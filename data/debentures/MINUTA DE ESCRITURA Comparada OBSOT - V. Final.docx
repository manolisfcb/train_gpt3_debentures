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EA7" w:rsidRDefault="005C015E" w:rsidP="005C015E">
      <w:pPr>
        <w:pStyle w:val="Cabealho"/>
        <w:spacing w:line="312" w:lineRule="auto"/>
        <w:rPr>
          <w:b/>
          <w:caps/>
        </w:rPr>
      </w:pPr>
      <w:r w:rsidRPr="00D3716F">
        <w:rPr>
          <w:b/>
          <w:caps/>
        </w:rPr>
        <w:t>instrumento particular de Escritura da</w:t>
      </w:r>
      <w:bookmarkStart w:id="0" w:name="_DV_M1"/>
      <w:bookmarkEnd w:id="0"/>
      <w:r w:rsidRPr="00D3716F">
        <w:rPr>
          <w:b/>
          <w:caps/>
        </w:rPr>
        <w:t xml:space="preserve"> </w:t>
      </w:r>
      <w:r w:rsidR="008B5313">
        <w:rPr>
          <w:b/>
          <w:caps/>
        </w:rPr>
        <w:t>4</w:t>
      </w:r>
      <w:r w:rsidRPr="00D3716F">
        <w:rPr>
          <w:b/>
          <w:caps/>
        </w:rPr>
        <w:t>ª Emissão de debêntures</w:t>
      </w:r>
      <w:bookmarkStart w:id="1" w:name="_DV_M2"/>
      <w:bookmarkEnd w:id="1"/>
      <w:r w:rsidR="000E7D33">
        <w:rPr>
          <w:b/>
          <w:caps/>
        </w:rPr>
        <w:t xml:space="preserve"> </w:t>
      </w:r>
      <w:r w:rsidRPr="00D3716F">
        <w:rPr>
          <w:b/>
          <w:caps/>
        </w:rPr>
        <w:t xml:space="preserve">simples, Não Conversíveis em Ações, </w:t>
      </w:r>
      <w:r>
        <w:rPr>
          <w:b/>
          <w:caps/>
        </w:rPr>
        <w:t xml:space="preserve">em Série única, </w:t>
      </w:r>
      <w:r w:rsidRPr="00D3716F">
        <w:rPr>
          <w:b/>
          <w:caps/>
        </w:rPr>
        <w:t>da espécie</w:t>
      </w:r>
      <w:r w:rsidR="000E7D33">
        <w:rPr>
          <w:b/>
          <w:caps/>
        </w:rPr>
        <w:t xml:space="preserve"> </w:t>
      </w:r>
      <w:r w:rsidRPr="00D3716F">
        <w:rPr>
          <w:b/>
          <w:caps/>
        </w:rPr>
        <w:t xml:space="preserve">quirografária, com garantia fidejussória, Para Distribuição Pública COM ESFORÇOS RESTRITOS DE COLOCAÇÃO, da </w:t>
      </w:r>
    </w:p>
    <w:p w:rsidR="005C015E" w:rsidRPr="00D3716F" w:rsidRDefault="008B5313" w:rsidP="005C015E">
      <w:pPr>
        <w:pStyle w:val="Cabealho"/>
        <w:spacing w:line="312" w:lineRule="auto"/>
        <w:rPr>
          <w:b/>
          <w:caps/>
        </w:rPr>
      </w:pPr>
      <w:r>
        <w:rPr>
          <w:b/>
          <w:caps/>
        </w:rPr>
        <w:t>Companhia energética de pernambuco</w:t>
      </w:r>
      <w:r w:rsidR="009A2EA7">
        <w:rPr>
          <w:b/>
          <w:caps/>
        </w:rPr>
        <w:t xml:space="preserve"> – CELPE </w:t>
      </w:r>
    </w:p>
    <w:p w:rsidR="005C015E" w:rsidRPr="00D3716F" w:rsidRDefault="005C015E" w:rsidP="005C015E">
      <w:pPr>
        <w:spacing w:line="312" w:lineRule="auto"/>
        <w:jc w:val="both"/>
        <w:rPr>
          <w:sz w:val="22"/>
          <w:szCs w:val="22"/>
        </w:rPr>
      </w:pPr>
    </w:p>
    <w:p w:rsidR="005C015E" w:rsidRPr="00D3716F" w:rsidRDefault="005C015E" w:rsidP="005C015E">
      <w:pPr>
        <w:suppressAutoHyphens/>
        <w:spacing w:line="312" w:lineRule="auto"/>
        <w:jc w:val="both"/>
        <w:rPr>
          <w:sz w:val="22"/>
          <w:szCs w:val="22"/>
        </w:rPr>
      </w:pPr>
      <w:r w:rsidRPr="00D3716F">
        <w:rPr>
          <w:sz w:val="22"/>
          <w:szCs w:val="22"/>
        </w:rPr>
        <w:t>Pelo presente instrumento particular, as partes abaixo qualificadas:</w:t>
      </w:r>
    </w:p>
    <w:p w:rsidR="005C015E" w:rsidRPr="00D3716F" w:rsidRDefault="005C015E" w:rsidP="005C015E">
      <w:pPr>
        <w:spacing w:line="312" w:lineRule="auto"/>
        <w:jc w:val="both"/>
        <w:rPr>
          <w:sz w:val="22"/>
          <w:szCs w:val="22"/>
        </w:rPr>
      </w:pPr>
    </w:p>
    <w:p w:rsidR="005C015E" w:rsidRDefault="008B5313" w:rsidP="005C015E">
      <w:pPr>
        <w:spacing w:line="312" w:lineRule="auto"/>
        <w:jc w:val="both"/>
        <w:rPr>
          <w:b/>
          <w:sz w:val="22"/>
          <w:szCs w:val="22"/>
        </w:rPr>
      </w:pPr>
      <w:r w:rsidRPr="006402F2">
        <w:rPr>
          <w:b/>
          <w:caps/>
          <w:sz w:val="22"/>
          <w:szCs w:val="22"/>
        </w:rPr>
        <w:t>Companhia energética de pernambuco</w:t>
      </w:r>
      <w:r w:rsidR="005F0E9C">
        <w:rPr>
          <w:b/>
          <w:caps/>
          <w:sz w:val="22"/>
          <w:szCs w:val="22"/>
        </w:rPr>
        <w:t xml:space="preserve"> – CELPE</w:t>
      </w:r>
      <w:r w:rsidR="005C015E" w:rsidRPr="006402F2">
        <w:rPr>
          <w:b/>
          <w:caps/>
          <w:sz w:val="22"/>
          <w:szCs w:val="22"/>
        </w:rPr>
        <w:t>,</w:t>
      </w:r>
      <w:r w:rsidR="005C015E" w:rsidRPr="006402F2">
        <w:rPr>
          <w:sz w:val="22"/>
          <w:szCs w:val="22"/>
        </w:rPr>
        <w:t xml:space="preserve"> sociedade por ações de capital </w:t>
      </w:r>
      <w:r w:rsidR="006402F2" w:rsidRPr="006402F2">
        <w:rPr>
          <w:sz w:val="22"/>
          <w:szCs w:val="22"/>
        </w:rPr>
        <w:t>aberto</w:t>
      </w:r>
      <w:r w:rsidR="005C015E" w:rsidRPr="006402F2">
        <w:rPr>
          <w:sz w:val="22"/>
          <w:szCs w:val="22"/>
        </w:rPr>
        <w:t xml:space="preserve">, com sede na Cidade de </w:t>
      </w:r>
      <w:r w:rsidR="006402F2" w:rsidRPr="006402F2">
        <w:rPr>
          <w:sz w:val="22"/>
          <w:szCs w:val="22"/>
        </w:rPr>
        <w:t>Recife</w:t>
      </w:r>
      <w:r w:rsidR="005C015E" w:rsidRPr="006402F2">
        <w:rPr>
          <w:sz w:val="22"/>
          <w:szCs w:val="22"/>
        </w:rPr>
        <w:t xml:space="preserve">, no Estado de </w:t>
      </w:r>
      <w:r w:rsidR="006402F2" w:rsidRPr="006402F2">
        <w:rPr>
          <w:sz w:val="22"/>
          <w:szCs w:val="22"/>
        </w:rPr>
        <w:t>Pernambuco</w:t>
      </w:r>
      <w:r w:rsidR="005C015E" w:rsidRPr="006402F2">
        <w:rPr>
          <w:sz w:val="22"/>
          <w:szCs w:val="22"/>
        </w:rPr>
        <w:t xml:space="preserve">, na </w:t>
      </w:r>
      <w:r w:rsidR="006402F2" w:rsidRPr="006402F2">
        <w:rPr>
          <w:sz w:val="22"/>
          <w:szCs w:val="22"/>
        </w:rPr>
        <w:t xml:space="preserve">Avenida João de Barros, </w:t>
      </w:r>
      <w:r w:rsidR="005C015E" w:rsidRPr="006402F2">
        <w:rPr>
          <w:sz w:val="22"/>
          <w:szCs w:val="22"/>
        </w:rPr>
        <w:t xml:space="preserve">nº </w:t>
      </w:r>
      <w:r w:rsidR="006402F2" w:rsidRPr="006402F2">
        <w:rPr>
          <w:sz w:val="22"/>
          <w:szCs w:val="22"/>
        </w:rPr>
        <w:t>111</w:t>
      </w:r>
      <w:r w:rsidR="005C015E" w:rsidRPr="006402F2">
        <w:rPr>
          <w:sz w:val="22"/>
          <w:szCs w:val="22"/>
        </w:rPr>
        <w:t xml:space="preserve">, inscrita no CNPJ/MF sob o nº </w:t>
      </w:r>
      <w:r w:rsidR="006402F2" w:rsidRPr="006402F2">
        <w:rPr>
          <w:sz w:val="22"/>
          <w:szCs w:val="22"/>
        </w:rPr>
        <w:t>10</w:t>
      </w:r>
      <w:r w:rsidR="005C015E" w:rsidRPr="006402F2">
        <w:rPr>
          <w:sz w:val="22"/>
          <w:szCs w:val="22"/>
        </w:rPr>
        <w:t>.</w:t>
      </w:r>
      <w:r w:rsidR="006402F2" w:rsidRPr="006402F2">
        <w:rPr>
          <w:sz w:val="22"/>
          <w:szCs w:val="22"/>
        </w:rPr>
        <w:t>835</w:t>
      </w:r>
      <w:r w:rsidR="005C015E" w:rsidRPr="006402F2">
        <w:rPr>
          <w:sz w:val="22"/>
          <w:szCs w:val="22"/>
        </w:rPr>
        <w:t>.</w:t>
      </w:r>
      <w:r w:rsidR="006402F2" w:rsidRPr="006402F2">
        <w:rPr>
          <w:sz w:val="22"/>
          <w:szCs w:val="22"/>
        </w:rPr>
        <w:t>932</w:t>
      </w:r>
      <w:r w:rsidR="005C015E" w:rsidRPr="006402F2">
        <w:rPr>
          <w:sz w:val="22"/>
          <w:szCs w:val="22"/>
        </w:rPr>
        <w:t>/0001-</w:t>
      </w:r>
      <w:r w:rsidR="006402F2" w:rsidRPr="006402F2">
        <w:rPr>
          <w:sz w:val="22"/>
          <w:szCs w:val="22"/>
        </w:rPr>
        <w:t>08</w:t>
      </w:r>
      <w:r w:rsidR="005C015E" w:rsidRPr="006402F2">
        <w:rPr>
          <w:sz w:val="22"/>
          <w:szCs w:val="22"/>
        </w:rPr>
        <w:t>, neste ato representada na forma de seu Estatuto Social (“</w:t>
      </w:r>
      <w:r w:rsidR="005C015E" w:rsidRPr="006402F2">
        <w:rPr>
          <w:sz w:val="22"/>
          <w:szCs w:val="22"/>
          <w:u w:val="single"/>
        </w:rPr>
        <w:t>Emissora</w:t>
      </w:r>
      <w:r w:rsidR="005C015E" w:rsidRPr="006402F2">
        <w:rPr>
          <w:sz w:val="22"/>
          <w:szCs w:val="22"/>
        </w:rPr>
        <w:t>”);</w:t>
      </w:r>
      <w:r w:rsidR="005C015E" w:rsidRPr="00D3716F">
        <w:rPr>
          <w:sz w:val="22"/>
          <w:szCs w:val="22"/>
        </w:rPr>
        <w:t xml:space="preserve"> </w:t>
      </w:r>
    </w:p>
    <w:p w:rsidR="006402F2" w:rsidRPr="00D3716F" w:rsidRDefault="006402F2" w:rsidP="006402F2">
      <w:pPr>
        <w:spacing w:line="312" w:lineRule="auto"/>
        <w:ind w:firstLine="720"/>
        <w:jc w:val="both"/>
        <w:rPr>
          <w:b/>
          <w:sz w:val="22"/>
          <w:szCs w:val="22"/>
        </w:rPr>
      </w:pPr>
    </w:p>
    <w:p w:rsidR="005C015E" w:rsidRPr="00D3716F" w:rsidRDefault="000E7D33" w:rsidP="005C015E">
      <w:pPr>
        <w:spacing w:line="312" w:lineRule="auto"/>
        <w:jc w:val="both"/>
        <w:rPr>
          <w:sz w:val="22"/>
          <w:szCs w:val="22"/>
        </w:rPr>
      </w:pPr>
      <w:r>
        <w:rPr>
          <w:b/>
          <w:sz w:val="22"/>
          <w:szCs w:val="22"/>
        </w:rPr>
        <w:t>OLIVEIRA TRUST DISTRIBUIDORA DE TÍTULOS E VALORES MOBILIÁRIOS S.A.</w:t>
      </w:r>
      <w:r w:rsidR="005C015E" w:rsidRPr="00D3716F">
        <w:rPr>
          <w:sz w:val="22"/>
          <w:szCs w:val="22"/>
        </w:rPr>
        <w:t xml:space="preserve">, </w:t>
      </w:r>
      <w:r w:rsidR="005C015E">
        <w:rPr>
          <w:sz w:val="22"/>
          <w:szCs w:val="22"/>
        </w:rPr>
        <w:t xml:space="preserve">sociedade por ações de capital fechado, com sede na Cidade </w:t>
      </w:r>
      <w:r>
        <w:rPr>
          <w:sz w:val="22"/>
          <w:szCs w:val="22"/>
        </w:rPr>
        <w:t>do Rio de Janeiro</w:t>
      </w:r>
      <w:r w:rsidR="005C015E">
        <w:rPr>
          <w:sz w:val="22"/>
          <w:szCs w:val="22"/>
        </w:rPr>
        <w:t xml:space="preserve">, no Estado </w:t>
      </w:r>
      <w:r>
        <w:rPr>
          <w:sz w:val="22"/>
          <w:szCs w:val="22"/>
        </w:rPr>
        <w:t>do Rio de Janeiro</w:t>
      </w:r>
      <w:r w:rsidR="005C015E">
        <w:rPr>
          <w:sz w:val="22"/>
          <w:szCs w:val="22"/>
        </w:rPr>
        <w:t xml:space="preserve">, na </w:t>
      </w:r>
      <w:r>
        <w:rPr>
          <w:sz w:val="22"/>
          <w:szCs w:val="22"/>
        </w:rPr>
        <w:t>Av</w:t>
      </w:r>
      <w:r w:rsidR="00661296">
        <w:rPr>
          <w:sz w:val="22"/>
          <w:szCs w:val="22"/>
        </w:rPr>
        <w:t>enida</w:t>
      </w:r>
      <w:r>
        <w:rPr>
          <w:sz w:val="22"/>
          <w:szCs w:val="22"/>
        </w:rPr>
        <w:t xml:space="preserve"> das Américas</w:t>
      </w:r>
      <w:r w:rsidR="005C015E">
        <w:rPr>
          <w:sz w:val="22"/>
          <w:szCs w:val="22"/>
        </w:rPr>
        <w:t xml:space="preserve">, nº </w:t>
      </w:r>
      <w:r>
        <w:rPr>
          <w:sz w:val="22"/>
          <w:szCs w:val="22"/>
        </w:rPr>
        <w:t>500</w:t>
      </w:r>
      <w:r w:rsidR="005C015E">
        <w:rPr>
          <w:sz w:val="22"/>
          <w:szCs w:val="22"/>
        </w:rPr>
        <w:t xml:space="preserve">, </w:t>
      </w:r>
      <w:r>
        <w:rPr>
          <w:sz w:val="22"/>
          <w:szCs w:val="22"/>
        </w:rPr>
        <w:t xml:space="preserve">Bloco 13, Grupo 205, no Condomínio Downtown, </w:t>
      </w:r>
      <w:r w:rsidR="005C015E">
        <w:rPr>
          <w:sz w:val="22"/>
          <w:szCs w:val="22"/>
        </w:rPr>
        <w:t xml:space="preserve">inscrita no CNPJ/MF sob o nº </w:t>
      </w:r>
      <w:r>
        <w:rPr>
          <w:sz w:val="22"/>
          <w:szCs w:val="22"/>
        </w:rPr>
        <w:t>36.113.876/0001-91</w:t>
      </w:r>
      <w:r w:rsidR="005C015E">
        <w:rPr>
          <w:sz w:val="22"/>
          <w:szCs w:val="22"/>
        </w:rPr>
        <w:t xml:space="preserve"> (“</w:t>
      </w:r>
      <w:r w:rsidR="005C015E" w:rsidRPr="00280420">
        <w:rPr>
          <w:sz w:val="22"/>
          <w:szCs w:val="22"/>
          <w:u w:val="single"/>
        </w:rPr>
        <w:t>Agente Fiduciário</w:t>
      </w:r>
      <w:r w:rsidR="005C015E">
        <w:rPr>
          <w:sz w:val="22"/>
          <w:szCs w:val="22"/>
        </w:rPr>
        <w:t>”)</w:t>
      </w:r>
      <w:r w:rsidR="005C015E" w:rsidRPr="00D3716F">
        <w:rPr>
          <w:sz w:val="22"/>
          <w:szCs w:val="22"/>
        </w:rPr>
        <w:t>, neste ato representada na forma de seu</w:t>
      </w:r>
      <w:r w:rsidR="005C015E">
        <w:rPr>
          <w:sz w:val="22"/>
          <w:szCs w:val="22"/>
        </w:rPr>
        <w:t xml:space="preserve"> Estatuto Social</w:t>
      </w:r>
      <w:r w:rsidR="005C015E" w:rsidRPr="00D3716F">
        <w:rPr>
          <w:sz w:val="22"/>
          <w:szCs w:val="22"/>
        </w:rPr>
        <w:t xml:space="preserve">, nomeada neste instrumento para representar a comunhão dos interesses dos </w:t>
      </w:r>
      <w:r w:rsidR="00B418D7">
        <w:rPr>
          <w:sz w:val="22"/>
          <w:szCs w:val="22"/>
        </w:rPr>
        <w:t>d</w:t>
      </w:r>
      <w:r w:rsidR="005C015E" w:rsidRPr="00D3716F">
        <w:rPr>
          <w:sz w:val="22"/>
          <w:szCs w:val="22"/>
        </w:rPr>
        <w:t xml:space="preserve">ebenturistas da presente </w:t>
      </w:r>
      <w:r w:rsidR="004E51B1">
        <w:rPr>
          <w:sz w:val="22"/>
          <w:szCs w:val="22"/>
        </w:rPr>
        <w:t>4</w:t>
      </w:r>
      <w:r>
        <w:rPr>
          <w:sz w:val="22"/>
          <w:szCs w:val="22"/>
        </w:rPr>
        <w:t>ª E</w:t>
      </w:r>
      <w:r w:rsidR="005C015E" w:rsidRPr="00D3716F">
        <w:rPr>
          <w:sz w:val="22"/>
          <w:szCs w:val="22"/>
        </w:rPr>
        <w:t xml:space="preserve">missão </w:t>
      </w:r>
      <w:r>
        <w:rPr>
          <w:sz w:val="22"/>
          <w:szCs w:val="22"/>
        </w:rPr>
        <w:t xml:space="preserve">de Debêntures Simples, não Conversíveis em Ações, em Série Única, da Espécie Quirografária, com Garantia Fidejussória, para Distribuição Pública com Esforços Restritos de Colocação, da Emissora </w:t>
      </w:r>
      <w:r w:rsidR="005C015E" w:rsidRPr="00D3716F">
        <w:rPr>
          <w:sz w:val="22"/>
          <w:szCs w:val="22"/>
        </w:rPr>
        <w:t>(</w:t>
      </w:r>
      <w:r w:rsidR="005C015E">
        <w:rPr>
          <w:sz w:val="22"/>
          <w:szCs w:val="22"/>
        </w:rPr>
        <w:t>“</w:t>
      </w:r>
      <w:r w:rsidR="005C015E" w:rsidRPr="00433568">
        <w:rPr>
          <w:sz w:val="22"/>
          <w:szCs w:val="22"/>
          <w:u w:val="single"/>
        </w:rPr>
        <w:t>Debenturistas</w:t>
      </w:r>
      <w:r w:rsidR="005C015E">
        <w:rPr>
          <w:sz w:val="22"/>
          <w:szCs w:val="22"/>
        </w:rPr>
        <w:t>”</w:t>
      </w:r>
      <w:r>
        <w:rPr>
          <w:sz w:val="22"/>
          <w:szCs w:val="22"/>
        </w:rPr>
        <w:t xml:space="preserve"> e “</w:t>
      </w:r>
      <w:r w:rsidRPr="000E7D33">
        <w:rPr>
          <w:sz w:val="22"/>
          <w:szCs w:val="22"/>
          <w:u w:val="single"/>
        </w:rPr>
        <w:t>Emissão</w:t>
      </w:r>
      <w:r>
        <w:rPr>
          <w:sz w:val="22"/>
          <w:szCs w:val="22"/>
        </w:rPr>
        <w:t>”, respectivamente</w:t>
      </w:r>
      <w:r w:rsidR="005C015E" w:rsidRPr="00D3716F">
        <w:rPr>
          <w:sz w:val="22"/>
          <w:szCs w:val="22"/>
        </w:rPr>
        <w:t>), nos termos da Lei nº 6.404, de 15 de dezembro de 1976, conforme alterada (“</w:t>
      </w:r>
      <w:r w:rsidR="005C015E" w:rsidRPr="00D3716F">
        <w:rPr>
          <w:sz w:val="22"/>
          <w:szCs w:val="22"/>
          <w:u w:val="single"/>
        </w:rPr>
        <w:t>Lei das Sociedades por Ações</w:t>
      </w:r>
      <w:r w:rsidR="005C015E" w:rsidRPr="00D3716F">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E, ainda, na qualidade de interveniente garantidora,</w:t>
      </w:r>
    </w:p>
    <w:p w:rsidR="005C015E" w:rsidRDefault="005C015E" w:rsidP="005C015E">
      <w:pPr>
        <w:spacing w:line="312" w:lineRule="auto"/>
        <w:jc w:val="both"/>
        <w:rPr>
          <w:sz w:val="22"/>
          <w:szCs w:val="22"/>
        </w:rPr>
      </w:pPr>
    </w:p>
    <w:p w:rsidR="005C015E" w:rsidRPr="00D3716F" w:rsidRDefault="004E51B1" w:rsidP="005C015E">
      <w:pPr>
        <w:spacing w:line="312" w:lineRule="auto"/>
        <w:jc w:val="both"/>
        <w:rPr>
          <w:sz w:val="22"/>
          <w:szCs w:val="22"/>
        </w:rPr>
      </w:pPr>
      <w:r w:rsidRPr="00146602">
        <w:rPr>
          <w:b/>
          <w:caps/>
          <w:sz w:val="22"/>
          <w:szCs w:val="22"/>
        </w:rPr>
        <w:t xml:space="preserve">Neoenergia </w:t>
      </w:r>
      <w:r w:rsidR="005C015E" w:rsidRPr="00146602">
        <w:rPr>
          <w:b/>
          <w:caps/>
          <w:sz w:val="22"/>
          <w:szCs w:val="22"/>
        </w:rPr>
        <w:t>S.A.,</w:t>
      </w:r>
      <w:r w:rsidR="005C015E" w:rsidRPr="00146602">
        <w:rPr>
          <w:sz w:val="22"/>
          <w:szCs w:val="22"/>
        </w:rPr>
        <w:t xml:space="preserve"> sociedade por ações de capital </w:t>
      </w:r>
      <w:r w:rsidR="00146602" w:rsidRPr="00146602">
        <w:rPr>
          <w:sz w:val="22"/>
          <w:szCs w:val="22"/>
        </w:rPr>
        <w:t>aberto</w:t>
      </w:r>
      <w:r w:rsidR="005C015E" w:rsidRPr="00146602">
        <w:rPr>
          <w:sz w:val="22"/>
          <w:szCs w:val="22"/>
        </w:rPr>
        <w:t xml:space="preserve">, com sede na Cidade </w:t>
      </w:r>
      <w:r w:rsidR="00146602">
        <w:rPr>
          <w:sz w:val="22"/>
          <w:szCs w:val="22"/>
        </w:rPr>
        <w:t>do Rio de Janeiro</w:t>
      </w:r>
      <w:r w:rsidR="005C015E" w:rsidRPr="00146602">
        <w:rPr>
          <w:sz w:val="22"/>
          <w:szCs w:val="22"/>
        </w:rPr>
        <w:t xml:space="preserve">, no Estado </w:t>
      </w:r>
      <w:r w:rsidR="00146602">
        <w:rPr>
          <w:sz w:val="22"/>
          <w:szCs w:val="22"/>
        </w:rPr>
        <w:t>do Rio de Janeiro</w:t>
      </w:r>
      <w:r w:rsidR="005C015E" w:rsidRPr="00146602">
        <w:rPr>
          <w:sz w:val="22"/>
          <w:szCs w:val="22"/>
        </w:rPr>
        <w:t xml:space="preserve">, na </w:t>
      </w:r>
      <w:r w:rsidR="00146602">
        <w:rPr>
          <w:sz w:val="22"/>
          <w:szCs w:val="22"/>
        </w:rPr>
        <w:t>Praia do Flamengo</w:t>
      </w:r>
      <w:r w:rsidR="005C015E" w:rsidRPr="00146602">
        <w:rPr>
          <w:sz w:val="22"/>
          <w:szCs w:val="22"/>
        </w:rPr>
        <w:t xml:space="preserve">, nº </w:t>
      </w:r>
      <w:r w:rsidR="00146602">
        <w:rPr>
          <w:sz w:val="22"/>
          <w:szCs w:val="22"/>
        </w:rPr>
        <w:t>78</w:t>
      </w:r>
      <w:r w:rsidR="005C015E" w:rsidRPr="00146602">
        <w:rPr>
          <w:sz w:val="22"/>
          <w:szCs w:val="22"/>
        </w:rPr>
        <w:t xml:space="preserve">, </w:t>
      </w:r>
      <w:r w:rsidR="00146602">
        <w:rPr>
          <w:sz w:val="22"/>
          <w:szCs w:val="22"/>
        </w:rPr>
        <w:t xml:space="preserve">4º </w:t>
      </w:r>
      <w:r w:rsidR="005C015E" w:rsidRPr="00146602">
        <w:rPr>
          <w:sz w:val="22"/>
          <w:szCs w:val="22"/>
        </w:rPr>
        <w:t xml:space="preserve">andar, inscrita no CNPJ/MF sob o nº </w:t>
      </w:r>
      <w:r w:rsidR="00146602">
        <w:rPr>
          <w:sz w:val="22"/>
          <w:szCs w:val="22"/>
        </w:rPr>
        <w:t>01</w:t>
      </w:r>
      <w:r w:rsidR="005C015E" w:rsidRPr="00146602">
        <w:rPr>
          <w:sz w:val="22"/>
          <w:szCs w:val="22"/>
        </w:rPr>
        <w:t>.</w:t>
      </w:r>
      <w:r w:rsidR="00146602">
        <w:rPr>
          <w:sz w:val="22"/>
          <w:szCs w:val="22"/>
        </w:rPr>
        <w:t>083</w:t>
      </w:r>
      <w:r w:rsidR="005C015E" w:rsidRPr="00146602">
        <w:rPr>
          <w:sz w:val="22"/>
          <w:szCs w:val="22"/>
        </w:rPr>
        <w:t>.</w:t>
      </w:r>
      <w:r w:rsidR="00146602">
        <w:rPr>
          <w:sz w:val="22"/>
          <w:szCs w:val="22"/>
        </w:rPr>
        <w:t>200</w:t>
      </w:r>
      <w:r w:rsidR="005C015E" w:rsidRPr="00146602">
        <w:rPr>
          <w:sz w:val="22"/>
          <w:szCs w:val="22"/>
        </w:rPr>
        <w:t>/0001-</w:t>
      </w:r>
      <w:r w:rsidR="00146602">
        <w:rPr>
          <w:sz w:val="22"/>
          <w:szCs w:val="22"/>
        </w:rPr>
        <w:t>18</w:t>
      </w:r>
      <w:r w:rsidR="005C015E" w:rsidRPr="00146602">
        <w:rPr>
          <w:sz w:val="22"/>
          <w:szCs w:val="22"/>
        </w:rPr>
        <w:t>, neste ato representada na forma de seu Estatuto Social (“</w:t>
      </w:r>
      <w:r w:rsidR="005C015E" w:rsidRPr="00146602">
        <w:rPr>
          <w:sz w:val="22"/>
          <w:szCs w:val="22"/>
          <w:u w:val="single"/>
        </w:rPr>
        <w:t>Interveniente Garantidora</w:t>
      </w:r>
      <w:r w:rsidR="005C015E" w:rsidRPr="00146602">
        <w:rPr>
          <w:sz w:val="22"/>
          <w:szCs w:val="22"/>
        </w:rPr>
        <w:t>” e, em conjunto com a Emissora e o Agente Fiduciário, “</w:t>
      </w:r>
      <w:r w:rsidR="005C015E" w:rsidRPr="00146602">
        <w:rPr>
          <w:sz w:val="22"/>
          <w:szCs w:val="22"/>
          <w:u w:val="single"/>
        </w:rPr>
        <w:t>Partes</w:t>
      </w:r>
      <w:r w:rsidR="005C015E" w:rsidRPr="00146602">
        <w:rPr>
          <w:sz w:val="22"/>
          <w:szCs w:val="22"/>
        </w:rPr>
        <w:t>”);</w:t>
      </w:r>
    </w:p>
    <w:p w:rsidR="005C015E"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Celebram o presente “</w:t>
      </w:r>
      <w:bookmarkStart w:id="2" w:name="OLE_LINK1"/>
      <w:bookmarkStart w:id="3" w:name="OLE_LINK3"/>
      <w:r w:rsidRPr="00D3716F">
        <w:rPr>
          <w:sz w:val="22"/>
          <w:szCs w:val="22"/>
        </w:rPr>
        <w:t xml:space="preserve">Instrumento Particular de Escritura da </w:t>
      </w:r>
      <w:r w:rsidR="004E51B1">
        <w:rPr>
          <w:sz w:val="22"/>
          <w:szCs w:val="22"/>
        </w:rPr>
        <w:t>4</w:t>
      </w:r>
      <w:r w:rsidRPr="00D3716F">
        <w:rPr>
          <w:sz w:val="22"/>
          <w:szCs w:val="22"/>
        </w:rPr>
        <w:t xml:space="preserve">ª Emissão de Debêntures Simples, </w:t>
      </w:r>
      <w:r w:rsidR="00010011">
        <w:rPr>
          <w:sz w:val="22"/>
          <w:szCs w:val="22"/>
        </w:rPr>
        <w:t>n</w:t>
      </w:r>
      <w:r w:rsidRPr="00D3716F">
        <w:rPr>
          <w:sz w:val="22"/>
          <w:szCs w:val="22"/>
        </w:rPr>
        <w:t xml:space="preserve">ão Conversíveis em Ações, </w:t>
      </w:r>
      <w:r>
        <w:rPr>
          <w:sz w:val="22"/>
          <w:szCs w:val="22"/>
        </w:rPr>
        <w:t xml:space="preserve">em Série Única, </w:t>
      </w:r>
      <w:r w:rsidRPr="00D3716F">
        <w:rPr>
          <w:sz w:val="22"/>
          <w:szCs w:val="22"/>
        </w:rPr>
        <w:t>da Espécie Quirografária, com Garantia Fidejussória, para Distribuição Pública com Esforços Restritos de Colocação, da</w:t>
      </w:r>
      <w:bookmarkEnd w:id="2"/>
      <w:bookmarkEnd w:id="3"/>
      <w:r w:rsidR="004E51B1">
        <w:rPr>
          <w:sz w:val="22"/>
          <w:szCs w:val="22"/>
        </w:rPr>
        <w:t xml:space="preserve"> Companhia Energética de Pernambuco</w:t>
      </w:r>
      <w:r w:rsidR="005F0E9C">
        <w:rPr>
          <w:sz w:val="22"/>
          <w:szCs w:val="22"/>
        </w:rPr>
        <w:t xml:space="preserve"> – CELPE</w:t>
      </w:r>
      <w:r w:rsidRPr="00D3716F">
        <w:rPr>
          <w:sz w:val="22"/>
          <w:szCs w:val="22"/>
        </w:rPr>
        <w:t>” (“</w:t>
      </w:r>
      <w:r w:rsidRPr="00D3716F">
        <w:rPr>
          <w:sz w:val="22"/>
          <w:szCs w:val="22"/>
          <w:u w:val="single"/>
        </w:rPr>
        <w:t>Escritura</w:t>
      </w:r>
      <w:r w:rsidRPr="00D3716F">
        <w:rPr>
          <w:sz w:val="22"/>
          <w:szCs w:val="22"/>
        </w:rPr>
        <w:t>”</w:t>
      </w:r>
      <w:r>
        <w:rPr>
          <w:sz w:val="22"/>
          <w:szCs w:val="22"/>
        </w:rPr>
        <w:t xml:space="preserve"> e “</w:t>
      </w:r>
      <w:r w:rsidRPr="00804F67">
        <w:rPr>
          <w:sz w:val="22"/>
          <w:szCs w:val="22"/>
          <w:u w:val="single"/>
        </w:rPr>
        <w:t>Debêntures</w:t>
      </w:r>
      <w:r>
        <w:rPr>
          <w:sz w:val="22"/>
          <w:szCs w:val="22"/>
        </w:rPr>
        <w:t>”, respectivamente</w:t>
      </w:r>
      <w:r w:rsidRPr="00D3716F">
        <w:rPr>
          <w:sz w:val="22"/>
          <w:szCs w:val="22"/>
        </w:rPr>
        <w:t>), nos termos e condições abaixo.</w:t>
      </w:r>
    </w:p>
    <w:p w:rsidR="005C015E" w:rsidRPr="00D3716F" w:rsidRDefault="005C015E" w:rsidP="005C015E">
      <w:pPr>
        <w:spacing w:line="312" w:lineRule="auto"/>
        <w:jc w:val="both"/>
        <w:rPr>
          <w:sz w:val="22"/>
          <w:szCs w:val="22"/>
        </w:rPr>
      </w:pPr>
    </w:p>
    <w:p w:rsidR="00B066AD" w:rsidRDefault="00B066AD" w:rsidP="005C015E">
      <w:pPr>
        <w:keepLines/>
        <w:spacing w:line="312" w:lineRule="auto"/>
        <w:jc w:val="both"/>
        <w:rPr>
          <w:b/>
          <w:sz w:val="22"/>
          <w:szCs w:val="22"/>
        </w:rPr>
      </w:pPr>
    </w:p>
    <w:p w:rsidR="00B066AD" w:rsidRDefault="00B066AD" w:rsidP="005C015E">
      <w:pPr>
        <w:keepLines/>
        <w:spacing w:line="312" w:lineRule="auto"/>
        <w:jc w:val="both"/>
        <w:rPr>
          <w:b/>
          <w:sz w:val="22"/>
          <w:szCs w:val="22"/>
        </w:rPr>
      </w:pPr>
    </w:p>
    <w:p w:rsidR="005C015E" w:rsidRPr="00D3716F" w:rsidRDefault="005C015E" w:rsidP="005C015E">
      <w:pPr>
        <w:keepLines/>
        <w:spacing w:line="312" w:lineRule="auto"/>
        <w:jc w:val="both"/>
        <w:rPr>
          <w:b/>
          <w:sz w:val="22"/>
          <w:szCs w:val="22"/>
        </w:rPr>
      </w:pPr>
      <w:r w:rsidRPr="00D3716F">
        <w:rPr>
          <w:b/>
          <w:sz w:val="22"/>
          <w:szCs w:val="22"/>
        </w:rPr>
        <w:lastRenderedPageBreak/>
        <w:t>1.</w:t>
      </w:r>
      <w:r w:rsidRPr="00D3716F">
        <w:rPr>
          <w:b/>
          <w:sz w:val="22"/>
          <w:szCs w:val="22"/>
        </w:rPr>
        <w:tab/>
      </w:r>
      <w:r w:rsidRPr="00D3716F">
        <w:rPr>
          <w:b/>
          <w:sz w:val="22"/>
          <w:szCs w:val="22"/>
        </w:rPr>
        <w:tab/>
        <w:t>AUTORIZAÇÃO</w:t>
      </w:r>
    </w:p>
    <w:p w:rsidR="005C015E" w:rsidRPr="00D3716F" w:rsidRDefault="005C015E" w:rsidP="005C015E">
      <w:pPr>
        <w:keepLines/>
        <w:spacing w:line="312" w:lineRule="auto"/>
        <w:jc w:val="both"/>
        <w:rPr>
          <w:sz w:val="22"/>
          <w:szCs w:val="22"/>
        </w:rPr>
      </w:pPr>
    </w:p>
    <w:p w:rsidR="005C015E" w:rsidRDefault="005C015E" w:rsidP="005C015E">
      <w:pPr>
        <w:keepLines/>
        <w:spacing w:line="312" w:lineRule="auto"/>
        <w:jc w:val="both"/>
        <w:rPr>
          <w:sz w:val="22"/>
          <w:szCs w:val="22"/>
        </w:rPr>
      </w:pPr>
      <w:r w:rsidRPr="00D3716F">
        <w:rPr>
          <w:sz w:val="22"/>
          <w:szCs w:val="22"/>
        </w:rPr>
        <w:t>1.1</w:t>
      </w:r>
      <w:r w:rsidRPr="00D3716F">
        <w:rPr>
          <w:sz w:val="22"/>
          <w:szCs w:val="22"/>
        </w:rPr>
        <w:tab/>
      </w:r>
      <w:r w:rsidRPr="00D3716F">
        <w:rPr>
          <w:sz w:val="22"/>
          <w:szCs w:val="22"/>
        </w:rPr>
        <w:tab/>
      </w:r>
      <w:r w:rsidR="002D045A">
        <w:rPr>
          <w:sz w:val="22"/>
          <w:szCs w:val="22"/>
        </w:rPr>
        <w:t>N</w:t>
      </w:r>
      <w:r w:rsidR="002D045A" w:rsidRPr="00D3716F">
        <w:rPr>
          <w:sz w:val="22"/>
          <w:szCs w:val="22"/>
        </w:rPr>
        <w:t xml:space="preserve">os termos </w:t>
      </w:r>
      <w:r w:rsidR="002D045A">
        <w:rPr>
          <w:sz w:val="22"/>
          <w:szCs w:val="22"/>
        </w:rPr>
        <w:t xml:space="preserve">do </w:t>
      </w:r>
      <w:r w:rsidR="002D045A" w:rsidRPr="00D3716F">
        <w:rPr>
          <w:sz w:val="22"/>
          <w:szCs w:val="22"/>
        </w:rPr>
        <w:t>artigo 59 da Lei das Sociedades por Ações</w:t>
      </w:r>
      <w:r w:rsidR="00010011">
        <w:rPr>
          <w:sz w:val="22"/>
          <w:szCs w:val="22"/>
        </w:rPr>
        <w:t xml:space="preserve"> e do estatuto social da Emissora</w:t>
      </w:r>
      <w:r w:rsidR="002D045A">
        <w:rPr>
          <w:sz w:val="22"/>
          <w:szCs w:val="22"/>
        </w:rPr>
        <w:t>,</w:t>
      </w:r>
      <w:r w:rsidR="002D045A" w:rsidRPr="00D3716F">
        <w:rPr>
          <w:sz w:val="22"/>
          <w:szCs w:val="22"/>
        </w:rPr>
        <w:t xml:space="preserve"> </w:t>
      </w:r>
      <w:r w:rsidR="002D045A">
        <w:rPr>
          <w:sz w:val="22"/>
          <w:szCs w:val="22"/>
        </w:rPr>
        <w:t>a</w:t>
      </w:r>
      <w:r w:rsidRPr="00D3716F">
        <w:rPr>
          <w:sz w:val="22"/>
          <w:szCs w:val="22"/>
        </w:rPr>
        <w:t xml:space="preserve"> presente Escritura é celebrada com base </w:t>
      </w:r>
      <w:r w:rsidR="00010011">
        <w:rPr>
          <w:sz w:val="22"/>
          <w:szCs w:val="22"/>
        </w:rPr>
        <w:t>em reunião de seu c</w:t>
      </w:r>
      <w:r w:rsidR="004E51B1">
        <w:rPr>
          <w:sz w:val="22"/>
          <w:szCs w:val="22"/>
        </w:rPr>
        <w:t xml:space="preserve">onselho de </w:t>
      </w:r>
      <w:r w:rsidR="00010011">
        <w:rPr>
          <w:sz w:val="22"/>
          <w:szCs w:val="22"/>
        </w:rPr>
        <w:t>a</w:t>
      </w:r>
      <w:r w:rsidR="004E51B1">
        <w:rPr>
          <w:sz w:val="22"/>
          <w:szCs w:val="22"/>
        </w:rPr>
        <w:t xml:space="preserve">dministração </w:t>
      </w:r>
      <w:r w:rsidRPr="00D3716F">
        <w:rPr>
          <w:sz w:val="22"/>
          <w:szCs w:val="22"/>
        </w:rPr>
        <w:t xml:space="preserve">realizada em </w:t>
      </w:r>
      <w:del w:id="4" w:author="Nathalia Esteves" w:date="2011-03-30T12:22:00Z">
        <w:r w:rsidR="006157F3">
          <w:rPr>
            <w:sz w:val="22"/>
            <w:szCs w:val="22"/>
          </w:rPr>
          <w:delText>[</w:delText>
        </w:r>
      </w:del>
      <w:r w:rsidR="006157F3">
        <w:rPr>
          <w:sz w:val="22"/>
          <w:szCs w:val="22"/>
        </w:rPr>
        <w:t>31</w:t>
      </w:r>
      <w:del w:id="5" w:author="Nathalia Esteves" w:date="2011-03-30T12:22:00Z">
        <w:r w:rsidR="006157F3">
          <w:rPr>
            <w:sz w:val="22"/>
            <w:szCs w:val="22"/>
          </w:rPr>
          <w:delText>]</w:delText>
        </w:r>
      </w:del>
      <w:r w:rsidR="006157F3">
        <w:rPr>
          <w:sz w:val="22"/>
          <w:szCs w:val="22"/>
        </w:rPr>
        <w:t xml:space="preserve"> </w:t>
      </w:r>
      <w:r w:rsidRPr="00D3716F">
        <w:rPr>
          <w:sz w:val="22"/>
          <w:szCs w:val="22"/>
        </w:rPr>
        <w:t xml:space="preserve">de </w:t>
      </w:r>
      <w:del w:id="6" w:author="Nathalia Esteves" w:date="2011-03-30T12:22:00Z">
        <w:r w:rsidR="006157F3">
          <w:rPr>
            <w:sz w:val="22"/>
            <w:szCs w:val="22"/>
          </w:rPr>
          <w:delText>[</w:delText>
        </w:r>
      </w:del>
      <w:r w:rsidR="006157F3">
        <w:rPr>
          <w:sz w:val="22"/>
          <w:szCs w:val="22"/>
        </w:rPr>
        <w:t>março</w:t>
      </w:r>
      <w:del w:id="7" w:author="Nathalia Esteves" w:date="2011-03-30T12:22:00Z">
        <w:r w:rsidR="006157F3">
          <w:rPr>
            <w:sz w:val="22"/>
            <w:szCs w:val="22"/>
          </w:rPr>
          <w:delText>]</w:delText>
        </w:r>
      </w:del>
      <w:r w:rsidR="006157F3">
        <w:rPr>
          <w:sz w:val="22"/>
          <w:szCs w:val="22"/>
        </w:rPr>
        <w:t xml:space="preserve"> </w:t>
      </w:r>
      <w:r w:rsidRPr="00D3716F">
        <w:rPr>
          <w:sz w:val="22"/>
          <w:szCs w:val="22"/>
        </w:rPr>
        <w:t xml:space="preserve">de </w:t>
      </w:r>
      <w:r>
        <w:rPr>
          <w:sz w:val="22"/>
          <w:szCs w:val="22"/>
        </w:rPr>
        <w:t xml:space="preserve">2011 </w:t>
      </w:r>
      <w:r w:rsidRPr="00D3716F">
        <w:rPr>
          <w:sz w:val="22"/>
          <w:szCs w:val="22"/>
        </w:rPr>
        <w:t>(“</w:t>
      </w:r>
      <w:r w:rsidR="004E51B1">
        <w:rPr>
          <w:sz w:val="22"/>
          <w:szCs w:val="22"/>
          <w:u w:val="single"/>
        </w:rPr>
        <w:t>RCA</w:t>
      </w:r>
      <w:r w:rsidRPr="00D3716F">
        <w:rPr>
          <w:sz w:val="22"/>
          <w:szCs w:val="22"/>
        </w:rPr>
        <w:t>”).</w:t>
      </w:r>
      <w:r>
        <w:rPr>
          <w:sz w:val="22"/>
          <w:szCs w:val="22"/>
        </w:rPr>
        <w:t xml:space="preserve"> </w:t>
      </w:r>
    </w:p>
    <w:p w:rsidR="005C015E" w:rsidRDefault="005C015E" w:rsidP="005C015E">
      <w:pPr>
        <w:keepLines/>
        <w:spacing w:line="312" w:lineRule="auto"/>
        <w:jc w:val="both"/>
        <w:rPr>
          <w:sz w:val="22"/>
          <w:szCs w:val="22"/>
        </w:rPr>
      </w:pPr>
    </w:p>
    <w:p w:rsidR="005C015E" w:rsidRPr="00D3716F" w:rsidRDefault="005C015E" w:rsidP="005C015E">
      <w:pPr>
        <w:keepLines/>
        <w:spacing w:line="312" w:lineRule="auto"/>
        <w:jc w:val="both"/>
        <w:rPr>
          <w:sz w:val="22"/>
          <w:szCs w:val="22"/>
        </w:rPr>
      </w:pPr>
      <w:r w:rsidRPr="001C5B23">
        <w:rPr>
          <w:sz w:val="22"/>
          <w:szCs w:val="22"/>
        </w:rPr>
        <w:t>1.2</w:t>
      </w:r>
      <w:r w:rsidRPr="001C5B23">
        <w:rPr>
          <w:sz w:val="22"/>
          <w:szCs w:val="22"/>
        </w:rPr>
        <w:tab/>
      </w:r>
      <w:r w:rsidRPr="001C5B23">
        <w:rPr>
          <w:sz w:val="22"/>
          <w:szCs w:val="22"/>
        </w:rPr>
        <w:tab/>
        <w:t xml:space="preserve">A Fiança (conforme definida abaixo) prestada pela Interveniente Garantidora foi autorizada em </w:t>
      </w:r>
      <w:r w:rsidR="00010011">
        <w:rPr>
          <w:sz w:val="22"/>
          <w:szCs w:val="22"/>
        </w:rPr>
        <w:t>r</w:t>
      </w:r>
      <w:r w:rsidR="001C5B23" w:rsidRPr="001C5B23">
        <w:rPr>
          <w:sz w:val="22"/>
          <w:szCs w:val="22"/>
        </w:rPr>
        <w:t xml:space="preserve">eunião do </w:t>
      </w:r>
      <w:r w:rsidR="00010011">
        <w:rPr>
          <w:sz w:val="22"/>
          <w:szCs w:val="22"/>
        </w:rPr>
        <w:t>c</w:t>
      </w:r>
      <w:r w:rsidR="001C5B23" w:rsidRPr="001C5B23">
        <w:rPr>
          <w:sz w:val="22"/>
          <w:szCs w:val="22"/>
        </w:rPr>
        <w:t xml:space="preserve">onselho de </w:t>
      </w:r>
      <w:r w:rsidR="00010011">
        <w:rPr>
          <w:sz w:val="22"/>
          <w:szCs w:val="22"/>
        </w:rPr>
        <w:t>a</w:t>
      </w:r>
      <w:r w:rsidR="001C5B23" w:rsidRPr="001C5B23">
        <w:rPr>
          <w:sz w:val="22"/>
          <w:szCs w:val="22"/>
        </w:rPr>
        <w:t xml:space="preserve">dministração </w:t>
      </w:r>
      <w:r w:rsidRPr="001C5B23">
        <w:rPr>
          <w:sz w:val="22"/>
          <w:szCs w:val="22"/>
        </w:rPr>
        <w:t xml:space="preserve">da Interveniente Garantidora realizada em </w:t>
      </w:r>
      <w:del w:id="8" w:author="Nathalia Esteves" w:date="2011-03-30T12:22:00Z">
        <w:r w:rsidR="006157F3">
          <w:rPr>
            <w:sz w:val="22"/>
            <w:szCs w:val="22"/>
          </w:rPr>
          <w:delText>[</w:delText>
        </w:r>
      </w:del>
      <w:r w:rsidR="006157F3">
        <w:rPr>
          <w:sz w:val="22"/>
          <w:szCs w:val="22"/>
        </w:rPr>
        <w:t>31</w:t>
      </w:r>
      <w:del w:id="9" w:author="Nathalia Esteves" w:date="2011-03-30T12:22:00Z">
        <w:r w:rsidR="006157F3">
          <w:rPr>
            <w:sz w:val="22"/>
            <w:szCs w:val="22"/>
          </w:rPr>
          <w:delText>]</w:delText>
        </w:r>
      </w:del>
      <w:r w:rsidR="006157F3">
        <w:rPr>
          <w:sz w:val="22"/>
          <w:szCs w:val="22"/>
        </w:rPr>
        <w:t xml:space="preserve"> </w:t>
      </w:r>
      <w:r w:rsidRPr="001C5B23">
        <w:rPr>
          <w:sz w:val="22"/>
          <w:szCs w:val="22"/>
        </w:rPr>
        <w:t xml:space="preserve">de </w:t>
      </w:r>
      <w:del w:id="10" w:author="Nathalia Esteves" w:date="2011-03-30T12:22:00Z">
        <w:r w:rsidR="006157F3">
          <w:rPr>
            <w:sz w:val="22"/>
            <w:szCs w:val="22"/>
          </w:rPr>
          <w:delText>[</w:delText>
        </w:r>
      </w:del>
      <w:r w:rsidR="006157F3">
        <w:rPr>
          <w:sz w:val="22"/>
          <w:szCs w:val="22"/>
        </w:rPr>
        <w:t>março</w:t>
      </w:r>
      <w:del w:id="11" w:author="Nathalia Esteves" w:date="2011-03-30T12:22:00Z">
        <w:r w:rsidR="006157F3">
          <w:rPr>
            <w:sz w:val="22"/>
            <w:szCs w:val="22"/>
          </w:rPr>
          <w:delText>]</w:delText>
        </w:r>
      </w:del>
      <w:r w:rsidR="006157F3">
        <w:rPr>
          <w:sz w:val="22"/>
          <w:szCs w:val="22"/>
        </w:rPr>
        <w:t xml:space="preserve"> </w:t>
      </w:r>
      <w:r w:rsidRPr="001C5B23">
        <w:rPr>
          <w:sz w:val="22"/>
          <w:szCs w:val="22"/>
        </w:rPr>
        <w:t>de 2011 (“</w:t>
      </w:r>
      <w:r w:rsidR="00010011" w:rsidRPr="00010011">
        <w:rPr>
          <w:sz w:val="22"/>
          <w:szCs w:val="22"/>
          <w:u w:val="single"/>
        </w:rPr>
        <w:t>RCA da Interveniente Garantidora</w:t>
      </w:r>
      <w:r w:rsidRPr="001C5B23">
        <w:rPr>
          <w:sz w:val="22"/>
          <w:szCs w:val="22"/>
        </w:rPr>
        <w:t xml:space="preserve">”), nos termos do artigo </w:t>
      </w:r>
      <w:r w:rsidR="001C5B23" w:rsidRPr="001C5B23">
        <w:rPr>
          <w:sz w:val="22"/>
          <w:szCs w:val="22"/>
        </w:rPr>
        <w:t xml:space="preserve">19, inciso (vii), </w:t>
      </w:r>
      <w:r w:rsidRPr="001C5B23">
        <w:rPr>
          <w:sz w:val="22"/>
          <w:szCs w:val="22"/>
        </w:rPr>
        <w:t>de seu estatuto social.</w:t>
      </w:r>
      <w:r>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2.</w:t>
      </w:r>
      <w:r w:rsidRPr="00D3716F">
        <w:rPr>
          <w:b/>
          <w:sz w:val="22"/>
          <w:szCs w:val="22"/>
        </w:rPr>
        <w:tab/>
      </w:r>
      <w:r w:rsidRPr="00D3716F">
        <w:rPr>
          <w:b/>
          <w:sz w:val="22"/>
          <w:szCs w:val="22"/>
        </w:rPr>
        <w:tab/>
        <w:t xml:space="preserve">DOS REQUISITOS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2.1</w:t>
      </w:r>
      <w:r w:rsidRPr="00D3716F">
        <w:rPr>
          <w:sz w:val="22"/>
          <w:szCs w:val="22"/>
        </w:rPr>
        <w:tab/>
      </w:r>
      <w:r w:rsidRPr="00D3716F">
        <w:rPr>
          <w:sz w:val="22"/>
          <w:szCs w:val="22"/>
        </w:rPr>
        <w:tab/>
        <w:t xml:space="preserve">A </w:t>
      </w:r>
      <w:r w:rsidR="000E7D33">
        <w:rPr>
          <w:sz w:val="22"/>
          <w:szCs w:val="22"/>
        </w:rPr>
        <w:t xml:space="preserve">presente </w:t>
      </w:r>
      <w:r w:rsidRPr="00D3716F">
        <w:rPr>
          <w:sz w:val="22"/>
          <w:szCs w:val="22"/>
        </w:rPr>
        <w:t>Emissão será realizada com observância dos seguintes requisitos: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2.1.1</w:t>
      </w:r>
      <w:r w:rsidRPr="00D3716F">
        <w:rPr>
          <w:b/>
          <w:sz w:val="22"/>
          <w:szCs w:val="22"/>
        </w:rPr>
        <w:tab/>
      </w:r>
      <w:r w:rsidRPr="00D3716F">
        <w:rPr>
          <w:b/>
          <w:sz w:val="22"/>
          <w:szCs w:val="22"/>
        </w:rPr>
        <w:tab/>
        <w:t>Arquivamento e Publicação das Deliberações</w:t>
      </w:r>
    </w:p>
    <w:p w:rsidR="005C015E" w:rsidRPr="00D3716F" w:rsidRDefault="005C015E" w:rsidP="005C015E">
      <w:pPr>
        <w:spacing w:line="312" w:lineRule="auto"/>
        <w:jc w:val="both"/>
        <w:rPr>
          <w:i/>
          <w:sz w:val="22"/>
          <w:szCs w:val="22"/>
        </w:rPr>
      </w:pPr>
    </w:p>
    <w:p w:rsidR="005C015E" w:rsidRPr="00D3716F" w:rsidRDefault="005C015E" w:rsidP="005C015E">
      <w:pPr>
        <w:spacing w:line="312" w:lineRule="auto"/>
        <w:jc w:val="both"/>
        <w:rPr>
          <w:sz w:val="22"/>
          <w:szCs w:val="22"/>
        </w:rPr>
      </w:pPr>
      <w:r w:rsidRPr="00D3716F">
        <w:rPr>
          <w:sz w:val="22"/>
          <w:szCs w:val="22"/>
        </w:rPr>
        <w:t>2.1.1.1</w:t>
      </w:r>
      <w:r w:rsidRPr="00D3716F">
        <w:rPr>
          <w:sz w:val="22"/>
          <w:szCs w:val="22"/>
        </w:rPr>
        <w:tab/>
      </w:r>
      <w:r w:rsidRPr="00D3716F">
        <w:rPr>
          <w:sz w:val="22"/>
          <w:szCs w:val="22"/>
        </w:rPr>
        <w:tab/>
        <w:t xml:space="preserve">A </w:t>
      </w:r>
      <w:ins w:id="12" w:author="Nathalia Esteves" w:date="2011-03-30T12:22:00Z">
        <w:r w:rsidR="0099160E">
          <w:rPr>
            <w:sz w:val="22"/>
            <w:szCs w:val="22"/>
          </w:rPr>
          <w:t xml:space="preserve">ata de </w:t>
        </w:r>
      </w:ins>
      <w:r w:rsidR="004E51B1">
        <w:rPr>
          <w:sz w:val="22"/>
          <w:szCs w:val="22"/>
        </w:rPr>
        <w:t xml:space="preserve">RCA </w:t>
      </w:r>
      <w:r w:rsidRPr="00D3716F">
        <w:rPr>
          <w:sz w:val="22"/>
          <w:szCs w:val="22"/>
        </w:rPr>
        <w:t xml:space="preserve">de que trata a Cláusula 1.1 acima </w:t>
      </w:r>
      <w:del w:id="13" w:author="Nathalia Esteves" w:date="2011-03-30T12:22:00Z">
        <w:r w:rsidR="00B03459">
          <w:rPr>
            <w:rStyle w:val="Refdecomentrio"/>
          </w:rPr>
          <w:commentReference w:id="14"/>
        </w:r>
        <w:r w:rsidR="00B03459">
          <w:rPr>
            <w:sz w:val="22"/>
            <w:szCs w:val="22"/>
          </w:rPr>
          <w:delText>foi</w:delText>
        </w:r>
      </w:del>
      <w:ins w:id="15" w:author="Nathalia Esteves" w:date="2011-03-30T12:22:00Z">
        <w:r w:rsidRPr="00D3716F">
          <w:rPr>
            <w:sz w:val="22"/>
            <w:szCs w:val="22"/>
          </w:rPr>
          <w:t>será</w:t>
        </w:r>
      </w:ins>
      <w:r w:rsidRPr="00D3716F">
        <w:rPr>
          <w:sz w:val="22"/>
          <w:szCs w:val="22"/>
        </w:rPr>
        <w:t xml:space="preserve"> arquivada na Junta Comercial do Estado </w:t>
      </w:r>
      <w:r w:rsidR="004E51B1">
        <w:rPr>
          <w:sz w:val="22"/>
          <w:szCs w:val="22"/>
        </w:rPr>
        <w:t xml:space="preserve">de Pernambuco </w:t>
      </w:r>
      <w:r w:rsidRPr="00D3716F">
        <w:rPr>
          <w:sz w:val="22"/>
          <w:szCs w:val="22"/>
        </w:rPr>
        <w:t>(“</w:t>
      </w:r>
      <w:r w:rsidR="004E51B1">
        <w:rPr>
          <w:sz w:val="22"/>
          <w:szCs w:val="22"/>
          <w:u w:val="single"/>
        </w:rPr>
        <w:t>JUCEPE</w:t>
      </w:r>
      <w:r w:rsidRPr="00D3716F">
        <w:rPr>
          <w:sz w:val="22"/>
          <w:szCs w:val="22"/>
        </w:rPr>
        <w:t xml:space="preserve">”) e publicada no Diário Oficial do Estado </w:t>
      </w:r>
      <w:r w:rsidR="004E51B1">
        <w:rPr>
          <w:sz w:val="22"/>
          <w:szCs w:val="22"/>
        </w:rPr>
        <w:t xml:space="preserve">de Pernambuco </w:t>
      </w:r>
      <w:r w:rsidRPr="00D3716F">
        <w:rPr>
          <w:sz w:val="22"/>
          <w:szCs w:val="22"/>
        </w:rPr>
        <w:t xml:space="preserve">e no jornal </w:t>
      </w:r>
      <w:r w:rsidR="004E51B1">
        <w:rPr>
          <w:sz w:val="22"/>
          <w:szCs w:val="22"/>
        </w:rPr>
        <w:t>Valor Econômico</w:t>
      </w:r>
      <w:r>
        <w:rPr>
          <w:sz w:val="22"/>
          <w:szCs w:val="22"/>
        </w:rPr>
        <w:t>,</w:t>
      </w:r>
      <w:r w:rsidRPr="00D3716F">
        <w:rPr>
          <w:sz w:val="22"/>
          <w:szCs w:val="22"/>
        </w:rPr>
        <w:t xml:space="preserve"> nos termos do artigo 62, inciso I, da Lei das Sociedades por Ações.</w:t>
      </w:r>
    </w:p>
    <w:p w:rsidR="005C015E" w:rsidRDefault="005C015E" w:rsidP="005C015E">
      <w:pPr>
        <w:spacing w:line="312" w:lineRule="auto"/>
        <w:jc w:val="both"/>
        <w:rPr>
          <w:sz w:val="22"/>
          <w:szCs w:val="22"/>
        </w:rPr>
      </w:pPr>
    </w:p>
    <w:p w:rsidR="00B418D7" w:rsidRPr="00D3716F" w:rsidRDefault="00B418D7" w:rsidP="00B418D7">
      <w:pPr>
        <w:spacing w:line="312" w:lineRule="auto"/>
        <w:jc w:val="both"/>
        <w:rPr>
          <w:sz w:val="22"/>
          <w:szCs w:val="22"/>
        </w:rPr>
      </w:pPr>
      <w:r w:rsidRPr="00D3716F">
        <w:rPr>
          <w:sz w:val="22"/>
          <w:szCs w:val="22"/>
        </w:rPr>
        <w:t>2.1.1.</w:t>
      </w:r>
      <w:r>
        <w:rPr>
          <w:sz w:val="22"/>
          <w:szCs w:val="22"/>
        </w:rPr>
        <w:t>2</w:t>
      </w:r>
      <w:r w:rsidRPr="00D3716F">
        <w:rPr>
          <w:sz w:val="22"/>
          <w:szCs w:val="22"/>
        </w:rPr>
        <w:tab/>
      </w:r>
      <w:r w:rsidRPr="00D3716F">
        <w:rPr>
          <w:sz w:val="22"/>
          <w:szCs w:val="22"/>
        </w:rPr>
        <w:tab/>
      </w:r>
      <w:r>
        <w:rPr>
          <w:sz w:val="22"/>
          <w:szCs w:val="22"/>
        </w:rPr>
        <w:t xml:space="preserve">A </w:t>
      </w:r>
      <w:ins w:id="16" w:author="Nathalia Esteves" w:date="2011-03-30T12:22:00Z">
        <w:r w:rsidR="0099160E">
          <w:rPr>
            <w:sz w:val="22"/>
            <w:szCs w:val="22"/>
          </w:rPr>
          <w:t xml:space="preserve">ata de </w:t>
        </w:r>
      </w:ins>
      <w:r>
        <w:rPr>
          <w:sz w:val="22"/>
          <w:szCs w:val="22"/>
        </w:rPr>
        <w:t xml:space="preserve">RCA da Interveniente Garantidora de que trata a Cláusula 1.2 acima </w:t>
      </w:r>
      <w:del w:id="17" w:author="Nathalia Esteves" w:date="2011-03-30T12:22:00Z">
        <w:r w:rsidR="00B03459">
          <w:rPr>
            <w:sz w:val="22"/>
            <w:szCs w:val="22"/>
          </w:rPr>
          <w:delText>foi</w:delText>
        </w:r>
      </w:del>
      <w:ins w:id="18" w:author="Nathalia Esteves" w:date="2011-03-30T12:22:00Z">
        <w:r>
          <w:rPr>
            <w:sz w:val="22"/>
            <w:szCs w:val="22"/>
          </w:rPr>
          <w:t>será</w:t>
        </w:r>
      </w:ins>
      <w:r>
        <w:rPr>
          <w:sz w:val="22"/>
          <w:szCs w:val="22"/>
        </w:rPr>
        <w:t xml:space="preserve"> arquivada na Junta Comercial do Estado do Rio de Janeiro (“</w:t>
      </w:r>
      <w:r w:rsidRPr="00B418D7">
        <w:rPr>
          <w:sz w:val="22"/>
          <w:szCs w:val="22"/>
          <w:u w:val="single"/>
        </w:rPr>
        <w:t>JUCERJA</w:t>
      </w:r>
      <w:r>
        <w:rPr>
          <w:sz w:val="22"/>
          <w:szCs w:val="22"/>
        </w:rPr>
        <w:t xml:space="preserve">”) e publicada no Diário Oficial do Estado </w:t>
      </w:r>
      <w:ins w:id="19" w:author="Nathalia Esteves" w:date="2011-03-30T12:22:00Z">
        <w:r w:rsidR="0099160E">
          <w:rPr>
            <w:sz w:val="22"/>
            <w:szCs w:val="22"/>
          </w:rPr>
          <w:t xml:space="preserve">do Rio </w:t>
        </w:r>
      </w:ins>
      <w:r w:rsidR="0099160E">
        <w:rPr>
          <w:sz w:val="22"/>
          <w:szCs w:val="22"/>
        </w:rPr>
        <w:t xml:space="preserve">de </w:t>
      </w:r>
      <w:del w:id="20" w:author="Nathalia Esteves" w:date="2011-03-30T12:22:00Z">
        <w:r>
          <w:rPr>
            <w:sz w:val="22"/>
            <w:szCs w:val="22"/>
          </w:rPr>
          <w:delText>Pernambuco</w:delText>
        </w:r>
      </w:del>
      <w:ins w:id="21" w:author="Nathalia Esteves" w:date="2011-03-30T12:22:00Z">
        <w:r w:rsidR="0099160E">
          <w:rPr>
            <w:sz w:val="22"/>
            <w:szCs w:val="22"/>
          </w:rPr>
          <w:t>Janeiro</w:t>
        </w:r>
      </w:ins>
      <w:r w:rsidR="0099160E">
        <w:rPr>
          <w:sz w:val="22"/>
          <w:szCs w:val="22"/>
        </w:rPr>
        <w:t xml:space="preserve"> </w:t>
      </w:r>
      <w:r>
        <w:rPr>
          <w:sz w:val="22"/>
          <w:szCs w:val="22"/>
        </w:rPr>
        <w:t>e no jornal Valor Econômico, nos termos do artigo 142, §1º, da Lei das Sociedades por Ações.</w:t>
      </w:r>
    </w:p>
    <w:p w:rsidR="00B418D7" w:rsidRDefault="00B418D7" w:rsidP="005C015E">
      <w:pPr>
        <w:spacing w:line="312" w:lineRule="auto"/>
        <w:jc w:val="both"/>
        <w:rPr>
          <w:sz w:val="22"/>
          <w:szCs w:val="22"/>
        </w:rPr>
      </w:pPr>
    </w:p>
    <w:p w:rsidR="000E7D33" w:rsidRPr="00D3716F" w:rsidRDefault="000E7D33" w:rsidP="000E7D33">
      <w:pPr>
        <w:spacing w:line="312" w:lineRule="auto"/>
        <w:jc w:val="both"/>
        <w:rPr>
          <w:sz w:val="22"/>
          <w:szCs w:val="22"/>
        </w:rPr>
      </w:pPr>
      <w:r w:rsidRPr="00D3716F">
        <w:rPr>
          <w:sz w:val="22"/>
          <w:szCs w:val="22"/>
        </w:rPr>
        <w:t>2.1.1.</w:t>
      </w:r>
      <w:r w:rsidR="00B418D7">
        <w:rPr>
          <w:sz w:val="22"/>
          <w:szCs w:val="22"/>
        </w:rPr>
        <w:t>3</w:t>
      </w:r>
      <w:r w:rsidRPr="00D3716F">
        <w:rPr>
          <w:sz w:val="22"/>
          <w:szCs w:val="22"/>
        </w:rPr>
        <w:tab/>
      </w:r>
      <w:r w:rsidRPr="00D3716F">
        <w:rPr>
          <w:sz w:val="22"/>
          <w:szCs w:val="22"/>
        </w:rPr>
        <w:tab/>
      </w:r>
      <w:r>
        <w:rPr>
          <w:sz w:val="22"/>
          <w:szCs w:val="22"/>
        </w:rPr>
        <w:t>Os atos societários que eventualmente venham a ser praticados</w:t>
      </w:r>
      <w:r w:rsidR="00010011">
        <w:rPr>
          <w:sz w:val="22"/>
          <w:szCs w:val="22"/>
        </w:rPr>
        <w:t>, no âmbito da presente Emissão,</w:t>
      </w:r>
      <w:r>
        <w:rPr>
          <w:sz w:val="22"/>
          <w:szCs w:val="22"/>
        </w:rPr>
        <w:t xml:space="preserve"> após o registro da Escritura serão igualmente arquivados na JUCEP</w:t>
      </w:r>
      <w:r w:rsidR="004E51B1">
        <w:rPr>
          <w:sz w:val="22"/>
          <w:szCs w:val="22"/>
        </w:rPr>
        <w:t>E</w:t>
      </w:r>
      <w:r>
        <w:rPr>
          <w:sz w:val="22"/>
          <w:szCs w:val="22"/>
        </w:rPr>
        <w:t xml:space="preserve"> e publicados pela Emissora no Diário Oficial do Estado </w:t>
      </w:r>
      <w:r w:rsidR="004E51B1">
        <w:rPr>
          <w:sz w:val="22"/>
          <w:szCs w:val="22"/>
        </w:rPr>
        <w:t xml:space="preserve">de Pernambuco </w:t>
      </w:r>
      <w:r>
        <w:rPr>
          <w:sz w:val="22"/>
          <w:szCs w:val="22"/>
        </w:rPr>
        <w:t xml:space="preserve">e no jornal </w:t>
      </w:r>
      <w:r w:rsidR="004E51B1">
        <w:rPr>
          <w:sz w:val="22"/>
          <w:szCs w:val="22"/>
        </w:rPr>
        <w:t>Valor Econômico</w:t>
      </w:r>
      <w:r>
        <w:rPr>
          <w:sz w:val="22"/>
          <w:szCs w:val="22"/>
        </w:rPr>
        <w:t xml:space="preserve">, </w:t>
      </w:r>
      <w:r w:rsidR="00A80508">
        <w:rPr>
          <w:sz w:val="22"/>
          <w:szCs w:val="22"/>
        </w:rPr>
        <w:t>conforme legislação em vigor</w:t>
      </w:r>
      <w:r w:rsidRPr="00D3716F">
        <w:rPr>
          <w:sz w:val="22"/>
          <w:szCs w:val="22"/>
        </w:rPr>
        <w:t>.</w:t>
      </w:r>
    </w:p>
    <w:p w:rsidR="000E7D33" w:rsidRPr="00D3716F" w:rsidRDefault="000E7D33"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2.1.2</w:t>
      </w:r>
      <w:r w:rsidRPr="00D3716F">
        <w:rPr>
          <w:b/>
          <w:sz w:val="22"/>
          <w:szCs w:val="22"/>
        </w:rPr>
        <w:tab/>
      </w:r>
      <w:r w:rsidRPr="00D3716F">
        <w:rPr>
          <w:b/>
          <w:sz w:val="22"/>
          <w:szCs w:val="22"/>
        </w:rPr>
        <w:tab/>
      </w:r>
      <w:r w:rsidR="00A80508">
        <w:rPr>
          <w:b/>
          <w:sz w:val="22"/>
          <w:szCs w:val="22"/>
        </w:rPr>
        <w:t xml:space="preserve">Arquivamento </w:t>
      </w:r>
      <w:r w:rsidRPr="00D3716F">
        <w:rPr>
          <w:b/>
          <w:sz w:val="22"/>
          <w:szCs w:val="22"/>
        </w:rPr>
        <w:t xml:space="preserve">da Escritura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E904F4">
        <w:rPr>
          <w:sz w:val="22"/>
          <w:szCs w:val="22"/>
        </w:rPr>
        <w:t>2.1.2.1</w:t>
      </w:r>
      <w:r w:rsidRPr="00E904F4">
        <w:rPr>
          <w:sz w:val="22"/>
          <w:szCs w:val="22"/>
        </w:rPr>
        <w:tab/>
      </w:r>
      <w:r w:rsidRPr="00E904F4">
        <w:rPr>
          <w:sz w:val="22"/>
          <w:szCs w:val="22"/>
        </w:rPr>
        <w:tab/>
        <w:t>Esta Escritura e seus eventuais aditamentos deverão ser inscritos na JUCEP</w:t>
      </w:r>
      <w:r w:rsidR="004E51B1">
        <w:rPr>
          <w:sz w:val="22"/>
          <w:szCs w:val="22"/>
        </w:rPr>
        <w:t>E</w:t>
      </w:r>
      <w:r w:rsidRPr="00E904F4">
        <w:rPr>
          <w:sz w:val="22"/>
          <w:szCs w:val="22"/>
        </w:rPr>
        <w:t>, de acordo com o disposto no artigo 62, inciso II, e parágrafo 3º da Lei das Sociedades por Ações.</w:t>
      </w:r>
    </w:p>
    <w:p w:rsidR="00A80508" w:rsidRDefault="00A80508" w:rsidP="005C015E">
      <w:pPr>
        <w:spacing w:line="312" w:lineRule="auto"/>
        <w:jc w:val="both"/>
        <w:rPr>
          <w:b/>
          <w:sz w:val="22"/>
          <w:szCs w:val="22"/>
        </w:rPr>
      </w:pPr>
    </w:p>
    <w:p w:rsidR="00A80508" w:rsidRPr="00D3716F" w:rsidRDefault="00A80508" w:rsidP="00A80508">
      <w:pPr>
        <w:spacing w:line="312" w:lineRule="auto"/>
        <w:jc w:val="both"/>
        <w:rPr>
          <w:b/>
          <w:sz w:val="22"/>
          <w:szCs w:val="22"/>
        </w:rPr>
      </w:pPr>
      <w:r w:rsidRPr="00D3716F">
        <w:rPr>
          <w:b/>
          <w:sz w:val="22"/>
          <w:szCs w:val="22"/>
        </w:rPr>
        <w:t>2.1.</w:t>
      </w:r>
      <w:r>
        <w:rPr>
          <w:b/>
          <w:sz w:val="22"/>
          <w:szCs w:val="22"/>
        </w:rPr>
        <w:t>3</w:t>
      </w:r>
      <w:r w:rsidRPr="00D3716F">
        <w:rPr>
          <w:b/>
          <w:sz w:val="22"/>
          <w:szCs w:val="22"/>
        </w:rPr>
        <w:tab/>
      </w:r>
      <w:r w:rsidRPr="00D3716F">
        <w:rPr>
          <w:b/>
          <w:sz w:val="22"/>
          <w:szCs w:val="22"/>
        </w:rPr>
        <w:tab/>
        <w:t xml:space="preserve">Registro </w:t>
      </w:r>
      <w:r>
        <w:rPr>
          <w:b/>
          <w:sz w:val="22"/>
          <w:szCs w:val="22"/>
        </w:rPr>
        <w:t>da Garantia</w:t>
      </w:r>
    </w:p>
    <w:p w:rsidR="00A80508" w:rsidRPr="00D3716F" w:rsidRDefault="00A80508" w:rsidP="00A80508">
      <w:pPr>
        <w:spacing w:line="312" w:lineRule="auto"/>
        <w:jc w:val="both"/>
        <w:rPr>
          <w:sz w:val="22"/>
          <w:szCs w:val="22"/>
        </w:rPr>
      </w:pPr>
    </w:p>
    <w:p w:rsidR="00A80508" w:rsidRPr="00D3716F" w:rsidRDefault="00A80508" w:rsidP="00A80508">
      <w:pPr>
        <w:spacing w:line="312" w:lineRule="auto"/>
        <w:jc w:val="both"/>
        <w:rPr>
          <w:sz w:val="22"/>
          <w:szCs w:val="22"/>
        </w:rPr>
      </w:pPr>
      <w:r w:rsidRPr="00D3716F">
        <w:rPr>
          <w:sz w:val="22"/>
          <w:szCs w:val="22"/>
        </w:rPr>
        <w:lastRenderedPageBreak/>
        <w:t>2.1.</w:t>
      </w:r>
      <w:r>
        <w:rPr>
          <w:sz w:val="22"/>
          <w:szCs w:val="22"/>
        </w:rPr>
        <w:t>3</w:t>
      </w:r>
      <w:r w:rsidRPr="00D3716F">
        <w:rPr>
          <w:sz w:val="22"/>
          <w:szCs w:val="22"/>
        </w:rPr>
        <w:t>.1</w:t>
      </w:r>
      <w:r w:rsidRPr="00D3716F">
        <w:rPr>
          <w:sz w:val="22"/>
          <w:szCs w:val="22"/>
        </w:rPr>
        <w:tab/>
      </w:r>
      <w:r w:rsidRPr="00D3716F">
        <w:rPr>
          <w:sz w:val="22"/>
          <w:szCs w:val="22"/>
        </w:rPr>
        <w:tab/>
      </w:r>
      <w:r w:rsidR="001A7FCF">
        <w:rPr>
          <w:sz w:val="22"/>
          <w:szCs w:val="22"/>
        </w:rPr>
        <w:t>Nos termos da Lei nº 6.015, de 31 de dezembro de 1973, conforme alterada (“</w:t>
      </w:r>
      <w:r w:rsidR="001A7FCF" w:rsidRPr="001A7FCF">
        <w:rPr>
          <w:sz w:val="22"/>
          <w:szCs w:val="22"/>
          <w:u w:val="single"/>
        </w:rPr>
        <w:t>Lei dos Registros Públicos</w:t>
      </w:r>
      <w:r w:rsidR="001A7FCF">
        <w:rPr>
          <w:sz w:val="22"/>
          <w:szCs w:val="22"/>
        </w:rPr>
        <w:t>”), a</w:t>
      </w:r>
      <w:r>
        <w:rPr>
          <w:sz w:val="22"/>
          <w:szCs w:val="22"/>
        </w:rPr>
        <w:t xml:space="preserve"> presente Escritura, em função da garantia fidejussória (fiança) de que trata a </w:t>
      </w:r>
      <w:r w:rsidRPr="00146602">
        <w:rPr>
          <w:sz w:val="22"/>
          <w:szCs w:val="22"/>
        </w:rPr>
        <w:t>Cláusula 4.11.1 abaixo, será</w:t>
      </w:r>
      <w:r>
        <w:rPr>
          <w:sz w:val="22"/>
          <w:szCs w:val="22"/>
        </w:rPr>
        <w:t xml:space="preserve"> registrada nos competentes Cartórios de Registro de Títulos e Documentos da sede </w:t>
      </w:r>
      <w:r w:rsidR="001A7FCF">
        <w:rPr>
          <w:sz w:val="22"/>
          <w:szCs w:val="22"/>
        </w:rPr>
        <w:t xml:space="preserve">de cada uma </w:t>
      </w:r>
      <w:r>
        <w:rPr>
          <w:sz w:val="22"/>
          <w:szCs w:val="22"/>
        </w:rPr>
        <w:t xml:space="preserve">das Partes, quais sejam a Cidade de </w:t>
      </w:r>
      <w:r w:rsidR="004E51B1">
        <w:rPr>
          <w:sz w:val="22"/>
          <w:szCs w:val="22"/>
        </w:rPr>
        <w:t>Recife</w:t>
      </w:r>
      <w:r>
        <w:rPr>
          <w:sz w:val="22"/>
          <w:szCs w:val="22"/>
        </w:rPr>
        <w:t xml:space="preserve">, no Estado de </w:t>
      </w:r>
      <w:r w:rsidR="004E51B1">
        <w:rPr>
          <w:sz w:val="22"/>
          <w:szCs w:val="22"/>
        </w:rPr>
        <w:t>Pernambuco</w:t>
      </w:r>
      <w:r>
        <w:rPr>
          <w:sz w:val="22"/>
          <w:szCs w:val="22"/>
        </w:rPr>
        <w:t>, e a Cidade do Rio de Janeiro, no Estado do Rio de Janeiro</w:t>
      </w:r>
      <w:r w:rsidR="001A7FCF">
        <w:rPr>
          <w:sz w:val="22"/>
          <w:szCs w:val="22"/>
        </w:rPr>
        <w:t>, sendo certo que uma via original da Escritura devidamente registrada em referidos cartórios deverá ser entregue ao Agente Fiduciário no prazo de 10 (dez) úteis dias após seus efetivos registros.</w:t>
      </w:r>
    </w:p>
    <w:p w:rsidR="00A80508" w:rsidRDefault="00A80508" w:rsidP="005C015E">
      <w:pPr>
        <w:spacing w:line="312" w:lineRule="auto"/>
        <w:jc w:val="both"/>
        <w:rPr>
          <w:b/>
          <w:sz w:val="22"/>
          <w:szCs w:val="22"/>
        </w:rPr>
      </w:pPr>
    </w:p>
    <w:p w:rsidR="00B418D7" w:rsidRPr="00D3716F" w:rsidRDefault="00B418D7" w:rsidP="00B418D7">
      <w:pPr>
        <w:spacing w:line="312" w:lineRule="auto"/>
        <w:jc w:val="both"/>
        <w:rPr>
          <w:sz w:val="22"/>
          <w:szCs w:val="22"/>
        </w:rPr>
      </w:pPr>
      <w:r w:rsidRPr="00D3716F">
        <w:rPr>
          <w:sz w:val="22"/>
          <w:szCs w:val="22"/>
        </w:rPr>
        <w:t>2.1.</w:t>
      </w:r>
      <w:r>
        <w:rPr>
          <w:sz w:val="22"/>
          <w:szCs w:val="22"/>
        </w:rPr>
        <w:t>3</w:t>
      </w:r>
      <w:r w:rsidRPr="00D3716F">
        <w:rPr>
          <w:sz w:val="22"/>
          <w:szCs w:val="22"/>
        </w:rPr>
        <w:t>.</w:t>
      </w:r>
      <w:r>
        <w:rPr>
          <w:sz w:val="22"/>
          <w:szCs w:val="22"/>
        </w:rPr>
        <w:t>2</w:t>
      </w:r>
      <w:r w:rsidRPr="00D3716F">
        <w:rPr>
          <w:sz w:val="22"/>
          <w:szCs w:val="22"/>
        </w:rPr>
        <w:tab/>
      </w:r>
      <w:r w:rsidRPr="00D3716F">
        <w:rPr>
          <w:sz w:val="22"/>
          <w:szCs w:val="22"/>
        </w:rPr>
        <w:tab/>
      </w:r>
      <w:r>
        <w:rPr>
          <w:sz w:val="22"/>
          <w:szCs w:val="22"/>
        </w:rPr>
        <w:t xml:space="preserve">Os eventuais aditamentos à Escritura, sem prejuízo do disposto na Cláusula 2.1.2.1 acima, deverão ser igualmente registrados nos competentes Cartórios de Registro de Títulos e Documentos da sede de cada uma das Partes, nos termos da Cláusula 2.1.3.1 acima. </w:t>
      </w:r>
    </w:p>
    <w:p w:rsidR="00B418D7" w:rsidRDefault="00B418D7" w:rsidP="005C015E">
      <w:pPr>
        <w:spacing w:line="312" w:lineRule="auto"/>
        <w:jc w:val="both"/>
        <w:rPr>
          <w:b/>
          <w:sz w:val="22"/>
          <w:szCs w:val="22"/>
        </w:rPr>
      </w:pPr>
    </w:p>
    <w:p w:rsidR="005C015E" w:rsidRPr="00D3716F" w:rsidRDefault="005C015E" w:rsidP="005C015E">
      <w:pPr>
        <w:spacing w:line="312" w:lineRule="auto"/>
        <w:jc w:val="both"/>
        <w:rPr>
          <w:b/>
          <w:sz w:val="22"/>
          <w:szCs w:val="22"/>
        </w:rPr>
      </w:pPr>
      <w:r w:rsidRPr="00D3716F">
        <w:rPr>
          <w:b/>
          <w:sz w:val="22"/>
          <w:szCs w:val="22"/>
        </w:rPr>
        <w:t>2.1.</w:t>
      </w:r>
      <w:r w:rsidR="00A80508">
        <w:rPr>
          <w:b/>
          <w:sz w:val="22"/>
          <w:szCs w:val="22"/>
        </w:rPr>
        <w:t>4</w:t>
      </w:r>
      <w:r w:rsidRPr="00D3716F">
        <w:rPr>
          <w:b/>
          <w:sz w:val="22"/>
          <w:szCs w:val="22"/>
        </w:rPr>
        <w:tab/>
      </w:r>
      <w:r w:rsidRPr="00D3716F">
        <w:rPr>
          <w:b/>
          <w:sz w:val="22"/>
          <w:szCs w:val="22"/>
        </w:rPr>
        <w:tab/>
        <w:t>Registro na Comissão de Valores Mobiliários (“</w:t>
      </w:r>
      <w:r w:rsidRPr="00D3716F">
        <w:rPr>
          <w:b/>
          <w:sz w:val="22"/>
          <w:szCs w:val="22"/>
          <w:u w:val="single"/>
        </w:rPr>
        <w:t>CVM</w:t>
      </w:r>
      <w:r w:rsidRPr="00D3716F">
        <w:rPr>
          <w:b/>
          <w:sz w:val="22"/>
          <w:szCs w:val="22"/>
        </w:rPr>
        <w:t>”)</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2.1.</w:t>
      </w:r>
      <w:r w:rsidR="00A80508">
        <w:rPr>
          <w:sz w:val="22"/>
          <w:szCs w:val="22"/>
        </w:rPr>
        <w:t>4</w:t>
      </w:r>
      <w:r w:rsidRPr="00D3716F">
        <w:rPr>
          <w:sz w:val="22"/>
          <w:szCs w:val="22"/>
        </w:rPr>
        <w:t>.1</w:t>
      </w:r>
      <w:r w:rsidRPr="00D3716F">
        <w:rPr>
          <w:sz w:val="22"/>
          <w:szCs w:val="22"/>
        </w:rPr>
        <w:tab/>
      </w:r>
      <w:r w:rsidRPr="00D3716F">
        <w:rPr>
          <w:sz w:val="22"/>
          <w:szCs w:val="22"/>
        </w:rPr>
        <w:tab/>
        <w:t>A presente Emissão está automaticamente dispensada de registro de distribuição na CVM, nos termos do artigo 6º da Instrução da CVM nº 476, de 16 de janeiro de 2009</w:t>
      </w:r>
      <w:r w:rsidR="005C011D">
        <w:rPr>
          <w:sz w:val="22"/>
          <w:szCs w:val="22"/>
        </w:rPr>
        <w:t>, conforme alterada</w:t>
      </w:r>
      <w:r w:rsidRPr="00D3716F">
        <w:rPr>
          <w:sz w:val="22"/>
          <w:szCs w:val="22"/>
        </w:rPr>
        <w:t xml:space="preserve"> (“</w:t>
      </w:r>
      <w:r w:rsidRPr="00D3716F">
        <w:rPr>
          <w:sz w:val="22"/>
          <w:szCs w:val="22"/>
          <w:u w:val="single"/>
        </w:rPr>
        <w:t>Instrução CVM 476</w:t>
      </w:r>
      <w:r w:rsidRPr="00D3716F">
        <w:rPr>
          <w:sz w:val="22"/>
          <w:szCs w:val="22"/>
        </w:rPr>
        <w:t>”), por se tratar de oferta pública de valores mobiliários com esforços restritos de distribuição.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ind w:left="1440" w:hanging="1440"/>
        <w:jc w:val="both"/>
        <w:rPr>
          <w:b/>
          <w:sz w:val="22"/>
          <w:szCs w:val="22"/>
        </w:rPr>
      </w:pPr>
      <w:r w:rsidRPr="00D3716F">
        <w:rPr>
          <w:b/>
          <w:sz w:val="22"/>
          <w:szCs w:val="22"/>
        </w:rPr>
        <w:t>2.1.</w:t>
      </w:r>
      <w:r w:rsidR="00A80508">
        <w:rPr>
          <w:b/>
          <w:sz w:val="22"/>
          <w:szCs w:val="22"/>
        </w:rPr>
        <w:t>5</w:t>
      </w:r>
      <w:r w:rsidRPr="00D3716F">
        <w:rPr>
          <w:b/>
          <w:sz w:val="22"/>
          <w:szCs w:val="22"/>
        </w:rPr>
        <w:tab/>
        <w:t>Registro na ANBIMA – Associação Brasileira das Entidades dos Mercados Financeiro e de Capitais (“</w:t>
      </w:r>
      <w:r w:rsidRPr="00D3716F">
        <w:rPr>
          <w:b/>
          <w:sz w:val="22"/>
          <w:szCs w:val="22"/>
          <w:u w:val="single"/>
        </w:rPr>
        <w:t>ANBIMA</w:t>
      </w:r>
      <w:r w:rsidRPr="00D3716F">
        <w:rPr>
          <w:b/>
          <w:sz w:val="22"/>
          <w:szCs w:val="22"/>
        </w:rPr>
        <w:t>”)</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2.1.</w:t>
      </w:r>
      <w:r w:rsidR="00A80508">
        <w:rPr>
          <w:sz w:val="22"/>
          <w:szCs w:val="22"/>
        </w:rPr>
        <w:t>5</w:t>
      </w:r>
      <w:r w:rsidRPr="00D3716F">
        <w:rPr>
          <w:sz w:val="22"/>
          <w:szCs w:val="22"/>
        </w:rPr>
        <w:t>.1</w:t>
      </w:r>
      <w:r w:rsidRPr="00D3716F">
        <w:rPr>
          <w:sz w:val="22"/>
          <w:szCs w:val="22"/>
        </w:rPr>
        <w:tab/>
      </w:r>
      <w:r w:rsidRPr="00D3716F">
        <w:rPr>
          <w:sz w:val="22"/>
          <w:szCs w:val="22"/>
        </w:rPr>
        <w:tab/>
        <w:t xml:space="preserve">A presente Emissão </w:t>
      </w:r>
      <w:r w:rsidR="001A7FCF">
        <w:rPr>
          <w:sz w:val="22"/>
          <w:szCs w:val="22"/>
        </w:rPr>
        <w:t xml:space="preserve">está dispensada de registro </w:t>
      </w:r>
      <w:r w:rsidRPr="00D3716F">
        <w:rPr>
          <w:sz w:val="22"/>
          <w:szCs w:val="22"/>
        </w:rPr>
        <w:t xml:space="preserve">na ANBIMA por se tratar de oferta pública de valores mobiliários com esforços restritos de distribuição e por não haver prospecto, nos termos do parágrafo 1º do artigo </w:t>
      </w:r>
      <w:r>
        <w:rPr>
          <w:sz w:val="22"/>
          <w:szCs w:val="22"/>
        </w:rPr>
        <w:t xml:space="preserve">25 </w:t>
      </w:r>
      <w:r w:rsidRPr="00D3716F">
        <w:rPr>
          <w:sz w:val="22"/>
          <w:szCs w:val="22"/>
        </w:rPr>
        <w:t xml:space="preserve">do Código </w:t>
      </w:r>
      <w:r>
        <w:rPr>
          <w:sz w:val="22"/>
          <w:szCs w:val="22"/>
        </w:rPr>
        <w:t xml:space="preserve">ANBIMA </w:t>
      </w:r>
      <w:r w:rsidRPr="00D3716F">
        <w:rPr>
          <w:sz w:val="22"/>
          <w:szCs w:val="22"/>
        </w:rPr>
        <w:t xml:space="preserve">de Regulação </w:t>
      </w:r>
      <w:r>
        <w:rPr>
          <w:sz w:val="22"/>
          <w:szCs w:val="22"/>
        </w:rPr>
        <w:t xml:space="preserve">e Melhores Práticas </w:t>
      </w:r>
      <w:r w:rsidRPr="00D3716F">
        <w:rPr>
          <w:sz w:val="22"/>
          <w:szCs w:val="22"/>
        </w:rPr>
        <w:t>para as Ofertas Públicas de Distribuição e Aquisição de Valores Mobiliários.</w:t>
      </w:r>
    </w:p>
    <w:p w:rsidR="005C015E" w:rsidRPr="00D3716F" w:rsidRDefault="005C015E" w:rsidP="005C015E">
      <w:pPr>
        <w:spacing w:line="312" w:lineRule="auto"/>
        <w:jc w:val="both"/>
        <w:rPr>
          <w:sz w:val="22"/>
          <w:szCs w:val="22"/>
        </w:rPr>
      </w:pPr>
    </w:p>
    <w:p w:rsidR="002D045A" w:rsidRDefault="002D045A" w:rsidP="005C015E">
      <w:pPr>
        <w:spacing w:line="312" w:lineRule="auto"/>
        <w:jc w:val="both"/>
        <w:rPr>
          <w:b/>
          <w:sz w:val="22"/>
          <w:szCs w:val="22"/>
        </w:rPr>
      </w:pPr>
      <w:r w:rsidRPr="00D3716F">
        <w:rPr>
          <w:b/>
          <w:sz w:val="22"/>
          <w:szCs w:val="22"/>
        </w:rPr>
        <w:t>3.</w:t>
      </w:r>
      <w:r w:rsidRPr="00D3716F">
        <w:rPr>
          <w:b/>
          <w:sz w:val="22"/>
          <w:szCs w:val="22"/>
        </w:rPr>
        <w:tab/>
      </w:r>
      <w:r w:rsidRPr="00D3716F">
        <w:rPr>
          <w:b/>
          <w:sz w:val="22"/>
          <w:szCs w:val="22"/>
        </w:rPr>
        <w:tab/>
        <w:t>DAS CARACTERÍSTICAS DA EMISSÃO</w:t>
      </w:r>
    </w:p>
    <w:p w:rsidR="002D045A" w:rsidRDefault="002D045A" w:rsidP="005C015E">
      <w:pPr>
        <w:spacing w:line="312" w:lineRule="auto"/>
        <w:jc w:val="both"/>
        <w:rPr>
          <w:b/>
          <w:sz w:val="22"/>
          <w:szCs w:val="22"/>
        </w:rPr>
      </w:pPr>
    </w:p>
    <w:p w:rsidR="005C015E" w:rsidRPr="00D3716F" w:rsidRDefault="002D045A" w:rsidP="005C015E">
      <w:pPr>
        <w:spacing w:line="312" w:lineRule="auto"/>
        <w:jc w:val="both"/>
        <w:rPr>
          <w:b/>
          <w:sz w:val="22"/>
          <w:szCs w:val="22"/>
        </w:rPr>
      </w:pPr>
      <w:r>
        <w:rPr>
          <w:b/>
          <w:sz w:val="22"/>
          <w:szCs w:val="22"/>
        </w:rPr>
        <w:t>3.1</w:t>
      </w:r>
      <w:r w:rsidR="005C015E" w:rsidRPr="00D3716F">
        <w:rPr>
          <w:b/>
          <w:sz w:val="22"/>
          <w:szCs w:val="22"/>
        </w:rPr>
        <w:tab/>
      </w:r>
      <w:r w:rsidR="005C015E" w:rsidRPr="00D3716F">
        <w:rPr>
          <w:b/>
          <w:sz w:val="22"/>
          <w:szCs w:val="22"/>
        </w:rPr>
        <w:tab/>
        <w:t>Objeto Social da Emissora</w:t>
      </w:r>
    </w:p>
    <w:p w:rsidR="005C015E" w:rsidRPr="00D3716F" w:rsidRDefault="005C015E" w:rsidP="005C015E">
      <w:pPr>
        <w:spacing w:line="312" w:lineRule="auto"/>
        <w:jc w:val="both"/>
        <w:rPr>
          <w:b/>
          <w:sz w:val="22"/>
          <w:szCs w:val="22"/>
        </w:rPr>
      </w:pPr>
    </w:p>
    <w:p w:rsidR="005C015E" w:rsidRPr="00D3716F" w:rsidRDefault="002D045A" w:rsidP="005C015E">
      <w:pPr>
        <w:spacing w:line="312" w:lineRule="auto"/>
        <w:jc w:val="both"/>
        <w:rPr>
          <w:b/>
          <w:sz w:val="22"/>
          <w:szCs w:val="22"/>
        </w:rPr>
      </w:pPr>
      <w:r>
        <w:rPr>
          <w:sz w:val="22"/>
          <w:szCs w:val="22"/>
        </w:rPr>
        <w:t>3.1.1</w:t>
      </w:r>
      <w:r w:rsidR="005C015E" w:rsidRPr="009D1488">
        <w:rPr>
          <w:sz w:val="22"/>
          <w:szCs w:val="22"/>
        </w:rPr>
        <w:tab/>
      </w:r>
      <w:r w:rsidR="005C015E" w:rsidRPr="009D1488">
        <w:rPr>
          <w:sz w:val="22"/>
          <w:szCs w:val="22"/>
        </w:rPr>
        <w:tab/>
        <w:t xml:space="preserve">A </w:t>
      </w:r>
      <w:r w:rsidR="006402F2">
        <w:rPr>
          <w:sz w:val="22"/>
          <w:szCs w:val="22"/>
        </w:rPr>
        <w:t xml:space="preserve">Emissora tem por objeto estudar, projetar, construir e explorar os sistemas de distribuição e comercialização aos consumidores finais de energia elétrica, conforme contrato de concessão nº 26/2000 – ANEEL, bem como a geração de energia elétrica em sistema isolado, assim como os serviços que lhe venham a ser concedidos ou autorizados por qualquer título de direito, e atividades associadas ao serviço de energia elétrica, prestar serviços técnicos de sua especialidade, realizar operação de exportação e importação, organizar subsidiárias, incorporar ou participar de outras empresas, observadas as limitações legais, e praticar os demais atos necessários à consecução de seu objetivo.  </w:t>
      </w:r>
    </w:p>
    <w:p w:rsidR="006402F2" w:rsidRDefault="006402F2" w:rsidP="005C015E">
      <w:pPr>
        <w:spacing w:line="312" w:lineRule="auto"/>
        <w:jc w:val="both"/>
        <w:rPr>
          <w:b/>
          <w:sz w:val="22"/>
          <w:szCs w:val="22"/>
        </w:rPr>
      </w:pPr>
    </w:p>
    <w:p w:rsidR="005C015E" w:rsidRPr="00D3716F" w:rsidRDefault="005C015E" w:rsidP="005C015E">
      <w:pPr>
        <w:spacing w:line="312" w:lineRule="auto"/>
        <w:jc w:val="both"/>
        <w:rPr>
          <w:b/>
          <w:sz w:val="22"/>
          <w:szCs w:val="22"/>
        </w:rPr>
      </w:pPr>
      <w:r w:rsidRPr="00D3716F">
        <w:rPr>
          <w:b/>
          <w:sz w:val="22"/>
          <w:szCs w:val="22"/>
        </w:rPr>
        <w:t>3.</w:t>
      </w:r>
      <w:r w:rsidR="002D045A">
        <w:rPr>
          <w:b/>
          <w:sz w:val="22"/>
          <w:szCs w:val="22"/>
        </w:rPr>
        <w:t>2</w:t>
      </w:r>
      <w:r w:rsidRPr="00D3716F">
        <w:rPr>
          <w:b/>
          <w:sz w:val="22"/>
          <w:szCs w:val="22"/>
        </w:rPr>
        <w:tab/>
      </w:r>
      <w:r w:rsidRPr="00D3716F">
        <w:rPr>
          <w:b/>
          <w:sz w:val="22"/>
          <w:szCs w:val="22"/>
        </w:rPr>
        <w:tab/>
        <w:t>Número da Emissão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3.</w:t>
      </w:r>
      <w:r w:rsidR="002D045A">
        <w:rPr>
          <w:sz w:val="22"/>
          <w:szCs w:val="22"/>
        </w:rPr>
        <w:t>2</w:t>
      </w:r>
      <w:r w:rsidRPr="00D3716F">
        <w:rPr>
          <w:sz w:val="22"/>
          <w:szCs w:val="22"/>
        </w:rPr>
        <w:t>.1</w:t>
      </w:r>
      <w:r w:rsidRPr="00D3716F">
        <w:rPr>
          <w:sz w:val="22"/>
          <w:szCs w:val="22"/>
        </w:rPr>
        <w:tab/>
      </w:r>
      <w:r w:rsidRPr="00D3716F">
        <w:rPr>
          <w:sz w:val="22"/>
          <w:szCs w:val="22"/>
        </w:rPr>
        <w:tab/>
      </w:r>
      <w:r w:rsidR="006402F2">
        <w:rPr>
          <w:sz w:val="22"/>
          <w:szCs w:val="22"/>
        </w:rPr>
        <w:t>P</w:t>
      </w:r>
      <w:r w:rsidRPr="00D3716F">
        <w:rPr>
          <w:sz w:val="22"/>
          <w:szCs w:val="22"/>
        </w:rPr>
        <w:t xml:space="preserve">ara todos os fins, </w:t>
      </w:r>
      <w:r w:rsidR="001A7FCF">
        <w:rPr>
          <w:sz w:val="22"/>
          <w:szCs w:val="22"/>
        </w:rPr>
        <w:t xml:space="preserve">a presente Escritura representa </w:t>
      </w:r>
      <w:r w:rsidRPr="00D3716F">
        <w:rPr>
          <w:sz w:val="22"/>
          <w:szCs w:val="22"/>
        </w:rPr>
        <w:t xml:space="preserve">a </w:t>
      </w:r>
      <w:r w:rsidR="006402F2">
        <w:rPr>
          <w:sz w:val="22"/>
          <w:szCs w:val="22"/>
        </w:rPr>
        <w:t>4</w:t>
      </w:r>
      <w:r w:rsidRPr="00D3716F">
        <w:rPr>
          <w:sz w:val="22"/>
          <w:szCs w:val="22"/>
        </w:rPr>
        <w:t>ª (</w:t>
      </w:r>
      <w:r w:rsidR="006402F2">
        <w:rPr>
          <w:sz w:val="22"/>
          <w:szCs w:val="22"/>
        </w:rPr>
        <w:t>quarta</w:t>
      </w:r>
      <w:r w:rsidRPr="00D3716F">
        <w:rPr>
          <w:sz w:val="22"/>
          <w:szCs w:val="22"/>
        </w:rPr>
        <w:t>) emissão pública de debêntures da Emissora.</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3.</w:t>
      </w:r>
      <w:r w:rsidR="002D045A">
        <w:rPr>
          <w:b/>
          <w:sz w:val="22"/>
          <w:szCs w:val="22"/>
        </w:rPr>
        <w:t>3</w:t>
      </w:r>
      <w:r w:rsidRPr="00D3716F">
        <w:rPr>
          <w:b/>
          <w:sz w:val="22"/>
          <w:szCs w:val="22"/>
        </w:rPr>
        <w:tab/>
      </w:r>
      <w:r w:rsidRPr="00D3716F">
        <w:rPr>
          <w:b/>
          <w:sz w:val="22"/>
          <w:szCs w:val="22"/>
        </w:rPr>
        <w:tab/>
        <w:t>Número de Séries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3.</w:t>
      </w:r>
      <w:r w:rsidR="002D045A">
        <w:rPr>
          <w:sz w:val="22"/>
          <w:szCs w:val="22"/>
        </w:rPr>
        <w:t>3</w:t>
      </w:r>
      <w:r w:rsidRPr="00D3716F">
        <w:rPr>
          <w:sz w:val="22"/>
          <w:szCs w:val="22"/>
        </w:rPr>
        <w:t>.1</w:t>
      </w:r>
      <w:r w:rsidRPr="00D3716F">
        <w:rPr>
          <w:sz w:val="22"/>
          <w:szCs w:val="22"/>
        </w:rPr>
        <w:tab/>
      </w:r>
      <w:r w:rsidRPr="00D3716F">
        <w:rPr>
          <w:sz w:val="22"/>
          <w:szCs w:val="22"/>
        </w:rPr>
        <w:tab/>
      </w:r>
      <w:r w:rsidRPr="00D3716F">
        <w:rPr>
          <w:rFonts w:eastAsia="Arial Unicode MS"/>
          <w:sz w:val="22"/>
          <w:szCs w:val="22"/>
        </w:rPr>
        <w:t>A Emissão será realizada em série</w:t>
      </w:r>
      <w:r>
        <w:rPr>
          <w:rFonts w:eastAsia="Arial Unicode MS"/>
          <w:sz w:val="22"/>
          <w:szCs w:val="22"/>
        </w:rPr>
        <w:t xml:space="preserve"> única</w:t>
      </w:r>
      <w:r w:rsidRPr="00D3716F">
        <w:rPr>
          <w:sz w:val="22"/>
          <w:szCs w:val="22"/>
        </w:rPr>
        <w:t>.</w:t>
      </w:r>
    </w:p>
    <w:p w:rsidR="005C015E" w:rsidRPr="00D3716F" w:rsidRDefault="005C015E" w:rsidP="005C015E">
      <w:pPr>
        <w:spacing w:line="312" w:lineRule="auto"/>
        <w:jc w:val="both"/>
        <w:rPr>
          <w:b/>
          <w:sz w:val="22"/>
          <w:szCs w:val="22"/>
        </w:rPr>
      </w:pPr>
    </w:p>
    <w:p w:rsidR="005C015E" w:rsidRPr="00D3716F" w:rsidRDefault="005C015E" w:rsidP="005C015E">
      <w:pPr>
        <w:spacing w:line="312" w:lineRule="auto"/>
        <w:jc w:val="both"/>
        <w:rPr>
          <w:b/>
          <w:sz w:val="22"/>
          <w:szCs w:val="22"/>
        </w:rPr>
      </w:pPr>
      <w:r w:rsidRPr="00D3716F">
        <w:rPr>
          <w:b/>
          <w:sz w:val="22"/>
          <w:szCs w:val="22"/>
        </w:rPr>
        <w:t>3.</w:t>
      </w:r>
      <w:r w:rsidR="002D045A">
        <w:rPr>
          <w:b/>
          <w:sz w:val="22"/>
          <w:szCs w:val="22"/>
        </w:rPr>
        <w:t>4</w:t>
      </w:r>
      <w:r w:rsidRPr="00D3716F">
        <w:rPr>
          <w:b/>
          <w:sz w:val="22"/>
          <w:szCs w:val="22"/>
        </w:rPr>
        <w:tab/>
      </w:r>
      <w:r w:rsidRPr="00D3716F">
        <w:rPr>
          <w:b/>
          <w:sz w:val="22"/>
          <w:szCs w:val="22"/>
        </w:rPr>
        <w:tab/>
        <w:t>Montante da Emissão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3.</w:t>
      </w:r>
      <w:r w:rsidR="002D045A">
        <w:rPr>
          <w:sz w:val="22"/>
          <w:szCs w:val="22"/>
        </w:rPr>
        <w:t>4</w:t>
      </w:r>
      <w:r w:rsidRPr="00D3716F">
        <w:rPr>
          <w:sz w:val="22"/>
          <w:szCs w:val="22"/>
        </w:rPr>
        <w:t>.1</w:t>
      </w:r>
      <w:r w:rsidRPr="00D3716F">
        <w:rPr>
          <w:sz w:val="22"/>
          <w:szCs w:val="22"/>
        </w:rPr>
        <w:tab/>
      </w:r>
      <w:r w:rsidRPr="00D3716F">
        <w:rPr>
          <w:sz w:val="22"/>
          <w:szCs w:val="22"/>
        </w:rPr>
        <w:tab/>
        <w:t xml:space="preserve">O montante total da </w:t>
      </w:r>
      <w:r>
        <w:rPr>
          <w:sz w:val="22"/>
          <w:szCs w:val="22"/>
        </w:rPr>
        <w:t>E</w:t>
      </w:r>
      <w:r w:rsidRPr="00D3716F">
        <w:rPr>
          <w:sz w:val="22"/>
          <w:szCs w:val="22"/>
        </w:rPr>
        <w:t>missão será de R$</w:t>
      </w:r>
      <w:r w:rsidR="006402F2">
        <w:rPr>
          <w:sz w:val="22"/>
          <w:szCs w:val="22"/>
        </w:rPr>
        <w:t>3</w:t>
      </w:r>
      <w:r>
        <w:rPr>
          <w:sz w:val="22"/>
          <w:szCs w:val="22"/>
        </w:rPr>
        <w:t>60</w:t>
      </w:r>
      <w:r w:rsidRPr="00D3716F">
        <w:rPr>
          <w:sz w:val="22"/>
          <w:szCs w:val="22"/>
        </w:rPr>
        <w:t>.000.000,00</w:t>
      </w:r>
      <w:r w:rsidR="006402F2">
        <w:rPr>
          <w:sz w:val="22"/>
          <w:szCs w:val="22"/>
        </w:rPr>
        <w:t xml:space="preserve"> (trezentos e sessenta milhões de reais)</w:t>
      </w:r>
      <w:r w:rsidRPr="00D3716F">
        <w:rPr>
          <w:sz w:val="22"/>
          <w:szCs w:val="22"/>
        </w:rPr>
        <w:t xml:space="preserve">, na Data de Emissão (conforme definida abaixo).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3.</w:t>
      </w:r>
      <w:r w:rsidR="002D045A">
        <w:rPr>
          <w:b/>
          <w:sz w:val="22"/>
          <w:szCs w:val="22"/>
        </w:rPr>
        <w:t>5</w:t>
      </w:r>
      <w:r w:rsidRPr="00D3716F">
        <w:rPr>
          <w:b/>
          <w:sz w:val="22"/>
          <w:szCs w:val="22"/>
        </w:rPr>
        <w:tab/>
      </w:r>
      <w:r w:rsidRPr="00D3716F">
        <w:rPr>
          <w:b/>
          <w:sz w:val="22"/>
          <w:szCs w:val="22"/>
        </w:rPr>
        <w:tab/>
        <w:t>Quantidade de Debêntures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3.</w:t>
      </w:r>
      <w:r w:rsidR="002D045A">
        <w:rPr>
          <w:sz w:val="22"/>
          <w:szCs w:val="22"/>
        </w:rPr>
        <w:t>5</w:t>
      </w:r>
      <w:r w:rsidRPr="00D3716F">
        <w:rPr>
          <w:sz w:val="22"/>
          <w:szCs w:val="22"/>
        </w:rPr>
        <w:t>.1</w:t>
      </w:r>
      <w:r w:rsidRPr="00D3716F">
        <w:rPr>
          <w:sz w:val="22"/>
          <w:szCs w:val="22"/>
        </w:rPr>
        <w:tab/>
      </w:r>
      <w:r w:rsidRPr="00D3716F">
        <w:rPr>
          <w:sz w:val="22"/>
          <w:szCs w:val="22"/>
        </w:rPr>
        <w:tab/>
        <w:t xml:space="preserve">Serão emitidas </w:t>
      </w:r>
      <w:r w:rsidR="006402F2">
        <w:rPr>
          <w:sz w:val="22"/>
          <w:szCs w:val="22"/>
        </w:rPr>
        <w:t xml:space="preserve">36.000 </w:t>
      </w:r>
      <w:r w:rsidRPr="00D3716F">
        <w:rPr>
          <w:sz w:val="22"/>
          <w:szCs w:val="22"/>
        </w:rPr>
        <w:t>(</w:t>
      </w:r>
      <w:r w:rsidR="006402F2">
        <w:rPr>
          <w:sz w:val="22"/>
          <w:szCs w:val="22"/>
        </w:rPr>
        <w:t>trinta e seis mil</w:t>
      </w:r>
      <w:r w:rsidRPr="00D3716F">
        <w:rPr>
          <w:sz w:val="22"/>
          <w:szCs w:val="22"/>
        </w:rPr>
        <w:t xml:space="preserve">) </w:t>
      </w:r>
      <w:r>
        <w:rPr>
          <w:sz w:val="22"/>
          <w:szCs w:val="22"/>
        </w:rPr>
        <w:t>D</w:t>
      </w:r>
      <w:r w:rsidRPr="00D3716F">
        <w:rPr>
          <w:sz w:val="22"/>
          <w:szCs w:val="22"/>
        </w:rPr>
        <w:t xml:space="preserve">ebêntures.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3.</w:t>
      </w:r>
      <w:r w:rsidR="002D045A">
        <w:rPr>
          <w:b/>
          <w:sz w:val="22"/>
          <w:szCs w:val="22"/>
        </w:rPr>
        <w:t>6</w:t>
      </w:r>
      <w:r w:rsidRPr="00D3716F">
        <w:rPr>
          <w:b/>
          <w:sz w:val="22"/>
          <w:szCs w:val="22"/>
        </w:rPr>
        <w:tab/>
      </w:r>
      <w:r w:rsidRPr="00D3716F">
        <w:rPr>
          <w:b/>
          <w:sz w:val="22"/>
          <w:szCs w:val="22"/>
        </w:rPr>
        <w:tab/>
        <w:t xml:space="preserve">Banco Mandatário e </w:t>
      </w:r>
      <w:r>
        <w:rPr>
          <w:b/>
          <w:sz w:val="22"/>
          <w:szCs w:val="22"/>
        </w:rPr>
        <w:t>Agente Escriturador</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35419D">
        <w:rPr>
          <w:sz w:val="22"/>
          <w:szCs w:val="22"/>
        </w:rPr>
        <w:t>3.</w:t>
      </w:r>
      <w:r w:rsidR="002D045A">
        <w:rPr>
          <w:sz w:val="22"/>
          <w:szCs w:val="22"/>
        </w:rPr>
        <w:t>6</w:t>
      </w:r>
      <w:r w:rsidRPr="0035419D">
        <w:rPr>
          <w:sz w:val="22"/>
          <w:szCs w:val="22"/>
        </w:rPr>
        <w:t>.1</w:t>
      </w:r>
      <w:r w:rsidRPr="0035419D">
        <w:rPr>
          <w:sz w:val="22"/>
          <w:szCs w:val="22"/>
        </w:rPr>
        <w:tab/>
      </w:r>
      <w:r w:rsidRPr="0035419D">
        <w:rPr>
          <w:sz w:val="22"/>
          <w:szCs w:val="22"/>
        </w:rPr>
        <w:tab/>
        <w:t>O banco mandatário da presente Emissão será o</w:t>
      </w:r>
      <w:r w:rsidR="006402F2">
        <w:rPr>
          <w:sz w:val="22"/>
          <w:szCs w:val="22"/>
        </w:rPr>
        <w:t xml:space="preserve"> </w:t>
      </w:r>
      <w:r w:rsidR="00827449">
        <w:rPr>
          <w:sz w:val="22"/>
          <w:szCs w:val="22"/>
        </w:rPr>
        <w:t>Itaú Unibanco S.A.</w:t>
      </w:r>
      <w:r w:rsidRPr="0035419D">
        <w:rPr>
          <w:sz w:val="22"/>
          <w:szCs w:val="22"/>
        </w:rPr>
        <w:t xml:space="preserve">, localizado na Cidade de </w:t>
      </w:r>
      <w:r w:rsidR="00827449">
        <w:rPr>
          <w:sz w:val="22"/>
          <w:szCs w:val="22"/>
        </w:rPr>
        <w:t>São Paulo</w:t>
      </w:r>
      <w:r w:rsidRPr="0035419D">
        <w:rPr>
          <w:sz w:val="22"/>
          <w:szCs w:val="22"/>
        </w:rPr>
        <w:t xml:space="preserve">, no Estado de </w:t>
      </w:r>
      <w:r w:rsidR="00827449">
        <w:rPr>
          <w:sz w:val="22"/>
          <w:szCs w:val="22"/>
        </w:rPr>
        <w:t>São Paulo</w:t>
      </w:r>
      <w:r w:rsidRPr="0035419D">
        <w:rPr>
          <w:sz w:val="22"/>
          <w:szCs w:val="22"/>
        </w:rPr>
        <w:t xml:space="preserve">, na </w:t>
      </w:r>
      <w:r w:rsidR="00827449">
        <w:rPr>
          <w:sz w:val="22"/>
          <w:szCs w:val="22"/>
        </w:rPr>
        <w:t>Avenida Engenheiro Armando de Arruda Pereira</w:t>
      </w:r>
      <w:r w:rsidRPr="0035419D">
        <w:rPr>
          <w:sz w:val="22"/>
          <w:szCs w:val="22"/>
        </w:rPr>
        <w:t xml:space="preserve">, </w:t>
      </w:r>
      <w:r w:rsidR="00827449">
        <w:rPr>
          <w:sz w:val="22"/>
          <w:szCs w:val="22"/>
        </w:rPr>
        <w:t xml:space="preserve">nº 707, 7º andar, Torre Eudoro Villela, </w:t>
      </w:r>
      <w:r w:rsidRPr="0035419D">
        <w:rPr>
          <w:sz w:val="22"/>
          <w:szCs w:val="22"/>
        </w:rPr>
        <w:t xml:space="preserve">inscrito no CNPJ/MF sob o nº </w:t>
      </w:r>
      <w:r w:rsidR="00827449">
        <w:rPr>
          <w:sz w:val="22"/>
          <w:szCs w:val="22"/>
        </w:rPr>
        <w:t>60.701.190/0001-04</w:t>
      </w:r>
      <w:r w:rsidR="006402F2">
        <w:rPr>
          <w:sz w:val="22"/>
          <w:szCs w:val="22"/>
        </w:rPr>
        <w:t xml:space="preserve"> </w:t>
      </w:r>
      <w:r w:rsidRPr="0035419D">
        <w:rPr>
          <w:sz w:val="22"/>
          <w:szCs w:val="22"/>
        </w:rPr>
        <w:t>(“</w:t>
      </w:r>
      <w:r w:rsidRPr="0035419D">
        <w:rPr>
          <w:sz w:val="22"/>
          <w:szCs w:val="22"/>
          <w:u w:val="single"/>
        </w:rPr>
        <w:t>Banco Mandatário</w:t>
      </w:r>
      <w:r w:rsidRPr="0035419D">
        <w:rPr>
          <w:sz w:val="22"/>
          <w:szCs w:val="22"/>
        </w:rPr>
        <w:t>”).</w:t>
      </w:r>
      <w:r w:rsidR="006F731E" w:rsidRPr="0035419D">
        <w:rPr>
          <w:sz w:val="22"/>
          <w:szCs w:val="22"/>
        </w:rPr>
        <w:t xml:space="preserve"> </w:t>
      </w:r>
    </w:p>
    <w:p w:rsidR="00827449" w:rsidRDefault="005C015E" w:rsidP="005C015E">
      <w:pPr>
        <w:spacing w:line="312" w:lineRule="auto"/>
        <w:jc w:val="both"/>
        <w:rPr>
          <w:sz w:val="22"/>
          <w:szCs w:val="22"/>
        </w:rPr>
      </w:pPr>
      <w:r w:rsidRPr="00D3716F" w:rsidDel="00E165D2">
        <w:rPr>
          <w:sz w:val="22"/>
          <w:szCs w:val="22"/>
        </w:rPr>
        <w:t xml:space="preserve"> </w:t>
      </w:r>
    </w:p>
    <w:p w:rsidR="00827449" w:rsidRPr="00D3716F" w:rsidRDefault="00827449" w:rsidP="00827449">
      <w:pPr>
        <w:spacing w:line="312" w:lineRule="auto"/>
        <w:jc w:val="both"/>
        <w:rPr>
          <w:sz w:val="22"/>
          <w:szCs w:val="22"/>
        </w:rPr>
      </w:pPr>
      <w:r w:rsidRPr="0035419D">
        <w:rPr>
          <w:sz w:val="22"/>
          <w:szCs w:val="22"/>
        </w:rPr>
        <w:t>3.</w:t>
      </w:r>
      <w:r>
        <w:rPr>
          <w:sz w:val="22"/>
          <w:szCs w:val="22"/>
        </w:rPr>
        <w:t>6</w:t>
      </w:r>
      <w:r w:rsidRPr="0035419D">
        <w:rPr>
          <w:sz w:val="22"/>
          <w:szCs w:val="22"/>
        </w:rPr>
        <w:t>.</w:t>
      </w:r>
      <w:r>
        <w:rPr>
          <w:sz w:val="22"/>
          <w:szCs w:val="22"/>
        </w:rPr>
        <w:t>2</w:t>
      </w:r>
      <w:r w:rsidRPr="0035419D">
        <w:rPr>
          <w:sz w:val="22"/>
          <w:szCs w:val="22"/>
        </w:rPr>
        <w:tab/>
      </w:r>
      <w:r w:rsidRPr="0035419D">
        <w:rPr>
          <w:sz w:val="22"/>
          <w:szCs w:val="22"/>
        </w:rPr>
        <w:tab/>
        <w:t xml:space="preserve">O </w:t>
      </w:r>
      <w:r>
        <w:rPr>
          <w:sz w:val="22"/>
          <w:szCs w:val="22"/>
        </w:rPr>
        <w:t xml:space="preserve">agente escriturador </w:t>
      </w:r>
      <w:r w:rsidRPr="0035419D">
        <w:rPr>
          <w:sz w:val="22"/>
          <w:szCs w:val="22"/>
        </w:rPr>
        <w:t xml:space="preserve">da presente Emissão será </w:t>
      </w:r>
      <w:r w:rsidR="00635BF7">
        <w:rPr>
          <w:sz w:val="22"/>
          <w:szCs w:val="22"/>
        </w:rPr>
        <w:t>a</w:t>
      </w:r>
      <w:r>
        <w:rPr>
          <w:sz w:val="22"/>
          <w:szCs w:val="22"/>
        </w:rPr>
        <w:t xml:space="preserve"> Itaú Corretora de Valores S.A.</w:t>
      </w:r>
      <w:r w:rsidRPr="0035419D">
        <w:rPr>
          <w:sz w:val="22"/>
          <w:szCs w:val="22"/>
        </w:rPr>
        <w:t>, localizad</w:t>
      </w:r>
      <w:r w:rsidR="00635BF7">
        <w:rPr>
          <w:sz w:val="22"/>
          <w:szCs w:val="22"/>
        </w:rPr>
        <w:t>a</w:t>
      </w:r>
      <w:r w:rsidRPr="0035419D">
        <w:rPr>
          <w:sz w:val="22"/>
          <w:szCs w:val="22"/>
        </w:rPr>
        <w:t xml:space="preserve"> na Cidade de </w:t>
      </w:r>
      <w:r>
        <w:rPr>
          <w:sz w:val="22"/>
          <w:szCs w:val="22"/>
        </w:rPr>
        <w:t>São Paulo</w:t>
      </w:r>
      <w:r w:rsidRPr="0035419D">
        <w:rPr>
          <w:sz w:val="22"/>
          <w:szCs w:val="22"/>
        </w:rPr>
        <w:t xml:space="preserve">, no Estado de </w:t>
      </w:r>
      <w:r>
        <w:rPr>
          <w:sz w:val="22"/>
          <w:szCs w:val="22"/>
        </w:rPr>
        <w:t>São Paulo</w:t>
      </w:r>
      <w:r w:rsidRPr="0035419D">
        <w:rPr>
          <w:sz w:val="22"/>
          <w:szCs w:val="22"/>
        </w:rPr>
        <w:t xml:space="preserve">, na </w:t>
      </w:r>
      <w:r>
        <w:rPr>
          <w:sz w:val="22"/>
          <w:szCs w:val="22"/>
        </w:rPr>
        <w:t>Avenida Engenheiro Armando de Arruda Pereira</w:t>
      </w:r>
      <w:r w:rsidRPr="0035419D">
        <w:rPr>
          <w:sz w:val="22"/>
          <w:szCs w:val="22"/>
        </w:rPr>
        <w:t xml:space="preserve">, </w:t>
      </w:r>
      <w:r>
        <w:rPr>
          <w:sz w:val="22"/>
          <w:szCs w:val="22"/>
        </w:rPr>
        <w:t xml:space="preserve">nº 707, 7º andar, Torre Eudoro Villela, </w:t>
      </w:r>
      <w:r w:rsidRPr="0035419D">
        <w:rPr>
          <w:sz w:val="22"/>
          <w:szCs w:val="22"/>
        </w:rPr>
        <w:t>inscrit</w:t>
      </w:r>
      <w:r w:rsidR="00635BF7">
        <w:rPr>
          <w:sz w:val="22"/>
          <w:szCs w:val="22"/>
        </w:rPr>
        <w:t>a</w:t>
      </w:r>
      <w:r w:rsidRPr="0035419D">
        <w:rPr>
          <w:sz w:val="22"/>
          <w:szCs w:val="22"/>
        </w:rPr>
        <w:t xml:space="preserve"> no CNPJ/MF sob o nº </w:t>
      </w:r>
      <w:r>
        <w:rPr>
          <w:sz w:val="22"/>
          <w:szCs w:val="22"/>
        </w:rPr>
        <w:t xml:space="preserve">61.194.353/0001-64 </w:t>
      </w:r>
      <w:r w:rsidRPr="0035419D">
        <w:rPr>
          <w:sz w:val="22"/>
          <w:szCs w:val="22"/>
        </w:rPr>
        <w:t>(“</w:t>
      </w:r>
      <w:r w:rsidR="00376741">
        <w:rPr>
          <w:sz w:val="22"/>
          <w:szCs w:val="22"/>
          <w:u w:val="single"/>
        </w:rPr>
        <w:t>Agente Escriturador</w:t>
      </w:r>
      <w:r w:rsidRPr="0035419D">
        <w:rPr>
          <w:sz w:val="22"/>
          <w:szCs w:val="22"/>
        </w:rPr>
        <w:t xml:space="preserve">”). </w:t>
      </w:r>
    </w:p>
    <w:p w:rsidR="00827449" w:rsidRPr="00D3716F" w:rsidRDefault="00827449" w:rsidP="005C015E">
      <w:pPr>
        <w:spacing w:line="312" w:lineRule="auto"/>
        <w:jc w:val="both"/>
        <w:rPr>
          <w:b/>
          <w:sz w:val="22"/>
          <w:szCs w:val="22"/>
        </w:rPr>
      </w:pPr>
    </w:p>
    <w:p w:rsidR="005C015E" w:rsidRPr="00D3716F" w:rsidRDefault="005C015E" w:rsidP="005C015E">
      <w:pPr>
        <w:spacing w:line="312" w:lineRule="auto"/>
        <w:jc w:val="both"/>
        <w:rPr>
          <w:b/>
          <w:sz w:val="22"/>
          <w:szCs w:val="22"/>
        </w:rPr>
      </w:pPr>
      <w:r w:rsidRPr="00D3716F">
        <w:rPr>
          <w:b/>
          <w:sz w:val="22"/>
          <w:szCs w:val="22"/>
        </w:rPr>
        <w:t>3.</w:t>
      </w:r>
      <w:r w:rsidR="002D045A">
        <w:rPr>
          <w:b/>
          <w:sz w:val="22"/>
          <w:szCs w:val="22"/>
        </w:rPr>
        <w:t>7</w:t>
      </w:r>
      <w:r w:rsidRPr="00D3716F">
        <w:rPr>
          <w:b/>
          <w:sz w:val="22"/>
          <w:szCs w:val="22"/>
        </w:rPr>
        <w:tab/>
      </w:r>
      <w:r w:rsidRPr="00D3716F">
        <w:rPr>
          <w:b/>
          <w:sz w:val="22"/>
          <w:szCs w:val="22"/>
        </w:rPr>
        <w:tab/>
        <w:t>Destinação dos Recursos</w:t>
      </w:r>
    </w:p>
    <w:p w:rsidR="005C015E" w:rsidRPr="00D3716F" w:rsidRDefault="005C015E" w:rsidP="005C015E">
      <w:pPr>
        <w:spacing w:line="312" w:lineRule="auto"/>
        <w:jc w:val="both"/>
        <w:rPr>
          <w:sz w:val="22"/>
          <w:szCs w:val="22"/>
        </w:rPr>
      </w:pPr>
    </w:p>
    <w:p w:rsidR="00C626EC" w:rsidRPr="00C626EC" w:rsidRDefault="005C015E" w:rsidP="00C626EC">
      <w:pPr>
        <w:spacing w:line="312" w:lineRule="auto"/>
        <w:jc w:val="both"/>
        <w:rPr>
          <w:sz w:val="22"/>
          <w:szCs w:val="22"/>
        </w:rPr>
      </w:pPr>
      <w:r w:rsidRPr="00D3716F">
        <w:rPr>
          <w:sz w:val="22"/>
          <w:szCs w:val="22"/>
        </w:rPr>
        <w:t>3.</w:t>
      </w:r>
      <w:r w:rsidR="002D045A">
        <w:rPr>
          <w:sz w:val="22"/>
          <w:szCs w:val="22"/>
        </w:rPr>
        <w:t>7</w:t>
      </w:r>
      <w:r w:rsidRPr="00D3716F">
        <w:rPr>
          <w:sz w:val="22"/>
          <w:szCs w:val="22"/>
        </w:rPr>
        <w:t>.1</w:t>
      </w:r>
      <w:r w:rsidRPr="00D3716F">
        <w:rPr>
          <w:sz w:val="22"/>
          <w:szCs w:val="22"/>
        </w:rPr>
        <w:tab/>
      </w:r>
      <w:r w:rsidRPr="00D3716F">
        <w:rPr>
          <w:sz w:val="22"/>
          <w:szCs w:val="22"/>
        </w:rPr>
        <w:tab/>
      </w:r>
      <w:r w:rsidRPr="00D3716F">
        <w:rPr>
          <w:rFonts w:eastAsia="Arial Unicode MS"/>
          <w:sz w:val="22"/>
          <w:szCs w:val="22"/>
        </w:rPr>
        <w:t xml:space="preserve">Os recursos captados através da presente Emissão serão destinados </w:t>
      </w:r>
      <w:r w:rsidR="00C626EC" w:rsidRPr="00C626EC">
        <w:rPr>
          <w:sz w:val="22"/>
          <w:szCs w:val="22"/>
        </w:rPr>
        <w:t xml:space="preserve">ao </w:t>
      </w:r>
      <w:r w:rsidR="001F423F">
        <w:rPr>
          <w:sz w:val="22"/>
          <w:szCs w:val="22"/>
        </w:rPr>
        <w:t xml:space="preserve">ajuste do perfil </w:t>
      </w:r>
      <w:r w:rsidR="00C626EC" w:rsidRPr="00C626EC">
        <w:rPr>
          <w:sz w:val="22"/>
          <w:szCs w:val="22"/>
        </w:rPr>
        <w:t xml:space="preserve">de dívidas da </w:t>
      </w:r>
      <w:r w:rsidR="00C626EC">
        <w:rPr>
          <w:sz w:val="22"/>
          <w:szCs w:val="22"/>
        </w:rPr>
        <w:t>Emissora</w:t>
      </w:r>
      <w:r w:rsidR="00C626EC" w:rsidRPr="00C626EC">
        <w:rPr>
          <w:sz w:val="22"/>
          <w:szCs w:val="22"/>
        </w:rPr>
        <w:t xml:space="preserve">. </w:t>
      </w:r>
    </w:p>
    <w:p w:rsidR="00C626EC" w:rsidRPr="00D3716F" w:rsidRDefault="00C626EC" w:rsidP="005C015E">
      <w:pPr>
        <w:spacing w:line="312" w:lineRule="auto"/>
        <w:jc w:val="both"/>
        <w:rPr>
          <w:rFonts w:eastAsia="Arial Unicode MS"/>
          <w:sz w:val="22"/>
          <w:szCs w:val="22"/>
        </w:rPr>
      </w:pPr>
    </w:p>
    <w:p w:rsidR="005C015E" w:rsidRPr="00D3716F" w:rsidRDefault="005C015E" w:rsidP="005C015E">
      <w:pPr>
        <w:spacing w:line="312" w:lineRule="auto"/>
        <w:jc w:val="both"/>
        <w:rPr>
          <w:b/>
          <w:sz w:val="22"/>
          <w:szCs w:val="22"/>
        </w:rPr>
      </w:pPr>
      <w:r w:rsidRPr="00D3716F">
        <w:rPr>
          <w:b/>
          <w:sz w:val="22"/>
          <w:szCs w:val="22"/>
        </w:rPr>
        <w:t>3.</w:t>
      </w:r>
      <w:r w:rsidR="002D045A">
        <w:rPr>
          <w:b/>
          <w:sz w:val="22"/>
          <w:szCs w:val="22"/>
        </w:rPr>
        <w:t>8</w:t>
      </w:r>
      <w:r w:rsidRPr="00D3716F">
        <w:rPr>
          <w:b/>
          <w:sz w:val="22"/>
          <w:szCs w:val="22"/>
        </w:rPr>
        <w:tab/>
      </w:r>
      <w:r w:rsidRPr="00D3716F">
        <w:rPr>
          <w:b/>
          <w:sz w:val="22"/>
          <w:szCs w:val="22"/>
        </w:rPr>
        <w:tab/>
        <w:t>Limite da Emissão</w:t>
      </w:r>
    </w:p>
    <w:p w:rsidR="005C015E" w:rsidRPr="00D3716F" w:rsidRDefault="005C015E" w:rsidP="005C015E">
      <w:pPr>
        <w:spacing w:line="312" w:lineRule="auto"/>
        <w:jc w:val="both"/>
        <w:rPr>
          <w:sz w:val="22"/>
          <w:szCs w:val="22"/>
        </w:rPr>
      </w:pPr>
    </w:p>
    <w:p w:rsidR="005C015E" w:rsidRDefault="005C015E" w:rsidP="005C015E">
      <w:pPr>
        <w:spacing w:line="312" w:lineRule="auto"/>
        <w:jc w:val="both"/>
        <w:rPr>
          <w:sz w:val="22"/>
          <w:szCs w:val="22"/>
        </w:rPr>
      </w:pPr>
      <w:r w:rsidRPr="00E904F4">
        <w:rPr>
          <w:sz w:val="22"/>
          <w:szCs w:val="22"/>
        </w:rPr>
        <w:t>3.</w:t>
      </w:r>
      <w:r w:rsidR="002D045A">
        <w:rPr>
          <w:sz w:val="22"/>
          <w:szCs w:val="22"/>
        </w:rPr>
        <w:t>8</w:t>
      </w:r>
      <w:r w:rsidRPr="00E904F4">
        <w:rPr>
          <w:sz w:val="22"/>
          <w:szCs w:val="22"/>
        </w:rPr>
        <w:t>.1</w:t>
      </w:r>
      <w:r w:rsidRPr="00E904F4">
        <w:rPr>
          <w:sz w:val="22"/>
          <w:szCs w:val="22"/>
        </w:rPr>
        <w:tab/>
      </w:r>
      <w:r w:rsidRPr="00E904F4">
        <w:rPr>
          <w:sz w:val="22"/>
          <w:szCs w:val="22"/>
        </w:rPr>
        <w:tab/>
      </w:r>
      <w:r w:rsidR="000B633B">
        <w:rPr>
          <w:sz w:val="22"/>
          <w:szCs w:val="22"/>
        </w:rPr>
        <w:t xml:space="preserve">Para fins da presente Emissão, não há de se falar no limite da Emissão de que trata o artigo 60 da Lei das Sociedades por Ações, tendo em vista que a Medida Provisória nº 517, </w:t>
      </w:r>
      <w:r w:rsidR="005C011D">
        <w:rPr>
          <w:sz w:val="22"/>
          <w:szCs w:val="22"/>
        </w:rPr>
        <w:t>de 30 de dezembro de 2010 (“</w:t>
      </w:r>
      <w:r w:rsidR="005C011D" w:rsidRPr="005C011D">
        <w:rPr>
          <w:sz w:val="22"/>
          <w:szCs w:val="22"/>
          <w:u w:val="single"/>
        </w:rPr>
        <w:t>MP 517</w:t>
      </w:r>
      <w:r w:rsidR="005C011D">
        <w:rPr>
          <w:sz w:val="22"/>
          <w:szCs w:val="22"/>
        </w:rPr>
        <w:t xml:space="preserve">”), </w:t>
      </w:r>
      <w:r w:rsidR="000B633B">
        <w:rPr>
          <w:sz w:val="22"/>
          <w:szCs w:val="22"/>
        </w:rPr>
        <w:t xml:space="preserve">revogou expressamente referido artigo e a presente Emissão será realizada no período de vigência de referida </w:t>
      </w:r>
      <w:r w:rsidR="005C011D">
        <w:rPr>
          <w:sz w:val="22"/>
          <w:szCs w:val="22"/>
        </w:rPr>
        <w:t>MP 517</w:t>
      </w:r>
      <w:r w:rsidR="006F731E">
        <w:rPr>
          <w:sz w:val="22"/>
          <w:szCs w:val="22"/>
          <w:lang w:eastAsia="en-US"/>
        </w:rPr>
        <w:t>.</w:t>
      </w:r>
      <w:r w:rsidR="001F423F">
        <w:rPr>
          <w:sz w:val="22"/>
          <w:szCs w:val="22"/>
          <w:lang w:eastAsia="en-US"/>
        </w:rPr>
        <w:t xml:space="preserve"> </w:t>
      </w:r>
    </w:p>
    <w:p w:rsidR="006F731E" w:rsidRPr="00D3716F" w:rsidRDefault="006F731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3.</w:t>
      </w:r>
      <w:r w:rsidR="002D045A">
        <w:rPr>
          <w:b/>
          <w:sz w:val="22"/>
          <w:szCs w:val="22"/>
        </w:rPr>
        <w:t>9</w:t>
      </w:r>
      <w:r w:rsidRPr="00D3716F">
        <w:rPr>
          <w:b/>
          <w:sz w:val="22"/>
          <w:szCs w:val="22"/>
        </w:rPr>
        <w:tab/>
      </w:r>
      <w:r w:rsidRPr="00D3716F">
        <w:rPr>
          <w:b/>
          <w:sz w:val="22"/>
          <w:szCs w:val="22"/>
        </w:rPr>
        <w:tab/>
        <w:t>Registro para Distribuição e Negociação</w:t>
      </w:r>
    </w:p>
    <w:p w:rsidR="005C015E" w:rsidRPr="00D3716F" w:rsidRDefault="005C015E" w:rsidP="005C015E">
      <w:pPr>
        <w:spacing w:line="312" w:lineRule="auto"/>
        <w:jc w:val="both"/>
        <w:rPr>
          <w:sz w:val="22"/>
          <w:szCs w:val="22"/>
        </w:rPr>
      </w:pPr>
    </w:p>
    <w:p w:rsidR="00C626EC" w:rsidRDefault="005C015E" w:rsidP="00C626EC">
      <w:pPr>
        <w:spacing w:line="312" w:lineRule="auto"/>
        <w:jc w:val="both"/>
        <w:rPr>
          <w:sz w:val="22"/>
          <w:szCs w:val="22"/>
        </w:rPr>
      </w:pPr>
      <w:r w:rsidRPr="00D3716F">
        <w:rPr>
          <w:sz w:val="22"/>
          <w:szCs w:val="22"/>
        </w:rPr>
        <w:t>3.</w:t>
      </w:r>
      <w:r w:rsidR="002D045A">
        <w:rPr>
          <w:sz w:val="22"/>
          <w:szCs w:val="22"/>
        </w:rPr>
        <w:t>9</w:t>
      </w:r>
      <w:r w:rsidRPr="00D3716F">
        <w:rPr>
          <w:sz w:val="22"/>
          <w:szCs w:val="22"/>
        </w:rPr>
        <w:t>.1</w:t>
      </w:r>
      <w:r w:rsidRPr="00D3716F">
        <w:rPr>
          <w:sz w:val="22"/>
          <w:szCs w:val="22"/>
        </w:rPr>
        <w:tab/>
      </w:r>
      <w:r w:rsidRPr="00D3716F">
        <w:rPr>
          <w:sz w:val="22"/>
          <w:szCs w:val="22"/>
        </w:rPr>
        <w:tab/>
      </w:r>
      <w:r w:rsidR="00C626EC">
        <w:rPr>
          <w:sz w:val="22"/>
          <w:szCs w:val="22"/>
        </w:rPr>
        <w:t>As Debêntures serão registradas (i) para distribuição no mercado primário através do SDT – Módulo de Distribuição de Títulos (“</w:t>
      </w:r>
      <w:r w:rsidR="00C626EC" w:rsidRPr="00C626EC">
        <w:rPr>
          <w:sz w:val="22"/>
          <w:szCs w:val="22"/>
          <w:u w:val="single"/>
        </w:rPr>
        <w:t>SDT</w:t>
      </w:r>
      <w:r w:rsidR="00C626EC">
        <w:rPr>
          <w:sz w:val="22"/>
          <w:szCs w:val="22"/>
        </w:rPr>
        <w:t xml:space="preserve">”), </w:t>
      </w:r>
      <w:r w:rsidR="001F423F">
        <w:rPr>
          <w:sz w:val="22"/>
          <w:szCs w:val="22"/>
        </w:rPr>
        <w:t xml:space="preserve">e </w:t>
      </w:r>
      <w:r w:rsidR="00C626EC">
        <w:rPr>
          <w:sz w:val="22"/>
          <w:szCs w:val="22"/>
        </w:rPr>
        <w:t>(ii) para negociação em mercado secundário através do SND – Módulo Nacional de Debêntures (“</w:t>
      </w:r>
      <w:r w:rsidR="00C626EC" w:rsidRPr="00C626EC">
        <w:rPr>
          <w:sz w:val="22"/>
          <w:szCs w:val="22"/>
          <w:u w:val="single"/>
        </w:rPr>
        <w:t>SND</w:t>
      </w:r>
      <w:r w:rsidR="00C626EC">
        <w:rPr>
          <w:sz w:val="22"/>
          <w:szCs w:val="22"/>
        </w:rPr>
        <w:t>”), ambos administrados e operacionalizados pela CETIP S.A. – Balcão Organizado de Ativos e Derivativos (“</w:t>
      </w:r>
      <w:r w:rsidR="00C626EC" w:rsidRPr="00C626EC">
        <w:rPr>
          <w:sz w:val="22"/>
          <w:szCs w:val="22"/>
          <w:u w:val="single"/>
        </w:rPr>
        <w:t>CETIP</w:t>
      </w:r>
      <w:r w:rsidR="00C626EC">
        <w:rPr>
          <w:sz w:val="22"/>
          <w:szCs w:val="22"/>
        </w:rPr>
        <w:t xml:space="preserve">”), sendo a custódia eletrônica das Debêntures e a liquidação financeira realizadas através da CETIP. </w:t>
      </w:r>
    </w:p>
    <w:p w:rsidR="00C626EC" w:rsidRDefault="00C626EC" w:rsidP="005C015E">
      <w:pPr>
        <w:spacing w:line="312" w:lineRule="auto"/>
        <w:jc w:val="both"/>
        <w:rPr>
          <w:sz w:val="22"/>
          <w:szCs w:val="22"/>
        </w:rPr>
      </w:pPr>
    </w:p>
    <w:p w:rsidR="005C015E" w:rsidRPr="000B633B" w:rsidRDefault="005C015E" w:rsidP="005C015E">
      <w:pPr>
        <w:spacing w:line="312" w:lineRule="auto"/>
        <w:jc w:val="both"/>
        <w:rPr>
          <w:sz w:val="22"/>
          <w:szCs w:val="22"/>
        </w:rPr>
      </w:pPr>
      <w:r w:rsidRPr="000B633B">
        <w:rPr>
          <w:sz w:val="22"/>
          <w:szCs w:val="22"/>
        </w:rPr>
        <w:t>3.</w:t>
      </w:r>
      <w:r w:rsidR="002D045A" w:rsidRPr="000B633B">
        <w:rPr>
          <w:sz w:val="22"/>
          <w:szCs w:val="22"/>
        </w:rPr>
        <w:t>9</w:t>
      </w:r>
      <w:r w:rsidRPr="000B633B">
        <w:rPr>
          <w:sz w:val="22"/>
          <w:szCs w:val="22"/>
        </w:rPr>
        <w:t>.2</w:t>
      </w:r>
      <w:r w:rsidRPr="000B633B">
        <w:rPr>
          <w:sz w:val="22"/>
          <w:szCs w:val="22"/>
        </w:rPr>
        <w:tab/>
      </w:r>
      <w:r w:rsidRPr="000B633B">
        <w:rPr>
          <w:sz w:val="22"/>
          <w:szCs w:val="22"/>
        </w:rPr>
        <w:tab/>
        <w:t>As Debêntures somente poderão ser negociadas em mercado de balcão organizado e não organizado depois de decorridos 90 (noventa) dias de sua subscrição ou aquisição pelo investidor, nos termos dos artigos 13 e 14</w:t>
      </w:r>
      <w:r w:rsidR="005C011D">
        <w:rPr>
          <w:sz w:val="22"/>
          <w:szCs w:val="22"/>
        </w:rPr>
        <w:t>,</w:t>
      </w:r>
      <w:r w:rsidRPr="000B633B">
        <w:rPr>
          <w:sz w:val="22"/>
          <w:szCs w:val="22"/>
        </w:rPr>
        <w:t xml:space="preserve"> </w:t>
      </w:r>
      <w:r w:rsidR="00E25E00" w:rsidRPr="000B633B">
        <w:rPr>
          <w:sz w:val="22"/>
          <w:szCs w:val="22"/>
        </w:rPr>
        <w:t>e do cumprimento pela Emissora do artigo 17</w:t>
      </w:r>
      <w:r w:rsidR="005C011D">
        <w:rPr>
          <w:sz w:val="22"/>
          <w:szCs w:val="22"/>
        </w:rPr>
        <w:t>,</w:t>
      </w:r>
      <w:r w:rsidR="00E25E00" w:rsidRPr="000B633B">
        <w:rPr>
          <w:sz w:val="22"/>
          <w:szCs w:val="22"/>
        </w:rPr>
        <w:t xml:space="preserve"> </w:t>
      </w:r>
      <w:r w:rsidRPr="000B633B">
        <w:rPr>
          <w:sz w:val="22"/>
          <w:szCs w:val="22"/>
        </w:rPr>
        <w:t>da Instrução CVM 476. Somente investidores qualificados, conforme definidos na Instrução da CVM nº 409, de 18 de agosto de 2004, conforme alterada (“</w:t>
      </w:r>
      <w:r w:rsidRPr="000B633B">
        <w:rPr>
          <w:sz w:val="22"/>
          <w:szCs w:val="22"/>
          <w:u w:val="single"/>
        </w:rPr>
        <w:t>Instrução CVM 409</w:t>
      </w:r>
      <w:r w:rsidRPr="000B633B">
        <w:rPr>
          <w:sz w:val="22"/>
          <w:szCs w:val="22"/>
        </w:rPr>
        <w:t>”), e observado o disposto no artigo 4º da Instrução CVM 476, poderão adquirir as Debêntures, ressalvado o disposto no parágrafo 1º do artigo 15 da Instrução CVM 476.</w:t>
      </w:r>
    </w:p>
    <w:p w:rsidR="000B633B" w:rsidRPr="000B633B" w:rsidRDefault="000B633B" w:rsidP="005C015E">
      <w:pPr>
        <w:spacing w:line="312" w:lineRule="auto"/>
        <w:jc w:val="both"/>
        <w:rPr>
          <w:sz w:val="22"/>
          <w:szCs w:val="22"/>
        </w:rPr>
      </w:pPr>
    </w:p>
    <w:p w:rsidR="005C015E" w:rsidRPr="000B633B" w:rsidRDefault="005C015E" w:rsidP="005C015E">
      <w:pPr>
        <w:spacing w:line="312" w:lineRule="auto"/>
        <w:jc w:val="both"/>
        <w:rPr>
          <w:sz w:val="22"/>
          <w:szCs w:val="22"/>
        </w:rPr>
      </w:pPr>
      <w:r w:rsidRPr="000B633B">
        <w:rPr>
          <w:sz w:val="22"/>
          <w:szCs w:val="22"/>
        </w:rPr>
        <w:t>3.</w:t>
      </w:r>
      <w:r w:rsidR="002D045A" w:rsidRPr="000B633B">
        <w:rPr>
          <w:sz w:val="22"/>
          <w:szCs w:val="22"/>
        </w:rPr>
        <w:t>9</w:t>
      </w:r>
      <w:r w:rsidRPr="000B633B">
        <w:rPr>
          <w:sz w:val="22"/>
          <w:szCs w:val="22"/>
        </w:rPr>
        <w:t>.2.1</w:t>
      </w:r>
      <w:r w:rsidRPr="000B633B">
        <w:rPr>
          <w:sz w:val="22"/>
          <w:szCs w:val="22"/>
        </w:rPr>
        <w:tab/>
      </w:r>
      <w:r w:rsidRPr="000B633B">
        <w:rPr>
          <w:sz w:val="22"/>
          <w:szCs w:val="22"/>
        </w:rPr>
        <w:tab/>
      </w:r>
      <w:r w:rsidR="000B633B">
        <w:rPr>
          <w:sz w:val="22"/>
          <w:szCs w:val="22"/>
        </w:rPr>
        <w:t>Para efeitos da Cláusula 3.9.2 acima, consideram-se</w:t>
      </w:r>
      <w:r w:rsidRPr="000B633B">
        <w:rPr>
          <w:sz w:val="22"/>
          <w:szCs w:val="22"/>
        </w:rPr>
        <w:t xml:space="preserve"> Investidores Qualificados</w:t>
      </w:r>
      <w:r w:rsidR="000B633B">
        <w:rPr>
          <w:sz w:val="22"/>
          <w:szCs w:val="22"/>
        </w:rPr>
        <w:t xml:space="preserve"> aqueles definidos no artigo 109 da Instrução CVM 409, observado, para efeito do disposto na Instrução CVM 476 e na presente Escritura, que</w:t>
      </w:r>
      <w:r w:rsidRPr="000B633B">
        <w:rPr>
          <w:sz w:val="22"/>
          <w:szCs w:val="22"/>
        </w:rPr>
        <w:t>: (i)</w:t>
      </w:r>
      <w:r w:rsidR="000B633B" w:rsidRPr="000B633B">
        <w:rPr>
          <w:sz w:val="22"/>
          <w:szCs w:val="22"/>
        </w:rPr>
        <w:t xml:space="preserve"> todos os fundos de investimento serão considerados investidores qualificados, mesmo que se destinem a investidores não-qualificados; (ii) fundos de investimento cujas decisões de investimento sejam tomadas pelo mesmo gestor serão considerados como um único investidor para os fins dos limites previstos </w:t>
      </w:r>
      <w:r w:rsidR="000B633B">
        <w:rPr>
          <w:sz w:val="22"/>
          <w:szCs w:val="22"/>
        </w:rPr>
        <w:t xml:space="preserve">na presente </w:t>
      </w:r>
      <w:r w:rsidR="000B633B" w:rsidRPr="000B633B">
        <w:rPr>
          <w:sz w:val="22"/>
          <w:szCs w:val="22"/>
        </w:rPr>
        <w:t xml:space="preserve">Escritura; e (iii) as pessoas naturais e jurídicas mencionadas no inciso IV do artigo 109 da Instrução CVM 409 deverão subscrever, no âmbito da </w:t>
      </w:r>
      <w:r w:rsidR="000B633B">
        <w:rPr>
          <w:sz w:val="22"/>
          <w:szCs w:val="22"/>
        </w:rPr>
        <w:t>Emissão</w:t>
      </w:r>
      <w:r w:rsidR="000B633B" w:rsidRPr="000B633B">
        <w:rPr>
          <w:sz w:val="22"/>
          <w:szCs w:val="22"/>
        </w:rPr>
        <w:t>, Debêntures no montante mínimo de R$1.000.000,00 (um milhão de reais)</w:t>
      </w:r>
      <w:r w:rsidRPr="000B633B">
        <w:rPr>
          <w:sz w:val="22"/>
          <w:szCs w:val="22"/>
        </w:rPr>
        <w:t xml:space="preserve">. </w:t>
      </w:r>
    </w:p>
    <w:p w:rsidR="005C015E" w:rsidRPr="000B633B"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3.</w:t>
      </w:r>
      <w:r w:rsidR="002D045A">
        <w:rPr>
          <w:b/>
          <w:sz w:val="22"/>
          <w:szCs w:val="22"/>
        </w:rPr>
        <w:t>10</w:t>
      </w:r>
      <w:r w:rsidRPr="00D3716F">
        <w:rPr>
          <w:b/>
          <w:sz w:val="22"/>
          <w:szCs w:val="22"/>
        </w:rPr>
        <w:tab/>
      </w:r>
      <w:r w:rsidRPr="00D3716F">
        <w:rPr>
          <w:b/>
          <w:sz w:val="22"/>
          <w:szCs w:val="22"/>
        </w:rPr>
        <w:tab/>
        <w:t>Colocação e Procedimento de Distribuição</w:t>
      </w:r>
    </w:p>
    <w:p w:rsidR="005C015E" w:rsidRPr="00D3716F" w:rsidRDefault="005C015E" w:rsidP="005C015E">
      <w:pPr>
        <w:spacing w:line="312" w:lineRule="auto"/>
        <w:jc w:val="both"/>
        <w:rPr>
          <w:sz w:val="22"/>
          <w:szCs w:val="22"/>
        </w:rPr>
      </w:pPr>
    </w:p>
    <w:p w:rsidR="00DA728A" w:rsidRPr="00D3716F" w:rsidRDefault="00DA728A" w:rsidP="00DA728A">
      <w:pPr>
        <w:spacing w:line="312" w:lineRule="auto"/>
        <w:jc w:val="both"/>
        <w:rPr>
          <w:sz w:val="22"/>
          <w:szCs w:val="22"/>
        </w:rPr>
      </w:pPr>
      <w:r w:rsidRPr="00D3716F">
        <w:rPr>
          <w:sz w:val="22"/>
          <w:szCs w:val="22"/>
        </w:rPr>
        <w:t>3.</w:t>
      </w:r>
      <w:r w:rsidR="002D045A">
        <w:rPr>
          <w:sz w:val="22"/>
          <w:szCs w:val="22"/>
        </w:rPr>
        <w:t>10</w:t>
      </w:r>
      <w:r w:rsidRPr="00D3716F">
        <w:rPr>
          <w:sz w:val="22"/>
          <w:szCs w:val="22"/>
        </w:rPr>
        <w:t>.1</w:t>
      </w:r>
      <w:r w:rsidRPr="00D3716F">
        <w:rPr>
          <w:sz w:val="22"/>
          <w:szCs w:val="22"/>
        </w:rPr>
        <w:tab/>
      </w:r>
      <w:r w:rsidRPr="00D3716F">
        <w:rPr>
          <w:sz w:val="22"/>
          <w:szCs w:val="22"/>
        </w:rPr>
        <w:tab/>
        <w:t xml:space="preserve">As Debêntures serão objeto de distribuição pública, com esforços restritos de </w:t>
      </w:r>
      <w:r>
        <w:rPr>
          <w:sz w:val="22"/>
          <w:szCs w:val="22"/>
        </w:rPr>
        <w:t>colocação</w:t>
      </w:r>
      <w:r w:rsidRPr="00D3716F">
        <w:rPr>
          <w:sz w:val="22"/>
          <w:szCs w:val="22"/>
        </w:rPr>
        <w:t xml:space="preserve">, com </w:t>
      </w:r>
      <w:r>
        <w:rPr>
          <w:sz w:val="22"/>
          <w:szCs w:val="22"/>
        </w:rPr>
        <w:t xml:space="preserve">a </w:t>
      </w:r>
      <w:r w:rsidRPr="00D3716F">
        <w:rPr>
          <w:sz w:val="22"/>
          <w:szCs w:val="22"/>
        </w:rPr>
        <w:t xml:space="preserve">intermediação do Banco </w:t>
      </w:r>
      <w:r>
        <w:rPr>
          <w:sz w:val="22"/>
          <w:szCs w:val="22"/>
        </w:rPr>
        <w:t xml:space="preserve">Citibank </w:t>
      </w:r>
      <w:r w:rsidRPr="00D3716F">
        <w:rPr>
          <w:sz w:val="22"/>
          <w:szCs w:val="22"/>
        </w:rPr>
        <w:t>S.A.</w:t>
      </w:r>
      <w:r>
        <w:rPr>
          <w:sz w:val="22"/>
          <w:szCs w:val="22"/>
        </w:rPr>
        <w:t>, na qualidade de coordenador líder</w:t>
      </w:r>
      <w:r w:rsidRPr="00D3716F">
        <w:rPr>
          <w:sz w:val="22"/>
          <w:szCs w:val="22"/>
        </w:rPr>
        <w:t xml:space="preserve"> </w:t>
      </w:r>
      <w:r>
        <w:rPr>
          <w:sz w:val="22"/>
          <w:szCs w:val="22"/>
        </w:rPr>
        <w:t xml:space="preserve">da Emissão </w:t>
      </w:r>
      <w:r w:rsidRPr="00D3716F">
        <w:rPr>
          <w:sz w:val="22"/>
          <w:szCs w:val="22"/>
        </w:rPr>
        <w:t>(“</w:t>
      </w:r>
      <w:r>
        <w:rPr>
          <w:sz w:val="22"/>
          <w:szCs w:val="22"/>
          <w:u w:val="single"/>
        </w:rPr>
        <w:t>Coordenador Líder</w:t>
      </w:r>
      <w:r w:rsidRPr="00D3716F">
        <w:rPr>
          <w:sz w:val="22"/>
          <w:szCs w:val="22"/>
        </w:rPr>
        <w:t xml:space="preserve">”), </w:t>
      </w:r>
      <w:r>
        <w:rPr>
          <w:sz w:val="22"/>
          <w:szCs w:val="22"/>
        </w:rPr>
        <w:t xml:space="preserve">e também do Banco BTG Pactual S.A., do Banco Bradesco BBI S.A. e do </w:t>
      </w:r>
      <w:r w:rsidR="00887698">
        <w:rPr>
          <w:sz w:val="22"/>
          <w:szCs w:val="22"/>
        </w:rPr>
        <w:t>BB</w:t>
      </w:r>
      <w:r w:rsidR="000B633B">
        <w:rPr>
          <w:sz w:val="22"/>
          <w:szCs w:val="22"/>
        </w:rPr>
        <w:t>-</w:t>
      </w:r>
      <w:r w:rsidR="00887698">
        <w:rPr>
          <w:sz w:val="22"/>
          <w:szCs w:val="22"/>
        </w:rPr>
        <w:t xml:space="preserve">Banco de Investimento </w:t>
      </w:r>
      <w:r>
        <w:rPr>
          <w:sz w:val="22"/>
          <w:szCs w:val="22"/>
        </w:rPr>
        <w:t>S.A., na qualidade de demais instituições financeiras integrantes do sistema de distribuição de valores mobiliários (os quais, em conjunto com o Coordenador Líder, “</w:t>
      </w:r>
      <w:r w:rsidRPr="00DA728A">
        <w:rPr>
          <w:sz w:val="22"/>
          <w:szCs w:val="22"/>
          <w:u w:val="single"/>
        </w:rPr>
        <w:t>Coordenadores</w:t>
      </w:r>
      <w:r>
        <w:rPr>
          <w:sz w:val="22"/>
          <w:szCs w:val="22"/>
        </w:rPr>
        <w:t>”)</w:t>
      </w:r>
      <w:r w:rsidRPr="00D3716F">
        <w:rPr>
          <w:sz w:val="22"/>
          <w:szCs w:val="22"/>
        </w:rPr>
        <w:t>, por meio do módulo SDT, administrado e operacionalizado pela CETIP, e destinadas exclusivamente à subscrição por, no máximo, 20 (vinte) Investidores Qualificados, observados o artigo 3º da Instrução CVM 476 e os termos e condições do “</w:t>
      </w:r>
      <w:r>
        <w:rPr>
          <w:sz w:val="22"/>
          <w:szCs w:val="22"/>
        </w:rPr>
        <w:t xml:space="preserve">Contrato </w:t>
      </w:r>
      <w:r w:rsidRPr="00D3716F">
        <w:rPr>
          <w:sz w:val="22"/>
          <w:szCs w:val="22"/>
        </w:rPr>
        <w:t xml:space="preserve">de Coordenação </w:t>
      </w:r>
      <w:r>
        <w:rPr>
          <w:sz w:val="22"/>
          <w:szCs w:val="22"/>
        </w:rPr>
        <w:t>d</w:t>
      </w:r>
      <w:r w:rsidRPr="00D3716F">
        <w:rPr>
          <w:sz w:val="22"/>
          <w:szCs w:val="22"/>
        </w:rPr>
        <w:t xml:space="preserve">e Distribuição </w:t>
      </w:r>
      <w:r>
        <w:rPr>
          <w:sz w:val="22"/>
          <w:szCs w:val="22"/>
        </w:rPr>
        <w:t>Pública Restrita</w:t>
      </w:r>
      <w:r w:rsidRPr="00D3716F">
        <w:rPr>
          <w:sz w:val="22"/>
          <w:szCs w:val="22"/>
        </w:rPr>
        <w:t xml:space="preserve">, </w:t>
      </w:r>
      <w:r>
        <w:rPr>
          <w:sz w:val="22"/>
          <w:szCs w:val="22"/>
        </w:rPr>
        <w:t xml:space="preserve">sob o Regime de Garantia Firme de Colocação, </w:t>
      </w:r>
      <w:r w:rsidRPr="00D3716F">
        <w:rPr>
          <w:sz w:val="22"/>
          <w:szCs w:val="22"/>
        </w:rPr>
        <w:t xml:space="preserve">de Debêntures Simples, não Conversíveis em Ações, </w:t>
      </w:r>
      <w:r>
        <w:rPr>
          <w:sz w:val="22"/>
          <w:szCs w:val="22"/>
        </w:rPr>
        <w:t xml:space="preserve">em Série Única, </w:t>
      </w:r>
      <w:r w:rsidRPr="00D3716F">
        <w:rPr>
          <w:sz w:val="22"/>
          <w:szCs w:val="22"/>
        </w:rPr>
        <w:t xml:space="preserve">da Espécie Quirografária, </w:t>
      </w:r>
      <w:r>
        <w:rPr>
          <w:sz w:val="22"/>
          <w:szCs w:val="22"/>
        </w:rPr>
        <w:t>com Garantia Fidejussória</w:t>
      </w:r>
      <w:r w:rsidRPr="00D3716F">
        <w:rPr>
          <w:sz w:val="22"/>
          <w:szCs w:val="22"/>
        </w:rPr>
        <w:t xml:space="preserve">, da </w:t>
      </w:r>
      <w:r>
        <w:rPr>
          <w:sz w:val="22"/>
          <w:szCs w:val="22"/>
        </w:rPr>
        <w:t>4</w:t>
      </w:r>
      <w:r w:rsidRPr="00D3716F">
        <w:rPr>
          <w:sz w:val="22"/>
          <w:szCs w:val="22"/>
        </w:rPr>
        <w:t>ª Emissão da</w:t>
      </w:r>
      <w:r>
        <w:rPr>
          <w:sz w:val="22"/>
          <w:szCs w:val="22"/>
        </w:rPr>
        <w:t xml:space="preserve"> Companhia Energética de Pernambuco</w:t>
      </w:r>
      <w:r w:rsidR="005F0E9C">
        <w:rPr>
          <w:sz w:val="22"/>
          <w:szCs w:val="22"/>
        </w:rPr>
        <w:t xml:space="preserve"> – CELPE</w:t>
      </w:r>
      <w:r w:rsidRPr="00D3716F">
        <w:rPr>
          <w:sz w:val="22"/>
          <w:szCs w:val="22"/>
        </w:rPr>
        <w:t>” (“</w:t>
      </w:r>
      <w:r w:rsidRPr="00D3716F">
        <w:rPr>
          <w:sz w:val="22"/>
          <w:szCs w:val="22"/>
          <w:u w:val="single"/>
        </w:rPr>
        <w:t>Contrato de Colocação</w:t>
      </w:r>
      <w:r w:rsidRPr="00D3716F">
        <w:rPr>
          <w:sz w:val="22"/>
          <w:szCs w:val="22"/>
        </w:rPr>
        <w:t>”).</w:t>
      </w:r>
      <w:r>
        <w:rPr>
          <w:sz w:val="22"/>
          <w:szCs w:val="22"/>
        </w:rPr>
        <w:t xml:space="preserve"> Nos termos do Contrato de Colocação, com exceção do </w:t>
      </w:r>
      <w:r w:rsidR="00887698">
        <w:rPr>
          <w:sz w:val="22"/>
          <w:szCs w:val="22"/>
        </w:rPr>
        <w:t>BB</w:t>
      </w:r>
      <w:r w:rsidR="000B633B">
        <w:rPr>
          <w:sz w:val="22"/>
          <w:szCs w:val="22"/>
        </w:rPr>
        <w:t>-</w:t>
      </w:r>
      <w:r w:rsidR="00887698">
        <w:rPr>
          <w:sz w:val="22"/>
          <w:szCs w:val="22"/>
        </w:rPr>
        <w:t xml:space="preserve">Banco de Investimento </w:t>
      </w:r>
      <w:r>
        <w:rPr>
          <w:sz w:val="22"/>
          <w:szCs w:val="22"/>
        </w:rPr>
        <w:t>S.A. que atuará sob o regime de melhores esforços, os demais Coordenadores, incluindo o Coordenador Líder, prestarão</w:t>
      </w:r>
      <w:r w:rsidR="00887698">
        <w:rPr>
          <w:sz w:val="22"/>
          <w:szCs w:val="22"/>
        </w:rPr>
        <w:t>, sem solidariedade entre si,</w:t>
      </w:r>
      <w:r>
        <w:rPr>
          <w:sz w:val="22"/>
          <w:szCs w:val="22"/>
        </w:rPr>
        <w:t xml:space="preserve"> garantia firme de colocação das Debêntures objeto desta Emissão</w:t>
      </w:r>
      <w:r w:rsidR="00887698">
        <w:rPr>
          <w:sz w:val="22"/>
          <w:szCs w:val="22"/>
        </w:rPr>
        <w:t xml:space="preserve"> no seu valor total</w:t>
      </w:r>
      <w:r>
        <w:rPr>
          <w:sz w:val="22"/>
          <w:szCs w:val="22"/>
        </w:rPr>
        <w:t xml:space="preserve">. </w:t>
      </w:r>
      <w:r w:rsidRPr="00D3716F">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bookmarkStart w:id="22" w:name="OLE_LINK5"/>
      <w:bookmarkStart w:id="23" w:name="OLE_LINK6"/>
      <w:r w:rsidRPr="00D3716F">
        <w:rPr>
          <w:b/>
          <w:sz w:val="22"/>
          <w:szCs w:val="22"/>
        </w:rPr>
        <w:t>4.</w:t>
      </w:r>
      <w:r w:rsidRPr="00D3716F">
        <w:rPr>
          <w:b/>
          <w:sz w:val="22"/>
          <w:szCs w:val="22"/>
        </w:rPr>
        <w:tab/>
      </w:r>
      <w:r w:rsidRPr="00D3716F">
        <w:rPr>
          <w:b/>
          <w:sz w:val="22"/>
          <w:szCs w:val="22"/>
        </w:rPr>
        <w:tab/>
        <w:t>DAS CARACTERÍSTICAS DAS DEBÊNTURES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4.1.</w:t>
      </w:r>
      <w:r w:rsidRPr="00D3716F">
        <w:rPr>
          <w:b/>
          <w:sz w:val="22"/>
          <w:szCs w:val="22"/>
        </w:rPr>
        <w:tab/>
      </w:r>
      <w:r w:rsidRPr="00D3716F">
        <w:rPr>
          <w:b/>
          <w:sz w:val="22"/>
          <w:szCs w:val="22"/>
        </w:rPr>
        <w:tab/>
        <w:t>Características Básicas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w:t>
      </w:r>
      <w:r w:rsidRPr="00D3716F">
        <w:rPr>
          <w:sz w:val="22"/>
          <w:szCs w:val="22"/>
        </w:rPr>
        <w:tab/>
      </w:r>
      <w:r w:rsidRPr="00D3716F">
        <w:rPr>
          <w:sz w:val="22"/>
          <w:szCs w:val="22"/>
        </w:rPr>
        <w:tab/>
      </w:r>
      <w:r w:rsidRPr="00D3716F">
        <w:rPr>
          <w:i/>
          <w:sz w:val="22"/>
          <w:szCs w:val="22"/>
        </w:rPr>
        <w:t>Valor Nominal Unitário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4.1.1.1</w:t>
      </w:r>
      <w:r w:rsidRPr="00D3716F">
        <w:rPr>
          <w:sz w:val="22"/>
          <w:szCs w:val="22"/>
        </w:rPr>
        <w:tab/>
      </w:r>
      <w:r w:rsidRPr="00D3716F">
        <w:rPr>
          <w:sz w:val="22"/>
          <w:szCs w:val="22"/>
        </w:rPr>
        <w:tab/>
        <w:t>O valor nominal unitário das Debêntures será de R$1</w:t>
      </w:r>
      <w:r>
        <w:rPr>
          <w:sz w:val="22"/>
          <w:szCs w:val="22"/>
        </w:rPr>
        <w:t>0</w:t>
      </w:r>
      <w:r w:rsidRPr="00D3716F">
        <w:rPr>
          <w:sz w:val="22"/>
          <w:szCs w:val="22"/>
        </w:rPr>
        <w:t>.000,00 (</w:t>
      </w:r>
      <w:r>
        <w:rPr>
          <w:sz w:val="22"/>
          <w:szCs w:val="22"/>
        </w:rPr>
        <w:t xml:space="preserve">dez </w:t>
      </w:r>
      <w:r w:rsidR="00DA728A">
        <w:rPr>
          <w:sz w:val="22"/>
          <w:szCs w:val="22"/>
        </w:rPr>
        <w:t xml:space="preserve">mil </w:t>
      </w:r>
      <w:r w:rsidRPr="00D3716F">
        <w:rPr>
          <w:sz w:val="22"/>
          <w:szCs w:val="22"/>
        </w:rPr>
        <w:t>reais) na Data de Emissão (conforme definida abaixo) (“</w:t>
      </w:r>
      <w:r w:rsidRPr="00D3716F">
        <w:rPr>
          <w:sz w:val="22"/>
          <w:szCs w:val="22"/>
          <w:u w:val="single"/>
        </w:rPr>
        <w:t>Valor Nominal</w:t>
      </w:r>
      <w:r w:rsidRPr="00D3716F">
        <w:rPr>
          <w:sz w:val="22"/>
          <w:szCs w:val="22"/>
        </w:rPr>
        <w:t>” ou “</w:t>
      </w:r>
      <w:r w:rsidRPr="00D3716F">
        <w:rPr>
          <w:sz w:val="22"/>
          <w:szCs w:val="22"/>
          <w:u w:val="single"/>
        </w:rPr>
        <w:t>Valor Nominal Unitário</w:t>
      </w:r>
      <w:r w:rsidRPr="00D3716F">
        <w:rPr>
          <w:sz w:val="22"/>
          <w:szCs w:val="22"/>
        </w:rPr>
        <w:t xml:space="preserve">”).  </w:t>
      </w:r>
    </w:p>
    <w:p w:rsidR="005C015E" w:rsidRPr="00D3716F" w:rsidRDefault="005C015E" w:rsidP="005C015E">
      <w:pPr>
        <w:spacing w:line="312" w:lineRule="auto"/>
        <w:jc w:val="both"/>
        <w:rPr>
          <w:i/>
          <w:sz w:val="22"/>
          <w:szCs w:val="22"/>
        </w:rPr>
      </w:pPr>
    </w:p>
    <w:p w:rsidR="005C015E" w:rsidRPr="00D3716F" w:rsidRDefault="005C015E" w:rsidP="005C015E">
      <w:pPr>
        <w:spacing w:line="312" w:lineRule="auto"/>
        <w:jc w:val="both"/>
        <w:rPr>
          <w:sz w:val="22"/>
          <w:szCs w:val="22"/>
        </w:rPr>
      </w:pPr>
      <w:r w:rsidRPr="00D3716F">
        <w:rPr>
          <w:sz w:val="22"/>
          <w:szCs w:val="22"/>
        </w:rPr>
        <w:t>4.1.2</w:t>
      </w:r>
      <w:r w:rsidRPr="00D3716F">
        <w:rPr>
          <w:sz w:val="22"/>
          <w:szCs w:val="22"/>
        </w:rPr>
        <w:tab/>
      </w:r>
      <w:r w:rsidRPr="00D3716F">
        <w:rPr>
          <w:sz w:val="22"/>
          <w:szCs w:val="22"/>
        </w:rPr>
        <w:tab/>
      </w:r>
      <w:r w:rsidRPr="00D3716F">
        <w:rPr>
          <w:i/>
          <w:sz w:val="22"/>
          <w:szCs w:val="22"/>
        </w:rPr>
        <w:t>Data de Emissão</w:t>
      </w:r>
    </w:p>
    <w:p w:rsidR="005C015E" w:rsidRPr="00D3716F" w:rsidRDefault="005C015E" w:rsidP="005C015E">
      <w:pPr>
        <w:spacing w:line="312" w:lineRule="auto"/>
        <w:jc w:val="both"/>
        <w:rPr>
          <w:i/>
          <w:sz w:val="22"/>
          <w:szCs w:val="22"/>
        </w:rPr>
      </w:pPr>
    </w:p>
    <w:p w:rsidR="005C015E" w:rsidRPr="00D3716F" w:rsidRDefault="005C015E" w:rsidP="005C015E">
      <w:pPr>
        <w:spacing w:line="312" w:lineRule="auto"/>
        <w:jc w:val="both"/>
        <w:rPr>
          <w:sz w:val="22"/>
          <w:szCs w:val="22"/>
        </w:rPr>
      </w:pPr>
      <w:r w:rsidRPr="00D3716F">
        <w:rPr>
          <w:sz w:val="22"/>
          <w:szCs w:val="22"/>
        </w:rPr>
        <w:t>4.1.2.1</w:t>
      </w:r>
      <w:r w:rsidRPr="00D3716F">
        <w:rPr>
          <w:sz w:val="22"/>
          <w:szCs w:val="22"/>
        </w:rPr>
        <w:tab/>
      </w:r>
      <w:r w:rsidRPr="00D3716F">
        <w:rPr>
          <w:sz w:val="22"/>
          <w:szCs w:val="22"/>
        </w:rPr>
        <w:tab/>
        <w:t xml:space="preserve">Para todos os fins e efeitos legais, a data de emissão das Debêntures será </w:t>
      </w:r>
      <w:r w:rsidR="00887698">
        <w:rPr>
          <w:sz w:val="22"/>
          <w:szCs w:val="22"/>
        </w:rPr>
        <w:t xml:space="preserve">20 </w:t>
      </w:r>
      <w:r w:rsidRPr="00D3716F">
        <w:rPr>
          <w:sz w:val="22"/>
          <w:szCs w:val="22"/>
        </w:rPr>
        <w:t xml:space="preserve">de </w:t>
      </w:r>
      <w:r w:rsidR="00887698">
        <w:rPr>
          <w:sz w:val="22"/>
          <w:szCs w:val="22"/>
        </w:rPr>
        <w:t xml:space="preserve">abril </w:t>
      </w:r>
      <w:r w:rsidRPr="00D3716F">
        <w:rPr>
          <w:sz w:val="22"/>
          <w:szCs w:val="22"/>
        </w:rPr>
        <w:t xml:space="preserve">de </w:t>
      </w:r>
      <w:r>
        <w:rPr>
          <w:sz w:val="22"/>
          <w:szCs w:val="22"/>
        </w:rPr>
        <w:t xml:space="preserve">2011 </w:t>
      </w:r>
      <w:r w:rsidRPr="00D3716F">
        <w:rPr>
          <w:sz w:val="22"/>
          <w:szCs w:val="22"/>
        </w:rPr>
        <w:t>(“</w:t>
      </w:r>
      <w:r w:rsidRPr="00D3716F">
        <w:rPr>
          <w:sz w:val="22"/>
          <w:szCs w:val="22"/>
          <w:u w:val="single"/>
        </w:rPr>
        <w:t>Data de Emissão</w:t>
      </w:r>
      <w:r w:rsidRPr="00D3716F">
        <w:rPr>
          <w:sz w:val="22"/>
          <w:szCs w:val="22"/>
        </w:rPr>
        <w:t xml:space="preserve">”). </w:t>
      </w:r>
    </w:p>
    <w:p w:rsidR="005C015E" w:rsidRPr="00D3716F" w:rsidRDefault="005C015E" w:rsidP="005C015E">
      <w:pPr>
        <w:spacing w:line="312" w:lineRule="auto"/>
        <w:jc w:val="both"/>
        <w:rPr>
          <w:i/>
          <w:sz w:val="22"/>
          <w:szCs w:val="22"/>
        </w:rPr>
      </w:pPr>
    </w:p>
    <w:p w:rsidR="005C015E" w:rsidRPr="00D3716F" w:rsidRDefault="005C015E" w:rsidP="005C015E">
      <w:pPr>
        <w:spacing w:line="312" w:lineRule="auto"/>
        <w:jc w:val="both"/>
        <w:rPr>
          <w:sz w:val="22"/>
          <w:szCs w:val="22"/>
        </w:rPr>
      </w:pPr>
      <w:r w:rsidRPr="00D3716F">
        <w:rPr>
          <w:sz w:val="22"/>
          <w:szCs w:val="22"/>
        </w:rPr>
        <w:t>4.1.3</w:t>
      </w:r>
      <w:r w:rsidRPr="00D3716F">
        <w:rPr>
          <w:sz w:val="22"/>
          <w:szCs w:val="22"/>
        </w:rPr>
        <w:tab/>
      </w:r>
      <w:r w:rsidRPr="00D3716F">
        <w:rPr>
          <w:sz w:val="22"/>
          <w:szCs w:val="22"/>
        </w:rPr>
        <w:tab/>
      </w:r>
      <w:r w:rsidRPr="00D3716F">
        <w:rPr>
          <w:i/>
          <w:sz w:val="22"/>
          <w:szCs w:val="22"/>
        </w:rPr>
        <w:t>Prazo e Data de Vencimento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4.1.3.1</w:t>
      </w:r>
      <w:r w:rsidRPr="00D3716F">
        <w:rPr>
          <w:sz w:val="22"/>
          <w:szCs w:val="22"/>
        </w:rPr>
        <w:tab/>
      </w:r>
      <w:r w:rsidRPr="00D3716F">
        <w:rPr>
          <w:sz w:val="22"/>
          <w:szCs w:val="22"/>
        </w:rPr>
        <w:tab/>
        <w:t xml:space="preserve">O vencimento final das Debêntures ocorrerá ao término do prazo de </w:t>
      </w:r>
      <w:r w:rsidR="00DA728A">
        <w:rPr>
          <w:sz w:val="22"/>
          <w:szCs w:val="22"/>
        </w:rPr>
        <w:t xml:space="preserve">6 </w:t>
      </w:r>
      <w:r w:rsidRPr="00D3716F">
        <w:rPr>
          <w:sz w:val="22"/>
          <w:szCs w:val="22"/>
        </w:rPr>
        <w:t>(</w:t>
      </w:r>
      <w:r w:rsidR="00DA728A">
        <w:rPr>
          <w:sz w:val="22"/>
          <w:szCs w:val="22"/>
        </w:rPr>
        <w:t>seis</w:t>
      </w:r>
      <w:r w:rsidRPr="00D3716F">
        <w:rPr>
          <w:sz w:val="22"/>
          <w:szCs w:val="22"/>
        </w:rPr>
        <w:t xml:space="preserve">) anos contados da Data de Emissão, vencendo, portanto, em </w:t>
      </w:r>
      <w:r w:rsidR="00887698">
        <w:rPr>
          <w:sz w:val="22"/>
          <w:szCs w:val="22"/>
        </w:rPr>
        <w:t xml:space="preserve">20 </w:t>
      </w:r>
      <w:r w:rsidRPr="00D3716F">
        <w:rPr>
          <w:sz w:val="22"/>
          <w:szCs w:val="22"/>
        </w:rPr>
        <w:t xml:space="preserve">de </w:t>
      </w:r>
      <w:r w:rsidR="00887698">
        <w:rPr>
          <w:sz w:val="22"/>
          <w:szCs w:val="22"/>
        </w:rPr>
        <w:t xml:space="preserve">abril </w:t>
      </w:r>
      <w:r w:rsidRPr="00D3716F">
        <w:rPr>
          <w:sz w:val="22"/>
          <w:szCs w:val="22"/>
        </w:rPr>
        <w:t xml:space="preserve">de </w:t>
      </w:r>
      <w:r w:rsidR="00DA728A">
        <w:rPr>
          <w:sz w:val="22"/>
          <w:szCs w:val="22"/>
        </w:rPr>
        <w:t xml:space="preserve">2017 </w:t>
      </w:r>
      <w:r w:rsidRPr="00D3716F">
        <w:rPr>
          <w:sz w:val="22"/>
          <w:szCs w:val="22"/>
        </w:rPr>
        <w:t>(“</w:t>
      </w:r>
      <w:r w:rsidRPr="00D3716F">
        <w:rPr>
          <w:sz w:val="22"/>
          <w:szCs w:val="22"/>
          <w:u w:val="single"/>
        </w:rPr>
        <w:t>Data de Vencimento</w:t>
      </w:r>
      <w:r w:rsidRPr="00D3716F">
        <w:rPr>
          <w:sz w:val="22"/>
          <w:szCs w:val="22"/>
        </w:rPr>
        <w:t xml:space="preserve">”), ressalvadas as hipóteses de vencimento </w:t>
      </w:r>
      <w:r w:rsidRPr="00146602">
        <w:rPr>
          <w:sz w:val="22"/>
          <w:szCs w:val="22"/>
        </w:rPr>
        <w:t>antecipado previstas na Cláusula 5.3 abaixo.</w:t>
      </w:r>
      <w:r w:rsidRPr="00D3716F">
        <w:rPr>
          <w:sz w:val="22"/>
          <w:szCs w:val="22"/>
        </w:rPr>
        <w:t xml:space="preserve"> Na </w:t>
      </w:r>
      <w:r w:rsidRPr="00D3716F">
        <w:rPr>
          <w:rFonts w:eastAsia="Arial Unicode MS"/>
          <w:sz w:val="22"/>
          <w:szCs w:val="22"/>
        </w:rPr>
        <w:t>ocasião do vencimento, a Emissora obriga-se a proceder ao pagamento das Debêntures que ainda estejam em circulação pelo saldo de seu Valor Nominal Unitário</w:t>
      </w:r>
      <w:r w:rsidRPr="00D3716F">
        <w:rPr>
          <w:rFonts w:eastAsia="Arial Unicode MS"/>
          <w:smallCaps/>
          <w:sz w:val="22"/>
          <w:szCs w:val="22"/>
        </w:rPr>
        <w:t>,</w:t>
      </w:r>
      <w:r w:rsidRPr="00D3716F">
        <w:rPr>
          <w:rFonts w:eastAsia="Arial Unicode MS"/>
          <w:sz w:val="22"/>
          <w:szCs w:val="22"/>
        </w:rPr>
        <w:t xml:space="preserve"> acrescido dos Juros Remuneratórios devidos (conforme definidos abaixo), calculados na forma prevista nesta Escritura</w:t>
      </w:r>
      <w:r w:rsidRPr="00D3716F">
        <w:rPr>
          <w:sz w:val="22"/>
          <w:szCs w:val="22"/>
        </w:rPr>
        <w:t xml:space="preserve">. </w:t>
      </w:r>
    </w:p>
    <w:p w:rsidR="005C015E" w:rsidRPr="00D3716F" w:rsidRDefault="005C015E" w:rsidP="005C015E">
      <w:pPr>
        <w:spacing w:line="312" w:lineRule="auto"/>
        <w:jc w:val="both"/>
        <w:rPr>
          <w:i/>
          <w:sz w:val="22"/>
          <w:szCs w:val="22"/>
        </w:rPr>
      </w:pPr>
    </w:p>
    <w:p w:rsidR="005C015E" w:rsidRPr="00D3716F" w:rsidRDefault="005C015E" w:rsidP="005C015E">
      <w:pPr>
        <w:spacing w:line="312" w:lineRule="auto"/>
        <w:jc w:val="both"/>
        <w:rPr>
          <w:sz w:val="22"/>
          <w:szCs w:val="22"/>
        </w:rPr>
      </w:pPr>
      <w:r w:rsidRPr="00D3716F">
        <w:rPr>
          <w:sz w:val="22"/>
          <w:szCs w:val="22"/>
        </w:rPr>
        <w:t>4.1.4</w:t>
      </w:r>
      <w:r w:rsidRPr="00D3716F">
        <w:rPr>
          <w:sz w:val="22"/>
          <w:szCs w:val="22"/>
        </w:rPr>
        <w:tab/>
      </w:r>
      <w:r w:rsidRPr="00D3716F">
        <w:rPr>
          <w:sz w:val="22"/>
          <w:szCs w:val="22"/>
        </w:rPr>
        <w:tab/>
      </w:r>
      <w:r w:rsidRPr="00D3716F">
        <w:rPr>
          <w:i/>
          <w:sz w:val="22"/>
          <w:szCs w:val="22"/>
        </w:rPr>
        <w:t>Forma e Emissão de Certificados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4.1.4.1</w:t>
      </w:r>
      <w:r w:rsidRPr="00D3716F">
        <w:rPr>
          <w:sz w:val="22"/>
          <w:szCs w:val="22"/>
        </w:rPr>
        <w:tab/>
      </w:r>
      <w:r w:rsidRPr="00D3716F">
        <w:rPr>
          <w:sz w:val="22"/>
          <w:szCs w:val="22"/>
        </w:rPr>
        <w:tab/>
        <w:t xml:space="preserve">As Debêntures serão </w:t>
      </w:r>
      <w:r w:rsidRPr="00D3716F">
        <w:rPr>
          <w:rFonts w:eastAsia="Arial Unicode MS"/>
          <w:sz w:val="22"/>
          <w:szCs w:val="22"/>
        </w:rPr>
        <w:t>emitidas na forma nominativa e escritural</w:t>
      </w:r>
      <w:r w:rsidRPr="00D3716F">
        <w:rPr>
          <w:sz w:val="22"/>
          <w:szCs w:val="22"/>
        </w:rPr>
        <w:t>, sem a emissão de certificados.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i/>
          <w:sz w:val="22"/>
          <w:szCs w:val="22"/>
        </w:rPr>
      </w:pPr>
      <w:r w:rsidRPr="00D3716F">
        <w:rPr>
          <w:sz w:val="22"/>
          <w:szCs w:val="22"/>
        </w:rPr>
        <w:t>4.1.5</w:t>
      </w:r>
      <w:r w:rsidRPr="00D3716F">
        <w:rPr>
          <w:sz w:val="22"/>
          <w:szCs w:val="22"/>
        </w:rPr>
        <w:tab/>
      </w:r>
      <w:r w:rsidRPr="00D3716F">
        <w:rPr>
          <w:sz w:val="22"/>
          <w:szCs w:val="22"/>
        </w:rPr>
        <w:tab/>
      </w:r>
      <w:r w:rsidRPr="00D3716F">
        <w:rPr>
          <w:i/>
          <w:sz w:val="22"/>
          <w:szCs w:val="22"/>
        </w:rPr>
        <w:t>Comprovação de Titularidade das Debêntures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4.1.5.1</w:t>
      </w:r>
      <w:r w:rsidRPr="00D3716F">
        <w:rPr>
          <w:sz w:val="22"/>
          <w:szCs w:val="22"/>
        </w:rPr>
        <w:tab/>
      </w:r>
      <w:r w:rsidRPr="00D3716F">
        <w:rPr>
          <w:sz w:val="22"/>
          <w:szCs w:val="22"/>
        </w:rPr>
        <w:tab/>
        <w:t xml:space="preserve">Para todos os fins de direito, a titularidade das Debêntures será comprovada pelo </w:t>
      </w:r>
      <w:r w:rsidRPr="00D3716F">
        <w:rPr>
          <w:rFonts w:eastAsia="Arial Unicode MS"/>
          <w:sz w:val="22"/>
          <w:szCs w:val="22"/>
        </w:rPr>
        <w:t>extrato da conta de depósito das Debêntures</w:t>
      </w:r>
      <w:r w:rsidRPr="00D3716F">
        <w:rPr>
          <w:sz w:val="22"/>
          <w:szCs w:val="22"/>
        </w:rPr>
        <w:t xml:space="preserve"> emitido </w:t>
      </w:r>
      <w:r>
        <w:rPr>
          <w:sz w:val="22"/>
          <w:szCs w:val="22"/>
        </w:rPr>
        <w:t>pelo Agente Escriturador</w:t>
      </w:r>
      <w:r w:rsidRPr="00D3716F">
        <w:rPr>
          <w:sz w:val="22"/>
          <w:szCs w:val="22"/>
        </w:rPr>
        <w:t xml:space="preserve">. Adicionalmente, </w:t>
      </w:r>
      <w:r>
        <w:rPr>
          <w:sz w:val="22"/>
          <w:szCs w:val="22"/>
        </w:rPr>
        <w:t xml:space="preserve">será reconhecido </w:t>
      </w:r>
      <w:r w:rsidRPr="00D3716F">
        <w:rPr>
          <w:sz w:val="22"/>
          <w:szCs w:val="22"/>
        </w:rPr>
        <w:t xml:space="preserve">como comprovante de titularidade de Debêntures </w:t>
      </w:r>
      <w:r>
        <w:rPr>
          <w:sz w:val="22"/>
          <w:szCs w:val="22"/>
        </w:rPr>
        <w:t xml:space="preserve">custodiadas eletronicamente </w:t>
      </w:r>
      <w:r w:rsidRPr="00D3716F">
        <w:rPr>
          <w:sz w:val="22"/>
          <w:szCs w:val="22"/>
        </w:rPr>
        <w:t>no SND, extrato em nome do Debenturista</w:t>
      </w:r>
      <w:r>
        <w:rPr>
          <w:sz w:val="22"/>
          <w:szCs w:val="22"/>
        </w:rPr>
        <w:t xml:space="preserve"> expedido pela CETIP</w:t>
      </w:r>
      <w:r w:rsidRPr="00D3716F">
        <w:rPr>
          <w:sz w:val="22"/>
          <w:szCs w:val="22"/>
        </w:rPr>
        <w:t>.</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4.1.6</w:t>
      </w:r>
      <w:r w:rsidRPr="00D3716F">
        <w:rPr>
          <w:sz w:val="22"/>
          <w:szCs w:val="22"/>
        </w:rPr>
        <w:tab/>
      </w:r>
      <w:r w:rsidRPr="00D3716F">
        <w:rPr>
          <w:sz w:val="22"/>
          <w:szCs w:val="22"/>
        </w:rPr>
        <w:tab/>
      </w:r>
      <w:r>
        <w:rPr>
          <w:i/>
          <w:sz w:val="22"/>
          <w:szCs w:val="22"/>
        </w:rPr>
        <w:t>Espécie</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4.1.6.1</w:t>
      </w:r>
      <w:r w:rsidRPr="00D3716F">
        <w:rPr>
          <w:sz w:val="22"/>
          <w:szCs w:val="22"/>
        </w:rPr>
        <w:tab/>
      </w:r>
      <w:r w:rsidRPr="00D3716F">
        <w:rPr>
          <w:sz w:val="22"/>
          <w:szCs w:val="22"/>
        </w:rPr>
        <w:tab/>
      </w:r>
      <w:r>
        <w:rPr>
          <w:sz w:val="22"/>
          <w:szCs w:val="22"/>
        </w:rPr>
        <w:t>As Debêntures serão da espécie quirografária, sem garantia real e nem preferência, com garantia fidejussória.</w:t>
      </w:r>
    </w:p>
    <w:p w:rsidR="005C015E"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w:t>
      </w:r>
      <w:r>
        <w:rPr>
          <w:sz w:val="22"/>
          <w:szCs w:val="22"/>
        </w:rPr>
        <w:t>7</w:t>
      </w:r>
      <w:r w:rsidRPr="00D3716F">
        <w:rPr>
          <w:sz w:val="22"/>
          <w:szCs w:val="22"/>
        </w:rPr>
        <w:tab/>
      </w:r>
      <w:r w:rsidRPr="00D3716F">
        <w:rPr>
          <w:sz w:val="22"/>
          <w:szCs w:val="22"/>
        </w:rPr>
        <w:tab/>
      </w:r>
      <w:r w:rsidRPr="00D3716F">
        <w:rPr>
          <w:i/>
          <w:sz w:val="22"/>
          <w:szCs w:val="22"/>
        </w:rPr>
        <w:t>Conversibilidade</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w:t>
      </w:r>
      <w:r>
        <w:rPr>
          <w:sz w:val="22"/>
          <w:szCs w:val="22"/>
        </w:rPr>
        <w:t>7</w:t>
      </w:r>
      <w:r w:rsidRPr="00D3716F">
        <w:rPr>
          <w:sz w:val="22"/>
          <w:szCs w:val="22"/>
        </w:rPr>
        <w:t>.1</w:t>
      </w:r>
      <w:r w:rsidRPr="00D3716F">
        <w:rPr>
          <w:sz w:val="22"/>
          <w:szCs w:val="22"/>
        </w:rPr>
        <w:tab/>
      </w:r>
      <w:r w:rsidRPr="00D3716F">
        <w:rPr>
          <w:sz w:val="22"/>
          <w:szCs w:val="22"/>
        </w:rPr>
        <w:tab/>
        <w:t>As Debêntures serão simples, não conversíveis em ações de emissão da Emissora.</w:t>
      </w:r>
    </w:p>
    <w:p w:rsidR="005C015E" w:rsidRPr="00D3716F" w:rsidRDefault="005C015E" w:rsidP="005C015E">
      <w:pPr>
        <w:spacing w:line="312" w:lineRule="auto"/>
        <w:jc w:val="both"/>
        <w:rPr>
          <w:sz w:val="22"/>
          <w:szCs w:val="22"/>
        </w:rPr>
      </w:pPr>
    </w:p>
    <w:bookmarkEnd w:id="22"/>
    <w:bookmarkEnd w:id="23"/>
    <w:p w:rsidR="005C015E" w:rsidRPr="00D3716F" w:rsidRDefault="005C015E" w:rsidP="005C015E">
      <w:pPr>
        <w:spacing w:line="312" w:lineRule="auto"/>
        <w:jc w:val="both"/>
        <w:rPr>
          <w:b/>
          <w:sz w:val="22"/>
          <w:szCs w:val="22"/>
        </w:rPr>
      </w:pPr>
      <w:r w:rsidRPr="00D3716F">
        <w:rPr>
          <w:b/>
          <w:sz w:val="22"/>
          <w:szCs w:val="22"/>
        </w:rPr>
        <w:t>4.2</w:t>
      </w:r>
      <w:r w:rsidRPr="00D3716F">
        <w:rPr>
          <w:b/>
          <w:sz w:val="22"/>
          <w:szCs w:val="22"/>
        </w:rPr>
        <w:tab/>
      </w:r>
      <w:r w:rsidRPr="00D3716F">
        <w:rPr>
          <w:b/>
          <w:sz w:val="22"/>
          <w:szCs w:val="22"/>
        </w:rPr>
        <w:tab/>
        <w:t>Subscrição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i/>
          <w:sz w:val="22"/>
          <w:szCs w:val="22"/>
        </w:rPr>
      </w:pPr>
      <w:r w:rsidRPr="00D3716F">
        <w:rPr>
          <w:sz w:val="22"/>
          <w:szCs w:val="22"/>
        </w:rPr>
        <w:t>4.2.1</w:t>
      </w:r>
      <w:r w:rsidRPr="00D3716F">
        <w:rPr>
          <w:sz w:val="22"/>
          <w:szCs w:val="22"/>
        </w:rPr>
        <w:tab/>
      </w:r>
      <w:r w:rsidRPr="00D3716F">
        <w:rPr>
          <w:sz w:val="22"/>
          <w:szCs w:val="22"/>
        </w:rPr>
        <w:tab/>
      </w:r>
      <w:r w:rsidRPr="00D3716F">
        <w:rPr>
          <w:i/>
          <w:sz w:val="22"/>
          <w:szCs w:val="22"/>
        </w:rPr>
        <w:t>Prazo de Subscrição</w:t>
      </w:r>
    </w:p>
    <w:p w:rsidR="005C015E" w:rsidRPr="00D3716F" w:rsidRDefault="005C015E" w:rsidP="005C015E">
      <w:pPr>
        <w:spacing w:line="312" w:lineRule="auto"/>
        <w:jc w:val="both"/>
        <w:rPr>
          <w:i/>
          <w:sz w:val="22"/>
          <w:szCs w:val="22"/>
        </w:rPr>
      </w:pPr>
    </w:p>
    <w:p w:rsidR="005C015E" w:rsidRPr="00D66AE8" w:rsidRDefault="005C015E" w:rsidP="005C015E">
      <w:pPr>
        <w:spacing w:line="312" w:lineRule="auto"/>
        <w:jc w:val="both"/>
        <w:rPr>
          <w:b/>
          <w:i/>
          <w:sz w:val="22"/>
          <w:szCs w:val="22"/>
        </w:rPr>
      </w:pPr>
      <w:r w:rsidRPr="00C711C1">
        <w:rPr>
          <w:sz w:val="22"/>
          <w:szCs w:val="22"/>
        </w:rPr>
        <w:t>4.2.1.1</w:t>
      </w:r>
      <w:r w:rsidRPr="00C711C1">
        <w:rPr>
          <w:sz w:val="22"/>
          <w:szCs w:val="22"/>
        </w:rPr>
        <w:tab/>
      </w:r>
      <w:r w:rsidRPr="00C711C1">
        <w:rPr>
          <w:sz w:val="22"/>
          <w:szCs w:val="22"/>
        </w:rPr>
        <w:tab/>
        <w:t xml:space="preserve">As Debêntures serão subscritas e integralizadas, em uma única data, a qualquer tempo, a </w:t>
      </w:r>
      <w:r w:rsidR="00635BF7">
        <w:rPr>
          <w:sz w:val="22"/>
          <w:szCs w:val="22"/>
        </w:rPr>
        <w:t xml:space="preserve">partir </w:t>
      </w:r>
      <w:r w:rsidRPr="00C711C1">
        <w:rPr>
          <w:sz w:val="22"/>
          <w:szCs w:val="22"/>
        </w:rPr>
        <w:t xml:space="preserve">da </w:t>
      </w:r>
      <w:r w:rsidR="00E25E00" w:rsidRPr="00F86CAC">
        <w:rPr>
          <w:sz w:val="22"/>
          <w:szCs w:val="22"/>
        </w:rPr>
        <w:t>d</w:t>
      </w:r>
      <w:r w:rsidR="00D57B22" w:rsidRPr="00F86CAC">
        <w:rPr>
          <w:sz w:val="22"/>
          <w:szCs w:val="22"/>
        </w:rPr>
        <w:t xml:space="preserve">ata de </w:t>
      </w:r>
      <w:r w:rsidR="00E25E00" w:rsidRPr="00635BF7">
        <w:rPr>
          <w:sz w:val="22"/>
          <w:szCs w:val="22"/>
        </w:rPr>
        <w:t>início da distribuição</w:t>
      </w:r>
      <w:r w:rsidR="00887698" w:rsidRPr="00635BF7">
        <w:rPr>
          <w:sz w:val="22"/>
          <w:szCs w:val="22"/>
        </w:rPr>
        <w:t xml:space="preserve">, </w:t>
      </w:r>
      <w:r w:rsidR="00635BF7" w:rsidRPr="00635BF7">
        <w:rPr>
          <w:sz w:val="22"/>
          <w:szCs w:val="22"/>
        </w:rPr>
        <w:t>nos termos da regulamentação aplicável</w:t>
      </w:r>
      <w:r w:rsidR="00D57B22">
        <w:rPr>
          <w:sz w:val="22"/>
          <w:szCs w:val="22"/>
        </w:rPr>
        <w:t xml:space="preserve"> (“</w:t>
      </w:r>
      <w:r w:rsidR="00D57B22" w:rsidRPr="00D57B22">
        <w:rPr>
          <w:sz w:val="22"/>
          <w:szCs w:val="22"/>
          <w:u w:val="single"/>
        </w:rPr>
        <w:t>Data de Subscrição</w:t>
      </w:r>
      <w:r w:rsidR="00D57B22">
        <w:rPr>
          <w:sz w:val="22"/>
          <w:szCs w:val="22"/>
        </w:rPr>
        <w:t>”)</w:t>
      </w:r>
      <w:r w:rsidRPr="00C711C1">
        <w:rPr>
          <w:sz w:val="22"/>
          <w:szCs w:val="22"/>
        </w:rPr>
        <w:t>.</w:t>
      </w:r>
      <w:r w:rsidRPr="00D23DE7">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4.2.2</w:t>
      </w:r>
      <w:r w:rsidRPr="00D3716F">
        <w:rPr>
          <w:sz w:val="22"/>
          <w:szCs w:val="22"/>
        </w:rPr>
        <w:tab/>
      </w:r>
      <w:r w:rsidRPr="00D3716F">
        <w:rPr>
          <w:sz w:val="22"/>
          <w:szCs w:val="22"/>
        </w:rPr>
        <w:tab/>
      </w:r>
      <w:r w:rsidRPr="00D3716F">
        <w:rPr>
          <w:i/>
          <w:sz w:val="22"/>
          <w:szCs w:val="22"/>
        </w:rPr>
        <w:t>Preço de Subscrição</w:t>
      </w:r>
    </w:p>
    <w:p w:rsidR="005C015E" w:rsidRPr="00D3716F" w:rsidRDefault="005C015E" w:rsidP="005C015E">
      <w:pPr>
        <w:spacing w:line="312" w:lineRule="auto"/>
        <w:jc w:val="both"/>
        <w:rPr>
          <w:sz w:val="22"/>
          <w:szCs w:val="22"/>
        </w:rPr>
      </w:pPr>
    </w:p>
    <w:p w:rsidR="005C015E" w:rsidRPr="00D3716F" w:rsidRDefault="005C015E" w:rsidP="005C015E">
      <w:pPr>
        <w:pStyle w:val="sub"/>
        <w:widowControl/>
        <w:shd w:val="clear" w:color="auto" w:fill="FFFFFF"/>
        <w:tabs>
          <w:tab w:val="clear" w:pos="0"/>
          <w:tab w:val="left" w:pos="708"/>
        </w:tabs>
        <w:spacing w:before="0" w:after="0" w:line="312" w:lineRule="auto"/>
        <w:rPr>
          <w:rFonts w:ascii="Times New Roman" w:hAnsi="Times New Roman"/>
        </w:rPr>
      </w:pPr>
      <w:r w:rsidRPr="00D3716F">
        <w:rPr>
          <w:rFonts w:ascii="Times New Roman" w:hAnsi="Times New Roman"/>
        </w:rPr>
        <w:t>4.2.2.1</w:t>
      </w:r>
      <w:r w:rsidRPr="00D3716F">
        <w:rPr>
          <w:rFonts w:ascii="Times New Roman" w:hAnsi="Times New Roman"/>
        </w:rPr>
        <w:tab/>
      </w:r>
      <w:r w:rsidRPr="00D3716F">
        <w:rPr>
          <w:rFonts w:ascii="Times New Roman" w:hAnsi="Times New Roman"/>
        </w:rPr>
        <w:tab/>
        <w:t>O preço de subscrição das Debêntures será seu Valor Nominal Unitário</w:t>
      </w:r>
      <w:r w:rsidR="00D57B22">
        <w:rPr>
          <w:rFonts w:ascii="Times New Roman" w:hAnsi="Times New Roman"/>
        </w:rPr>
        <w:t xml:space="preserve">, acrescido dos Juros Remuneratórios (conforme definidos </w:t>
      </w:r>
      <w:r w:rsidR="00D57B22" w:rsidRPr="00146602">
        <w:rPr>
          <w:rFonts w:ascii="Times New Roman" w:hAnsi="Times New Roman"/>
        </w:rPr>
        <w:t>na Cláusula 4.6.1 abaixo</w:t>
      </w:r>
      <w:r w:rsidR="00D57B22">
        <w:rPr>
          <w:rFonts w:ascii="Times New Roman" w:hAnsi="Times New Roman"/>
        </w:rPr>
        <w:t xml:space="preserve">), calculados </w:t>
      </w:r>
      <w:r w:rsidR="00D57B22" w:rsidRPr="00D57B22">
        <w:rPr>
          <w:rFonts w:ascii="Times New Roman" w:hAnsi="Times New Roman"/>
          <w:i/>
        </w:rPr>
        <w:t>pro rata temporis</w:t>
      </w:r>
      <w:r w:rsidR="00D57B22">
        <w:rPr>
          <w:rFonts w:ascii="Times New Roman" w:hAnsi="Times New Roman"/>
        </w:rPr>
        <w:t xml:space="preserve"> desde a Data de Emissão até a Data de Subscrição</w:t>
      </w:r>
      <w:r w:rsidRPr="00D3716F">
        <w:rPr>
          <w:rFonts w:ascii="Times New Roman" w:hAnsi="Times New Roman"/>
        </w:rPr>
        <w:t>.</w:t>
      </w:r>
      <w:bookmarkStart w:id="24" w:name="_DV_M117"/>
      <w:bookmarkStart w:id="25" w:name="_DV_M118"/>
      <w:bookmarkStart w:id="26" w:name="_DV_M119"/>
      <w:bookmarkEnd w:id="24"/>
      <w:bookmarkEnd w:id="25"/>
      <w:bookmarkEnd w:id="26"/>
      <w:r w:rsidRPr="00D3716F">
        <w:rPr>
          <w:rFonts w:ascii="Times New Roman" w:hAnsi="Times New Roman"/>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4.3</w:t>
      </w:r>
      <w:r w:rsidRPr="00D3716F">
        <w:rPr>
          <w:b/>
          <w:sz w:val="22"/>
          <w:szCs w:val="22"/>
        </w:rPr>
        <w:tab/>
      </w:r>
      <w:r w:rsidRPr="00D3716F">
        <w:rPr>
          <w:b/>
          <w:sz w:val="22"/>
          <w:szCs w:val="22"/>
        </w:rPr>
        <w:tab/>
        <w:t>Integralização e Forma de Pagamento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4.3.1</w:t>
      </w:r>
      <w:r w:rsidRPr="00D3716F">
        <w:rPr>
          <w:sz w:val="22"/>
          <w:szCs w:val="22"/>
        </w:rPr>
        <w:tab/>
      </w:r>
      <w:r w:rsidRPr="00D3716F">
        <w:rPr>
          <w:sz w:val="22"/>
          <w:szCs w:val="22"/>
        </w:rPr>
        <w:tab/>
        <w:t xml:space="preserve">As Debêntures serão integralizadas à vista, em moeda corrente nacional, </w:t>
      </w:r>
      <w:r w:rsidR="000775F8">
        <w:rPr>
          <w:sz w:val="22"/>
          <w:szCs w:val="22"/>
        </w:rPr>
        <w:t>na Data de Subscrição</w:t>
      </w:r>
      <w:r>
        <w:rPr>
          <w:sz w:val="22"/>
          <w:szCs w:val="22"/>
        </w:rPr>
        <w:t>, nos termos da Cláusula 4.2.1.1 acima, de acordo com as normas de liquidação aplicáveis à CETIP</w:t>
      </w:r>
      <w:r w:rsidRPr="00D3716F">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b/>
          <w:sz w:val="22"/>
          <w:szCs w:val="22"/>
        </w:rPr>
      </w:pPr>
      <w:r w:rsidRPr="00D3716F">
        <w:rPr>
          <w:b/>
          <w:sz w:val="22"/>
          <w:szCs w:val="22"/>
        </w:rPr>
        <w:t>4.4</w:t>
      </w:r>
      <w:r w:rsidRPr="00D3716F">
        <w:rPr>
          <w:b/>
          <w:sz w:val="22"/>
          <w:szCs w:val="22"/>
        </w:rPr>
        <w:tab/>
      </w:r>
      <w:r w:rsidRPr="00D3716F">
        <w:rPr>
          <w:b/>
          <w:sz w:val="22"/>
          <w:szCs w:val="22"/>
        </w:rPr>
        <w:tab/>
        <w:t>Direito de Preferência</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4.4.1</w:t>
      </w:r>
      <w:r w:rsidRPr="00D3716F">
        <w:rPr>
          <w:sz w:val="22"/>
          <w:szCs w:val="22"/>
        </w:rPr>
        <w:tab/>
      </w:r>
      <w:r w:rsidRPr="00D3716F">
        <w:rPr>
          <w:sz w:val="22"/>
          <w:szCs w:val="22"/>
        </w:rPr>
        <w:tab/>
        <w:t xml:space="preserve">Não há direito de preferência dos atuais acionistas da </w:t>
      </w:r>
      <w:r w:rsidR="00D57B22">
        <w:rPr>
          <w:sz w:val="22"/>
          <w:szCs w:val="22"/>
        </w:rPr>
        <w:t xml:space="preserve">Emissora </w:t>
      </w:r>
      <w:r w:rsidRPr="00D3716F">
        <w:rPr>
          <w:sz w:val="22"/>
          <w:szCs w:val="22"/>
        </w:rPr>
        <w:t>na subscrição das Debêntures.</w:t>
      </w:r>
    </w:p>
    <w:p w:rsidR="005C015E" w:rsidRPr="00D3716F" w:rsidRDefault="005C015E" w:rsidP="005C015E">
      <w:pPr>
        <w:spacing w:line="312" w:lineRule="auto"/>
        <w:jc w:val="both"/>
        <w:rPr>
          <w:sz w:val="22"/>
          <w:szCs w:val="22"/>
        </w:rPr>
      </w:pPr>
    </w:p>
    <w:p w:rsidR="005C015E" w:rsidRPr="00D3716F" w:rsidRDefault="005C015E" w:rsidP="005C015E">
      <w:pPr>
        <w:autoSpaceDE w:val="0"/>
        <w:autoSpaceDN w:val="0"/>
        <w:adjustRightInd w:val="0"/>
        <w:spacing w:line="312" w:lineRule="auto"/>
        <w:jc w:val="both"/>
        <w:rPr>
          <w:rFonts w:eastAsia="Arial Unicode MS"/>
          <w:b/>
          <w:sz w:val="22"/>
          <w:szCs w:val="22"/>
        </w:rPr>
      </w:pPr>
      <w:r w:rsidRPr="00D3716F">
        <w:rPr>
          <w:rFonts w:eastAsia="Arial Unicode MS"/>
          <w:b/>
          <w:sz w:val="22"/>
          <w:szCs w:val="22"/>
        </w:rPr>
        <w:t>4.5</w:t>
      </w:r>
      <w:r w:rsidRPr="00D3716F">
        <w:rPr>
          <w:rFonts w:eastAsia="Arial Unicode MS"/>
          <w:b/>
          <w:sz w:val="22"/>
          <w:szCs w:val="22"/>
        </w:rPr>
        <w:tab/>
      </w:r>
      <w:r w:rsidRPr="00D3716F">
        <w:rPr>
          <w:rFonts w:eastAsia="Arial Unicode MS"/>
          <w:b/>
          <w:sz w:val="22"/>
          <w:szCs w:val="22"/>
        </w:rPr>
        <w:tab/>
        <w:t>Atualização do Valor Nominal</w:t>
      </w:r>
    </w:p>
    <w:p w:rsidR="005C015E" w:rsidRPr="00D3716F" w:rsidRDefault="005C015E" w:rsidP="005C015E">
      <w:pPr>
        <w:spacing w:line="312" w:lineRule="auto"/>
        <w:jc w:val="both"/>
        <w:rPr>
          <w:rFonts w:eastAsia="Arial Unicode MS"/>
          <w:b/>
          <w:sz w:val="22"/>
          <w:szCs w:val="22"/>
        </w:rPr>
      </w:pPr>
    </w:p>
    <w:p w:rsidR="005C015E" w:rsidRPr="00D3716F" w:rsidRDefault="005C015E" w:rsidP="005C015E">
      <w:pPr>
        <w:spacing w:line="312" w:lineRule="auto"/>
        <w:jc w:val="both"/>
        <w:rPr>
          <w:rFonts w:eastAsia="Arial Unicode MS"/>
          <w:sz w:val="22"/>
          <w:szCs w:val="22"/>
        </w:rPr>
      </w:pPr>
      <w:r w:rsidRPr="00D3716F">
        <w:rPr>
          <w:rFonts w:eastAsia="Arial Unicode MS"/>
          <w:sz w:val="22"/>
          <w:szCs w:val="22"/>
        </w:rPr>
        <w:t>4.5.1</w:t>
      </w:r>
      <w:r w:rsidRPr="00D3716F">
        <w:rPr>
          <w:rFonts w:eastAsia="Arial Unicode MS"/>
          <w:sz w:val="22"/>
          <w:szCs w:val="22"/>
        </w:rPr>
        <w:tab/>
      </w:r>
      <w:r w:rsidRPr="00D3716F">
        <w:rPr>
          <w:rFonts w:eastAsia="Arial Unicode MS"/>
          <w:sz w:val="22"/>
          <w:szCs w:val="22"/>
        </w:rPr>
        <w:tab/>
        <w:t>Não haverá atualização do Valor Nominal das Debêntures.</w:t>
      </w:r>
    </w:p>
    <w:p w:rsidR="005C015E" w:rsidRPr="00D3716F" w:rsidRDefault="005C015E" w:rsidP="005C015E">
      <w:pPr>
        <w:spacing w:line="312" w:lineRule="auto"/>
        <w:jc w:val="both"/>
        <w:rPr>
          <w:rFonts w:eastAsia="Arial Unicode MS"/>
          <w:sz w:val="22"/>
          <w:szCs w:val="22"/>
        </w:rPr>
      </w:pPr>
    </w:p>
    <w:p w:rsidR="007959EA" w:rsidRDefault="005C015E" w:rsidP="005C015E">
      <w:pPr>
        <w:spacing w:line="312" w:lineRule="auto"/>
        <w:jc w:val="both"/>
        <w:rPr>
          <w:rFonts w:eastAsia="Arial Unicode MS"/>
          <w:b/>
          <w:sz w:val="22"/>
          <w:szCs w:val="22"/>
        </w:rPr>
      </w:pPr>
      <w:r w:rsidRPr="00D3716F">
        <w:rPr>
          <w:rFonts w:eastAsia="Arial Unicode MS"/>
          <w:b/>
          <w:sz w:val="22"/>
          <w:szCs w:val="22"/>
        </w:rPr>
        <w:t>4.6</w:t>
      </w:r>
      <w:r w:rsidRPr="00D3716F">
        <w:rPr>
          <w:rFonts w:eastAsia="Arial Unicode MS"/>
          <w:b/>
          <w:sz w:val="22"/>
          <w:szCs w:val="22"/>
        </w:rPr>
        <w:tab/>
      </w:r>
      <w:r w:rsidRPr="00D3716F">
        <w:rPr>
          <w:rFonts w:eastAsia="Arial Unicode MS"/>
          <w:b/>
          <w:sz w:val="22"/>
          <w:szCs w:val="22"/>
        </w:rPr>
        <w:tab/>
        <w:t>Remuneração</w:t>
      </w:r>
      <w:r w:rsidR="007959EA">
        <w:rPr>
          <w:rFonts w:eastAsia="Arial Unicode MS"/>
          <w:b/>
          <w:sz w:val="22"/>
          <w:szCs w:val="22"/>
        </w:rPr>
        <w:t xml:space="preserve"> </w:t>
      </w:r>
    </w:p>
    <w:p w:rsidR="007959EA" w:rsidRDefault="007959EA" w:rsidP="005C015E">
      <w:pPr>
        <w:spacing w:line="312" w:lineRule="auto"/>
        <w:jc w:val="both"/>
        <w:rPr>
          <w:rFonts w:eastAsia="Arial Unicode MS"/>
          <w:sz w:val="22"/>
          <w:szCs w:val="22"/>
        </w:rPr>
      </w:pPr>
    </w:p>
    <w:p w:rsidR="005C015E" w:rsidRPr="00D3716F" w:rsidRDefault="005C015E" w:rsidP="005C015E">
      <w:pPr>
        <w:spacing w:line="312" w:lineRule="auto"/>
        <w:jc w:val="both"/>
        <w:rPr>
          <w:rFonts w:eastAsia="Arial Unicode MS"/>
          <w:i/>
          <w:sz w:val="22"/>
          <w:szCs w:val="22"/>
        </w:rPr>
      </w:pPr>
      <w:r w:rsidRPr="00D3716F">
        <w:rPr>
          <w:rFonts w:eastAsia="Arial Unicode MS"/>
          <w:sz w:val="22"/>
          <w:szCs w:val="22"/>
        </w:rPr>
        <w:t>4.6.1</w:t>
      </w:r>
      <w:r w:rsidRPr="00D3716F">
        <w:rPr>
          <w:rFonts w:eastAsia="Arial Unicode MS"/>
          <w:sz w:val="22"/>
          <w:szCs w:val="22"/>
        </w:rPr>
        <w:tab/>
      </w:r>
      <w:r w:rsidRPr="00D3716F">
        <w:rPr>
          <w:rFonts w:eastAsia="Arial Unicode MS"/>
          <w:sz w:val="22"/>
          <w:szCs w:val="22"/>
        </w:rPr>
        <w:tab/>
      </w:r>
      <w:r w:rsidRPr="00D3716F">
        <w:rPr>
          <w:rFonts w:eastAsia="Arial Unicode MS"/>
          <w:i/>
          <w:sz w:val="22"/>
          <w:szCs w:val="22"/>
        </w:rPr>
        <w:t xml:space="preserve">Juros Remuneratórios </w:t>
      </w:r>
    </w:p>
    <w:p w:rsidR="005C015E" w:rsidRPr="00D3716F" w:rsidRDefault="005C015E" w:rsidP="005C015E">
      <w:pPr>
        <w:spacing w:line="312" w:lineRule="auto"/>
        <w:jc w:val="both"/>
        <w:rPr>
          <w:rFonts w:eastAsia="Arial Unicode MS"/>
          <w:b/>
          <w:sz w:val="22"/>
          <w:szCs w:val="22"/>
        </w:rPr>
      </w:pPr>
    </w:p>
    <w:p w:rsidR="005C015E" w:rsidRPr="00D3716F" w:rsidRDefault="005C015E" w:rsidP="005C015E">
      <w:pPr>
        <w:spacing w:line="312" w:lineRule="auto"/>
        <w:jc w:val="both"/>
        <w:rPr>
          <w:rFonts w:eastAsia="Arial Unicode MS"/>
          <w:sz w:val="22"/>
          <w:szCs w:val="22"/>
        </w:rPr>
      </w:pPr>
      <w:r w:rsidRPr="00D3716F">
        <w:rPr>
          <w:sz w:val="22"/>
          <w:szCs w:val="22"/>
        </w:rPr>
        <w:t xml:space="preserve">4.6.1.1 </w:t>
      </w:r>
      <w:r w:rsidRPr="00D3716F">
        <w:rPr>
          <w:sz w:val="22"/>
          <w:szCs w:val="22"/>
        </w:rPr>
        <w:tab/>
      </w:r>
      <w:r w:rsidRPr="00D3716F">
        <w:rPr>
          <w:sz w:val="22"/>
          <w:szCs w:val="22"/>
        </w:rPr>
        <w:tab/>
        <w:t xml:space="preserve">As Debêntures farão jus ao pagamento de juros remuneratórios </w:t>
      </w:r>
      <w:r w:rsidR="00E23618" w:rsidRPr="00D3716F">
        <w:rPr>
          <w:sz w:val="22"/>
          <w:szCs w:val="22"/>
        </w:rPr>
        <w:t xml:space="preserve">incidentes sobre o Valor Nominal Unitário de cada Debênture, desde a </w:t>
      </w:r>
      <w:r w:rsidR="00E23618">
        <w:rPr>
          <w:sz w:val="22"/>
          <w:szCs w:val="22"/>
        </w:rPr>
        <w:t>D</w:t>
      </w:r>
      <w:r w:rsidR="00E23618" w:rsidRPr="00D3716F">
        <w:rPr>
          <w:sz w:val="22"/>
          <w:szCs w:val="22"/>
        </w:rPr>
        <w:t xml:space="preserve">ata </w:t>
      </w:r>
      <w:r w:rsidR="00E23618">
        <w:rPr>
          <w:sz w:val="22"/>
          <w:szCs w:val="22"/>
        </w:rPr>
        <w:t>de Emissão das Debêntures, conforme Cláusula 4.1.2.1 acima, até a data efetiva de pagamento de juros remuneratórios, conforme Cláusula 4.6.1.</w:t>
      </w:r>
      <w:r w:rsidR="00B418D7">
        <w:rPr>
          <w:sz w:val="22"/>
          <w:szCs w:val="22"/>
        </w:rPr>
        <w:t>3</w:t>
      </w:r>
      <w:r w:rsidR="00E23618">
        <w:rPr>
          <w:sz w:val="22"/>
          <w:szCs w:val="22"/>
        </w:rPr>
        <w:t xml:space="preserve"> abaixo, a serem definidos em procedimento de </w:t>
      </w:r>
      <w:r w:rsidR="00E23618" w:rsidRPr="00E23618">
        <w:rPr>
          <w:i/>
          <w:sz w:val="22"/>
          <w:szCs w:val="22"/>
        </w:rPr>
        <w:t>bookbuilding</w:t>
      </w:r>
      <w:r w:rsidR="002E1849">
        <w:rPr>
          <w:sz w:val="22"/>
          <w:szCs w:val="22"/>
        </w:rPr>
        <w:t xml:space="preserve"> a ser conduzido pelos Coordenadores</w:t>
      </w:r>
      <w:r w:rsidR="00E23618">
        <w:rPr>
          <w:sz w:val="22"/>
          <w:szCs w:val="22"/>
        </w:rPr>
        <w:t xml:space="preserve">, observada a </w:t>
      </w:r>
      <w:r w:rsidRPr="00D3716F">
        <w:rPr>
          <w:sz w:val="22"/>
          <w:szCs w:val="22"/>
        </w:rPr>
        <w:t xml:space="preserve">variação acumulada </w:t>
      </w:r>
      <w:r w:rsidR="00E23618">
        <w:rPr>
          <w:sz w:val="22"/>
          <w:szCs w:val="22"/>
        </w:rPr>
        <w:t xml:space="preserve">máxima </w:t>
      </w:r>
      <w:r w:rsidRPr="00D3716F">
        <w:rPr>
          <w:sz w:val="22"/>
          <w:szCs w:val="22"/>
        </w:rPr>
        <w:t>de 11</w:t>
      </w:r>
      <w:r w:rsidR="007959EA">
        <w:rPr>
          <w:sz w:val="22"/>
          <w:szCs w:val="22"/>
        </w:rPr>
        <w:t>2</w:t>
      </w:r>
      <w:r w:rsidRPr="00D3716F">
        <w:rPr>
          <w:sz w:val="22"/>
          <w:szCs w:val="22"/>
        </w:rPr>
        <w:t>,</w:t>
      </w:r>
      <w:r w:rsidR="007959EA">
        <w:rPr>
          <w:sz w:val="22"/>
          <w:szCs w:val="22"/>
        </w:rPr>
        <w:t>5</w:t>
      </w:r>
      <w:r>
        <w:rPr>
          <w:sz w:val="22"/>
          <w:szCs w:val="22"/>
        </w:rPr>
        <w:t>0</w:t>
      </w:r>
      <w:r w:rsidRPr="00D3716F">
        <w:rPr>
          <w:sz w:val="22"/>
          <w:szCs w:val="22"/>
        </w:rPr>
        <w:t xml:space="preserve">% (cento e </w:t>
      </w:r>
      <w:r w:rsidR="007959EA">
        <w:rPr>
          <w:sz w:val="22"/>
          <w:szCs w:val="22"/>
        </w:rPr>
        <w:t xml:space="preserve">doze </w:t>
      </w:r>
      <w:r w:rsidRPr="00D3716F">
        <w:rPr>
          <w:sz w:val="22"/>
          <w:szCs w:val="22"/>
        </w:rPr>
        <w:t xml:space="preserve">inteiros e </w:t>
      </w:r>
      <w:r w:rsidR="007959EA">
        <w:rPr>
          <w:sz w:val="22"/>
          <w:szCs w:val="22"/>
        </w:rPr>
        <w:t xml:space="preserve">cinquenta </w:t>
      </w:r>
      <w:r w:rsidRPr="00D3716F">
        <w:rPr>
          <w:sz w:val="22"/>
          <w:szCs w:val="22"/>
        </w:rPr>
        <w:t>centésimos por cento) das taxas médias diárias das Taxas DI – Depósitos Interfinanceiros de um dia, Over Extra-Grupo (“</w:t>
      </w:r>
      <w:r w:rsidRPr="00D3716F">
        <w:rPr>
          <w:sz w:val="22"/>
          <w:szCs w:val="22"/>
          <w:u w:val="single"/>
        </w:rPr>
        <w:t>Taxas DI</w:t>
      </w:r>
      <w:r w:rsidRPr="00D3716F">
        <w:rPr>
          <w:sz w:val="22"/>
          <w:szCs w:val="22"/>
        </w:rPr>
        <w:t xml:space="preserve">”), expressas na forma percentual ao ano, base 252 (duzentos e cinquenta e dois) dias úteis, calculada e divulgada diariamente pela CETIP no informativo diário, disponível em sua página na </w:t>
      </w:r>
      <w:r w:rsidRPr="00280420">
        <w:rPr>
          <w:i/>
          <w:sz w:val="22"/>
          <w:szCs w:val="22"/>
        </w:rPr>
        <w:t>Internet</w:t>
      </w:r>
      <w:r w:rsidRPr="00D3716F">
        <w:rPr>
          <w:sz w:val="22"/>
          <w:szCs w:val="22"/>
        </w:rPr>
        <w:t xml:space="preserve"> (</w:t>
      </w:r>
      <w:hyperlink r:id="rId10" w:history="1">
        <w:r w:rsidR="007959EA" w:rsidRPr="000E5C41">
          <w:rPr>
            <w:rStyle w:val="Hyperlink"/>
            <w:sz w:val="22"/>
            <w:szCs w:val="22"/>
          </w:rPr>
          <w:t>http://www.cetip.com.br</w:t>
        </w:r>
      </w:hyperlink>
      <w:r w:rsidRPr="00D3716F">
        <w:rPr>
          <w:sz w:val="22"/>
          <w:szCs w:val="22"/>
        </w:rPr>
        <w:t xml:space="preserve">), calculados de forma exponencial e cumulativa, </w:t>
      </w:r>
      <w:r w:rsidRPr="00D3716F">
        <w:rPr>
          <w:i/>
          <w:sz w:val="22"/>
          <w:szCs w:val="22"/>
        </w:rPr>
        <w:t xml:space="preserve">pro rata temporis </w:t>
      </w:r>
      <w:r w:rsidRPr="00D3716F">
        <w:rPr>
          <w:sz w:val="22"/>
          <w:szCs w:val="22"/>
        </w:rPr>
        <w:t>por dias úteis decorridos</w:t>
      </w:r>
      <w:r>
        <w:rPr>
          <w:sz w:val="22"/>
          <w:szCs w:val="22"/>
        </w:rPr>
        <w:t xml:space="preserve"> </w:t>
      </w:r>
      <w:r w:rsidRPr="00D3716F">
        <w:rPr>
          <w:sz w:val="22"/>
          <w:szCs w:val="22"/>
        </w:rPr>
        <w:t>(“</w:t>
      </w:r>
      <w:r w:rsidRPr="00D3716F">
        <w:rPr>
          <w:sz w:val="22"/>
          <w:szCs w:val="22"/>
          <w:u w:val="single"/>
        </w:rPr>
        <w:t>Juros Remuneratórios</w:t>
      </w:r>
      <w:r w:rsidRPr="00D3716F">
        <w:rPr>
          <w:sz w:val="22"/>
          <w:szCs w:val="22"/>
        </w:rPr>
        <w:t xml:space="preserve">”). </w:t>
      </w:r>
    </w:p>
    <w:p w:rsidR="00E23618" w:rsidRDefault="00E23618" w:rsidP="005C015E">
      <w:pPr>
        <w:spacing w:line="312" w:lineRule="auto"/>
        <w:jc w:val="both"/>
        <w:rPr>
          <w:sz w:val="22"/>
          <w:szCs w:val="22"/>
        </w:rPr>
      </w:pPr>
    </w:p>
    <w:p w:rsidR="00B418D7" w:rsidRPr="00D3716F" w:rsidRDefault="00B418D7" w:rsidP="00B418D7">
      <w:pPr>
        <w:spacing w:line="312" w:lineRule="auto"/>
        <w:jc w:val="both"/>
        <w:rPr>
          <w:rFonts w:eastAsia="Arial Unicode MS"/>
          <w:sz w:val="22"/>
          <w:szCs w:val="22"/>
        </w:rPr>
      </w:pPr>
      <w:r w:rsidRPr="00D3716F">
        <w:rPr>
          <w:rFonts w:eastAsia="Arial Unicode MS"/>
          <w:sz w:val="22"/>
          <w:szCs w:val="22"/>
        </w:rPr>
        <w:t>4.6.1.</w:t>
      </w:r>
      <w:r>
        <w:rPr>
          <w:rFonts w:eastAsia="Arial Unicode MS"/>
          <w:sz w:val="22"/>
          <w:szCs w:val="22"/>
        </w:rPr>
        <w:t>2</w:t>
      </w:r>
      <w:r w:rsidRPr="00D3716F">
        <w:rPr>
          <w:rFonts w:eastAsia="Arial Unicode MS"/>
          <w:sz w:val="22"/>
          <w:szCs w:val="22"/>
        </w:rPr>
        <w:tab/>
      </w:r>
      <w:r w:rsidRPr="00D3716F">
        <w:rPr>
          <w:rFonts w:eastAsia="Arial Unicode MS"/>
          <w:sz w:val="22"/>
          <w:szCs w:val="22"/>
        </w:rPr>
        <w:tab/>
      </w:r>
      <w:r>
        <w:rPr>
          <w:rFonts w:eastAsia="Arial Unicode MS"/>
          <w:sz w:val="22"/>
          <w:szCs w:val="22"/>
        </w:rPr>
        <w:t xml:space="preserve">O resultado do </w:t>
      </w:r>
      <w:r w:rsidRPr="00B418D7">
        <w:rPr>
          <w:rFonts w:eastAsia="Arial Unicode MS"/>
          <w:sz w:val="22"/>
          <w:szCs w:val="22"/>
        </w:rPr>
        <w:t xml:space="preserve">procedimento de </w:t>
      </w:r>
      <w:r w:rsidRPr="00B418D7">
        <w:rPr>
          <w:rFonts w:eastAsia="Arial Unicode MS"/>
          <w:i/>
          <w:sz w:val="22"/>
          <w:szCs w:val="22"/>
        </w:rPr>
        <w:t>bookbuilding</w:t>
      </w:r>
      <w:r>
        <w:rPr>
          <w:rFonts w:eastAsia="Arial Unicode MS"/>
          <w:sz w:val="22"/>
          <w:szCs w:val="22"/>
        </w:rPr>
        <w:t xml:space="preserve"> será objeto de aditamento desta Escritura, o qual será arquivado na JUCEPE e nos competentes Cartórios de Registro de Títulos e Documentos da sede de cada uma das Partes</w:t>
      </w:r>
      <w:r w:rsidR="00667345">
        <w:rPr>
          <w:rFonts w:eastAsia="Arial Unicode MS"/>
          <w:sz w:val="22"/>
          <w:szCs w:val="22"/>
        </w:rPr>
        <w:t xml:space="preserve">, sendo certo que, </w:t>
      </w:r>
      <w:r w:rsidR="0099160E">
        <w:rPr>
          <w:rFonts w:eastAsia="Arial Unicode MS"/>
          <w:sz w:val="22"/>
          <w:szCs w:val="22"/>
        </w:rPr>
        <w:t>n</w:t>
      </w:r>
      <w:r w:rsidR="00667345">
        <w:rPr>
          <w:rFonts w:eastAsia="Arial Unicode MS"/>
          <w:sz w:val="22"/>
          <w:szCs w:val="22"/>
        </w:rPr>
        <w:t xml:space="preserve">este </w:t>
      </w:r>
      <w:r w:rsidR="0099160E">
        <w:rPr>
          <w:rFonts w:eastAsia="Arial Unicode MS"/>
          <w:sz w:val="22"/>
          <w:szCs w:val="22"/>
        </w:rPr>
        <w:t xml:space="preserve">primeiro </w:t>
      </w:r>
      <w:r w:rsidR="00667345">
        <w:rPr>
          <w:rFonts w:eastAsia="Arial Unicode MS"/>
          <w:sz w:val="22"/>
          <w:szCs w:val="22"/>
        </w:rPr>
        <w:t>aditamento, não será devido ao Agente Fiduciário o valor de que trata a Cláusula 7.7.3 abaixo</w:t>
      </w:r>
      <w:r>
        <w:rPr>
          <w:rFonts w:eastAsia="Arial Unicode MS"/>
          <w:sz w:val="22"/>
          <w:szCs w:val="22"/>
        </w:rPr>
        <w:t xml:space="preserve">.   </w:t>
      </w:r>
    </w:p>
    <w:p w:rsidR="00667345" w:rsidRDefault="00667345" w:rsidP="005C015E">
      <w:pPr>
        <w:spacing w:line="312" w:lineRule="auto"/>
        <w:jc w:val="both"/>
        <w:rPr>
          <w:sz w:val="22"/>
          <w:szCs w:val="22"/>
        </w:rPr>
      </w:pPr>
    </w:p>
    <w:p w:rsidR="005C015E" w:rsidRPr="00D3716F" w:rsidRDefault="005C015E" w:rsidP="005C015E">
      <w:pPr>
        <w:spacing w:line="312" w:lineRule="auto"/>
        <w:jc w:val="both"/>
        <w:rPr>
          <w:rFonts w:eastAsia="Arial Unicode MS"/>
          <w:sz w:val="22"/>
          <w:szCs w:val="22"/>
        </w:rPr>
      </w:pPr>
      <w:r w:rsidRPr="00D3716F">
        <w:rPr>
          <w:rFonts w:eastAsia="Arial Unicode MS"/>
          <w:sz w:val="22"/>
          <w:szCs w:val="22"/>
        </w:rPr>
        <w:t>4.6.1.</w:t>
      </w:r>
      <w:r w:rsidR="00B418D7">
        <w:rPr>
          <w:rFonts w:eastAsia="Arial Unicode MS"/>
          <w:sz w:val="22"/>
          <w:szCs w:val="22"/>
        </w:rPr>
        <w:t>3</w:t>
      </w:r>
      <w:r w:rsidRPr="00D3716F">
        <w:rPr>
          <w:rFonts w:eastAsia="Arial Unicode MS"/>
          <w:sz w:val="22"/>
          <w:szCs w:val="22"/>
        </w:rPr>
        <w:tab/>
      </w:r>
      <w:r w:rsidRPr="00D3716F">
        <w:rPr>
          <w:rFonts w:eastAsia="Arial Unicode MS"/>
          <w:sz w:val="22"/>
          <w:szCs w:val="22"/>
        </w:rPr>
        <w:tab/>
        <w:t xml:space="preserve">Os Juros Remuneratórios </w:t>
      </w:r>
      <w:r>
        <w:rPr>
          <w:rFonts w:eastAsia="Arial Unicode MS"/>
          <w:sz w:val="22"/>
          <w:szCs w:val="22"/>
        </w:rPr>
        <w:t xml:space="preserve">correspondentes ao Período de Capitalização (conforme definido abaixo) </w:t>
      </w:r>
      <w:r w:rsidRPr="00D3716F">
        <w:rPr>
          <w:rFonts w:eastAsia="Arial Unicode MS"/>
          <w:sz w:val="22"/>
          <w:szCs w:val="22"/>
        </w:rPr>
        <w:t xml:space="preserve">serão pagos semestralmente, a partir da Data de Emissão, no dia </w:t>
      </w:r>
      <w:r w:rsidR="00E23618">
        <w:rPr>
          <w:sz w:val="22"/>
          <w:szCs w:val="22"/>
        </w:rPr>
        <w:t xml:space="preserve">20 </w:t>
      </w:r>
      <w:r w:rsidRPr="00D3716F">
        <w:rPr>
          <w:sz w:val="22"/>
          <w:szCs w:val="22"/>
        </w:rPr>
        <w:t xml:space="preserve">de </w:t>
      </w:r>
      <w:r w:rsidR="00E23618">
        <w:rPr>
          <w:sz w:val="22"/>
          <w:szCs w:val="22"/>
        </w:rPr>
        <w:t xml:space="preserve">outubro </w:t>
      </w:r>
      <w:r w:rsidRPr="00D3716F">
        <w:rPr>
          <w:sz w:val="22"/>
          <w:szCs w:val="22"/>
        </w:rPr>
        <w:t xml:space="preserve">e de </w:t>
      </w:r>
      <w:r w:rsidR="00E23618">
        <w:rPr>
          <w:sz w:val="22"/>
          <w:szCs w:val="22"/>
        </w:rPr>
        <w:t xml:space="preserve">abril </w:t>
      </w:r>
      <w:r w:rsidRPr="00D3716F">
        <w:rPr>
          <w:sz w:val="22"/>
          <w:szCs w:val="22"/>
        </w:rPr>
        <w:t xml:space="preserve">de cada ano até a Data de Vencimento das Debêntures, </w:t>
      </w:r>
      <w:r w:rsidRPr="00D3716F">
        <w:rPr>
          <w:rFonts w:eastAsia="Arial Unicode MS"/>
          <w:sz w:val="22"/>
          <w:szCs w:val="22"/>
        </w:rPr>
        <w:t xml:space="preserve">ou, caso estes não sejam dias úteis, no primeiro dia útil subsequente, conforme o caso, sendo que o 1º (primeiro) pagamento de Juros Remuneratórios ocorrerá em </w:t>
      </w:r>
      <w:r w:rsidR="00E23618">
        <w:rPr>
          <w:sz w:val="22"/>
          <w:szCs w:val="22"/>
        </w:rPr>
        <w:t xml:space="preserve">20 </w:t>
      </w:r>
      <w:r w:rsidRPr="00D3716F">
        <w:rPr>
          <w:rFonts w:eastAsia="Arial Unicode MS"/>
          <w:sz w:val="22"/>
          <w:szCs w:val="22"/>
        </w:rPr>
        <w:t xml:space="preserve">de </w:t>
      </w:r>
      <w:r w:rsidR="00E23618">
        <w:rPr>
          <w:sz w:val="22"/>
          <w:szCs w:val="22"/>
        </w:rPr>
        <w:t xml:space="preserve">outubro </w:t>
      </w:r>
      <w:r w:rsidRPr="00D3716F">
        <w:rPr>
          <w:rFonts w:eastAsia="Arial Unicode MS"/>
          <w:sz w:val="22"/>
          <w:szCs w:val="22"/>
        </w:rPr>
        <w:t xml:space="preserve">de </w:t>
      </w:r>
      <w:r>
        <w:rPr>
          <w:rFonts w:eastAsia="Arial Unicode MS"/>
          <w:sz w:val="22"/>
          <w:szCs w:val="22"/>
        </w:rPr>
        <w:t>2011</w:t>
      </w:r>
      <w:r w:rsidRPr="00D3716F">
        <w:rPr>
          <w:rFonts w:eastAsia="Arial Unicode MS"/>
          <w:sz w:val="22"/>
          <w:szCs w:val="22"/>
        </w:rPr>
        <w:t xml:space="preserve">. </w:t>
      </w:r>
    </w:p>
    <w:p w:rsidR="005C015E" w:rsidRPr="00D3716F" w:rsidRDefault="005C015E" w:rsidP="005C015E">
      <w:pPr>
        <w:pStyle w:val="Recuodecorpodetexto"/>
        <w:tabs>
          <w:tab w:val="left" w:pos="1418"/>
        </w:tabs>
        <w:spacing w:line="312" w:lineRule="auto"/>
        <w:ind w:left="0"/>
        <w:jc w:val="both"/>
        <w:rPr>
          <w:sz w:val="22"/>
          <w:szCs w:val="22"/>
        </w:rPr>
      </w:pPr>
    </w:p>
    <w:p w:rsidR="005C015E" w:rsidRPr="00D3716F" w:rsidRDefault="005C015E" w:rsidP="005C015E">
      <w:pPr>
        <w:pStyle w:val="Recuodecorpodetexto"/>
        <w:tabs>
          <w:tab w:val="left" w:pos="1418"/>
        </w:tabs>
        <w:spacing w:line="312" w:lineRule="auto"/>
        <w:ind w:left="0"/>
        <w:jc w:val="both"/>
        <w:rPr>
          <w:sz w:val="22"/>
          <w:szCs w:val="22"/>
        </w:rPr>
      </w:pPr>
      <w:r w:rsidRPr="00D3716F">
        <w:rPr>
          <w:sz w:val="22"/>
          <w:szCs w:val="22"/>
        </w:rPr>
        <w:t>4.6.1.</w:t>
      </w:r>
      <w:r w:rsidR="00B418D7">
        <w:rPr>
          <w:sz w:val="22"/>
          <w:szCs w:val="22"/>
        </w:rPr>
        <w:t>4</w:t>
      </w:r>
      <w:r w:rsidRPr="00D3716F">
        <w:rPr>
          <w:sz w:val="22"/>
          <w:szCs w:val="22"/>
        </w:rPr>
        <w:tab/>
      </w:r>
      <w:r w:rsidRPr="00D3716F">
        <w:rPr>
          <w:sz w:val="22"/>
          <w:szCs w:val="22"/>
        </w:rPr>
        <w:tab/>
        <w:t>Os Juros Remuneratórios deverão ser calculados de acordo com a seguinte fórmula:</w:t>
      </w:r>
    </w:p>
    <w:bookmarkStart w:id="27" w:name="_DV_C91"/>
    <w:p w:rsidR="005C015E" w:rsidRPr="00D3716F" w:rsidRDefault="005C015E" w:rsidP="005C015E">
      <w:pPr>
        <w:spacing w:line="312" w:lineRule="auto"/>
        <w:jc w:val="center"/>
        <w:rPr>
          <w:sz w:val="22"/>
          <w:szCs w:val="22"/>
        </w:rPr>
      </w:pPr>
      <w:r w:rsidRPr="00D3716F">
        <w:rPr>
          <w:position w:val="-10"/>
          <w:sz w:val="22"/>
          <w:szCs w:val="22"/>
        </w:rPr>
        <w:fldChar w:fldCharType="begin"/>
      </w:r>
      <w:r w:rsidRPr="00D3716F">
        <w:rPr>
          <w:position w:val="-10"/>
          <w:sz w:val="22"/>
          <w:szCs w:val="22"/>
        </w:rPr>
        <w:instrText xml:space="preserve"> INCLUDEPICTURE  "cid:image003.png@01CA5D7E.3E11D920" \* MERGEFORMATINET </w:instrText>
      </w:r>
      <w:r w:rsidRPr="00D3716F">
        <w:rPr>
          <w:position w:val="-10"/>
          <w:sz w:val="22"/>
          <w:szCs w:val="22"/>
        </w:rPr>
        <w:fldChar w:fldCharType="separate"/>
      </w:r>
      <w:r w:rsidRPr="00D3716F">
        <w:rPr>
          <w:position w:val="-1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75pt;height:16.5pt">
            <v:imagedata r:id="rId11" r:href="rId12"/>
          </v:shape>
        </w:pict>
      </w:r>
      <w:r w:rsidRPr="00D3716F">
        <w:rPr>
          <w:position w:val="-10"/>
          <w:sz w:val="22"/>
          <w:szCs w:val="22"/>
        </w:rPr>
        <w:fldChar w:fldCharType="end"/>
      </w:r>
      <w:r w:rsidRPr="00D3716F">
        <w:rPr>
          <w:sz w:val="22"/>
          <w:szCs w:val="22"/>
        </w:rPr>
        <w:t xml:space="preserve"> </w:t>
      </w:r>
    </w:p>
    <w:p w:rsidR="005C015E" w:rsidRPr="00D3716F" w:rsidRDefault="005C015E" w:rsidP="005C015E">
      <w:pPr>
        <w:spacing w:line="312" w:lineRule="auto"/>
        <w:rPr>
          <w:sz w:val="22"/>
          <w:szCs w:val="22"/>
        </w:rPr>
      </w:pPr>
      <w:r w:rsidRPr="00D3716F">
        <w:rPr>
          <w:sz w:val="22"/>
          <w:szCs w:val="22"/>
        </w:rPr>
        <w:t>onde:</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 xml:space="preserve">“J” corresponde ao valor </w:t>
      </w:r>
      <w:r>
        <w:rPr>
          <w:sz w:val="22"/>
          <w:szCs w:val="22"/>
        </w:rPr>
        <w:t xml:space="preserve">unitário </w:t>
      </w:r>
      <w:r w:rsidRPr="00D3716F">
        <w:rPr>
          <w:sz w:val="22"/>
          <w:szCs w:val="22"/>
        </w:rPr>
        <w:t>dos juros devidos no final de cada Período de Capitalização, calculado com 6 (seis) casas decimais sem arredondamento;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 xml:space="preserve">“VNe” corresponde ao Valor Nominal </w:t>
      </w:r>
      <w:r w:rsidR="008F309D">
        <w:rPr>
          <w:sz w:val="22"/>
          <w:szCs w:val="22"/>
        </w:rPr>
        <w:t xml:space="preserve">não amortizado </w:t>
      </w:r>
      <w:r w:rsidRPr="00D3716F">
        <w:rPr>
          <w:sz w:val="22"/>
          <w:szCs w:val="22"/>
        </w:rPr>
        <w:t>da Debênture, informado / calculado com 6 (seis) casas decimais, sem arredondamento;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“Fator DI” corresponde ao produtório das Taxas DI</w:t>
      </w:r>
      <w:r>
        <w:rPr>
          <w:sz w:val="22"/>
          <w:szCs w:val="22"/>
        </w:rPr>
        <w:t xml:space="preserve"> – Over</w:t>
      </w:r>
      <w:r w:rsidRPr="00D3716F">
        <w:rPr>
          <w:sz w:val="22"/>
          <w:szCs w:val="22"/>
        </w:rPr>
        <w:t xml:space="preserve">, com uso do percentual aplicado, da </w:t>
      </w:r>
      <w:r>
        <w:rPr>
          <w:sz w:val="22"/>
          <w:szCs w:val="22"/>
        </w:rPr>
        <w:t>d</w:t>
      </w:r>
      <w:r w:rsidRPr="00D3716F">
        <w:rPr>
          <w:sz w:val="22"/>
          <w:szCs w:val="22"/>
        </w:rPr>
        <w:t xml:space="preserve">ata de início do Período de Capitalização, </w:t>
      </w:r>
      <w:r>
        <w:rPr>
          <w:sz w:val="22"/>
          <w:szCs w:val="22"/>
        </w:rPr>
        <w:t>inclusive</w:t>
      </w:r>
      <w:r w:rsidRPr="00D3716F">
        <w:rPr>
          <w:sz w:val="22"/>
          <w:szCs w:val="22"/>
        </w:rPr>
        <w:t xml:space="preserve">, até </w:t>
      </w:r>
      <w:r>
        <w:rPr>
          <w:sz w:val="22"/>
          <w:szCs w:val="22"/>
        </w:rPr>
        <w:t>a data de cálculo</w:t>
      </w:r>
      <w:r w:rsidRPr="00D3716F">
        <w:rPr>
          <w:sz w:val="22"/>
          <w:szCs w:val="22"/>
        </w:rPr>
        <w:t xml:space="preserve">, </w:t>
      </w:r>
      <w:r>
        <w:rPr>
          <w:sz w:val="22"/>
          <w:szCs w:val="22"/>
        </w:rPr>
        <w:t>exclusive</w:t>
      </w:r>
      <w:r w:rsidRPr="00D3716F">
        <w:rPr>
          <w:sz w:val="22"/>
          <w:szCs w:val="22"/>
        </w:rPr>
        <w:t>, calculado com 8 (oito) casas decimais, com arredondamento, apurado da seguinte forma:</w:t>
      </w:r>
    </w:p>
    <w:p w:rsidR="005C015E" w:rsidRPr="00D3716F" w:rsidRDefault="005C015E" w:rsidP="005C015E">
      <w:pPr>
        <w:spacing w:line="320" w:lineRule="exact"/>
        <w:jc w:val="both"/>
        <w:rPr>
          <w:sz w:val="22"/>
          <w:szCs w:val="22"/>
        </w:rPr>
      </w:pPr>
    </w:p>
    <w:p w:rsidR="005C015E" w:rsidRPr="00D3716F" w:rsidRDefault="005C015E" w:rsidP="005C015E">
      <w:pPr>
        <w:ind w:left="180" w:hanging="180"/>
        <w:jc w:val="center"/>
        <w:rPr>
          <w:i/>
          <w:sz w:val="22"/>
          <w:szCs w:val="22"/>
        </w:rPr>
      </w:pPr>
      <w:r w:rsidRPr="00D3716F">
        <w:rPr>
          <w:rFonts w:ascii="Verdana" w:hAnsi="Verdana"/>
          <w:color w:val="0000FF"/>
          <w:sz w:val="20"/>
          <w:szCs w:val="20"/>
        </w:rPr>
        <w:pict>
          <v:shape id="Imagem 1" o:spid="_x0000_i1026" type="#_x0000_t75" alt="cid:image002.gif@01CA733B.2DD048D0" style="width:188.25pt;height:41.25pt">
            <v:imagedata r:id="rId13" r:href="rId14"/>
          </v:shape>
        </w:pict>
      </w:r>
    </w:p>
    <w:p w:rsidR="005C015E" w:rsidRPr="00D3716F" w:rsidRDefault="005C015E" w:rsidP="005C015E">
      <w:pPr>
        <w:spacing w:line="312" w:lineRule="auto"/>
        <w:jc w:val="both"/>
        <w:rPr>
          <w:sz w:val="22"/>
          <w:szCs w:val="22"/>
        </w:rPr>
      </w:pPr>
      <w:r w:rsidRPr="00D3716F">
        <w:rPr>
          <w:sz w:val="22"/>
          <w:szCs w:val="22"/>
        </w:rPr>
        <w:t xml:space="preserve">onde: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 xml:space="preserve">“Período de Capitalização” corresponde ao intervalo de tempo que se inicia na </w:t>
      </w:r>
      <w:r w:rsidR="000775F8">
        <w:rPr>
          <w:sz w:val="22"/>
          <w:szCs w:val="22"/>
        </w:rPr>
        <w:t>D</w:t>
      </w:r>
      <w:r w:rsidRPr="00D3716F">
        <w:rPr>
          <w:sz w:val="22"/>
          <w:szCs w:val="22"/>
        </w:rPr>
        <w:t xml:space="preserve">ata de </w:t>
      </w:r>
      <w:r w:rsidR="008F309D">
        <w:rPr>
          <w:sz w:val="22"/>
          <w:szCs w:val="22"/>
        </w:rPr>
        <w:t>Emissão</w:t>
      </w:r>
      <w:r w:rsidRPr="00D3716F">
        <w:rPr>
          <w:sz w:val="22"/>
          <w:szCs w:val="22"/>
        </w:rPr>
        <w:t xml:space="preserve"> das Debêntures, no caso do primeiro Período de Capitalização, ou na data prevista do pagamento de Juros Remuneratórios imediatamente anterior, </w:t>
      </w:r>
      <w:r w:rsidR="006644B1">
        <w:rPr>
          <w:sz w:val="22"/>
          <w:szCs w:val="22"/>
        </w:rPr>
        <w:t>exclusive</w:t>
      </w:r>
      <w:r>
        <w:rPr>
          <w:sz w:val="22"/>
          <w:szCs w:val="22"/>
        </w:rPr>
        <w:t xml:space="preserve">, </w:t>
      </w:r>
      <w:r w:rsidRPr="00D3716F">
        <w:rPr>
          <w:sz w:val="22"/>
          <w:szCs w:val="22"/>
        </w:rPr>
        <w:t>no caso dos demais Períodos de Capitalização, e termina na data prevista do pagamento de Juros Remuneratórios correspondente ao período</w:t>
      </w:r>
      <w:r>
        <w:rPr>
          <w:sz w:val="22"/>
          <w:szCs w:val="22"/>
        </w:rPr>
        <w:t xml:space="preserve"> em questão, </w:t>
      </w:r>
      <w:r w:rsidR="006644B1">
        <w:rPr>
          <w:sz w:val="22"/>
          <w:szCs w:val="22"/>
        </w:rPr>
        <w:t>inclusive</w:t>
      </w:r>
      <w:r w:rsidRPr="00D3716F">
        <w:rPr>
          <w:sz w:val="22"/>
          <w:szCs w:val="22"/>
        </w:rPr>
        <w:t>. Cada Período de Capitalização sucede o anterior sem solução de continuidade. Os Juros Remuneratórios correspondentes aos Períodos de Capitalização serão devidos nas datas estabelecidas na Cláusula 4.6.1.</w:t>
      </w:r>
      <w:r w:rsidR="00B418D7">
        <w:rPr>
          <w:sz w:val="22"/>
          <w:szCs w:val="22"/>
        </w:rPr>
        <w:t>3</w:t>
      </w:r>
      <w:r w:rsidRPr="00D3716F">
        <w:rPr>
          <w:sz w:val="22"/>
          <w:szCs w:val="22"/>
        </w:rPr>
        <w:t xml:space="preserve"> acima;</w:t>
      </w:r>
      <w:r w:rsidR="006644B1">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“n” corresponde ao número total de Taxas DI</w:t>
      </w:r>
      <w:r>
        <w:rPr>
          <w:sz w:val="22"/>
          <w:szCs w:val="22"/>
        </w:rPr>
        <w:t xml:space="preserve"> – Over</w:t>
      </w:r>
      <w:r w:rsidRPr="00D3716F">
        <w:rPr>
          <w:sz w:val="22"/>
          <w:szCs w:val="22"/>
        </w:rPr>
        <w:t xml:space="preserve">, sendo “n” um número inteiro;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“p” corresponde a</w:t>
      </w:r>
      <w:r w:rsidR="002E1849">
        <w:rPr>
          <w:sz w:val="22"/>
          <w:szCs w:val="22"/>
        </w:rPr>
        <w:t>o percentual aplicado sobre a Taxa DI, informado com duas casas decimais</w:t>
      </w:r>
      <w:r w:rsidRPr="00D3716F">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“TDI</w:t>
      </w:r>
      <w:r w:rsidRPr="00D3716F">
        <w:rPr>
          <w:sz w:val="22"/>
          <w:szCs w:val="22"/>
          <w:vertAlign w:val="subscript"/>
        </w:rPr>
        <w:t>k</w:t>
      </w:r>
      <w:r w:rsidRPr="00D3716F">
        <w:rPr>
          <w:sz w:val="22"/>
          <w:szCs w:val="22"/>
        </w:rPr>
        <w:t xml:space="preserve">” corresponde à Taxa DI </w:t>
      </w:r>
      <w:r>
        <w:rPr>
          <w:sz w:val="22"/>
          <w:szCs w:val="22"/>
        </w:rPr>
        <w:t xml:space="preserve">– Over </w:t>
      </w:r>
      <w:r w:rsidRPr="00D3716F">
        <w:rPr>
          <w:sz w:val="22"/>
          <w:szCs w:val="22"/>
        </w:rPr>
        <w:t xml:space="preserve">expressa ao dia, calculada com 8 (oito) casas decimais, com arredondamento, da seguinte forma: </w:t>
      </w:r>
    </w:p>
    <w:p w:rsidR="005C015E" w:rsidRPr="00D3716F" w:rsidRDefault="005C015E" w:rsidP="005C015E">
      <w:pPr>
        <w:spacing w:line="312" w:lineRule="auto"/>
        <w:jc w:val="both"/>
        <w:rPr>
          <w:sz w:val="22"/>
          <w:szCs w:val="22"/>
        </w:rPr>
      </w:pPr>
      <w:r w:rsidRPr="00D3716F">
        <w:rPr>
          <w:sz w:val="22"/>
          <w:szCs w:val="22"/>
        </w:rPr>
        <w:t> </w:t>
      </w:r>
    </w:p>
    <w:p w:rsidR="005C015E" w:rsidRPr="00D3716F" w:rsidRDefault="005C015E" w:rsidP="005C015E">
      <w:pPr>
        <w:spacing w:line="312" w:lineRule="auto"/>
        <w:ind w:firstLine="180"/>
        <w:jc w:val="center"/>
        <w:rPr>
          <w:sz w:val="22"/>
          <w:szCs w:val="22"/>
        </w:rPr>
      </w:pPr>
      <w:r w:rsidRPr="00D3716F">
        <w:rPr>
          <w:sz w:val="22"/>
          <w:szCs w:val="22"/>
        </w:rPr>
        <w:pict>
          <v:shape id="_x0000_i1027" type="#_x0000_t75" alt="" style="width:108pt;height:38.25pt">
            <v:imagedata r:id="rId15" r:href="rId16"/>
          </v:shape>
        </w:pict>
      </w:r>
    </w:p>
    <w:p w:rsidR="005C015E" w:rsidRDefault="005C015E" w:rsidP="005C015E">
      <w:pPr>
        <w:spacing w:line="312" w:lineRule="auto"/>
        <w:jc w:val="both"/>
        <w:rPr>
          <w:sz w:val="22"/>
          <w:szCs w:val="22"/>
        </w:rPr>
      </w:pPr>
      <w:r w:rsidRPr="00D3716F">
        <w:rPr>
          <w:sz w:val="22"/>
          <w:szCs w:val="22"/>
        </w:rPr>
        <w:t>onde:</w:t>
      </w:r>
    </w:p>
    <w:p w:rsidR="005C015E"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C030F8">
        <w:rPr>
          <w:i/>
          <w:sz w:val="22"/>
          <w:szCs w:val="22"/>
        </w:rPr>
        <w:t xml:space="preserve">“k” </w:t>
      </w:r>
      <w:r>
        <w:rPr>
          <w:sz w:val="22"/>
          <w:szCs w:val="22"/>
        </w:rPr>
        <w:t xml:space="preserve">corresponde a </w:t>
      </w:r>
      <w:r w:rsidRPr="00B15D3B">
        <w:rPr>
          <w:sz w:val="22"/>
          <w:szCs w:val="22"/>
        </w:rPr>
        <w:t>1,</w:t>
      </w:r>
      <w:r>
        <w:rPr>
          <w:sz w:val="22"/>
          <w:szCs w:val="22"/>
        </w:rPr>
        <w:t xml:space="preserve"> </w:t>
      </w:r>
      <w:r w:rsidRPr="00B15D3B">
        <w:rPr>
          <w:sz w:val="22"/>
          <w:szCs w:val="22"/>
        </w:rPr>
        <w:t>2,...,</w:t>
      </w:r>
      <w:r>
        <w:rPr>
          <w:sz w:val="22"/>
          <w:szCs w:val="22"/>
        </w:rPr>
        <w:t xml:space="preserve"> </w:t>
      </w:r>
      <w:r w:rsidRPr="00B15D3B">
        <w:rPr>
          <w:sz w:val="22"/>
          <w:szCs w:val="22"/>
        </w:rPr>
        <w:t>n;</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“DI</w:t>
      </w:r>
      <w:r w:rsidRPr="00D3716F">
        <w:rPr>
          <w:sz w:val="22"/>
          <w:szCs w:val="22"/>
          <w:vertAlign w:val="subscript"/>
        </w:rPr>
        <w:t>k</w:t>
      </w:r>
      <w:r w:rsidRPr="00D3716F">
        <w:rPr>
          <w:sz w:val="22"/>
          <w:szCs w:val="22"/>
        </w:rPr>
        <w:t xml:space="preserve">” corresponde à Taxa DI </w:t>
      </w:r>
      <w:r>
        <w:rPr>
          <w:sz w:val="22"/>
          <w:szCs w:val="22"/>
        </w:rPr>
        <w:t xml:space="preserve">– Over </w:t>
      </w:r>
      <w:r w:rsidRPr="00D3716F">
        <w:rPr>
          <w:sz w:val="22"/>
          <w:szCs w:val="22"/>
        </w:rPr>
        <w:t>divulgada pela CETIP, válida por 1 (um) dia útil (</w:t>
      </w:r>
      <w:r w:rsidRPr="00D3716F">
        <w:rPr>
          <w:i/>
          <w:iCs/>
          <w:sz w:val="22"/>
          <w:szCs w:val="22"/>
        </w:rPr>
        <w:t>overnight</w:t>
      </w:r>
      <w:r w:rsidRPr="00D3716F">
        <w:rPr>
          <w:sz w:val="22"/>
          <w:szCs w:val="22"/>
        </w:rPr>
        <w:t xml:space="preserve">), utilizada com 2 (duas) casas decimais.  </w:t>
      </w:r>
    </w:p>
    <w:p w:rsidR="005C015E" w:rsidRPr="00D3716F" w:rsidRDefault="005C015E" w:rsidP="005C015E">
      <w:pPr>
        <w:spacing w:line="312" w:lineRule="auto"/>
        <w:jc w:val="both"/>
        <w:rPr>
          <w:i/>
          <w:sz w:val="22"/>
          <w:szCs w:val="22"/>
        </w:rPr>
      </w:pPr>
    </w:p>
    <w:p w:rsidR="005C015E" w:rsidRPr="00D3716F" w:rsidRDefault="005C015E" w:rsidP="005C015E">
      <w:pPr>
        <w:spacing w:line="312" w:lineRule="auto"/>
        <w:jc w:val="both"/>
        <w:rPr>
          <w:sz w:val="22"/>
          <w:szCs w:val="22"/>
        </w:rPr>
      </w:pPr>
      <w:r w:rsidRPr="00D3716F">
        <w:rPr>
          <w:sz w:val="22"/>
          <w:szCs w:val="22"/>
        </w:rPr>
        <w:t>4.6.1.</w:t>
      </w:r>
      <w:r w:rsidR="00B418D7">
        <w:rPr>
          <w:sz w:val="22"/>
          <w:szCs w:val="22"/>
        </w:rPr>
        <w:t>5</w:t>
      </w:r>
      <w:r w:rsidRPr="00D3716F">
        <w:rPr>
          <w:sz w:val="22"/>
          <w:szCs w:val="22"/>
        </w:rPr>
        <w:t>             Para fins de cálculo dos Juros Remuneratórios: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ind w:left="720" w:hanging="720"/>
        <w:jc w:val="both"/>
        <w:rPr>
          <w:sz w:val="22"/>
          <w:szCs w:val="22"/>
        </w:rPr>
      </w:pPr>
      <w:r w:rsidRPr="00D3716F">
        <w:rPr>
          <w:sz w:val="22"/>
          <w:szCs w:val="22"/>
        </w:rPr>
        <w:t>(i)        o fator resultante da expressão</w:t>
      </w:r>
      <w:r w:rsidRPr="00D3716F">
        <w:rPr>
          <w:position w:val="-26"/>
          <w:sz w:val="22"/>
          <w:szCs w:val="22"/>
        </w:rPr>
        <w:pict>
          <v:shape id="_x0000_i1028" type="#_x0000_t75" style="width:114.75pt;height:33pt">
            <v:imagedata r:id="rId17" o:title=""/>
          </v:shape>
        </w:pict>
      </w:r>
      <w:r w:rsidRPr="00D3716F">
        <w:rPr>
          <w:sz w:val="22"/>
          <w:szCs w:val="22"/>
        </w:rPr>
        <w:t> será considerado com 16 (dezesseis) casas decimais sem arredondamento;</w:t>
      </w:r>
    </w:p>
    <w:p w:rsidR="005C015E" w:rsidRPr="00D3716F" w:rsidRDefault="005C015E" w:rsidP="005C015E">
      <w:pPr>
        <w:spacing w:line="312" w:lineRule="auto"/>
        <w:ind w:left="720" w:hanging="720"/>
        <w:jc w:val="both"/>
        <w:rPr>
          <w:sz w:val="22"/>
          <w:szCs w:val="22"/>
        </w:rPr>
      </w:pPr>
    </w:p>
    <w:p w:rsidR="005C015E" w:rsidRPr="00D3716F" w:rsidRDefault="005C015E" w:rsidP="005C015E">
      <w:pPr>
        <w:spacing w:line="312" w:lineRule="auto"/>
        <w:ind w:left="720" w:hanging="720"/>
        <w:jc w:val="both"/>
        <w:rPr>
          <w:sz w:val="22"/>
          <w:szCs w:val="22"/>
        </w:rPr>
      </w:pPr>
      <w:r w:rsidRPr="00D3716F">
        <w:rPr>
          <w:sz w:val="22"/>
          <w:szCs w:val="22"/>
        </w:rPr>
        <w:t>(ii)       efetua-se o produtório dos fatores diários</w:t>
      </w:r>
      <w:r w:rsidRPr="00D3716F">
        <w:rPr>
          <w:position w:val="-26"/>
          <w:sz w:val="22"/>
          <w:szCs w:val="22"/>
        </w:rPr>
        <w:pict>
          <v:shape id="_x0000_i1029" type="#_x0000_t75" style="width:114pt;height:32.25pt">
            <v:imagedata r:id="rId17" o:title=""/>
          </v:shape>
        </w:pict>
      </w:r>
      <w:r w:rsidRPr="00D3716F">
        <w:rPr>
          <w:sz w:val="22"/>
          <w:szCs w:val="22"/>
        </w:rPr>
        <w:t xml:space="preserve">, sendo que a cada fator diário acumulado, trunca-se o resultado com 16 (dezesseis) casas decimais, aplicando-se o próximo fator diário, e assim por diante até o último considerado; </w:t>
      </w:r>
    </w:p>
    <w:p w:rsidR="005C015E" w:rsidRPr="00D3716F" w:rsidRDefault="005C015E" w:rsidP="005C015E">
      <w:pPr>
        <w:spacing w:line="312" w:lineRule="auto"/>
        <w:ind w:left="720" w:hanging="720"/>
        <w:jc w:val="both"/>
        <w:rPr>
          <w:sz w:val="22"/>
          <w:szCs w:val="22"/>
        </w:rPr>
      </w:pPr>
    </w:p>
    <w:p w:rsidR="005C015E" w:rsidRPr="00D3716F" w:rsidRDefault="005C015E" w:rsidP="005C015E">
      <w:pPr>
        <w:spacing w:line="312" w:lineRule="auto"/>
        <w:ind w:left="720" w:hanging="720"/>
        <w:jc w:val="both"/>
        <w:rPr>
          <w:sz w:val="22"/>
          <w:szCs w:val="22"/>
        </w:rPr>
      </w:pPr>
      <w:r w:rsidRPr="00D3716F">
        <w:rPr>
          <w:sz w:val="22"/>
          <w:szCs w:val="22"/>
        </w:rPr>
        <w:t>(iii)      uma vez os fatores estando acumulados, considera-se o fator resultante do produtório “Fator DI” com 8 (oito) casas decimais, com arredondamento; e</w:t>
      </w:r>
    </w:p>
    <w:p w:rsidR="005C015E" w:rsidRPr="00D3716F" w:rsidRDefault="005C015E" w:rsidP="005C015E">
      <w:pPr>
        <w:spacing w:line="312" w:lineRule="auto"/>
        <w:ind w:left="720" w:hanging="720"/>
        <w:jc w:val="both"/>
        <w:rPr>
          <w:sz w:val="22"/>
          <w:szCs w:val="22"/>
        </w:rPr>
      </w:pPr>
    </w:p>
    <w:p w:rsidR="005C015E" w:rsidRPr="00D3716F" w:rsidRDefault="005C015E" w:rsidP="005C015E">
      <w:pPr>
        <w:pStyle w:val="Recuodecorpodetexto"/>
        <w:spacing w:after="0" w:line="312" w:lineRule="auto"/>
        <w:ind w:left="720" w:hanging="720"/>
        <w:jc w:val="both"/>
        <w:rPr>
          <w:sz w:val="22"/>
          <w:szCs w:val="22"/>
        </w:rPr>
      </w:pPr>
      <w:r w:rsidRPr="00D3716F">
        <w:rPr>
          <w:sz w:val="22"/>
          <w:szCs w:val="22"/>
        </w:rPr>
        <w:t xml:space="preserve">(iv)       as Taxas DI deverão ser utilizadas considerando idêntico número de casas decimais divulgado pelo órgão responsável pelo seu cálculo. </w:t>
      </w:r>
    </w:p>
    <w:p w:rsidR="005C015E" w:rsidRPr="00D3716F" w:rsidRDefault="005C015E" w:rsidP="005C015E">
      <w:pPr>
        <w:pStyle w:val="Corpodetexto2"/>
        <w:rPr>
          <w:b/>
          <w:bCs/>
          <w:color w:val="auto"/>
          <w:sz w:val="22"/>
          <w:szCs w:val="22"/>
        </w:rPr>
      </w:pPr>
    </w:p>
    <w:p w:rsidR="005C015E" w:rsidRPr="00D3716F" w:rsidRDefault="005C015E" w:rsidP="005C015E">
      <w:pPr>
        <w:pStyle w:val="Recuodecorpodetexto"/>
        <w:spacing w:after="0" w:line="312" w:lineRule="auto"/>
        <w:ind w:left="0"/>
        <w:jc w:val="both"/>
        <w:rPr>
          <w:sz w:val="22"/>
          <w:szCs w:val="22"/>
        </w:rPr>
      </w:pPr>
      <w:r w:rsidRPr="00D3716F">
        <w:rPr>
          <w:sz w:val="22"/>
          <w:szCs w:val="22"/>
        </w:rPr>
        <w:t>4.6.1.</w:t>
      </w:r>
      <w:r w:rsidR="00B418D7">
        <w:rPr>
          <w:sz w:val="22"/>
          <w:szCs w:val="22"/>
        </w:rPr>
        <w:t>6</w:t>
      </w:r>
      <w:r w:rsidRPr="00D3716F">
        <w:rPr>
          <w:sz w:val="22"/>
          <w:szCs w:val="22"/>
        </w:rPr>
        <w:t>              No caso de indisponibilidade temporária da Taxa DI quando do pagamento de qualquer obrigação pecuniária prevista nesta Escritura, será utilizada, em sua substituição, a mesma taxa diária produzida pela última Taxa DI conhecida até a data do cálculo, não sendo devidas quaisquer compensações financeiras, tanto por parte da Emissora quanto dos Debenturistas, quando da divulgação posterior da Taxa DI.</w:t>
      </w:r>
    </w:p>
    <w:p w:rsidR="005C015E" w:rsidRPr="00D3716F" w:rsidRDefault="005C015E" w:rsidP="005C015E">
      <w:pPr>
        <w:pStyle w:val="Recuodecorpodetexto"/>
        <w:spacing w:after="0" w:line="312" w:lineRule="auto"/>
        <w:ind w:left="0"/>
        <w:jc w:val="both"/>
        <w:rPr>
          <w:sz w:val="22"/>
          <w:szCs w:val="22"/>
        </w:rPr>
      </w:pPr>
    </w:p>
    <w:p w:rsidR="005C015E" w:rsidRPr="00D3716F" w:rsidRDefault="005C015E" w:rsidP="005C015E">
      <w:pPr>
        <w:pStyle w:val="Corpodetexto2"/>
        <w:spacing w:line="312" w:lineRule="auto"/>
        <w:rPr>
          <w:color w:val="auto"/>
          <w:sz w:val="22"/>
          <w:szCs w:val="22"/>
        </w:rPr>
      </w:pPr>
      <w:r w:rsidRPr="00D3716F">
        <w:rPr>
          <w:color w:val="auto"/>
          <w:sz w:val="22"/>
          <w:szCs w:val="22"/>
        </w:rPr>
        <w:t>4.6.1.</w:t>
      </w:r>
      <w:r w:rsidR="00B418D7">
        <w:rPr>
          <w:color w:val="auto"/>
          <w:sz w:val="22"/>
          <w:szCs w:val="22"/>
        </w:rPr>
        <w:t>7</w:t>
      </w:r>
      <w:r w:rsidRPr="00D3716F">
        <w:rPr>
          <w:color w:val="auto"/>
          <w:sz w:val="22"/>
          <w:szCs w:val="22"/>
        </w:rPr>
        <w:t xml:space="preserve">             Na ausência de apuração e/ou divulgação da Taxa DI por prazo superior a </w:t>
      </w:r>
      <w:r>
        <w:rPr>
          <w:color w:val="auto"/>
          <w:sz w:val="22"/>
          <w:szCs w:val="22"/>
        </w:rPr>
        <w:t xml:space="preserve">10 </w:t>
      </w:r>
      <w:r w:rsidRPr="00D3716F">
        <w:rPr>
          <w:color w:val="auto"/>
          <w:sz w:val="22"/>
          <w:szCs w:val="22"/>
        </w:rPr>
        <w:t>(</w:t>
      </w:r>
      <w:r>
        <w:rPr>
          <w:color w:val="auto"/>
          <w:sz w:val="22"/>
          <w:szCs w:val="22"/>
        </w:rPr>
        <w:t>dez</w:t>
      </w:r>
      <w:r w:rsidRPr="00D3716F">
        <w:rPr>
          <w:color w:val="auto"/>
          <w:sz w:val="22"/>
          <w:szCs w:val="22"/>
        </w:rPr>
        <w:t>) dias da data esperada para sua divulgação, ou, ainda, no caso de sua extinção por imposição legal ou determinação judicial, a Taxa DI deverá ser substituída pelo substituto determinado legalmente para tanto. No caso de não haver o substituto legal da Taxa DI, o Agente Fiduciário deverá convocar Assembleia Geral de Debenturistas (conforme definida abaixo)</w:t>
      </w:r>
      <w:r w:rsidR="007959EA">
        <w:rPr>
          <w:color w:val="auto"/>
          <w:sz w:val="22"/>
          <w:szCs w:val="22"/>
        </w:rPr>
        <w:t xml:space="preserve"> </w:t>
      </w:r>
      <w:r w:rsidRPr="00D3716F">
        <w:rPr>
          <w:color w:val="auto"/>
          <w:sz w:val="22"/>
          <w:szCs w:val="22"/>
        </w:rPr>
        <w:t>para definir, de comum acordo com a Emissora, o parâmetro a ser aplicado. Até a deliberação desse parâmetro será utilizada, para o cálculo do valor de quaisquer obrigações previstas nesta Escritura, a mesma taxa diária produzida pela última Taxa DI conhecida até a data da deliberação da Assembleia Geral de Debenturistas (conforme definida abaixo).</w:t>
      </w:r>
    </w:p>
    <w:p w:rsidR="005C015E" w:rsidRPr="00D3716F" w:rsidRDefault="005C015E" w:rsidP="005C015E">
      <w:pPr>
        <w:pStyle w:val="Corpodetexto2"/>
        <w:spacing w:line="312" w:lineRule="auto"/>
        <w:rPr>
          <w:color w:val="auto"/>
          <w:sz w:val="22"/>
          <w:szCs w:val="22"/>
        </w:rPr>
      </w:pPr>
    </w:p>
    <w:p w:rsidR="005C015E" w:rsidRPr="00D3716F" w:rsidRDefault="005C015E" w:rsidP="005C015E">
      <w:pPr>
        <w:pStyle w:val="Corpodetexto2"/>
        <w:spacing w:line="312" w:lineRule="auto"/>
        <w:rPr>
          <w:color w:val="auto"/>
          <w:sz w:val="22"/>
          <w:szCs w:val="22"/>
        </w:rPr>
      </w:pPr>
      <w:r w:rsidRPr="00D3716F">
        <w:rPr>
          <w:color w:val="auto"/>
          <w:sz w:val="22"/>
          <w:szCs w:val="22"/>
        </w:rPr>
        <w:t>4.6.1.</w:t>
      </w:r>
      <w:r w:rsidR="00B418D7">
        <w:rPr>
          <w:color w:val="auto"/>
          <w:sz w:val="22"/>
          <w:szCs w:val="22"/>
        </w:rPr>
        <w:t>8</w:t>
      </w:r>
      <w:r w:rsidRPr="00D3716F">
        <w:rPr>
          <w:color w:val="auto"/>
          <w:sz w:val="22"/>
          <w:szCs w:val="22"/>
        </w:rPr>
        <w:t>              Caso a Taxa DI venha a ser divulgada antes da realização da Assembleia Geral de Debenturistas (conforme definida abaixo), referida assembleia não será mais realizada, e a Taxa DI, a partir de sua divulgação, passará a ser utilizada para o cálculo dos Juros Remuneratórios das Debêntures, permanecendo a última Taxa DI conhecida anteriormente a ser utilizada até data da divulgação.</w:t>
      </w:r>
    </w:p>
    <w:p w:rsidR="005C015E" w:rsidRPr="00D3716F" w:rsidRDefault="005C015E" w:rsidP="005C015E">
      <w:pPr>
        <w:pStyle w:val="Corpodetexto2"/>
        <w:spacing w:line="312" w:lineRule="auto"/>
        <w:rPr>
          <w:color w:val="auto"/>
          <w:sz w:val="22"/>
          <w:szCs w:val="22"/>
        </w:rPr>
      </w:pPr>
    </w:p>
    <w:p w:rsidR="005C015E" w:rsidRPr="000E02E3" w:rsidRDefault="005C015E" w:rsidP="005C015E">
      <w:pPr>
        <w:pStyle w:val="Corpodetexto2"/>
        <w:spacing w:line="312" w:lineRule="auto"/>
        <w:rPr>
          <w:color w:val="auto"/>
          <w:sz w:val="22"/>
          <w:szCs w:val="22"/>
        </w:rPr>
      </w:pPr>
      <w:r w:rsidRPr="000E02E3">
        <w:rPr>
          <w:color w:val="auto"/>
          <w:sz w:val="22"/>
          <w:szCs w:val="22"/>
        </w:rPr>
        <w:t>4.6.1.</w:t>
      </w:r>
      <w:r w:rsidR="00B418D7">
        <w:rPr>
          <w:color w:val="auto"/>
          <w:sz w:val="22"/>
          <w:szCs w:val="22"/>
        </w:rPr>
        <w:t>9</w:t>
      </w:r>
      <w:r w:rsidRPr="000E02E3">
        <w:rPr>
          <w:color w:val="auto"/>
          <w:sz w:val="22"/>
          <w:szCs w:val="22"/>
        </w:rPr>
        <w:t xml:space="preserve">              Caso não haja acordo sobre a taxa substitutiva entre a Emissora e os Debenturistas representando, no mínimo, </w:t>
      </w:r>
      <w:bookmarkStart w:id="28" w:name="_DV_C268"/>
      <w:bookmarkStart w:id="29" w:name="_DV_X275"/>
      <w:bookmarkEnd w:id="28"/>
      <w:bookmarkEnd w:id="29"/>
      <w:r w:rsidRPr="000E02E3">
        <w:rPr>
          <w:color w:val="auto"/>
          <w:sz w:val="22"/>
          <w:szCs w:val="22"/>
        </w:rPr>
        <w:t>2/3 (dois terços) das Debêntures em circulação, a Emissora optará, a seu exclusivo critério, por uma das alternativas a seguir estabelecidas, obrigando-se a comunicar por escrito ao Agente Fiduciário, no prazo de 10 (dez) dias a contar a partir da data de realização da respectiva Assembleia Geral de Debenturistas (conforme definida abaixo), qual a alternativa escolhida dentre:</w:t>
      </w:r>
    </w:p>
    <w:p w:rsidR="005C015E" w:rsidRPr="000E02E3" w:rsidRDefault="005C015E" w:rsidP="005C015E">
      <w:pPr>
        <w:pStyle w:val="Recuodecorpodetexto"/>
        <w:spacing w:line="312" w:lineRule="auto"/>
        <w:ind w:left="0"/>
        <w:jc w:val="both"/>
        <w:rPr>
          <w:b/>
          <w:bCs/>
          <w:sz w:val="22"/>
          <w:szCs w:val="22"/>
        </w:rPr>
      </w:pPr>
    </w:p>
    <w:p w:rsidR="005C015E" w:rsidRPr="000E02E3" w:rsidRDefault="005C015E" w:rsidP="005C015E">
      <w:pPr>
        <w:pStyle w:val="Recuodecorpodetexto"/>
        <w:spacing w:after="0" w:line="312" w:lineRule="auto"/>
        <w:ind w:left="709" w:hanging="709"/>
        <w:jc w:val="both"/>
        <w:rPr>
          <w:sz w:val="22"/>
          <w:szCs w:val="22"/>
        </w:rPr>
      </w:pPr>
      <w:r w:rsidRPr="000E02E3">
        <w:rPr>
          <w:sz w:val="22"/>
          <w:szCs w:val="22"/>
        </w:rPr>
        <w:t>(i)        a Emissora resgatará antecipadamente e, consequentemente, cancelará a totalidade das Debênture</w:t>
      </w:r>
      <w:bookmarkStart w:id="30" w:name="_DV_M162"/>
      <w:bookmarkEnd w:id="30"/>
      <w:r w:rsidRPr="000E02E3">
        <w:rPr>
          <w:sz w:val="22"/>
          <w:szCs w:val="22"/>
        </w:rPr>
        <w:t xml:space="preserve">s em circulação, </w:t>
      </w:r>
      <w:r w:rsidR="000E02E3">
        <w:rPr>
          <w:sz w:val="22"/>
          <w:szCs w:val="22"/>
        </w:rPr>
        <w:t xml:space="preserve">sem multa ou prêmio de qualquer natureza, </w:t>
      </w:r>
      <w:r w:rsidRPr="000E02E3">
        <w:rPr>
          <w:sz w:val="22"/>
          <w:szCs w:val="22"/>
        </w:rPr>
        <w:t xml:space="preserve">no prazo de 30 (trinta) dias a contar da data da realização da respectiva Assembleia Geral de Debenturistas (conforme definida abaixo), pelo seu Valor Nominal Unitário não amortizado nos termos desta Escritura, acrescido dos Juros Remuneratórios devidos até a data </w:t>
      </w:r>
      <w:bookmarkStart w:id="31" w:name="_DV_C283"/>
      <w:r w:rsidRPr="000E02E3">
        <w:rPr>
          <w:sz w:val="22"/>
          <w:szCs w:val="22"/>
        </w:rPr>
        <w:t xml:space="preserve">do efetivo </w:t>
      </w:r>
      <w:bookmarkEnd w:id="31"/>
      <w:r w:rsidRPr="000E02E3">
        <w:rPr>
          <w:sz w:val="22"/>
          <w:szCs w:val="22"/>
        </w:rPr>
        <w:t xml:space="preserve">resgate e dos Encargos Moratórios (conforme definidos abaixo), se for o caso, calculada </w:t>
      </w:r>
      <w:r w:rsidRPr="000E02E3">
        <w:rPr>
          <w:i/>
          <w:iCs/>
          <w:sz w:val="22"/>
          <w:szCs w:val="22"/>
        </w:rPr>
        <w:t>pro rata temporis</w:t>
      </w:r>
      <w:bookmarkStart w:id="32" w:name="_DV_C284"/>
      <w:r w:rsidRPr="000E02E3">
        <w:rPr>
          <w:sz w:val="22"/>
          <w:szCs w:val="22"/>
        </w:rPr>
        <w:t>,</w:t>
      </w:r>
      <w:bookmarkEnd w:id="32"/>
      <w:r w:rsidRPr="000E02E3">
        <w:rPr>
          <w:sz w:val="22"/>
          <w:szCs w:val="22"/>
        </w:rPr>
        <w:t xml:space="preserve"> a partir da Data de Emissão ou da última data de pagamento ou capitalização dos Juros Remuneratórios, </w:t>
      </w:r>
      <w:bookmarkStart w:id="33" w:name="_DV_C286"/>
      <w:r w:rsidRPr="000E02E3">
        <w:rPr>
          <w:sz w:val="22"/>
          <w:szCs w:val="22"/>
        </w:rPr>
        <w:t>conforme o caso. Nesta hipótese, para</w:t>
      </w:r>
      <w:bookmarkEnd w:id="33"/>
      <w:r w:rsidRPr="000E02E3">
        <w:rPr>
          <w:sz w:val="22"/>
          <w:szCs w:val="22"/>
        </w:rPr>
        <w:t xml:space="preserve"> cálculo dos Juros Remuneratórios aplicável às Debêntures a serem resgatadas e, consequentemente, canceladas, será utilizada a mesma taxa diária produzida pela última Taxa DI </w:t>
      </w:r>
      <w:bookmarkStart w:id="34" w:name="_DV_C291"/>
      <w:r w:rsidR="000E02E3">
        <w:rPr>
          <w:sz w:val="22"/>
          <w:szCs w:val="22"/>
        </w:rPr>
        <w:t>divulgada oficialmente</w:t>
      </w:r>
      <w:r w:rsidRPr="000E02E3">
        <w:rPr>
          <w:sz w:val="22"/>
          <w:szCs w:val="22"/>
        </w:rPr>
        <w:t>; ou</w:t>
      </w:r>
      <w:bookmarkStart w:id="35" w:name="_DV_C292"/>
      <w:bookmarkEnd w:id="34"/>
      <w:bookmarkEnd w:id="35"/>
    </w:p>
    <w:p w:rsidR="005C015E" w:rsidRPr="000E02E3" w:rsidRDefault="005C015E" w:rsidP="005C015E">
      <w:pPr>
        <w:pStyle w:val="Recuodecorpodetexto"/>
        <w:spacing w:after="0" w:line="312" w:lineRule="auto"/>
        <w:ind w:left="709" w:hanging="709"/>
        <w:jc w:val="both"/>
        <w:rPr>
          <w:sz w:val="22"/>
          <w:szCs w:val="22"/>
        </w:rPr>
      </w:pPr>
    </w:p>
    <w:p w:rsidR="005C015E" w:rsidRPr="00D3716F" w:rsidRDefault="005C015E" w:rsidP="005C015E">
      <w:pPr>
        <w:pStyle w:val="Recuodecorpodetexto"/>
        <w:spacing w:after="0" w:line="312" w:lineRule="auto"/>
        <w:ind w:left="709" w:hanging="709"/>
        <w:jc w:val="both"/>
        <w:rPr>
          <w:sz w:val="22"/>
          <w:szCs w:val="22"/>
        </w:rPr>
      </w:pPr>
      <w:r w:rsidRPr="000E02E3">
        <w:rPr>
          <w:sz w:val="22"/>
          <w:szCs w:val="22"/>
        </w:rPr>
        <w:t xml:space="preserve">(ii)        a Emissora </w:t>
      </w:r>
      <w:r w:rsidR="000E02E3">
        <w:rPr>
          <w:sz w:val="22"/>
          <w:szCs w:val="22"/>
        </w:rPr>
        <w:t xml:space="preserve">deverá apresentar o cronograma de amortização da totalidade das Debêntures em circulação, </w:t>
      </w:r>
      <w:r w:rsidRPr="000E02E3">
        <w:rPr>
          <w:sz w:val="22"/>
          <w:szCs w:val="22"/>
        </w:rPr>
        <w:t xml:space="preserve">o qual não excederá a Data de Vencimento das Debêntures e as datas de amortização previstas nesta Escritura. Durante o prazo de amortização das Debêntures pela Emissora, a periodicidade do pagamento dos Juros Remuneratórios continuará sendo aquela estabelecida nesta Escritura, observado que, até a amortização integral das Debêntures, será utilizada uma taxa de remuneração substituta a ser definida </w:t>
      </w:r>
      <w:bookmarkStart w:id="36" w:name="_DV_C298"/>
      <w:bookmarkEnd w:id="36"/>
      <w:r w:rsidR="000E02E3">
        <w:rPr>
          <w:sz w:val="22"/>
          <w:szCs w:val="22"/>
        </w:rPr>
        <w:t xml:space="preserve">dentre três índices utilizados no mercado financeiro para remuneração de investimento em renda fixa, se houver, </w:t>
      </w:r>
      <w:r w:rsidRPr="000E02E3">
        <w:rPr>
          <w:sz w:val="22"/>
          <w:szCs w:val="22"/>
        </w:rPr>
        <w:t xml:space="preserve">por Debenturistas reunidos em Assembleia Geral de Debenturistas (conforme definida abaixo), </w:t>
      </w:r>
      <w:r w:rsidR="000E02E3">
        <w:rPr>
          <w:sz w:val="22"/>
          <w:szCs w:val="22"/>
        </w:rPr>
        <w:t xml:space="preserve">conforme estabelecido na Cláusula 8ª desta Escritura, sendo que a taxa de remuneração substituta definida em referida Assembleia Geral de Debenturistas </w:t>
      </w:r>
      <w:r w:rsidRPr="000E02E3">
        <w:rPr>
          <w:sz w:val="22"/>
          <w:szCs w:val="22"/>
        </w:rPr>
        <w:t xml:space="preserve">deverá </w:t>
      </w:r>
      <w:r w:rsidR="000E02E3">
        <w:rPr>
          <w:sz w:val="22"/>
          <w:szCs w:val="22"/>
        </w:rPr>
        <w:t>preservar o valor real e os mesmos níveis dos Juros Remuneratórios até então em vigor</w:t>
      </w:r>
      <w:r w:rsidRPr="000E02E3">
        <w:rPr>
          <w:sz w:val="22"/>
          <w:szCs w:val="22"/>
        </w:rPr>
        <w:t>. Caso a respectiva taxa substituta dos Juros Remuneratórios seja referenciada em prazo diferente de 252 (duzentos e cinquenta e dois) dias úteis, essa taxa deverá ser ajustada de modo a refletir a base de 252 (duzentos e cinquenta e dois) dias úteis utilizada pela Taxa DI.</w:t>
      </w:r>
    </w:p>
    <w:p w:rsidR="005C015E" w:rsidRPr="00D3716F" w:rsidRDefault="005C015E" w:rsidP="005C015E">
      <w:pPr>
        <w:pStyle w:val="Recuodecorpodetexto"/>
        <w:tabs>
          <w:tab w:val="left" w:pos="851"/>
        </w:tabs>
        <w:spacing w:after="0" w:line="312" w:lineRule="auto"/>
        <w:ind w:left="709" w:hanging="709"/>
        <w:jc w:val="both"/>
        <w:rPr>
          <w:sz w:val="22"/>
          <w:szCs w:val="22"/>
        </w:rPr>
      </w:pPr>
    </w:p>
    <w:p w:rsidR="005C015E" w:rsidRPr="00D3716F" w:rsidRDefault="005C015E" w:rsidP="005C015E">
      <w:pPr>
        <w:spacing w:line="312" w:lineRule="auto"/>
        <w:jc w:val="both"/>
        <w:rPr>
          <w:b/>
          <w:sz w:val="22"/>
          <w:szCs w:val="22"/>
        </w:rPr>
      </w:pPr>
      <w:r w:rsidRPr="00D3716F">
        <w:rPr>
          <w:b/>
          <w:sz w:val="22"/>
          <w:szCs w:val="22"/>
        </w:rPr>
        <w:t>4.7</w:t>
      </w:r>
      <w:r w:rsidRPr="00D3716F">
        <w:rPr>
          <w:sz w:val="22"/>
          <w:szCs w:val="22"/>
        </w:rPr>
        <w:tab/>
      </w:r>
      <w:r w:rsidRPr="00D3716F">
        <w:rPr>
          <w:sz w:val="22"/>
          <w:szCs w:val="22"/>
        </w:rPr>
        <w:tab/>
      </w:r>
      <w:r w:rsidRPr="00D3716F">
        <w:rPr>
          <w:b/>
          <w:sz w:val="22"/>
          <w:szCs w:val="22"/>
        </w:rPr>
        <w:t>Repactuação</w:t>
      </w:r>
      <w:r w:rsidR="006157F3">
        <w:rPr>
          <w:b/>
          <w:sz w:val="22"/>
          <w:szCs w:val="22"/>
        </w:rPr>
        <w:t xml:space="preserve"> Programada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4.7.1</w:t>
      </w:r>
      <w:r w:rsidRPr="00D3716F">
        <w:rPr>
          <w:sz w:val="22"/>
          <w:szCs w:val="22"/>
        </w:rPr>
        <w:tab/>
      </w:r>
      <w:r w:rsidRPr="00D3716F">
        <w:rPr>
          <w:sz w:val="22"/>
          <w:szCs w:val="22"/>
        </w:rPr>
        <w:tab/>
        <w:t xml:space="preserve">Não haverá repactuação </w:t>
      </w:r>
      <w:r w:rsidR="006157F3">
        <w:rPr>
          <w:sz w:val="22"/>
          <w:szCs w:val="22"/>
        </w:rPr>
        <w:t xml:space="preserve">programada </w:t>
      </w:r>
      <w:r w:rsidRPr="00D3716F">
        <w:rPr>
          <w:sz w:val="22"/>
          <w:szCs w:val="22"/>
        </w:rPr>
        <w:t>das Debêntures.</w:t>
      </w:r>
    </w:p>
    <w:p w:rsidR="005C015E" w:rsidRPr="00D3716F" w:rsidRDefault="005C015E" w:rsidP="005C015E">
      <w:pPr>
        <w:spacing w:line="312" w:lineRule="auto"/>
        <w:jc w:val="both"/>
        <w:rPr>
          <w:sz w:val="22"/>
          <w:szCs w:val="22"/>
        </w:rPr>
      </w:pPr>
    </w:p>
    <w:p w:rsidR="005C015E" w:rsidRPr="00D3716F" w:rsidRDefault="005C015E" w:rsidP="005C015E">
      <w:pPr>
        <w:pStyle w:val="DeltaViewTableHeading"/>
        <w:spacing w:after="0" w:line="312" w:lineRule="auto"/>
        <w:jc w:val="both"/>
        <w:rPr>
          <w:rFonts w:ascii="Times New Roman" w:hAnsi="Times New Roman" w:cs="Times New Roman"/>
          <w:sz w:val="22"/>
          <w:szCs w:val="22"/>
          <w:lang w:val="pt-BR"/>
        </w:rPr>
      </w:pPr>
      <w:r w:rsidRPr="00D3716F">
        <w:rPr>
          <w:rFonts w:ascii="Times New Roman" w:hAnsi="Times New Roman" w:cs="Times New Roman"/>
          <w:sz w:val="22"/>
          <w:szCs w:val="22"/>
          <w:lang w:val="pt-BR"/>
        </w:rPr>
        <w:t>4.8</w:t>
      </w:r>
      <w:r w:rsidRPr="00D3716F">
        <w:rPr>
          <w:rFonts w:ascii="Times New Roman" w:hAnsi="Times New Roman" w:cs="Times New Roman"/>
          <w:sz w:val="22"/>
          <w:szCs w:val="22"/>
          <w:lang w:val="pt-BR"/>
        </w:rPr>
        <w:tab/>
      </w:r>
      <w:r w:rsidRPr="00D3716F">
        <w:rPr>
          <w:rFonts w:ascii="Times New Roman" w:hAnsi="Times New Roman" w:cs="Times New Roman"/>
          <w:sz w:val="22"/>
          <w:szCs w:val="22"/>
          <w:lang w:val="pt-BR"/>
        </w:rPr>
        <w:tab/>
        <w:t xml:space="preserve">Amortização </w:t>
      </w:r>
    </w:p>
    <w:p w:rsidR="005C015E" w:rsidRPr="00D3716F" w:rsidRDefault="005C015E" w:rsidP="005C015E">
      <w:pPr>
        <w:pStyle w:val="DeltaViewTableHeading"/>
        <w:spacing w:after="0" w:line="312" w:lineRule="auto"/>
        <w:rPr>
          <w:rFonts w:ascii="Times New Roman" w:hAnsi="Times New Roman" w:cs="Times New Roman"/>
          <w:sz w:val="22"/>
          <w:szCs w:val="22"/>
          <w:lang w:val="pt-BR"/>
        </w:rPr>
      </w:pPr>
    </w:p>
    <w:p w:rsidR="005C015E" w:rsidRPr="00D3716F" w:rsidRDefault="005C015E" w:rsidP="005C015E">
      <w:pPr>
        <w:spacing w:line="312" w:lineRule="auto"/>
        <w:jc w:val="both"/>
        <w:rPr>
          <w:sz w:val="22"/>
          <w:szCs w:val="22"/>
        </w:rPr>
      </w:pPr>
      <w:bookmarkStart w:id="37" w:name="_DV_M112"/>
      <w:bookmarkStart w:id="38" w:name="_DV_M126"/>
      <w:bookmarkStart w:id="39" w:name="_DV_M132"/>
      <w:bookmarkStart w:id="40" w:name="_DV_M138"/>
      <w:bookmarkEnd w:id="37"/>
      <w:bookmarkEnd w:id="38"/>
      <w:bookmarkEnd w:id="39"/>
      <w:bookmarkEnd w:id="40"/>
      <w:r w:rsidRPr="00D3716F">
        <w:rPr>
          <w:sz w:val="22"/>
          <w:szCs w:val="22"/>
        </w:rPr>
        <w:t>4.8.1</w:t>
      </w:r>
      <w:r w:rsidRPr="00D3716F">
        <w:rPr>
          <w:sz w:val="22"/>
          <w:szCs w:val="22"/>
        </w:rPr>
        <w:tab/>
      </w:r>
      <w:r w:rsidRPr="00D3716F">
        <w:rPr>
          <w:sz w:val="22"/>
          <w:szCs w:val="22"/>
        </w:rPr>
        <w:tab/>
        <w:t xml:space="preserve">O </w:t>
      </w:r>
      <w:commentRangeStart w:id="41"/>
      <w:del w:id="42" w:author="Nathalia Esteves" w:date="2011-03-30T12:22:00Z">
        <w:r w:rsidR="00B03459">
          <w:rPr>
            <w:sz w:val="22"/>
            <w:szCs w:val="22"/>
          </w:rPr>
          <w:delText>V</w:delText>
        </w:r>
        <w:r w:rsidRPr="00D3716F">
          <w:rPr>
            <w:sz w:val="22"/>
            <w:szCs w:val="22"/>
          </w:rPr>
          <w:delText xml:space="preserve">alor </w:delText>
        </w:r>
        <w:r w:rsidR="00B03459">
          <w:rPr>
            <w:sz w:val="22"/>
            <w:szCs w:val="22"/>
          </w:rPr>
          <w:delText>N</w:delText>
        </w:r>
        <w:r w:rsidRPr="00D3716F">
          <w:rPr>
            <w:sz w:val="22"/>
            <w:szCs w:val="22"/>
          </w:rPr>
          <w:delText xml:space="preserve">ominal </w:delText>
        </w:r>
        <w:r w:rsidR="00B03459">
          <w:rPr>
            <w:sz w:val="22"/>
            <w:szCs w:val="22"/>
          </w:rPr>
          <w:delText xml:space="preserve">Unitário </w:delText>
        </w:r>
        <w:commentRangeEnd w:id="41"/>
        <w:r w:rsidR="00B03459">
          <w:rPr>
            <w:rStyle w:val="Refdecomentrio"/>
          </w:rPr>
          <w:commentReference w:id="41"/>
        </w:r>
        <w:r w:rsidR="00B03459">
          <w:rPr>
            <w:sz w:val="22"/>
            <w:szCs w:val="22"/>
          </w:rPr>
          <w:delText>de emissão</w:delText>
        </w:r>
      </w:del>
      <w:ins w:id="43" w:author="Nathalia Esteves" w:date="2011-03-30T12:22:00Z">
        <w:r w:rsidRPr="00D3716F">
          <w:rPr>
            <w:sz w:val="22"/>
            <w:szCs w:val="22"/>
          </w:rPr>
          <w:t>valor nominal</w:t>
        </w:r>
      </w:ins>
      <w:r w:rsidRPr="00D3716F">
        <w:rPr>
          <w:sz w:val="22"/>
          <w:szCs w:val="22"/>
        </w:rPr>
        <w:t xml:space="preserve"> das Debêntures será amortizado pela Emissora </w:t>
      </w:r>
      <w:r w:rsidR="008D3B59">
        <w:rPr>
          <w:sz w:val="22"/>
          <w:szCs w:val="22"/>
        </w:rPr>
        <w:t xml:space="preserve">em </w:t>
      </w:r>
      <w:r w:rsidR="002E1849">
        <w:rPr>
          <w:sz w:val="22"/>
          <w:szCs w:val="22"/>
        </w:rPr>
        <w:t>5</w:t>
      </w:r>
      <w:r w:rsidR="008D3B59">
        <w:rPr>
          <w:sz w:val="22"/>
          <w:szCs w:val="22"/>
        </w:rPr>
        <w:t xml:space="preserve"> (</w:t>
      </w:r>
      <w:r w:rsidR="002E1849">
        <w:rPr>
          <w:sz w:val="22"/>
          <w:szCs w:val="22"/>
        </w:rPr>
        <w:t>cinco</w:t>
      </w:r>
      <w:r w:rsidR="008D3B59">
        <w:rPr>
          <w:sz w:val="22"/>
          <w:szCs w:val="22"/>
        </w:rPr>
        <w:t xml:space="preserve">) parcelas iguais, semestrais e sucessivas, </w:t>
      </w:r>
      <w:r w:rsidR="003875C6">
        <w:rPr>
          <w:sz w:val="22"/>
          <w:szCs w:val="22"/>
        </w:rPr>
        <w:t xml:space="preserve">a partir do 48º (quadragésimo oitavo) mês a contar da Data de Emissão, </w:t>
      </w:r>
      <w:r w:rsidR="003875C6" w:rsidRPr="002E1849">
        <w:rPr>
          <w:sz w:val="22"/>
          <w:szCs w:val="22"/>
        </w:rPr>
        <w:t>inclusive,</w:t>
      </w:r>
      <w:r w:rsidR="003875C6">
        <w:rPr>
          <w:sz w:val="22"/>
          <w:szCs w:val="22"/>
        </w:rPr>
        <w:t xml:space="preserve"> </w:t>
      </w:r>
      <w:r w:rsidR="002E1849">
        <w:rPr>
          <w:sz w:val="22"/>
          <w:szCs w:val="22"/>
        </w:rPr>
        <w:t xml:space="preserve">conforme datas detalhadas abaixo, </w:t>
      </w:r>
      <w:r w:rsidRPr="004D2CCB">
        <w:rPr>
          <w:sz w:val="22"/>
          <w:szCs w:val="22"/>
        </w:rPr>
        <w:t xml:space="preserve">salvo possibilidade de aquisição antecipada facultativa, conforme prevista na </w:t>
      </w:r>
      <w:r w:rsidRPr="00146602">
        <w:rPr>
          <w:sz w:val="22"/>
          <w:szCs w:val="22"/>
        </w:rPr>
        <w:t xml:space="preserve">Cláusula 5.1 </w:t>
      </w:r>
      <w:r w:rsidR="003875C6" w:rsidRPr="00146602">
        <w:rPr>
          <w:sz w:val="22"/>
          <w:szCs w:val="22"/>
        </w:rPr>
        <w:t xml:space="preserve">abaixo </w:t>
      </w:r>
      <w:r w:rsidRPr="00146602">
        <w:rPr>
          <w:sz w:val="22"/>
          <w:szCs w:val="22"/>
        </w:rPr>
        <w:t>e de resgate total antecipado, conforme previsto na Cláusula 5.2 abaixo</w:t>
      </w:r>
      <w:r w:rsidR="002E1849">
        <w:rPr>
          <w:sz w:val="22"/>
          <w:szCs w:val="22"/>
        </w:rPr>
        <w:t>:</w:t>
      </w:r>
    </w:p>
    <w:p w:rsidR="005C015E" w:rsidRDefault="005C015E" w:rsidP="005C015E"/>
    <w:tbl>
      <w:tblPr>
        <w:tblW w:w="0" w:type="auto"/>
        <w:jc w:val="center"/>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6"/>
        <w:gridCol w:w="4903"/>
      </w:tblGrid>
      <w:tr w:rsidR="00B418D7" w:rsidRPr="00D3716F" w:rsidTr="00657030">
        <w:trPr>
          <w:jc w:val="center"/>
        </w:trPr>
        <w:tc>
          <w:tcPr>
            <w:tcW w:w="2616" w:type="dxa"/>
            <w:shd w:val="clear" w:color="auto" w:fill="E0E0E0"/>
            <w:vAlign w:val="center"/>
          </w:tcPr>
          <w:p w:rsidR="00B418D7" w:rsidRPr="00D3716F" w:rsidRDefault="00B418D7" w:rsidP="00C269EB">
            <w:pPr>
              <w:jc w:val="center"/>
              <w:rPr>
                <w:b/>
                <w:smallCaps/>
                <w:color w:val="000000"/>
                <w:sz w:val="18"/>
                <w:szCs w:val="18"/>
              </w:rPr>
            </w:pPr>
            <w:r w:rsidRPr="00D3716F">
              <w:rPr>
                <w:b/>
                <w:smallCaps/>
                <w:color w:val="000000"/>
                <w:sz w:val="18"/>
                <w:szCs w:val="18"/>
              </w:rPr>
              <w:t>Data de Amortização</w:t>
            </w:r>
          </w:p>
        </w:tc>
        <w:tc>
          <w:tcPr>
            <w:tcW w:w="4903" w:type="dxa"/>
            <w:shd w:val="clear" w:color="auto" w:fill="E0E0E0"/>
          </w:tcPr>
          <w:p w:rsidR="00B418D7" w:rsidRPr="00D3716F" w:rsidRDefault="00B418D7" w:rsidP="00B418D7">
            <w:pPr>
              <w:jc w:val="center"/>
              <w:rPr>
                <w:b/>
                <w:smallCaps/>
                <w:color w:val="000000"/>
                <w:sz w:val="18"/>
                <w:szCs w:val="18"/>
              </w:rPr>
            </w:pPr>
            <w:r>
              <w:rPr>
                <w:b/>
                <w:smallCaps/>
                <w:color w:val="000000"/>
                <w:sz w:val="18"/>
                <w:szCs w:val="18"/>
              </w:rPr>
              <w:t>Percentual do Valor Nominal de emissão das Debêntures a ser Amortizado</w:t>
            </w:r>
          </w:p>
        </w:tc>
      </w:tr>
      <w:tr w:rsidR="00B418D7" w:rsidRPr="00D3716F" w:rsidDel="00484703" w:rsidTr="00657030">
        <w:trPr>
          <w:jc w:val="center"/>
        </w:trPr>
        <w:tc>
          <w:tcPr>
            <w:tcW w:w="2616" w:type="dxa"/>
          </w:tcPr>
          <w:p w:rsidR="00B418D7" w:rsidRPr="00D3716F" w:rsidDel="00886348" w:rsidRDefault="00B418D7" w:rsidP="000B633B">
            <w:pPr>
              <w:jc w:val="center"/>
              <w:rPr>
                <w:color w:val="000000"/>
                <w:sz w:val="18"/>
                <w:szCs w:val="18"/>
              </w:rPr>
            </w:pPr>
            <w:r>
              <w:rPr>
                <w:color w:val="000000"/>
                <w:sz w:val="18"/>
                <w:szCs w:val="18"/>
              </w:rPr>
              <w:t>20</w:t>
            </w:r>
            <w:r w:rsidRPr="00D3716F">
              <w:rPr>
                <w:color w:val="000000"/>
                <w:sz w:val="18"/>
                <w:szCs w:val="18"/>
              </w:rPr>
              <w:t>/</w:t>
            </w:r>
            <w:r>
              <w:rPr>
                <w:color w:val="000000"/>
                <w:sz w:val="18"/>
                <w:szCs w:val="18"/>
              </w:rPr>
              <w:t>04</w:t>
            </w:r>
            <w:r w:rsidRPr="00D3716F">
              <w:rPr>
                <w:color w:val="000000"/>
                <w:sz w:val="18"/>
                <w:szCs w:val="18"/>
              </w:rPr>
              <w:t>/</w:t>
            </w:r>
            <w:r>
              <w:rPr>
                <w:color w:val="000000"/>
                <w:sz w:val="18"/>
                <w:szCs w:val="18"/>
              </w:rPr>
              <w:t>2015</w:t>
            </w:r>
          </w:p>
        </w:tc>
        <w:tc>
          <w:tcPr>
            <w:tcW w:w="4903" w:type="dxa"/>
          </w:tcPr>
          <w:p w:rsidR="00B418D7" w:rsidRDefault="00B418D7" w:rsidP="000B633B">
            <w:pPr>
              <w:jc w:val="center"/>
              <w:rPr>
                <w:color w:val="000000"/>
                <w:sz w:val="18"/>
                <w:szCs w:val="18"/>
              </w:rPr>
            </w:pPr>
            <w:r>
              <w:rPr>
                <w:color w:val="000000"/>
                <w:sz w:val="18"/>
                <w:szCs w:val="18"/>
              </w:rPr>
              <w:t>20%</w:t>
            </w:r>
          </w:p>
        </w:tc>
      </w:tr>
      <w:tr w:rsidR="00B418D7" w:rsidRPr="00D3716F" w:rsidTr="00657030">
        <w:trPr>
          <w:jc w:val="center"/>
        </w:trPr>
        <w:tc>
          <w:tcPr>
            <w:tcW w:w="2616" w:type="dxa"/>
          </w:tcPr>
          <w:p w:rsidR="00B418D7" w:rsidRPr="00D3716F" w:rsidRDefault="00B418D7" w:rsidP="000B633B">
            <w:pPr>
              <w:jc w:val="center"/>
              <w:rPr>
                <w:color w:val="000000"/>
                <w:sz w:val="18"/>
                <w:szCs w:val="18"/>
              </w:rPr>
            </w:pPr>
            <w:r>
              <w:rPr>
                <w:color w:val="000000"/>
                <w:sz w:val="18"/>
                <w:szCs w:val="18"/>
              </w:rPr>
              <w:t>20</w:t>
            </w:r>
            <w:r w:rsidRPr="00D3716F">
              <w:rPr>
                <w:color w:val="000000"/>
                <w:sz w:val="18"/>
                <w:szCs w:val="18"/>
              </w:rPr>
              <w:t>/</w:t>
            </w:r>
            <w:r>
              <w:rPr>
                <w:color w:val="000000"/>
                <w:sz w:val="18"/>
                <w:szCs w:val="18"/>
              </w:rPr>
              <w:t>10</w:t>
            </w:r>
            <w:r w:rsidRPr="00D3716F">
              <w:rPr>
                <w:color w:val="000000"/>
                <w:sz w:val="18"/>
                <w:szCs w:val="18"/>
              </w:rPr>
              <w:t>/</w:t>
            </w:r>
            <w:r>
              <w:rPr>
                <w:color w:val="000000"/>
                <w:sz w:val="18"/>
                <w:szCs w:val="18"/>
              </w:rPr>
              <w:t>2015</w:t>
            </w:r>
          </w:p>
        </w:tc>
        <w:tc>
          <w:tcPr>
            <w:tcW w:w="4903" w:type="dxa"/>
          </w:tcPr>
          <w:p w:rsidR="00B418D7" w:rsidRDefault="00B418D7" w:rsidP="000B633B">
            <w:pPr>
              <w:jc w:val="center"/>
              <w:rPr>
                <w:color w:val="000000"/>
                <w:sz w:val="18"/>
                <w:szCs w:val="18"/>
              </w:rPr>
            </w:pPr>
            <w:r>
              <w:rPr>
                <w:color w:val="000000"/>
                <w:sz w:val="18"/>
                <w:szCs w:val="18"/>
              </w:rPr>
              <w:t>20%</w:t>
            </w:r>
          </w:p>
        </w:tc>
      </w:tr>
      <w:tr w:rsidR="00B418D7" w:rsidRPr="00D3716F" w:rsidTr="00657030">
        <w:trPr>
          <w:jc w:val="center"/>
        </w:trPr>
        <w:tc>
          <w:tcPr>
            <w:tcW w:w="2616" w:type="dxa"/>
          </w:tcPr>
          <w:p w:rsidR="00B418D7" w:rsidRPr="00D3716F" w:rsidRDefault="00B418D7" w:rsidP="00C269EB">
            <w:pPr>
              <w:jc w:val="center"/>
              <w:rPr>
                <w:color w:val="000000"/>
                <w:sz w:val="18"/>
                <w:szCs w:val="18"/>
              </w:rPr>
            </w:pPr>
            <w:r>
              <w:rPr>
                <w:color w:val="000000"/>
                <w:sz w:val="18"/>
                <w:szCs w:val="18"/>
              </w:rPr>
              <w:t>20</w:t>
            </w:r>
            <w:r w:rsidRPr="00D3716F">
              <w:rPr>
                <w:color w:val="000000"/>
                <w:sz w:val="18"/>
                <w:szCs w:val="18"/>
              </w:rPr>
              <w:t>/</w:t>
            </w:r>
            <w:r>
              <w:rPr>
                <w:color w:val="000000"/>
                <w:sz w:val="18"/>
                <w:szCs w:val="18"/>
              </w:rPr>
              <w:t>04</w:t>
            </w:r>
            <w:r w:rsidRPr="00D3716F">
              <w:rPr>
                <w:color w:val="000000"/>
                <w:sz w:val="18"/>
                <w:szCs w:val="18"/>
              </w:rPr>
              <w:t>/</w:t>
            </w:r>
            <w:r>
              <w:rPr>
                <w:color w:val="000000"/>
                <w:sz w:val="18"/>
                <w:szCs w:val="18"/>
              </w:rPr>
              <w:t>2016</w:t>
            </w:r>
          </w:p>
        </w:tc>
        <w:tc>
          <w:tcPr>
            <w:tcW w:w="4903" w:type="dxa"/>
          </w:tcPr>
          <w:p w:rsidR="00B418D7" w:rsidRDefault="00B418D7" w:rsidP="00C269EB">
            <w:pPr>
              <w:jc w:val="center"/>
              <w:rPr>
                <w:color w:val="000000"/>
                <w:sz w:val="18"/>
                <w:szCs w:val="18"/>
              </w:rPr>
            </w:pPr>
            <w:r>
              <w:rPr>
                <w:color w:val="000000"/>
                <w:sz w:val="18"/>
                <w:szCs w:val="18"/>
              </w:rPr>
              <w:t>20%</w:t>
            </w:r>
          </w:p>
        </w:tc>
      </w:tr>
      <w:tr w:rsidR="00B418D7" w:rsidRPr="00D3716F" w:rsidTr="00657030">
        <w:trPr>
          <w:jc w:val="center"/>
        </w:trPr>
        <w:tc>
          <w:tcPr>
            <w:tcW w:w="2616" w:type="dxa"/>
          </w:tcPr>
          <w:p w:rsidR="00B418D7" w:rsidRDefault="00B418D7" w:rsidP="000B633B">
            <w:pPr>
              <w:jc w:val="center"/>
              <w:rPr>
                <w:color w:val="000000"/>
                <w:sz w:val="18"/>
                <w:szCs w:val="18"/>
              </w:rPr>
            </w:pPr>
            <w:r>
              <w:rPr>
                <w:color w:val="000000"/>
                <w:sz w:val="18"/>
                <w:szCs w:val="18"/>
              </w:rPr>
              <w:t>20</w:t>
            </w:r>
            <w:r w:rsidRPr="00D3716F">
              <w:rPr>
                <w:color w:val="000000"/>
                <w:sz w:val="18"/>
                <w:szCs w:val="18"/>
              </w:rPr>
              <w:t>/</w:t>
            </w:r>
            <w:r>
              <w:rPr>
                <w:color w:val="000000"/>
                <w:sz w:val="18"/>
                <w:szCs w:val="18"/>
              </w:rPr>
              <w:t>10</w:t>
            </w:r>
            <w:r w:rsidRPr="00D3716F">
              <w:rPr>
                <w:color w:val="000000"/>
                <w:sz w:val="18"/>
                <w:szCs w:val="18"/>
              </w:rPr>
              <w:t>/</w:t>
            </w:r>
            <w:r>
              <w:rPr>
                <w:color w:val="000000"/>
                <w:sz w:val="18"/>
                <w:szCs w:val="18"/>
              </w:rPr>
              <w:t>2016</w:t>
            </w:r>
          </w:p>
        </w:tc>
        <w:tc>
          <w:tcPr>
            <w:tcW w:w="4903" w:type="dxa"/>
          </w:tcPr>
          <w:p w:rsidR="00B418D7" w:rsidRDefault="00B418D7" w:rsidP="000B633B">
            <w:pPr>
              <w:jc w:val="center"/>
              <w:rPr>
                <w:color w:val="000000"/>
                <w:sz w:val="18"/>
                <w:szCs w:val="18"/>
              </w:rPr>
            </w:pPr>
            <w:r>
              <w:rPr>
                <w:color w:val="000000"/>
                <w:sz w:val="18"/>
                <w:szCs w:val="18"/>
              </w:rPr>
              <w:t>20%</w:t>
            </w:r>
          </w:p>
        </w:tc>
      </w:tr>
      <w:tr w:rsidR="00B418D7" w:rsidRPr="00D3716F" w:rsidTr="00657030">
        <w:trPr>
          <w:jc w:val="center"/>
        </w:trPr>
        <w:tc>
          <w:tcPr>
            <w:tcW w:w="2616" w:type="dxa"/>
          </w:tcPr>
          <w:p w:rsidR="00B418D7" w:rsidRDefault="00B418D7" w:rsidP="00E33B65">
            <w:pPr>
              <w:jc w:val="center"/>
              <w:rPr>
                <w:color w:val="000000"/>
                <w:sz w:val="18"/>
                <w:szCs w:val="18"/>
              </w:rPr>
            </w:pPr>
            <w:r>
              <w:rPr>
                <w:color w:val="000000"/>
                <w:sz w:val="18"/>
                <w:szCs w:val="18"/>
              </w:rPr>
              <w:t>20</w:t>
            </w:r>
            <w:r w:rsidRPr="00D3716F">
              <w:rPr>
                <w:color w:val="000000"/>
                <w:sz w:val="18"/>
                <w:szCs w:val="18"/>
              </w:rPr>
              <w:t>/</w:t>
            </w:r>
            <w:r>
              <w:rPr>
                <w:color w:val="000000"/>
                <w:sz w:val="18"/>
                <w:szCs w:val="18"/>
              </w:rPr>
              <w:t>04</w:t>
            </w:r>
            <w:r w:rsidRPr="00D3716F">
              <w:rPr>
                <w:color w:val="000000"/>
                <w:sz w:val="18"/>
                <w:szCs w:val="18"/>
              </w:rPr>
              <w:t>/</w:t>
            </w:r>
            <w:r>
              <w:rPr>
                <w:color w:val="000000"/>
                <w:sz w:val="18"/>
                <w:szCs w:val="18"/>
              </w:rPr>
              <w:t>2017</w:t>
            </w:r>
          </w:p>
        </w:tc>
        <w:tc>
          <w:tcPr>
            <w:tcW w:w="4903" w:type="dxa"/>
          </w:tcPr>
          <w:p w:rsidR="00B418D7" w:rsidRDefault="00B418D7" w:rsidP="00E33B65">
            <w:pPr>
              <w:jc w:val="center"/>
              <w:rPr>
                <w:color w:val="000000"/>
                <w:sz w:val="18"/>
                <w:szCs w:val="18"/>
              </w:rPr>
            </w:pPr>
            <w:r>
              <w:rPr>
                <w:color w:val="000000"/>
                <w:sz w:val="18"/>
                <w:szCs w:val="18"/>
              </w:rPr>
              <w:t>20%</w:t>
            </w:r>
          </w:p>
        </w:tc>
      </w:tr>
    </w:tbl>
    <w:p w:rsidR="00B418D7" w:rsidRPr="00D3716F" w:rsidRDefault="00B418D7" w:rsidP="005C015E"/>
    <w:p w:rsidR="005C015E" w:rsidRPr="00D3716F" w:rsidRDefault="005C015E" w:rsidP="005C015E">
      <w:pPr>
        <w:pStyle w:val="Ttulo2"/>
        <w:tabs>
          <w:tab w:val="left" w:pos="1418"/>
        </w:tabs>
        <w:spacing w:before="0" w:after="0" w:line="312" w:lineRule="auto"/>
        <w:jc w:val="both"/>
        <w:rPr>
          <w:rFonts w:ascii="Times New Roman" w:hAnsi="Times New Roman" w:cs="Times New Roman"/>
          <w:i w:val="0"/>
          <w:w w:val="0"/>
          <w:sz w:val="22"/>
          <w:szCs w:val="22"/>
        </w:rPr>
      </w:pPr>
      <w:r w:rsidRPr="00D3716F">
        <w:rPr>
          <w:rFonts w:ascii="Times New Roman" w:hAnsi="Times New Roman" w:cs="Times New Roman"/>
          <w:i w:val="0"/>
          <w:w w:val="0"/>
          <w:sz w:val="22"/>
          <w:szCs w:val="22"/>
        </w:rPr>
        <w:t>4.9</w:t>
      </w:r>
      <w:r w:rsidRPr="00D3716F">
        <w:rPr>
          <w:rFonts w:ascii="Times New Roman" w:hAnsi="Times New Roman" w:cs="Times New Roman"/>
          <w:i w:val="0"/>
          <w:w w:val="0"/>
          <w:sz w:val="22"/>
          <w:szCs w:val="22"/>
        </w:rPr>
        <w:tab/>
      </w:r>
      <w:r w:rsidRPr="00D3716F">
        <w:rPr>
          <w:rFonts w:ascii="Times New Roman" w:hAnsi="Times New Roman" w:cs="Times New Roman"/>
          <w:i w:val="0"/>
          <w:w w:val="0"/>
          <w:sz w:val="22"/>
          <w:szCs w:val="22"/>
        </w:rPr>
        <w:tab/>
        <w:t>Condições de Pagamento</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pStyle w:val="Ttulo3"/>
        <w:tabs>
          <w:tab w:val="clear" w:pos="1800"/>
          <w:tab w:val="left" w:pos="1418"/>
        </w:tabs>
        <w:spacing w:line="312" w:lineRule="auto"/>
        <w:jc w:val="both"/>
        <w:rPr>
          <w:b w:val="0"/>
          <w:i/>
          <w:w w:val="0"/>
        </w:rPr>
      </w:pPr>
      <w:bookmarkStart w:id="44" w:name="_DV_M139"/>
      <w:bookmarkEnd w:id="44"/>
      <w:r w:rsidRPr="00D3716F">
        <w:rPr>
          <w:b w:val="0"/>
          <w:w w:val="0"/>
        </w:rPr>
        <w:t>4.9.1</w:t>
      </w:r>
      <w:r w:rsidRPr="00D3716F">
        <w:rPr>
          <w:b w:val="0"/>
          <w:i/>
          <w:w w:val="0"/>
        </w:rPr>
        <w:tab/>
      </w:r>
      <w:r w:rsidRPr="00D3716F">
        <w:rPr>
          <w:b w:val="0"/>
          <w:i/>
          <w:w w:val="0"/>
        </w:rPr>
        <w:tab/>
        <w:t>Local de Pagamento e Imunidade Tributária</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pacing w:line="312" w:lineRule="auto"/>
        <w:jc w:val="both"/>
        <w:rPr>
          <w:sz w:val="22"/>
          <w:szCs w:val="22"/>
        </w:rPr>
      </w:pPr>
      <w:bookmarkStart w:id="45" w:name="_DV_M140"/>
      <w:bookmarkEnd w:id="45"/>
      <w:r w:rsidRPr="00D3716F">
        <w:rPr>
          <w:sz w:val="22"/>
          <w:szCs w:val="22"/>
        </w:rPr>
        <w:t>4.9.1.1</w:t>
      </w:r>
      <w:r w:rsidRPr="00D3716F">
        <w:rPr>
          <w:sz w:val="22"/>
          <w:szCs w:val="22"/>
        </w:rPr>
        <w:tab/>
      </w:r>
      <w:r w:rsidRPr="00D3716F">
        <w:rPr>
          <w:sz w:val="22"/>
          <w:szCs w:val="22"/>
        </w:rPr>
        <w:tab/>
        <w:t xml:space="preserve">Os pagamentos a que fazem jus as Debêntures serão efetuados: (i) utilizando-se os procedimentos adotados pela CETIP para as Debêntures custodiadas </w:t>
      </w:r>
      <w:r>
        <w:rPr>
          <w:sz w:val="22"/>
          <w:szCs w:val="22"/>
        </w:rPr>
        <w:t xml:space="preserve">eletronicamente </w:t>
      </w:r>
      <w:r w:rsidRPr="00D3716F">
        <w:rPr>
          <w:sz w:val="22"/>
          <w:szCs w:val="22"/>
        </w:rPr>
        <w:t xml:space="preserve">no SND; ou (ii) na hipótese de as Debêntures não estarem custodiadas </w:t>
      </w:r>
      <w:r>
        <w:rPr>
          <w:sz w:val="22"/>
          <w:szCs w:val="22"/>
        </w:rPr>
        <w:t xml:space="preserve">eletronicamente </w:t>
      </w:r>
      <w:r w:rsidRPr="00D3716F">
        <w:rPr>
          <w:sz w:val="22"/>
          <w:szCs w:val="22"/>
        </w:rPr>
        <w:t>no SND, (a) na sede da Emissora ou do Banco Mandatário, ou (b) conforme o caso, pela instituição financeira contratada para este fim.</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4.9.1.2</w:t>
      </w:r>
      <w:r w:rsidRPr="00D3716F">
        <w:rPr>
          <w:rFonts w:eastAsia="Arial Unicode MS"/>
          <w:w w:val="0"/>
          <w:sz w:val="22"/>
          <w:szCs w:val="22"/>
        </w:rPr>
        <w:tab/>
      </w:r>
      <w:r w:rsidRPr="00D3716F">
        <w:rPr>
          <w:rFonts w:eastAsia="Arial Unicode MS"/>
          <w:w w:val="0"/>
          <w:sz w:val="22"/>
          <w:szCs w:val="22"/>
        </w:rPr>
        <w:tab/>
        <w:t>Caso qualquer Debenturista goze de algum tipo de imunidade ou isenção tributária, este deverá encaminhar ao Banco Mandatário, com cópia para a Emissora, no prazo mínimo de 15 (quinze)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 xml:space="preserve"> </w:t>
      </w:r>
    </w:p>
    <w:p w:rsidR="005C015E" w:rsidRPr="00D3716F" w:rsidRDefault="005C015E" w:rsidP="005C015E">
      <w:pPr>
        <w:pStyle w:val="Ttulo3"/>
        <w:tabs>
          <w:tab w:val="clear" w:pos="1800"/>
          <w:tab w:val="left" w:pos="1418"/>
        </w:tabs>
        <w:spacing w:line="312" w:lineRule="auto"/>
        <w:jc w:val="both"/>
        <w:rPr>
          <w:b w:val="0"/>
          <w:w w:val="0"/>
        </w:rPr>
      </w:pPr>
      <w:bookmarkStart w:id="46" w:name="_DV_M143"/>
      <w:bookmarkEnd w:id="46"/>
      <w:r w:rsidRPr="00D3716F">
        <w:rPr>
          <w:b w:val="0"/>
          <w:w w:val="0"/>
        </w:rPr>
        <w:t>4.9.2</w:t>
      </w:r>
      <w:r w:rsidRPr="00D3716F">
        <w:rPr>
          <w:b w:val="0"/>
          <w:w w:val="0"/>
        </w:rPr>
        <w:tab/>
      </w:r>
      <w:r w:rsidRPr="00D3716F">
        <w:rPr>
          <w:b w:val="0"/>
          <w:w w:val="0"/>
        </w:rPr>
        <w:tab/>
      </w:r>
      <w:r w:rsidRPr="00D3716F">
        <w:rPr>
          <w:b w:val="0"/>
          <w:i/>
          <w:w w:val="0"/>
        </w:rPr>
        <w:t>Prorrogação dos Prazos</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47" w:name="_DV_M144"/>
      <w:bookmarkEnd w:id="47"/>
      <w:r w:rsidRPr="00D3716F">
        <w:rPr>
          <w:rFonts w:eastAsia="Arial Unicode MS"/>
          <w:w w:val="0"/>
          <w:sz w:val="22"/>
          <w:szCs w:val="22"/>
        </w:rPr>
        <w:t>4.9.2.1</w:t>
      </w:r>
      <w:r w:rsidRPr="00D3716F">
        <w:rPr>
          <w:rFonts w:eastAsia="Arial Unicode MS"/>
          <w:w w:val="0"/>
          <w:sz w:val="22"/>
          <w:szCs w:val="22"/>
        </w:rPr>
        <w:tab/>
      </w:r>
      <w:r w:rsidRPr="00D3716F">
        <w:rPr>
          <w:rFonts w:eastAsia="Arial Unicode MS"/>
          <w:w w:val="0"/>
          <w:sz w:val="22"/>
          <w:szCs w:val="22"/>
        </w:rPr>
        <w:tab/>
        <w:t xml:space="preserve">Considerar-se-ão automaticamente </w:t>
      </w:r>
      <w:bookmarkStart w:id="48" w:name="_DV_C294"/>
      <w:r w:rsidRPr="00D3716F">
        <w:rPr>
          <w:rFonts w:eastAsia="Arial Unicode MS"/>
          <w:w w:val="0"/>
          <w:sz w:val="22"/>
          <w:szCs w:val="22"/>
        </w:rPr>
        <w:t xml:space="preserve">prorrogadas as datas de pagamento de qualquer obrigação por quaisquer das Partes, </w:t>
      </w:r>
      <w:bookmarkStart w:id="49" w:name="_DV_M145"/>
      <w:bookmarkEnd w:id="48"/>
      <w:bookmarkEnd w:id="49"/>
      <w:r w:rsidRPr="00D3716F">
        <w:rPr>
          <w:rFonts w:eastAsia="Arial Unicode MS"/>
          <w:w w:val="0"/>
          <w:sz w:val="22"/>
          <w:szCs w:val="22"/>
        </w:rPr>
        <w:t xml:space="preserve">até o primeiro dia útil subsequente, se </w:t>
      </w:r>
      <w:bookmarkStart w:id="50" w:name="_DV_C296"/>
      <w:r w:rsidRPr="00D3716F">
        <w:rPr>
          <w:rFonts w:eastAsia="Arial Unicode MS"/>
          <w:w w:val="0"/>
          <w:sz w:val="22"/>
          <w:szCs w:val="22"/>
        </w:rPr>
        <w:t xml:space="preserve">a data de </w:t>
      </w:r>
      <w:bookmarkStart w:id="51" w:name="_DV_M146"/>
      <w:bookmarkEnd w:id="50"/>
      <w:bookmarkEnd w:id="51"/>
      <w:r w:rsidRPr="00D3716F">
        <w:rPr>
          <w:rFonts w:eastAsia="Arial Unicode MS"/>
          <w:w w:val="0"/>
          <w:sz w:val="22"/>
          <w:szCs w:val="22"/>
        </w:rPr>
        <w:t xml:space="preserve">vencimento da respectiva obrigação coincidir com feriado nacional, sábado ou domingo, ou ainda, quando não houver expediente bancário na </w:t>
      </w:r>
      <w:r>
        <w:rPr>
          <w:rFonts w:eastAsia="Arial Unicode MS"/>
          <w:w w:val="0"/>
          <w:sz w:val="22"/>
          <w:szCs w:val="22"/>
        </w:rPr>
        <w:t>C</w:t>
      </w:r>
      <w:r w:rsidRPr="00D3716F">
        <w:rPr>
          <w:rFonts w:eastAsia="Arial Unicode MS"/>
          <w:w w:val="0"/>
          <w:sz w:val="22"/>
          <w:szCs w:val="22"/>
        </w:rPr>
        <w:t xml:space="preserve">idade de </w:t>
      </w:r>
      <w:r w:rsidR="003875C6">
        <w:rPr>
          <w:rFonts w:eastAsia="Arial Unicode MS"/>
          <w:w w:val="0"/>
          <w:sz w:val="22"/>
          <w:szCs w:val="22"/>
        </w:rPr>
        <w:t>Recife</w:t>
      </w:r>
      <w:r w:rsidRPr="00D3716F">
        <w:rPr>
          <w:rFonts w:eastAsia="Arial Unicode MS"/>
          <w:w w:val="0"/>
          <w:sz w:val="22"/>
          <w:szCs w:val="22"/>
        </w:rPr>
        <w:t xml:space="preserve">, no </w:t>
      </w:r>
      <w:r>
        <w:rPr>
          <w:rFonts w:eastAsia="Arial Unicode MS"/>
          <w:w w:val="0"/>
          <w:sz w:val="22"/>
          <w:szCs w:val="22"/>
        </w:rPr>
        <w:t>E</w:t>
      </w:r>
      <w:r w:rsidRPr="00D3716F">
        <w:rPr>
          <w:rFonts w:eastAsia="Arial Unicode MS"/>
          <w:w w:val="0"/>
          <w:sz w:val="22"/>
          <w:szCs w:val="22"/>
        </w:rPr>
        <w:t xml:space="preserve">stado de </w:t>
      </w:r>
      <w:r w:rsidR="003875C6">
        <w:rPr>
          <w:rFonts w:eastAsia="Arial Unicode MS"/>
          <w:w w:val="0"/>
          <w:sz w:val="22"/>
          <w:szCs w:val="22"/>
        </w:rPr>
        <w:t>Pernambuco</w:t>
      </w:r>
      <w:r w:rsidRPr="00D3716F">
        <w:rPr>
          <w:rFonts w:eastAsia="Arial Unicode MS"/>
          <w:w w:val="0"/>
          <w:sz w:val="22"/>
          <w:szCs w:val="22"/>
        </w:rPr>
        <w:t>, sem</w:t>
      </w:r>
      <w:bookmarkStart w:id="52" w:name="_DV_M147"/>
      <w:bookmarkEnd w:id="52"/>
      <w:r w:rsidRPr="00D3716F">
        <w:rPr>
          <w:rFonts w:eastAsia="Arial Unicode MS"/>
          <w:w w:val="0"/>
          <w:sz w:val="22"/>
          <w:szCs w:val="22"/>
        </w:rPr>
        <w:t xml:space="preserve"> qualquer acréscimo</w:t>
      </w:r>
      <w:bookmarkStart w:id="53" w:name="_DV_M148"/>
      <w:bookmarkEnd w:id="53"/>
      <w:r w:rsidRPr="00D3716F">
        <w:rPr>
          <w:rFonts w:eastAsia="Arial Unicode MS"/>
          <w:w w:val="0"/>
          <w:sz w:val="22"/>
          <w:szCs w:val="22"/>
        </w:rPr>
        <w:t xml:space="preserve"> aos valores a serem pagos, ressalvados os casos cujos pagamentos devam ser realizados através da CETIP, hipótese em que somente haverá prorrogação quando a data de pagamento da respectiva obrigação coincidir com sábado, domingo ou feriado nacional.</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pStyle w:val="Ttulo3"/>
        <w:tabs>
          <w:tab w:val="clear" w:pos="1800"/>
          <w:tab w:val="left" w:pos="1418"/>
        </w:tabs>
        <w:spacing w:line="312" w:lineRule="auto"/>
        <w:jc w:val="both"/>
        <w:rPr>
          <w:b w:val="0"/>
          <w:w w:val="0"/>
        </w:rPr>
      </w:pPr>
      <w:bookmarkStart w:id="54" w:name="_DV_M149"/>
      <w:bookmarkEnd w:id="54"/>
      <w:r w:rsidRPr="00D3716F">
        <w:rPr>
          <w:b w:val="0"/>
          <w:w w:val="0"/>
        </w:rPr>
        <w:t>4.9.3</w:t>
      </w:r>
      <w:r w:rsidRPr="00D3716F">
        <w:rPr>
          <w:b w:val="0"/>
          <w:w w:val="0"/>
        </w:rPr>
        <w:tab/>
      </w:r>
      <w:r w:rsidRPr="00D3716F">
        <w:rPr>
          <w:b w:val="0"/>
          <w:w w:val="0"/>
        </w:rPr>
        <w:tab/>
      </w:r>
      <w:r w:rsidRPr="00D3716F">
        <w:rPr>
          <w:b w:val="0"/>
          <w:i/>
          <w:w w:val="0"/>
        </w:rPr>
        <w:t>Encargos Moratórios</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pStyle w:val="Corpodetexto"/>
        <w:tabs>
          <w:tab w:val="left" w:pos="1418"/>
        </w:tabs>
        <w:spacing w:after="0" w:line="312" w:lineRule="auto"/>
        <w:jc w:val="both"/>
        <w:rPr>
          <w:rFonts w:eastAsia="Arial Unicode MS"/>
          <w:w w:val="0"/>
          <w:sz w:val="22"/>
          <w:szCs w:val="22"/>
        </w:rPr>
      </w:pPr>
      <w:bookmarkStart w:id="55" w:name="_DV_M150"/>
      <w:bookmarkEnd w:id="55"/>
      <w:r w:rsidRPr="00D3716F">
        <w:rPr>
          <w:rFonts w:eastAsia="Arial Unicode MS"/>
          <w:w w:val="0"/>
          <w:sz w:val="22"/>
          <w:szCs w:val="22"/>
        </w:rPr>
        <w:t>4.9.3.1</w:t>
      </w:r>
      <w:r w:rsidRPr="00D3716F">
        <w:rPr>
          <w:rFonts w:eastAsia="Arial Unicode MS"/>
          <w:w w:val="0"/>
          <w:sz w:val="22"/>
          <w:szCs w:val="22"/>
        </w:rPr>
        <w:tab/>
      </w:r>
      <w:r w:rsidRPr="00D3716F">
        <w:rPr>
          <w:rFonts w:eastAsia="Arial Unicode MS"/>
          <w:w w:val="0"/>
          <w:sz w:val="22"/>
          <w:szCs w:val="22"/>
        </w:rPr>
        <w:tab/>
        <w:t xml:space="preserve">Sem prejuízo dos Juros Remuneratórios, </w:t>
      </w:r>
      <w:r w:rsidR="00D57B22">
        <w:rPr>
          <w:rFonts w:eastAsia="Arial Unicode MS"/>
          <w:w w:val="0"/>
          <w:sz w:val="22"/>
          <w:szCs w:val="22"/>
        </w:rPr>
        <w:t xml:space="preserve">os quais continuarão a incidir até que o valor devido seja efetivamente pago, </w:t>
      </w:r>
      <w:r w:rsidRPr="00D3716F">
        <w:rPr>
          <w:rFonts w:eastAsia="Arial Unicode MS"/>
          <w:w w:val="0"/>
          <w:sz w:val="22"/>
          <w:szCs w:val="22"/>
        </w:rPr>
        <w:t xml:space="preserve">ocorrendo impontualidade no pagamento pela Emissora de quaisquer obrigações pecuniárias relativas às Debêntures, os débitos vencidos e não pagos serão acrescidos de juros de mora de 1% (um por cento) ao mês, calculados </w:t>
      </w:r>
      <w:r w:rsidRPr="00D3716F">
        <w:rPr>
          <w:rFonts w:eastAsia="Arial Unicode MS"/>
          <w:i/>
          <w:w w:val="0"/>
          <w:sz w:val="22"/>
          <w:szCs w:val="22"/>
        </w:rPr>
        <w:t>pro rata temporis</w:t>
      </w:r>
      <w:r w:rsidRPr="00D3716F">
        <w:rPr>
          <w:rFonts w:eastAsia="Arial Unicode MS"/>
          <w:w w:val="0"/>
          <w:sz w:val="22"/>
          <w:szCs w:val="22"/>
        </w:rPr>
        <w:t>, desde a data de inadimplemento até a data do efetivo pagamento, bem como de multa não compensatória de 2% (dois por cento) sobre o valor devido, independentemente de aviso, notificação ou interpelação judicial ou extrajudicial (em conjunto, “</w:t>
      </w:r>
      <w:r w:rsidRPr="00D3716F">
        <w:rPr>
          <w:rFonts w:eastAsia="Arial Unicode MS"/>
          <w:w w:val="0"/>
          <w:sz w:val="22"/>
          <w:szCs w:val="22"/>
          <w:u w:val="single"/>
        </w:rPr>
        <w:t>Encargos Moratórios</w:t>
      </w:r>
      <w:r w:rsidRPr="00D3716F">
        <w:rPr>
          <w:rFonts w:eastAsia="Arial Unicode MS"/>
          <w:w w:val="0"/>
          <w:sz w:val="22"/>
          <w:szCs w:val="22"/>
        </w:rPr>
        <w:t>”).</w:t>
      </w:r>
      <w:r>
        <w:rPr>
          <w:rFonts w:eastAsia="Arial Unicode MS"/>
          <w:w w:val="0"/>
          <w:sz w:val="22"/>
          <w:szCs w:val="22"/>
        </w:rPr>
        <w:t xml:space="preserve"> </w:t>
      </w:r>
    </w:p>
    <w:p w:rsidR="005C015E" w:rsidRPr="00D3716F" w:rsidRDefault="005C015E" w:rsidP="005C015E">
      <w:pPr>
        <w:pStyle w:val="Corpodetexto"/>
        <w:spacing w:after="0" w:line="312" w:lineRule="auto"/>
        <w:rPr>
          <w:rFonts w:eastAsia="Arial Unicode MS"/>
          <w:w w:val="0"/>
          <w:sz w:val="22"/>
          <w:szCs w:val="22"/>
        </w:rPr>
      </w:pPr>
    </w:p>
    <w:p w:rsidR="005C015E" w:rsidRPr="00D3716F" w:rsidRDefault="005C015E" w:rsidP="005C015E">
      <w:pPr>
        <w:pStyle w:val="Corpodetexto"/>
        <w:tabs>
          <w:tab w:val="left" w:pos="1418"/>
        </w:tabs>
        <w:spacing w:after="0" w:line="312" w:lineRule="auto"/>
        <w:rPr>
          <w:rFonts w:eastAsia="Arial Unicode MS"/>
          <w:i/>
          <w:w w:val="0"/>
          <w:sz w:val="22"/>
          <w:szCs w:val="22"/>
        </w:rPr>
      </w:pPr>
      <w:r w:rsidRPr="00D3716F">
        <w:rPr>
          <w:rFonts w:eastAsia="Arial Unicode MS"/>
          <w:w w:val="0"/>
          <w:sz w:val="22"/>
          <w:szCs w:val="22"/>
        </w:rPr>
        <w:t>4.9.4</w:t>
      </w:r>
      <w:r w:rsidRPr="00D3716F">
        <w:rPr>
          <w:rFonts w:eastAsia="Arial Unicode MS"/>
          <w:w w:val="0"/>
          <w:sz w:val="22"/>
          <w:szCs w:val="22"/>
        </w:rPr>
        <w:tab/>
      </w:r>
      <w:r w:rsidRPr="00D3716F">
        <w:rPr>
          <w:rFonts w:eastAsia="Arial Unicode MS"/>
          <w:w w:val="0"/>
          <w:sz w:val="22"/>
          <w:szCs w:val="22"/>
        </w:rPr>
        <w:tab/>
      </w:r>
      <w:r w:rsidRPr="00D3716F">
        <w:rPr>
          <w:rFonts w:eastAsia="Arial Unicode MS"/>
          <w:i/>
          <w:w w:val="0"/>
          <w:sz w:val="22"/>
          <w:szCs w:val="22"/>
        </w:rPr>
        <w:t>Decadência dos Direitos aos Acréscimos</w:t>
      </w:r>
    </w:p>
    <w:p w:rsidR="005C015E" w:rsidRPr="00D3716F" w:rsidRDefault="005C015E" w:rsidP="000724CC">
      <w:pPr>
        <w:pStyle w:val="Corpodetexto"/>
        <w:spacing w:after="0"/>
        <w:rPr>
          <w:rFonts w:eastAsia="Arial Unicode MS"/>
          <w:i/>
          <w:w w:val="0"/>
          <w:sz w:val="22"/>
          <w:szCs w:val="22"/>
        </w:rPr>
      </w:pPr>
    </w:p>
    <w:p w:rsidR="005C015E" w:rsidRPr="00D3716F" w:rsidRDefault="005C015E" w:rsidP="005C015E">
      <w:pPr>
        <w:pStyle w:val="Corpodetexto"/>
        <w:tabs>
          <w:tab w:val="left" w:pos="1418"/>
        </w:tabs>
        <w:spacing w:after="0" w:line="312" w:lineRule="auto"/>
        <w:jc w:val="both"/>
        <w:rPr>
          <w:rFonts w:eastAsia="Arial Unicode MS"/>
          <w:w w:val="0"/>
          <w:sz w:val="22"/>
          <w:szCs w:val="22"/>
        </w:rPr>
      </w:pPr>
      <w:bookmarkStart w:id="56" w:name="_DV_M154"/>
      <w:bookmarkEnd w:id="56"/>
      <w:r w:rsidRPr="00D3716F">
        <w:rPr>
          <w:rFonts w:eastAsia="Arial Unicode MS"/>
          <w:w w:val="0"/>
          <w:sz w:val="22"/>
          <w:szCs w:val="22"/>
        </w:rPr>
        <w:t>4.9.4.1</w:t>
      </w:r>
      <w:r w:rsidRPr="00D3716F">
        <w:rPr>
          <w:rFonts w:eastAsia="Arial Unicode MS"/>
          <w:w w:val="0"/>
          <w:sz w:val="22"/>
          <w:szCs w:val="22"/>
        </w:rPr>
        <w:tab/>
      </w:r>
      <w:r w:rsidRPr="00D3716F">
        <w:rPr>
          <w:rFonts w:eastAsia="Arial Unicode MS"/>
          <w:w w:val="0"/>
          <w:sz w:val="22"/>
          <w:szCs w:val="22"/>
        </w:rPr>
        <w:tab/>
      </w:r>
      <w:bookmarkStart w:id="57" w:name="_DV_M155"/>
      <w:bookmarkEnd w:id="57"/>
      <w:r w:rsidRPr="00D3716F">
        <w:rPr>
          <w:rFonts w:eastAsia="Arial Unicode MS"/>
          <w:w w:val="0"/>
          <w:sz w:val="22"/>
          <w:szCs w:val="22"/>
        </w:rPr>
        <w:t>Sem prejuízo do disposto na Cláusula 4.9.3.1 acima, o não comparecimento do Debenturista para receber o valor</w:t>
      </w:r>
      <w:bookmarkStart w:id="58" w:name="_DV_M156"/>
      <w:bookmarkEnd w:id="58"/>
      <w:r w:rsidRPr="00D3716F">
        <w:rPr>
          <w:rFonts w:eastAsia="Arial Unicode MS"/>
          <w:w w:val="0"/>
          <w:sz w:val="22"/>
          <w:szCs w:val="22"/>
        </w:rPr>
        <w:t xml:space="preserve"> correspondente a quaisquer das obrigações pecuniárias da Emissora</w:t>
      </w:r>
      <w:bookmarkStart w:id="59" w:name="_DV_M157"/>
      <w:bookmarkEnd w:id="59"/>
      <w:r w:rsidRPr="00D3716F">
        <w:rPr>
          <w:rFonts w:eastAsia="Arial Unicode MS"/>
          <w:w w:val="0"/>
          <w:sz w:val="22"/>
          <w:szCs w:val="22"/>
        </w:rPr>
        <w:t xml:space="preserve"> nas datas previstas nesta Escritura ou em comunicado publicado pela Emissora</w:t>
      </w:r>
      <w:r>
        <w:rPr>
          <w:rFonts w:eastAsia="Arial Unicode MS"/>
          <w:w w:val="0"/>
          <w:sz w:val="22"/>
          <w:szCs w:val="22"/>
        </w:rPr>
        <w:t xml:space="preserve"> ou pelo Agente Fiduciário</w:t>
      </w:r>
      <w:r w:rsidRPr="00D3716F">
        <w:rPr>
          <w:rFonts w:eastAsia="Arial Unicode MS"/>
          <w:w w:val="0"/>
          <w:sz w:val="22"/>
          <w:szCs w:val="22"/>
        </w:rPr>
        <w:t>, não lhe dará direito ao recebimento dos Juros Remuneratórios e/ou Encargos Moratórios</w:t>
      </w:r>
      <w:bookmarkStart w:id="60" w:name="_DV_M158"/>
      <w:bookmarkEnd w:id="60"/>
      <w:r w:rsidRPr="00D3716F">
        <w:rPr>
          <w:rFonts w:eastAsia="Arial Unicode MS"/>
          <w:w w:val="0"/>
          <w:sz w:val="22"/>
          <w:szCs w:val="22"/>
        </w:rPr>
        <w:t xml:space="preserve"> no período relativo ao atraso no recebimento, sendo-lhe, todavia, assegurados os direitos adquiridos até a data do respectivo vencimento</w:t>
      </w:r>
      <w:r>
        <w:rPr>
          <w:rFonts w:eastAsia="Arial Unicode MS"/>
          <w:w w:val="0"/>
          <w:sz w:val="22"/>
          <w:szCs w:val="22"/>
        </w:rPr>
        <w:t xml:space="preserve"> ou do comunicado publicado pela Emissora ou pelo Agente Fiduciário</w:t>
      </w:r>
      <w:r w:rsidRPr="00D3716F">
        <w:rPr>
          <w:rFonts w:eastAsia="Arial Unicode MS"/>
          <w:w w:val="0"/>
          <w:sz w:val="22"/>
          <w:szCs w:val="22"/>
        </w:rPr>
        <w:t>.</w:t>
      </w:r>
    </w:p>
    <w:p w:rsidR="005C015E" w:rsidRPr="00D3716F" w:rsidRDefault="005C015E" w:rsidP="005C015E">
      <w:pPr>
        <w:pStyle w:val="DeltaViewTableBody"/>
        <w:spacing w:line="312" w:lineRule="auto"/>
        <w:rPr>
          <w:rFonts w:ascii="Times New Roman" w:hAnsi="Times New Roman" w:cs="Times New Roman"/>
          <w:sz w:val="22"/>
          <w:szCs w:val="22"/>
          <w:lang w:val="pt-BR"/>
        </w:rPr>
      </w:pPr>
    </w:p>
    <w:p w:rsidR="005C015E" w:rsidRPr="00D3716F" w:rsidRDefault="005C015E" w:rsidP="005C015E">
      <w:pPr>
        <w:pStyle w:val="Ttulo3"/>
        <w:tabs>
          <w:tab w:val="clear" w:pos="1800"/>
          <w:tab w:val="left" w:pos="1418"/>
        </w:tabs>
        <w:spacing w:line="312" w:lineRule="auto"/>
        <w:jc w:val="both"/>
        <w:rPr>
          <w:w w:val="0"/>
        </w:rPr>
      </w:pPr>
      <w:bookmarkStart w:id="61" w:name="_DV_M159"/>
      <w:bookmarkEnd w:id="27"/>
      <w:bookmarkEnd w:id="61"/>
      <w:r w:rsidRPr="00D3716F">
        <w:rPr>
          <w:w w:val="0"/>
        </w:rPr>
        <w:t>4.10</w:t>
      </w:r>
      <w:r w:rsidRPr="00D3716F">
        <w:rPr>
          <w:w w:val="0"/>
        </w:rPr>
        <w:tab/>
      </w:r>
      <w:r w:rsidRPr="00D3716F">
        <w:rPr>
          <w:w w:val="0"/>
        </w:rPr>
        <w:tab/>
        <w:t>Publicidade</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62" w:name="_DV_M161"/>
      <w:bookmarkEnd w:id="62"/>
      <w:r w:rsidRPr="00D3716F">
        <w:rPr>
          <w:rFonts w:eastAsia="Arial Unicode MS"/>
          <w:w w:val="0"/>
          <w:sz w:val="22"/>
          <w:szCs w:val="22"/>
        </w:rPr>
        <w:t>4.10.1</w:t>
      </w:r>
      <w:r w:rsidRPr="00D3716F">
        <w:rPr>
          <w:rFonts w:eastAsia="Arial Unicode MS"/>
          <w:w w:val="0"/>
          <w:sz w:val="22"/>
          <w:szCs w:val="22"/>
        </w:rPr>
        <w:tab/>
      </w:r>
      <w:r w:rsidRPr="00D3716F">
        <w:rPr>
          <w:rFonts w:eastAsia="Arial Unicode MS"/>
          <w:w w:val="0"/>
          <w:sz w:val="22"/>
          <w:szCs w:val="22"/>
        </w:rPr>
        <w:tab/>
        <w:t xml:space="preserve">Todos os anúncios, avisos e demais atos e decisões decorrentes desta Emissão que, de qualquer forma, envolvam os interesses dos </w:t>
      </w:r>
      <w:r w:rsidRPr="00D3716F">
        <w:rPr>
          <w:sz w:val="22"/>
          <w:szCs w:val="22"/>
        </w:rPr>
        <w:t>Debenturistas</w:t>
      </w:r>
      <w:r w:rsidRPr="00D3716F">
        <w:rPr>
          <w:rFonts w:eastAsia="Arial Unicode MS"/>
          <w:w w:val="0"/>
          <w:sz w:val="22"/>
          <w:szCs w:val="22"/>
        </w:rPr>
        <w:t xml:space="preserve">, serão publicados no </w:t>
      </w:r>
      <w:r w:rsidRPr="00D3716F">
        <w:rPr>
          <w:sz w:val="22"/>
          <w:szCs w:val="22"/>
        </w:rPr>
        <w:t xml:space="preserve">Diário Oficial do Estado de </w:t>
      </w:r>
      <w:r w:rsidR="003875C6">
        <w:rPr>
          <w:sz w:val="22"/>
          <w:szCs w:val="22"/>
        </w:rPr>
        <w:t xml:space="preserve">Pernambuco </w:t>
      </w:r>
      <w:r w:rsidRPr="00D3716F">
        <w:rPr>
          <w:sz w:val="22"/>
          <w:szCs w:val="22"/>
        </w:rPr>
        <w:t xml:space="preserve">e no </w:t>
      </w:r>
      <w:r w:rsidR="0035419D">
        <w:rPr>
          <w:sz w:val="22"/>
          <w:szCs w:val="22"/>
        </w:rPr>
        <w:t xml:space="preserve">jornal </w:t>
      </w:r>
      <w:bookmarkStart w:id="63" w:name="_DV_C325"/>
      <w:r w:rsidR="003875C6">
        <w:rPr>
          <w:sz w:val="22"/>
          <w:szCs w:val="22"/>
        </w:rPr>
        <w:t>Valor Econômico</w:t>
      </w:r>
      <w:r w:rsidRPr="00D3716F">
        <w:rPr>
          <w:sz w:val="22"/>
          <w:szCs w:val="22"/>
        </w:rPr>
        <w:t xml:space="preserve">, </w:t>
      </w:r>
      <w:r w:rsidRPr="00D3716F">
        <w:rPr>
          <w:rFonts w:eastAsia="Arial Unicode MS"/>
          <w:w w:val="0"/>
          <w:sz w:val="22"/>
          <w:szCs w:val="22"/>
        </w:rPr>
        <w:t xml:space="preserve">conforme estabelecido no artigo 289 da Lei das Sociedades por Ações, </w:t>
      </w:r>
      <w:r w:rsidRPr="00D3716F">
        <w:rPr>
          <w:sz w:val="22"/>
          <w:szCs w:val="22"/>
        </w:rPr>
        <w:t>observadas as limitações impostas pela Instrução CVM 476 em relação à publicidade da Emissão e os prazos legais, devendo a Emissora comunicar o Agente Fiduciário a respeito de qualquer publicação na data da sua realização</w:t>
      </w:r>
      <w:bookmarkStart w:id="64" w:name="_DV_M163"/>
      <w:bookmarkEnd w:id="63"/>
      <w:bookmarkEnd w:id="64"/>
      <w:r w:rsidRPr="00D3716F">
        <w:rPr>
          <w:rFonts w:eastAsia="Arial Unicode MS"/>
          <w:w w:val="0"/>
          <w:sz w:val="22"/>
          <w:szCs w:val="22"/>
        </w:rPr>
        <w:t>.</w:t>
      </w:r>
    </w:p>
    <w:p w:rsidR="005C015E" w:rsidRPr="00D3716F" w:rsidRDefault="005C015E" w:rsidP="005C015E">
      <w:pPr>
        <w:pStyle w:val="Ttulo3"/>
        <w:tabs>
          <w:tab w:val="clear" w:pos="1800"/>
          <w:tab w:val="left" w:pos="1418"/>
        </w:tabs>
        <w:spacing w:line="312" w:lineRule="auto"/>
        <w:jc w:val="both"/>
        <w:rPr>
          <w:w w:val="0"/>
        </w:rPr>
      </w:pPr>
      <w:bookmarkStart w:id="65" w:name="_DV_M164"/>
      <w:bookmarkStart w:id="66" w:name="_DV_M184"/>
      <w:bookmarkStart w:id="67" w:name="_DV_M115"/>
      <w:bookmarkEnd w:id="65"/>
      <w:bookmarkEnd w:id="66"/>
      <w:bookmarkEnd w:id="67"/>
    </w:p>
    <w:p w:rsidR="005C015E" w:rsidRPr="00D3716F" w:rsidRDefault="005C015E" w:rsidP="005C015E">
      <w:pPr>
        <w:pStyle w:val="Ttulo3"/>
        <w:tabs>
          <w:tab w:val="clear" w:pos="1800"/>
          <w:tab w:val="left" w:pos="1418"/>
        </w:tabs>
        <w:spacing w:line="312" w:lineRule="auto"/>
        <w:jc w:val="both"/>
        <w:rPr>
          <w:w w:val="0"/>
        </w:rPr>
      </w:pPr>
      <w:r w:rsidRPr="00D3716F">
        <w:rPr>
          <w:w w:val="0"/>
        </w:rPr>
        <w:t>4.11</w:t>
      </w:r>
      <w:r w:rsidRPr="00D3716F">
        <w:rPr>
          <w:w w:val="0"/>
        </w:rPr>
        <w:tab/>
      </w:r>
      <w:r w:rsidRPr="00D3716F">
        <w:rPr>
          <w:w w:val="0"/>
        </w:rPr>
        <w:tab/>
        <w:t>Garantia Fidejussória</w:t>
      </w:r>
    </w:p>
    <w:p w:rsidR="005C015E" w:rsidRPr="00D3716F" w:rsidRDefault="005C015E" w:rsidP="005C015E">
      <w:pPr>
        <w:pStyle w:val="BodyText22"/>
        <w:widowControl w:val="0"/>
        <w:tabs>
          <w:tab w:val="left" w:pos="720"/>
        </w:tabs>
        <w:spacing w:line="312" w:lineRule="auto"/>
        <w:rPr>
          <w:i/>
          <w:sz w:val="22"/>
          <w:szCs w:val="22"/>
          <w:lang w:val="pt-BR"/>
        </w:rPr>
      </w:pPr>
    </w:p>
    <w:p w:rsidR="005C015E" w:rsidRPr="00D3716F" w:rsidRDefault="005C015E" w:rsidP="005C015E">
      <w:pPr>
        <w:shd w:val="clear" w:color="auto" w:fill="FFFFFF"/>
        <w:spacing w:line="312" w:lineRule="auto"/>
        <w:jc w:val="both"/>
        <w:rPr>
          <w:sz w:val="22"/>
          <w:szCs w:val="22"/>
        </w:rPr>
      </w:pPr>
      <w:bookmarkStart w:id="68" w:name="OLE_LINK15"/>
      <w:bookmarkStart w:id="69" w:name="OLE_LINK16"/>
      <w:r w:rsidRPr="00D3716F">
        <w:rPr>
          <w:sz w:val="22"/>
          <w:szCs w:val="22"/>
        </w:rPr>
        <w:t>4.11.1                    Para assegurar o cumprimento de suas obrigações pecuniárias, principais e acessórias, assumidas nesta Escritura, a Interveniente Garantidora</w:t>
      </w:r>
      <w:r w:rsidR="00C71154">
        <w:rPr>
          <w:sz w:val="22"/>
          <w:szCs w:val="22"/>
        </w:rPr>
        <w:t>, por este ato,</w:t>
      </w:r>
      <w:r w:rsidRPr="00D3716F">
        <w:rPr>
          <w:sz w:val="22"/>
          <w:szCs w:val="22"/>
        </w:rPr>
        <w:t xml:space="preserve"> presta fiança em favor dos Debenturistas</w:t>
      </w:r>
      <w:r>
        <w:rPr>
          <w:sz w:val="22"/>
          <w:szCs w:val="22"/>
        </w:rPr>
        <w:t xml:space="preserve"> (“</w:t>
      </w:r>
      <w:r w:rsidRPr="00D66AE8">
        <w:rPr>
          <w:sz w:val="22"/>
          <w:szCs w:val="22"/>
          <w:u w:val="single"/>
        </w:rPr>
        <w:t>Fiança</w:t>
      </w:r>
      <w:r>
        <w:rPr>
          <w:sz w:val="22"/>
          <w:szCs w:val="22"/>
        </w:rPr>
        <w:t>”)</w:t>
      </w:r>
      <w:r w:rsidRPr="00D3716F">
        <w:rPr>
          <w:sz w:val="22"/>
          <w:szCs w:val="22"/>
        </w:rPr>
        <w:t>, representados pelo Agente Fiduciário, obrigando-se como fiadora e principal pagadora dos valores devidos nos termos desta Escritura, conforme os termos e condições abaixo.</w:t>
      </w:r>
    </w:p>
    <w:p w:rsidR="005C015E" w:rsidRPr="00D3716F" w:rsidRDefault="005C015E" w:rsidP="005C015E">
      <w:pPr>
        <w:pStyle w:val="Celso1"/>
        <w:spacing w:line="312" w:lineRule="auto"/>
        <w:rPr>
          <w:rFonts w:ascii="Times New Roman" w:hAnsi="Times New Roman"/>
          <w:color w:val="000000"/>
          <w:sz w:val="22"/>
          <w:szCs w:val="22"/>
        </w:rPr>
      </w:pPr>
    </w:p>
    <w:p w:rsidR="005C015E" w:rsidRPr="00D3716F" w:rsidRDefault="005C015E" w:rsidP="005C015E">
      <w:pPr>
        <w:spacing w:line="312" w:lineRule="auto"/>
        <w:jc w:val="both"/>
        <w:rPr>
          <w:sz w:val="22"/>
          <w:szCs w:val="22"/>
        </w:rPr>
      </w:pPr>
      <w:r w:rsidRPr="00D3716F">
        <w:rPr>
          <w:sz w:val="22"/>
          <w:szCs w:val="22"/>
        </w:rPr>
        <w:t>4.11.2                   A Interveniente Garantidora declara-se, neste ato, em caráter irrevogável e irretratável, fiadora e principal pagadora do valor total da dívida da Emissora oriunda das Debêntures desta Emissão, nos termos desta Escritura e em conformidade com o artigo 818 da Lei nº 10.406, de 10 de janeiro de 2002 (“</w:t>
      </w:r>
      <w:r w:rsidRPr="00D3716F">
        <w:rPr>
          <w:sz w:val="22"/>
          <w:szCs w:val="22"/>
          <w:u w:val="single"/>
        </w:rPr>
        <w:t>Código Civil</w:t>
      </w:r>
      <w:r w:rsidRPr="00D3716F">
        <w:rPr>
          <w:sz w:val="22"/>
          <w:szCs w:val="22"/>
        </w:rPr>
        <w:t>”)</w:t>
      </w:r>
      <w:r w:rsidR="0008740E">
        <w:rPr>
          <w:sz w:val="22"/>
          <w:szCs w:val="22"/>
        </w:rPr>
        <w:t>, até o integral cumprimento das obrigações pecuniárias descritas na presente Escritura e em todos os demais documentos firmados no âmbito da Emissão</w:t>
      </w:r>
      <w:r w:rsidRPr="00D3716F">
        <w:rPr>
          <w:sz w:val="22"/>
          <w:szCs w:val="22"/>
        </w:rPr>
        <w:t>.</w:t>
      </w:r>
    </w:p>
    <w:p w:rsidR="005C015E" w:rsidRPr="00D3716F" w:rsidRDefault="005C015E" w:rsidP="005C015E">
      <w:pPr>
        <w:pStyle w:val="Celso1"/>
        <w:spacing w:line="312" w:lineRule="auto"/>
        <w:rPr>
          <w:rFonts w:ascii="Times New Roman" w:hAnsi="Times New Roman"/>
          <w:color w:val="000000"/>
          <w:sz w:val="22"/>
          <w:szCs w:val="22"/>
        </w:rPr>
      </w:pPr>
    </w:p>
    <w:p w:rsidR="005C015E" w:rsidRPr="00D3716F" w:rsidRDefault="005C015E" w:rsidP="005C015E">
      <w:pPr>
        <w:spacing w:line="312" w:lineRule="auto"/>
        <w:jc w:val="both"/>
        <w:rPr>
          <w:sz w:val="22"/>
          <w:szCs w:val="22"/>
        </w:rPr>
      </w:pPr>
      <w:r w:rsidRPr="00D3716F">
        <w:rPr>
          <w:sz w:val="22"/>
          <w:szCs w:val="22"/>
        </w:rPr>
        <w:t>4.11.3                   O valor da fiança é limitado ao valor total das obrigações inerentes à Emissão garantidos pela Interveniente Garantidora, o qual inclui</w:t>
      </w:r>
      <w:r w:rsidR="00C71154">
        <w:rPr>
          <w:sz w:val="22"/>
          <w:szCs w:val="22"/>
        </w:rPr>
        <w:t xml:space="preserve"> o pagamento integral</w:t>
      </w:r>
      <w:r w:rsidR="0008740E">
        <w:rPr>
          <w:sz w:val="22"/>
          <w:szCs w:val="22"/>
        </w:rPr>
        <w:t xml:space="preserve"> de todas as obrigações pecuniárias descritas na presente Escritura e em todos os demais documentos firmados no âmbito da Emissão, quais sejam</w:t>
      </w:r>
      <w:r w:rsidRPr="00D3716F">
        <w:rPr>
          <w:sz w:val="22"/>
          <w:szCs w:val="22"/>
        </w:rPr>
        <w:t>: (i) o Valor Nominal das Debêntures, acrescido dos Juros Remuneratórios</w:t>
      </w:r>
      <w:r w:rsidR="00D71DC8">
        <w:rPr>
          <w:sz w:val="22"/>
          <w:szCs w:val="22"/>
        </w:rPr>
        <w:t>,</w:t>
      </w:r>
      <w:r w:rsidR="00B214CA">
        <w:rPr>
          <w:sz w:val="22"/>
          <w:szCs w:val="22"/>
        </w:rPr>
        <w:t xml:space="preserve"> </w:t>
      </w:r>
      <w:r w:rsidRPr="00D3716F">
        <w:rPr>
          <w:sz w:val="22"/>
          <w:szCs w:val="22"/>
        </w:rPr>
        <w:t>Encargos Moratórios</w:t>
      </w:r>
      <w:r w:rsidR="00D71DC8">
        <w:rPr>
          <w:sz w:val="22"/>
          <w:szCs w:val="22"/>
        </w:rPr>
        <w:t xml:space="preserve"> e do prêmio de que trata a Cláusula 5.2.1 abaixo</w:t>
      </w:r>
      <w:r w:rsidRPr="00D3716F">
        <w:rPr>
          <w:sz w:val="22"/>
          <w:szCs w:val="22"/>
        </w:rPr>
        <w:t xml:space="preserve">, se for o caso, calculados nos termos desta Escritura; bem como (ii) todos os acessórios ao principal, inclusive </w:t>
      </w:r>
      <w:r w:rsidR="00C71154">
        <w:rPr>
          <w:sz w:val="22"/>
          <w:szCs w:val="22"/>
        </w:rPr>
        <w:t xml:space="preserve">qualquer custo ou despesa comprovadamente incorrido pelo </w:t>
      </w:r>
      <w:r>
        <w:rPr>
          <w:sz w:val="22"/>
          <w:szCs w:val="22"/>
        </w:rPr>
        <w:t>Agente Fiduciário</w:t>
      </w:r>
      <w:r w:rsidR="00C71154">
        <w:rPr>
          <w:sz w:val="22"/>
          <w:szCs w:val="22"/>
        </w:rPr>
        <w:t xml:space="preserve"> ou pelos Debenturistas em decorrência de</w:t>
      </w:r>
      <w:r w:rsidRPr="00D3716F">
        <w:rPr>
          <w:sz w:val="22"/>
          <w:szCs w:val="22"/>
        </w:rPr>
        <w:t xml:space="preserve"> despesas judiciais</w:t>
      </w:r>
      <w:r w:rsidR="00C71154">
        <w:rPr>
          <w:sz w:val="22"/>
          <w:szCs w:val="22"/>
        </w:rPr>
        <w:t>, extrajudiciais</w:t>
      </w:r>
      <w:r w:rsidRPr="00D3716F">
        <w:rPr>
          <w:sz w:val="22"/>
          <w:szCs w:val="22"/>
        </w:rPr>
        <w:t xml:space="preserve"> e</w:t>
      </w:r>
      <w:r w:rsidR="00C71154">
        <w:rPr>
          <w:sz w:val="22"/>
          <w:szCs w:val="22"/>
        </w:rPr>
        <w:t>/ou</w:t>
      </w:r>
      <w:r w:rsidRPr="00D3716F">
        <w:rPr>
          <w:sz w:val="22"/>
          <w:szCs w:val="22"/>
        </w:rPr>
        <w:t xml:space="preserve"> verbas indenizatórias, quando houver</w:t>
      </w:r>
      <w:r w:rsidR="00C71154">
        <w:rPr>
          <w:sz w:val="22"/>
          <w:szCs w:val="22"/>
        </w:rPr>
        <w:t>, desde que tais custos ou despesas tenham se mostrado necessários à salvaguarda dos direitos e prerrogativas decorrentes desta Escritura</w:t>
      </w:r>
      <w:r w:rsidRPr="00D3716F">
        <w:rPr>
          <w:sz w:val="22"/>
          <w:szCs w:val="22"/>
        </w:rPr>
        <w:t xml:space="preserve"> </w:t>
      </w:r>
      <w:r w:rsidR="00B73177">
        <w:rPr>
          <w:sz w:val="22"/>
          <w:szCs w:val="22"/>
        </w:rPr>
        <w:t xml:space="preserve">e tenham sido devidamente comprovados à Emissora </w:t>
      </w:r>
      <w:r w:rsidRPr="00D3716F">
        <w:rPr>
          <w:sz w:val="22"/>
          <w:szCs w:val="22"/>
        </w:rPr>
        <w:t>(“</w:t>
      </w:r>
      <w:r w:rsidRPr="00D3716F">
        <w:rPr>
          <w:sz w:val="22"/>
          <w:szCs w:val="22"/>
          <w:u w:val="single"/>
        </w:rPr>
        <w:t>Valor Garantido</w:t>
      </w:r>
      <w:r w:rsidRPr="00D3716F">
        <w:rPr>
          <w:sz w:val="22"/>
          <w:szCs w:val="22"/>
        </w:rPr>
        <w:t>”).</w:t>
      </w:r>
      <w:r>
        <w:rPr>
          <w:sz w:val="22"/>
          <w:szCs w:val="22"/>
        </w:rPr>
        <w:t xml:space="preserve"> Todo e qualquer pagamento realizado pela Interveniente Garantidora em relação à Fiança ora prestada será efetuado livre e líquido de quaisquer tributos, impostos, taxas, contribuições de qualquer natureza, encargos ou retenções, presentes ou futuros, bem como de quaisquer juros, multas ou demais exigibilidades fiscais. </w:t>
      </w:r>
      <w:r w:rsidRPr="00D3716F">
        <w:rPr>
          <w:sz w:val="22"/>
          <w:szCs w:val="22"/>
        </w:rPr>
        <w:t xml:space="preserve"> </w:t>
      </w:r>
    </w:p>
    <w:p w:rsidR="00B214CA" w:rsidRDefault="00B214CA" w:rsidP="005C015E">
      <w:pPr>
        <w:spacing w:line="312" w:lineRule="auto"/>
        <w:jc w:val="both"/>
        <w:rPr>
          <w:sz w:val="22"/>
          <w:szCs w:val="22"/>
        </w:rPr>
      </w:pPr>
    </w:p>
    <w:p w:rsidR="00657030" w:rsidRPr="00D3716F" w:rsidRDefault="00657030" w:rsidP="00657030">
      <w:pPr>
        <w:spacing w:line="312" w:lineRule="auto"/>
        <w:jc w:val="both"/>
        <w:rPr>
          <w:sz w:val="22"/>
          <w:szCs w:val="22"/>
        </w:rPr>
      </w:pPr>
      <w:r w:rsidRPr="00657030">
        <w:rPr>
          <w:sz w:val="22"/>
          <w:szCs w:val="22"/>
        </w:rPr>
        <w:t>4.11.3.1</w:t>
      </w:r>
      <w:r w:rsidRPr="00D3716F">
        <w:rPr>
          <w:sz w:val="22"/>
          <w:szCs w:val="22"/>
        </w:rPr>
        <w:t xml:space="preserve">                   </w:t>
      </w:r>
      <w:r>
        <w:rPr>
          <w:sz w:val="22"/>
          <w:szCs w:val="22"/>
        </w:rPr>
        <w:t>De acordo com as demonstrações financeiras da Interveniente Garantidora relativas ao exercício social findo em 31 de dezembro de 2010, o patrimônio líquido da Interveniente Garantidora representa o seguinte percentual do volume da Emissão:</w:t>
      </w:r>
    </w:p>
    <w:p w:rsidR="00657030" w:rsidRDefault="00657030" w:rsidP="005C015E">
      <w:pPr>
        <w:spacing w:line="312" w:lineRule="auto"/>
        <w:jc w:val="both"/>
        <w:rPr>
          <w:sz w:val="22"/>
          <w:szCs w:val="22"/>
        </w:rPr>
      </w:pPr>
    </w:p>
    <w:tbl>
      <w:tblPr>
        <w:tblW w:w="0" w:type="auto"/>
        <w:jc w:val="center"/>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6"/>
        <w:gridCol w:w="4903"/>
      </w:tblGrid>
      <w:tr w:rsidR="00657030" w:rsidRPr="00D3716F" w:rsidTr="00E85BE5">
        <w:trPr>
          <w:jc w:val="center"/>
        </w:trPr>
        <w:tc>
          <w:tcPr>
            <w:tcW w:w="2616" w:type="dxa"/>
            <w:shd w:val="clear" w:color="auto" w:fill="E0E0E0"/>
            <w:vAlign w:val="center"/>
          </w:tcPr>
          <w:p w:rsidR="00657030" w:rsidRPr="00D3716F" w:rsidRDefault="00657030" w:rsidP="00E85BE5">
            <w:pPr>
              <w:jc w:val="center"/>
              <w:rPr>
                <w:b/>
                <w:smallCaps/>
                <w:color w:val="000000"/>
                <w:sz w:val="18"/>
                <w:szCs w:val="18"/>
              </w:rPr>
            </w:pPr>
            <w:r>
              <w:rPr>
                <w:b/>
                <w:smallCaps/>
                <w:color w:val="000000"/>
                <w:sz w:val="18"/>
                <w:szCs w:val="18"/>
              </w:rPr>
              <w:t>Interveniente Garantidora</w:t>
            </w:r>
          </w:p>
        </w:tc>
        <w:tc>
          <w:tcPr>
            <w:tcW w:w="4903" w:type="dxa"/>
            <w:shd w:val="clear" w:color="auto" w:fill="E0E0E0"/>
          </w:tcPr>
          <w:p w:rsidR="00657030" w:rsidRPr="00D3716F" w:rsidRDefault="00657030" w:rsidP="00657030">
            <w:pPr>
              <w:jc w:val="center"/>
              <w:rPr>
                <w:b/>
                <w:smallCaps/>
                <w:color w:val="000000"/>
                <w:sz w:val="18"/>
                <w:szCs w:val="18"/>
              </w:rPr>
            </w:pPr>
            <w:r>
              <w:rPr>
                <w:b/>
                <w:smallCaps/>
                <w:color w:val="000000"/>
                <w:sz w:val="18"/>
                <w:szCs w:val="18"/>
              </w:rPr>
              <w:t>Percentual Equivalente ao Volume da Emissão</w:t>
            </w:r>
          </w:p>
        </w:tc>
      </w:tr>
      <w:tr w:rsidR="00657030" w:rsidRPr="00D3716F" w:rsidDel="00484703" w:rsidTr="00E85BE5">
        <w:trPr>
          <w:jc w:val="center"/>
        </w:trPr>
        <w:tc>
          <w:tcPr>
            <w:tcW w:w="2616" w:type="dxa"/>
          </w:tcPr>
          <w:p w:rsidR="00657030" w:rsidRPr="00D3716F" w:rsidDel="00886348" w:rsidRDefault="00657030" w:rsidP="00E85BE5">
            <w:pPr>
              <w:jc w:val="center"/>
              <w:rPr>
                <w:color w:val="000000"/>
                <w:sz w:val="18"/>
                <w:szCs w:val="18"/>
              </w:rPr>
            </w:pPr>
            <w:r>
              <w:rPr>
                <w:color w:val="000000"/>
                <w:sz w:val="18"/>
                <w:szCs w:val="18"/>
              </w:rPr>
              <w:t>Neoenergia S.A.</w:t>
            </w:r>
          </w:p>
        </w:tc>
        <w:tc>
          <w:tcPr>
            <w:tcW w:w="4903" w:type="dxa"/>
          </w:tcPr>
          <w:p w:rsidR="00657030" w:rsidRDefault="00657030" w:rsidP="005A61C3">
            <w:pPr>
              <w:jc w:val="center"/>
              <w:rPr>
                <w:color w:val="000000"/>
                <w:sz w:val="18"/>
                <w:szCs w:val="18"/>
              </w:rPr>
            </w:pPr>
            <w:del w:id="70" w:author="Nathalia Esteves" w:date="2011-03-30T12:22:00Z">
              <w:r w:rsidRPr="00657030">
                <w:rPr>
                  <w:color w:val="000000"/>
                  <w:sz w:val="18"/>
                  <w:szCs w:val="18"/>
                  <w:highlight w:val="yellow"/>
                </w:rPr>
                <w:delText>[</w:delText>
              </w:r>
              <w:r w:rsidRPr="00657030">
                <w:rPr>
                  <w:color w:val="000000"/>
                  <w:sz w:val="18"/>
                  <w:szCs w:val="18"/>
                  <w:highlight w:val="yellow"/>
                </w:rPr>
                <w:sym w:font="Symbol" w:char="F0B7"/>
              </w:r>
              <w:r w:rsidRPr="00657030">
                <w:rPr>
                  <w:color w:val="000000"/>
                  <w:sz w:val="18"/>
                  <w:szCs w:val="18"/>
                  <w:highlight w:val="yellow"/>
                </w:rPr>
                <w:delText>]</w:delText>
              </w:r>
              <w:r>
                <w:rPr>
                  <w:color w:val="000000"/>
                  <w:sz w:val="18"/>
                  <w:szCs w:val="18"/>
                </w:rPr>
                <w:delText>%</w:delText>
              </w:r>
            </w:del>
            <w:ins w:id="71" w:author="Nathalia Esteves" w:date="2011-03-30T12:22:00Z">
              <w:r w:rsidR="005A61C3" w:rsidRPr="005A61C3">
                <w:rPr>
                  <w:color w:val="000000"/>
                  <w:sz w:val="18"/>
                  <w:szCs w:val="18"/>
                </w:rPr>
                <w:t>2891</w:t>
              </w:r>
              <w:r>
                <w:rPr>
                  <w:color w:val="000000"/>
                  <w:sz w:val="18"/>
                  <w:szCs w:val="18"/>
                </w:rPr>
                <w:t>%</w:t>
              </w:r>
            </w:ins>
            <w:r>
              <w:rPr>
                <w:color w:val="000000"/>
                <w:sz w:val="18"/>
                <w:szCs w:val="18"/>
              </w:rPr>
              <w:t xml:space="preserve"> </w:t>
            </w:r>
          </w:p>
        </w:tc>
      </w:tr>
    </w:tbl>
    <w:p w:rsidR="00657030" w:rsidRPr="00657030" w:rsidRDefault="00657030" w:rsidP="005C015E">
      <w:pPr>
        <w:spacing w:line="312" w:lineRule="auto"/>
        <w:jc w:val="both"/>
        <w:rPr>
          <w:b/>
          <w:i/>
          <w:sz w:val="22"/>
          <w:szCs w:val="22"/>
        </w:rPr>
      </w:pPr>
      <w:del w:id="72" w:author="Nathalia Esteves" w:date="2011-03-30T12:22:00Z">
        <w:r w:rsidRPr="00657030">
          <w:rPr>
            <w:b/>
            <w:i/>
            <w:sz w:val="22"/>
            <w:szCs w:val="22"/>
            <w:highlight w:val="yellow"/>
          </w:rPr>
          <w:delText>[Nota Machado Meyer: o agente fiduciário pediu para retornarmos com esta Cláusula 4.11.3.1. O cálculo a ser feito aqui é PL da garantidora / volume da emissão. Companhia, gentileza disponibilizar.]</w:delText>
        </w:r>
        <w:r w:rsidRPr="00657030">
          <w:rPr>
            <w:b/>
            <w:i/>
            <w:sz w:val="22"/>
            <w:szCs w:val="22"/>
          </w:rPr>
          <w:delText xml:space="preserve"> </w:delText>
        </w:r>
      </w:del>
    </w:p>
    <w:p w:rsidR="00657030" w:rsidRDefault="00657030"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w:t>
      </w:r>
      <w:r w:rsidR="00E33B65">
        <w:rPr>
          <w:sz w:val="22"/>
          <w:szCs w:val="22"/>
        </w:rPr>
        <w:t>4</w:t>
      </w:r>
      <w:r w:rsidRPr="00D3716F">
        <w:rPr>
          <w:sz w:val="22"/>
          <w:szCs w:val="22"/>
        </w:rPr>
        <w:t xml:space="preserve">                   O Valor Garantido será pago pela Interveniente Garantidora </w:t>
      </w:r>
      <w:r>
        <w:rPr>
          <w:sz w:val="22"/>
          <w:szCs w:val="22"/>
        </w:rPr>
        <w:t xml:space="preserve">em até </w:t>
      </w:r>
      <w:r w:rsidR="00B214CA">
        <w:rPr>
          <w:sz w:val="22"/>
          <w:szCs w:val="22"/>
        </w:rPr>
        <w:t>4</w:t>
      </w:r>
      <w:r>
        <w:rPr>
          <w:sz w:val="22"/>
          <w:szCs w:val="22"/>
        </w:rPr>
        <w:t xml:space="preserve"> (</w:t>
      </w:r>
      <w:r w:rsidR="00B214CA">
        <w:rPr>
          <w:sz w:val="22"/>
          <w:szCs w:val="22"/>
        </w:rPr>
        <w:t>quatro</w:t>
      </w:r>
      <w:r>
        <w:rPr>
          <w:sz w:val="22"/>
          <w:szCs w:val="22"/>
        </w:rPr>
        <w:t>) dia</w:t>
      </w:r>
      <w:r w:rsidR="00B214CA">
        <w:rPr>
          <w:sz w:val="22"/>
          <w:szCs w:val="22"/>
        </w:rPr>
        <w:t>s</w:t>
      </w:r>
      <w:r>
        <w:rPr>
          <w:sz w:val="22"/>
          <w:szCs w:val="22"/>
        </w:rPr>
        <w:t xml:space="preserve"> út</w:t>
      </w:r>
      <w:r w:rsidR="00B214CA">
        <w:rPr>
          <w:sz w:val="22"/>
          <w:szCs w:val="22"/>
        </w:rPr>
        <w:t>e</w:t>
      </w:r>
      <w:r>
        <w:rPr>
          <w:sz w:val="22"/>
          <w:szCs w:val="22"/>
        </w:rPr>
        <w:t>i</w:t>
      </w:r>
      <w:r w:rsidR="00B214CA">
        <w:rPr>
          <w:sz w:val="22"/>
          <w:szCs w:val="22"/>
        </w:rPr>
        <w:t>s</w:t>
      </w:r>
      <w:r>
        <w:rPr>
          <w:sz w:val="22"/>
          <w:szCs w:val="22"/>
        </w:rPr>
        <w:t xml:space="preserve"> </w:t>
      </w:r>
      <w:r w:rsidRPr="00D3716F">
        <w:rPr>
          <w:sz w:val="22"/>
          <w:szCs w:val="22"/>
        </w:rPr>
        <w:t xml:space="preserve">após notificação por escrito </w:t>
      </w:r>
      <w:r w:rsidR="004B0C50">
        <w:rPr>
          <w:sz w:val="22"/>
          <w:szCs w:val="22"/>
        </w:rPr>
        <w:t xml:space="preserve">formulada pelo </w:t>
      </w:r>
      <w:r w:rsidRPr="00D3716F">
        <w:rPr>
          <w:sz w:val="22"/>
          <w:szCs w:val="22"/>
        </w:rPr>
        <w:t xml:space="preserve">Agente Fiduciário </w:t>
      </w:r>
      <w:r>
        <w:rPr>
          <w:sz w:val="22"/>
          <w:szCs w:val="22"/>
        </w:rPr>
        <w:t xml:space="preserve">ou pelos titulares das Debêntures </w:t>
      </w:r>
      <w:r w:rsidRPr="00D3716F">
        <w:rPr>
          <w:sz w:val="22"/>
          <w:szCs w:val="22"/>
        </w:rPr>
        <w:t xml:space="preserve">à Interveniente Garantidora, independentemente de qualquer pretensão, ação, disputa ou reclamação que a Emissora venha a ter ou exercer em relação às suas obrigações. Tal notificação deverá ser imediatamente emitida pelo Agente Fiduciário </w:t>
      </w:r>
      <w:r>
        <w:rPr>
          <w:sz w:val="22"/>
          <w:szCs w:val="22"/>
        </w:rPr>
        <w:t xml:space="preserve">ou pelos titulares das Debêntures </w:t>
      </w:r>
      <w:r w:rsidRPr="00D3716F">
        <w:rPr>
          <w:sz w:val="22"/>
          <w:szCs w:val="22"/>
        </w:rPr>
        <w:t>após a ocorrência da falta de pagamento pela Emissora de qualquer valor devido nas datas de pagamento definidas nesta Escritura ou quando do vencimento antecipado das Debêntures. O pagamento deverá ser realizado</w:t>
      </w:r>
      <w:r>
        <w:rPr>
          <w:sz w:val="22"/>
          <w:szCs w:val="22"/>
        </w:rPr>
        <w:t>,</w:t>
      </w:r>
      <w:r w:rsidRPr="00D3716F">
        <w:rPr>
          <w:sz w:val="22"/>
          <w:szCs w:val="22"/>
        </w:rPr>
        <w:t xml:space="preserve"> </w:t>
      </w:r>
      <w:r>
        <w:rPr>
          <w:sz w:val="22"/>
          <w:szCs w:val="22"/>
        </w:rPr>
        <w:t xml:space="preserve">fora do âmbito da CETIP, </w:t>
      </w:r>
      <w:r w:rsidRPr="00D3716F">
        <w:rPr>
          <w:sz w:val="22"/>
          <w:szCs w:val="22"/>
        </w:rPr>
        <w:t>segundo os procedimentos estabelecidos nesta Escritura</w:t>
      </w:r>
      <w:r>
        <w:rPr>
          <w:sz w:val="22"/>
          <w:szCs w:val="22"/>
        </w:rPr>
        <w:t>,</w:t>
      </w:r>
      <w:r w:rsidRPr="00D3716F">
        <w:rPr>
          <w:sz w:val="22"/>
          <w:szCs w:val="22"/>
        </w:rPr>
        <w:t xml:space="preserve"> e de acordo com instruções recebidas do Agente Fiduciário</w:t>
      </w:r>
      <w:r>
        <w:rPr>
          <w:sz w:val="22"/>
          <w:szCs w:val="22"/>
        </w:rPr>
        <w:t xml:space="preserve"> ou dos titulares das Debêntures</w:t>
      </w:r>
      <w:r w:rsidRPr="00D3716F">
        <w:rPr>
          <w:sz w:val="22"/>
          <w:szCs w:val="22"/>
        </w:rPr>
        <w:t>.</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w:t>
      </w:r>
      <w:r w:rsidR="00E33B65">
        <w:rPr>
          <w:sz w:val="22"/>
          <w:szCs w:val="22"/>
        </w:rPr>
        <w:t>5</w:t>
      </w:r>
      <w:r w:rsidR="00E33B65" w:rsidRPr="00D3716F">
        <w:rPr>
          <w:sz w:val="22"/>
          <w:szCs w:val="22"/>
        </w:rPr>
        <w:t xml:space="preserve">                   </w:t>
      </w:r>
      <w:r w:rsidRPr="00D3716F">
        <w:rPr>
          <w:sz w:val="22"/>
          <w:szCs w:val="22"/>
        </w:rPr>
        <w:t xml:space="preserve">A Interveniente Garantidora expressamente renuncia aos benefícios de ordem, direitos e faculdades de exoneração de qualquer natureza previstos nos artigos 366, </w:t>
      </w:r>
      <w:r w:rsidR="0008740E">
        <w:rPr>
          <w:sz w:val="22"/>
          <w:szCs w:val="22"/>
        </w:rPr>
        <w:t xml:space="preserve">821, </w:t>
      </w:r>
      <w:r w:rsidRPr="00D3716F">
        <w:rPr>
          <w:sz w:val="22"/>
          <w:szCs w:val="22"/>
        </w:rPr>
        <w:t xml:space="preserve">827, </w:t>
      </w:r>
      <w:r w:rsidR="0008740E">
        <w:rPr>
          <w:sz w:val="22"/>
          <w:szCs w:val="22"/>
        </w:rPr>
        <w:t xml:space="preserve">830, </w:t>
      </w:r>
      <w:r w:rsidRPr="00D3716F">
        <w:rPr>
          <w:sz w:val="22"/>
          <w:szCs w:val="22"/>
        </w:rPr>
        <w:t xml:space="preserve">834, 835, 836, 837, 838 e 839 do Código Civil e </w:t>
      </w:r>
      <w:r w:rsidR="00FB6DC6">
        <w:rPr>
          <w:sz w:val="22"/>
          <w:szCs w:val="22"/>
        </w:rPr>
        <w:t xml:space="preserve">no artigo </w:t>
      </w:r>
      <w:r w:rsidRPr="00D3716F">
        <w:rPr>
          <w:sz w:val="22"/>
          <w:szCs w:val="22"/>
        </w:rPr>
        <w:t>595 da Lei nº 5.869, de 11 de janeiro de 1973 (“</w:t>
      </w:r>
      <w:r w:rsidRPr="00D3716F">
        <w:rPr>
          <w:sz w:val="22"/>
          <w:szCs w:val="22"/>
          <w:u w:val="single"/>
        </w:rPr>
        <w:t>Código de Processo Civil</w:t>
      </w:r>
      <w:r w:rsidRPr="00D3716F">
        <w:rPr>
          <w:sz w:val="22"/>
          <w:szCs w:val="22"/>
        </w:rPr>
        <w:t xml:space="preserve">”).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w:t>
      </w:r>
      <w:r w:rsidR="00E33B65">
        <w:rPr>
          <w:sz w:val="22"/>
          <w:szCs w:val="22"/>
        </w:rPr>
        <w:t>6</w:t>
      </w:r>
      <w:r w:rsidRPr="00D3716F">
        <w:rPr>
          <w:sz w:val="22"/>
          <w:szCs w:val="22"/>
        </w:rPr>
        <w:t>                   Nenhuma objeção ou oposição da Emissora poderá, ainda, ser admitida ou invocada pela Interveniente Garantidora com o fito de escusar-se do cumprimento de suas obrigações perante os Debenturistas.</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w:t>
      </w:r>
      <w:r w:rsidR="00E33B65">
        <w:rPr>
          <w:sz w:val="22"/>
          <w:szCs w:val="22"/>
        </w:rPr>
        <w:t>7</w:t>
      </w:r>
      <w:r w:rsidRPr="00D3716F">
        <w:rPr>
          <w:sz w:val="22"/>
          <w:szCs w:val="22"/>
        </w:rPr>
        <w:t>                   A Interveniente Garantidora sub-rogar-se-á nos direitos dos Debenturistas caso venha a honrar, total ou parcialmente, a fiança objeto desta Cláusula 4.11, até o limite da parcela da dívida efetivamente honrada</w:t>
      </w:r>
      <w:r w:rsidRPr="001A6599">
        <w:rPr>
          <w:sz w:val="22"/>
          <w:szCs w:val="22"/>
        </w:rPr>
        <w:t>.</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jc w:val="both"/>
        <w:rPr>
          <w:sz w:val="22"/>
          <w:szCs w:val="22"/>
        </w:rPr>
      </w:pPr>
      <w:r w:rsidRPr="00D3716F">
        <w:rPr>
          <w:sz w:val="22"/>
          <w:szCs w:val="22"/>
        </w:rPr>
        <w:t>4.11.</w:t>
      </w:r>
      <w:r w:rsidR="00E33B65">
        <w:rPr>
          <w:sz w:val="22"/>
          <w:szCs w:val="22"/>
        </w:rPr>
        <w:t>8</w:t>
      </w:r>
      <w:r w:rsidRPr="00D3716F">
        <w:rPr>
          <w:sz w:val="22"/>
          <w:szCs w:val="22"/>
        </w:rPr>
        <w:t>                   A presente fiança entrará em vigor na Data de Emissão das Debêntures e permanecerá válida em todos os seus termos, expirando, independentemente de notificação ao Agente Fiduciário, com o pagamento integral do Valor Garantido, sendo certo que somente a partir de tal data a Interveniente Garantidora estará desobrigada de efetuar qualquer pagamento relativo a esta Escritura.</w:t>
      </w:r>
    </w:p>
    <w:p w:rsidR="005C015E" w:rsidRPr="00D3716F" w:rsidRDefault="005C015E" w:rsidP="005C015E">
      <w:pPr>
        <w:spacing w:line="312" w:lineRule="auto"/>
        <w:jc w:val="both"/>
        <w:rPr>
          <w:sz w:val="22"/>
          <w:szCs w:val="22"/>
        </w:rPr>
      </w:pPr>
    </w:p>
    <w:p w:rsidR="005C015E" w:rsidRPr="00D3716F" w:rsidRDefault="005C015E" w:rsidP="005C015E">
      <w:pPr>
        <w:shd w:val="clear" w:color="auto" w:fill="FFFFFF"/>
        <w:spacing w:line="312" w:lineRule="auto"/>
        <w:jc w:val="both"/>
        <w:rPr>
          <w:sz w:val="22"/>
          <w:szCs w:val="22"/>
        </w:rPr>
      </w:pPr>
      <w:r w:rsidRPr="00D3716F">
        <w:rPr>
          <w:sz w:val="22"/>
          <w:szCs w:val="22"/>
        </w:rPr>
        <w:t>4.11.</w:t>
      </w:r>
      <w:r w:rsidR="00E33B65">
        <w:rPr>
          <w:sz w:val="22"/>
          <w:szCs w:val="22"/>
        </w:rPr>
        <w:t>9</w:t>
      </w:r>
      <w:r w:rsidRPr="00D3716F">
        <w:rPr>
          <w:sz w:val="22"/>
          <w:szCs w:val="22"/>
        </w:rPr>
        <w:t>                    A Interveniente Garantidora reconhece, desde já, como prazo determinado, para fins do artigo 835 do Código Civil, a data do pagamento integral do Valor Garantido.</w:t>
      </w:r>
    </w:p>
    <w:p w:rsidR="005C015E" w:rsidRDefault="005C015E" w:rsidP="005C015E">
      <w:pPr>
        <w:shd w:val="clear" w:color="auto" w:fill="FFFFFF"/>
        <w:spacing w:line="312" w:lineRule="auto"/>
        <w:jc w:val="both"/>
        <w:rPr>
          <w:sz w:val="22"/>
          <w:szCs w:val="22"/>
        </w:rPr>
      </w:pPr>
    </w:p>
    <w:p w:rsidR="005C015E" w:rsidRPr="00D3716F" w:rsidRDefault="005C015E" w:rsidP="005C015E">
      <w:pPr>
        <w:shd w:val="clear" w:color="auto" w:fill="FFFFFF"/>
        <w:spacing w:line="312" w:lineRule="auto"/>
        <w:jc w:val="both"/>
        <w:rPr>
          <w:sz w:val="22"/>
          <w:szCs w:val="22"/>
        </w:rPr>
      </w:pPr>
      <w:r w:rsidRPr="00D3716F">
        <w:rPr>
          <w:sz w:val="22"/>
          <w:szCs w:val="22"/>
        </w:rPr>
        <w:t>4.11.</w:t>
      </w:r>
      <w:r>
        <w:rPr>
          <w:sz w:val="22"/>
          <w:szCs w:val="22"/>
        </w:rPr>
        <w:t>1</w:t>
      </w:r>
      <w:r w:rsidR="00E33B65">
        <w:rPr>
          <w:sz w:val="22"/>
          <w:szCs w:val="22"/>
        </w:rPr>
        <w:t>0</w:t>
      </w:r>
      <w:r w:rsidRPr="00D3716F">
        <w:rPr>
          <w:sz w:val="22"/>
          <w:szCs w:val="22"/>
        </w:rPr>
        <w:t xml:space="preserve">                    </w:t>
      </w:r>
      <w:r>
        <w:rPr>
          <w:sz w:val="22"/>
          <w:szCs w:val="22"/>
        </w:rPr>
        <w:t>A presente Fiança será excutida e exigida pelo Agente Fiduciário ou pelos titulares das Debêntures</w:t>
      </w:r>
      <w:r w:rsidR="0074017A">
        <w:rPr>
          <w:sz w:val="22"/>
          <w:szCs w:val="22"/>
        </w:rPr>
        <w:t>, judicial ou extrajudicialmente,</w:t>
      </w:r>
      <w:r>
        <w:rPr>
          <w:sz w:val="22"/>
          <w:szCs w:val="22"/>
        </w:rPr>
        <w:t xml:space="preserve"> quantas vezes forem necessárias até a integral e efetiva liquidação do Valor Garantido.</w:t>
      </w:r>
    </w:p>
    <w:p w:rsidR="005C015E" w:rsidRPr="00D3716F" w:rsidRDefault="005C015E" w:rsidP="005C015E">
      <w:pPr>
        <w:pStyle w:val="Celso1"/>
        <w:widowControl/>
        <w:spacing w:line="312" w:lineRule="auto"/>
        <w:rPr>
          <w:rFonts w:ascii="Times New Roman" w:hAnsi="Times New Roman"/>
          <w:color w:val="000000"/>
          <w:sz w:val="22"/>
          <w:szCs w:val="22"/>
        </w:rPr>
      </w:pPr>
    </w:p>
    <w:p w:rsidR="005C015E" w:rsidRPr="00D3716F" w:rsidRDefault="005C015E" w:rsidP="005C015E">
      <w:pPr>
        <w:pStyle w:val="Ttulo1"/>
        <w:tabs>
          <w:tab w:val="left" w:pos="1418"/>
        </w:tabs>
        <w:spacing w:before="0" w:after="0" w:line="312" w:lineRule="auto"/>
        <w:ind w:left="720" w:hanging="720"/>
        <w:jc w:val="both"/>
        <w:rPr>
          <w:rFonts w:ascii="Times New Roman" w:hAnsi="Times New Roman" w:cs="Times New Roman"/>
          <w:w w:val="0"/>
          <w:sz w:val="22"/>
          <w:szCs w:val="22"/>
        </w:rPr>
      </w:pPr>
      <w:bookmarkStart w:id="73" w:name="_DV_M186"/>
      <w:bookmarkEnd w:id="68"/>
      <w:bookmarkEnd w:id="69"/>
      <w:bookmarkEnd w:id="73"/>
      <w:r w:rsidRPr="00D3716F">
        <w:rPr>
          <w:rFonts w:ascii="Times New Roman" w:hAnsi="Times New Roman" w:cs="Times New Roman"/>
          <w:w w:val="0"/>
          <w:sz w:val="22"/>
          <w:szCs w:val="22"/>
        </w:rPr>
        <w:t>5.</w:t>
      </w:r>
      <w:r w:rsidRPr="00D3716F">
        <w:rPr>
          <w:rFonts w:ascii="Times New Roman" w:hAnsi="Times New Roman" w:cs="Times New Roman"/>
          <w:w w:val="0"/>
          <w:sz w:val="22"/>
          <w:szCs w:val="22"/>
        </w:rPr>
        <w:tab/>
      </w:r>
      <w:bookmarkStart w:id="74" w:name="_DV_M187"/>
      <w:bookmarkEnd w:id="74"/>
      <w:r w:rsidRPr="00D3716F">
        <w:rPr>
          <w:rFonts w:ascii="Times New Roman" w:hAnsi="Times New Roman" w:cs="Times New Roman"/>
          <w:w w:val="0"/>
          <w:sz w:val="22"/>
          <w:szCs w:val="22"/>
        </w:rPr>
        <w:t>DA AQUISIÇÃO FACULTATIVA, DO RESGATE ANTECIPADO E DO VENCIMENTO ANTECIPADO</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p>
    <w:p w:rsidR="005C015E" w:rsidRPr="00D3716F" w:rsidRDefault="005C015E" w:rsidP="005C015E">
      <w:pPr>
        <w:shd w:val="clear" w:color="auto" w:fill="FFFFFF"/>
        <w:tabs>
          <w:tab w:val="left" w:pos="24"/>
          <w:tab w:val="left" w:pos="284"/>
          <w:tab w:val="left" w:pos="900"/>
          <w:tab w:val="left" w:pos="144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w w:val="0"/>
          <w:sz w:val="22"/>
          <w:szCs w:val="22"/>
        </w:rPr>
      </w:pPr>
      <w:r w:rsidRPr="00D3716F">
        <w:rPr>
          <w:rFonts w:eastAsia="Arial Unicode MS"/>
          <w:b/>
          <w:smallCaps/>
          <w:w w:val="0"/>
          <w:sz w:val="22"/>
          <w:szCs w:val="22"/>
        </w:rPr>
        <w:t>5.1</w:t>
      </w:r>
      <w:r w:rsidRPr="00D3716F">
        <w:rPr>
          <w:rFonts w:eastAsia="Arial Unicode MS"/>
          <w:b/>
          <w:smallCaps/>
          <w:w w:val="0"/>
          <w:sz w:val="22"/>
          <w:szCs w:val="22"/>
        </w:rPr>
        <w:tab/>
      </w:r>
      <w:r w:rsidRPr="00D3716F">
        <w:rPr>
          <w:rFonts w:eastAsia="Arial Unicode MS"/>
          <w:b/>
          <w:smallCaps/>
          <w:w w:val="0"/>
          <w:sz w:val="22"/>
          <w:szCs w:val="22"/>
        </w:rPr>
        <w:tab/>
        <w:t>A</w:t>
      </w:r>
      <w:r w:rsidRPr="00D3716F">
        <w:rPr>
          <w:rFonts w:eastAsia="Arial Unicode MS"/>
          <w:b/>
          <w:w w:val="0"/>
          <w:sz w:val="22"/>
          <w:szCs w:val="22"/>
        </w:rPr>
        <w:t>quisição Antecipada Facultativa</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w w:val="0"/>
          <w:sz w:val="22"/>
          <w:szCs w:val="22"/>
        </w:rPr>
      </w:pPr>
    </w:p>
    <w:p w:rsidR="005C015E" w:rsidRPr="00D3716F" w:rsidRDefault="005C015E" w:rsidP="005C015E">
      <w:pPr>
        <w:spacing w:line="312" w:lineRule="auto"/>
        <w:jc w:val="both"/>
        <w:rPr>
          <w:sz w:val="22"/>
          <w:szCs w:val="22"/>
        </w:rPr>
      </w:pPr>
      <w:r w:rsidRPr="00D3716F">
        <w:rPr>
          <w:sz w:val="22"/>
          <w:szCs w:val="22"/>
        </w:rPr>
        <w:t>5.1.1</w:t>
      </w:r>
      <w:r w:rsidRPr="00D3716F">
        <w:rPr>
          <w:sz w:val="22"/>
          <w:szCs w:val="22"/>
        </w:rPr>
        <w:tab/>
      </w:r>
      <w:r w:rsidRPr="00D3716F">
        <w:rPr>
          <w:sz w:val="22"/>
          <w:szCs w:val="22"/>
        </w:rPr>
        <w:tab/>
        <w:t xml:space="preserve">A Emissora poderá, a qualquer tempo, </w:t>
      </w:r>
      <w:r>
        <w:rPr>
          <w:sz w:val="22"/>
          <w:szCs w:val="22"/>
        </w:rPr>
        <w:t xml:space="preserve">observadas as restrições impostas pela Instrução CVM 476 e demais disposições aplicáveis, </w:t>
      </w:r>
      <w:r w:rsidRPr="00D3716F">
        <w:rPr>
          <w:sz w:val="22"/>
          <w:szCs w:val="22"/>
        </w:rPr>
        <w:t xml:space="preserve">adquirir Debêntures em circulação no mercado, </w:t>
      </w:r>
      <w:r w:rsidRPr="007D586A">
        <w:rPr>
          <w:sz w:val="22"/>
          <w:szCs w:val="22"/>
        </w:rPr>
        <w:t>observado o disposto no artigo 55, §2º,</w:t>
      </w:r>
      <w:r w:rsidRPr="00D3716F">
        <w:rPr>
          <w:sz w:val="22"/>
          <w:szCs w:val="22"/>
        </w:rPr>
        <w:t xml:space="preserve"> da Lei das Sociedades por Ações</w:t>
      </w:r>
      <w:r w:rsidR="005C011D">
        <w:rPr>
          <w:sz w:val="22"/>
          <w:szCs w:val="22"/>
        </w:rPr>
        <w:t>, com a redação dada pela MP 517,</w:t>
      </w:r>
      <w:r w:rsidR="00E25E00">
        <w:rPr>
          <w:sz w:val="22"/>
          <w:szCs w:val="22"/>
        </w:rPr>
        <w:t xml:space="preserve"> e as regras expedidas pela CVM, devendo tal</w:t>
      </w:r>
      <w:r w:rsidR="009D334B">
        <w:rPr>
          <w:sz w:val="22"/>
          <w:szCs w:val="22"/>
        </w:rPr>
        <w:t>(is)</w:t>
      </w:r>
      <w:r w:rsidR="00E25E00">
        <w:rPr>
          <w:sz w:val="22"/>
          <w:szCs w:val="22"/>
        </w:rPr>
        <w:t xml:space="preserve"> </w:t>
      </w:r>
      <w:r w:rsidR="009D334B">
        <w:rPr>
          <w:sz w:val="22"/>
          <w:szCs w:val="22"/>
        </w:rPr>
        <w:t xml:space="preserve">aquisição(ões) </w:t>
      </w:r>
      <w:r w:rsidR="00E25E00">
        <w:rPr>
          <w:sz w:val="22"/>
          <w:szCs w:val="22"/>
        </w:rPr>
        <w:t>constar</w:t>
      </w:r>
      <w:r w:rsidR="009D334B">
        <w:rPr>
          <w:sz w:val="22"/>
          <w:szCs w:val="22"/>
        </w:rPr>
        <w:t>(em)</w:t>
      </w:r>
      <w:r w:rsidR="00E25E00">
        <w:rPr>
          <w:sz w:val="22"/>
          <w:szCs w:val="22"/>
        </w:rPr>
        <w:t xml:space="preserve"> do relatório da administração e das demonstrações financeiras</w:t>
      </w:r>
      <w:r w:rsidR="009D334B">
        <w:rPr>
          <w:sz w:val="22"/>
          <w:szCs w:val="22"/>
        </w:rPr>
        <w:t xml:space="preserve"> da Emissora</w:t>
      </w:r>
      <w:r w:rsidRPr="00D3716F">
        <w:rPr>
          <w:sz w:val="22"/>
          <w:szCs w:val="22"/>
        </w:rPr>
        <w:t>. As Debêntures objeto deste procedimento poderão (i) ser canceladas,</w:t>
      </w:r>
      <w:r>
        <w:rPr>
          <w:sz w:val="22"/>
          <w:szCs w:val="22"/>
        </w:rPr>
        <w:t xml:space="preserve"> devendo o cancelamento ser objeto de ato deliberativo da Emissora,</w:t>
      </w:r>
      <w:r w:rsidRPr="00D3716F">
        <w:rPr>
          <w:sz w:val="22"/>
          <w:szCs w:val="22"/>
        </w:rPr>
        <w:t xml:space="preserve"> (ii) permanecer em tesouraria, ou (iii) ser novamente colocadas no mercado. As Debêntures adquiridas pela Emissora para permanência em tesouraria, nos termos desta Cláusula 5.1.1, se e quando recolocadas no mercado, farão jus à mesma remuneração das demais Debêntures que ainda estiverem em circulação, observada a restrição para negociação das Debêntures prevista na Cláusula </w:t>
      </w:r>
      <w:r w:rsidRPr="00146602">
        <w:rPr>
          <w:sz w:val="22"/>
          <w:szCs w:val="22"/>
        </w:rPr>
        <w:t>3.</w:t>
      </w:r>
      <w:r w:rsidR="002D045A">
        <w:rPr>
          <w:sz w:val="22"/>
          <w:szCs w:val="22"/>
        </w:rPr>
        <w:t>9</w:t>
      </w:r>
      <w:r w:rsidR="005C011D">
        <w:rPr>
          <w:sz w:val="22"/>
          <w:szCs w:val="22"/>
        </w:rPr>
        <w:t>.2</w:t>
      </w:r>
      <w:r w:rsidRPr="00D3716F">
        <w:rPr>
          <w:sz w:val="22"/>
          <w:szCs w:val="22"/>
        </w:rPr>
        <w:t xml:space="preserve"> acima</w:t>
      </w:r>
      <w:r w:rsidRPr="00B95C93">
        <w:rPr>
          <w:sz w:val="22"/>
          <w:szCs w:val="22"/>
        </w:rPr>
        <w:t xml:space="preserve">. </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p>
    <w:p w:rsidR="005C015E" w:rsidRPr="00D3716F" w:rsidRDefault="005C015E" w:rsidP="005C015E">
      <w:pPr>
        <w:shd w:val="clear" w:color="auto" w:fill="FFFFFF"/>
        <w:tabs>
          <w:tab w:val="left" w:pos="24"/>
          <w:tab w:val="left" w:pos="284"/>
          <w:tab w:val="left" w:pos="900"/>
          <w:tab w:val="left" w:pos="144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r w:rsidRPr="00D3716F">
        <w:rPr>
          <w:rFonts w:eastAsia="Arial Unicode MS"/>
          <w:b/>
          <w:smallCaps/>
          <w:w w:val="0"/>
          <w:sz w:val="22"/>
          <w:szCs w:val="22"/>
        </w:rPr>
        <w:t>5.2</w:t>
      </w:r>
      <w:r w:rsidRPr="00D3716F">
        <w:rPr>
          <w:rFonts w:eastAsia="Arial Unicode MS"/>
          <w:b/>
          <w:smallCaps/>
          <w:w w:val="0"/>
          <w:sz w:val="22"/>
          <w:szCs w:val="22"/>
        </w:rPr>
        <w:tab/>
      </w:r>
      <w:r w:rsidRPr="00D3716F">
        <w:rPr>
          <w:rFonts w:eastAsia="Arial Unicode MS"/>
          <w:b/>
          <w:smallCaps/>
          <w:w w:val="0"/>
          <w:sz w:val="22"/>
          <w:szCs w:val="22"/>
        </w:rPr>
        <w:tab/>
      </w:r>
      <w:r w:rsidRPr="00D3716F">
        <w:rPr>
          <w:rFonts w:eastAsia="Arial Unicode MS"/>
          <w:b/>
          <w:smallCaps/>
          <w:w w:val="0"/>
          <w:sz w:val="22"/>
          <w:szCs w:val="22"/>
        </w:rPr>
        <w:tab/>
      </w:r>
      <w:r w:rsidRPr="00D3716F">
        <w:rPr>
          <w:rFonts w:eastAsia="Arial Unicode MS"/>
          <w:b/>
          <w:w w:val="0"/>
          <w:sz w:val="22"/>
          <w:szCs w:val="22"/>
        </w:rPr>
        <w:t>Resgate Antecipado</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23DE7"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D23DE7">
        <w:rPr>
          <w:sz w:val="22"/>
          <w:szCs w:val="22"/>
        </w:rPr>
        <w:t>5.2.1</w:t>
      </w:r>
      <w:r w:rsidRPr="00D23DE7">
        <w:rPr>
          <w:sz w:val="22"/>
          <w:szCs w:val="22"/>
        </w:rPr>
        <w:tab/>
      </w:r>
      <w:r w:rsidRPr="00D23DE7">
        <w:rPr>
          <w:sz w:val="22"/>
          <w:szCs w:val="22"/>
        </w:rPr>
        <w:tab/>
        <w:t xml:space="preserve">A partir de </w:t>
      </w:r>
      <w:r w:rsidR="00B066AD">
        <w:rPr>
          <w:sz w:val="22"/>
          <w:szCs w:val="22"/>
        </w:rPr>
        <w:t xml:space="preserve">20 </w:t>
      </w:r>
      <w:r w:rsidRPr="00D23DE7">
        <w:rPr>
          <w:sz w:val="22"/>
          <w:szCs w:val="22"/>
        </w:rPr>
        <w:t xml:space="preserve">de </w:t>
      </w:r>
      <w:r w:rsidR="00B066AD">
        <w:rPr>
          <w:sz w:val="22"/>
          <w:szCs w:val="22"/>
        </w:rPr>
        <w:t xml:space="preserve">abril </w:t>
      </w:r>
      <w:r w:rsidRPr="00D23DE7">
        <w:rPr>
          <w:sz w:val="22"/>
          <w:szCs w:val="22"/>
        </w:rPr>
        <w:t xml:space="preserve">de </w:t>
      </w:r>
      <w:r w:rsidR="00D71DC8">
        <w:rPr>
          <w:sz w:val="22"/>
          <w:szCs w:val="22"/>
        </w:rPr>
        <w:t>2014</w:t>
      </w:r>
      <w:r w:rsidRPr="00D23DE7">
        <w:rPr>
          <w:sz w:val="22"/>
          <w:szCs w:val="22"/>
        </w:rPr>
        <w:t xml:space="preserve">, as Debêntures poderão ser facultativamente resgatadas, total ou parcialmente, a qualquer momento, por meio de envio </w:t>
      </w:r>
      <w:r w:rsidR="00657030">
        <w:rPr>
          <w:sz w:val="22"/>
          <w:szCs w:val="22"/>
        </w:rPr>
        <w:t xml:space="preserve">de comunicação escrita aos Debenturistas </w:t>
      </w:r>
      <w:r w:rsidRPr="00D23DE7">
        <w:rPr>
          <w:sz w:val="22"/>
          <w:szCs w:val="22"/>
        </w:rPr>
        <w:t xml:space="preserve">ou de publicação de comunicado aos Debenturistas, nos jornais </w:t>
      </w:r>
      <w:r w:rsidR="00657030">
        <w:rPr>
          <w:sz w:val="22"/>
          <w:szCs w:val="22"/>
        </w:rPr>
        <w:t>Diário Oficial do Estado de Pernambuco e Valor Econômico</w:t>
      </w:r>
      <w:r w:rsidRPr="00D23DE7">
        <w:rPr>
          <w:sz w:val="22"/>
          <w:szCs w:val="22"/>
        </w:rPr>
        <w:t xml:space="preserve">, </w:t>
      </w:r>
      <w:r w:rsidR="0074017A">
        <w:rPr>
          <w:sz w:val="22"/>
          <w:szCs w:val="22"/>
        </w:rPr>
        <w:t xml:space="preserve">bem como mediante envio de comunicação escrita ao Agente Fiduciário </w:t>
      </w:r>
      <w:r w:rsidRPr="00D23DE7">
        <w:rPr>
          <w:sz w:val="22"/>
          <w:szCs w:val="22"/>
        </w:rPr>
        <w:t xml:space="preserve">com </w:t>
      </w:r>
      <w:r w:rsidR="0074017A">
        <w:rPr>
          <w:sz w:val="22"/>
          <w:szCs w:val="22"/>
        </w:rPr>
        <w:t xml:space="preserve">antecedência mínima de </w:t>
      </w:r>
      <w:r w:rsidRPr="00D23DE7">
        <w:rPr>
          <w:sz w:val="22"/>
          <w:szCs w:val="22"/>
        </w:rPr>
        <w:t xml:space="preserve">10 (dez) dias úteis, informando: (i) a data; (ii) o número de Debêntures que serão resgatadas; e (iii) qualquer outra informação relevante aos Debenturistas. O valor de resgate será equivalente ao Valor Nominal ou Saldo do Valor Nominal, acrescido dos Juros Remuneratórios e dos Encargos Moratórios, se </w:t>
      </w:r>
      <w:r w:rsidR="006B1C18">
        <w:rPr>
          <w:sz w:val="22"/>
          <w:szCs w:val="22"/>
        </w:rPr>
        <w:t>houver</w:t>
      </w:r>
      <w:r w:rsidRPr="00D23DE7">
        <w:rPr>
          <w:sz w:val="22"/>
          <w:szCs w:val="22"/>
        </w:rPr>
        <w:t xml:space="preserve">, devidos </w:t>
      </w:r>
      <w:r w:rsidR="0074017A">
        <w:rPr>
          <w:sz w:val="22"/>
          <w:szCs w:val="22"/>
        </w:rPr>
        <w:t xml:space="preserve">desde a data do último pagamento de juros remuneratórios ou amortização </w:t>
      </w:r>
      <w:r w:rsidRPr="00D23DE7">
        <w:rPr>
          <w:sz w:val="22"/>
          <w:szCs w:val="22"/>
        </w:rPr>
        <w:t>até a data do resgate e acrescido de prêmio sobre o valor de resgate (“</w:t>
      </w:r>
      <w:r w:rsidRPr="00D23DE7">
        <w:rPr>
          <w:sz w:val="22"/>
          <w:szCs w:val="22"/>
          <w:u w:val="single"/>
        </w:rPr>
        <w:t>Prêmio</w:t>
      </w:r>
      <w:r w:rsidRPr="00D23DE7">
        <w:rPr>
          <w:sz w:val="22"/>
          <w:szCs w:val="22"/>
        </w:rPr>
        <w:t>”), nos seguintes termos:</w:t>
      </w:r>
    </w:p>
    <w:p w:rsidR="005C015E" w:rsidRPr="00D23DE7"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p>
    <w:tbl>
      <w:tblPr>
        <w:tblW w:w="7991" w:type="dxa"/>
        <w:jc w:val="center"/>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73"/>
        <w:gridCol w:w="3518"/>
      </w:tblGrid>
      <w:tr w:rsidR="005C015E" w:rsidRPr="00D23DE7" w:rsidTr="0056268C">
        <w:trPr>
          <w:jc w:val="center"/>
        </w:trPr>
        <w:tc>
          <w:tcPr>
            <w:tcW w:w="4473" w:type="dxa"/>
            <w:shd w:val="clear" w:color="auto" w:fill="E0E0E0"/>
            <w:vAlign w:val="center"/>
          </w:tcPr>
          <w:p w:rsidR="005C015E" w:rsidRPr="00D23DE7" w:rsidRDefault="005C015E" w:rsidP="0056268C">
            <w:pPr>
              <w:jc w:val="center"/>
              <w:rPr>
                <w:b/>
                <w:smallCaps/>
                <w:color w:val="000000"/>
                <w:sz w:val="18"/>
                <w:szCs w:val="18"/>
              </w:rPr>
            </w:pPr>
            <w:r w:rsidRPr="00D23DE7">
              <w:rPr>
                <w:b/>
                <w:smallCaps/>
                <w:color w:val="000000"/>
                <w:sz w:val="18"/>
                <w:szCs w:val="18"/>
              </w:rPr>
              <w:t xml:space="preserve">Período </w:t>
            </w:r>
          </w:p>
          <w:p w:rsidR="005C015E" w:rsidRPr="00D23DE7" w:rsidRDefault="005C015E" w:rsidP="0056268C">
            <w:pPr>
              <w:jc w:val="center"/>
              <w:rPr>
                <w:b/>
                <w:smallCaps/>
                <w:color w:val="000000"/>
                <w:sz w:val="18"/>
                <w:szCs w:val="18"/>
              </w:rPr>
            </w:pPr>
            <w:r w:rsidRPr="00D23DE7">
              <w:rPr>
                <w:b/>
                <w:smallCaps/>
                <w:color w:val="000000"/>
                <w:sz w:val="18"/>
                <w:szCs w:val="18"/>
              </w:rPr>
              <w:t>(a contar da data de emissão)</w:t>
            </w:r>
          </w:p>
        </w:tc>
        <w:tc>
          <w:tcPr>
            <w:tcW w:w="3518" w:type="dxa"/>
            <w:shd w:val="clear" w:color="auto" w:fill="E0E0E0"/>
            <w:vAlign w:val="center"/>
          </w:tcPr>
          <w:p w:rsidR="005C015E" w:rsidRPr="00D23DE7" w:rsidRDefault="005C015E" w:rsidP="0056268C">
            <w:pPr>
              <w:jc w:val="center"/>
              <w:rPr>
                <w:b/>
                <w:smallCaps/>
                <w:color w:val="000000"/>
                <w:sz w:val="18"/>
                <w:szCs w:val="18"/>
              </w:rPr>
            </w:pPr>
            <w:r w:rsidRPr="00D23DE7">
              <w:rPr>
                <w:b/>
                <w:smallCaps/>
                <w:color w:val="000000"/>
                <w:sz w:val="18"/>
                <w:szCs w:val="18"/>
              </w:rPr>
              <w:t>Prêmio</w:t>
            </w:r>
          </w:p>
        </w:tc>
      </w:tr>
      <w:tr w:rsidR="005C015E" w:rsidRPr="00D23DE7" w:rsidDel="00484703" w:rsidTr="0056268C">
        <w:trPr>
          <w:jc w:val="center"/>
        </w:trPr>
        <w:tc>
          <w:tcPr>
            <w:tcW w:w="4473" w:type="dxa"/>
          </w:tcPr>
          <w:p w:rsidR="005C015E" w:rsidRPr="00D23DE7" w:rsidDel="00886348" w:rsidRDefault="005C015E" w:rsidP="00B066AD">
            <w:pPr>
              <w:jc w:val="center"/>
              <w:rPr>
                <w:color w:val="000000"/>
                <w:sz w:val="18"/>
                <w:szCs w:val="18"/>
              </w:rPr>
            </w:pPr>
            <w:r w:rsidRPr="00D23DE7">
              <w:rPr>
                <w:color w:val="000000"/>
                <w:sz w:val="18"/>
                <w:szCs w:val="18"/>
              </w:rPr>
              <w:t xml:space="preserve">De </w:t>
            </w:r>
            <w:r w:rsidR="00B066AD">
              <w:rPr>
                <w:color w:val="000000"/>
                <w:sz w:val="18"/>
                <w:szCs w:val="18"/>
              </w:rPr>
              <w:t xml:space="preserve">20 </w:t>
            </w:r>
            <w:r w:rsidRPr="00D23DE7">
              <w:rPr>
                <w:color w:val="000000"/>
                <w:sz w:val="18"/>
                <w:szCs w:val="18"/>
              </w:rPr>
              <w:t xml:space="preserve">de </w:t>
            </w:r>
            <w:r w:rsidR="00B066AD">
              <w:rPr>
                <w:color w:val="000000"/>
                <w:sz w:val="18"/>
                <w:szCs w:val="18"/>
              </w:rPr>
              <w:t xml:space="preserve">abril </w:t>
            </w:r>
            <w:r w:rsidRPr="00D23DE7">
              <w:rPr>
                <w:color w:val="000000"/>
                <w:sz w:val="18"/>
                <w:szCs w:val="18"/>
              </w:rPr>
              <w:t>de 201</w:t>
            </w:r>
            <w:r w:rsidR="00D71DC8">
              <w:rPr>
                <w:color w:val="000000"/>
                <w:sz w:val="18"/>
                <w:szCs w:val="18"/>
              </w:rPr>
              <w:t>4</w:t>
            </w:r>
            <w:r w:rsidRPr="00D23DE7">
              <w:rPr>
                <w:color w:val="000000"/>
                <w:sz w:val="18"/>
                <w:szCs w:val="18"/>
              </w:rPr>
              <w:t xml:space="preserve"> a </w:t>
            </w:r>
            <w:r w:rsidR="00B066AD">
              <w:rPr>
                <w:color w:val="000000"/>
                <w:sz w:val="18"/>
                <w:szCs w:val="18"/>
              </w:rPr>
              <w:t xml:space="preserve">20 </w:t>
            </w:r>
            <w:r w:rsidRPr="00D23DE7">
              <w:rPr>
                <w:color w:val="000000"/>
                <w:sz w:val="18"/>
                <w:szCs w:val="18"/>
              </w:rPr>
              <w:t xml:space="preserve">de </w:t>
            </w:r>
            <w:r w:rsidR="00B066AD">
              <w:rPr>
                <w:color w:val="000000"/>
                <w:sz w:val="18"/>
                <w:szCs w:val="18"/>
              </w:rPr>
              <w:t xml:space="preserve">abril </w:t>
            </w:r>
            <w:r w:rsidRPr="00D23DE7">
              <w:rPr>
                <w:color w:val="000000"/>
                <w:sz w:val="18"/>
                <w:szCs w:val="18"/>
              </w:rPr>
              <w:t xml:space="preserve">de </w:t>
            </w:r>
            <w:r>
              <w:rPr>
                <w:color w:val="000000"/>
                <w:sz w:val="18"/>
                <w:szCs w:val="18"/>
              </w:rPr>
              <w:t>201</w:t>
            </w:r>
            <w:r w:rsidR="00D71DC8">
              <w:rPr>
                <w:color w:val="000000"/>
                <w:sz w:val="18"/>
                <w:szCs w:val="18"/>
              </w:rPr>
              <w:t>5</w:t>
            </w:r>
            <w:r w:rsidRPr="00D23DE7">
              <w:rPr>
                <w:color w:val="000000"/>
                <w:sz w:val="18"/>
                <w:szCs w:val="18"/>
              </w:rPr>
              <w:t xml:space="preserve"> (inclusive)</w:t>
            </w:r>
          </w:p>
        </w:tc>
        <w:tc>
          <w:tcPr>
            <w:tcW w:w="3518" w:type="dxa"/>
          </w:tcPr>
          <w:p w:rsidR="005C015E" w:rsidRPr="00D23DE7" w:rsidDel="00484703" w:rsidRDefault="00D71DC8" w:rsidP="0056268C">
            <w:pPr>
              <w:jc w:val="center"/>
              <w:rPr>
                <w:color w:val="000000"/>
                <w:sz w:val="18"/>
                <w:szCs w:val="18"/>
              </w:rPr>
            </w:pPr>
            <w:r>
              <w:rPr>
                <w:color w:val="000000"/>
                <w:sz w:val="18"/>
                <w:szCs w:val="18"/>
              </w:rPr>
              <w:t>0,45</w:t>
            </w:r>
            <w:r w:rsidR="005C015E" w:rsidRPr="00D23DE7">
              <w:rPr>
                <w:color w:val="000000"/>
                <w:sz w:val="18"/>
                <w:szCs w:val="18"/>
              </w:rPr>
              <w:t>%</w:t>
            </w:r>
          </w:p>
        </w:tc>
      </w:tr>
      <w:tr w:rsidR="005C015E" w:rsidRPr="00D23DE7" w:rsidTr="0056268C">
        <w:trPr>
          <w:jc w:val="center"/>
        </w:trPr>
        <w:tc>
          <w:tcPr>
            <w:tcW w:w="4473" w:type="dxa"/>
          </w:tcPr>
          <w:p w:rsidR="005C015E" w:rsidRPr="00D23DE7" w:rsidRDefault="00D71DC8" w:rsidP="00B066AD">
            <w:pPr>
              <w:jc w:val="center"/>
              <w:rPr>
                <w:color w:val="000000"/>
                <w:sz w:val="18"/>
                <w:szCs w:val="18"/>
              </w:rPr>
            </w:pPr>
            <w:r w:rsidRPr="00D23DE7">
              <w:rPr>
                <w:color w:val="000000"/>
                <w:sz w:val="18"/>
                <w:szCs w:val="18"/>
              </w:rPr>
              <w:t xml:space="preserve">De </w:t>
            </w:r>
            <w:r w:rsidR="00B066AD">
              <w:rPr>
                <w:color w:val="000000"/>
                <w:sz w:val="18"/>
                <w:szCs w:val="18"/>
              </w:rPr>
              <w:t xml:space="preserve">21 </w:t>
            </w:r>
            <w:r w:rsidRPr="00D23DE7">
              <w:rPr>
                <w:color w:val="000000"/>
                <w:sz w:val="18"/>
                <w:szCs w:val="18"/>
              </w:rPr>
              <w:t xml:space="preserve">de </w:t>
            </w:r>
            <w:r w:rsidR="00B066AD">
              <w:rPr>
                <w:color w:val="000000"/>
                <w:sz w:val="18"/>
                <w:szCs w:val="18"/>
              </w:rPr>
              <w:t xml:space="preserve">abril </w:t>
            </w:r>
            <w:r w:rsidRPr="00D23DE7">
              <w:rPr>
                <w:color w:val="000000"/>
                <w:sz w:val="18"/>
                <w:szCs w:val="18"/>
              </w:rPr>
              <w:t>de 201</w:t>
            </w:r>
            <w:r>
              <w:rPr>
                <w:color w:val="000000"/>
                <w:sz w:val="18"/>
                <w:szCs w:val="18"/>
              </w:rPr>
              <w:t>5</w:t>
            </w:r>
            <w:r w:rsidRPr="00D23DE7">
              <w:rPr>
                <w:color w:val="000000"/>
                <w:sz w:val="18"/>
                <w:szCs w:val="18"/>
              </w:rPr>
              <w:t xml:space="preserve"> a </w:t>
            </w:r>
            <w:r w:rsidR="00B066AD">
              <w:rPr>
                <w:color w:val="000000"/>
                <w:sz w:val="18"/>
                <w:szCs w:val="18"/>
              </w:rPr>
              <w:t xml:space="preserve">20 </w:t>
            </w:r>
            <w:r w:rsidRPr="00D23DE7">
              <w:rPr>
                <w:color w:val="000000"/>
                <w:sz w:val="18"/>
                <w:szCs w:val="18"/>
              </w:rPr>
              <w:t xml:space="preserve">de </w:t>
            </w:r>
            <w:r w:rsidR="00B066AD">
              <w:rPr>
                <w:color w:val="000000"/>
                <w:sz w:val="18"/>
                <w:szCs w:val="18"/>
              </w:rPr>
              <w:t xml:space="preserve">abril </w:t>
            </w:r>
            <w:r w:rsidRPr="00D23DE7">
              <w:rPr>
                <w:color w:val="000000"/>
                <w:sz w:val="18"/>
                <w:szCs w:val="18"/>
              </w:rPr>
              <w:t xml:space="preserve">de </w:t>
            </w:r>
            <w:r>
              <w:rPr>
                <w:color w:val="000000"/>
                <w:sz w:val="18"/>
                <w:szCs w:val="18"/>
              </w:rPr>
              <w:t>2016</w:t>
            </w:r>
            <w:r w:rsidRPr="00D23DE7">
              <w:rPr>
                <w:color w:val="000000"/>
                <w:sz w:val="18"/>
                <w:szCs w:val="18"/>
              </w:rPr>
              <w:t xml:space="preserve"> (inclusive)</w:t>
            </w:r>
          </w:p>
        </w:tc>
        <w:tc>
          <w:tcPr>
            <w:tcW w:w="3518" w:type="dxa"/>
          </w:tcPr>
          <w:p w:rsidR="005C015E" w:rsidRPr="00D23DE7" w:rsidRDefault="00D71DC8" w:rsidP="00D71DC8">
            <w:pPr>
              <w:jc w:val="center"/>
              <w:rPr>
                <w:color w:val="000000"/>
                <w:sz w:val="18"/>
                <w:szCs w:val="18"/>
              </w:rPr>
            </w:pPr>
            <w:r>
              <w:rPr>
                <w:color w:val="000000"/>
                <w:sz w:val="18"/>
                <w:szCs w:val="18"/>
              </w:rPr>
              <w:t>0,30</w:t>
            </w:r>
            <w:r w:rsidR="005C015E" w:rsidRPr="00D23DE7">
              <w:rPr>
                <w:color w:val="000000"/>
                <w:sz w:val="18"/>
                <w:szCs w:val="18"/>
              </w:rPr>
              <w:t>%</w:t>
            </w:r>
          </w:p>
        </w:tc>
      </w:tr>
      <w:tr w:rsidR="005C015E" w:rsidRPr="00D3716F" w:rsidTr="0056268C">
        <w:trPr>
          <w:jc w:val="center"/>
        </w:trPr>
        <w:tc>
          <w:tcPr>
            <w:tcW w:w="4473" w:type="dxa"/>
          </w:tcPr>
          <w:p w:rsidR="005C015E" w:rsidRPr="00D23DE7" w:rsidRDefault="005C015E" w:rsidP="00B066AD">
            <w:pPr>
              <w:jc w:val="center"/>
              <w:rPr>
                <w:color w:val="000000"/>
                <w:sz w:val="18"/>
                <w:szCs w:val="18"/>
              </w:rPr>
            </w:pPr>
            <w:r w:rsidRPr="00D23DE7">
              <w:rPr>
                <w:color w:val="000000"/>
                <w:sz w:val="18"/>
                <w:szCs w:val="18"/>
              </w:rPr>
              <w:t xml:space="preserve">A partir de </w:t>
            </w:r>
            <w:r w:rsidR="00B066AD">
              <w:rPr>
                <w:color w:val="000000"/>
                <w:sz w:val="18"/>
                <w:szCs w:val="18"/>
              </w:rPr>
              <w:t xml:space="preserve">21 </w:t>
            </w:r>
            <w:r w:rsidRPr="00D23DE7">
              <w:rPr>
                <w:color w:val="000000"/>
                <w:sz w:val="18"/>
                <w:szCs w:val="18"/>
              </w:rPr>
              <w:t xml:space="preserve">de </w:t>
            </w:r>
            <w:r w:rsidR="00B066AD">
              <w:rPr>
                <w:color w:val="000000"/>
                <w:sz w:val="18"/>
                <w:szCs w:val="18"/>
              </w:rPr>
              <w:t xml:space="preserve">abril </w:t>
            </w:r>
            <w:r>
              <w:rPr>
                <w:color w:val="000000"/>
                <w:sz w:val="18"/>
                <w:szCs w:val="18"/>
              </w:rPr>
              <w:t xml:space="preserve">de 2016 e até </w:t>
            </w:r>
            <w:r w:rsidR="00B066AD">
              <w:rPr>
                <w:color w:val="000000"/>
                <w:sz w:val="18"/>
                <w:szCs w:val="18"/>
              </w:rPr>
              <w:t xml:space="preserve">19 </w:t>
            </w:r>
            <w:r>
              <w:rPr>
                <w:color w:val="000000"/>
                <w:sz w:val="18"/>
                <w:szCs w:val="18"/>
              </w:rPr>
              <w:t xml:space="preserve">de </w:t>
            </w:r>
            <w:r w:rsidR="00B066AD">
              <w:rPr>
                <w:color w:val="000000"/>
                <w:sz w:val="18"/>
                <w:szCs w:val="18"/>
              </w:rPr>
              <w:t xml:space="preserve">abril </w:t>
            </w:r>
            <w:r>
              <w:rPr>
                <w:color w:val="000000"/>
                <w:sz w:val="18"/>
                <w:szCs w:val="18"/>
              </w:rPr>
              <w:t xml:space="preserve">de </w:t>
            </w:r>
            <w:r w:rsidR="00D71DC8">
              <w:rPr>
                <w:color w:val="000000"/>
                <w:sz w:val="18"/>
                <w:szCs w:val="18"/>
              </w:rPr>
              <w:t>2017</w:t>
            </w:r>
          </w:p>
        </w:tc>
        <w:tc>
          <w:tcPr>
            <w:tcW w:w="3518" w:type="dxa"/>
          </w:tcPr>
          <w:p w:rsidR="005C015E" w:rsidRPr="00D3716F" w:rsidRDefault="00D71DC8" w:rsidP="00D71DC8">
            <w:pPr>
              <w:jc w:val="center"/>
              <w:rPr>
                <w:color w:val="000000"/>
                <w:sz w:val="18"/>
                <w:szCs w:val="18"/>
              </w:rPr>
            </w:pPr>
            <w:r>
              <w:rPr>
                <w:color w:val="000000"/>
                <w:sz w:val="18"/>
                <w:szCs w:val="18"/>
              </w:rPr>
              <w:t>0,15</w:t>
            </w:r>
            <w:r w:rsidR="005C015E" w:rsidRPr="00D23DE7">
              <w:rPr>
                <w:color w:val="000000"/>
                <w:sz w:val="18"/>
                <w:szCs w:val="18"/>
              </w:rPr>
              <w:t>%</w:t>
            </w:r>
          </w:p>
        </w:tc>
      </w:tr>
    </w:tbl>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75" w:name="_DV_C265"/>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5.2.2</w:t>
      </w:r>
      <w:r w:rsidRPr="00D3716F">
        <w:rPr>
          <w:rFonts w:eastAsia="Arial Unicode MS"/>
          <w:w w:val="0"/>
          <w:sz w:val="22"/>
          <w:szCs w:val="22"/>
        </w:rPr>
        <w:tab/>
      </w:r>
      <w:r w:rsidRPr="00D3716F">
        <w:rPr>
          <w:rFonts w:eastAsia="Arial Unicode MS"/>
          <w:w w:val="0"/>
          <w:sz w:val="22"/>
          <w:szCs w:val="22"/>
        </w:rPr>
        <w:tab/>
      </w:r>
      <w:r w:rsidRPr="00D3716F">
        <w:rPr>
          <w:rFonts w:eastAsia="Arial Unicode MS"/>
          <w:sz w:val="22"/>
          <w:szCs w:val="22"/>
        </w:rPr>
        <w:t xml:space="preserve">Na hipótese de deliberação de resgate antecipado parcial, adotar-se-á o critério de sorteio, a ser realizado na presença do Agente Fiduciário e com divulgação do resultado a todos os Debenturistas por meio de comunicado, inclusive no que concerne às regras do sorteio, nos termos do </w:t>
      </w:r>
      <w:r w:rsidRPr="007D586A">
        <w:rPr>
          <w:rFonts w:eastAsia="Arial Unicode MS"/>
          <w:sz w:val="22"/>
          <w:szCs w:val="22"/>
        </w:rPr>
        <w:t>artigo 55, §1º,</w:t>
      </w:r>
      <w:r w:rsidRPr="00D3716F">
        <w:rPr>
          <w:rFonts w:eastAsia="Arial Unicode MS"/>
          <w:sz w:val="22"/>
          <w:szCs w:val="22"/>
        </w:rPr>
        <w:t xml:space="preserve"> da Lei das Sociedades por Ações</w:t>
      </w:r>
      <w:r w:rsidR="005C011D">
        <w:rPr>
          <w:rFonts w:eastAsia="Arial Unicode MS"/>
          <w:sz w:val="22"/>
          <w:szCs w:val="22"/>
        </w:rPr>
        <w:t>, com a redação dada pela MP 517</w:t>
      </w:r>
      <w:r w:rsidRPr="00D3716F">
        <w:rPr>
          <w:rFonts w:eastAsia="Arial Unicode MS"/>
          <w:sz w:val="22"/>
          <w:szCs w:val="22"/>
        </w:rPr>
        <w:t>.</w:t>
      </w:r>
    </w:p>
    <w:p w:rsidR="005C015E" w:rsidRPr="00D3716F" w:rsidRDefault="005C015E" w:rsidP="005C015E">
      <w:pPr>
        <w:spacing w:line="312" w:lineRule="auto"/>
        <w:rPr>
          <w:rFonts w:eastAsia="Arial Unicode MS"/>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8D3B59">
        <w:rPr>
          <w:rFonts w:eastAsia="Arial Unicode MS"/>
          <w:w w:val="0"/>
          <w:sz w:val="22"/>
          <w:szCs w:val="22"/>
        </w:rPr>
        <w:t>5.2.3</w:t>
      </w:r>
      <w:r w:rsidRPr="008D3B59">
        <w:rPr>
          <w:rFonts w:eastAsia="Arial Unicode MS"/>
          <w:w w:val="0"/>
          <w:sz w:val="22"/>
          <w:szCs w:val="22"/>
        </w:rPr>
        <w:tab/>
      </w:r>
      <w:r w:rsidRPr="008D3B59">
        <w:rPr>
          <w:rFonts w:eastAsia="Arial Unicode MS"/>
          <w:w w:val="0"/>
          <w:sz w:val="22"/>
          <w:szCs w:val="22"/>
        </w:rPr>
        <w:tab/>
        <w:t>No caso de resgate antecipado parcial das Debêntures custodiadas eletronicamente</w:t>
      </w:r>
      <w:r>
        <w:rPr>
          <w:rFonts w:eastAsia="Arial Unicode MS"/>
          <w:w w:val="0"/>
          <w:sz w:val="22"/>
          <w:szCs w:val="22"/>
        </w:rPr>
        <w:t xml:space="preserve"> </w:t>
      </w:r>
      <w:r w:rsidRPr="00D3716F">
        <w:rPr>
          <w:rFonts w:eastAsia="Arial Unicode MS"/>
          <w:w w:val="0"/>
          <w:sz w:val="22"/>
          <w:szCs w:val="22"/>
        </w:rPr>
        <w:t xml:space="preserve">no SND, a operacionalização do resgate antecipado parcial será realizada através de “operação de compra e de venda definitiva no mercado secundário”, sendo que todas as etapas de habilitação dos Debenturistas relacionadas a este processo, tais como a qualificação, sorteio, apuração, definição do rateio e de validação das quantidades de Debêntures a serem resgatadas </w:t>
      </w:r>
      <w:r w:rsidR="005C011D">
        <w:rPr>
          <w:rFonts w:eastAsia="Arial Unicode MS"/>
          <w:w w:val="0"/>
          <w:sz w:val="22"/>
          <w:szCs w:val="22"/>
        </w:rPr>
        <w:t xml:space="preserve">de </w:t>
      </w:r>
      <w:r w:rsidRPr="00D3716F">
        <w:rPr>
          <w:rFonts w:eastAsia="Arial Unicode MS"/>
          <w:w w:val="0"/>
          <w:sz w:val="22"/>
          <w:szCs w:val="22"/>
        </w:rPr>
        <w:t>cada Debenturista, serão realizadas fora do âmbito da CETIP</w:t>
      </w:r>
      <w:r w:rsidR="00657030">
        <w:rPr>
          <w:rFonts w:eastAsia="Arial Unicode MS"/>
          <w:w w:val="0"/>
          <w:sz w:val="22"/>
          <w:szCs w:val="22"/>
        </w:rPr>
        <w:t xml:space="preserve"> e de acordo com a Cláusula 5.2.2 acima</w:t>
      </w:r>
      <w:r w:rsidRPr="00D3716F">
        <w:rPr>
          <w:rFonts w:eastAsia="Arial Unicode MS"/>
          <w:w w:val="0"/>
          <w:sz w:val="22"/>
          <w:szCs w:val="22"/>
        </w:rPr>
        <w:t>. Adicionalmente, fica definido que caso a CETIP venha a implementar outra funcionalidade para operacionalizar o resgate antecipado parcial, não haverá a necessidade de ajuste à presente Escritura ou qualquer outra formalidade.</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r w:rsidRPr="00D3716F">
        <w:rPr>
          <w:rFonts w:eastAsia="Arial Unicode MS"/>
          <w:w w:val="0"/>
          <w:sz w:val="22"/>
          <w:szCs w:val="22"/>
        </w:rPr>
        <w:t>5.2.4</w:t>
      </w:r>
      <w:r w:rsidRPr="00D3716F">
        <w:rPr>
          <w:rFonts w:eastAsia="Arial Unicode MS"/>
          <w:w w:val="0"/>
          <w:sz w:val="22"/>
          <w:szCs w:val="22"/>
        </w:rPr>
        <w:tab/>
      </w:r>
      <w:r w:rsidRPr="00D3716F">
        <w:rPr>
          <w:rFonts w:eastAsia="Arial Unicode MS"/>
          <w:w w:val="0"/>
          <w:sz w:val="22"/>
          <w:szCs w:val="22"/>
        </w:rPr>
        <w:tab/>
        <w:t>A CETIP</w:t>
      </w:r>
      <w:r w:rsidR="001A6599">
        <w:rPr>
          <w:rFonts w:eastAsia="Arial Unicode MS"/>
          <w:w w:val="0"/>
          <w:sz w:val="22"/>
          <w:szCs w:val="22"/>
        </w:rPr>
        <w:t>, por meio de carta da Emissora</w:t>
      </w:r>
      <w:r w:rsidRPr="00D3716F">
        <w:rPr>
          <w:rFonts w:eastAsia="Arial Unicode MS"/>
          <w:w w:val="0"/>
          <w:sz w:val="22"/>
          <w:szCs w:val="22"/>
        </w:rPr>
        <w:t xml:space="preserve"> </w:t>
      </w:r>
      <w:r w:rsidR="001A6599">
        <w:rPr>
          <w:rFonts w:eastAsia="Arial Unicode MS"/>
          <w:w w:val="0"/>
          <w:sz w:val="22"/>
          <w:szCs w:val="22"/>
        </w:rPr>
        <w:t xml:space="preserve">que contenha a ciência do Agente Fiduciário acerca do assunto, </w:t>
      </w:r>
      <w:r w:rsidRPr="00D3716F">
        <w:rPr>
          <w:rFonts w:eastAsia="Arial Unicode MS"/>
          <w:w w:val="0"/>
          <w:sz w:val="22"/>
          <w:szCs w:val="22"/>
        </w:rPr>
        <w:t xml:space="preserve">deverá ser comunicada da realização do resgate antecipado </w:t>
      </w:r>
      <w:r w:rsidR="005C011D" w:rsidRPr="005A61C3">
        <w:rPr>
          <w:rFonts w:eastAsia="Arial Unicode MS"/>
          <w:w w:val="0"/>
          <w:sz w:val="22"/>
          <w:highlight w:val="green"/>
          <w:rPrChange w:id="76" w:author="Nathalia Esteves" w:date="2011-03-30T12:22:00Z">
            <w:rPr>
              <w:rFonts w:eastAsia="Arial Unicode MS"/>
              <w:w w:val="0"/>
              <w:sz w:val="22"/>
            </w:rPr>
          </w:rPrChange>
        </w:rPr>
        <w:t>[parcial ou]</w:t>
      </w:r>
      <w:r w:rsidR="005C011D">
        <w:rPr>
          <w:rFonts w:eastAsia="Arial Unicode MS"/>
          <w:w w:val="0"/>
          <w:sz w:val="22"/>
          <w:szCs w:val="22"/>
        </w:rPr>
        <w:t xml:space="preserve"> </w:t>
      </w:r>
      <w:r w:rsidRPr="00D3716F">
        <w:rPr>
          <w:rFonts w:eastAsia="Arial Unicode MS"/>
          <w:w w:val="0"/>
          <w:sz w:val="22"/>
          <w:szCs w:val="22"/>
        </w:rPr>
        <w:t>total com, no mínimo, 02 (dois) dias úteis de antecedência.</w:t>
      </w:r>
      <w:bookmarkEnd w:id="75"/>
    </w:p>
    <w:p w:rsidR="0074017A" w:rsidRDefault="0074017A"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p>
    <w:p w:rsidR="00657030" w:rsidRPr="00D3716F" w:rsidRDefault="00657030" w:rsidP="00657030">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r w:rsidRPr="00D3716F">
        <w:rPr>
          <w:rFonts w:eastAsia="Arial Unicode MS"/>
          <w:w w:val="0"/>
          <w:sz w:val="22"/>
          <w:szCs w:val="22"/>
        </w:rPr>
        <w:t>5.2.</w:t>
      </w:r>
      <w:r>
        <w:rPr>
          <w:rFonts w:eastAsia="Arial Unicode MS"/>
          <w:w w:val="0"/>
          <w:sz w:val="22"/>
          <w:szCs w:val="22"/>
        </w:rPr>
        <w:t>5</w:t>
      </w:r>
      <w:r w:rsidRPr="00D3716F">
        <w:rPr>
          <w:rFonts w:eastAsia="Arial Unicode MS"/>
          <w:w w:val="0"/>
          <w:sz w:val="22"/>
          <w:szCs w:val="22"/>
        </w:rPr>
        <w:tab/>
      </w:r>
      <w:r w:rsidRPr="00D3716F">
        <w:rPr>
          <w:rFonts w:eastAsia="Arial Unicode MS"/>
          <w:w w:val="0"/>
          <w:sz w:val="22"/>
          <w:szCs w:val="22"/>
        </w:rPr>
        <w:tab/>
      </w:r>
      <w:r>
        <w:rPr>
          <w:rFonts w:eastAsia="Arial Unicode MS"/>
          <w:w w:val="0"/>
          <w:sz w:val="22"/>
          <w:szCs w:val="22"/>
        </w:rPr>
        <w:t>As Debêntures resgatadas serão obrigatoriamente canceladas.</w:t>
      </w:r>
    </w:p>
    <w:p w:rsidR="00657030" w:rsidRPr="00D3716F" w:rsidRDefault="00657030"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w w:val="0"/>
          <w:sz w:val="22"/>
          <w:szCs w:val="22"/>
        </w:rPr>
      </w:pPr>
      <w:r w:rsidRPr="00D3716F">
        <w:rPr>
          <w:rFonts w:eastAsia="Arial Unicode MS"/>
          <w:b/>
          <w:smallCaps/>
          <w:w w:val="0"/>
          <w:sz w:val="22"/>
          <w:szCs w:val="22"/>
        </w:rPr>
        <w:t>5.3</w:t>
      </w:r>
      <w:r w:rsidRPr="00D3716F">
        <w:rPr>
          <w:rFonts w:eastAsia="Arial Unicode MS"/>
          <w:b/>
          <w:smallCaps/>
          <w:w w:val="0"/>
          <w:sz w:val="22"/>
          <w:szCs w:val="22"/>
        </w:rPr>
        <w:tab/>
      </w:r>
      <w:r w:rsidRPr="00D3716F">
        <w:rPr>
          <w:rFonts w:eastAsia="Arial Unicode MS"/>
          <w:b/>
          <w:smallCaps/>
          <w:w w:val="0"/>
          <w:sz w:val="22"/>
          <w:szCs w:val="22"/>
        </w:rPr>
        <w:tab/>
      </w:r>
      <w:r w:rsidRPr="00D3716F">
        <w:rPr>
          <w:rFonts w:eastAsia="Arial Unicode MS"/>
          <w:b/>
          <w:smallCaps/>
          <w:w w:val="0"/>
          <w:sz w:val="22"/>
          <w:szCs w:val="22"/>
        </w:rPr>
        <w:tab/>
      </w:r>
      <w:r w:rsidRPr="00D3716F">
        <w:rPr>
          <w:rFonts w:eastAsia="Arial Unicode MS"/>
          <w:b/>
          <w:w w:val="0"/>
          <w:sz w:val="22"/>
          <w:szCs w:val="22"/>
        </w:rPr>
        <w:t>Vencimento Antecipado</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77" w:name="_DV_M268"/>
      <w:bookmarkStart w:id="78" w:name="_DV_C317"/>
      <w:bookmarkEnd w:id="77"/>
      <w:r w:rsidRPr="00D3716F">
        <w:rPr>
          <w:rFonts w:eastAsia="Arial Unicode MS"/>
          <w:w w:val="0"/>
          <w:sz w:val="22"/>
          <w:szCs w:val="22"/>
        </w:rPr>
        <w:t>5.3.1</w:t>
      </w:r>
      <w:r w:rsidRPr="00D3716F">
        <w:rPr>
          <w:rFonts w:eastAsia="Arial Unicode MS"/>
          <w:w w:val="0"/>
          <w:sz w:val="22"/>
          <w:szCs w:val="22"/>
        </w:rPr>
        <w:tab/>
      </w:r>
      <w:r w:rsidRPr="00D3716F">
        <w:rPr>
          <w:rFonts w:eastAsia="Arial Unicode MS"/>
          <w:w w:val="0"/>
          <w:sz w:val="22"/>
          <w:szCs w:val="22"/>
        </w:rPr>
        <w:tab/>
      </w:r>
      <w:r w:rsidRPr="00D3716F">
        <w:rPr>
          <w:rFonts w:eastAsia="Arial Unicode MS"/>
          <w:i/>
          <w:w w:val="0"/>
          <w:sz w:val="22"/>
          <w:szCs w:val="22"/>
        </w:rPr>
        <w:t>Hipóteses de vencimento antecipado</w:t>
      </w:r>
    </w:p>
    <w:p w:rsidR="005C015E" w:rsidRPr="00447AE0" w:rsidRDefault="00447AE0" w:rsidP="005C015E">
      <w:pPr>
        <w:shd w:val="clear" w:color="auto" w:fill="FFFFFF"/>
        <w:tabs>
          <w:tab w:val="left" w:pos="24"/>
        </w:tabs>
        <w:spacing w:line="312" w:lineRule="auto"/>
        <w:jc w:val="both"/>
        <w:rPr>
          <w:rFonts w:eastAsia="Arial Unicode MS"/>
          <w:b/>
          <w:i/>
          <w:w w:val="0"/>
          <w:sz w:val="22"/>
          <w:szCs w:val="22"/>
        </w:rPr>
      </w:pPr>
      <w:r w:rsidRPr="00447AE0">
        <w:rPr>
          <w:rFonts w:eastAsia="Arial Unicode MS"/>
          <w:b/>
          <w:i/>
          <w:w w:val="0"/>
          <w:sz w:val="22"/>
          <w:szCs w:val="22"/>
        </w:rPr>
        <w:t xml:space="preserve"> </w:t>
      </w:r>
      <w:r w:rsidR="005C015E" w:rsidRPr="00447AE0">
        <w:rPr>
          <w:rFonts w:eastAsia="Arial Unicode MS"/>
          <w:b/>
          <w:i/>
          <w:w w:val="0"/>
          <w:sz w:val="22"/>
          <w:szCs w:val="22"/>
        </w:rPr>
        <w:tab/>
      </w:r>
    </w:p>
    <w:p w:rsidR="009A2EA7" w:rsidRPr="00575F58" w:rsidRDefault="009A2EA7" w:rsidP="009A2EA7">
      <w:pPr>
        <w:pStyle w:val="sub"/>
        <w:tabs>
          <w:tab w:val="left" w:pos="770"/>
        </w:tabs>
        <w:spacing w:before="0" w:after="0" w:line="312" w:lineRule="auto"/>
        <w:rPr>
          <w:rFonts w:ascii="Times New Roman" w:eastAsia="Arial Unicode MS" w:hAnsi="Times New Roman"/>
          <w:w w:val="0"/>
        </w:rPr>
      </w:pPr>
      <w:r w:rsidRPr="009A2EA7">
        <w:rPr>
          <w:rFonts w:ascii="Times New Roman" w:eastAsia="Arial Unicode MS" w:hAnsi="Times New Roman"/>
          <w:w w:val="0"/>
        </w:rPr>
        <w:t>5.3.1.1</w:t>
      </w:r>
      <w:r w:rsidRPr="009A2EA7">
        <w:rPr>
          <w:rFonts w:ascii="Times New Roman" w:eastAsia="Arial Unicode MS" w:hAnsi="Times New Roman"/>
          <w:w w:val="0"/>
        </w:rPr>
        <w:tab/>
      </w:r>
      <w:r w:rsidRPr="009A2EA7">
        <w:rPr>
          <w:rFonts w:ascii="Times New Roman" w:eastAsia="Arial Unicode MS" w:hAnsi="Times New Roman"/>
          <w:w w:val="0"/>
        </w:rPr>
        <w:tab/>
        <w:t>Sujeito ao disposto nas Cláusulas 5.3.2, 5.3.3, 5.3.4 e 5.3.5 abaixo,</w:t>
      </w:r>
      <w:r w:rsidRPr="00575F58">
        <w:rPr>
          <w:rFonts w:ascii="Times New Roman" w:eastAsia="Arial Unicode MS" w:hAnsi="Times New Roman"/>
          <w:w w:val="0"/>
        </w:rPr>
        <w:t xml:space="preserve"> o Agente Fiduciário deverá declarar antecipadamente vencidas todas as obrigações objeto desta Escritura e exigir o imediato pagamento, pela Emissora, do Valor Nominal das Debêntures em circulação, acrescido </w:t>
      </w:r>
      <w:r>
        <w:rPr>
          <w:rFonts w:ascii="Times New Roman" w:eastAsia="Arial Unicode MS" w:hAnsi="Times New Roman"/>
          <w:w w:val="0"/>
        </w:rPr>
        <w:t>dos Juros Remuneratórios e Encargos Moratórios</w:t>
      </w:r>
      <w:r w:rsidRPr="00575F58">
        <w:rPr>
          <w:rFonts w:ascii="Times New Roman" w:eastAsia="Arial Unicode MS" w:hAnsi="Times New Roman"/>
          <w:w w:val="0"/>
        </w:rPr>
        <w:t xml:space="preserve">, </w:t>
      </w:r>
      <w:r>
        <w:rPr>
          <w:rFonts w:ascii="Times New Roman" w:eastAsia="Arial Unicode MS" w:hAnsi="Times New Roman"/>
          <w:w w:val="0"/>
        </w:rPr>
        <w:t xml:space="preserve">se houver, </w:t>
      </w:r>
      <w:r w:rsidRPr="00575F58">
        <w:rPr>
          <w:rFonts w:ascii="Times New Roman" w:eastAsia="Arial Unicode MS" w:hAnsi="Times New Roman"/>
          <w:w w:val="0"/>
        </w:rPr>
        <w:t>calculad</w:t>
      </w:r>
      <w:r>
        <w:rPr>
          <w:rFonts w:ascii="Times New Roman" w:eastAsia="Arial Unicode MS" w:hAnsi="Times New Roman"/>
          <w:w w:val="0"/>
        </w:rPr>
        <w:t>a</w:t>
      </w:r>
      <w:r w:rsidRPr="00575F58">
        <w:rPr>
          <w:rFonts w:ascii="Times New Roman" w:eastAsia="Arial Unicode MS" w:hAnsi="Times New Roman"/>
          <w:w w:val="0"/>
        </w:rPr>
        <w:t xml:space="preserve"> </w:t>
      </w:r>
      <w:r w:rsidRPr="00575F58">
        <w:rPr>
          <w:rFonts w:ascii="Times New Roman" w:eastAsia="Arial Unicode MS" w:hAnsi="Times New Roman"/>
          <w:i/>
          <w:w w:val="0"/>
        </w:rPr>
        <w:t>pro rata temporis</w:t>
      </w:r>
      <w:r>
        <w:rPr>
          <w:rFonts w:ascii="Times New Roman" w:eastAsia="Arial Unicode MS" w:hAnsi="Times New Roman"/>
          <w:w w:val="0"/>
        </w:rPr>
        <w:t>,</w:t>
      </w:r>
      <w:r w:rsidRPr="00575F58">
        <w:rPr>
          <w:rFonts w:ascii="Times New Roman" w:eastAsia="Arial Unicode MS" w:hAnsi="Times New Roman"/>
          <w:w w:val="0"/>
        </w:rPr>
        <w:t xml:space="preserve"> desde a Data de </w:t>
      </w:r>
      <w:r w:rsidR="00CC29FF">
        <w:rPr>
          <w:rFonts w:ascii="Times New Roman" w:eastAsia="Arial Unicode MS" w:hAnsi="Times New Roman"/>
          <w:w w:val="0"/>
        </w:rPr>
        <w:t>Emissão</w:t>
      </w:r>
      <w:r>
        <w:rPr>
          <w:rFonts w:ascii="Times New Roman" w:eastAsia="Arial Unicode MS" w:hAnsi="Times New Roman"/>
          <w:w w:val="0"/>
        </w:rPr>
        <w:t xml:space="preserve">, ou do último pagamento dos Juros Remuneratórios, conforme o caso, </w:t>
      </w:r>
      <w:r w:rsidRPr="00575F58">
        <w:rPr>
          <w:rFonts w:ascii="Times New Roman" w:eastAsia="Arial Unicode MS" w:hAnsi="Times New Roman"/>
          <w:w w:val="0"/>
        </w:rPr>
        <w:t>até a data do efetivo pagamento, na ocorrência de quaisquer dos seguintes eventos (cada evento, um “</w:t>
      </w:r>
      <w:r w:rsidRPr="006330D3">
        <w:rPr>
          <w:rFonts w:ascii="Times New Roman" w:eastAsia="Arial Unicode MS" w:hAnsi="Times New Roman"/>
          <w:w w:val="0"/>
          <w:u w:val="single"/>
        </w:rPr>
        <w:t>Evento de Inadimplemento</w:t>
      </w:r>
      <w:r w:rsidRPr="00575F58">
        <w:rPr>
          <w:rFonts w:ascii="Times New Roman" w:eastAsia="Arial Unicode MS" w:hAnsi="Times New Roman"/>
          <w:w w:val="0"/>
        </w:rPr>
        <w:t>”):</w:t>
      </w:r>
    </w:p>
    <w:p w:rsidR="009A2EA7" w:rsidRDefault="009A2EA7" w:rsidP="005C015E">
      <w:pPr>
        <w:pStyle w:val="sub"/>
        <w:tabs>
          <w:tab w:val="left" w:pos="770"/>
        </w:tabs>
        <w:spacing w:before="0" w:after="0" w:line="312" w:lineRule="auto"/>
        <w:rPr>
          <w:rFonts w:ascii="Times New Roman" w:hAnsi="Times New Roman"/>
        </w:rPr>
      </w:pPr>
    </w:p>
    <w:p w:rsidR="00575F58" w:rsidRPr="00575F58" w:rsidRDefault="00575F58" w:rsidP="00575F58">
      <w:pPr>
        <w:pStyle w:val="sub"/>
        <w:tabs>
          <w:tab w:val="left" w:pos="770"/>
        </w:tabs>
        <w:spacing w:before="0" w:after="0" w:line="312" w:lineRule="auto"/>
        <w:rPr>
          <w:rFonts w:ascii="Times New Roman" w:hAnsi="Times New Roman"/>
        </w:rPr>
      </w:pPr>
      <w:r>
        <w:rPr>
          <w:rFonts w:ascii="Times New Roman" w:hAnsi="Times New Roman"/>
        </w:rPr>
        <w:t xml:space="preserve">(i) </w:t>
      </w:r>
      <w:r>
        <w:rPr>
          <w:rFonts w:ascii="Times New Roman" w:hAnsi="Times New Roman"/>
        </w:rPr>
        <w:tab/>
      </w:r>
      <w:r>
        <w:rPr>
          <w:rFonts w:ascii="Times New Roman" w:hAnsi="Times New Roman"/>
        </w:rPr>
        <w:tab/>
        <w:t>d</w:t>
      </w:r>
      <w:r w:rsidRPr="00575F58">
        <w:rPr>
          <w:rFonts w:ascii="Times New Roman" w:hAnsi="Times New Roman"/>
        </w:rPr>
        <w:t xml:space="preserve">escumprimento, pela </w:t>
      </w:r>
      <w:r w:rsidR="006330D3">
        <w:rPr>
          <w:rFonts w:ascii="Times New Roman" w:hAnsi="Times New Roman"/>
        </w:rPr>
        <w:t>Emissora</w:t>
      </w:r>
      <w:r w:rsidR="007E1983">
        <w:rPr>
          <w:rFonts w:ascii="Times New Roman" w:hAnsi="Times New Roman"/>
        </w:rPr>
        <w:t xml:space="preserve"> ou pela Interveniente Garantidora</w:t>
      </w:r>
      <w:r w:rsidRPr="00575F58">
        <w:rPr>
          <w:rFonts w:ascii="Times New Roman" w:hAnsi="Times New Roman"/>
        </w:rPr>
        <w:t xml:space="preserve">, de qualquer obrigação pecuniária perante os Debenturistas prevista nesta Escritura e não sanadas no prazo de </w:t>
      </w:r>
      <w:r w:rsidR="007E1983">
        <w:rPr>
          <w:rFonts w:ascii="Times New Roman" w:hAnsi="Times New Roman"/>
        </w:rPr>
        <w:t>02</w:t>
      </w:r>
      <w:r w:rsidR="006157F3">
        <w:rPr>
          <w:rFonts w:ascii="Times New Roman" w:hAnsi="Times New Roman"/>
        </w:rPr>
        <w:t xml:space="preserve"> </w:t>
      </w:r>
      <w:r w:rsidR="00863932">
        <w:rPr>
          <w:rFonts w:ascii="Times New Roman" w:hAnsi="Times New Roman"/>
        </w:rPr>
        <w:t>(</w:t>
      </w:r>
      <w:r w:rsidR="007E1983">
        <w:rPr>
          <w:rFonts w:ascii="Times New Roman" w:hAnsi="Times New Roman"/>
        </w:rPr>
        <w:t>dois</w:t>
      </w:r>
      <w:r w:rsidR="00863932">
        <w:rPr>
          <w:rFonts w:ascii="Times New Roman" w:hAnsi="Times New Roman"/>
        </w:rPr>
        <w:t>)</w:t>
      </w:r>
      <w:r w:rsidRPr="00575F58">
        <w:rPr>
          <w:rFonts w:ascii="Times New Roman" w:hAnsi="Times New Roman"/>
        </w:rPr>
        <w:t xml:space="preserve"> dias úteis </w:t>
      </w:r>
      <w:r w:rsidR="005B6EB4">
        <w:rPr>
          <w:rFonts w:ascii="Times New Roman" w:hAnsi="Times New Roman"/>
        </w:rPr>
        <w:t xml:space="preserve">a contar </w:t>
      </w:r>
      <w:r w:rsidRPr="00575F58">
        <w:rPr>
          <w:rFonts w:ascii="Times New Roman" w:hAnsi="Times New Roman"/>
        </w:rPr>
        <w:t xml:space="preserve">da data do respectivo </w:t>
      </w:r>
      <w:r w:rsidR="005B6EB4">
        <w:rPr>
          <w:rFonts w:ascii="Times New Roman" w:hAnsi="Times New Roman"/>
        </w:rPr>
        <w:t>descumprimento</w:t>
      </w:r>
      <w:r w:rsidRPr="00575F58">
        <w:rPr>
          <w:rFonts w:ascii="Times New Roman" w:hAnsi="Times New Roman"/>
        </w:rPr>
        <w:t>;</w:t>
      </w:r>
      <w:r w:rsidR="00B22589">
        <w:rPr>
          <w:rFonts w:ascii="Times New Roman" w:hAnsi="Times New Roman"/>
        </w:rPr>
        <w:t xml:space="preserve"> </w:t>
      </w:r>
    </w:p>
    <w:p w:rsidR="00575F58" w:rsidRPr="00575F58" w:rsidRDefault="00575F58" w:rsidP="00575F58">
      <w:pPr>
        <w:pStyle w:val="sub"/>
        <w:tabs>
          <w:tab w:val="left" w:pos="770"/>
        </w:tabs>
        <w:spacing w:before="0" w:after="0" w:line="312" w:lineRule="auto"/>
        <w:rPr>
          <w:rFonts w:ascii="Times New Roman" w:hAnsi="Times New Roman"/>
        </w:rPr>
      </w:pPr>
      <w:bookmarkStart w:id="79" w:name="_Ref223413164"/>
    </w:p>
    <w:p w:rsidR="00575F58" w:rsidRPr="00575F58" w:rsidRDefault="00575F58" w:rsidP="00575F58">
      <w:pPr>
        <w:pStyle w:val="sub"/>
        <w:tabs>
          <w:tab w:val="left" w:pos="770"/>
        </w:tabs>
        <w:spacing w:before="0" w:after="0" w:line="312" w:lineRule="auto"/>
        <w:rPr>
          <w:rFonts w:ascii="Times New Roman" w:hAnsi="Times New Roman"/>
        </w:rPr>
      </w:pPr>
      <w:r w:rsidRPr="00575F58">
        <w:rPr>
          <w:rFonts w:ascii="Times New Roman" w:hAnsi="Times New Roman"/>
        </w:rPr>
        <w:t>(</w:t>
      </w:r>
      <w:r>
        <w:rPr>
          <w:rFonts w:ascii="Times New Roman" w:hAnsi="Times New Roman"/>
        </w:rPr>
        <w:t>ii)</w:t>
      </w:r>
      <w:r>
        <w:rPr>
          <w:rFonts w:ascii="Times New Roman" w:hAnsi="Times New Roman"/>
        </w:rPr>
        <w:tab/>
      </w:r>
      <w:r>
        <w:rPr>
          <w:rFonts w:ascii="Times New Roman" w:hAnsi="Times New Roman"/>
        </w:rPr>
        <w:tab/>
      </w:r>
      <w:r w:rsidRPr="00575F58">
        <w:rPr>
          <w:rFonts w:ascii="Times New Roman" w:hAnsi="Times New Roman"/>
        </w:rPr>
        <w:t xml:space="preserve">se a </w:t>
      </w:r>
      <w:r w:rsidR="006330D3">
        <w:rPr>
          <w:rFonts w:ascii="Times New Roman" w:hAnsi="Times New Roman"/>
        </w:rPr>
        <w:t xml:space="preserve">Emissora </w:t>
      </w:r>
      <w:r w:rsidRPr="00575F58">
        <w:rPr>
          <w:rFonts w:ascii="Times New Roman" w:hAnsi="Times New Roman"/>
        </w:rPr>
        <w:t xml:space="preserve">e/ou seus acionistas controladores ingressarem em juízo com requerimento de </w:t>
      </w:r>
      <w:r w:rsidR="006330D3">
        <w:rPr>
          <w:rFonts w:ascii="Times New Roman" w:hAnsi="Times New Roman"/>
        </w:rPr>
        <w:t xml:space="preserve">(a) </w:t>
      </w:r>
      <w:r w:rsidRPr="00575F58">
        <w:rPr>
          <w:rFonts w:ascii="Times New Roman" w:hAnsi="Times New Roman"/>
        </w:rPr>
        <w:t>recuperação judicial</w:t>
      </w:r>
      <w:r w:rsidR="006330D3">
        <w:rPr>
          <w:rFonts w:ascii="Times New Roman" w:hAnsi="Times New Roman"/>
        </w:rPr>
        <w:t>,</w:t>
      </w:r>
      <w:r w:rsidRPr="00575F58">
        <w:rPr>
          <w:rFonts w:ascii="Times New Roman" w:hAnsi="Times New Roman"/>
        </w:rPr>
        <w:t xml:space="preserve"> (</w:t>
      </w:r>
      <w:r w:rsidR="006330D3">
        <w:rPr>
          <w:rFonts w:ascii="Times New Roman" w:hAnsi="Times New Roman"/>
        </w:rPr>
        <w:t>b</w:t>
      </w:r>
      <w:r w:rsidRPr="00575F58">
        <w:rPr>
          <w:rFonts w:ascii="Times New Roman" w:hAnsi="Times New Roman"/>
        </w:rPr>
        <w:t xml:space="preserve">) pedido de autofalência ou de falência da </w:t>
      </w:r>
      <w:r w:rsidR="006330D3">
        <w:rPr>
          <w:rFonts w:ascii="Times New Roman" w:hAnsi="Times New Roman"/>
        </w:rPr>
        <w:t xml:space="preserve">Emissora </w:t>
      </w:r>
      <w:r w:rsidRPr="00575F58">
        <w:rPr>
          <w:rFonts w:ascii="Times New Roman" w:hAnsi="Times New Roman"/>
        </w:rPr>
        <w:t xml:space="preserve">e/ou </w:t>
      </w:r>
      <w:r w:rsidR="006330D3">
        <w:rPr>
          <w:rFonts w:ascii="Times New Roman" w:hAnsi="Times New Roman"/>
        </w:rPr>
        <w:t xml:space="preserve">de </w:t>
      </w:r>
      <w:r w:rsidRPr="00575F58">
        <w:rPr>
          <w:rFonts w:ascii="Times New Roman" w:hAnsi="Times New Roman"/>
        </w:rPr>
        <w:t xml:space="preserve">seus acionistas controladores, formulado pela </w:t>
      </w:r>
      <w:r w:rsidR="006330D3">
        <w:rPr>
          <w:rFonts w:ascii="Times New Roman" w:hAnsi="Times New Roman"/>
        </w:rPr>
        <w:t xml:space="preserve">Emissora </w:t>
      </w:r>
      <w:r w:rsidRPr="00575F58">
        <w:rPr>
          <w:rFonts w:ascii="Times New Roman" w:hAnsi="Times New Roman"/>
        </w:rPr>
        <w:t>e/ou por seus acionistas controladores</w:t>
      </w:r>
      <w:r w:rsidR="006330D3">
        <w:rPr>
          <w:rFonts w:ascii="Times New Roman" w:hAnsi="Times New Roman"/>
        </w:rPr>
        <w:t>,</w:t>
      </w:r>
      <w:r w:rsidRPr="00575F58">
        <w:rPr>
          <w:rFonts w:ascii="Times New Roman" w:hAnsi="Times New Roman"/>
        </w:rPr>
        <w:t xml:space="preserve"> (</w:t>
      </w:r>
      <w:r w:rsidR="006330D3">
        <w:rPr>
          <w:rFonts w:ascii="Times New Roman" w:hAnsi="Times New Roman"/>
        </w:rPr>
        <w:t>c</w:t>
      </w:r>
      <w:r w:rsidRPr="00575F58">
        <w:rPr>
          <w:rFonts w:ascii="Times New Roman" w:hAnsi="Times New Roman"/>
        </w:rPr>
        <w:t xml:space="preserve">) decretação de falência da </w:t>
      </w:r>
      <w:r w:rsidR="006330D3">
        <w:rPr>
          <w:rFonts w:ascii="Times New Roman" w:hAnsi="Times New Roman"/>
        </w:rPr>
        <w:t xml:space="preserve">Emissora </w:t>
      </w:r>
      <w:r w:rsidRPr="00575F58">
        <w:rPr>
          <w:rFonts w:ascii="Times New Roman" w:hAnsi="Times New Roman"/>
        </w:rPr>
        <w:t xml:space="preserve">e/ou </w:t>
      </w:r>
      <w:r w:rsidR="006330D3">
        <w:rPr>
          <w:rFonts w:ascii="Times New Roman" w:hAnsi="Times New Roman"/>
        </w:rPr>
        <w:t xml:space="preserve">de </w:t>
      </w:r>
      <w:r w:rsidRPr="00575F58">
        <w:rPr>
          <w:rFonts w:ascii="Times New Roman" w:hAnsi="Times New Roman"/>
        </w:rPr>
        <w:t>seus acionistas controladores</w:t>
      </w:r>
      <w:r w:rsidR="006330D3">
        <w:rPr>
          <w:rFonts w:ascii="Times New Roman" w:hAnsi="Times New Roman"/>
        </w:rPr>
        <w:t>,</w:t>
      </w:r>
      <w:r w:rsidRPr="00575F58">
        <w:rPr>
          <w:rFonts w:ascii="Times New Roman" w:hAnsi="Times New Roman"/>
        </w:rPr>
        <w:t xml:space="preserve"> </w:t>
      </w:r>
      <w:r w:rsidR="006330D3">
        <w:rPr>
          <w:rFonts w:ascii="Times New Roman" w:hAnsi="Times New Roman"/>
        </w:rPr>
        <w:t xml:space="preserve">ou </w:t>
      </w:r>
      <w:r w:rsidRPr="00575F58">
        <w:rPr>
          <w:rFonts w:ascii="Times New Roman" w:hAnsi="Times New Roman"/>
        </w:rPr>
        <w:t>(</w:t>
      </w:r>
      <w:r w:rsidR="006330D3">
        <w:rPr>
          <w:rFonts w:ascii="Times New Roman" w:hAnsi="Times New Roman"/>
        </w:rPr>
        <w:t>d</w:t>
      </w:r>
      <w:r w:rsidRPr="00575F58">
        <w:rPr>
          <w:rFonts w:ascii="Times New Roman" w:hAnsi="Times New Roman"/>
        </w:rPr>
        <w:t xml:space="preserve">) se a </w:t>
      </w:r>
      <w:r w:rsidR="006330D3">
        <w:rPr>
          <w:rFonts w:ascii="Times New Roman" w:hAnsi="Times New Roman"/>
        </w:rPr>
        <w:t xml:space="preserve">Emissora </w:t>
      </w:r>
      <w:r w:rsidRPr="00575F58">
        <w:rPr>
          <w:rFonts w:ascii="Times New Roman" w:hAnsi="Times New Roman"/>
        </w:rPr>
        <w:t xml:space="preserve">e/ou seus acionistas controladores </w:t>
      </w:r>
      <w:r w:rsidR="006330D3">
        <w:rPr>
          <w:rFonts w:ascii="Times New Roman" w:hAnsi="Times New Roman"/>
        </w:rPr>
        <w:t xml:space="preserve">por meio da Emissora </w:t>
      </w:r>
      <w:r w:rsidRPr="00575F58">
        <w:rPr>
          <w:rFonts w:ascii="Times New Roman" w:hAnsi="Times New Roman"/>
        </w:rPr>
        <w:t>propuser</w:t>
      </w:r>
      <w:r w:rsidR="006330D3">
        <w:rPr>
          <w:rFonts w:ascii="Times New Roman" w:hAnsi="Times New Roman"/>
        </w:rPr>
        <w:t>em</w:t>
      </w:r>
      <w:r w:rsidRPr="00575F58">
        <w:rPr>
          <w:rFonts w:ascii="Times New Roman" w:hAnsi="Times New Roman"/>
        </w:rPr>
        <w:t xml:space="preserve"> plano de recuperação extrajudicial a qualquer credor ou classe de credores;</w:t>
      </w:r>
      <w:bookmarkEnd w:id="79"/>
      <w:r w:rsidR="006157F3">
        <w:rPr>
          <w:rFonts w:ascii="Times New Roman" w:hAnsi="Times New Roman"/>
        </w:rPr>
        <w:t xml:space="preserve"> </w:t>
      </w:r>
    </w:p>
    <w:p w:rsidR="005B6EB4" w:rsidRPr="00575F58" w:rsidRDefault="005B6EB4" w:rsidP="00575F58">
      <w:pPr>
        <w:pStyle w:val="sub"/>
        <w:tabs>
          <w:tab w:val="left" w:pos="770"/>
        </w:tabs>
        <w:spacing w:before="0" w:after="0" w:line="312" w:lineRule="auto"/>
        <w:rPr>
          <w:rFonts w:ascii="Times New Roman" w:hAnsi="Times New Roman"/>
        </w:rPr>
      </w:pPr>
      <w:bookmarkStart w:id="80" w:name="_Ref223413169"/>
    </w:p>
    <w:p w:rsidR="00575F58" w:rsidRPr="00575F58" w:rsidRDefault="00575F58" w:rsidP="00575F58">
      <w:pPr>
        <w:pStyle w:val="sub"/>
        <w:tabs>
          <w:tab w:val="left" w:pos="770"/>
        </w:tabs>
        <w:spacing w:before="0" w:after="0" w:line="312" w:lineRule="auto"/>
        <w:rPr>
          <w:rFonts w:ascii="Times New Roman" w:hAnsi="Times New Roman"/>
        </w:rPr>
      </w:pPr>
      <w:r>
        <w:rPr>
          <w:rFonts w:ascii="Times New Roman" w:hAnsi="Times New Roman"/>
        </w:rPr>
        <w:t>(iii)</w:t>
      </w:r>
      <w:r>
        <w:rPr>
          <w:rFonts w:ascii="Times New Roman" w:hAnsi="Times New Roman"/>
        </w:rPr>
        <w:tab/>
      </w:r>
      <w:r>
        <w:rPr>
          <w:rFonts w:ascii="Times New Roman" w:hAnsi="Times New Roman"/>
        </w:rPr>
        <w:tab/>
      </w:r>
      <w:r w:rsidRPr="00575F58">
        <w:rPr>
          <w:rFonts w:ascii="Times New Roman" w:hAnsi="Times New Roman"/>
        </w:rPr>
        <w:t xml:space="preserve">liquidação, dissolução, extinção, insolvência, pedido de falência não elidido ou contestado no prazo legal, deferimento ou decretação de falência da </w:t>
      </w:r>
      <w:r w:rsidR="006330D3">
        <w:rPr>
          <w:rFonts w:ascii="Times New Roman" w:hAnsi="Times New Roman"/>
        </w:rPr>
        <w:t>Emissora</w:t>
      </w:r>
      <w:r w:rsidR="00863932">
        <w:rPr>
          <w:rFonts w:ascii="Times New Roman" w:hAnsi="Times New Roman"/>
        </w:rPr>
        <w:t xml:space="preserve"> ou da Interveniente Garantidora</w:t>
      </w:r>
      <w:r w:rsidRPr="00575F58">
        <w:rPr>
          <w:rFonts w:ascii="Times New Roman" w:hAnsi="Times New Roman"/>
        </w:rPr>
        <w:t>;</w:t>
      </w:r>
      <w:bookmarkEnd w:id="80"/>
    </w:p>
    <w:p w:rsidR="00575F58" w:rsidRPr="00575F58" w:rsidRDefault="00575F58" w:rsidP="00575F58">
      <w:pPr>
        <w:pStyle w:val="sub"/>
        <w:tabs>
          <w:tab w:val="left" w:pos="770"/>
        </w:tabs>
        <w:spacing w:before="0" w:after="0" w:line="312" w:lineRule="auto"/>
        <w:rPr>
          <w:rFonts w:ascii="Times New Roman" w:hAnsi="Times New Roman"/>
        </w:rPr>
      </w:pPr>
      <w:bookmarkStart w:id="81" w:name="_Ref223413171"/>
      <w:bookmarkStart w:id="82" w:name="_Ref137104988"/>
      <w:bookmarkStart w:id="83" w:name="_Ref202275530"/>
      <w:bookmarkStart w:id="84" w:name="_Ref223413198"/>
    </w:p>
    <w:p w:rsidR="00575F58" w:rsidRPr="00575F58" w:rsidRDefault="00575F58" w:rsidP="00575F58">
      <w:pPr>
        <w:pStyle w:val="sub"/>
        <w:tabs>
          <w:tab w:val="left" w:pos="770"/>
        </w:tabs>
        <w:spacing w:before="0" w:after="0" w:line="312" w:lineRule="auto"/>
        <w:rPr>
          <w:rFonts w:ascii="Times New Roman" w:hAnsi="Times New Roman"/>
        </w:rPr>
      </w:pPr>
      <w:r>
        <w:rPr>
          <w:rFonts w:ascii="Times New Roman" w:hAnsi="Times New Roman"/>
        </w:rPr>
        <w:t>(iv)</w:t>
      </w:r>
      <w:r>
        <w:rPr>
          <w:rFonts w:ascii="Times New Roman" w:hAnsi="Times New Roman"/>
        </w:rPr>
        <w:tab/>
      </w:r>
      <w:r>
        <w:rPr>
          <w:rFonts w:ascii="Times New Roman" w:hAnsi="Times New Roman"/>
        </w:rPr>
        <w:tab/>
      </w:r>
      <w:r w:rsidRPr="00575F58">
        <w:rPr>
          <w:rFonts w:ascii="Times New Roman" w:hAnsi="Times New Roman"/>
        </w:rPr>
        <w:t xml:space="preserve">não renovação, cancelamento, revogação ou suspensão das autorizações, concessões, alvarás e licenças, inclusive as ambientais materialmente relevantes para o regular exercício das atividades desenvolvidas pela </w:t>
      </w:r>
      <w:r w:rsidR="006330D3">
        <w:rPr>
          <w:rFonts w:ascii="Times New Roman" w:hAnsi="Times New Roman"/>
        </w:rPr>
        <w:t>Emissora</w:t>
      </w:r>
      <w:r w:rsidRPr="00575F58">
        <w:rPr>
          <w:rFonts w:ascii="Times New Roman" w:hAnsi="Times New Roman"/>
        </w:rPr>
        <w:t xml:space="preserve">, exceto se, dentro do prazo de </w:t>
      </w:r>
      <w:r w:rsidR="00863932">
        <w:rPr>
          <w:rFonts w:ascii="Times New Roman" w:hAnsi="Times New Roman"/>
        </w:rPr>
        <w:t>30 (trinta)</w:t>
      </w:r>
      <w:r w:rsidRPr="00575F58">
        <w:rPr>
          <w:rFonts w:ascii="Times New Roman" w:hAnsi="Times New Roman"/>
        </w:rPr>
        <w:t xml:space="preserve"> dias a contar da data de tal não renovação, cancelamento, revogação ou suspensão</w:t>
      </w:r>
      <w:r w:rsidR="006330D3">
        <w:rPr>
          <w:rFonts w:ascii="Times New Roman" w:hAnsi="Times New Roman"/>
        </w:rPr>
        <w:t>,</w:t>
      </w:r>
      <w:r w:rsidRPr="00575F58">
        <w:rPr>
          <w:rFonts w:ascii="Times New Roman" w:hAnsi="Times New Roman"/>
        </w:rPr>
        <w:t xml:space="preserve"> a </w:t>
      </w:r>
      <w:r w:rsidR="006330D3">
        <w:rPr>
          <w:rFonts w:ascii="Times New Roman" w:hAnsi="Times New Roman"/>
        </w:rPr>
        <w:t xml:space="preserve">Emissora </w:t>
      </w:r>
      <w:r w:rsidRPr="00575F58">
        <w:rPr>
          <w:rFonts w:ascii="Times New Roman" w:hAnsi="Times New Roman"/>
        </w:rPr>
        <w:t xml:space="preserve">comprove a existência de provimento </w:t>
      </w:r>
      <w:r w:rsidR="006157F3">
        <w:rPr>
          <w:rFonts w:ascii="Times New Roman" w:hAnsi="Times New Roman"/>
        </w:rPr>
        <w:t xml:space="preserve">administrativo ou </w:t>
      </w:r>
      <w:r w:rsidRPr="00575F58">
        <w:rPr>
          <w:rFonts w:ascii="Times New Roman" w:hAnsi="Times New Roman"/>
        </w:rPr>
        <w:t>jurisdicional autorizando a regular continuidade das atividades da Companhia até a renovação ou obtenção da referida licença ou autorização;</w:t>
      </w:r>
      <w:bookmarkEnd w:id="84"/>
      <w:r w:rsidR="00863932">
        <w:rPr>
          <w:rFonts w:ascii="Times New Roman" w:hAnsi="Times New Roman"/>
        </w:rPr>
        <w:t xml:space="preserve"> </w:t>
      </w:r>
    </w:p>
    <w:p w:rsidR="00575F58" w:rsidRPr="00575F58" w:rsidRDefault="00575F58" w:rsidP="00575F58">
      <w:pPr>
        <w:pStyle w:val="sub"/>
        <w:tabs>
          <w:tab w:val="left" w:pos="770"/>
        </w:tabs>
        <w:spacing w:before="0" w:after="0" w:line="312" w:lineRule="auto"/>
        <w:rPr>
          <w:rFonts w:ascii="Times New Roman" w:hAnsi="Times New Roman"/>
        </w:rPr>
      </w:pPr>
      <w:bookmarkStart w:id="85" w:name="_Ref224043729"/>
    </w:p>
    <w:p w:rsidR="000E02E3" w:rsidRPr="00575F58" w:rsidRDefault="00575F58" w:rsidP="00575F58">
      <w:pPr>
        <w:pStyle w:val="sub"/>
        <w:tabs>
          <w:tab w:val="left" w:pos="770"/>
        </w:tabs>
        <w:spacing w:before="0" w:after="0" w:line="312" w:lineRule="auto"/>
        <w:rPr>
          <w:rFonts w:ascii="Times New Roman" w:hAnsi="Times New Roman"/>
        </w:rPr>
      </w:pPr>
      <w:r>
        <w:rPr>
          <w:rFonts w:ascii="Times New Roman" w:hAnsi="Times New Roman"/>
        </w:rPr>
        <w:t>(v)</w:t>
      </w:r>
      <w:r>
        <w:rPr>
          <w:rFonts w:ascii="Times New Roman" w:hAnsi="Times New Roman"/>
        </w:rPr>
        <w:tab/>
      </w:r>
      <w:r>
        <w:rPr>
          <w:rFonts w:ascii="Times New Roman" w:hAnsi="Times New Roman"/>
        </w:rPr>
        <w:tab/>
      </w:r>
      <w:r w:rsidRPr="00575F58">
        <w:rPr>
          <w:rFonts w:ascii="Times New Roman" w:hAnsi="Times New Roman"/>
        </w:rPr>
        <w:t xml:space="preserve">inadimplemento, pela </w:t>
      </w:r>
      <w:r w:rsidR="006330D3" w:rsidRPr="00911F7E">
        <w:rPr>
          <w:rFonts w:ascii="Times New Roman" w:hAnsi="Times New Roman"/>
        </w:rPr>
        <w:t>Emissora</w:t>
      </w:r>
      <w:r w:rsidRPr="00911F7E">
        <w:rPr>
          <w:rFonts w:ascii="Times New Roman" w:hAnsi="Times New Roman"/>
        </w:rPr>
        <w:t>,</w:t>
      </w:r>
      <w:r w:rsidRPr="00575F58">
        <w:rPr>
          <w:rFonts w:ascii="Times New Roman" w:hAnsi="Times New Roman"/>
        </w:rPr>
        <w:t xml:space="preserve"> de quaisquer obrigações a que esteja sujeita, como e quando tais obrigações tornarem-se exigíveis, observados os períodos de carência aplicáveis, obrigação essa em valor agregado igual ou superior a R$</w:t>
      </w:r>
      <w:r w:rsidR="00863932">
        <w:rPr>
          <w:rFonts w:ascii="Times New Roman" w:hAnsi="Times New Roman"/>
        </w:rPr>
        <w:t>5</w:t>
      </w:r>
      <w:r w:rsidRPr="00575F58">
        <w:rPr>
          <w:rFonts w:ascii="Times New Roman" w:hAnsi="Times New Roman"/>
        </w:rPr>
        <w:t>0.000.000,00 (</w:t>
      </w:r>
      <w:r w:rsidR="00863932">
        <w:rPr>
          <w:rFonts w:ascii="Times New Roman" w:hAnsi="Times New Roman"/>
        </w:rPr>
        <w:t xml:space="preserve">cinqüenta </w:t>
      </w:r>
      <w:r w:rsidRPr="00575F58">
        <w:rPr>
          <w:rFonts w:ascii="Times New Roman" w:hAnsi="Times New Roman"/>
        </w:rPr>
        <w:t>milhões de reais), não regularizado em um período máximo de 30 (trinta) dias, a contar do descumprimento da obrigação;</w:t>
      </w:r>
      <w:bookmarkEnd w:id="85"/>
      <w:r w:rsidR="00863932">
        <w:rPr>
          <w:rFonts w:ascii="Times New Roman" w:hAnsi="Times New Roman"/>
        </w:rPr>
        <w:t xml:space="preserve"> </w:t>
      </w:r>
    </w:p>
    <w:bookmarkEnd w:id="83"/>
    <w:p w:rsidR="00575F58" w:rsidRPr="00575F58" w:rsidRDefault="00575F58" w:rsidP="00575F58">
      <w:pPr>
        <w:pStyle w:val="sub"/>
        <w:tabs>
          <w:tab w:val="left" w:pos="770"/>
        </w:tabs>
        <w:spacing w:before="0" w:after="0" w:line="312" w:lineRule="auto"/>
        <w:rPr>
          <w:rFonts w:ascii="Times New Roman" w:hAnsi="Times New Roman"/>
        </w:rPr>
      </w:pPr>
    </w:p>
    <w:p w:rsidR="00575F58" w:rsidRPr="00575F58" w:rsidRDefault="00575F58" w:rsidP="00575F58">
      <w:pPr>
        <w:pStyle w:val="sub"/>
        <w:tabs>
          <w:tab w:val="left" w:pos="770"/>
        </w:tabs>
        <w:spacing w:before="0" w:after="0" w:line="312" w:lineRule="auto"/>
        <w:rPr>
          <w:rFonts w:ascii="Times New Roman" w:hAnsi="Times New Roman"/>
        </w:rPr>
      </w:pPr>
      <w:r>
        <w:rPr>
          <w:rFonts w:ascii="Times New Roman" w:hAnsi="Times New Roman"/>
        </w:rPr>
        <w:t>(vi)</w:t>
      </w:r>
      <w:r>
        <w:rPr>
          <w:rFonts w:ascii="Times New Roman" w:hAnsi="Times New Roman"/>
        </w:rPr>
        <w:tab/>
      </w:r>
      <w:r>
        <w:rPr>
          <w:rFonts w:ascii="Times New Roman" w:hAnsi="Times New Roman"/>
        </w:rPr>
        <w:tab/>
      </w:r>
      <w:r w:rsidRPr="00575F58">
        <w:rPr>
          <w:rFonts w:ascii="Times New Roman" w:hAnsi="Times New Roman"/>
        </w:rPr>
        <w:t xml:space="preserve">protesto de títulos contra a </w:t>
      </w:r>
      <w:r w:rsidR="006330D3">
        <w:rPr>
          <w:rFonts w:ascii="Times New Roman" w:hAnsi="Times New Roman"/>
        </w:rPr>
        <w:t>Emissora</w:t>
      </w:r>
      <w:r w:rsidR="007E1983">
        <w:rPr>
          <w:rFonts w:ascii="Times New Roman" w:hAnsi="Times New Roman"/>
        </w:rPr>
        <w:t xml:space="preserve"> ou contra a Interveniente Garantidora</w:t>
      </w:r>
      <w:r w:rsidRPr="00911F7E">
        <w:rPr>
          <w:rFonts w:ascii="Times New Roman" w:hAnsi="Times New Roman"/>
        </w:rPr>
        <w:t>, ainda</w:t>
      </w:r>
      <w:r w:rsidRPr="00575F58">
        <w:rPr>
          <w:rFonts w:ascii="Times New Roman" w:hAnsi="Times New Roman"/>
        </w:rPr>
        <w:t xml:space="preserve"> que na condição de garantidora</w:t>
      </w:r>
      <w:r w:rsidR="007E1983">
        <w:rPr>
          <w:rFonts w:ascii="Times New Roman" w:hAnsi="Times New Roman"/>
        </w:rPr>
        <w:t>s</w:t>
      </w:r>
      <w:r w:rsidRPr="00575F58">
        <w:rPr>
          <w:rFonts w:ascii="Times New Roman" w:hAnsi="Times New Roman"/>
        </w:rPr>
        <w:t>, cujo valor não pago ultrapasse R$</w:t>
      </w:r>
      <w:r w:rsidR="007E1983">
        <w:rPr>
          <w:rFonts w:ascii="Times New Roman" w:hAnsi="Times New Roman"/>
        </w:rPr>
        <w:t>5</w:t>
      </w:r>
      <w:r w:rsidRPr="00575F58">
        <w:rPr>
          <w:rFonts w:ascii="Times New Roman" w:hAnsi="Times New Roman"/>
        </w:rPr>
        <w:t>0.000.000,00 (</w:t>
      </w:r>
      <w:r w:rsidR="007E1983">
        <w:rPr>
          <w:rFonts w:ascii="Times New Roman" w:hAnsi="Times New Roman"/>
        </w:rPr>
        <w:t xml:space="preserve">cinqüenta </w:t>
      </w:r>
      <w:r w:rsidRPr="00575F58">
        <w:rPr>
          <w:rFonts w:ascii="Times New Roman" w:hAnsi="Times New Roman"/>
        </w:rPr>
        <w:t xml:space="preserve">milhões de reais), salvo se, no prazo máximo de </w:t>
      </w:r>
      <w:r w:rsidR="007E1983">
        <w:rPr>
          <w:rFonts w:ascii="Times New Roman" w:hAnsi="Times New Roman"/>
        </w:rPr>
        <w:t>60</w:t>
      </w:r>
      <w:r w:rsidRPr="00575F58">
        <w:rPr>
          <w:rFonts w:ascii="Times New Roman" w:hAnsi="Times New Roman"/>
        </w:rPr>
        <w:t xml:space="preserve"> (</w:t>
      </w:r>
      <w:r w:rsidR="007E1983">
        <w:rPr>
          <w:rFonts w:ascii="Times New Roman" w:hAnsi="Times New Roman"/>
        </w:rPr>
        <w:t>sessenta</w:t>
      </w:r>
      <w:r w:rsidRPr="00575F58">
        <w:rPr>
          <w:rFonts w:ascii="Times New Roman" w:hAnsi="Times New Roman"/>
        </w:rPr>
        <w:t>) dias contado</w:t>
      </w:r>
      <w:r w:rsidR="006330D3">
        <w:rPr>
          <w:rFonts w:ascii="Times New Roman" w:hAnsi="Times New Roman"/>
        </w:rPr>
        <w:t>s</w:t>
      </w:r>
      <w:r w:rsidRPr="00575F58">
        <w:rPr>
          <w:rFonts w:ascii="Times New Roman" w:hAnsi="Times New Roman"/>
        </w:rPr>
        <w:t xml:space="preserve"> da ocorrência do referido protesto, (</w:t>
      </w:r>
      <w:r w:rsidR="006330D3">
        <w:rPr>
          <w:rFonts w:ascii="Times New Roman" w:hAnsi="Times New Roman"/>
        </w:rPr>
        <w:t>a</w:t>
      </w:r>
      <w:r w:rsidRPr="00575F58">
        <w:rPr>
          <w:rFonts w:ascii="Times New Roman" w:hAnsi="Times New Roman"/>
        </w:rPr>
        <w:t xml:space="preserve">) tiver sido efetuado por erro ou má-fé de terceiros, desde que validamente comprovado pela </w:t>
      </w:r>
      <w:r w:rsidR="006330D3">
        <w:rPr>
          <w:rFonts w:ascii="Times New Roman" w:hAnsi="Times New Roman"/>
        </w:rPr>
        <w:t>Emissora</w:t>
      </w:r>
      <w:r w:rsidRPr="00575F58">
        <w:rPr>
          <w:rFonts w:ascii="Times New Roman" w:hAnsi="Times New Roman"/>
        </w:rPr>
        <w:t>, (</w:t>
      </w:r>
      <w:r w:rsidR="006330D3">
        <w:rPr>
          <w:rFonts w:ascii="Times New Roman" w:hAnsi="Times New Roman"/>
        </w:rPr>
        <w:t>b</w:t>
      </w:r>
      <w:r w:rsidRPr="00575F58">
        <w:rPr>
          <w:rFonts w:ascii="Times New Roman" w:hAnsi="Times New Roman"/>
        </w:rPr>
        <w:t>) for cancelado, ou, ainda, (</w:t>
      </w:r>
      <w:r w:rsidR="006330D3">
        <w:rPr>
          <w:rFonts w:ascii="Times New Roman" w:hAnsi="Times New Roman"/>
        </w:rPr>
        <w:t>c</w:t>
      </w:r>
      <w:r w:rsidRPr="00575F58">
        <w:rPr>
          <w:rFonts w:ascii="Times New Roman" w:hAnsi="Times New Roman"/>
        </w:rPr>
        <w:t>) forem prestadas garantias em juízo;</w:t>
      </w:r>
      <w:bookmarkEnd w:id="82"/>
    </w:p>
    <w:bookmarkEnd w:id="81"/>
    <w:p w:rsidR="00575F58" w:rsidRPr="00575F58" w:rsidRDefault="00575F58" w:rsidP="00575F58">
      <w:pPr>
        <w:pStyle w:val="sub"/>
        <w:tabs>
          <w:tab w:val="left" w:pos="770"/>
        </w:tabs>
        <w:spacing w:before="0" w:after="0" w:line="312" w:lineRule="auto"/>
        <w:rPr>
          <w:rFonts w:ascii="Times New Roman" w:hAnsi="Times New Roman"/>
        </w:rPr>
      </w:pPr>
    </w:p>
    <w:p w:rsidR="00575F58" w:rsidRPr="00575F58" w:rsidRDefault="00575F58" w:rsidP="00575F58">
      <w:pPr>
        <w:pStyle w:val="sub"/>
        <w:tabs>
          <w:tab w:val="left" w:pos="770"/>
        </w:tabs>
        <w:spacing w:before="0" w:after="0" w:line="312" w:lineRule="auto"/>
        <w:rPr>
          <w:rFonts w:ascii="Times New Roman" w:hAnsi="Times New Roman"/>
        </w:rPr>
      </w:pPr>
      <w:r>
        <w:rPr>
          <w:rFonts w:ascii="Times New Roman" w:hAnsi="Times New Roman"/>
        </w:rPr>
        <w:t>(vii)</w:t>
      </w:r>
      <w:r>
        <w:rPr>
          <w:rFonts w:ascii="Times New Roman" w:hAnsi="Times New Roman"/>
        </w:rPr>
        <w:tab/>
      </w:r>
      <w:r>
        <w:rPr>
          <w:rFonts w:ascii="Times New Roman" w:hAnsi="Times New Roman"/>
        </w:rPr>
        <w:tab/>
      </w:r>
      <w:r w:rsidRPr="00575F58">
        <w:rPr>
          <w:rFonts w:ascii="Times New Roman" w:hAnsi="Times New Roman"/>
        </w:rPr>
        <w:t xml:space="preserve">vencimento antecipado de quaisquer obrigações da </w:t>
      </w:r>
      <w:r w:rsidR="006330D3" w:rsidRPr="00911F7E">
        <w:rPr>
          <w:rFonts w:ascii="Times New Roman" w:hAnsi="Times New Roman"/>
        </w:rPr>
        <w:t>Emissora</w:t>
      </w:r>
      <w:r w:rsidR="007E1983">
        <w:rPr>
          <w:rFonts w:ascii="Times New Roman" w:hAnsi="Times New Roman"/>
        </w:rPr>
        <w:t xml:space="preserve"> ou da Interveniente Garantidora</w:t>
      </w:r>
      <w:r w:rsidRPr="00911F7E">
        <w:rPr>
          <w:rFonts w:ascii="Times New Roman" w:hAnsi="Times New Roman"/>
        </w:rPr>
        <w:t xml:space="preserve">, como e quando tais obrigações tornarem-se exigíveis, </w:t>
      </w:r>
      <w:r w:rsidR="007E1983">
        <w:rPr>
          <w:rFonts w:ascii="Times New Roman" w:hAnsi="Times New Roman"/>
        </w:rPr>
        <w:t xml:space="preserve">no caso da Emissora, </w:t>
      </w:r>
      <w:r w:rsidRPr="00911F7E">
        <w:rPr>
          <w:rFonts w:ascii="Times New Roman" w:hAnsi="Times New Roman"/>
        </w:rPr>
        <w:t>em valor</w:t>
      </w:r>
      <w:r w:rsidRPr="00575F58">
        <w:rPr>
          <w:rFonts w:ascii="Times New Roman" w:hAnsi="Times New Roman"/>
        </w:rPr>
        <w:t xml:space="preserve"> agregado igual ou superior a R$50.000.000,00 (cinquenta milhões de reais), </w:t>
      </w:r>
      <w:r w:rsidR="007E1983">
        <w:rPr>
          <w:rFonts w:ascii="Times New Roman" w:hAnsi="Times New Roman"/>
        </w:rPr>
        <w:t xml:space="preserve">e, no caso da Interveniente Garantidora, em valor individual igual ou superior a R$50.000.000,00 (cinqüenta milhões de reais), </w:t>
      </w:r>
      <w:r w:rsidRPr="00575F58">
        <w:rPr>
          <w:rFonts w:ascii="Times New Roman" w:hAnsi="Times New Roman"/>
        </w:rPr>
        <w:t>salvo se, no prazo máximo de 30 (trinta) dias</w:t>
      </w:r>
      <w:r w:rsidR="007E1983">
        <w:rPr>
          <w:rFonts w:ascii="Times New Roman" w:hAnsi="Times New Roman"/>
        </w:rPr>
        <w:t>, no que diz respeito à Emissora, e no prazo máximo de 60 (sessenta) dias, no que diz respeito à Interveniente Garantidora,</w:t>
      </w:r>
      <w:r w:rsidRPr="00575F58">
        <w:rPr>
          <w:rFonts w:ascii="Times New Roman" w:hAnsi="Times New Roman"/>
        </w:rPr>
        <w:t xml:space="preserve"> </w:t>
      </w:r>
      <w:r w:rsidR="007E1983">
        <w:rPr>
          <w:rFonts w:ascii="Times New Roman" w:hAnsi="Times New Roman"/>
        </w:rPr>
        <w:t xml:space="preserve">ambos </w:t>
      </w:r>
      <w:r w:rsidRPr="00575F58">
        <w:rPr>
          <w:rFonts w:ascii="Times New Roman" w:hAnsi="Times New Roman"/>
        </w:rPr>
        <w:t>contado</w:t>
      </w:r>
      <w:r w:rsidR="007E1983">
        <w:rPr>
          <w:rFonts w:ascii="Times New Roman" w:hAnsi="Times New Roman"/>
        </w:rPr>
        <w:t>s</w:t>
      </w:r>
      <w:r w:rsidRPr="00575F58">
        <w:rPr>
          <w:rFonts w:ascii="Times New Roman" w:hAnsi="Times New Roman"/>
        </w:rPr>
        <w:t xml:space="preserve"> da ocorrência do referido vencimento, este</w:t>
      </w:r>
      <w:r w:rsidR="007E1983">
        <w:rPr>
          <w:rFonts w:ascii="Times New Roman" w:hAnsi="Times New Roman"/>
        </w:rPr>
        <w:t>(s)</w:t>
      </w:r>
      <w:r w:rsidRPr="00575F58">
        <w:rPr>
          <w:rFonts w:ascii="Times New Roman" w:hAnsi="Times New Roman"/>
        </w:rPr>
        <w:t xml:space="preserve"> for</w:t>
      </w:r>
      <w:r w:rsidR="007E1983">
        <w:rPr>
          <w:rFonts w:ascii="Times New Roman" w:hAnsi="Times New Roman"/>
        </w:rPr>
        <w:t>(em)</w:t>
      </w:r>
      <w:r w:rsidRPr="00575F58">
        <w:rPr>
          <w:rFonts w:ascii="Times New Roman" w:hAnsi="Times New Roman"/>
        </w:rPr>
        <w:t xml:space="preserve"> revertido</w:t>
      </w:r>
      <w:r w:rsidR="007E1983">
        <w:rPr>
          <w:rFonts w:ascii="Times New Roman" w:hAnsi="Times New Roman"/>
        </w:rPr>
        <w:t>(s)</w:t>
      </w:r>
      <w:r w:rsidRPr="00575F58">
        <w:rPr>
          <w:rFonts w:ascii="Times New Roman" w:hAnsi="Times New Roman"/>
        </w:rPr>
        <w:t>;</w:t>
      </w:r>
    </w:p>
    <w:p w:rsidR="00575F58" w:rsidRDefault="00575F58" w:rsidP="00575F58">
      <w:pPr>
        <w:pStyle w:val="sub"/>
        <w:tabs>
          <w:tab w:val="left" w:pos="770"/>
        </w:tabs>
        <w:spacing w:before="0" w:after="0" w:line="312" w:lineRule="auto"/>
        <w:rPr>
          <w:rFonts w:ascii="Times New Roman" w:hAnsi="Times New Roman"/>
        </w:rPr>
      </w:pPr>
      <w:bookmarkStart w:id="86" w:name="_Ref268514532"/>
    </w:p>
    <w:p w:rsidR="00575F58" w:rsidRDefault="00575F58" w:rsidP="00575F58">
      <w:pPr>
        <w:pStyle w:val="sub"/>
        <w:tabs>
          <w:tab w:val="left" w:pos="770"/>
        </w:tabs>
        <w:spacing w:before="0" w:after="0" w:line="312" w:lineRule="auto"/>
        <w:rPr>
          <w:rFonts w:ascii="Times New Roman" w:hAnsi="Times New Roman"/>
        </w:rPr>
      </w:pPr>
      <w:r>
        <w:rPr>
          <w:rFonts w:ascii="Times New Roman" w:hAnsi="Times New Roman"/>
        </w:rPr>
        <w:t>(viii)</w:t>
      </w:r>
      <w:r>
        <w:rPr>
          <w:rFonts w:ascii="Times New Roman" w:hAnsi="Times New Roman"/>
        </w:rPr>
        <w:tab/>
      </w:r>
      <w:r>
        <w:rPr>
          <w:rFonts w:ascii="Times New Roman" w:hAnsi="Times New Roman"/>
        </w:rPr>
        <w:tab/>
      </w:r>
      <w:r w:rsidRPr="00575F58">
        <w:rPr>
          <w:rFonts w:ascii="Times New Roman" w:hAnsi="Times New Roman"/>
        </w:rPr>
        <w:t xml:space="preserve">transformação da </w:t>
      </w:r>
      <w:r w:rsidR="006330D3">
        <w:rPr>
          <w:rFonts w:ascii="Times New Roman" w:hAnsi="Times New Roman"/>
        </w:rPr>
        <w:t xml:space="preserve">Emissora </w:t>
      </w:r>
      <w:r w:rsidRPr="00575F58">
        <w:rPr>
          <w:rFonts w:ascii="Times New Roman" w:hAnsi="Times New Roman"/>
        </w:rPr>
        <w:t xml:space="preserve">em sociedade </w:t>
      </w:r>
      <w:r w:rsidR="006330D3">
        <w:rPr>
          <w:rFonts w:ascii="Times New Roman" w:hAnsi="Times New Roman"/>
        </w:rPr>
        <w:t xml:space="preserve">empresária </w:t>
      </w:r>
      <w:r w:rsidRPr="00575F58">
        <w:rPr>
          <w:rFonts w:ascii="Times New Roman" w:hAnsi="Times New Roman"/>
        </w:rPr>
        <w:t>limitada</w:t>
      </w:r>
      <w:r w:rsidR="005B6EB4">
        <w:rPr>
          <w:rFonts w:ascii="Times New Roman" w:hAnsi="Times New Roman"/>
        </w:rPr>
        <w:t>, nos termos dos artigos 220 a 222 da Lei das Sociedades por Ações</w:t>
      </w:r>
      <w:r w:rsidRPr="00575F58">
        <w:rPr>
          <w:rFonts w:ascii="Times New Roman" w:hAnsi="Times New Roman"/>
        </w:rPr>
        <w:t>;</w:t>
      </w:r>
      <w:bookmarkEnd w:id="86"/>
    </w:p>
    <w:p w:rsidR="00602F06" w:rsidRPr="00575F58" w:rsidRDefault="00602F06" w:rsidP="00575F58">
      <w:pPr>
        <w:pStyle w:val="sub"/>
        <w:tabs>
          <w:tab w:val="left" w:pos="770"/>
        </w:tabs>
        <w:spacing w:before="0" w:after="0" w:line="312" w:lineRule="auto"/>
        <w:rPr>
          <w:rFonts w:ascii="Times New Roman" w:hAnsi="Times New Roman"/>
        </w:rPr>
      </w:pPr>
    </w:p>
    <w:p w:rsidR="00602F06" w:rsidRDefault="00602F06" w:rsidP="00602F06">
      <w:pPr>
        <w:pStyle w:val="sub"/>
        <w:tabs>
          <w:tab w:val="left" w:pos="770"/>
        </w:tabs>
        <w:spacing w:before="0" w:after="0" w:line="312" w:lineRule="auto"/>
        <w:rPr>
          <w:rFonts w:ascii="Times New Roman" w:hAnsi="Times New Roman"/>
        </w:rPr>
      </w:pPr>
      <w:r>
        <w:rPr>
          <w:rFonts w:ascii="Times New Roman" w:hAnsi="Times New Roman"/>
        </w:rPr>
        <w:t>(ix)</w:t>
      </w:r>
      <w:r>
        <w:rPr>
          <w:rFonts w:ascii="Times New Roman" w:hAnsi="Times New Roman"/>
        </w:rPr>
        <w:tab/>
      </w:r>
      <w:r>
        <w:rPr>
          <w:rFonts w:ascii="Times New Roman" w:hAnsi="Times New Roman"/>
        </w:rPr>
        <w:tab/>
      </w:r>
      <w:r w:rsidR="000E02E3">
        <w:rPr>
          <w:rFonts w:ascii="Times New Roman" w:hAnsi="Times New Roman"/>
        </w:rPr>
        <w:t xml:space="preserve">alteração </w:t>
      </w:r>
      <w:r>
        <w:rPr>
          <w:rFonts w:ascii="Times New Roman" w:hAnsi="Times New Roman"/>
        </w:rPr>
        <w:t>do objeto social da Emissora, salvo se aprovado previamente por Debenturistas representando 2/3 (dois terços) das Debêntures em circulação, exceção feita à inclusão, em seu objeto social, de outras atividades, desde que de qualquer forma relacionadas, similares ou complementares à atividade principal da Emissora</w:t>
      </w:r>
      <w:r w:rsidRPr="00575F58">
        <w:rPr>
          <w:rFonts w:ascii="Times New Roman" w:hAnsi="Times New Roman"/>
        </w:rPr>
        <w:t>;</w:t>
      </w:r>
    </w:p>
    <w:p w:rsidR="005B6EB4" w:rsidRDefault="005B6EB4" w:rsidP="00575F58">
      <w:pPr>
        <w:pStyle w:val="sub"/>
        <w:tabs>
          <w:tab w:val="left" w:pos="770"/>
        </w:tabs>
        <w:spacing w:before="0" w:after="0" w:line="312" w:lineRule="auto"/>
        <w:rPr>
          <w:rFonts w:ascii="Times New Roman" w:hAnsi="Times New Roman"/>
        </w:rPr>
      </w:pPr>
    </w:p>
    <w:p w:rsidR="00602F06" w:rsidRDefault="00602F06" w:rsidP="00602F06">
      <w:pPr>
        <w:pStyle w:val="sub"/>
        <w:tabs>
          <w:tab w:val="left" w:pos="770"/>
        </w:tabs>
        <w:spacing w:before="0" w:after="0" w:line="312" w:lineRule="auto"/>
        <w:rPr>
          <w:rFonts w:ascii="Times New Roman" w:hAnsi="Times New Roman"/>
        </w:rPr>
      </w:pPr>
      <w:r>
        <w:rPr>
          <w:rFonts w:ascii="Times New Roman" w:hAnsi="Times New Roman"/>
        </w:rPr>
        <w:t>(x)</w:t>
      </w:r>
      <w:r>
        <w:rPr>
          <w:rFonts w:ascii="Times New Roman" w:hAnsi="Times New Roman"/>
        </w:rPr>
        <w:tab/>
      </w:r>
      <w:r>
        <w:rPr>
          <w:rFonts w:ascii="Times New Roman" w:hAnsi="Times New Roman"/>
        </w:rPr>
        <w:tab/>
        <w:t xml:space="preserve">aprovação de redução do capital social da Emissora com restituição aos acionistas de parte do valor das ações ou pela diminuição do valor destas, quando não integralizadas, à importância das entradas, </w:t>
      </w:r>
      <w:r w:rsidR="007C54EC">
        <w:rPr>
          <w:rFonts w:ascii="Times New Roman" w:hAnsi="Times New Roman"/>
        </w:rPr>
        <w:t xml:space="preserve">bem como alteração do Estatuto Social da Emissora que implique na concessão de direito de retirada aos atuais acionistas da Emissora, </w:t>
      </w:r>
      <w:r>
        <w:rPr>
          <w:rFonts w:ascii="Times New Roman" w:hAnsi="Times New Roman"/>
        </w:rPr>
        <w:t>sem a prévia e expressa aprovação de Debenturistas representando 2/3 (dois terços) das Debêntures em circulação</w:t>
      </w:r>
      <w:r w:rsidRPr="00575F58">
        <w:rPr>
          <w:rFonts w:ascii="Times New Roman" w:hAnsi="Times New Roman"/>
        </w:rPr>
        <w:t>;</w:t>
      </w:r>
    </w:p>
    <w:p w:rsidR="00602F06" w:rsidRDefault="00602F06" w:rsidP="00575F58">
      <w:pPr>
        <w:pStyle w:val="sub"/>
        <w:tabs>
          <w:tab w:val="left" w:pos="770"/>
        </w:tabs>
        <w:spacing w:before="0" w:after="0" w:line="312" w:lineRule="auto"/>
        <w:rPr>
          <w:rFonts w:ascii="Times New Roman" w:hAnsi="Times New Roman"/>
        </w:rPr>
      </w:pPr>
    </w:p>
    <w:p w:rsidR="007E1983" w:rsidRDefault="007E1983" w:rsidP="007E1983">
      <w:pPr>
        <w:pStyle w:val="sub"/>
        <w:tabs>
          <w:tab w:val="left" w:pos="770"/>
        </w:tabs>
        <w:spacing w:before="0" w:after="0" w:line="312" w:lineRule="auto"/>
        <w:rPr>
          <w:rFonts w:ascii="Times New Roman" w:hAnsi="Times New Roman"/>
        </w:rPr>
      </w:pPr>
      <w:r>
        <w:rPr>
          <w:rFonts w:ascii="Times New Roman" w:hAnsi="Times New Roman"/>
        </w:rPr>
        <w:t>(xi)</w:t>
      </w:r>
      <w:r>
        <w:rPr>
          <w:rFonts w:ascii="Times New Roman" w:hAnsi="Times New Roman"/>
        </w:rPr>
        <w:tab/>
      </w:r>
      <w:r>
        <w:rPr>
          <w:rFonts w:ascii="Times New Roman" w:hAnsi="Times New Roman"/>
        </w:rPr>
        <w:tab/>
        <w:t>não cumprimento de qualquer decisão ou sentença judicial ou arbitral transitada em julgado contra a Emissora, em valor individual ou agregado superior a R$50.000.000,00 (cinqüenta milhões de reais), ou valor correspondente em outras moedas, no prazo de até 10 (dez) dias contados da data estipulada para pagamento;</w:t>
      </w:r>
    </w:p>
    <w:p w:rsidR="007E1983" w:rsidRPr="00575F58" w:rsidRDefault="007E1983" w:rsidP="00575F58">
      <w:pPr>
        <w:pStyle w:val="sub"/>
        <w:tabs>
          <w:tab w:val="left" w:pos="770"/>
        </w:tabs>
        <w:spacing w:before="0" w:after="0" w:line="312" w:lineRule="auto"/>
        <w:rPr>
          <w:rFonts w:ascii="Times New Roman" w:hAnsi="Times New Roman"/>
        </w:rPr>
      </w:pPr>
    </w:p>
    <w:p w:rsidR="00575F58" w:rsidRPr="00575F58" w:rsidRDefault="00575F58" w:rsidP="00575F58">
      <w:pPr>
        <w:pStyle w:val="sub"/>
        <w:tabs>
          <w:tab w:val="left" w:pos="770"/>
        </w:tabs>
        <w:spacing w:before="0" w:after="0" w:line="312" w:lineRule="auto"/>
        <w:rPr>
          <w:rFonts w:ascii="Times New Roman" w:hAnsi="Times New Roman"/>
        </w:rPr>
      </w:pPr>
      <w:r>
        <w:rPr>
          <w:rFonts w:ascii="Times New Roman" w:hAnsi="Times New Roman"/>
        </w:rPr>
        <w:t>(x</w:t>
      </w:r>
      <w:r w:rsidR="007E1983">
        <w:rPr>
          <w:rFonts w:ascii="Times New Roman" w:hAnsi="Times New Roman"/>
        </w:rPr>
        <w:t>i</w:t>
      </w:r>
      <w:r w:rsidR="00602F06">
        <w:rPr>
          <w:rFonts w:ascii="Times New Roman" w:hAnsi="Times New Roman"/>
        </w:rPr>
        <w:t>i</w:t>
      </w:r>
      <w:r>
        <w:rPr>
          <w:rFonts w:ascii="Times New Roman" w:hAnsi="Times New Roman"/>
        </w:rPr>
        <w:t>)</w:t>
      </w:r>
      <w:r>
        <w:rPr>
          <w:rFonts w:ascii="Times New Roman" w:hAnsi="Times New Roman"/>
        </w:rPr>
        <w:tab/>
      </w:r>
      <w:r>
        <w:rPr>
          <w:rFonts w:ascii="Times New Roman" w:hAnsi="Times New Roman"/>
        </w:rPr>
        <w:tab/>
      </w:r>
      <w:r w:rsidRPr="00575F58">
        <w:rPr>
          <w:rFonts w:ascii="Times New Roman" w:hAnsi="Times New Roman"/>
        </w:rPr>
        <w:t xml:space="preserve">descumprimento, pela </w:t>
      </w:r>
      <w:r w:rsidR="006330D3" w:rsidRPr="00911F7E">
        <w:rPr>
          <w:rFonts w:ascii="Times New Roman" w:hAnsi="Times New Roman"/>
        </w:rPr>
        <w:t>Emissora</w:t>
      </w:r>
      <w:r w:rsidRPr="00575F58">
        <w:rPr>
          <w:rFonts w:ascii="Times New Roman" w:hAnsi="Times New Roman"/>
        </w:rPr>
        <w:t xml:space="preserve">, de qualquer obrigação não pecuniária de caráter materialmente relevante prevista nesta Escritura, não sanada no prazo de 30 (trinta) dias </w:t>
      </w:r>
      <w:r w:rsidR="006330D3">
        <w:rPr>
          <w:rFonts w:ascii="Times New Roman" w:hAnsi="Times New Roman"/>
        </w:rPr>
        <w:t xml:space="preserve">a </w:t>
      </w:r>
      <w:r w:rsidRPr="00575F58">
        <w:rPr>
          <w:rFonts w:ascii="Times New Roman" w:hAnsi="Times New Roman"/>
        </w:rPr>
        <w:t>conta</w:t>
      </w:r>
      <w:r w:rsidR="006330D3">
        <w:rPr>
          <w:rFonts w:ascii="Times New Roman" w:hAnsi="Times New Roman"/>
        </w:rPr>
        <w:t>r</w:t>
      </w:r>
      <w:r w:rsidRPr="00575F58">
        <w:rPr>
          <w:rFonts w:ascii="Times New Roman" w:hAnsi="Times New Roman"/>
        </w:rPr>
        <w:t xml:space="preserve"> da data do recebimento de notificação escrita do Agente Fiduciário nes</w:t>
      </w:r>
      <w:r w:rsidR="006330D3">
        <w:rPr>
          <w:rFonts w:ascii="Times New Roman" w:hAnsi="Times New Roman"/>
        </w:rPr>
        <w:t>t</w:t>
      </w:r>
      <w:r w:rsidRPr="00575F58">
        <w:rPr>
          <w:rFonts w:ascii="Times New Roman" w:hAnsi="Times New Roman"/>
        </w:rPr>
        <w:t>e sentido;</w:t>
      </w:r>
    </w:p>
    <w:p w:rsidR="00575F58" w:rsidRDefault="00575F58" w:rsidP="00575F58">
      <w:pPr>
        <w:pStyle w:val="sub"/>
        <w:tabs>
          <w:tab w:val="left" w:pos="770"/>
        </w:tabs>
        <w:spacing w:before="0" w:after="0" w:line="312" w:lineRule="auto"/>
        <w:rPr>
          <w:rFonts w:ascii="Times New Roman" w:hAnsi="Times New Roman"/>
        </w:rPr>
      </w:pPr>
      <w:bookmarkStart w:id="87" w:name="_Ref223358665"/>
    </w:p>
    <w:p w:rsidR="00575F58" w:rsidRPr="00575F58" w:rsidRDefault="00575F58" w:rsidP="00575F58">
      <w:pPr>
        <w:pStyle w:val="sub"/>
        <w:tabs>
          <w:tab w:val="left" w:pos="770"/>
        </w:tabs>
        <w:spacing w:before="0" w:after="0" w:line="312" w:lineRule="auto"/>
        <w:rPr>
          <w:rFonts w:ascii="Times New Roman" w:hAnsi="Times New Roman"/>
        </w:rPr>
      </w:pPr>
      <w:r>
        <w:rPr>
          <w:rFonts w:ascii="Times New Roman" w:hAnsi="Times New Roman"/>
        </w:rPr>
        <w:t>(x</w:t>
      </w:r>
      <w:r w:rsidR="006157F3">
        <w:rPr>
          <w:rFonts w:ascii="Times New Roman" w:hAnsi="Times New Roman"/>
        </w:rPr>
        <w:t>ii</w:t>
      </w:r>
      <w:r w:rsidR="007E1983">
        <w:rPr>
          <w:rFonts w:ascii="Times New Roman" w:hAnsi="Times New Roman"/>
        </w:rPr>
        <w:t>i</w:t>
      </w:r>
      <w:r>
        <w:rPr>
          <w:rFonts w:ascii="Times New Roman" w:hAnsi="Times New Roman"/>
        </w:rPr>
        <w:t>)</w:t>
      </w:r>
      <w:r>
        <w:rPr>
          <w:rFonts w:ascii="Times New Roman" w:hAnsi="Times New Roman"/>
        </w:rPr>
        <w:tab/>
      </w:r>
      <w:r>
        <w:rPr>
          <w:rFonts w:ascii="Times New Roman" w:hAnsi="Times New Roman"/>
        </w:rPr>
        <w:tab/>
      </w:r>
      <w:r w:rsidRPr="00575F58">
        <w:rPr>
          <w:rFonts w:ascii="Times New Roman" w:hAnsi="Times New Roman"/>
        </w:rPr>
        <w:t xml:space="preserve">provarem-se falsas ou revelarem-se incorretas ou enganosas quaisquer das declarações ou garantias prestadas pela </w:t>
      </w:r>
      <w:r w:rsidR="006330D3">
        <w:rPr>
          <w:rFonts w:ascii="Times New Roman" w:hAnsi="Times New Roman"/>
        </w:rPr>
        <w:t xml:space="preserve">Emissora </w:t>
      </w:r>
      <w:r w:rsidRPr="00575F58">
        <w:rPr>
          <w:rFonts w:ascii="Times New Roman" w:hAnsi="Times New Roman"/>
        </w:rPr>
        <w:t xml:space="preserve">nesta Escritura, ou em qualquer outro documento da </w:t>
      </w:r>
      <w:r w:rsidR="006330D3">
        <w:rPr>
          <w:rFonts w:ascii="Times New Roman" w:hAnsi="Times New Roman"/>
        </w:rPr>
        <w:t>Emissão</w:t>
      </w:r>
      <w:r w:rsidRPr="00575F58">
        <w:rPr>
          <w:rFonts w:ascii="Times New Roman" w:hAnsi="Times New Roman"/>
        </w:rPr>
        <w:t>;</w:t>
      </w:r>
      <w:bookmarkEnd w:id="87"/>
    </w:p>
    <w:p w:rsidR="00575F58" w:rsidRPr="00575F58" w:rsidRDefault="00575F58" w:rsidP="00575F58">
      <w:pPr>
        <w:pStyle w:val="sub"/>
        <w:tabs>
          <w:tab w:val="left" w:pos="770"/>
        </w:tabs>
        <w:spacing w:before="0" w:after="0" w:line="312" w:lineRule="auto"/>
        <w:rPr>
          <w:rFonts w:ascii="Times New Roman" w:hAnsi="Times New Roman"/>
        </w:rPr>
      </w:pPr>
    </w:p>
    <w:p w:rsidR="00575F58" w:rsidRPr="00575F58" w:rsidRDefault="00575F58" w:rsidP="00575F58">
      <w:pPr>
        <w:pStyle w:val="sub"/>
        <w:tabs>
          <w:tab w:val="left" w:pos="770"/>
        </w:tabs>
        <w:spacing w:before="0" w:after="0" w:line="312" w:lineRule="auto"/>
        <w:rPr>
          <w:rFonts w:ascii="Times New Roman" w:hAnsi="Times New Roman"/>
        </w:rPr>
      </w:pPr>
      <w:r>
        <w:rPr>
          <w:rFonts w:ascii="Times New Roman" w:hAnsi="Times New Roman"/>
        </w:rPr>
        <w:t>(x</w:t>
      </w:r>
      <w:r w:rsidR="00447AE0">
        <w:rPr>
          <w:rFonts w:ascii="Times New Roman" w:hAnsi="Times New Roman"/>
        </w:rPr>
        <w:t>i</w:t>
      </w:r>
      <w:r w:rsidR="007E1983">
        <w:rPr>
          <w:rFonts w:ascii="Times New Roman" w:hAnsi="Times New Roman"/>
        </w:rPr>
        <w:t>v</w:t>
      </w:r>
      <w:r>
        <w:rPr>
          <w:rFonts w:ascii="Times New Roman" w:hAnsi="Times New Roman"/>
        </w:rPr>
        <w:t>)</w:t>
      </w:r>
      <w:r>
        <w:rPr>
          <w:rFonts w:ascii="Times New Roman" w:hAnsi="Times New Roman"/>
        </w:rPr>
        <w:tab/>
      </w:r>
      <w:r>
        <w:rPr>
          <w:rFonts w:ascii="Times New Roman" w:hAnsi="Times New Roman"/>
        </w:rPr>
        <w:tab/>
      </w:r>
      <w:r w:rsidRPr="00575F58">
        <w:rPr>
          <w:rFonts w:ascii="Times New Roman" w:hAnsi="Times New Roman"/>
        </w:rPr>
        <w:t xml:space="preserve">realização de qualquer pagamento de dividendos </w:t>
      </w:r>
      <w:r w:rsidR="007E1983">
        <w:rPr>
          <w:rFonts w:ascii="Times New Roman" w:hAnsi="Times New Roman"/>
        </w:rPr>
        <w:t xml:space="preserve">ou juros sobre o capital próprio </w:t>
      </w:r>
      <w:r w:rsidRPr="00575F58">
        <w:rPr>
          <w:rFonts w:ascii="Times New Roman" w:hAnsi="Times New Roman"/>
        </w:rPr>
        <w:t xml:space="preserve">pela </w:t>
      </w:r>
      <w:r w:rsidR="006330D3">
        <w:rPr>
          <w:rFonts w:ascii="Times New Roman" w:hAnsi="Times New Roman"/>
        </w:rPr>
        <w:t>Emissora</w:t>
      </w:r>
      <w:r w:rsidRPr="00575F58">
        <w:rPr>
          <w:rFonts w:ascii="Times New Roman" w:hAnsi="Times New Roman"/>
        </w:rPr>
        <w:t xml:space="preserve">, ressalvado o disposto no artigo 202 da Lei </w:t>
      </w:r>
      <w:r w:rsidR="006330D3">
        <w:rPr>
          <w:rFonts w:ascii="Times New Roman" w:hAnsi="Times New Roman"/>
        </w:rPr>
        <w:t>das Sociedades por Ações</w:t>
      </w:r>
      <w:r w:rsidRPr="00575F58">
        <w:rPr>
          <w:rFonts w:ascii="Times New Roman" w:hAnsi="Times New Roman"/>
        </w:rPr>
        <w:t>, ou de qualquer outra participação nos lucros estatutariamente prevista, caso esteja em mora relativamente ao pagamento de qualquer obrigação pecuniária prevista nesta Escritura;</w:t>
      </w:r>
    </w:p>
    <w:p w:rsidR="00575F58" w:rsidRDefault="00575F58" w:rsidP="00575F58">
      <w:pPr>
        <w:pStyle w:val="sub"/>
        <w:tabs>
          <w:tab w:val="left" w:pos="770"/>
        </w:tabs>
        <w:spacing w:before="0" w:after="0" w:line="312" w:lineRule="auto"/>
        <w:rPr>
          <w:rFonts w:ascii="Times New Roman" w:hAnsi="Times New Roman"/>
        </w:rPr>
      </w:pPr>
    </w:p>
    <w:p w:rsidR="00575F58" w:rsidRPr="00575F58" w:rsidRDefault="00575F58" w:rsidP="00575F58">
      <w:pPr>
        <w:pStyle w:val="sub"/>
        <w:tabs>
          <w:tab w:val="left" w:pos="770"/>
        </w:tabs>
        <w:spacing w:before="0" w:after="0" w:line="312" w:lineRule="auto"/>
        <w:rPr>
          <w:rFonts w:ascii="Times New Roman" w:hAnsi="Times New Roman"/>
        </w:rPr>
      </w:pPr>
      <w:r w:rsidRPr="00731FAD">
        <w:rPr>
          <w:rFonts w:ascii="Times New Roman" w:hAnsi="Times New Roman"/>
        </w:rPr>
        <w:t>(x</w:t>
      </w:r>
      <w:r w:rsidR="000E02E3" w:rsidRPr="00731FAD">
        <w:rPr>
          <w:rFonts w:ascii="Times New Roman" w:hAnsi="Times New Roman"/>
        </w:rPr>
        <w:t>v</w:t>
      </w:r>
      <w:r w:rsidRPr="00731FAD">
        <w:rPr>
          <w:rFonts w:ascii="Times New Roman" w:hAnsi="Times New Roman"/>
        </w:rPr>
        <w:t>)</w:t>
      </w:r>
      <w:r w:rsidRPr="00731FAD">
        <w:rPr>
          <w:rFonts w:ascii="Times New Roman" w:hAnsi="Times New Roman"/>
        </w:rPr>
        <w:tab/>
      </w:r>
      <w:r w:rsidRPr="00731FAD">
        <w:rPr>
          <w:rFonts w:ascii="Times New Roman" w:hAnsi="Times New Roman"/>
        </w:rPr>
        <w:tab/>
      </w:r>
      <w:r w:rsidR="00144DC0">
        <w:rPr>
          <w:rFonts w:ascii="Times New Roman" w:hAnsi="Times New Roman"/>
        </w:rPr>
        <w:t xml:space="preserve">se os atuais acionistas controladores da Emissora, direta </w:t>
      </w:r>
      <w:r w:rsidR="007B1FBA">
        <w:rPr>
          <w:rFonts w:ascii="Times New Roman" w:hAnsi="Times New Roman"/>
        </w:rPr>
        <w:t>ou</w:t>
      </w:r>
      <w:r w:rsidR="00144DC0">
        <w:rPr>
          <w:rFonts w:ascii="Times New Roman" w:hAnsi="Times New Roman"/>
        </w:rPr>
        <w:t xml:space="preserve"> indiretamente, deixarem de deter 50% mais </w:t>
      </w:r>
      <w:r w:rsidR="00657030">
        <w:rPr>
          <w:rFonts w:ascii="Times New Roman" w:hAnsi="Times New Roman"/>
        </w:rPr>
        <w:t>01 (</w:t>
      </w:r>
      <w:r w:rsidR="00144DC0">
        <w:rPr>
          <w:rFonts w:ascii="Times New Roman" w:hAnsi="Times New Roman"/>
        </w:rPr>
        <w:t>uma</w:t>
      </w:r>
      <w:r w:rsidR="00657030">
        <w:rPr>
          <w:rFonts w:ascii="Times New Roman" w:hAnsi="Times New Roman"/>
        </w:rPr>
        <w:t>)</w:t>
      </w:r>
      <w:r w:rsidR="00144DC0">
        <w:rPr>
          <w:rFonts w:ascii="Times New Roman" w:hAnsi="Times New Roman"/>
        </w:rPr>
        <w:t xml:space="preserve"> ação com direito a voto de emissão da Emissora, ressalvado que reorganizações societárias entre os atuais acionistas indiretos integrantes do bloco de controle da Emissora não configuram e tampouco configurarão hipótese de vencimento antecipado</w:t>
      </w:r>
      <w:r w:rsidRPr="00731FAD">
        <w:rPr>
          <w:rFonts w:ascii="Times New Roman" w:hAnsi="Times New Roman"/>
        </w:rPr>
        <w:t>; e</w:t>
      </w:r>
    </w:p>
    <w:p w:rsidR="00575F58" w:rsidRPr="00575F58" w:rsidRDefault="00575F58" w:rsidP="00575F58">
      <w:pPr>
        <w:pStyle w:val="sub"/>
        <w:tabs>
          <w:tab w:val="left" w:pos="770"/>
        </w:tabs>
        <w:spacing w:before="0" w:after="0" w:line="312" w:lineRule="auto"/>
        <w:rPr>
          <w:rFonts w:ascii="Times New Roman" w:hAnsi="Times New Roman"/>
        </w:rPr>
      </w:pPr>
      <w:bookmarkStart w:id="88" w:name="_Ref130283254"/>
    </w:p>
    <w:p w:rsidR="00575F58" w:rsidRPr="005B6EB4" w:rsidRDefault="00575F58" w:rsidP="00575F58">
      <w:pPr>
        <w:pStyle w:val="sub"/>
        <w:tabs>
          <w:tab w:val="left" w:pos="770"/>
        </w:tabs>
        <w:spacing w:before="0" w:after="0" w:line="312" w:lineRule="auto"/>
        <w:rPr>
          <w:rFonts w:ascii="Times New Roman" w:hAnsi="Times New Roman"/>
        </w:rPr>
      </w:pPr>
      <w:r w:rsidRPr="005B6EB4">
        <w:rPr>
          <w:rFonts w:ascii="Times New Roman" w:hAnsi="Times New Roman"/>
        </w:rPr>
        <w:t>(x</w:t>
      </w:r>
      <w:r w:rsidR="000E02E3">
        <w:rPr>
          <w:rFonts w:ascii="Times New Roman" w:hAnsi="Times New Roman"/>
        </w:rPr>
        <w:t>v</w:t>
      </w:r>
      <w:r w:rsidR="00144DC0">
        <w:rPr>
          <w:rFonts w:ascii="Times New Roman" w:hAnsi="Times New Roman"/>
        </w:rPr>
        <w:t>i</w:t>
      </w:r>
      <w:r w:rsidRPr="005B6EB4">
        <w:rPr>
          <w:rFonts w:ascii="Times New Roman" w:hAnsi="Times New Roman"/>
        </w:rPr>
        <w:t>)</w:t>
      </w:r>
      <w:r w:rsidRPr="005B6EB4">
        <w:rPr>
          <w:rFonts w:ascii="Times New Roman" w:hAnsi="Times New Roman"/>
        </w:rPr>
        <w:tab/>
      </w:r>
      <w:r w:rsidRPr="005B6EB4">
        <w:rPr>
          <w:rFonts w:ascii="Times New Roman" w:hAnsi="Times New Roman"/>
        </w:rPr>
        <w:tab/>
        <w:t>não observância</w:t>
      </w:r>
      <w:r w:rsidR="005B6EB4" w:rsidRPr="005B6EB4">
        <w:rPr>
          <w:rFonts w:ascii="Times New Roman" w:hAnsi="Times New Roman"/>
        </w:rPr>
        <w:t>,</w:t>
      </w:r>
      <w:r w:rsidRPr="005B6EB4">
        <w:rPr>
          <w:rFonts w:ascii="Times New Roman" w:hAnsi="Times New Roman"/>
        </w:rPr>
        <w:t xml:space="preserve"> pela </w:t>
      </w:r>
      <w:r w:rsidR="006330D3" w:rsidRPr="005B6EB4">
        <w:rPr>
          <w:rFonts w:ascii="Times New Roman" w:hAnsi="Times New Roman"/>
        </w:rPr>
        <w:t>Emissora</w:t>
      </w:r>
      <w:r w:rsidR="005B6EB4" w:rsidRPr="005B6EB4">
        <w:rPr>
          <w:rFonts w:ascii="Times New Roman" w:hAnsi="Times New Roman"/>
        </w:rPr>
        <w:t>,</w:t>
      </w:r>
      <w:r w:rsidR="006330D3" w:rsidRPr="005B6EB4">
        <w:rPr>
          <w:rFonts w:ascii="Times New Roman" w:hAnsi="Times New Roman"/>
        </w:rPr>
        <w:t xml:space="preserve"> </w:t>
      </w:r>
      <w:r w:rsidRPr="005B6EB4">
        <w:rPr>
          <w:rFonts w:ascii="Times New Roman" w:hAnsi="Times New Roman"/>
        </w:rPr>
        <w:t>dos seguintes índices e limites financeiros (“</w:t>
      </w:r>
      <w:r w:rsidRPr="005B6EB4">
        <w:rPr>
          <w:rFonts w:ascii="Times New Roman" w:hAnsi="Times New Roman"/>
          <w:u w:val="single"/>
        </w:rPr>
        <w:t>Índices Financeiros</w:t>
      </w:r>
      <w:r w:rsidRPr="005B6EB4">
        <w:rPr>
          <w:rFonts w:ascii="Times New Roman" w:hAnsi="Times New Roman"/>
        </w:rPr>
        <w:t xml:space="preserve">”), conforme apurados trimestralmente com base nos 12 (doze) meses imediatamente anteriores cobertos por informações financeiras revisadas e/ou auditadas, em até 5 (cinco) dias úteis após a divulgação à CVM das respectivas informações da </w:t>
      </w:r>
      <w:r w:rsidR="005B6EB4" w:rsidRPr="005B6EB4">
        <w:rPr>
          <w:rFonts w:ascii="Times New Roman" w:hAnsi="Times New Roman"/>
        </w:rPr>
        <w:t>Emisora</w:t>
      </w:r>
      <w:r w:rsidRPr="005B6EB4">
        <w:rPr>
          <w:rFonts w:ascii="Times New Roman" w:hAnsi="Times New Roman"/>
        </w:rPr>
        <w:t>, até o pagamento integral dos valores devidos em virtude das Debêntures:</w:t>
      </w:r>
    </w:p>
    <w:p w:rsidR="005B6EB4" w:rsidRPr="006330D3" w:rsidRDefault="005B6EB4" w:rsidP="00575F58">
      <w:pPr>
        <w:pStyle w:val="sub"/>
        <w:tabs>
          <w:tab w:val="left" w:pos="770"/>
        </w:tabs>
        <w:spacing w:before="0" w:after="0" w:line="312" w:lineRule="auto"/>
        <w:rPr>
          <w:rFonts w:ascii="Times New Roman" w:hAnsi="Times New Roman"/>
          <w:highlight w:val="green"/>
        </w:rPr>
      </w:pPr>
    </w:p>
    <w:p w:rsidR="00575F58" w:rsidRPr="005B6EB4" w:rsidRDefault="00575F58" w:rsidP="00575F58">
      <w:pPr>
        <w:spacing w:line="312" w:lineRule="auto"/>
        <w:ind w:left="1440" w:hanging="720"/>
        <w:jc w:val="both"/>
        <w:rPr>
          <w:rFonts w:eastAsia="Arial Unicode MS"/>
          <w:w w:val="0"/>
          <w:sz w:val="22"/>
          <w:szCs w:val="22"/>
        </w:rPr>
      </w:pPr>
      <w:r w:rsidRPr="005B6EB4">
        <w:rPr>
          <w:rFonts w:eastAsia="Arial Unicode MS"/>
          <w:w w:val="0"/>
          <w:sz w:val="22"/>
          <w:szCs w:val="22"/>
        </w:rPr>
        <w:t>(a)</w:t>
      </w:r>
      <w:r w:rsidRPr="005B6EB4">
        <w:rPr>
          <w:rFonts w:eastAsia="Arial Unicode MS"/>
          <w:w w:val="0"/>
          <w:sz w:val="22"/>
          <w:szCs w:val="22"/>
        </w:rPr>
        <w:tab/>
        <w:t>Relação Dívida Líquida/EBITDA não superior a 3 (três); e</w:t>
      </w:r>
    </w:p>
    <w:p w:rsidR="00575F58" w:rsidRPr="006330D3" w:rsidRDefault="00575F58" w:rsidP="00575F58">
      <w:pPr>
        <w:pStyle w:val="sub"/>
        <w:tabs>
          <w:tab w:val="left" w:pos="770"/>
        </w:tabs>
        <w:spacing w:before="0" w:after="0" w:line="312" w:lineRule="auto"/>
        <w:rPr>
          <w:rFonts w:ascii="Times New Roman" w:hAnsi="Times New Roman"/>
          <w:highlight w:val="green"/>
        </w:rPr>
      </w:pPr>
    </w:p>
    <w:p w:rsidR="00575F58" w:rsidRPr="005B6EB4" w:rsidRDefault="00575F58" w:rsidP="00575F58">
      <w:pPr>
        <w:pStyle w:val="sub"/>
        <w:tabs>
          <w:tab w:val="left" w:pos="770"/>
        </w:tabs>
        <w:spacing w:before="0" w:after="0" w:line="312" w:lineRule="auto"/>
        <w:ind w:left="1440" w:hanging="1440"/>
        <w:rPr>
          <w:rFonts w:ascii="Times New Roman" w:hAnsi="Times New Roman"/>
        </w:rPr>
      </w:pPr>
      <w:r w:rsidRPr="005B6EB4">
        <w:rPr>
          <w:rFonts w:ascii="Times New Roman" w:hAnsi="Times New Roman"/>
        </w:rPr>
        <w:tab/>
        <w:t>(b)</w:t>
      </w:r>
      <w:r w:rsidRPr="005B6EB4">
        <w:rPr>
          <w:rFonts w:ascii="Times New Roman" w:hAnsi="Times New Roman"/>
        </w:rPr>
        <w:tab/>
        <w:t>Relação EBITDA/Resultado Financeiro não inferior a 2 (dois).</w:t>
      </w:r>
    </w:p>
    <w:p w:rsidR="00575F58" w:rsidRDefault="00575F58" w:rsidP="00575F58">
      <w:pPr>
        <w:pStyle w:val="sub"/>
        <w:tabs>
          <w:tab w:val="left" w:pos="770"/>
        </w:tabs>
        <w:spacing w:before="0" w:after="0" w:line="312" w:lineRule="auto"/>
        <w:rPr>
          <w:rFonts w:ascii="Times New Roman" w:hAnsi="Times New Roman"/>
          <w:highlight w:val="green"/>
        </w:rPr>
      </w:pPr>
    </w:p>
    <w:p w:rsidR="00575F58" w:rsidRPr="005B6EB4" w:rsidRDefault="00575F58" w:rsidP="00575F58">
      <w:pPr>
        <w:pStyle w:val="sub"/>
        <w:tabs>
          <w:tab w:val="left" w:pos="770"/>
        </w:tabs>
        <w:spacing w:before="0" w:after="0" w:line="312" w:lineRule="auto"/>
        <w:rPr>
          <w:rFonts w:ascii="Times New Roman" w:hAnsi="Times New Roman"/>
        </w:rPr>
      </w:pPr>
      <w:r w:rsidRPr="005B6EB4">
        <w:rPr>
          <w:rFonts w:ascii="Times New Roman" w:hAnsi="Times New Roman"/>
        </w:rPr>
        <w:t>Para os fins deste item (x</w:t>
      </w:r>
      <w:r w:rsidR="00447AE0">
        <w:rPr>
          <w:rFonts w:ascii="Times New Roman" w:hAnsi="Times New Roman"/>
        </w:rPr>
        <w:t>v</w:t>
      </w:r>
      <w:r w:rsidR="00144DC0">
        <w:rPr>
          <w:rFonts w:ascii="Times New Roman" w:hAnsi="Times New Roman"/>
        </w:rPr>
        <w:t>i</w:t>
      </w:r>
      <w:r w:rsidRPr="005B6EB4">
        <w:rPr>
          <w:rFonts w:ascii="Times New Roman" w:hAnsi="Times New Roman"/>
        </w:rPr>
        <w:t>):</w:t>
      </w:r>
    </w:p>
    <w:p w:rsidR="00575F58" w:rsidRPr="006330D3" w:rsidRDefault="00575F58" w:rsidP="00575F58">
      <w:pPr>
        <w:pStyle w:val="sub"/>
        <w:tabs>
          <w:tab w:val="left" w:pos="770"/>
        </w:tabs>
        <w:spacing w:before="0" w:after="0" w:line="312" w:lineRule="auto"/>
        <w:rPr>
          <w:rFonts w:ascii="Times New Roman" w:hAnsi="Times New Roman"/>
          <w:highlight w:val="green"/>
        </w:rPr>
      </w:pPr>
    </w:p>
    <w:p w:rsidR="00575F58" w:rsidRPr="005B6EB4" w:rsidRDefault="00575F58" w:rsidP="00575F58">
      <w:pPr>
        <w:pStyle w:val="sub"/>
        <w:tabs>
          <w:tab w:val="left" w:pos="770"/>
        </w:tabs>
        <w:spacing w:before="0" w:after="0" w:line="312" w:lineRule="auto"/>
        <w:rPr>
          <w:rFonts w:ascii="Times New Roman" w:hAnsi="Times New Roman"/>
        </w:rPr>
      </w:pPr>
      <w:r w:rsidRPr="005B6EB4">
        <w:rPr>
          <w:rFonts w:ascii="Times New Roman" w:hAnsi="Times New Roman"/>
        </w:rPr>
        <w:t xml:space="preserve">“Dívida Líquida” significa a soma algébrica dos empréstimos, financiamentos, </w:t>
      </w:r>
      <w:del w:id="89" w:author="Nathalia Esteves" w:date="2011-03-30T12:22:00Z">
        <w:r w:rsidRPr="005B6EB4">
          <w:rPr>
            <w:rFonts w:ascii="Times New Roman" w:hAnsi="Times New Roman"/>
          </w:rPr>
          <w:delText>debêntures</w:delText>
        </w:r>
      </w:del>
      <w:ins w:id="90" w:author="Nathalia Esteves" w:date="2011-03-30T12:22:00Z">
        <w:r w:rsidR="005A61C3">
          <w:rPr>
            <w:rFonts w:ascii="Times New Roman" w:hAnsi="Times New Roman"/>
          </w:rPr>
          <w:t>instrumentos do mercado de capitais local e internacional</w:t>
        </w:r>
      </w:ins>
      <w:r w:rsidRPr="005B6EB4">
        <w:rPr>
          <w:rFonts w:ascii="Times New Roman" w:hAnsi="Times New Roman"/>
        </w:rPr>
        <w:t xml:space="preserve"> e do saldo dos derivativos menos as disponibilidades em caixa e aplicações financeiras.</w:t>
      </w:r>
    </w:p>
    <w:p w:rsidR="00575F58" w:rsidRPr="005B6EB4" w:rsidRDefault="00575F58" w:rsidP="00575F58">
      <w:pPr>
        <w:pStyle w:val="sub"/>
        <w:tabs>
          <w:tab w:val="left" w:pos="770"/>
        </w:tabs>
        <w:spacing w:before="0" w:after="0" w:line="312" w:lineRule="auto"/>
        <w:rPr>
          <w:rFonts w:ascii="Times New Roman" w:hAnsi="Times New Roman"/>
        </w:rPr>
      </w:pPr>
    </w:p>
    <w:p w:rsidR="00575F58" w:rsidRPr="005B6EB4" w:rsidRDefault="00575F58" w:rsidP="00575F58">
      <w:pPr>
        <w:pStyle w:val="sub"/>
        <w:tabs>
          <w:tab w:val="left" w:pos="770"/>
        </w:tabs>
        <w:spacing w:before="0" w:after="0" w:line="312" w:lineRule="auto"/>
        <w:rPr>
          <w:rFonts w:ascii="Times New Roman" w:hAnsi="Times New Roman"/>
        </w:rPr>
      </w:pPr>
      <w:r w:rsidRPr="005B6EB4">
        <w:rPr>
          <w:rFonts w:ascii="Times New Roman" w:hAnsi="Times New Roman"/>
        </w:rPr>
        <w:t>“EBITDA” significa o lucro antes de juros, tributos, amortização e depreciação ao longo dos últimos 12 (doze) meses ao qual deverá ser adicionado, para efeito da apuração dos compromissos financeiros, a parcela da amortização da recomposição tarifária do racionamento.</w:t>
      </w:r>
    </w:p>
    <w:p w:rsidR="00575F58" w:rsidRPr="005B6EB4" w:rsidRDefault="00575F58" w:rsidP="00575F58">
      <w:pPr>
        <w:pStyle w:val="sub"/>
        <w:tabs>
          <w:tab w:val="left" w:pos="770"/>
        </w:tabs>
        <w:spacing w:before="0" w:after="0" w:line="312" w:lineRule="auto"/>
        <w:rPr>
          <w:rFonts w:ascii="Times New Roman" w:hAnsi="Times New Roman"/>
        </w:rPr>
      </w:pPr>
    </w:p>
    <w:p w:rsidR="00575F58" w:rsidRPr="00575F58" w:rsidRDefault="00575F58" w:rsidP="00575F58">
      <w:pPr>
        <w:pStyle w:val="sub"/>
        <w:tabs>
          <w:tab w:val="left" w:pos="770"/>
        </w:tabs>
        <w:spacing w:before="0" w:after="0" w:line="312" w:lineRule="auto"/>
        <w:rPr>
          <w:rFonts w:ascii="Times New Roman" w:hAnsi="Times New Roman"/>
        </w:rPr>
      </w:pPr>
      <w:r w:rsidRPr="005B6EB4">
        <w:rPr>
          <w:rFonts w:ascii="Times New Roman" w:hAnsi="Times New Roman"/>
        </w:rPr>
        <w:t xml:space="preserve">“Resultado Financeiro” significa a diferença entre receitas financeiras e despesas financeiras ao longo dos últimos 12 (doze) meses, das quais deverão ser excluídos, para efeito da apuração dos compromissos financeiros, os juros sobre </w:t>
      </w:r>
      <w:r w:rsidR="005B6EB4">
        <w:rPr>
          <w:rFonts w:ascii="Times New Roman" w:hAnsi="Times New Roman"/>
        </w:rPr>
        <w:t xml:space="preserve">o </w:t>
      </w:r>
      <w:r w:rsidRPr="005B6EB4">
        <w:rPr>
          <w:rFonts w:ascii="Times New Roman" w:hAnsi="Times New Roman"/>
        </w:rPr>
        <w:t>capital próprio. O Resultado Financeiro será apurado em módulo se for negativo e, ser for positivo, será considerado “1”.</w:t>
      </w:r>
    </w:p>
    <w:bookmarkEnd w:id="88"/>
    <w:p w:rsidR="00575F58" w:rsidRDefault="00575F58" w:rsidP="005C015E">
      <w:pPr>
        <w:pStyle w:val="sub"/>
        <w:tabs>
          <w:tab w:val="left" w:pos="770"/>
        </w:tabs>
        <w:spacing w:before="0" w:after="0" w:line="312" w:lineRule="auto"/>
        <w:rPr>
          <w:rFonts w:ascii="Times New Roman" w:hAnsi="Times New Roman"/>
          <w:snapToGrid w:val="0"/>
        </w:rPr>
      </w:pPr>
    </w:p>
    <w:p w:rsidR="00113368" w:rsidRPr="00D3716F" w:rsidRDefault="00113368" w:rsidP="0011336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055750">
        <w:rPr>
          <w:rFonts w:eastAsia="Arial Unicode MS"/>
          <w:w w:val="0"/>
          <w:sz w:val="22"/>
          <w:szCs w:val="22"/>
        </w:rPr>
        <w:t>5.3.</w:t>
      </w:r>
      <w:r>
        <w:rPr>
          <w:rFonts w:eastAsia="Arial Unicode MS"/>
          <w:w w:val="0"/>
          <w:sz w:val="22"/>
          <w:szCs w:val="22"/>
        </w:rPr>
        <w:t>2</w:t>
      </w:r>
      <w:r w:rsidRPr="00055750">
        <w:rPr>
          <w:rFonts w:eastAsia="Arial Unicode MS"/>
          <w:w w:val="0"/>
          <w:sz w:val="22"/>
          <w:szCs w:val="22"/>
        </w:rPr>
        <w:tab/>
      </w:r>
      <w:r w:rsidRPr="00055750">
        <w:rPr>
          <w:rFonts w:eastAsia="Arial Unicode MS"/>
          <w:w w:val="0"/>
          <w:sz w:val="22"/>
          <w:szCs w:val="22"/>
        </w:rPr>
        <w:tab/>
      </w:r>
      <w:r>
        <w:rPr>
          <w:rFonts w:eastAsia="Arial Unicode MS"/>
          <w:w w:val="0"/>
          <w:sz w:val="22"/>
          <w:szCs w:val="22"/>
        </w:rPr>
        <w:t xml:space="preserve">Ocorrendo quaisquer dos eventos previstos na Cláusula 5.3.1.1 acima, os Debenturistas, por meio do Agente Fiduciário, </w:t>
      </w:r>
      <w:r w:rsidR="00A1250D">
        <w:rPr>
          <w:rFonts w:eastAsia="Arial Unicode MS"/>
          <w:w w:val="0"/>
          <w:sz w:val="22"/>
          <w:szCs w:val="22"/>
        </w:rPr>
        <w:t xml:space="preserve">nos termos da Cláusula </w:t>
      </w:r>
      <w:r w:rsidR="00ED1491">
        <w:rPr>
          <w:rFonts w:eastAsia="Arial Unicode MS"/>
          <w:w w:val="0"/>
          <w:sz w:val="22"/>
          <w:szCs w:val="22"/>
        </w:rPr>
        <w:t xml:space="preserve">8ª </w:t>
      </w:r>
      <w:r w:rsidR="00A1250D">
        <w:rPr>
          <w:rFonts w:eastAsia="Arial Unicode MS"/>
          <w:w w:val="0"/>
          <w:sz w:val="22"/>
          <w:szCs w:val="22"/>
        </w:rPr>
        <w:t xml:space="preserve">abaixo, </w:t>
      </w:r>
      <w:r>
        <w:rPr>
          <w:rFonts w:eastAsia="Arial Unicode MS"/>
          <w:w w:val="0"/>
          <w:sz w:val="22"/>
          <w:szCs w:val="22"/>
        </w:rPr>
        <w:t xml:space="preserve">deverão convocar, no prazo máximo de 05 (cinco) dias úteis a contar da data em que constatar sua ocorrência, Assembleia Geral de Debenturistas </w:t>
      </w:r>
      <w:r w:rsidR="00A1250D">
        <w:rPr>
          <w:rFonts w:eastAsia="Arial Unicode MS"/>
          <w:w w:val="0"/>
          <w:sz w:val="22"/>
          <w:szCs w:val="22"/>
        </w:rPr>
        <w:t>(conforme definida abaixo)</w:t>
      </w:r>
      <w:r>
        <w:rPr>
          <w:rFonts w:eastAsia="Arial Unicode MS"/>
          <w:w w:val="0"/>
          <w:sz w:val="22"/>
          <w:szCs w:val="22"/>
        </w:rPr>
        <w:t>. Se</w:t>
      </w:r>
      <w:r w:rsidR="00A1250D">
        <w:rPr>
          <w:rFonts w:eastAsia="Arial Unicode MS"/>
          <w:w w:val="0"/>
          <w:sz w:val="22"/>
          <w:szCs w:val="22"/>
        </w:rPr>
        <w:t>,</w:t>
      </w:r>
      <w:r>
        <w:rPr>
          <w:rFonts w:eastAsia="Arial Unicode MS"/>
          <w:w w:val="0"/>
          <w:sz w:val="22"/>
          <w:szCs w:val="22"/>
        </w:rPr>
        <w:t xml:space="preserve"> em referida Assembleia Geral de Debenturistas</w:t>
      </w:r>
      <w:r w:rsidR="00A1250D">
        <w:rPr>
          <w:rFonts w:eastAsia="Arial Unicode MS"/>
          <w:w w:val="0"/>
          <w:sz w:val="22"/>
          <w:szCs w:val="22"/>
        </w:rPr>
        <w:t xml:space="preserve"> (conforme definida abaixo)</w:t>
      </w:r>
      <w:r>
        <w:rPr>
          <w:rFonts w:eastAsia="Arial Unicode MS"/>
          <w:w w:val="0"/>
          <w:sz w:val="22"/>
          <w:szCs w:val="22"/>
        </w:rPr>
        <w:t xml:space="preserve">, Debenturistas representando, no mínimo, </w:t>
      </w:r>
      <w:r w:rsidR="00ED1491">
        <w:rPr>
          <w:rFonts w:eastAsia="Arial Unicode MS"/>
          <w:w w:val="0"/>
          <w:sz w:val="22"/>
          <w:szCs w:val="22"/>
        </w:rPr>
        <w:t xml:space="preserve">2/3 (dois terços) </w:t>
      </w:r>
      <w:r>
        <w:rPr>
          <w:rFonts w:eastAsia="Arial Unicode MS"/>
          <w:w w:val="0"/>
          <w:sz w:val="22"/>
          <w:szCs w:val="22"/>
        </w:rPr>
        <w:t>das Debêntures em circulação, decidirem por não declarar o vencimento antecipado das Debêntures</w:t>
      </w:r>
      <w:r w:rsidR="00A1250D">
        <w:rPr>
          <w:rFonts w:eastAsia="Arial Unicode MS"/>
          <w:w w:val="0"/>
          <w:sz w:val="22"/>
          <w:szCs w:val="22"/>
        </w:rPr>
        <w:t xml:space="preserve"> por qualquer razão que seja</w:t>
      </w:r>
      <w:r>
        <w:rPr>
          <w:rFonts w:eastAsia="Arial Unicode MS"/>
          <w:w w:val="0"/>
          <w:sz w:val="22"/>
          <w:szCs w:val="22"/>
        </w:rPr>
        <w:t xml:space="preserve">, ou, ainda, em caso de suspensão dos trabalhos </w:t>
      </w:r>
      <w:r w:rsidR="00A1250D">
        <w:rPr>
          <w:rFonts w:eastAsia="Arial Unicode MS"/>
          <w:w w:val="0"/>
          <w:sz w:val="22"/>
          <w:szCs w:val="22"/>
        </w:rPr>
        <w:t xml:space="preserve">da Assembleia Geral de Debenturistas (conforme definida abaixo) </w:t>
      </w:r>
      <w:r>
        <w:rPr>
          <w:rFonts w:eastAsia="Arial Unicode MS"/>
          <w:w w:val="0"/>
          <w:sz w:val="22"/>
          <w:szCs w:val="22"/>
        </w:rPr>
        <w:t>para deliberação em data posterior, os Debenturistas, por meio do Agente Fiduciário, não deverão declarar o vencimento antecipado das Debêntures</w:t>
      </w:r>
      <w:r w:rsidR="00A1250D">
        <w:rPr>
          <w:rFonts w:eastAsia="Arial Unicode MS"/>
          <w:w w:val="0"/>
          <w:sz w:val="22"/>
          <w:szCs w:val="22"/>
        </w:rPr>
        <w:t xml:space="preserve">, exceto se o vencimento antecipado das Debêntures estiver fundamentado nas hipóteses constantes dos </w:t>
      </w:r>
      <w:r>
        <w:rPr>
          <w:rFonts w:eastAsia="Arial Unicode MS"/>
          <w:w w:val="0"/>
          <w:sz w:val="22"/>
          <w:szCs w:val="22"/>
        </w:rPr>
        <w:t xml:space="preserve">itens (i) </w:t>
      </w:r>
      <w:r w:rsidR="006B1C18">
        <w:rPr>
          <w:rFonts w:eastAsia="Arial Unicode MS"/>
          <w:w w:val="0"/>
          <w:sz w:val="22"/>
          <w:szCs w:val="22"/>
        </w:rPr>
        <w:t>a</w:t>
      </w:r>
      <w:r>
        <w:rPr>
          <w:rFonts w:eastAsia="Arial Unicode MS"/>
          <w:w w:val="0"/>
          <w:sz w:val="22"/>
          <w:szCs w:val="22"/>
        </w:rPr>
        <w:t xml:space="preserve"> (</w:t>
      </w:r>
      <w:r w:rsidR="006B1C18">
        <w:rPr>
          <w:rFonts w:eastAsia="Arial Unicode MS"/>
          <w:w w:val="0"/>
          <w:sz w:val="22"/>
          <w:szCs w:val="22"/>
        </w:rPr>
        <w:t>viii</w:t>
      </w:r>
      <w:r>
        <w:rPr>
          <w:rFonts w:eastAsia="Arial Unicode MS"/>
          <w:w w:val="0"/>
          <w:sz w:val="22"/>
          <w:szCs w:val="22"/>
        </w:rPr>
        <w:t>)</w:t>
      </w:r>
      <w:r w:rsidR="00A1250D">
        <w:rPr>
          <w:rFonts w:eastAsia="Arial Unicode MS"/>
          <w:w w:val="0"/>
          <w:sz w:val="22"/>
          <w:szCs w:val="22"/>
        </w:rPr>
        <w:t xml:space="preserve"> da Cláusula 5.3.1.1 acima</w:t>
      </w:r>
      <w:r>
        <w:rPr>
          <w:rFonts w:eastAsia="Arial Unicode MS"/>
          <w:w w:val="0"/>
          <w:sz w:val="22"/>
          <w:szCs w:val="22"/>
        </w:rPr>
        <w:t xml:space="preserve">, </w:t>
      </w:r>
      <w:r w:rsidR="00A1250D">
        <w:rPr>
          <w:rFonts w:eastAsia="Arial Unicode MS"/>
          <w:w w:val="0"/>
          <w:sz w:val="22"/>
          <w:szCs w:val="22"/>
        </w:rPr>
        <w:t xml:space="preserve">casos em que as </w:t>
      </w:r>
      <w:r>
        <w:rPr>
          <w:rFonts w:eastAsia="Arial Unicode MS"/>
          <w:w w:val="0"/>
          <w:sz w:val="22"/>
          <w:szCs w:val="22"/>
        </w:rPr>
        <w:t>Debêntures tornar-se-ão automaticamente vencidas, independentemente de aviso ou notificação</w:t>
      </w:r>
      <w:r w:rsidR="00A1250D">
        <w:rPr>
          <w:rFonts w:eastAsia="Arial Unicode MS"/>
          <w:w w:val="0"/>
          <w:sz w:val="22"/>
          <w:szCs w:val="22"/>
        </w:rPr>
        <w:t xml:space="preserve">, </w:t>
      </w:r>
      <w:r>
        <w:rPr>
          <w:rFonts w:eastAsia="Arial Unicode MS"/>
          <w:w w:val="0"/>
          <w:sz w:val="22"/>
          <w:szCs w:val="22"/>
        </w:rPr>
        <w:t>judicial ou extrajudicial</w:t>
      </w:r>
      <w:r w:rsidR="009D1488">
        <w:rPr>
          <w:rFonts w:eastAsia="Arial Unicode MS"/>
          <w:w w:val="0"/>
          <w:sz w:val="22"/>
          <w:szCs w:val="22"/>
        </w:rPr>
        <w:t>.</w:t>
      </w:r>
    </w:p>
    <w:p w:rsidR="00113368" w:rsidRPr="00D3716F" w:rsidRDefault="00113368" w:rsidP="005C015E">
      <w:pPr>
        <w:pStyle w:val="sub"/>
        <w:tabs>
          <w:tab w:val="left" w:pos="770"/>
        </w:tabs>
        <w:spacing w:before="0" w:after="0" w:line="312" w:lineRule="auto"/>
        <w:rPr>
          <w:rFonts w:ascii="Times New Roman" w:eastAsia="Arial Unicode MS" w:hAnsi="Times New Roman"/>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055750">
        <w:rPr>
          <w:rFonts w:eastAsia="Arial Unicode MS"/>
          <w:w w:val="0"/>
          <w:sz w:val="22"/>
          <w:szCs w:val="22"/>
        </w:rPr>
        <w:t>5.3.</w:t>
      </w:r>
      <w:r w:rsidR="00113368">
        <w:rPr>
          <w:rFonts w:eastAsia="Arial Unicode MS"/>
          <w:w w:val="0"/>
          <w:sz w:val="22"/>
          <w:szCs w:val="22"/>
        </w:rPr>
        <w:t>3</w:t>
      </w:r>
      <w:r w:rsidRPr="00055750">
        <w:rPr>
          <w:rFonts w:eastAsia="Arial Unicode MS"/>
          <w:w w:val="0"/>
          <w:sz w:val="22"/>
          <w:szCs w:val="22"/>
        </w:rPr>
        <w:tab/>
      </w:r>
      <w:r w:rsidRPr="00055750">
        <w:rPr>
          <w:rFonts w:eastAsia="Arial Unicode MS"/>
          <w:w w:val="0"/>
          <w:sz w:val="22"/>
          <w:szCs w:val="22"/>
        </w:rPr>
        <w:tab/>
        <w:t>Uma vez vencidas antecipadamente as Debêntures, o Agente Fiduciário deverá enviar imediatamente carta protocolada à Emissora e à Interveniente Garantidora, com cópia à CETIP e ao Banco Mandatário</w:t>
      </w:r>
      <w:r w:rsidR="006B1C18">
        <w:rPr>
          <w:rFonts w:eastAsia="Arial Unicode MS"/>
          <w:w w:val="0"/>
          <w:sz w:val="22"/>
          <w:szCs w:val="22"/>
        </w:rPr>
        <w:t>,</w:t>
      </w:r>
      <w:r w:rsidRPr="00055750">
        <w:rPr>
          <w:rFonts w:eastAsia="Arial Unicode MS"/>
          <w:w w:val="0"/>
          <w:sz w:val="22"/>
          <w:szCs w:val="22"/>
        </w:rPr>
        <w:t xml:space="preserve"> informando tal evento, para que a Emissora efetue o pagamento do saldo do Valor Nominal Unitário das Debêntures em circulação, acrescido dos Juros Remuneratórios e Encargos Moratórios, se houver, calculada </w:t>
      </w:r>
      <w:r w:rsidRPr="00055750">
        <w:rPr>
          <w:rFonts w:eastAsia="Arial Unicode MS"/>
          <w:i/>
          <w:w w:val="0"/>
          <w:sz w:val="22"/>
          <w:szCs w:val="22"/>
        </w:rPr>
        <w:t>pro rata temporis</w:t>
      </w:r>
      <w:r w:rsidRPr="00055750">
        <w:rPr>
          <w:rFonts w:eastAsia="Arial Unicode MS"/>
          <w:w w:val="0"/>
          <w:sz w:val="22"/>
          <w:szCs w:val="22"/>
        </w:rPr>
        <w:t xml:space="preserve">, desde a </w:t>
      </w:r>
      <w:r w:rsidR="000775F8">
        <w:rPr>
          <w:rFonts w:eastAsia="Arial Unicode MS"/>
          <w:w w:val="0"/>
          <w:sz w:val="22"/>
          <w:szCs w:val="22"/>
        </w:rPr>
        <w:t>D</w:t>
      </w:r>
      <w:r w:rsidRPr="00055750">
        <w:rPr>
          <w:rFonts w:eastAsia="Arial Unicode MS"/>
          <w:w w:val="0"/>
          <w:sz w:val="22"/>
          <w:szCs w:val="22"/>
        </w:rPr>
        <w:t xml:space="preserve">ata de </w:t>
      </w:r>
      <w:r w:rsidR="00CC29FF">
        <w:rPr>
          <w:rFonts w:eastAsia="Arial Unicode MS"/>
          <w:w w:val="0"/>
          <w:sz w:val="22"/>
          <w:szCs w:val="22"/>
        </w:rPr>
        <w:t>Emissão</w:t>
      </w:r>
      <w:r w:rsidRPr="00055750">
        <w:rPr>
          <w:rFonts w:eastAsia="Arial Unicode MS"/>
          <w:w w:val="0"/>
          <w:sz w:val="22"/>
          <w:szCs w:val="22"/>
        </w:rPr>
        <w:t>, ou do último pagamento dos Juros Remuneratórios, conforme o caso, até a data do seu efetivo pagamento, no prazo de 5 (cinco) dias úteis a contar da data de recebimento da carta encaminhada pelo Agente Fiduciário.</w:t>
      </w:r>
    </w:p>
    <w:p w:rsidR="006B1C18" w:rsidRPr="00D3716F" w:rsidRDefault="006B1C18"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5.3.</w:t>
      </w:r>
      <w:r w:rsidR="00113368">
        <w:rPr>
          <w:rFonts w:eastAsia="Arial Unicode MS"/>
          <w:w w:val="0"/>
          <w:sz w:val="22"/>
          <w:szCs w:val="22"/>
        </w:rPr>
        <w:t>4</w:t>
      </w:r>
      <w:r w:rsidRPr="00D3716F">
        <w:rPr>
          <w:rFonts w:eastAsia="Arial Unicode MS"/>
          <w:w w:val="0"/>
          <w:sz w:val="22"/>
          <w:szCs w:val="22"/>
        </w:rPr>
        <w:tab/>
      </w:r>
      <w:r w:rsidRPr="00D3716F">
        <w:rPr>
          <w:rFonts w:eastAsia="Arial Unicode MS"/>
          <w:w w:val="0"/>
          <w:sz w:val="22"/>
          <w:szCs w:val="22"/>
        </w:rPr>
        <w:tab/>
      </w:r>
      <w:r>
        <w:rPr>
          <w:rFonts w:eastAsia="Arial Unicode MS"/>
          <w:w w:val="0"/>
          <w:sz w:val="22"/>
          <w:szCs w:val="22"/>
        </w:rPr>
        <w:t>A CETIP dever</w:t>
      </w:r>
      <w:r w:rsidR="001F423F">
        <w:rPr>
          <w:rFonts w:eastAsia="Arial Unicode MS"/>
          <w:w w:val="0"/>
          <w:sz w:val="22"/>
          <w:szCs w:val="22"/>
        </w:rPr>
        <w:t>á</w:t>
      </w:r>
      <w:r>
        <w:rPr>
          <w:rFonts w:eastAsia="Arial Unicode MS"/>
          <w:w w:val="0"/>
          <w:sz w:val="22"/>
          <w:szCs w:val="22"/>
        </w:rPr>
        <w:t xml:space="preserve"> ser comunicada com, no mínimo, 2 (dois) dias úteis de antecedência do pagamento referido na Cláusula 5.3.</w:t>
      </w:r>
      <w:r w:rsidR="00113368">
        <w:rPr>
          <w:rFonts w:eastAsia="Arial Unicode MS"/>
          <w:w w:val="0"/>
          <w:sz w:val="22"/>
          <w:szCs w:val="22"/>
        </w:rPr>
        <w:t>3</w:t>
      </w:r>
      <w:r>
        <w:rPr>
          <w:rFonts w:eastAsia="Arial Unicode MS"/>
          <w:w w:val="0"/>
          <w:sz w:val="22"/>
          <w:szCs w:val="22"/>
        </w:rPr>
        <w:t xml:space="preserve"> acima. </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5.3.</w:t>
      </w:r>
      <w:r w:rsidR="00113368">
        <w:rPr>
          <w:rFonts w:eastAsia="Arial Unicode MS"/>
          <w:w w:val="0"/>
          <w:sz w:val="22"/>
          <w:szCs w:val="22"/>
        </w:rPr>
        <w:t>5</w:t>
      </w:r>
      <w:r w:rsidRPr="00D3716F">
        <w:rPr>
          <w:rFonts w:eastAsia="Arial Unicode MS"/>
          <w:w w:val="0"/>
          <w:sz w:val="22"/>
          <w:szCs w:val="22"/>
        </w:rPr>
        <w:tab/>
      </w:r>
      <w:r w:rsidRPr="00D3716F">
        <w:rPr>
          <w:rFonts w:eastAsia="Arial Unicode MS"/>
          <w:w w:val="0"/>
          <w:sz w:val="22"/>
          <w:szCs w:val="22"/>
        </w:rPr>
        <w:tab/>
        <w:t xml:space="preserve">Caso a Emissora não proceda </w:t>
      </w:r>
      <w:del w:id="91" w:author="Nathalia Esteves" w:date="2011-03-30T12:22:00Z">
        <w:r w:rsidR="00B03459">
          <w:rPr>
            <w:rFonts w:eastAsia="Arial Unicode MS"/>
            <w:w w:val="0"/>
            <w:sz w:val="22"/>
            <w:szCs w:val="22"/>
          </w:rPr>
          <w:delText>a</w:delText>
        </w:r>
        <w:r w:rsidR="00657030">
          <w:rPr>
            <w:rFonts w:eastAsia="Arial Unicode MS"/>
            <w:w w:val="0"/>
            <w:sz w:val="22"/>
            <w:szCs w:val="22"/>
          </w:rPr>
          <w:delText>o</w:delText>
        </w:r>
      </w:del>
      <w:ins w:id="92" w:author="Nathalia Esteves" w:date="2011-03-30T12:22:00Z">
        <w:r w:rsidR="00657030">
          <w:rPr>
            <w:rFonts w:eastAsia="Arial Unicode MS"/>
            <w:w w:val="0"/>
            <w:sz w:val="22"/>
            <w:szCs w:val="22"/>
          </w:rPr>
          <w:t>no</w:t>
        </w:r>
      </w:ins>
      <w:r w:rsidR="00657030">
        <w:rPr>
          <w:rFonts w:eastAsia="Arial Unicode MS"/>
          <w:w w:val="0"/>
          <w:sz w:val="22"/>
          <w:szCs w:val="22"/>
        </w:rPr>
        <w:t xml:space="preserve"> pagamento </w:t>
      </w:r>
      <w:r w:rsidRPr="00D3716F">
        <w:rPr>
          <w:rFonts w:eastAsia="Arial Unicode MS"/>
          <w:w w:val="0"/>
          <w:sz w:val="22"/>
          <w:szCs w:val="22"/>
        </w:rPr>
        <w:t>das Debêntures na forma estipulada na Cláusula 5.3.</w:t>
      </w:r>
      <w:r w:rsidR="00CC29FF">
        <w:rPr>
          <w:rFonts w:eastAsia="Arial Unicode MS"/>
          <w:w w:val="0"/>
          <w:sz w:val="22"/>
          <w:szCs w:val="22"/>
        </w:rPr>
        <w:t>3</w:t>
      </w:r>
      <w:r w:rsidRPr="00D3716F">
        <w:rPr>
          <w:rFonts w:eastAsia="Arial Unicode MS"/>
          <w:w w:val="0"/>
          <w:sz w:val="22"/>
          <w:szCs w:val="22"/>
        </w:rPr>
        <w:t xml:space="preserve"> acima, além dos Juros Remuneratórios devidos, serão acrescidos ao Valor Nominal das Debêntures os Encargos Moratórios incidentes desde a data de vencimento antecipado das Debêntures até a data de seu efetivo pagamento, conforme </w:t>
      </w:r>
      <w:r w:rsidRPr="009A2EA7">
        <w:rPr>
          <w:rFonts w:eastAsia="Arial Unicode MS"/>
          <w:w w:val="0"/>
          <w:sz w:val="22"/>
          <w:szCs w:val="22"/>
        </w:rPr>
        <w:t>Cláusula 4.9.3 acima</w:t>
      </w:r>
      <w:r w:rsidRPr="00D3716F">
        <w:rPr>
          <w:rFonts w:eastAsia="Arial Unicode MS"/>
          <w:w w:val="0"/>
          <w:sz w:val="22"/>
          <w:szCs w:val="22"/>
        </w:rPr>
        <w:t>.</w:t>
      </w:r>
    </w:p>
    <w:p w:rsidR="006B1C18" w:rsidRPr="00D3716F" w:rsidRDefault="006B1C18" w:rsidP="005C015E">
      <w:pPr>
        <w:pStyle w:val="sub"/>
        <w:tabs>
          <w:tab w:val="left" w:pos="770"/>
        </w:tabs>
        <w:spacing w:before="0" w:after="0" w:line="312" w:lineRule="auto"/>
        <w:rPr>
          <w:rFonts w:ascii="Times New Roman" w:eastAsia="Arial Unicode MS" w:hAnsi="Times New Roman"/>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b/>
          <w:w w:val="0"/>
          <w:sz w:val="22"/>
          <w:szCs w:val="22"/>
        </w:rPr>
      </w:pPr>
      <w:bookmarkStart w:id="93" w:name="_DV_M301"/>
      <w:bookmarkEnd w:id="78"/>
      <w:bookmarkEnd w:id="93"/>
      <w:r w:rsidRPr="00D3716F">
        <w:rPr>
          <w:rFonts w:eastAsia="Arial Unicode MS"/>
          <w:b/>
          <w:w w:val="0"/>
          <w:sz w:val="22"/>
          <w:szCs w:val="22"/>
        </w:rPr>
        <w:t>6.</w:t>
      </w:r>
      <w:r w:rsidRPr="00D3716F">
        <w:rPr>
          <w:rFonts w:eastAsia="Arial Unicode MS"/>
          <w:b/>
          <w:w w:val="0"/>
          <w:sz w:val="22"/>
          <w:szCs w:val="22"/>
        </w:rPr>
        <w:tab/>
      </w:r>
      <w:r w:rsidRPr="00D3716F">
        <w:rPr>
          <w:rFonts w:eastAsia="Arial Unicode MS"/>
          <w:b/>
          <w:w w:val="0"/>
          <w:sz w:val="22"/>
          <w:szCs w:val="22"/>
        </w:rPr>
        <w:tab/>
        <w:t xml:space="preserve">DAS OBRIGAÇÕES ADICIONAIS DA EMISSORA </w:t>
      </w:r>
      <w:r w:rsidRPr="00D3716F">
        <w:rPr>
          <w:rFonts w:eastAsia="Arial Unicode MS"/>
          <w:b/>
          <w:bCs/>
          <w:w w:val="0"/>
          <w:sz w:val="22"/>
          <w:szCs w:val="22"/>
        </w:rPr>
        <w:t>E DA INTERVENIENTE GARANTIDORA</w:t>
      </w:r>
    </w:p>
    <w:p w:rsidR="005C015E" w:rsidRPr="00D3716F" w:rsidRDefault="005C015E" w:rsidP="005C015E">
      <w:pPr>
        <w:pStyle w:val="Ttulo1"/>
        <w:spacing w:before="0" w:after="0" w:line="312" w:lineRule="auto"/>
        <w:jc w:val="both"/>
        <w:rPr>
          <w:rFonts w:ascii="Times New Roman" w:hAnsi="Times New Roman" w:cs="Times New Roman"/>
          <w:b w:val="0"/>
          <w:w w:val="0"/>
          <w:sz w:val="22"/>
          <w:szCs w:val="22"/>
        </w:rPr>
      </w:pPr>
      <w:r w:rsidRPr="00D3716F">
        <w:rPr>
          <w:rFonts w:ascii="Times New Roman" w:hAnsi="Times New Roman" w:cs="Times New Roman"/>
          <w:b w:val="0"/>
          <w:w w:val="0"/>
          <w:sz w:val="22"/>
          <w:szCs w:val="22"/>
        </w:rPr>
        <w:t xml:space="preserve"> </w:t>
      </w:r>
    </w:p>
    <w:p w:rsidR="005C015E" w:rsidRPr="00D3716F" w:rsidRDefault="005C015E" w:rsidP="005C015E">
      <w:pPr>
        <w:tabs>
          <w:tab w:val="left" w:pos="1418"/>
        </w:tabs>
        <w:spacing w:line="312" w:lineRule="auto"/>
        <w:jc w:val="both"/>
        <w:rPr>
          <w:rFonts w:eastAsia="Arial Unicode MS"/>
          <w:w w:val="0"/>
          <w:sz w:val="22"/>
          <w:szCs w:val="22"/>
        </w:rPr>
      </w:pPr>
      <w:bookmarkStart w:id="94" w:name="_DV_M188"/>
      <w:bookmarkEnd w:id="94"/>
      <w:r w:rsidRPr="00D3716F">
        <w:rPr>
          <w:rFonts w:eastAsia="Arial Unicode MS"/>
          <w:w w:val="0"/>
          <w:sz w:val="22"/>
          <w:szCs w:val="22"/>
        </w:rPr>
        <w:t xml:space="preserve">6.1        </w:t>
      </w:r>
      <w:r w:rsidRPr="00D3716F">
        <w:rPr>
          <w:rFonts w:eastAsia="Arial Unicode MS"/>
          <w:w w:val="0"/>
          <w:sz w:val="22"/>
          <w:szCs w:val="22"/>
        </w:rPr>
        <w:tab/>
        <w:t>A Emissora adicionalmente se obriga a:</w:t>
      </w:r>
    </w:p>
    <w:p w:rsidR="005C015E" w:rsidRPr="00D3716F" w:rsidRDefault="005C015E" w:rsidP="005C015E">
      <w:pPr>
        <w:tabs>
          <w:tab w:val="left" w:pos="1800"/>
        </w:tabs>
        <w:spacing w:line="312" w:lineRule="auto"/>
        <w:jc w:val="both"/>
        <w:rPr>
          <w:rFonts w:eastAsia="Arial Unicode MS"/>
          <w:w w:val="0"/>
          <w:sz w:val="22"/>
          <w:szCs w:val="22"/>
        </w:rPr>
      </w:pPr>
    </w:p>
    <w:p w:rsidR="005C015E" w:rsidRPr="00D3716F" w:rsidRDefault="005C015E" w:rsidP="005C015E">
      <w:pPr>
        <w:tabs>
          <w:tab w:val="left" w:pos="720"/>
        </w:tabs>
        <w:spacing w:line="312" w:lineRule="auto"/>
        <w:jc w:val="both"/>
        <w:rPr>
          <w:rFonts w:eastAsia="Arial Unicode MS"/>
          <w:w w:val="0"/>
          <w:sz w:val="22"/>
          <w:szCs w:val="22"/>
        </w:rPr>
      </w:pPr>
      <w:bookmarkStart w:id="95" w:name="_DV_M189"/>
      <w:bookmarkEnd w:id="95"/>
      <w:r w:rsidRPr="00D3716F">
        <w:rPr>
          <w:rFonts w:eastAsia="Arial Unicode MS"/>
          <w:w w:val="0"/>
          <w:sz w:val="22"/>
          <w:szCs w:val="22"/>
        </w:rPr>
        <w:t>(i)</w:t>
      </w:r>
      <w:r w:rsidRPr="00D3716F">
        <w:rPr>
          <w:rFonts w:eastAsia="Arial Unicode MS"/>
          <w:w w:val="0"/>
          <w:sz w:val="22"/>
          <w:szCs w:val="22"/>
        </w:rPr>
        <w:tab/>
        <w:t>fornecer ao Agente Fiduciário os seguintes documentos e informações:</w:t>
      </w:r>
    </w:p>
    <w:p w:rsidR="005C015E" w:rsidRPr="00D3716F" w:rsidRDefault="005C015E" w:rsidP="005C015E">
      <w:pPr>
        <w:tabs>
          <w:tab w:val="left" w:pos="1800"/>
        </w:tabs>
        <w:spacing w:line="312" w:lineRule="auto"/>
        <w:jc w:val="both"/>
        <w:rPr>
          <w:rFonts w:eastAsia="Arial Unicode MS"/>
          <w:w w:val="0"/>
          <w:sz w:val="22"/>
          <w:szCs w:val="22"/>
        </w:rPr>
      </w:pPr>
    </w:p>
    <w:p w:rsidR="005C015E" w:rsidRPr="00D3716F" w:rsidRDefault="005C015E" w:rsidP="005C015E">
      <w:pPr>
        <w:pStyle w:val="sub"/>
        <w:widowControl/>
        <w:shd w:val="clear" w:color="auto" w:fill="FFFFFF"/>
        <w:tabs>
          <w:tab w:val="clear" w:pos="0"/>
          <w:tab w:val="clear" w:pos="1440"/>
          <w:tab w:val="left" w:pos="720"/>
          <w:tab w:val="left" w:pos="1418"/>
          <w:tab w:val="left" w:pos="1800"/>
        </w:tabs>
        <w:spacing w:before="0" w:after="0" w:line="312" w:lineRule="auto"/>
        <w:ind w:left="1418" w:hanging="1418"/>
        <w:rPr>
          <w:rFonts w:ascii="Times New Roman" w:eastAsia="Arial Unicode MS" w:hAnsi="Times New Roman"/>
          <w:b/>
          <w:smallCaps/>
          <w:w w:val="0"/>
        </w:rPr>
      </w:pPr>
      <w:bookmarkStart w:id="96" w:name="_DV_M190"/>
      <w:bookmarkStart w:id="97" w:name="_DV_M191"/>
      <w:bookmarkEnd w:id="96"/>
      <w:bookmarkEnd w:id="97"/>
      <w:r w:rsidRPr="00D3716F">
        <w:rPr>
          <w:rFonts w:ascii="Times New Roman" w:eastAsia="Arial Unicode MS" w:hAnsi="Times New Roman"/>
          <w:w w:val="0"/>
        </w:rPr>
        <w:tab/>
        <w:t>(a)</w:t>
      </w:r>
      <w:r w:rsidRPr="00D3716F">
        <w:rPr>
          <w:rFonts w:ascii="Times New Roman" w:eastAsia="Arial Unicode MS" w:hAnsi="Times New Roman"/>
          <w:w w:val="0"/>
        </w:rPr>
        <w:tab/>
        <w:t xml:space="preserve">dentro de, no máximo, </w:t>
      </w:r>
      <w:r w:rsidR="007F6159">
        <w:rPr>
          <w:rFonts w:ascii="Times New Roman" w:eastAsia="Arial Unicode MS" w:hAnsi="Times New Roman"/>
          <w:w w:val="0"/>
        </w:rPr>
        <w:t>90 (noventa) dias</w:t>
      </w:r>
      <w:r w:rsidRPr="00D3716F">
        <w:rPr>
          <w:rFonts w:ascii="Times New Roman" w:eastAsia="Arial Unicode MS" w:hAnsi="Times New Roman"/>
          <w:w w:val="0"/>
        </w:rPr>
        <w:t xml:space="preserve"> após o término de cada exercício social</w:t>
      </w:r>
      <w:r w:rsidR="005B72CB">
        <w:rPr>
          <w:rFonts w:ascii="Times New Roman" w:eastAsia="Arial Unicode MS" w:hAnsi="Times New Roman"/>
          <w:w w:val="0"/>
        </w:rPr>
        <w:t>,</w:t>
      </w:r>
      <w:r w:rsidR="007F6159">
        <w:rPr>
          <w:rFonts w:ascii="Times New Roman" w:eastAsia="Arial Unicode MS" w:hAnsi="Times New Roman"/>
          <w:w w:val="0"/>
        </w:rPr>
        <w:t xml:space="preserve"> ou até 10 (dez) dias após a data de suas respectivas divulgações</w:t>
      </w:r>
      <w:r w:rsidRPr="00D3716F">
        <w:rPr>
          <w:rFonts w:ascii="Times New Roman" w:eastAsia="Arial Unicode MS" w:hAnsi="Times New Roman"/>
          <w:w w:val="0"/>
        </w:rPr>
        <w:t>,</w:t>
      </w:r>
      <w:r w:rsidR="007F6159">
        <w:rPr>
          <w:rFonts w:ascii="Times New Roman" w:eastAsia="Arial Unicode MS" w:hAnsi="Times New Roman"/>
          <w:w w:val="0"/>
        </w:rPr>
        <w:t xml:space="preserve"> o que ocorrer primeiro</w:t>
      </w:r>
      <w:r w:rsidR="00B33594">
        <w:rPr>
          <w:rFonts w:ascii="Times New Roman" w:eastAsia="Arial Unicode MS" w:hAnsi="Times New Roman"/>
          <w:w w:val="0"/>
        </w:rPr>
        <w:t>,</w:t>
      </w:r>
      <w:r w:rsidRPr="00D3716F">
        <w:rPr>
          <w:rFonts w:ascii="Times New Roman" w:eastAsia="Arial Unicode MS" w:hAnsi="Times New Roman"/>
          <w:w w:val="0"/>
        </w:rPr>
        <w:t xml:space="preserve"> </w:t>
      </w:r>
      <w:r w:rsidR="00667345">
        <w:rPr>
          <w:rFonts w:ascii="Times New Roman" w:eastAsia="Arial Unicode MS" w:hAnsi="Times New Roman"/>
          <w:w w:val="0"/>
        </w:rPr>
        <w:t xml:space="preserve">(i) </w:t>
      </w:r>
      <w:r w:rsidRPr="00D3716F">
        <w:rPr>
          <w:rFonts w:ascii="Times New Roman" w:eastAsia="Arial Unicode MS" w:hAnsi="Times New Roman"/>
          <w:w w:val="0"/>
        </w:rPr>
        <w:t>cópia de suas demonstrações financeiras completas relativas ao respectivo exercício social encerrado, acompanhadas de parecer dos auditores independentes</w:t>
      </w:r>
      <w:r w:rsidR="00667345">
        <w:rPr>
          <w:rFonts w:ascii="Times New Roman" w:eastAsia="Arial Unicode MS" w:hAnsi="Times New Roman"/>
          <w:w w:val="0"/>
        </w:rPr>
        <w:t>, e (ii) declaração do Diretor de Relações com Investidores da Emissora atestando o cumprimento das obrigações constantes nesta Escritura</w:t>
      </w:r>
      <w:r w:rsidRPr="00D3716F">
        <w:rPr>
          <w:rFonts w:ascii="Times New Roman" w:eastAsia="Arial Unicode MS" w:hAnsi="Times New Roman"/>
          <w:w w:val="0"/>
        </w:rPr>
        <w:t xml:space="preserve">; </w:t>
      </w:r>
    </w:p>
    <w:p w:rsidR="00A90C39" w:rsidRDefault="00A90C39" w:rsidP="005C015E">
      <w:pPr>
        <w:pStyle w:val="sub"/>
        <w:widowControl/>
        <w:shd w:val="clear" w:color="auto" w:fill="FFFFFF"/>
        <w:tabs>
          <w:tab w:val="clear" w:pos="0"/>
          <w:tab w:val="clear" w:pos="1440"/>
          <w:tab w:val="left" w:pos="720"/>
          <w:tab w:val="left" w:pos="900"/>
          <w:tab w:val="left" w:pos="1418"/>
          <w:tab w:val="left" w:pos="1800"/>
        </w:tabs>
        <w:spacing w:before="0" w:after="0" w:line="312" w:lineRule="auto"/>
        <w:ind w:left="1418" w:hanging="1418"/>
        <w:rPr>
          <w:rFonts w:ascii="Times New Roman" w:eastAsia="Arial Unicode MS" w:hAnsi="Times New Roman"/>
          <w:w w:val="0"/>
        </w:rPr>
      </w:pPr>
    </w:p>
    <w:p w:rsidR="00657030" w:rsidRPr="00D3716F" w:rsidRDefault="00657030" w:rsidP="00657030">
      <w:pPr>
        <w:pStyle w:val="sub"/>
        <w:widowControl/>
        <w:shd w:val="clear" w:color="auto" w:fill="FFFFFF"/>
        <w:tabs>
          <w:tab w:val="clear" w:pos="0"/>
          <w:tab w:val="clear" w:pos="1440"/>
          <w:tab w:val="left" w:pos="720"/>
          <w:tab w:val="left" w:pos="1418"/>
          <w:tab w:val="left" w:pos="1800"/>
        </w:tabs>
        <w:spacing w:before="0" w:after="0" w:line="312" w:lineRule="auto"/>
        <w:ind w:left="1418" w:hanging="1418"/>
        <w:rPr>
          <w:rFonts w:ascii="Times New Roman" w:eastAsia="Arial Unicode MS" w:hAnsi="Times New Roman"/>
          <w:b/>
          <w:smallCaps/>
          <w:w w:val="0"/>
        </w:rPr>
      </w:pPr>
      <w:r w:rsidRPr="00D3716F">
        <w:rPr>
          <w:rFonts w:ascii="Times New Roman" w:eastAsia="Arial Unicode MS" w:hAnsi="Times New Roman"/>
          <w:w w:val="0"/>
        </w:rPr>
        <w:tab/>
        <w:t>(</w:t>
      </w:r>
      <w:r>
        <w:rPr>
          <w:rFonts w:ascii="Times New Roman" w:eastAsia="Arial Unicode MS" w:hAnsi="Times New Roman"/>
          <w:w w:val="0"/>
        </w:rPr>
        <w:t>b</w:t>
      </w:r>
      <w:r w:rsidRPr="00D3716F">
        <w:rPr>
          <w:rFonts w:ascii="Times New Roman" w:eastAsia="Arial Unicode MS" w:hAnsi="Times New Roman"/>
          <w:w w:val="0"/>
        </w:rPr>
        <w:t>)</w:t>
      </w:r>
      <w:r w:rsidRPr="00D3716F">
        <w:rPr>
          <w:rFonts w:ascii="Times New Roman" w:eastAsia="Arial Unicode MS" w:hAnsi="Times New Roman"/>
          <w:w w:val="0"/>
        </w:rPr>
        <w:tab/>
      </w:r>
      <w:r>
        <w:rPr>
          <w:rFonts w:ascii="Times New Roman" w:eastAsia="Arial Unicode MS" w:hAnsi="Times New Roman"/>
          <w:w w:val="0"/>
        </w:rPr>
        <w:t>dentro de, no máximo, 45 (quarenta e cinco) dias após o término de cada trimestre, ou até 10 (dez) dias após as datas de suas respectivas divulgações, o que ocorrer primeiro, (i) cópia de suas informações trimestrais relativas aos respectivos trimestres, acompanhada do relatório da administração e do parecer de auditoria ou relatório de revisão especial dos auditores independentes, e (ii) cópia de demonstrativo de apuração dos índices financeiros previstos na Cláusula 5.3.1.1(xvi) acima, com sua respectiva memória de cálculo</w:t>
      </w:r>
      <w:r w:rsidRPr="00D3716F">
        <w:rPr>
          <w:rFonts w:ascii="Times New Roman" w:eastAsia="Arial Unicode MS" w:hAnsi="Times New Roman"/>
          <w:w w:val="0"/>
        </w:rPr>
        <w:t xml:space="preserve">; </w:t>
      </w:r>
    </w:p>
    <w:p w:rsidR="00657030" w:rsidRPr="00D3716F" w:rsidRDefault="00657030" w:rsidP="005C015E">
      <w:pPr>
        <w:pStyle w:val="sub"/>
        <w:widowControl/>
        <w:shd w:val="clear" w:color="auto" w:fill="FFFFFF"/>
        <w:tabs>
          <w:tab w:val="clear" w:pos="0"/>
          <w:tab w:val="clear" w:pos="1440"/>
          <w:tab w:val="left" w:pos="720"/>
          <w:tab w:val="left" w:pos="900"/>
          <w:tab w:val="left" w:pos="1418"/>
          <w:tab w:val="left" w:pos="1800"/>
        </w:tabs>
        <w:spacing w:before="0" w:after="0" w:line="312" w:lineRule="auto"/>
        <w:ind w:left="1418" w:hanging="1418"/>
        <w:rPr>
          <w:rFonts w:ascii="Times New Roman" w:eastAsia="Arial Unicode MS" w:hAnsi="Times New Roman"/>
          <w:w w:val="0"/>
        </w:rPr>
      </w:pPr>
    </w:p>
    <w:p w:rsidR="005C015E" w:rsidRPr="00D3716F" w:rsidRDefault="005C015E" w:rsidP="005C015E">
      <w:pPr>
        <w:pStyle w:val="sub"/>
        <w:widowControl/>
        <w:shd w:val="clear" w:color="auto" w:fill="FFFFFF"/>
        <w:tabs>
          <w:tab w:val="clear" w:pos="0"/>
          <w:tab w:val="clear" w:pos="1440"/>
          <w:tab w:val="left" w:pos="720"/>
          <w:tab w:val="left" w:pos="900"/>
          <w:tab w:val="left" w:pos="1418"/>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w:t>
      </w:r>
      <w:r w:rsidR="00657030">
        <w:rPr>
          <w:rFonts w:ascii="Times New Roman" w:eastAsia="Arial Unicode MS" w:hAnsi="Times New Roman"/>
          <w:w w:val="0"/>
        </w:rPr>
        <w:t>c</w:t>
      </w:r>
      <w:r w:rsidRPr="00D3716F">
        <w:rPr>
          <w:rFonts w:ascii="Times New Roman" w:eastAsia="Arial Unicode MS" w:hAnsi="Times New Roman"/>
          <w:w w:val="0"/>
        </w:rPr>
        <w:t>)</w:t>
      </w:r>
      <w:r w:rsidRPr="00D3716F">
        <w:rPr>
          <w:rFonts w:ascii="Times New Roman" w:eastAsia="Arial Unicode MS" w:hAnsi="Times New Roman"/>
          <w:w w:val="0"/>
        </w:rPr>
        <w:tab/>
      </w:r>
      <w:bookmarkStart w:id="98" w:name="_DV_M194"/>
      <w:bookmarkEnd w:id="98"/>
      <w:r w:rsidRPr="00D3716F">
        <w:rPr>
          <w:rFonts w:ascii="Times New Roman" w:eastAsia="Arial Unicode MS" w:hAnsi="Times New Roman"/>
          <w:w w:val="0"/>
        </w:rPr>
        <w:t>dentro de 30 (trinta) dias úteis após sua realização, cópias de todas as atas de todas as assembleias gerais de acionistas</w:t>
      </w:r>
      <w:r>
        <w:rPr>
          <w:rFonts w:ascii="Times New Roman" w:eastAsia="Arial Unicode MS" w:hAnsi="Times New Roman"/>
          <w:w w:val="0"/>
        </w:rPr>
        <w:t xml:space="preserve"> e fatos relevantes</w:t>
      </w:r>
      <w:r w:rsidR="00657030">
        <w:rPr>
          <w:rFonts w:ascii="Times New Roman" w:eastAsia="Arial Unicode MS" w:hAnsi="Times New Roman"/>
          <w:w w:val="0"/>
        </w:rPr>
        <w:t>, bem como das reuniões do conselho de administração da Companhia</w:t>
      </w:r>
      <w:r w:rsidRPr="00D3716F">
        <w:rPr>
          <w:rFonts w:ascii="Times New Roman" w:eastAsia="Arial Unicode MS" w:hAnsi="Times New Roman"/>
          <w:w w:val="0"/>
        </w:rPr>
        <w:t>;</w:t>
      </w:r>
    </w:p>
    <w:p w:rsidR="005C015E" w:rsidRPr="00D3716F" w:rsidRDefault="005C015E" w:rsidP="005C015E">
      <w:pPr>
        <w:pStyle w:val="sub"/>
        <w:widowControl/>
        <w:shd w:val="clear" w:color="auto" w:fill="FFFFFF"/>
        <w:tabs>
          <w:tab w:val="clear" w:pos="0"/>
          <w:tab w:val="clear" w:pos="1440"/>
          <w:tab w:val="left" w:pos="720"/>
          <w:tab w:val="left" w:pos="900"/>
          <w:tab w:val="left" w:pos="1418"/>
          <w:tab w:val="left" w:pos="1800"/>
        </w:tabs>
        <w:spacing w:before="0" w:after="0" w:line="312" w:lineRule="auto"/>
        <w:ind w:left="1418" w:hanging="1418"/>
        <w:rPr>
          <w:rFonts w:ascii="Times New Roman" w:eastAsia="Arial Unicode MS" w:hAnsi="Times New Roman"/>
          <w:w w:val="0"/>
        </w:rPr>
      </w:pPr>
      <w:bookmarkStart w:id="99" w:name="_DV_M199"/>
      <w:bookmarkEnd w:id="99"/>
    </w:p>
    <w:p w:rsidR="005C015E" w:rsidRPr="00D3716F" w:rsidRDefault="005C015E" w:rsidP="005C015E">
      <w:pPr>
        <w:pStyle w:val="sub"/>
        <w:widowControl/>
        <w:shd w:val="clear" w:color="auto" w:fill="FFFFFF"/>
        <w:tabs>
          <w:tab w:val="clear" w:pos="0"/>
          <w:tab w:val="clear" w:pos="1440"/>
          <w:tab w:val="left" w:pos="720"/>
          <w:tab w:val="left" w:pos="900"/>
          <w:tab w:val="left" w:pos="1418"/>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w:t>
      </w:r>
      <w:r w:rsidR="00657030">
        <w:rPr>
          <w:rFonts w:ascii="Times New Roman" w:eastAsia="Arial Unicode MS" w:hAnsi="Times New Roman"/>
          <w:w w:val="0"/>
        </w:rPr>
        <w:t>d</w:t>
      </w:r>
      <w:r w:rsidRPr="00D3716F">
        <w:rPr>
          <w:rFonts w:ascii="Times New Roman" w:eastAsia="Arial Unicode MS" w:hAnsi="Times New Roman"/>
          <w:w w:val="0"/>
        </w:rPr>
        <w:t>)</w:t>
      </w:r>
      <w:r w:rsidRPr="00D3716F">
        <w:rPr>
          <w:rFonts w:ascii="Times New Roman" w:eastAsia="Arial Unicode MS" w:hAnsi="Times New Roman"/>
          <w:w w:val="0"/>
        </w:rPr>
        <w:tab/>
        <w:t xml:space="preserve">informações a respeito de qualquer dos eventos indicados </w:t>
      </w:r>
      <w:bookmarkStart w:id="100" w:name="_DV_M209"/>
      <w:bookmarkEnd w:id="100"/>
      <w:r w:rsidRPr="00D3716F">
        <w:rPr>
          <w:rFonts w:ascii="Times New Roman" w:eastAsia="Arial Unicode MS" w:hAnsi="Times New Roman"/>
          <w:w w:val="0"/>
        </w:rPr>
        <w:t>na Cláusula 5.3</w:t>
      </w:r>
      <w:r>
        <w:rPr>
          <w:rFonts w:ascii="Times New Roman" w:eastAsia="Arial Unicode MS" w:hAnsi="Times New Roman"/>
          <w:w w:val="0"/>
        </w:rPr>
        <w:t>.1.1</w:t>
      </w:r>
      <w:r w:rsidRPr="00D3716F">
        <w:rPr>
          <w:rFonts w:ascii="Times New Roman" w:eastAsia="Arial Unicode MS" w:hAnsi="Times New Roman"/>
          <w:w w:val="0"/>
        </w:rPr>
        <w:t xml:space="preserve"> acima imediatamente após a sua ocorrência;</w:t>
      </w:r>
      <w:r w:rsidR="005B72CB">
        <w:rPr>
          <w:rFonts w:ascii="Times New Roman" w:eastAsia="Arial Unicode MS" w:hAnsi="Times New Roman"/>
          <w:w w:val="0"/>
        </w:rPr>
        <w:t xml:space="preserve"> e</w:t>
      </w:r>
    </w:p>
    <w:p w:rsidR="005C015E" w:rsidRDefault="005C015E" w:rsidP="005C015E">
      <w:pPr>
        <w:pStyle w:val="p0"/>
        <w:widowControl/>
        <w:tabs>
          <w:tab w:val="clear" w:pos="720"/>
        </w:tabs>
        <w:spacing w:line="312" w:lineRule="auto"/>
        <w:rPr>
          <w:rStyle w:val="DeltaViewDeletion"/>
          <w:rFonts w:ascii="Times New Roman" w:eastAsia="Arial Unicode MS" w:hAnsi="Times New Roman"/>
          <w:szCs w:val="22"/>
        </w:rPr>
      </w:pPr>
      <w:bookmarkStart w:id="101" w:name="_DV_C375"/>
    </w:p>
    <w:p w:rsidR="00A90C39" w:rsidRPr="00D3716F" w:rsidRDefault="00A90C39" w:rsidP="00A90C39">
      <w:pPr>
        <w:pStyle w:val="sub"/>
        <w:widowControl/>
        <w:shd w:val="clear" w:color="auto" w:fill="FFFFFF"/>
        <w:tabs>
          <w:tab w:val="clear" w:pos="0"/>
          <w:tab w:val="clear" w:pos="1440"/>
          <w:tab w:val="left" w:pos="720"/>
          <w:tab w:val="left" w:pos="900"/>
          <w:tab w:val="left" w:pos="1418"/>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w:t>
      </w:r>
      <w:r w:rsidR="00657030">
        <w:rPr>
          <w:rFonts w:ascii="Times New Roman" w:eastAsia="Arial Unicode MS" w:hAnsi="Times New Roman"/>
          <w:w w:val="0"/>
        </w:rPr>
        <w:t>e</w:t>
      </w:r>
      <w:r w:rsidRPr="00D3716F">
        <w:rPr>
          <w:rFonts w:ascii="Times New Roman" w:eastAsia="Arial Unicode MS" w:hAnsi="Times New Roman"/>
          <w:w w:val="0"/>
        </w:rPr>
        <w:t>)</w:t>
      </w:r>
      <w:r w:rsidRPr="00D3716F">
        <w:rPr>
          <w:rFonts w:ascii="Times New Roman" w:eastAsia="Arial Unicode MS" w:hAnsi="Times New Roman"/>
          <w:w w:val="0"/>
        </w:rPr>
        <w:tab/>
      </w:r>
      <w:r>
        <w:rPr>
          <w:rFonts w:ascii="Times New Roman" w:eastAsia="Arial Unicode MS" w:hAnsi="Times New Roman"/>
          <w:w w:val="0"/>
        </w:rPr>
        <w:t xml:space="preserve">dentro de 10 (dez) dias úteis, </w:t>
      </w:r>
      <w:r w:rsidR="00FE6EEB">
        <w:rPr>
          <w:rFonts w:ascii="Times New Roman" w:eastAsia="Arial Unicode MS" w:hAnsi="Times New Roman"/>
          <w:w w:val="0"/>
        </w:rPr>
        <w:t>ou de outro prazo a ser previamente informado pela Emissora ao Agente Fiduciário</w:t>
      </w:r>
      <w:r w:rsidR="009D334B">
        <w:rPr>
          <w:rFonts w:ascii="Times New Roman" w:eastAsia="Arial Unicode MS" w:hAnsi="Times New Roman"/>
          <w:w w:val="0"/>
        </w:rPr>
        <w:t>,</w:t>
      </w:r>
      <w:r w:rsidR="00FE6EEB">
        <w:rPr>
          <w:rFonts w:ascii="Times New Roman" w:eastAsia="Arial Unicode MS" w:hAnsi="Times New Roman"/>
          <w:w w:val="0"/>
        </w:rPr>
        <w:t xml:space="preserve"> </w:t>
      </w:r>
      <w:r w:rsidR="00867A76">
        <w:rPr>
          <w:rFonts w:ascii="Times New Roman" w:eastAsia="Arial Unicode MS" w:hAnsi="Times New Roman"/>
          <w:w w:val="0"/>
        </w:rPr>
        <w:t xml:space="preserve">no caso do primeiro vir a necessitar de outro prazo e justificar tal necessidade,  </w:t>
      </w:r>
      <w:r>
        <w:rPr>
          <w:rFonts w:ascii="Times New Roman" w:eastAsia="Arial Unicode MS" w:hAnsi="Times New Roman"/>
          <w:w w:val="0"/>
        </w:rPr>
        <w:t>qualquer informação que razoavelmente venha a ser solicitada por escrito pelo Agente Fiduciário</w:t>
      </w:r>
      <w:r w:rsidR="00FE6EEB">
        <w:rPr>
          <w:rFonts w:ascii="Times New Roman" w:eastAsia="Arial Unicode MS" w:hAnsi="Times New Roman"/>
          <w:w w:val="0"/>
        </w:rPr>
        <w:t xml:space="preserve">, desde </w:t>
      </w:r>
      <w:r>
        <w:rPr>
          <w:rFonts w:ascii="Times New Roman" w:eastAsia="Arial Unicode MS" w:hAnsi="Times New Roman"/>
          <w:w w:val="0"/>
        </w:rPr>
        <w:t xml:space="preserve">que </w:t>
      </w:r>
      <w:r w:rsidR="00FE6EEB">
        <w:rPr>
          <w:rFonts w:ascii="Times New Roman" w:eastAsia="Arial Unicode MS" w:hAnsi="Times New Roman"/>
          <w:w w:val="0"/>
        </w:rPr>
        <w:t xml:space="preserve">tal informação </w:t>
      </w:r>
      <w:r>
        <w:rPr>
          <w:rFonts w:ascii="Times New Roman" w:eastAsia="Arial Unicode MS" w:hAnsi="Times New Roman"/>
          <w:w w:val="0"/>
        </w:rPr>
        <w:t xml:space="preserve">seja </w:t>
      </w:r>
      <w:r w:rsidR="00FE6EEB">
        <w:rPr>
          <w:rFonts w:ascii="Times New Roman" w:eastAsia="Arial Unicode MS" w:hAnsi="Times New Roman"/>
          <w:w w:val="0"/>
        </w:rPr>
        <w:t xml:space="preserve">indispensável </w:t>
      </w:r>
      <w:r>
        <w:rPr>
          <w:rFonts w:ascii="Times New Roman" w:eastAsia="Arial Unicode MS" w:hAnsi="Times New Roman"/>
          <w:w w:val="0"/>
        </w:rPr>
        <w:t xml:space="preserve">para que este </w:t>
      </w:r>
      <w:r w:rsidR="00FE6EEB">
        <w:rPr>
          <w:rFonts w:ascii="Times New Roman" w:eastAsia="Arial Unicode MS" w:hAnsi="Times New Roman"/>
          <w:w w:val="0"/>
        </w:rPr>
        <w:t xml:space="preserve">último </w:t>
      </w:r>
      <w:r>
        <w:rPr>
          <w:rFonts w:ascii="Times New Roman" w:eastAsia="Arial Unicode MS" w:hAnsi="Times New Roman"/>
          <w:w w:val="0"/>
        </w:rPr>
        <w:t xml:space="preserve">possa cumprir </w:t>
      </w:r>
      <w:r w:rsidR="00FE6EEB">
        <w:rPr>
          <w:rFonts w:ascii="Times New Roman" w:eastAsia="Arial Unicode MS" w:hAnsi="Times New Roman"/>
          <w:w w:val="0"/>
        </w:rPr>
        <w:t xml:space="preserve">com </w:t>
      </w:r>
      <w:r>
        <w:rPr>
          <w:rFonts w:ascii="Times New Roman" w:eastAsia="Arial Unicode MS" w:hAnsi="Times New Roman"/>
          <w:w w:val="0"/>
        </w:rPr>
        <w:t>suas obrigações decorrentes da presente Escritura e da Instrução CVM 28;</w:t>
      </w:r>
    </w:p>
    <w:p w:rsidR="00A90C39" w:rsidRPr="00D3716F" w:rsidRDefault="00A90C39" w:rsidP="005C015E">
      <w:pPr>
        <w:pStyle w:val="p0"/>
        <w:widowControl/>
        <w:tabs>
          <w:tab w:val="clear" w:pos="720"/>
        </w:tabs>
        <w:spacing w:line="312" w:lineRule="auto"/>
        <w:rPr>
          <w:rStyle w:val="DeltaViewDeletion"/>
          <w:rFonts w:ascii="Times New Roman" w:eastAsia="Arial Unicode MS" w:hAnsi="Times New Roman"/>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bookmarkStart w:id="102" w:name="_DV_M210"/>
      <w:bookmarkEnd w:id="101"/>
      <w:bookmarkEnd w:id="102"/>
      <w:r w:rsidRPr="00D3716F">
        <w:rPr>
          <w:rFonts w:eastAsia="Arial Unicode MS"/>
          <w:w w:val="0"/>
          <w:sz w:val="22"/>
          <w:szCs w:val="22"/>
        </w:rPr>
        <w:t>(ii)</w:t>
      </w:r>
      <w:r w:rsidRPr="00D3716F">
        <w:rPr>
          <w:rFonts w:eastAsia="Arial Unicode MS"/>
          <w:w w:val="0"/>
          <w:sz w:val="22"/>
          <w:szCs w:val="22"/>
        </w:rPr>
        <w:tab/>
        <w:t>proceder à adequada publicidade dos dados econômico-financeiros, nos termos exigidos pela Lei das Sociedades por Ações, promovendo a publicação das suas demonstrações financeiras, nos termos exigidos pela legislação em vigor, em especial pelo artigo 17 da Instrução CVM 476;</w:t>
      </w:r>
    </w:p>
    <w:p w:rsidR="005C015E" w:rsidRPr="00D3716F" w:rsidRDefault="005C015E" w:rsidP="005C015E">
      <w:pPr>
        <w:tabs>
          <w:tab w:val="left" w:pos="720"/>
        </w:tabs>
        <w:spacing w:line="312" w:lineRule="auto"/>
        <w:ind w:left="720" w:hanging="720"/>
        <w:jc w:val="both"/>
        <w:rPr>
          <w:rFonts w:eastAsia="Arial Unicode MS"/>
          <w:sz w:val="22"/>
          <w:szCs w:val="22"/>
        </w:rPr>
      </w:pPr>
      <w:bookmarkStart w:id="103" w:name="_DV_M211"/>
      <w:bookmarkStart w:id="104" w:name="_DV_M76"/>
      <w:bookmarkStart w:id="105" w:name="_DV_M77"/>
      <w:bookmarkStart w:id="106" w:name="_DV_M78"/>
      <w:bookmarkStart w:id="107" w:name="_DV_M75"/>
      <w:bookmarkStart w:id="108" w:name="_DV_M79"/>
      <w:bookmarkStart w:id="109" w:name="_DV_M80"/>
      <w:bookmarkEnd w:id="103"/>
      <w:bookmarkEnd w:id="104"/>
      <w:bookmarkEnd w:id="105"/>
      <w:bookmarkEnd w:id="106"/>
      <w:bookmarkEnd w:id="107"/>
      <w:bookmarkEnd w:id="108"/>
      <w:bookmarkEnd w:id="109"/>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(iii)</w:t>
      </w:r>
      <w:r w:rsidRPr="00D3716F">
        <w:rPr>
          <w:rFonts w:eastAsia="Arial Unicode MS"/>
          <w:w w:val="0"/>
          <w:sz w:val="22"/>
          <w:szCs w:val="22"/>
        </w:rPr>
        <w:tab/>
        <w:t>atender integralmente as obrigações previstas no artigo 17 da Instrução CVM 476, abaixo transcritas:</w:t>
      </w:r>
    </w:p>
    <w:p w:rsidR="005C015E" w:rsidRPr="00D3716F" w:rsidRDefault="005C015E" w:rsidP="005C015E">
      <w:pPr>
        <w:tabs>
          <w:tab w:val="left" w:pos="851"/>
        </w:tabs>
        <w:spacing w:line="312" w:lineRule="auto"/>
        <w:ind w:left="900" w:hanging="900"/>
        <w:jc w:val="both"/>
        <w:rPr>
          <w:rFonts w:eastAsia="Arial Unicode MS"/>
          <w:w w:val="0"/>
          <w:sz w:val="22"/>
          <w:szCs w:val="22"/>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(a)</w:t>
      </w:r>
      <w:r w:rsidRPr="00D3716F">
        <w:rPr>
          <w:rFonts w:ascii="Times New Roman" w:eastAsia="Arial Unicode MS" w:hAnsi="Times New Roman"/>
          <w:w w:val="0"/>
        </w:rPr>
        <w:tab/>
        <w:t>preparar demonstrações financeiras</w:t>
      </w:r>
      <w:bookmarkStart w:id="110" w:name="_DV_C53"/>
      <w:r w:rsidRPr="00D3716F">
        <w:rPr>
          <w:rFonts w:ascii="Times New Roman" w:eastAsia="Arial Unicode MS" w:hAnsi="Times New Roman"/>
          <w:w w:val="0"/>
        </w:rPr>
        <w:t xml:space="preserve"> de encerramento de exercício</w:t>
      </w:r>
      <w:bookmarkStart w:id="111" w:name="_DV_M74"/>
      <w:bookmarkEnd w:id="110"/>
      <w:bookmarkEnd w:id="111"/>
      <w:r w:rsidRPr="00D3716F">
        <w:rPr>
          <w:rFonts w:ascii="Times New Roman" w:eastAsia="Arial Unicode MS" w:hAnsi="Times New Roman"/>
          <w:w w:val="0"/>
        </w:rPr>
        <w:t xml:space="preserve"> e, se for o caso, demonstrações consolidadas, em conformidade com a Lei das Sociedades por Ações e com a regulamentação da CVM;</w:t>
      </w: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(b)</w:t>
      </w:r>
      <w:r w:rsidRPr="00D3716F">
        <w:rPr>
          <w:rFonts w:ascii="Times New Roman" w:eastAsia="Arial Unicode MS" w:hAnsi="Times New Roman"/>
          <w:w w:val="0"/>
        </w:rPr>
        <w:tab/>
        <w:t xml:space="preserve">submeter suas demonstrações financeiras a auditoria, por auditor registrado na CVM; </w:t>
      </w:r>
    </w:p>
    <w:p w:rsidR="005C015E" w:rsidRPr="00D3716F" w:rsidRDefault="005C015E" w:rsidP="005C015E">
      <w:pPr>
        <w:tabs>
          <w:tab w:val="left" w:pos="720"/>
        </w:tabs>
        <w:spacing w:line="312" w:lineRule="auto"/>
        <w:ind w:firstLine="567"/>
        <w:jc w:val="both"/>
        <w:rPr>
          <w:sz w:val="22"/>
          <w:szCs w:val="22"/>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(c)</w:t>
      </w:r>
      <w:r w:rsidRPr="00D3716F">
        <w:rPr>
          <w:rFonts w:ascii="Times New Roman" w:eastAsia="Arial Unicode MS" w:hAnsi="Times New Roman"/>
          <w:w w:val="0"/>
        </w:rPr>
        <w:tab/>
        <w:t>divulgar suas demonstrações financeiras, acompanhadas de notas explicativas e parecer dos auditores independentes, em sua página na rede mundial de computadores, dentro de 3 (três) meses contados do encerramento do exercício social;</w:t>
      </w:r>
    </w:p>
    <w:p w:rsidR="005C015E" w:rsidRPr="00D3716F" w:rsidRDefault="005C015E" w:rsidP="005C015E">
      <w:pPr>
        <w:tabs>
          <w:tab w:val="left" w:pos="720"/>
        </w:tabs>
        <w:spacing w:line="312" w:lineRule="auto"/>
        <w:ind w:firstLine="567"/>
        <w:jc w:val="both"/>
        <w:rPr>
          <w:sz w:val="22"/>
          <w:szCs w:val="22"/>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(d)</w:t>
      </w:r>
      <w:r w:rsidRPr="00D3716F">
        <w:rPr>
          <w:rFonts w:ascii="Times New Roman" w:eastAsia="Arial Unicode MS" w:hAnsi="Times New Roman"/>
          <w:w w:val="0"/>
        </w:rPr>
        <w:tab/>
        <w:t>manter os documentos mencionados no item (c) acima em sua página na rede mundial de computadores, por um prazo de 3 (três) anos;</w:t>
      </w:r>
    </w:p>
    <w:p w:rsidR="005C015E" w:rsidRPr="00D3716F" w:rsidRDefault="005C015E" w:rsidP="005C015E">
      <w:pPr>
        <w:tabs>
          <w:tab w:val="left" w:pos="720"/>
        </w:tabs>
        <w:spacing w:line="312" w:lineRule="auto"/>
        <w:ind w:firstLine="567"/>
        <w:jc w:val="both"/>
        <w:rPr>
          <w:sz w:val="22"/>
          <w:szCs w:val="22"/>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(e)</w:t>
      </w:r>
      <w:r w:rsidRPr="00D3716F">
        <w:rPr>
          <w:rFonts w:ascii="Times New Roman" w:eastAsia="Arial Unicode MS" w:hAnsi="Times New Roman"/>
          <w:w w:val="0"/>
        </w:rPr>
        <w:tab/>
        <w:t>observar as disposições da Instrução da CVM nº 358, de 03 de janeiro de 2002, conforme alterada (“</w:t>
      </w:r>
      <w:r w:rsidRPr="00D3716F">
        <w:rPr>
          <w:rFonts w:ascii="Times New Roman" w:eastAsia="Arial Unicode MS" w:hAnsi="Times New Roman"/>
          <w:w w:val="0"/>
          <w:u w:val="single"/>
        </w:rPr>
        <w:t>Instrução CVM 358</w:t>
      </w:r>
      <w:r w:rsidRPr="00D3716F">
        <w:rPr>
          <w:rFonts w:ascii="Times New Roman" w:eastAsia="Arial Unicode MS" w:hAnsi="Times New Roman"/>
          <w:w w:val="0"/>
        </w:rPr>
        <w:t xml:space="preserve">”), no tocante ao dever de sigilo e vedações à negociação; </w:t>
      </w:r>
    </w:p>
    <w:p w:rsidR="005C015E" w:rsidRPr="00D3716F" w:rsidRDefault="005C015E" w:rsidP="005C015E">
      <w:pPr>
        <w:tabs>
          <w:tab w:val="left" w:pos="720"/>
        </w:tabs>
        <w:spacing w:line="312" w:lineRule="auto"/>
        <w:ind w:firstLine="567"/>
        <w:jc w:val="both"/>
        <w:rPr>
          <w:sz w:val="22"/>
          <w:szCs w:val="22"/>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t>(f)</w:t>
      </w:r>
      <w:r w:rsidRPr="00D3716F">
        <w:rPr>
          <w:rFonts w:ascii="Times New Roman" w:eastAsia="Arial Unicode MS" w:hAnsi="Times New Roman"/>
          <w:w w:val="0"/>
        </w:rPr>
        <w:tab/>
        <w:t xml:space="preserve">divulgar em sua página na rede mundial de computadores a ocorrência de fato relevante, conforme definido pelo artigo 2º da Instrução CVM 358, comunicando imediatamente </w:t>
      </w:r>
      <w:r w:rsidR="009A2EA7">
        <w:rPr>
          <w:rFonts w:ascii="Times New Roman" w:eastAsia="Arial Unicode MS" w:hAnsi="Times New Roman"/>
          <w:w w:val="0"/>
        </w:rPr>
        <w:t xml:space="preserve">os Coordenadores </w:t>
      </w:r>
      <w:r w:rsidR="00E55FE5">
        <w:rPr>
          <w:rFonts w:ascii="Times New Roman" w:eastAsia="Arial Unicode MS" w:hAnsi="Times New Roman"/>
          <w:w w:val="0"/>
        </w:rPr>
        <w:t>e o Agente Fiduciário</w:t>
      </w:r>
      <w:r w:rsidRPr="00D3716F">
        <w:rPr>
          <w:rFonts w:ascii="Times New Roman" w:eastAsia="Arial Unicode MS" w:hAnsi="Times New Roman"/>
          <w:w w:val="0"/>
        </w:rPr>
        <w:t>; e</w:t>
      </w: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p>
    <w:p w:rsidR="005C015E" w:rsidRPr="00D3716F" w:rsidRDefault="005C015E" w:rsidP="009A2EA7">
      <w:pPr>
        <w:tabs>
          <w:tab w:val="left" w:pos="720"/>
          <w:tab w:val="left" w:pos="851"/>
        </w:tabs>
        <w:spacing w:line="312" w:lineRule="auto"/>
        <w:ind w:left="1418" w:hanging="1418"/>
        <w:jc w:val="both"/>
        <w:rPr>
          <w:rFonts w:eastAsia="Arial Unicode MS"/>
          <w:w w:val="0"/>
          <w:sz w:val="22"/>
          <w:szCs w:val="22"/>
        </w:rPr>
      </w:pPr>
      <w:r w:rsidRPr="00D3716F">
        <w:rPr>
          <w:sz w:val="22"/>
          <w:szCs w:val="22"/>
        </w:rPr>
        <w:tab/>
        <w:t>(g)</w:t>
      </w:r>
      <w:r w:rsidRPr="00D3716F">
        <w:rPr>
          <w:sz w:val="22"/>
          <w:szCs w:val="22"/>
        </w:rPr>
        <w:tab/>
        <w:t>fornecer as informações solicitadas pela CVM</w:t>
      </w:r>
      <w:r>
        <w:rPr>
          <w:sz w:val="22"/>
          <w:szCs w:val="22"/>
        </w:rPr>
        <w:t xml:space="preserve"> </w:t>
      </w:r>
      <w:r w:rsidR="001F423F">
        <w:rPr>
          <w:sz w:val="22"/>
          <w:szCs w:val="22"/>
        </w:rPr>
        <w:t xml:space="preserve">e/ou </w:t>
      </w:r>
      <w:r>
        <w:rPr>
          <w:sz w:val="22"/>
          <w:szCs w:val="22"/>
        </w:rPr>
        <w:t>pela CETIP</w:t>
      </w:r>
      <w:r w:rsidRPr="00D3716F">
        <w:rPr>
          <w:sz w:val="22"/>
          <w:szCs w:val="22"/>
        </w:rPr>
        <w:t>;</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(iv)</w:t>
      </w:r>
      <w:r w:rsidRPr="00D3716F">
        <w:rPr>
          <w:rFonts w:eastAsia="Arial Unicode MS"/>
          <w:w w:val="0"/>
          <w:sz w:val="22"/>
          <w:szCs w:val="22"/>
        </w:rPr>
        <w:tab/>
        <w:t xml:space="preserve">enviar à CETIP: (a) as informações divulgadas na rede mundial de computadores previstas na alínea (d) do subitem (iii) acima; (b) documentos e informações exigidas por esta entidade no prazo de </w:t>
      </w:r>
      <w:r>
        <w:rPr>
          <w:rFonts w:eastAsia="Arial Unicode MS"/>
          <w:w w:val="0"/>
          <w:sz w:val="22"/>
          <w:szCs w:val="22"/>
        </w:rPr>
        <w:t xml:space="preserve">1 </w:t>
      </w:r>
      <w:r w:rsidRPr="00D3716F">
        <w:rPr>
          <w:rFonts w:eastAsia="Arial Unicode MS"/>
          <w:w w:val="0"/>
          <w:sz w:val="22"/>
          <w:szCs w:val="22"/>
        </w:rPr>
        <w:t>(</w:t>
      </w:r>
      <w:r>
        <w:rPr>
          <w:rFonts w:eastAsia="Arial Unicode MS"/>
          <w:w w:val="0"/>
          <w:sz w:val="22"/>
          <w:szCs w:val="22"/>
        </w:rPr>
        <w:t>um</w:t>
      </w:r>
      <w:r w:rsidRPr="00D3716F">
        <w:rPr>
          <w:rFonts w:eastAsia="Arial Unicode MS"/>
          <w:w w:val="0"/>
          <w:sz w:val="22"/>
          <w:szCs w:val="22"/>
        </w:rPr>
        <w:t xml:space="preserve">) </w:t>
      </w:r>
      <w:r>
        <w:rPr>
          <w:rFonts w:eastAsia="Arial Unicode MS"/>
          <w:w w:val="0"/>
          <w:sz w:val="22"/>
          <w:szCs w:val="22"/>
        </w:rPr>
        <w:t xml:space="preserve">dia útil </w:t>
      </w:r>
      <w:r w:rsidRPr="00D3716F">
        <w:rPr>
          <w:rFonts w:eastAsia="Arial Unicode MS"/>
          <w:w w:val="0"/>
          <w:sz w:val="22"/>
          <w:szCs w:val="22"/>
        </w:rPr>
        <w:t>a contar do recebimento de notificação nesse sentido; assim como (c) atender integralmente as demais obrigações previstas no Comunicado CETIP nº 028/09, de 02 de abril de 2009;</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(v)</w:t>
      </w:r>
      <w:r w:rsidRPr="00D3716F">
        <w:rPr>
          <w:rFonts w:eastAsia="Arial Unicode MS"/>
          <w:w w:val="0"/>
          <w:sz w:val="22"/>
          <w:szCs w:val="22"/>
        </w:rPr>
        <w:tab/>
        <w:t>manter a sua contabilidade atualizada e efetuar os respectivos registros de acordo com os princípios contábeis geralmente aceitos no Brasil;</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bookmarkStart w:id="112" w:name="_DV_M212"/>
      <w:bookmarkEnd w:id="112"/>
      <w:r w:rsidRPr="00D3716F">
        <w:rPr>
          <w:rFonts w:eastAsia="Arial Unicode MS"/>
          <w:w w:val="0"/>
          <w:sz w:val="22"/>
          <w:szCs w:val="22"/>
        </w:rPr>
        <w:t>(vi)</w:t>
      </w:r>
      <w:r w:rsidRPr="00D3716F">
        <w:rPr>
          <w:rFonts w:eastAsia="Arial Unicode MS"/>
          <w:w w:val="0"/>
          <w:sz w:val="22"/>
          <w:szCs w:val="22"/>
        </w:rPr>
        <w:tab/>
        <w:t xml:space="preserve">convocar Assembleia Geral de Debenturistas (conforme definida abaixo) para deliberar sobre qualquer </w:t>
      </w:r>
      <w:r w:rsidRPr="00146602">
        <w:rPr>
          <w:rFonts w:eastAsia="Arial Unicode MS"/>
          <w:w w:val="0"/>
          <w:sz w:val="22"/>
          <w:szCs w:val="22"/>
        </w:rPr>
        <w:t>das matérias que direta ou indiretamente se relacione com a presente Emissão, nos termos da Cláusula 8ª desta Escritura,</w:t>
      </w:r>
      <w:r w:rsidRPr="00D3716F">
        <w:rPr>
          <w:rFonts w:eastAsia="Arial Unicode MS"/>
          <w:w w:val="0"/>
          <w:sz w:val="22"/>
          <w:szCs w:val="22"/>
        </w:rPr>
        <w:t xml:space="preserve"> caso o Agente Fiduciário não o faça;</w:t>
      </w:r>
    </w:p>
    <w:p w:rsidR="005C015E" w:rsidRPr="00D3716F" w:rsidRDefault="005C015E" w:rsidP="005C015E">
      <w:pPr>
        <w:pStyle w:val="p0"/>
        <w:widowControl/>
        <w:spacing w:line="312" w:lineRule="auto"/>
        <w:ind w:left="720" w:hanging="720"/>
        <w:rPr>
          <w:rFonts w:ascii="Times New Roman" w:eastAsia="Arial Unicode MS" w:hAnsi="Times New Roman"/>
          <w:snapToGrid/>
          <w:szCs w:val="22"/>
        </w:rPr>
      </w:pPr>
      <w:bookmarkStart w:id="113" w:name="_DV_M213"/>
      <w:bookmarkEnd w:id="113"/>
    </w:p>
    <w:p w:rsidR="005C015E"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(vii)</w:t>
      </w:r>
      <w:r w:rsidRPr="00D3716F">
        <w:rPr>
          <w:rFonts w:eastAsia="Arial Unicode MS"/>
          <w:w w:val="0"/>
          <w:sz w:val="22"/>
          <w:szCs w:val="22"/>
        </w:rPr>
        <w:tab/>
        <w:t>cumprir todas as determinações da CVM, com o envio de documentos e, ainda, prestando as informações que lhe forem solicitadas;</w:t>
      </w:r>
    </w:p>
    <w:p w:rsidR="00555C69" w:rsidRDefault="00555C69" w:rsidP="005C015E">
      <w:pPr>
        <w:tabs>
          <w:tab w:val="left" w:pos="720"/>
        </w:tabs>
        <w:spacing w:line="312" w:lineRule="auto"/>
        <w:ind w:left="720" w:hanging="720"/>
        <w:jc w:val="both"/>
        <w:rPr>
          <w:rFonts w:eastAsia="Arial Unicode MS"/>
          <w:w w:val="0"/>
          <w:sz w:val="22"/>
          <w:szCs w:val="22"/>
        </w:rPr>
      </w:pPr>
    </w:p>
    <w:p w:rsidR="00555C69" w:rsidRDefault="00555C69" w:rsidP="005C015E">
      <w:pPr>
        <w:tabs>
          <w:tab w:val="left" w:pos="720"/>
        </w:tabs>
        <w:spacing w:line="312" w:lineRule="auto"/>
        <w:ind w:left="720" w:hanging="720"/>
        <w:jc w:val="both"/>
        <w:rPr>
          <w:rFonts w:eastAsia="Arial Unicode MS"/>
          <w:w w:val="0"/>
          <w:sz w:val="22"/>
          <w:szCs w:val="22"/>
        </w:rPr>
      </w:pPr>
      <w:r>
        <w:rPr>
          <w:rFonts w:eastAsia="Arial Unicode MS"/>
          <w:w w:val="0"/>
          <w:sz w:val="22"/>
          <w:szCs w:val="22"/>
        </w:rPr>
        <w:t>(viii)</w:t>
      </w:r>
      <w:r>
        <w:rPr>
          <w:rFonts w:eastAsia="Arial Unicode MS"/>
          <w:w w:val="0"/>
          <w:sz w:val="22"/>
          <w:szCs w:val="22"/>
        </w:rPr>
        <w:tab/>
        <w:t>manter atualizado seu registro como companhia aberta perante a CVM;</w:t>
      </w:r>
    </w:p>
    <w:p w:rsidR="00555C69" w:rsidRDefault="00555C69" w:rsidP="005C015E">
      <w:pPr>
        <w:tabs>
          <w:tab w:val="left" w:pos="720"/>
        </w:tabs>
        <w:spacing w:line="312" w:lineRule="auto"/>
        <w:ind w:left="720" w:hanging="720"/>
        <w:jc w:val="both"/>
        <w:rPr>
          <w:rFonts w:eastAsia="Arial Unicode MS"/>
          <w:w w:val="0"/>
          <w:sz w:val="22"/>
          <w:szCs w:val="22"/>
        </w:rPr>
      </w:pPr>
    </w:p>
    <w:p w:rsidR="00555C69" w:rsidRPr="00D3716F" w:rsidRDefault="00555C69" w:rsidP="005C015E">
      <w:pPr>
        <w:tabs>
          <w:tab w:val="left" w:pos="720"/>
        </w:tabs>
        <w:spacing w:line="312" w:lineRule="auto"/>
        <w:ind w:left="720" w:hanging="720"/>
        <w:jc w:val="both"/>
        <w:rPr>
          <w:rFonts w:eastAsia="Arial Unicode MS"/>
          <w:w w:val="0"/>
          <w:sz w:val="22"/>
          <w:szCs w:val="22"/>
        </w:rPr>
      </w:pPr>
      <w:r>
        <w:rPr>
          <w:rFonts w:eastAsia="Arial Unicode MS"/>
          <w:w w:val="0"/>
          <w:sz w:val="22"/>
          <w:szCs w:val="22"/>
        </w:rPr>
        <w:t>(ix)</w:t>
      </w:r>
      <w:r>
        <w:rPr>
          <w:rFonts w:eastAsia="Arial Unicode MS"/>
          <w:w w:val="0"/>
          <w:sz w:val="22"/>
          <w:szCs w:val="22"/>
        </w:rPr>
        <w:tab/>
        <w:t>enviar à CVM o relatório elaborado pelo Agente Fiduciário a que se refere a Cláusula 7.4, item (xiii) abaixo;</w:t>
      </w:r>
    </w:p>
    <w:p w:rsidR="005C015E" w:rsidRPr="00D3716F" w:rsidRDefault="005C015E" w:rsidP="005C015E">
      <w:pPr>
        <w:tabs>
          <w:tab w:val="left" w:pos="720"/>
        </w:tabs>
        <w:spacing w:line="312" w:lineRule="auto"/>
        <w:ind w:left="720" w:hanging="720"/>
        <w:jc w:val="both"/>
        <w:rPr>
          <w:rFonts w:eastAsia="Arial Unicode MS"/>
          <w:w w:val="0"/>
          <w:sz w:val="22"/>
          <w:szCs w:val="22"/>
        </w:rPr>
      </w:pPr>
      <w:bookmarkStart w:id="114" w:name="_DV_M214"/>
      <w:bookmarkEnd w:id="114"/>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w:t>
      </w:r>
      <w:r w:rsidR="00555C69">
        <w:rPr>
          <w:rFonts w:eastAsia="Arial Unicode MS"/>
          <w:w w:val="0"/>
          <w:sz w:val="22"/>
          <w:szCs w:val="22"/>
        </w:rPr>
        <w:t>x</w:t>
      </w:r>
      <w:r w:rsidRPr="00D3716F">
        <w:rPr>
          <w:rFonts w:eastAsia="Arial Unicode MS"/>
          <w:w w:val="0"/>
          <w:sz w:val="22"/>
          <w:szCs w:val="22"/>
        </w:rPr>
        <w:t>)</w:t>
      </w:r>
      <w:r w:rsidRPr="00D3716F">
        <w:rPr>
          <w:rFonts w:eastAsia="Arial Unicode MS"/>
          <w:w w:val="0"/>
          <w:sz w:val="22"/>
          <w:szCs w:val="22"/>
        </w:rPr>
        <w:tab/>
      </w:r>
      <w:bookmarkStart w:id="115" w:name="_DV_M215"/>
      <w:bookmarkStart w:id="116" w:name="_DV_M216"/>
      <w:bookmarkEnd w:id="115"/>
      <w:bookmarkEnd w:id="116"/>
      <w:r w:rsidRPr="00D3716F">
        <w:rPr>
          <w:rFonts w:eastAsia="Arial Unicode MS"/>
          <w:w w:val="0"/>
          <w:sz w:val="22"/>
          <w:szCs w:val="22"/>
        </w:rPr>
        <w:t xml:space="preserve">manter em adequado funcionamento órgão para atender, de forma eficiente, aos </w:t>
      </w:r>
      <w:r w:rsidRPr="00D3716F">
        <w:rPr>
          <w:sz w:val="22"/>
          <w:szCs w:val="22"/>
        </w:rPr>
        <w:t>Debenturistas</w:t>
      </w:r>
      <w:r w:rsidRPr="00D3716F">
        <w:rPr>
          <w:rFonts w:eastAsia="Arial Unicode MS"/>
          <w:w w:val="0"/>
          <w:sz w:val="22"/>
          <w:szCs w:val="22"/>
        </w:rPr>
        <w:t>, ou contratar instituições financeiras autorizadas para a prestação desse serviço;</w:t>
      </w:r>
    </w:p>
    <w:p w:rsidR="005C015E" w:rsidRPr="00D3716F" w:rsidRDefault="005C015E" w:rsidP="005C015E">
      <w:pPr>
        <w:pStyle w:val="p0"/>
        <w:widowControl/>
        <w:spacing w:line="312" w:lineRule="auto"/>
        <w:ind w:left="720" w:hanging="720"/>
        <w:rPr>
          <w:rFonts w:ascii="Times New Roman" w:eastAsia="Arial Unicode MS" w:hAnsi="Times New Roman"/>
          <w:szCs w:val="22"/>
        </w:rPr>
      </w:pPr>
      <w:bookmarkStart w:id="117" w:name="_DV_M217"/>
      <w:bookmarkEnd w:id="117"/>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(x</w:t>
      </w:r>
      <w:r w:rsidR="00555C69">
        <w:rPr>
          <w:rFonts w:eastAsia="Arial Unicode MS"/>
          <w:w w:val="0"/>
          <w:sz w:val="22"/>
          <w:szCs w:val="22"/>
        </w:rPr>
        <w:t>i</w:t>
      </w:r>
      <w:r w:rsidRPr="00D3716F">
        <w:rPr>
          <w:rFonts w:eastAsia="Arial Unicode MS"/>
          <w:w w:val="0"/>
          <w:sz w:val="22"/>
          <w:szCs w:val="22"/>
        </w:rPr>
        <w:t>)</w:t>
      </w:r>
      <w:r w:rsidRPr="00D3716F">
        <w:rPr>
          <w:rFonts w:eastAsia="Arial Unicode MS"/>
          <w:w w:val="0"/>
          <w:sz w:val="22"/>
          <w:szCs w:val="22"/>
        </w:rPr>
        <w:tab/>
        <w:t xml:space="preserve">não realizar operações </w:t>
      </w:r>
      <w:r w:rsidR="00911F7E">
        <w:rPr>
          <w:rFonts w:eastAsia="Arial Unicode MS"/>
          <w:w w:val="0"/>
          <w:sz w:val="22"/>
          <w:szCs w:val="22"/>
        </w:rPr>
        <w:t>estranhas ao</w:t>
      </w:r>
      <w:r w:rsidRPr="00D3716F">
        <w:rPr>
          <w:rFonts w:eastAsia="Arial Unicode MS"/>
          <w:w w:val="0"/>
          <w:sz w:val="22"/>
          <w:szCs w:val="22"/>
        </w:rPr>
        <w:t xml:space="preserve"> seu objeto social, observadas as disposições estatutárias, legais e regulamentares em vigor;</w:t>
      </w:r>
    </w:p>
    <w:p w:rsidR="005C015E" w:rsidRPr="00D3716F" w:rsidRDefault="005C015E" w:rsidP="005C015E">
      <w:pPr>
        <w:pStyle w:val="p0"/>
        <w:widowControl/>
        <w:spacing w:line="312" w:lineRule="auto"/>
        <w:ind w:left="720" w:hanging="720"/>
        <w:rPr>
          <w:rFonts w:ascii="Times New Roman" w:eastAsia="Arial Unicode MS" w:hAnsi="Times New Roman"/>
          <w:szCs w:val="22"/>
        </w:rPr>
      </w:pPr>
      <w:bookmarkStart w:id="118" w:name="_DV_M218"/>
      <w:bookmarkStart w:id="119" w:name="_DV_M219"/>
      <w:bookmarkStart w:id="120" w:name="_DV_M223"/>
      <w:bookmarkEnd w:id="118"/>
      <w:bookmarkEnd w:id="119"/>
      <w:bookmarkEnd w:id="120"/>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(x</w:t>
      </w:r>
      <w:r w:rsidR="00555C69">
        <w:rPr>
          <w:rFonts w:eastAsia="Arial Unicode MS"/>
          <w:w w:val="0"/>
          <w:sz w:val="22"/>
          <w:szCs w:val="22"/>
        </w:rPr>
        <w:t>ii</w:t>
      </w:r>
      <w:r w:rsidRPr="00D3716F">
        <w:rPr>
          <w:rFonts w:eastAsia="Arial Unicode MS"/>
          <w:w w:val="0"/>
          <w:sz w:val="22"/>
          <w:szCs w:val="22"/>
        </w:rPr>
        <w:t>)</w:t>
      </w:r>
      <w:r w:rsidRPr="00D3716F">
        <w:rPr>
          <w:rFonts w:eastAsia="Arial Unicode MS"/>
          <w:w w:val="0"/>
          <w:sz w:val="22"/>
          <w:szCs w:val="22"/>
        </w:rPr>
        <w:tab/>
        <w:t>notificar o Agente Fiduciário sobre qualquer ato ou fato que possa causar interrupção ou suspensão das atividades da Emissora;</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5F0E9C">
        <w:rPr>
          <w:rFonts w:eastAsia="Arial Unicode MS"/>
          <w:w w:val="0"/>
          <w:sz w:val="22"/>
          <w:szCs w:val="22"/>
        </w:rPr>
        <w:t>(xi</w:t>
      </w:r>
      <w:r w:rsidR="00555C69">
        <w:rPr>
          <w:rFonts w:eastAsia="Arial Unicode MS"/>
          <w:w w:val="0"/>
          <w:sz w:val="22"/>
          <w:szCs w:val="22"/>
        </w:rPr>
        <w:t>ii</w:t>
      </w:r>
      <w:r w:rsidRPr="005F0E9C">
        <w:rPr>
          <w:rFonts w:eastAsia="Arial Unicode MS"/>
          <w:w w:val="0"/>
          <w:sz w:val="22"/>
          <w:szCs w:val="22"/>
        </w:rPr>
        <w:t>)</w:t>
      </w:r>
      <w:r w:rsidRPr="005F0E9C">
        <w:rPr>
          <w:rFonts w:eastAsia="Arial Unicode MS"/>
          <w:w w:val="0"/>
          <w:sz w:val="22"/>
          <w:szCs w:val="22"/>
        </w:rPr>
        <w:tab/>
        <w:t>não pagar dividendos aos seus acionistas além do mínimo obrigatório de 25% (vinte e cinco inteiros por cento) quando ocorrer qualquer hipótese de declaração de vencimento antecipado não curada que envolver um inadimplemento de obrigação de pagar, no que diz respeito à Emissão;</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(xi</w:t>
      </w:r>
      <w:r w:rsidR="00555C69">
        <w:rPr>
          <w:rFonts w:eastAsia="Arial Unicode MS"/>
          <w:w w:val="0"/>
          <w:sz w:val="22"/>
          <w:szCs w:val="22"/>
        </w:rPr>
        <w:t>v</w:t>
      </w:r>
      <w:r w:rsidRPr="00D3716F">
        <w:rPr>
          <w:rFonts w:eastAsia="Arial Unicode MS"/>
          <w:w w:val="0"/>
          <w:sz w:val="22"/>
          <w:szCs w:val="22"/>
        </w:rPr>
        <w:t>)</w:t>
      </w:r>
      <w:r w:rsidRPr="00D3716F">
        <w:rPr>
          <w:rFonts w:eastAsia="Arial Unicode MS"/>
          <w:w w:val="0"/>
          <w:sz w:val="22"/>
          <w:szCs w:val="22"/>
        </w:rPr>
        <w:tab/>
        <w:t>manter seus bens adequadamente segurados, conforme práticas usualmente adotadas pela Emissora;</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tabs>
          <w:tab w:val="left" w:pos="720"/>
        </w:tabs>
        <w:spacing w:line="312" w:lineRule="auto"/>
        <w:ind w:left="720" w:hanging="720"/>
        <w:jc w:val="both"/>
        <w:rPr>
          <w:rFonts w:eastAsia="Arial Unicode MS"/>
          <w:w w:val="0"/>
          <w:sz w:val="22"/>
          <w:szCs w:val="22"/>
        </w:rPr>
      </w:pPr>
      <w:r w:rsidRPr="00D3716F">
        <w:rPr>
          <w:rFonts w:eastAsia="Arial Unicode MS"/>
          <w:w w:val="0"/>
          <w:sz w:val="22"/>
          <w:szCs w:val="22"/>
        </w:rPr>
        <w:t>(x</w:t>
      </w:r>
      <w:r w:rsidR="00555C69">
        <w:rPr>
          <w:rFonts w:eastAsia="Arial Unicode MS"/>
          <w:w w:val="0"/>
          <w:sz w:val="22"/>
          <w:szCs w:val="22"/>
        </w:rPr>
        <w:t>v</w:t>
      </w:r>
      <w:r w:rsidRPr="00D3716F">
        <w:rPr>
          <w:rFonts w:eastAsia="Arial Unicode MS"/>
          <w:w w:val="0"/>
          <w:sz w:val="22"/>
          <w:szCs w:val="22"/>
        </w:rPr>
        <w:t>)</w:t>
      </w:r>
      <w:r w:rsidRPr="00D3716F">
        <w:rPr>
          <w:rFonts w:eastAsia="Arial Unicode MS"/>
          <w:w w:val="0"/>
          <w:sz w:val="22"/>
          <w:szCs w:val="22"/>
        </w:rPr>
        <w:tab/>
        <w:t xml:space="preserve">efetuar pontualmente o pagamento dos serviços relacionados ao registro das Debêntures custodiadas </w:t>
      </w:r>
      <w:r>
        <w:rPr>
          <w:rFonts w:eastAsia="Arial Unicode MS"/>
          <w:w w:val="0"/>
          <w:sz w:val="22"/>
          <w:szCs w:val="22"/>
        </w:rPr>
        <w:t xml:space="preserve">eletronicamente </w:t>
      </w:r>
      <w:r w:rsidRPr="00D3716F">
        <w:rPr>
          <w:rFonts w:eastAsia="Arial Unicode MS"/>
          <w:w w:val="0"/>
          <w:sz w:val="22"/>
          <w:szCs w:val="22"/>
        </w:rPr>
        <w:t>na CETIP; e</w:t>
      </w:r>
    </w:p>
    <w:p w:rsidR="005C015E" w:rsidRPr="00D3716F" w:rsidRDefault="005C015E" w:rsidP="005C015E">
      <w:pPr>
        <w:tabs>
          <w:tab w:val="left" w:pos="720"/>
        </w:tabs>
        <w:spacing w:line="312" w:lineRule="auto"/>
        <w:ind w:left="720" w:hanging="720"/>
        <w:jc w:val="both"/>
        <w:rPr>
          <w:rFonts w:eastAsia="Arial Unicode MS"/>
          <w:w w:val="0"/>
          <w:sz w:val="22"/>
          <w:szCs w:val="22"/>
        </w:rPr>
      </w:pPr>
    </w:p>
    <w:p w:rsidR="005C015E" w:rsidRPr="00D3716F" w:rsidRDefault="005C015E" w:rsidP="005C015E">
      <w:pPr>
        <w:spacing w:line="312" w:lineRule="auto"/>
        <w:ind w:left="720" w:hanging="720"/>
        <w:jc w:val="both"/>
        <w:rPr>
          <w:rFonts w:eastAsia="Arial Unicode MS"/>
          <w:sz w:val="22"/>
          <w:szCs w:val="22"/>
        </w:rPr>
      </w:pPr>
      <w:r w:rsidRPr="00D3716F">
        <w:rPr>
          <w:rFonts w:eastAsia="Arial Unicode MS"/>
          <w:w w:val="0"/>
          <w:sz w:val="22"/>
          <w:szCs w:val="22"/>
        </w:rPr>
        <w:t xml:space="preserve"> (xv</w:t>
      </w:r>
      <w:r w:rsidR="00555C69">
        <w:rPr>
          <w:rFonts w:eastAsia="Arial Unicode MS"/>
          <w:w w:val="0"/>
          <w:sz w:val="22"/>
          <w:szCs w:val="22"/>
        </w:rPr>
        <w:t>i</w:t>
      </w:r>
      <w:r w:rsidRPr="00D3716F">
        <w:rPr>
          <w:rFonts w:eastAsia="Arial Unicode MS"/>
          <w:w w:val="0"/>
          <w:sz w:val="22"/>
          <w:szCs w:val="22"/>
        </w:rPr>
        <w:t>)</w:t>
      </w:r>
      <w:r w:rsidRPr="00D3716F">
        <w:rPr>
          <w:rFonts w:eastAsia="Arial Unicode MS"/>
          <w:w w:val="0"/>
          <w:sz w:val="22"/>
          <w:szCs w:val="22"/>
        </w:rPr>
        <w:tab/>
        <w:t>arcar com todos os custos decorrentes (a) da distribuição das Debêntures, incluindo todos os custos relativos ao seu registro na CETIP, (b) de registro e de publicação dos atos necessários à Emissão, tais como esta Escritura, seus eventuais aditamentos e os atos societários da Emissora, e (c) das despesas com a contratação de Agente Fiduciário e Banco Mandatário.</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F0E9C" w:rsidP="005F0E9C">
      <w:pPr>
        <w:pStyle w:val="p0"/>
        <w:widowControl/>
        <w:tabs>
          <w:tab w:val="clear" w:pos="720"/>
        </w:tabs>
        <w:spacing w:line="312" w:lineRule="auto"/>
        <w:ind w:left="720" w:hanging="720"/>
        <w:rPr>
          <w:rFonts w:ascii="Times New Roman" w:eastAsia="Arial Unicode MS" w:hAnsi="Times New Roman"/>
          <w:szCs w:val="22"/>
        </w:rPr>
      </w:pPr>
      <w:r>
        <w:rPr>
          <w:rFonts w:ascii="Times New Roman" w:hAnsi="Times New Roman"/>
          <w:spacing w:val="-2"/>
          <w:szCs w:val="22"/>
        </w:rPr>
        <w:t>6.2</w:t>
      </w:r>
      <w:r>
        <w:rPr>
          <w:rFonts w:ascii="Times New Roman" w:hAnsi="Times New Roman"/>
          <w:spacing w:val="-2"/>
          <w:szCs w:val="22"/>
        </w:rPr>
        <w:tab/>
      </w:r>
      <w:r>
        <w:rPr>
          <w:rFonts w:ascii="Times New Roman" w:hAnsi="Times New Roman"/>
          <w:spacing w:val="-2"/>
          <w:szCs w:val="22"/>
        </w:rPr>
        <w:tab/>
      </w:r>
      <w:r w:rsidR="005C015E" w:rsidRPr="00D3716F">
        <w:rPr>
          <w:rFonts w:ascii="Times New Roman" w:eastAsia="Arial Unicode MS" w:hAnsi="Times New Roman"/>
          <w:szCs w:val="22"/>
        </w:rPr>
        <w:t>A Interveniente Garantidora adicionalmente se obriga a fornecer ao Agente Fiduciário os seguintes documentos e informações:</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720" w:hanging="720"/>
        <w:rPr>
          <w:rFonts w:ascii="Times New Roman" w:eastAsia="Arial Unicode MS" w:hAnsi="Times New Roman"/>
        </w:rPr>
      </w:pPr>
      <w:r w:rsidRPr="00D3716F">
        <w:rPr>
          <w:rFonts w:ascii="Times New Roman" w:eastAsia="Arial Unicode MS" w:hAnsi="Times New Roman"/>
          <w:w w:val="0"/>
        </w:rPr>
        <w:t>(i)</w:t>
      </w:r>
      <w:r w:rsidRPr="00D3716F">
        <w:rPr>
          <w:rFonts w:ascii="Times New Roman" w:eastAsia="Arial Unicode MS" w:hAnsi="Times New Roman"/>
          <w:w w:val="0"/>
        </w:rPr>
        <w:tab/>
      </w:r>
      <w:r w:rsidRPr="00D3716F">
        <w:rPr>
          <w:rFonts w:ascii="Times New Roman" w:eastAsia="Arial Unicode MS" w:hAnsi="Times New Roman"/>
        </w:rPr>
        <w:t xml:space="preserve">dentro de, no máximo, 90 (noventa) dias após o término de cada exercício social, </w:t>
      </w:r>
      <w:r w:rsidR="00E55FE5">
        <w:rPr>
          <w:rFonts w:ascii="Times New Roman" w:eastAsia="Arial Unicode MS" w:hAnsi="Times New Roman"/>
        </w:rPr>
        <w:t xml:space="preserve">ou até 10 (dez) dias após a data de suas respectivas divulgações, o que ocorrer primeiro, </w:t>
      </w:r>
      <w:r w:rsidRPr="00D3716F">
        <w:rPr>
          <w:rFonts w:ascii="Times New Roman" w:eastAsia="Arial Unicode MS" w:hAnsi="Times New Roman"/>
        </w:rPr>
        <w:t>cópia de suas demonstrações financeiras completas relativas ao respectivo exercício social, acompanhada de parecer dos auditores independentes;</w:t>
      </w: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1418" w:hanging="1418"/>
        <w:rPr>
          <w:rFonts w:ascii="Times New Roman" w:eastAsia="Arial Unicode MS" w:hAnsi="Times New Roman"/>
          <w:w w:val="0"/>
        </w:rPr>
      </w:pPr>
      <w:r w:rsidRPr="00D3716F">
        <w:rPr>
          <w:rFonts w:ascii="Times New Roman" w:eastAsia="Arial Unicode MS" w:hAnsi="Times New Roman"/>
          <w:w w:val="0"/>
        </w:rPr>
        <w:tab/>
      </w:r>
    </w:p>
    <w:p w:rsidR="005C015E" w:rsidRPr="00D3716F" w:rsidRDefault="005C015E" w:rsidP="005C015E">
      <w:pPr>
        <w:pStyle w:val="sub"/>
        <w:widowControl/>
        <w:shd w:val="clear" w:color="auto" w:fill="FFFFFF"/>
        <w:tabs>
          <w:tab w:val="clear" w:pos="0"/>
          <w:tab w:val="left" w:pos="720"/>
          <w:tab w:val="left" w:pos="1800"/>
        </w:tabs>
        <w:spacing w:before="0" w:after="0" w:line="312" w:lineRule="auto"/>
        <w:ind w:left="720" w:hanging="720"/>
        <w:rPr>
          <w:rFonts w:ascii="Times New Roman" w:eastAsia="Arial Unicode MS" w:hAnsi="Times New Roman"/>
        </w:rPr>
      </w:pPr>
      <w:r w:rsidRPr="00D3716F">
        <w:rPr>
          <w:rFonts w:ascii="Times New Roman" w:eastAsia="Arial Unicode MS" w:hAnsi="Times New Roman"/>
          <w:w w:val="0"/>
        </w:rPr>
        <w:t>(ii)</w:t>
      </w:r>
      <w:r w:rsidRPr="00D3716F">
        <w:rPr>
          <w:rFonts w:ascii="Times New Roman" w:eastAsia="Arial Unicode MS" w:hAnsi="Times New Roman"/>
          <w:w w:val="0"/>
        </w:rPr>
        <w:tab/>
      </w:r>
      <w:r w:rsidRPr="00D3716F">
        <w:rPr>
          <w:rFonts w:ascii="Times New Roman" w:eastAsia="Arial Unicode MS" w:hAnsi="Times New Roman"/>
        </w:rPr>
        <w:t>informações sobre quaisquer descumprimentos da Interveniente Garantidora, de quaisquer cláusulas, termos ou condições desta Escritura, no prazo de até 10 (dez) dias úteis contados da data em que tomar conhecimento de tal descumprimento;</w:t>
      </w:r>
      <w:r w:rsidR="005F0E9C">
        <w:rPr>
          <w:rFonts w:ascii="Times New Roman" w:eastAsia="Arial Unicode MS" w:hAnsi="Times New Roman"/>
        </w:rPr>
        <w:t xml:space="preserve"> e</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Default="005C015E" w:rsidP="005C015E">
      <w:pPr>
        <w:pStyle w:val="sub"/>
        <w:widowControl/>
        <w:shd w:val="clear" w:color="auto" w:fill="FFFFFF"/>
        <w:tabs>
          <w:tab w:val="clear" w:pos="0"/>
          <w:tab w:val="left" w:pos="720"/>
          <w:tab w:val="left" w:pos="1800"/>
        </w:tabs>
        <w:spacing w:before="0" w:after="0" w:line="312" w:lineRule="auto"/>
        <w:ind w:left="720" w:hanging="720"/>
        <w:rPr>
          <w:rFonts w:ascii="Times New Roman" w:eastAsia="Arial Unicode MS" w:hAnsi="Times New Roman"/>
        </w:rPr>
      </w:pPr>
      <w:r w:rsidRPr="00D3716F">
        <w:rPr>
          <w:rFonts w:ascii="Times New Roman" w:eastAsia="Arial Unicode MS" w:hAnsi="Times New Roman"/>
        </w:rPr>
        <w:t>(i</w:t>
      </w:r>
      <w:r w:rsidR="005F0E9C">
        <w:rPr>
          <w:rFonts w:ascii="Times New Roman" w:eastAsia="Arial Unicode MS" w:hAnsi="Times New Roman"/>
        </w:rPr>
        <w:t>ii</w:t>
      </w:r>
      <w:r w:rsidRPr="00D3716F">
        <w:rPr>
          <w:rFonts w:ascii="Times New Roman" w:eastAsia="Arial Unicode MS" w:hAnsi="Times New Roman"/>
        </w:rPr>
        <w:t>)</w:t>
      </w:r>
      <w:r w:rsidRPr="00D3716F">
        <w:rPr>
          <w:rFonts w:ascii="Times New Roman" w:eastAsia="Arial Unicode MS" w:hAnsi="Times New Roman"/>
        </w:rPr>
        <w:tab/>
        <w:t xml:space="preserve">não realizar operações </w:t>
      </w:r>
      <w:r w:rsidR="00911F7E">
        <w:rPr>
          <w:rFonts w:ascii="Times New Roman" w:eastAsia="Arial Unicode MS" w:hAnsi="Times New Roman"/>
        </w:rPr>
        <w:t>estranhas</w:t>
      </w:r>
      <w:r w:rsidRPr="00D3716F">
        <w:rPr>
          <w:rFonts w:ascii="Times New Roman" w:eastAsia="Arial Unicode MS" w:hAnsi="Times New Roman"/>
        </w:rPr>
        <w:t xml:space="preserve"> </w:t>
      </w:r>
      <w:r w:rsidR="00911F7E">
        <w:rPr>
          <w:rFonts w:ascii="Times New Roman" w:eastAsia="Arial Unicode MS" w:hAnsi="Times New Roman"/>
        </w:rPr>
        <w:t xml:space="preserve">ao </w:t>
      </w:r>
      <w:r w:rsidRPr="00D3716F">
        <w:rPr>
          <w:rFonts w:ascii="Times New Roman" w:eastAsia="Arial Unicode MS" w:hAnsi="Times New Roman"/>
        </w:rPr>
        <w:t>seu objeto social, observadas as disposições estatutárias, legais e regulamentares em vigor</w:t>
      </w:r>
      <w:r w:rsidR="005F0E9C">
        <w:rPr>
          <w:rFonts w:ascii="Times New Roman" w:eastAsia="Arial Unicode MS" w:hAnsi="Times New Roman"/>
        </w:rPr>
        <w:t>.</w:t>
      </w:r>
    </w:p>
    <w:p w:rsidR="005C015E" w:rsidRDefault="005C015E" w:rsidP="005C015E">
      <w:pPr>
        <w:pStyle w:val="sub"/>
        <w:widowControl/>
        <w:shd w:val="clear" w:color="auto" w:fill="FFFFFF"/>
        <w:tabs>
          <w:tab w:val="clear" w:pos="0"/>
          <w:tab w:val="left" w:pos="720"/>
          <w:tab w:val="left" w:pos="1800"/>
        </w:tabs>
        <w:spacing w:before="0" w:after="0" w:line="312" w:lineRule="auto"/>
        <w:ind w:left="720" w:hanging="720"/>
        <w:rPr>
          <w:rFonts w:ascii="Times New Roman" w:eastAsia="Arial Unicode MS" w:hAnsi="Times New Roman"/>
        </w:rPr>
      </w:pPr>
    </w:p>
    <w:p w:rsidR="005C015E" w:rsidRPr="00D3716F" w:rsidRDefault="005C015E" w:rsidP="005C015E">
      <w:pPr>
        <w:pStyle w:val="Ttulo1"/>
        <w:tabs>
          <w:tab w:val="left" w:pos="1418"/>
        </w:tabs>
        <w:spacing w:before="0" w:after="0" w:line="312" w:lineRule="auto"/>
        <w:jc w:val="both"/>
        <w:rPr>
          <w:rFonts w:ascii="Times New Roman" w:hAnsi="Times New Roman" w:cs="Times New Roman"/>
          <w:w w:val="0"/>
          <w:sz w:val="22"/>
          <w:szCs w:val="22"/>
        </w:rPr>
      </w:pPr>
      <w:bookmarkStart w:id="121" w:name="_DV_M225"/>
      <w:bookmarkStart w:id="122" w:name="_DV_M230"/>
      <w:bookmarkEnd w:id="121"/>
      <w:bookmarkEnd w:id="122"/>
      <w:r w:rsidRPr="00D3716F">
        <w:rPr>
          <w:rFonts w:ascii="Times New Roman" w:hAnsi="Times New Roman" w:cs="Times New Roman"/>
          <w:w w:val="0"/>
          <w:sz w:val="22"/>
          <w:szCs w:val="22"/>
        </w:rPr>
        <w:t>7.</w:t>
      </w:r>
      <w:r w:rsidRPr="00D3716F">
        <w:rPr>
          <w:rFonts w:ascii="Times New Roman" w:hAnsi="Times New Roman" w:cs="Times New Roman"/>
          <w:w w:val="0"/>
          <w:sz w:val="22"/>
          <w:szCs w:val="22"/>
        </w:rPr>
        <w:tab/>
        <w:t>DO AGENTE FIDUCIÁRIO</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23" w:name="_DV_M231"/>
      <w:bookmarkStart w:id="124" w:name="_DV_M232"/>
      <w:bookmarkEnd w:id="123"/>
      <w:bookmarkEnd w:id="124"/>
      <w:r w:rsidRPr="00D3716F">
        <w:rPr>
          <w:rFonts w:eastAsia="Arial Unicode MS"/>
          <w:w w:val="0"/>
          <w:sz w:val="22"/>
          <w:szCs w:val="22"/>
        </w:rPr>
        <w:t>7.1</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 xml:space="preserve">A Emissora constitui e nomeia </w:t>
      </w:r>
      <w:r w:rsidR="00E55FE5">
        <w:rPr>
          <w:bCs/>
          <w:sz w:val="22"/>
          <w:szCs w:val="22"/>
        </w:rPr>
        <w:t xml:space="preserve">a Oliveira Trust Distribuidora de Títulos e Valores Mobiliários S.A. </w:t>
      </w:r>
      <w:r w:rsidRPr="00D3716F">
        <w:rPr>
          <w:rFonts w:eastAsia="Arial Unicode MS"/>
          <w:w w:val="0"/>
          <w:sz w:val="22"/>
          <w:szCs w:val="22"/>
        </w:rPr>
        <w:t xml:space="preserve">como agente fiduciário desta Emissão, </w:t>
      </w:r>
      <w:r w:rsidR="005F0E9C">
        <w:rPr>
          <w:rFonts w:eastAsia="Arial Unicode MS"/>
          <w:w w:val="0"/>
          <w:sz w:val="22"/>
          <w:szCs w:val="22"/>
        </w:rPr>
        <w:t>a</w:t>
      </w:r>
      <w:r w:rsidRPr="00D3716F">
        <w:rPr>
          <w:rFonts w:eastAsia="Arial Unicode MS"/>
          <w:w w:val="0"/>
          <w:sz w:val="22"/>
          <w:szCs w:val="22"/>
        </w:rPr>
        <w:t xml:space="preserve"> qual expressamente</w:t>
      </w:r>
      <w:bookmarkStart w:id="125" w:name="_DV_M235"/>
      <w:bookmarkEnd w:id="125"/>
      <w:r w:rsidRPr="00D3716F">
        <w:rPr>
          <w:rFonts w:eastAsia="Arial Unicode MS"/>
          <w:w w:val="0"/>
          <w:sz w:val="22"/>
          <w:szCs w:val="22"/>
        </w:rPr>
        <w:t xml:space="preserve"> aceita a nomeação para, nos termos da legislação atualmente em vigor e da presente Escritura, representar a comunhão de </w:t>
      </w:r>
      <w:r w:rsidRPr="00D3716F">
        <w:rPr>
          <w:sz w:val="22"/>
          <w:szCs w:val="22"/>
        </w:rPr>
        <w:t xml:space="preserve">Debenturistas </w:t>
      </w:r>
      <w:r w:rsidRPr="00D3716F">
        <w:rPr>
          <w:rFonts w:eastAsia="Arial Unicode MS"/>
          <w:w w:val="0"/>
          <w:sz w:val="22"/>
          <w:szCs w:val="22"/>
        </w:rPr>
        <w:t>perante a Emissora</w:t>
      </w:r>
      <w:bookmarkStart w:id="126" w:name="_DV_M238"/>
      <w:bookmarkEnd w:id="126"/>
      <w:r w:rsidRPr="00D3716F">
        <w:rPr>
          <w:rFonts w:eastAsia="Arial Unicode MS"/>
          <w:w w:val="0"/>
          <w:sz w:val="22"/>
          <w:szCs w:val="22"/>
        </w:rPr>
        <w:t>.</w:t>
      </w:r>
    </w:p>
    <w:p w:rsidR="005C015E" w:rsidRPr="00D3716F" w:rsidRDefault="005C015E" w:rsidP="005C015E">
      <w:pPr>
        <w:shd w:val="clear" w:color="auto" w:fill="FFFFFF"/>
        <w:spacing w:line="312" w:lineRule="auto"/>
        <w:jc w:val="both"/>
        <w:rPr>
          <w:rFonts w:eastAsia="Arial Unicode MS"/>
          <w:w w:val="0"/>
          <w:sz w:val="22"/>
          <w:szCs w:val="22"/>
        </w:rPr>
      </w:pPr>
      <w:bookmarkStart w:id="127" w:name="_DV_M240"/>
      <w:bookmarkEnd w:id="127"/>
    </w:p>
    <w:p w:rsidR="005C015E" w:rsidRPr="00D3716F" w:rsidRDefault="00E55FE5" w:rsidP="00E55FE5">
      <w:pPr>
        <w:shd w:val="clear" w:color="auto" w:fill="FFFFFF"/>
        <w:spacing w:line="312" w:lineRule="auto"/>
        <w:jc w:val="both"/>
        <w:rPr>
          <w:rFonts w:eastAsia="Arial Unicode MS"/>
          <w:w w:val="0"/>
          <w:sz w:val="22"/>
          <w:szCs w:val="22"/>
        </w:rPr>
      </w:pPr>
      <w:r>
        <w:rPr>
          <w:rFonts w:eastAsia="Arial Unicode MS"/>
          <w:w w:val="0"/>
          <w:sz w:val="22"/>
          <w:szCs w:val="22"/>
        </w:rPr>
        <w:t>7.2</w:t>
      </w:r>
      <w:r>
        <w:rPr>
          <w:rFonts w:eastAsia="Arial Unicode MS"/>
          <w:w w:val="0"/>
          <w:sz w:val="22"/>
          <w:szCs w:val="22"/>
        </w:rPr>
        <w:tab/>
      </w:r>
      <w:r>
        <w:rPr>
          <w:rFonts w:eastAsia="Arial Unicode MS"/>
          <w:w w:val="0"/>
          <w:sz w:val="22"/>
          <w:szCs w:val="22"/>
        </w:rPr>
        <w:tab/>
      </w:r>
      <w:r w:rsidR="005C015E" w:rsidRPr="00D3716F">
        <w:rPr>
          <w:rFonts w:eastAsia="Arial Unicode MS"/>
          <w:w w:val="0"/>
          <w:sz w:val="22"/>
          <w:szCs w:val="22"/>
        </w:rPr>
        <w:t>O Agente Fiduciário declara:</w:t>
      </w:r>
    </w:p>
    <w:p w:rsidR="005C015E" w:rsidRPr="00D3716F" w:rsidRDefault="005C015E" w:rsidP="005C015E">
      <w:pPr>
        <w:pStyle w:val="p0"/>
        <w:widowControl/>
        <w:tabs>
          <w:tab w:val="clear" w:pos="720"/>
          <w:tab w:val="left" w:pos="1134"/>
          <w:tab w:val="left" w:pos="1418"/>
        </w:tabs>
        <w:spacing w:line="312" w:lineRule="auto"/>
        <w:rPr>
          <w:rFonts w:ascii="Times New Roman" w:eastAsia="Arial Unicode MS" w:hAnsi="Times New Roman"/>
          <w:snapToGrid/>
          <w:szCs w:val="22"/>
        </w:rPr>
      </w:pPr>
      <w:bookmarkStart w:id="128" w:name="_DV_M241"/>
      <w:bookmarkEnd w:id="128"/>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w:t>
      </w:r>
      <w:r w:rsidRPr="00D3716F">
        <w:rPr>
          <w:rFonts w:ascii="Times New Roman" w:eastAsia="Arial Unicode MS" w:hAnsi="Times New Roman"/>
          <w:szCs w:val="22"/>
        </w:rPr>
        <w:tab/>
        <w:t>não ter qualquer impedimento legal, sob as penas da lei, para exercer a função que lhe é conferida, conforme artigo 66, §3º, da Lei das Sociedades por Ações</w:t>
      </w:r>
      <w:r w:rsidR="00CC29FF">
        <w:rPr>
          <w:rFonts w:ascii="Times New Roman" w:eastAsia="Arial Unicode MS" w:hAnsi="Times New Roman"/>
          <w:szCs w:val="22"/>
        </w:rPr>
        <w:t>, com a redação dada pela MP 517,</w:t>
      </w:r>
      <w:r w:rsidRPr="00D3716F">
        <w:rPr>
          <w:rFonts w:ascii="Times New Roman" w:eastAsia="Arial Unicode MS" w:hAnsi="Times New Roman"/>
          <w:szCs w:val="22"/>
        </w:rPr>
        <w:t xml:space="preserve"> e artigo 10 da Instrução CVM </w:t>
      </w:r>
      <w:bookmarkStart w:id="129" w:name="_DV_M243"/>
      <w:bookmarkEnd w:id="129"/>
      <w:r w:rsidRPr="00D3716F">
        <w:rPr>
          <w:rFonts w:ascii="Times New Roman" w:eastAsia="Arial Unicode MS" w:hAnsi="Times New Roman"/>
          <w:szCs w:val="22"/>
        </w:rPr>
        <w:t>nº 28, de 23 de novembro de 1983</w:t>
      </w:r>
      <w:bookmarkStart w:id="130" w:name="_DV_M245"/>
      <w:bookmarkEnd w:id="130"/>
      <w:r w:rsidRPr="00D3716F">
        <w:rPr>
          <w:rFonts w:ascii="Times New Roman" w:eastAsia="Arial Unicode MS" w:hAnsi="Times New Roman"/>
          <w:szCs w:val="22"/>
        </w:rPr>
        <w:t>, conforme alterada (“</w:t>
      </w:r>
      <w:r w:rsidRPr="00D3716F">
        <w:rPr>
          <w:rFonts w:ascii="Times New Roman" w:eastAsia="Arial Unicode MS" w:hAnsi="Times New Roman"/>
          <w:szCs w:val="22"/>
          <w:u w:val="single"/>
        </w:rPr>
        <w:t>Instrução CVM 28</w:t>
      </w:r>
      <w:r w:rsidRPr="00D3716F">
        <w:rPr>
          <w:rFonts w:ascii="Times New Roman" w:eastAsia="Arial Unicode MS" w:hAnsi="Times New Roman"/>
          <w:szCs w:val="22"/>
        </w:rPr>
        <w:t>”);</w:t>
      </w:r>
    </w:p>
    <w:p w:rsidR="005C015E" w:rsidRPr="00D3716F" w:rsidRDefault="005C015E" w:rsidP="005C015E">
      <w:pPr>
        <w:pStyle w:val="p0"/>
        <w:widowControl/>
        <w:tabs>
          <w:tab w:val="num" w:pos="720"/>
        </w:tabs>
        <w:spacing w:line="312" w:lineRule="auto"/>
        <w:ind w:left="720" w:hanging="720"/>
        <w:rPr>
          <w:rFonts w:ascii="Times New Roman" w:eastAsia="Arial Unicode MS" w:hAnsi="Times New Roman"/>
          <w:szCs w:val="22"/>
        </w:rPr>
      </w:pPr>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bookmarkStart w:id="131" w:name="_DV_M246"/>
      <w:bookmarkStart w:id="132" w:name="_DV_M247"/>
      <w:bookmarkEnd w:id="131"/>
      <w:bookmarkEnd w:id="132"/>
      <w:r w:rsidRPr="00D3716F">
        <w:rPr>
          <w:rFonts w:ascii="Times New Roman" w:eastAsia="Arial Unicode MS" w:hAnsi="Times New Roman"/>
          <w:szCs w:val="22"/>
        </w:rPr>
        <w:t>(ii)</w:t>
      </w:r>
      <w:r w:rsidRPr="00D3716F">
        <w:rPr>
          <w:rFonts w:ascii="Times New Roman" w:eastAsia="Arial Unicode MS" w:hAnsi="Times New Roman"/>
          <w:szCs w:val="22"/>
        </w:rPr>
        <w:tab/>
        <w:t>aceitar a função que lhe é conferida, assumindo integralmente os deveres e atribuições previstos na legislação específica e nesta Escritura;</w:t>
      </w:r>
    </w:p>
    <w:p w:rsidR="005C015E" w:rsidRPr="00D3716F" w:rsidRDefault="005C015E" w:rsidP="005C015E">
      <w:pPr>
        <w:shd w:val="clear" w:color="auto" w:fill="FFFFFF"/>
        <w:tabs>
          <w:tab w:val="left" w:pos="24"/>
          <w:tab w:val="left" w:pos="284"/>
          <w:tab w:val="num" w:pos="720"/>
          <w:tab w:val="left" w:pos="1134"/>
          <w:tab w:val="left" w:pos="1418"/>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33" w:name="_DV_M248"/>
      <w:bookmarkEnd w:id="133"/>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r w:rsidRPr="00D3716F">
        <w:rPr>
          <w:rFonts w:ascii="Times New Roman" w:eastAsia="Arial Unicode MS" w:hAnsi="Times New Roman"/>
          <w:szCs w:val="22"/>
        </w:rPr>
        <w:t>(iii)</w:t>
      </w:r>
      <w:r w:rsidRPr="00D3716F">
        <w:rPr>
          <w:rFonts w:ascii="Times New Roman" w:eastAsia="Arial Unicode MS" w:hAnsi="Times New Roman"/>
          <w:szCs w:val="22"/>
        </w:rPr>
        <w:tab/>
        <w:t xml:space="preserve">aceitar integralmente a presente Escritura e todas as suas cláusulas e condições; </w:t>
      </w:r>
    </w:p>
    <w:p w:rsidR="005C015E" w:rsidRPr="00D3716F" w:rsidRDefault="005C015E" w:rsidP="005C015E">
      <w:pPr>
        <w:pStyle w:val="p0"/>
        <w:widowControl/>
        <w:tabs>
          <w:tab w:val="clear" w:pos="720"/>
        </w:tabs>
        <w:spacing w:line="312" w:lineRule="auto"/>
        <w:rPr>
          <w:rFonts w:ascii="Times New Roman" w:eastAsia="Arial Unicode MS" w:hAnsi="Times New Roman"/>
          <w:snapToGrid/>
          <w:szCs w:val="22"/>
        </w:rPr>
      </w:pPr>
      <w:bookmarkStart w:id="134" w:name="_DV_M249"/>
      <w:bookmarkStart w:id="135" w:name="_DV_C441"/>
      <w:bookmarkEnd w:id="134"/>
    </w:p>
    <w:p w:rsidR="005C015E" w:rsidRPr="00D3716F" w:rsidRDefault="005C015E" w:rsidP="005C015E">
      <w:pPr>
        <w:pStyle w:val="p0"/>
        <w:widowControl/>
        <w:tabs>
          <w:tab w:val="clear" w:pos="720"/>
        </w:tabs>
        <w:spacing w:line="312" w:lineRule="auto"/>
        <w:rPr>
          <w:rFonts w:ascii="Times New Roman" w:hAnsi="Times New Roman"/>
          <w:szCs w:val="22"/>
        </w:rPr>
      </w:pPr>
      <w:r w:rsidRPr="00D3716F">
        <w:rPr>
          <w:rFonts w:ascii="Times New Roman" w:eastAsia="Arial Unicode MS" w:hAnsi="Times New Roman"/>
          <w:snapToGrid/>
          <w:szCs w:val="22"/>
        </w:rPr>
        <w:t>(iv)</w:t>
      </w:r>
      <w:r w:rsidRPr="00D3716F">
        <w:rPr>
          <w:rFonts w:ascii="Times New Roman" w:eastAsia="Arial Unicode MS" w:hAnsi="Times New Roman"/>
          <w:snapToGrid/>
          <w:szCs w:val="22"/>
        </w:rPr>
        <w:tab/>
      </w:r>
      <w:r w:rsidRPr="00D3716F">
        <w:rPr>
          <w:rFonts w:ascii="Times New Roman" w:hAnsi="Times New Roman"/>
          <w:szCs w:val="22"/>
        </w:rPr>
        <w:t>não ter qualquer ligação com a Emissora que o impeça de exercer suas funções;</w:t>
      </w:r>
    </w:p>
    <w:p w:rsidR="005C015E" w:rsidRPr="00D3716F" w:rsidRDefault="005C015E" w:rsidP="005C015E">
      <w:pPr>
        <w:tabs>
          <w:tab w:val="num" w:pos="720"/>
        </w:tabs>
        <w:ind w:left="720" w:hanging="720"/>
        <w:jc w:val="both"/>
        <w:rPr>
          <w:sz w:val="22"/>
          <w:szCs w:val="22"/>
        </w:rPr>
      </w:pPr>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r w:rsidRPr="00D3716F">
        <w:rPr>
          <w:rFonts w:ascii="Times New Roman" w:hAnsi="Times New Roman"/>
          <w:szCs w:val="22"/>
        </w:rPr>
        <w:t>(v)</w:t>
      </w:r>
      <w:r w:rsidRPr="00D3716F">
        <w:rPr>
          <w:rFonts w:ascii="Times New Roman" w:hAnsi="Times New Roman"/>
          <w:szCs w:val="22"/>
        </w:rPr>
        <w:tab/>
        <w:t>estar devidamente autorizado a celebrar esta Escritura e a cumprir com suas obrigações previstas neste instrumento, tendo sido satisfeitos todos os requisitos legais e estatutários necessários para tanto;</w:t>
      </w:r>
    </w:p>
    <w:p w:rsidR="005C015E" w:rsidRPr="00D3716F" w:rsidRDefault="005C015E" w:rsidP="005C015E">
      <w:pPr>
        <w:pStyle w:val="p0"/>
        <w:widowControl/>
        <w:tabs>
          <w:tab w:val="clear" w:pos="720"/>
        </w:tabs>
        <w:spacing w:line="312" w:lineRule="auto"/>
        <w:rPr>
          <w:rFonts w:ascii="Times New Roman" w:eastAsia="Arial Unicode MS" w:hAnsi="Times New Roman"/>
          <w:snapToGrid/>
          <w:szCs w:val="22"/>
        </w:rPr>
      </w:pPr>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napToGrid/>
          <w:szCs w:val="22"/>
        </w:rPr>
        <w:t>(vi)</w:t>
      </w:r>
      <w:r w:rsidRPr="00D3716F">
        <w:rPr>
          <w:rFonts w:ascii="Times New Roman" w:eastAsia="Arial Unicode MS" w:hAnsi="Times New Roman"/>
          <w:snapToGrid/>
          <w:szCs w:val="22"/>
        </w:rPr>
        <w:tab/>
      </w:r>
      <w:r w:rsidRPr="00D3716F">
        <w:rPr>
          <w:rFonts w:ascii="Times New Roman" w:hAnsi="Times New Roman"/>
          <w:szCs w:val="22"/>
        </w:rPr>
        <w:t>estar devidamente qualificado a exercer as atividades de Agente Fiduciário, nos termos da regulamentação aplicável vigente;</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(vii)</w:t>
      </w:r>
      <w:r w:rsidRPr="00D3716F">
        <w:rPr>
          <w:rFonts w:ascii="Times New Roman" w:eastAsia="Arial Unicode MS" w:hAnsi="Times New Roman"/>
          <w:szCs w:val="22"/>
        </w:rPr>
        <w:tab/>
      </w:r>
      <w:r w:rsidRPr="00D3716F">
        <w:rPr>
          <w:rFonts w:ascii="Times New Roman" w:hAnsi="Times New Roman"/>
          <w:szCs w:val="22"/>
        </w:rPr>
        <w:t>que esta Escritura constitui obrigação legal, válida, vinculativa e eficaz do Agente Fiduciário, exequível de acordo com os seus termos e condições;</w:t>
      </w:r>
    </w:p>
    <w:p w:rsidR="005C015E" w:rsidRPr="00D3716F" w:rsidRDefault="005C015E" w:rsidP="005C015E">
      <w:pPr>
        <w:pStyle w:val="p0"/>
        <w:widowControl/>
        <w:tabs>
          <w:tab w:val="num" w:pos="720"/>
        </w:tabs>
        <w:spacing w:line="312" w:lineRule="auto"/>
        <w:ind w:left="720" w:hanging="720"/>
        <w:rPr>
          <w:rFonts w:ascii="Times New Roman" w:eastAsia="Arial Unicode MS" w:hAnsi="Times New Roman"/>
          <w:szCs w:val="22"/>
        </w:rPr>
      </w:pPr>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r w:rsidRPr="00D3716F">
        <w:rPr>
          <w:rFonts w:ascii="Times New Roman" w:hAnsi="Times New Roman"/>
          <w:szCs w:val="22"/>
        </w:rPr>
        <w:t>(viii)</w:t>
      </w:r>
      <w:r w:rsidRPr="00D3716F">
        <w:rPr>
          <w:rFonts w:ascii="Times New Roman" w:hAnsi="Times New Roman"/>
          <w:szCs w:val="22"/>
        </w:rPr>
        <w:tab/>
        <w:t>que a celebração desta Escritura e o cumprimento de suas obrigações nela previstas não infringem qualquer obrigação anteriormente assumida pelo Agente Fiduciário;</w:t>
      </w:r>
    </w:p>
    <w:p w:rsidR="005C015E" w:rsidRPr="00D3716F" w:rsidRDefault="005C015E" w:rsidP="005C015E">
      <w:pPr>
        <w:pStyle w:val="p0"/>
        <w:widowControl/>
        <w:tabs>
          <w:tab w:val="clear" w:pos="720"/>
        </w:tabs>
        <w:spacing w:line="312" w:lineRule="auto"/>
        <w:rPr>
          <w:rFonts w:ascii="Times New Roman" w:eastAsia="Arial Unicode MS" w:hAnsi="Times New Roman"/>
          <w:snapToGrid/>
          <w:szCs w:val="22"/>
        </w:rPr>
      </w:pPr>
    </w:p>
    <w:p w:rsidR="005C015E" w:rsidRPr="00D3716F" w:rsidRDefault="005C015E" w:rsidP="005C015E">
      <w:pPr>
        <w:pStyle w:val="p0"/>
        <w:widowControl/>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napToGrid/>
          <w:szCs w:val="22"/>
        </w:rPr>
        <w:t>(</w:t>
      </w:r>
      <w:r w:rsidR="00E55FE5">
        <w:rPr>
          <w:rFonts w:ascii="Times New Roman" w:eastAsia="Arial Unicode MS" w:hAnsi="Times New Roman"/>
          <w:snapToGrid/>
          <w:szCs w:val="22"/>
        </w:rPr>
        <w:t>i</w:t>
      </w:r>
      <w:r w:rsidRPr="00D3716F">
        <w:rPr>
          <w:rFonts w:ascii="Times New Roman" w:eastAsia="Arial Unicode MS" w:hAnsi="Times New Roman"/>
          <w:snapToGrid/>
          <w:szCs w:val="22"/>
        </w:rPr>
        <w:t>x)</w:t>
      </w:r>
      <w:r w:rsidRPr="00D3716F">
        <w:rPr>
          <w:rFonts w:ascii="Times New Roman" w:eastAsia="Arial Unicode MS" w:hAnsi="Times New Roman"/>
          <w:snapToGrid/>
          <w:szCs w:val="22"/>
        </w:rPr>
        <w:tab/>
      </w:r>
      <w:r w:rsidR="00A8234B">
        <w:rPr>
          <w:rFonts w:ascii="Times New Roman" w:eastAsia="Arial Unicode MS" w:hAnsi="Times New Roman"/>
          <w:snapToGrid/>
          <w:szCs w:val="22"/>
        </w:rPr>
        <w:t xml:space="preserve">que </w:t>
      </w:r>
      <w:r w:rsidR="00867A76">
        <w:rPr>
          <w:rFonts w:ascii="Times New Roman" w:eastAsia="Arial Unicode MS" w:hAnsi="Times New Roman"/>
          <w:szCs w:val="22"/>
        </w:rPr>
        <w:t xml:space="preserve">verificou </w:t>
      </w:r>
      <w:r w:rsidRPr="00D3716F">
        <w:rPr>
          <w:rFonts w:ascii="Times New Roman" w:eastAsia="Arial Unicode MS" w:hAnsi="Times New Roman"/>
          <w:szCs w:val="22"/>
        </w:rPr>
        <w:t xml:space="preserve">a regularidade da constituição da garantia fidejussória prestada aos Debenturistas, bem como sua </w:t>
      </w:r>
      <w:r w:rsidR="00867A76">
        <w:rPr>
          <w:rFonts w:ascii="Times New Roman" w:eastAsia="Arial Unicode MS" w:hAnsi="Times New Roman"/>
          <w:szCs w:val="22"/>
        </w:rPr>
        <w:t>exeq</w:t>
      </w:r>
      <w:r w:rsidR="009D334B">
        <w:rPr>
          <w:rFonts w:ascii="Times New Roman" w:eastAsia="Arial Unicode MS" w:hAnsi="Times New Roman"/>
          <w:szCs w:val="22"/>
        </w:rPr>
        <w:t>u</w:t>
      </w:r>
      <w:r w:rsidR="00867A76">
        <w:rPr>
          <w:rFonts w:ascii="Times New Roman" w:eastAsia="Arial Unicode MS" w:hAnsi="Times New Roman"/>
          <w:szCs w:val="22"/>
        </w:rPr>
        <w:t xml:space="preserve">ibilidade, com base nas demonstrações financeiras da Interveniente Garantidora relativas ao exercício social findo em </w:t>
      </w:r>
      <w:r w:rsidR="00CC29FF">
        <w:rPr>
          <w:rFonts w:ascii="Times New Roman" w:eastAsia="Arial Unicode MS" w:hAnsi="Times New Roman"/>
          <w:szCs w:val="22"/>
        </w:rPr>
        <w:t xml:space="preserve">31 </w:t>
      </w:r>
      <w:r w:rsidR="00A066C7">
        <w:rPr>
          <w:rFonts w:ascii="Times New Roman" w:eastAsia="Arial Unicode MS" w:hAnsi="Times New Roman"/>
          <w:szCs w:val="22"/>
        </w:rPr>
        <w:t xml:space="preserve">de </w:t>
      </w:r>
      <w:r w:rsidR="00CC29FF">
        <w:rPr>
          <w:rFonts w:ascii="Times New Roman" w:eastAsia="Arial Unicode MS" w:hAnsi="Times New Roman"/>
          <w:szCs w:val="22"/>
        </w:rPr>
        <w:t xml:space="preserve">dezembro </w:t>
      </w:r>
      <w:r w:rsidR="00867A76" w:rsidRPr="00A066C7">
        <w:rPr>
          <w:rFonts w:ascii="Times New Roman" w:eastAsia="Arial Unicode MS" w:hAnsi="Times New Roman"/>
          <w:szCs w:val="22"/>
        </w:rPr>
        <w:t>de 2010</w:t>
      </w:r>
      <w:r w:rsidR="001679D5">
        <w:rPr>
          <w:rFonts w:ascii="Times New Roman" w:eastAsia="Arial Unicode MS" w:hAnsi="Times New Roman"/>
          <w:szCs w:val="22"/>
        </w:rPr>
        <w:t xml:space="preserve">; e </w:t>
      </w:r>
    </w:p>
    <w:p w:rsidR="005C015E" w:rsidRDefault="005C015E" w:rsidP="005C015E">
      <w:pPr>
        <w:shd w:val="clear" w:color="auto" w:fill="FFFFFF"/>
        <w:tabs>
          <w:tab w:val="left" w:pos="851"/>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snapToGrid w:val="0"/>
          <w:w w:val="0"/>
          <w:sz w:val="22"/>
          <w:szCs w:val="22"/>
        </w:rPr>
      </w:pPr>
    </w:p>
    <w:p w:rsidR="001679D5" w:rsidRPr="00D3716F" w:rsidRDefault="001679D5" w:rsidP="001679D5">
      <w:pPr>
        <w:pStyle w:val="p0"/>
        <w:widowControl/>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napToGrid/>
          <w:szCs w:val="22"/>
        </w:rPr>
        <w:t>(x)</w:t>
      </w:r>
      <w:r w:rsidRPr="00D3716F">
        <w:rPr>
          <w:rFonts w:ascii="Times New Roman" w:eastAsia="Arial Unicode MS" w:hAnsi="Times New Roman"/>
          <w:snapToGrid/>
          <w:szCs w:val="22"/>
        </w:rPr>
        <w:tab/>
      </w:r>
      <w:r w:rsidR="00A8234B">
        <w:rPr>
          <w:rFonts w:ascii="Times New Roman" w:eastAsia="Arial Unicode MS" w:hAnsi="Times New Roman"/>
          <w:szCs w:val="22"/>
        </w:rPr>
        <w:t xml:space="preserve">que verificou </w:t>
      </w:r>
      <w:r>
        <w:rPr>
          <w:rFonts w:ascii="Times New Roman" w:eastAsia="Arial Unicode MS" w:hAnsi="Times New Roman"/>
          <w:szCs w:val="22"/>
        </w:rPr>
        <w:t>a veracidade das declarações prestadas pela Emissora e pela Interveniente Garantidora por meio das informações fornecidas pela Emissora e pela Interveniente Garantidora, conforme o caso, sendo certo que o Agente Fiduciário não conduziu nenhum procedimento de verificação independente ou adicional da veracidade das declarações ora apresentadas, com o quê os Debenturistas ao subscreverem ou adquirirem as Debêntures declaram-se cientes e de acordo.</w:t>
      </w:r>
    </w:p>
    <w:p w:rsidR="001679D5" w:rsidRPr="00D3716F" w:rsidRDefault="001679D5" w:rsidP="005C015E">
      <w:pPr>
        <w:shd w:val="clear" w:color="auto" w:fill="FFFFFF"/>
        <w:tabs>
          <w:tab w:val="left" w:pos="851"/>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snapToGrid w:val="0"/>
          <w:w w:val="0"/>
          <w:sz w:val="22"/>
          <w:szCs w:val="22"/>
        </w:rPr>
      </w:pPr>
    </w:p>
    <w:p w:rsidR="005C015E" w:rsidRPr="00D3716F" w:rsidRDefault="005C015E" w:rsidP="005C015E">
      <w:pPr>
        <w:shd w:val="clear" w:color="auto" w:fill="FFFFFF"/>
        <w:tabs>
          <w:tab w:val="left" w:pos="24"/>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36" w:name="_DV_M250"/>
      <w:bookmarkEnd w:id="135"/>
      <w:bookmarkEnd w:id="136"/>
      <w:r w:rsidRPr="00D3716F">
        <w:rPr>
          <w:rFonts w:eastAsia="Arial Unicode MS"/>
          <w:w w:val="0"/>
          <w:sz w:val="22"/>
          <w:szCs w:val="22"/>
        </w:rPr>
        <w:t>7.2.1</w:t>
      </w:r>
      <w:r w:rsidRPr="00D3716F">
        <w:rPr>
          <w:rFonts w:eastAsia="Arial Unicode MS"/>
          <w:w w:val="0"/>
          <w:sz w:val="22"/>
          <w:szCs w:val="22"/>
        </w:rPr>
        <w:tab/>
      </w:r>
      <w:r w:rsidRPr="00D3716F">
        <w:rPr>
          <w:rFonts w:eastAsia="Arial Unicode MS"/>
          <w:w w:val="0"/>
          <w:sz w:val="22"/>
          <w:szCs w:val="22"/>
        </w:rPr>
        <w:tab/>
        <w:t>A Emissora, por sua vez, declara não ter qualquer ligação com o Agente Fiduciário que o impeça de exercer, plenamente, suas funções.</w:t>
      </w:r>
      <w:r w:rsidRPr="00D3716F">
        <w:rPr>
          <w:rStyle w:val="Refdecomentrio"/>
          <w:sz w:val="22"/>
          <w:szCs w:val="22"/>
        </w:rPr>
        <w:t xml:space="preserve"> </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7.3</w:t>
      </w:r>
      <w:r w:rsidRPr="00D3716F">
        <w:rPr>
          <w:rFonts w:eastAsia="Arial Unicode MS"/>
          <w:w w:val="0"/>
          <w:sz w:val="22"/>
          <w:szCs w:val="22"/>
        </w:rPr>
        <w:tab/>
      </w:r>
      <w:r w:rsidRPr="00D3716F">
        <w:rPr>
          <w:rFonts w:eastAsia="Arial Unicode MS"/>
          <w:w w:val="0"/>
          <w:sz w:val="22"/>
          <w:szCs w:val="22"/>
        </w:rPr>
        <w:tab/>
      </w:r>
      <w:bookmarkStart w:id="137" w:name="_DV_M252"/>
      <w:bookmarkEnd w:id="137"/>
      <w:r w:rsidRPr="00D3716F">
        <w:rPr>
          <w:rFonts w:eastAsia="Arial Unicode MS"/>
          <w:w w:val="0"/>
          <w:sz w:val="22"/>
          <w:szCs w:val="22"/>
        </w:rPr>
        <w:tab/>
        <w:t xml:space="preserve">Nas hipóteses de ausência e impedimentos temporários, renúncia, intervenção, liquidação, falência ou qualquer outro motivo de vacância do Agente Fiduciário, será realizada, dentro do prazo máximo de 30 (trinta) dias a contar do evento que a determinar, Assembleia Geral de Debenturistas (conforme definida abaixo) para a escolha de novo agente fiduciário, a qual poderá ser convocada pelo próprio Agente Fiduciário a ser substituído, pela Emissora, por </w:t>
      </w:r>
      <w:r w:rsidRPr="00D3716F">
        <w:rPr>
          <w:sz w:val="22"/>
          <w:szCs w:val="22"/>
        </w:rPr>
        <w:t xml:space="preserve">Debenturistas </w:t>
      </w:r>
      <w:r w:rsidRPr="00D3716F">
        <w:rPr>
          <w:rFonts w:eastAsia="Arial Unicode MS"/>
          <w:w w:val="0"/>
          <w:sz w:val="22"/>
          <w:szCs w:val="22"/>
        </w:rPr>
        <w:t>que representem 10% (dez por cento), no mínimo, das Debêntures em circulação, ou pela CVM.</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38" w:name="_DV_M254"/>
      <w:bookmarkEnd w:id="138"/>
      <w:r w:rsidRPr="00D3716F">
        <w:rPr>
          <w:rFonts w:eastAsia="Arial Unicode MS"/>
          <w:w w:val="0"/>
          <w:sz w:val="22"/>
          <w:szCs w:val="22"/>
        </w:rPr>
        <w:t>7.3.1</w:t>
      </w:r>
      <w:r w:rsidRPr="00D3716F">
        <w:rPr>
          <w:rFonts w:eastAsia="Arial Unicode MS"/>
          <w:w w:val="0"/>
          <w:sz w:val="22"/>
          <w:szCs w:val="22"/>
        </w:rPr>
        <w:tab/>
      </w:r>
      <w:r w:rsidRPr="00D3716F">
        <w:rPr>
          <w:rFonts w:eastAsia="Arial Unicode MS"/>
          <w:w w:val="0"/>
          <w:sz w:val="22"/>
          <w:szCs w:val="22"/>
        </w:rPr>
        <w:tab/>
        <w:t>Na hipótese da convocação não ocorrer até 15 (quinze) dias antes do término do prazo referido na Cláusula 7.3 acima, caberá à Emissora efetuá-la</w:t>
      </w:r>
      <w:bookmarkStart w:id="139" w:name="_DV_C447"/>
      <w:r w:rsidRPr="00D3716F">
        <w:rPr>
          <w:rFonts w:eastAsia="Arial Unicode MS"/>
          <w:w w:val="0"/>
          <w:sz w:val="22"/>
          <w:szCs w:val="22"/>
        </w:rPr>
        <w:t>.</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7.3.2</w:t>
      </w:r>
      <w:r w:rsidRPr="00D3716F">
        <w:rPr>
          <w:rFonts w:eastAsia="Arial Unicode MS"/>
          <w:w w:val="0"/>
          <w:sz w:val="22"/>
          <w:szCs w:val="22"/>
        </w:rPr>
        <w:tab/>
      </w:r>
      <w:r w:rsidRPr="00D3716F">
        <w:rPr>
          <w:rFonts w:eastAsia="Arial Unicode MS"/>
          <w:w w:val="0"/>
          <w:sz w:val="22"/>
          <w:szCs w:val="22"/>
        </w:rPr>
        <w:tab/>
        <w:t>A CVM poderá nomear substituto provisório para o Agente Fiduciário enquanto não se consumar o processo de escolha do novo agente fiduciário.</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Style w:val="DeltaViewInsertion"/>
          <w:rFonts w:eastAsia="Arial Unicode MS"/>
          <w:color w:val="auto"/>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40" w:name="_DV_M256"/>
      <w:bookmarkEnd w:id="139"/>
      <w:bookmarkEnd w:id="140"/>
      <w:r w:rsidRPr="00D3716F">
        <w:rPr>
          <w:rFonts w:eastAsia="Arial Unicode MS"/>
          <w:w w:val="0"/>
          <w:sz w:val="22"/>
          <w:szCs w:val="22"/>
        </w:rPr>
        <w:t>7.3.3</w:t>
      </w:r>
      <w:r w:rsidRPr="00D3716F">
        <w:rPr>
          <w:rFonts w:eastAsia="Arial Unicode MS"/>
          <w:w w:val="0"/>
          <w:sz w:val="22"/>
          <w:szCs w:val="22"/>
        </w:rPr>
        <w:tab/>
      </w:r>
      <w:r w:rsidRPr="00D3716F">
        <w:rPr>
          <w:rFonts w:eastAsia="Arial Unicode MS"/>
          <w:w w:val="0"/>
          <w:sz w:val="22"/>
          <w:szCs w:val="22"/>
        </w:rPr>
        <w:tab/>
        <w:t xml:space="preserve">Na hipótese de o Agente Fiduciário não poder continuar a exercer as suas funções por circunstâncias supervenientes a esta Escritura, deverá comunicar imediatamente o fato aos </w:t>
      </w:r>
      <w:r w:rsidRPr="00D3716F">
        <w:rPr>
          <w:sz w:val="22"/>
          <w:szCs w:val="22"/>
        </w:rPr>
        <w:t>Debenturistas</w:t>
      </w:r>
      <w:r w:rsidRPr="00D3716F">
        <w:rPr>
          <w:rFonts w:eastAsia="Arial Unicode MS"/>
          <w:w w:val="0"/>
          <w:sz w:val="22"/>
          <w:szCs w:val="22"/>
        </w:rPr>
        <w:t>, solicitando sua substituição.</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41" w:name="_DV_M257"/>
      <w:bookmarkEnd w:id="141"/>
      <w:r w:rsidRPr="00D3716F">
        <w:rPr>
          <w:rFonts w:eastAsia="Arial Unicode MS"/>
          <w:w w:val="0"/>
          <w:sz w:val="22"/>
          <w:szCs w:val="22"/>
        </w:rPr>
        <w:t>7.3.4</w:t>
      </w:r>
      <w:r w:rsidRPr="00D3716F">
        <w:rPr>
          <w:rFonts w:eastAsia="Arial Unicode MS"/>
          <w:w w:val="0"/>
          <w:sz w:val="22"/>
          <w:szCs w:val="22"/>
        </w:rPr>
        <w:tab/>
      </w:r>
      <w:r w:rsidRPr="00D3716F">
        <w:rPr>
          <w:rFonts w:eastAsia="Arial Unicode MS"/>
          <w:w w:val="0"/>
          <w:sz w:val="22"/>
          <w:szCs w:val="22"/>
        </w:rPr>
        <w:tab/>
        <w:t xml:space="preserve">É facultado aos </w:t>
      </w:r>
      <w:r w:rsidRPr="00D3716F">
        <w:rPr>
          <w:sz w:val="22"/>
          <w:szCs w:val="22"/>
        </w:rPr>
        <w:t>Debenturistas</w:t>
      </w:r>
      <w:r w:rsidRPr="00D3716F">
        <w:rPr>
          <w:rFonts w:eastAsia="Arial Unicode MS"/>
          <w:w w:val="0"/>
          <w:sz w:val="22"/>
          <w:szCs w:val="22"/>
        </w:rPr>
        <w:t>, após o encerramento do prazo de distribuição das Debêntures, proceder à substituição do Agente Fiduciário e à indicação de seu eventual substituto, em assembleia especialmente convocada para esse fim.</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7.3.5</w:t>
      </w:r>
      <w:r w:rsidRPr="00D3716F">
        <w:rPr>
          <w:rFonts w:eastAsia="Arial Unicode MS"/>
          <w:w w:val="0"/>
          <w:sz w:val="22"/>
          <w:szCs w:val="22"/>
        </w:rPr>
        <w:tab/>
      </w:r>
      <w:bookmarkStart w:id="142" w:name="_DV_M258"/>
      <w:bookmarkEnd w:id="142"/>
      <w:r w:rsidRPr="00D3716F">
        <w:rPr>
          <w:rFonts w:eastAsia="Arial Unicode MS"/>
          <w:w w:val="0"/>
          <w:sz w:val="22"/>
          <w:szCs w:val="22"/>
        </w:rPr>
        <w:tab/>
        <w:t>A substituição</w:t>
      </w:r>
      <w:bookmarkStart w:id="143" w:name="_DV_M259"/>
      <w:bookmarkEnd w:id="143"/>
      <w:r w:rsidRPr="00D3716F">
        <w:rPr>
          <w:rFonts w:eastAsia="Arial Unicode MS"/>
          <w:w w:val="0"/>
          <w:sz w:val="22"/>
          <w:szCs w:val="22"/>
        </w:rPr>
        <w:t xml:space="preserve"> do Agente Fiduciário fica sujeita à comunicação prévia à CVM e à sua manifestação acerca do atendimento aos requisitos previstos no artigo 8º da Instrução</w:t>
      </w:r>
      <w:bookmarkStart w:id="144" w:name="_DV_M260"/>
      <w:bookmarkEnd w:id="144"/>
      <w:r w:rsidRPr="00D3716F">
        <w:rPr>
          <w:rFonts w:eastAsia="Arial Unicode MS"/>
          <w:w w:val="0"/>
          <w:sz w:val="22"/>
          <w:szCs w:val="22"/>
        </w:rPr>
        <w:t xml:space="preserve"> CVM 28 e eventuais normas posteriores.</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bookmarkStart w:id="145" w:name="_DV_M263"/>
      <w:bookmarkEnd w:id="145"/>
      <w:r w:rsidRPr="00D3716F">
        <w:rPr>
          <w:rFonts w:eastAsia="Arial Unicode MS"/>
          <w:w w:val="0"/>
          <w:sz w:val="22"/>
          <w:szCs w:val="22"/>
        </w:rPr>
        <w:t>7.3.6</w:t>
      </w:r>
      <w:r w:rsidRPr="00D3716F">
        <w:rPr>
          <w:rFonts w:eastAsia="Arial Unicode MS"/>
          <w:w w:val="0"/>
          <w:sz w:val="22"/>
          <w:szCs w:val="22"/>
        </w:rPr>
        <w:tab/>
      </w:r>
      <w:r w:rsidRPr="00D3716F">
        <w:rPr>
          <w:rFonts w:eastAsia="Arial Unicode MS"/>
          <w:w w:val="0"/>
          <w:sz w:val="22"/>
          <w:szCs w:val="22"/>
        </w:rPr>
        <w:tab/>
        <w:t>A substituição</w:t>
      </w:r>
      <w:bookmarkStart w:id="146" w:name="_DV_X451"/>
      <w:bookmarkStart w:id="147" w:name="_DV_C457"/>
      <w:r w:rsidRPr="00D3716F">
        <w:rPr>
          <w:rFonts w:eastAsia="Arial Unicode MS"/>
          <w:w w:val="0"/>
          <w:sz w:val="22"/>
          <w:szCs w:val="22"/>
        </w:rPr>
        <w:t xml:space="preserve">, em caráter permanente, </w:t>
      </w:r>
      <w:bookmarkStart w:id="148" w:name="_DV_M264"/>
      <w:bookmarkEnd w:id="146"/>
      <w:bookmarkEnd w:id="147"/>
      <w:bookmarkEnd w:id="148"/>
      <w:r w:rsidRPr="00D3716F">
        <w:rPr>
          <w:rFonts w:eastAsia="Arial Unicode MS"/>
          <w:w w:val="0"/>
          <w:sz w:val="22"/>
          <w:szCs w:val="22"/>
        </w:rPr>
        <w:t xml:space="preserve">do Agente Fiduciário deverá ser objeto de aditamento à presente Escritura, que deverá ser averbado na </w:t>
      </w:r>
      <w:bookmarkStart w:id="149" w:name="_DV_M265"/>
      <w:bookmarkEnd w:id="149"/>
      <w:r w:rsidRPr="00D3716F">
        <w:rPr>
          <w:rFonts w:eastAsia="Arial Unicode MS"/>
          <w:w w:val="0"/>
          <w:sz w:val="22"/>
          <w:szCs w:val="22"/>
        </w:rPr>
        <w:t>JUCESP, onde será inscrita a presente Escritura.</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50" w:name="_DV_M266"/>
      <w:bookmarkEnd w:id="150"/>
      <w:r w:rsidRPr="00D3716F">
        <w:rPr>
          <w:rFonts w:eastAsia="Arial Unicode MS"/>
          <w:w w:val="0"/>
          <w:sz w:val="22"/>
          <w:szCs w:val="22"/>
        </w:rPr>
        <w:t>7.3.7</w:t>
      </w:r>
      <w:r w:rsidRPr="00D3716F">
        <w:rPr>
          <w:rFonts w:eastAsia="Arial Unicode MS"/>
          <w:w w:val="0"/>
          <w:sz w:val="22"/>
          <w:szCs w:val="22"/>
        </w:rPr>
        <w:tab/>
      </w:r>
      <w:r w:rsidRPr="00D3716F">
        <w:rPr>
          <w:rFonts w:eastAsia="Arial Unicode MS"/>
          <w:w w:val="0"/>
          <w:sz w:val="22"/>
          <w:szCs w:val="22"/>
        </w:rPr>
        <w:tab/>
        <w:t>O Agente Fiduciário entrará no exercício de suas funções a partir da data de celebração da presente Escritura ou de eventual aditamento relativo à sua substituição, devendo permanecer no exercício de suas funções até a sua efetiva substituição ou cumprimento de todas suas obrigações sob esta Escritura e a legislação em vigor.</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51" w:name="_DV_M267"/>
      <w:bookmarkEnd w:id="151"/>
      <w:r w:rsidRPr="00D3716F">
        <w:rPr>
          <w:rFonts w:eastAsia="Arial Unicode MS"/>
          <w:w w:val="0"/>
          <w:sz w:val="22"/>
          <w:szCs w:val="22"/>
        </w:rPr>
        <w:t>7.3.8</w:t>
      </w:r>
      <w:r w:rsidRPr="00D3716F">
        <w:rPr>
          <w:rFonts w:eastAsia="Arial Unicode MS"/>
          <w:w w:val="0"/>
          <w:sz w:val="22"/>
          <w:szCs w:val="22"/>
        </w:rPr>
        <w:tab/>
      </w:r>
      <w:r w:rsidRPr="00D3716F">
        <w:rPr>
          <w:rFonts w:eastAsia="Arial Unicode MS"/>
          <w:w w:val="0"/>
          <w:sz w:val="22"/>
          <w:szCs w:val="22"/>
        </w:rPr>
        <w:tab/>
        <w:t>Aplicam-se às hipóteses de substituição do Agente Fiduciário as normas e preceitos da CVM.</w:t>
      </w:r>
    </w:p>
    <w:p w:rsidR="005C015E" w:rsidRPr="00D3716F" w:rsidRDefault="005C015E" w:rsidP="005C015E">
      <w:pPr>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52" w:name="_DV_M269"/>
      <w:bookmarkEnd w:id="152"/>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7.4</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Além de outros previstos em lei ou em ato normativo da CVM, constituem deveres e atribuições do Agente Fiduciário:</w:t>
      </w:r>
    </w:p>
    <w:p w:rsidR="005C015E" w:rsidRPr="00D3716F" w:rsidRDefault="005C015E" w:rsidP="005C015E">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53" w:name="_DV_M270"/>
      <w:bookmarkEnd w:id="153"/>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sz w:val="22"/>
          <w:szCs w:val="22"/>
        </w:rPr>
        <w:t>(i)</w:t>
      </w:r>
      <w:r w:rsidRPr="00D3716F">
        <w:rPr>
          <w:sz w:val="22"/>
          <w:szCs w:val="22"/>
        </w:rPr>
        <w:tab/>
        <w:t>proteger os direitos e interesses dos Debenturistas, empregando no exercício da função o cuidado e a diligência que toda pessoa ativa e proba costuma empregar na administração de seus próprios bens</w:t>
      </w:r>
      <w:r w:rsidRPr="00D3716F">
        <w:rPr>
          <w:rFonts w:eastAsia="Arial Unicode MS"/>
          <w:w w:val="0"/>
          <w:sz w:val="22"/>
          <w:szCs w:val="22"/>
        </w:rPr>
        <w:t>;</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54" w:name="_DV_M272"/>
      <w:bookmarkStart w:id="155" w:name="_DV_M273"/>
      <w:bookmarkEnd w:id="154"/>
      <w:bookmarkEnd w:id="155"/>
      <w:r w:rsidRPr="00D3716F">
        <w:rPr>
          <w:rFonts w:eastAsia="Arial Unicode MS"/>
          <w:sz w:val="22"/>
          <w:szCs w:val="22"/>
        </w:rPr>
        <w:t>(ii)</w:t>
      </w:r>
      <w:r w:rsidRPr="00D3716F">
        <w:rPr>
          <w:rFonts w:eastAsia="Arial Unicode MS"/>
          <w:sz w:val="22"/>
          <w:szCs w:val="22"/>
        </w:rPr>
        <w:tab/>
        <w:t>renunciar</w:t>
      </w:r>
      <w:r w:rsidRPr="00D3716F">
        <w:rPr>
          <w:rFonts w:eastAsia="Arial Unicode MS"/>
          <w:w w:val="0"/>
          <w:sz w:val="22"/>
          <w:szCs w:val="22"/>
        </w:rPr>
        <w:t xml:space="preserve"> à função na hipótese de superveniência de conflito de interesses ou de qualquer outra modalidade de inaptidão;</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56" w:name="_DV_M274"/>
      <w:bookmarkStart w:id="157" w:name="_DV_M275"/>
      <w:bookmarkEnd w:id="156"/>
      <w:bookmarkEnd w:id="157"/>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(iii)</w:t>
      </w:r>
      <w:r w:rsidRPr="00D3716F">
        <w:rPr>
          <w:rFonts w:eastAsia="Arial Unicode MS"/>
          <w:w w:val="0"/>
          <w:sz w:val="22"/>
          <w:szCs w:val="22"/>
        </w:rPr>
        <w:tab/>
        <w:t>conservar em boa guarda toda a escrituração, correspondência e demais papéis relacionados com o exercício de suas funções;</w:t>
      </w:r>
    </w:p>
    <w:p w:rsidR="005C015E" w:rsidRPr="00D3716F" w:rsidRDefault="005C015E" w:rsidP="005C015E">
      <w:pPr>
        <w:shd w:val="clear" w:color="auto" w:fill="FFFFFF"/>
        <w:tabs>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58" w:name="_DV_M276"/>
      <w:bookmarkEnd w:id="158"/>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(iv)</w:t>
      </w:r>
      <w:r w:rsidRPr="00D3716F">
        <w:rPr>
          <w:rFonts w:eastAsia="Arial Unicode MS"/>
          <w:w w:val="0"/>
          <w:sz w:val="22"/>
          <w:szCs w:val="22"/>
        </w:rPr>
        <w:tab/>
        <w:t>verificar, no momento de aceitar a função, a veracidade das informações contidas nesta Escritura, diligenciando no sentido de que sejam sanadas as omissões, falhas ou defeitos de que tenha conhecimento;</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59" w:name="_DV_M277"/>
      <w:bookmarkStart w:id="160" w:name="_DV_M278"/>
      <w:bookmarkEnd w:id="159"/>
      <w:bookmarkEnd w:id="160"/>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(v)</w:t>
      </w:r>
      <w:r w:rsidRPr="00D3716F">
        <w:rPr>
          <w:rFonts w:eastAsia="Arial Unicode MS"/>
          <w:w w:val="0"/>
          <w:sz w:val="22"/>
          <w:szCs w:val="22"/>
        </w:rPr>
        <w:tab/>
        <w:t>promover, nos competentes órgãos, caso a Emissora não o faça, a inscrição desta Escritura e eventuais aditamentos, sanando as lacunas e irregularidades porventura neles existentes.  Neste caso, o oficial do registro notificará a administração da Emissora para que esta lhe forneça as indicações e documentos necessários;</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61" w:name="_DV_M279"/>
      <w:bookmarkStart w:id="162" w:name="_DV_M280"/>
      <w:bookmarkEnd w:id="161"/>
      <w:bookmarkEnd w:id="162"/>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(vi)</w:t>
      </w:r>
      <w:r w:rsidRPr="00D3716F">
        <w:rPr>
          <w:rFonts w:eastAsia="Arial Unicode MS"/>
          <w:w w:val="0"/>
          <w:sz w:val="22"/>
          <w:szCs w:val="22"/>
        </w:rPr>
        <w:tab/>
        <w:t xml:space="preserve">acompanhar a observância da periodicidade na prestação das informações obrigatórias, alertando os </w:t>
      </w:r>
      <w:r w:rsidRPr="00D3716F">
        <w:rPr>
          <w:sz w:val="22"/>
          <w:szCs w:val="22"/>
        </w:rPr>
        <w:t xml:space="preserve">Debenturistas </w:t>
      </w:r>
      <w:r w:rsidRPr="00D3716F">
        <w:rPr>
          <w:rFonts w:eastAsia="Arial Unicode MS"/>
          <w:w w:val="0"/>
          <w:sz w:val="22"/>
          <w:szCs w:val="22"/>
        </w:rPr>
        <w:t>acerca de eventuais omissões ou inverdades constantes de tais informações;</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63" w:name="_DV_M281"/>
      <w:bookmarkEnd w:id="163"/>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(vii)</w:t>
      </w:r>
      <w:r w:rsidRPr="00D3716F">
        <w:rPr>
          <w:rFonts w:eastAsia="Arial Unicode MS"/>
          <w:w w:val="0"/>
          <w:sz w:val="22"/>
          <w:szCs w:val="22"/>
        </w:rPr>
        <w:tab/>
        <w:t>emitir parecer sobre a suficiência das informações constantes das eventuais propostas de modificações nas condições das Debêntures, se for o caso;</w:t>
      </w:r>
      <w:bookmarkStart w:id="164" w:name="_DV_C480"/>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Style w:val="DeltaViewDeletion"/>
          <w:rFonts w:eastAsia="Arial Unicode MS"/>
          <w:color w:val="auto"/>
          <w:w w:val="0"/>
          <w:sz w:val="22"/>
          <w:szCs w:val="22"/>
        </w:rPr>
      </w:pPr>
      <w:bookmarkStart w:id="165" w:name="_DV_M282"/>
      <w:bookmarkEnd w:id="164"/>
      <w:bookmarkEnd w:id="165"/>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sz w:val="22"/>
          <w:szCs w:val="22"/>
        </w:rPr>
      </w:pPr>
      <w:r w:rsidRPr="00D3716F">
        <w:rPr>
          <w:sz w:val="22"/>
          <w:szCs w:val="22"/>
        </w:rPr>
        <w:t>(viii)</w:t>
      </w:r>
      <w:r w:rsidRPr="00D3716F">
        <w:rPr>
          <w:sz w:val="22"/>
          <w:szCs w:val="22"/>
        </w:rPr>
        <w:tab/>
        <w:t>verificar a regularidade da constituição da garantia fidejussória prestada aos Debenturistas, bem como sua exequibilidade;</w:t>
      </w:r>
    </w:p>
    <w:p w:rsidR="005C015E" w:rsidRPr="00D3716F" w:rsidRDefault="005C015E" w:rsidP="005C015E">
      <w:pPr>
        <w:tabs>
          <w:tab w:val="num" w:pos="720"/>
        </w:tabs>
        <w:ind w:left="720" w:hanging="720"/>
        <w:jc w:val="both"/>
        <w:rPr>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(ix)</w:t>
      </w:r>
      <w:r w:rsidRPr="00D3716F">
        <w:rPr>
          <w:rFonts w:eastAsia="Arial Unicode MS"/>
          <w:w w:val="0"/>
          <w:sz w:val="22"/>
          <w:szCs w:val="22"/>
        </w:rPr>
        <w:tab/>
        <w:t>solicitar, quando julgar necessário para o fiel cumprimento de suas funções, certidões atualizadas dos distribuidores cíveis, das varas da Fazenda Pública, cartórios de protesto, varas trabalhistas e procuradoria da Fazenda Pública da localidade da sede da Emissora;</w:t>
      </w: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Style w:val="DeltaViewDeletion"/>
          <w:rFonts w:eastAsia="Arial Unicode MS"/>
          <w:strike w:val="0"/>
          <w:color w:val="auto"/>
          <w:w w:val="0"/>
          <w:sz w:val="22"/>
          <w:szCs w:val="22"/>
        </w:rPr>
      </w:pPr>
      <w:r w:rsidRPr="00D3716F">
        <w:rPr>
          <w:rFonts w:eastAsia="Arial Unicode MS"/>
          <w:w w:val="0"/>
          <w:sz w:val="22"/>
          <w:szCs w:val="22"/>
        </w:rPr>
        <w:t>(x)</w:t>
      </w:r>
      <w:r w:rsidRPr="00D3716F">
        <w:rPr>
          <w:rFonts w:eastAsia="Arial Unicode MS"/>
          <w:w w:val="0"/>
          <w:sz w:val="22"/>
          <w:szCs w:val="22"/>
        </w:rPr>
        <w:tab/>
      </w:r>
      <w:r w:rsidRPr="00D3716F">
        <w:rPr>
          <w:sz w:val="22"/>
          <w:szCs w:val="22"/>
        </w:rPr>
        <w:t>solicitar, quando considerar necessário, auditoria extraordinária na Emissora</w:t>
      </w:r>
      <w:r w:rsidR="00FE6EEB">
        <w:rPr>
          <w:sz w:val="22"/>
          <w:szCs w:val="22"/>
        </w:rPr>
        <w:t xml:space="preserve"> a ser conduzida</w:t>
      </w:r>
      <w:r w:rsidRPr="00D3716F">
        <w:rPr>
          <w:sz w:val="22"/>
          <w:szCs w:val="22"/>
        </w:rPr>
        <w:t xml:space="preserve"> </w:t>
      </w:r>
      <w:r w:rsidRPr="005B72CB">
        <w:rPr>
          <w:sz w:val="22"/>
          <w:szCs w:val="22"/>
        </w:rPr>
        <w:t>às expensas</w:t>
      </w:r>
      <w:r w:rsidR="00FE6EEB">
        <w:rPr>
          <w:sz w:val="22"/>
          <w:szCs w:val="22"/>
        </w:rPr>
        <w:t xml:space="preserve"> desta última</w:t>
      </w:r>
      <w:r w:rsidRPr="005B72CB">
        <w:rPr>
          <w:sz w:val="22"/>
          <w:szCs w:val="22"/>
        </w:rPr>
        <w:t>,</w:t>
      </w:r>
      <w:r w:rsidRPr="00D3716F">
        <w:rPr>
          <w:sz w:val="22"/>
          <w:szCs w:val="22"/>
        </w:rPr>
        <w:t xml:space="preserve"> sendo que tal solicitação deverá ser acompanhada de relatório detalhado que fundamente e comprovadamente justifique a necessidade de realização da referida auditoria</w:t>
      </w:r>
      <w:r w:rsidR="00FE6EEB">
        <w:rPr>
          <w:sz w:val="22"/>
          <w:szCs w:val="22"/>
        </w:rPr>
        <w:t>, a qual poderá, justificadamente, ser recusada pela Emissora</w:t>
      </w:r>
      <w:r w:rsidR="00867A76">
        <w:rPr>
          <w:sz w:val="22"/>
          <w:szCs w:val="22"/>
        </w:rPr>
        <w:t xml:space="preserve"> em comum acordo com os Debenturistas</w:t>
      </w:r>
      <w:r w:rsidRPr="00D3716F">
        <w:rPr>
          <w:sz w:val="22"/>
          <w:szCs w:val="22"/>
        </w:rPr>
        <w:t>;</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Style w:val="DeltaViewDeletion"/>
          <w:rFonts w:eastAsia="Arial Unicode MS"/>
          <w:color w:val="auto"/>
          <w:w w:val="0"/>
          <w:sz w:val="22"/>
          <w:szCs w:val="22"/>
        </w:rPr>
      </w:pPr>
      <w:bookmarkStart w:id="166" w:name="_DV_M283"/>
      <w:bookmarkEnd w:id="166"/>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(xi)</w:t>
      </w:r>
      <w:r w:rsidRPr="00D3716F">
        <w:rPr>
          <w:rFonts w:eastAsia="Arial Unicode MS"/>
          <w:w w:val="0"/>
          <w:sz w:val="22"/>
          <w:szCs w:val="22"/>
        </w:rPr>
        <w:tab/>
        <w:t xml:space="preserve">convocar, quando necessário, Assembleia Geral de Debenturistas (conforme definida abaixo), mediante anúncio publicado pelo menos 3 (três) vezes na forma da Cláusula 4.10 acima; </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67" w:name="_DV_M285"/>
      <w:bookmarkStart w:id="168" w:name="_DV_M286"/>
      <w:bookmarkEnd w:id="167"/>
      <w:bookmarkEnd w:id="168"/>
      <w:r w:rsidRPr="00D3716F">
        <w:rPr>
          <w:sz w:val="22"/>
          <w:szCs w:val="22"/>
        </w:rPr>
        <w:t>(xii)</w:t>
      </w:r>
      <w:r w:rsidRPr="00D3716F">
        <w:rPr>
          <w:sz w:val="22"/>
          <w:szCs w:val="22"/>
        </w:rPr>
        <w:tab/>
        <w:t>comparecer à Assembleia Geral de Debenturistas (conforme definida abaixo) a fim de prestar as informações que lhe forem solicitadas e enviar à CETIP, no mesmo dia da Assembleia Geral de Debenturistas (conforme definida abaixo), sumário das deliberações tomadas e, no prazo de 10 (dez) dias, cópia da ata da referida assembleia</w:t>
      </w:r>
      <w:r w:rsidRPr="00D3716F">
        <w:rPr>
          <w:rFonts w:eastAsia="Arial Unicode MS"/>
          <w:w w:val="0"/>
          <w:sz w:val="22"/>
          <w:szCs w:val="22"/>
        </w:rPr>
        <w:t>;</w:t>
      </w:r>
    </w:p>
    <w:p w:rsidR="005C015E" w:rsidRPr="00D3716F" w:rsidRDefault="005C015E" w:rsidP="005C015E">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69" w:name="_DV_M287"/>
      <w:bookmarkStart w:id="170" w:name="_DV_M288"/>
      <w:bookmarkEnd w:id="169"/>
      <w:bookmarkEnd w:id="170"/>
      <w:r w:rsidRPr="00D3716F">
        <w:rPr>
          <w:rFonts w:eastAsia="Arial Unicode MS"/>
          <w:w w:val="0"/>
          <w:sz w:val="22"/>
          <w:szCs w:val="22"/>
        </w:rPr>
        <w:t>(xiii)</w:t>
      </w:r>
      <w:r w:rsidRPr="00D3716F">
        <w:rPr>
          <w:rFonts w:eastAsia="Arial Unicode MS"/>
          <w:w w:val="0"/>
          <w:sz w:val="22"/>
          <w:szCs w:val="22"/>
        </w:rPr>
        <w:tab/>
        <w:t xml:space="preserve">elaborar </w:t>
      </w:r>
      <w:r w:rsidR="00A8234B">
        <w:rPr>
          <w:rFonts w:eastAsia="Arial Unicode MS"/>
          <w:w w:val="0"/>
          <w:sz w:val="22"/>
          <w:szCs w:val="22"/>
        </w:rPr>
        <w:t xml:space="preserve">anualmente </w:t>
      </w:r>
      <w:r w:rsidRPr="00D3716F">
        <w:rPr>
          <w:rFonts w:eastAsia="Arial Unicode MS"/>
          <w:w w:val="0"/>
          <w:sz w:val="22"/>
          <w:szCs w:val="22"/>
        </w:rPr>
        <w:t xml:space="preserve">relatório destinado aos </w:t>
      </w:r>
      <w:r w:rsidRPr="00D3716F">
        <w:rPr>
          <w:sz w:val="22"/>
          <w:szCs w:val="22"/>
        </w:rPr>
        <w:t>Debenturistas</w:t>
      </w:r>
      <w:r w:rsidRPr="00D3716F">
        <w:rPr>
          <w:rFonts w:eastAsia="Arial Unicode MS"/>
          <w:w w:val="0"/>
          <w:sz w:val="22"/>
          <w:szCs w:val="22"/>
        </w:rPr>
        <w:t>, nos termos do artigo 68, §1º, alínea b, da Lei das Sociedades por Ações, o qual deverá conter, ao menos, as seguintes informações:</w:t>
      </w:r>
    </w:p>
    <w:p w:rsidR="005C015E" w:rsidRPr="00D3716F" w:rsidRDefault="005C015E" w:rsidP="005C015E">
      <w:pPr>
        <w:pStyle w:val="p0"/>
        <w:tabs>
          <w:tab w:val="clear" w:pos="720"/>
          <w:tab w:val="left" w:pos="851"/>
          <w:tab w:val="left" w:pos="1418"/>
        </w:tabs>
        <w:spacing w:line="312" w:lineRule="auto"/>
        <w:ind w:left="1418" w:hanging="698"/>
        <w:rPr>
          <w:rFonts w:ascii="Times New Roman" w:eastAsia="Arial Unicode MS" w:hAnsi="Times New Roman"/>
          <w:szCs w:val="22"/>
        </w:rPr>
      </w:pPr>
      <w:bookmarkStart w:id="171" w:name="_DV_M289"/>
      <w:bookmarkEnd w:id="171"/>
    </w:p>
    <w:p w:rsidR="005C015E" w:rsidRPr="00D3716F" w:rsidRDefault="005C015E" w:rsidP="005C015E">
      <w:pPr>
        <w:pStyle w:val="p0"/>
        <w:tabs>
          <w:tab w:val="clear" w:pos="720"/>
          <w:tab w:val="left" w:pos="851"/>
          <w:tab w:val="left" w:pos="1418"/>
        </w:tabs>
        <w:spacing w:line="312" w:lineRule="auto"/>
        <w:ind w:left="1418" w:hanging="698"/>
        <w:rPr>
          <w:rFonts w:ascii="Times New Roman" w:eastAsia="Arial Unicode MS" w:hAnsi="Times New Roman"/>
          <w:szCs w:val="22"/>
        </w:rPr>
      </w:pPr>
      <w:r w:rsidRPr="00D3716F">
        <w:rPr>
          <w:rFonts w:ascii="Times New Roman" w:eastAsia="Arial Unicode MS" w:hAnsi="Times New Roman"/>
          <w:szCs w:val="22"/>
        </w:rPr>
        <w:t>(a)</w:t>
      </w:r>
      <w:r w:rsidRPr="00D3716F">
        <w:rPr>
          <w:rFonts w:ascii="Times New Roman" w:eastAsia="Arial Unicode MS" w:hAnsi="Times New Roman"/>
          <w:szCs w:val="22"/>
        </w:rPr>
        <w:tab/>
      </w:r>
      <w:bookmarkStart w:id="172" w:name="_DV_M290"/>
      <w:bookmarkEnd w:id="172"/>
      <w:r w:rsidRPr="00D3716F">
        <w:rPr>
          <w:rFonts w:ascii="Times New Roman" w:eastAsia="Arial Unicode MS" w:hAnsi="Times New Roman"/>
          <w:szCs w:val="22"/>
        </w:rPr>
        <w:t>eventual omissão ou inverdade de que tenha conhecimento, contida nas informações divulgadas pela Emissora, ou, ainda, o inadimplemento ou atraso na obrigatória prestação de informações pela Emissora;</w:t>
      </w:r>
    </w:p>
    <w:p w:rsidR="005C015E" w:rsidRPr="00D3716F" w:rsidRDefault="005C015E" w:rsidP="005C015E">
      <w:pPr>
        <w:pStyle w:val="p0"/>
        <w:tabs>
          <w:tab w:val="left" w:pos="851"/>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clear" w:pos="720"/>
          <w:tab w:val="left" w:pos="851"/>
          <w:tab w:val="left" w:pos="1418"/>
        </w:tabs>
        <w:spacing w:line="312" w:lineRule="auto"/>
        <w:ind w:left="1418" w:hanging="698"/>
        <w:rPr>
          <w:rFonts w:ascii="Times New Roman" w:eastAsia="Arial Unicode MS" w:hAnsi="Times New Roman"/>
          <w:szCs w:val="22"/>
        </w:rPr>
      </w:pPr>
      <w:bookmarkStart w:id="173" w:name="_DV_M291"/>
      <w:bookmarkEnd w:id="173"/>
      <w:r w:rsidRPr="00D3716F">
        <w:rPr>
          <w:rFonts w:ascii="Times New Roman" w:eastAsia="Arial Unicode MS" w:hAnsi="Times New Roman"/>
          <w:szCs w:val="22"/>
        </w:rPr>
        <w:t>(b)</w:t>
      </w:r>
      <w:bookmarkStart w:id="174" w:name="_DV_M292"/>
      <w:bookmarkEnd w:id="174"/>
      <w:r w:rsidRPr="00D3716F">
        <w:rPr>
          <w:rFonts w:ascii="Times New Roman" w:eastAsia="Arial Unicode MS" w:hAnsi="Times New Roman"/>
          <w:szCs w:val="22"/>
        </w:rPr>
        <w:tab/>
        <w:t>alterações estatutárias ocorridas no período;</w:t>
      </w: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clear" w:pos="720"/>
          <w:tab w:val="left" w:pos="851"/>
          <w:tab w:val="left" w:pos="1418"/>
        </w:tabs>
        <w:spacing w:line="312" w:lineRule="auto"/>
        <w:ind w:left="1418" w:hanging="698"/>
        <w:rPr>
          <w:rFonts w:ascii="Times New Roman" w:eastAsia="Arial Unicode MS" w:hAnsi="Times New Roman"/>
          <w:szCs w:val="22"/>
        </w:rPr>
      </w:pPr>
      <w:bookmarkStart w:id="175" w:name="_DV_M293"/>
      <w:bookmarkEnd w:id="175"/>
      <w:r w:rsidRPr="00D3716F">
        <w:rPr>
          <w:rFonts w:ascii="Times New Roman" w:eastAsia="Arial Unicode MS" w:hAnsi="Times New Roman"/>
          <w:szCs w:val="22"/>
        </w:rPr>
        <w:t>(c)</w:t>
      </w:r>
      <w:r w:rsidRPr="00D3716F">
        <w:rPr>
          <w:rFonts w:ascii="Times New Roman" w:eastAsia="Arial Unicode MS" w:hAnsi="Times New Roman"/>
          <w:szCs w:val="22"/>
        </w:rPr>
        <w:tab/>
      </w:r>
      <w:bookmarkStart w:id="176" w:name="_DV_M294"/>
      <w:bookmarkEnd w:id="176"/>
      <w:r w:rsidRPr="00D3716F">
        <w:rPr>
          <w:rFonts w:ascii="Times New Roman" w:eastAsia="Arial Unicode MS" w:hAnsi="Times New Roman"/>
          <w:szCs w:val="22"/>
        </w:rPr>
        <w:t>comentários sobre as demonstrações financeiras da Emissora enfocando os indicadores econômicos, financeiros e a estrutura de capital da Emissora;</w:t>
      </w:r>
    </w:p>
    <w:p w:rsidR="005C015E" w:rsidRPr="00D3716F" w:rsidRDefault="005C015E" w:rsidP="005C015E">
      <w:pPr>
        <w:pStyle w:val="p0"/>
        <w:tabs>
          <w:tab w:val="left" w:pos="142"/>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left" w:pos="180"/>
          <w:tab w:val="left" w:pos="1418"/>
        </w:tabs>
        <w:spacing w:line="312" w:lineRule="auto"/>
        <w:ind w:left="1418" w:hanging="698"/>
        <w:rPr>
          <w:rFonts w:ascii="Times New Roman" w:eastAsia="Arial Unicode MS" w:hAnsi="Times New Roman"/>
          <w:szCs w:val="22"/>
        </w:rPr>
      </w:pPr>
      <w:bookmarkStart w:id="177" w:name="_DV_M295"/>
      <w:bookmarkStart w:id="178" w:name="_DV_M296"/>
      <w:bookmarkEnd w:id="177"/>
      <w:bookmarkEnd w:id="178"/>
      <w:r w:rsidRPr="00D3716F">
        <w:rPr>
          <w:rFonts w:ascii="Times New Roman" w:eastAsia="Arial Unicode MS" w:hAnsi="Times New Roman"/>
          <w:szCs w:val="22"/>
        </w:rPr>
        <w:t>(d)</w:t>
      </w:r>
      <w:r w:rsidRPr="00D3716F">
        <w:rPr>
          <w:rFonts w:ascii="Times New Roman" w:eastAsia="Arial Unicode MS" w:hAnsi="Times New Roman"/>
          <w:szCs w:val="22"/>
        </w:rPr>
        <w:tab/>
      </w:r>
      <w:bookmarkStart w:id="179" w:name="_DV_M297"/>
      <w:bookmarkEnd w:id="179"/>
      <w:r w:rsidRPr="00D3716F">
        <w:rPr>
          <w:rFonts w:ascii="Times New Roman" w:eastAsia="Arial Unicode MS" w:hAnsi="Times New Roman"/>
          <w:szCs w:val="22"/>
        </w:rPr>
        <w:t>posição da distribuição ou colocação das Debêntures no mercado;</w:t>
      </w:r>
    </w:p>
    <w:p w:rsidR="005C015E" w:rsidRPr="00D3716F" w:rsidRDefault="005C015E" w:rsidP="005C015E">
      <w:pPr>
        <w:pStyle w:val="p0"/>
        <w:tabs>
          <w:tab w:val="left" w:pos="180"/>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left" w:pos="142"/>
          <w:tab w:val="left" w:pos="1418"/>
        </w:tabs>
        <w:spacing w:line="312" w:lineRule="auto"/>
        <w:ind w:left="1418" w:hanging="698"/>
        <w:rPr>
          <w:rFonts w:ascii="Times New Roman" w:eastAsia="Arial Unicode MS" w:hAnsi="Times New Roman"/>
          <w:szCs w:val="22"/>
        </w:rPr>
      </w:pPr>
      <w:bookmarkStart w:id="180" w:name="_DV_M298"/>
      <w:bookmarkEnd w:id="180"/>
      <w:r w:rsidRPr="00D3716F">
        <w:rPr>
          <w:rFonts w:ascii="Times New Roman" w:eastAsia="Arial Unicode MS" w:hAnsi="Times New Roman"/>
          <w:szCs w:val="22"/>
        </w:rPr>
        <w:t>(e)</w:t>
      </w:r>
      <w:r w:rsidRPr="00D3716F">
        <w:rPr>
          <w:rFonts w:ascii="Times New Roman" w:eastAsia="Arial Unicode MS" w:hAnsi="Times New Roman"/>
          <w:szCs w:val="22"/>
        </w:rPr>
        <w:tab/>
      </w:r>
      <w:bookmarkStart w:id="181" w:name="_DV_M299"/>
      <w:bookmarkEnd w:id="181"/>
      <w:r w:rsidRPr="00D3716F">
        <w:rPr>
          <w:rFonts w:ascii="Times New Roman" w:eastAsia="Arial Unicode MS" w:hAnsi="Times New Roman"/>
          <w:szCs w:val="22"/>
        </w:rPr>
        <w:t>amortização do Valor Nominal e pagamento de Juros Remuneratórios das Debêntures realizados no período, bem como aquisições e vendas de Debêntures efetuadas pela Emissora;</w:t>
      </w:r>
    </w:p>
    <w:p w:rsidR="005C015E" w:rsidRPr="00D3716F" w:rsidRDefault="005C015E" w:rsidP="005C015E">
      <w:pPr>
        <w:pStyle w:val="p0"/>
        <w:tabs>
          <w:tab w:val="left" w:pos="142"/>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bookmarkStart w:id="182" w:name="_DV_M300"/>
      <w:bookmarkStart w:id="183" w:name="_DV_M302"/>
      <w:bookmarkEnd w:id="182"/>
      <w:bookmarkEnd w:id="183"/>
      <w:r w:rsidRPr="00D3716F">
        <w:rPr>
          <w:rFonts w:ascii="Times New Roman" w:eastAsia="Arial Unicode MS" w:hAnsi="Times New Roman"/>
          <w:szCs w:val="22"/>
        </w:rPr>
        <w:t>(f)</w:t>
      </w:r>
      <w:r w:rsidRPr="00D3716F">
        <w:rPr>
          <w:rFonts w:ascii="Times New Roman" w:eastAsia="Arial Unicode MS" w:hAnsi="Times New Roman"/>
          <w:szCs w:val="22"/>
        </w:rPr>
        <w:tab/>
      </w:r>
      <w:bookmarkStart w:id="184" w:name="_DV_M303"/>
      <w:bookmarkEnd w:id="184"/>
      <w:r w:rsidRPr="00D3716F">
        <w:rPr>
          <w:rFonts w:ascii="Times New Roman" w:eastAsia="Arial Unicode MS" w:hAnsi="Times New Roman"/>
          <w:szCs w:val="22"/>
        </w:rPr>
        <w:t>acompanhamento da destinação dos recursos captados através da Emissão, de acordo com os dados obtidos junto aos administradores da Emissora;</w:t>
      </w: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bookmarkStart w:id="185" w:name="_DV_M304"/>
      <w:bookmarkEnd w:id="185"/>
      <w:r w:rsidRPr="00D3716F">
        <w:rPr>
          <w:rFonts w:ascii="Times New Roman" w:eastAsia="Arial Unicode MS" w:hAnsi="Times New Roman"/>
          <w:szCs w:val="22"/>
        </w:rPr>
        <w:t>(g)</w:t>
      </w:r>
      <w:r w:rsidRPr="00D3716F">
        <w:rPr>
          <w:rFonts w:ascii="Times New Roman" w:eastAsia="Arial Unicode MS" w:hAnsi="Times New Roman"/>
          <w:szCs w:val="22"/>
        </w:rPr>
        <w:tab/>
      </w:r>
      <w:bookmarkStart w:id="186" w:name="_DV_M305"/>
      <w:bookmarkEnd w:id="186"/>
      <w:r w:rsidRPr="00D3716F">
        <w:rPr>
          <w:rFonts w:ascii="Times New Roman" w:eastAsia="Arial Unicode MS" w:hAnsi="Times New Roman"/>
          <w:szCs w:val="22"/>
        </w:rPr>
        <w:t>relação dos bens e valores entregues à sua administração;</w:t>
      </w: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bookmarkStart w:id="187" w:name="_DV_M306"/>
      <w:bookmarkEnd w:id="187"/>
      <w:r w:rsidRPr="00D3716F">
        <w:rPr>
          <w:rFonts w:ascii="Times New Roman" w:eastAsia="Arial Unicode MS" w:hAnsi="Times New Roman"/>
          <w:szCs w:val="22"/>
        </w:rPr>
        <w:t>(h)</w:t>
      </w:r>
      <w:r w:rsidRPr="00D3716F">
        <w:rPr>
          <w:rFonts w:ascii="Times New Roman" w:eastAsia="Arial Unicode MS" w:hAnsi="Times New Roman"/>
          <w:szCs w:val="22"/>
        </w:rPr>
        <w:tab/>
      </w:r>
      <w:bookmarkStart w:id="188" w:name="_DV_M307"/>
      <w:bookmarkEnd w:id="188"/>
      <w:r w:rsidRPr="00D3716F">
        <w:rPr>
          <w:rFonts w:ascii="Times New Roman" w:eastAsia="Arial Unicode MS" w:hAnsi="Times New Roman"/>
          <w:szCs w:val="22"/>
        </w:rPr>
        <w:t xml:space="preserve">cumprimento de outras obrigações assumidas pela Emissora nesta Escritura; e </w:t>
      </w:r>
    </w:p>
    <w:p w:rsidR="005C015E" w:rsidRPr="00D3716F" w:rsidRDefault="005C015E" w:rsidP="005C015E">
      <w:pPr>
        <w:pStyle w:val="p0"/>
        <w:tabs>
          <w:tab w:val="left" w:pos="1418"/>
        </w:tabs>
        <w:spacing w:line="312" w:lineRule="auto"/>
        <w:ind w:left="1418" w:hanging="698"/>
        <w:rPr>
          <w:rFonts w:ascii="Times New Roman" w:eastAsia="Arial Unicode MS" w:hAnsi="Times New Roman"/>
          <w:szCs w:val="22"/>
        </w:rPr>
      </w:pPr>
    </w:p>
    <w:p w:rsidR="005C015E" w:rsidRPr="00D3716F" w:rsidRDefault="005C015E" w:rsidP="005C015E">
      <w:pPr>
        <w:shd w:val="clear" w:color="auto" w:fill="FFFFFF"/>
        <w:tabs>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ind w:left="1418" w:hanging="698"/>
        <w:jc w:val="both"/>
        <w:rPr>
          <w:rFonts w:eastAsia="Arial Unicode MS"/>
          <w:w w:val="0"/>
          <w:sz w:val="22"/>
          <w:szCs w:val="22"/>
        </w:rPr>
      </w:pPr>
      <w:bookmarkStart w:id="189" w:name="_DV_M308"/>
      <w:bookmarkEnd w:id="189"/>
      <w:r w:rsidRPr="00D3716F">
        <w:rPr>
          <w:rFonts w:eastAsia="Arial Unicode MS"/>
          <w:w w:val="0"/>
          <w:sz w:val="22"/>
          <w:szCs w:val="22"/>
        </w:rPr>
        <w:t>(i)</w:t>
      </w:r>
      <w:r w:rsidRPr="00D3716F">
        <w:rPr>
          <w:rFonts w:eastAsia="Arial Unicode MS"/>
          <w:w w:val="0"/>
          <w:sz w:val="22"/>
          <w:szCs w:val="22"/>
        </w:rPr>
        <w:tab/>
      </w:r>
      <w:bookmarkStart w:id="190" w:name="_DV_M309"/>
      <w:bookmarkEnd w:id="190"/>
      <w:r w:rsidRPr="00D3716F">
        <w:rPr>
          <w:rFonts w:eastAsia="Arial Unicode MS"/>
          <w:w w:val="0"/>
          <w:sz w:val="22"/>
          <w:szCs w:val="22"/>
        </w:rPr>
        <w:t>declaração sobre sua aptidão para continuar exercendo a função de Agente Fiduciário;</w:t>
      </w:r>
    </w:p>
    <w:p w:rsidR="005C015E" w:rsidRPr="00D3716F" w:rsidRDefault="005C015E" w:rsidP="005C015E">
      <w:pPr>
        <w:pStyle w:val="p0"/>
        <w:spacing w:line="312" w:lineRule="auto"/>
        <w:rPr>
          <w:rFonts w:ascii="Times New Roman" w:eastAsia="Arial Unicode MS" w:hAnsi="Times New Roman"/>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191" w:name="_DV_M310"/>
      <w:bookmarkEnd w:id="191"/>
      <w:r w:rsidRPr="00D3716F">
        <w:rPr>
          <w:rFonts w:eastAsia="Arial Unicode MS"/>
          <w:w w:val="0"/>
          <w:sz w:val="22"/>
          <w:szCs w:val="22"/>
        </w:rPr>
        <w:t>(xiv)</w:t>
      </w:r>
      <w:r w:rsidRPr="00D3716F">
        <w:rPr>
          <w:rFonts w:eastAsia="Arial Unicode MS"/>
          <w:w w:val="0"/>
          <w:sz w:val="22"/>
          <w:szCs w:val="22"/>
        </w:rPr>
        <w:tab/>
        <w:t xml:space="preserve">colocar o relatório de que trata o </w:t>
      </w:r>
      <w:bookmarkStart w:id="192" w:name="_DV_C515"/>
      <w:r w:rsidRPr="00D3716F">
        <w:rPr>
          <w:rFonts w:eastAsia="Arial Unicode MS"/>
          <w:w w:val="0"/>
          <w:sz w:val="22"/>
          <w:szCs w:val="22"/>
        </w:rPr>
        <w:t>item (xiii) acima</w:t>
      </w:r>
      <w:bookmarkStart w:id="193" w:name="_DV_M311"/>
      <w:bookmarkStart w:id="194" w:name="_DV_M312"/>
      <w:bookmarkEnd w:id="192"/>
      <w:bookmarkEnd w:id="193"/>
      <w:bookmarkEnd w:id="194"/>
      <w:r w:rsidRPr="00D3716F">
        <w:rPr>
          <w:rFonts w:eastAsia="Arial Unicode MS"/>
          <w:w w:val="0"/>
          <w:sz w:val="22"/>
          <w:szCs w:val="22"/>
        </w:rPr>
        <w:t xml:space="preserve"> à disposição dos </w:t>
      </w:r>
      <w:r w:rsidRPr="00D3716F">
        <w:rPr>
          <w:sz w:val="22"/>
          <w:szCs w:val="22"/>
        </w:rPr>
        <w:t xml:space="preserve">Debenturistas </w:t>
      </w:r>
      <w:r w:rsidRPr="00D3716F">
        <w:rPr>
          <w:rFonts w:eastAsia="Arial Unicode MS"/>
          <w:w w:val="0"/>
          <w:sz w:val="22"/>
          <w:szCs w:val="22"/>
        </w:rPr>
        <w:t>no prazo máximo de 4 (quatro) meses a contar do encerramento do exercício social da Emissora, ao menos nos seguintes locais</w:t>
      </w:r>
      <w:bookmarkStart w:id="195" w:name="_DV_C519"/>
      <w:r w:rsidRPr="00D3716F">
        <w:rPr>
          <w:rFonts w:eastAsia="Arial Unicode MS"/>
          <w:w w:val="0"/>
          <w:sz w:val="22"/>
          <w:szCs w:val="22"/>
        </w:rPr>
        <w:t>:</w:t>
      </w:r>
      <w:bookmarkEnd w:id="195"/>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pStyle w:val="p0"/>
        <w:tabs>
          <w:tab w:val="left" w:pos="1418"/>
        </w:tabs>
        <w:spacing w:line="312" w:lineRule="auto"/>
        <w:ind w:left="720"/>
        <w:rPr>
          <w:rFonts w:ascii="Times New Roman" w:eastAsia="Arial Unicode MS" w:hAnsi="Times New Roman"/>
          <w:szCs w:val="22"/>
        </w:rPr>
      </w:pPr>
      <w:bookmarkStart w:id="196" w:name="_DV_M313"/>
      <w:bookmarkEnd w:id="196"/>
      <w:r w:rsidRPr="00D3716F">
        <w:rPr>
          <w:rFonts w:ascii="Times New Roman" w:eastAsia="Arial Unicode MS" w:hAnsi="Times New Roman"/>
          <w:szCs w:val="22"/>
        </w:rPr>
        <w:t xml:space="preserve">(a) </w:t>
      </w:r>
      <w:bookmarkStart w:id="197" w:name="_DV_M314"/>
      <w:bookmarkEnd w:id="197"/>
      <w:r w:rsidRPr="00D3716F">
        <w:rPr>
          <w:rFonts w:ascii="Times New Roman" w:eastAsia="Arial Unicode MS" w:hAnsi="Times New Roman"/>
          <w:szCs w:val="22"/>
        </w:rPr>
        <w:tab/>
        <w:t>na sede da Emissora;</w:t>
      </w:r>
    </w:p>
    <w:p w:rsidR="005C015E" w:rsidRPr="00D3716F" w:rsidRDefault="005C015E" w:rsidP="005C015E">
      <w:pPr>
        <w:pStyle w:val="p0"/>
        <w:tabs>
          <w:tab w:val="left" w:pos="851"/>
        </w:tabs>
        <w:spacing w:line="312" w:lineRule="auto"/>
        <w:ind w:left="851"/>
        <w:rPr>
          <w:rFonts w:ascii="Times New Roman" w:eastAsia="Arial Unicode MS" w:hAnsi="Times New Roman"/>
          <w:szCs w:val="22"/>
        </w:rPr>
      </w:pPr>
    </w:p>
    <w:p w:rsidR="005C015E" w:rsidRPr="00D3716F" w:rsidRDefault="005C015E" w:rsidP="005C015E">
      <w:pPr>
        <w:pStyle w:val="p0"/>
        <w:tabs>
          <w:tab w:val="left" w:pos="851"/>
          <w:tab w:val="left" w:pos="1418"/>
        </w:tabs>
        <w:spacing w:line="312" w:lineRule="auto"/>
        <w:ind w:left="851" w:hanging="131"/>
        <w:rPr>
          <w:rFonts w:ascii="Times New Roman" w:eastAsia="Arial Unicode MS" w:hAnsi="Times New Roman"/>
          <w:szCs w:val="22"/>
        </w:rPr>
      </w:pPr>
      <w:bookmarkStart w:id="198" w:name="_DV_M315"/>
      <w:bookmarkEnd w:id="198"/>
      <w:r w:rsidRPr="00D3716F">
        <w:rPr>
          <w:rFonts w:ascii="Times New Roman" w:eastAsia="Arial Unicode MS" w:hAnsi="Times New Roman"/>
          <w:szCs w:val="22"/>
        </w:rPr>
        <w:t xml:space="preserve">(b) </w:t>
      </w:r>
      <w:bookmarkStart w:id="199" w:name="_DV_M316"/>
      <w:bookmarkEnd w:id="199"/>
      <w:r w:rsidRPr="00D3716F">
        <w:rPr>
          <w:rFonts w:ascii="Times New Roman" w:eastAsia="Arial Unicode MS" w:hAnsi="Times New Roman"/>
          <w:szCs w:val="22"/>
        </w:rPr>
        <w:tab/>
        <w:t>no seu escritório ou em local indicado pelo Agente Fiduciário;</w:t>
      </w:r>
    </w:p>
    <w:p w:rsidR="005C015E" w:rsidRPr="00D3716F" w:rsidRDefault="005C015E" w:rsidP="005C015E">
      <w:pPr>
        <w:pStyle w:val="p0"/>
        <w:tabs>
          <w:tab w:val="left" w:pos="851"/>
        </w:tabs>
        <w:spacing w:line="312" w:lineRule="auto"/>
        <w:ind w:left="851" w:hanging="131"/>
        <w:rPr>
          <w:rFonts w:ascii="Times New Roman" w:eastAsia="Arial Unicode MS" w:hAnsi="Times New Roman"/>
          <w:szCs w:val="22"/>
        </w:rPr>
      </w:pPr>
    </w:p>
    <w:p w:rsidR="005C015E" w:rsidRPr="00D3716F" w:rsidRDefault="005C015E" w:rsidP="005C015E">
      <w:pPr>
        <w:pStyle w:val="p0"/>
        <w:tabs>
          <w:tab w:val="left" w:pos="851"/>
          <w:tab w:val="left" w:pos="1418"/>
        </w:tabs>
        <w:spacing w:line="312" w:lineRule="auto"/>
        <w:ind w:left="851" w:hanging="131"/>
        <w:rPr>
          <w:rFonts w:ascii="Times New Roman" w:eastAsia="Arial Unicode MS" w:hAnsi="Times New Roman"/>
          <w:szCs w:val="22"/>
        </w:rPr>
      </w:pPr>
      <w:bookmarkStart w:id="200" w:name="_DV_M317"/>
      <w:bookmarkEnd w:id="200"/>
      <w:r w:rsidRPr="00D3716F">
        <w:rPr>
          <w:rFonts w:ascii="Times New Roman" w:eastAsia="Arial Unicode MS" w:hAnsi="Times New Roman"/>
          <w:szCs w:val="22"/>
        </w:rPr>
        <w:t>(c)</w:t>
      </w:r>
      <w:r w:rsidRPr="00D3716F">
        <w:rPr>
          <w:rFonts w:ascii="Times New Roman" w:eastAsia="Arial Unicode MS" w:hAnsi="Times New Roman"/>
          <w:szCs w:val="22"/>
        </w:rPr>
        <w:tab/>
        <w:t>na CVM; e</w:t>
      </w:r>
    </w:p>
    <w:p w:rsidR="005C015E" w:rsidRPr="00D3716F" w:rsidRDefault="005C015E" w:rsidP="005C015E">
      <w:pPr>
        <w:pStyle w:val="p0"/>
        <w:tabs>
          <w:tab w:val="left" w:pos="851"/>
          <w:tab w:val="left" w:pos="1418"/>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1440"/>
        </w:tabs>
        <w:spacing w:line="312" w:lineRule="auto"/>
        <w:ind w:left="1440" w:hanging="720"/>
        <w:rPr>
          <w:rFonts w:ascii="Times New Roman" w:eastAsia="Arial Unicode MS" w:hAnsi="Times New Roman"/>
          <w:szCs w:val="22"/>
        </w:rPr>
      </w:pPr>
      <w:bookmarkStart w:id="201" w:name="_DV_M318"/>
      <w:bookmarkEnd w:id="201"/>
      <w:r w:rsidRPr="00D3716F">
        <w:rPr>
          <w:rFonts w:ascii="Times New Roman" w:eastAsia="Arial Unicode MS" w:hAnsi="Times New Roman"/>
          <w:szCs w:val="22"/>
        </w:rPr>
        <w:t>(d)</w:t>
      </w:r>
      <w:r w:rsidRPr="00D3716F">
        <w:rPr>
          <w:rFonts w:ascii="Times New Roman" w:eastAsia="Arial Unicode MS" w:hAnsi="Times New Roman"/>
          <w:szCs w:val="22"/>
        </w:rPr>
        <w:tab/>
        <w:t xml:space="preserve">na sede </w:t>
      </w:r>
      <w:r w:rsidR="005F0E9C">
        <w:rPr>
          <w:rFonts w:ascii="Times New Roman" w:eastAsia="Arial Unicode MS" w:hAnsi="Times New Roman"/>
          <w:szCs w:val="22"/>
        </w:rPr>
        <w:t xml:space="preserve">dos Coordenadores </w:t>
      </w:r>
      <w:r w:rsidRPr="00D3716F">
        <w:rPr>
          <w:rFonts w:ascii="Times New Roman" w:eastAsia="Arial Unicode MS" w:hAnsi="Times New Roman"/>
          <w:szCs w:val="22"/>
        </w:rPr>
        <w:t>na hipótese de o prazo para a apresentação do relatório vencer antes do encerramento do prazo de distribuição das Debêntures;</w:t>
      </w:r>
    </w:p>
    <w:p w:rsidR="005C015E" w:rsidRPr="00D3716F" w:rsidRDefault="005C015E" w:rsidP="005C015E">
      <w:pPr>
        <w:pStyle w:val="p0"/>
        <w:spacing w:line="312" w:lineRule="auto"/>
        <w:rPr>
          <w:rFonts w:ascii="Times New Roman" w:eastAsia="Arial Unicode MS" w:hAnsi="Times New Roman"/>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sz w:val="22"/>
          <w:szCs w:val="22"/>
        </w:rPr>
      </w:pPr>
      <w:bookmarkStart w:id="202" w:name="_DV_M319"/>
      <w:bookmarkStart w:id="203" w:name="_DV_M320"/>
      <w:bookmarkEnd w:id="202"/>
      <w:bookmarkEnd w:id="203"/>
      <w:r w:rsidRPr="00D3716F">
        <w:rPr>
          <w:rFonts w:eastAsia="Arial Unicode MS"/>
          <w:sz w:val="22"/>
          <w:szCs w:val="22"/>
        </w:rPr>
        <w:t>(xv)</w:t>
      </w:r>
      <w:r w:rsidRPr="00D3716F">
        <w:rPr>
          <w:rFonts w:eastAsia="Arial Unicode MS"/>
          <w:sz w:val="22"/>
          <w:szCs w:val="22"/>
        </w:rPr>
        <w:tab/>
        <w:t xml:space="preserve">enviar comunicado aos </w:t>
      </w:r>
      <w:r w:rsidRPr="00D3716F">
        <w:rPr>
          <w:sz w:val="22"/>
          <w:szCs w:val="22"/>
        </w:rPr>
        <w:t xml:space="preserve">Debenturistas de </w:t>
      </w:r>
      <w:r w:rsidRPr="00D3716F">
        <w:rPr>
          <w:rFonts w:eastAsia="Arial Unicode MS"/>
          <w:sz w:val="22"/>
          <w:szCs w:val="22"/>
        </w:rPr>
        <w:t>que o relatório se encontra à sua disposição nos locais indicados no item (xiv) acima</w:t>
      </w:r>
      <w:bookmarkStart w:id="204" w:name="_DV_M321"/>
      <w:bookmarkStart w:id="205" w:name="_DV_M322"/>
      <w:bookmarkEnd w:id="204"/>
      <w:bookmarkEnd w:id="205"/>
      <w:r w:rsidRPr="00D3716F">
        <w:rPr>
          <w:rFonts w:eastAsia="Arial Unicode MS"/>
          <w:sz w:val="22"/>
          <w:szCs w:val="22"/>
        </w:rPr>
        <w:t>;</w:t>
      </w:r>
    </w:p>
    <w:p w:rsidR="005C015E" w:rsidRPr="00D3716F" w:rsidRDefault="005C015E" w:rsidP="005C015E">
      <w:pPr>
        <w:shd w:val="clear" w:color="auto" w:fill="FFFFFF"/>
        <w:tabs>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snapToGrid w:val="0"/>
          <w:w w:val="0"/>
          <w:sz w:val="22"/>
          <w:szCs w:val="22"/>
        </w:rPr>
      </w:pPr>
      <w:bookmarkStart w:id="206" w:name="_DV_M323"/>
      <w:bookmarkStart w:id="207" w:name="_DV_M324"/>
      <w:bookmarkEnd w:id="206"/>
      <w:bookmarkEnd w:id="207"/>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(xvi)</w:t>
      </w:r>
      <w:r w:rsidRPr="00D3716F">
        <w:rPr>
          <w:rFonts w:eastAsia="Arial Unicode MS"/>
          <w:w w:val="0"/>
          <w:sz w:val="22"/>
          <w:szCs w:val="22"/>
        </w:rPr>
        <w:tab/>
        <w:t xml:space="preserve">manter atualizada a relação dos </w:t>
      </w:r>
      <w:r w:rsidRPr="00D3716F">
        <w:rPr>
          <w:sz w:val="22"/>
          <w:szCs w:val="22"/>
        </w:rPr>
        <w:t xml:space="preserve">Debenturistas </w:t>
      </w:r>
      <w:r w:rsidRPr="00D3716F">
        <w:rPr>
          <w:rFonts w:eastAsia="Arial Unicode MS"/>
          <w:w w:val="0"/>
          <w:sz w:val="22"/>
          <w:szCs w:val="22"/>
        </w:rPr>
        <w:t xml:space="preserve">e seus endereços, mediante, inclusive, gestões junto à Emissora, </w:t>
      </w:r>
      <w:r>
        <w:rPr>
          <w:rFonts w:eastAsia="Arial Unicode MS"/>
          <w:w w:val="0"/>
          <w:sz w:val="22"/>
          <w:szCs w:val="22"/>
        </w:rPr>
        <w:t xml:space="preserve">o Agente Escriturador </w:t>
      </w:r>
      <w:r w:rsidRPr="00D3716F">
        <w:rPr>
          <w:rFonts w:eastAsia="Arial Unicode MS"/>
          <w:w w:val="0"/>
          <w:sz w:val="22"/>
          <w:szCs w:val="22"/>
        </w:rPr>
        <w:t>e à CETIP;</w:t>
      </w:r>
    </w:p>
    <w:p w:rsidR="005C015E" w:rsidRPr="00D3716F" w:rsidRDefault="005C015E" w:rsidP="005C015E">
      <w:pPr>
        <w:shd w:val="clear" w:color="auto" w:fill="FFFFFF"/>
        <w:tabs>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208" w:name="_DV_M325"/>
      <w:bookmarkStart w:id="209" w:name="_DV_M326"/>
      <w:bookmarkEnd w:id="208"/>
      <w:bookmarkEnd w:id="209"/>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(xvii)</w:t>
      </w:r>
      <w:r w:rsidRPr="00D3716F">
        <w:rPr>
          <w:rFonts w:eastAsia="Arial Unicode MS"/>
          <w:w w:val="0"/>
          <w:sz w:val="22"/>
          <w:szCs w:val="22"/>
        </w:rPr>
        <w:tab/>
        <w:t>coordenar o sorteio das Debêntures a serem amortizadas ou resgatadas antecipadamente, se for o caso;</w:t>
      </w:r>
    </w:p>
    <w:p w:rsidR="005C015E" w:rsidRPr="00D3716F" w:rsidRDefault="005C015E" w:rsidP="005C015E">
      <w:pPr>
        <w:shd w:val="clear" w:color="auto" w:fill="FFFFFF"/>
        <w:tabs>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Style w:val="DeltaViewDeletion"/>
          <w:rFonts w:eastAsia="Arial Unicode MS"/>
          <w:color w:val="auto"/>
          <w:w w:val="0"/>
          <w:sz w:val="22"/>
          <w:szCs w:val="22"/>
        </w:rPr>
      </w:pPr>
      <w:bookmarkStart w:id="210" w:name="_DV_C548"/>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211" w:name="_DV_M329"/>
      <w:bookmarkStart w:id="212" w:name="_DV_M330"/>
      <w:bookmarkEnd w:id="210"/>
      <w:bookmarkEnd w:id="211"/>
      <w:bookmarkEnd w:id="212"/>
      <w:r w:rsidRPr="00D3716F">
        <w:rPr>
          <w:rFonts w:eastAsia="Arial Unicode MS"/>
          <w:w w:val="0"/>
          <w:sz w:val="22"/>
          <w:szCs w:val="22"/>
        </w:rPr>
        <w:t>(xviii)</w:t>
      </w:r>
      <w:r w:rsidRPr="00D3716F">
        <w:rPr>
          <w:rFonts w:eastAsia="Arial Unicode MS"/>
          <w:w w:val="0"/>
          <w:sz w:val="22"/>
          <w:szCs w:val="22"/>
        </w:rPr>
        <w:tab/>
        <w:t xml:space="preserve">fiscalizar o cumprimento das cláusulas constantes desta Escritura, especialmente daquelas que impõem obrigações de fazer e de não fazer; </w:t>
      </w:r>
    </w:p>
    <w:p w:rsidR="005C015E" w:rsidRPr="00D3716F" w:rsidRDefault="005C015E" w:rsidP="005C015E">
      <w:pPr>
        <w:shd w:val="clear" w:color="auto" w:fill="FFFFFF"/>
        <w:tabs>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213" w:name="_DV_M331"/>
      <w:bookmarkEnd w:id="213"/>
      <w:r w:rsidRPr="00D3716F">
        <w:rPr>
          <w:rFonts w:eastAsia="Arial Unicode MS"/>
          <w:w w:val="0"/>
          <w:sz w:val="22"/>
          <w:szCs w:val="22"/>
        </w:rPr>
        <w:t>(xix)</w:t>
      </w:r>
      <w:r w:rsidRPr="00D3716F">
        <w:rPr>
          <w:rFonts w:eastAsia="Arial Unicode MS"/>
          <w:w w:val="0"/>
          <w:sz w:val="22"/>
          <w:szCs w:val="22"/>
        </w:rPr>
        <w:tab/>
        <w:t xml:space="preserve">notificar os </w:t>
      </w:r>
      <w:r w:rsidRPr="00D3716F">
        <w:rPr>
          <w:sz w:val="22"/>
          <w:szCs w:val="22"/>
        </w:rPr>
        <w:t>Debenturistas</w:t>
      </w:r>
      <w:r w:rsidRPr="00D3716F">
        <w:rPr>
          <w:rFonts w:eastAsia="Arial Unicode MS"/>
          <w:w w:val="0"/>
          <w:sz w:val="22"/>
          <w:szCs w:val="22"/>
        </w:rPr>
        <w:t>, se possível individualmente, no prazo máximo de 5 (cinco) dias, de qualquer inadimplemento, pela Emissora, de obrigações assumidas na presente Escritura, indicando o local em que fornecerá aos interessados mais esclarecimentos. Comunicação de igual teor deverá ser enviada à CVM e à CETIP;</w:t>
      </w:r>
      <w:r>
        <w:rPr>
          <w:rFonts w:eastAsia="Arial Unicode MS"/>
          <w:w w:val="0"/>
          <w:sz w:val="22"/>
          <w:szCs w:val="22"/>
        </w:rPr>
        <w:t xml:space="preserve"> e</w:t>
      </w:r>
    </w:p>
    <w:p w:rsidR="005C015E" w:rsidRPr="00D3716F" w:rsidRDefault="005C015E" w:rsidP="005C015E">
      <w:pPr>
        <w:shd w:val="clear" w:color="auto" w:fill="FFFFFF"/>
        <w:tabs>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214" w:name="_DV_M332"/>
      <w:bookmarkStart w:id="215" w:name="_DV_M333"/>
      <w:bookmarkEnd w:id="214"/>
      <w:bookmarkEnd w:id="215"/>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(xx)</w:t>
      </w:r>
      <w:r w:rsidRPr="00D3716F">
        <w:rPr>
          <w:rFonts w:eastAsia="Arial Unicode MS"/>
          <w:w w:val="0"/>
          <w:sz w:val="22"/>
          <w:szCs w:val="22"/>
        </w:rPr>
        <w:tab/>
        <w:t xml:space="preserve">verificar a manutenção da regularidade e </w:t>
      </w:r>
      <w:r>
        <w:rPr>
          <w:rFonts w:eastAsia="Arial Unicode MS"/>
          <w:w w:val="0"/>
          <w:sz w:val="22"/>
          <w:szCs w:val="22"/>
        </w:rPr>
        <w:t xml:space="preserve">exequibilidade </w:t>
      </w:r>
      <w:r w:rsidRPr="00D3716F">
        <w:rPr>
          <w:rFonts w:eastAsia="Arial Unicode MS"/>
          <w:w w:val="0"/>
          <w:sz w:val="22"/>
          <w:szCs w:val="22"/>
        </w:rPr>
        <w:t xml:space="preserve">da garantia prestada. </w:t>
      </w:r>
    </w:p>
    <w:p w:rsidR="005C015E" w:rsidRDefault="005C015E" w:rsidP="005C015E">
      <w:pPr>
        <w:shd w:val="clear" w:color="auto" w:fill="FFFFFF"/>
        <w:tabs>
          <w:tab w:val="left" w:pos="24"/>
          <w:tab w:val="left" w:pos="284"/>
          <w:tab w:val="left" w:pos="900"/>
          <w:tab w:val="left" w:pos="144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16" w:name="_DV_M338"/>
      <w:bookmarkEnd w:id="216"/>
    </w:p>
    <w:p w:rsidR="005C015E" w:rsidRPr="00D3716F" w:rsidRDefault="005C015E" w:rsidP="005C015E">
      <w:pPr>
        <w:shd w:val="clear" w:color="auto" w:fill="FFFFFF"/>
        <w:tabs>
          <w:tab w:val="left" w:pos="24"/>
          <w:tab w:val="left" w:pos="284"/>
          <w:tab w:val="left" w:pos="900"/>
          <w:tab w:val="left" w:pos="144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7.5</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 xml:space="preserve">O Agente Fiduciário usará de quaisquer procedimentos judiciais ou extrajudiciais contra a Emissora para a proteção e defesa dos interesses da comunhão dos </w:t>
      </w:r>
      <w:r w:rsidRPr="00D3716F">
        <w:rPr>
          <w:sz w:val="22"/>
          <w:szCs w:val="22"/>
        </w:rPr>
        <w:t xml:space="preserve">Debenturistas </w:t>
      </w:r>
      <w:r w:rsidRPr="00D3716F">
        <w:rPr>
          <w:rFonts w:eastAsia="Arial Unicode MS"/>
          <w:w w:val="0"/>
          <w:sz w:val="22"/>
          <w:szCs w:val="22"/>
        </w:rPr>
        <w:t>e da realização de seus créditos, devendo, em caso de inadimplemento da Emissora, observados os termos desta Escritura:</w:t>
      </w:r>
    </w:p>
    <w:p w:rsidR="005C015E" w:rsidRPr="00D3716F" w:rsidRDefault="005C015E" w:rsidP="005C015E">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17" w:name="_DV_M339"/>
      <w:bookmarkEnd w:id="217"/>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w:t>
      </w:r>
      <w:r w:rsidRPr="00D3716F">
        <w:rPr>
          <w:rFonts w:eastAsia="Arial Unicode MS"/>
          <w:w w:val="0"/>
          <w:sz w:val="22"/>
          <w:szCs w:val="22"/>
        </w:rPr>
        <w:tab/>
        <w:t>declarar, observadas as condições da presente Escritura, antecipadamente vencidas as Debêntures e cobrar seu principal e acessórios nas condições especificadas;</w:t>
      </w:r>
    </w:p>
    <w:p w:rsidR="005C015E" w:rsidRPr="00D3716F" w:rsidRDefault="005C015E" w:rsidP="005C015E">
      <w:pPr>
        <w:shd w:val="clear" w:color="auto" w:fill="FFFFFF"/>
        <w:tabs>
          <w:tab w:val="left" w:pos="284"/>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(ii)</w:t>
      </w:r>
      <w:r w:rsidRPr="00D3716F">
        <w:rPr>
          <w:rFonts w:eastAsia="Arial Unicode MS"/>
          <w:w w:val="0"/>
          <w:sz w:val="22"/>
          <w:szCs w:val="22"/>
        </w:rPr>
        <w:tab/>
        <w:t xml:space="preserve">executar a garantia fidejussória, aplicando o produto no pagamento integral ou proporcional dos </w:t>
      </w:r>
      <w:r w:rsidRPr="00D3716F">
        <w:rPr>
          <w:sz w:val="22"/>
          <w:szCs w:val="22"/>
        </w:rPr>
        <w:t>Debenturistas</w:t>
      </w:r>
      <w:r w:rsidRPr="00D3716F">
        <w:rPr>
          <w:rFonts w:eastAsia="Arial Unicode MS"/>
          <w:w w:val="0"/>
          <w:sz w:val="22"/>
          <w:szCs w:val="22"/>
        </w:rPr>
        <w:t>;</w:t>
      </w:r>
    </w:p>
    <w:p w:rsidR="005C015E" w:rsidRPr="00D3716F" w:rsidRDefault="005C015E" w:rsidP="005C015E">
      <w:pPr>
        <w:shd w:val="clear" w:color="auto" w:fill="FFFFFF"/>
        <w:tabs>
          <w:tab w:val="left" w:pos="284"/>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284"/>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(iii)</w:t>
      </w:r>
      <w:r w:rsidRPr="00D3716F">
        <w:rPr>
          <w:rFonts w:eastAsia="Arial Unicode MS"/>
          <w:w w:val="0"/>
          <w:sz w:val="22"/>
          <w:szCs w:val="22"/>
        </w:rPr>
        <w:tab/>
        <w:t>requerer a falência da Emissora;</w:t>
      </w:r>
    </w:p>
    <w:p w:rsidR="005C015E" w:rsidRPr="00D3716F" w:rsidRDefault="005C015E" w:rsidP="005C015E">
      <w:pPr>
        <w:shd w:val="clear" w:color="auto" w:fill="FFFFFF"/>
        <w:tabs>
          <w:tab w:val="left" w:pos="284"/>
          <w:tab w:val="num" w:pos="72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218" w:name="_DV_M343"/>
      <w:bookmarkStart w:id="219" w:name="_DV_M345"/>
      <w:bookmarkStart w:id="220" w:name="_DV_M346"/>
      <w:bookmarkEnd w:id="218"/>
      <w:bookmarkEnd w:id="219"/>
      <w:bookmarkEnd w:id="220"/>
      <w:r w:rsidRPr="00D3716F">
        <w:rPr>
          <w:rFonts w:eastAsia="Arial Unicode MS"/>
          <w:w w:val="0"/>
          <w:sz w:val="22"/>
          <w:szCs w:val="22"/>
        </w:rPr>
        <w:t>(iv)</w:t>
      </w:r>
      <w:r w:rsidRPr="00D3716F">
        <w:rPr>
          <w:rFonts w:eastAsia="Arial Unicode MS"/>
          <w:w w:val="0"/>
          <w:sz w:val="22"/>
          <w:szCs w:val="22"/>
        </w:rPr>
        <w:tab/>
        <w:t xml:space="preserve">tomar qualquer providência necessária para a realização dos créditos dos </w:t>
      </w:r>
      <w:r w:rsidRPr="00D3716F">
        <w:rPr>
          <w:sz w:val="22"/>
          <w:szCs w:val="22"/>
        </w:rPr>
        <w:t>Debenturistas</w:t>
      </w:r>
      <w:r w:rsidRPr="00D3716F">
        <w:rPr>
          <w:rFonts w:eastAsia="Arial Unicode MS"/>
          <w:w w:val="0"/>
          <w:sz w:val="22"/>
          <w:szCs w:val="22"/>
        </w:rPr>
        <w:t>; e</w:t>
      </w:r>
    </w:p>
    <w:p w:rsidR="005C015E" w:rsidRPr="00D3716F" w:rsidRDefault="005C015E" w:rsidP="005C015E">
      <w:pPr>
        <w:shd w:val="clear" w:color="auto" w:fill="FFFFFF"/>
        <w:tabs>
          <w:tab w:val="left" w:pos="284"/>
          <w:tab w:val="num" w:pos="720"/>
          <w:tab w:val="left" w:pos="108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rsidR="005C015E" w:rsidRPr="00D3716F" w:rsidRDefault="005C015E" w:rsidP="005C015E">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bookmarkStart w:id="221" w:name="_DV_M347"/>
      <w:bookmarkStart w:id="222" w:name="_DV_M348"/>
      <w:bookmarkEnd w:id="221"/>
      <w:bookmarkEnd w:id="222"/>
      <w:r w:rsidRPr="00D3716F">
        <w:rPr>
          <w:rFonts w:eastAsia="Arial Unicode MS"/>
          <w:w w:val="0"/>
          <w:sz w:val="22"/>
          <w:szCs w:val="22"/>
        </w:rPr>
        <w:t>(v)</w:t>
      </w:r>
      <w:r w:rsidRPr="00D3716F">
        <w:rPr>
          <w:rFonts w:eastAsia="Arial Unicode MS"/>
          <w:w w:val="0"/>
          <w:sz w:val="22"/>
          <w:szCs w:val="22"/>
        </w:rPr>
        <w:tab/>
        <w:t xml:space="preserve">representar os </w:t>
      </w:r>
      <w:r w:rsidRPr="00D3716F">
        <w:rPr>
          <w:sz w:val="22"/>
          <w:szCs w:val="22"/>
        </w:rPr>
        <w:t xml:space="preserve">Debenturistas </w:t>
      </w:r>
      <w:r w:rsidRPr="00D3716F">
        <w:rPr>
          <w:rFonts w:eastAsia="Arial Unicode MS"/>
          <w:w w:val="0"/>
          <w:sz w:val="22"/>
          <w:szCs w:val="22"/>
        </w:rPr>
        <w:t>em processo de falência, recuperação judicial e extrajudicial e/ou liquidação extrajudicial da Emissora e/ou da Interveniente Garantidora, se for o caso.</w:t>
      </w:r>
    </w:p>
    <w:p w:rsidR="005C015E" w:rsidRPr="00D3716F" w:rsidRDefault="005C015E" w:rsidP="005C015E">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23" w:name="_DV_M349"/>
      <w:bookmarkEnd w:id="223"/>
      <w:r w:rsidRPr="00D3716F">
        <w:rPr>
          <w:rFonts w:eastAsia="Arial Unicode MS"/>
          <w:w w:val="0"/>
          <w:sz w:val="22"/>
          <w:szCs w:val="22"/>
        </w:rPr>
        <w:t>7.6</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O Agente Fiduciário somente se eximirá da responsabilidade pela não adoção das medidas contempladas na Cláusula 7.5 (i) a (iv) acima se, convocada a Assembleia Geral de Debenturistas (conforme definida abaixo), esta assim o autorizar por deliberação da unanimidade das Debêntures em circulação, bastando, porém, a deliberação da maioria das Debêntures em circulação quando tal hipótese se referir ao disposto na Cláusula 7.5 (v) acima.</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263856"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i/>
          <w:w w:val="0"/>
          <w:sz w:val="22"/>
          <w:szCs w:val="22"/>
        </w:rPr>
      </w:pPr>
      <w:bookmarkStart w:id="224" w:name="_DV_M353"/>
      <w:bookmarkEnd w:id="224"/>
      <w:commentRangeStart w:id="225"/>
      <w:r w:rsidRPr="00D3716F">
        <w:rPr>
          <w:rFonts w:eastAsia="Arial Unicode MS"/>
          <w:w w:val="0"/>
          <w:sz w:val="22"/>
          <w:szCs w:val="22"/>
        </w:rPr>
        <w:t>7.7</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Será devido ao Agente Fiduciário</w:t>
      </w:r>
      <w:r w:rsidR="005B72CB">
        <w:rPr>
          <w:rFonts w:eastAsia="Arial Unicode MS"/>
          <w:w w:val="0"/>
          <w:sz w:val="22"/>
          <w:szCs w:val="22"/>
        </w:rPr>
        <w:t>, para o acompanhamento padrão dos serviços</w:t>
      </w:r>
      <w:r w:rsidRPr="00D3716F">
        <w:rPr>
          <w:rFonts w:eastAsia="Arial Unicode MS"/>
          <w:w w:val="0"/>
          <w:sz w:val="22"/>
          <w:szCs w:val="22"/>
        </w:rPr>
        <w:t xml:space="preserve"> </w:t>
      </w:r>
      <w:r w:rsidR="005B72CB">
        <w:rPr>
          <w:rFonts w:eastAsia="Arial Unicode MS"/>
          <w:w w:val="0"/>
          <w:sz w:val="22"/>
          <w:szCs w:val="22"/>
        </w:rPr>
        <w:t xml:space="preserve">de agente fiduciário a serem por ele prestados, </w:t>
      </w:r>
      <w:r w:rsidRPr="00D3716F">
        <w:rPr>
          <w:rFonts w:eastAsia="Arial Unicode MS"/>
          <w:w w:val="0"/>
          <w:sz w:val="22"/>
          <w:szCs w:val="22"/>
        </w:rPr>
        <w:t xml:space="preserve">honorários nos termos da legislação em vigor e desta Escritura, correspondentes a uma remuneração </w:t>
      </w:r>
      <w:r>
        <w:rPr>
          <w:rFonts w:eastAsia="Arial Unicode MS"/>
          <w:w w:val="0"/>
          <w:sz w:val="22"/>
          <w:szCs w:val="22"/>
        </w:rPr>
        <w:t>anual</w:t>
      </w:r>
      <w:r w:rsidRPr="00D3716F">
        <w:rPr>
          <w:rFonts w:eastAsia="Arial Unicode MS"/>
          <w:w w:val="0"/>
          <w:sz w:val="22"/>
          <w:szCs w:val="22"/>
        </w:rPr>
        <w:t xml:space="preserve"> de R$</w:t>
      </w:r>
      <w:r w:rsidR="00911F7E">
        <w:rPr>
          <w:rFonts w:eastAsia="Arial Unicode MS"/>
          <w:w w:val="0"/>
          <w:sz w:val="22"/>
          <w:szCs w:val="22"/>
        </w:rPr>
        <w:t>15.000,00</w:t>
      </w:r>
      <w:r w:rsidR="005F0E9C">
        <w:rPr>
          <w:rFonts w:eastAsia="Arial Unicode MS"/>
          <w:w w:val="0"/>
          <w:sz w:val="22"/>
          <w:szCs w:val="22"/>
        </w:rPr>
        <w:t xml:space="preserve"> </w:t>
      </w:r>
      <w:r w:rsidR="005B72CB">
        <w:rPr>
          <w:rFonts w:eastAsia="Arial Unicode MS"/>
          <w:w w:val="0"/>
          <w:sz w:val="22"/>
          <w:szCs w:val="22"/>
        </w:rPr>
        <w:t>(</w:t>
      </w:r>
      <w:r w:rsidR="00911F7E">
        <w:rPr>
          <w:rFonts w:eastAsia="Arial Unicode MS"/>
          <w:w w:val="0"/>
          <w:sz w:val="22"/>
          <w:szCs w:val="22"/>
        </w:rPr>
        <w:t>quinze mil reais</w:t>
      </w:r>
      <w:r w:rsidR="005B72CB">
        <w:rPr>
          <w:rFonts w:eastAsia="Arial Unicode MS"/>
          <w:w w:val="0"/>
          <w:sz w:val="22"/>
          <w:szCs w:val="22"/>
        </w:rPr>
        <w:t>)</w:t>
      </w:r>
      <w:r w:rsidRPr="00D3716F">
        <w:rPr>
          <w:rFonts w:eastAsia="Arial Unicode MS"/>
          <w:w w:val="0"/>
          <w:sz w:val="22"/>
          <w:szCs w:val="22"/>
        </w:rPr>
        <w:t xml:space="preserve">, devida pela Emissora, sendo a primeira parcela devida </w:t>
      </w:r>
      <w:r w:rsidR="00967266">
        <w:rPr>
          <w:rFonts w:eastAsia="Arial Unicode MS"/>
          <w:w w:val="0"/>
          <w:sz w:val="22"/>
          <w:szCs w:val="22"/>
        </w:rPr>
        <w:t>30</w:t>
      </w:r>
      <w:r w:rsidRPr="00D3716F">
        <w:rPr>
          <w:rFonts w:eastAsia="Arial Unicode MS"/>
          <w:w w:val="0"/>
          <w:sz w:val="22"/>
          <w:szCs w:val="22"/>
        </w:rPr>
        <w:t xml:space="preserve"> (</w:t>
      </w:r>
      <w:r w:rsidR="00967266">
        <w:rPr>
          <w:rFonts w:eastAsia="Arial Unicode MS"/>
          <w:w w:val="0"/>
          <w:sz w:val="22"/>
          <w:szCs w:val="22"/>
        </w:rPr>
        <w:t>trinta</w:t>
      </w:r>
      <w:r w:rsidRPr="00D3716F">
        <w:rPr>
          <w:rFonts w:eastAsia="Arial Unicode MS"/>
          <w:w w:val="0"/>
          <w:sz w:val="22"/>
          <w:szCs w:val="22"/>
        </w:rPr>
        <w:t>) dia</w:t>
      </w:r>
      <w:r w:rsidR="00967266">
        <w:rPr>
          <w:rFonts w:eastAsia="Arial Unicode MS"/>
          <w:w w:val="0"/>
          <w:sz w:val="22"/>
          <w:szCs w:val="22"/>
        </w:rPr>
        <w:t>s</w:t>
      </w:r>
      <w:r w:rsidRPr="00D3716F">
        <w:rPr>
          <w:rFonts w:eastAsia="Arial Unicode MS"/>
          <w:w w:val="0"/>
          <w:sz w:val="22"/>
          <w:szCs w:val="22"/>
        </w:rPr>
        <w:t xml:space="preserve"> após a </w:t>
      </w:r>
      <w:r w:rsidR="00967266">
        <w:rPr>
          <w:rFonts w:eastAsia="Arial Unicode MS"/>
          <w:w w:val="0"/>
          <w:sz w:val="22"/>
          <w:szCs w:val="22"/>
        </w:rPr>
        <w:t>data de assinatura desta Escritura</w:t>
      </w:r>
      <w:r>
        <w:rPr>
          <w:rFonts w:eastAsia="Arial Unicode MS"/>
          <w:w w:val="0"/>
          <w:sz w:val="22"/>
          <w:szCs w:val="22"/>
        </w:rPr>
        <w:t>,</w:t>
      </w:r>
      <w:r w:rsidRPr="00D3716F">
        <w:rPr>
          <w:rFonts w:eastAsia="Arial Unicode MS"/>
          <w:w w:val="0"/>
          <w:sz w:val="22"/>
          <w:szCs w:val="22"/>
        </w:rPr>
        <w:t xml:space="preserve"> e, as demais parcelas, </w:t>
      </w:r>
      <w:r>
        <w:rPr>
          <w:rFonts w:eastAsia="Arial Unicode MS"/>
          <w:w w:val="0"/>
          <w:sz w:val="22"/>
          <w:szCs w:val="22"/>
        </w:rPr>
        <w:t xml:space="preserve">na mesma data dos anos </w:t>
      </w:r>
      <w:r w:rsidRPr="00D3716F">
        <w:rPr>
          <w:rFonts w:eastAsia="Arial Unicode MS"/>
          <w:w w:val="0"/>
          <w:sz w:val="22"/>
          <w:szCs w:val="22"/>
        </w:rPr>
        <w:t>subsequentes.</w:t>
      </w:r>
      <w:r>
        <w:rPr>
          <w:rFonts w:eastAsia="Arial Unicode MS"/>
          <w:w w:val="0"/>
          <w:sz w:val="22"/>
          <w:szCs w:val="22"/>
        </w:rPr>
        <w:t xml:space="preserve"> </w:t>
      </w:r>
      <w:r w:rsidR="00A8234B">
        <w:rPr>
          <w:rFonts w:eastAsia="Arial Unicode MS"/>
          <w:w w:val="0"/>
          <w:sz w:val="22"/>
          <w:szCs w:val="22"/>
        </w:rPr>
        <w:t>Serão devidas parcelas anuais até a liquidação integral das Debêntures, caso estas não sejam quitadas na Data de Vencimento.</w:t>
      </w:r>
      <w:commentRangeEnd w:id="225"/>
      <w:r w:rsidR="00B03459">
        <w:rPr>
          <w:rStyle w:val="Refdecomentrio"/>
        </w:rPr>
        <w:commentReference w:id="225"/>
      </w:r>
      <w:r w:rsidR="00A8234B">
        <w:rPr>
          <w:rFonts w:eastAsia="Arial Unicode MS"/>
          <w:w w:val="0"/>
          <w:sz w:val="22"/>
          <w:szCs w:val="22"/>
        </w:rPr>
        <w:t xml:space="preserve"> </w:t>
      </w:r>
    </w:p>
    <w:p w:rsidR="005C015E" w:rsidRPr="00D3716F" w:rsidRDefault="005C015E" w:rsidP="005C015E">
      <w:pPr>
        <w:spacing w:line="312" w:lineRule="auto"/>
        <w:jc w:val="both"/>
        <w:rPr>
          <w:sz w:val="22"/>
          <w:szCs w:val="22"/>
        </w:rPr>
      </w:pPr>
    </w:p>
    <w:p w:rsidR="005B72CB" w:rsidRDefault="005C015E" w:rsidP="005C015E">
      <w:pPr>
        <w:spacing w:line="312" w:lineRule="auto"/>
        <w:jc w:val="both"/>
        <w:rPr>
          <w:sz w:val="22"/>
          <w:szCs w:val="22"/>
        </w:rPr>
      </w:pPr>
      <w:r w:rsidRPr="00263856">
        <w:rPr>
          <w:sz w:val="22"/>
          <w:szCs w:val="22"/>
        </w:rPr>
        <w:t>7.7.1</w:t>
      </w:r>
      <w:r w:rsidRPr="00263856">
        <w:rPr>
          <w:sz w:val="22"/>
          <w:szCs w:val="22"/>
        </w:rPr>
        <w:tab/>
      </w:r>
      <w:r w:rsidRPr="00263856">
        <w:rPr>
          <w:sz w:val="22"/>
          <w:szCs w:val="22"/>
        </w:rPr>
        <w:tab/>
      </w:r>
      <w:r w:rsidR="005B72CB" w:rsidRPr="00263856">
        <w:rPr>
          <w:sz w:val="22"/>
          <w:szCs w:val="22"/>
        </w:rPr>
        <w:t xml:space="preserve">No caso de inadimplemento no pagamento das Debêntures ou de reestruturação das condições das Debêntures após a Emissão, </w:t>
      </w:r>
      <w:r w:rsidR="00263856">
        <w:rPr>
          <w:sz w:val="22"/>
          <w:szCs w:val="22"/>
        </w:rPr>
        <w:t xml:space="preserve">será </w:t>
      </w:r>
      <w:r w:rsidR="005B72CB" w:rsidRPr="00263856">
        <w:rPr>
          <w:sz w:val="22"/>
          <w:szCs w:val="22"/>
        </w:rPr>
        <w:t>devid</w:t>
      </w:r>
      <w:r w:rsidR="00263856">
        <w:rPr>
          <w:sz w:val="22"/>
          <w:szCs w:val="22"/>
        </w:rPr>
        <w:t>o</w:t>
      </w:r>
      <w:r w:rsidR="005B72CB" w:rsidRPr="00263856">
        <w:rPr>
          <w:sz w:val="22"/>
          <w:szCs w:val="22"/>
        </w:rPr>
        <w:t xml:space="preserve"> ao Agente Fiduciário, adicionalmente, o valor de R$</w:t>
      </w:r>
      <w:r w:rsidR="00911F7E">
        <w:rPr>
          <w:sz w:val="22"/>
          <w:szCs w:val="22"/>
        </w:rPr>
        <w:t>500,00</w:t>
      </w:r>
      <w:r w:rsidR="005F0E9C">
        <w:rPr>
          <w:rFonts w:eastAsia="Arial Unicode MS"/>
          <w:w w:val="0"/>
          <w:sz w:val="22"/>
          <w:szCs w:val="22"/>
        </w:rPr>
        <w:t xml:space="preserve"> </w:t>
      </w:r>
      <w:r w:rsidR="005B72CB" w:rsidRPr="00263856">
        <w:rPr>
          <w:sz w:val="22"/>
          <w:szCs w:val="22"/>
        </w:rPr>
        <w:t>(</w:t>
      </w:r>
      <w:r w:rsidR="00911F7E">
        <w:rPr>
          <w:sz w:val="22"/>
          <w:szCs w:val="22"/>
        </w:rPr>
        <w:t>quinhentos reais</w:t>
      </w:r>
      <w:r w:rsidR="005B72CB" w:rsidRPr="00263856">
        <w:rPr>
          <w:sz w:val="22"/>
          <w:szCs w:val="22"/>
        </w:rPr>
        <w:t xml:space="preserve">) por hora-homem de trabalho dedicado (i) </w:t>
      </w:r>
      <w:r w:rsidR="00263856">
        <w:rPr>
          <w:sz w:val="22"/>
          <w:szCs w:val="22"/>
        </w:rPr>
        <w:t xml:space="preserve">à </w:t>
      </w:r>
      <w:r w:rsidR="005B72CB" w:rsidRPr="00263856">
        <w:rPr>
          <w:sz w:val="22"/>
          <w:szCs w:val="22"/>
        </w:rPr>
        <w:t xml:space="preserve">execução das garantias, (ii) </w:t>
      </w:r>
      <w:r w:rsidR="00263856">
        <w:rPr>
          <w:sz w:val="22"/>
          <w:szCs w:val="22"/>
        </w:rPr>
        <w:t xml:space="preserve">ao </w:t>
      </w:r>
      <w:r w:rsidR="005B72CB" w:rsidRPr="00263856">
        <w:rPr>
          <w:sz w:val="22"/>
          <w:szCs w:val="22"/>
        </w:rPr>
        <w:t xml:space="preserve">comparecimento em reuniões formais com a Emissora e/ou com os Debenturistas, e (iii) </w:t>
      </w:r>
      <w:r w:rsidR="00263856">
        <w:rPr>
          <w:sz w:val="22"/>
          <w:szCs w:val="22"/>
        </w:rPr>
        <w:t xml:space="preserve">à </w:t>
      </w:r>
      <w:r w:rsidR="005B72CB" w:rsidRPr="00263856">
        <w:rPr>
          <w:sz w:val="22"/>
          <w:szCs w:val="22"/>
        </w:rPr>
        <w:t>implementação das consequentes decisões tomadas em tais eventos, a ser pag</w:t>
      </w:r>
      <w:r w:rsidR="00263856">
        <w:rPr>
          <w:sz w:val="22"/>
          <w:szCs w:val="22"/>
        </w:rPr>
        <w:t>o</w:t>
      </w:r>
      <w:r w:rsidR="005B72CB" w:rsidRPr="00263856">
        <w:rPr>
          <w:sz w:val="22"/>
          <w:szCs w:val="22"/>
        </w:rPr>
        <w:t xml:space="preserve">  5 (cinco) dias após comprovação da entrega, pelo Agente Fiduciário, de “relatório de horas” à Emissora.</w:t>
      </w:r>
      <w:r w:rsidR="005B72CB">
        <w:rPr>
          <w:sz w:val="22"/>
          <w:szCs w:val="22"/>
        </w:rPr>
        <w:t xml:space="preserve"> </w:t>
      </w:r>
    </w:p>
    <w:p w:rsidR="00263856" w:rsidRDefault="00263856" w:rsidP="005C015E">
      <w:pPr>
        <w:spacing w:line="312" w:lineRule="auto"/>
        <w:jc w:val="both"/>
        <w:rPr>
          <w:sz w:val="22"/>
          <w:szCs w:val="22"/>
        </w:rPr>
      </w:pPr>
    </w:p>
    <w:p w:rsidR="00D078AA" w:rsidRDefault="005B72CB" w:rsidP="005C015E">
      <w:pPr>
        <w:spacing w:line="312" w:lineRule="auto"/>
        <w:jc w:val="both"/>
        <w:rPr>
          <w:sz w:val="22"/>
          <w:szCs w:val="22"/>
        </w:rPr>
      </w:pPr>
      <w:r>
        <w:rPr>
          <w:sz w:val="22"/>
          <w:szCs w:val="22"/>
        </w:rPr>
        <w:t>7.7.</w:t>
      </w:r>
      <w:r w:rsidR="007C4A92">
        <w:rPr>
          <w:sz w:val="22"/>
          <w:szCs w:val="22"/>
        </w:rPr>
        <w:t>2</w:t>
      </w:r>
      <w:r>
        <w:rPr>
          <w:sz w:val="22"/>
          <w:szCs w:val="22"/>
        </w:rPr>
        <w:tab/>
      </w:r>
      <w:r>
        <w:rPr>
          <w:sz w:val="22"/>
          <w:szCs w:val="22"/>
        </w:rPr>
        <w:tab/>
        <w:t>Entende-se por reestruturação das Debêntures os eventos relacionados à alteração (i) da garantia</w:t>
      </w:r>
      <w:r w:rsidR="00D078AA">
        <w:rPr>
          <w:sz w:val="22"/>
          <w:szCs w:val="22"/>
        </w:rPr>
        <w:t xml:space="preserve"> da presente Emissão</w:t>
      </w:r>
      <w:r>
        <w:rPr>
          <w:sz w:val="22"/>
          <w:szCs w:val="22"/>
        </w:rPr>
        <w:t>, (ii) dos prazos de pagamento</w:t>
      </w:r>
      <w:r w:rsidR="00D078AA">
        <w:rPr>
          <w:sz w:val="22"/>
          <w:szCs w:val="22"/>
        </w:rPr>
        <w:t xml:space="preserve"> da presente Emissão</w:t>
      </w:r>
      <w:r>
        <w:rPr>
          <w:sz w:val="22"/>
          <w:szCs w:val="22"/>
        </w:rPr>
        <w:t>, e (iii) das condições relacionadas ao vencimento antecipado das Debêntures</w:t>
      </w:r>
      <w:r w:rsidR="00D078AA">
        <w:rPr>
          <w:sz w:val="22"/>
          <w:szCs w:val="22"/>
        </w:rPr>
        <w:t xml:space="preserve"> da presente Emissão</w:t>
      </w:r>
      <w:r>
        <w:rPr>
          <w:sz w:val="22"/>
          <w:szCs w:val="22"/>
        </w:rPr>
        <w:t xml:space="preserve">. </w:t>
      </w:r>
      <w:r w:rsidR="00D078AA">
        <w:rPr>
          <w:sz w:val="22"/>
          <w:szCs w:val="22"/>
        </w:rPr>
        <w:t>Qualquer outro evento que não os listados nesta Cláusula 7.7.</w:t>
      </w:r>
      <w:r w:rsidR="005F0E9C">
        <w:rPr>
          <w:sz w:val="22"/>
          <w:szCs w:val="22"/>
        </w:rPr>
        <w:t xml:space="preserve">2 </w:t>
      </w:r>
      <w:r w:rsidR="00D078AA">
        <w:rPr>
          <w:sz w:val="22"/>
          <w:szCs w:val="22"/>
        </w:rPr>
        <w:t xml:space="preserve">não será considerado como relacionado à reestruturação das Debêntures e, </w:t>
      </w:r>
      <w:r w:rsidR="007D77FA">
        <w:rPr>
          <w:sz w:val="22"/>
          <w:szCs w:val="22"/>
        </w:rPr>
        <w:t>portanto</w:t>
      </w:r>
      <w:r w:rsidR="00D078AA">
        <w:rPr>
          <w:sz w:val="22"/>
          <w:szCs w:val="22"/>
        </w:rPr>
        <w:t xml:space="preserve">, não ensejará o pagamento, pela Emissora ao Agente Fiduciário, de qualquer remuneração adicional. </w:t>
      </w:r>
    </w:p>
    <w:p w:rsidR="00E25E00" w:rsidRDefault="00E25E00" w:rsidP="00D078AA">
      <w:pPr>
        <w:spacing w:line="312" w:lineRule="auto"/>
        <w:jc w:val="both"/>
        <w:rPr>
          <w:sz w:val="22"/>
          <w:szCs w:val="22"/>
        </w:rPr>
      </w:pPr>
    </w:p>
    <w:p w:rsidR="00D078AA" w:rsidRDefault="00D078AA" w:rsidP="00D078AA">
      <w:pPr>
        <w:spacing w:line="312" w:lineRule="auto"/>
        <w:jc w:val="both"/>
        <w:rPr>
          <w:sz w:val="22"/>
          <w:szCs w:val="22"/>
        </w:rPr>
      </w:pPr>
      <w:r w:rsidRPr="00667345">
        <w:rPr>
          <w:sz w:val="22"/>
          <w:szCs w:val="22"/>
        </w:rPr>
        <w:t>7.7.</w:t>
      </w:r>
      <w:r w:rsidR="007C4A92" w:rsidRPr="00667345">
        <w:rPr>
          <w:sz w:val="22"/>
          <w:szCs w:val="22"/>
        </w:rPr>
        <w:t>3</w:t>
      </w:r>
      <w:r w:rsidRPr="00667345">
        <w:rPr>
          <w:sz w:val="22"/>
          <w:szCs w:val="22"/>
        </w:rPr>
        <w:tab/>
      </w:r>
      <w:r w:rsidRPr="00667345">
        <w:rPr>
          <w:sz w:val="22"/>
          <w:szCs w:val="22"/>
        </w:rPr>
        <w:tab/>
      </w:r>
      <w:r w:rsidR="00967266" w:rsidRPr="00667345">
        <w:rPr>
          <w:sz w:val="22"/>
          <w:szCs w:val="22"/>
        </w:rPr>
        <w:t xml:space="preserve">Sujeito ao disposto na Cláusula </w:t>
      </w:r>
      <w:r w:rsidR="00667345" w:rsidRPr="00667345">
        <w:rPr>
          <w:sz w:val="22"/>
          <w:szCs w:val="22"/>
        </w:rPr>
        <w:t>4.6.1.2</w:t>
      </w:r>
      <w:r w:rsidR="00967266">
        <w:rPr>
          <w:sz w:val="22"/>
          <w:szCs w:val="22"/>
        </w:rPr>
        <w:t xml:space="preserve"> acima, n</w:t>
      </w:r>
      <w:r>
        <w:rPr>
          <w:sz w:val="22"/>
          <w:szCs w:val="22"/>
        </w:rPr>
        <w:t xml:space="preserve">o caso de celebração de aditamentos à Escritura, </w:t>
      </w:r>
      <w:del w:id="226" w:author="Nathalia Esteves" w:date="2011-03-30T12:22:00Z">
        <w:r w:rsidR="00263856">
          <w:rPr>
            <w:sz w:val="22"/>
            <w:szCs w:val="22"/>
          </w:rPr>
          <w:delText>ser</w:delText>
        </w:r>
        <w:r w:rsidR="00A8234B">
          <w:rPr>
            <w:sz w:val="22"/>
            <w:szCs w:val="22"/>
          </w:rPr>
          <w:delText>ão</w:delText>
        </w:r>
        <w:r w:rsidR="00263856">
          <w:rPr>
            <w:sz w:val="22"/>
            <w:szCs w:val="22"/>
          </w:rPr>
          <w:delText xml:space="preserve"> </w:delText>
        </w:r>
        <w:r>
          <w:rPr>
            <w:sz w:val="22"/>
            <w:szCs w:val="22"/>
          </w:rPr>
          <w:delText>devid</w:delText>
        </w:r>
        <w:r w:rsidR="00A8234B">
          <w:rPr>
            <w:sz w:val="22"/>
            <w:szCs w:val="22"/>
          </w:rPr>
          <w:delText>as</w:delText>
        </w:r>
      </w:del>
      <w:ins w:id="227" w:author="Nathalia Esteves" w:date="2011-03-30T12:22:00Z">
        <w:r w:rsidR="0099160E">
          <w:rPr>
            <w:sz w:val="22"/>
            <w:szCs w:val="22"/>
          </w:rPr>
          <w:t xml:space="preserve">será </w:t>
        </w:r>
        <w:r>
          <w:rPr>
            <w:sz w:val="22"/>
            <w:szCs w:val="22"/>
          </w:rPr>
          <w:t>devid</w:t>
        </w:r>
        <w:r w:rsidR="0099160E">
          <w:rPr>
            <w:sz w:val="22"/>
            <w:szCs w:val="22"/>
          </w:rPr>
          <w:t>o</w:t>
        </w:r>
      </w:ins>
      <w:r>
        <w:rPr>
          <w:sz w:val="22"/>
          <w:szCs w:val="22"/>
        </w:rPr>
        <w:t xml:space="preserve"> ao Agente Fiduciário </w:t>
      </w:r>
      <w:r w:rsidR="00263856">
        <w:rPr>
          <w:sz w:val="22"/>
          <w:szCs w:val="22"/>
        </w:rPr>
        <w:t xml:space="preserve">o valor de </w:t>
      </w:r>
      <w:r>
        <w:rPr>
          <w:sz w:val="22"/>
          <w:szCs w:val="22"/>
        </w:rPr>
        <w:t>R$</w:t>
      </w:r>
      <w:r w:rsidR="00911F7E">
        <w:rPr>
          <w:sz w:val="22"/>
          <w:szCs w:val="22"/>
        </w:rPr>
        <w:t>500,00</w:t>
      </w:r>
      <w:r w:rsidR="005F0E9C">
        <w:rPr>
          <w:rFonts w:eastAsia="Arial Unicode MS"/>
          <w:w w:val="0"/>
          <w:sz w:val="22"/>
          <w:szCs w:val="22"/>
        </w:rPr>
        <w:t xml:space="preserve"> </w:t>
      </w:r>
      <w:r>
        <w:rPr>
          <w:sz w:val="22"/>
          <w:szCs w:val="22"/>
        </w:rPr>
        <w:t>(</w:t>
      </w:r>
      <w:r w:rsidR="00911F7E">
        <w:rPr>
          <w:sz w:val="22"/>
          <w:szCs w:val="22"/>
        </w:rPr>
        <w:t>quinhentos reais</w:t>
      </w:r>
      <w:r>
        <w:rPr>
          <w:sz w:val="22"/>
          <w:szCs w:val="22"/>
        </w:rPr>
        <w:t xml:space="preserve">) por hora-homem de trabalho dedicado a tais alterações. </w:t>
      </w:r>
    </w:p>
    <w:p w:rsidR="00D078AA" w:rsidRDefault="00D078AA" w:rsidP="005C015E">
      <w:pPr>
        <w:spacing w:line="312" w:lineRule="auto"/>
        <w:jc w:val="both"/>
        <w:rPr>
          <w:sz w:val="22"/>
          <w:szCs w:val="22"/>
          <w:highlight w:val="yellow"/>
        </w:rPr>
      </w:pPr>
    </w:p>
    <w:p w:rsidR="005C015E" w:rsidRPr="007C4A92" w:rsidRDefault="007C4A92" w:rsidP="005C015E">
      <w:pPr>
        <w:spacing w:line="312" w:lineRule="auto"/>
        <w:jc w:val="both"/>
        <w:rPr>
          <w:sz w:val="22"/>
          <w:szCs w:val="22"/>
        </w:rPr>
      </w:pPr>
      <w:r w:rsidRPr="007C4A92">
        <w:rPr>
          <w:sz w:val="22"/>
          <w:szCs w:val="22"/>
        </w:rPr>
        <w:t>7.7.</w:t>
      </w:r>
      <w:r>
        <w:rPr>
          <w:sz w:val="22"/>
          <w:szCs w:val="22"/>
        </w:rPr>
        <w:t>4</w:t>
      </w:r>
      <w:r w:rsidRPr="007C4A92">
        <w:rPr>
          <w:sz w:val="22"/>
          <w:szCs w:val="22"/>
        </w:rPr>
        <w:tab/>
      </w:r>
      <w:r w:rsidRPr="007C4A92">
        <w:rPr>
          <w:sz w:val="22"/>
          <w:szCs w:val="22"/>
        </w:rPr>
        <w:tab/>
      </w:r>
      <w:r w:rsidR="005C015E" w:rsidRPr="007C4A92">
        <w:rPr>
          <w:sz w:val="22"/>
          <w:szCs w:val="22"/>
        </w:rPr>
        <w:t xml:space="preserve">Na hipótese de ocorrer o cancelamento ou o resgate da totalidade das Debêntures em circulação, o Agente Fiduciário fará jus somente à remuneração calculada </w:t>
      </w:r>
      <w:r w:rsidR="005C015E" w:rsidRPr="007C4A92">
        <w:rPr>
          <w:i/>
          <w:sz w:val="22"/>
          <w:szCs w:val="22"/>
        </w:rPr>
        <w:t>pro rata temporis</w:t>
      </w:r>
      <w:r w:rsidR="005C015E" w:rsidRPr="007C4A92">
        <w:rPr>
          <w:sz w:val="22"/>
          <w:szCs w:val="22"/>
        </w:rPr>
        <w:t xml:space="preserve"> pelo período da efetiva prestação dos serviços, devendo restituir para a Emissora a diferença entre a remuneração recebida e aquela a que fez jus.</w:t>
      </w:r>
    </w:p>
    <w:p w:rsidR="005C015E" w:rsidRPr="00D078AA" w:rsidRDefault="005C015E" w:rsidP="005C015E">
      <w:pPr>
        <w:spacing w:line="312" w:lineRule="auto"/>
        <w:jc w:val="both"/>
        <w:rPr>
          <w:sz w:val="22"/>
          <w:szCs w:val="22"/>
          <w:highlight w:val="yellow"/>
        </w:rPr>
      </w:pPr>
    </w:p>
    <w:p w:rsidR="005C015E" w:rsidRPr="007C4A92" w:rsidRDefault="005C015E" w:rsidP="005C015E">
      <w:pPr>
        <w:spacing w:line="312" w:lineRule="auto"/>
        <w:jc w:val="both"/>
        <w:rPr>
          <w:sz w:val="22"/>
          <w:szCs w:val="22"/>
        </w:rPr>
      </w:pPr>
      <w:r w:rsidRPr="007C4A92">
        <w:rPr>
          <w:sz w:val="22"/>
          <w:szCs w:val="22"/>
        </w:rPr>
        <w:t>7.7.</w:t>
      </w:r>
      <w:r w:rsidR="007C4A92">
        <w:rPr>
          <w:sz w:val="22"/>
          <w:szCs w:val="22"/>
        </w:rPr>
        <w:t>5</w:t>
      </w:r>
      <w:r w:rsidRPr="007C4A92">
        <w:rPr>
          <w:sz w:val="22"/>
          <w:szCs w:val="22"/>
        </w:rPr>
        <w:tab/>
      </w:r>
      <w:r w:rsidRPr="007C4A92">
        <w:rPr>
          <w:sz w:val="22"/>
          <w:szCs w:val="22"/>
        </w:rPr>
        <w:tab/>
        <w:t>O pagamento da remuneração do Agente Fiduciário será feito mediante crédito na conta corrente a ser indicada pelo Agente Fiduciário.</w:t>
      </w:r>
    </w:p>
    <w:p w:rsidR="005C015E" w:rsidRPr="00D078AA" w:rsidRDefault="005C015E" w:rsidP="005C015E">
      <w:pPr>
        <w:spacing w:line="312" w:lineRule="auto"/>
        <w:jc w:val="both"/>
        <w:rPr>
          <w:rFonts w:eastAsia="Arial Unicode MS"/>
          <w:w w:val="0"/>
          <w:sz w:val="22"/>
          <w:szCs w:val="22"/>
          <w:highlight w:val="yellow"/>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b/>
          <w:smallCaps/>
          <w:sz w:val="22"/>
          <w:szCs w:val="22"/>
        </w:rPr>
      </w:pPr>
      <w:r w:rsidRPr="007C4A92">
        <w:rPr>
          <w:rFonts w:eastAsia="Arial Unicode MS"/>
          <w:w w:val="0"/>
          <w:sz w:val="22"/>
          <w:szCs w:val="22"/>
        </w:rPr>
        <w:t>7.7.</w:t>
      </w:r>
      <w:r w:rsidR="007C4A92">
        <w:rPr>
          <w:rFonts w:eastAsia="Arial Unicode MS"/>
          <w:w w:val="0"/>
          <w:sz w:val="22"/>
          <w:szCs w:val="22"/>
        </w:rPr>
        <w:t>6</w:t>
      </w:r>
      <w:r w:rsidRPr="007C4A92">
        <w:rPr>
          <w:rFonts w:eastAsia="Arial Unicode MS"/>
          <w:w w:val="0"/>
          <w:sz w:val="22"/>
          <w:szCs w:val="22"/>
        </w:rPr>
        <w:tab/>
      </w:r>
      <w:r w:rsidRPr="007C4A92">
        <w:rPr>
          <w:rFonts w:eastAsia="Arial Unicode MS"/>
          <w:w w:val="0"/>
          <w:sz w:val="22"/>
          <w:szCs w:val="22"/>
        </w:rPr>
        <w:tab/>
        <w:t xml:space="preserve">A remuneração devida ao Agente Fiduciário </w:t>
      </w:r>
      <w:ins w:id="228" w:author="Nathalia Esteves" w:date="2011-03-30T12:22:00Z">
        <w:r w:rsidRPr="007C4A92">
          <w:rPr>
            <w:rFonts w:eastAsia="Arial Unicode MS"/>
            <w:w w:val="0"/>
            <w:sz w:val="22"/>
            <w:szCs w:val="22"/>
          </w:rPr>
          <w:t xml:space="preserve">nos termos </w:t>
        </w:r>
        <w:r w:rsidR="005470FE">
          <w:rPr>
            <w:rFonts w:eastAsia="Arial Unicode MS"/>
            <w:w w:val="0"/>
            <w:sz w:val="22"/>
            <w:szCs w:val="22"/>
          </w:rPr>
          <w:t xml:space="preserve">das </w:t>
        </w:r>
        <w:r w:rsidRPr="007C4A92">
          <w:rPr>
            <w:rFonts w:eastAsia="Arial Unicode MS"/>
            <w:w w:val="0"/>
            <w:sz w:val="22"/>
            <w:szCs w:val="22"/>
          </w:rPr>
          <w:t xml:space="preserve">Cláusula 7.7 </w:t>
        </w:r>
        <w:r w:rsidR="005470FE">
          <w:rPr>
            <w:rFonts w:eastAsia="Arial Unicode MS"/>
            <w:w w:val="0"/>
            <w:sz w:val="22"/>
            <w:szCs w:val="22"/>
          </w:rPr>
          <w:t xml:space="preserve">e seguintes </w:t>
        </w:r>
      </w:ins>
      <w:r w:rsidRPr="007C4A92">
        <w:rPr>
          <w:rFonts w:eastAsia="Arial Unicode MS"/>
          <w:w w:val="0"/>
          <w:sz w:val="22"/>
          <w:szCs w:val="22"/>
        </w:rPr>
        <w:t xml:space="preserve">será atualizada anualmente, com base no Índice </w:t>
      </w:r>
      <w:r w:rsidR="007C4A92">
        <w:rPr>
          <w:rFonts w:eastAsia="Arial Unicode MS"/>
          <w:w w:val="0"/>
          <w:sz w:val="22"/>
          <w:szCs w:val="22"/>
        </w:rPr>
        <w:t>Geral de Preços de Mercado (IGP-M)</w:t>
      </w:r>
      <w:r w:rsidRPr="007C4A92">
        <w:rPr>
          <w:rFonts w:eastAsia="Arial Unicode MS"/>
          <w:w w:val="0"/>
          <w:sz w:val="22"/>
          <w:szCs w:val="22"/>
        </w:rPr>
        <w:t>, ou na sua</w:t>
      </w:r>
      <w:r w:rsidRPr="007C4A92">
        <w:rPr>
          <w:sz w:val="22"/>
          <w:szCs w:val="22"/>
        </w:rPr>
        <w:t xml:space="preserve"> falta, pelo índice que vier a substituí-lo, a partir da data de pagamento da 1ª (primeira) parcela de que trata a Cláusula 7.7 até a data de pagamento de cada parcela, calculados </w:t>
      </w:r>
      <w:r w:rsidRPr="007C4A92">
        <w:rPr>
          <w:rFonts w:eastAsia="Arial Unicode MS"/>
          <w:i/>
          <w:w w:val="0"/>
          <w:sz w:val="22"/>
          <w:szCs w:val="22"/>
        </w:rPr>
        <w:t xml:space="preserve">pro rata temporis </w:t>
      </w:r>
      <w:r w:rsidRPr="007C4A92">
        <w:rPr>
          <w:rFonts w:eastAsia="Arial Unicode MS"/>
          <w:w w:val="0"/>
          <w:sz w:val="22"/>
          <w:szCs w:val="22"/>
        </w:rPr>
        <w:t>se necessário</w:t>
      </w:r>
      <w:r w:rsidRPr="007C4A92">
        <w:rPr>
          <w:sz w:val="22"/>
          <w:szCs w:val="22"/>
        </w:rPr>
        <w:t>.</w:t>
      </w:r>
      <w:r w:rsidR="007C4A92">
        <w:rPr>
          <w:sz w:val="22"/>
          <w:szCs w:val="22"/>
        </w:rPr>
        <w:t xml:space="preserve"> </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D3716F">
        <w:rPr>
          <w:rFonts w:eastAsia="Arial Unicode MS"/>
          <w:w w:val="0"/>
          <w:sz w:val="22"/>
          <w:szCs w:val="22"/>
        </w:rPr>
        <w:t>7.7.</w:t>
      </w:r>
      <w:r w:rsidR="007C4A92">
        <w:rPr>
          <w:rFonts w:eastAsia="Arial Unicode MS"/>
          <w:w w:val="0"/>
          <w:sz w:val="22"/>
          <w:szCs w:val="22"/>
        </w:rPr>
        <w:t>7</w:t>
      </w:r>
      <w:r w:rsidRPr="00D3716F">
        <w:rPr>
          <w:rFonts w:eastAsia="Arial Unicode MS"/>
          <w:w w:val="0"/>
          <w:sz w:val="22"/>
          <w:szCs w:val="22"/>
        </w:rPr>
        <w:tab/>
      </w:r>
      <w:r w:rsidRPr="00D3716F">
        <w:rPr>
          <w:rFonts w:eastAsia="Arial Unicode MS"/>
          <w:w w:val="0"/>
          <w:sz w:val="22"/>
          <w:szCs w:val="22"/>
        </w:rPr>
        <w:tab/>
        <w:t>Os honorários devidos pela Emissora em decorrência da prestação dos serviços do Agente Fiduciário</w:t>
      </w:r>
      <w:ins w:id="229" w:author="Nathalia Esteves" w:date="2011-03-30T12:22:00Z">
        <w:r w:rsidRPr="00D3716F">
          <w:rPr>
            <w:rFonts w:eastAsia="Arial Unicode MS"/>
            <w:w w:val="0"/>
            <w:sz w:val="22"/>
            <w:szCs w:val="22"/>
          </w:rPr>
          <w:t xml:space="preserve"> de que trata</w:t>
        </w:r>
        <w:r w:rsidR="005470FE">
          <w:rPr>
            <w:rFonts w:eastAsia="Arial Unicode MS"/>
            <w:w w:val="0"/>
            <w:sz w:val="22"/>
            <w:szCs w:val="22"/>
          </w:rPr>
          <w:t>m</w:t>
        </w:r>
        <w:r w:rsidRPr="00D3716F">
          <w:rPr>
            <w:rFonts w:eastAsia="Arial Unicode MS"/>
            <w:w w:val="0"/>
            <w:sz w:val="22"/>
            <w:szCs w:val="22"/>
          </w:rPr>
          <w:t xml:space="preserve"> </w:t>
        </w:r>
        <w:r w:rsidR="005470FE">
          <w:rPr>
            <w:rFonts w:eastAsia="Arial Unicode MS"/>
            <w:w w:val="0"/>
            <w:sz w:val="22"/>
            <w:szCs w:val="22"/>
          </w:rPr>
          <w:t xml:space="preserve">as </w:t>
        </w:r>
        <w:r w:rsidRPr="00D3716F">
          <w:rPr>
            <w:rFonts w:eastAsia="Arial Unicode MS"/>
            <w:w w:val="0"/>
            <w:sz w:val="22"/>
            <w:szCs w:val="22"/>
          </w:rPr>
          <w:t>Cláusula</w:t>
        </w:r>
        <w:r w:rsidR="005470FE">
          <w:rPr>
            <w:rFonts w:eastAsia="Arial Unicode MS"/>
            <w:w w:val="0"/>
            <w:sz w:val="22"/>
            <w:szCs w:val="22"/>
          </w:rPr>
          <w:t>s</w:t>
        </w:r>
        <w:r w:rsidRPr="00D3716F">
          <w:rPr>
            <w:rFonts w:eastAsia="Arial Unicode MS"/>
            <w:w w:val="0"/>
            <w:sz w:val="22"/>
            <w:szCs w:val="22"/>
          </w:rPr>
          <w:t xml:space="preserve"> 7.7 </w:t>
        </w:r>
        <w:r w:rsidR="005470FE">
          <w:rPr>
            <w:rFonts w:eastAsia="Arial Unicode MS"/>
            <w:w w:val="0"/>
            <w:sz w:val="22"/>
            <w:szCs w:val="22"/>
          </w:rPr>
          <w:t>e seguintes</w:t>
        </w:r>
      </w:ins>
      <w:r w:rsidR="005470FE">
        <w:rPr>
          <w:rFonts w:eastAsia="Arial Unicode MS"/>
          <w:w w:val="0"/>
          <w:sz w:val="22"/>
          <w:szCs w:val="22"/>
        </w:rPr>
        <w:t xml:space="preserve"> </w:t>
      </w:r>
      <w:r w:rsidRPr="00D3716F">
        <w:rPr>
          <w:sz w:val="22"/>
          <w:szCs w:val="22"/>
        </w:rPr>
        <w:t xml:space="preserve">serão acrescidos dos seguintes tributos: (i) ISS (Imposto sobre serviços de qualquer natureza); (ii) PIS (Contribuição ao Programa de Integração Social); (iii) COFINS (Contribuição para o Financiamento da Seguridade Social), nas alíquotas vigentes correspondentes ao regime de tributação de lucro real pelas instituições financeiras nas respectivas datas de pagamento, de tal forma que tais valores indicados nesta Escritura correspondam a valores líquidos destes tributos incidentes sobre a prestação de serviços de agente fiduciário pelas instituições financeiras; </w:t>
      </w:r>
      <w:r w:rsidR="00A8234B">
        <w:rPr>
          <w:sz w:val="22"/>
          <w:szCs w:val="22"/>
        </w:rPr>
        <w:t xml:space="preserve">(iv) CSLL (Contribuição Social sobre o Lucro Líquido); (v) IRRF (Imposto sobre a Renda Retido na Fonte) nas alíquotas vigentes nas datas de cada pagamento; </w:t>
      </w:r>
      <w:r w:rsidRPr="00D3716F">
        <w:rPr>
          <w:sz w:val="22"/>
          <w:szCs w:val="22"/>
        </w:rPr>
        <w:t>e (v</w:t>
      </w:r>
      <w:r w:rsidR="00A8234B">
        <w:rPr>
          <w:sz w:val="22"/>
          <w:szCs w:val="22"/>
        </w:rPr>
        <w:t>i</w:t>
      </w:r>
      <w:r w:rsidRPr="00D3716F">
        <w:rPr>
          <w:sz w:val="22"/>
          <w:szCs w:val="22"/>
        </w:rPr>
        <w:t>) quaisquer outros tributos que venham a incidir sobre referidos honorários.</w:t>
      </w:r>
    </w:p>
    <w:p w:rsidR="005C015E"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rPrChange w:id="230" w:author="Nathalia Esteves" w:date="2011-03-30T12:22:00Z">
            <w:rPr>
              <w:rFonts w:eastAsia="Arial Unicode MS"/>
              <w:sz w:val="22"/>
            </w:rPr>
          </w:rPrChange>
        </w:rPr>
      </w:pPr>
    </w:p>
    <w:p w:rsidR="005470FE" w:rsidRPr="00D3716F" w:rsidRDefault="005470FE" w:rsidP="005470F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7.7.8</w:t>
      </w:r>
      <w:r>
        <w:rPr>
          <w:sz w:val="22"/>
          <w:szCs w:val="22"/>
        </w:rPr>
        <w:tab/>
      </w:r>
      <w:r>
        <w:rPr>
          <w:sz w:val="22"/>
          <w:szCs w:val="22"/>
        </w:rPr>
        <w:tab/>
      </w:r>
      <w:r w:rsidRPr="00033887">
        <w:rPr>
          <w:sz w:val="22"/>
          <w:szCs w:val="22"/>
        </w:rPr>
        <w:t xml:space="preserve">A remuneração devida pela Emissora não inclui as despesas com viagens, estadias, transporte e publicação necessárias ao exercício </w:t>
      </w:r>
      <w:r>
        <w:rPr>
          <w:sz w:val="22"/>
          <w:szCs w:val="22"/>
        </w:rPr>
        <w:t>da</w:t>
      </w:r>
      <w:r w:rsidRPr="00033887">
        <w:rPr>
          <w:sz w:val="22"/>
          <w:szCs w:val="22"/>
        </w:rPr>
        <w:t xml:space="preserve"> função</w:t>
      </w:r>
      <w:r>
        <w:rPr>
          <w:sz w:val="22"/>
          <w:szCs w:val="22"/>
        </w:rPr>
        <w:t xml:space="preserve"> de Agente Fiduciário</w:t>
      </w:r>
      <w:r w:rsidRPr="00033887">
        <w:rPr>
          <w:sz w:val="22"/>
          <w:szCs w:val="22"/>
        </w:rPr>
        <w:t>, durante ou após a implantação do serviço, a serem cobertas pel</w:t>
      </w:r>
      <w:r>
        <w:rPr>
          <w:sz w:val="22"/>
          <w:szCs w:val="22"/>
        </w:rPr>
        <w:t>a Emissora</w:t>
      </w:r>
      <w:r w:rsidRPr="00033887">
        <w:rPr>
          <w:sz w:val="22"/>
          <w:szCs w:val="22"/>
        </w:rPr>
        <w:t xml:space="preserve">, após prévia aprovação. </w:t>
      </w:r>
      <w:del w:id="231" w:author="Nathalia Esteves" w:date="2011-03-30T12:22:00Z">
        <w:r w:rsidR="008E0989" w:rsidRPr="00033887">
          <w:rPr>
            <w:sz w:val="22"/>
            <w:szCs w:val="22"/>
          </w:rPr>
          <w:delText>Não</w:delText>
        </w:r>
      </w:del>
      <w:ins w:id="232" w:author="Nathalia Esteves" w:date="2011-03-30T12:22:00Z">
        <w:r>
          <w:rPr>
            <w:sz w:val="22"/>
            <w:szCs w:val="22"/>
          </w:rPr>
          <w:t>Igualmente, n</w:t>
        </w:r>
        <w:r w:rsidRPr="00033887">
          <w:rPr>
            <w:sz w:val="22"/>
            <w:szCs w:val="22"/>
          </w:rPr>
          <w:t>ão</w:t>
        </w:r>
      </w:ins>
      <w:r w:rsidRPr="00033887">
        <w:rPr>
          <w:sz w:val="22"/>
          <w:szCs w:val="22"/>
        </w:rPr>
        <w:t xml:space="preserve"> estão incluídas</w:t>
      </w:r>
      <w:del w:id="233" w:author="Nathalia Esteves" w:date="2011-03-30T12:22:00Z">
        <w:r w:rsidR="008E0989" w:rsidRPr="00033887">
          <w:rPr>
            <w:sz w:val="22"/>
            <w:szCs w:val="22"/>
          </w:rPr>
          <w:delText xml:space="preserve"> igualmente</w:delText>
        </w:r>
      </w:del>
      <w:r w:rsidRPr="00033887">
        <w:rPr>
          <w:sz w:val="22"/>
          <w:szCs w:val="22"/>
        </w:rPr>
        <w:t xml:space="preserve">, e serão arcadas pela Emissora, despesas com especialistas, tais como auditoria </w:t>
      </w:r>
      <w:del w:id="234" w:author="Nathalia Esteves" w:date="2011-03-30T12:22:00Z">
        <w:r w:rsidR="008E0989" w:rsidRPr="00033887">
          <w:rPr>
            <w:sz w:val="22"/>
            <w:szCs w:val="22"/>
          </w:rPr>
          <w:delText>nas garantias concedidas ao empréstimo</w:delText>
        </w:r>
      </w:del>
      <w:ins w:id="235" w:author="Nathalia Esteves" w:date="2011-03-30T12:22:00Z">
        <w:r w:rsidRPr="00033887">
          <w:rPr>
            <w:sz w:val="22"/>
            <w:szCs w:val="22"/>
          </w:rPr>
          <w:t xml:space="preserve">na garantia concedida </w:t>
        </w:r>
        <w:r>
          <w:rPr>
            <w:sz w:val="22"/>
            <w:szCs w:val="22"/>
          </w:rPr>
          <w:t>às Debêntures</w:t>
        </w:r>
      </w:ins>
      <w:r>
        <w:rPr>
          <w:sz w:val="22"/>
          <w:szCs w:val="22"/>
        </w:rPr>
        <w:t xml:space="preserve"> </w:t>
      </w:r>
      <w:r w:rsidRPr="00033887">
        <w:rPr>
          <w:sz w:val="22"/>
          <w:szCs w:val="22"/>
        </w:rPr>
        <w:t xml:space="preserve">e assessoria legal ao Agente Fiduciário em caso de inadimplemento </w:t>
      </w:r>
      <w:r w:rsidRPr="00263856">
        <w:rPr>
          <w:sz w:val="22"/>
          <w:szCs w:val="22"/>
        </w:rPr>
        <w:t>no pagamento das Debêntures</w:t>
      </w:r>
      <w:r w:rsidRPr="00033887">
        <w:rPr>
          <w:sz w:val="22"/>
          <w:szCs w:val="22"/>
        </w:rPr>
        <w:t xml:space="preserve">. </w:t>
      </w:r>
      <w:del w:id="236" w:author="Nathalia Esteves" w:date="2011-03-30T12:22:00Z">
        <w:r w:rsidR="008E0989" w:rsidRPr="00033887">
          <w:rPr>
            <w:sz w:val="22"/>
            <w:szCs w:val="22"/>
          </w:rPr>
          <w:delText>As eventuais despesas, depósitos e custas judiciais,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delText>
        </w:r>
      </w:del>
    </w:p>
    <w:p w:rsidR="005470FE" w:rsidRPr="00D3716F" w:rsidRDefault="005470F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r w:rsidRPr="00D3716F">
        <w:rPr>
          <w:rFonts w:eastAsia="Arial Unicode MS"/>
          <w:w w:val="0"/>
          <w:sz w:val="22"/>
          <w:szCs w:val="22"/>
        </w:rPr>
        <w:t>7.7.</w:t>
      </w:r>
      <w:r w:rsidR="005470FE">
        <w:rPr>
          <w:rFonts w:eastAsia="Arial Unicode MS"/>
          <w:w w:val="0"/>
          <w:sz w:val="22"/>
          <w:szCs w:val="22"/>
        </w:rPr>
        <w:t>9</w:t>
      </w:r>
      <w:r w:rsidRPr="00D3716F">
        <w:rPr>
          <w:rFonts w:eastAsia="Arial Unicode MS"/>
          <w:w w:val="0"/>
          <w:sz w:val="22"/>
          <w:szCs w:val="22"/>
        </w:rPr>
        <w:tab/>
      </w:r>
      <w:r w:rsidRPr="00D3716F">
        <w:rPr>
          <w:rFonts w:eastAsia="Arial Unicode MS"/>
          <w:w w:val="0"/>
          <w:sz w:val="22"/>
          <w:szCs w:val="22"/>
        </w:rPr>
        <w:tab/>
        <w:t xml:space="preserve">Fica estabelecido que, na hipótese de vir a ocorrer a substituição do Agente Fiduciário, o substituído deverá repassar a parcela proporcional da remuneração inicialmente recebida sem a contrapartida do serviço prestado, calculada </w:t>
      </w:r>
      <w:r w:rsidRPr="00D3716F">
        <w:rPr>
          <w:rFonts w:eastAsia="Arial Unicode MS"/>
          <w:i/>
          <w:w w:val="0"/>
          <w:sz w:val="22"/>
          <w:szCs w:val="22"/>
        </w:rPr>
        <w:t>pro rata temporis</w:t>
      </w:r>
      <w:r w:rsidRPr="00D3716F">
        <w:rPr>
          <w:rFonts w:eastAsia="Arial Unicode MS"/>
          <w:w w:val="0"/>
          <w:sz w:val="22"/>
          <w:szCs w:val="22"/>
        </w:rPr>
        <w:t>, desde a data de pagamento da remuneração até a data da efetiva substituição, ao agente fiduciário substituto, como forma de remuneração dos serviços a serem por ele prestados. O agente fiduciário substituto fará jus a mesma remuneração devida ao Agente Fiduciário, calculada proporcionalmente ao tempo de prestação de serviço restante, exceto se deliberado de forma diversa pela Assembleia Geral de Debenturistas (conforme definida abaixo).</w:t>
      </w:r>
    </w:p>
    <w:p w:rsidR="005C015E"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i/>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rPrChange w:id="237" w:author="Nathalia Esteves" w:date="2011-03-30T12:22:00Z">
            <w:rPr>
              <w:rFonts w:eastAsia="Arial Unicode MS"/>
              <w:w w:val="0"/>
              <w:sz w:val="22"/>
            </w:rPr>
          </w:rPrChange>
        </w:rPr>
      </w:pPr>
      <w:r w:rsidRPr="00D3716F">
        <w:rPr>
          <w:rFonts w:eastAsia="Arial Unicode MS"/>
          <w:w w:val="0"/>
          <w:sz w:val="22"/>
          <w:szCs w:val="22"/>
        </w:rPr>
        <w:t>7.7.</w:t>
      </w:r>
      <w:r w:rsidR="005470FE">
        <w:rPr>
          <w:rFonts w:eastAsia="Arial Unicode MS"/>
          <w:w w:val="0"/>
          <w:sz w:val="22"/>
          <w:szCs w:val="22"/>
        </w:rPr>
        <w:t>10</w:t>
      </w:r>
      <w:r w:rsidRPr="00D3716F">
        <w:rPr>
          <w:rFonts w:eastAsia="Arial Unicode MS"/>
          <w:w w:val="0"/>
          <w:sz w:val="22"/>
          <w:szCs w:val="22"/>
        </w:rPr>
        <w:tab/>
      </w:r>
      <w:r w:rsidRPr="00D3716F">
        <w:rPr>
          <w:rFonts w:eastAsia="Arial Unicode MS"/>
          <w:w w:val="0"/>
          <w:sz w:val="22"/>
          <w:szCs w:val="22"/>
        </w:rPr>
        <w:tab/>
      </w:r>
      <w:r>
        <w:rPr>
          <w:rFonts w:eastAsia="Arial Unicode MS"/>
          <w:w w:val="0"/>
          <w:sz w:val="22"/>
          <w:szCs w:val="22"/>
        </w:rPr>
        <w:t>A remuneração devida ao Agente Fiduciário nos termos da Cláusula 7.7 acima será devida mesmo após o vencimento das Debêntures, no caso de adoção, pelo Agente Fiduciário, dos procedimentos elencados na legislação aplicável ou na Escritura como configuradores de vencimento antecipado das Debêntures.</w:t>
      </w:r>
    </w:p>
    <w:p w:rsidR="00E00856" w:rsidRPr="00D3716F" w:rsidRDefault="00E00856"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i/>
          <w:w w:val="0"/>
          <w:sz w:val="22"/>
          <w:rPrChange w:id="238" w:author="Nathalia Esteves" w:date="2011-03-30T12:22:00Z">
            <w:rPr>
              <w:rFonts w:eastAsia="Arial Unicode MS"/>
              <w:w w:val="0"/>
              <w:sz w:val="22"/>
            </w:rPr>
          </w:rPrChange>
        </w:rPr>
        <w:pPrChange w:id="239" w:author="Nathalia Esteves" w:date="2011-03-30T12:22:00Z">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pPr>
        </w:pPrChange>
      </w:pPr>
    </w:p>
    <w:p w:rsidR="00FB6DC6" w:rsidRDefault="00FB6DC6"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PrChange w:id="240" w:author="Nathalia Esteves" w:date="2011-03-30T12:22:00Z">
            <w:rPr>
              <w:b/>
              <w:smallCaps/>
              <w:w w:val="0"/>
              <w:sz w:val="22"/>
            </w:rPr>
          </w:rPrChange>
        </w:rPr>
      </w:pPr>
      <w:bookmarkStart w:id="241" w:name="_DV_M356"/>
      <w:bookmarkEnd w:id="241"/>
      <w:r>
        <w:rPr>
          <w:rPrChange w:id="242" w:author="Nathalia Esteves" w:date="2011-03-30T12:22:00Z">
            <w:rPr>
              <w:w w:val="0"/>
              <w:sz w:val="22"/>
            </w:rPr>
          </w:rPrChange>
        </w:rPr>
        <w:t>7.8</w:t>
      </w:r>
      <w:del w:id="243" w:author="Nathalia Esteves" w:date="2011-03-30T12:22:00Z">
        <w:r w:rsidR="008E0989">
          <w:rPr>
            <w:rFonts w:eastAsia="Arial Unicode MS"/>
            <w:w w:val="0"/>
            <w:sz w:val="22"/>
            <w:szCs w:val="22"/>
          </w:rPr>
          <w:tab/>
        </w:r>
        <w:r w:rsidR="008E0989">
          <w:rPr>
            <w:rFonts w:eastAsia="Arial Unicode MS"/>
            <w:w w:val="0"/>
            <w:sz w:val="22"/>
            <w:szCs w:val="22"/>
          </w:rPr>
          <w:tab/>
        </w:r>
        <w:r w:rsidR="008E0989">
          <w:rPr>
            <w:rFonts w:eastAsia="Arial Unicode MS"/>
            <w:w w:val="0"/>
            <w:sz w:val="22"/>
            <w:szCs w:val="22"/>
          </w:rPr>
          <w:tab/>
        </w:r>
      </w:del>
      <w:ins w:id="244" w:author="Nathalia Esteves" w:date="2011-03-30T12:22:00Z">
        <w:r>
          <w:t xml:space="preserve">                </w:t>
        </w:r>
      </w:ins>
      <w:r w:rsidR="005470FE" w:rsidRPr="00D3716F">
        <w:rPr>
          <w:rFonts w:eastAsia="Arial Unicode MS"/>
          <w:w w:val="0"/>
          <w:sz w:val="22"/>
          <w:szCs w:val="22"/>
        </w:rPr>
        <w:t>A Emissora</w:t>
      </w:r>
      <w:r w:rsidR="005470FE">
        <w:rPr>
          <w:rFonts w:eastAsia="Arial Unicode MS"/>
          <w:w w:val="0"/>
          <w:sz w:val="22"/>
          <w:szCs w:val="22"/>
        </w:rPr>
        <w:t>, mediante prévia aprovação,</w:t>
      </w:r>
      <w:r w:rsidR="005470FE" w:rsidRPr="00D3716F">
        <w:rPr>
          <w:rFonts w:eastAsia="Arial Unicode MS"/>
          <w:w w:val="0"/>
          <w:sz w:val="22"/>
          <w:szCs w:val="22"/>
        </w:rPr>
        <w:t xml:space="preserve"> ressarcirá o Agente Fiduciário de todas as despesas em que tenha comprovadamente incorrido para proteger os direitos e interesses dos </w:t>
      </w:r>
      <w:r w:rsidR="005470FE" w:rsidRPr="00D3716F">
        <w:rPr>
          <w:sz w:val="22"/>
          <w:szCs w:val="22"/>
        </w:rPr>
        <w:t xml:space="preserve">Debenturistas </w:t>
      </w:r>
      <w:r w:rsidR="005470FE" w:rsidRPr="00D3716F">
        <w:rPr>
          <w:rFonts w:eastAsia="Arial Unicode MS"/>
          <w:w w:val="0"/>
          <w:sz w:val="22"/>
          <w:szCs w:val="22"/>
        </w:rPr>
        <w:t>ou para realizar seus créditos.</w:t>
      </w:r>
      <w:ins w:id="245" w:author="Nathalia Esteves" w:date="2011-03-30T12:22:00Z">
        <w:r>
          <w:t xml:space="preserve"> </w:t>
        </w:r>
      </w:ins>
    </w:p>
    <w:p w:rsidR="00E00856" w:rsidRPr="00D3716F" w:rsidRDefault="00E00856"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del w:id="246" w:author="Nathalia Esteves" w:date="2011-03-30T12:22:00Z"/>
          <w:rFonts w:eastAsia="Arial Unicode MS"/>
          <w:b/>
          <w:i/>
          <w:w w:val="0"/>
          <w:sz w:val="22"/>
          <w:szCs w:val="22"/>
        </w:rPr>
      </w:pP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7.8.</w:t>
      </w:r>
      <w:r w:rsidR="00FB6DC6">
        <w:rPr>
          <w:rFonts w:eastAsia="Arial Unicode MS"/>
          <w:w w:val="0"/>
          <w:sz w:val="22"/>
          <w:szCs w:val="22"/>
        </w:rPr>
        <w:t>1</w:t>
      </w:r>
      <w:r w:rsidRPr="00D3716F">
        <w:rPr>
          <w:rFonts w:eastAsia="Arial Unicode MS"/>
          <w:w w:val="0"/>
          <w:sz w:val="22"/>
          <w:szCs w:val="22"/>
        </w:rPr>
        <w:tab/>
      </w:r>
      <w:r w:rsidRPr="00D3716F">
        <w:rPr>
          <w:rFonts w:eastAsia="Arial Unicode MS"/>
          <w:w w:val="0"/>
          <w:sz w:val="22"/>
          <w:szCs w:val="22"/>
        </w:rPr>
        <w:tab/>
        <w:t xml:space="preserve">O ressarcimento a que se refere a Cláusula 7.8 acima será efetuado </w:t>
      </w:r>
      <w:r>
        <w:rPr>
          <w:rFonts w:eastAsia="Arial Unicode MS"/>
          <w:w w:val="0"/>
          <w:sz w:val="22"/>
          <w:szCs w:val="22"/>
        </w:rPr>
        <w:t>em até 10 (dez) dias úteis após a entrega à Emissora dos documentos comprobatórios das despesas efetivamente incorridas e necessárias à proteção dos direitos dos Debenturistas</w:t>
      </w:r>
      <w:r w:rsidRPr="00D3716F">
        <w:rPr>
          <w:rFonts w:eastAsia="Arial Unicode MS"/>
          <w:w w:val="0"/>
          <w:sz w:val="22"/>
          <w:szCs w:val="22"/>
        </w:rPr>
        <w:t>.</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FB6DC6" w:rsidRDefault="00FB6DC6" w:rsidP="00FB6DC6">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pPr>
      <w:r>
        <w:t>7.8.2</w:t>
      </w:r>
      <w:r>
        <w:tab/>
      </w:r>
      <w:r>
        <w:tab/>
      </w:r>
      <w:r w:rsidR="005470FE" w:rsidRPr="00D3716F">
        <w:rPr>
          <w:rFonts w:eastAsia="Arial Unicode MS"/>
          <w:w w:val="0"/>
          <w:sz w:val="22"/>
          <w:szCs w:val="22"/>
        </w:rPr>
        <w:t xml:space="preserve">No caso de inadimplemento da Emissora, todas as despesas em que o Agente Fiduciário venha a incorrer para resguardar os interesses dos </w:t>
      </w:r>
      <w:r w:rsidR="005470FE" w:rsidRPr="00D3716F">
        <w:rPr>
          <w:sz w:val="22"/>
          <w:szCs w:val="22"/>
        </w:rPr>
        <w:t xml:space="preserve">Debenturistas </w:t>
      </w:r>
      <w:r w:rsidR="005470FE" w:rsidRPr="00D3716F">
        <w:rPr>
          <w:rFonts w:eastAsia="Arial Unicode MS"/>
          <w:w w:val="0"/>
          <w:sz w:val="22"/>
          <w:szCs w:val="22"/>
        </w:rPr>
        <w:t xml:space="preserve">deverão ser previamente aprovadas e adiantadas pelos </w:t>
      </w:r>
      <w:r w:rsidR="005470FE" w:rsidRPr="00D3716F">
        <w:rPr>
          <w:sz w:val="22"/>
          <w:szCs w:val="22"/>
        </w:rPr>
        <w:t>Debenturistas</w:t>
      </w:r>
      <w:r w:rsidR="005470FE" w:rsidRPr="00D3716F">
        <w:rPr>
          <w:rFonts w:eastAsia="Arial Unicode MS"/>
          <w:w w:val="0"/>
          <w:sz w:val="22"/>
          <w:szCs w:val="22"/>
        </w:rPr>
        <w:t xml:space="preserve"> e, posteriormente, conforme previsto na legislação aplicável, ressarcidas pela Emissora.</w:t>
      </w:r>
      <w:del w:id="247" w:author="Nathalia Esteves" w:date="2011-03-30T12:22:00Z">
        <w:r w:rsidR="008E0989">
          <w:rPr>
            <w:rFonts w:eastAsia="Arial Unicode MS"/>
            <w:w w:val="0"/>
            <w:sz w:val="22"/>
            <w:szCs w:val="22"/>
          </w:rPr>
          <w:delText xml:space="preserve"> </w:delText>
        </w:r>
      </w:del>
    </w:p>
    <w:p w:rsidR="00FB6DC6" w:rsidRDefault="00FB6DC6"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rPrChange w:id="248" w:author="Nathalia Esteves" w:date="2011-03-30T12:22:00Z">
            <w:rPr>
              <w:rFonts w:eastAsia="Arial Unicode MS"/>
            </w:rPr>
          </w:rPrChange>
        </w:rPr>
      </w:pPr>
    </w:p>
    <w:p w:rsidR="005470FE" w:rsidRPr="00D3716F" w:rsidRDefault="005470FE" w:rsidP="005470F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t>7.8.3</w:t>
      </w:r>
      <w:r>
        <w:tab/>
      </w:r>
      <w:r>
        <w:tab/>
      </w:r>
      <w:r w:rsidRPr="00D3716F">
        <w:rPr>
          <w:rFonts w:eastAsia="Arial Unicode MS"/>
          <w:w w:val="0"/>
          <w:sz w:val="22"/>
          <w:szCs w:val="22"/>
        </w:rPr>
        <w:t xml:space="preserve">Tais despesas a serem adiantadas pelos </w:t>
      </w:r>
      <w:r w:rsidRPr="00D3716F">
        <w:rPr>
          <w:sz w:val="22"/>
          <w:szCs w:val="22"/>
        </w:rPr>
        <w:t xml:space="preserve">Debenturistas </w:t>
      </w:r>
      <w:r w:rsidRPr="00D3716F">
        <w:rPr>
          <w:rFonts w:eastAsia="Arial Unicode MS"/>
          <w:w w:val="0"/>
          <w:sz w:val="22"/>
          <w:szCs w:val="22"/>
        </w:rPr>
        <w:t xml:space="preserve">incluem também os gastos com honorários advocatícios de terceiros, depósitos, custas e taxas judiciárias de ações propostas pelo Agente Fiduciário ou decorrentes de ações intentadas contra ele no exercício de sua função, ou ainda que lhe causem prejuízos ou riscos financeiros, enquanto representante da comunhão dos </w:t>
      </w:r>
      <w:r w:rsidRPr="00D3716F">
        <w:rPr>
          <w:sz w:val="22"/>
          <w:szCs w:val="22"/>
        </w:rPr>
        <w:t>Debenturistas</w:t>
      </w:r>
      <w:r w:rsidRPr="00D3716F">
        <w:rPr>
          <w:rFonts w:eastAsia="Arial Unicode MS"/>
          <w:w w:val="0"/>
          <w:sz w:val="22"/>
          <w:szCs w:val="22"/>
        </w:rPr>
        <w:t>.</w:t>
      </w:r>
    </w:p>
    <w:p w:rsidR="005470FE" w:rsidRDefault="005470F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7.8.</w:t>
      </w:r>
      <w:r w:rsidR="005470FE">
        <w:rPr>
          <w:rFonts w:eastAsia="Arial Unicode MS"/>
          <w:w w:val="0"/>
          <w:sz w:val="22"/>
          <w:szCs w:val="22"/>
        </w:rPr>
        <w:t>4</w:t>
      </w:r>
      <w:r w:rsidRPr="00D3716F">
        <w:rPr>
          <w:rFonts w:eastAsia="Arial Unicode MS"/>
          <w:w w:val="0"/>
          <w:sz w:val="22"/>
          <w:szCs w:val="22"/>
        </w:rPr>
        <w:tab/>
      </w:r>
      <w:r w:rsidRPr="00D3716F">
        <w:rPr>
          <w:rFonts w:eastAsia="Arial Unicode MS"/>
          <w:w w:val="0"/>
          <w:sz w:val="22"/>
          <w:szCs w:val="22"/>
        </w:rPr>
        <w:tab/>
        <w:t>As eventuais despesas, depósitos e custas judiciais</w:t>
      </w:r>
      <w:r w:rsidRPr="00D3716F">
        <w:rPr>
          <w:rFonts w:eastAsia="Arial Unicode MS"/>
          <w:i/>
          <w:w w:val="0"/>
          <w:sz w:val="22"/>
          <w:szCs w:val="22"/>
        </w:rPr>
        <w:t xml:space="preserve"> </w:t>
      </w:r>
      <w:r w:rsidRPr="00D3716F">
        <w:rPr>
          <w:rFonts w:eastAsia="Arial Unicode MS"/>
          <w:w w:val="0"/>
          <w:sz w:val="22"/>
          <w:szCs w:val="22"/>
        </w:rPr>
        <w:t xml:space="preserve">decorrentes da sucumbência em ações judiciais serão igualmente suportadas pelos </w:t>
      </w:r>
      <w:r w:rsidRPr="00D3716F">
        <w:rPr>
          <w:sz w:val="22"/>
          <w:szCs w:val="22"/>
        </w:rPr>
        <w:t>Debenturistas</w:t>
      </w:r>
      <w:r w:rsidRPr="00D3716F">
        <w:rPr>
          <w:rFonts w:eastAsia="Arial Unicode MS"/>
          <w:w w:val="0"/>
          <w:sz w:val="22"/>
          <w:szCs w:val="22"/>
        </w:rPr>
        <w:t xml:space="preserve">, bem como a remuneração e as despesas reembolsáveis do Agente Fiduciário, na hipótese de a Emissora permanecer em inadimplência com relação ao pagamento destas por um período superior a </w:t>
      </w:r>
      <w:r w:rsidR="00E00856">
        <w:rPr>
          <w:rFonts w:eastAsia="Arial Unicode MS"/>
          <w:w w:val="0"/>
          <w:sz w:val="22"/>
          <w:szCs w:val="22"/>
        </w:rPr>
        <w:t xml:space="preserve">10 </w:t>
      </w:r>
      <w:r w:rsidRPr="00D3716F">
        <w:rPr>
          <w:rFonts w:eastAsia="Arial Unicode MS"/>
          <w:w w:val="0"/>
          <w:sz w:val="22"/>
          <w:szCs w:val="22"/>
        </w:rPr>
        <w:t>(</w:t>
      </w:r>
      <w:r w:rsidR="00E00856">
        <w:rPr>
          <w:rFonts w:eastAsia="Arial Unicode MS"/>
          <w:w w:val="0"/>
          <w:sz w:val="22"/>
          <w:szCs w:val="22"/>
        </w:rPr>
        <w:t>dez</w:t>
      </w:r>
      <w:r w:rsidRPr="00D3716F">
        <w:rPr>
          <w:rFonts w:eastAsia="Arial Unicode MS"/>
          <w:w w:val="0"/>
          <w:sz w:val="22"/>
          <w:szCs w:val="22"/>
        </w:rPr>
        <w:t xml:space="preserve">) dias, podendo o Agente Fiduciário solicitar garantia prévia dos </w:t>
      </w:r>
      <w:r w:rsidRPr="00D3716F">
        <w:rPr>
          <w:sz w:val="22"/>
          <w:szCs w:val="22"/>
        </w:rPr>
        <w:t xml:space="preserve">Debenturistas </w:t>
      </w:r>
      <w:r w:rsidRPr="00D3716F">
        <w:rPr>
          <w:rFonts w:eastAsia="Arial Unicode MS"/>
          <w:w w:val="0"/>
          <w:sz w:val="22"/>
          <w:szCs w:val="22"/>
        </w:rPr>
        <w:t>para cobertura do risco da sucumbência.</w:t>
      </w:r>
    </w:p>
    <w:p w:rsidR="005C015E"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Change w:id="249" w:author="Nathalia Esteves" w:date="2011-03-30T12:22:00Z">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pPr>
        </w:pPrChange>
      </w:pPr>
      <w:bookmarkStart w:id="250" w:name="_DV_M369"/>
      <w:bookmarkStart w:id="251" w:name="_DV_M371"/>
      <w:bookmarkEnd w:id="250"/>
      <w:bookmarkEnd w:id="251"/>
    </w:p>
    <w:p w:rsidR="005470FE" w:rsidRPr="00D3716F" w:rsidRDefault="005470FE" w:rsidP="005470F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7.8.5</w:t>
      </w:r>
      <w:r w:rsidRPr="00D3716F">
        <w:rPr>
          <w:rFonts w:eastAsia="Arial Unicode MS"/>
          <w:w w:val="0"/>
          <w:sz w:val="22"/>
          <w:szCs w:val="22"/>
        </w:rPr>
        <w:tab/>
      </w:r>
      <w:r w:rsidRPr="00D3716F">
        <w:rPr>
          <w:rFonts w:eastAsia="Arial Unicode MS"/>
          <w:w w:val="0"/>
          <w:sz w:val="22"/>
          <w:szCs w:val="22"/>
        </w:rPr>
        <w:tab/>
        <w:t xml:space="preserve">As despesas a que se refere </w:t>
      </w:r>
      <w:bookmarkStart w:id="252" w:name="_DV_M362"/>
      <w:bookmarkEnd w:id="252"/>
      <w:r w:rsidRPr="00D3716F">
        <w:rPr>
          <w:rFonts w:eastAsia="Arial Unicode MS"/>
          <w:w w:val="0"/>
          <w:sz w:val="22"/>
          <w:szCs w:val="22"/>
        </w:rPr>
        <w:t>a Cláusula 7.8 acima compreenderão, inclusive, aquelas incorridas com:</w:t>
      </w:r>
    </w:p>
    <w:p w:rsidR="005470FE" w:rsidRPr="00D3716F" w:rsidRDefault="005470FE" w:rsidP="005470FE">
      <w:pPr>
        <w:shd w:val="clear" w:color="auto" w:fill="FFFFFF"/>
        <w:tabs>
          <w:tab w:val="left" w:pos="851"/>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470FE" w:rsidRPr="00D3716F" w:rsidRDefault="005470FE" w:rsidP="005470F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w:t>
      </w:r>
      <w:r w:rsidRPr="00D3716F">
        <w:rPr>
          <w:rFonts w:eastAsia="Arial Unicode MS"/>
          <w:w w:val="0"/>
          <w:sz w:val="22"/>
          <w:szCs w:val="22"/>
        </w:rPr>
        <w:tab/>
        <w:t>publicação de relatórios, avisos e notificações, conforme previsto nesta Escritura, e outras que vierem a ser exigidas por regulamentos aplicáveis;</w:t>
      </w:r>
    </w:p>
    <w:p w:rsidR="005470FE" w:rsidRPr="00D3716F" w:rsidRDefault="005470FE" w:rsidP="005470F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470FE" w:rsidRPr="00D3716F" w:rsidRDefault="005470FE" w:rsidP="005470F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(ii)</w:t>
      </w:r>
      <w:r w:rsidRPr="00D3716F">
        <w:rPr>
          <w:rFonts w:eastAsia="Arial Unicode MS"/>
          <w:w w:val="0"/>
          <w:sz w:val="22"/>
          <w:szCs w:val="22"/>
        </w:rPr>
        <w:tab/>
        <w:t>extração de certidões;</w:t>
      </w:r>
    </w:p>
    <w:p w:rsidR="005470FE" w:rsidRPr="00D3716F" w:rsidRDefault="005470FE" w:rsidP="005470F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470FE" w:rsidRPr="00D3716F" w:rsidRDefault="005470FE" w:rsidP="005470F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(iii)</w:t>
      </w:r>
      <w:r w:rsidRPr="00D3716F">
        <w:rPr>
          <w:rFonts w:eastAsia="Arial Unicode MS"/>
          <w:w w:val="0"/>
          <w:sz w:val="22"/>
          <w:szCs w:val="22"/>
        </w:rPr>
        <w:tab/>
        <w:t>locomoções entre estados da federação e respectivas hospedagens, quando necessárias ao desempenho das funções e devidamente comprovadas; e</w:t>
      </w:r>
    </w:p>
    <w:p w:rsidR="005470FE" w:rsidRPr="00D3716F" w:rsidRDefault="005470FE" w:rsidP="005470F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470FE" w:rsidRPr="00D3716F" w:rsidRDefault="005470FE" w:rsidP="005470FE">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r w:rsidRPr="00D3716F">
        <w:rPr>
          <w:rFonts w:eastAsia="Arial Unicode MS"/>
          <w:w w:val="0"/>
          <w:sz w:val="22"/>
          <w:szCs w:val="22"/>
        </w:rPr>
        <w:t>(iv)</w:t>
      </w:r>
      <w:r w:rsidRPr="00D3716F">
        <w:rPr>
          <w:rFonts w:eastAsia="Arial Unicode MS"/>
          <w:w w:val="0"/>
          <w:sz w:val="22"/>
          <w:szCs w:val="22"/>
        </w:rPr>
        <w:tab/>
        <w:t xml:space="preserve">eventuais levantamentos adicionais, especiais ou periciais que vierem a ser imprescindíveis, se ocorrerem omissões e/ou obscuridades nas informações pertinentes aos estritos interesses dos </w:t>
      </w:r>
      <w:r w:rsidRPr="00D3716F">
        <w:rPr>
          <w:sz w:val="22"/>
          <w:szCs w:val="22"/>
        </w:rPr>
        <w:t>Debenturistas</w:t>
      </w:r>
      <w:r w:rsidRPr="00D3716F">
        <w:rPr>
          <w:rFonts w:eastAsia="Arial Unicode MS"/>
          <w:w w:val="0"/>
          <w:sz w:val="22"/>
          <w:szCs w:val="22"/>
        </w:rPr>
        <w:t>.</w:t>
      </w:r>
    </w:p>
    <w:p w:rsidR="005470FE" w:rsidRPr="00D3716F" w:rsidRDefault="005470F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7.8.</w:t>
      </w:r>
      <w:r w:rsidR="005470FE">
        <w:rPr>
          <w:rFonts w:eastAsia="Arial Unicode MS"/>
          <w:w w:val="0"/>
          <w:sz w:val="22"/>
          <w:szCs w:val="22"/>
        </w:rPr>
        <w:t>6</w:t>
      </w:r>
      <w:r w:rsidRPr="00D3716F">
        <w:rPr>
          <w:rFonts w:eastAsia="Arial Unicode MS"/>
          <w:w w:val="0"/>
          <w:sz w:val="22"/>
          <w:szCs w:val="22"/>
        </w:rPr>
        <w:tab/>
      </w:r>
      <w:r w:rsidRPr="00D3716F">
        <w:rPr>
          <w:rFonts w:eastAsia="Arial Unicode MS"/>
          <w:w w:val="0"/>
          <w:sz w:val="22"/>
          <w:szCs w:val="22"/>
        </w:rPr>
        <w:tab/>
        <w:t xml:space="preserve">O crédito do Agente Fiduciário por despesas incorridas para proteger direitos e interesses ou realizar créditos dos </w:t>
      </w:r>
      <w:r w:rsidRPr="00D3716F">
        <w:rPr>
          <w:sz w:val="22"/>
          <w:szCs w:val="22"/>
        </w:rPr>
        <w:t xml:space="preserve">Debenturistas </w:t>
      </w:r>
      <w:r w:rsidRPr="00D3716F">
        <w:rPr>
          <w:rFonts w:eastAsia="Arial Unicode MS"/>
          <w:w w:val="0"/>
          <w:sz w:val="22"/>
          <w:szCs w:val="22"/>
        </w:rPr>
        <w:t>que não tenha sido saldado na forma ora estabelecida será acrescido à dívida da Emissora e terá preferência sobre as Debêntures na ordem de pagamento.</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pStyle w:val="Ttulo1"/>
        <w:tabs>
          <w:tab w:val="left" w:pos="1418"/>
        </w:tabs>
        <w:spacing w:before="0" w:after="0" w:line="312" w:lineRule="auto"/>
        <w:jc w:val="both"/>
        <w:rPr>
          <w:rFonts w:ascii="Times New Roman" w:hAnsi="Times New Roman" w:cs="Times New Roman"/>
          <w:w w:val="0"/>
          <w:sz w:val="22"/>
          <w:szCs w:val="22"/>
        </w:rPr>
      </w:pPr>
      <w:bookmarkStart w:id="253" w:name="_DV_M373"/>
      <w:bookmarkEnd w:id="253"/>
      <w:r w:rsidRPr="00555C69">
        <w:rPr>
          <w:rFonts w:ascii="Times New Roman" w:hAnsi="Times New Roman" w:cs="Times New Roman"/>
          <w:w w:val="0"/>
          <w:sz w:val="22"/>
          <w:szCs w:val="22"/>
        </w:rPr>
        <w:t>8.</w:t>
      </w:r>
      <w:r w:rsidRPr="00555C69">
        <w:rPr>
          <w:rFonts w:ascii="Times New Roman" w:hAnsi="Times New Roman" w:cs="Times New Roman"/>
          <w:w w:val="0"/>
          <w:sz w:val="22"/>
          <w:szCs w:val="22"/>
        </w:rPr>
        <w:tab/>
      </w:r>
      <w:r w:rsidRPr="00555C69">
        <w:rPr>
          <w:rFonts w:ascii="Times New Roman" w:hAnsi="Times New Roman" w:cs="Times New Roman"/>
          <w:w w:val="0"/>
          <w:sz w:val="22"/>
          <w:szCs w:val="22"/>
        </w:rPr>
        <w:tab/>
        <w:t>DA ASSEMBLEIA GERAL DE DEBENTURISTAS</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54" w:name="_DV_C607"/>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Style w:val="DeltaViewInsertion"/>
          <w:rFonts w:eastAsia="Arial Unicode MS"/>
          <w:color w:val="auto"/>
          <w:w w:val="0"/>
          <w:sz w:val="22"/>
          <w:szCs w:val="22"/>
        </w:rPr>
      </w:pPr>
      <w:r w:rsidRPr="00D3716F">
        <w:rPr>
          <w:rFonts w:eastAsia="Arial Unicode MS"/>
          <w:w w:val="0"/>
          <w:sz w:val="22"/>
          <w:szCs w:val="22"/>
        </w:rPr>
        <w:t>8.1</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 xml:space="preserve">Os Debenturistas poderão, a qualquer tempo, reunir-se em assembleia a fim de deliberar sobre matéria de interesse da comunhão dos </w:t>
      </w:r>
      <w:r w:rsidRPr="00D3716F">
        <w:rPr>
          <w:sz w:val="22"/>
          <w:szCs w:val="22"/>
        </w:rPr>
        <w:t>Debenturistas (“</w:t>
      </w:r>
      <w:r w:rsidRPr="00D3716F">
        <w:rPr>
          <w:sz w:val="22"/>
          <w:szCs w:val="22"/>
          <w:u w:val="single"/>
        </w:rPr>
        <w:t>Assembleia Geral de Debenturistas</w:t>
      </w:r>
      <w:r w:rsidRPr="00D3716F">
        <w:rPr>
          <w:sz w:val="22"/>
          <w:szCs w:val="22"/>
        </w:rPr>
        <w:t>”)</w:t>
      </w:r>
      <w:r w:rsidRPr="00D3716F">
        <w:rPr>
          <w:rFonts w:eastAsia="Arial Unicode MS"/>
          <w:w w:val="0"/>
          <w:sz w:val="22"/>
          <w:szCs w:val="22"/>
        </w:rPr>
        <w:t>.</w:t>
      </w:r>
      <w:bookmarkEnd w:id="254"/>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Style w:val="DeltaViewInsertion"/>
          <w:rFonts w:eastAsia="Arial Unicode MS"/>
          <w:color w:val="auto"/>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u w:val="double"/>
        </w:rPr>
      </w:pPr>
      <w:r w:rsidRPr="00D3716F">
        <w:rPr>
          <w:rStyle w:val="DeltaViewInsertion"/>
          <w:rFonts w:eastAsia="Arial Unicode MS"/>
          <w:color w:val="auto"/>
          <w:w w:val="0"/>
          <w:sz w:val="22"/>
          <w:szCs w:val="22"/>
          <w:u w:val="none"/>
        </w:rPr>
        <w:t>8.2</w:t>
      </w:r>
      <w:r w:rsidRPr="00D3716F">
        <w:rPr>
          <w:rStyle w:val="DeltaViewInsertion"/>
          <w:rFonts w:eastAsia="Arial Unicode MS"/>
          <w:color w:val="auto"/>
          <w:w w:val="0"/>
          <w:sz w:val="22"/>
          <w:szCs w:val="22"/>
          <w:u w:val="none"/>
        </w:rPr>
        <w:tab/>
      </w:r>
      <w:r w:rsidRPr="00D3716F">
        <w:rPr>
          <w:rStyle w:val="DeltaViewInsertion"/>
          <w:rFonts w:eastAsia="Arial Unicode MS"/>
          <w:color w:val="auto"/>
          <w:w w:val="0"/>
          <w:sz w:val="22"/>
          <w:szCs w:val="22"/>
          <w:u w:val="none"/>
        </w:rPr>
        <w:tab/>
      </w:r>
      <w:r w:rsidRPr="00D3716F">
        <w:rPr>
          <w:rStyle w:val="DeltaViewInsertion"/>
          <w:rFonts w:eastAsia="Arial Unicode MS"/>
          <w:color w:val="auto"/>
          <w:w w:val="0"/>
          <w:sz w:val="22"/>
          <w:szCs w:val="22"/>
          <w:u w:val="none"/>
        </w:rPr>
        <w:tab/>
      </w:r>
      <w:r w:rsidRPr="00D3716F">
        <w:rPr>
          <w:rFonts w:eastAsia="Arial Unicode MS"/>
          <w:w w:val="0"/>
          <w:sz w:val="22"/>
          <w:szCs w:val="22"/>
        </w:rPr>
        <w:t xml:space="preserve">Aplica-se à </w:t>
      </w:r>
      <w:r w:rsidRPr="00D3716F">
        <w:rPr>
          <w:sz w:val="22"/>
          <w:szCs w:val="22"/>
        </w:rPr>
        <w:t>Assembleia</w:t>
      </w:r>
      <w:r w:rsidRPr="00D3716F">
        <w:rPr>
          <w:rFonts w:eastAsia="Arial Unicode MS"/>
          <w:w w:val="0"/>
          <w:sz w:val="22"/>
          <w:szCs w:val="22"/>
        </w:rPr>
        <w:t xml:space="preserve"> Geral de Debenturistas, </w:t>
      </w:r>
      <w:r>
        <w:rPr>
          <w:rFonts w:eastAsia="Arial Unicode MS"/>
          <w:w w:val="0"/>
          <w:sz w:val="22"/>
          <w:szCs w:val="22"/>
        </w:rPr>
        <w:t xml:space="preserve">inclusive no que diz respeito à sua convocação, </w:t>
      </w:r>
      <w:r w:rsidRPr="00D3716F">
        <w:rPr>
          <w:rFonts w:eastAsia="Arial Unicode MS"/>
          <w:w w:val="0"/>
          <w:sz w:val="22"/>
          <w:szCs w:val="22"/>
        </w:rPr>
        <w:t>no que couber, além do disposto na presente Escritura, o disposto na Lei das Sociedades por Ações sobre assembleia geral de acionistas.</w:t>
      </w:r>
    </w:p>
    <w:p w:rsidR="005C015E" w:rsidRPr="00D3716F" w:rsidRDefault="005C015E" w:rsidP="005C015E">
      <w:pPr>
        <w:pStyle w:val="BodyText21"/>
        <w:widowControl/>
        <w:tabs>
          <w:tab w:val="left" w:pos="1800"/>
        </w:tabs>
        <w:spacing w:line="312" w:lineRule="auto"/>
        <w:rPr>
          <w:rStyle w:val="DeltaViewInsertion"/>
          <w:rFonts w:ascii="Times New Roman" w:eastAsia="Arial Unicode MS" w:hAnsi="Times New Roman" w:cs="Times New Roman"/>
          <w:color w:val="auto"/>
          <w:w w:val="0"/>
          <w:sz w:val="22"/>
          <w:szCs w:val="22"/>
        </w:rPr>
      </w:pPr>
      <w:bookmarkStart w:id="255" w:name="_DV_C608"/>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56" w:name="_DV_M375"/>
      <w:bookmarkEnd w:id="255"/>
      <w:bookmarkEnd w:id="256"/>
      <w:r w:rsidRPr="00D3716F">
        <w:rPr>
          <w:rFonts w:eastAsia="Arial Unicode MS"/>
          <w:w w:val="0"/>
          <w:sz w:val="22"/>
          <w:szCs w:val="22"/>
        </w:rPr>
        <w:t>8.3</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 xml:space="preserve">A </w:t>
      </w:r>
      <w:r w:rsidRPr="00D3716F">
        <w:rPr>
          <w:sz w:val="22"/>
          <w:szCs w:val="22"/>
        </w:rPr>
        <w:t>Assembleia</w:t>
      </w:r>
      <w:r w:rsidRPr="00D3716F">
        <w:rPr>
          <w:rFonts w:eastAsia="Arial Unicode MS"/>
          <w:w w:val="0"/>
          <w:sz w:val="22"/>
          <w:szCs w:val="22"/>
        </w:rPr>
        <w:t xml:space="preserve"> Geral de Debenturistas pode ser convocada (i)</w:t>
      </w:r>
      <w:bookmarkStart w:id="257" w:name="_DV_M376"/>
      <w:bookmarkEnd w:id="257"/>
      <w:r w:rsidRPr="00D3716F">
        <w:rPr>
          <w:rFonts w:eastAsia="Arial Unicode MS"/>
          <w:w w:val="0"/>
          <w:sz w:val="22"/>
          <w:szCs w:val="22"/>
        </w:rPr>
        <w:t xml:space="preserve"> pelo Agente Fiduciário</w:t>
      </w:r>
      <w:bookmarkStart w:id="258" w:name="_DV_C615"/>
      <w:r w:rsidRPr="00D3716F">
        <w:rPr>
          <w:rFonts w:eastAsia="Arial Unicode MS"/>
          <w:w w:val="0"/>
          <w:sz w:val="22"/>
          <w:szCs w:val="22"/>
        </w:rPr>
        <w:t xml:space="preserve">, </w:t>
      </w:r>
      <w:bookmarkStart w:id="259" w:name="_DV_M377"/>
      <w:bookmarkEnd w:id="258"/>
      <w:bookmarkEnd w:id="259"/>
      <w:r w:rsidRPr="00D3716F">
        <w:rPr>
          <w:rFonts w:eastAsia="Arial Unicode MS"/>
          <w:w w:val="0"/>
          <w:sz w:val="22"/>
          <w:szCs w:val="22"/>
        </w:rPr>
        <w:t>(ii) pela Emissora</w:t>
      </w:r>
      <w:bookmarkStart w:id="260" w:name="_DV_M378"/>
      <w:bookmarkEnd w:id="260"/>
      <w:r w:rsidRPr="00D3716F">
        <w:rPr>
          <w:rFonts w:eastAsia="Arial Unicode MS"/>
          <w:w w:val="0"/>
          <w:sz w:val="22"/>
          <w:szCs w:val="22"/>
        </w:rPr>
        <w:t xml:space="preserve">, (iii) por </w:t>
      </w:r>
      <w:r w:rsidRPr="00D3716F">
        <w:rPr>
          <w:sz w:val="22"/>
          <w:szCs w:val="22"/>
        </w:rPr>
        <w:t xml:space="preserve">Debenturistas </w:t>
      </w:r>
      <w:r w:rsidRPr="00D3716F">
        <w:rPr>
          <w:rFonts w:eastAsia="Arial Unicode MS"/>
          <w:w w:val="0"/>
          <w:sz w:val="22"/>
          <w:szCs w:val="22"/>
        </w:rPr>
        <w:t>que representem 10% (dez por cento), no mínimo, das Debêntures em circulação</w:t>
      </w:r>
      <w:bookmarkStart w:id="261" w:name="_DV_C619"/>
      <w:r w:rsidRPr="00D3716F">
        <w:rPr>
          <w:rFonts w:eastAsia="Arial Unicode MS"/>
          <w:w w:val="0"/>
          <w:sz w:val="22"/>
          <w:szCs w:val="22"/>
        </w:rPr>
        <w:t>, ou</w:t>
      </w:r>
      <w:bookmarkStart w:id="262" w:name="_DV_M379"/>
      <w:bookmarkStart w:id="263" w:name="_DV_M380"/>
      <w:bookmarkEnd w:id="261"/>
      <w:bookmarkEnd w:id="262"/>
      <w:bookmarkEnd w:id="263"/>
      <w:r w:rsidRPr="00D3716F">
        <w:rPr>
          <w:rFonts w:eastAsia="Arial Unicode MS"/>
          <w:w w:val="0"/>
          <w:sz w:val="22"/>
          <w:szCs w:val="22"/>
        </w:rPr>
        <w:t xml:space="preserve"> (iv) pela CVM.</w:t>
      </w:r>
    </w:p>
    <w:p w:rsidR="005C015E" w:rsidRPr="00D3716F" w:rsidRDefault="005C015E" w:rsidP="005C015E">
      <w:pPr>
        <w:pStyle w:val="p0"/>
        <w:widowControl/>
        <w:tabs>
          <w:tab w:val="clear" w:pos="720"/>
          <w:tab w:val="left" w:pos="1418"/>
        </w:tabs>
        <w:spacing w:line="312" w:lineRule="auto"/>
        <w:rPr>
          <w:rFonts w:ascii="Times New Roman" w:eastAsia="Arial Unicode MS" w:hAnsi="Times New Roman"/>
          <w:szCs w:val="22"/>
        </w:rPr>
      </w:pPr>
      <w:bookmarkStart w:id="264" w:name="_DV_M382"/>
      <w:bookmarkEnd w:id="264"/>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8.3.1</w:t>
      </w:r>
      <w:r w:rsidRPr="00D3716F">
        <w:rPr>
          <w:rFonts w:eastAsia="Arial Unicode MS"/>
          <w:w w:val="0"/>
          <w:sz w:val="22"/>
          <w:szCs w:val="22"/>
        </w:rPr>
        <w:tab/>
      </w:r>
      <w:r w:rsidRPr="00D3716F">
        <w:rPr>
          <w:rFonts w:eastAsia="Arial Unicode MS"/>
          <w:w w:val="0"/>
          <w:sz w:val="22"/>
          <w:szCs w:val="22"/>
        </w:rPr>
        <w:tab/>
      </w:r>
      <w:r w:rsidR="00C328B6">
        <w:rPr>
          <w:rFonts w:eastAsia="Arial Unicode MS"/>
          <w:w w:val="0"/>
          <w:sz w:val="22"/>
          <w:szCs w:val="22"/>
        </w:rPr>
        <w:t>Para fins desta Cláusula 8ª, e</w:t>
      </w:r>
      <w:r w:rsidRPr="00D3716F">
        <w:rPr>
          <w:rFonts w:eastAsia="Arial Unicode MS"/>
          <w:w w:val="0"/>
          <w:sz w:val="22"/>
          <w:szCs w:val="22"/>
        </w:rPr>
        <w:t>ntende</w:t>
      </w:r>
      <w:r w:rsidR="000B4D62">
        <w:rPr>
          <w:rFonts w:eastAsia="Arial Unicode MS"/>
          <w:w w:val="0"/>
          <w:sz w:val="22"/>
          <w:szCs w:val="22"/>
        </w:rPr>
        <w:t>-se</w:t>
      </w:r>
      <w:r w:rsidRPr="00D3716F">
        <w:rPr>
          <w:rFonts w:eastAsia="Arial Unicode MS"/>
          <w:w w:val="0"/>
          <w:sz w:val="22"/>
          <w:szCs w:val="22"/>
        </w:rPr>
        <w:t xml:space="preserve"> por Debêntures em circulação aquelas emitidas pela Emissora que </w:t>
      </w:r>
      <w:r w:rsidR="00C328B6">
        <w:rPr>
          <w:rFonts w:eastAsia="Arial Unicode MS"/>
          <w:w w:val="0"/>
          <w:sz w:val="22"/>
          <w:szCs w:val="22"/>
        </w:rPr>
        <w:t xml:space="preserve">ainda </w:t>
      </w:r>
      <w:r w:rsidRPr="00D3716F">
        <w:rPr>
          <w:rFonts w:eastAsia="Arial Unicode MS"/>
          <w:w w:val="0"/>
          <w:sz w:val="22"/>
          <w:szCs w:val="22"/>
        </w:rPr>
        <w:t>não tiver</w:t>
      </w:r>
      <w:r>
        <w:rPr>
          <w:rFonts w:eastAsia="Arial Unicode MS"/>
          <w:w w:val="0"/>
          <w:sz w:val="22"/>
          <w:szCs w:val="22"/>
        </w:rPr>
        <w:t>e</w:t>
      </w:r>
      <w:r w:rsidRPr="00D3716F">
        <w:rPr>
          <w:rFonts w:eastAsia="Arial Unicode MS"/>
          <w:w w:val="0"/>
          <w:sz w:val="22"/>
          <w:szCs w:val="22"/>
        </w:rPr>
        <w:t>m sido amortizadas, resgatadas ou liquidadas</w:t>
      </w:r>
      <w:r w:rsidR="00C328B6">
        <w:rPr>
          <w:rFonts w:eastAsia="Arial Unicode MS"/>
          <w:w w:val="0"/>
          <w:sz w:val="22"/>
          <w:szCs w:val="22"/>
        </w:rPr>
        <w:t xml:space="preserve">, devendo ser excluídas do número de tais Debêntures </w:t>
      </w:r>
      <w:r w:rsidRPr="00D3716F">
        <w:rPr>
          <w:rFonts w:eastAsia="Arial Unicode MS"/>
          <w:w w:val="0"/>
          <w:sz w:val="22"/>
          <w:szCs w:val="22"/>
        </w:rPr>
        <w:t xml:space="preserve">aquelas que a Emissora </w:t>
      </w:r>
      <w:r w:rsidR="00C328B6">
        <w:rPr>
          <w:rFonts w:eastAsia="Arial Unicode MS"/>
          <w:w w:val="0"/>
          <w:sz w:val="22"/>
          <w:szCs w:val="22"/>
        </w:rPr>
        <w:t xml:space="preserve">possuir </w:t>
      </w:r>
      <w:r w:rsidRPr="00D3716F">
        <w:rPr>
          <w:rFonts w:eastAsia="Arial Unicode MS"/>
          <w:w w:val="0"/>
          <w:sz w:val="22"/>
          <w:szCs w:val="22"/>
        </w:rPr>
        <w:t>em tesouraria</w:t>
      </w:r>
      <w:r w:rsidR="00635BF7">
        <w:rPr>
          <w:rFonts w:eastAsia="Arial Unicode MS"/>
          <w:w w:val="0"/>
          <w:sz w:val="22"/>
          <w:szCs w:val="22"/>
        </w:rPr>
        <w:t>,</w:t>
      </w:r>
      <w:r w:rsidRPr="00D3716F">
        <w:rPr>
          <w:rFonts w:eastAsia="Arial Unicode MS"/>
          <w:w w:val="0"/>
          <w:sz w:val="22"/>
          <w:szCs w:val="22"/>
        </w:rPr>
        <w:t xml:space="preserve"> ou que sejam detidas pelo seu acionista controlador</w:t>
      </w:r>
      <w:r w:rsidR="00C328B6">
        <w:rPr>
          <w:rFonts w:eastAsia="Arial Unicode MS"/>
          <w:w w:val="0"/>
          <w:sz w:val="22"/>
          <w:szCs w:val="22"/>
        </w:rPr>
        <w:t xml:space="preserve"> ou qualquer de suas sociedades controladas e coligadas, bem como respectivos diretores ou conselheiros e respectivos parentes até segundo grau e respectivos cônjuges destes últimos</w:t>
      </w:r>
      <w:r w:rsidRPr="00D3716F">
        <w:rPr>
          <w:rFonts w:eastAsia="Arial Unicode MS"/>
          <w:w w:val="0"/>
          <w:sz w:val="22"/>
          <w:szCs w:val="22"/>
        </w:rPr>
        <w:t xml:space="preserve">. </w:t>
      </w:r>
    </w:p>
    <w:p w:rsidR="00CC29FF" w:rsidRPr="00D3716F" w:rsidRDefault="00CC29FF" w:rsidP="005C015E">
      <w:pPr>
        <w:pStyle w:val="p0"/>
        <w:widowControl/>
        <w:tabs>
          <w:tab w:val="clear" w:pos="720"/>
          <w:tab w:val="left" w:pos="1418"/>
        </w:tabs>
        <w:spacing w:line="312" w:lineRule="auto"/>
        <w:rPr>
          <w:rFonts w:ascii="Times New Roman" w:eastAsia="Arial Unicode MS" w:hAnsi="Times New Roman"/>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8.4</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 xml:space="preserve">A </w:t>
      </w:r>
      <w:r w:rsidRPr="00D3716F">
        <w:rPr>
          <w:sz w:val="22"/>
          <w:szCs w:val="22"/>
        </w:rPr>
        <w:t>Assembleia</w:t>
      </w:r>
      <w:r w:rsidRPr="00D3716F">
        <w:rPr>
          <w:rFonts w:eastAsia="Arial Unicode MS"/>
          <w:w w:val="0"/>
          <w:sz w:val="22"/>
          <w:szCs w:val="22"/>
        </w:rPr>
        <w:t xml:space="preserve"> Geral de Debenturistas se instalará, em primeira convocação, com a presença de Debenturistas que representem a metade, no mínimo, das Debêntures em circulação e, em segunda convocação, com qualquer número de Debenturistas.</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8.5</w:t>
      </w:r>
      <w:r w:rsidRPr="00D3716F">
        <w:rPr>
          <w:rFonts w:eastAsia="Arial Unicode MS"/>
          <w:w w:val="0"/>
          <w:sz w:val="22"/>
          <w:szCs w:val="22"/>
        </w:rPr>
        <w:tab/>
      </w:r>
      <w:r w:rsidRPr="00D3716F">
        <w:rPr>
          <w:rFonts w:eastAsia="Arial Unicode MS"/>
          <w:w w:val="0"/>
          <w:sz w:val="22"/>
          <w:szCs w:val="22"/>
        </w:rPr>
        <w:tab/>
      </w:r>
      <w:r w:rsidRPr="00D3716F">
        <w:rPr>
          <w:rFonts w:eastAsia="Arial Unicode MS"/>
          <w:w w:val="0"/>
          <w:sz w:val="22"/>
          <w:szCs w:val="22"/>
        </w:rPr>
        <w:tab/>
        <w:t xml:space="preserve">Será facultada a presença dos representantes legais da Emissora nas </w:t>
      </w:r>
      <w:r w:rsidRPr="00D3716F">
        <w:rPr>
          <w:sz w:val="22"/>
          <w:szCs w:val="22"/>
        </w:rPr>
        <w:t>Assembleia</w:t>
      </w:r>
      <w:r w:rsidRPr="00D3716F">
        <w:rPr>
          <w:rFonts w:eastAsia="Arial Unicode MS"/>
          <w:w w:val="0"/>
          <w:sz w:val="22"/>
          <w:szCs w:val="22"/>
        </w:rPr>
        <w:t>s Gerais dos Debenturistas.</w:t>
      </w:r>
    </w:p>
    <w:p w:rsidR="005C015E" w:rsidRPr="00D3716F" w:rsidRDefault="005C015E" w:rsidP="005C015E">
      <w:pPr>
        <w:pStyle w:val="BodyText21"/>
        <w:widowControl/>
        <w:tabs>
          <w:tab w:val="left" w:pos="1800"/>
        </w:tabs>
        <w:spacing w:line="312" w:lineRule="auto"/>
        <w:rPr>
          <w:rFonts w:ascii="Times New Roman" w:eastAsia="Arial Unicode MS" w:hAnsi="Times New Roman" w:cs="Times New Roman"/>
          <w:snapToGrid w:val="0"/>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snapToGrid w:val="0"/>
          <w:w w:val="0"/>
          <w:sz w:val="22"/>
          <w:szCs w:val="22"/>
        </w:rPr>
      </w:pPr>
      <w:r w:rsidRPr="00D3716F">
        <w:rPr>
          <w:rFonts w:eastAsia="Arial Unicode MS"/>
          <w:snapToGrid w:val="0"/>
          <w:w w:val="0"/>
          <w:sz w:val="22"/>
          <w:szCs w:val="22"/>
        </w:rPr>
        <w:t>8.6</w:t>
      </w:r>
      <w:r w:rsidRPr="00D3716F">
        <w:rPr>
          <w:rFonts w:eastAsia="Arial Unicode MS"/>
          <w:snapToGrid w:val="0"/>
          <w:w w:val="0"/>
          <w:sz w:val="22"/>
          <w:szCs w:val="22"/>
        </w:rPr>
        <w:tab/>
      </w:r>
      <w:r w:rsidRPr="00D3716F">
        <w:rPr>
          <w:rFonts w:eastAsia="Arial Unicode MS"/>
          <w:snapToGrid w:val="0"/>
          <w:w w:val="0"/>
          <w:sz w:val="22"/>
          <w:szCs w:val="22"/>
        </w:rPr>
        <w:tab/>
      </w:r>
      <w:r w:rsidRPr="00D3716F">
        <w:rPr>
          <w:rFonts w:eastAsia="Arial Unicode MS"/>
          <w:snapToGrid w:val="0"/>
          <w:w w:val="0"/>
          <w:sz w:val="22"/>
          <w:szCs w:val="22"/>
        </w:rPr>
        <w:tab/>
        <w:t xml:space="preserve">O Agente Fiduciário deverá comparecer à </w:t>
      </w:r>
      <w:r w:rsidRPr="00D3716F">
        <w:rPr>
          <w:sz w:val="22"/>
          <w:szCs w:val="22"/>
        </w:rPr>
        <w:t>Assembleia</w:t>
      </w:r>
      <w:r w:rsidRPr="00D3716F">
        <w:rPr>
          <w:rFonts w:eastAsia="Arial Unicode MS"/>
          <w:snapToGrid w:val="0"/>
          <w:w w:val="0"/>
          <w:sz w:val="22"/>
          <w:szCs w:val="22"/>
        </w:rPr>
        <w:t xml:space="preserve"> Geral de Debenturistas e prestar aos Debenturistas as informações que lhe forem solicitadas.</w:t>
      </w:r>
    </w:p>
    <w:p w:rsidR="005C015E" w:rsidRPr="00D3716F" w:rsidRDefault="005C015E" w:rsidP="005C015E">
      <w:pPr>
        <w:pStyle w:val="BodyText21"/>
        <w:widowControl/>
        <w:tabs>
          <w:tab w:val="left" w:pos="1800"/>
        </w:tabs>
        <w:spacing w:line="312" w:lineRule="auto"/>
        <w:rPr>
          <w:rFonts w:ascii="Times New Roman" w:eastAsia="Arial Unicode MS" w:hAnsi="Times New Roman" w:cs="Times New Roman"/>
          <w:snapToGrid w:val="0"/>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snapToGrid w:val="0"/>
          <w:w w:val="0"/>
          <w:sz w:val="22"/>
          <w:szCs w:val="22"/>
        </w:rPr>
      </w:pPr>
      <w:r w:rsidRPr="00D3716F">
        <w:rPr>
          <w:rFonts w:eastAsia="Arial Unicode MS"/>
          <w:snapToGrid w:val="0"/>
          <w:w w:val="0"/>
          <w:sz w:val="22"/>
          <w:szCs w:val="22"/>
        </w:rPr>
        <w:t>8.7</w:t>
      </w:r>
      <w:r w:rsidRPr="00D3716F">
        <w:rPr>
          <w:rFonts w:eastAsia="Arial Unicode MS"/>
          <w:snapToGrid w:val="0"/>
          <w:w w:val="0"/>
          <w:sz w:val="22"/>
          <w:szCs w:val="22"/>
        </w:rPr>
        <w:tab/>
      </w:r>
      <w:r w:rsidRPr="00D3716F">
        <w:rPr>
          <w:rFonts w:eastAsia="Arial Unicode MS"/>
          <w:snapToGrid w:val="0"/>
          <w:w w:val="0"/>
          <w:sz w:val="22"/>
          <w:szCs w:val="22"/>
        </w:rPr>
        <w:tab/>
      </w:r>
      <w:bookmarkStart w:id="265" w:name="_DV_M384"/>
      <w:bookmarkEnd w:id="265"/>
      <w:r w:rsidRPr="00D3716F">
        <w:rPr>
          <w:rFonts w:eastAsia="Arial Unicode MS"/>
          <w:snapToGrid w:val="0"/>
          <w:w w:val="0"/>
          <w:sz w:val="22"/>
          <w:szCs w:val="22"/>
        </w:rPr>
        <w:tab/>
        <w:t xml:space="preserve">A presidência da </w:t>
      </w:r>
      <w:r w:rsidRPr="00D3716F">
        <w:rPr>
          <w:sz w:val="22"/>
          <w:szCs w:val="22"/>
        </w:rPr>
        <w:t>Assembleia</w:t>
      </w:r>
      <w:r w:rsidRPr="00D3716F">
        <w:rPr>
          <w:rFonts w:eastAsia="Arial Unicode MS"/>
          <w:snapToGrid w:val="0"/>
          <w:w w:val="0"/>
          <w:sz w:val="22"/>
          <w:szCs w:val="22"/>
        </w:rPr>
        <w:t xml:space="preserve"> Geral de Debenturistas caberá ao Debenturista eleito pelos Debenturistas ou àquele que for designado pela CVM.</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snapToGrid w:val="0"/>
          <w:w w:val="0"/>
          <w:sz w:val="22"/>
          <w:szCs w:val="22"/>
        </w:rPr>
      </w:pPr>
      <w:r w:rsidRPr="00D3716F">
        <w:rPr>
          <w:rFonts w:eastAsia="Arial Unicode MS"/>
          <w:snapToGrid w:val="0"/>
          <w:w w:val="0"/>
          <w:sz w:val="22"/>
          <w:szCs w:val="22"/>
        </w:rPr>
        <w:t>8.8</w:t>
      </w:r>
      <w:r w:rsidRPr="00D3716F">
        <w:rPr>
          <w:rFonts w:eastAsia="Arial Unicode MS"/>
          <w:snapToGrid w:val="0"/>
          <w:w w:val="0"/>
          <w:sz w:val="22"/>
          <w:szCs w:val="22"/>
        </w:rPr>
        <w:tab/>
      </w:r>
      <w:r w:rsidRPr="00D3716F">
        <w:rPr>
          <w:rFonts w:eastAsia="Arial Unicode MS"/>
          <w:snapToGrid w:val="0"/>
          <w:w w:val="0"/>
          <w:sz w:val="22"/>
          <w:szCs w:val="22"/>
        </w:rPr>
        <w:tab/>
      </w:r>
      <w:r w:rsidRPr="00D3716F">
        <w:rPr>
          <w:rFonts w:eastAsia="Arial Unicode MS"/>
          <w:snapToGrid w:val="0"/>
          <w:w w:val="0"/>
          <w:sz w:val="22"/>
          <w:szCs w:val="22"/>
        </w:rPr>
        <w:tab/>
        <w:t xml:space="preserve">Nas deliberações da </w:t>
      </w:r>
      <w:r w:rsidRPr="00D3716F">
        <w:rPr>
          <w:sz w:val="22"/>
          <w:szCs w:val="22"/>
        </w:rPr>
        <w:t>Assembleia</w:t>
      </w:r>
      <w:r w:rsidRPr="00D3716F">
        <w:rPr>
          <w:rFonts w:eastAsia="Arial Unicode MS"/>
          <w:snapToGrid w:val="0"/>
          <w:w w:val="0"/>
          <w:sz w:val="22"/>
          <w:szCs w:val="22"/>
        </w:rPr>
        <w:t xml:space="preserve"> Geral de Debenturistas, a cada Debênture caberá um voto. As deliberações serão tomadas pela maioria dos presentes, exceto quando de outra forma prevista nesta Escritura e nas hipóteses de alteração </w:t>
      </w:r>
      <w:r w:rsidR="009D1488">
        <w:rPr>
          <w:rFonts w:eastAsia="Arial Unicode MS"/>
          <w:snapToGrid w:val="0"/>
          <w:w w:val="0"/>
          <w:sz w:val="22"/>
          <w:szCs w:val="22"/>
        </w:rPr>
        <w:t>nas Cláusulas 4.1.3, 4.6, 4.8, 5.2 e 5.3 desta Escritura, as quais</w:t>
      </w:r>
      <w:r w:rsidRPr="007D586A">
        <w:rPr>
          <w:rFonts w:eastAsia="Arial Unicode MS"/>
          <w:snapToGrid w:val="0"/>
          <w:w w:val="0"/>
          <w:sz w:val="22"/>
          <w:szCs w:val="22"/>
        </w:rPr>
        <w:t xml:space="preserve"> dependerão da aprovação de 2/3 (dois terços) das Debêntures em circulação.</w:t>
      </w:r>
      <w:r w:rsidRPr="00D3716F">
        <w:rPr>
          <w:rFonts w:eastAsia="Arial Unicode MS"/>
          <w:snapToGrid w:val="0"/>
          <w:w w:val="0"/>
          <w:sz w:val="22"/>
          <w:szCs w:val="22"/>
        </w:rPr>
        <w:t xml:space="preserve"> </w:t>
      </w:r>
    </w:p>
    <w:p w:rsidR="005C015E" w:rsidRPr="00D3716F" w:rsidRDefault="005C015E" w:rsidP="005C015E">
      <w:pPr>
        <w:pStyle w:val="p0"/>
        <w:widowControl/>
        <w:tabs>
          <w:tab w:val="clear" w:pos="720"/>
          <w:tab w:val="left" w:pos="1418"/>
        </w:tabs>
        <w:spacing w:line="312" w:lineRule="auto"/>
        <w:rPr>
          <w:rFonts w:ascii="Times New Roman" w:eastAsia="Arial Unicode MS" w:hAnsi="Times New Roman"/>
          <w:szCs w:val="22"/>
        </w:rPr>
      </w:pPr>
    </w:p>
    <w:p w:rsidR="005C015E" w:rsidRPr="00D3716F" w:rsidRDefault="005C015E" w:rsidP="005C015E">
      <w:pPr>
        <w:pStyle w:val="p0"/>
        <w:widowControl/>
        <w:tabs>
          <w:tab w:val="clear" w:pos="720"/>
          <w:tab w:val="left" w:pos="1418"/>
        </w:tabs>
        <w:spacing w:line="312" w:lineRule="auto"/>
        <w:rPr>
          <w:rFonts w:ascii="Times New Roman" w:eastAsia="Arial Unicode MS" w:hAnsi="Times New Roman"/>
          <w:szCs w:val="22"/>
        </w:rPr>
      </w:pPr>
      <w:r w:rsidRPr="00D3716F">
        <w:rPr>
          <w:rFonts w:ascii="Times New Roman" w:eastAsia="Arial Unicode MS" w:hAnsi="Times New Roman"/>
          <w:szCs w:val="22"/>
        </w:rPr>
        <w:t>8.8.1</w:t>
      </w:r>
      <w:r w:rsidRPr="00D3716F">
        <w:rPr>
          <w:rFonts w:ascii="Times New Roman" w:eastAsia="Arial Unicode MS" w:hAnsi="Times New Roman"/>
          <w:szCs w:val="22"/>
        </w:rPr>
        <w:tab/>
        <w:t xml:space="preserve">A alteração de quorum qualificado previsto na presente Escritura dependerá da aprovação </w:t>
      </w:r>
      <w:r>
        <w:rPr>
          <w:rFonts w:ascii="Times New Roman" w:eastAsia="Arial Unicode MS" w:hAnsi="Times New Roman"/>
          <w:szCs w:val="22"/>
        </w:rPr>
        <w:t xml:space="preserve">de 90% </w:t>
      </w:r>
      <w:r w:rsidRPr="00D3716F">
        <w:rPr>
          <w:rFonts w:ascii="Times New Roman" w:eastAsia="Arial Unicode MS" w:hAnsi="Times New Roman"/>
          <w:szCs w:val="22"/>
        </w:rPr>
        <w:t>das Debêntures em circulação.</w:t>
      </w:r>
    </w:p>
    <w:p w:rsidR="005C015E" w:rsidRDefault="005C015E" w:rsidP="005C015E">
      <w:pPr>
        <w:pStyle w:val="p0"/>
        <w:widowControl/>
        <w:tabs>
          <w:tab w:val="clear" w:pos="720"/>
          <w:tab w:val="left" w:pos="1418"/>
        </w:tabs>
        <w:spacing w:line="312" w:lineRule="auto"/>
        <w:rPr>
          <w:rFonts w:ascii="Times New Roman" w:eastAsia="Arial Unicode MS" w:hAnsi="Times New Roman"/>
          <w:szCs w:val="22"/>
        </w:rPr>
      </w:pPr>
    </w:p>
    <w:p w:rsidR="005C015E" w:rsidRPr="00D3716F" w:rsidRDefault="005C015E" w:rsidP="005C015E">
      <w:pPr>
        <w:pStyle w:val="p0"/>
        <w:widowControl/>
        <w:tabs>
          <w:tab w:val="clear" w:pos="720"/>
          <w:tab w:val="left" w:pos="1418"/>
        </w:tabs>
        <w:spacing w:line="312" w:lineRule="auto"/>
        <w:rPr>
          <w:rFonts w:ascii="Times New Roman" w:eastAsia="Arial Unicode MS" w:hAnsi="Times New Roman"/>
          <w:szCs w:val="22"/>
        </w:rPr>
      </w:pPr>
      <w:r w:rsidRPr="00D3716F">
        <w:rPr>
          <w:rFonts w:ascii="Times New Roman" w:eastAsia="Arial Unicode MS" w:hAnsi="Times New Roman"/>
          <w:szCs w:val="22"/>
        </w:rPr>
        <w:t>8.8.1</w:t>
      </w:r>
      <w:r>
        <w:rPr>
          <w:rFonts w:ascii="Times New Roman" w:eastAsia="Arial Unicode MS" w:hAnsi="Times New Roman"/>
          <w:szCs w:val="22"/>
        </w:rPr>
        <w:t>.</w:t>
      </w:r>
      <w:r w:rsidR="00CC29FF">
        <w:rPr>
          <w:rFonts w:ascii="Times New Roman" w:eastAsia="Arial Unicode MS" w:hAnsi="Times New Roman"/>
          <w:szCs w:val="22"/>
        </w:rPr>
        <w:t>2</w:t>
      </w:r>
      <w:r w:rsidRPr="00D3716F">
        <w:rPr>
          <w:rFonts w:ascii="Times New Roman" w:eastAsia="Arial Unicode MS" w:hAnsi="Times New Roman"/>
          <w:szCs w:val="22"/>
        </w:rPr>
        <w:tab/>
      </w:r>
      <w:r>
        <w:rPr>
          <w:rFonts w:ascii="Times New Roman" w:eastAsia="Arial Unicode MS" w:hAnsi="Times New Roman"/>
          <w:szCs w:val="22"/>
        </w:rPr>
        <w:t xml:space="preserve">As deliberações tomadas pelos Debenturistas, no âmbito de sua competência legal, observados os quoruns estabelecidos nesta Escritura, serão existentes, válidas e eficazes perante a Emissora e obrigarão a todos os titulares das Debêntures, independentemente de terem comparecido à Assembleia Geral de Debenturistas ou do voto proferido em respectiva Assembleia. </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pStyle w:val="Ttulo1"/>
        <w:tabs>
          <w:tab w:val="left" w:pos="1418"/>
        </w:tabs>
        <w:spacing w:before="0" w:after="0" w:line="312" w:lineRule="auto"/>
        <w:jc w:val="both"/>
        <w:rPr>
          <w:rFonts w:ascii="Times New Roman" w:hAnsi="Times New Roman" w:cs="Times New Roman"/>
          <w:w w:val="0"/>
          <w:sz w:val="22"/>
          <w:szCs w:val="22"/>
        </w:rPr>
      </w:pPr>
      <w:bookmarkStart w:id="266" w:name="_DV_M387"/>
      <w:bookmarkEnd w:id="266"/>
      <w:r w:rsidRPr="00D3716F">
        <w:rPr>
          <w:rFonts w:ascii="Times New Roman" w:hAnsi="Times New Roman" w:cs="Times New Roman"/>
          <w:w w:val="0"/>
          <w:sz w:val="22"/>
          <w:szCs w:val="22"/>
        </w:rPr>
        <w:t>9.</w:t>
      </w:r>
      <w:r w:rsidRPr="00D3716F">
        <w:rPr>
          <w:rFonts w:ascii="Times New Roman" w:hAnsi="Times New Roman" w:cs="Times New Roman"/>
          <w:w w:val="0"/>
          <w:sz w:val="22"/>
          <w:szCs w:val="22"/>
        </w:rPr>
        <w:tab/>
      </w:r>
      <w:r w:rsidRPr="00D3716F">
        <w:rPr>
          <w:rFonts w:ascii="Times New Roman" w:hAnsi="Times New Roman" w:cs="Times New Roman"/>
          <w:w w:val="0"/>
          <w:sz w:val="22"/>
          <w:szCs w:val="22"/>
        </w:rPr>
        <w:tab/>
        <w:t>DECLARAÇÕES E GARANTIAS DO AGENTE FIDUCIÁRIO</w:t>
      </w:r>
    </w:p>
    <w:p w:rsidR="005C015E" w:rsidRPr="00D3716F" w:rsidRDefault="005C015E" w:rsidP="005C015E">
      <w:pPr>
        <w:shd w:val="clear" w:color="auto" w:fill="FFFFFF"/>
        <w:tabs>
          <w:tab w:val="left" w:pos="24"/>
          <w:tab w:val="left" w:pos="284"/>
          <w:tab w:val="left" w:pos="900"/>
          <w:tab w:val="left" w:pos="144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67" w:name="_DV_M389"/>
      <w:bookmarkEnd w:id="267"/>
    </w:p>
    <w:p w:rsidR="005C015E" w:rsidRPr="00D3716F" w:rsidRDefault="005C015E" w:rsidP="005C015E">
      <w:pPr>
        <w:shd w:val="clear" w:color="auto" w:fill="FFFFFF"/>
        <w:tabs>
          <w:tab w:val="left" w:pos="24"/>
          <w:tab w:val="left" w:pos="284"/>
          <w:tab w:val="left" w:pos="900"/>
          <w:tab w:val="left" w:pos="144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9.1</w:t>
      </w:r>
      <w:r w:rsidRPr="00D3716F">
        <w:rPr>
          <w:rFonts w:eastAsia="Arial Unicode MS"/>
          <w:w w:val="0"/>
          <w:sz w:val="22"/>
          <w:szCs w:val="22"/>
        </w:rPr>
        <w:tab/>
      </w:r>
      <w:r w:rsidRPr="00D3716F">
        <w:rPr>
          <w:rFonts w:eastAsia="Arial Unicode MS"/>
          <w:w w:val="0"/>
          <w:sz w:val="22"/>
          <w:szCs w:val="22"/>
        </w:rPr>
        <w:tab/>
        <w:t>O Agente Fiduciário declara e garante à Emissora que:</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pStyle w:val="p0"/>
        <w:tabs>
          <w:tab w:val="clear" w:pos="720"/>
        </w:tabs>
        <w:spacing w:line="312" w:lineRule="auto"/>
        <w:ind w:left="720" w:hanging="720"/>
        <w:rPr>
          <w:rFonts w:ascii="Times New Roman" w:eastAsia="Arial Unicode MS" w:hAnsi="Times New Roman"/>
          <w:szCs w:val="22"/>
        </w:rPr>
      </w:pPr>
      <w:bookmarkStart w:id="268" w:name="_DV_M390"/>
      <w:bookmarkEnd w:id="268"/>
      <w:r w:rsidRPr="00D3716F">
        <w:rPr>
          <w:rFonts w:ascii="Times New Roman" w:eastAsia="Arial Unicode MS" w:hAnsi="Times New Roman"/>
          <w:szCs w:val="22"/>
        </w:rPr>
        <w:t>(i)</w:t>
      </w:r>
      <w:r w:rsidRPr="00D3716F">
        <w:rPr>
          <w:rFonts w:ascii="Times New Roman" w:eastAsia="Arial Unicode MS" w:hAnsi="Times New Roman"/>
          <w:szCs w:val="22"/>
        </w:rPr>
        <w:tab/>
        <w:t>está devidamente autorizado a celebrar esta Escritura e a cumprir com suas obrigações aqui previstas, tendo sido satisfeitos todos os requisitos legais e estatutários necessários para tanto;</w:t>
      </w:r>
    </w:p>
    <w:p w:rsidR="005C015E" w:rsidRPr="00D3716F" w:rsidRDefault="005C015E" w:rsidP="005C015E">
      <w:pPr>
        <w:pStyle w:val="p0"/>
        <w:tabs>
          <w:tab w:val="clear" w:pos="720"/>
        </w:tabs>
        <w:spacing w:line="312" w:lineRule="auto"/>
        <w:rPr>
          <w:rFonts w:ascii="Times New Roman" w:eastAsia="Arial Unicode MS" w:hAnsi="Times New Roman"/>
          <w:szCs w:val="22"/>
        </w:rPr>
      </w:pPr>
      <w:bookmarkStart w:id="269" w:name="_DV_M391"/>
      <w:bookmarkEnd w:id="269"/>
    </w:p>
    <w:p w:rsidR="005C015E" w:rsidRPr="00D3716F" w:rsidRDefault="005C015E" w:rsidP="005C015E">
      <w:pPr>
        <w:pStyle w:val="p0"/>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(ii)</w:t>
      </w:r>
      <w:r w:rsidRPr="00D3716F">
        <w:rPr>
          <w:rFonts w:ascii="Times New Roman" w:eastAsia="Arial Unicode MS" w:hAnsi="Times New Roman"/>
          <w:szCs w:val="22"/>
        </w:rPr>
        <w:tab/>
        <w:t>a celebração desta Escritura e o cumprimento de suas obrigações aqui previstas não infringem qualquer obrigação anteriormente assumida pelo Agente Fiduciário;</w:t>
      </w:r>
    </w:p>
    <w:p w:rsidR="005C015E" w:rsidRPr="00D3716F" w:rsidRDefault="005C015E" w:rsidP="005C015E">
      <w:pPr>
        <w:pStyle w:val="p0"/>
        <w:tabs>
          <w:tab w:val="clear" w:pos="720"/>
        </w:tabs>
        <w:spacing w:line="312" w:lineRule="auto"/>
        <w:rPr>
          <w:rFonts w:ascii="Times New Roman" w:eastAsia="Arial Unicode MS" w:hAnsi="Times New Roman"/>
          <w:szCs w:val="22"/>
        </w:rPr>
      </w:pPr>
      <w:bookmarkStart w:id="270" w:name="_DV_M392"/>
      <w:bookmarkEnd w:id="270"/>
    </w:p>
    <w:p w:rsidR="005C015E" w:rsidRPr="00D3716F" w:rsidRDefault="005C015E" w:rsidP="005C015E">
      <w:pPr>
        <w:pStyle w:val="p0"/>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(iii)</w:t>
      </w:r>
      <w:r w:rsidRPr="00D3716F">
        <w:rPr>
          <w:rFonts w:ascii="Times New Roman" w:eastAsia="Arial Unicode MS" w:hAnsi="Times New Roman"/>
          <w:szCs w:val="22"/>
        </w:rPr>
        <w:tab/>
        <w:t>esta Escritura constitui uma obrigação legal, válida e vinculante do Agente Fiduciário, exequível de acordo com os seus termos e condições;</w:t>
      </w:r>
    </w:p>
    <w:p w:rsidR="005C015E" w:rsidRPr="00D3716F" w:rsidRDefault="005C015E" w:rsidP="005C015E">
      <w:pPr>
        <w:pStyle w:val="p0"/>
        <w:tabs>
          <w:tab w:val="clear" w:pos="720"/>
        </w:tabs>
        <w:spacing w:line="312" w:lineRule="auto"/>
        <w:rPr>
          <w:rFonts w:ascii="Times New Roman" w:eastAsia="Arial Unicode MS" w:hAnsi="Times New Roman"/>
          <w:snapToGrid/>
          <w:szCs w:val="22"/>
        </w:rPr>
      </w:pPr>
    </w:p>
    <w:p w:rsidR="005C015E" w:rsidRPr="00D3716F" w:rsidRDefault="005C015E" w:rsidP="005C015E">
      <w:pPr>
        <w:pStyle w:val="p0"/>
        <w:tabs>
          <w:tab w:val="clear" w:pos="720"/>
        </w:tabs>
        <w:spacing w:line="312" w:lineRule="auto"/>
        <w:rPr>
          <w:rFonts w:ascii="Times New Roman" w:eastAsia="Arial Unicode MS" w:hAnsi="Times New Roman"/>
          <w:szCs w:val="22"/>
        </w:rPr>
      </w:pPr>
      <w:r w:rsidRPr="00D3716F">
        <w:rPr>
          <w:rFonts w:ascii="Times New Roman" w:eastAsia="Arial Unicode MS" w:hAnsi="Times New Roman"/>
          <w:snapToGrid/>
          <w:szCs w:val="22"/>
        </w:rPr>
        <w:t>(iv)</w:t>
      </w:r>
      <w:r w:rsidRPr="00D3716F">
        <w:rPr>
          <w:rFonts w:ascii="Times New Roman" w:eastAsia="Arial Unicode MS" w:hAnsi="Times New Roman"/>
          <w:snapToGrid/>
          <w:szCs w:val="22"/>
        </w:rPr>
        <w:tab/>
      </w:r>
      <w:r w:rsidRPr="00D3716F">
        <w:rPr>
          <w:rFonts w:ascii="Times New Roman" w:eastAsia="Arial Unicode MS" w:hAnsi="Times New Roman"/>
          <w:szCs w:val="22"/>
        </w:rPr>
        <w:t xml:space="preserve">as pessoas que o representam na assinatura desta Escritura têm poderes bastantes para tanto; </w:t>
      </w:r>
    </w:p>
    <w:p w:rsidR="005C015E" w:rsidRPr="00D3716F" w:rsidRDefault="005C015E" w:rsidP="005C015E">
      <w:pPr>
        <w:pStyle w:val="p0"/>
        <w:tabs>
          <w:tab w:val="clear" w:pos="720"/>
        </w:tabs>
        <w:spacing w:line="312" w:lineRule="auto"/>
        <w:rPr>
          <w:rFonts w:ascii="Times New Roman" w:eastAsia="Arial Unicode MS" w:hAnsi="Times New Roman"/>
          <w:snapToGrid/>
          <w:szCs w:val="22"/>
        </w:rPr>
      </w:pPr>
    </w:p>
    <w:p w:rsidR="005C015E" w:rsidRPr="00D3716F" w:rsidRDefault="005C015E" w:rsidP="005C015E">
      <w:pPr>
        <w:pStyle w:val="p0"/>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napToGrid/>
          <w:szCs w:val="22"/>
        </w:rPr>
        <w:t>(v)</w:t>
      </w:r>
      <w:r w:rsidRPr="00D3716F">
        <w:rPr>
          <w:rFonts w:ascii="Times New Roman" w:eastAsia="Arial Unicode MS" w:hAnsi="Times New Roman"/>
          <w:snapToGrid/>
          <w:szCs w:val="22"/>
        </w:rPr>
        <w:tab/>
      </w:r>
      <w:r w:rsidRPr="00D3716F">
        <w:rPr>
          <w:rFonts w:ascii="Times New Roman" w:eastAsia="Arial Unicode MS" w:hAnsi="Times New Roman"/>
          <w:szCs w:val="22"/>
        </w:rPr>
        <w:t>sob as penas da lei, não tem nenhum impedimento legal, conforme definido no artigo 66,</w:t>
      </w:r>
      <w:r w:rsidRPr="00D3716F">
        <w:rPr>
          <w:rFonts w:ascii="Times New Roman" w:hAnsi="Times New Roman"/>
          <w:szCs w:val="22"/>
        </w:rPr>
        <w:t xml:space="preserve"> §3</w:t>
      </w:r>
      <w:r w:rsidRPr="00D3716F">
        <w:rPr>
          <w:rFonts w:ascii="Times New Roman" w:hAnsi="Times New Roman"/>
          <w:szCs w:val="22"/>
          <w:vertAlign w:val="superscript"/>
        </w:rPr>
        <w:t>o</w:t>
      </w:r>
      <w:r w:rsidRPr="00D3716F">
        <w:rPr>
          <w:rFonts w:ascii="Times New Roman" w:eastAsia="Arial Unicode MS" w:hAnsi="Times New Roman"/>
          <w:szCs w:val="22"/>
        </w:rPr>
        <w:t>, da Lei das Sociedades por Ações e no artigo 10 da Instrução CVM 28, para exercer a função que lhe é conferida;</w:t>
      </w:r>
    </w:p>
    <w:p w:rsidR="005C015E" w:rsidRPr="00D3716F" w:rsidRDefault="005C015E" w:rsidP="005C015E">
      <w:pPr>
        <w:pStyle w:val="p0"/>
        <w:tabs>
          <w:tab w:val="clear" w:pos="720"/>
        </w:tabs>
        <w:spacing w:line="312" w:lineRule="auto"/>
        <w:rPr>
          <w:rFonts w:ascii="Times New Roman" w:eastAsia="Arial Unicode MS" w:hAnsi="Times New Roman"/>
          <w:snapToGrid/>
          <w:w w:val="100"/>
          <w:szCs w:val="22"/>
        </w:rPr>
      </w:pPr>
    </w:p>
    <w:p w:rsidR="005C015E" w:rsidRPr="00D3716F" w:rsidRDefault="005C015E" w:rsidP="005C015E">
      <w:pPr>
        <w:pStyle w:val="p0"/>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napToGrid/>
          <w:w w:val="100"/>
          <w:szCs w:val="22"/>
        </w:rPr>
        <w:t>(vi)</w:t>
      </w:r>
      <w:r w:rsidRPr="00D3716F">
        <w:rPr>
          <w:rFonts w:ascii="Times New Roman" w:eastAsia="Arial Unicode MS" w:hAnsi="Times New Roman"/>
          <w:snapToGrid/>
          <w:w w:val="100"/>
          <w:szCs w:val="22"/>
        </w:rPr>
        <w:tab/>
      </w:r>
      <w:r w:rsidRPr="00D3716F">
        <w:rPr>
          <w:rFonts w:ascii="Times New Roman" w:eastAsia="Arial Unicode MS" w:hAnsi="Times New Roman"/>
          <w:szCs w:val="22"/>
        </w:rPr>
        <w:t>aceita a função que lhe é conferida, assumindo integralmente os deveres e atribuições previstos na legislação específica e nesta Escritura;</w:t>
      </w:r>
    </w:p>
    <w:p w:rsidR="005C015E" w:rsidRPr="00D3716F" w:rsidRDefault="005C015E" w:rsidP="005C015E">
      <w:pPr>
        <w:pStyle w:val="p0"/>
        <w:tabs>
          <w:tab w:val="clear" w:pos="720"/>
        </w:tabs>
        <w:spacing w:line="312" w:lineRule="auto"/>
        <w:rPr>
          <w:rFonts w:ascii="Times New Roman" w:eastAsia="Arial Unicode MS" w:hAnsi="Times New Roman"/>
          <w:snapToGrid/>
          <w:w w:val="100"/>
          <w:szCs w:val="22"/>
        </w:rPr>
      </w:pPr>
    </w:p>
    <w:p w:rsidR="005C015E" w:rsidRPr="00D3716F" w:rsidRDefault="005C015E" w:rsidP="005C015E">
      <w:pPr>
        <w:pStyle w:val="p0"/>
        <w:tabs>
          <w:tab w:val="clear" w:pos="720"/>
        </w:tabs>
        <w:spacing w:line="312" w:lineRule="auto"/>
        <w:rPr>
          <w:rFonts w:ascii="Times New Roman" w:eastAsia="Arial Unicode MS" w:hAnsi="Times New Roman"/>
          <w:szCs w:val="22"/>
        </w:rPr>
      </w:pPr>
      <w:r w:rsidRPr="00D3716F">
        <w:rPr>
          <w:rFonts w:ascii="Times New Roman" w:eastAsia="Arial Unicode MS" w:hAnsi="Times New Roman"/>
          <w:snapToGrid/>
          <w:w w:val="100"/>
          <w:szCs w:val="22"/>
        </w:rPr>
        <w:t>(vii)</w:t>
      </w:r>
      <w:r w:rsidRPr="00D3716F">
        <w:rPr>
          <w:rFonts w:ascii="Times New Roman" w:eastAsia="Arial Unicode MS" w:hAnsi="Times New Roman"/>
          <w:snapToGrid/>
          <w:w w:val="100"/>
          <w:szCs w:val="22"/>
        </w:rPr>
        <w:tab/>
      </w:r>
      <w:r w:rsidRPr="00D3716F">
        <w:rPr>
          <w:rFonts w:ascii="Times New Roman" w:eastAsia="Arial Unicode MS" w:hAnsi="Times New Roman"/>
          <w:szCs w:val="22"/>
        </w:rPr>
        <w:t xml:space="preserve">aceita integralmente esta Escritura, todas as suas cláusulas e condições; </w:t>
      </w:r>
    </w:p>
    <w:p w:rsidR="005C015E" w:rsidRPr="00D3716F" w:rsidRDefault="005C015E" w:rsidP="005C015E">
      <w:pPr>
        <w:pStyle w:val="p0"/>
        <w:tabs>
          <w:tab w:val="clear" w:pos="720"/>
        </w:tabs>
        <w:spacing w:line="312" w:lineRule="auto"/>
        <w:rPr>
          <w:rFonts w:ascii="Times New Roman" w:eastAsia="Arial Unicode MS" w:hAnsi="Times New Roman"/>
          <w:snapToGrid/>
          <w:w w:val="100"/>
          <w:szCs w:val="22"/>
        </w:rPr>
      </w:pPr>
    </w:p>
    <w:p w:rsidR="005C015E" w:rsidRPr="00D3716F" w:rsidRDefault="005C015E" w:rsidP="000B4D62">
      <w:pPr>
        <w:pStyle w:val="p0"/>
        <w:tabs>
          <w:tab w:val="clear" w:pos="720"/>
        </w:tabs>
        <w:spacing w:line="312" w:lineRule="auto"/>
        <w:ind w:left="720" w:hanging="720"/>
        <w:rPr>
          <w:rFonts w:ascii="Times New Roman" w:eastAsia="Arial Unicode MS" w:hAnsi="Times New Roman"/>
          <w:szCs w:val="22"/>
        </w:rPr>
      </w:pPr>
      <w:r w:rsidRPr="00D3716F">
        <w:rPr>
          <w:rFonts w:ascii="Times New Roman" w:eastAsia="Arial Unicode MS" w:hAnsi="Times New Roman"/>
          <w:snapToGrid/>
          <w:w w:val="100"/>
          <w:szCs w:val="22"/>
        </w:rPr>
        <w:t>(viii)</w:t>
      </w:r>
      <w:r w:rsidRPr="00D3716F">
        <w:rPr>
          <w:rFonts w:ascii="Times New Roman" w:eastAsia="Arial Unicode MS" w:hAnsi="Times New Roman"/>
          <w:snapToGrid/>
          <w:w w:val="100"/>
          <w:szCs w:val="22"/>
        </w:rPr>
        <w:tab/>
      </w:r>
      <w:r w:rsidRPr="00D3716F">
        <w:rPr>
          <w:rFonts w:ascii="Times New Roman" w:eastAsia="Arial Unicode MS" w:hAnsi="Times New Roman"/>
          <w:szCs w:val="22"/>
        </w:rPr>
        <w:t xml:space="preserve">está devidamente qualificado a exercer as atividades de Agente Fiduciário, nos termos da </w:t>
      </w:r>
      <w:r w:rsidRPr="00D3716F">
        <w:rPr>
          <w:rFonts w:ascii="Times New Roman" w:hAnsi="Times New Roman"/>
          <w:szCs w:val="22"/>
        </w:rPr>
        <w:t>regulamentação</w:t>
      </w:r>
      <w:r w:rsidRPr="00D3716F">
        <w:rPr>
          <w:rFonts w:ascii="Times New Roman" w:eastAsia="Arial Unicode MS" w:hAnsi="Times New Roman"/>
          <w:szCs w:val="22"/>
        </w:rPr>
        <w:t xml:space="preserve"> aplicável vigente; e</w:t>
      </w:r>
      <w:r w:rsidRPr="00D3716F">
        <w:rPr>
          <w:rFonts w:ascii="Times New Roman" w:eastAsia="Arial Unicode MS" w:hAnsi="Times New Roman"/>
          <w:szCs w:val="22"/>
        </w:rPr>
        <w:tab/>
      </w:r>
    </w:p>
    <w:p w:rsidR="005C015E" w:rsidRPr="00D3716F" w:rsidRDefault="005C015E" w:rsidP="000B4D62">
      <w:pPr>
        <w:pStyle w:val="p0"/>
        <w:tabs>
          <w:tab w:val="clear" w:pos="720"/>
        </w:tabs>
        <w:spacing w:line="312" w:lineRule="auto"/>
        <w:ind w:left="720" w:hanging="720"/>
        <w:rPr>
          <w:rFonts w:ascii="Times New Roman" w:eastAsia="Arial Unicode MS" w:hAnsi="Times New Roman"/>
          <w:snapToGrid/>
          <w:w w:val="100"/>
          <w:szCs w:val="22"/>
        </w:rPr>
      </w:pPr>
    </w:p>
    <w:p w:rsidR="005C015E" w:rsidRPr="00D3716F" w:rsidRDefault="005C015E" w:rsidP="000B4D62">
      <w:pPr>
        <w:pStyle w:val="p0"/>
        <w:tabs>
          <w:tab w:val="clear" w:pos="720"/>
        </w:tabs>
        <w:spacing w:line="312" w:lineRule="auto"/>
        <w:ind w:left="720" w:hanging="720"/>
        <w:rPr>
          <w:rFonts w:ascii="Times New Roman" w:hAnsi="Times New Roman"/>
          <w:szCs w:val="22"/>
        </w:rPr>
      </w:pPr>
      <w:r w:rsidRPr="00867A76">
        <w:rPr>
          <w:rFonts w:ascii="Times New Roman" w:eastAsia="Arial Unicode MS" w:hAnsi="Times New Roman"/>
          <w:snapToGrid/>
          <w:w w:val="100"/>
          <w:szCs w:val="22"/>
        </w:rPr>
        <w:t>(ix)</w:t>
      </w:r>
      <w:r w:rsidRPr="00867A76">
        <w:rPr>
          <w:rFonts w:ascii="Times New Roman" w:eastAsia="Arial Unicode MS" w:hAnsi="Times New Roman"/>
          <w:snapToGrid/>
          <w:w w:val="100"/>
          <w:szCs w:val="22"/>
        </w:rPr>
        <w:tab/>
      </w:r>
      <w:r w:rsidRPr="00867A76">
        <w:rPr>
          <w:rFonts w:ascii="Times New Roman" w:eastAsia="Arial Unicode MS" w:hAnsi="Times New Roman"/>
          <w:szCs w:val="22"/>
        </w:rPr>
        <w:t>verificou, no momento de aceitar a função, a veracidade das informações contidas nesta Escritura, diligenciando no sentido de que fossem sanadas as omissões, falhas ou defeitos de que tivesse conhecimento.</w:t>
      </w:r>
      <w:r w:rsidR="00E14D71" w:rsidRPr="00867A76">
        <w:rPr>
          <w:rFonts w:ascii="Times New Roman" w:eastAsia="Arial Unicode MS" w:hAnsi="Times New Roman"/>
          <w:szCs w:val="22"/>
        </w:rPr>
        <w:t xml:space="preserve"> </w:t>
      </w:r>
      <w:r w:rsidR="00867A76" w:rsidRPr="00867A76">
        <w:rPr>
          <w:rFonts w:ascii="Times New Roman" w:eastAsia="Arial Unicode MS" w:hAnsi="Times New Roman"/>
          <w:szCs w:val="22"/>
        </w:rPr>
        <w:t>Destaca</w:t>
      </w:r>
      <w:r w:rsidR="00867A76">
        <w:rPr>
          <w:rFonts w:ascii="Times New Roman" w:eastAsia="Arial Unicode MS" w:hAnsi="Times New Roman"/>
          <w:szCs w:val="22"/>
        </w:rPr>
        <w:t>,</w:t>
      </w:r>
      <w:r w:rsidR="00867A76" w:rsidRPr="00867A76">
        <w:rPr>
          <w:rFonts w:ascii="Times New Roman" w:eastAsia="Arial Unicode MS" w:hAnsi="Times New Roman"/>
          <w:szCs w:val="22"/>
        </w:rPr>
        <w:t xml:space="preserve"> ainda</w:t>
      </w:r>
      <w:r w:rsidR="00867A76">
        <w:rPr>
          <w:rFonts w:ascii="Times New Roman" w:eastAsia="Arial Unicode MS" w:hAnsi="Times New Roman"/>
          <w:szCs w:val="22"/>
        </w:rPr>
        <w:t>,</w:t>
      </w:r>
      <w:r w:rsidR="00867A76" w:rsidRPr="00867A76">
        <w:rPr>
          <w:rFonts w:ascii="Times New Roman" w:eastAsia="Arial Unicode MS" w:hAnsi="Times New Roman"/>
          <w:szCs w:val="22"/>
        </w:rPr>
        <w:t xml:space="preserve"> que a verificação pelo Agente Fiduciário a respeito da veracidade das declarações prestadas pela Emissora e pela Interveniente Garantidora se deu através das informações fornecidas pela Emissora, sendo </w:t>
      </w:r>
      <w:r w:rsidR="00E25E00">
        <w:rPr>
          <w:rFonts w:ascii="Times New Roman" w:eastAsia="Arial Unicode MS" w:hAnsi="Times New Roman"/>
          <w:szCs w:val="22"/>
        </w:rPr>
        <w:t xml:space="preserve">certo </w:t>
      </w:r>
      <w:r w:rsidR="00867A76" w:rsidRPr="00867A76">
        <w:rPr>
          <w:rFonts w:ascii="Times New Roman" w:eastAsia="Arial Unicode MS" w:hAnsi="Times New Roman"/>
          <w:szCs w:val="22"/>
        </w:rPr>
        <w:t xml:space="preserve">que o Agente Fiduciário não conduziu nenhum procedimento de verificação independente ou adicional </w:t>
      </w:r>
      <w:r w:rsidR="00E25E00">
        <w:rPr>
          <w:rFonts w:ascii="Times New Roman" w:eastAsia="Arial Unicode MS" w:hAnsi="Times New Roman"/>
          <w:szCs w:val="22"/>
        </w:rPr>
        <w:t xml:space="preserve">relativo à </w:t>
      </w:r>
      <w:r w:rsidR="00867A76" w:rsidRPr="00867A76">
        <w:rPr>
          <w:rFonts w:ascii="Times New Roman" w:eastAsia="Arial Unicode MS" w:hAnsi="Times New Roman"/>
          <w:szCs w:val="22"/>
        </w:rPr>
        <w:t>veracidade das declarações ora apresentadas</w:t>
      </w:r>
      <w:r w:rsidR="00E25E00">
        <w:rPr>
          <w:rFonts w:ascii="Times New Roman" w:eastAsia="Arial Unicode MS" w:hAnsi="Times New Roman"/>
          <w:szCs w:val="22"/>
        </w:rPr>
        <w:t>,</w:t>
      </w:r>
      <w:r w:rsidR="00867A76" w:rsidRPr="00867A76">
        <w:rPr>
          <w:rFonts w:ascii="Times New Roman" w:eastAsia="Arial Unicode MS" w:hAnsi="Times New Roman"/>
          <w:szCs w:val="22"/>
        </w:rPr>
        <w:t xml:space="preserve"> com o qu</w:t>
      </w:r>
      <w:r w:rsidR="00E25E00">
        <w:rPr>
          <w:rFonts w:ascii="Times New Roman" w:eastAsia="Arial Unicode MS" w:hAnsi="Times New Roman"/>
          <w:szCs w:val="22"/>
        </w:rPr>
        <w:t>e</w:t>
      </w:r>
      <w:r w:rsidR="00867A76" w:rsidRPr="00867A76">
        <w:rPr>
          <w:rFonts w:ascii="Times New Roman" w:eastAsia="Arial Unicode MS" w:hAnsi="Times New Roman"/>
          <w:szCs w:val="22"/>
        </w:rPr>
        <w:t xml:space="preserve"> os Debenturistas</w:t>
      </w:r>
      <w:r w:rsidR="00E25E00">
        <w:rPr>
          <w:rFonts w:ascii="Times New Roman" w:eastAsia="Arial Unicode MS" w:hAnsi="Times New Roman"/>
          <w:szCs w:val="22"/>
        </w:rPr>
        <w:t>,</w:t>
      </w:r>
      <w:r w:rsidR="00867A76" w:rsidRPr="00867A76">
        <w:rPr>
          <w:rFonts w:ascii="Times New Roman" w:eastAsia="Arial Unicode MS" w:hAnsi="Times New Roman"/>
          <w:szCs w:val="22"/>
        </w:rPr>
        <w:t xml:space="preserve"> ao subscreverem ou adquirirem as Debêntures</w:t>
      </w:r>
      <w:r w:rsidR="00E25E00">
        <w:rPr>
          <w:rFonts w:ascii="Times New Roman" w:eastAsia="Arial Unicode MS" w:hAnsi="Times New Roman"/>
          <w:szCs w:val="22"/>
        </w:rPr>
        <w:t>,</w:t>
      </w:r>
      <w:r w:rsidR="00867A76" w:rsidRPr="00867A76">
        <w:rPr>
          <w:rFonts w:ascii="Times New Roman" w:eastAsia="Arial Unicode MS" w:hAnsi="Times New Roman"/>
          <w:szCs w:val="22"/>
        </w:rPr>
        <w:t xml:space="preserve"> declaram-se cientes e de acordo.</w:t>
      </w:r>
    </w:p>
    <w:p w:rsidR="000B4D62" w:rsidRPr="00C73F2C" w:rsidRDefault="000B4D62" w:rsidP="00C73F2C">
      <w:pPr>
        <w:shd w:val="clear" w:color="auto" w:fill="FFFFFF"/>
        <w:tabs>
          <w:tab w:val="left" w:pos="24"/>
          <w:tab w:val="left" w:pos="284"/>
          <w:tab w:val="left" w:pos="900"/>
          <w:tab w:val="left" w:pos="144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C73F2C" w:rsidRPr="00C73F2C" w:rsidRDefault="00C73F2C" w:rsidP="00C73F2C">
      <w:pPr>
        <w:shd w:val="clear" w:color="auto" w:fill="FFFFFF"/>
        <w:tabs>
          <w:tab w:val="left" w:pos="24"/>
          <w:tab w:val="left" w:pos="284"/>
          <w:tab w:val="left" w:pos="900"/>
          <w:tab w:val="left" w:pos="144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C73F2C">
        <w:rPr>
          <w:rFonts w:eastAsia="Arial Unicode MS"/>
          <w:w w:val="0"/>
          <w:sz w:val="22"/>
          <w:szCs w:val="22"/>
        </w:rPr>
        <w:t>9.2</w:t>
      </w:r>
      <w:r>
        <w:rPr>
          <w:rFonts w:eastAsia="Arial Unicode MS"/>
          <w:w w:val="0"/>
          <w:sz w:val="22"/>
          <w:szCs w:val="22"/>
        </w:rPr>
        <w:tab/>
      </w:r>
      <w:r>
        <w:rPr>
          <w:rFonts w:eastAsia="Arial Unicode MS"/>
          <w:w w:val="0"/>
          <w:sz w:val="22"/>
          <w:szCs w:val="22"/>
        </w:rPr>
        <w:tab/>
      </w:r>
      <w:r w:rsidRPr="00C73F2C">
        <w:rPr>
          <w:rFonts w:eastAsia="Arial Unicode MS"/>
          <w:w w:val="0"/>
          <w:sz w:val="22"/>
          <w:szCs w:val="22"/>
        </w:rPr>
        <w:t>Adicionalmente, o Agente Fiduciário faz constar que, nesta data, presta serviços de agente fiduciário à</w:t>
      </w:r>
      <w:r>
        <w:rPr>
          <w:rFonts w:eastAsia="Arial Unicode MS"/>
          <w:w w:val="0"/>
          <w:sz w:val="22"/>
          <w:szCs w:val="22"/>
        </w:rPr>
        <w:t xml:space="preserve"> ITAPEBI Geração de Energia S.A.</w:t>
      </w:r>
      <w:r w:rsidRPr="00C73F2C">
        <w:rPr>
          <w:rFonts w:eastAsia="Arial Unicode MS"/>
          <w:w w:val="0"/>
          <w:sz w:val="22"/>
          <w:szCs w:val="22"/>
        </w:rPr>
        <w:t xml:space="preserve">, sociedade pertencente ao mesmo grupo econômico da Emissora, em sua </w:t>
      </w:r>
      <w:r>
        <w:rPr>
          <w:rFonts w:eastAsia="Arial Unicode MS"/>
          <w:w w:val="0"/>
          <w:sz w:val="22"/>
          <w:szCs w:val="22"/>
        </w:rPr>
        <w:t>3</w:t>
      </w:r>
      <w:r w:rsidRPr="00C73F2C">
        <w:rPr>
          <w:rFonts w:eastAsia="Arial Unicode MS"/>
          <w:w w:val="0"/>
          <w:sz w:val="22"/>
          <w:szCs w:val="22"/>
        </w:rPr>
        <w:t xml:space="preserve">ª emissão de debêntures </w:t>
      </w:r>
      <w:r>
        <w:rPr>
          <w:rFonts w:eastAsia="Arial Unicode MS"/>
          <w:w w:val="0"/>
          <w:sz w:val="22"/>
          <w:szCs w:val="22"/>
        </w:rPr>
        <w:t>simples</w:t>
      </w:r>
      <w:ins w:id="271" w:author="Nathalia Esteves" w:date="2011-03-30T12:22:00Z">
        <w:r w:rsidR="005A61C3">
          <w:rPr>
            <w:rFonts w:eastAsia="Arial Unicode MS"/>
            <w:w w:val="0"/>
            <w:sz w:val="22"/>
            <w:szCs w:val="22"/>
          </w:rPr>
          <w:t>,</w:t>
        </w:r>
      </w:ins>
      <w:r>
        <w:rPr>
          <w:rFonts w:eastAsia="Arial Unicode MS"/>
          <w:w w:val="0"/>
          <w:sz w:val="22"/>
          <w:szCs w:val="22"/>
        </w:rPr>
        <w:t xml:space="preserve"> </w:t>
      </w:r>
      <w:r w:rsidRPr="00C73F2C">
        <w:rPr>
          <w:rFonts w:eastAsia="Arial Unicode MS"/>
          <w:w w:val="0"/>
          <w:sz w:val="22"/>
          <w:szCs w:val="22"/>
        </w:rPr>
        <w:t xml:space="preserve">da espécie </w:t>
      </w:r>
      <w:r>
        <w:rPr>
          <w:rFonts w:eastAsia="Arial Unicode MS"/>
          <w:w w:val="0"/>
          <w:sz w:val="22"/>
          <w:szCs w:val="22"/>
        </w:rPr>
        <w:t>quirografária</w:t>
      </w:r>
      <w:r w:rsidRPr="00C73F2C">
        <w:rPr>
          <w:rFonts w:eastAsia="Arial Unicode MS"/>
          <w:w w:val="0"/>
          <w:sz w:val="22"/>
          <w:szCs w:val="22"/>
        </w:rPr>
        <w:t xml:space="preserve">, com vencimento em </w:t>
      </w:r>
      <w:r>
        <w:rPr>
          <w:rFonts w:eastAsia="Arial Unicode MS"/>
          <w:w w:val="0"/>
          <w:sz w:val="22"/>
          <w:szCs w:val="22"/>
        </w:rPr>
        <w:t xml:space="preserve">20 </w:t>
      </w:r>
      <w:r w:rsidRPr="00C73F2C">
        <w:rPr>
          <w:rFonts w:eastAsia="Arial Unicode MS"/>
          <w:w w:val="0"/>
          <w:sz w:val="22"/>
          <w:szCs w:val="22"/>
        </w:rPr>
        <w:t xml:space="preserve">de abril de </w:t>
      </w:r>
      <w:r>
        <w:rPr>
          <w:rFonts w:eastAsia="Arial Unicode MS"/>
          <w:w w:val="0"/>
          <w:sz w:val="22"/>
          <w:szCs w:val="22"/>
        </w:rPr>
        <w:t>2017</w:t>
      </w:r>
      <w:r w:rsidRPr="00C73F2C">
        <w:rPr>
          <w:rFonts w:eastAsia="Arial Unicode MS"/>
          <w:w w:val="0"/>
          <w:sz w:val="22"/>
          <w:szCs w:val="22"/>
        </w:rPr>
        <w:t>, no volume, na Data de Emissão, de R$</w:t>
      </w:r>
      <w:r>
        <w:rPr>
          <w:rFonts w:eastAsia="Arial Unicode MS"/>
          <w:w w:val="0"/>
          <w:sz w:val="22"/>
          <w:szCs w:val="22"/>
        </w:rPr>
        <w:t>200</w:t>
      </w:r>
      <w:r w:rsidRPr="00C73F2C">
        <w:rPr>
          <w:rFonts w:eastAsia="Arial Unicode MS"/>
          <w:w w:val="0"/>
          <w:sz w:val="22"/>
          <w:szCs w:val="22"/>
        </w:rPr>
        <w:t>.000.000,00 (</w:t>
      </w:r>
      <w:r>
        <w:rPr>
          <w:rFonts w:eastAsia="Arial Unicode MS"/>
          <w:w w:val="0"/>
          <w:sz w:val="22"/>
          <w:szCs w:val="22"/>
        </w:rPr>
        <w:t>duzentos milhões de reais</w:t>
      </w:r>
      <w:r w:rsidRPr="00C73F2C">
        <w:rPr>
          <w:rFonts w:eastAsia="Arial Unicode MS"/>
          <w:w w:val="0"/>
          <w:sz w:val="22"/>
          <w:szCs w:val="22"/>
        </w:rPr>
        <w:t>).</w:t>
      </w:r>
    </w:p>
    <w:p w:rsidR="00C73F2C" w:rsidRPr="00D3716F" w:rsidRDefault="00C73F2C" w:rsidP="005C015E">
      <w:pPr>
        <w:spacing w:line="312" w:lineRule="auto"/>
        <w:rPr>
          <w:sz w:val="22"/>
          <w:szCs w:val="22"/>
        </w:rPr>
      </w:pPr>
    </w:p>
    <w:p w:rsidR="005C015E" w:rsidRPr="00D3716F" w:rsidRDefault="005C015E" w:rsidP="005C015E">
      <w:pPr>
        <w:pStyle w:val="Ttulo2"/>
        <w:tabs>
          <w:tab w:val="left" w:pos="1418"/>
        </w:tabs>
        <w:spacing w:before="0" w:after="0" w:line="312" w:lineRule="auto"/>
        <w:ind w:left="720" w:hanging="720"/>
        <w:jc w:val="both"/>
        <w:rPr>
          <w:rFonts w:ascii="Times New Roman" w:hAnsi="Times New Roman" w:cs="Times New Roman"/>
          <w:i w:val="0"/>
          <w:w w:val="0"/>
          <w:sz w:val="22"/>
          <w:szCs w:val="22"/>
        </w:rPr>
      </w:pPr>
      <w:bookmarkStart w:id="272" w:name="_DV_M393"/>
      <w:bookmarkEnd w:id="272"/>
      <w:r w:rsidRPr="00D3716F">
        <w:rPr>
          <w:rFonts w:ascii="Times New Roman" w:hAnsi="Times New Roman" w:cs="Times New Roman"/>
          <w:i w:val="0"/>
          <w:w w:val="0"/>
          <w:sz w:val="22"/>
          <w:szCs w:val="22"/>
        </w:rPr>
        <w:t>10.</w:t>
      </w:r>
      <w:r w:rsidRPr="00D3716F">
        <w:rPr>
          <w:rFonts w:ascii="Times New Roman" w:hAnsi="Times New Roman" w:cs="Times New Roman"/>
          <w:i w:val="0"/>
          <w:w w:val="0"/>
          <w:sz w:val="22"/>
          <w:szCs w:val="22"/>
        </w:rPr>
        <w:tab/>
        <w:t>DECLARAÇÕES E GARANTIAS DA EMISSORA E DA INTERVENIENTE GARANTIDORA</w:t>
      </w:r>
    </w:p>
    <w:p w:rsidR="005C015E" w:rsidRPr="00D3716F" w:rsidRDefault="005C015E" w:rsidP="005C015E">
      <w:pPr>
        <w:pStyle w:val="p0"/>
        <w:tabs>
          <w:tab w:val="clear" w:pos="720"/>
        </w:tabs>
        <w:spacing w:line="312" w:lineRule="auto"/>
        <w:rPr>
          <w:rFonts w:ascii="Times New Roman" w:eastAsia="Arial Unicode MS" w:hAnsi="Times New Roman"/>
          <w:snapToGrid/>
          <w:szCs w:val="22"/>
        </w:rPr>
      </w:pPr>
      <w:bookmarkStart w:id="273" w:name="_DV_M394"/>
      <w:bookmarkEnd w:id="273"/>
    </w:p>
    <w:p w:rsidR="005C015E" w:rsidRPr="00D3716F" w:rsidRDefault="005C015E" w:rsidP="005C015E">
      <w:pPr>
        <w:pStyle w:val="DeltaViewTableBody"/>
        <w:tabs>
          <w:tab w:val="left" w:pos="900"/>
        </w:tabs>
        <w:spacing w:line="312" w:lineRule="auto"/>
        <w:jc w:val="both"/>
        <w:outlineLvl w:val="0"/>
        <w:rPr>
          <w:rFonts w:ascii="Times New Roman" w:hAnsi="Times New Roman" w:cs="Times New Roman"/>
          <w:sz w:val="22"/>
          <w:szCs w:val="22"/>
          <w:lang w:val="pt-BR"/>
        </w:rPr>
      </w:pPr>
      <w:r w:rsidRPr="00D3716F">
        <w:rPr>
          <w:rFonts w:ascii="Times New Roman" w:eastAsia="Arial Unicode MS" w:hAnsi="Times New Roman" w:cs="Times New Roman"/>
          <w:w w:val="0"/>
          <w:sz w:val="22"/>
          <w:szCs w:val="22"/>
          <w:lang w:val="pt-BR"/>
        </w:rPr>
        <w:t>10.1</w:t>
      </w:r>
      <w:r w:rsidRPr="00D3716F">
        <w:rPr>
          <w:rFonts w:ascii="Times New Roman" w:eastAsia="Arial Unicode MS" w:hAnsi="Times New Roman" w:cs="Times New Roman"/>
          <w:w w:val="0"/>
          <w:sz w:val="22"/>
          <w:szCs w:val="22"/>
          <w:lang w:val="pt-BR"/>
        </w:rPr>
        <w:tab/>
      </w:r>
      <w:r w:rsidRPr="00D3716F">
        <w:rPr>
          <w:rFonts w:ascii="Times New Roman" w:eastAsia="Arial Unicode MS" w:hAnsi="Times New Roman" w:cs="Times New Roman"/>
          <w:w w:val="0"/>
          <w:sz w:val="22"/>
          <w:szCs w:val="22"/>
          <w:lang w:val="pt-BR"/>
        </w:rPr>
        <w:tab/>
        <w:t>A Emissora declara e garante que:</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w:t>
      </w:r>
      <w:r w:rsidRPr="00D3716F">
        <w:rPr>
          <w:rFonts w:ascii="Times New Roman" w:eastAsia="Arial Unicode MS" w:hAnsi="Times New Roman"/>
          <w:szCs w:val="22"/>
        </w:rPr>
        <w:tab/>
        <w:t xml:space="preserve">é sociedade por ações de capital </w:t>
      </w:r>
      <w:r w:rsidR="00555C69">
        <w:rPr>
          <w:rFonts w:ascii="Times New Roman" w:eastAsia="Arial Unicode MS" w:hAnsi="Times New Roman"/>
          <w:szCs w:val="22"/>
        </w:rPr>
        <w:t xml:space="preserve">aberto </w:t>
      </w:r>
      <w:r w:rsidRPr="00D3716F">
        <w:rPr>
          <w:rFonts w:ascii="Times New Roman" w:eastAsia="Arial Unicode MS" w:hAnsi="Times New Roman"/>
          <w:szCs w:val="22"/>
        </w:rPr>
        <w:t>devidamente constituída, com existência válida e em situação regular segundo as leis do Brasil</w:t>
      </w:r>
      <w:bookmarkStart w:id="274" w:name="_DV_C328"/>
      <w:r w:rsidRPr="00D3716F">
        <w:rPr>
          <w:rFonts w:ascii="Times New Roman" w:eastAsia="Arial Unicode MS" w:hAnsi="Times New Roman"/>
          <w:szCs w:val="22"/>
        </w:rPr>
        <w:t xml:space="preserve"> e dos demais países em que a Emissora possui filiais ou escritórios de representação, bem como está devidamente autorizada a desempenhar as atividades descritas em seu objeto social</w:t>
      </w:r>
      <w:bookmarkEnd w:id="274"/>
      <w:r w:rsidRPr="00D3716F">
        <w:rPr>
          <w:rFonts w:ascii="Times New Roman" w:eastAsia="Arial Unicode MS" w:hAnsi="Times New Roman"/>
          <w:szCs w:val="22"/>
        </w:rPr>
        <w:t>;</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(ii)</w:t>
      </w:r>
      <w:r w:rsidRPr="00D3716F">
        <w:rPr>
          <w:rFonts w:ascii="Times New Roman" w:eastAsia="Arial Unicode MS" w:hAnsi="Times New Roman"/>
          <w:szCs w:val="22"/>
        </w:rPr>
        <w:tab/>
        <w:t>está devidamente autorizada a celebrar esta Escritura e a cumprir com todas as obrigações previstas, tendo sido satisfeitos todos os requisitos legais, contratuais e estatutários necessários para tanto;</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(iii)</w:t>
      </w:r>
      <w:r w:rsidRPr="00D3716F">
        <w:rPr>
          <w:rFonts w:ascii="Times New Roman" w:eastAsia="Arial Unicode MS" w:hAnsi="Times New Roman"/>
          <w:szCs w:val="22"/>
        </w:rPr>
        <w:tab/>
        <w:t xml:space="preserve">a celebração desta Escritura e o cumprimento das obrigações aqui previstas não infringem qualquer obrigação anteriormente assumida pela Emissora; </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(iv)</w:t>
      </w:r>
      <w:r w:rsidRPr="00D3716F">
        <w:rPr>
          <w:rFonts w:ascii="Times New Roman" w:eastAsia="Arial Unicode MS" w:hAnsi="Times New Roman"/>
          <w:szCs w:val="22"/>
        </w:rPr>
        <w:tab/>
        <w:t>as pessoas que a representam na assinatura desta Escritura têm poderes bastantes para tanto;</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bookmarkStart w:id="275" w:name="_DV_M398"/>
      <w:bookmarkStart w:id="276" w:name="_DV_M400"/>
      <w:bookmarkStart w:id="277" w:name="_DV_M401"/>
      <w:bookmarkEnd w:id="275"/>
      <w:bookmarkEnd w:id="276"/>
      <w:bookmarkEnd w:id="277"/>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(v)</w:t>
      </w:r>
      <w:r w:rsidRPr="00D3716F">
        <w:rPr>
          <w:rFonts w:ascii="Times New Roman" w:eastAsia="Arial Unicode MS" w:hAnsi="Times New Roman"/>
          <w:szCs w:val="22"/>
        </w:rPr>
        <w:tab/>
        <w:t>a celebração da Escritura e a colocação das Debêntures não infringem qualquer disposição legal, ou quaisquer contratos ou instrumentos dos quais a Emissora seja parte, nem irá resultar em: (a) vencimento antecipado de qualquer obrigação estabelecida em qualquer desses contratos ou instrumentos; (b) criação de qualquer ônus sobre qualquer ativo ou bem da Emissora, exceto por aqueles já existentes nesta data; ou (c) rescisão de qualquer desses contratos ou instrumentos;</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bookmarkStart w:id="278" w:name="_DV_M402"/>
      <w:bookmarkStart w:id="279" w:name="_DV_M403"/>
      <w:bookmarkStart w:id="280" w:name="_DV_M404"/>
      <w:bookmarkStart w:id="281" w:name="_DV_M405"/>
      <w:bookmarkEnd w:id="278"/>
      <w:bookmarkEnd w:id="279"/>
      <w:bookmarkEnd w:id="280"/>
      <w:bookmarkEnd w:id="281"/>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(vi)</w:t>
      </w:r>
      <w:r w:rsidRPr="00D3716F">
        <w:rPr>
          <w:rFonts w:ascii="Times New Roman" w:eastAsia="Arial Unicode MS" w:hAnsi="Times New Roman"/>
          <w:szCs w:val="22"/>
        </w:rPr>
        <w:tab/>
        <w:t>nenhum registro, consentimento, autorização, aprovação, licença, ordem de, ou qualificação perante qualquer autoridade governamental ou órgão regulatório, é exigido para o cumprimento, pela Emissora, de suas obrigações nos termos desta Escritura e das Debêntures, ou para a realização da Emissão, exceto a inscrição da Escritura na JUCEP</w:t>
      </w:r>
      <w:r w:rsidR="00555C69">
        <w:rPr>
          <w:rFonts w:ascii="Times New Roman" w:eastAsia="Arial Unicode MS" w:hAnsi="Times New Roman"/>
          <w:szCs w:val="22"/>
        </w:rPr>
        <w:t>E</w:t>
      </w:r>
      <w:r w:rsidRPr="00D3716F">
        <w:rPr>
          <w:rFonts w:ascii="Times New Roman" w:eastAsia="Arial Unicode MS" w:hAnsi="Times New Roman"/>
          <w:szCs w:val="22"/>
        </w:rPr>
        <w:t xml:space="preserve"> e o registro das debêntures na CETIP;</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(vii)</w:t>
      </w:r>
      <w:r w:rsidRPr="00D3716F">
        <w:rPr>
          <w:rFonts w:ascii="Times New Roman" w:eastAsia="Arial Unicode MS" w:hAnsi="Times New Roman"/>
          <w:szCs w:val="22"/>
        </w:rPr>
        <w:tab/>
        <w:t>não tem qualquer ligação com o Agente Fiduciário que o impeça de exercer, plenamente, suas funções em relação a esta Emissão;</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(viii)</w:t>
      </w:r>
      <w:r w:rsidRPr="00D3716F">
        <w:rPr>
          <w:rFonts w:ascii="Times New Roman" w:eastAsia="Arial Unicode MS" w:hAnsi="Times New Roman"/>
          <w:szCs w:val="22"/>
        </w:rPr>
        <w:tab/>
        <w:t xml:space="preserve">não tem conhecimento de fato que impeça o Agente Fiduciário de exercer, plenamente, suas funções, nos termos da Lei das Sociedades por Ações e demais normas aplicáveis, inclusive regulamentares; </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(ix)</w:t>
      </w:r>
      <w:r w:rsidRPr="00D3716F">
        <w:rPr>
          <w:rFonts w:ascii="Times New Roman" w:eastAsia="Arial Unicode MS" w:hAnsi="Times New Roman"/>
          <w:szCs w:val="22"/>
        </w:rPr>
        <w:tab/>
        <w:t>manterá os seus bens adequadamente segurados, conforme práticas usualmente adotadas pela Emissora;</w:t>
      </w:r>
    </w:p>
    <w:p w:rsidR="005C015E" w:rsidRPr="00D3716F" w:rsidRDefault="005C015E" w:rsidP="005C015E">
      <w:pPr>
        <w:pStyle w:val="p0"/>
        <w:tabs>
          <w:tab w:val="clear" w:pos="720"/>
          <w:tab w:val="left" w:pos="900"/>
        </w:tabs>
        <w:spacing w:line="312" w:lineRule="auto"/>
        <w:rPr>
          <w:rFonts w:ascii="Times New Roman" w:eastAsia="Arial Unicode MS" w:hAnsi="Times New Roman"/>
          <w:szCs w:val="22"/>
        </w:rPr>
      </w:pPr>
      <w:bookmarkStart w:id="282" w:name="_DV_M406"/>
      <w:bookmarkStart w:id="283" w:name="_DV_M407"/>
      <w:bookmarkStart w:id="284" w:name="_DV_M408"/>
      <w:bookmarkEnd w:id="282"/>
      <w:bookmarkEnd w:id="283"/>
      <w:bookmarkEnd w:id="284"/>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(x)</w:t>
      </w:r>
      <w:r w:rsidRPr="00D3716F">
        <w:rPr>
          <w:rFonts w:ascii="Times New Roman" w:eastAsia="Arial Unicode MS" w:hAnsi="Times New Roman"/>
          <w:szCs w:val="22"/>
        </w:rPr>
        <w:tab/>
        <w:t>a sua situação econômica, financeira e patrimonial, na data em que esta declaração é feita, não sofreu qualquer alteração significativa que possa afetar de maneira adversa sua solvência</w:t>
      </w:r>
      <w:r>
        <w:rPr>
          <w:rFonts w:ascii="Times New Roman" w:eastAsia="Arial Unicode MS" w:hAnsi="Times New Roman"/>
          <w:szCs w:val="22"/>
        </w:rPr>
        <w:t>;</w:t>
      </w: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(x</w:t>
      </w:r>
      <w:r>
        <w:rPr>
          <w:rFonts w:ascii="Times New Roman" w:eastAsia="Arial Unicode MS" w:hAnsi="Times New Roman"/>
          <w:szCs w:val="22"/>
        </w:rPr>
        <w:t>i</w:t>
      </w:r>
      <w:r w:rsidRPr="00D3716F">
        <w:rPr>
          <w:rFonts w:ascii="Times New Roman" w:eastAsia="Arial Unicode MS" w:hAnsi="Times New Roman"/>
          <w:szCs w:val="22"/>
        </w:rPr>
        <w:t>)</w:t>
      </w:r>
      <w:r w:rsidRPr="00D3716F">
        <w:rPr>
          <w:rFonts w:ascii="Times New Roman" w:eastAsia="Arial Unicode MS" w:hAnsi="Times New Roman"/>
          <w:szCs w:val="22"/>
        </w:rPr>
        <w:tab/>
      </w:r>
      <w:r>
        <w:rPr>
          <w:rFonts w:ascii="Times New Roman" w:eastAsia="Arial Unicode MS" w:hAnsi="Times New Roman"/>
          <w:szCs w:val="22"/>
        </w:rPr>
        <w:t>tem plena ciência e concorda integralmente com a forma de divulgação e apuração da Taxa DI, divulgada pela CETIP, e que a forma de cálculo da remuneração das Debêntures foi determinada por sua livre vontade;</w:t>
      </w: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(x</w:t>
      </w:r>
      <w:r>
        <w:rPr>
          <w:rFonts w:ascii="Times New Roman" w:eastAsia="Arial Unicode MS" w:hAnsi="Times New Roman"/>
          <w:szCs w:val="22"/>
        </w:rPr>
        <w:t>ii</w:t>
      </w:r>
      <w:r w:rsidRPr="00D3716F">
        <w:rPr>
          <w:rFonts w:ascii="Times New Roman" w:eastAsia="Arial Unicode MS" w:hAnsi="Times New Roman"/>
          <w:szCs w:val="22"/>
        </w:rPr>
        <w:t>)</w:t>
      </w:r>
      <w:r w:rsidRPr="00D3716F">
        <w:rPr>
          <w:rFonts w:ascii="Times New Roman" w:eastAsia="Arial Unicode MS" w:hAnsi="Times New Roman"/>
          <w:szCs w:val="22"/>
        </w:rPr>
        <w:tab/>
      </w:r>
      <w:r>
        <w:rPr>
          <w:rFonts w:ascii="Times New Roman" w:eastAsia="Arial Unicode MS" w:hAnsi="Times New Roman"/>
          <w:szCs w:val="22"/>
        </w:rPr>
        <w:t>as demonstrações financeiras da Emissora, datadas de 31 de dezembro de 2009</w:t>
      </w:r>
      <w:r w:rsidR="00555C69">
        <w:rPr>
          <w:rFonts w:ascii="Times New Roman" w:eastAsia="Arial Unicode MS" w:hAnsi="Times New Roman"/>
          <w:szCs w:val="22"/>
        </w:rPr>
        <w:t xml:space="preserve"> e 2010</w:t>
      </w:r>
      <w:r>
        <w:rPr>
          <w:rFonts w:ascii="Times New Roman" w:eastAsia="Arial Unicode MS" w:hAnsi="Times New Roman"/>
          <w:szCs w:val="22"/>
        </w:rPr>
        <w:t xml:space="preserve">, representam corretamente a posição patrimonial e financeira da Emissora naquelas datas e foram devidamente elaboradas em conformidade com os princípios fundamentais de contabilidade do Brasil e refletem corretamente os ativos, passivos e contingências da Emissora; </w:t>
      </w: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(x</w:t>
      </w:r>
      <w:r>
        <w:rPr>
          <w:rFonts w:ascii="Times New Roman" w:eastAsia="Arial Unicode MS" w:hAnsi="Times New Roman"/>
          <w:szCs w:val="22"/>
        </w:rPr>
        <w:t>iii</w:t>
      </w:r>
      <w:r w:rsidRPr="00D3716F">
        <w:rPr>
          <w:rFonts w:ascii="Times New Roman" w:eastAsia="Arial Unicode MS" w:hAnsi="Times New Roman"/>
          <w:szCs w:val="22"/>
        </w:rPr>
        <w:t>)</w:t>
      </w:r>
      <w:r w:rsidRPr="00D3716F">
        <w:rPr>
          <w:rFonts w:ascii="Times New Roman" w:eastAsia="Arial Unicode MS" w:hAnsi="Times New Roman"/>
          <w:szCs w:val="22"/>
        </w:rPr>
        <w:tab/>
      </w:r>
      <w:r>
        <w:rPr>
          <w:rFonts w:ascii="Times New Roman" w:eastAsia="Arial Unicode MS" w:hAnsi="Times New Roman"/>
          <w:szCs w:val="22"/>
        </w:rPr>
        <w:t>cumprirá todas as obrigações assumidas nos termos desta Escritura, incluindo, mas não se limitando à obrigação de destinar os recursos obtidos com a Emissão aos fins previstos na Cláusula 3.</w:t>
      </w:r>
      <w:r w:rsidR="002D045A">
        <w:rPr>
          <w:rFonts w:ascii="Times New Roman" w:eastAsia="Arial Unicode MS" w:hAnsi="Times New Roman"/>
          <w:szCs w:val="22"/>
        </w:rPr>
        <w:t>7</w:t>
      </w:r>
      <w:r>
        <w:rPr>
          <w:rFonts w:ascii="Times New Roman" w:eastAsia="Arial Unicode MS" w:hAnsi="Times New Roman"/>
          <w:szCs w:val="22"/>
        </w:rPr>
        <w:t xml:space="preserve"> acima;  </w:t>
      </w: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Pr>
          <w:rFonts w:ascii="Times New Roman" w:eastAsia="Arial Unicode MS" w:hAnsi="Times New Roman"/>
          <w:szCs w:val="22"/>
        </w:rPr>
        <w:t xml:space="preserve"> </w:t>
      </w:r>
    </w:p>
    <w:p w:rsidR="005C015E"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(x</w:t>
      </w:r>
      <w:r>
        <w:rPr>
          <w:rFonts w:ascii="Times New Roman" w:eastAsia="Arial Unicode MS" w:hAnsi="Times New Roman"/>
          <w:szCs w:val="22"/>
        </w:rPr>
        <w:t>iv</w:t>
      </w:r>
      <w:r w:rsidRPr="00D3716F">
        <w:rPr>
          <w:rFonts w:ascii="Times New Roman" w:eastAsia="Arial Unicode MS" w:hAnsi="Times New Roman"/>
          <w:szCs w:val="22"/>
        </w:rPr>
        <w:t>)</w:t>
      </w:r>
      <w:r w:rsidRPr="00D3716F">
        <w:rPr>
          <w:rFonts w:ascii="Times New Roman" w:eastAsia="Arial Unicode MS" w:hAnsi="Times New Roman"/>
          <w:szCs w:val="22"/>
        </w:rPr>
        <w:tab/>
      </w:r>
      <w:r>
        <w:rPr>
          <w:rFonts w:ascii="Times New Roman" w:eastAsia="Arial Unicode MS" w:hAnsi="Times New Roman"/>
          <w:szCs w:val="22"/>
        </w:rPr>
        <w:t>ressalvado o fato de que qualquer não cumprimento (individual ou agregado) não seja razoavelmente considerado como algo que causará um efeito material adverso (“</w:t>
      </w:r>
      <w:r w:rsidRPr="009D0196">
        <w:rPr>
          <w:rFonts w:ascii="Times New Roman" w:eastAsia="Arial Unicode MS" w:hAnsi="Times New Roman"/>
          <w:szCs w:val="22"/>
          <w:u w:val="single"/>
        </w:rPr>
        <w:t>Efeito Material Adverso</w:t>
      </w:r>
      <w:r>
        <w:rPr>
          <w:rFonts w:ascii="Times New Roman" w:eastAsia="Arial Unicode MS" w:hAnsi="Times New Roman"/>
          <w:szCs w:val="22"/>
        </w:rPr>
        <w:t xml:space="preserve">”), está cumprindo com a legislação ambiental e as licenças ambientais relevantes aplicáveis à condução de seus negócios e à manutenção de suas propriedades, e possui nesta data todas as autorizações e licenças relevantes exigidas para a condução de seus negócios. </w:t>
      </w:r>
    </w:p>
    <w:p w:rsidR="005C015E" w:rsidRPr="000846AD"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p>
    <w:p w:rsidR="005C015E" w:rsidRPr="000846AD"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bookmarkStart w:id="285" w:name="OLE_LINK9"/>
      <w:r>
        <w:rPr>
          <w:rFonts w:ascii="Times New Roman" w:eastAsia="Arial Unicode MS" w:hAnsi="Times New Roman"/>
          <w:szCs w:val="22"/>
        </w:rPr>
        <w:tab/>
      </w:r>
      <w:r w:rsidRPr="000846AD">
        <w:rPr>
          <w:rFonts w:ascii="Times New Roman" w:eastAsia="Arial Unicode MS" w:hAnsi="Times New Roman"/>
          <w:szCs w:val="22"/>
        </w:rPr>
        <w:t xml:space="preserve">Para os fins </w:t>
      </w:r>
      <w:r>
        <w:rPr>
          <w:rFonts w:ascii="Times New Roman" w:eastAsia="Arial Unicode MS" w:hAnsi="Times New Roman"/>
          <w:szCs w:val="22"/>
        </w:rPr>
        <w:t xml:space="preserve">deste </w:t>
      </w:r>
      <w:r w:rsidRPr="000846AD">
        <w:rPr>
          <w:rFonts w:ascii="Times New Roman" w:eastAsia="Arial Unicode MS" w:hAnsi="Times New Roman"/>
          <w:szCs w:val="22"/>
        </w:rPr>
        <w:t xml:space="preserve">item (xiv) </w:t>
      </w:r>
      <w:r>
        <w:rPr>
          <w:rFonts w:ascii="Times New Roman" w:eastAsia="Arial Unicode MS" w:hAnsi="Times New Roman"/>
          <w:szCs w:val="22"/>
        </w:rPr>
        <w:t xml:space="preserve">da </w:t>
      </w:r>
      <w:r w:rsidRPr="000846AD">
        <w:rPr>
          <w:rFonts w:ascii="Times New Roman" w:eastAsia="Arial Unicode MS" w:hAnsi="Times New Roman"/>
          <w:szCs w:val="22"/>
        </w:rPr>
        <w:t xml:space="preserve">Cláusula 10.1, Efeito Material Adverso significa um efeito material adverso: (i) nos negócios, condições (financeiras ou de outra forma), operações, </w:t>
      </w:r>
      <w:r>
        <w:rPr>
          <w:rFonts w:ascii="Times New Roman" w:eastAsia="Arial Unicode MS" w:hAnsi="Times New Roman"/>
          <w:szCs w:val="22"/>
        </w:rPr>
        <w:t xml:space="preserve">desempenho </w:t>
      </w:r>
      <w:r w:rsidRPr="000846AD">
        <w:rPr>
          <w:rFonts w:ascii="Times New Roman" w:eastAsia="Arial Unicode MS" w:hAnsi="Times New Roman"/>
          <w:szCs w:val="22"/>
        </w:rPr>
        <w:t xml:space="preserve">ou propriedades da Emissora; (ii) na capacidade da Emissora de executar suas obrigações relativas à Emissão; ou (iii) nos direitos e/ou </w:t>
      </w:r>
      <w:r>
        <w:rPr>
          <w:rFonts w:ascii="Times New Roman" w:eastAsia="Arial Unicode MS" w:hAnsi="Times New Roman"/>
          <w:szCs w:val="22"/>
        </w:rPr>
        <w:t xml:space="preserve">medidas e ações </w:t>
      </w:r>
      <w:r w:rsidRPr="000846AD">
        <w:rPr>
          <w:rFonts w:ascii="Times New Roman" w:eastAsia="Arial Unicode MS" w:hAnsi="Times New Roman"/>
          <w:szCs w:val="22"/>
        </w:rPr>
        <w:t>da Emissora (estando certo que no caso de haver algum Efeito Material Adverso, deverá ser contabilizada (na medida correspondente) qualquer apólice de seguro, indenizações e reclamações disponíveis e aplicáveis, uma vez consideradas a natureza e o valor, bem como a probabilidade de recuperação desta referida apólice de seguro, indenizações e/ou reclamações)</w:t>
      </w:r>
      <w:bookmarkEnd w:id="285"/>
      <w:r>
        <w:rPr>
          <w:rFonts w:ascii="Times New Roman" w:eastAsia="Arial Unicode MS" w:hAnsi="Times New Roman"/>
          <w:szCs w:val="22"/>
        </w:rPr>
        <w:t xml:space="preserve">; e </w:t>
      </w:r>
    </w:p>
    <w:p w:rsidR="005C015E" w:rsidRPr="000846AD"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p>
    <w:p w:rsidR="005C015E" w:rsidRPr="000846AD"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Pr>
          <w:rFonts w:ascii="Times New Roman" w:eastAsia="Arial Unicode MS" w:hAnsi="Times New Roman"/>
          <w:szCs w:val="22"/>
        </w:rPr>
        <w:t>(xv)</w:t>
      </w:r>
      <w:r>
        <w:rPr>
          <w:rFonts w:ascii="Times New Roman" w:eastAsia="Arial Unicode MS" w:hAnsi="Times New Roman"/>
          <w:szCs w:val="22"/>
        </w:rPr>
        <w:tab/>
        <w:t>s</w:t>
      </w:r>
      <w:r w:rsidRPr="000846AD">
        <w:rPr>
          <w:rFonts w:ascii="Times New Roman" w:eastAsia="Arial Unicode MS" w:hAnsi="Times New Roman"/>
          <w:szCs w:val="22"/>
        </w:rPr>
        <w:t xml:space="preserve">alvo nos casos em que, de boa fé, esteja discutindo a aplicabilidade da lei, regra ou regulamento nas esferas administrativa ou judicial, </w:t>
      </w:r>
      <w:r w:rsidR="00635BF7">
        <w:rPr>
          <w:rFonts w:ascii="Times New Roman" w:eastAsia="Arial Unicode MS" w:hAnsi="Times New Roman"/>
          <w:szCs w:val="22"/>
        </w:rPr>
        <w:t xml:space="preserve">ou nos casos em que não possa causar um Efeito Material Adverso, </w:t>
      </w:r>
      <w:r w:rsidRPr="000846AD">
        <w:rPr>
          <w:rFonts w:ascii="Times New Roman" w:eastAsia="Arial Unicode MS" w:hAnsi="Times New Roman"/>
          <w:szCs w:val="22"/>
        </w:rPr>
        <w:t xml:space="preserve">está cumprindo todas as leis, regulamentos, normas administrativas e determinações dos órgãos governamentais, autarquias ou tribunais aplicáveis à condução de seus negócios e que sejam relevantes para a execução de suas atividades, adotando as medidas e ações preventivas ou reparatórias destinadas a evitar ou corrigir eventuais danos ambientais decorrentes do exercício das atividades descritas em seu objeto social. </w:t>
      </w:r>
    </w:p>
    <w:p w:rsidR="005C015E" w:rsidRPr="00D3716F" w:rsidRDefault="005C015E" w:rsidP="005C015E">
      <w:pPr>
        <w:pStyle w:val="p0"/>
        <w:tabs>
          <w:tab w:val="clear" w:pos="720"/>
          <w:tab w:val="left" w:pos="900"/>
        </w:tabs>
        <w:spacing w:line="312" w:lineRule="auto"/>
        <w:ind w:left="720" w:hanging="720"/>
        <w:rPr>
          <w:rFonts w:ascii="Times New Roman" w:eastAsia="Arial Unicode MS" w:hAnsi="Times New Roman"/>
          <w:szCs w:val="22"/>
        </w:rPr>
      </w:pPr>
      <w:r w:rsidRPr="00D3716F">
        <w:rPr>
          <w:rFonts w:ascii="Times New Roman" w:eastAsia="Arial Unicode MS" w:hAnsi="Times New Roman"/>
          <w:szCs w:val="22"/>
        </w:rPr>
        <w:t xml:space="preserve"> </w:t>
      </w:r>
    </w:p>
    <w:p w:rsidR="005C015E" w:rsidRPr="00D3716F" w:rsidRDefault="005C015E" w:rsidP="005C015E">
      <w:pPr>
        <w:pStyle w:val="DeltaViewTableBody"/>
        <w:tabs>
          <w:tab w:val="left" w:pos="900"/>
        </w:tabs>
        <w:spacing w:line="312" w:lineRule="auto"/>
        <w:jc w:val="both"/>
        <w:outlineLvl w:val="0"/>
        <w:rPr>
          <w:rFonts w:ascii="Times New Roman" w:hAnsi="Times New Roman" w:cs="Times New Roman"/>
          <w:sz w:val="22"/>
          <w:szCs w:val="22"/>
          <w:lang w:val="pt-BR"/>
        </w:rPr>
      </w:pPr>
      <w:r w:rsidRPr="000A73E4">
        <w:rPr>
          <w:rFonts w:ascii="Times New Roman" w:eastAsia="Arial Unicode MS" w:hAnsi="Times New Roman"/>
          <w:szCs w:val="22"/>
          <w:lang w:val="pt-BR"/>
        </w:rPr>
        <w:t xml:space="preserve"> </w:t>
      </w:r>
      <w:bookmarkStart w:id="286" w:name="_DV_M409"/>
      <w:bookmarkEnd w:id="286"/>
      <w:r w:rsidRPr="00D3716F">
        <w:rPr>
          <w:rFonts w:ascii="Times New Roman" w:eastAsia="Arial Unicode MS" w:hAnsi="Times New Roman" w:cs="Times New Roman"/>
          <w:snapToGrid w:val="0"/>
          <w:w w:val="0"/>
          <w:sz w:val="22"/>
          <w:szCs w:val="22"/>
          <w:lang w:val="pt-BR"/>
        </w:rPr>
        <w:t>10.2.1</w:t>
      </w:r>
      <w:r w:rsidRPr="00D3716F">
        <w:rPr>
          <w:rFonts w:ascii="Times New Roman" w:eastAsia="Arial Unicode MS" w:hAnsi="Times New Roman" w:cs="Times New Roman"/>
          <w:snapToGrid w:val="0"/>
          <w:w w:val="0"/>
          <w:sz w:val="22"/>
          <w:szCs w:val="22"/>
          <w:lang w:val="pt-BR"/>
        </w:rPr>
        <w:tab/>
      </w:r>
      <w:r w:rsidRPr="00D3716F">
        <w:rPr>
          <w:rFonts w:ascii="Times New Roman" w:eastAsia="Arial Unicode MS" w:hAnsi="Times New Roman" w:cs="Times New Roman"/>
          <w:snapToGrid w:val="0"/>
          <w:w w:val="0"/>
          <w:sz w:val="22"/>
          <w:szCs w:val="22"/>
          <w:lang w:val="pt-BR"/>
        </w:rPr>
        <w:tab/>
      </w:r>
      <w:r w:rsidRPr="00D3716F">
        <w:rPr>
          <w:rFonts w:ascii="Times New Roman" w:eastAsia="Arial Unicode MS" w:hAnsi="Times New Roman" w:cs="Times New Roman"/>
          <w:w w:val="0"/>
          <w:sz w:val="22"/>
          <w:szCs w:val="22"/>
          <w:lang w:val="pt-BR"/>
        </w:rPr>
        <w:t>A Interveniente Garantidora declara e garante que:</w:t>
      </w:r>
    </w:p>
    <w:p w:rsidR="005C015E" w:rsidRPr="00D3716F" w:rsidRDefault="005C015E" w:rsidP="005C015E">
      <w:pPr>
        <w:pStyle w:val="DeltaViewTableBody"/>
        <w:spacing w:line="312" w:lineRule="auto"/>
        <w:jc w:val="both"/>
        <w:outlineLvl w:val="0"/>
        <w:rPr>
          <w:rFonts w:ascii="Times New Roman" w:hAnsi="Times New Roman" w:cs="Times New Roman"/>
          <w:sz w:val="22"/>
          <w:szCs w:val="22"/>
          <w:lang w:val="pt-BR"/>
        </w:rPr>
      </w:pPr>
    </w:p>
    <w:p w:rsidR="005C015E" w:rsidRPr="00D3716F" w:rsidRDefault="005C015E" w:rsidP="005C015E">
      <w:pPr>
        <w:spacing w:line="312" w:lineRule="auto"/>
        <w:ind w:left="720" w:hanging="720"/>
        <w:jc w:val="both"/>
        <w:rPr>
          <w:sz w:val="22"/>
          <w:szCs w:val="22"/>
        </w:rPr>
      </w:pPr>
      <w:r w:rsidRPr="00D3716F">
        <w:rPr>
          <w:rFonts w:eastAsia="Arial Unicode MS"/>
          <w:w w:val="0"/>
          <w:sz w:val="22"/>
          <w:szCs w:val="22"/>
        </w:rPr>
        <w:t>(i)</w:t>
      </w:r>
      <w:r w:rsidRPr="00D3716F">
        <w:rPr>
          <w:rFonts w:eastAsia="Arial Unicode MS"/>
          <w:w w:val="0"/>
          <w:sz w:val="22"/>
          <w:szCs w:val="22"/>
        </w:rPr>
        <w:tab/>
        <w:t>está devidamente autorizada a celebrar esta Escritura e a cumprir com todas as obrigações previstas, tendo sido satisfeitos todos os requisitos legais e estatutários necessários para tanto;</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ind w:left="720" w:hanging="720"/>
        <w:jc w:val="both"/>
        <w:rPr>
          <w:sz w:val="22"/>
          <w:szCs w:val="22"/>
        </w:rPr>
      </w:pPr>
      <w:r w:rsidRPr="00D3716F">
        <w:rPr>
          <w:sz w:val="22"/>
          <w:szCs w:val="22"/>
        </w:rPr>
        <w:t>(ii)</w:t>
      </w:r>
      <w:r w:rsidRPr="00D3716F">
        <w:rPr>
          <w:sz w:val="22"/>
          <w:szCs w:val="22"/>
        </w:rPr>
        <w:tab/>
      </w:r>
      <w:r w:rsidRPr="00D3716F">
        <w:rPr>
          <w:rFonts w:eastAsia="Arial Unicode MS"/>
          <w:sz w:val="22"/>
          <w:szCs w:val="22"/>
        </w:rPr>
        <w:t xml:space="preserve">é uma sociedade devidamente organizada, constituída e existente, de acordo com as leis brasileiras, sob a forma de sociedade por ações de capital </w:t>
      </w:r>
      <w:r w:rsidR="00F53E93">
        <w:rPr>
          <w:rFonts w:eastAsia="Arial Unicode MS"/>
          <w:sz w:val="22"/>
          <w:szCs w:val="22"/>
        </w:rPr>
        <w:t>aberto</w:t>
      </w:r>
      <w:r w:rsidRPr="00D3716F">
        <w:rPr>
          <w:rFonts w:eastAsia="Arial Unicode MS"/>
          <w:sz w:val="22"/>
          <w:szCs w:val="22"/>
        </w:rPr>
        <w:t>, bem como está devidamente autorizada a desempenhar a atividade descrita em seu objeto social;</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ind w:left="720" w:hanging="720"/>
        <w:jc w:val="both"/>
        <w:rPr>
          <w:sz w:val="22"/>
          <w:szCs w:val="22"/>
        </w:rPr>
      </w:pPr>
      <w:r w:rsidRPr="00D3716F">
        <w:rPr>
          <w:sz w:val="22"/>
          <w:szCs w:val="22"/>
        </w:rPr>
        <w:t>(iii)</w:t>
      </w:r>
      <w:r w:rsidRPr="00D3716F">
        <w:rPr>
          <w:sz w:val="22"/>
          <w:szCs w:val="22"/>
        </w:rPr>
        <w:tab/>
        <w:t xml:space="preserve">a fiança ora prestada constitui uma obrigação legal, válida e vinculante da Interveniente Garantidora, exequível de acordo com os seus termos e condições; </w:t>
      </w:r>
    </w:p>
    <w:p w:rsidR="005C015E" w:rsidRPr="00D3716F" w:rsidRDefault="005C015E" w:rsidP="005C015E">
      <w:pPr>
        <w:spacing w:line="312" w:lineRule="auto"/>
        <w:jc w:val="both"/>
        <w:rPr>
          <w:sz w:val="22"/>
          <w:szCs w:val="22"/>
        </w:rPr>
      </w:pPr>
    </w:p>
    <w:p w:rsidR="005C015E" w:rsidRPr="00D3716F" w:rsidRDefault="005C015E" w:rsidP="005C015E">
      <w:pPr>
        <w:spacing w:line="312" w:lineRule="auto"/>
        <w:ind w:left="720" w:hanging="720"/>
        <w:jc w:val="both"/>
        <w:rPr>
          <w:rFonts w:eastAsia="Arial Unicode MS"/>
          <w:w w:val="0"/>
          <w:sz w:val="22"/>
          <w:szCs w:val="22"/>
        </w:rPr>
      </w:pPr>
      <w:r w:rsidRPr="00D3716F">
        <w:rPr>
          <w:sz w:val="22"/>
          <w:szCs w:val="22"/>
        </w:rPr>
        <w:t>(iv)</w:t>
      </w:r>
      <w:r w:rsidRPr="00D3716F">
        <w:rPr>
          <w:sz w:val="22"/>
          <w:szCs w:val="22"/>
        </w:rPr>
        <w:tab/>
        <w:t>a celebração desta Escritura e a prestação da fiança aqui estabelecida não infringem qualquer disposição legal, ordem, decisão ou sentença administrativa ou judicial, contrato ou instrumento do qual a Interveniente Garantidora seja parte, nem irá resultar em (a) vencimento antecipado de qualquer obrigação estabelecida em qualquer desses contratos ou instrumentos, (b) criação de qualquer ônus sobre qualquer ativo ou bem da Interveniente Garantidora ou de qualquer de seus controladores, ou (c) a rescisão de qualquer desses contratos ou instrumentos</w:t>
      </w:r>
      <w:r>
        <w:rPr>
          <w:rFonts w:eastAsia="Arial Unicode MS"/>
          <w:w w:val="0"/>
          <w:sz w:val="22"/>
          <w:szCs w:val="22"/>
        </w:rPr>
        <w:t xml:space="preserve">; e </w:t>
      </w:r>
    </w:p>
    <w:p w:rsidR="005C015E" w:rsidRDefault="005C015E" w:rsidP="005C015E">
      <w:pPr>
        <w:spacing w:line="312" w:lineRule="auto"/>
        <w:ind w:left="720" w:hanging="720"/>
        <w:jc w:val="both"/>
        <w:rPr>
          <w:sz w:val="22"/>
          <w:szCs w:val="22"/>
        </w:rPr>
      </w:pPr>
    </w:p>
    <w:p w:rsidR="005C015E" w:rsidRPr="00D3716F" w:rsidRDefault="005C015E" w:rsidP="005C015E">
      <w:pPr>
        <w:spacing w:line="312" w:lineRule="auto"/>
        <w:ind w:left="720" w:hanging="720"/>
        <w:jc w:val="both"/>
        <w:rPr>
          <w:rFonts w:eastAsia="Arial Unicode MS"/>
          <w:w w:val="0"/>
          <w:sz w:val="22"/>
          <w:szCs w:val="22"/>
        </w:rPr>
      </w:pPr>
      <w:r w:rsidRPr="00D3716F">
        <w:rPr>
          <w:sz w:val="22"/>
          <w:szCs w:val="22"/>
        </w:rPr>
        <w:t>(v)</w:t>
      </w:r>
      <w:r w:rsidRPr="00D3716F">
        <w:rPr>
          <w:sz w:val="22"/>
          <w:szCs w:val="22"/>
        </w:rPr>
        <w:tab/>
      </w:r>
      <w:r>
        <w:rPr>
          <w:sz w:val="22"/>
          <w:szCs w:val="22"/>
        </w:rPr>
        <w:t>(</w:t>
      </w:r>
      <w:r w:rsidR="00F53E93">
        <w:rPr>
          <w:sz w:val="22"/>
          <w:szCs w:val="22"/>
        </w:rPr>
        <w:t>a</w:t>
      </w:r>
      <w:r>
        <w:rPr>
          <w:sz w:val="22"/>
          <w:szCs w:val="22"/>
        </w:rPr>
        <w:t>) a prestação da Fiança de que trata a Cláusula 4.11.1 acima foi devidamente autorizada por seus competentes órgãos societários, e (</w:t>
      </w:r>
      <w:r w:rsidR="00F53E93">
        <w:rPr>
          <w:sz w:val="22"/>
          <w:szCs w:val="22"/>
        </w:rPr>
        <w:t>b</w:t>
      </w:r>
      <w:r>
        <w:rPr>
          <w:sz w:val="22"/>
          <w:szCs w:val="22"/>
        </w:rPr>
        <w:t xml:space="preserve">) todas as autorizações necessárias para a prestação da Fiança foram obtidas e se encontram em pleno vigor. </w:t>
      </w:r>
    </w:p>
    <w:p w:rsidR="005C015E" w:rsidRPr="00D3716F" w:rsidRDefault="005C015E" w:rsidP="005C015E">
      <w:pPr>
        <w:pStyle w:val="p0"/>
        <w:widowControl/>
        <w:tabs>
          <w:tab w:val="clear" w:pos="720"/>
        </w:tabs>
        <w:spacing w:line="312" w:lineRule="auto"/>
        <w:rPr>
          <w:rFonts w:ascii="Times New Roman" w:eastAsia="Arial Unicode MS" w:hAnsi="Times New Roman"/>
          <w:szCs w:val="22"/>
        </w:rPr>
      </w:pPr>
    </w:p>
    <w:p w:rsidR="005C015E" w:rsidRPr="00D3716F" w:rsidRDefault="005C015E" w:rsidP="005C015E">
      <w:pPr>
        <w:pStyle w:val="Ttulo1"/>
        <w:tabs>
          <w:tab w:val="left" w:pos="1418"/>
        </w:tabs>
        <w:spacing w:before="0" w:after="0" w:line="312" w:lineRule="auto"/>
        <w:jc w:val="both"/>
        <w:rPr>
          <w:rFonts w:ascii="Times New Roman" w:hAnsi="Times New Roman" w:cs="Times New Roman"/>
          <w:w w:val="0"/>
          <w:sz w:val="22"/>
          <w:szCs w:val="22"/>
        </w:rPr>
      </w:pPr>
      <w:bookmarkStart w:id="287" w:name="_DV_M410"/>
      <w:bookmarkEnd w:id="287"/>
      <w:r w:rsidRPr="00D3716F">
        <w:rPr>
          <w:rFonts w:ascii="Times New Roman" w:hAnsi="Times New Roman" w:cs="Times New Roman"/>
          <w:w w:val="0"/>
          <w:sz w:val="22"/>
          <w:szCs w:val="22"/>
        </w:rPr>
        <w:t>11.</w:t>
      </w:r>
      <w:r w:rsidRPr="00D3716F">
        <w:rPr>
          <w:rFonts w:ascii="Times New Roman" w:hAnsi="Times New Roman" w:cs="Times New Roman"/>
          <w:w w:val="0"/>
          <w:sz w:val="22"/>
          <w:szCs w:val="22"/>
        </w:rPr>
        <w:tab/>
      </w:r>
      <w:r w:rsidRPr="00D3716F">
        <w:rPr>
          <w:rFonts w:ascii="Times New Roman" w:hAnsi="Times New Roman" w:cs="Times New Roman"/>
          <w:w w:val="0"/>
          <w:sz w:val="22"/>
          <w:szCs w:val="22"/>
        </w:rPr>
        <w:tab/>
        <w:t>DAS DISPOSIÇÕES GERAIS</w:t>
      </w:r>
    </w:p>
    <w:p w:rsidR="005C015E" w:rsidRPr="00D3716F" w:rsidRDefault="005C015E" w:rsidP="005C015E">
      <w:pPr>
        <w:pStyle w:val="Ttulo2"/>
        <w:spacing w:before="0" w:after="0" w:line="312" w:lineRule="auto"/>
        <w:jc w:val="both"/>
        <w:rPr>
          <w:rFonts w:ascii="Times New Roman" w:hAnsi="Times New Roman" w:cs="Times New Roman"/>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88" w:name="_DV_M165"/>
      <w:bookmarkEnd w:id="288"/>
      <w:r w:rsidRPr="00D3716F">
        <w:rPr>
          <w:rFonts w:eastAsia="Arial Unicode MS"/>
          <w:w w:val="0"/>
          <w:sz w:val="22"/>
          <w:szCs w:val="22"/>
        </w:rPr>
        <w:t>11.1</w:t>
      </w:r>
      <w:r w:rsidRPr="00D3716F">
        <w:rPr>
          <w:rFonts w:eastAsia="Arial Unicode MS"/>
          <w:w w:val="0"/>
          <w:sz w:val="22"/>
          <w:szCs w:val="22"/>
        </w:rPr>
        <w:tab/>
      </w:r>
      <w:r w:rsidRPr="00D3716F">
        <w:rPr>
          <w:rFonts w:eastAsia="Arial Unicode MS"/>
          <w:w w:val="0"/>
          <w:sz w:val="22"/>
          <w:szCs w:val="22"/>
        </w:rPr>
        <w:tab/>
        <w:t>As comunicações a serem enviadas por qualquer das Partes nos termos desta Escritura deverão ser encaminhadas para os seguintes endereços:</w:t>
      </w:r>
    </w:p>
    <w:p w:rsidR="005C015E" w:rsidRPr="00D3716F" w:rsidRDefault="005C015E" w:rsidP="005C015E">
      <w:pPr>
        <w:pStyle w:val="p0"/>
        <w:spacing w:line="312" w:lineRule="auto"/>
        <w:rPr>
          <w:rFonts w:ascii="Times New Roman" w:eastAsia="Arial Unicode MS" w:hAnsi="Times New Roman"/>
          <w:snapToGrid/>
          <w:szCs w:val="22"/>
        </w:rPr>
      </w:pPr>
      <w:bookmarkStart w:id="289" w:name="_DV_M166"/>
      <w:bookmarkEnd w:id="289"/>
    </w:p>
    <w:p w:rsidR="005C015E" w:rsidRPr="00D3716F" w:rsidRDefault="005C015E" w:rsidP="005C015E">
      <w:pPr>
        <w:pStyle w:val="p0"/>
        <w:spacing w:line="312" w:lineRule="auto"/>
        <w:rPr>
          <w:rFonts w:ascii="Times New Roman" w:eastAsia="Arial Unicode MS" w:hAnsi="Times New Roman"/>
          <w:szCs w:val="22"/>
        </w:rPr>
      </w:pPr>
      <w:r w:rsidRPr="00D3716F">
        <w:rPr>
          <w:rFonts w:ascii="Times New Roman" w:eastAsia="Arial Unicode MS" w:hAnsi="Times New Roman"/>
          <w:snapToGrid/>
          <w:szCs w:val="22"/>
        </w:rPr>
        <w:t>(i)</w:t>
      </w:r>
      <w:r w:rsidRPr="00D3716F">
        <w:rPr>
          <w:rFonts w:ascii="Times New Roman" w:eastAsia="Arial Unicode MS" w:hAnsi="Times New Roman"/>
          <w:snapToGrid/>
          <w:szCs w:val="22"/>
        </w:rPr>
        <w:tab/>
      </w:r>
      <w:r w:rsidRPr="00D3716F">
        <w:rPr>
          <w:rFonts w:ascii="Times New Roman" w:eastAsia="Arial Unicode MS" w:hAnsi="Times New Roman"/>
          <w:szCs w:val="22"/>
        </w:rPr>
        <w:t>Para a Emissora:</w:t>
      </w:r>
    </w:p>
    <w:p w:rsidR="005C015E" w:rsidRPr="00D3716F" w:rsidRDefault="00F53E93"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bookmarkStart w:id="290" w:name="_DV_M167"/>
      <w:bookmarkEnd w:id="290"/>
      <w:r>
        <w:rPr>
          <w:rFonts w:eastAsia="Arial Unicode MS"/>
          <w:b/>
          <w:smallCaps/>
          <w:w w:val="0"/>
          <w:sz w:val="22"/>
          <w:szCs w:val="22"/>
        </w:rPr>
        <w:t xml:space="preserve">Companhia Energética de Pernambuco – CELPE </w:t>
      </w:r>
    </w:p>
    <w:p w:rsidR="005C015E" w:rsidRPr="001C5B23" w:rsidRDefault="007D6B75"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91" w:name="_DV_M168"/>
      <w:bookmarkEnd w:id="291"/>
      <w:r w:rsidRPr="001C5B23">
        <w:rPr>
          <w:sz w:val="22"/>
          <w:szCs w:val="22"/>
        </w:rPr>
        <w:t>Avenida João de Barros, nº 111</w:t>
      </w:r>
    </w:p>
    <w:p w:rsidR="005C015E" w:rsidRPr="001C5B23" w:rsidRDefault="007D6B75"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92" w:name="_DV_M169"/>
      <w:bookmarkEnd w:id="292"/>
      <w:r w:rsidRPr="001C5B23">
        <w:rPr>
          <w:rFonts w:eastAsia="Arial Unicode MS"/>
          <w:w w:val="0"/>
          <w:sz w:val="22"/>
          <w:szCs w:val="22"/>
        </w:rPr>
        <w:t xml:space="preserve">Recife </w:t>
      </w:r>
      <w:r w:rsidR="005C015E" w:rsidRPr="001C5B23">
        <w:rPr>
          <w:rFonts w:eastAsia="Arial Unicode MS"/>
          <w:w w:val="0"/>
          <w:sz w:val="22"/>
          <w:szCs w:val="22"/>
        </w:rPr>
        <w:t xml:space="preserve">– </w:t>
      </w:r>
      <w:r w:rsidRPr="001C5B23">
        <w:rPr>
          <w:rFonts w:eastAsia="Arial Unicode MS"/>
          <w:w w:val="0"/>
          <w:sz w:val="22"/>
          <w:szCs w:val="22"/>
        </w:rPr>
        <w:t>PE</w:t>
      </w:r>
    </w:p>
    <w:p w:rsidR="001C5B23" w:rsidRPr="001C5B23" w:rsidRDefault="00B066AD" w:rsidP="001C5B2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293" w:name="_DV_M170"/>
      <w:bookmarkStart w:id="294" w:name="_DV_M171"/>
      <w:bookmarkStart w:id="295" w:name="_DV_M172"/>
      <w:bookmarkStart w:id="296" w:name="_DV_M173"/>
      <w:bookmarkEnd w:id="293"/>
      <w:bookmarkEnd w:id="294"/>
      <w:bookmarkEnd w:id="295"/>
      <w:bookmarkEnd w:id="296"/>
      <w:r>
        <w:rPr>
          <w:sz w:val="22"/>
          <w:szCs w:val="22"/>
        </w:rPr>
        <w:t>50050-902</w:t>
      </w:r>
    </w:p>
    <w:p w:rsidR="001C5B23" w:rsidRPr="001C5B23" w:rsidRDefault="001C5B23" w:rsidP="001C5B2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1C5B23">
        <w:rPr>
          <w:rFonts w:eastAsia="Arial Unicode MS"/>
          <w:w w:val="0"/>
          <w:sz w:val="22"/>
          <w:szCs w:val="22"/>
        </w:rPr>
        <w:t xml:space="preserve">At.: Sr. </w:t>
      </w:r>
      <w:r w:rsidR="00911F7E">
        <w:rPr>
          <w:rFonts w:eastAsia="Arial Unicode MS"/>
          <w:w w:val="0"/>
          <w:sz w:val="22"/>
          <w:szCs w:val="22"/>
        </w:rPr>
        <w:t>Luís Jorge Lira Neto</w:t>
      </w:r>
    </w:p>
    <w:p w:rsidR="001C5B23" w:rsidRPr="001C5B23" w:rsidRDefault="001C5B23" w:rsidP="001C5B2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1C5B23">
        <w:rPr>
          <w:rFonts w:eastAsia="Arial Unicode MS"/>
          <w:w w:val="0"/>
          <w:sz w:val="22"/>
          <w:szCs w:val="22"/>
        </w:rPr>
        <w:t>Telefone: (</w:t>
      </w:r>
      <w:r>
        <w:rPr>
          <w:rFonts w:eastAsia="Arial Unicode MS"/>
          <w:w w:val="0"/>
          <w:sz w:val="22"/>
          <w:szCs w:val="22"/>
        </w:rPr>
        <w:t>8</w:t>
      </w:r>
      <w:r w:rsidRPr="001C5B23">
        <w:rPr>
          <w:rFonts w:eastAsia="Arial Unicode MS"/>
          <w:w w:val="0"/>
          <w:sz w:val="22"/>
          <w:szCs w:val="22"/>
        </w:rPr>
        <w:t xml:space="preserve">1) </w:t>
      </w:r>
      <w:r w:rsidR="00911F7E">
        <w:rPr>
          <w:rFonts w:eastAsia="Arial Unicode MS"/>
          <w:w w:val="0"/>
          <w:sz w:val="22"/>
          <w:szCs w:val="22"/>
        </w:rPr>
        <w:t>3217-5118</w:t>
      </w:r>
    </w:p>
    <w:p w:rsidR="001C5B23" w:rsidRPr="001C5B23" w:rsidRDefault="001C5B23" w:rsidP="001C5B23">
      <w:pPr>
        <w:pStyle w:val="p0"/>
        <w:widowControl/>
        <w:tabs>
          <w:tab w:val="clear" w:pos="720"/>
        </w:tabs>
        <w:spacing w:line="312" w:lineRule="auto"/>
        <w:rPr>
          <w:rFonts w:ascii="Times New Roman" w:eastAsia="Arial Unicode MS" w:hAnsi="Times New Roman"/>
          <w:szCs w:val="22"/>
        </w:rPr>
      </w:pPr>
      <w:r w:rsidRPr="001C5B23">
        <w:rPr>
          <w:rFonts w:ascii="Times New Roman" w:eastAsia="Arial Unicode MS" w:hAnsi="Times New Roman"/>
          <w:szCs w:val="22"/>
        </w:rPr>
        <w:t>Fax: (</w:t>
      </w:r>
      <w:r>
        <w:rPr>
          <w:rFonts w:ascii="Times New Roman" w:eastAsia="Arial Unicode MS" w:hAnsi="Times New Roman"/>
          <w:szCs w:val="22"/>
        </w:rPr>
        <w:t>8</w:t>
      </w:r>
      <w:r w:rsidRPr="001C5B23">
        <w:rPr>
          <w:rFonts w:ascii="Times New Roman" w:eastAsia="Arial Unicode MS" w:hAnsi="Times New Roman"/>
          <w:szCs w:val="22"/>
        </w:rPr>
        <w:t xml:space="preserve">1) </w:t>
      </w:r>
      <w:r w:rsidR="00911F7E">
        <w:rPr>
          <w:rFonts w:eastAsia="Arial Unicode MS"/>
          <w:szCs w:val="22"/>
        </w:rPr>
        <w:t>3217-5373</w:t>
      </w:r>
    </w:p>
    <w:p w:rsidR="001C5B23" w:rsidRPr="00D3716F" w:rsidRDefault="001C5B23" w:rsidP="001C5B23">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1C5B23">
        <w:rPr>
          <w:rFonts w:eastAsia="Arial Unicode MS"/>
          <w:i/>
          <w:w w:val="0"/>
          <w:sz w:val="22"/>
          <w:szCs w:val="22"/>
        </w:rPr>
        <w:t>e-mail</w:t>
      </w:r>
      <w:r w:rsidRPr="001C5B23">
        <w:rPr>
          <w:rFonts w:eastAsia="Arial Unicode MS"/>
          <w:w w:val="0"/>
          <w:sz w:val="22"/>
          <w:szCs w:val="22"/>
        </w:rPr>
        <w:t xml:space="preserve">: </w:t>
      </w:r>
      <w:hyperlink r:id="rId18" w:history="1">
        <w:r w:rsidR="00911F7E" w:rsidRPr="00927389">
          <w:rPr>
            <w:rStyle w:val="Hyperlink"/>
            <w:rFonts w:eastAsia="Arial Unicode MS"/>
            <w:w w:val="0"/>
            <w:sz w:val="22"/>
            <w:szCs w:val="22"/>
          </w:rPr>
          <w:t>luisjorge@celpe.com.br</w:t>
        </w:r>
      </w:hyperlink>
      <w:r w:rsidR="00911F7E">
        <w:rPr>
          <w:rFonts w:eastAsia="Arial Unicode MS"/>
          <w:w w:val="0"/>
          <w:sz w:val="22"/>
          <w:szCs w:val="22"/>
        </w:rPr>
        <w:t xml:space="preserve">  </w:t>
      </w:r>
    </w:p>
    <w:p w:rsidR="00B066AD" w:rsidRPr="00D3716F" w:rsidRDefault="00B066AD" w:rsidP="007D6B75">
      <w:pPr>
        <w:spacing w:line="312" w:lineRule="auto"/>
        <w:jc w:val="both"/>
        <w:rPr>
          <w:sz w:val="22"/>
          <w:szCs w:val="22"/>
        </w:rPr>
      </w:pPr>
    </w:p>
    <w:p w:rsidR="005C015E" w:rsidRPr="00D3716F" w:rsidRDefault="005C015E" w:rsidP="005C015E">
      <w:pPr>
        <w:pStyle w:val="p0"/>
        <w:spacing w:line="312" w:lineRule="auto"/>
        <w:rPr>
          <w:rFonts w:ascii="Times New Roman" w:eastAsia="Arial Unicode MS" w:hAnsi="Times New Roman"/>
          <w:szCs w:val="22"/>
        </w:rPr>
      </w:pPr>
      <w:r w:rsidRPr="00D3716F">
        <w:rPr>
          <w:rFonts w:ascii="Times New Roman" w:eastAsia="Arial Unicode MS" w:hAnsi="Times New Roman"/>
          <w:szCs w:val="22"/>
        </w:rPr>
        <w:t>(ii)</w:t>
      </w:r>
      <w:r w:rsidRPr="00D3716F">
        <w:rPr>
          <w:rFonts w:ascii="Times New Roman" w:eastAsia="Arial Unicode MS" w:hAnsi="Times New Roman"/>
          <w:szCs w:val="22"/>
        </w:rPr>
        <w:tab/>
        <w:t>Para o Agente Fiduciário:</w:t>
      </w:r>
    </w:p>
    <w:p w:rsidR="005C015E" w:rsidRPr="00D3716F" w:rsidRDefault="00661296" w:rsidP="005C015E">
      <w:pPr>
        <w:pStyle w:val="p0"/>
        <w:widowControl/>
        <w:tabs>
          <w:tab w:val="clear" w:pos="720"/>
        </w:tabs>
        <w:spacing w:line="312" w:lineRule="auto"/>
        <w:rPr>
          <w:rFonts w:ascii="Times New Roman" w:eastAsia="Arial Unicode MS" w:hAnsi="Times New Roman"/>
          <w:b/>
          <w:i/>
          <w:smallCaps/>
          <w:szCs w:val="22"/>
        </w:rPr>
      </w:pPr>
      <w:bookmarkStart w:id="297" w:name="_DV_M174"/>
      <w:bookmarkEnd w:id="297"/>
      <w:r>
        <w:rPr>
          <w:rFonts w:ascii="Times New Roman" w:eastAsia="Arial Unicode MS" w:hAnsi="Times New Roman"/>
          <w:b/>
          <w:smallCaps/>
          <w:szCs w:val="22"/>
        </w:rPr>
        <w:t>Oliveira Trust Distribuidora de Títulos e Valores Mobiliários S.A.</w:t>
      </w:r>
    </w:p>
    <w:p w:rsidR="005C015E" w:rsidRPr="00D3716F" w:rsidRDefault="00661296"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Avenida das Américas, nº 500, Bloco 13, Grupo 205, Condomínio Downtown</w:t>
      </w:r>
    </w:p>
    <w:p w:rsidR="005C015E" w:rsidRPr="00D3716F" w:rsidRDefault="00661296"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 xml:space="preserve">Rio de Janeiro – RJ </w:t>
      </w:r>
    </w:p>
    <w:p w:rsidR="005C015E" w:rsidRPr="00D3716F" w:rsidRDefault="00661296"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22640-100</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D3716F">
        <w:rPr>
          <w:sz w:val="22"/>
          <w:szCs w:val="22"/>
        </w:rPr>
        <w:t xml:space="preserve">At.: Sr. </w:t>
      </w:r>
      <w:r w:rsidR="00661296">
        <w:rPr>
          <w:sz w:val="22"/>
          <w:szCs w:val="22"/>
        </w:rPr>
        <w:t>Gustavo Dezouzart T. Pinto // Sra. Maria Carolina Vieira Abrantes</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D3716F">
        <w:rPr>
          <w:sz w:val="22"/>
          <w:szCs w:val="22"/>
        </w:rPr>
        <w:t>Telefone: (</w:t>
      </w:r>
      <w:r w:rsidR="00661296">
        <w:rPr>
          <w:sz w:val="22"/>
          <w:szCs w:val="22"/>
        </w:rPr>
        <w:t>21</w:t>
      </w:r>
      <w:r w:rsidRPr="00D3716F">
        <w:rPr>
          <w:sz w:val="22"/>
          <w:szCs w:val="22"/>
        </w:rPr>
        <w:t xml:space="preserve">) </w:t>
      </w:r>
      <w:r w:rsidR="00661296">
        <w:rPr>
          <w:sz w:val="22"/>
          <w:szCs w:val="22"/>
        </w:rPr>
        <w:t>3514-0000</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D3716F">
        <w:rPr>
          <w:sz w:val="22"/>
          <w:szCs w:val="22"/>
        </w:rPr>
        <w:t>Fax: (</w:t>
      </w:r>
      <w:r w:rsidR="00661296">
        <w:rPr>
          <w:sz w:val="22"/>
          <w:szCs w:val="22"/>
        </w:rPr>
        <w:t>21</w:t>
      </w:r>
      <w:r w:rsidRPr="00D3716F">
        <w:rPr>
          <w:sz w:val="22"/>
          <w:szCs w:val="22"/>
        </w:rPr>
        <w:t xml:space="preserve">) </w:t>
      </w:r>
      <w:r w:rsidR="00661296">
        <w:rPr>
          <w:sz w:val="22"/>
          <w:szCs w:val="22"/>
        </w:rPr>
        <w:t>3514-0099</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i/>
          <w:sz w:val="22"/>
          <w:szCs w:val="22"/>
        </w:rPr>
        <w:t>e-mail</w:t>
      </w:r>
      <w:r w:rsidRPr="00D3716F">
        <w:rPr>
          <w:sz w:val="22"/>
          <w:szCs w:val="22"/>
        </w:rPr>
        <w:t xml:space="preserve">: </w:t>
      </w:r>
      <w:hyperlink r:id="rId19" w:history="1">
        <w:r w:rsidR="00661296" w:rsidRPr="0078074A">
          <w:rPr>
            <w:rStyle w:val="Hyperlink"/>
            <w:sz w:val="22"/>
            <w:szCs w:val="22"/>
          </w:rPr>
          <w:t>gustavo@oliveiratrust.com.br</w:t>
        </w:r>
      </w:hyperlink>
      <w:r w:rsidR="00661296">
        <w:rPr>
          <w:sz w:val="22"/>
          <w:szCs w:val="22"/>
        </w:rPr>
        <w:t xml:space="preserve"> // </w:t>
      </w:r>
      <w:hyperlink r:id="rId20" w:history="1">
        <w:r w:rsidR="00661296" w:rsidRPr="0078074A">
          <w:rPr>
            <w:rStyle w:val="Hyperlink"/>
            <w:sz w:val="22"/>
            <w:szCs w:val="22"/>
          </w:rPr>
          <w:t>agente@oliveiratrust.com.br</w:t>
        </w:r>
      </w:hyperlink>
      <w:r w:rsidR="00661296">
        <w:rPr>
          <w:sz w:val="22"/>
          <w:szCs w:val="22"/>
        </w:rPr>
        <w:t xml:space="preserve">  </w:t>
      </w:r>
    </w:p>
    <w:p w:rsidR="005C015E" w:rsidRPr="00D3716F" w:rsidRDefault="005C015E" w:rsidP="005C015E">
      <w:pPr>
        <w:pStyle w:val="p0"/>
        <w:spacing w:line="312" w:lineRule="auto"/>
        <w:rPr>
          <w:rFonts w:ascii="Times New Roman" w:eastAsia="Arial Unicode MS" w:hAnsi="Times New Roman"/>
          <w:szCs w:val="22"/>
        </w:rPr>
      </w:pPr>
    </w:p>
    <w:p w:rsidR="005C015E" w:rsidRPr="00D3716F" w:rsidRDefault="005C015E" w:rsidP="005C015E">
      <w:pPr>
        <w:pStyle w:val="p0"/>
        <w:spacing w:line="312" w:lineRule="auto"/>
        <w:rPr>
          <w:rFonts w:ascii="Times New Roman" w:eastAsia="Arial Unicode MS" w:hAnsi="Times New Roman"/>
          <w:szCs w:val="22"/>
        </w:rPr>
      </w:pPr>
      <w:r w:rsidRPr="00D3716F">
        <w:rPr>
          <w:rFonts w:ascii="Times New Roman" w:eastAsia="Arial Unicode MS" w:hAnsi="Times New Roman"/>
          <w:szCs w:val="22"/>
        </w:rPr>
        <w:t>(iii)</w:t>
      </w:r>
      <w:r w:rsidRPr="00D3716F">
        <w:rPr>
          <w:rFonts w:ascii="Times New Roman" w:eastAsia="Arial Unicode MS" w:hAnsi="Times New Roman"/>
          <w:szCs w:val="22"/>
        </w:rPr>
        <w:tab/>
        <w:t>Para a Interveniente Garantidora</w:t>
      </w:r>
      <w:r>
        <w:rPr>
          <w:rFonts w:ascii="Times New Roman" w:eastAsia="Arial Unicode MS" w:hAnsi="Times New Roman"/>
          <w:szCs w:val="22"/>
        </w:rPr>
        <w:t>:</w:t>
      </w:r>
    </w:p>
    <w:p w:rsidR="005C015E" w:rsidRPr="00D3716F" w:rsidRDefault="00F53E93"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r>
        <w:rPr>
          <w:rFonts w:eastAsia="Arial Unicode MS"/>
          <w:b/>
          <w:smallCaps/>
          <w:w w:val="0"/>
          <w:sz w:val="22"/>
          <w:szCs w:val="22"/>
        </w:rPr>
        <w:t xml:space="preserve">NeoEnergia </w:t>
      </w:r>
      <w:r w:rsidR="005C015E" w:rsidRPr="00D3716F">
        <w:rPr>
          <w:rFonts w:eastAsia="Arial Unicode MS"/>
          <w:b/>
          <w:smallCaps/>
          <w:w w:val="0"/>
          <w:sz w:val="22"/>
          <w:szCs w:val="22"/>
        </w:rPr>
        <w:t>S.A.</w:t>
      </w:r>
    </w:p>
    <w:p w:rsidR="005C015E" w:rsidRPr="001C5B23" w:rsidRDefault="001C5B23"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1C5B23">
        <w:rPr>
          <w:sz w:val="22"/>
          <w:szCs w:val="22"/>
        </w:rPr>
        <w:t>Praia do Flamengo, nº 78, 4º andar</w:t>
      </w:r>
    </w:p>
    <w:p w:rsidR="005C015E" w:rsidRPr="001C5B23" w:rsidRDefault="001C5B23"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sidRPr="001C5B23">
        <w:rPr>
          <w:sz w:val="22"/>
          <w:szCs w:val="22"/>
        </w:rPr>
        <w:t xml:space="preserve">Rio de Janeiro </w:t>
      </w:r>
      <w:r w:rsidR="005C015E" w:rsidRPr="001C5B23">
        <w:rPr>
          <w:sz w:val="22"/>
          <w:szCs w:val="22"/>
        </w:rPr>
        <w:t xml:space="preserve">– </w:t>
      </w:r>
      <w:r w:rsidRPr="001C5B23">
        <w:rPr>
          <w:sz w:val="22"/>
          <w:szCs w:val="22"/>
        </w:rPr>
        <w:t>RJ</w:t>
      </w:r>
    </w:p>
    <w:p w:rsidR="005C015E" w:rsidRPr="001C5B23" w:rsidRDefault="00B066AD"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B066AD">
        <w:rPr>
          <w:sz w:val="22"/>
          <w:szCs w:val="22"/>
        </w:rPr>
        <w:t>22210-030</w:t>
      </w:r>
    </w:p>
    <w:p w:rsidR="005C015E" w:rsidRPr="001C5B23"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1C5B23">
        <w:rPr>
          <w:rFonts w:eastAsia="Arial Unicode MS"/>
          <w:w w:val="0"/>
          <w:sz w:val="22"/>
          <w:szCs w:val="22"/>
        </w:rPr>
        <w:t xml:space="preserve">At.: Sr. </w:t>
      </w:r>
      <w:r w:rsidR="00911F7E">
        <w:rPr>
          <w:rFonts w:eastAsia="Arial Unicode MS"/>
          <w:w w:val="0"/>
          <w:sz w:val="22"/>
          <w:szCs w:val="22"/>
        </w:rPr>
        <w:t xml:space="preserve">Erik Breyer </w:t>
      </w:r>
    </w:p>
    <w:p w:rsidR="005C015E" w:rsidRPr="001C5B23"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1C5B23">
        <w:rPr>
          <w:rFonts w:eastAsia="Arial Unicode MS"/>
          <w:w w:val="0"/>
          <w:sz w:val="22"/>
          <w:szCs w:val="22"/>
        </w:rPr>
        <w:t>Telefone: (</w:t>
      </w:r>
      <w:r w:rsidR="001C5B23" w:rsidRPr="001C5B23">
        <w:rPr>
          <w:rFonts w:eastAsia="Arial Unicode MS"/>
          <w:w w:val="0"/>
          <w:sz w:val="22"/>
          <w:szCs w:val="22"/>
        </w:rPr>
        <w:t>2</w:t>
      </w:r>
      <w:r w:rsidRPr="001C5B23">
        <w:rPr>
          <w:rFonts w:eastAsia="Arial Unicode MS"/>
          <w:w w:val="0"/>
          <w:sz w:val="22"/>
          <w:szCs w:val="22"/>
        </w:rPr>
        <w:t xml:space="preserve">1) </w:t>
      </w:r>
      <w:r w:rsidR="00911F7E">
        <w:rPr>
          <w:rFonts w:eastAsia="Arial Unicode MS"/>
          <w:w w:val="0"/>
          <w:sz w:val="22"/>
          <w:szCs w:val="22"/>
        </w:rPr>
        <w:t>3235-99824</w:t>
      </w:r>
    </w:p>
    <w:p w:rsidR="005C015E" w:rsidRPr="001C5B23" w:rsidRDefault="005C015E" w:rsidP="005C015E">
      <w:pPr>
        <w:pStyle w:val="p0"/>
        <w:widowControl/>
        <w:tabs>
          <w:tab w:val="clear" w:pos="720"/>
        </w:tabs>
        <w:spacing w:line="312" w:lineRule="auto"/>
        <w:rPr>
          <w:rFonts w:ascii="Times New Roman" w:eastAsia="Arial Unicode MS" w:hAnsi="Times New Roman"/>
          <w:szCs w:val="22"/>
        </w:rPr>
      </w:pPr>
      <w:r w:rsidRPr="001C5B23">
        <w:rPr>
          <w:rFonts w:ascii="Times New Roman" w:eastAsia="Arial Unicode MS" w:hAnsi="Times New Roman"/>
          <w:szCs w:val="22"/>
        </w:rPr>
        <w:t>Fax: (</w:t>
      </w:r>
      <w:r w:rsidR="001C5B23" w:rsidRPr="001C5B23">
        <w:rPr>
          <w:rFonts w:ascii="Times New Roman" w:eastAsia="Arial Unicode MS" w:hAnsi="Times New Roman"/>
          <w:szCs w:val="22"/>
        </w:rPr>
        <w:t>2</w:t>
      </w:r>
      <w:r w:rsidRPr="001C5B23">
        <w:rPr>
          <w:rFonts w:ascii="Times New Roman" w:eastAsia="Arial Unicode MS" w:hAnsi="Times New Roman"/>
          <w:szCs w:val="22"/>
        </w:rPr>
        <w:t xml:space="preserve">1) </w:t>
      </w:r>
      <w:r w:rsidR="00911F7E">
        <w:rPr>
          <w:rFonts w:eastAsia="Arial Unicode MS"/>
          <w:szCs w:val="22"/>
        </w:rPr>
        <w:t>3235-9876</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1C5B23">
        <w:rPr>
          <w:rFonts w:eastAsia="Arial Unicode MS"/>
          <w:i/>
          <w:w w:val="0"/>
          <w:sz w:val="22"/>
          <w:szCs w:val="22"/>
        </w:rPr>
        <w:t>e-mail</w:t>
      </w:r>
      <w:r w:rsidRPr="001C5B23">
        <w:rPr>
          <w:rFonts w:eastAsia="Arial Unicode MS"/>
          <w:w w:val="0"/>
          <w:sz w:val="22"/>
          <w:szCs w:val="22"/>
        </w:rPr>
        <w:t xml:space="preserve">: </w:t>
      </w:r>
      <w:hyperlink r:id="rId21" w:history="1">
        <w:r w:rsidR="00911F7E" w:rsidRPr="00927389">
          <w:rPr>
            <w:rStyle w:val="Hyperlink"/>
            <w:rFonts w:eastAsia="Arial Unicode MS"/>
            <w:w w:val="0"/>
            <w:sz w:val="22"/>
            <w:szCs w:val="22"/>
          </w:rPr>
          <w:t>ebreyer@neoenergia.com</w:t>
        </w:r>
      </w:hyperlink>
      <w:r w:rsidR="00911F7E">
        <w:rPr>
          <w:rFonts w:eastAsia="Arial Unicode MS"/>
          <w:w w:val="0"/>
          <w:sz w:val="22"/>
          <w:szCs w:val="22"/>
        </w:rPr>
        <w:t xml:space="preserve"> </w:t>
      </w:r>
    </w:p>
    <w:p w:rsidR="00B066AD" w:rsidRPr="00D3716F" w:rsidRDefault="00B066AD" w:rsidP="005C015E">
      <w:pPr>
        <w:pStyle w:val="p0"/>
        <w:spacing w:line="312" w:lineRule="auto"/>
        <w:rPr>
          <w:rFonts w:ascii="Times New Roman" w:eastAsia="Arial Unicode MS" w:hAnsi="Times New Roman"/>
          <w:szCs w:val="22"/>
        </w:rPr>
      </w:pPr>
    </w:p>
    <w:p w:rsidR="005C015E" w:rsidRPr="00D3716F" w:rsidRDefault="005C015E" w:rsidP="005C015E">
      <w:pPr>
        <w:pStyle w:val="p0"/>
        <w:spacing w:line="312" w:lineRule="auto"/>
        <w:rPr>
          <w:rFonts w:ascii="Times New Roman" w:eastAsia="Arial Unicode MS" w:hAnsi="Times New Roman"/>
          <w:szCs w:val="22"/>
        </w:rPr>
      </w:pPr>
      <w:r w:rsidRPr="00D3716F">
        <w:rPr>
          <w:rFonts w:ascii="Times New Roman" w:eastAsia="Arial Unicode MS" w:hAnsi="Times New Roman"/>
          <w:szCs w:val="22"/>
        </w:rPr>
        <w:t>(iv)</w:t>
      </w:r>
      <w:r w:rsidRPr="00D3716F">
        <w:rPr>
          <w:rFonts w:ascii="Times New Roman" w:eastAsia="Arial Unicode MS" w:hAnsi="Times New Roman"/>
          <w:szCs w:val="22"/>
        </w:rPr>
        <w:tab/>
        <w:t xml:space="preserve">Para o Banco Mandatário e </w:t>
      </w:r>
      <w:r>
        <w:rPr>
          <w:rFonts w:ascii="Times New Roman" w:eastAsia="Arial Unicode MS" w:hAnsi="Times New Roman"/>
          <w:szCs w:val="22"/>
        </w:rPr>
        <w:t>Agente Escriturador</w:t>
      </w:r>
      <w:r w:rsidR="00827449">
        <w:rPr>
          <w:rFonts w:ascii="Times New Roman" w:eastAsia="Arial Unicode MS" w:hAnsi="Times New Roman"/>
          <w:szCs w:val="22"/>
        </w:rPr>
        <w:t>, respectivamente</w:t>
      </w:r>
      <w:r w:rsidRPr="00D3716F">
        <w:rPr>
          <w:rFonts w:ascii="Times New Roman" w:eastAsia="Arial Unicode MS" w:hAnsi="Times New Roman"/>
          <w:szCs w:val="22"/>
        </w:rPr>
        <w:t>:</w:t>
      </w:r>
    </w:p>
    <w:p w:rsidR="005C015E" w:rsidRPr="00F53E93" w:rsidRDefault="00827449" w:rsidP="005C015E">
      <w:pPr>
        <w:pStyle w:val="p0"/>
        <w:widowControl/>
        <w:tabs>
          <w:tab w:val="clear" w:pos="720"/>
        </w:tabs>
        <w:spacing w:line="312" w:lineRule="auto"/>
        <w:rPr>
          <w:rFonts w:ascii="Times New Roman" w:eastAsia="Arial Unicode MS" w:hAnsi="Times New Roman"/>
          <w:b/>
          <w:smallCaps/>
          <w:szCs w:val="22"/>
        </w:rPr>
      </w:pPr>
      <w:r>
        <w:rPr>
          <w:rFonts w:ascii="Times New Roman" w:eastAsia="Arial Unicode MS" w:hAnsi="Times New Roman"/>
          <w:b/>
          <w:smallCaps/>
          <w:szCs w:val="22"/>
        </w:rPr>
        <w:t>Itaú Unibanco S.A.</w:t>
      </w:r>
    </w:p>
    <w:p w:rsidR="005C015E" w:rsidRPr="002C6EAC" w:rsidRDefault="00827449"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Av. Engenheiro Armando de Arruda Pereira, nº 700, 7º andar, Torre Eudoro Villela</w:t>
      </w:r>
    </w:p>
    <w:p w:rsidR="005C015E" w:rsidRPr="002C6EAC" w:rsidRDefault="00827449"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 xml:space="preserve">São Paulo – SP </w:t>
      </w:r>
    </w:p>
    <w:p w:rsidR="005C015E" w:rsidRPr="00D3716F" w:rsidRDefault="00827449"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04309-010</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At.: Sr</w:t>
      </w:r>
      <w:r w:rsidR="00827449">
        <w:rPr>
          <w:rFonts w:eastAsia="Arial Unicode MS"/>
          <w:w w:val="0"/>
          <w:sz w:val="22"/>
          <w:szCs w:val="22"/>
        </w:rPr>
        <w:t>a</w:t>
      </w:r>
      <w:r w:rsidRPr="00D3716F">
        <w:rPr>
          <w:rFonts w:eastAsia="Arial Unicode MS"/>
          <w:w w:val="0"/>
          <w:sz w:val="22"/>
          <w:szCs w:val="22"/>
        </w:rPr>
        <w:t xml:space="preserve">. </w:t>
      </w:r>
      <w:r w:rsidR="00827449">
        <w:rPr>
          <w:rFonts w:eastAsia="Arial Unicode MS"/>
          <w:w w:val="0"/>
          <w:sz w:val="22"/>
          <w:szCs w:val="22"/>
        </w:rPr>
        <w:t>Cláudia Vasconcellos</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 xml:space="preserve">Telefone: (11) </w:t>
      </w:r>
      <w:r w:rsidR="00827449">
        <w:rPr>
          <w:rFonts w:eastAsia="Arial Unicode MS"/>
          <w:w w:val="0"/>
          <w:sz w:val="22"/>
          <w:szCs w:val="22"/>
        </w:rPr>
        <w:t>5029-1910</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 xml:space="preserve">Fax: (11) </w:t>
      </w:r>
      <w:del w:id="298" w:author="Nathalia Esteves" w:date="2011-03-30T12:22:00Z">
        <w:r w:rsidR="00F53E93">
          <w:rPr>
            <w:rFonts w:eastAsia="Arial Unicode MS"/>
            <w:w w:val="0"/>
            <w:sz w:val="22"/>
            <w:szCs w:val="22"/>
          </w:rPr>
          <w:delText>[</w:delText>
        </w:r>
        <w:r w:rsidR="00F53E93">
          <w:rPr>
            <w:rFonts w:eastAsia="Arial Unicode MS"/>
            <w:w w:val="0"/>
            <w:sz w:val="22"/>
            <w:szCs w:val="22"/>
          </w:rPr>
          <w:sym w:font="Symbol" w:char="F0B7"/>
        </w:r>
        <w:r w:rsidR="00F53E93">
          <w:rPr>
            <w:rFonts w:eastAsia="Arial Unicode MS"/>
            <w:w w:val="0"/>
            <w:sz w:val="22"/>
            <w:szCs w:val="22"/>
          </w:rPr>
          <w:delText>]</w:delText>
        </w:r>
      </w:del>
      <w:ins w:id="299" w:author="Nathalia Esteves" w:date="2011-03-30T12:22:00Z">
        <w:r w:rsidR="005A61C3">
          <w:rPr>
            <w:rFonts w:eastAsia="Arial Unicode MS"/>
            <w:w w:val="0"/>
            <w:sz w:val="22"/>
            <w:szCs w:val="22"/>
          </w:rPr>
          <w:t>5029-1920</w:t>
        </w:r>
      </w:ins>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i/>
          <w:w w:val="0"/>
          <w:sz w:val="22"/>
          <w:szCs w:val="22"/>
        </w:rPr>
        <w:t>e-mail</w:t>
      </w:r>
      <w:r w:rsidRPr="00D3716F">
        <w:rPr>
          <w:rFonts w:eastAsia="Arial Unicode MS"/>
          <w:w w:val="0"/>
          <w:sz w:val="22"/>
          <w:szCs w:val="22"/>
        </w:rPr>
        <w:t xml:space="preserve">: </w:t>
      </w:r>
      <w:hyperlink r:id="rId22" w:history="1">
        <w:r w:rsidR="00827449" w:rsidRPr="00472753">
          <w:rPr>
            <w:rStyle w:val="Hyperlink"/>
            <w:rFonts w:eastAsia="Arial Unicode MS"/>
            <w:w w:val="0"/>
            <w:sz w:val="22"/>
            <w:szCs w:val="22"/>
          </w:rPr>
          <w:t>claudia.vasconcellos@itau-unibanco.com.br</w:t>
        </w:r>
      </w:hyperlink>
      <w:r w:rsidR="00827449">
        <w:rPr>
          <w:rFonts w:eastAsia="Arial Unicode MS"/>
          <w:w w:val="0"/>
          <w:sz w:val="22"/>
          <w:szCs w:val="22"/>
        </w:rPr>
        <w:t xml:space="preserve"> </w:t>
      </w:r>
    </w:p>
    <w:p w:rsidR="005C015E" w:rsidRDefault="005C015E" w:rsidP="005C015E">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827449" w:rsidRPr="00F53E93" w:rsidRDefault="00827449" w:rsidP="00827449">
      <w:pPr>
        <w:pStyle w:val="p0"/>
        <w:widowControl/>
        <w:tabs>
          <w:tab w:val="clear" w:pos="720"/>
        </w:tabs>
        <w:spacing w:line="312" w:lineRule="auto"/>
        <w:rPr>
          <w:rFonts w:ascii="Times New Roman" w:eastAsia="Arial Unicode MS" w:hAnsi="Times New Roman"/>
          <w:b/>
          <w:smallCaps/>
          <w:szCs w:val="22"/>
        </w:rPr>
      </w:pPr>
      <w:r>
        <w:rPr>
          <w:rFonts w:ascii="Times New Roman" w:eastAsia="Arial Unicode MS" w:hAnsi="Times New Roman"/>
          <w:b/>
          <w:smallCaps/>
          <w:szCs w:val="22"/>
        </w:rPr>
        <w:t>Itaú Unibanco Corretora de Valores S.A.</w:t>
      </w:r>
    </w:p>
    <w:p w:rsidR="00827449" w:rsidRPr="002C6EAC" w:rsidRDefault="00827449" w:rsidP="0082744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Av. Engenheiro Armando de Arruda Pereira, nº 700, 7º andar, Torre Eudoro Villela</w:t>
      </w:r>
    </w:p>
    <w:p w:rsidR="00827449" w:rsidRPr="002C6EAC" w:rsidRDefault="00827449" w:rsidP="0082744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 xml:space="preserve">São Paulo – SP </w:t>
      </w:r>
    </w:p>
    <w:p w:rsidR="00827449" w:rsidRPr="00D3716F" w:rsidRDefault="00827449" w:rsidP="0082744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04309-010</w:t>
      </w:r>
    </w:p>
    <w:p w:rsidR="00827449" w:rsidRPr="00D3716F" w:rsidRDefault="00827449" w:rsidP="0082744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At.: Sr</w:t>
      </w:r>
      <w:r>
        <w:rPr>
          <w:rFonts w:eastAsia="Arial Unicode MS"/>
          <w:w w:val="0"/>
          <w:sz w:val="22"/>
          <w:szCs w:val="22"/>
        </w:rPr>
        <w:t>a</w:t>
      </w:r>
      <w:r w:rsidRPr="00D3716F">
        <w:rPr>
          <w:rFonts w:eastAsia="Arial Unicode MS"/>
          <w:w w:val="0"/>
          <w:sz w:val="22"/>
          <w:szCs w:val="22"/>
        </w:rPr>
        <w:t xml:space="preserve">. </w:t>
      </w:r>
      <w:r>
        <w:rPr>
          <w:rFonts w:eastAsia="Arial Unicode MS"/>
          <w:w w:val="0"/>
          <w:sz w:val="22"/>
          <w:szCs w:val="22"/>
        </w:rPr>
        <w:t>Cláudia Vasconcellos</w:t>
      </w:r>
    </w:p>
    <w:p w:rsidR="00827449" w:rsidRPr="00D3716F" w:rsidRDefault="00827449" w:rsidP="0082744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 xml:space="preserve">Telefone: (11) </w:t>
      </w:r>
      <w:r>
        <w:rPr>
          <w:rFonts w:eastAsia="Arial Unicode MS"/>
          <w:w w:val="0"/>
          <w:sz w:val="22"/>
          <w:szCs w:val="22"/>
        </w:rPr>
        <w:t>5029-1905</w:t>
      </w:r>
    </w:p>
    <w:p w:rsidR="00827449" w:rsidRPr="00D3716F" w:rsidRDefault="00827449" w:rsidP="0082744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 xml:space="preserve">Fax: (11) </w:t>
      </w:r>
      <w:del w:id="300" w:author="Nathalia Esteves" w:date="2011-03-30T12:22:00Z">
        <w:r>
          <w:rPr>
            <w:rFonts w:eastAsia="Arial Unicode MS"/>
            <w:w w:val="0"/>
            <w:sz w:val="22"/>
            <w:szCs w:val="22"/>
          </w:rPr>
          <w:delText>[</w:delText>
        </w:r>
        <w:r>
          <w:rPr>
            <w:rFonts w:eastAsia="Arial Unicode MS"/>
            <w:w w:val="0"/>
            <w:sz w:val="22"/>
            <w:szCs w:val="22"/>
          </w:rPr>
          <w:sym w:font="Symbol" w:char="F0B7"/>
        </w:r>
        <w:r>
          <w:rPr>
            <w:rFonts w:eastAsia="Arial Unicode MS"/>
            <w:w w:val="0"/>
            <w:sz w:val="22"/>
            <w:szCs w:val="22"/>
          </w:rPr>
          <w:delText>]</w:delText>
        </w:r>
      </w:del>
      <w:ins w:id="301" w:author="Nathalia Esteves" w:date="2011-03-30T12:22:00Z">
        <w:r w:rsidR="005A61C3">
          <w:rPr>
            <w:rFonts w:eastAsia="Arial Unicode MS"/>
            <w:w w:val="0"/>
            <w:sz w:val="22"/>
            <w:szCs w:val="22"/>
          </w:rPr>
          <w:t>5029-1920</w:t>
        </w:r>
      </w:ins>
    </w:p>
    <w:p w:rsidR="00827449" w:rsidRPr="00D3716F" w:rsidRDefault="00827449" w:rsidP="0082744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i/>
          <w:w w:val="0"/>
          <w:sz w:val="22"/>
          <w:szCs w:val="22"/>
        </w:rPr>
        <w:t>e-mail</w:t>
      </w:r>
      <w:r w:rsidRPr="00D3716F">
        <w:rPr>
          <w:rFonts w:eastAsia="Arial Unicode MS"/>
          <w:w w:val="0"/>
          <w:sz w:val="22"/>
          <w:szCs w:val="22"/>
        </w:rPr>
        <w:t xml:space="preserve">: </w:t>
      </w:r>
      <w:hyperlink r:id="rId23" w:history="1">
        <w:r w:rsidRPr="00472753">
          <w:rPr>
            <w:rStyle w:val="Hyperlink"/>
            <w:rFonts w:eastAsia="Arial Unicode MS"/>
            <w:w w:val="0"/>
            <w:sz w:val="22"/>
            <w:szCs w:val="22"/>
          </w:rPr>
          <w:t>claudia.vasconcellos@itau-unibanco.com.br</w:t>
        </w:r>
      </w:hyperlink>
      <w:r>
        <w:rPr>
          <w:rFonts w:eastAsia="Arial Unicode MS"/>
          <w:w w:val="0"/>
          <w:sz w:val="22"/>
          <w:szCs w:val="22"/>
        </w:rPr>
        <w:t xml:space="preserve"> </w:t>
      </w:r>
    </w:p>
    <w:p w:rsidR="00827449" w:rsidRPr="00D3716F" w:rsidRDefault="00827449" w:rsidP="005C015E">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pStyle w:val="p0"/>
        <w:spacing w:line="312" w:lineRule="auto"/>
        <w:rPr>
          <w:rFonts w:ascii="Times New Roman" w:eastAsia="Arial Unicode MS" w:hAnsi="Times New Roman"/>
          <w:szCs w:val="22"/>
        </w:rPr>
      </w:pPr>
      <w:r w:rsidRPr="00D3716F">
        <w:rPr>
          <w:rFonts w:ascii="Times New Roman" w:eastAsia="Arial Unicode MS" w:hAnsi="Times New Roman"/>
          <w:szCs w:val="22"/>
        </w:rPr>
        <w:t>(v)</w:t>
      </w:r>
      <w:r w:rsidRPr="00D3716F">
        <w:rPr>
          <w:rFonts w:ascii="Times New Roman" w:eastAsia="Arial Unicode MS" w:hAnsi="Times New Roman"/>
          <w:szCs w:val="22"/>
        </w:rPr>
        <w:tab/>
        <w:t>Para a CETIP:</w:t>
      </w:r>
    </w:p>
    <w:p w:rsidR="005C015E" w:rsidRPr="00D3716F" w:rsidRDefault="005C015E" w:rsidP="005C015E">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b/>
          <w:smallCaps/>
          <w:w w:val="0"/>
          <w:sz w:val="22"/>
          <w:szCs w:val="22"/>
        </w:rPr>
      </w:pPr>
      <w:r w:rsidRPr="00D3716F">
        <w:rPr>
          <w:rFonts w:eastAsia="Arial Unicode MS"/>
          <w:b/>
          <w:smallCaps/>
          <w:w w:val="0"/>
          <w:sz w:val="22"/>
          <w:szCs w:val="22"/>
        </w:rPr>
        <w:t>CETIP S.A. – Balcão Organizado de Ativos e Derivativos</w:t>
      </w:r>
    </w:p>
    <w:p w:rsidR="005C015E" w:rsidRPr="00D3716F" w:rsidRDefault="005C015E" w:rsidP="005C015E">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Av. República do Chile, nº 230, 11º andar</w:t>
      </w:r>
    </w:p>
    <w:p w:rsidR="005C015E" w:rsidRPr="00D3716F" w:rsidRDefault="005C015E" w:rsidP="005C015E">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Rio de Janeiro – RJ</w:t>
      </w:r>
    </w:p>
    <w:p w:rsidR="005C015E" w:rsidRPr="00D3716F" w:rsidRDefault="005C015E" w:rsidP="005C015E">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20031-170</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Telefone: (21) 2276-7474</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Fax: (21) 2252-4308</w:t>
      </w:r>
      <w:r>
        <w:rPr>
          <w:rFonts w:eastAsia="Arial Unicode MS"/>
          <w:w w:val="0"/>
          <w:sz w:val="22"/>
          <w:szCs w:val="22"/>
        </w:rPr>
        <w:t xml:space="preserve"> </w:t>
      </w:r>
      <w:r w:rsidRPr="00D3716F">
        <w:rPr>
          <w:rFonts w:eastAsia="Arial Unicode MS"/>
          <w:w w:val="0"/>
          <w:sz w:val="22"/>
          <w:szCs w:val="22"/>
        </w:rPr>
        <w:t>/</w:t>
      </w:r>
      <w:r>
        <w:rPr>
          <w:rFonts w:eastAsia="Arial Unicode MS"/>
          <w:w w:val="0"/>
          <w:sz w:val="22"/>
          <w:szCs w:val="22"/>
        </w:rPr>
        <w:t xml:space="preserve"> (21) </w:t>
      </w:r>
      <w:r w:rsidRPr="00D3716F">
        <w:rPr>
          <w:rFonts w:eastAsia="Arial Unicode MS"/>
          <w:w w:val="0"/>
          <w:sz w:val="22"/>
          <w:szCs w:val="22"/>
        </w:rPr>
        <w:t>2262-5481</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ou</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Av. Brigadeiro Faria Lima, nº 1.663, 4° andar</w:t>
      </w:r>
      <w:r w:rsidRPr="00D3716F" w:rsidDel="00E1261E">
        <w:rPr>
          <w:rFonts w:eastAsia="Arial Unicode MS"/>
          <w:w w:val="0"/>
          <w:sz w:val="22"/>
          <w:szCs w:val="22"/>
        </w:rPr>
        <w:t xml:space="preserve"> </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São Paulo – SP</w:t>
      </w:r>
    </w:p>
    <w:p w:rsidR="005C015E"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01452-001</w:t>
      </w:r>
    </w:p>
    <w:p w:rsidR="005C015E"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Pr>
          <w:rFonts w:eastAsia="Arial Unicode MS"/>
          <w:w w:val="0"/>
          <w:sz w:val="22"/>
          <w:szCs w:val="22"/>
        </w:rPr>
        <w:t xml:space="preserve">At.: Gerência de Valores Mobiliários </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Telefone: (11) 3111-1596</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Fax: (11) 3115-1564</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i/>
          <w:w w:val="0"/>
          <w:sz w:val="22"/>
          <w:szCs w:val="22"/>
        </w:rPr>
        <w:t>e-mail</w:t>
      </w:r>
      <w:r w:rsidRPr="00D3716F">
        <w:rPr>
          <w:rFonts w:eastAsia="Arial Unicode MS"/>
          <w:w w:val="0"/>
          <w:sz w:val="22"/>
          <w:szCs w:val="22"/>
        </w:rPr>
        <w:t xml:space="preserve">: </w:t>
      </w:r>
      <w:hyperlink r:id="rId24" w:history="1">
        <w:r w:rsidRPr="00CE3B98">
          <w:rPr>
            <w:rStyle w:val="Hyperlink"/>
            <w:rFonts w:eastAsia="Arial Unicode MS"/>
            <w:w w:val="0"/>
            <w:sz w:val="22"/>
            <w:szCs w:val="22"/>
          </w:rPr>
          <w:t>gr.debentures@cetip.com.br</w:t>
        </w:r>
      </w:hyperlink>
      <w:r>
        <w:rPr>
          <w:rFonts w:eastAsia="Arial Unicode MS"/>
          <w:w w:val="0"/>
          <w:sz w:val="22"/>
          <w:szCs w:val="22"/>
        </w:rPr>
        <w:t xml:space="preserve">  </w:t>
      </w:r>
    </w:p>
    <w:p w:rsidR="007D6B75" w:rsidRPr="00D3716F" w:rsidRDefault="007D6B75"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11.1.2</w:t>
      </w:r>
      <w:r w:rsidRPr="00D3716F">
        <w:rPr>
          <w:rFonts w:eastAsia="Arial Unicode MS"/>
          <w:w w:val="0"/>
          <w:sz w:val="22"/>
          <w:szCs w:val="22"/>
        </w:rPr>
        <w:tab/>
      </w:r>
      <w:r w:rsidRPr="00D3716F">
        <w:rPr>
          <w:rFonts w:eastAsia="Arial Unicode MS"/>
          <w:w w:val="0"/>
          <w:sz w:val="22"/>
          <w:szCs w:val="22"/>
        </w:rPr>
        <w:tab/>
        <w:t>As comunicações serão consideradas entregues quando recebidas sob protocolo ou com “aviso de recebimento” expedido pelo correio ou ainda por telegrama enviado aos endereços acima.</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302" w:name="_DV_M182"/>
      <w:bookmarkEnd w:id="302"/>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11.1.3</w:t>
      </w:r>
      <w:r w:rsidRPr="00D3716F">
        <w:rPr>
          <w:rFonts w:eastAsia="Arial Unicode MS"/>
          <w:w w:val="0"/>
          <w:sz w:val="22"/>
          <w:szCs w:val="22"/>
        </w:rPr>
        <w:tab/>
      </w:r>
      <w:r w:rsidRPr="00D3716F">
        <w:rPr>
          <w:rFonts w:eastAsia="Arial Unicode MS"/>
          <w:w w:val="0"/>
          <w:sz w:val="22"/>
          <w:szCs w:val="22"/>
        </w:rPr>
        <w:tab/>
        <w:t>As comunicações feitas por fax ou correio eletrônico serão consideradas recebidas na data de seu envio, desde que seu recebimento seja confirmado através de indicativo (recibo emitido pela máquina utilizada pelo remetente).  Os respectivos originais deverão ser encaminhados para os endereços acima em até 5 (cinco) dias úteis após o envio da mensagem.</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303" w:name="_DV_M183"/>
      <w:bookmarkEnd w:id="303"/>
      <w:r w:rsidRPr="00D3716F">
        <w:rPr>
          <w:rFonts w:eastAsia="Arial Unicode MS"/>
          <w:w w:val="0"/>
          <w:sz w:val="22"/>
          <w:szCs w:val="22"/>
        </w:rPr>
        <w:t>11.1.4</w:t>
      </w:r>
      <w:r w:rsidRPr="00D3716F">
        <w:rPr>
          <w:rFonts w:eastAsia="Arial Unicode MS"/>
          <w:w w:val="0"/>
          <w:sz w:val="22"/>
          <w:szCs w:val="22"/>
        </w:rPr>
        <w:tab/>
      </w:r>
      <w:r w:rsidRPr="00D3716F">
        <w:rPr>
          <w:rFonts w:eastAsia="Arial Unicode MS"/>
          <w:w w:val="0"/>
          <w:sz w:val="22"/>
          <w:szCs w:val="22"/>
        </w:rPr>
        <w:tab/>
        <w:t>A mudança de qualquer dos endereços acima deverá ser comunicada a todas as Partes pela Emissora.</w:t>
      </w: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D3716F">
        <w:rPr>
          <w:rFonts w:eastAsia="Arial Unicode MS"/>
          <w:w w:val="0"/>
          <w:sz w:val="22"/>
          <w:szCs w:val="22"/>
        </w:rPr>
        <w:t>11.2</w:t>
      </w:r>
      <w:r w:rsidRPr="00D3716F">
        <w:rPr>
          <w:rFonts w:eastAsia="Arial Unicode MS"/>
          <w:w w:val="0"/>
          <w:sz w:val="22"/>
          <w:szCs w:val="22"/>
        </w:rPr>
        <w:tab/>
      </w:r>
      <w:r w:rsidRPr="00D3716F">
        <w:rPr>
          <w:rFonts w:eastAsia="Arial Unicode MS"/>
          <w:w w:val="0"/>
          <w:sz w:val="22"/>
          <w:szCs w:val="22"/>
        </w:rPr>
        <w:tab/>
        <w:t xml:space="preserve">Exceto quando previsto expressamente de modo diverso na presente Escritura, entende-se por “dia útil” qualquer dia da semana, exceto sábados, domingos e feriados nacionais ou na Cidade de São Paulo. Quando a indicação de prazo contado por dia na presente Escritura não vier acompanhada da indicação de “dia útil”, entende-se que o prazo é contado em dias corridos.  </w:t>
      </w:r>
    </w:p>
    <w:p w:rsidR="005C015E" w:rsidRPr="00D3716F" w:rsidRDefault="005C015E" w:rsidP="005C015E">
      <w:pPr>
        <w:rPr>
          <w:sz w:val="22"/>
          <w:szCs w:val="22"/>
        </w:rPr>
      </w:pPr>
    </w:p>
    <w:p w:rsidR="005C015E" w:rsidRPr="00D3716F" w:rsidRDefault="005C015E" w:rsidP="005C015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304" w:name="_DV_M412"/>
      <w:bookmarkEnd w:id="304"/>
      <w:r w:rsidRPr="00D3716F">
        <w:rPr>
          <w:rFonts w:eastAsia="Arial Unicode MS"/>
          <w:w w:val="0"/>
          <w:sz w:val="22"/>
          <w:szCs w:val="22"/>
        </w:rPr>
        <w:t>11.3</w:t>
      </w:r>
      <w:r w:rsidRPr="00D3716F">
        <w:rPr>
          <w:rFonts w:eastAsia="Arial Unicode MS"/>
          <w:w w:val="0"/>
          <w:sz w:val="22"/>
          <w:szCs w:val="22"/>
        </w:rPr>
        <w:tab/>
      </w:r>
      <w:r w:rsidRPr="00D3716F">
        <w:rPr>
          <w:rFonts w:eastAsia="Arial Unicode MS"/>
          <w:w w:val="0"/>
          <w:sz w:val="22"/>
          <w:szCs w:val="22"/>
        </w:rPr>
        <w:tab/>
        <w:t xml:space="preserve">Não se presume a renúncia a qualquer dos direitos decorrentes da presente Escritura.  Desta forma, nenhum atraso, omissão ou liberalidade no exercício de qualquer direito ou faculdade que caiba aos </w:t>
      </w:r>
      <w:r w:rsidRPr="00D3716F">
        <w:rPr>
          <w:sz w:val="22"/>
          <w:szCs w:val="22"/>
        </w:rPr>
        <w:t>Debenturistas</w:t>
      </w:r>
      <w:r w:rsidRPr="00D3716F">
        <w:rPr>
          <w:rFonts w:eastAsia="Arial Unicode MS"/>
          <w:w w:val="0"/>
          <w:sz w:val="22"/>
          <w:szCs w:val="22"/>
        </w:rPr>
        <w:t xml:space="preserve"> em razão de qualquer inadimplemento da Emissora prejudicará o exercício de tal direito ou faculdade, ou será interpretado como renúncia ao mesmo, nem constituirá novação ou precedente no tocante a qualquer outro inadimplemento ou atraso.</w:t>
      </w:r>
    </w:p>
    <w:p w:rsidR="005C015E" w:rsidRPr="00D3716F" w:rsidRDefault="005C015E" w:rsidP="005C015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rsidR="005C015E" w:rsidRPr="00D3716F" w:rsidRDefault="005C015E" w:rsidP="005C015E">
      <w:pPr>
        <w:spacing w:line="312" w:lineRule="auto"/>
        <w:jc w:val="both"/>
        <w:rPr>
          <w:rFonts w:eastAsia="Arial Unicode MS"/>
          <w:w w:val="0"/>
          <w:sz w:val="22"/>
          <w:szCs w:val="22"/>
        </w:rPr>
      </w:pPr>
      <w:r w:rsidRPr="00D3716F">
        <w:rPr>
          <w:rFonts w:eastAsia="Arial Unicode MS"/>
          <w:w w:val="0"/>
          <w:sz w:val="22"/>
          <w:szCs w:val="22"/>
        </w:rPr>
        <w:t>11.4</w:t>
      </w:r>
      <w:r w:rsidRPr="00D3716F">
        <w:rPr>
          <w:rFonts w:eastAsia="Arial Unicode MS"/>
          <w:w w:val="0"/>
          <w:sz w:val="22"/>
          <w:szCs w:val="22"/>
        </w:rPr>
        <w:tab/>
      </w:r>
      <w:r w:rsidRPr="00D3716F">
        <w:rPr>
          <w:rFonts w:eastAsia="Arial Unicode MS"/>
          <w:w w:val="0"/>
          <w:sz w:val="22"/>
          <w:szCs w:val="22"/>
        </w:rPr>
        <w:tab/>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pacing w:line="312" w:lineRule="auto"/>
        <w:jc w:val="both"/>
        <w:rPr>
          <w:rFonts w:eastAsia="Arial Unicode MS"/>
          <w:w w:val="0"/>
          <w:sz w:val="22"/>
          <w:szCs w:val="22"/>
        </w:rPr>
      </w:pPr>
      <w:r w:rsidRPr="00D3716F">
        <w:rPr>
          <w:rFonts w:eastAsia="Arial Unicode MS"/>
          <w:w w:val="0"/>
          <w:sz w:val="22"/>
          <w:szCs w:val="22"/>
        </w:rPr>
        <w:t>11.5</w:t>
      </w:r>
      <w:r w:rsidRPr="00D3716F">
        <w:rPr>
          <w:rFonts w:eastAsia="Arial Unicode MS"/>
          <w:w w:val="0"/>
          <w:sz w:val="22"/>
          <w:szCs w:val="22"/>
        </w:rPr>
        <w:tab/>
      </w:r>
      <w:r w:rsidRPr="00D3716F">
        <w:rPr>
          <w:rFonts w:eastAsia="Arial Unicode MS"/>
          <w:w w:val="0"/>
          <w:sz w:val="22"/>
          <w:szCs w:val="22"/>
        </w:rPr>
        <w:tab/>
        <w:t>Esta Escritura é regida pelas Leis da República Federativa do Brasil.</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pacing w:line="312" w:lineRule="auto"/>
        <w:jc w:val="both"/>
        <w:rPr>
          <w:rFonts w:eastAsia="Arial Unicode MS"/>
          <w:w w:val="0"/>
          <w:sz w:val="22"/>
          <w:szCs w:val="22"/>
        </w:rPr>
      </w:pPr>
      <w:r w:rsidRPr="00D3716F">
        <w:rPr>
          <w:rFonts w:eastAsia="Arial Unicode MS"/>
          <w:w w:val="0"/>
          <w:sz w:val="22"/>
          <w:szCs w:val="22"/>
        </w:rPr>
        <w:t>11.6</w:t>
      </w:r>
      <w:r w:rsidRPr="00D3716F">
        <w:rPr>
          <w:rFonts w:eastAsia="Arial Unicode MS"/>
          <w:w w:val="0"/>
          <w:sz w:val="22"/>
          <w:szCs w:val="22"/>
        </w:rPr>
        <w:tab/>
      </w:r>
      <w:r w:rsidRPr="00D3716F">
        <w:rPr>
          <w:rFonts w:eastAsia="Arial Unicode MS"/>
          <w:w w:val="0"/>
          <w:sz w:val="22"/>
          <w:szCs w:val="22"/>
        </w:rPr>
        <w:tab/>
        <w:t>Esta Escritura e as Debêntures constituem títulos executivos extrajudiciais nos termos dos incisos I e II do artigo 585 do Código de Processo Civil, reconhecendo as Partes desde já que, independentemente de quaisquer outras medidas cabíveis, as obrigações assumidas nos termos desta Escritura comportam execução específica e se submetem às disposições dos artigos 632 e seguintes do Código de Processo Civil, sem prejuízo do direito de declarar o vencimento antecipado das Debêntures, nos termos desta Escritura.</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spacing w:line="312" w:lineRule="auto"/>
        <w:jc w:val="both"/>
        <w:rPr>
          <w:rFonts w:eastAsia="Arial Unicode MS"/>
          <w:w w:val="0"/>
          <w:sz w:val="22"/>
          <w:szCs w:val="22"/>
        </w:rPr>
      </w:pPr>
      <w:r w:rsidRPr="00D3716F">
        <w:rPr>
          <w:rFonts w:eastAsia="Arial Unicode MS"/>
          <w:w w:val="0"/>
          <w:sz w:val="22"/>
          <w:szCs w:val="22"/>
        </w:rPr>
        <w:t>11.7</w:t>
      </w:r>
      <w:r w:rsidRPr="00D3716F">
        <w:rPr>
          <w:rFonts w:eastAsia="Arial Unicode MS"/>
          <w:w w:val="0"/>
          <w:sz w:val="22"/>
          <w:szCs w:val="22"/>
        </w:rPr>
        <w:tab/>
      </w:r>
      <w:r w:rsidRPr="00D3716F">
        <w:rPr>
          <w:rFonts w:eastAsia="Arial Unicode MS"/>
          <w:w w:val="0"/>
          <w:sz w:val="22"/>
          <w:szCs w:val="22"/>
        </w:rPr>
        <w:tab/>
        <w:t>Esta Escritura é firmada em caráter irrevogável e irretratável, obrigando as Partes por si e seus sucessores.</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pStyle w:val="Ttulo2"/>
        <w:tabs>
          <w:tab w:val="left" w:pos="1418"/>
        </w:tabs>
        <w:spacing w:before="0" w:after="0" w:line="312" w:lineRule="auto"/>
        <w:jc w:val="both"/>
        <w:rPr>
          <w:rFonts w:ascii="Times New Roman" w:hAnsi="Times New Roman" w:cs="Times New Roman"/>
          <w:i w:val="0"/>
          <w:w w:val="0"/>
          <w:sz w:val="22"/>
          <w:szCs w:val="22"/>
        </w:rPr>
      </w:pPr>
      <w:bookmarkStart w:id="305" w:name="_DV_M413"/>
      <w:bookmarkEnd w:id="305"/>
      <w:r w:rsidRPr="00D3716F">
        <w:rPr>
          <w:rFonts w:ascii="Times New Roman" w:hAnsi="Times New Roman" w:cs="Times New Roman"/>
          <w:i w:val="0"/>
          <w:w w:val="0"/>
          <w:sz w:val="22"/>
          <w:szCs w:val="22"/>
        </w:rPr>
        <w:t>12.</w:t>
      </w:r>
      <w:r w:rsidRPr="00D3716F">
        <w:rPr>
          <w:rFonts w:ascii="Times New Roman" w:hAnsi="Times New Roman" w:cs="Times New Roman"/>
          <w:i w:val="0"/>
          <w:w w:val="0"/>
          <w:sz w:val="22"/>
          <w:szCs w:val="22"/>
        </w:rPr>
        <w:tab/>
        <w:t>FORO</w:t>
      </w:r>
    </w:p>
    <w:p w:rsidR="005C015E" w:rsidRPr="00D3716F" w:rsidRDefault="005C015E" w:rsidP="005C015E">
      <w:pPr>
        <w:spacing w:line="312" w:lineRule="auto"/>
        <w:jc w:val="both"/>
        <w:rPr>
          <w:rFonts w:eastAsia="Arial Unicode MS"/>
          <w:w w:val="0"/>
          <w:sz w:val="22"/>
          <w:szCs w:val="22"/>
        </w:rPr>
      </w:pPr>
    </w:p>
    <w:p w:rsidR="005C015E" w:rsidRPr="00D3716F" w:rsidRDefault="005C015E" w:rsidP="005C015E">
      <w:pPr>
        <w:pStyle w:val="sub"/>
        <w:widowControl/>
        <w:shd w:val="clear" w:color="auto" w:fill="FFFFFF"/>
        <w:tabs>
          <w:tab w:val="clear" w:pos="0"/>
          <w:tab w:val="left" w:pos="708"/>
        </w:tabs>
        <w:spacing w:before="0" w:after="0" w:line="312" w:lineRule="auto"/>
        <w:rPr>
          <w:rFonts w:ascii="Times New Roman" w:eastAsia="Arial Unicode MS" w:hAnsi="Times New Roman"/>
          <w:w w:val="0"/>
        </w:rPr>
      </w:pPr>
      <w:bookmarkStart w:id="306" w:name="_DV_M414"/>
      <w:bookmarkEnd w:id="306"/>
      <w:r w:rsidRPr="00D3716F">
        <w:rPr>
          <w:rFonts w:ascii="Times New Roman" w:eastAsia="Arial Unicode MS" w:hAnsi="Times New Roman"/>
          <w:w w:val="0"/>
        </w:rPr>
        <w:t>12.1</w:t>
      </w:r>
      <w:r w:rsidRPr="00D3716F">
        <w:rPr>
          <w:rFonts w:ascii="Times New Roman" w:eastAsia="Arial Unicode MS" w:hAnsi="Times New Roman"/>
          <w:w w:val="0"/>
        </w:rPr>
        <w:tab/>
      </w:r>
      <w:r w:rsidRPr="00D3716F">
        <w:rPr>
          <w:rFonts w:ascii="Times New Roman" w:eastAsia="Arial Unicode MS" w:hAnsi="Times New Roman"/>
          <w:w w:val="0"/>
        </w:rPr>
        <w:tab/>
        <w:t>Fica eleito o Foro</w:t>
      </w:r>
      <w:bookmarkStart w:id="307" w:name="_DV_C683"/>
      <w:r w:rsidRPr="00D3716F">
        <w:rPr>
          <w:rFonts w:ascii="Times New Roman" w:eastAsia="Arial Unicode MS" w:hAnsi="Times New Roman"/>
          <w:w w:val="0"/>
        </w:rPr>
        <w:t xml:space="preserve"> da Cidade </w:t>
      </w:r>
      <w:bookmarkStart w:id="308" w:name="_DV_M415"/>
      <w:bookmarkEnd w:id="307"/>
      <w:bookmarkEnd w:id="308"/>
      <w:r w:rsidR="00911F7E">
        <w:rPr>
          <w:rFonts w:ascii="Times New Roman" w:eastAsia="Arial Unicode MS" w:hAnsi="Times New Roman"/>
          <w:w w:val="0"/>
        </w:rPr>
        <w:t>do Rio de Janeiro</w:t>
      </w:r>
      <w:r w:rsidRPr="00D3716F">
        <w:rPr>
          <w:rFonts w:ascii="Times New Roman" w:eastAsia="Arial Unicode MS" w:hAnsi="Times New Roman"/>
          <w:w w:val="0"/>
        </w:rPr>
        <w:t xml:space="preserve">, </w:t>
      </w:r>
      <w:r w:rsidR="00F53E93">
        <w:rPr>
          <w:rFonts w:ascii="Times New Roman" w:eastAsia="Arial Unicode MS" w:hAnsi="Times New Roman"/>
          <w:w w:val="0"/>
        </w:rPr>
        <w:t xml:space="preserve">no </w:t>
      </w:r>
      <w:r w:rsidRPr="00D3716F">
        <w:rPr>
          <w:rFonts w:ascii="Times New Roman" w:eastAsia="Arial Unicode MS" w:hAnsi="Times New Roman"/>
          <w:w w:val="0"/>
        </w:rPr>
        <w:t xml:space="preserve">Estado </w:t>
      </w:r>
      <w:r w:rsidR="00911F7E">
        <w:rPr>
          <w:rFonts w:ascii="Times New Roman" w:eastAsia="Arial Unicode MS" w:hAnsi="Times New Roman"/>
          <w:w w:val="0"/>
        </w:rPr>
        <w:t>do Rio de Janeiro</w:t>
      </w:r>
      <w:r w:rsidRPr="00D3716F">
        <w:rPr>
          <w:rFonts w:ascii="Times New Roman" w:eastAsia="Arial Unicode MS" w:hAnsi="Times New Roman"/>
          <w:w w:val="0"/>
        </w:rPr>
        <w:t>, para dirimir quaisquer dúvidas ou controvérsias oriundas desta Escritura, com renúncia a qualquer outro, por mais privilegiado que seja</w:t>
      </w:r>
      <w:r>
        <w:rPr>
          <w:rFonts w:ascii="Times New Roman" w:eastAsia="Arial Unicode MS" w:hAnsi="Times New Roman"/>
          <w:w w:val="0"/>
        </w:rPr>
        <w:t xml:space="preserve"> ou venha a ser</w:t>
      </w:r>
      <w:r w:rsidRPr="00D3716F">
        <w:rPr>
          <w:rFonts w:ascii="Times New Roman" w:eastAsia="Arial Unicode MS" w:hAnsi="Times New Roman"/>
          <w:w w:val="0"/>
        </w:rPr>
        <w:t>.</w:t>
      </w:r>
    </w:p>
    <w:p w:rsidR="005C015E" w:rsidRPr="00D3716F" w:rsidRDefault="005C015E" w:rsidP="005C015E">
      <w:pPr>
        <w:pStyle w:val="sub"/>
        <w:widowControl/>
        <w:shd w:val="clear" w:color="auto" w:fill="FFFFFF"/>
        <w:tabs>
          <w:tab w:val="clear" w:pos="0"/>
          <w:tab w:val="left" w:pos="708"/>
        </w:tabs>
        <w:spacing w:before="0" w:after="0" w:line="312" w:lineRule="auto"/>
        <w:rPr>
          <w:rFonts w:ascii="Times New Roman" w:eastAsia="Arial Unicode MS" w:hAnsi="Times New Roman"/>
          <w:w w:val="0"/>
        </w:rPr>
      </w:pPr>
    </w:p>
    <w:p w:rsidR="005C015E" w:rsidRPr="00D3716F" w:rsidRDefault="005C015E" w:rsidP="005C015E">
      <w:pPr>
        <w:pStyle w:val="sub"/>
        <w:widowControl/>
        <w:shd w:val="clear" w:color="auto" w:fill="FFFFFF"/>
        <w:tabs>
          <w:tab w:val="clear" w:pos="0"/>
          <w:tab w:val="left" w:pos="708"/>
        </w:tabs>
        <w:spacing w:before="0" w:after="0" w:line="312" w:lineRule="auto"/>
        <w:rPr>
          <w:rFonts w:ascii="Times New Roman" w:eastAsia="Arial Unicode MS" w:hAnsi="Times New Roman"/>
          <w:w w:val="0"/>
        </w:rPr>
      </w:pPr>
      <w:r w:rsidRPr="00D3716F">
        <w:rPr>
          <w:rFonts w:ascii="Times New Roman" w:eastAsia="Arial Unicode MS" w:hAnsi="Times New Roman"/>
          <w:w w:val="0"/>
        </w:rPr>
        <w:t>E por estarem assim justas e contratadas, as Partes firmam a presente Escritura, em 3 (três) vias de igual teor e forma, na presença de 2 (duas) testemunhas.</w:t>
      </w:r>
    </w:p>
    <w:p w:rsidR="005C015E" w:rsidRPr="00D3716F" w:rsidRDefault="005C015E" w:rsidP="005C015E">
      <w:pPr>
        <w:pStyle w:val="p0"/>
        <w:spacing w:line="312" w:lineRule="auto"/>
        <w:jc w:val="center"/>
        <w:rPr>
          <w:rFonts w:ascii="Times New Roman" w:eastAsia="Arial Unicode MS" w:hAnsi="Times New Roman"/>
          <w:szCs w:val="22"/>
        </w:rPr>
      </w:pPr>
    </w:p>
    <w:p w:rsidR="005C015E" w:rsidRPr="00D3716F" w:rsidRDefault="005C015E" w:rsidP="005C015E">
      <w:pPr>
        <w:pStyle w:val="p0"/>
        <w:spacing w:line="312" w:lineRule="auto"/>
        <w:jc w:val="center"/>
        <w:rPr>
          <w:rFonts w:ascii="Times New Roman" w:eastAsia="Arial Unicode MS" w:hAnsi="Times New Roman"/>
          <w:szCs w:val="22"/>
        </w:rPr>
      </w:pPr>
      <w:r w:rsidRPr="00D3716F">
        <w:rPr>
          <w:rFonts w:ascii="Times New Roman" w:eastAsia="Arial Unicode MS" w:hAnsi="Times New Roman"/>
          <w:szCs w:val="22"/>
        </w:rPr>
        <w:t>****</w:t>
      </w:r>
    </w:p>
    <w:p w:rsidR="005C015E" w:rsidRPr="00D3716F" w:rsidRDefault="005C015E" w:rsidP="005C015E">
      <w:pPr>
        <w:pStyle w:val="p0"/>
        <w:spacing w:line="312" w:lineRule="auto"/>
        <w:jc w:val="center"/>
        <w:rPr>
          <w:rFonts w:ascii="Times New Roman" w:eastAsia="Arial Unicode MS" w:hAnsi="Times New Roman"/>
          <w:szCs w:val="22"/>
        </w:rPr>
      </w:pPr>
      <w:bookmarkStart w:id="309" w:name="_DV_M416"/>
      <w:bookmarkEnd w:id="309"/>
    </w:p>
    <w:p w:rsidR="005C015E" w:rsidRPr="00D3716F" w:rsidRDefault="005C015E" w:rsidP="005C015E">
      <w:pPr>
        <w:pStyle w:val="p0"/>
        <w:spacing w:line="312" w:lineRule="auto"/>
        <w:jc w:val="center"/>
        <w:rPr>
          <w:rFonts w:ascii="Times New Roman" w:eastAsia="Arial Unicode MS" w:hAnsi="Times New Roman"/>
          <w:szCs w:val="22"/>
        </w:rPr>
      </w:pPr>
      <w:del w:id="310" w:author="Nathalia Esteves" w:date="2011-03-30T12:22:00Z">
        <w:r w:rsidRPr="00D3716F">
          <w:rPr>
            <w:rFonts w:ascii="Times New Roman" w:eastAsia="Arial Unicode MS" w:hAnsi="Times New Roman"/>
            <w:szCs w:val="22"/>
          </w:rPr>
          <w:delText xml:space="preserve">São Paulo, </w:delText>
        </w:r>
        <w:r w:rsidR="00146602">
          <w:rPr>
            <w:rFonts w:eastAsia="Arial Unicode MS"/>
            <w:szCs w:val="22"/>
          </w:rPr>
          <w:delText>[</w:delText>
        </w:r>
        <w:r w:rsidR="00146602">
          <w:rPr>
            <w:rFonts w:eastAsia="Arial Unicode MS"/>
            <w:szCs w:val="22"/>
          </w:rPr>
          <w:sym w:font="Symbol" w:char="F0B7"/>
        </w:r>
        <w:r w:rsidR="00146602">
          <w:rPr>
            <w:rFonts w:eastAsia="Arial Unicode MS"/>
            <w:szCs w:val="22"/>
          </w:rPr>
          <w:delText>]</w:delText>
        </w:r>
      </w:del>
      <w:ins w:id="311" w:author="Nathalia Esteves" w:date="2011-03-30T12:22:00Z">
        <w:r w:rsidR="005A61C3">
          <w:rPr>
            <w:rFonts w:ascii="Times New Roman" w:eastAsia="Arial Unicode MS" w:hAnsi="Times New Roman"/>
            <w:szCs w:val="22"/>
          </w:rPr>
          <w:t>Rio</w:t>
        </w:r>
      </w:ins>
      <w:r w:rsidR="005A61C3">
        <w:rPr>
          <w:rFonts w:ascii="Times New Roman" w:eastAsia="Arial Unicode MS" w:hAnsi="Times New Roman"/>
          <w:rPrChange w:id="312" w:author="Nathalia Esteves" w:date="2011-03-30T12:22:00Z">
            <w:rPr>
              <w:rFonts w:eastAsia="Arial Unicode MS"/>
            </w:rPr>
          </w:rPrChange>
        </w:rPr>
        <w:t xml:space="preserve"> </w:t>
      </w:r>
      <w:r w:rsidR="005A61C3">
        <w:rPr>
          <w:rFonts w:ascii="Times New Roman" w:eastAsia="Arial Unicode MS" w:hAnsi="Times New Roman"/>
          <w:szCs w:val="22"/>
        </w:rPr>
        <w:t xml:space="preserve">de </w:t>
      </w:r>
      <w:del w:id="313" w:author="Nathalia Esteves" w:date="2011-03-30T12:22:00Z">
        <w:r w:rsidR="00146602">
          <w:rPr>
            <w:rFonts w:eastAsia="Arial Unicode MS"/>
            <w:szCs w:val="22"/>
          </w:rPr>
          <w:delText>[</w:delText>
        </w:r>
        <w:r w:rsidR="00146602">
          <w:rPr>
            <w:rFonts w:eastAsia="Arial Unicode MS"/>
            <w:szCs w:val="22"/>
          </w:rPr>
          <w:sym w:font="Symbol" w:char="F0B7"/>
        </w:r>
        <w:r w:rsidR="00146602">
          <w:rPr>
            <w:rFonts w:eastAsia="Arial Unicode MS"/>
            <w:szCs w:val="22"/>
          </w:rPr>
          <w:delText>]</w:delText>
        </w:r>
      </w:del>
      <w:ins w:id="314" w:author="Nathalia Esteves" w:date="2011-03-30T12:22:00Z">
        <w:r w:rsidR="005A61C3">
          <w:rPr>
            <w:rFonts w:ascii="Times New Roman" w:eastAsia="Arial Unicode MS" w:hAnsi="Times New Roman"/>
            <w:szCs w:val="22"/>
          </w:rPr>
          <w:t>Janeiro</w:t>
        </w:r>
        <w:r w:rsidRPr="00D3716F">
          <w:rPr>
            <w:rFonts w:ascii="Times New Roman" w:eastAsia="Arial Unicode MS" w:hAnsi="Times New Roman"/>
            <w:szCs w:val="22"/>
          </w:rPr>
          <w:t xml:space="preserve">, </w:t>
        </w:r>
        <w:r w:rsidR="005A61C3">
          <w:rPr>
            <w:rFonts w:ascii="Times New Roman" w:eastAsia="Arial Unicode MS" w:hAnsi="Times New Roman"/>
            <w:szCs w:val="22"/>
          </w:rPr>
          <w:t>31</w:t>
        </w:r>
        <w:r w:rsidR="00146602">
          <w:rPr>
            <w:rFonts w:eastAsia="Arial Unicode MS"/>
            <w:szCs w:val="22"/>
          </w:rPr>
          <w:t xml:space="preserve"> </w:t>
        </w:r>
        <w:r w:rsidRPr="00D3716F">
          <w:rPr>
            <w:rFonts w:ascii="Times New Roman" w:eastAsia="Arial Unicode MS" w:hAnsi="Times New Roman"/>
            <w:szCs w:val="22"/>
          </w:rPr>
          <w:t xml:space="preserve">de </w:t>
        </w:r>
        <w:r w:rsidR="005A61C3">
          <w:rPr>
            <w:rFonts w:ascii="Times New Roman" w:eastAsia="Arial Unicode MS" w:hAnsi="Times New Roman"/>
            <w:szCs w:val="22"/>
          </w:rPr>
          <w:t>março</w:t>
        </w:r>
      </w:ins>
      <w:r w:rsidR="00146602">
        <w:rPr>
          <w:rFonts w:eastAsia="Arial Unicode MS"/>
          <w:szCs w:val="22"/>
        </w:rPr>
        <w:t xml:space="preserve"> </w:t>
      </w:r>
      <w:r w:rsidRPr="00D3716F">
        <w:rPr>
          <w:rFonts w:ascii="Times New Roman" w:eastAsia="Arial Unicode MS" w:hAnsi="Times New Roman"/>
          <w:szCs w:val="22"/>
        </w:rPr>
        <w:t xml:space="preserve">de </w:t>
      </w:r>
      <w:r>
        <w:rPr>
          <w:rFonts w:ascii="Times New Roman" w:eastAsia="Arial Unicode MS" w:hAnsi="Times New Roman"/>
          <w:szCs w:val="22"/>
        </w:rPr>
        <w:t>2011</w:t>
      </w:r>
      <w:r w:rsidRPr="00D3716F">
        <w:rPr>
          <w:rFonts w:ascii="Times New Roman" w:eastAsia="Arial Unicode MS" w:hAnsi="Times New Roman"/>
          <w:szCs w:val="22"/>
        </w:rPr>
        <w:t>.</w:t>
      </w:r>
    </w:p>
    <w:p w:rsidR="005C015E" w:rsidRPr="00D3716F" w:rsidRDefault="005C015E" w:rsidP="005C015E">
      <w:pPr>
        <w:spacing w:line="312" w:lineRule="auto"/>
        <w:jc w:val="both"/>
        <w:rPr>
          <w:rFonts w:eastAsia="Arial Unicode MS"/>
          <w:w w:val="0"/>
          <w:sz w:val="22"/>
          <w:szCs w:val="22"/>
        </w:rPr>
      </w:pPr>
      <w:bookmarkStart w:id="315" w:name="_DV_X0"/>
      <w:r w:rsidRPr="00D3716F">
        <w:rPr>
          <w:rFonts w:eastAsia="Arial Unicode MS"/>
          <w:w w:val="0"/>
          <w:sz w:val="22"/>
          <w:szCs w:val="22"/>
        </w:rPr>
        <w:br w:type="page"/>
      </w:r>
      <w:r w:rsidRPr="00D3716F">
        <w:rPr>
          <w:rFonts w:eastAsia="Arial Unicode MS"/>
          <w:i/>
          <w:w w:val="0"/>
          <w:sz w:val="18"/>
          <w:szCs w:val="18"/>
        </w:rPr>
        <w:t xml:space="preserve">[página de assinaturas </w:t>
      </w:r>
      <w:r w:rsidR="00F53E93">
        <w:rPr>
          <w:rFonts w:eastAsia="Arial Unicode MS"/>
          <w:i/>
          <w:w w:val="0"/>
          <w:sz w:val="18"/>
          <w:szCs w:val="18"/>
        </w:rPr>
        <w:t xml:space="preserve">1/4 </w:t>
      </w:r>
      <w:r w:rsidRPr="00D3716F">
        <w:rPr>
          <w:rFonts w:eastAsia="Arial Unicode MS"/>
          <w:i/>
          <w:w w:val="0"/>
          <w:sz w:val="18"/>
          <w:szCs w:val="18"/>
        </w:rPr>
        <w:t xml:space="preserve">do Instrumento Particular de Escritura da </w:t>
      </w:r>
      <w:r w:rsidR="00146602">
        <w:rPr>
          <w:rFonts w:eastAsia="Arial Unicode MS"/>
          <w:i/>
          <w:w w:val="0"/>
          <w:sz w:val="18"/>
          <w:szCs w:val="18"/>
        </w:rPr>
        <w:t>4</w:t>
      </w:r>
      <w:r w:rsidRPr="00D3716F">
        <w:rPr>
          <w:rFonts w:eastAsia="Arial Unicode MS"/>
          <w:i/>
          <w:w w:val="0"/>
          <w:sz w:val="18"/>
          <w:szCs w:val="18"/>
        </w:rPr>
        <w:t xml:space="preserve">ª Emissão de Debêntures Simples, não Conversíveis em Ações, </w:t>
      </w:r>
      <w:r>
        <w:rPr>
          <w:rFonts w:eastAsia="Arial Unicode MS"/>
          <w:i/>
          <w:w w:val="0"/>
          <w:sz w:val="18"/>
          <w:szCs w:val="18"/>
        </w:rPr>
        <w:t xml:space="preserve">em Série Única, </w:t>
      </w:r>
      <w:r w:rsidRPr="00D3716F">
        <w:rPr>
          <w:rFonts w:eastAsia="Arial Unicode MS"/>
          <w:i/>
          <w:w w:val="0"/>
          <w:sz w:val="18"/>
          <w:szCs w:val="18"/>
        </w:rPr>
        <w:t xml:space="preserve">da Espécie Quirografária, com Garantia Fidejussória, para Distribuição Pública com Esforços Restritos de Colocação, da </w:t>
      </w:r>
      <w:r w:rsidR="00146602">
        <w:rPr>
          <w:rFonts w:eastAsia="Arial Unicode MS"/>
          <w:i/>
          <w:w w:val="0"/>
          <w:sz w:val="18"/>
          <w:szCs w:val="18"/>
        </w:rPr>
        <w:t>Companhia Energética de Pernambuco – CELPE,</w:t>
      </w:r>
      <w:r>
        <w:rPr>
          <w:rFonts w:eastAsia="Arial Unicode MS"/>
          <w:i/>
          <w:w w:val="0"/>
          <w:sz w:val="18"/>
          <w:szCs w:val="18"/>
        </w:rPr>
        <w:t xml:space="preserve"> celebrado em </w:t>
      </w:r>
      <w:del w:id="316" w:author="Nathalia Esteves" w:date="2011-03-30T12:22:00Z">
        <w:r w:rsidR="00146602">
          <w:rPr>
            <w:rFonts w:eastAsia="Arial Unicode MS"/>
            <w:i/>
            <w:w w:val="0"/>
            <w:sz w:val="18"/>
            <w:szCs w:val="18"/>
          </w:rPr>
          <w:delText>[</w:delText>
        </w:r>
        <w:r w:rsidR="00146602">
          <w:rPr>
            <w:rFonts w:eastAsia="Arial Unicode MS"/>
            <w:i/>
            <w:w w:val="0"/>
            <w:sz w:val="18"/>
            <w:szCs w:val="18"/>
          </w:rPr>
          <w:sym w:font="Symbol" w:char="F0B7"/>
        </w:r>
        <w:r w:rsidR="00146602">
          <w:rPr>
            <w:rFonts w:eastAsia="Arial Unicode MS"/>
            <w:i/>
            <w:w w:val="0"/>
            <w:sz w:val="18"/>
            <w:szCs w:val="18"/>
          </w:rPr>
          <w:delText>]</w:delText>
        </w:r>
      </w:del>
      <w:ins w:id="317" w:author="Nathalia Esteves" w:date="2011-03-30T12:22:00Z">
        <w:r w:rsidR="005A61C3">
          <w:rPr>
            <w:rFonts w:eastAsia="Arial Unicode MS"/>
            <w:i/>
            <w:w w:val="0"/>
            <w:sz w:val="18"/>
            <w:szCs w:val="18"/>
          </w:rPr>
          <w:t>31</w:t>
        </w:r>
      </w:ins>
      <w:r w:rsidR="005A61C3">
        <w:rPr>
          <w:rFonts w:eastAsia="Arial Unicode MS"/>
          <w:i/>
          <w:w w:val="0"/>
          <w:sz w:val="18"/>
          <w:szCs w:val="18"/>
        </w:rPr>
        <w:t xml:space="preserve"> </w:t>
      </w:r>
      <w:r>
        <w:rPr>
          <w:rFonts w:eastAsia="Arial Unicode MS"/>
          <w:i/>
          <w:w w:val="0"/>
          <w:sz w:val="18"/>
          <w:szCs w:val="18"/>
        </w:rPr>
        <w:t xml:space="preserve">de </w:t>
      </w:r>
      <w:del w:id="318" w:author="Nathalia Esteves" w:date="2011-03-30T12:22:00Z">
        <w:r w:rsidR="00146602">
          <w:rPr>
            <w:rFonts w:eastAsia="Arial Unicode MS"/>
            <w:i/>
            <w:w w:val="0"/>
            <w:sz w:val="18"/>
            <w:szCs w:val="18"/>
          </w:rPr>
          <w:delText>[</w:delText>
        </w:r>
        <w:r w:rsidR="00146602">
          <w:rPr>
            <w:rFonts w:eastAsia="Arial Unicode MS"/>
            <w:i/>
            <w:w w:val="0"/>
            <w:sz w:val="18"/>
            <w:szCs w:val="18"/>
          </w:rPr>
          <w:sym w:font="Symbol" w:char="F0B7"/>
        </w:r>
        <w:r w:rsidR="00146602">
          <w:rPr>
            <w:rFonts w:eastAsia="Arial Unicode MS"/>
            <w:i/>
            <w:w w:val="0"/>
            <w:sz w:val="18"/>
            <w:szCs w:val="18"/>
          </w:rPr>
          <w:delText>]</w:delText>
        </w:r>
      </w:del>
      <w:ins w:id="319" w:author="Nathalia Esteves" w:date="2011-03-30T12:22:00Z">
        <w:r w:rsidR="005A61C3">
          <w:rPr>
            <w:rFonts w:eastAsia="Arial Unicode MS"/>
            <w:i/>
            <w:w w:val="0"/>
            <w:sz w:val="18"/>
            <w:szCs w:val="18"/>
          </w:rPr>
          <w:t>março</w:t>
        </w:r>
      </w:ins>
      <w:r w:rsidR="005A61C3">
        <w:rPr>
          <w:rFonts w:eastAsia="Arial Unicode MS"/>
          <w:i/>
          <w:w w:val="0"/>
          <w:sz w:val="18"/>
          <w:szCs w:val="18"/>
        </w:rPr>
        <w:t xml:space="preserve"> </w:t>
      </w:r>
      <w:r>
        <w:rPr>
          <w:rFonts w:eastAsia="Arial Unicode MS"/>
          <w:i/>
          <w:w w:val="0"/>
          <w:sz w:val="18"/>
          <w:szCs w:val="18"/>
        </w:rPr>
        <w:t>de 2011.</w:t>
      </w:r>
      <w:r w:rsidRPr="00D3716F">
        <w:rPr>
          <w:rFonts w:eastAsia="Arial Unicode MS"/>
          <w:i/>
          <w:w w:val="0"/>
          <w:sz w:val="18"/>
          <w:szCs w:val="18"/>
        </w:rPr>
        <w:t xml:space="preserve">] </w:t>
      </w:r>
    </w:p>
    <w:p w:rsidR="005C015E" w:rsidRPr="00D3716F" w:rsidRDefault="005C015E" w:rsidP="005C015E">
      <w:pPr>
        <w:spacing w:line="312" w:lineRule="auto"/>
        <w:rPr>
          <w:rFonts w:eastAsia="Arial Unicode MS"/>
          <w:w w:val="0"/>
          <w:sz w:val="22"/>
          <w:szCs w:val="22"/>
        </w:rPr>
      </w:pPr>
    </w:p>
    <w:p w:rsidR="005C015E" w:rsidRPr="00D3716F" w:rsidRDefault="005C015E" w:rsidP="005C015E">
      <w:pPr>
        <w:spacing w:line="312" w:lineRule="auto"/>
        <w:rPr>
          <w:rFonts w:eastAsia="Arial Unicode MS"/>
          <w:w w:val="0"/>
          <w:sz w:val="22"/>
          <w:szCs w:val="22"/>
        </w:rPr>
      </w:pPr>
    </w:p>
    <w:p w:rsidR="005C015E" w:rsidRPr="00D3716F" w:rsidRDefault="005C015E" w:rsidP="005C015E">
      <w:pPr>
        <w:spacing w:line="312" w:lineRule="auto"/>
        <w:rPr>
          <w:rFonts w:eastAsia="Arial Unicode MS"/>
          <w:w w:val="0"/>
          <w:sz w:val="22"/>
          <w:szCs w:val="22"/>
        </w:rPr>
      </w:pPr>
    </w:p>
    <w:p w:rsidR="005C015E" w:rsidRPr="00D3716F" w:rsidRDefault="005C015E" w:rsidP="005C015E">
      <w:pPr>
        <w:spacing w:line="312" w:lineRule="auto"/>
        <w:rPr>
          <w:rFonts w:eastAsia="Arial Unicode MS"/>
          <w:w w:val="0"/>
          <w:sz w:val="22"/>
          <w:szCs w:val="22"/>
        </w:rPr>
      </w:pPr>
    </w:p>
    <w:bookmarkEnd w:id="315"/>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i/>
          <w:sz w:val="22"/>
          <w:szCs w:val="22"/>
        </w:rPr>
      </w:pPr>
    </w:p>
    <w:tbl>
      <w:tblPr>
        <w:tblW w:w="0" w:type="auto"/>
        <w:jc w:val="center"/>
        <w:tblBorders>
          <w:top w:val="single" w:sz="4" w:space="0" w:color="auto"/>
        </w:tblBorders>
        <w:tblLayout w:type="fixed"/>
        <w:tblCellMar>
          <w:left w:w="70" w:type="dxa"/>
          <w:right w:w="70" w:type="dxa"/>
        </w:tblCellMar>
        <w:tblLook w:val="0000"/>
      </w:tblPr>
      <w:tblGrid>
        <w:gridCol w:w="4323"/>
        <w:gridCol w:w="4322"/>
      </w:tblGrid>
      <w:tr w:rsidR="005C015E" w:rsidRPr="00D3716F" w:rsidTr="0056268C">
        <w:tblPrEx>
          <w:tblCellMar>
            <w:top w:w="0" w:type="dxa"/>
            <w:bottom w:w="0" w:type="dxa"/>
          </w:tblCellMar>
        </w:tblPrEx>
        <w:trPr>
          <w:jc w:val="center"/>
        </w:trPr>
        <w:tc>
          <w:tcPr>
            <w:tcW w:w="8645" w:type="dxa"/>
            <w:gridSpan w:val="2"/>
          </w:tcPr>
          <w:p w:rsidR="005C015E" w:rsidRPr="00D3716F" w:rsidRDefault="00146602" w:rsidP="0056268C">
            <w:pPr>
              <w:spacing w:line="312" w:lineRule="auto"/>
              <w:jc w:val="center"/>
              <w:rPr>
                <w:rFonts w:eastAsia="Arial Unicode MS"/>
                <w:w w:val="0"/>
                <w:sz w:val="22"/>
                <w:szCs w:val="22"/>
              </w:rPr>
            </w:pPr>
            <w:del w:id="320" w:author="Nathalia Esteves" w:date="2011-03-30T12:22:00Z">
              <w:r>
                <w:rPr>
                  <w:rFonts w:eastAsia="Arial Unicode MS"/>
                  <w:b/>
                  <w:smallCaps/>
                  <w:w w:val="0"/>
                  <w:sz w:val="22"/>
                  <w:szCs w:val="22"/>
                </w:rPr>
                <w:delText>Companhia</w:delText>
              </w:r>
            </w:del>
            <w:ins w:id="321" w:author="Nathalia Esteves" w:date="2011-03-30T12:22:00Z">
              <w:r w:rsidR="005A61C3">
                <w:rPr>
                  <w:rFonts w:eastAsia="Arial Unicode MS"/>
                  <w:b/>
                  <w:smallCaps/>
                  <w:w w:val="0"/>
                  <w:sz w:val="22"/>
                  <w:szCs w:val="22"/>
                </w:rPr>
                <w:t>Itapebi</w:t>
              </w:r>
            </w:ins>
            <w:r w:rsidR="005A61C3">
              <w:rPr>
                <w:rFonts w:eastAsia="Arial Unicode MS"/>
                <w:b/>
                <w:smallCaps/>
                <w:w w:val="0"/>
                <w:sz w:val="22"/>
                <w:szCs w:val="22"/>
              </w:rPr>
              <w:t xml:space="preserve"> </w:t>
            </w:r>
            <w:r>
              <w:rPr>
                <w:rFonts w:eastAsia="Arial Unicode MS"/>
                <w:b/>
                <w:smallCaps/>
                <w:w w:val="0"/>
                <w:sz w:val="22"/>
                <w:szCs w:val="22"/>
              </w:rPr>
              <w:t xml:space="preserve">Energética de Pernambuco – CELPE </w:t>
            </w:r>
          </w:p>
        </w:tc>
      </w:tr>
      <w:tr w:rsidR="005C015E" w:rsidRPr="00D3716F" w:rsidTr="0056268C">
        <w:tblPrEx>
          <w:tblCellMar>
            <w:top w:w="0" w:type="dxa"/>
            <w:bottom w:w="0" w:type="dxa"/>
          </w:tblCellMar>
        </w:tblPrEx>
        <w:trPr>
          <w:jc w:val="center"/>
        </w:trPr>
        <w:tc>
          <w:tcPr>
            <w:tcW w:w="4323" w:type="dxa"/>
          </w:tcPr>
          <w:p w:rsidR="005C015E" w:rsidRPr="00D3716F" w:rsidRDefault="005C015E" w:rsidP="0056268C">
            <w:pPr>
              <w:spacing w:line="312" w:lineRule="auto"/>
              <w:rPr>
                <w:rFonts w:eastAsia="Arial Unicode MS"/>
                <w:w w:val="0"/>
                <w:sz w:val="22"/>
                <w:szCs w:val="22"/>
              </w:rPr>
            </w:pPr>
            <w:r w:rsidRPr="00D3716F">
              <w:rPr>
                <w:rFonts w:eastAsia="Arial Unicode MS"/>
                <w:smallCaps/>
                <w:w w:val="0"/>
                <w:sz w:val="22"/>
                <w:szCs w:val="22"/>
              </w:rPr>
              <w:t>P</w:t>
            </w:r>
            <w:r w:rsidRPr="00D3716F">
              <w:rPr>
                <w:rFonts w:eastAsia="Arial Unicode MS"/>
                <w:w w:val="0"/>
                <w:sz w:val="22"/>
                <w:szCs w:val="22"/>
              </w:rPr>
              <w:t>or:</w:t>
            </w:r>
          </w:p>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Cargo:</w:t>
            </w:r>
          </w:p>
        </w:tc>
        <w:tc>
          <w:tcPr>
            <w:tcW w:w="4322" w:type="dxa"/>
          </w:tcPr>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Por:</w:t>
            </w:r>
          </w:p>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Cargo:</w:t>
            </w:r>
          </w:p>
        </w:tc>
      </w:tr>
    </w:tbl>
    <w:p w:rsidR="005C015E" w:rsidRPr="00D3716F" w:rsidRDefault="005C015E" w:rsidP="005C015E">
      <w:pPr>
        <w:suppressAutoHyphens/>
        <w:spacing w:line="312" w:lineRule="auto"/>
        <w:rPr>
          <w:sz w:val="22"/>
          <w:szCs w:val="22"/>
        </w:rPr>
      </w:pPr>
    </w:p>
    <w:p w:rsidR="00F53E93" w:rsidRPr="00D3716F" w:rsidRDefault="00F53E93" w:rsidP="00F53E93">
      <w:pPr>
        <w:spacing w:line="312" w:lineRule="auto"/>
        <w:jc w:val="both"/>
        <w:rPr>
          <w:rFonts w:eastAsia="Arial Unicode MS"/>
          <w:w w:val="0"/>
          <w:sz w:val="22"/>
          <w:szCs w:val="22"/>
        </w:rPr>
      </w:pPr>
      <w:r>
        <w:rPr>
          <w:sz w:val="22"/>
          <w:szCs w:val="22"/>
        </w:rPr>
        <w:br w:type="page"/>
      </w:r>
      <w:r w:rsidRPr="00D3716F">
        <w:rPr>
          <w:rFonts w:eastAsia="Arial Unicode MS"/>
          <w:i/>
          <w:w w:val="0"/>
          <w:sz w:val="18"/>
          <w:szCs w:val="18"/>
        </w:rPr>
        <w:t xml:space="preserve">[página de assinaturas </w:t>
      </w:r>
      <w:r>
        <w:rPr>
          <w:rFonts w:eastAsia="Arial Unicode MS"/>
          <w:i/>
          <w:w w:val="0"/>
          <w:sz w:val="18"/>
          <w:szCs w:val="18"/>
        </w:rPr>
        <w:t xml:space="preserve">2/4 </w:t>
      </w:r>
      <w:r w:rsidRPr="00D3716F">
        <w:rPr>
          <w:rFonts w:eastAsia="Arial Unicode MS"/>
          <w:i/>
          <w:w w:val="0"/>
          <w:sz w:val="18"/>
          <w:szCs w:val="18"/>
        </w:rPr>
        <w:t xml:space="preserve">do Instrumento Particular de Escritura da </w:t>
      </w:r>
      <w:r>
        <w:rPr>
          <w:rFonts w:eastAsia="Arial Unicode MS"/>
          <w:i/>
          <w:w w:val="0"/>
          <w:sz w:val="18"/>
          <w:szCs w:val="18"/>
        </w:rPr>
        <w:t>4</w:t>
      </w:r>
      <w:r w:rsidRPr="00D3716F">
        <w:rPr>
          <w:rFonts w:eastAsia="Arial Unicode MS"/>
          <w:i/>
          <w:w w:val="0"/>
          <w:sz w:val="18"/>
          <w:szCs w:val="18"/>
        </w:rPr>
        <w:t xml:space="preserve">ª Emissão de Debêntures Simples, não Conversíveis em Ações, </w:t>
      </w:r>
      <w:r>
        <w:rPr>
          <w:rFonts w:eastAsia="Arial Unicode MS"/>
          <w:i/>
          <w:w w:val="0"/>
          <w:sz w:val="18"/>
          <w:szCs w:val="18"/>
        </w:rPr>
        <w:t xml:space="preserve">em Série Única, </w:t>
      </w:r>
      <w:r w:rsidRPr="00D3716F">
        <w:rPr>
          <w:rFonts w:eastAsia="Arial Unicode MS"/>
          <w:i/>
          <w:w w:val="0"/>
          <w:sz w:val="18"/>
          <w:szCs w:val="18"/>
        </w:rPr>
        <w:t xml:space="preserve">da Espécie Quirografária, com Garantia Fidejussória, para Distribuição Pública com Esforços Restritos de Colocação, da </w:t>
      </w:r>
      <w:r>
        <w:rPr>
          <w:rFonts w:eastAsia="Arial Unicode MS"/>
          <w:i/>
          <w:w w:val="0"/>
          <w:sz w:val="18"/>
          <w:szCs w:val="18"/>
        </w:rPr>
        <w:t xml:space="preserve">Companhia Energética de Pernambuco – CELPE, celebrado em </w:t>
      </w:r>
      <w:del w:id="322" w:author="Nathalia Esteves" w:date="2011-03-30T12:22:00Z">
        <w:r>
          <w:rPr>
            <w:rFonts w:eastAsia="Arial Unicode MS"/>
            <w:i/>
            <w:w w:val="0"/>
            <w:sz w:val="18"/>
            <w:szCs w:val="18"/>
          </w:rPr>
          <w:delText>[</w:delText>
        </w:r>
        <w:r>
          <w:rPr>
            <w:rFonts w:eastAsia="Arial Unicode MS"/>
            <w:i/>
            <w:w w:val="0"/>
            <w:sz w:val="18"/>
            <w:szCs w:val="18"/>
          </w:rPr>
          <w:sym w:font="Symbol" w:char="F0B7"/>
        </w:r>
        <w:r>
          <w:rPr>
            <w:rFonts w:eastAsia="Arial Unicode MS"/>
            <w:i/>
            <w:w w:val="0"/>
            <w:sz w:val="18"/>
            <w:szCs w:val="18"/>
          </w:rPr>
          <w:delText>]</w:delText>
        </w:r>
      </w:del>
      <w:ins w:id="323" w:author="Nathalia Esteves" w:date="2011-03-30T12:22:00Z">
        <w:r w:rsidR="005A61C3">
          <w:rPr>
            <w:rFonts w:eastAsia="Arial Unicode MS"/>
            <w:i/>
            <w:w w:val="0"/>
            <w:sz w:val="18"/>
            <w:szCs w:val="18"/>
          </w:rPr>
          <w:t>31</w:t>
        </w:r>
      </w:ins>
      <w:r w:rsidR="005A61C3">
        <w:rPr>
          <w:rFonts w:eastAsia="Arial Unicode MS"/>
          <w:i/>
          <w:w w:val="0"/>
          <w:sz w:val="18"/>
          <w:szCs w:val="18"/>
        </w:rPr>
        <w:t xml:space="preserve"> </w:t>
      </w:r>
      <w:r>
        <w:rPr>
          <w:rFonts w:eastAsia="Arial Unicode MS"/>
          <w:i/>
          <w:w w:val="0"/>
          <w:sz w:val="18"/>
          <w:szCs w:val="18"/>
        </w:rPr>
        <w:t xml:space="preserve">de </w:t>
      </w:r>
      <w:del w:id="324" w:author="Nathalia Esteves" w:date="2011-03-30T12:22:00Z">
        <w:r>
          <w:rPr>
            <w:rFonts w:eastAsia="Arial Unicode MS"/>
            <w:i/>
            <w:w w:val="0"/>
            <w:sz w:val="18"/>
            <w:szCs w:val="18"/>
          </w:rPr>
          <w:delText>[</w:delText>
        </w:r>
        <w:r>
          <w:rPr>
            <w:rFonts w:eastAsia="Arial Unicode MS"/>
            <w:i/>
            <w:w w:val="0"/>
            <w:sz w:val="18"/>
            <w:szCs w:val="18"/>
          </w:rPr>
          <w:sym w:font="Symbol" w:char="F0B7"/>
        </w:r>
        <w:r>
          <w:rPr>
            <w:rFonts w:eastAsia="Arial Unicode MS"/>
            <w:i/>
            <w:w w:val="0"/>
            <w:sz w:val="18"/>
            <w:szCs w:val="18"/>
          </w:rPr>
          <w:delText>]</w:delText>
        </w:r>
      </w:del>
      <w:ins w:id="325" w:author="Nathalia Esteves" w:date="2011-03-30T12:22:00Z">
        <w:r w:rsidR="005A61C3">
          <w:rPr>
            <w:rFonts w:eastAsia="Arial Unicode MS"/>
            <w:i/>
            <w:w w:val="0"/>
            <w:sz w:val="18"/>
            <w:szCs w:val="18"/>
          </w:rPr>
          <w:t>março</w:t>
        </w:r>
      </w:ins>
      <w:r w:rsidR="005A61C3">
        <w:rPr>
          <w:rFonts w:eastAsia="Arial Unicode MS"/>
          <w:i/>
          <w:w w:val="0"/>
          <w:sz w:val="18"/>
          <w:szCs w:val="18"/>
        </w:rPr>
        <w:t xml:space="preserve"> </w:t>
      </w:r>
      <w:r>
        <w:rPr>
          <w:rFonts w:eastAsia="Arial Unicode MS"/>
          <w:i/>
          <w:w w:val="0"/>
          <w:sz w:val="18"/>
          <w:szCs w:val="18"/>
        </w:rPr>
        <w:t>de 2011.</w:t>
      </w:r>
      <w:r w:rsidRPr="00D3716F">
        <w:rPr>
          <w:rFonts w:eastAsia="Arial Unicode MS"/>
          <w:i/>
          <w:w w:val="0"/>
          <w:sz w:val="18"/>
          <w:szCs w:val="18"/>
        </w:rPr>
        <w:t xml:space="preserve">] </w:t>
      </w:r>
    </w:p>
    <w:p w:rsidR="005C015E" w:rsidRPr="00D3716F" w:rsidRDefault="005C015E" w:rsidP="005C015E">
      <w:pPr>
        <w:suppressAutoHyphens/>
        <w:spacing w:line="312" w:lineRule="auto"/>
        <w:rPr>
          <w:sz w:val="22"/>
          <w:szCs w:val="22"/>
        </w:rPr>
      </w:pPr>
    </w:p>
    <w:p w:rsidR="005C015E" w:rsidRDefault="005C015E" w:rsidP="005C015E">
      <w:pPr>
        <w:suppressAutoHyphens/>
        <w:spacing w:line="312" w:lineRule="auto"/>
        <w:rPr>
          <w:sz w:val="22"/>
          <w:szCs w:val="22"/>
        </w:rPr>
      </w:pPr>
    </w:p>
    <w:p w:rsidR="00F53E93" w:rsidRDefault="00F53E93" w:rsidP="005C015E">
      <w:pPr>
        <w:suppressAutoHyphens/>
        <w:spacing w:line="312" w:lineRule="auto"/>
        <w:rPr>
          <w:sz w:val="22"/>
          <w:szCs w:val="22"/>
        </w:rPr>
      </w:pPr>
    </w:p>
    <w:p w:rsidR="00F53E93" w:rsidRPr="00D3716F" w:rsidRDefault="00F53E93" w:rsidP="005C015E">
      <w:pPr>
        <w:suppressAutoHyphens/>
        <w:spacing w:line="312" w:lineRule="auto"/>
        <w:rPr>
          <w:sz w:val="22"/>
          <w:szCs w:val="22"/>
        </w:rPr>
      </w:pPr>
    </w:p>
    <w:p w:rsidR="005C015E" w:rsidRPr="00D3716F" w:rsidRDefault="005C015E" w:rsidP="005C015E">
      <w:pPr>
        <w:suppressAutoHyphens/>
        <w:spacing w:line="312" w:lineRule="auto"/>
        <w:rPr>
          <w:sz w:val="22"/>
          <w:szCs w:val="22"/>
        </w:rPr>
      </w:pPr>
    </w:p>
    <w:tbl>
      <w:tblPr>
        <w:tblW w:w="0" w:type="auto"/>
        <w:jc w:val="center"/>
        <w:tblBorders>
          <w:top w:val="single" w:sz="4" w:space="0" w:color="auto"/>
        </w:tblBorders>
        <w:tblLayout w:type="fixed"/>
        <w:tblCellMar>
          <w:left w:w="70" w:type="dxa"/>
          <w:right w:w="70" w:type="dxa"/>
        </w:tblCellMar>
        <w:tblLook w:val="0000"/>
      </w:tblPr>
      <w:tblGrid>
        <w:gridCol w:w="4323"/>
        <w:gridCol w:w="4322"/>
      </w:tblGrid>
      <w:tr w:rsidR="005C015E" w:rsidRPr="00D3716F" w:rsidTr="0056268C">
        <w:tblPrEx>
          <w:tblCellMar>
            <w:top w:w="0" w:type="dxa"/>
            <w:bottom w:w="0" w:type="dxa"/>
          </w:tblCellMar>
        </w:tblPrEx>
        <w:trPr>
          <w:jc w:val="center"/>
        </w:trPr>
        <w:tc>
          <w:tcPr>
            <w:tcW w:w="8645" w:type="dxa"/>
            <w:gridSpan w:val="2"/>
          </w:tcPr>
          <w:p w:rsidR="005C015E" w:rsidRPr="00D3716F" w:rsidRDefault="00AF6FA5" w:rsidP="00AF6FA5">
            <w:pPr>
              <w:pStyle w:val="p0"/>
              <w:widowControl/>
              <w:tabs>
                <w:tab w:val="clear" w:pos="720"/>
              </w:tabs>
              <w:spacing w:line="312" w:lineRule="auto"/>
              <w:jc w:val="center"/>
              <w:rPr>
                <w:rFonts w:eastAsia="Arial Unicode MS"/>
                <w:b/>
                <w:smallCaps/>
                <w:szCs w:val="22"/>
              </w:rPr>
            </w:pPr>
            <w:r>
              <w:rPr>
                <w:rFonts w:ascii="Times New Roman" w:eastAsia="Arial Unicode MS" w:hAnsi="Times New Roman"/>
                <w:b/>
                <w:smallCaps/>
                <w:szCs w:val="22"/>
              </w:rPr>
              <w:t xml:space="preserve"> Oliveira Trust Distribuidora de Títulos e Valores Mobiliários S.A.</w:t>
            </w:r>
          </w:p>
        </w:tc>
      </w:tr>
      <w:tr w:rsidR="005C015E" w:rsidRPr="00D3716F" w:rsidTr="0056268C">
        <w:tblPrEx>
          <w:tblCellMar>
            <w:top w:w="0" w:type="dxa"/>
            <w:bottom w:w="0" w:type="dxa"/>
          </w:tblCellMar>
        </w:tblPrEx>
        <w:trPr>
          <w:jc w:val="center"/>
        </w:trPr>
        <w:tc>
          <w:tcPr>
            <w:tcW w:w="4323" w:type="dxa"/>
          </w:tcPr>
          <w:p w:rsidR="005C015E" w:rsidRPr="00D3716F" w:rsidRDefault="005C015E" w:rsidP="0056268C">
            <w:pPr>
              <w:spacing w:line="312" w:lineRule="auto"/>
              <w:rPr>
                <w:rFonts w:eastAsia="Arial Unicode MS"/>
                <w:w w:val="0"/>
                <w:sz w:val="22"/>
                <w:szCs w:val="22"/>
              </w:rPr>
            </w:pPr>
            <w:r w:rsidRPr="00D3716F">
              <w:rPr>
                <w:rFonts w:eastAsia="Arial Unicode MS"/>
                <w:smallCaps/>
                <w:w w:val="0"/>
                <w:sz w:val="22"/>
                <w:szCs w:val="22"/>
              </w:rPr>
              <w:t>P</w:t>
            </w:r>
            <w:r w:rsidRPr="00D3716F">
              <w:rPr>
                <w:rFonts w:eastAsia="Arial Unicode MS"/>
                <w:w w:val="0"/>
                <w:sz w:val="22"/>
                <w:szCs w:val="22"/>
              </w:rPr>
              <w:t>or:</w:t>
            </w:r>
          </w:p>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Cargo:</w:t>
            </w:r>
          </w:p>
        </w:tc>
        <w:tc>
          <w:tcPr>
            <w:tcW w:w="4322" w:type="dxa"/>
          </w:tcPr>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Por:</w:t>
            </w:r>
          </w:p>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Cargo:</w:t>
            </w:r>
          </w:p>
        </w:tc>
      </w:tr>
    </w:tbl>
    <w:p w:rsidR="00F53E93" w:rsidRDefault="00F53E93"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F53E93" w:rsidRPr="00D3716F" w:rsidRDefault="00F53E93" w:rsidP="00F53E93">
      <w:pPr>
        <w:spacing w:line="312" w:lineRule="auto"/>
        <w:jc w:val="both"/>
        <w:rPr>
          <w:rFonts w:eastAsia="Arial Unicode MS"/>
          <w:w w:val="0"/>
          <w:sz w:val="22"/>
          <w:szCs w:val="22"/>
        </w:rPr>
      </w:pPr>
      <w:r>
        <w:rPr>
          <w:sz w:val="22"/>
          <w:szCs w:val="22"/>
        </w:rPr>
        <w:br w:type="page"/>
      </w:r>
      <w:r w:rsidRPr="00D3716F">
        <w:rPr>
          <w:rFonts w:eastAsia="Arial Unicode MS"/>
          <w:i/>
          <w:w w:val="0"/>
          <w:sz w:val="18"/>
          <w:szCs w:val="18"/>
        </w:rPr>
        <w:t xml:space="preserve">[página de assinaturas </w:t>
      </w:r>
      <w:r>
        <w:rPr>
          <w:rFonts w:eastAsia="Arial Unicode MS"/>
          <w:i/>
          <w:w w:val="0"/>
          <w:sz w:val="18"/>
          <w:szCs w:val="18"/>
        </w:rPr>
        <w:t xml:space="preserve">3/4 </w:t>
      </w:r>
      <w:r w:rsidRPr="00D3716F">
        <w:rPr>
          <w:rFonts w:eastAsia="Arial Unicode MS"/>
          <w:i/>
          <w:w w:val="0"/>
          <w:sz w:val="18"/>
          <w:szCs w:val="18"/>
        </w:rPr>
        <w:t xml:space="preserve">do Instrumento Particular de Escritura da </w:t>
      </w:r>
      <w:r>
        <w:rPr>
          <w:rFonts w:eastAsia="Arial Unicode MS"/>
          <w:i/>
          <w:w w:val="0"/>
          <w:sz w:val="18"/>
          <w:szCs w:val="18"/>
        </w:rPr>
        <w:t>4</w:t>
      </w:r>
      <w:r w:rsidRPr="00D3716F">
        <w:rPr>
          <w:rFonts w:eastAsia="Arial Unicode MS"/>
          <w:i/>
          <w:w w:val="0"/>
          <w:sz w:val="18"/>
          <w:szCs w:val="18"/>
        </w:rPr>
        <w:t xml:space="preserve">ª Emissão de Debêntures Simples, não Conversíveis em Ações, </w:t>
      </w:r>
      <w:r>
        <w:rPr>
          <w:rFonts w:eastAsia="Arial Unicode MS"/>
          <w:i/>
          <w:w w:val="0"/>
          <w:sz w:val="18"/>
          <w:szCs w:val="18"/>
        </w:rPr>
        <w:t xml:space="preserve">em Série Única, </w:t>
      </w:r>
      <w:r w:rsidRPr="00D3716F">
        <w:rPr>
          <w:rFonts w:eastAsia="Arial Unicode MS"/>
          <w:i/>
          <w:w w:val="0"/>
          <w:sz w:val="18"/>
          <w:szCs w:val="18"/>
        </w:rPr>
        <w:t xml:space="preserve">da Espécie Quirografária, com Garantia Fidejussória, para Distribuição Pública com Esforços Restritos de Colocação, da </w:t>
      </w:r>
      <w:r>
        <w:rPr>
          <w:rFonts w:eastAsia="Arial Unicode MS"/>
          <w:i/>
          <w:w w:val="0"/>
          <w:sz w:val="18"/>
          <w:szCs w:val="18"/>
        </w:rPr>
        <w:t xml:space="preserve">Companhia Energética de Pernambuco – CELPE, celebrado em </w:t>
      </w:r>
      <w:del w:id="326" w:author="Nathalia Esteves" w:date="2011-03-30T12:22:00Z">
        <w:r>
          <w:rPr>
            <w:rFonts w:eastAsia="Arial Unicode MS"/>
            <w:i/>
            <w:w w:val="0"/>
            <w:sz w:val="18"/>
            <w:szCs w:val="18"/>
          </w:rPr>
          <w:delText>[</w:delText>
        </w:r>
        <w:r>
          <w:rPr>
            <w:rFonts w:eastAsia="Arial Unicode MS"/>
            <w:i/>
            <w:w w:val="0"/>
            <w:sz w:val="18"/>
            <w:szCs w:val="18"/>
          </w:rPr>
          <w:sym w:font="Symbol" w:char="F0B7"/>
        </w:r>
        <w:r>
          <w:rPr>
            <w:rFonts w:eastAsia="Arial Unicode MS"/>
            <w:i/>
            <w:w w:val="0"/>
            <w:sz w:val="18"/>
            <w:szCs w:val="18"/>
          </w:rPr>
          <w:delText>]</w:delText>
        </w:r>
      </w:del>
      <w:ins w:id="327" w:author="Nathalia Esteves" w:date="2011-03-30T12:22:00Z">
        <w:r w:rsidR="005A61C3">
          <w:rPr>
            <w:rFonts w:eastAsia="Arial Unicode MS"/>
            <w:i/>
            <w:w w:val="0"/>
            <w:sz w:val="18"/>
            <w:szCs w:val="18"/>
          </w:rPr>
          <w:t>31</w:t>
        </w:r>
      </w:ins>
      <w:r w:rsidR="005A61C3">
        <w:rPr>
          <w:rFonts w:eastAsia="Arial Unicode MS"/>
          <w:i/>
          <w:w w:val="0"/>
          <w:sz w:val="18"/>
          <w:szCs w:val="18"/>
        </w:rPr>
        <w:t xml:space="preserve"> </w:t>
      </w:r>
      <w:r>
        <w:rPr>
          <w:rFonts w:eastAsia="Arial Unicode MS"/>
          <w:i/>
          <w:w w:val="0"/>
          <w:sz w:val="18"/>
          <w:szCs w:val="18"/>
        </w:rPr>
        <w:t xml:space="preserve">de </w:t>
      </w:r>
      <w:del w:id="328" w:author="Nathalia Esteves" w:date="2011-03-30T12:22:00Z">
        <w:r>
          <w:rPr>
            <w:rFonts w:eastAsia="Arial Unicode MS"/>
            <w:i/>
            <w:w w:val="0"/>
            <w:sz w:val="18"/>
            <w:szCs w:val="18"/>
          </w:rPr>
          <w:delText>[</w:delText>
        </w:r>
        <w:r>
          <w:rPr>
            <w:rFonts w:eastAsia="Arial Unicode MS"/>
            <w:i/>
            <w:w w:val="0"/>
            <w:sz w:val="18"/>
            <w:szCs w:val="18"/>
          </w:rPr>
          <w:sym w:font="Symbol" w:char="F0B7"/>
        </w:r>
        <w:r>
          <w:rPr>
            <w:rFonts w:eastAsia="Arial Unicode MS"/>
            <w:i/>
            <w:w w:val="0"/>
            <w:sz w:val="18"/>
            <w:szCs w:val="18"/>
          </w:rPr>
          <w:delText>]</w:delText>
        </w:r>
      </w:del>
      <w:ins w:id="329" w:author="Nathalia Esteves" w:date="2011-03-30T12:22:00Z">
        <w:r w:rsidR="005A61C3">
          <w:rPr>
            <w:rFonts w:eastAsia="Arial Unicode MS"/>
            <w:i/>
            <w:w w:val="0"/>
            <w:sz w:val="18"/>
            <w:szCs w:val="18"/>
          </w:rPr>
          <w:t>março</w:t>
        </w:r>
      </w:ins>
      <w:r w:rsidR="005A61C3">
        <w:rPr>
          <w:rFonts w:eastAsia="Arial Unicode MS"/>
          <w:i/>
          <w:w w:val="0"/>
          <w:sz w:val="18"/>
          <w:szCs w:val="18"/>
        </w:rPr>
        <w:t xml:space="preserve"> </w:t>
      </w:r>
      <w:r>
        <w:rPr>
          <w:rFonts w:eastAsia="Arial Unicode MS"/>
          <w:i/>
          <w:w w:val="0"/>
          <w:sz w:val="18"/>
          <w:szCs w:val="18"/>
        </w:rPr>
        <w:t>de 2011.</w:t>
      </w:r>
      <w:r w:rsidRPr="00D3716F">
        <w:rPr>
          <w:rFonts w:eastAsia="Arial Unicode MS"/>
          <w:i/>
          <w:w w:val="0"/>
          <w:sz w:val="18"/>
          <w:szCs w:val="18"/>
        </w:rPr>
        <w:t xml:space="preserve">] </w:t>
      </w: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F53E93" w:rsidRDefault="00F53E93"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F53E93" w:rsidRPr="00D3716F" w:rsidRDefault="00F53E93"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tbl>
      <w:tblPr>
        <w:tblW w:w="0" w:type="auto"/>
        <w:jc w:val="center"/>
        <w:tblBorders>
          <w:top w:val="single" w:sz="4" w:space="0" w:color="auto"/>
        </w:tblBorders>
        <w:tblLayout w:type="fixed"/>
        <w:tblCellMar>
          <w:left w:w="70" w:type="dxa"/>
          <w:right w:w="70" w:type="dxa"/>
        </w:tblCellMar>
        <w:tblLook w:val="0000"/>
      </w:tblPr>
      <w:tblGrid>
        <w:gridCol w:w="4323"/>
        <w:gridCol w:w="4322"/>
      </w:tblGrid>
      <w:tr w:rsidR="005C015E" w:rsidRPr="00D3716F" w:rsidTr="0056268C">
        <w:tblPrEx>
          <w:tblCellMar>
            <w:top w:w="0" w:type="dxa"/>
            <w:bottom w:w="0" w:type="dxa"/>
          </w:tblCellMar>
        </w:tblPrEx>
        <w:trPr>
          <w:jc w:val="center"/>
        </w:trPr>
        <w:tc>
          <w:tcPr>
            <w:tcW w:w="8645" w:type="dxa"/>
            <w:gridSpan w:val="2"/>
          </w:tcPr>
          <w:p w:rsidR="005C015E" w:rsidRPr="00D3716F" w:rsidRDefault="00146602" w:rsidP="00146602">
            <w:pPr>
              <w:spacing w:line="312" w:lineRule="auto"/>
              <w:jc w:val="center"/>
              <w:rPr>
                <w:rFonts w:eastAsia="Arial Unicode MS"/>
                <w:w w:val="0"/>
                <w:sz w:val="22"/>
                <w:szCs w:val="22"/>
              </w:rPr>
            </w:pPr>
            <w:r>
              <w:rPr>
                <w:rFonts w:eastAsia="Arial Unicode MS"/>
                <w:b/>
                <w:smallCaps/>
                <w:w w:val="0"/>
                <w:sz w:val="22"/>
                <w:szCs w:val="22"/>
              </w:rPr>
              <w:t>NeoEnergia S.A.</w:t>
            </w:r>
          </w:p>
        </w:tc>
      </w:tr>
      <w:tr w:rsidR="005C015E" w:rsidRPr="00D3716F" w:rsidTr="0056268C">
        <w:tblPrEx>
          <w:tblCellMar>
            <w:top w:w="0" w:type="dxa"/>
            <w:bottom w:w="0" w:type="dxa"/>
          </w:tblCellMar>
        </w:tblPrEx>
        <w:trPr>
          <w:jc w:val="center"/>
        </w:trPr>
        <w:tc>
          <w:tcPr>
            <w:tcW w:w="4323" w:type="dxa"/>
          </w:tcPr>
          <w:p w:rsidR="005C015E" w:rsidRPr="00D3716F" w:rsidRDefault="005C015E" w:rsidP="0056268C">
            <w:pPr>
              <w:spacing w:line="312" w:lineRule="auto"/>
              <w:rPr>
                <w:rFonts w:eastAsia="Arial Unicode MS"/>
                <w:w w:val="0"/>
                <w:sz w:val="22"/>
                <w:szCs w:val="22"/>
              </w:rPr>
            </w:pPr>
            <w:r w:rsidRPr="00D3716F">
              <w:rPr>
                <w:rFonts w:eastAsia="Arial Unicode MS"/>
                <w:smallCaps/>
                <w:w w:val="0"/>
                <w:sz w:val="22"/>
                <w:szCs w:val="22"/>
              </w:rPr>
              <w:t>P</w:t>
            </w:r>
            <w:r w:rsidRPr="00D3716F">
              <w:rPr>
                <w:rFonts w:eastAsia="Arial Unicode MS"/>
                <w:w w:val="0"/>
                <w:sz w:val="22"/>
                <w:szCs w:val="22"/>
              </w:rPr>
              <w:t>or:</w:t>
            </w:r>
          </w:p>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Cargo:</w:t>
            </w:r>
          </w:p>
        </w:tc>
        <w:tc>
          <w:tcPr>
            <w:tcW w:w="4322" w:type="dxa"/>
          </w:tcPr>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Por:</w:t>
            </w:r>
          </w:p>
          <w:p w:rsidR="005C015E" w:rsidRPr="00D3716F" w:rsidRDefault="005C015E" w:rsidP="0056268C">
            <w:pPr>
              <w:spacing w:line="312" w:lineRule="auto"/>
              <w:rPr>
                <w:rFonts w:eastAsia="Arial Unicode MS"/>
                <w:w w:val="0"/>
                <w:sz w:val="22"/>
                <w:szCs w:val="22"/>
              </w:rPr>
            </w:pPr>
            <w:r w:rsidRPr="00D3716F">
              <w:rPr>
                <w:rFonts w:eastAsia="Arial Unicode MS"/>
                <w:w w:val="0"/>
                <w:sz w:val="22"/>
                <w:szCs w:val="22"/>
              </w:rPr>
              <w:t>Cargo:</w:t>
            </w:r>
          </w:p>
        </w:tc>
      </w:tr>
    </w:tbl>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Pr="00D3716F" w:rsidRDefault="00F53E93"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r>
        <w:rPr>
          <w:rFonts w:ascii="Times New Roman" w:hAnsi="Times New Roman"/>
          <w:sz w:val="22"/>
          <w:szCs w:val="22"/>
        </w:rPr>
        <w:br w:type="page"/>
      </w:r>
      <w:r w:rsidRPr="00D3716F">
        <w:rPr>
          <w:rFonts w:eastAsia="Arial Unicode MS"/>
          <w:i/>
          <w:w w:val="0"/>
          <w:sz w:val="18"/>
          <w:szCs w:val="18"/>
        </w:rPr>
        <w:t xml:space="preserve">[página de assinaturas </w:t>
      </w:r>
      <w:r>
        <w:rPr>
          <w:rFonts w:eastAsia="Arial Unicode MS"/>
          <w:i/>
          <w:w w:val="0"/>
          <w:sz w:val="18"/>
          <w:szCs w:val="18"/>
        </w:rPr>
        <w:t xml:space="preserve">4/4 </w:t>
      </w:r>
      <w:r w:rsidRPr="00D3716F">
        <w:rPr>
          <w:rFonts w:eastAsia="Arial Unicode MS"/>
          <w:i/>
          <w:w w:val="0"/>
          <w:sz w:val="18"/>
          <w:szCs w:val="18"/>
        </w:rPr>
        <w:t xml:space="preserve">do Instrumento Particular de Escritura da </w:t>
      </w:r>
      <w:r>
        <w:rPr>
          <w:rFonts w:eastAsia="Arial Unicode MS"/>
          <w:i/>
          <w:w w:val="0"/>
          <w:sz w:val="18"/>
          <w:szCs w:val="18"/>
        </w:rPr>
        <w:t>4</w:t>
      </w:r>
      <w:r w:rsidRPr="00D3716F">
        <w:rPr>
          <w:rFonts w:eastAsia="Arial Unicode MS"/>
          <w:i/>
          <w:w w:val="0"/>
          <w:sz w:val="18"/>
          <w:szCs w:val="18"/>
        </w:rPr>
        <w:t xml:space="preserve">ª Emissão de Debêntures Simples, não Conversíveis em Ações, </w:t>
      </w:r>
      <w:r>
        <w:rPr>
          <w:rFonts w:eastAsia="Arial Unicode MS"/>
          <w:i/>
          <w:w w:val="0"/>
          <w:sz w:val="18"/>
          <w:szCs w:val="18"/>
        </w:rPr>
        <w:t xml:space="preserve">em Série Única, </w:t>
      </w:r>
      <w:r w:rsidRPr="00D3716F">
        <w:rPr>
          <w:rFonts w:eastAsia="Arial Unicode MS"/>
          <w:i/>
          <w:w w:val="0"/>
          <w:sz w:val="18"/>
          <w:szCs w:val="18"/>
        </w:rPr>
        <w:t xml:space="preserve">da Espécie Quirografária, com Garantia Fidejussória, para Distribuição Pública com Esforços Restritos de Colocação, da </w:t>
      </w:r>
      <w:r>
        <w:rPr>
          <w:rFonts w:eastAsia="Arial Unicode MS"/>
          <w:i/>
          <w:w w:val="0"/>
          <w:sz w:val="18"/>
          <w:szCs w:val="18"/>
        </w:rPr>
        <w:t xml:space="preserve">Companhia Energética de Pernambuco – CELPE, celebrado em </w:t>
      </w:r>
      <w:del w:id="330" w:author="Nathalia Esteves" w:date="2011-03-30T12:22:00Z">
        <w:r>
          <w:rPr>
            <w:rFonts w:eastAsia="Arial Unicode MS"/>
            <w:i/>
            <w:w w:val="0"/>
            <w:sz w:val="18"/>
            <w:szCs w:val="18"/>
          </w:rPr>
          <w:delText>[</w:delText>
        </w:r>
        <w:r>
          <w:rPr>
            <w:rFonts w:eastAsia="Arial Unicode MS"/>
            <w:i/>
            <w:w w:val="0"/>
            <w:sz w:val="18"/>
            <w:szCs w:val="18"/>
          </w:rPr>
          <w:sym w:font="Symbol" w:char="F0B7"/>
        </w:r>
        <w:r>
          <w:rPr>
            <w:rFonts w:eastAsia="Arial Unicode MS"/>
            <w:i/>
            <w:w w:val="0"/>
            <w:sz w:val="18"/>
            <w:szCs w:val="18"/>
          </w:rPr>
          <w:delText>]</w:delText>
        </w:r>
      </w:del>
      <w:ins w:id="331" w:author="Nathalia Esteves" w:date="2011-03-30T12:22:00Z">
        <w:r w:rsidR="005A61C3">
          <w:rPr>
            <w:rFonts w:eastAsia="Arial Unicode MS"/>
            <w:i/>
            <w:w w:val="0"/>
            <w:sz w:val="18"/>
            <w:szCs w:val="18"/>
          </w:rPr>
          <w:t>31</w:t>
        </w:r>
      </w:ins>
      <w:r w:rsidR="005A61C3">
        <w:rPr>
          <w:rFonts w:eastAsia="Arial Unicode MS"/>
          <w:i/>
          <w:w w:val="0"/>
          <w:sz w:val="18"/>
          <w:szCs w:val="18"/>
        </w:rPr>
        <w:t xml:space="preserve"> </w:t>
      </w:r>
      <w:r>
        <w:rPr>
          <w:rFonts w:eastAsia="Arial Unicode MS"/>
          <w:i/>
          <w:w w:val="0"/>
          <w:sz w:val="18"/>
          <w:szCs w:val="18"/>
        </w:rPr>
        <w:t xml:space="preserve">de </w:t>
      </w:r>
      <w:del w:id="332" w:author="Nathalia Esteves" w:date="2011-03-30T12:22:00Z">
        <w:r>
          <w:rPr>
            <w:rFonts w:eastAsia="Arial Unicode MS"/>
            <w:i/>
            <w:w w:val="0"/>
            <w:sz w:val="18"/>
            <w:szCs w:val="18"/>
          </w:rPr>
          <w:delText>[</w:delText>
        </w:r>
        <w:r>
          <w:rPr>
            <w:rFonts w:eastAsia="Arial Unicode MS"/>
            <w:i/>
            <w:w w:val="0"/>
            <w:sz w:val="18"/>
            <w:szCs w:val="18"/>
          </w:rPr>
          <w:sym w:font="Symbol" w:char="F0B7"/>
        </w:r>
        <w:r>
          <w:rPr>
            <w:rFonts w:eastAsia="Arial Unicode MS"/>
            <w:i/>
            <w:w w:val="0"/>
            <w:sz w:val="18"/>
            <w:szCs w:val="18"/>
          </w:rPr>
          <w:delText>]</w:delText>
        </w:r>
      </w:del>
      <w:ins w:id="333" w:author="Nathalia Esteves" w:date="2011-03-30T12:22:00Z">
        <w:r w:rsidR="005A61C3">
          <w:rPr>
            <w:rFonts w:eastAsia="Arial Unicode MS"/>
            <w:i/>
            <w:w w:val="0"/>
            <w:sz w:val="18"/>
            <w:szCs w:val="18"/>
          </w:rPr>
          <w:t>março</w:t>
        </w:r>
      </w:ins>
      <w:r w:rsidR="005A61C3">
        <w:rPr>
          <w:rFonts w:eastAsia="Arial Unicode MS"/>
          <w:i/>
          <w:w w:val="0"/>
          <w:sz w:val="18"/>
          <w:szCs w:val="18"/>
        </w:rPr>
        <w:t xml:space="preserve"> </w:t>
      </w:r>
      <w:r>
        <w:rPr>
          <w:rFonts w:eastAsia="Arial Unicode MS"/>
          <w:i/>
          <w:w w:val="0"/>
          <w:sz w:val="18"/>
          <w:szCs w:val="18"/>
        </w:rPr>
        <w:t>de 2011.</w:t>
      </w:r>
      <w:r w:rsidRPr="00D3716F">
        <w:rPr>
          <w:rFonts w:eastAsia="Arial Unicode MS"/>
          <w:i/>
          <w:w w:val="0"/>
          <w:sz w:val="18"/>
          <w:szCs w:val="18"/>
        </w:rPr>
        <w:t>]</w:t>
      </w:r>
    </w:p>
    <w:p w:rsidR="00F53E93" w:rsidRDefault="00F53E93"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Pr="005A61C3"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b/>
          <w:smallCaps/>
          <w:sz w:val="22"/>
          <w:rPrChange w:id="334" w:author="Nathalia Esteves" w:date="2011-03-30T12:22:00Z">
            <w:rPr>
              <w:rFonts w:ascii="Times New Roman" w:hAnsi="Times New Roman"/>
              <w:sz w:val="22"/>
            </w:rPr>
          </w:rPrChange>
        </w:rPr>
      </w:pPr>
      <w:r w:rsidRPr="005A61C3">
        <w:rPr>
          <w:rFonts w:ascii="Times New Roman" w:hAnsi="Times New Roman"/>
          <w:b/>
          <w:smallCaps/>
          <w:sz w:val="22"/>
          <w:rPrChange w:id="335" w:author="Nathalia Esteves" w:date="2011-03-30T12:22:00Z">
            <w:rPr>
              <w:rFonts w:ascii="Times New Roman" w:hAnsi="Times New Roman"/>
              <w:sz w:val="22"/>
            </w:rPr>
          </w:rPrChange>
        </w:rPr>
        <w:t>Testemunhas:</w:t>
      </w: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p w:rsidR="005C015E" w:rsidRPr="00D3716F" w:rsidRDefault="005C015E" w:rsidP="005C015E">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p>
    <w:tbl>
      <w:tblPr>
        <w:tblW w:w="8717" w:type="dxa"/>
        <w:jc w:val="center"/>
        <w:tblLayout w:type="fixed"/>
        <w:tblCellMar>
          <w:left w:w="70" w:type="dxa"/>
          <w:right w:w="70" w:type="dxa"/>
        </w:tblCellMar>
        <w:tblLook w:val="0000"/>
      </w:tblPr>
      <w:tblGrid>
        <w:gridCol w:w="4323"/>
        <w:gridCol w:w="4394"/>
      </w:tblGrid>
      <w:tr w:rsidR="005C015E" w:rsidRPr="00D3716F" w:rsidTr="0056268C">
        <w:tblPrEx>
          <w:tblCellMar>
            <w:top w:w="0" w:type="dxa"/>
            <w:bottom w:w="0" w:type="dxa"/>
          </w:tblCellMar>
        </w:tblPrEx>
        <w:trPr>
          <w:jc w:val="center"/>
        </w:trPr>
        <w:tc>
          <w:tcPr>
            <w:tcW w:w="4323" w:type="dxa"/>
          </w:tcPr>
          <w:p w:rsidR="005C015E" w:rsidRPr="00D3716F" w:rsidRDefault="005C015E" w:rsidP="0056268C">
            <w:pPr>
              <w:suppressAutoHyphens/>
              <w:spacing w:line="312" w:lineRule="auto"/>
              <w:jc w:val="both"/>
              <w:rPr>
                <w:sz w:val="22"/>
                <w:szCs w:val="22"/>
              </w:rPr>
            </w:pPr>
            <w:r w:rsidRPr="00D3716F">
              <w:rPr>
                <w:sz w:val="22"/>
                <w:szCs w:val="22"/>
              </w:rPr>
              <w:t>1.______________________________</w:t>
            </w:r>
          </w:p>
        </w:tc>
        <w:tc>
          <w:tcPr>
            <w:tcW w:w="4394" w:type="dxa"/>
          </w:tcPr>
          <w:p w:rsidR="005C015E" w:rsidRPr="00D3716F" w:rsidRDefault="005C015E" w:rsidP="0056268C">
            <w:pPr>
              <w:suppressAutoHyphens/>
              <w:spacing w:line="312" w:lineRule="auto"/>
              <w:jc w:val="both"/>
              <w:rPr>
                <w:sz w:val="22"/>
                <w:szCs w:val="22"/>
              </w:rPr>
            </w:pPr>
            <w:r w:rsidRPr="00D3716F">
              <w:rPr>
                <w:sz w:val="22"/>
                <w:szCs w:val="22"/>
              </w:rPr>
              <w:t>2.______________________________</w:t>
            </w:r>
          </w:p>
        </w:tc>
      </w:tr>
      <w:tr w:rsidR="005C015E" w:rsidRPr="00D3716F" w:rsidTr="0056268C">
        <w:tblPrEx>
          <w:tblCellMar>
            <w:top w:w="0" w:type="dxa"/>
            <w:bottom w:w="0" w:type="dxa"/>
          </w:tblCellMar>
        </w:tblPrEx>
        <w:trPr>
          <w:jc w:val="center"/>
        </w:trPr>
        <w:tc>
          <w:tcPr>
            <w:tcW w:w="4323" w:type="dxa"/>
          </w:tcPr>
          <w:p w:rsidR="005C015E" w:rsidRPr="00D3716F" w:rsidRDefault="005C015E" w:rsidP="0056268C">
            <w:pPr>
              <w:pStyle w:val="para"/>
              <w:widowControl/>
              <w:tabs>
                <w:tab w:val="clear" w:pos="0"/>
                <w:tab w:val="clear" w:pos="1418"/>
                <w:tab w:val="clear" w:pos="2835"/>
                <w:tab w:val="clear" w:pos="4252"/>
              </w:tabs>
              <w:suppressAutoHyphens/>
              <w:spacing w:after="0" w:line="312" w:lineRule="auto"/>
              <w:rPr>
                <w:rFonts w:ascii="Times New Roman" w:hAnsi="Times New Roman"/>
                <w:sz w:val="22"/>
                <w:szCs w:val="22"/>
              </w:rPr>
            </w:pPr>
            <w:r w:rsidRPr="00D3716F">
              <w:rPr>
                <w:rFonts w:ascii="Times New Roman" w:hAnsi="Times New Roman"/>
                <w:sz w:val="22"/>
                <w:szCs w:val="22"/>
              </w:rPr>
              <w:t>Nome:</w:t>
            </w:r>
          </w:p>
        </w:tc>
        <w:tc>
          <w:tcPr>
            <w:tcW w:w="4394" w:type="dxa"/>
          </w:tcPr>
          <w:p w:rsidR="005C015E" w:rsidRPr="00D3716F" w:rsidRDefault="005C015E" w:rsidP="0056268C">
            <w:pPr>
              <w:suppressAutoHyphens/>
              <w:spacing w:line="312" w:lineRule="auto"/>
              <w:jc w:val="both"/>
              <w:rPr>
                <w:sz w:val="22"/>
                <w:szCs w:val="22"/>
              </w:rPr>
            </w:pPr>
            <w:r w:rsidRPr="00D3716F">
              <w:rPr>
                <w:sz w:val="22"/>
                <w:szCs w:val="22"/>
              </w:rPr>
              <w:t>Nome:</w:t>
            </w:r>
          </w:p>
        </w:tc>
      </w:tr>
      <w:tr w:rsidR="005C015E" w:rsidRPr="000944F8" w:rsidTr="0056268C">
        <w:tblPrEx>
          <w:tblCellMar>
            <w:top w:w="0" w:type="dxa"/>
            <w:bottom w:w="0" w:type="dxa"/>
          </w:tblCellMar>
        </w:tblPrEx>
        <w:trPr>
          <w:jc w:val="center"/>
        </w:trPr>
        <w:tc>
          <w:tcPr>
            <w:tcW w:w="4323" w:type="dxa"/>
          </w:tcPr>
          <w:p w:rsidR="005C015E" w:rsidRPr="00D3716F" w:rsidRDefault="005C015E" w:rsidP="0056268C">
            <w:pPr>
              <w:suppressAutoHyphens/>
              <w:spacing w:line="312" w:lineRule="auto"/>
              <w:jc w:val="both"/>
              <w:rPr>
                <w:sz w:val="22"/>
                <w:szCs w:val="22"/>
              </w:rPr>
            </w:pPr>
            <w:r w:rsidRPr="00D3716F">
              <w:rPr>
                <w:sz w:val="22"/>
                <w:szCs w:val="22"/>
              </w:rPr>
              <w:t>RG:</w:t>
            </w:r>
          </w:p>
        </w:tc>
        <w:tc>
          <w:tcPr>
            <w:tcW w:w="4394" w:type="dxa"/>
          </w:tcPr>
          <w:p w:rsidR="005C015E" w:rsidRPr="000944F8" w:rsidRDefault="005C015E" w:rsidP="0056268C">
            <w:pPr>
              <w:suppressAutoHyphens/>
              <w:spacing w:line="312" w:lineRule="auto"/>
              <w:jc w:val="both"/>
              <w:rPr>
                <w:sz w:val="22"/>
                <w:szCs w:val="22"/>
              </w:rPr>
            </w:pPr>
            <w:r w:rsidRPr="00D3716F">
              <w:rPr>
                <w:sz w:val="22"/>
                <w:szCs w:val="22"/>
              </w:rPr>
              <w:t>RG:</w:t>
            </w:r>
          </w:p>
        </w:tc>
      </w:tr>
    </w:tbl>
    <w:p w:rsidR="005C015E" w:rsidRPr="000944F8" w:rsidRDefault="005C015E" w:rsidP="005C015E">
      <w:pPr>
        <w:pStyle w:val="Ttulo9"/>
      </w:pPr>
    </w:p>
    <w:p w:rsidR="005C015E" w:rsidRPr="004D15A8" w:rsidRDefault="005C015E" w:rsidP="005C015E">
      <w:pPr>
        <w:spacing w:line="312" w:lineRule="auto"/>
        <w:jc w:val="center"/>
        <w:rPr>
          <w:b/>
          <w:sz w:val="22"/>
          <w:szCs w:val="22"/>
        </w:rPr>
      </w:pPr>
    </w:p>
    <w:p w:rsidR="00A739AA" w:rsidRPr="005C015E" w:rsidRDefault="00A739AA" w:rsidP="005C015E">
      <w:pPr>
        <w:rPr>
          <w:szCs w:val="22"/>
        </w:rPr>
      </w:pPr>
    </w:p>
    <w:sectPr w:rsidR="00A739AA" w:rsidRPr="005C015E" w:rsidSect="003A2DD3">
      <w:headerReference w:type="default" r:id="rId25"/>
      <w:footerReference w:type="even" r:id="rId26"/>
      <w:footerReference w:type="default" r:id="rId27"/>
      <w:pgSz w:w="12242" w:h="15842" w:code="1"/>
      <w:pgMar w:top="1531" w:right="1701" w:bottom="1531" w:left="1701" w:header="720" w:footer="72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Nathalia Esteves" w:date="2011-03-29T19:13:00Z" w:initials="NE">
    <w:p w:rsidR="00B03459" w:rsidRDefault="00B03459">
      <w:pPr>
        <w:pStyle w:val="Textodecomentrio"/>
      </w:pPr>
      <w:r>
        <w:rPr>
          <w:rStyle w:val="Refdecomentrio"/>
        </w:rPr>
        <w:annotationRef/>
      </w:r>
      <w:r>
        <w:t>O arquivamento e publicação são pré requisitos para a emissão, conforme art. 62, da LSA.</w:t>
      </w:r>
    </w:p>
  </w:comment>
  <w:comment w:id="41" w:author="Nathalia Esteves" w:date="2011-03-29T19:13:00Z" w:initials="NE">
    <w:p w:rsidR="00B03459" w:rsidRDefault="00B03459">
      <w:pPr>
        <w:pStyle w:val="Textodecomentrio"/>
      </w:pPr>
      <w:r>
        <w:rPr>
          <w:rStyle w:val="Refdecomentrio"/>
        </w:rPr>
        <w:annotationRef/>
      </w:r>
      <w:r>
        <w:t>Conforme definição acima.</w:t>
      </w:r>
    </w:p>
  </w:comment>
  <w:comment w:id="225" w:author="Nathalia Esteves" w:date="2011-03-29T19:13:00Z" w:initials="NE">
    <w:p w:rsidR="00B03459" w:rsidRDefault="00B03459">
      <w:pPr>
        <w:pStyle w:val="Textodecomentrio"/>
      </w:pPr>
      <w:r>
        <w:rPr>
          <w:rStyle w:val="Refdecomentrio"/>
        </w:rPr>
        <w:annotationRef/>
      </w:r>
      <w:r>
        <w:t>Favor voltar a redação original de todas as cláusulas que tratam da remuneração do Agente Fiduciário, dentre elas: 7.7.6; 7.7.7; 7.7.8; 7.8 e 7.8.5.</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602" w:rsidRDefault="00462602">
      <w:r>
        <w:separator/>
      </w:r>
    </w:p>
    <w:p w:rsidR="00462602" w:rsidRDefault="00462602"/>
  </w:endnote>
  <w:endnote w:type="continuationSeparator" w:id="0">
    <w:p w:rsidR="00462602" w:rsidRDefault="00462602">
      <w:r>
        <w:continuationSeparator/>
      </w:r>
    </w:p>
    <w:p w:rsidR="00462602" w:rsidRDefault="0046260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Frutiger Light">
    <w:altName w:val="MV Boli"/>
    <w:charset w:val="00"/>
    <w:family w:val="roman"/>
    <w:pitch w:val="variable"/>
    <w:sig w:usb0="00000003" w:usb1="00000000" w:usb2="00000000" w:usb3="00000000" w:csb0="00000001" w:csb1="00000000"/>
  </w:font>
  <w:font w:name="Univers (W1)">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E9C" w:rsidRDefault="005F0E9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F0E9C" w:rsidRDefault="005F0E9C">
    <w:pPr>
      <w:pStyle w:val="Rodap"/>
    </w:pPr>
  </w:p>
  <w:p w:rsidR="005F0E9C" w:rsidRDefault="005F0E9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E9C" w:rsidRPr="00F53E93" w:rsidRDefault="005A61C3" w:rsidP="003B68DF">
    <w:pPr>
      <w:pStyle w:val="Rodap"/>
      <w:rPr>
        <w:sz w:val="18"/>
        <w:szCs w:val="18"/>
      </w:rPr>
    </w:pPr>
    <w:fldSimple w:instr=" DOCPROPERTY &quot;iManageFooter&quot;  \* MERGEFORMAT ">
      <w:r>
        <w:rPr>
          <w:sz w:val="12"/>
        </w:rPr>
        <w:t xml:space="preserve">Text_SP  </w:t>
      </w:r>
      <w:del w:id="336" w:author="Nathalia Esteves" w:date="2011-03-30T12:22:00Z">
        <w:r w:rsidR="00B03459">
          <w:rPr>
            <w:sz w:val="12"/>
          </w:rPr>
          <w:delText>3592661v10</w:delText>
        </w:r>
      </w:del>
      <w:ins w:id="337" w:author="Nathalia Esteves" w:date="2011-03-30T12:22:00Z">
        <w:r>
          <w:rPr>
            <w:sz w:val="12"/>
          </w:rPr>
          <w:t>3592661v11</w:t>
        </w:r>
      </w:ins>
      <w:r>
        <w:rPr>
          <w:sz w:val="12"/>
        </w:rPr>
        <w:t xml:space="preserve">  410/182 </w:t>
      </w:r>
    </w:fldSimple>
    <w:r w:rsidR="005F0E9C">
      <w:rPr>
        <w:sz w:val="12"/>
      </w:rPr>
      <w:tab/>
    </w:r>
    <w:r w:rsidR="005F0E9C">
      <w:rPr>
        <w:sz w:val="12"/>
      </w:rPr>
      <w:tab/>
    </w:r>
    <w:r w:rsidR="005F0E9C" w:rsidRPr="00F53E93">
      <w:rPr>
        <w:sz w:val="18"/>
        <w:szCs w:val="18"/>
      </w:rPr>
      <w:fldChar w:fldCharType="begin"/>
    </w:r>
    <w:r w:rsidR="005F0E9C" w:rsidRPr="00F53E93">
      <w:rPr>
        <w:sz w:val="18"/>
        <w:szCs w:val="18"/>
      </w:rPr>
      <w:instrText xml:space="preserve"> PAGE   \* MERGEFORMAT </w:instrText>
    </w:r>
    <w:r w:rsidR="005F0E9C" w:rsidRPr="00F53E93">
      <w:rPr>
        <w:sz w:val="18"/>
        <w:szCs w:val="18"/>
      </w:rPr>
      <w:fldChar w:fldCharType="separate"/>
    </w:r>
    <w:r w:rsidR="00462602">
      <w:rPr>
        <w:noProof/>
        <w:sz w:val="18"/>
        <w:szCs w:val="18"/>
      </w:rPr>
      <w:t>2</w:t>
    </w:r>
    <w:r w:rsidR="005F0E9C" w:rsidRPr="00F53E93">
      <w:rPr>
        <w:sz w:val="18"/>
        <w:szCs w:val="18"/>
      </w:rPr>
      <w:fldChar w:fldCharType="end"/>
    </w:r>
  </w:p>
  <w:p w:rsidR="005F0E9C" w:rsidRPr="00364057" w:rsidRDefault="005F0E9C" w:rsidP="00364057">
    <w:pPr>
      <w:pStyle w:val="Rodap"/>
      <w:rPr>
        <w:rFonts w:ascii="Frutiger Light" w:hAnsi="Frutiger Light" w:cs="Tahoma"/>
        <w:sz w:val="12"/>
      </w:rPr>
    </w:pPr>
  </w:p>
  <w:p w:rsidR="005F0E9C" w:rsidRDefault="005F0E9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602" w:rsidRDefault="00462602">
      <w:r>
        <w:separator/>
      </w:r>
    </w:p>
    <w:p w:rsidR="00462602" w:rsidRDefault="00462602"/>
  </w:footnote>
  <w:footnote w:type="continuationSeparator" w:id="0">
    <w:p w:rsidR="00462602" w:rsidRDefault="00462602">
      <w:r>
        <w:continuationSeparator/>
      </w:r>
    </w:p>
    <w:p w:rsidR="00462602" w:rsidRDefault="0046260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E9C" w:rsidRPr="00666730" w:rsidRDefault="005F0E9C">
    <w:pPr>
      <w:pStyle w:val="Cabealho"/>
      <w:jc w:val="right"/>
      <w:rPr>
        <w:b/>
        <w:smallCaps/>
      </w:rPr>
    </w:pPr>
  </w:p>
  <w:p w:rsidR="005F0E9C" w:rsidRDefault="005F0E9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5C83162"/>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3D171C"/>
    <w:multiLevelType w:val="hybridMultilevel"/>
    <w:tmpl w:val="5FF6C10C"/>
    <w:lvl w:ilvl="0" w:tplc="76041656">
      <w:start w:val="1"/>
      <w:numFmt w:val="lowerLetter"/>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3">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4">
    <w:nsid w:val="666E57BD"/>
    <w:multiLevelType w:val="hybridMultilevel"/>
    <w:tmpl w:val="D5EA2DCA"/>
    <w:lvl w:ilvl="0" w:tplc="74E60ADC">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stylePaneFormatFilter w:val="3F01"/>
  <w:trackRevisions/>
  <w:doNotTrackMoves/>
  <w:defaultTabStop w:val="72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448C4"/>
    <w:rsid w:val="00000721"/>
    <w:rsid w:val="00002791"/>
    <w:rsid w:val="00002FE2"/>
    <w:rsid w:val="00003762"/>
    <w:rsid w:val="00004557"/>
    <w:rsid w:val="00005F1A"/>
    <w:rsid w:val="00006DA4"/>
    <w:rsid w:val="00010011"/>
    <w:rsid w:val="000109C5"/>
    <w:rsid w:val="000145C6"/>
    <w:rsid w:val="0002011B"/>
    <w:rsid w:val="00021998"/>
    <w:rsid w:val="00022A32"/>
    <w:rsid w:val="0002727B"/>
    <w:rsid w:val="00027631"/>
    <w:rsid w:val="000300A1"/>
    <w:rsid w:val="000315EB"/>
    <w:rsid w:val="00032339"/>
    <w:rsid w:val="000341EB"/>
    <w:rsid w:val="00034433"/>
    <w:rsid w:val="00034AE5"/>
    <w:rsid w:val="000351CF"/>
    <w:rsid w:val="00035D6C"/>
    <w:rsid w:val="00041B95"/>
    <w:rsid w:val="00042640"/>
    <w:rsid w:val="00042724"/>
    <w:rsid w:val="00042EAC"/>
    <w:rsid w:val="00050423"/>
    <w:rsid w:val="00050EB9"/>
    <w:rsid w:val="000527F7"/>
    <w:rsid w:val="00055750"/>
    <w:rsid w:val="0005593C"/>
    <w:rsid w:val="000559C4"/>
    <w:rsid w:val="00056259"/>
    <w:rsid w:val="000603E0"/>
    <w:rsid w:val="000641FF"/>
    <w:rsid w:val="000642B9"/>
    <w:rsid w:val="00065778"/>
    <w:rsid w:val="00066FC0"/>
    <w:rsid w:val="000675D0"/>
    <w:rsid w:val="000724CC"/>
    <w:rsid w:val="0007415E"/>
    <w:rsid w:val="00075A2B"/>
    <w:rsid w:val="00075F7E"/>
    <w:rsid w:val="00077305"/>
    <w:rsid w:val="000775F8"/>
    <w:rsid w:val="00077AE7"/>
    <w:rsid w:val="00081316"/>
    <w:rsid w:val="00084698"/>
    <w:rsid w:val="000846AD"/>
    <w:rsid w:val="000852AF"/>
    <w:rsid w:val="00086A68"/>
    <w:rsid w:val="00086DB5"/>
    <w:rsid w:val="0008740E"/>
    <w:rsid w:val="00090487"/>
    <w:rsid w:val="0009049B"/>
    <w:rsid w:val="00092EBB"/>
    <w:rsid w:val="00093EDC"/>
    <w:rsid w:val="00096D9E"/>
    <w:rsid w:val="00097885"/>
    <w:rsid w:val="00097A8B"/>
    <w:rsid w:val="000A1A9A"/>
    <w:rsid w:val="000A213E"/>
    <w:rsid w:val="000A3C3B"/>
    <w:rsid w:val="000A6C77"/>
    <w:rsid w:val="000A70DC"/>
    <w:rsid w:val="000A71C9"/>
    <w:rsid w:val="000A73E4"/>
    <w:rsid w:val="000A752A"/>
    <w:rsid w:val="000B4D62"/>
    <w:rsid w:val="000B5645"/>
    <w:rsid w:val="000B633B"/>
    <w:rsid w:val="000C108F"/>
    <w:rsid w:val="000C31BD"/>
    <w:rsid w:val="000C4788"/>
    <w:rsid w:val="000C7B1F"/>
    <w:rsid w:val="000C7D83"/>
    <w:rsid w:val="000D1005"/>
    <w:rsid w:val="000D1711"/>
    <w:rsid w:val="000D2262"/>
    <w:rsid w:val="000D4566"/>
    <w:rsid w:val="000D52F9"/>
    <w:rsid w:val="000D754A"/>
    <w:rsid w:val="000E0051"/>
    <w:rsid w:val="000E02E3"/>
    <w:rsid w:val="000E375E"/>
    <w:rsid w:val="000E6201"/>
    <w:rsid w:val="000E72F0"/>
    <w:rsid w:val="000E799A"/>
    <w:rsid w:val="000E7D33"/>
    <w:rsid w:val="000F0FCB"/>
    <w:rsid w:val="000F4034"/>
    <w:rsid w:val="000F4684"/>
    <w:rsid w:val="000F50E9"/>
    <w:rsid w:val="000F64DB"/>
    <w:rsid w:val="000F6C6F"/>
    <w:rsid w:val="00101AA7"/>
    <w:rsid w:val="0010650B"/>
    <w:rsid w:val="001067F8"/>
    <w:rsid w:val="00107C0A"/>
    <w:rsid w:val="00113368"/>
    <w:rsid w:val="00114F4F"/>
    <w:rsid w:val="00115175"/>
    <w:rsid w:val="00116E53"/>
    <w:rsid w:val="00117CD4"/>
    <w:rsid w:val="001206F1"/>
    <w:rsid w:val="00120D25"/>
    <w:rsid w:val="001213F3"/>
    <w:rsid w:val="00122458"/>
    <w:rsid w:val="00122489"/>
    <w:rsid w:val="001236A2"/>
    <w:rsid w:val="001241FF"/>
    <w:rsid w:val="00124B6F"/>
    <w:rsid w:val="001271B2"/>
    <w:rsid w:val="00136A49"/>
    <w:rsid w:val="00137027"/>
    <w:rsid w:val="0013715E"/>
    <w:rsid w:val="0014176E"/>
    <w:rsid w:val="001423AB"/>
    <w:rsid w:val="001426BF"/>
    <w:rsid w:val="00143405"/>
    <w:rsid w:val="00144DC0"/>
    <w:rsid w:val="0014533E"/>
    <w:rsid w:val="00146602"/>
    <w:rsid w:val="00146E39"/>
    <w:rsid w:val="00147B39"/>
    <w:rsid w:val="00152747"/>
    <w:rsid w:val="001537F0"/>
    <w:rsid w:val="001547B1"/>
    <w:rsid w:val="00156E75"/>
    <w:rsid w:val="0016430C"/>
    <w:rsid w:val="00164806"/>
    <w:rsid w:val="00165699"/>
    <w:rsid w:val="001656BF"/>
    <w:rsid w:val="00167359"/>
    <w:rsid w:val="001679D5"/>
    <w:rsid w:val="00167A8C"/>
    <w:rsid w:val="001721C7"/>
    <w:rsid w:val="00172824"/>
    <w:rsid w:val="00175304"/>
    <w:rsid w:val="001758AC"/>
    <w:rsid w:val="0017642B"/>
    <w:rsid w:val="001764BC"/>
    <w:rsid w:val="001776D9"/>
    <w:rsid w:val="00177C5C"/>
    <w:rsid w:val="0018048C"/>
    <w:rsid w:val="00183E4E"/>
    <w:rsid w:val="001868E7"/>
    <w:rsid w:val="0018793E"/>
    <w:rsid w:val="00187972"/>
    <w:rsid w:val="00187BDB"/>
    <w:rsid w:val="0019111D"/>
    <w:rsid w:val="0019241F"/>
    <w:rsid w:val="0019671E"/>
    <w:rsid w:val="00196945"/>
    <w:rsid w:val="001976C3"/>
    <w:rsid w:val="001A1F48"/>
    <w:rsid w:val="001A3443"/>
    <w:rsid w:val="001A553B"/>
    <w:rsid w:val="001A5983"/>
    <w:rsid w:val="001A6599"/>
    <w:rsid w:val="001A7797"/>
    <w:rsid w:val="001A7FCF"/>
    <w:rsid w:val="001B0F35"/>
    <w:rsid w:val="001B22D7"/>
    <w:rsid w:val="001B23EA"/>
    <w:rsid w:val="001B31E0"/>
    <w:rsid w:val="001B3EED"/>
    <w:rsid w:val="001B540A"/>
    <w:rsid w:val="001B6B25"/>
    <w:rsid w:val="001B7864"/>
    <w:rsid w:val="001C170A"/>
    <w:rsid w:val="001C4357"/>
    <w:rsid w:val="001C50CD"/>
    <w:rsid w:val="001C5B23"/>
    <w:rsid w:val="001C5D3D"/>
    <w:rsid w:val="001C6F5D"/>
    <w:rsid w:val="001D1B9C"/>
    <w:rsid w:val="001D4EC2"/>
    <w:rsid w:val="001D7375"/>
    <w:rsid w:val="001D76A5"/>
    <w:rsid w:val="001E0DF3"/>
    <w:rsid w:val="001E1308"/>
    <w:rsid w:val="001E1801"/>
    <w:rsid w:val="001F15BD"/>
    <w:rsid w:val="001F2527"/>
    <w:rsid w:val="001F2D1F"/>
    <w:rsid w:val="001F423F"/>
    <w:rsid w:val="001F574A"/>
    <w:rsid w:val="00202A9F"/>
    <w:rsid w:val="0020392D"/>
    <w:rsid w:val="00203C60"/>
    <w:rsid w:val="002046D3"/>
    <w:rsid w:val="00204AA6"/>
    <w:rsid w:val="00207847"/>
    <w:rsid w:val="002123FB"/>
    <w:rsid w:val="00216B4F"/>
    <w:rsid w:val="00222BEE"/>
    <w:rsid w:val="00226C2F"/>
    <w:rsid w:val="0022733C"/>
    <w:rsid w:val="00230809"/>
    <w:rsid w:val="00230BA8"/>
    <w:rsid w:val="00230F81"/>
    <w:rsid w:val="002310D6"/>
    <w:rsid w:val="00231A63"/>
    <w:rsid w:val="002350D1"/>
    <w:rsid w:val="0023565C"/>
    <w:rsid w:val="00235B76"/>
    <w:rsid w:val="00237581"/>
    <w:rsid w:val="00237C25"/>
    <w:rsid w:val="00241228"/>
    <w:rsid w:val="00244074"/>
    <w:rsid w:val="0024598C"/>
    <w:rsid w:val="002474FC"/>
    <w:rsid w:val="00252085"/>
    <w:rsid w:val="00252200"/>
    <w:rsid w:val="00253F63"/>
    <w:rsid w:val="00254131"/>
    <w:rsid w:val="00256979"/>
    <w:rsid w:val="00256F8E"/>
    <w:rsid w:val="002577F5"/>
    <w:rsid w:val="0026012E"/>
    <w:rsid w:val="002601B4"/>
    <w:rsid w:val="00263856"/>
    <w:rsid w:val="00267038"/>
    <w:rsid w:val="0027026B"/>
    <w:rsid w:val="00271527"/>
    <w:rsid w:val="00272556"/>
    <w:rsid w:val="00273780"/>
    <w:rsid w:val="00273E3C"/>
    <w:rsid w:val="00277350"/>
    <w:rsid w:val="00280420"/>
    <w:rsid w:val="00280DAE"/>
    <w:rsid w:val="00284837"/>
    <w:rsid w:val="00287047"/>
    <w:rsid w:val="002906D8"/>
    <w:rsid w:val="002911CA"/>
    <w:rsid w:val="00291D00"/>
    <w:rsid w:val="00291FDC"/>
    <w:rsid w:val="00294E93"/>
    <w:rsid w:val="00295B49"/>
    <w:rsid w:val="00297D25"/>
    <w:rsid w:val="002A5591"/>
    <w:rsid w:val="002A5D9D"/>
    <w:rsid w:val="002B0297"/>
    <w:rsid w:val="002B1441"/>
    <w:rsid w:val="002B1526"/>
    <w:rsid w:val="002B297A"/>
    <w:rsid w:val="002B3373"/>
    <w:rsid w:val="002B574A"/>
    <w:rsid w:val="002B6C26"/>
    <w:rsid w:val="002B6C7C"/>
    <w:rsid w:val="002C041C"/>
    <w:rsid w:val="002C407C"/>
    <w:rsid w:val="002C40B4"/>
    <w:rsid w:val="002C5E5D"/>
    <w:rsid w:val="002C6EAC"/>
    <w:rsid w:val="002D045A"/>
    <w:rsid w:val="002D06D6"/>
    <w:rsid w:val="002D3FCA"/>
    <w:rsid w:val="002D5EDE"/>
    <w:rsid w:val="002E1849"/>
    <w:rsid w:val="002E1B03"/>
    <w:rsid w:val="002E2241"/>
    <w:rsid w:val="002E3DDD"/>
    <w:rsid w:val="002E449B"/>
    <w:rsid w:val="002E6A79"/>
    <w:rsid w:val="002E783C"/>
    <w:rsid w:val="002F0F5D"/>
    <w:rsid w:val="002F71F3"/>
    <w:rsid w:val="00305370"/>
    <w:rsid w:val="00306345"/>
    <w:rsid w:val="00307AE2"/>
    <w:rsid w:val="0031056B"/>
    <w:rsid w:val="0031059E"/>
    <w:rsid w:val="00316804"/>
    <w:rsid w:val="00320ECB"/>
    <w:rsid w:val="00322DC8"/>
    <w:rsid w:val="003312B5"/>
    <w:rsid w:val="003316D5"/>
    <w:rsid w:val="003335CD"/>
    <w:rsid w:val="0033561B"/>
    <w:rsid w:val="003364B7"/>
    <w:rsid w:val="00336FBA"/>
    <w:rsid w:val="00337DA5"/>
    <w:rsid w:val="0034174A"/>
    <w:rsid w:val="00341D01"/>
    <w:rsid w:val="00341ED5"/>
    <w:rsid w:val="00344250"/>
    <w:rsid w:val="00346527"/>
    <w:rsid w:val="00347AE7"/>
    <w:rsid w:val="0035094F"/>
    <w:rsid w:val="0035419D"/>
    <w:rsid w:val="00355841"/>
    <w:rsid w:val="00357A31"/>
    <w:rsid w:val="00360052"/>
    <w:rsid w:val="00360120"/>
    <w:rsid w:val="00360B30"/>
    <w:rsid w:val="00360E6D"/>
    <w:rsid w:val="00364057"/>
    <w:rsid w:val="003665AA"/>
    <w:rsid w:val="00370C34"/>
    <w:rsid w:val="003735F9"/>
    <w:rsid w:val="003740A7"/>
    <w:rsid w:val="00374C9D"/>
    <w:rsid w:val="003754EF"/>
    <w:rsid w:val="00376741"/>
    <w:rsid w:val="00380873"/>
    <w:rsid w:val="00380E6E"/>
    <w:rsid w:val="003812F0"/>
    <w:rsid w:val="00382577"/>
    <w:rsid w:val="003827D4"/>
    <w:rsid w:val="00385591"/>
    <w:rsid w:val="003875C6"/>
    <w:rsid w:val="003904E0"/>
    <w:rsid w:val="0039231C"/>
    <w:rsid w:val="00392F9C"/>
    <w:rsid w:val="00393C66"/>
    <w:rsid w:val="003959CF"/>
    <w:rsid w:val="00396B50"/>
    <w:rsid w:val="00396C22"/>
    <w:rsid w:val="003A28F2"/>
    <w:rsid w:val="003A2DD3"/>
    <w:rsid w:val="003A744A"/>
    <w:rsid w:val="003B0DC4"/>
    <w:rsid w:val="003B356F"/>
    <w:rsid w:val="003B37BF"/>
    <w:rsid w:val="003B3ECB"/>
    <w:rsid w:val="003B4905"/>
    <w:rsid w:val="003B5C75"/>
    <w:rsid w:val="003B68A3"/>
    <w:rsid w:val="003B68DF"/>
    <w:rsid w:val="003B6AB5"/>
    <w:rsid w:val="003B6F26"/>
    <w:rsid w:val="003C38F9"/>
    <w:rsid w:val="003C4903"/>
    <w:rsid w:val="003C51ED"/>
    <w:rsid w:val="003C7A37"/>
    <w:rsid w:val="003D22B6"/>
    <w:rsid w:val="003D40FE"/>
    <w:rsid w:val="003D5DB4"/>
    <w:rsid w:val="003D7095"/>
    <w:rsid w:val="003E33F3"/>
    <w:rsid w:val="003E4C54"/>
    <w:rsid w:val="003E5D45"/>
    <w:rsid w:val="003F0CC5"/>
    <w:rsid w:val="003F0FE3"/>
    <w:rsid w:val="003F11FF"/>
    <w:rsid w:val="003F1410"/>
    <w:rsid w:val="003F65B7"/>
    <w:rsid w:val="00400200"/>
    <w:rsid w:val="004002A9"/>
    <w:rsid w:val="004039D5"/>
    <w:rsid w:val="00404A67"/>
    <w:rsid w:val="00411412"/>
    <w:rsid w:val="004122CE"/>
    <w:rsid w:val="00413D73"/>
    <w:rsid w:val="0041457C"/>
    <w:rsid w:val="00414F16"/>
    <w:rsid w:val="004208A5"/>
    <w:rsid w:val="00420DE1"/>
    <w:rsid w:val="00422335"/>
    <w:rsid w:val="0042256C"/>
    <w:rsid w:val="004236DA"/>
    <w:rsid w:val="00423973"/>
    <w:rsid w:val="00424241"/>
    <w:rsid w:val="00424884"/>
    <w:rsid w:val="00425651"/>
    <w:rsid w:val="00426918"/>
    <w:rsid w:val="0043112C"/>
    <w:rsid w:val="004313BF"/>
    <w:rsid w:val="00431796"/>
    <w:rsid w:val="00431919"/>
    <w:rsid w:val="00433568"/>
    <w:rsid w:val="00433A57"/>
    <w:rsid w:val="00435634"/>
    <w:rsid w:val="00436AB6"/>
    <w:rsid w:val="00440168"/>
    <w:rsid w:val="00441605"/>
    <w:rsid w:val="00442902"/>
    <w:rsid w:val="00443A2F"/>
    <w:rsid w:val="00445AC0"/>
    <w:rsid w:val="00447AE0"/>
    <w:rsid w:val="00451336"/>
    <w:rsid w:val="00451C5F"/>
    <w:rsid w:val="00453332"/>
    <w:rsid w:val="004558E3"/>
    <w:rsid w:val="00461481"/>
    <w:rsid w:val="00461C72"/>
    <w:rsid w:val="00462602"/>
    <w:rsid w:val="0046455E"/>
    <w:rsid w:val="004661FC"/>
    <w:rsid w:val="004708D3"/>
    <w:rsid w:val="004723C6"/>
    <w:rsid w:val="004733D6"/>
    <w:rsid w:val="004735D0"/>
    <w:rsid w:val="0047751C"/>
    <w:rsid w:val="00495A6A"/>
    <w:rsid w:val="0049776F"/>
    <w:rsid w:val="004A18AD"/>
    <w:rsid w:val="004A20C6"/>
    <w:rsid w:val="004A344C"/>
    <w:rsid w:val="004A39B0"/>
    <w:rsid w:val="004A5CC3"/>
    <w:rsid w:val="004A6686"/>
    <w:rsid w:val="004A7BB1"/>
    <w:rsid w:val="004A7E96"/>
    <w:rsid w:val="004B0754"/>
    <w:rsid w:val="004B0873"/>
    <w:rsid w:val="004B0C50"/>
    <w:rsid w:val="004B0F8D"/>
    <w:rsid w:val="004B16AF"/>
    <w:rsid w:val="004B1892"/>
    <w:rsid w:val="004B21FF"/>
    <w:rsid w:val="004B234F"/>
    <w:rsid w:val="004B355B"/>
    <w:rsid w:val="004B3E2F"/>
    <w:rsid w:val="004B4EE0"/>
    <w:rsid w:val="004B5D54"/>
    <w:rsid w:val="004B6A26"/>
    <w:rsid w:val="004B7333"/>
    <w:rsid w:val="004B73C0"/>
    <w:rsid w:val="004C05A8"/>
    <w:rsid w:val="004C1D29"/>
    <w:rsid w:val="004C3EAA"/>
    <w:rsid w:val="004C3F5A"/>
    <w:rsid w:val="004C657A"/>
    <w:rsid w:val="004C6C91"/>
    <w:rsid w:val="004D0F66"/>
    <w:rsid w:val="004D15A8"/>
    <w:rsid w:val="004D49A8"/>
    <w:rsid w:val="004D4C76"/>
    <w:rsid w:val="004E04ED"/>
    <w:rsid w:val="004E467B"/>
    <w:rsid w:val="004E51B1"/>
    <w:rsid w:val="004E75B0"/>
    <w:rsid w:val="004F16DE"/>
    <w:rsid w:val="004F5ABC"/>
    <w:rsid w:val="004F65CC"/>
    <w:rsid w:val="004F75C6"/>
    <w:rsid w:val="005006DE"/>
    <w:rsid w:val="00500BEA"/>
    <w:rsid w:val="00503284"/>
    <w:rsid w:val="00505C74"/>
    <w:rsid w:val="0051269C"/>
    <w:rsid w:val="0051401E"/>
    <w:rsid w:val="00514072"/>
    <w:rsid w:val="00517321"/>
    <w:rsid w:val="00522479"/>
    <w:rsid w:val="0052449A"/>
    <w:rsid w:val="0052602C"/>
    <w:rsid w:val="00526054"/>
    <w:rsid w:val="0053043F"/>
    <w:rsid w:val="00530C92"/>
    <w:rsid w:val="005340BA"/>
    <w:rsid w:val="005345D1"/>
    <w:rsid w:val="00540210"/>
    <w:rsid w:val="005418F7"/>
    <w:rsid w:val="00542387"/>
    <w:rsid w:val="00542E87"/>
    <w:rsid w:val="005439F9"/>
    <w:rsid w:val="00543AD1"/>
    <w:rsid w:val="00545B02"/>
    <w:rsid w:val="005470FE"/>
    <w:rsid w:val="00551A5E"/>
    <w:rsid w:val="005524AB"/>
    <w:rsid w:val="005536EF"/>
    <w:rsid w:val="00555B9C"/>
    <w:rsid w:val="00555C69"/>
    <w:rsid w:val="00555ECF"/>
    <w:rsid w:val="00556598"/>
    <w:rsid w:val="00556BD4"/>
    <w:rsid w:val="005576C6"/>
    <w:rsid w:val="00561FEF"/>
    <w:rsid w:val="0056268C"/>
    <w:rsid w:val="005627BF"/>
    <w:rsid w:val="00562AF2"/>
    <w:rsid w:val="00563D22"/>
    <w:rsid w:val="00564948"/>
    <w:rsid w:val="00564C1C"/>
    <w:rsid w:val="00567CD4"/>
    <w:rsid w:val="00570830"/>
    <w:rsid w:val="00571CE2"/>
    <w:rsid w:val="00571D8B"/>
    <w:rsid w:val="00572A9B"/>
    <w:rsid w:val="00573192"/>
    <w:rsid w:val="00574B0A"/>
    <w:rsid w:val="00575F58"/>
    <w:rsid w:val="00576C5C"/>
    <w:rsid w:val="005779A9"/>
    <w:rsid w:val="005819DA"/>
    <w:rsid w:val="00582AEF"/>
    <w:rsid w:val="005839F8"/>
    <w:rsid w:val="00587136"/>
    <w:rsid w:val="00587401"/>
    <w:rsid w:val="005875E5"/>
    <w:rsid w:val="005903A9"/>
    <w:rsid w:val="00592618"/>
    <w:rsid w:val="00592D09"/>
    <w:rsid w:val="0059782C"/>
    <w:rsid w:val="00597AE5"/>
    <w:rsid w:val="005A1A9F"/>
    <w:rsid w:val="005A2A3A"/>
    <w:rsid w:val="005A5232"/>
    <w:rsid w:val="005A561D"/>
    <w:rsid w:val="005A61C3"/>
    <w:rsid w:val="005B1EB6"/>
    <w:rsid w:val="005B26E2"/>
    <w:rsid w:val="005B6EB4"/>
    <w:rsid w:val="005B72CB"/>
    <w:rsid w:val="005C011D"/>
    <w:rsid w:val="005C015E"/>
    <w:rsid w:val="005C09D3"/>
    <w:rsid w:val="005C09FD"/>
    <w:rsid w:val="005C1455"/>
    <w:rsid w:val="005C17D2"/>
    <w:rsid w:val="005C2F91"/>
    <w:rsid w:val="005C3146"/>
    <w:rsid w:val="005C702F"/>
    <w:rsid w:val="005D124E"/>
    <w:rsid w:val="005D2F32"/>
    <w:rsid w:val="005D3FD9"/>
    <w:rsid w:val="005D5E84"/>
    <w:rsid w:val="005F0526"/>
    <w:rsid w:val="005F0796"/>
    <w:rsid w:val="005F0E7E"/>
    <w:rsid w:val="005F0E9C"/>
    <w:rsid w:val="005F390F"/>
    <w:rsid w:val="005F3B61"/>
    <w:rsid w:val="005F3EBD"/>
    <w:rsid w:val="005F4553"/>
    <w:rsid w:val="005F4B6B"/>
    <w:rsid w:val="005F7A69"/>
    <w:rsid w:val="00600C65"/>
    <w:rsid w:val="00600DBE"/>
    <w:rsid w:val="00602C27"/>
    <w:rsid w:val="00602F06"/>
    <w:rsid w:val="00603AF8"/>
    <w:rsid w:val="00605360"/>
    <w:rsid w:val="00605405"/>
    <w:rsid w:val="0060617A"/>
    <w:rsid w:val="00606D94"/>
    <w:rsid w:val="006078B6"/>
    <w:rsid w:val="006138B8"/>
    <w:rsid w:val="00613CE6"/>
    <w:rsid w:val="006157F3"/>
    <w:rsid w:val="006163AC"/>
    <w:rsid w:val="00617152"/>
    <w:rsid w:val="0062246A"/>
    <w:rsid w:val="00622650"/>
    <w:rsid w:val="00626DA0"/>
    <w:rsid w:val="006330D3"/>
    <w:rsid w:val="0063566C"/>
    <w:rsid w:val="00635BF7"/>
    <w:rsid w:val="00636803"/>
    <w:rsid w:val="00637A32"/>
    <w:rsid w:val="006402F2"/>
    <w:rsid w:val="0064085A"/>
    <w:rsid w:val="00641B80"/>
    <w:rsid w:val="00641BEE"/>
    <w:rsid w:val="00641CD2"/>
    <w:rsid w:val="00641E79"/>
    <w:rsid w:val="00643D2E"/>
    <w:rsid w:val="00647332"/>
    <w:rsid w:val="00650312"/>
    <w:rsid w:val="00650A53"/>
    <w:rsid w:val="00651B9E"/>
    <w:rsid w:val="0065286D"/>
    <w:rsid w:val="006536F5"/>
    <w:rsid w:val="00657030"/>
    <w:rsid w:val="00661296"/>
    <w:rsid w:val="00662A88"/>
    <w:rsid w:val="00664415"/>
    <w:rsid w:val="006644B1"/>
    <w:rsid w:val="006650AF"/>
    <w:rsid w:val="00665B82"/>
    <w:rsid w:val="00666730"/>
    <w:rsid w:val="00667345"/>
    <w:rsid w:val="00667923"/>
    <w:rsid w:val="00671485"/>
    <w:rsid w:val="00671BC9"/>
    <w:rsid w:val="00671DEB"/>
    <w:rsid w:val="006728E7"/>
    <w:rsid w:val="00674646"/>
    <w:rsid w:val="006766F0"/>
    <w:rsid w:val="00677A95"/>
    <w:rsid w:val="00681389"/>
    <w:rsid w:val="00683CB3"/>
    <w:rsid w:val="00686F97"/>
    <w:rsid w:val="00687868"/>
    <w:rsid w:val="0069139A"/>
    <w:rsid w:val="0069270E"/>
    <w:rsid w:val="006933B1"/>
    <w:rsid w:val="0069420C"/>
    <w:rsid w:val="006946E0"/>
    <w:rsid w:val="00696572"/>
    <w:rsid w:val="00697451"/>
    <w:rsid w:val="006A15E8"/>
    <w:rsid w:val="006A3049"/>
    <w:rsid w:val="006A3E16"/>
    <w:rsid w:val="006A502B"/>
    <w:rsid w:val="006A587F"/>
    <w:rsid w:val="006A5AF7"/>
    <w:rsid w:val="006A7F38"/>
    <w:rsid w:val="006B1C18"/>
    <w:rsid w:val="006B38E3"/>
    <w:rsid w:val="006B3E0C"/>
    <w:rsid w:val="006B78C2"/>
    <w:rsid w:val="006C25D5"/>
    <w:rsid w:val="006C4BCB"/>
    <w:rsid w:val="006C6C0D"/>
    <w:rsid w:val="006C6D89"/>
    <w:rsid w:val="006D00F8"/>
    <w:rsid w:val="006D0774"/>
    <w:rsid w:val="006D08BF"/>
    <w:rsid w:val="006D6D15"/>
    <w:rsid w:val="006D6F0E"/>
    <w:rsid w:val="006E0B18"/>
    <w:rsid w:val="006E12E8"/>
    <w:rsid w:val="006E7B5A"/>
    <w:rsid w:val="006E7D1E"/>
    <w:rsid w:val="006F378D"/>
    <w:rsid w:val="006F38B8"/>
    <w:rsid w:val="006F38E0"/>
    <w:rsid w:val="006F3F71"/>
    <w:rsid w:val="006F5BC1"/>
    <w:rsid w:val="006F731E"/>
    <w:rsid w:val="0070064C"/>
    <w:rsid w:val="00700B8B"/>
    <w:rsid w:val="007011A3"/>
    <w:rsid w:val="00702272"/>
    <w:rsid w:val="007049AA"/>
    <w:rsid w:val="00705446"/>
    <w:rsid w:val="007054C8"/>
    <w:rsid w:val="00711D56"/>
    <w:rsid w:val="00714878"/>
    <w:rsid w:val="007169D3"/>
    <w:rsid w:val="00720A28"/>
    <w:rsid w:val="0072169C"/>
    <w:rsid w:val="007248CB"/>
    <w:rsid w:val="0072729D"/>
    <w:rsid w:val="00731FAD"/>
    <w:rsid w:val="00732BC1"/>
    <w:rsid w:val="007332E4"/>
    <w:rsid w:val="00734A4E"/>
    <w:rsid w:val="00734CAB"/>
    <w:rsid w:val="00734FE1"/>
    <w:rsid w:val="00735BDB"/>
    <w:rsid w:val="0074017A"/>
    <w:rsid w:val="00740BA3"/>
    <w:rsid w:val="00742DD1"/>
    <w:rsid w:val="0074374E"/>
    <w:rsid w:val="007447C1"/>
    <w:rsid w:val="00746A1F"/>
    <w:rsid w:val="00747D4D"/>
    <w:rsid w:val="00752106"/>
    <w:rsid w:val="00753E7F"/>
    <w:rsid w:val="00755AE2"/>
    <w:rsid w:val="00755B28"/>
    <w:rsid w:val="00756B9E"/>
    <w:rsid w:val="00757B12"/>
    <w:rsid w:val="00761FDC"/>
    <w:rsid w:val="007623CB"/>
    <w:rsid w:val="00764D93"/>
    <w:rsid w:val="007658B8"/>
    <w:rsid w:val="007678E9"/>
    <w:rsid w:val="00770D6B"/>
    <w:rsid w:val="00771547"/>
    <w:rsid w:val="007719F1"/>
    <w:rsid w:val="007723D1"/>
    <w:rsid w:val="00773370"/>
    <w:rsid w:val="00773443"/>
    <w:rsid w:val="007748F2"/>
    <w:rsid w:val="00776C8B"/>
    <w:rsid w:val="00780161"/>
    <w:rsid w:val="007803E8"/>
    <w:rsid w:val="00780846"/>
    <w:rsid w:val="00780B69"/>
    <w:rsid w:val="007824D7"/>
    <w:rsid w:val="00782C47"/>
    <w:rsid w:val="007838A8"/>
    <w:rsid w:val="00783B61"/>
    <w:rsid w:val="00787583"/>
    <w:rsid w:val="00787A6A"/>
    <w:rsid w:val="0079226D"/>
    <w:rsid w:val="00793240"/>
    <w:rsid w:val="00795214"/>
    <w:rsid w:val="007959EA"/>
    <w:rsid w:val="007A17B4"/>
    <w:rsid w:val="007A3BC0"/>
    <w:rsid w:val="007A3DE3"/>
    <w:rsid w:val="007A44CD"/>
    <w:rsid w:val="007A4C37"/>
    <w:rsid w:val="007B1FBA"/>
    <w:rsid w:val="007B551D"/>
    <w:rsid w:val="007B65CE"/>
    <w:rsid w:val="007B6CAE"/>
    <w:rsid w:val="007C0E83"/>
    <w:rsid w:val="007C48AE"/>
    <w:rsid w:val="007C4A92"/>
    <w:rsid w:val="007C4B13"/>
    <w:rsid w:val="007C5353"/>
    <w:rsid w:val="007C54EC"/>
    <w:rsid w:val="007C584A"/>
    <w:rsid w:val="007C790B"/>
    <w:rsid w:val="007D020E"/>
    <w:rsid w:val="007D094A"/>
    <w:rsid w:val="007D0C29"/>
    <w:rsid w:val="007D6B75"/>
    <w:rsid w:val="007D77FA"/>
    <w:rsid w:val="007D7BCA"/>
    <w:rsid w:val="007E06F8"/>
    <w:rsid w:val="007E189D"/>
    <w:rsid w:val="007E1983"/>
    <w:rsid w:val="007E1BB3"/>
    <w:rsid w:val="007E2BFC"/>
    <w:rsid w:val="007F0725"/>
    <w:rsid w:val="007F4D9F"/>
    <w:rsid w:val="007F6159"/>
    <w:rsid w:val="007F7788"/>
    <w:rsid w:val="007F7B23"/>
    <w:rsid w:val="00800282"/>
    <w:rsid w:val="00800CCA"/>
    <w:rsid w:val="00802DB4"/>
    <w:rsid w:val="008035D9"/>
    <w:rsid w:val="00804F67"/>
    <w:rsid w:val="00805FA3"/>
    <w:rsid w:val="00807476"/>
    <w:rsid w:val="00810A15"/>
    <w:rsid w:val="0081781D"/>
    <w:rsid w:val="00820BAA"/>
    <w:rsid w:val="008212D6"/>
    <w:rsid w:val="00821A6A"/>
    <w:rsid w:val="008226AB"/>
    <w:rsid w:val="00824327"/>
    <w:rsid w:val="0082433A"/>
    <w:rsid w:val="00825146"/>
    <w:rsid w:val="008262CE"/>
    <w:rsid w:val="00827449"/>
    <w:rsid w:val="0083106C"/>
    <w:rsid w:val="00832D33"/>
    <w:rsid w:val="00833D11"/>
    <w:rsid w:val="00835B78"/>
    <w:rsid w:val="008362B4"/>
    <w:rsid w:val="0083741D"/>
    <w:rsid w:val="00840D4A"/>
    <w:rsid w:val="008424C8"/>
    <w:rsid w:val="00843F0B"/>
    <w:rsid w:val="008462D8"/>
    <w:rsid w:val="00846E45"/>
    <w:rsid w:val="008502EE"/>
    <w:rsid w:val="00851C71"/>
    <w:rsid w:val="008540F3"/>
    <w:rsid w:val="008540F6"/>
    <w:rsid w:val="008558FB"/>
    <w:rsid w:val="00855FD4"/>
    <w:rsid w:val="008571B2"/>
    <w:rsid w:val="00860429"/>
    <w:rsid w:val="008606C7"/>
    <w:rsid w:val="00862554"/>
    <w:rsid w:val="00863932"/>
    <w:rsid w:val="008654C4"/>
    <w:rsid w:val="0086551B"/>
    <w:rsid w:val="008655B6"/>
    <w:rsid w:val="00867A76"/>
    <w:rsid w:val="008720B9"/>
    <w:rsid w:val="00874F7D"/>
    <w:rsid w:val="00875DB1"/>
    <w:rsid w:val="0087674B"/>
    <w:rsid w:val="0087692B"/>
    <w:rsid w:val="008806AB"/>
    <w:rsid w:val="00880B2D"/>
    <w:rsid w:val="00880F7C"/>
    <w:rsid w:val="00880FB9"/>
    <w:rsid w:val="00882232"/>
    <w:rsid w:val="00882F44"/>
    <w:rsid w:val="008837F7"/>
    <w:rsid w:val="00884B27"/>
    <w:rsid w:val="00887698"/>
    <w:rsid w:val="00890BA3"/>
    <w:rsid w:val="00896EDF"/>
    <w:rsid w:val="008978B3"/>
    <w:rsid w:val="008A1E55"/>
    <w:rsid w:val="008A73B7"/>
    <w:rsid w:val="008B16DD"/>
    <w:rsid w:val="008B2122"/>
    <w:rsid w:val="008B2E5F"/>
    <w:rsid w:val="008B4FE2"/>
    <w:rsid w:val="008B52B4"/>
    <w:rsid w:val="008B5313"/>
    <w:rsid w:val="008B5395"/>
    <w:rsid w:val="008B642E"/>
    <w:rsid w:val="008C2282"/>
    <w:rsid w:val="008C2831"/>
    <w:rsid w:val="008C37D8"/>
    <w:rsid w:val="008C46E3"/>
    <w:rsid w:val="008C471A"/>
    <w:rsid w:val="008C5ABB"/>
    <w:rsid w:val="008C64FB"/>
    <w:rsid w:val="008C7C09"/>
    <w:rsid w:val="008D13C6"/>
    <w:rsid w:val="008D1507"/>
    <w:rsid w:val="008D15B5"/>
    <w:rsid w:val="008D3B59"/>
    <w:rsid w:val="008D5FE7"/>
    <w:rsid w:val="008D6533"/>
    <w:rsid w:val="008D6C24"/>
    <w:rsid w:val="008D70FC"/>
    <w:rsid w:val="008D74CB"/>
    <w:rsid w:val="008D7621"/>
    <w:rsid w:val="008E0594"/>
    <w:rsid w:val="008E0989"/>
    <w:rsid w:val="008E0AFD"/>
    <w:rsid w:val="008E26A5"/>
    <w:rsid w:val="008E46ED"/>
    <w:rsid w:val="008E5310"/>
    <w:rsid w:val="008E6DFE"/>
    <w:rsid w:val="008E778B"/>
    <w:rsid w:val="008E79FD"/>
    <w:rsid w:val="008F309D"/>
    <w:rsid w:val="008F6CFD"/>
    <w:rsid w:val="009010FA"/>
    <w:rsid w:val="00906466"/>
    <w:rsid w:val="00911189"/>
    <w:rsid w:val="00911F7E"/>
    <w:rsid w:val="009129B3"/>
    <w:rsid w:val="00912C3A"/>
    <w:rsid w:val="00912C97"/>
    <w:rsid w:val="00915EA7"/>
    <w:rsid w:val="0091745A"/>
    <w:rsid w:val="00917E25"/>
    <w:rsid w:val="0092593F"/>
    <w:rsid w:val="009322C1"/>
    <w:rsid w:val="0093259D"/>
    <w:rsid w:val="00932E6C"/>
    <w:rsid w:val="00933D03"/>
    <w:rsid w:val="0093435E"/>
    <w:rsid w:val="0093605A"/>
    <w:rsid w:val="00936818"/>
    <w:rsid w:val="00936D47"/>
    <w:rsid w:val="00937C30"/>
    <w:rsid w:val="0094051D"/>
    <w:rsid w:val="0094135B"/>
    <w:rsid w:val="00943144"/>
    <w:rsid w:val="00945076"/>
    <w:rsid w:val="00946581"/>
    <w:rsid w:val="00952122"/>
    <w:rsid w:val="009569F4"/>
    <w:rsid w:val="009621FE"/>
    <w:rsid w:val="0096314B"/>
    <w:rsid w:val="00964BD6"/>
    <w:rsid w:val="00967266"/>
    <w:rsid w:val="00967AD3"/>
    <w:rsid w:val="00967B9C"/>
    <w:rsid w:val="009724F7"/>
    <w:rsid w:val="00972CCF"/>
    <w:rsid w:val="0097434C"/>
    <w:rsid w:val="00976C33"/>
    <w:rsid w:val="00977F4F"/>
    <w:rsid w:val="00981821"/>
    <w:rsid w:val="0098323D"/>
    <w:rsid w:val="0098357D"/>
    <w:rsid w:val="0098406B"/>
    <w:rsid w:val="00985E5D"/>
    <w:rsid w:val="009906B0"/>
    <w:rsid w:val="0099160E"/>
    <w:rsid w:val="009924C7"/>
    <w:rsid w:val="009938CE"/>
    <w:rsid w:val="00993DA0"/>
    <w:rsid w:val="00994089"/>
    <w:rsid w:val="00994286"/>
    <w:rsid w:val="00994D36"/>
    <w:rsid w:val="00995140"/>
    <w:rsid w:val="00997130"/>
    <w:rsid w:val="00997213"/>
    <w:rsid w:val="009974C6"/>
    <w:rsid w:val="00997CB5"/>
    <w:rsid w:val="009A0627"/>
    <w:rsid w:val="009A069A"/>
    <w:rsid w:val="009A2EA7"/>
    <w:rsid w:val="009A30A3"/>
    <w:rsid w:val="009A3CAF"/>
    <w:rsid w:val="009A6189"/>
    <w:rsid w:val="009B00E4"/>
    <w:rsid w:val="009B15D8"/>
    <w:rsid w:val="009B1C53"/>
    <w:rsid w:val="009B2836"/>
    <w:rsid w:val="009B3D0F"/>
    <w:rsid w:val="009B5B14"/>
    <w:rsid w:val="009B5B28"/>
    <w:rsid w:val="009B65E8"/>
    <w:rsid w:val="009C0694"/>
    <w:rsid w:val="009C0DA8"/>
    <w:rsid w:val="009C1B4A"/>
    <w:rsid w:val="009C2960"/>
    <w:rsid w:val="009C41B1"/>
    <w:rsid w:val="009C452C"/>
    <w:rsid w:val="009C7063"/>
    <w:rsid w:val="009C7EF6"/>
    <w:rsid w:val="009D11E5"/>
    <w:rsid w:val="009D1488"/>
    <w:rsid w:val="009D1B0B"/>
    <w:rsid w:val="009D334B"/>
    <w:rsid w:val="009D38BA"/>
    <w:rsid w:val="009D5D9A"/>
    <w:rsid w:val="009D5F15"/>
    <w:rsid w:val="009D67AA"/>
    <w:rsid w:val="009E2B75"/>
    <w:rsid w:val="009E2C8C"/>
    <w:rsid w:val="009E336B"/>
    <w:rsid w:val="009F0E84"/>
    <w:rsid w:val="009F497B"/>
    <w:rsid w:val="009F557D"/>
    <w:rsid w:val="009F56DA"/>
    <w:rsid w:val="009F5A34"/>
    <w:rsid w:val="009F6865"/>
    <w:rsid w:val="009F7D1E"/>
    <w:rsid w:val="00A00B59"/>
    <w:rsid w:val="00A01015"/>
    <w:rsid w:val="00A02D68"/>
    <w:rsid w:val="00A02DF2"/>
    <w:rsid w:val="00A05EC7"/>
    <w:rsid w:val="00A05F63"/>
    <w:rsid w:val="00A066C7"/>
    <w:rsid w:val="00A070C3"/>
    <w:rsid w:val="00A1092A"/>
    <w:rsid w:val="00A11C1D"/>
    <w:rsid w:val="00A12434"/>
    <w:rsid w:val="00A1250D"/>
    <w:rsid w:val="00A12634"/>
    <w:rsid w:val="00A13AF9"/>
    <w:rsid w:val="00A14E69"/>
    <w:rsid w:val="00A15ABF"/>
    <w:rsid w:val="00A2008E"/>
    <w:rsid w:val="00A20216"/>
    <w:rsid w:val="00A20956"/>
    <w:rsid w:val="00A20C96"/>
    <w:rsid w:val="00A243AE"/>
    <w:rsid w:val="00A2515F"/>
    <w:rsid w:val="00A25C9C"/>
    <w:rsid w:val="00A26AFC"/>
    <w:rsid w:val="00A272AF"/>
    <w:rsid w:val="00A2797B"/>
    <w:rsid w:val="00A27A3A"/>
    <w:rsid w:val="00A30075"/>
    <w:rsid w:val="00A311FB"/>
    <w:rsid w:val="00A32391"/>
    <w:rsid w:val="00A35792"/>
    <w:rsid w:val="00A40013"/>
    <w:rsid w:val="00A414E5"/>
    <w:rsid w:val="00A43904"/>
    <w:rsid w:val="00A440C2"/>
    <w:rsid w:val="00A44686"/>
    <w:rsid w:val="00A47BA2"/>
    <w:rsid w:val="00A52039"/>
    <w:rsid w:val="00A52B0F"/>
    <w:rsid w:val="00A54073"/>
    <w:rsid w:val="00A564E5"/>
    <w:rsid w:val="00A56814"/>
    <w:rsid w:val="00A6077C"/>
    <w:rsid w:val="00A6242C"/>
    <w:rsid w:val="00A66D92"/>
    <w:rsid w:val="00A67195"/>
    <w:rsid w:val="00A67576"/>
    <w:rsid w:val="00A70EB0"/>
    <w:rsid w:val="00A7303C"/>
    <w:rsid w:val="00A739AA"/>
    <w:rsid w:val="00A74813"/>
    <w:rsid w:val="00A756B3"/>
    <w:rsid w:val="00A802A0"/>
    <w:rsid w:val="00A80508"/>
    <w:rsid w:val="00A8234B"/>
    <w:rsid w:val="00A82456"/>
    <w:rsid w:val="00A82841"/>
    <w:rsid w:val="00A82EF4"/>
    <w:rsid w:val="00A83626"/>
    <w:rsid w:val="00A8498D"/>
    <w:rsid w:val="00A87965"/>
    <w:rsid w:val="00A90A78"/>
    <w:rsid w:val="00A90C39"/>
    <w:rsid w:val="00A912EE"/>
    <w:rsid w:val="00A925AF"/>
    <w:rsid w:val="00A93773"/>
    <w:rsid w:val="00A95603"/>
    <w:rsid w:val="00A96279"/>
    <w:rsid w:val="00A97DC8"/>
    <w:rsid w:val="00AA1319"/>
    <w:rsid w:val="00AA1836"/>
    <w:rsid w:val="00AA192F"/>
    <w:rsid w:val="00AA4A47"/>
    <w:rsid w:val="00AA7A7A"/>
    <w:rsid w:val="00AB4A6B"/>
    <w:rsid w:val="00AB4A8D"/>
    <w:rsid w:val="00AB52A0"/>
    <w:rsid w:val="00AB554E"/>
    <w:rsid w:val="00AB6BB8"/>
    <w:rsid w:val="00AB739E"/>
    <w:rsid w:val="00AC02DB"/>
    <w:rsid w:val="00AC0872"/>
    <w:rsid w:val="00AD1300"/>
    <w:rsid w:val="00AD4AA6"/>
    <w:rsid w:val="00AD6364"/>
    <w:rsid w:val="00AD6C8F"/>
    <w:rsid w:val="00AD6C9A"/>
    <w:rsid w:val="00AE0DC8"/>
    <w:rsid w:val="00AE3811"/>
    <w:rsid w:val="00AE4235"/>
    <w:rsid w:val="00AE53B4"/>
    <w:rsid w:val="00AE5BD0"/>
    <w:rsid w:val="00AE627A"/>
    <w:rsid w:val="00AE7DF5"/>
    <w:rsid w:val="00AF0A78"/>
    <w:rsid w:val="00AF0D51"/>
    <w:rsid w:val="00AF584D"/>
    <w:rsid w:val="00AF6FA5"/>
    <w:rsid w:val="00B00016"/>
    <w:rsid w:val="00B01546"/>
    <w:rsid w:val="00B01A8B"/>
    <w:rsid w:val="00B01B97"/>
    <w:rsid w:val="00B03459"/>
    <w:rsid w:val="00B05C34"/>
    <w:rsid w:val="00B066AD"/>
    <w:rsid w:val="00B06944"/>
    <w:rsid w:val="00B072D6"/>
    <w:rsid w:val="00B15D3B"/>
    <w:rsid w:val="00B17146"/>
    <w:rsid w:val="00B20F03"/>
    <w:rsid w:val="00B214CA"/>
    <w:rsid w:val="00B22589"/>
    <w:rsid w:val="00B2307B"/>
    <w:rsid w:val="00B24FA0"/>
    <w:rsid w:val="00B329DB"/>
    <w:rsid w:val="00B32A7D"/>
    <w:rsid w:val="00B33594"/>
    <w:rsid w:val="00B35253"/>
    <w:rsid w:val="00B3651A"/>
    <w:rsid w:val="00B418D7"/>
    <w:rsid w:val="00B468AE"/>
    <w:rsid w:val="00B505ED"/>
    <w:rsid w:val="00B542A8"/>
    <w:rsid w:val="00B545B2"/>
    <w:rsid w:val="00B576E9"/>
    <w:rsid w:val="00B61E7C"/>
    <w:rsid w:val="00B633A2"/>
    <w:rsid w:val="00B6459B"/>
    <w:rsid w:val="00B64808"/>
    <w:rsid w:val="00B651D8"/>
    <w:rsid w:val="00B65809"/>
    <w:rsid w:val="00B65B36"/>
    <w:rsid w:val="00B66C96"/>
    <w:rsid w:val="00B70E78"/>
    <w:rsid w:val="00B72E6B"/>
    <w:rsid w:val="00B73177"/>
    <w:rsid w:val="00B747A6"/>
    <w:rsid w:val="00B7650D"/>
    <w:rsid w:val="00B80508"/>
    <w:rsid w:val="00B80BD1"/>
    <w:rsid w:val="00B84066"/>
    <w:rsid w:val="00B84397"/>
    <w:rsid w:val="00B84ADB"/>
    <w:rsid w:val="00B855A4"/>
    <w:rsid w:val="00B8580A"/>
    <w:rsid w:val="00B86A46"/>
    <w:rsid w:val="00B91FEB"/>
    <w:rsid w:val="00B92744"/>
    <w:rsid w:val="00B95775"/>
    <w:rsid w:val="00B957CB"/>
    <w:rsid w:val="00B95C93"/>
    <w:rsid w:val="00B96577"/>
    <w:rsid w:val="00B96BBA"/>
    <w:rsid w:val="00B97A8E"/>
    <w:rsid w:val="00BA1B09"/>
    <w:rsid w:val="00BA3888"/>
    <w:rsid w:val="00BA4FDA"/>
    <w:rsid w:val="00BB2408"/>
    <w:rsid w:val="00BB44F8"/>
    <w:rsid w:val="00BC03DC"/>
    <w:rsid w:val="00BC1283"/>
    <w:rsid w:val="00BC21AE"/>
    <w:rsid w:val="00BC21B3"/>
    <w:rsid w:val="00BC3AA3"/>
    <w:rsid w:val="00BC471F"/>
    <w:rsid w:val="00BC7180"/>
    <w:rsid w:val="00BC7DF3"/>
    <w:rsid w:val="00BD461D"/>
    <w:rsid w:val="00BD479B"/>
    <w:rsid w:val="00BD4E4E"/>
    <w:rsid w:val="00BD75C4"/>
    <w:rsid w:val="00BD7601"/>
    <w:rsid w:val="00BE1D70"/>
    <w:rsid w:val="00BE21CA"/>
    <w:rsid w:val="00BE24D6"/>
    <w:rsid w:val="00BE2592"/>
    <w:rsid w:val="00BE27C1"/>
    <w:rsid w:val="00BE5EA0"/>
    <w:rsid w:val="00BE6812"/>
    <w:rsid w:val="00BF0996"/>
    <w:rsid w:val="00BF1ECE"/>
    <w:rsid w:val="00BF2530"/>
    <w:rsid w:val="00BF4ACE"/>
    <w:rsid w:val="00BF5510"/>
    <w:rsid w:val="00BF6792"/>
    <w:rsid w:val="00C00553"/>
    <w:rsid w:val="00C02291"/>
    <w:rsid w:val="00C0275A"/>
    <w:rsid w:val="00C02A68"/>
    <w:rsid w:val="00C030F8"/>
    <w:rsid w:val="00C04064"/>
    <w:rsid w:val="00C04567"/>
    <w:rsid w:val="00C05385"/>
    <w:rsid w:val="00C121F1"/>
    <w:rsid w:val="00C21070"/>
    <w:rsid w:val="00C23479"/>
    <w:rsid w:val="00C239F5"/>
    <w:rsid w:val="00C23A88"/>
    <w:rsid w:val="00C2489C"/>
    <w:rsid w:val="00C269EB"/>
    <w:rsid w:val="00C27DCB"/>
    <w:rsid w:val="00C326A0"/>
    <w:rsid w:val="00C328B6"/>
    <w:rsid w:val="00C34A33"/>
    <w:rsid w:val="00C42A4B"/>
    <w:rsid w:val="00C44BA8"/>
    <w:rsid w:val="00C45EA1"/>
    <w:rsid w:val="00C4793F"/>
    <w:rsid w:val="00C51E1F"/>
    <w:rsid w:val="00C60A4F"/>
    <w:rsid w:val="00C61C04"/>
    <w:rsid w:val="00C620EE"/>
    <w:rsid w:val="00C622FA"/>
    <w:rsid w:val="00C626EC"/>
    <w:rsid w:val="00C71154"/>
    <w:rsid w:val="00C711C1"/>
    <w:rsid w:val="00C72CFD"/>
    <w:rsid w:val="00C730A4"/>
    <w:rsid w:val="00C73F2C"/>
    <w:rsid w:val="00C75C83"/>
    <w:rsid w:val="00C80E0E"/>
    <w:rsid w:val="00C8158A"/>
    <w:rsid w:val="00C83691"/>
    <w:rsid w:val="00C842B5"/>
    <w:rsid w:val="00C84880"/>
    <w:rsid w:val="00C86095"/>
    <w:rsid w:val="00C8640C"/>
    <w:rsid w:val="00C86AD3"/>
    <w:rsid w:val="00C90955"/>
    <w:rsid w:val="00C911CB"/>
    <w:rsid w:val="00C92383"/>
    <w:rsid w:val="00C92C30"/>
    <w:rsid w:val="00C92EFB"/>
    <w:rsid w:val="00C93B87"/>
    <w:rsid w:val="00C95E03"/>
    <w:rsid w:val="00C961CD"/>
    <w:rsid w:val="00CA1371"/>
    <w:rsid w:val="00CA1C81"/>
    <w:rsid w:val="00CA1E77"/>
    <w:rsid w:val="00CA38A0"/>
    <w:rsid w:val="00CA597D"/>
    <w:rsid w:val="00CB5601"/>
    <w:rsid w:val="00CB59F2"/>
    <w:rsid w:val="00CC0AA2"/>
    <w:rsid w:val="00CC1A80"/>
    <w:rsid w:val="00CC29FF"/>
    <w:rsid w:val="00CC2F3A"/>
    <w:rsid w:val="00CC30D6"/>
    <w:rsid w:val="00CC5563"/>
    <w:rsid w:val="00CD0316"/>
    <w:rsid w:val="00CD3647"/>
    <w:rsid w:val="00CD4A95"/>
    <w:rsid w:val="00CD5B36"/>
    <w:rsid w:val="00CD7141"/>
    <w:rsid w:val="00CD7EB9"/>
    <w:rsid w:val="00CE0F7F"/>
    <w:rsid w:val="00CE110B"/>
    <w:rsid w:val="00CF0404"/>
    <w:rsid w:val="00CF05C0"/>
    <w:rsid w:val="00CF1D05"/>
    <w:rsid w:val="00CF463A"/>
    <w:rsid w:val="00CF5160"/>
    <w:rsid w:val="00CF5DE0"/>
    <w:rsid w:val="00CF7A7E"/>
    <w:rsid w:val="00D0111A"/>
    <w:rsid w:val="00D034F8"/>
    <w:rsid w:val="00D04E90"/>
    <w:rsid w:val="00D078AA"/>
    <w:rsid w:val="00D11BF2"/>
    <w:rsid w:val="00D120ED"/>
    <w:rsid w:val="00D127D0"/>
    <w:rsid w:val="00D171E6"/>
    <w:rsid w:val="00D21009"/>
    <w:rsid w:val="00D215BF"/>
    <w:rsid w:val="00D21888"/>
    <w:rsid w:val="00D231DA"/>
    <w:rsid w:val="00D23DE7"/>
    <w:rsid w:val="00D23E91"/>
    <w:rsid w:val="00D25B7E"/>
    <w:rsid w:val="00D27196"/>
    <w:rsid w:val="00D30D60"/>
    <w:rsid w:val="00D317BB"/>
    <w:rsid w:val="00D321D8"/>
    <w:rsid w:val="00D34122"/>
    <w:rsid w:val="00D347A9"/>
    <w:rsid w:val="00D34C12"/>
    <w:rsid w:val="00D3716F"/>
    <w:rsid w:val="00D436E9"/>
    <w:rsid w:val="00D448C4"/>
    <w:rsid w:val="00D44EBC"/>
    <w:rsid w:val="00D47843"/>
    <w:rsid w:val="00D52228"/>
    <w:rsid w:val="00D536C0"/>
    <w:rsid w:val="00D54501"/>
    <w:rsid w:val="00D56B8D"/>
    <w:rsid w:val="00D57B22"/>
    <w:rsid w:val="00D57B6D"/>
    <w:rsid w:val="00D62DBA"/>
    <w:rsid w:val="00D6451E"/>
    <w:rsid w:val="00D64FE4"/>
    <w:rsid w:val="00D669D6"/>
    <w:rsid w:val="00D66AE8"/>
    <w:rsid w:val="00D679A1"/>
    <w:rsid w:val="00D709D6"/>
    <w:rsid w:val="00D71DC8"/>
    <w:rsid w:val="00D720AB"/>
    <w:rsid w:val="00D72679"/>
    <w:rsid w:val="00D72B27"/>
    <w:rsid w:val="00D735F6"/>
    <w:rsid w:val="00D7454E"/>
    <w:rsid w:val="00D74C17"/>
    <w:rsid w:val="00D7738D"/>
    <w:rsid w:val="00D80BF0"/>
    <w:rsid w:val="00D81195"/>
    <w:rsid w:val="00D84029"/>
    <w:rsid w:val="00D846E0"/>
    <w:rsid w:val="00D85479"/>
    <w:rsid w:val="00D8581A"/>
    <w:rsid w:val="00D8723F"/>
    <w:rsid w:val="00D87D68"/>
    <w:rsid w:val="00D905AD"/>
    <w:rsid w:val="00D90D32"/>
    <w:rsid w:val="00D91985"/>
    <w:rsid w:val="00D91AA8"/>
    <w:rsid w:val="00D94D82"/>
    <w:rsid w:val="00D95996"/>
    <w:rsid w:val="00D9791E"/>
    <w:rsid w:val="00DA18EE"/>
    <w:rsid w:val="00DA30B4"/>
    <w:rsid w:val="00DA3734"/>
    <w:rsid w:val="00DA728A"/>
    <w:rsid w:val="00DB0F42"/>
    <w:rsid w:val="00DB25F9"/>
    <w:rsid w:val="00DB3679"/>
    <w:rsid w:val="00DB5860"/>
    <w:rsid w:val="00DB736E"/>
    <w:rsid w:val="00DC253B"/>
    <w:rsid w:val="00DC2837"/>
    <w:rsid w:val="00DD7523"/>
    <w:rsid w:val="00DE007F"/>
    <w:rsid w:val="00DE076E"/>
    <w:rsid w:val="00DE3571"/>
    <w:rsid w:val="00DE36F4"/>
    <w:rsid w:val="00DE3B33"/>
    <w:rsid w:val="00DE3F74"/>
    <w:rsid w:val="00DE3FC8"/>
    <w:rsid w:val="00DE4113"/>
    <w:rsid w:val="00DE425B"/>
    <w:rsid w:val="00DE46D3"/>
    <w:rsid w:val="00DE5B2B"/>
    <w:rsid w:val="00DE6DF8"/>
    <w:rsid w:val="00DE7536"/>
    <w:rsid w:val="00DF22AF"/>
    <w:rsid w:val="00DF77CA"/>
    <w:rsid w:val="00E00581"/>
    <w:rsid w:val="00E00856"/>
    <w:rsid w:val="00E00CAA"/>
    <w:rsid w:val="00E015BD"/>
    <w:rsid w:val="00E02035"/>
    <w:rsid w:val="00E044D2"/>
    <w:rsid w:val="00E04ACC"/>
    <w:rsid w:val="00E053C2"/>
    <w:rsid w:val="00E05863"/>
    <w:rsid w:val="00E1261E"/>
    <w:rsid w:val="00E137FA"/>
    <w:rsid w:val="00E14D71"/>
    <w:rsid w:val="00E165D2"/>
    <w:rsid w:val="00E17AF1"/>
    <w:rsid w:val="00E23618"/>
    <w:rsid w:val="00E25E00"/>
    <w:rsid w:val="00E3237D"/>
    <w:rsid w:val="00E33535"/>
    <w:rsid w:val="00E33B65"/>
    <w:rsid w:val="00E34445"/>
    <w:rsid w:val="00E37642"/>
    <w:rsid w:val="00E37EAC"/>
    <w:rsid w:val="00E42D1D"/>
    <w:rsid w:val="00E46602"/>
    <w:rsid w:val="00E4702B"/>
    <w:rsid w:val="00E47AB7"/>
    <w:rsid w:val="00E51527"/>
    <w:rsid w:val="00E52E3E"/>
    <w:rsid w:val="00E55FE5"/>
    <w:rsid w:val="00E56312"/>
    <w:rsid w:val="00E575C6"/>
    <w:rsid w:val="00E57BF6"/>
    <w:rsid w:val="00E61571"/>
    <w:rsid w:val="00E61EEC"/>
    <w:rsid w:val="00E629D4"/>
    <w:rsid w:val="00E674C3"/>
    <w:rsid w:val="00E70236"/>
    <w:rsid w:val="00E7163B"/>
    <w:rsid w:val="00E7212F"/>
    <w:rsid w:val="00E766BF"/>
    <w:rsid w:val="00E81FA5"/>
    <w:rsid w:val="00E82305"/>
    <w:rsid w:val="00E83362"/>
    <w:rsid w:val="00E83A31"/>
    <w:rsid w:val="00E84D31"/>
    <w:rsid w:val="00E85BE5"/>
    <w:rsid w:val="00E8683F"/>
    <w:rsid w:val="00E86FB1"/>
    <w:rsid w:val="00E91636"/>
    <w:rsid w:val="00E92538"/>
    <w:rsid w:val="00E93298"/>
    <w:rsid w:val="00E936BB"/>
    <w:rsid w:val="00E9491B"/>
    <w:rsid w:val="00E94B37"/>
    <w:rsid w:val="00E9685B"/>
    <w:rsid w:val="00EA345C"/>
    <w:rsid w:val="00EA47B7"/>
    <w:rsid w:val="00EA4EF5"/>
    <w:rsid w:val="00EA76E2"/>
    <w:rsid w:val="00EB2899"/>
    <w:rsid w:val="00EB3015"/>
    <w:rsid w:val="00EB3321"/>
    <w:rsid w:val="00EB5262"/>
    <w:rsid w:val="00EB6A3B"/>
    <w:rsid w:val="00EC23CE"/>
    <w:rsid w:val="00EC2D60"/>
    <w:rsid w:val="00ED1491"/>
    <w:rsid w:val="00ED2A07"/>
    <w:rsid w:val="00ED3170"/>
    <w:rsid w:val="00ED4420"/>
    <w:rsid w:val="00ED5A76"/>
    <w:rsid w:val="00ED664A"/>
    <w:rsid w:val="00ED690A"/>
    <w:rsid w:val="00EE192D"/>
    <w:rsid w:val="00EE33C2"/>
    <w:rsid w:val="00EE7B27"/>
    <w:rsid w:val="00EF3CA5"/>
    <w:rsid w:val="00EF409C"/>
    <w:rsid w:val="00EF5993"/>
    <w:rsid w:val="00F00B05"/>
    <w:rsid w:val="00F038AE"/>
    <w:rsid w:val="00F11585"/>
    <w:rsid w:val="00F11D1D"/>
    <w:rsid w:val="00F12170"/>
    <w:rsid w:val="00F13D79"/>
    <w:rsid w:val="00F14229"/>
    <w:rsid w:val="00F14B75"/>
    <w:rsid w:val="00F15157"/>
    <w:rsid w:val="00F15C19"/>
    <w:rsid w:val="00F15E66"/>
    <w:rsid w:val="00F1762E"/>
    <w:rsid w:val="00F21C68"/>
    <w:rsid w:val="00F24022"/>
    <w:rsid w:val="00F26A14"/>
    <w:rsid w:val="00F30E3C"/>
    <w:rsid w:val="00F3193E"/>
    <w:rsid w:val="00F319E1"/>
    <w:rsid w:val="00F31C4B"/>
    <w:rsid w:val="00F32E2A"/>
    <w:rsid w:val="00F35431"/>
    <w:rsid w:val="00F36C6F"/>
    <w:rsid w:val="00F401C8"/>
    <w:rsid w:val="00F4092E"/>
    <w:rsid w:val="00F4112B"/>
    <w:rsid w:val="00F431D4"/>
    <w:rsid w:val="00F43B04"/>
    <w:rsid w:val="00F44524"/>
    <w:rsid w:val="00F44A44"/>
    <w:rsid w:val="00F45E6F"/>
    <w:rsid w:val="00F46540"/>
    <w:rsid w:val="00F50E7A"/>
    <w:rsid w:val="00F50E94"/>
    <w:rsid w:val="00F50FFD"/>
    <w:rsid w:val="00F51472"/>
    <w:rsid w:val="00F53E93"/>
    <w:rsid w:val="00F54FAF"/>
    <w:rsid w:val="00F57D59"/>
    <w:rsid w:val="00F662E9"/>
    <w:rsid w:val="00F71697"/>
    <w:rsid w:val="00F73562"/>
    <w:rsid w:val="00F763D6"/>
    <w:rsid w:val="00F77C30"/>
    <w:rsid w:val="00F80FF6"/>
    <w:rsid w:val="00F84C59"/>
    <w:rsid w:val="00F867C7"/>
    <w:rsid w:val="00F868FE"/>
    <w:rsid w:val="00F86CAC"/>
    <w:rsid w:val="00F86D20"/>
    <w:rsid w:val="00F877AB"/>
    <w:rsid w:val="00F92232"/>
    <w:rsid w:val="00F92BB3"/>
    <w:rsid w:val="00F93B9E"/>
    <w:rsid w:val="00F93E56"/>
    <w:rsid w:val="00F94867"/>
    <w:rsid w:val="00F96BB4"/>
    <w:rsid w:val="00FA3C9A"/>
    <w:rsid w:val="00FA6247"/>
    <w:rsid w:val="00FB0496"/>
    <w:rsid w:val="00FB17A2"/>
    <w:rsid w:val="00FB5E2B"/>
    <w:rsid w:val="00FB6DC6"/>
    <w:rsid w:val="00FB7503"/>
    <w:rsid w:val="00FC1491"/>
    <w:rsid w:val="00FC7D63"/>
    <w:rsid w:val="00FD0994"/>
    <w:rsid w:val="00FD0C92"/>
    <w:rsid w:val="00FD4EFE"/>
    <w:rsid w:val="00FD5301"/>
    <w:rsid w:val="00FE0459"/>
    <w:rsid w:val="00FE0EA5"/>
    <w:rsid w:val="00FE1055"/>
    <w:rsid w:val="00FE4790"/>
    <w:rsid w:val="00FE4B00"/>
    <w:rsid w:val="00FE4CA5"/>
    <w:rsid w:val="00FE5CF2"/>
    <w:rsid w:val="00FE6EEB"/>
    <w:rsid w:val="00FF0883"/>
    <w:rsid w:val="00FF08FE"/>
    <w:rsid w:val="00FF2159"/>
    <w:rsid w:val="00FF2236"/>
    <w:rsid w:val="00FF461F"/>
    <w:rsid w:val="00FF64F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link w:val="Ttulo9Char"/>
    <w:semiHidden/>
    <w:unhideWhenUsed/>
    <w:qFormat/>
    <w:rsid w:val="00156E75"/>
    <w:pPr>
      <w:spacing w:before="240" w:after="60"/>
      <w:outlineLvl w:val="8"/>
    </w:pPr>
    <w:rPr>
      <w:rFonts w:ascii="Cambria" w:hAnsi="Cambria"/>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orpodetexto2">
    <w:name w:val="Body Text 2"/>
    <w:basedOn w:val="Normal"/>
    <w:pPr>
      <w:jc w:val="both"/>
    </w:pPr>
    <w:rPr>
      <w:color w:val="0000FF"/>
    </w:rPr>
  </w:style>
  <w:style w:type="paragraph" w:styleId="NormalWeb">
    <w:name w:val="Normal (Web)"/>
    <w:basedOn w:val="Normal"/>
    <w:pPr>
      <w:autoSpaceDE w:val="0"/>
      <w:autoSpaceDN w:val="0"/>
      <w:adjustRightInd w:val="0"/>
      <w:spacing w:before="100" w:beforeAutospacing="1" w:after="100" w:afterAutospacing="1"/>
    </w:pPr>
  </w:style>
  <w:style w:type="paragraph" w:styleId="Cabealho">
    <w:name w:val="header"/>
    <w:basedOn w:val="Normal"/>
    <w:link w:val="CabealhoChar"/>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paragraph" w:styleId="Commarcadores">
    <w:name w:val="List Bullet"/>
    <w:basedOn w:val="Normal"/>
    <w:pPr>
      <w:numPr>
        <w:numId w:val="1"/>
      </w:numPr>
    </w:pPr>
  </w:style>
  <w:style w:type="character" w:customStyle="1" w:styleId="Char1">
    <w:name w:val=" Char1"/>
    <w:basedOn w:val="Fontepargpadro"/>
    <w:rPr>
      <w:noProof w:val="0"/>
      <w:sz w:val="24"/>
      <w:szCs w:val="24"/>
      <w:lang w:val="pt-BR" w:eastAsia="pt-BR" w:bidi="ar-SA"/>
    </w:rPr>
  </w:style>
  <w:style w:type="paragraph" w:customStyle="1" w:styleId="BodyText22">
    <w:name w:val="Body Text 22"/>
    <w:basedOn w:val="Normal"/>
    <w:pPr>
      <w:jc w:val="both"/>
    </w:pPr>
    <w:rPr>
      <w:szCs w:val="20"/>
      <w:lang w:val="en-AU"/>
    </w:rPr>
  </w:style>
  <w:style w:type="paragraph" w:styleId="Corpodetexto">
    <w:name w:val="Body Text"/>
    <w:aliases w:val="b"/>
    <w:basedOn w:val="Normal"/>
    <w:pPr>
      <w:spacing w:after="120"/>
    </w:pPr>
  </w:style>
  <w:style w:type="paragraph" w:styleId="Rodap">
    <w:name w:val="footer"/>
    <w:basedOn w:val="Normal"/>
    <w:link w:val="RodapChar"/>
    <w:uiPriority w:val="99"/>
    <w:pPr>
      <w:tabs>
        <w:tab w:val="center" w:pos="4320"/>
        <w:tab w:val="right" w:pos="8640"/>
      </w:tabs>
    </w:pPr>
  </w:style>
  <w:style w:type="paragraph" w:customStyle="1" w:styleId="p0">
    <w:name w:val="p0"/>
    <w:basedOn w:val="Normal"/>
    <w:pPr>
      <w:widowControl w:val="0"/>
      <w:tabs>
        <w:tab w:val="left" w:pos="720"/>
      </w:tabs>
      <w:autoSpaceDE w:val="0"/>
      <w:autoSpaceDN w:val="0"/>
      <w:adjustRightInd w:val="0"/>
      <w:spacing w:line="240" w:lineRule="atLeast"/>
      <w:jc w:val="both"/>
    </w:pPr>
    <w:rPr>
      <w:rFonts w:ascii="Times" w:hAnsi="Times"/>
      <w:snapToGrid w:val="0"/>
      <w:w w:val="0"/>
      <w:sz w:val="22"/>
      <w:szCs w:val="20"/>
    </w:rPr>
  </w:style>
  <w:style w:type="paragraph" w:styleId="Recuodecorpodetexto">
    <w:name w:val="Body Text Indent"/>
    <w:basedOn w:val="Normal"/>
    <w:pPr>
      <w:spacing w:after="120"/>
      <w:ind w:left="283"/>
    </w:pPr>
  </w:style>
  <w:style w:type="paragraph" w:styleId="Corpodetexto3">
    <w:name w:val="Body Text 3"/>
    <w:basedOn w:val="Normal"/>
    <w:pPr>
      <w:spacing w:after="120"/>
    </w:pPr>
    <w:rPr>
      <w:sz w:val="16"/>
      <w:szCs w:val="16"/>
    </w:rPr>
  </w:style>
  <w:style w:type="paragraph" w:styleId="Recuodecorpodetexto3">
    <w:name w:val="Body Text Indent 3"/>
    <w:basedOn w:val="Normal"/>
    <w:pPr>
      <w:spacing w:after="120"/>
      <w:ind w:left="283"/>
    </w:pPr>
    <w:rPr>
      <w:sz w:val="16"/>
      <w:szCs w:val="16"/>
    </w:rPr>
  </w:style>
  <w:style w:type="character" w:customStyle="1" w:styleId="Char">
    <w:name w:val=" Char"/>
    <w:basedOn w:val="Fontepargpadro"/>
    <w:rPr>
      <w:noProof w:val="0"/>
      <w:sz w:val="24"/>
      <w:szCs w:val="24"/>
      <w:lang w:val="pt-BR" w:eastAsia="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Pr>
      <w:color w:val="0000FF"/>
      <w:spacing w:val="0"/>
      <w:u w:val="double"/>
    </w:rPr>
  </w:style>
  <w:style w:type="paragraph" w:customStyle="1" w:styleId="DeltaViewTableBody">
    <w:name w:val="DeltaView Table Body"/>
    <w:basedOn w:val="Normal"/>
    <w:pPr>
      <w:autoSpaceDE w:val="0"/>
      <w:autoSpaceDN w:val="0"/>
      <w:adjustRightInd w:val="0"/>
    </w:pPr>
    <w:rPr>
      <w:rFonts w:ascii="Arial" w:hAnsi="Arial" w:cs="Arial"/>
      <w:lang w:val="en-US"/>
    </w:rPr>
  </w:style>
  <w:style w:type="character" w:styleId="Refdecomentrio">
    <w:name w:val="annotation reference"/>
    <w:basedOn w:val="Fontepargpadro"/>
    <w:semiHidden/>
    <w:rPr>
      <w:sz w:val="16"/>
      <w:szCs w:val="16"/>
    </w:rPr>
  </w:style>
  <w:style w:type="paragraph" w:styleId="Textodecomentrio">
    <w:name w:val="annotation text"/>
    <w:basedOn w:val="Normal"/>
    <w:semiHidden/>
    <w:rPr>
      <w:sz w:val="20"/>
      <w:szCs w:val="20"/>
    </w:rPr>
  </w:style>
  <w:style w:type="paragraph" w:styleId="Assuntodocomentrio">
    <w:name w:val="annotation subject"/>
    <w:basedOn w:val="Textodecomentrio"/>
    <w:next w:val="Textodecomentrio"/>
    <w:semiHidden/>
    <w:rPr>
      <w:b/>
      <w:bCs/>
    </w:rPr>
  </w:style>
  <w:style w:type="paragraph" w:styleId="Textodebalo">
    <w:name w:val="Balloon Text"/>
    <w:basedOn w:val="Normal"/>
    <w:semiHidden/>
    <w:rPr>
      <w:rFonts w:ascii="Tahoma" w:hAnsi="Tahoma" w:cs="Swiss"/>
      <w:sz w:val="16"/>
      <w:szCs w:val="16"/>
    </w:rPr>
  </w:style>
  <w:style w:type="character" w:styleId="Nmerodepgina">
    <w:name w:val="page number"/>
    <w:basedOn w:val="Fontepargpadro"/>
  </w:style>
  <w:style w:type="character" w:styleId="Hyperlink">
    <w:name w:val="Hyperlink"/>
    <w:basedOn w:val="Fontepargpadro"/>
    <w:rPr>
      <w:color w:val="0000FF"/>
      <w:u w:val="single"/>
    </w:rPr>
  </w:style>
  <w:style w:type="paragraph" w:styleId="Recuodecorpodetexto2">
    <w:name w:val="Body Text Indent 2"/>
    <w:basedOn w:val="Normal"/>
    <w:pPr>
      <w:spacing w:after="120" w:line="480" w:lineRule="auto"/>
      <w:ind w:left="283"/>
    </w:p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sz w:val="22"/>
      <w:szCs w:val="22"/>
    </w:rPr>
  </w:style>
  <w:style w:type="character" w:customStyle="1" w:styleId="InitialStyle">
    <w:name w:val="InitialStyle"/>
    <w:rPr>
      <w:rFonts w:ascii="Times New Roman" w:hAnsi="Times New Roman" w:cs="Times New Roman"/>
      <w:color w:val="auto"/>
      <w:spacing w:val="0"/>
      <w:sz w:val="20"/>
      <w:szCs w:val="20"/>
    </w:rPr>
  </w:style>
  <w:style w:type="paragraph" w:customStyle="1" w:styleId="Estilo2">
    <w:name w:val="Estilo2"/>
    <w:basedOn w:val="Normal"/>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character" w:customStyle="1" w:styleId="BodyText31">
    <w:name w:val="Body Text 31"/>
    <w:rPr>
      <w:noProof w:val="0"/>
      <w:spacing w:val="0"/>
      <w:sz w:val="28"/>
      <w:szCs w:val="28"/>
      <w:lang w:val="pt-BR"/>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b/>
      <w:bCs/>
      <w:sz w:val="24"/>
      <w:szCs w:val="24"/>
    </w:rPr>
  </w:style>
  <w:style w:type="paragraph" w:customStyle="1" w:styleId="DeltaViewTableHeading">
    <w:name w:val="DeltaView Table Heading"/>
    <w:basedOn w:val="Normal"/>
    <w:pPr>
      <w:autoSpaceDE w:val="0"/>
      <w:autoSpaceDN w:val="0"/>
      <w:adjustRightInd w:val="0"/>
      <w:spacing w:after="120"/>
    </w:pPr>
    <w:rPr>
      <w:rFonts w:ascii="Arial" w:hAnsi="Arial" w:cs="Arial"/>
      <w:b/>
      <w:bCs/>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basedOn w:val="Fontepargpadro"/>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spacing w:before="269" w:after="170" w:line="214" w:lineRule="atLeast"/>
      <w:jc w:val="center"/>
    </w:pPr>
    <w:rPr>
      <w:rFonts w:ascii="Swiss" w:hAnsi="Swiss"/>
      <w:b/>
      <w:snapToGrid w:val="0"/>
    </w:rPr>
  </w:style>
  <w:style w:type="paragraph" w:styleId="Ttulo">
    <w:name w:val="Title"/>
    <w:basedOn w:val="Normal"/>
    <w:qFormat/>
    <w:pPr>
      <w:jc w:val="center"/>
    </w:pPr>
    <w:rPr>
      <w:rFonts w:ascii="Bookman Old Style" w:hAnsi="Bookman Old Style"/>
      <w:b/>
      <w:sz w:val="22"/>
      <w:szCs w:val="20"/>
    </w:rPr>
  </w:style>
  <w:style w:type="paragraph" w:customStyle="1" w:styleId="TextoTpicosProspecto">
    <w:name w:val="Texto Tópicos Prospecto"/>
    <w:basedOn w:val="TextoProspecto"/>
    <w:autoRedefine/>
    <w:pPr>
      <w:numPr>
        <w:numId w:val="2"/>
      </w:numPr>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spacing w:line="240" w:lineRule="exact"/>
      <w:jc w:val="both"/>
    </w:pPr>
    <w:rPr>
      <w:rFonts w:ascii="Arial" w:hAnsi="Arial"/>
      <w:sz w:val="22"/>
      <w:lang w:val="pt-PT"/>
    </w:rPr>
  </w:style>
  <w:style w:type="paragraph" w:customStyle="1" w:styleId="Celso1">
    <w:name w:val="Celso1"/>
    <w:basedOn w:val="Normal"/>
    <w:pPr>
      <w:widowControl w:val="0"/>
      <w:jc w:val="both"/>
    </w:pPr>
    <w:rPr>
      <w:rFonts w:ascii="Univers (W1)" w:hAnsi="Univers (W1)"/>
      <w:szCs w:val="20"/>
    </w:rPr>
  </w:style>
  <w:style w:type="character" w:customStyle="1" w:styleId="thptitle1">
    <w:name w:val="thptitle1"/>
    <w:basedOn w:val="Fontepargpadro"/>
    <w:rPr>
      <w:color w:val="000000"/>
    </w:rPr>
  </w:style>
  <w:style w:type="paragraph" w:customStyle="1" w:styleId="Corpo">
    <w:name w:val="Corpo"/>
    <w:rPr>
      <w:color w:val="000000"/>
      <w:sz w:val="28"/>
    </w:rPr>
  </w:style>
  <w:style w:type="paragraph" w:styleId="MapadoDocumento">
    <w:name w:val="Document Map"/>
    <w:basedOn w:val="Normal"/>
    <w:semiHidden/>
    <w:rsid w:val="00855FD4"/>
    <w:pPr>
      <w:shd w:val="clear" w:color="auto" w:fill="000080"/>
    </w:pPr>
    <w:rPr>
      <w:rFonts w:ascii="Tahoma" w:hAnsi="Tahoma" w:cs="Tahoma"/>
      <w:sz w:val="20"/>
      <w:szCs w:val="20"/>
    </w:rPr>
  </w:style>
  <w:style w:type="character" w:styleId="Forte">
    <w:name w:val="Strong"/>
    <w:basedOn w:val="Fontepargpadro"/>
    <w:qFormat/>
    <w:rPr>
      <w:b/>
      <w:bCs/>
    </w:rPr>
  </w:style>
  <w:style w:type="character" w:styleId="nfase">
    <w:name w:val="Emphasis"/>
    <w:basedOn w:val="Fontepargpadro"/>
    <w:qFormat/>
    <w:rPr>
      <w:i/>
      <w:iCs/>
    </w:rPr>
  </w:style>
  <w:style w:type="paragraph" w:customStyle="1" w:styleId="CharCharCharCharCharChar">
    <w:name w:val=" Char Char Char Char Char Char"/>
    <w:basedOn w:val="Normal"/>
    <w:rsid w:val="002C5E5D"/>
    <w:pPr>
      <w:spacing w:after="160" w:line="240" w:lineRule="exact"/>
    </w:pPr>
    <w:rPr>
      <w:rFonts w:ascii="Verdana" w:hAnsi="Verdana"/>
      <w:sz w:val="20"/>
      <w:szCs w:val="20"/>
      <w:lang w:val="en-US" w:eastAsia="en-US"/>
    </w:rPr>
  </w:style>
  <w:style w:type="paragraph" w:styleId="Lista">
    <w:name w:val="List"/>
    <w:basedOn w:val="Normal"/>
    <w:rsid w:val="00CC30D6"/>
    <w:pPr>
      <w:ind w:left="283" w:hanging="283"/>
    </w:pPr>
  </w:style>
  <w:style w:type="paragraph" w:customStyle="1" w:styleId="Body1">
    <w:name w:val="Body 1"/>
    <w:basedOn w:val="Normal"/>
    <w:rsid w:val="00561FEF"/>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sid w:val="007E189D"/>
    <w:rPr>
      <w:sz w:val="20"/>
      <w:szCs w:val="20"/>
    </w:rPr>
  </w:style>
  <w:style w:type="character" w:customStyle="1" w:styleId="TextodenotaderodapChar">
    <w:name w:val="Texto de nota de rodapé Char"/>
    <w:basedOn w:val="Fontepargpadro"/>
    <w:link w:val="Textodenotaderodap"/>
    <w:rsid w:val="007E189D"/>
  </w:style>
  <w:style w:type="character" w:styleId="Refdenotaderodap">
    <w:name w:val="footnote reference"/>
    <w:basedOn w:val="Fontepargpadro"/>
    <w:rsid w:val="007E189D"/>
    <w:rPr>
      <w:vertAlign w:val="superscript"/>
    </w:rPr>
  </w:style>
  <w:style w:type="paragraph" w:customStyle="1" w:styleId="BNDES">
    <w:name w:val="BNDES"/>
    <w:basedOn w:val="Normal"/>
    <w:link w:val="BNDESChar"/>
    <w:rsid w:val="00A02D68"/>
    <w:pPr>
      <w:suppressAutoHyphens/>
      <w:jc w:val="both"/>
    </w:pPr>
    <w:rPr>
      <w:rFonts w:ascii="Arial" w:hAnsi="Arial"/>
      <w:szCs w:val="20"/>
      <w:lang w:eastAsia="ar-SA"/>
    </w:rPr>
  </w:style>
  <w:style w:type="character" w:customStyle="1" w:styleId="BNDESChar">
    <w:name w:val="BNDES Char"/>
    <w:basedOn w:val="Fontepargpadro"/>
    <w:link w:val="BNDES"/>
    <w:rsid w:val="00F32E2A"/>
    <w:rPr>
      <w:rFonts w:ascii="Arial" w:hAnsi="Arial"/>
      <w:sz w:val="24"/>
      <w:lang w:eastAsia="ar-SA"/>
    </w:rPr>
  </w:style>
  <w:style w:type="character" w:customStyle="1" w:styleId="Ttulo9Char">
    <w:name w:val="Título 9 Char"/>
    <w:basedOn w:val="Fontepargpadro"/>
    <w:link w:val="Ttulo9"/>
    <w:semiHidden/>
    <w:rsid w:val="00156E75"/>
    <w:rPr>
      <w:rFonts w:ascii="Cambria" w:eastAsia="Times New Roman" w:hAnsi="Cambria" w:cs="Times New Roman"/>
      <w:sz w:val="22"/>
      <w:szCs w:val="22"/>
    </w:rPr>
  </w:style>
  <w:style w:type="paragraph" w:customStyle="1" w:styleId="Paraa">
    <w:name w:val="Para (a)"/>
    <w:basedOn w:val="Normal"/>
    <w:rsid w:val="00433A57"/>
    <w:pPr>
      <w:widowControl w:val="0"/>
      <w:autoSpaceDE w:val="0"/>
      <w:autoSpaceDN w:val="0"/>
      <w:adjustRightInd w:val="0"/>
      <w:spacing w:before="240"/>
      <w:ind w:left="720" w:firstLine="720"/>
    </w:pPr>
    <w:rPr>
      <w:lang w:val="en-US" w:eastAsia="en-US"/>
    </w:rPr>
  </w:style>
  <w:style w:type="paragraph" w:customStyle="1" w:styleId="Para0">
    <w:name w:val="Para"/>
    <w:basedOn w:val="Normal"/>
    <w:rsid w:val="00E674C3"/>
    <w:pPr>
      <w:widowControl w:val="0"/>
      <w:autoSpaceDE w:val="0"/>
      <w:autoSpaceDN w:val="0"/>
      <w:adjustRightInd w:val="0"/>
      <w:spacing w:before="240"/>
      <w:ind w:firstLine="720"/>
    </w:pPr>
    <w:rPr>
      <w:lang w:val="en-US" w:eastAsia="en-US"/>
    </w:rPr>
  </w:style>
  <w:style w:type="character" w:customStyle="1" w:styleId="MBPCItalics">
    <w:name w:val="MBPC_Italics"/>
    <w:aliases w:val="c2"/>
    <w:rsid w:val="00E674C3"/>
    <w:rPr>
      <w:rFonts w:ascii="Times New Roman" w:hAnsi="Times New Roman" w:cs="Times New Roman"/>
      <w:i/>
      <w:iCs/>
      <w:spacing w:val="0"/>
      <w:sz w:val="24"/>
      <w:szCs w:val="24"/>
      <w:lang w:val="en-US"/>
    </w:rPr>
  </w:style>
  <w:style w:type="paragraph" w:styleId="PargrafodaLista">
    <w:name w:val="List Paragraph"/>
    <w:basedOn w:val="Normal"/>
    <w:uiPriority w:val="34"/>
    <w:qFormat/>
    <w:rsid w:val="009974C6"/>
    <w:pPr>
      <w:ind w:left="720"/>
    </w:pPr>
    <w:rPr>
      <w:rFonts w:ascii="Calibri" w:eastAsia="Calibri" w:hAnsi="Calibri"/>
      <w:sz w:val="22"/>
      <w:szCs w:val="22"/>
    </w:rPr>
  </w:style>
  <w:style w:type="character" w:customStyle="1" w:styleId="CabealhoChar">
    <w:name w:val="Cabeçalho Char"/>
    <w:basedOn w:val="Fontepargpadro"/>
    <w:link w:val="Cabealho"/>
    <w:rsid w:val="007C790B"/>
    <w:rPr>
      <w:sz w:val="22"/>
      <w:szCs w:val="22"/>
      <w:shd w:val="clear" w:color="auto" w:fill="FFFFFF"/>
    </w:rPr>
  </w:style>
  <w:style w:type="paragraph" w:customStyle="1" w:styleId="singleparaflush">
    <w:name w:val="singleparaflush"/>
    <w:basedOn w:val="Normal"/>
    <w:rsid w:val="005C17D2"/>
    <w:pPr>
      <w:autoSpaceDE w:val="0"/>
      <w:autoSpaceDN w:val="0"/>
      <w:spacing w:before="240" w:after="240"/>
    </w:pPr>
    <w:rPr>
      <w:rFonts w:eastAsia="Calibri"/>
    </w:rPr>
  </w:style>
  <w:style w:type="character" w:customStyle="1" w:styleId="definedterm">
    <w:name w:val="definedterm"/>
    <w:basedOn w:val="Fontepargpadro"/>
    <w:rsid w:val="005C17D2"/>
    <w:rPr>
      <w:rFonts w:ascii="Times New Roman" w:hAnsi="Times New Roman" w:cs="Times New Roman" w:hint="default"/>
      <w:b/>
      <w:bCs/>
      <w:spacing w:val="0"/>
    </w:rPr>
  </w:style>
  <w:style w:type="character" w:customStyle="1" w:styleId="RodapChar">
    <w:name w:val="Rodapé Char"/>
    <w:basedOn w:val="Fontepargpadro"/>
    <w:link w:val="Rodap"/>
    <w:uiPriority w:val="99"/>
    <w:rsid w:val="008D70FC"/>
    <w:rPr>
      <w:sz w:val="24"/>
      <w:szCs w:val="24"/>
    </w:rPr>
  </w:style>
  <w:style w:type="paragraph" w:customStyle="1" w:styleId="AODocTxt">
    <w:name w:val="AODocTxt"/>
    <w:basedOn w:val="Normal"/>
    <w:rsid w:val="000846AD"/>
    <w:pPr>
      <w:numPr>
        <w:numId w:val="4"/>
      </w:numPr>
      <w:spacing w:before="240" w:line="260" w:lineRule="atLeast"/>
      <w:jc w:val="both"/>
    </w:pPr>
    <w:rPr>
      <w:rFonts w:eastAsia="Calibri"/>
      <w:sz w:val="22"/>
      <w:szCs w:val="22"/>
    </w:rPr>
  </w:style>
  <w:style w:type="paragraph" w:customStyle="1" w:styleId="AODocTxtL1">
    <w:name w:val="AODocTxtL1"/>
    <w:basedOn w:val="Normal"/>
    <w:rsid w:val="000846AD"/>
    <w:pPr>
      <w:numPr>
        <w:ilvl w:val="1"/>
        <w:numId w:val="4"/>
      </w:numPr>
      <w:spacing w:before="240" w:line="260" w:lineRule="atLeast"/>
      <w:jc w:val="both"/>
    </w:pPr>
    <w:rPr>
      <w:rFonts w:eastAsia="Calibri"/>
      <w:sz w:val="22"/>
      <w:szCs w:val="22"/>
    </w:rPr>
  </w:style>
  <w:style w:type="paragraph" w:customStyle="1" w:styleId="AODocTxtL2">
    <w:name w:val="AODocTxtL2"/>
    <w:basedOn w:val="Normal"/>
    <w:rsid w:val="000846AD"/>
    <w:pPr>
      <w:numPr>
        <w:ilvl w:val="2"/>
        <w:numId w:val="4"/>
      </w:numPr>
      <w:spacing w:before="240" w:line="260" w:lineRule="atLeast"/>
      <w:jc w:val="both"/>
    </w:pPr>
    <w:rPr>
      <w:rFonts w:eastAsia="Calibri"/>
      <w:sz w:val="22"/>
      <w:szCs w:val="22"/>
    </w:rPr>
  </w:style>
  <w:style w:type="paragraph" w:customStyle="1" w:styleId="AODocTxtL3">
    <w:name w:val="AODocTxtL3"/>
    <w:basedOn w:val="Normal"/>
    <w:rsid w:val="000846AD"/>
    <w:pPr>
      <w:numPr>
        <w:ilvl w:val="3"/>
        <w:numId w:val="4"/>
      </w:numPr>
      <w:spacing w:before="240" w:line="260" w:lineRule="atLeast"/>
      <w:jc w:val="both"/>
    </w:pPr>
    <w:rPr>
      <w:rFonts w:eastAsia="Calibri"/>
      <w:sz w:val="22"/>
      <w:szCs w:val="22"/>
    </w:rPr>
  </w:style>
  <w:style w:type="paragraph" w:customStyle="1" w:styleId="AODocTxtL4">
    <w:name w:val="AODocTxtL4"/>
    <w:basedOn w:val="Normal"/>
    <w:rsid w:val="000846AD"/>
    <w:pPr>
      <w:numPr>
        <w:ilvl w:val="4"/>
        <w:numId w:val="4"/>
      </w:numPr>
      <w:spacing w:before="240" w:line="260" w:lineRule="atLeast"/>
      <w:jc w:val="both"/>
    </w:pPr>
    <w:rPr>
      <w:rFonts w:eastAsia="Calibri"/>
      <w:sz w:val="22"/>
      <w:szCs w:val="22"/>
    </w:rPr>
  </w:style>
  <w:style w:type="paragraph" w:customStyle="1" w:styleId="AODocTxtL5">
    <w:name w:val="AODocTxtL5"/>
    <w:basedOn w:val="Normal"/>
    <w:rsid w:val="000846AD"/>
    <w:pPr>
      <w:numPr>
        <w:ilvl w:val="5"/>
        <w:numId w:val="4"/>
      </w:numPr>
      <w:spacing w:before="240" w:line="260" w:lineRule="atLeast"/>
      <w:jc w:val="both"/>
    </w:pPr>
    <w:rPr>
      <w:rFonts w:eastAsia="Calibri"/>
      <w:sz w:val="22"/>
      <w:szCs w:val="22"/>
    </w:rPr>
  </w:style>
  <w:style w:type="paragraph" w:customStyle="1" w:styleId="AODocTxtL6">
    <w:name w:val="AODocTxtL6"/>
    <w:basedOn w:val="Normal"/>
    <w:rsid w:val="000846AD"/>
    <w:pPr>
      <w:numPr>
        <w:ilvl w:val="6"/>
        <w:numId w:val="4"/>
      </w:numPr>
      <w:spacing w:before="240" w:line="260" w:lineRule="atLeast"/>
      <w:jc w:val="both"/>
    </w:pPr>
    <w:rPr>
      <w:rFonts w:eastAsia="Calibri"/>
      <w:sz w:val="22"/>
      <w:szCs w:val="22"/>
    </w:rPr>
  </w:style>
  <w:style w:type="paragraph" w:customStyle="1" w:styleId="AODocTxtL7">
    <w:name w:val="AODocTxtL7"/>
    <w:basedOn w:val="Normal"/>
    <w:rsid w:val="000846AD"/>
    <w:pPr>
      <w:numPr>
        <w:ilvl w:val="7"/>
        <w:numId w:val="4"/>
      </w:numPr>
      <w:spacing w:before="240" w:line="260" w:lineRule="atLeast"/>
      <w:jc w:val="both"/>
    </w:pPr>
    <w:rPr>
      <w:rFonts w:eastAsia="Calibri"/>
      <w:sz w:val="22"/>
      <w:szCs w:val="22"/>
    </w:rPr>
  </w:style>
  <w:style w:type="paragraph" w:customStyle="1" w:styleId="AODocTxtL8">
    <w:name w:val="AODocTxtL8"/>
    <w:basedOn w:val="Normal"/>
    <w:rsid w:val="000846AD"/>
    <w:pPr>
      <w:numPr>
        <w:ilvl w:val="8"/>
        <w:numId w:val="4"/>
      </w:numPr>
      <w:spacing w:before="240" w:line="260" w:lineRule="atLeast"/>
      <w:jc w:val="both"/>
    </w:pPr>
    <w:rPr>
      <w:rFonts w:eastAsia="Calibri"/>
      <w:sz w:val="22"/>
      <w:szCs w:val="22"/>
    </w:rPr>
  </w:style>
  <w:style w:type="paragraph" w:styleId="Reviso">
    <w:name w:val="Revision"/>
    <w:hidden/>
    <w:uiPriority w:val="99"/>
    <w:semiHidden/>
    <w:rsid w:val="005C015E"/>
    <w:rPr>
      <w:sz w:val="24"/>
      <w:szCs w:val="24"/>
    </w:rPr>
  </w:style>
  <w:style w:type="character" w:customStyle="1" w:styleId="label">
    <w:name w:val="label"/>
    <w:basedOn w:val="Fontepargpadro"/>
    <w:rsid w:val="006402F2"/>
  </w:style>
</w:styles>
</file>

<file path=word/webSettings.xml><?xml version="1.0" encoding="utf-8"?>
<w:webSettings xmlns:r="http://schemas.openxmlformats.org/officeDocument/2006/relationships" xmlns:w="http://schemas.openxmlformats.org/wordprocessingml/2006/main">
  <w:divs>
    <w:div w:id="54134936">
      <w:bodyDiv w:val="1"/>
      <w:marLeft w:val="0"/>
      <w:marRight w:val="0"/>
      <w:marTop w:val="0"/>
      <w:marBottom w:val="0"/>
      <w:divBdr>
        <w:top w:val="none" w:sz="0" w:space="0" w:color="auto"/>
        <w:left w:val="none" w:sz="0" w:space="0" w:color="auto"/>
        <w:bottom w:val="none" w:sz="0" w:space="0" w:color="auto"/>
        <w:right w:val="none" w:sz="0" w:space="0" w:color="auto"/>
      </w:divBdr>
    </w:div>
    <w:div w:id="184441931">
      <w:bodyDiv w:val="1"/>
      <w:marLeft w:val="0"/>
      <w:marRight w:val="0"/>
      <w:marTop w:val="0"/>
      <w:marBottom w:val="0"/>
      <w:divBdr>
        <w:top w:val="none" w:sz="0" w:space="0" w:color="auto"/>
        <w:left w:val="none" w:sz="0" w:space="0" w:color="auto"/>
        <w:bottom w:val="none" w:sz="0" w:space="0" w:color="auto"/>
        <w:right w:val="none" w:sz="0" w:space="0" w:color="auto"/>
      </w:divBdr>
    </w:div>
    <w:div w:id="247615455">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436797602">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557861867">
      <w:bodyDiv w:val="1"/>
      <w:marLeft w:val="0"/>
      <w:marRight w:val="0"/>
      <w:marTop w:val="0"/>
      <w:marBottom w:val="0"/>
      <w:divBdr>
        <w:top w:val="none" w:sz="0" w:space="0" w:color="auto"/>
        <w:left w:val="none" w:sz="0" w:space="0" w:color="auto"/>
        <w:bottom w:val="none" w:sz="0" w:space="0" w:color="auto"/>
        <w:right w:val="none" w:sz="0" w:space="0" w:color="auto"/>
      </w:divBdr>
    </w:div>
    <w:div w:id="583221207">
      <w:bodyDiv w:val="1"/>
      <w:marLeft w:val="0"/>
      <w:marRight w:val="0"/>
      <w:marTop w:val="0"/>
      <w:marBottom w:val="0"/>
      <w:divBdr>
        <w:top w:val="none" w:sz="0" w:space="0" w:color="auto"/>
        <w:left w:val="none" w:sz="0" w:space="0" w:color="auto"/>
        <w:bottom w:val="none" w:sz="0" w:space="0" w:color="auto"/>
        <w:right w:val="none" w:sz="0" w:space="0" w:color="auto"/>
      </w:divBdr>
    </w:div>
    <w:div w:id="768425720">
      <w:bodyDiv w:val="1"/>
      <w:marLeft w:val="0"/>
      <w:marRight w:val="0"/>
      <w:marTop w:val="0"/>
      <w:marBottom w:val="0"/>
      <w:divBdr>
        <w:top w:val="none" w:sz="0" w:space="0" w:color="auto"/>
        <w:left w:val="none" w:sz="0" w:space="0" w:color="auto"/>
        <w:bottom w:val="none" w:sz="0" w:space="0" w:color="auto"/>
        <w:right w:val="none" w:sz="0" w:space="0" w:color="auto"/>
      </w:divBdr>
    </w:div>
    <w:div w:id="768428262">
      <w:bodyDiv w:val="1"/>
      <w:marLeft w:val="0"/>
      <w:marRight w:val="0"/>
      <w:marTop w:val="0"/>
      <w:marBottom w:val="0"/>
      <w:divBdr>
        <w:top w:val="none" w:sz="0" w:space="0" w:color="auto"/>
        <w:left w:val="none" w:sz="0" w:space="0" w:color="auto"/>
        <w:bottom w:val="none" w:sz="0" w:space="0" w:color="auto"/>
        <w:right w:val="none" w:sz="0" w:space="0" w:color="auto"/>
      </w:divBdr>
    </w:div>
    <w:div w:id="828323323">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882055274">
      <w:bodyDiv w:val="1"/>
      <w:marLeft w:val="0"/>
      <w:marRight w:val="0"/>
      <w:marTop w:val="0"/>
      <w:marBottom w:val="0"/>
      <w:divBdr>
        <w:top w:val="none" w:sz="0" w:space="0" w:color="auto"/>
        <w:left w:val="none" w:sz="0" w:space="0" w:color="auto"/>
        <w:bottom w:val="none" w:sz="0" w:space="0" w:color="auto"/>
        <w:right w:val="none" w:sz="0" w:space="0" w:color="auto"/>
      </w:divBdr>
    </w:div>
    <w:div w:id="1028681388">
      <w:bodyDiv w:val="1"/>
      <w:marLeft w:val="0"/>
      <w:marRight w:val="0"/>
      <w:marTop w:val="0"/>
      <w:marBottom w:val="0"/>
      <w:divBdr>
        <w:top w:val="none" w:sz="0" w:space="0" w:color="auto"/>
        <w:left w:val="none" w:sz="0" w:space="0" w:color="auto"/>
        <w:bottom w:val="none" w:sz="0" w:space="0" w:color="auto"/>
        <w:right w:val="none" w:sz="0" w:space="0" w:color="auto"/>
      </w:divBdr>
    </w:div>
    <w:div w:id="1029793891">
      <w:bodyDiv w:val="1"/>
      <w:marLeft w:val="0"/>
      <w:marRight w:val="0"/>
      <w:marTop w:val="0"/>
      <w:marBottom w:val="0"/>
      <w:divBdr>
        <w:top w:val="none" w:sz="0" w:space="0" w:color="auto"/>
        <w:left w:val="none" w:sz="0" w:space="0" w:color="auto"/>
        <w:bottom w:val="none" w:sz="0" w:space="0" w:color="auto"/>
        <w:right w:val="none" w:sz="0" w:space="0" w:color="auto"/>
      </w:divBdr>
    </w:div>
    <w:div w:id="1077283804">
      <w:bodyDiv w:val="1"/>
      <w:marLeft w:val="0"/>
      <w:marRight w:val="0"/>
      <w:marTop w:val="0"/>
      <w:marBottom w:val="0"/>
      <w:divBdr>
        <w:top w:val="none" w:sz="0" w:space="0" w:color="auto"/>
        <w:left w:val="none" w:sz="0" w:space="0" w:color="auto"/>
        <w:bottom w:val="none" w:sz="0" w:space="0" w:color="auto"/>
        <w:right w:val="none" w:sz="0" w:space="0" w:color="auto"/>
      </w:divBdr>
    </w:div>
    <w:div w:id="1129469679">
      <w:bodyDiv w:val="1"/>
      <w:marLeft w:val="0"/>
      <w:marRight w:val="0"/>
      <w:marTop w:val="0"/>
      <w:marBottom w:val="0"/>
      <w:divBdr>
        <w:top w:val="none" w:sz="0" w:space="0" w:color="auto"/>
        <w:left w:val="none" w:sz="0" w:space="0" w:color="auto"/>
        <w:bottom w:val="none" w:sz="0" w:space="0" w:color="auto"/>
        <w:right w:val="none" w:sz="0" w:space="0" w:color="auto"/>
      </w:divBdr>
    </w:div>
    <w:div w:id="1130442203">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157500305">
      <w:bodyDiv w:val="1"/>
      <w:marLeft w:val="0"/>
      <w:marRight w:val="0"/>
      <w:marTop w:val="0"/>
      <w:marBottom w:val="0"/>
      <w:divBdr>
        <w:top w:val="none" w:sz="0" w:space="0" w:color="auto"/>
        <w:left w:val="none" w:sz="0" w:space="0" w:color="auto"/>
        <w:bottom w:val="none" w:sz="0" w:space="0" w:color="auto"/>
        <w:right w:val="none" w:sz="0" w:space="0" w:color="auto"/>
      </w:divBdr>
    </w:div>
    <w:div w:id="1191989285">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641880573">
      <w:bodyDiv w:val="1"/>
      <w:marLeft w:val="0"/>
      <w:marRight w:val="0"/>
      <w:marTop w:val="0"/>
      <w:marBottom w:val="0"/>
      <w:divBdr>
        <w:top w:val="none" w:sz="0" w:space="0" w:color="auto"/>
        <w:left w:val="none" w:sz="0" w:space="0" w:color="auto"/>
        <w:bottom w:val="none" w:sz="0" w:space="0" w:color="auto"/>
        <w:right w:val="none" w:sz="0" w:space="0" w:color="auto"/>
      </w:divBdr>
    </w:div>
    <w:div w:id="1801414993">
      <w:bodyDiv w:val="1"/>
      <w:marLeft w:val="0"/>
      <w:marRight w:val="0"/>
      <w:marTop w:val="0"/>
      <w:marBottom w:val="0"/>
      <w:divBdr>
        <w:top w:val="none" w:sz="0" w:space="0" w:color="auto"/>
        <w:left w:val="none" w:sz="0" w:space="0" w:color="auto"/>
        <w:bottom w:val="none" w:sz="0" w:space="0" w:color="auto"/>
        <w:right w:val="none" w:sz="0" w:space="0" w:color="auto"/>
      </w:divBdr>
    </w:div>
    <w:div w:id="199610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mailto:luisjorge@celpe.com.br"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mailto:ebreyer@neoenergia.com" TargetMode="External"/><Relationship Id="rId7" Type="http://schemas.openxmlformats.org/officeDocument/2006/relationships/footnotes" Target="footnotes.xml"/><Relationship Id="rId12" Type="http://schemas.openxmlformats.org/officeDocument/2006/relationships/image" Target="cid:image003.png@01CA5D7E.3E11D920"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cid:image005.png@01CA5D7E.3E11D920" TargetMode="External"/><Relationship Id="rId20" Type="http://schemas.openxmlformats.org/officeDocument/2006/relationships/hyperlink" Target="mailto:agente@oliveiratrust.com.b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mailto:gr.debentures@cetip.com.br"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mailto:claudia.vasconcellos@itau-unibanco.com.br" TargetMode="External"/><Relationship Id="rId28" Type="http://schemas.openxmlformats.org/officeDocument/2006/relationships/fontTable" Target="fontTable.xml"/><Relationship Id="rId10" Type="http://schemas.openxmlformats.org/officeDocument/2006/relationships/hyperlink" Target="http://www.cetip.com.br" TargetMode="External"/><Relationship Id="rId19" Type="http://schemas.openxmlformats.org/officeDocument/2006/relationships/hyperlink" Target="mailto:gustavo.dezouzart@oliveiratrust.com.br"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cid:image001.gif@01CA738B.12F33EA0" TargetMode="External"/><Relationship Id="rId22" Type="http://schemas.openxmlformats.org/officeDocument/2006/relationships/hyperlink" Target="mailto:claudia.vasconcellos@itau-unibanco.com.br" TargetMode="External"/><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906D9-12CB-4908-B5C9-54986CF1083C}">
  <ds:schemaRefs>
    <ds:schemaRef ds:uri="http://schemas.openxmlformats.org/officeDocument/2006/bibliography"/>
  </ds:schemaRefs>
</ds:datastoreItem>
</file>

<file path=customXml/itemProps2.xml><?xml version="1.0" encoding="utf-8"?>
<ds:datastoreItem xmlns:ds="http://schemas.openxmlformats.org/officeDocument/2006/customXml" ds:itemID="{A50FA1D6-A505-4132-882A-E98F09297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13201</Words>
  <Characters>78437</Characters>
  <Application>Microsoft Office Word</Application>
  <DocSecurity>0</DocSecurity>
  <Lines>653</Lines>
  <Paragraphs>182</Paragraphs>
  <ScaleCrop>false</ScaleCrop>
  <HeadingPairs>
    <vt:vector size="2" baseType="variant">
      <vt:variant>
        <vt:lpstr>Título</vt:lpstr>
      </vt:variant>
      <vt:variant>
        <vt:i4>1</vt:i4>
      </vt:variant>
    </vt:vector>
  </HeadingPairs>
  <TitlesOfParts>
    <vt:vector size="1" baseType="lpstr">
      <vt:lpstr>[MINUTA DE ESCRITURA]</vt:lpstr>
    </vt:vector>
  </TitlesOfParts>
  <Company>Levy &amp;Salomão Advogados</Company>
  <LinksUpToDate>false</LinksUpToDate>
  <CharactersWithSpaces>91456</CharactersWithSpaces>
  <SharedDoc>false</SharedDoc>
  <HLinks>
    <vt:vector size="66" baseType="variant">
      <vt:variant>
        <vt:i4>5570659</vt:i4>
      </vt:variant>
      <vt:variant>
        <vt:i4>30</vt:i4>
      </vt:variant>
      <vt:variant>
        <vt:i4>0</vt:i4>
      </vt:variant>
      <vt:variant>
        <vt:i4>5</vt:i4>
      </vt:variant>
      <vt:variant>
        <vt:lpwstr>mailto:gr.debentures@cetip.com.br</vt:lpwstr>
      </vt:variant>
      <vt:variant>
        <vt:lpwstr/>
      </vt:variant>
      <vt:variant>
        <vt:i4>2949190</vt:i4>
      </vt:variant>
      <vt:variant>
        <vt:i4>27</vt:i4>
      </vt:variant>
      <vt:variant>
        <vt:i4>0</vt:i4>
      </vt:variant>
      <vt:variant>
        <vt:i4>5</vt:i4>
      </vt:variant>
      <vt:variant>
        <vt:lpwstr>mailto:claudia.vasconcellos@itau-unibanco.com.br</vt:lpwstr>
      </vt:variant>
      <vt:variant>
        <vt:lpwstr/>
      </vt:variant>
      <vt:variant>
        <vt:i4>2949190</vt:i4>
      </vt:variant>
      <vt:variant>
        <vt:i4>24</vt:i4>
      </vt:variant>
      <vt:variant>
        <vt:i4>0</vt:i4>
      </vt:variant>
      <vt:variant>
        <vt:i4>5</vt:i4>
      </vt:variant>
      <vt:variant>
        <vt:lpwstr>mailto:claudia.vasconcellos@itau-unibanco.com.br</vt:lpwstr>
      </vt:variant>
      <vt:variant>
        <vt:lpwstr/>
      </vt:variant>
      <vt:variant>
        <vt:i4>4915304</vt:i4>
      </vt:variant>
      <vt:variant>
        <vt:i4>21</vt:i4>
      </vt:variant>
      <vt:variant>
        <vt:i4>0</vt:i4>
      </vt:variant>
      <vt:variant>
        <vt:i4>5</vt:i4>
      </vt:variant>
      <vt:variant>
        <vt:lpwstr>mailto:ebreyer@neoenergia.com</vt:lpwstr>
      </vt:variant>
      <vt:variant>
        <vt:lpwstr/>
      </vt:variant>
      <vt:variant>
        <vt:i4>6029358</vt:i4>
      </vt:variant>
      <vt:variant>
        <vt:i4>18</vt:i4>
      </vt:variant>
      <vt:variant>
        <vt:i4>0</vt:i4>
      </vt:variant>
      <vt:variant>
        <vt:i4>5</vt:i4>
      </vt:variant>
      <vt:variant>
        <vt:lpwstr>mailto:agente@oliveiratrust.com.br</vt:lpwstr>
      </vt:variant>
      <vt:variant>
        <vt:lpwstr/>
      </vt:variant>
      <vt:variant>
        <vt:i4>917549</vt:i4>
      </vt:variant>
      <vt:variant>
        <vt:i4>15</vt:i4>
      </vt:variant>
      <vt:variant>
        <vt:i4>0</vt:i4>
      </vt:variant>
      <vt:variant>
        <vt:i4>5</vt:i4>
      </vt:variant>
      <vt:variant>
        <vt:lpwstr>mailto:gustavo.dezouzart@oliveiratrust.com.br</vt:lpwstr>
      </vt:variant>
      <vt:variant>
        <vt:lpwstr/>
      </vt:variant>
      <vt:variant>
        <vt:i4>1835134</vt:i4>
      </vt:variant>
      <vt:variant>
        <vt:i4>12</vt:i4>
      </vt:variant>
      <vt:variant>
        <vt:i4>0</vt:i4>
      </vt:variant>
      <vt:variant>
        <vt:i4>5</vt:i4>
      </vt:variant>
      <vt:variant>
        <vt:lpwstr>mailto:luisjorge@celpe.com.br</vt:lpwstr>
      </vt:variant>
      <vt:variant>
        <vt:lpwstr/>
      </vt:variant>
      <vt:variant>
        <vt:i4>983105</vt:i4>
      </vt:variant>
      <vt:variant>
        <vt:i4>0</vt:i4>
      </vt:variant>
      <vt:variant>
        <vt:i4>0</vt:i4>
      </vt:variant>
      <vt:variant>
        <vt:i4>5</vt:i4>
      </vt:variant>
      <vt:variant>
        <vt:lpwstr>http://www.cetip.com.br/</vt:lpwstr>
      </vt:variant>
      <vt:variant>
        <vt:lpwstr/>
      </vt:variant>
      <vt:variant>
        <vt:i4>7274591</vt:i4>
      </vt:variant>
      <vt:variant>
        <vt:i4>18377</vt:i4>
      </vt:variant>
      <vt:variant>
        <vt:i4>1025</vt:i4>
      </vt:variant>
      <vt:variant>
        <vt:i4>1</vt:i4>
      </vt:variant>
      <vt:variant>
        <vt:lpwstr>cid:image003.png@01CA5D7E.3E11D920</vt:lpwstr>
      </vt:variant>
      <vt:variant>
        <vt:lpwstr/>
      </vt:variant>
      <vt:variant>
        <vt:i4>8323161</vt:i4>
      </vt:variant>
      <vt:variant>
        <vt:i4>19022</vt:i4>
      </vt:variant>
      <vt:variant>
        <vt:i4>1026</vt:i4>
      </vt:variant>
      <vt:variant>
        <vt:i4>1</vt:i4>
      </vt:variant>
      <vt:variant>
        <vt:lpwstr>cid:image001.gif@01CA738B.12F33EA0</vt:lpwstr>
      </vt:variant>
      <vt:variant>
        <vt:lpwstr/>
      </vt:variant>
      <vt:variant>
        <vt:i4>6881375</vt:i4>
      </vt:variant>
      <vt:variant>
        <vt:i4>20039</vt:i4>
      </vt:variant>
      <vt:variant>
        <vt:i4>1027</vt:i4>
      </vt:variant>
      <vt:variant>
        <vt:i4>1</vt:i4>
      </vt:variant>
      <vt:variant>
        <vt:lpwstr>cid:image005.png@01CA5D7E.3E11D920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ESCRITURA]</dc:title>
  <dc:subject/>
  <dc:creator>Vanessa Zampolo Faleiros</dc:creator>
  <cp:keywords/>
  <dc:description> </dc:description>
  <cp:lastModifiedBy>Nathalia Esteves</cp:lastModifiedBy>
  <cp:revision>1</cp:revision>
  <cp:lastPrinted>2011-03-29T19:41:00Z</cp:lastPrinted>
  <dcterms:created xsi:type="dcterms:W3CDTF">2011-03-30T15:17:00Z</dcterms:created>
  <dcterms:modified xsi:type="dcterms:W3CDTF">2011-03-30T15:29:00Z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Text_SP  3592661v11  410/182 </vt:lpwstr>
  </property>
  <property fmtid="{D5CDD505-2E9C-101B-9397-08002B2CF9AE}" pid="3" name="MAIL_MSG_ID1">
    <vt:lpwstr>gFAAvvm1OVlBaXEBnM11q2VR97EpQqg7wGc3qXnGV8p/snl9MLvCS4ywYk+ksLrLlXqI6yBKeCl2JIlY_x000d_
FFQ3sDq8RGXwK4ooHRhkyrzkkwRWxHwbkRtf8ov5zcQUD913AwtQWMgMBSCXz3qOeu3wnwRTS6bc_x000d_
soOHovGHfGKRazWLIpu+dkV2EdEmFlQademqtoDX1eQCydu38WkXX3Gg9wOr3KNGhfPh4QJzcTD6_x000d_
hQcnRFeVAHvz6zhrl</vt:lpwstr>
  </property>
  <property fmtid="{D5CDD505-2E9C-101B-9397-08002B2CF9AE}" pid="4" name="RESPONSE_SENDER_NAME">
    <vt:lpwstr>4AAA9mrMv1QjWAuJpvT+m43oPoMp5bWxthO+HH0hqVXgPhba6POcagoQNQ==</vt:lpwstr>
  </property>
  <property fmtid="{D5CDD505-2E9C-101B-9397-08002B2CF9AE}" pid="5" name="EMAIL_OWNER_ADDRESS">
    <vt:lpwstr>ABAAMV6B7YzPbaKZmsWeI6pUrpg6qPuz+ivZ4ZgoVufK7xFqZwWfcNQX1aZdh3pg96qo</vt:lpwstr>
  </property>
  <property fmtid="{D5CDD505-2E9C-101B-9397-08002B2CF9AE}" pid="6" name="MAIL_MSG_ID2">
    <vt:lpwstr>vVqlepTE6CBc4dzRDP39RzfcSHKgLG0o6JDNi+YLxCqsgUde4CMqRjI1Zjs_x000d_
Zi/dKVDkPNyxvKB+4XU4AUVQdb1GfQIcDKUpFg==</vt:lpwstr>
  </property>
</Properties>
</file>
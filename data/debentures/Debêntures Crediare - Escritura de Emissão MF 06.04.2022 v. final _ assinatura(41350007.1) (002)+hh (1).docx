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4BC5" w14:textId="77777777" w:rsidR="00CA763D" w:rsidRPr="00583287" w:rsidRDefault="00CA763D">
      <w:pPr>
        <w:pStyle w:val="c3"/>
        <w:pBdr>
          <w:bottom w:val="double" w:sz="6" w:space="4" w:color="auto"/>
        </w:pBdr>
        <w:spacing w:line="240" w:lineRule="exact"/>
        <w:contextualSpacing/>
        <w:jc w:val="right"/>
        <w:rPr>
          <w:rFonts w:ascii="Verdana" w:hAnsi="Verdana"/>
          <w:smallCaps/>
          <w:vertAlign w:val="superscript"/>
        </w:rPr>
      </w:pPr>
      <w:bookmarkStart w:id="0" w:name="_DV_M0"/>
      <w:bookmarkStart w:id="1" w:name="_Hlk15057564"/>
      <w:bookmarkEnd w:id="0"/>
    </w:p>
    <w:p w14:paraId="21B06610" w14:textId="77777777" w:rsidR="00CA763D" w:rsidRPr="00583287" w:rsidRDefault="00CA763D">
      <w:pPr>
        <w:spacing w:line="240" w:lineRule="exact"/>
        <w:contextualSpacing/>
        <w:rPr>
          <w:b/>
          <w:bCs/>
          <w:smallCaps/>
          <w:szCs w:val="20"/>
        </w:rPr>
      </w:pPr>
    </w:p>
    <w:p w14:paraId="07482EB6" w14:textId="3E866A27" w:rsidR="00CA763D" w:rsidRPr="00D4459F" w:rsidRDefault="008C7533" w:rsidP="00E57F75">
      <w:pPr>
        <w:spacing w:line="320" w:lineRule="atLeast"/>
        <w:contextualSpacing/>
        <w:jc w:val="center"/>
        <w:rPr>
          <w:rFonts w:ascii="Tahoma" w:hAnsi="Tahoma" w:cs="Tahoma"/>
          <w:b/>
          <w:bCs/>
          <w:sz w:val="22"/>
          <w:szCs w:val="22"/>
        </w:rPr>
      </w:pPr>
      <w:r w:rsidRPr="00583287">
        <w:rPr>
          <w:rFonts w:ascii="Tahoma" w:hAnsi="Tahoma" w:cs="Tahoma"/>
          <w:b/>
          <w:sz w:val="22"/>
          <w:szCs w:val="22"/>
        </w:rPr>
        <w:t>INSTRUMENTO PARTICULAR DE ESCRITURA DA 1ª (PRIMEIRA) EMISSÃO DE DEBÊNTURES SIMPLES, NÃO CONVERSÍVEIS EM AÇÕES, DA ESPÉCIE COM GARANTIA REAL, EM 2 (DUAS) SÉRIES</w:t>
      </w:r>
      <w:r w:rsidR="009E2BD4" w:rsidRPr="00583287">
        <w:rPr>
          <w:rFonts w:ascii="Tahoma" w:hAnsi="Tahoma" w:cs="Tahoma"/>
          <w:b/>
          <w:sz w:val="22"/>
          <w:szCs w:val="22"/>
        </w:rPr>
        <w:t>,</w:t>
      </w:r>
      <w:r w:rsidRPr="00583287">
        <w:rPr>
          <w:rFonts w:ascii="Tahoma" w:hAnsi="Tahoma" w:cs="Tahoma"/>
          <w:b/>
          <w:sz w:val="22"/>
          <w:szCs w:val="22"/>
        </w:rPr>
        <w:t xml:space="preserve"> PARA DISTRIBUIÇÃO PÚBLICA COM ESFORÇOS RESTRITOS </w:t>
      </w:r>
      <w:r w:rsidR="00386DF0" w:rsidRPr="00583287">
        <w:rPr>
          <w:rFonts w:ascii="Tahoma" w:hAnsi="Tahoma" w:cs="Tahoma"/>
          <w:b/>
          <w:sz w:val="22"/>
          <w:szCs w:val="22"/>
        </w:rPr>
        <w:t xml:space="preserve">PARA AS DEBÊNTURES DA 1ª (PRIMEIRA) SÉRIE </w:t>
      </w:r>
      <w:r w:rsidRPr="00583287">
        <w:rPr>
          <w:rFonts w:ascii="Tahoma" w:hAnsi="Tahoma" w:cs="Tahoma"/>
          <w:b/>
          <w:sz w:val="22"/>
          <w:szCs w:val="22"/>
        </w:rPr>
        <w:t>E COLOCAÇÃO PRIVADA</w:t>
      </w:r>
      <w:r w:rsidR="00386DF0" w:rsidRPr="00583287">
        <w:rPr>
          <w:rFonts w:ascii="Tahoma" w:hAnsi="Tahoma" w:cs="Tahoma"/>
          <w:b/>
          <w:sz w:val="22"/>
          <w:szCs w:val="22"/>
        </w:rPr>
        <w:t xml:space="preserve"> PARA AS DEBÊNTURES DA 2ª (SEGUNDA) SÉRIE</w:t>
      </w:r>
      <w:r w:rsidRPr="00583287">
        <w:rPr>
          <w:rFonts w:ascii="Tahoma" w:hAnsi="Tahoma" w:cs="Tahoma"/>
          <w:b/>
          <w:sz w:val="22"/>
          <w:szCs w:val="22"/>
        </w:rPr>
        <w:t xml:space="preserve">, DA </w:t>
      </w:r>
      <w:r w:rsidR="009515DC" w:rsidRPr="00583287">
        <w:rPr>
          <w:rFonts w:ascii="Tahoma" w:hAnsi="Tahoma" w:cs="Tahoma"/>
          <w:b/>
          <w:sz w:val="22"/>
          <w:szCs w:val="22"/>
        </w:rPr>
        <w:t>VERT</w:t>
      </w:r>
      <w:r w:rsidR="00AC4AA2">
        <w:rPr>
          <w:rFonts w:ascii="Tahoma" w:hAnsi="Tahoma" w:cs="Tahoma"/>
          <w:b/>
          <w:sz w:val="22"/>
          <w:szCs w:val="22"/>
        </w:rPr>
        <w:t xml:space="preserve"> CREDIARE</w:t>
      </w:r>
      <w:r w:rsidR="009515DC" w:rsidRPr="00583287">
        <w:rPr>
          <w:rFonts w:ascii="Tahoma" w:hAnsi="Tahoma" w:cs="Tahoma"/>
          <w:b/>
          <w:sz w:val="22"/>
          <w:szCs w:val="22"/>
        </w:rPr>
        <w:t xml:space="preserve"> </w:t>
      </w:r>
      <w:r w:rsidRPr="00583287">
        <w:rPr>
          <w:rFonts w:ascii="Tahoma" w:hAnsi="Tahoma" w:cs="Tahoma"/>
          <w:b/>
          <w:sz w:val="22"/>
          <w:szCs w:val="22"/>
        </w:rPr>
        <w:t xml:space="preserve">COMPANHIA SECURITIZADORA DE CRÉDITOS FINANCEIROS </w:t>
      </w:r>
    </w:p>
    <w:p w14:paraId="7734BDC0" w14:textId="77777777" w:rsidR="00CA763D" w:rsidRPr="00811A49" w:rsidRDefault="00CA763D" w:rsidP="00E57F75">
      <w:pPr>
        <w:spacing w:line="320" w:lineRule="atLeast"/>
        <w:contextualSpacing/>
        <w:jc w:val="center"/>
        <w:rPr>
          <w:rFonts w:ascii="Tahoma" w:hAnsi="Tahoma" w:cs="Tahoma"/>
          <w:b/>
          <w:bCs/>
          <w:sz w:val="22"/>
          <w:szCs w:val="22"/>
        </w:rPr>
      </w:pPr>
    </w:p>
    <w:p w14:paraId="3D607373" w14:textId="77777777" w:rsidR="00CA763D" w:rsidRPr="00583287" w:rsidRDefault="00CA763D" w:rsidP="00E57F75">
      <w:pPr>
        <w:spacing w:line="320" w:lineRule="atLeast"/>
        <w:contextualSpacing/>
        <w:rPr>
          <w:rFonts w:ascii="Tahoma" w:hAnsi="Tahoma" w:cs="Tahoma"/>
          <w:b/>
          <w:bCs/>
          <w:sz w:val="22"/>
          <w:szCs w:val="22"/>
        </w:rPr>
      </w:pPr>
    </w:p>
    <w:p w14:paraId="3839D0A1" w14:textId="77777777" w:rsidR="00CA763D" w:rsidRPr="00583287" w:rsidRDefault="008C7533" w:rsidP="00E57F75">
      <w:pPr>
        <w:spacing w:line="320" w:lineRule="atLeast"/>
        <w:jc w:val="center"/>
        <w:rPr>
          <w:rFonts w:ascii="Tahoma" w:hAnsi="Tahoma" w:cs="Tahoma"/>
          <w:b/>
          <w:sz w:val="22"/>
          <w:szCs w:val="22"/>
        </w:rPr>
      </w:pPr>
      <w:r w:rsidRPr="00583287">
        <w:rPr>
          <w:rFonts w:ascii="Tahoma" w:hAnsi="Tahoma" w:cs="Tahoma"/>
          <w:b/>
          <w:sz w:val="22"/>
          <w:szCs w:val="22"/>
        </w:rPr>
        <w:t>celebrado entre</w:t>
      </w:r>
      <w:r w:rsidRPr="00583287">
        <w:rPr>
          <w:rFonts w:ascii="Tahoma" w:hAnsi="Tahoma" w:cs="Tahoma"/>
          <w:b/>
          <w:sz w:val="22"/>
          <w:szCs w:val="22"/>
        </w:rPr>
        <w:cr/>
      </w:r>
    </w:p>
    <w:p w14:paraId="1D057FC4" w14:textId="77777777" w:rsidR="00CA763D" w:rsidRPr="00583287" w:rsidRDefault="00CA763D" w:rsidP="00E57F75">
      <w:pPr>
        <w:spacing w:line="320" w:lineRule="atLeast"/>
        <w:contextualSpacing/>
        <w:rPr>
          <w:rFonts w:ascii="Tahoma" w:hAnsi="Tahoma" w:cs="Tahoma"/>
          <w:bCs/>
          <w:sz w:val="22"/>
          <w:szCs w:val="22"/>
        </w:rPr>
      </w:pPr>
    </w:p>
    <w:p w14:paraId="77033C6B" w14:textId="45A33A13" w:rsidR="00CA763D" w:rsidRPr="00583287" w:rsidRDefault="008C7533" w:rsidP="00E57F75">
      <w:pPr>
        <w:spacing w:line="320" w:lineRule="atLeast"/>
        <w:contextualSpacing/>
        <w:jc w:val="center"/>
        <w:rPr>
          <w:rFonts w:ascii="Tahoma" w:hAnsi="Tahoma" w:cs="Tahoma"/>
          <w:bCs/>
          <w:sz w:val="22"/>
          <w:szCs w:val="22"/>
        </w:rPr>
      </w:pPr>
      <w:bookmarkStart w:id="2" w:name="_Hlk98871850"/>
      <w:r w:rsidRPr="00583287">
        <w:rPr>
          <w:rFonts w:ascii="Tahoma" w:hAnsi="Tahoma" w:cs="Tahoma"/>
          <w:b/>
          <w:sz w:val="22"/>
          <w:szCs w:val="22"/>
        </w:rPr>
        <w:t>VERT</w:t>
      </w:r>
      <w:r w:rsidR="00AC4AA2">
        <w:rPr>
          <w:rFonts w:ascii="Tahoma" w:hAnsi="Tahoma" w:cs="Tahoma"/>
          <w:b/>
          <w:sz w:val="22"/>
          <w:szCs w:val="22"/>
        </w:rPr>
        <w:t xml:space="preserve"> CREDIARE</w:t>
      </w:r>
      <w:r w:rsidRPr="00583287">
        <w:rPr>
          <w:rFonts w:ascii="Tahoma" w:hAnsi="Tahoma" w:cs="Tahoma"/>
          <w:b/>
          <w:sz w:val="22"/>
          <w:szCs w:val="22"/>
        </w:rPr>
        <w:t xml:space="preserve"> </w:t>
      </w:r>
      <w:r w:rsidR="00237704" w:rsidRPr="00583287">
        <w:rPr>
          <w:rFonts w:ascii="Tahoma" w:hAnsi="Tahoma" w:cs="Tahoma"/>
          <w:b/>
          <w:sz w:val="22"/>
          <w:szCs w:val="22"/>
        </w:rPr>
        <w:t xml:space="preserve">COMPANHIA SECURITIZADORA DE CRÉDITOS FINANCEIROS </w:t>
      </w:r>
      <w:bookmarkEnd w:id="2"/>
    </w:p>
    <w:p w14:paraId="5231DA3E" w14:textId="77777777" w:rsidR="00CA763D" w:rsidRPr="00583287" w:rsidRDefault="00CA763D" w:rsidP="00E57F75">
      <w:pPr>
        <w:spacing w:line="320" w:lineRule="atLeast"/>
        <w:contextualSpacing/>
        <w:rPr>
          <w:rFonts w:ascii="Tahoma" w:hAnsi="Tahoma" w:cs="Tahoma"/>
          <w:bCs/>
          <w:sz w:val="22"/>
          <w:szCs w:val="22"/>
        </w:rPr>
      </w:pPr>
    </w:p>
    <w:p w14:paraId="5D8E62A6" w14:textId="77777777" w:rsidR="00CA323C" w:rsidRPr="00583287" w:rsidRDefault="00CA323C" w:rsidP="00E57F75">
      <w:pPr>
        <w:spacing w:line="320" w:lineRule="atLeast"/>
        <w:contextualSpacing/>
        <w:jc w:val="center"/>
        <w:rPr>
          <w:rFonts w:ascii="Tahoma" w:hAnsi="Tahoma" w:cs="Tahoma"/>
          <w:bCs/>
          <w:sz w:val="22"/>
          <w:szCs w:val="22"/>
        </w:rPr>
      </w:pPr>
    </w:p>
    <w:p w14:paraId="3A6B6A40" w14:textId="77777777" w:rsidR="00CA763D" w:rsidRPr="00583287" w:rsidRDefault="008C7533" w:rsidP="00E57F75">
      <w:pPr>
        <w:spacing w:line="320" w:lineRule="atLeast"/>
        <w:contextualSpacing/>
        <w:jc w:val="center"/>
        <w:rPr>
          <w:rFonts w:ascii="Tahoma" w:hAnsi="Tahoma" w:cs="Tahoma"/>
          <w:b/>
          <w:bCs/>
          <w:sz w:val="22"/>
          <w:szCs w:val="22"/>
        </w:rPr>
      </w:pPr>
      <w:r w:rsidRPr="00583287">
        <w:rPr>
          <w:rFonts w:ascii="Tahoma" w:hAnsi="Tahoma" w:cs="Tahoma"/>
          <w:b/>
          <w:bCs/>
          <w:sz w:val="22"/>
          <w:szCs w:val="22"/>
        </w:rPr>
        <w:t>e</w:t>
      </w:r>
    </w:p>
    <w:p w14:paraId="45D7DAF6" w14:textId="77777777" w:rsidR="00CA763D" w:rsidRPr="00583287" w:rsidRDefault="00CA763D" w:rsidP="00E57F75">
      <w:pPr>
        <w:spacing w:line="320" w:lineRule="atLeast"/>
        <w:contextualSpacing/>
        <w:rPr>
          <w:rFonts w:ascii="Tahoma" w:hAnsi="Tahoma" w:cs="Tahoma"/>
          <w:bCs/>
          <w:sz w:val="22"/>
          <w:szCs w:val="22"/>
        </w:rPr>
      </w:pPr>
    </w:p>
    <w:p w14:paraId="04F7F4AD" w14:textId="77777777" w:rsidR="00CA763D" w:rsidRPr="00583287" w:rsidRDefault="00CA763D" w:rsidP="00E57F75">
      <w:pPr>
        <w:spacing w:line="320" w:lineRule="atLeast"/>
        <w:contextualSpacing/>
        <w:jc w:val="center"/>
        <w:rPr>
          <w:rFonts w:ascii="Tahoma" w:hAnsi="Tahoma" w:cs="Tahoma"/>
          <w:bCs/>
          <w:sz w:val="22"/>
          <w:szCs w:val="22"/>
        </w:rPr>
      </w:pPr>
    </w:p>
    <w:p w14:paraId="37723424" w14:textId="77777777" w:rsidR="00CA763D" w:rsidRPr="00583287" w:rsidRDefault="008C7533" w:rsidP="00E57F75">
      <w:pPr>
        <w:pBdr>
          <w:bottom w:val="double" w:sz="6" w:space="1" w:color="auto"/>
        </w:pBdr>
        <w:spacing w:line="320" w:lineRule="atLeast"/>
        <w:contextualSpacing/>
        <w:jc w:val="center"/>
        <w:rPr>
          <w:rFonts w:ascii="Tahoma" w:hAnsi="Tahoma" w:cs="Tahoma"/>
          <w:b/>
          <w:sz w:val="22"/>
          <w:szCs w:val="22"/>
        </w:rPr>
      </w:pPr>
      <w:r w:rsidRPr="00583287">
        <w:rPr>
          <w:rFonts w:ascii="Tahoma" w:hAnsi="Tahoma" w:cs="Tahoma"/>
          <w:b/>
          <w:sz w:val="22"/>
          <w:szCs w:val="22"/>
        </w:rPr>
        <w:t>OLIVEIRA TRUST DISTRIBUIDORA DE TÍTULOS E VALORES MOBILIÁRIOS S.A.</w:t>
      </w:r>
    </w:p>
    <w:p w14:paraId="334711C2" w14:textId="77777777" w:rsidR="00CA763D" w:rsidRPr="00583287" w:rsidRDefault="00CA763D" w:rsidP="00E57F75">
      <w:pPr>
        <w:pBdr>
          <w:bottom w:val="double" w:sz="6" w:space="1" w:color="auto"/>
        </w:pBdr>
        <w:spacing w:line="320" w:lineRule="atLeast"/>
        <w:contextualSpacing/>
        <w:jc w:val="center"/>
        <w:rPr>
          <w:rFonts w:ascii="Tahoma" w:hAnsi="Tahoma" w:cs="Tahoma"/>
          <w:b/>
          <w:sz w:val="22"/>
          <w:szCs w:val="22"/>
        </w:rPr>
      </w:pPr>
    </w:p>
    <w:p w14:paraId="488120A9" w14:textId="77777777" w:rsidR="00CA763D" w:rsidRPr="00583287" w:rsidRDefault="00CA763D" w:rsidP="00E57F75">
      <w:pPr>
        <w:pBdr>
          <w:bottom w:val="double" w:sz="6" w:space="1" w:color="auto"/>
        </w:pBdr>
        <w:spacing w:line="320" w:lineRule="atLeast"/>
        <w:contextualSpacing/>
        <w:rPr>
          <w:rFonts w:ascii="Tahoma" w:hAnsi="Tahoma" w:cs="Tahoma"/>
          <w:b/>
          <w:bCs/>
          <w:sz w:val="22"/>
          <w:szCs w:val="22"/>
        </w:rPr>
      </w:pPr>
    </w:p>
    <w:p w14:paraId="1CCEBD6D" w14:textId="77777777" w:rsidR="00CA763D" w:rsidRPr="00583287" w:rsidRDefault="00CA763D" w:rsidP="00E57F75">
      <w:pPr>
        <w:pBdr>
          <w:bottom w:val="double" w:sz="6" w:space="1" w:color="auto"/>
        </w:pBdr>
        <w:spacing w:line="320" w:lineRule="atLeast"/>
        <w:contextualSpacing/>
        <w:jc w:val="center"/>
        <w:rPr>
          <w:rFonts w:ascii="Tahoma" w:hAnsi="Tahoma" w:cs="Tahoma"/>
          <w:b/>
          <w:bCs/>
          <w:sz w:val="22"/>
          <w:szCs w:val="22"/>
        </w:rPr>
      </w:pPr>
    </w:p>
    <w:p w14:paraId="4245C3C2" w14:textId="77777777" w:rsidR="00CA763D" w:rsidRPr="00583287" w:rsidRDefault="008C7533" w:rsidP="00E57F75">
      <w:pPr>
        <w:pBdr>
          <w:bottom w:val="double" w:sz="6" w:space="1" w:color="auto"/>
        </w:pBdr>
        <w:spacing w:line="320" w:lineRule="atLeast"/>
        <w:contextualSpacing/>
        <w:jc w:val="center"/>
        <w:rPr>
          <w:rFonts w:ascii="Tahoma" w:hAnsi="Tahoma" w:cs="Tahoma"/>
          <w:b/>
          <w:sz w:val="22"/>
          <w:szCs w:val="22"/>
        </w:rPr>
      </w:pPr>
      <w:r w:rsidRPr="00583287">
        <w:rPr>
          <w:rFonts w:ascii="Tahoma" w:hAnsi="Tahoma" w:cs="Tahoma"/>
          <w:b/>
          <w:sz w:val="22"/>
          <w:szCs w:val="22"/>
        </w:rPr>
        <w:t>e com a interveniência de</w:t>
      </w:r>
    </w:p>
    <w:p w14:paraId="0973B60F" w14:textId="77777777" w:rsidR="00CA763D" w:rsidRPr="00583287" w:rsidRDefault="00CA763D" w:rsidP="00E57F75">
      <w:pPr>
        <w:pBdr>
          <w:bottom w:val="double" w:sz="6" w:space="1" w:color="auto"/>
        </w:pBdr>
        <w:spacing w:line="320" w:lineRule="atLeast"/>
        <w:contextualSpacing/>
        <w:rPr>
          <w:rFonts w:ascii="Tahoma" w:hAnsi="Tahoma" w:cs="Tahoma"/>
          <w:b/>
          <w:bCs/>
          <w:sz w:val="22"/>
          <w:szCs w:val="22"/>
        </w:rPr>
      </w:pPr>
    </w:p>
    <w:p w14:paraId="371C02FD" w14:textId="77777777" w:rsidR="00CA323C" w:rsidRPr="00583287" w:rsidRDefault="00CA323C" w:rsidP="00F33DB7">
      <w:pPr>
        <w:pBdr>
          <w:bottom w:val="double" w:sz="6" w:space="1" w:color="auto"/>
        </w:pBdr>
        <w:spacing w:line="320" w:lineRule="atLeast"/>
        <w:contextualSpacing/>
        <w:rPr>
          <w:rFonts w:ascii="Tahoma" w:hAnsi="Tahoma" w:cs="Tahoma"/>
          <w:b/>
          <w:bCs/>
          <w:sz w:val="22"/>
          <w:szCs w:val="22"/>
        </w:rPr>
      </w:pPr>
    </w:p>
    <w:p w14:paraId="48AB7DD3" w14:textId="77777777" w:rsidR="00CA763D" w:rsidRPr="00583287" w:rsidRDefault="00CA763D" w:rsidP="00E57F75">
      <w:pPr>
        <w:pBdr>
          <w:bottom w:val="double" w:sz="6" w:space="1" w:color="auto"/>
        </w:pBdr>
        <w:spacing w:line="320" w:lineRule="atLeast"/>
        <w:contextualSpacing/>
        <w:jc w:val="center"/>
        <w:rPr>
          <w:rFonts w:ascii="Tahoma" w:hAnsi="Tahoma" w:cs="Tahoma"/>
          <w:b/>
          <w:bCs/>
          <w:sz w:val="22"/>
          <w:szCs w:val="22"/>
        </w:rPr>
      </w:pPr>
    </w:p>
    <w:p w14:paraId="7606E04A" w14:textId="77777777" w:rsidR="00CA763D" w:rsidRPr="00583287" w:rsidRDefault="008C7533" w:rsidP="00E57F75">
      <w:pPr>
        <w:pBdr>
          <w:bottom w:val="double" w:sz="6" w:space="1" w:color="auto"/>
        </w:pBdr>
        <w:spacing w:line="320" w:lineRule="atLeast"/>
        <w:contextualSpacing/>
        <w:jc w:val="center"/>
        <w:rPr>
          <w:rFonts w:ascii="Tahoma" w:eastAsia="MS Mincho" w:hAnsi="Tahoma" w:cs="Tahoma"/>
          <w:b/>
          <w:sz w:val="22"/>
          <w:szCs w:val="22"/>
        </w:rPr>
      </w:pPr>
      <w:r w:rsidRPr="00583287">
        <w:rPr>
          <w:rFonts w:ascii="Tahoma" w:eastAsia="MS Mincho" w:hAnsi="Tahoma" w:cs="Tahoma"/>
          <w:b/>
          <w:sz w:val="22"/>
          <w:szCs w:val="22"/>
        </w:rPr>
        <w:t>CREDIARE – CRÉDITO, FINANCIAMENTO E INVESTIMENTO</w:t>
      </w:r>
      <w:r w:rsidR="00237704" w:rsidRPr="00583287">
        <w:rPr>
          <w:rFonts w:ascii="Tahoma" w:eastAsia="MS Mincho" w:hAnsi="Tahoma" w:cs="Tahoma"/>
          <w:b/>
          <w:sz w:val="22"/>
          <w:szCs w:val="22"/>
        </w:rPr>
        <w:t xml:space="preserve"> S.A.</w:t>
      </w:r>
    </w:p>
    <w:p w14:paraId="00D77285" w14:textId="77777777" w:rsidR="00CA763D" w:rsidRPr="00F33DB7" w:rsidRDefault="00CA763D" w:rsidP="00E57F75">
      <w:pPr>
        <w:pBdr>
          <w:bottom w:val="double" w:sz="6" w:space="1" w:color="auto"/>
        </w:pBdr>
        <w:spacing w:line="320" w:lineRule="atLeast"/>
        <w:contextualSpacing/>
        <w:jc w:val="center"/>
        <w:rPr>
          <w:rFonts w:ascii="Tahoma" w:hAnsi="Tahoma"/>
          <w:b/>
          <w:smallCaps/>
          <w:sz w:val="22"/>
        </w:rPr>
      </w:pPr>
    </w:p>
    <w:p w14:paraId="645100B3" w14:textId="77777777" w:rsidR="00CA763D" w:rsidRPr="00583287" w:rsidRDefault="00CA763D" w:rsidP="00E57F75">
      <w:pPr>
        <w:pBdr>
          <w:bottom w:val="double" w:sz="6" w:space="1" w:color="auto"/>
        </w:pBdr>
        <w:spacing w:line="320" w:lineRule="atLeast"/>
        <w:contextualSpacing/>
        <w:jc w:val="center"/>
        <w:rPr>
          <w:rFonts w:ascii="Tahoma" w:hAnsi="Tahoma" w:cs="Tahoma"/>
          <w:b/>
          <w:bCs/>
          <w:smallCaps/>
          <w:sz w:val="22"/>
          <w:szCs w:val="22"/>
        </w:rPr>
      </w:pPr>
    </w:p>
    <w:p w14:paraId="1294CF90" w14:textId="76305527" w:rsidR="00CA763D" w:rsidRPr="00583287" w:rsidRDefault="001E6BDC" w:rsidP="00E57F75">
      <w:pPr>
        <w:pBdr>
          <w:bottom w:val="double" w:sz="6" w:space="1" w:color="auto"/>
        </w:pBdr>
        <w:spacing w:line="320" w:lineRule="atLeast"/>
        <w:contextualSpacing/>
        <w:jc w:val="center"/>
        <w:rPr>
          <w:rFonts w:ascii="Tahoma" w:hAnsi="Tahoma" w:cs="Tahoma"/>
          <w:b/>
          <w:sz w:val="22"/>
          <w:szCs w:val="22"/>
        </w:rPr>
      </w:pPr>
      <w:r>
        <w:rPr>
          <w:rFonts w:ascii="Tahoma" w:hAnsi="Tahoma" w:cs="Tahoma"/>
          <w:b/>
          <w:sz w:val="22"/>
          <w:szCs w:val="22"/>
        </w:rPr>
        <w:t>d</w:t>
      </w:r>
      <w:r w:rsidRPr="00583287">
        <w:rPr>
          <w:rFonts w:ascii="Tahoma" w:hAnsi="Tahoma" w:cs="Tahoma"/>
          <w:b/>
          <w:sz w:val="22"/>
          <w:szCs w:val="22"/>
        </w:rPr>
        <w:t>atado</w:t>
      </w:r>
      <w:r w:rsidR="00237704" w:rsidRPr="00583287">
        <w:rPr>
          <w:rFonts w:ascii="Tahoma" w:hAnsi="Tahoma" w:cs="Tahoma"/>
          <w:b/>
          <w:sz w:val="22"/>
          <w:szCs w:val="22"/>
        </w:rPr>
        <w:t xml:space="preserve"> de </w:t>
      </w:r>
    </w:p>
    <w:p w14:paraId="71EB81E7" w14:textId="77777777" w:rsidR="00DB669D" w:rsidRPr="00583287" w:rsidRDefault="00DB669D" w:rsidP="00E57F75">
      <w:pPr>
        <w:pBdr>
          <w:bottom w:val="double" w:sz="6" w:space="1" w:color="auto"/>
        </w:pBdr>
        <w:spacing w:line="320" w:lineRule="atLeast"/>
        <w:contextualSpacing/>
        <w:jc w:val="center"/>
        <w:rPr>
          <w:rFonts w:ascii="Tahoma" w:hAnsi="Tahoma" w:cs="Tahoma"/>
          <w:b/>
          <w:sz w:val="22"/>
          <w:szCs w:val="22"/>
        </w:rPr>
      </w:pPr>
    </w:p>
    <w:p w14:paraId="72E37CC4" w14:textId="67B8B21C" w:rsidR="00CA763D" w:rsidRPr="00583287" w:rsidRDefault="00671388" w:rsidP="00E57F75">
      <w:pPr>
        <w:pBdr>
          <w:bottom w:val="double" w:sz="6" w:space="1" w:color="auto"/>
        </w:pBdr>
        <w:spacing w:line="320" w:lineRule="atLeast"/>
        <w:contextualSpacing/>
        <w:jc w:val="center"/>
        <w:rPr>
          <w:rFonts w:ascii="Tahoma" w:hAnsi="Tahoma" w:cs="Tahoma"/>
          <w:b/>
          <w:sz w:val="22"/>
          <w:szCs w:val="22"/>
        </w:rPr>
      </w:pPr>
      <w:r>
        <w:rPr>
          <w:rFonts w:ascii="Tahoma" w:hAnsi="Tahoma" w:cs="Tahoma"/>
          <w:b/>
          <w:sz w:val="22"/>
          <w:szCs w:val="22"/>
        </w:rPr>
        <w:t>06</w:t>
      </w:r>
      <w:r w:rsidRPr="00583287">
        <w:rPr>
          <w:rFonts w:ascii="Tahoma" w:hAnsi="Tahoma" w:cs="Tahoma"/>
          <w:b/>
          <w:sz w:val="22"/>
          <w:szCs w:val="22"/>
        </w:rPr>
        <w:t xml:space="preserve"> </w:t>
      </w:r>
      <w:r w:rsidR="008C7533" w:rsidRPr="00583287">
        <w:rPr>
          <w:rFonts w:ascii="Tahoma" w:hAnsi="Tahoma" w:cs="Tahoma"/>
          <w:b/>
          <w:sz w:val="22"/>
          <w:szCs w:val="22"/>
        </w:rPr>
        <w:t xml:space="preserve">de </w:t>
      </w:r>
      <w:r w:rsidR="00B32BAE">
        <w:rPr>
          <w:rFonts w:ascii="Tahoma" w:hAnsi="Tahoma" w:cs="Tahoma"/>
          <w:b/>
          <w:sz w:val="22"/>
          <w:szCs w:val="22"/>
        </w:rPr>
        <w:t xml:space="preserve">abril </w:t>
      </w:r>
      <w:r w:rsidR="003B1E9C" w:rsidRPr="00583287">
        <w:rPr>
          <w:rFonts w:ascii="Tahoma" w:hAnsi="Tahoma" w:cs="Tahoma"/>
          <w:b/>
          <w:sz w:val="22"/>
          <w:szCs w:val="22"/>
        </w:rPr>
        <w:t xml:space="preserve">de </w:t>
      </w:r>
      <w:r w:rsidR="009E2BD4" w:rsidRPr="00583287">
        <w:rPr>
          <w:rFonts w:ascii="Tahoma" w:hAnsi="Tahoma" w:cs="Tahoma"/>
          <w:b/>
          <w:sz w:val="22"/>
          <w:szCs w:val="22"/>
        </w:rPr>
        <w:t>2022</w:t>
      </w:r>
    </w:p>
    <w:p w14:paraId="1C36632A" w14:textId="77777777" w:rsidR="00CA763D" w:rsidRPr="00583287" w:rsidRDefault="00CA763D" w:rsidP="00E57F75">
      <w:pPr>
        <w:pBdr>
          <w:bottom w:val="double" w:sz="6" w:space="1" w:color="auto"/>
        </w:pBdr>
        <w:spacing w:line="320" w:lineRule="atLeast"/>
        <w:contextualSpacing/>
        <w:jc w:val="center"/>
        <w:rPr>
          <w:rFonts w:ascii="Tahoma" w:hAnsi="Tahoma" w:cs="Tahoma"/>
          <w:sz w:val="22"/>
          <w:szCs w:val="22"/>
        </w:rPr>
      </w:pPr>
    </w:p>
    <w:p w14:paraId="6D8714C0" w14:textId="2DFCD6DE" w:rsidR="00CA763D" w:rsidRPr="00583287" w:rsidRDefault="008C7533" w:rsidP="00E57F75">
      <w:pPr>
        <w:spacing w:line="320" w:lineRule="atLeast"/>
        <w:ind w:right="-22"/>
        <w:rPr>
          <w:rFonts w:ascii="Tahoma" w:hAnsi="Tahoma" w:cs="Tahoma"/>
          <w:b/>
          <w:smallCaps/>
          <w:sz w:val="22"/>
          <w:szCs w:val="22"/>
        </w:rPr>
      </w:pPr>
      <w:r w:rsidRPr="00583287">
        <w:rPr>
          <w:rFonts w:ascii="Tahoma" w:hAnsi="Tahoma" w:cs="Tahoma"/>
          <w:sz w:val="22"/>
          <w:szCs w:val="22"/>
        </w:rPr>
        <w:br w:type="page"/>
      </w:r>
      <w:r w:rsidRPr="00583287">
        <w:rPr>
          <w:rFonts w:ascii="Tahoma" w:hAnsi="Tahoma" w:cs="Tahoma"/>
          <w:b/>
          <w:smallCaps/>
          <w:sz w:val="22"/>
          <w:szCs w:val="22"/>
        </w:rPr>
        <w:lastRenderedPageBreak/>
        <w:t xml:space="preserve">INSTRUMENTO PARTICULAR DE ESCRITURA DA 1ª (PRIMEIRA) EMISSÃO DE DEBÊNTURES </w:t>
      </w:r>
      <w:r w:rsidRPr="00583287">
        <w:rPr>
          <w:rFonts w:ascii="Tahoma" w:hAnsi="Tahoma" w:cs="Tahoma"/>
          <w:b/>
          <w:sz w:val="22"/>
          <w:szCs w:val="22"/>
        </w:rPr>
        <w:t xml:space="preserve">SIMPLES, </w:t>
      </w:r>
      <w:r w:rsidRPr="00583287">
        <w:rPr>
          <w:rFonts w:ascii="Tahoma" w:hAnsi="Tahoma" w:cs="Tahoma"/>
          <w:b/>
          <w:smallCaps/>
          <w:sz w:val="22"/>
          <w:szCs w:val="22"/>
        </w:rPr>
        <w:t>NÃO CONVERSÍVEIS EM AÇÕES,</w:t>
      </w:r>
      <w:r w:rsidRPr="00583287">
        <w:rPr>
          <w:rFonts w:ascii="Tahoma" w:hAnsi="Tahoma" w:cs="Tahoma"/>
          <w:b/>
          <w:sz w:val="22"/>
          <w:szCs w:val="22"/>
        </w:rPr>
        <w:t xml:space="preserve"> DA ESPÉCIE COM GARANTIA REAL</w:t>
      </w:r>
      <w:r w:rsidRPr="00583287">
        <w:rPr>
          <w:rFonts w:ascii="Tahoma" w:hAnsi="Tahoma" w:cs="Tahoma"/>
          <w:b/>
          <w:smallCaps/>
          <w:sz w:val="22"/>
          <w:szCs w:val="22"/>
        </w:rPr>
        <w:t xml:space="preserve">, EM </w:t>
      </w:r>
      <w:r w:rsidRPr="00583287">
        <w:rPr>
          <w:rFonts w:ascii="Tahoma" w:hAnsi="Tahoma" w:cs="Tahoma"/>
          <w:b/>
          <w:sz w:val="22"/>
          <w:szCs w:val="22"/>
        </w:rPr>
        <w:t>2 (DUAS) SÉRIES</w:t>
      </w:r>
      <w:r w:rsidR="009E2BD4" w:rsidRPr="00583287">
        <w:rPr>
          <w:rFonts w:ascii="Tahoma" w:hAnsi="Tahoma" w:cs="Tahoma"/>
          <w:b/>
          <w:sz w:val="22"/>
          <w:szCs w:val="22"/>
        </w:rPr>
        <w:t>,</w:t>
      </w:r>
      <w:r w:rsidRPr="00583287">
        <w:rPr>
          <w:rFonts w:ascii="Tahoma" w:hAnsi="Tahoma" w:cs="Tahoma"/>
          <w:b/>
          <w:sz w:val="22"/>
          <w:szCs w:val="22"/>
        </w:rPr>
        <w:t xml:space="preserve"> </w:t>
      </w:r>
      <w:r w:rsidRPr="00583287">
        <w:rPr>
          <w:rFonts w:ascii="Tahoma" w:hAnsi="Tahoma" w:cs="Tahoma"/>
          <w:b/>
          <w:smallCaps/>
          <w:sz w:val="22"/>
          <w:szCs w:val="22"/>
        </w:rPr>
        <w:t xml:space="preserve">PARA </w:t>
      </w:r>
      <w:r w:rsidRPr="00583287">
        <w:rPr>
          <w:rFonts w:ascii="Tahoma" w:hAnsi="Tahoma" w:cs="Tahoma"/>
          <w:b/>
          <w:sz w:val="22"/>
          <w:szCs w:val="22"/>
        </w:rPr>
        <w:t xml:space="preserve">DISTRIBUIÇÃO PÚBLICA COM ESFORÇOS RESTRITOS </w:t>
      </w:r>
      <w:r w:rsidR="001B1C29" w:rsidRPr="00583287">
        <w:rPr>
          <w:rFonts w:ascii="Tahoma" w:hAnsi="Tahoma" w:cs="Tahoma"/>
          <w:b/>
          <w:sz w:val="22"/>
          <w:szCs w:val="22"/>
        </w:rPr>
        <w:t xml:space="preserve">PARA AS DEBÊNTURES DA 1ª (PRIMEIRA) SÉRIE </w:t>
      </w:r>
      <w:r w:rsidRPr="00583287">
        <w:rPr>
          <w:rFonts w:ascii="Tahoma" w:hAnsi="Tahoma" w:cs="Tahoma"/>
          <w:b/>
          <w:sz w:val="22"/>
          <w:szCs w:val="22"/>
        </w:rPr>
        <w:t>E COLOCAÇÃO PRIVADA</w:t>
      </w:r>
      <w:r w:rsidR="001B1C29" w:rsidRPr="00583287">
        <w:rPr>
          <w:rFonts w:ascii="Tahoma" w:hAnsi="Tahoma" w:cs="Tahoma"/>
          <w:b/>
          <w:sz w:val="22"/>
          <w:szCs w:val="22"/>
        </w:rPr>
        <w:t xml:space="preserve"> PARA AS DEBÊNTURES DA 2ª (SEGUNDA) SÉRIE</w:t>
      </w:r>
      <w:r w:rsidRPr="00583287">
        <w:rPr>
          <w:rFonts w:ascii="Tahoma" w:hAnsi="Tahoma" w:cs="Tahoma"/>
          <w:b/>
          <w:smallCaps/>
          <w:sz w:val="22"/>
          <w:szCs w:val="22"/>
        </w:rPr>
        <w:t xml:space="preserve">, DA </w:t>
      </w:r>
      <w:r w:rsidR="009E2BD4" w:rsidRPr="00583287">
        <w:rPr>
          <w:rFonts w:ascii="Tahoma" w:hAnsi="Tahoma" w:cs="Tahoma"/>
          <w:b/>
          <w:smallCaps/>
          <w:sz w:val="22"/>
          <w:szCs w:val="22"/>
        </w:rPr>
        <w:t>VERT</w:t>
      </w:r>
      <w:r w:rsidR="00AC4AA2">
        <w:rPr>
          <w:rFonts w:ascii="Tahoma" w:hAnsi="Tahoma" w:cs="Tahoma"/>
          <w:b/>
          <w:smallCaps/>
          <w:sz w:val="22"/>
          <w:szCs w:val="22"/>
        </w:rPr>
        <w:t xml:space="preserve"> CREDIARE</w:t>
      </w:r>
      <w:r w:rsidR="009E2BD4" w:rsidRPr="00583287">
        <w:rPr>
          <w:rFonts w:ascii="Tahoma" w:hAnsi="Tahoma" w:cs="Tahoma"/>
          <w:b/>
          <w:smallCaps/>
          <w:sz w:val="22"/>
          <w:szCs w:val="22"/>
        </w:rPr>
        <w:t xml:space="preserve"> </w:t>
      </w:r>
      <w:r w:rsidRPr="00583287">
        <w:rPr>
          <w:rFonts w:ascii="Tahoma" w:hAnsi="Tahoma" w:cs="Tahoma"/>
          <w:b/>
          <w:smallCaps/>
          <w:sz w:val="22"/>
          <w:szCs w:val="22"/>
        </w:rPr>
        <w:t xml:space="preserve">COMPANHIA SECURITIZADORA DE CRÉDITOS FINANCEIROS </w:t>
      </w:r>
    </w:p>
    <w:p w14:paraId="7234096D" w14:textId="77777777" w:rsidR="00CA763D" w:rsidRPr="00583287" w:rsidRDefault="00CA763D" w:rsidP="00E57F75">
      <w:pPr>
        <w:spacing w:line="320" w:lineRule="atLeast"/>
        <w:ind w:right="-22"/>
        <w:rPr>
          <w:rFonts w:ascii="Tahoma" w:hAnsi="Tahoma" w:cs="Tahoma"/>
          <w:b/>
          <w:sz w:val="22"/>
          <w:szCs w:val="22"/>
        </w:rPr>
      </w:pPr>
    </w:p>
    <w:p w14:paraId="515A8838" w14:textId="77777777" w:rsidR="00CA763D" w:rsidRPr="00583287" w:rsidRDefault="008C7533" w:rsidP="00E57F75">
      <w:pPr>
        <w:spacing w:line="320" w:lineRule="atLeast"/>
        <w:ind w:right="-22"/>
        <w:rPr>
          <w:rFonts w:ascii="Tahoma" w:hAnsi="Tahoma" w:cs="Tahoma"/>
          <w:sz w:val="22"/>
          <w:szCs w:val="22"/>
        </w:rPr>
      </w:pPr>
      <w:r w:rsidRPr="00583287">
        <w:rPr>
          <w:rFonts w:ascii="Tahoma" w:hAnsi="Tahoma" w:cs="Tahoma"/>
          <w:sz w:val="22"/>
          <w:szCs w:val="22"/>
        </w:rPr>
        <w:t>Pelo presente instrumento particular:</w:t>
      </w:r>
    </w:p>
    <w:p w14:paraId="19289C4C" w14:textId="77777777" w:rsidR="00CA763D" w:rsidRPr="00583287" w:rsidRDefault="00CA763D" w:rsidP="00E57F75">
      <w:pPr>
        <w:spacing w:line="320" w:lineRule="atLeast"/>
        <w:ind w:right="-22"/>
        <w:rPr>
          <w:rFonts w:ascii="Tahoma" w:hAnsi="Tahoma" w:cs="Tahoma"/>
          <w:sz w:val="22"/>
          <w:szCs w:val="22"/>
        </w:rPr>
      </w:pPr>
    </w:p>
    <w:p w14:paraId="4600BBD1" w14:textId="23441CD9" w:rsidR="00CA763D" w:rsidRPr="00583287" w:rsidRDefault="008C7533" w:rsidP="00E57F75">
      <w:pPr>
        <w:pStyle w:val="PargrafodaLista"/>
        <w:numPr>
          <w:ilvl w:val="0"/>
          <w:numId w:val="28"/>
        </w:numPr>
        <w:spacing w:line="320" w:lineRule="atLeast"/>
        <w:ind w:left="0" w:right="-22" w:firstLine="0"/>
        <w:rPr>
          <w:rFonts w:ascii="Tahoma" w:hAnsi="Tahoma" w:cs="Tahoma"/>
          <w:sz w:val="22"/>
          <w:szCs w:val="22"/>
        </w:rPr>
      </w:pPr>
      <w:r w:rsidRPr="00583287">
        <w:rPr>
          <w:rFonts w:ascii="Tahoma" w:hAnsi="Tahoma" w:cs="Tahoma"/>
          <w:b/>
          <w:smallCaps/>
          <w:sz w:val="22"/>
          <w:szCs w:val="22"/>
        </w:rPr>
        <w:t>VERT</w:t>
      </w:r>
      <w:r w:rsidR="00AC4AA2">
        <w:rPr>
          <w:rFonts w:ascii="Tahoma" w:hAnsi="Tahoma" w:cs="Tahoma"/>
          <w:b/>
          <w:smallCaps/>
          <w:sz w:val="22"/>
          <w:szCs w:val="22"/>
        </w:rPr>
        <w:t xml:space="preserve"> CREDIARE</w:t>
      </w:r>
      <w:r w:rsidRPr="00583287">
        <w:rPr>
          <w:rFonts w:ascii="Tahoma" w:hAnsi="Tahoma" w:cs="Tahoma"/>
          <w:b/>
          <w:smallCaps/>
          <w:sz w:val="22"/>
          <w:szCs w:val="22"/>
        </w:rPr>
        <w:t xml:space="preserve"> </w:t>
      </w:r>
      <w:r w:rsidR="00237704" w:rsidRPr="00583287">
        <w:rPr>
          <w:rFonts w:ascii="Tahoma" w:hAnsi="Tahoma" w:cs="Tahoma"/>
          <w:b/>
          <w:smallCaps/>
          <w:sz w:val="22"/>
          <w:szCs w:val="22"/>
        </w:rPr>
        <w:t>COMPANHIA SECURITIZADORA DE CRÉDITOS FINANCEIROS</w:t>
      </w:r>
      <w:r w:rsidR="00237704" w:rsidRPr="00583287">
        <w:rPr>
          <w:rFonts w:ascii="Tahoma" w:hAnsi="Tahoma" w:cs="Tahoma"/>
          <w:bCs/>
          <w:smallCaps/>
          <w:sz w:val="22"/>
          <w:szCs w:val="22"/>
        </w:rPr>
        <w:t>,</w:t>
      </w:r>
      <w:r w:rsidR="00237704" w:rsidRPr="00583287">
        <w:rPr>
          <w:rFonts w:ascii="Tahoma" w:hAnsi="Tahoma" w:cs="Tahoma"/>
          <w:sz w:val="22"/>
          <w:szCs w:val="22"/>
        </w:rPr>
        <w:t xml:space="preserve"> sociedade por ações, </w:t>
      </w:r>
      <w:r w:rsidR="00354561">
        <w:rPr>
          <w:rFonts w:ascii="Tahoma" w:hAnsi="Tahoma" w:cs="Tahoma"/>
          <w:sz w:val="22"/>
          <w:szCs w:val="22"/>
        </w:rPr>
        <w:t>com</w:t>
      </w:r>
      <w:r w:rsidR="00237704" w:rsidRPr="00583287">
        <w:rPr>
          <w:rFonts w:ascii="Tahoma" w:hAnsi="Tahoma" w:cs="Tahoma"/>
          <w:sz w:val="22"/>
          <w:szCs w:val="22"/>
        </w:rPr>
        <w:t xml:space="preserve"> registro de companhia aberta, categoria B, </w:t>
      </w:r>
      <w:r w:rsidR="00354561">
        <w:rPr>
          <w:rFonts w:ascii="Tahoma" w:hAnsi="Tahoma" w:cs="Tahoma"/>
          <w:sz w:val="22"/>
          <w:szCs w:val="22"/>
        </w:rPr>
        <w:t>sob nº 02675-1</w:t>
      </w:r>
      <w:r w:rsidR="00237704" w:rsidRPr="00583287">
        <w:rPr>
          <w:rFonts w:ascii="Tahoma" w:hAnsi="Tahoma" w:cs="Tahoma"/>
          <w:sz w:val="22"/>
          <w:szCs w:val="22"/>
        </w:rPr>
        <w:t xml:space="preserve"> na Comissão de Valores Mobiliários (“</w:t>
      </w:r>
      <w:r w:rsidR="00237704" w:rsidRPr="00583287">
        <w:rPr>
          <w:rFonts w:ascii="Tahoma" w:hAnsi="Tahoma" w:cs="Tahoma"/>
          <w:sz w:val="22"/>
          <w:szCs w:val="22"/>
          <w:u w:val="single"/>
        </w:rPr>
        <w:t>CVM</w:t>
      </w:r>
      <w:r w:rsidR="00237704" w:rsidRPr="00583287">
        <w:rPr>
          <w:rFonts w:ascii="Tahoma" w:hAnsi="Tahoma" w:cs="Tahoma"/>
          <w:sz w:val="22"/>
          <w:szCs w:val="22"/>
        </w:rPr>
        <w:t xml:space="preserve">”), com sede na Cidade de São Paulo, Estado de São Paulo, na Rua Cardeal Arcoverde, nº 2.365, 7º andar, Pinheiros, CEP 05407-003, inscrita no </w:t>
      </w:r>
      <w:r w:rsidR="007E129E">
        <w:rPr>
          <w:rFonts w:ascii="Tahoma" w:hAnsi="Tahoma" w:cs="Tahoma"/>
          <w:sz w:val="22"/>
          <w:szCs w:val="22"/>
        </w:rPr>
        <w:t>CNPJ</w:t>
      </w:r>
      <w:r w:rsidR="00237704" w:rsidRPr="00583287">
        <w:rPr>
          <w:rFonts w:ascii="Tahoma" w:hAnsi="Tahoma" w:cs="Tahoma"/>
          <w:sz w:val="22"/>
          <w:szCs w:val="22"/>
        </w:rPr>
        <w:t xml:space="preserve"> sob o nº </w:t>
      </w:r>
      <w:r w:rsidRPr="00583287">
        <w:rPr>
          <w:rFonts w:ascii="Tahoma" w:hAnsi="Tahoma" w:cs="Tahoma"/>
          <w:sz w:val="22"/>
          <w:szCs w:val="22"/>
        </w:rPr>
        <w:t>42.945.876/0001-50</w:t>
      </w:r>
      <w:r w:rsidR="00237704" w:rsidRPr="00583287">
        <w:rPr>
          <w:rFonts w:ascii="Tahoma" w:hAnsi="Tahoma" w:cs="Tahoma"/>
          <w:sz w:val="22"/>
          <w:szCs w:val="22"/>
        </w:rPr>
        <w:t>, neste ato representada na forma de seu Estatuto Social (</w:t>
      </w:r>
      <w:r w:rsidR="00237704" w:rsidRPr="00583287">
        <w:rPr>
          <w:rFonts w:ascii="Tahoma" w:hAnsi="Tahoma" w:cs="Tahoma"/>
          <w:snapToGrid w:val="0"/>
          <w:sz w:val="22"/>
          <w:szCs w:val="22"/>
        </w:rPr>
        <w:t>“</w:t>
      </w:r>
      <w:r w:rsidR="00237704" w:rsidRPr="00583287">
        <w:rPr>
          <w:rFonts w:ascii="Tahoma" w:hAnsi="Tahoma" w:cs="Tahoma"/>
          <w:sz w:val="22"/>
          <w:szCs w:val="22"/>
          <w:u w:val="single"/>
        </w:rPr>
        <w:t>Emissora</w:t>
      </w:r>
      <w:r w:rsidR="00237704" w:rsidRPr="00583287">
        <w:rPr>
          <w:rFonts w:ascii="Tahoma" w:hAnsi="Tahoma" w:cs="Tahoma"/>
          <w:snapToGrid w:val="0"/>
          <w:sz w:val="22"/>
          <w:szCs w:val="22"/>
        </w:rPr>
        <w:t>”</w:t>
      </w:r>
      <w:r w:rsidR="00237704" w:rsidRPr="00583287">
        <w:rPr>
          <w:rFonts w:ascii="Tahoma" w:hAnsi="Tahoma" w:cs="Tahoma"/>
          <w:sz w:val="22"/>
          <w:szCs w:val="22"/>
        </w:rPr>
        <w:t>);</w:t>
      </w:r>
      <w:r w:rsidRPr="00583287">
        <w:rPr>
          <w:rFonts w:ascii="Tahoma" w:hAnsi="Tahoma" w:cs="Tahoma"/>
          <w:sz w:val="22"/>
          <w:szCs w:val="22"/>
        </w:rPr>
        <w:t xml:space="preserve"> </w:t>
      </w:r>
    </w:p>
    <w:p w14:paraId="25322136" w14:textId="77777777" w:rsidR="00CA763D" w:rsidRPr="00583287" w:rsidRDefault="00CA763D" w:rsidP="00E57F75">
      <w:pPr>
        <w:spacing w:line="320" w:lineRule="atLeast"/>
        <w:ind w:right="-22"/>
        <w:rPr>
          <w:rFonts w:ascii="Tahoma" w:hAnsi="Tahoma" w:cs="Tahoma"/>
          <w:sz w:val="22"/>
          <w:szCs w:val="22"/>
        </w:rPr>
      </w:pPr>
    </w:p>
    <w:p w14:paraId="0F30D7C2" w14:textId="69A8F042" w:rsidR="00237704" w:rsidRPr="00583287" w:rsidRDefault="008C7533" w:rsidP="00F33DB7">
      <w:pPr>
        <w:pStyle w:val="PargrafodaLista"/>
        <w:numPr>
          <w:ilvl w:val="0"/>
          <w:numId w:val="28"/>
        </w:numPr>
        <w:spacing w:line="320" w:lineRule="atLeast"/>
        <w:ind w:left="0" w:right="-22" w:firstLine="0"/>
        <w:rPr>
          <w:rFonts w:ascii="Tahoma" w:hAnsi="Tahoma" w:cs="Tahoma"/>
          <w:sz w:val="22"/>
          <w:szCs w:val="22"/>
        </w:rPr>
      </w:pPr>
      <w:r w:rsidRPr="00583287">
        <w:rPr>
          <w:rFonts w:ascii="Tahoma" w:hAnsi="Tahoma" w:cs="Tahoma"/>
          <w:b/>
          <w:caps/>
          <w:sz w:val="22"/>
          <w:szCs w:val="22"/>
        </w:rPr>
        <w:t>Oliveira Trust Distribuidora de Títulos e Valores Mobiliários S.A</w:t>
      </w:r>
      <w:r w:rsidRPr="00583287">
        <w:rPr>
          <w:rFonts w:ascii="Tahoma" w:hAnsi="Tahoma" w:cs="Tahoma"/>
          <w:b/>
          <w:sz w:val="22"/>
          <w:szCs w:val="22"/>
        </w:rPr>
        <w:t>.</w:t>
      </w:r>
      <w:r w:rsidRPr="00583287">
        <w:rPr>
          <w:rFonts w:ascii="Tahoma" w:hAnsi="Tahoma" w:cs="Tahoma"/>
          <w:bCs/>
          <w:sz w:val="22"/>
          <w:szCs w:val="22"/>
        </w:rPr>
        <w:t xml:space="preserve">, </w:t>
      </w:r>
      <w:bookmarkStart w:id="3" w:name="_Hlk69243914"/>
      <w:r w:rsidRPr="00583287">
        <w:rPr>
          <w:rFonts w:ascii="Tahoma" w:hAnsi="Tahoma" w:cs="Tahoma"/>
          <w:bCs/>
          <w:sz w:val="22"/>
          <w:szCs w:val="22"/>
        </w:rPr>
        <w:t xml:space="preserve">sociedade </w:t>
      </w:r>
      <w:r w:rsidRPr="00583287">
        <w:rPr>
          <w:rFonts w:ascii="Tahoma" w:eastAsia="Arial Unicode MS" w:hAnsi="Tahoma" w:cs="Tahoma"/>
          <w:sz w:val="22"/>
          <w:szCs w:val="22"/>
        </w:rPr>
        <w:t xml:space="preserve">anônima, com domicílio na Cidade de São Paulo, Estado de São Paulo, na Rua Joaquim Floriano, nº </w:t>
      </w:r>
      <w:r w:rsidR="00A82608" w:rsidRPr="00583287">
        <w:rPr>
          <w:rFonts w:ascii="Tahoma" w:eastAsia="Arial Unicode MS" w:hAnsi="Tahoma" w:cs="Tahoma"/>
          <w:sz w:val="22"/>
          <w:szCs w:val="22"/>
        </w:rPr>
        <w:t>1052</w:t>
      </w:r>
      <w:r w:rsidRPr="00583287">
        <w:rPr>
          <w:rFonts w:ascii="Tahoma" w:eastAsia="Arial Unicode MS" w:hAnsi="Tahoma" w:cs="Tahoma"/>
          <w:sz w:val="22"/>
          <w:szCs w:val="22"/>
        </w:rPr>
        <w:t>, 13º andar, Sala 132, Itaim Bibi, CEP 04534-004, inscrita no CNPJ sob o nº 36.113.876/0004-34</w:t>
      </w:r>
      <w:bookmarkEnd w:id="3"/>
      <w:r w:rsidRPr="00583287">
        <w:rPr>
          <w:rFonts w:ascii="Tahoma" w:hAnsi="Tahoma" w:cs="Tahoma"/>
          <w:sz w:val="22"/>
          <w:szCs w:val="22"/>
        </w:rPr>
        <w:t>, na qualidade de representante dos titulares das debêntures objeto da presente emissão (“</w:t>
      </w:r>
      <w:r w:rsidRPr="00583287">
        <w:rPr>
          <w:rFonts w:ascii="Tahoma" w:hAnsi="Tahoma" w:cs="Tahoma"/>
          <w:sz w:val="22"/>
          <w:szCs w:val="22"/>
          <w:u w:val="single"/>
        </w:rPr>
        <w:t>Debenturistas</w:t>
      </w:r>
      <w:r w:rsidRPr="00583287">
        <w:rPr>
          <w:rFonts w:ascii="Tahoma" w:hAnsi="Tahoma" w:cs="Tahoma"/>
          <w:sz w:val="22"/>
          <w:szCs w:val="22"/>
        </w:rPr>
        <w:t>”), neste ato representada por seu representante legal devidamente autorizado e identificado na respectiva página de assinaturas do presente instrumento (“</w:t>
      </w:r>
      <w:r w:rsidRPr="00583287">
        <w:rPr>
          <w:rFonts w:ascii="Tahoma" w:hAnsi="Tahoma" w:cs="Tahoma"/>
          <w:sz w:val="22"/>
          <w:szCs w:val="22"/>
          <w:u w:val="single"/>
        </w:rPr>
        <w:t>Agente Fiduciário</w:t>
      </w:r>
      <w:r w:rsidRPr="00583287">
        <w:rPr>
          <w:rFonts w:ascii="Tahoma" w:hAnsi="Tahoma" w:cs="Tahoma"/>
          <w:sz w:val="22"/>
          <w:szCs w:val="22"/>
        </w:rPr>
        <w:t>”</w:t>
      </w:r>
      <w:r w:rsidR="00CA323C" w:rsidRPr="00583287">
        <w:rPr>
          <w:rFonts w:ascii="Tahoma" w:hAnsi="Tahoma" w:cs="Tahoma"/>
          <w:sz w:val="22"/>
          <w:szCs w:val="22"/>
        </w:rPr>
        <w:t xml:space="preserve"> e/ou “</w:t>
      </w:r>
      <w:r w:rsidR="00CA323C" w:rsidRPr="00583287">
        <w:rPr>
          <w:rFonts w:ascii="Tahoma" w:hAnsi="Tahoma" w:cs="Tahoma"/>
          <w:sz w:val="22"/>
          <w:szCs w:val="22"/>
          <w:u w:val="single"/>
        </w:rPr>
        <w:t>Agente Administrativo</w:t>
      </w:r>
      <w:r w:rsidR="00CA323C" w:rsidRPr="00583287">
        <w:rPr>
          <w:rFonts w:ascii="Tahoma" w:hAnsi="Tahoma" w:cs="Tahoma"/>
          <w:sz w:val="22"/>
          <w:szCs w:val="22"/>
        </w:rPr>
        <w:t>”</w:t>
      </w:r>
      <w:r w:rsidR="0033636B" w:rsidRPr="00583287">
        <w:rPr>
          <w:rFonts w:ascii="Tahoma" w:hAnsi="Tahoma" w:cs="Tahoma"/>
          <w:sz w:val="22"/>
          <w:szCs w:val="22"/>
        </w:rPr>
        <w:t>, sendo a Emissora e o Agente Fiduciário doravante designados</w:t>
      </w:r>
      <w:r w:rsidR="0033636B" w:rsidRPr="00583287">
        <w:rPr>
          <w:rFonts w:ascii="Tahoma" w:eastAsia="Batang" w:hAnsi="Tahoma" w:cs="Tahoma"/>
          <w:snapToGrid w:val="0"/>
          <w:sz w:val="22"/>
          <w:szCs w:val="22"/>
        </w:rPr>
        <w:t>, conjuntamente, “</w:t>
      </w:r>
      <w:r w:rsidR="0033636B" w:rsidRPr="00583287">
        <w:rPr>
          <w:rFonts w:ascii="Tahoma" w:hAnsi="Tahoma" w:cs="Tahoma"/>
          <w:sz w:val="22"/>
          <w:szCs w:val="22"/>
          <w:u w:val="single"/>
        </w:rPr>
        <w:t>Partes</w:t>
      </w:r>
      <w:r w:rsidR="0033636B" w:rsidRPr="00583287">
        <w:rPr>
          <w:rFonts w:ascii="Tahoma" w:eastAsia="Batang" w:hAnsi="Tahoma" w:cs="Tahoma"/>
          <w:snapToGrid w:val="0"/>
          <w:sz w:val="22"/>
          <w:szCs w:val="22"/>
        </w:rPr>
        <w:t>” e, individual e indistintamente, “</w:t>
      </w:r>
      <w:r w:rsidR="0033636B" w:rsidRPr="00583287">
        <w:rPr>
          <w:rFonts w:ascii="Tahoma" w:hAnsi="Tahoma" w:cs="Tahoma"/>
          <w:sz w:val="22"/>
          <w:szCs w:val="22"/>
          <w:u w:val="single"/>
        </w:rPr>
        <w:t>Parte</w:t>
      </w:r>
      <w:r w:rsidR="0033636B" w:rsidRPr="00583287">
        <w:rPr>
          <w:rFonts w:ascii="Tahoma" w:eastAsia="Batang" w:hAnsi="Tahoma" w:cs="Tahoma"/>
          <w:snapToGrid w:val="0"/>
          <w:sz w:val="22"/>
          <w:szCs w:val="22"/>
        </w:rPr>
        <w:t>”</w:t>
      </w:r>
      <w:r w:rsidRPr="00583287">
        <w:rPr>
          <w:rFonts w:ascii="Tahoma" w:hAnsi="Tahoma" w:cs="Tahoma"/>
          <w:sz w:val="22"/>
          <w:szCs w:val="22"/>
        </w:rPr>
        <w:t xml:space="preserve">); </w:t>
      </w:r>
    </w:p>
    <w:p w14:paraId="5FD1D75C" w14:textId="77777777" w:rsidR="00CA763D" w:rsidRPr="00583287" w:rsidRDefault="00CA763D" w:rsidP="00E57F75">
      <w:pPr>
        <w:spacing w:line="320" w:lineRule="atLeast"/>
        <w:ind w:right="-22"/>
        <w:rPr>
          <w:rFonts w:ascii="Tahoma" w:hAnsi="Tahoma" w:cs="Tahoma"/>
          <w:sz w:val="22"/>
          <w:szCs w:val="22"/>
        </w:rPr>
      </w:pPr>
    </w:p>
    <w:p w14:paraId="103FD2DF" w14:textId="77777777" w:rsidR="00CA763D" w:rsidRPr="00583287" w:rsidRDefault="008C7533" w:rsidP="00E57F75">
      <w:pPr>
        <w:spacing w:line="320" w:lineRule="atLeast"/>
        <w:ind w:right="-22"/>
        <w:rPr>
          <w:rFonts w:ascii="Tahoma" w:hAnsi="Tahoma" w:cs="Tahoma"/>
          <w:sz w:val="22"/>
          <w:szCs w:val="22"/>
        </w:rPr>
      </w:pPr>
      <w:r w:rsidRPr="00583287">
        <w:rPr>
          <w:rFonts w:ascii="Tahoma" w:hAnsi="Tahoma" w:cs="Tahoma"/>
          <w:sz w:val="22"/>
          <w:szCs w:val="22"/>
        </w:rPr>
        <w:t>e, ainda, como interveniente-anuente,</w:t>
      </w:r>
    </w:p>
    <w:p w14:paraId="7B895E72" w14:textId="77777777" w:rsidR="00CA763D" w:rsidRPr="00583287" w:rsidRDefault="00CA763D" w:rsidP="00E57F75">
      <w:pPr>
        <w:spacing w:line="320" w:lineRule="atLeast"/>
        <w:ind w:right="-22"/>
        <w:rPr>
          <w:rFonts w:ascii="Tahoma" w:eastAsia="Batang" w:hAnsi="Tahoma" w:cs="Tahoma"/>
          <w:snapToGrid w:val="0"/>
          <w:sz w:val="22"/>
          <w:szCs w:val="22"/>
        </w:rPr>
      </w:pPr>
    </w:p>
    <w:p w14:paraId="5FF92669" w14:textId="596479E0" w:rsidR="0038351D" w:rsidRPr="00583287" w:rsidRDefault="008C7533" w:rsidP="004D5A90">
      <w:pPr>
        <w:pStyle w:val="PargrafodaLista"/>
        <w:numPr>
          <w:ilvl w:val="0"/>
          <w:numId w:val="28"/>
        </w:numPr>
        <w:spacing w:line="320" w:lineRule="atLeast"/>
        <w:ind w:left="0" w:right="-22" w:firstLine="0"/>
        <w:rPr>
          <w:rFonts w:ascii="Tahoma" w:eastAsia="Batang" w:hAnsi="Tahoma" w:cs="Tahoma"/>
          <w:snapToGrid w:val="0"/>
          <w:sz w:val="22"/>
          <w:szCs w:val="22"/>
        </w:rPr>
      </w:pPr>
      <w:r w:rsidRPr="00583287">
        <w:rPr>
          <w:rFonts w:ascii="Tahoma" w:hAnsi="Tahoma" w:cs="Tahoma"/>
          <w:b/>
          <w:sz w:val="22"/>
          <w:szCs w:val="22"/>
        </w:rPr>
        <w:t>CREDIARE S.A. – CRÉDITO, FINANCIAMENTO E INVESTIMENTO</w:t>
      </w:r>
      <w:r w:rsidRPr="00583287">
        <w:rPr>
          <w:rFonts w:ascii="Tahoma" w:hAnsi="Tahoma" w:cs="Tahoma"/>
          <w:sz w:val="22"/>
          <w:szCs w:val="22"/>
        </w:rPr>
        <w:t xml:space="preserve">, </w:t>
      </w:r>
      <w:r w:rsidRPr="00583287">
        <w:rPr>
          <w:rFonts w:ascii="Tahoma" w:hAnsi="Tahoma" w:cs="Tahoma"/>
          <w:bCs/>
          <w:sz w:val="22"/>
          <w:szCs w:val="22"/>
        </w:rPr>
        <w:t xml:space="preserve">sociedade por ações, com sede na </w:t>
      </w:r>
      <w:r w:rsidR="00F33DB7">
        <w:rPr>
          <w:rFonts w:ascii="Tahoma" w:hAnsi="Tahoma" w:cs="Tahoma"/>
          <w:bCs/>
          <w:sz w:val="22"/>
          <w:szCs w:val="22"/>
        </w:rPr>
        <w:t>C</w:t>
      </w:r>
      <w:r w:rsidRPr="00583287">
        <w:rPr>
          <w:rFonts w:ascii="Tahoma" w:hAnsi="Tahoma" w:cs="Tahoma"/>
          <w:bCs/>
          <w:sz w:val="22"/>
          <w:szCs w:val="22"/>
        </w:rPr>
        <w:t xml:space="preserve">idade de Farroupilha, </w:t>
      </w:r>
      <w:r w:rsidR="00F33DB7">
        <w:rPr>
          <w:rFonts w:ascii="Tahoma" w:hAnsi="Tahoma" w:cs="Tahoma"/>
          <w:bCs/>
          <w:sz w:val="22"/>
          <w:szCs w:val="22"/>
        </w:rPr>
        <w:t>E</w:t>
      </w:r>
      <w:r w:rsidRPr="00583287">
        <w:rPr>
          <w:rFonts w:ascii="Tahoma" w:hAnsi="Tahoma" w:cs="Tahoma"/>
          <w:bCs/>
          <w:sz w:val="22"/>
          <w:szCs w:val="22"/>
        </w:rPr>
        <w:t xml:space="preserve">stado </w:t>
      </w:r>
      <w:r w:rsidRPr="00583287">
        <w:rPr>
          <w:rFonts w:ascii="Tahoma" w:hAnsi="Tahoma" w:cs="Tahoma"/>
          <w:sz w:val="22"/>
          <w:szCs w:val="22"/>
        </w:rPr>
        <w:t>do Rio Grande do Sul, Avenida Veneza</w:t>
      </w:r>
      <w:r w:rsidRPr="00583287">
        <w:rPr>
          <w:rFonts w:ascii="Tahoma" w:hAnsi="Tahoma" w:cs="Tahoma"/>
          <w:bCs/>
          <w:sz w:val="22"/>
          <w:szCs w:val="22"/>
        </w:rPr>
        <w:t xml:space="preserve">, nº </w:t>
      </w:r>
      <w:r w:rsidRPr="00583287">
        <w:rPr>
          <w:rFonts w:ascii="Tahoma" w:hAnsi="Tahoma" w:cs="Tahoma"/>
          <w:sz w:val="22"/>
          <w:szCs w:val="22"/>
        </w:rPr>
        <w:t>1033</w:t>
      </w:r>
      <w:r w:rsidRPr="00583287">
        <w:rPr>
          <w:rFonts w:ascii="Tahoma" w:hAnsi="Tahoma" w:cs="Tahoma"/>
          <w:bCs/>
          <w:sz w:val="22"/>
          <w:szCs w:val="22"/>
        </w:rPr>
        <w:t xml:space="preserve">, CEP </w:t>
      </w:r>
      <w:r w:rsidRPr="00583287">
        <w:rPr>
          <w:rFonts w:ascii="Tahoma" w:hAnsi="Tahoma" w:cs="Tahoma"/>
          <w:sz w:val="22"/>
          <w:szCs w:val="22"/>
        </w:rPr>
        <w:t>95176-053</w:t>
      </w:r>
      <w:r w:rsidRPr="00583287">
        <w:rPr>
          <w:rFonts w:ascii="Tahoma" w:hAnsi="Tahoma" w:cs="Tahoma"/>
          <w:bCs/>
          <w:sz w:val="22"/>
          <w:szCs w:val="22"/>
        </w:rPr>
        <w:t xml:space="preserve">, inscrita no CNPJ sob o nº </w:t>
      </w:r>
      <w:r w:rsidRPr="00583287">
        <w:rPr>
          <w:rFonts w:ascii="Tahoma" w:hAnsi="Tahoma" w:cs="Tahoma"/>
          <w:sz w:val="22"/>
          <w:szCs w:val="22"/>
        </w:rPr>
        <w:t>05.676.026/0001-78</w:t>
      </w:r>
      <w:r w:rsidR="00237704" w:rsidRPr="00583287">
        <w:rPr>
          <w:rFonts w:ascii="Tahoma" w:hAnsi="Tahoma" w:cs="Tahoma"/>
          <w:sz w:val="22"/>
          <w:szCs w:val="22"/>
        </w:rPr>
        <w:t>, neste ato representada na forma de seu Estatuto Social (“</w:t>
      </w:r>
      <w:r w:rsidR="00350E7B" w:rsidRPr="00583287">
        <w:rPr>
          <w:rFonts w:ascii="Tahoma" w:hAnsi="Tahoma" w:cs="Tahoma"/>
          <w:sz w:val="22"/>
          <w:szCs w:val="22"/>
          <w:u w:val="single"/>
        </w:rPr>
        <w:t>Crediare</w:t>
      </w:r>
      <w:r w:rsidR="00ED4E74" w:rsidRPr="00583287">
        <w:rPr>
          <w:rFonts w:ascii="Tahoma" w:hAnsi="Tahoma" w:cs="Tahoma"/>
          <w:sz w:val="22"/>
          <w:szCs w:val="22"/>
        </w:rPr>
        <w:t>”</w:t>
      </w:r>
      <w:r w:rsidR="00ED4E74">
        <w:rPr>
          <w:rFonts w:ascii="Tahoma" w:hAnsi="Tahoma" w:cs="Tahoma"/>
          <w:sz w:val="22"/>
          <w:szCs w:val="22"/>
        </w:rPr>
        <w:t xml:space="preserve"> e/ou</w:t>
      </w:r>
      <w:r w:rsidR="00ED4E74" w:rsidRPr="00583287">
        <w:rPr>
          <w:rFonts w:ascii="Tahoma" w:hAnsi="Tahoma" w:cs="Tahoma"/>
          <w:sz w:val="22"/>
          <w:szCs w:val="22"/>
        </w:rPr>
        <w:t xml:space="preserve"> </w:t>
      </w:r>
      <w:r w:rsidR="00237704" w:rsidRPr="00583287">
        <w:rPr>
          <w:rFonts w:ascii="Tahoma" w:hAnsi="Tahoma" w:cs="Tahoma"/>
          <w:sz w:val="22"/>
          <w:szCs w:val="22"/>
        </w:rPr>
        <w:t>“</w:t>
      </w:r>
      <w:r w:rsidR="00237704" w:rsidRPr="00583287">
        <w:rPr>
          <w:rFonts w:ascii="Tahoma" w:hAnsi="Tahoma" w:cs="Tahoma"/>
          <w:sz w:val="22"/>
          <w:szCs w:val="22"/>
          <w:u w:val="single"/>
        </w:rPr>
        <w:t>Cedente</w:t>
      </w:r>
      <w:r w:rsidR="00237704" w:rsidRPr="00583287">
        <w:rPr>
          <w:rFonts w:ascii="Tahoma" w:hAnsi="Tahoma" w:cs="Tahoma"/>
          <w:sz w:val="22"/>
          <w:szCs w:val="22"/>
        </w:rPr>
        <w:t>”)</w:t>
      </w:r>
      <w:r w:rsidR="00350E7B" w:rsidRPr="00583287">
        <w:rPr>
          <w:rFonts w:ascii="Tahoma" w:hAnsi="Tahoma" w:cs="Tahoma"/>
          <w:sz w:val="22"/>
          <w:szCs w:val="22"/>
        </w:rPr>
        <w:t>;</w:t>
      </w:r>
    </w:p>
    <w:p w14:paraId="744372AB" w14:textId="77777777" w:rsidR="009444B2" w:rsidRPr="00F33DB7" w:rsidRDefault="009444B2" w:rsidP="00F33DB7">
      <w:pPr>
        <w:spacing w:line="320" w:lineRule="atLeast"/>
        <w:ind w:right="-22"/>
        <w:rPr>
          <w:rFonts w:ascii="Tahoma" w:eastAsia="Batang" w:hAnsi="Tahoma"/>
          <w:sz w:val="22"/>
        </w:rPr>
      </w:pPr>
    </w:p>
    <w:p w14:paraId="5A92F2DF" w14:textId="77777777" w:rsidR="00CA323C" w:rsidRPr="00583287" w:rsidRDefault="008C7533" w:rsidP="00141C52">
      <w:pPr>
        <w:keepNext/>
        <w:keepLines/>
        <w:spacing w:line="320" w:lineRule="atLeast"/>
        <w:ind w:right="-23"/>
        <w:rPr>
          <w:rFonts w:ascii="Tahoma" w:hAnsi="Tahoma" w:cs="Tahoma"/>
          <w:b/>
          <w:sz w:val="22"/>
          <w:szCs w:val="22"/>
        </w:rPr>
      </w:pPr>
      <w:r w:rsidRPr="00583287">
        <w:rPr>
          <w:rFonts w:ascii="Tahoma" w:hAnsi="Tahoma" w:cs="Tahoma"/>
          <w:b/>
          <w:sz w:val="22"/>
          <w:szCs w:val="22"/>
        </w:rPr>
        <w:lastRenderedPageBreak/>
        <w:t>CONSIDERANDO QUE:</w:t>
      </w:r>
    </w:p>
    <w:p w14:paraId="527C2C74" w14:textId="77777777" w:rsidR="00CA323C" w:rsidRPr="00583287" w:rsidRDefault="00CA323C" w:rsidP="00141C52">
      <w:pPr>
        <w:keepNext/>
        <w:keepLines/>
        <w:spacing w:line="320" w:lineRule="atLeast"/>
        <w:ind w:right="-23"/>
        <w:rPr>
          <w:rFonts w:ascii="Tahoma" w:hAnsi="Tahoma" w:cs="Tahoma"/>
          <w:sz w:val="22"/>
          <w:szCs w:val="22"/>
        </w:rPr>
      </w:pPr>
    </w:p>
    <w:p w14:paraId="00C23702" w14:textId="77777777" w:rsidR="00CA323C" w:rsidRPr="00583287" w:rsidRDefault="008C7533" w:rsidP="00141C52">
      <w:pPr>
        <w:pStyle w:val="PargrafodaLista"/>
        <w:keepNext/>
        <w:keepLines/>
        <w:numPr>
          <w:ilvl w:val="0"/>
          <w:numId w:val="60"/>
        </w:numPr>
        <w:spacing w:line="320" w:lineRule="atLeast"/>
        <w:ind w:left="567" w:right="-23" w:hanging="567"/>
        <w:rPr>
          <w:rFonts w:ascii="Tahoma" w:eastAsia="Batang" w:hAnsi="Tahoma" w:cs="Tahoma"/>
          <w:snapToGrid w:val="0"/>
          <w:sz w:val="22"/>
          <w:szCs w:val="22"/>
        </w:rPr>
      </w:pPr>
      <w:r w:rsidRPr="00583287">
        <w:rPr>
          <w:rFonts w:ascii="Tahoma" w:eastAsia="Batang" w:hAnsi="Tahoma" w:cs="Tahoma"/>
          <w:snapToGrid w:val="0"/>
          <w:sz w:val="22"/>
          <w:szCs w:val="22"/>
        </w:rPr>
        <w:t xml:space="preserve">a Emissora é </w:t>
      </w:r>
      <w:proofErr w:type="spellStart"/>
      <w:r w:rsidRPr="00583287">
        <w:rPr>
          <w:rFonts w:ascii="Tahoma" w:eastAsia="Batang" w:hAnsi="Tahoma" w:cs="Tahoma"/>
          <w:snapToGrid w:val="0"/>
          <w:sz w:val="22"/>
          <w:szCs w:val="22"/>
        </w:rPr>
        <w:t>securitizadora</w:t>
      </w:r>
      <w:proofErr w:type="spellEnd"/>
      <w:r w:rsidRPr="00583287">
        <w:rPr>
          <w:rFonts w:ascii="Tahoma" w:eastAsia="Batang" w:hAnsi="Tahoma" w:cs="Tahoma"/>
          <w:snapToGrid w:val="0"/>
          <w:sz w:val="22"/>
          <w:szCs w:val="22"/>
        </w:rPr>
        <w:t xml:space="preserve"> de créditos financeiros constituída em consonância com a Resolução CMN 2.686, tendo por objeto a aquisição de créditos exclusivamente decorrentes de operações financeiras e sua securitização mediante emissão de valores mobiliários compatíveis com suas atividades, respeitados os trâmites da legislação aplicável, conforme definido em seu estatuto social;</w:t>
      </w:r>
    </w:p>
    <w:p w14:paraId="35C50B8A" w14:textId="77777777" w:rsidR="00CA323C" w:rsidRPr="00583287" w:rsidRDefault="00CA323C" w:rsidP="00443CCF">
      <w:pPr>
        <w:pStyle w:val="PargrafodaLista"/>
        <w:spacing w:line="320" w:lineRule="atLeast"/>
        <w:ind w:left="567" w:right="-22" w:hanging="567"/>
        <w:rPr>
          <w:rFonts w:ascii="Tahoma" w:eastAsia="Batang" w:hAnsi="Tahoma" w:cs="Tahoma"/>
          <w:snapToGrid w:val="0"/>
          <w:sz w:val="22"/>
          <w:szCs w:val="22"/>
        </w:rPr>
      </w:pPr>
    </w:p>
    <w:p w14:paraId="63586F5E" w14:textId="67191756" w:rsidR="00CA323C" w:rsidRPr="00583287" w:rsidRDefault="008C7533" w:rsidP="00443CCF">
      <w:pPr>
        <w:pStyle w:val="PargrafodaLista"/>
        <w:numPr>
          <w:ilvl w:val="0"/>
          <w:numId w:val="60"/>
        </w:numPr>
        <w:spacing w:line="320" w:lineRule="atLeast"/>
        <w:ind w:left="567" w:hanging="567"/>
        <w:rPr>
          <w:rFonts w:ascii="Tahoma" w:eastAsia="Batang" w:hAnsi="Tahoma" w:cs="Tahoma"/>
          <w:snapToGrid w:val="0"/>
          <w:sz w:val="22"/>
          <w:szCs w:val="22"/>
        </w:rPr>
      </w:pPr>
      <w:r w:rsidRPr="00583287">
        <w:rPr>
          <w:rFonts w:ascii="Tahoma" w:eastAsia="Batang" w:hAnsi="Tahoma" w:cs="Tahoma"/>
          <w:snapToGrid w:val="0"/>
          <w:sz w:val="22"/>
          <w:szCs w:val="22"/>
        </w:rPr>
        <w:t xml:space="preserve">a Emissora e a </w:t>
      </w:r>
      <w:r w:rsidR="00ED4E74">
        <w:rPr>
          <w:rFonts w:ascii="Tahoma" w:eastAsia="Batang" w:hAnsi="Tahoma" w:cs="Tahoma"/>
          <w:snapToGrid w:val="0"/>
          <w:sz w:val="22"/>
          <w:szCs w:val="22"/>
        </w:rPr>
        <w:t>Cedente</w:t>
      </w:r>
      <w:r w:rsidR="00ED4E74" w:rsidRPr="00583287">
        <w:rPr>
          <w:rFonts w:ascii="Tahoma" w:eastAsia="Batang" w:hAnsi="Tahoma" w:cs="Tahoma"/>
          <w:snapToGrid w:val="0"/>
          <w:sz w:val="22"/>
          <w:szCs w:val="22"/>
        </w:rPr>
        <w:t xml:space="preserve"> </w:t>
      </w:r>
      <w:r w:rsidRPr="00583287">
        <w:rPr>
          <w:rFonts w:ascii="Tahoma" w:eastAsia="Batang" w:hAnsi="Tahoma" w:cs="Tahoma"/>
          <w:snapToGrid w:val="0"/>
          <w:sz w:val="22"/>
          <w:szCs w:val="22"/>
        </w:rPr>
        <w:t>celebrar</w:t>
      </w:r>
      <w:r w:rsidR="00A3575E">
        <w:rPr>
          <w:rFonts w:ascii="Tahoma" w:eastAsia="Batang" w:hAnsi="Tahoma" w:cs="Tahoma"/>
          <w:snapToGrid w:val="0"/>
          <w:sz w:val="22"/>
          <w:szCs w:val="22"/>
        </w:rPr>
        <w:t>ão</w:t>
      </w:r>
      <w:r w:rsidR="004D5A90" w:rsidRPr="00583287">
        <w:rPr>
          <w:rFonts w:ascii="Tahoma" w:eastAsia="Batang" w:hAnsi="Tahoma" w:cs="Tahoma"/>
          <w:snapToGrid w:val="0"/>
          <w:sz w:val="22"/>
          <w:szCs w:val="22"/>
        </w:rPr>
        <w:t xml:space="preserve"> </w:t>
      </w:r>
      <w:r w:rsidRPr="00583287">
        <w:rPr>
          <w:rFonts w:ascii="Tahoma" w:eastAsia="Batang" w:hAnsi="Tahoma" w:cs="Tahoma"/>
          <w:snapToGrid w:val="0"/>
          <w:sz w:val="22"/>
          <w:szCs w:val="22"/>
        </w:rPr>
        <w:t xml:space="preserve">o Contrato de Cessão, por meio do qual a Cedente </w:t>
      </w:r>
      <w:r w:rsidR="007A7AA0">
        <w:rPr>
          <w:rFonts w:ascii="Tahoma" w:eastAsia="Batang" w:hAnsi="Tahoma" w:cs="Tahoma"/>
          <w:snapToGrid w:val="0"/>
          <w:sz w:val="22"/>
          <w:szCs w:val="22"/>
        </w:rPr>
        <w:t>prometerá</w:t>
      </w:r>
      <w:r w:rsidR="007A7AA0" w:rsidRPr="00583287">
        <w:rPr>
          <w:rFonts w:ascii="Tahoma" w:eastAsia="Batang" w:hAnsi="Tahoma" w:cs="Tahoma"/>
          <w:snapToGrid w:val="0"/>
          <w:sz w:val="22"/>
          <w:szCs w:val="22"/>
        </w:rPr>
        <w:t xml:space="preserve"> </w:t>
      </w:r>
      <w:r w:rsidRPr="00583287">
        <w:rPr>
          <w:rFonts w:ascii="Tahoma" w:eastAsia="Batang" w:hAnsi="Tahoma" w:cs="Tahoma"/>
          <w:snapToGrid w:val="0"/>
          <w:sz w:val="22"/>
          <w:szCs w:val="22"/>
        </w:rPr>
        <w:t xml:space="preserve">ceder e transferir à Emissora, e a Emissora </w:t>
      </w:r>
      <w:r w:rsidR="007A7AA0">
        <w:rPr>
          <w:rFonts w:ascii="Tahoma" w:eastAsia="Batang" w:hAnsi="Tahoma" w:cs="Tahoma"/>
          <w:snapToGrid w:val="0"/>
          <w:sz w:val="22"/>
          <w:szCs w:val="22"/>
        </w:rPr>
        <w:t xml:space="preserve">prometerá </w:t>
      </w:r>
      <w:r w:rsidRPr="00583287">
        <w:rPr>
          <w:rFonts w:ascii="Tahoma" w:eastAsia="Batang" w:hAnsi="Tahoma" w:cs="Tahoma"/>
          <w:snapToGrid w:val="0"/>
          <w:sz w:val="22"/>
          <w:szCs w:val="22"/>
        </w:rPr>
        <w:t xml:space="preserve">adquirir e receber da Cedente, em cada Data de Cessão (conforme definido no Contrato de Cessão), direitos creditórios elegíveis, decorrentes de Empréstimos </w:t>
      </w:r>
      <w:r w:rsidR="00E23D4D" w:rsidRPr="00583287">
        <w:rPr>
          <w:rFonts w:ascii="Tahoma" w:hAnsi="Tahoma" w:cs="Tahoma"/>
          <w:sz w:val="22"/>
          <w:szCs w:val="22"/>
        </w:rPr>
        <w:t>originados</w:t>
      </w:r>
      <w:r w:rsidR="004D5A90" w:rsidRPr="00583287">
        <w:rPr>
          <w:rFonts w:ascii="Tahoma" w:hAnsi="Tahoma" w:cs="Tahoma"/>
          <w:sz w:val="22"/>
          <w:szCs w:val="22"/>
        </w:rPr>
        <w:t xml:space="preserve"> exclusivamente </w:t>
      </w:r>
      <w:r w:rsidR="00E23D4D" w:rsidRPr="00583287">
        <w:rPr>
          <w:rFonts w:ascii="Tahoma" w:hAnsi="Tahoma" w:cs="Tahoma"/>
          <w:sz w:val="22"/>
          <w:szCs w:val="22"/>
        </w:rPr>
        <w:t>pel</w:t>
      </w:r>
      <w:r w:rsidR="004D5A90" w:rsidRPr="00583287">
        <w:rPr>
          <w:rFonts w:ascii="Tahoma" w:hAnsi="Tahoma" w:cs="Tahoma"/>
          <w:sz w:val="22"/>
          <w:szCs w:val="22"/>
        </w:rPr>
        <w:t>a Cedente</w:t>
      </w:r>
      <w:r w:rsidR="00E23D4D" w:rsidRPr="00583287">
        <w:rPr>
          <w:rFonts w:ascii="Tahoma" w:eastAsia="Batang" w:hAnsi="Tahoma" w:cs="Tahoma"/>
          <w:snapToGrid w:val="0"/>
          <w:sz w:val="22"/>
          <w:szCs w:val="22"/>
        </w:rPr>
        <w:t xml:space="preserve"> (“</w:t>
      </w:r>
      <w:r w:rsidR="00E23D4D" w:rsidRPr="00BE4146">
        <w:rPr>
          <w:rFonts w:ascii="Tahoma" w:hAnsi="Tahoma"/>
          <w:sz w:val="22"/>
          <w:u w:val="single"/>
        </w:rPr>
        <w:t>Direitos Creditórios</w:t>
      </w:r>
      <w:r w:rsidR="00E23D4D" w:rsidRPr="00583287">
        <w:rPr>
          <w:rFonts w:ascii="Tahoma" w:eastAsia="Batang" w:hAnsi="Tahoma" w:cs="Tahoma"/>
          <w:snapToGrid w:val="0"/>
          <w:sz w:val="22"/>
          <w:szCs w:val="22"/>
        </w:rPr>
        <w:t>”)</w:t>
      </w:r>
      <w:r w:rsidRPr="00583287">
        <w:rPr>
          <w:rFonts w:ascii="Tahoma" w:eastAsia="Batang" w:hAnsi="Tahoma" w:cs="Tahoma"/>
          <w:snapToGrid w:val="0"/>
          <w:sz w:val="22"/>
          <w:szCs w:val="22"/>
        </w:rPr>
        <w:t>;</w:t>
      </w:r>
      <w:r w:rsidR="004D5A90" w:rsidRPr="00583287">
        <w:rPr>
          <w:rFonts w:ascii="Tahoma" w:eastAsia="Batang" w:hAnsi="Tahoma" w:cs="Tahoma"/>
          <w:snapToGrid w:val="0"/>
          <w:sz w:val="22"/>
          <w:szCs w:val="22"/>
        </w:rPr>
        <w:t xml:space="preserve"> </w:t>
      </w:r>
      <w:r w:rsidR="00F33DB7">
        <w:rPr>
          <w:rFonts w:ascii="Tahoma" w:eastAsia="Batang" w:hAnsi="Tahoma" w:cs="Tahoma"/>
          <w:snapToGrid w:val="0"/>
          <w:sz w:val="22"/>
          <w:szCs w:val="22"/>
        </w:rPr>
        <w:t xml:space="preserve"> </w:t>
      </w:r>
    </w:p>
    <w:p w14:paraId="52B56454" w14:textId="77777777" w:rsidR="00CA323C" w:rsidRPr="00583287" w:rsidRDefault="00CA323C" w:rsidP="00443CCF">
      <w:pPr>
        <w:pStyle w:val="PargrafodaLista"/>
        <w:spacing w:line="320" w:lineRule="atLeast"/>
        <w:ind w:left="567" w:hanging="567"/>
        <w:rPr>
          <w:rFonts w:ascii="Tahoma" w:eastAsia="Batang" w:hAnsi="Tahoma" w:cs="Tahoma"/>
          <w:snapToGrid w:val="0"/>
          <w:sz w:val="22"/>
          <w:szCs w:val="22"/>
        </w:rPr>
      </w:pPr>
    </w:p>
    <w:p w14:paraId="13D6DC09" w14:textId="01D48371" w:rsidR="00CA323C" w:rsidRDefault="008C7533" w:rsidP="00443CCF">
      <w:pPr>
        <w:pStyle w:val="PargrafodaLista"/>
        <w:numPr>
          <w:ilvl w:val="0"/>
          <w:numId w:val="60"/>
        </w:numPr>
        <w:spacing w:line="320" w:lineRule="atLeast"/>
        <w:ind w:left="567" w:right="-22" w:hanging="567"/>
        <w:rPr>
          <w:rFonts w:ascii="Tahoma" w:eastAsia="Batang" w:hAnsi="Tahoma" w:cs="Tahoma"/>
          <w:snapToGrid w:val="0"/>
          <w:sz w:val="22"/>
          <w:szCs w:val="22"/>
        </w:rPr>
      </w:pPr>
      <w:r w:rsidRPr="00583287">
        <w:rPr>
          <w:rFonts w:ascii="Tahoma" w:eastAsia="Batang" w:hAnsi="Tahoma" w:cs="Tahoma"/>
          <w:snapToGrid w:val="0"/>
          <w:sz w:val="22"/>
          <w:szCs w:val="22"/>
        </w:rPr>
        <w:t>com o objetivo de captar recursos para a aquisição dos Direitos Creditórios a que se referem o Contrato de Cessão e os termos de cessão a ele correspondente</w:t>
      </w:r>
      <w:r w:rsidR="004D5A90" w:rsidRPr="00583287">
        <w:rPr>
          <w:rFonts w:ascii="Tahoma" w:eastAsia="Batang" w:hAnsi="Tahoma" w:cs="Tahoma"/>
          <w:snapToGrid w:val="0"/>
          <w:sz w:val="22"/>
          <w:szCs w:val="22"/>
        </w:rPr>
        <w:t>s</w:t>
      </w:r>
      <w:r w:rsidRPr="00583287">
        <w:rPr>
          <w:rFonts w:ascii="Tahoma" w:eastAsia="Batang" w:hAnsi="Tahoma" w:cs="Tahoma"/>
          <w:snapToGrid w:val="0"/>
          <w:sz w:val="22"/>
          <w:szCs w:val="22"/>
        </w:rPr>
        <w:t>, a Emissora deseja realizar a 1ª (primeira) emissão de debêntures simples, não conversíveis em ações, em 2 (duas) séries, da espécie com garantia real (“</w:t>
      </w:r>
      <w:r w:rsidRPr="00583287">
        <w:rPr>
          <w:rFonts w:ascii="Tahoma" w:eastAsia="Batang" w:hAnsi="Tahoma" w:cs="Tahoma"/>
          <w:snapToGrid w:val="0"/>
          <w:sz w:val="22"/>
          <w:szCs w:val="22"/>
          <w:u w:val="single"/>
        </w:rPr>
        <w:t>Emissão</w:t>
      </w:r>
      <w:r w:rsidRPr="00583287">
        <w:rPr>
          <w:rFonts w:ascii="Tahoma" w:eastAsia="Batang" w:hAnsi="Tahoma" w:cs="Tahoma"/>
          <w:snapToGrid w:val="0"/>
          <w:sz w:val="22"/>
          <w:szCs w:val="22"/>
        </w:rPr>
        <w:t>” e “</w:t>
      </w:r>
      <w:r w:rsidRPr="00583287">
        <w:rPr>
          <w:rFonts w:ascii="Tahoma" w:eastAsia="Batang" w:hAnsi="Tahoma" w:cs="Tahoma"/>
          <w:snapToGrid w:val="0"/>
          <w:sz w:val="22"/>
          <w:szCs w:val="22"/>
          <w:u w:val="single"/>
        </w:rPr>
        <w:t>Debêntures</w:t>
      </w:r>
      <w:r w:rsidRPr="00583287">
        <w:rPr>
          <w:rFonts w:ascii="Tahoma" w:eastAsia="Batang" w:hAnsi="Tahoma" w:cs="Tahoma"/>
          <w:snapToGrid w:val="0"/>
          <w:sz w:val="22"/>
          <w:szCs w:val="22"/>
        </w:rPr>
        <w:t>”, respectivamente</w:t>
      </w:r>
      <w:r w:rsidR="00BF2653" w:rsidRPr="00583287">
        <w:rPr>
          <w:rFonts w:ascii="Tahoma" w:eastAsia="Batang" w:hAnsi="Tahoma" w:cs="Tahoma"/>
          <w:snapToGrid w:val="0"/>
          <w:sz w:val="22"/>
          <w:szCs w:val="22"/>
        </w:rPr>
        <w:t>), nos termos da Lei nº 6.404, de 15 de dezembro de 1976, conforme alterada (“</w:t>
      </w:r>
      <w:r w:rsidR="00BF2653" w:rsidRPr="00583287">
        <w:rPr>
          <w:rFonts w:ascii="Tahoma" w:eastAsia="Batang" w:hAnsi="Tahoma" w:cs="Tahoma"/>
          <w:snapToGrid w:val="0"/>
          <w:sz w:val="22"/>
          <w:szCs w:val="22"/>
          <w:u w:val="single"/>
        </w:rPr>
        <w:t>Lei das Sociedades por Ações</w:t>
      </w:r>
      <w:r w:rsidR="00BF2653" w:rsidRPr="00583287">
        <w:rPr>
          <w:rFonts w:ascii="Tahoma" w:eastAsia="Batang" w:hAnsi="Tahoma" w:cs="Tahoma"/>
          <w:snapToGrid w:val="0"/>
          <w:sz w:val="22"/>
          <w:szCs w:val="22"/>
        </w:rPr>
        <w:t>”), sendo a  primeira série das Debêntures</w:t>
      </w:r>
      <w:r w:rsidRPr="00583287">
        <w:rPr>
          <w:rFonts w:ascii="Tahoma" w:eastAsia="Batang" w:hAnsi="Tahoma" w:cs="Tahoma"/>
          <w:snapToGrid w:val="0"/>
          <w:sz w:val="22"/>
          <w:szCs w:val="22"/>
        </w:rPr>
        <w:t xml:space="preserve"> objeto de distribuição pública com esforços restritos de distribuição (“</w:t>
      </w:r>
      <w:r w:rsidRPr="00583287">
        <w:rPr>
          <w:rFonts w:ascii="Tahoma" w:eastAsia="Batang" w:hAnsi="Tahoma" w:cs="Tahoma"/>
          <w:snapToGrid w:val="0"/>
          <w:sz w:val="22"/>
          <w:szCs w:val="22"/>
          <w:u w:val="single"/>
        </w:rPr>
        <w:t>Oferta Restrita</w:t>
      </w:r>
      <w:r w:rsidRPr="00583287">
        <w:rPr>
          <w:rFonts w:ascii="Tahoma" w:eastAsia="Batang" w:hAnsi="Tahoma" w:cs="Tahoma"/>
          <w:snapToGrid w:val="0"/>
          <w:sz w:val="22"/>
          <w:szCs w:val="22"/>
        </w:rPr>
        <w:t>”), nos termos da Lei nº 6.385, de 7 de dezembro de 1976, conforme alterada (“</w:t>
      </w:r>
      <w:r w:rsidRPr="00583287">
        <w:rPr>
          <w:rFonts w:ascii="Tahoma" w:eastAsia="Batang" w:hAnsi="Tahoma" w:cs="Tahoma"/>
          <w:snapToGrid w:val="0"/>
          <w:sz w:val="22"/>
          <w:szCs w:val="22"/>
          <w:u w:val="single"/>
        </w:rPr>
        <w:t>Lei do Mercado de Valores Mobiliários</w:t>
      </w:r>
      <w:r w:rsidRPr="00583287">
        <w:rPr>
          <w:rFonts w:ascii="Tahoma" w:eastAsia="Batang" w:hAnsi="Tahoma" w:cs="Tahoma"/>
          <w:snapToGrid w:val="0"/>
          <w:sz w:val="22"/>
          <w:szCs w:val="22"/>
        </w:rPr>
        <w:t>”), e da Instrução CVM nº 476, de 16 de janeiro de 2009, conforme alterada (“</w:t>
      </w:r>
      <w:r w:rsidRPr="00583287">
        <w:rPr>
          <w:rFonts w:ascii="Tahoma" w:eastAsia="Batang" w:hAnsi="Tahoma" w:cs="Tahoma"/>
          <w:snapToGrid w:val="0"/>
          <w:sz w:val="22"/>
          <w:szCs w:val="22"/>
          <w:u w:val="single"/>
        </w:rPr>
        <w:t>Instrução CVM 476</w:t>
      </w:r>
      <w:r w:rsidRPr="00583287">
        <w:rPr>
          <w:rFonts w:ascii="Tahoma" w:eastAsia="Batang" w:hAnsi="Tahoma" w:cs="Tahoma"/>
          <w:snapToGrid w:val="0"/>
          <w:sz w:val="22"/>
          <w:szCs w:val="22"/>
        </w:rPr>
        <w:t>”)</w:t>
      </w:r>
      <w:r w:rsidR="00ED4E74">
        <w:rPr>
          <w:rFonts w:ascii="Tahoma" w:eastAsia="Batang" w:hAnsi="Tahoma" w:cs="Tahoma"/>
          <w:snapToGrid w:val="0"/>
          <w:sz w:val="22"/>
          <w:szCs w:val="22"/>
        </w:rPr>
        <w:t xml:space="preserve"> e a segunda série das Debêntures objeto de colocação privada (“</w:t>
      </w:r>
      <w:r w:rsidR="00ED4E74" w:rsidRPr="00D842B2">
        <w:rPr>
          <w:rFonts w:ascii="Tahoma" w:eastAsia="Batang" w:hAnsi="Tahoma" w:cs="Tahoma"/>
          <w:snapToGrid w:val="0"/>
          <w:sz w:val="22"/>
          <w:szCs w:val="22"/>
          <w:u w:val="single"/>
        </w:rPr>
        <w:t>Colocação Privada</w:t>
      </w:r>
      <w:r w:rsidR="00ED4E74">
        <w:rPr>
          <w:rFonts w:ascii="Tahoma" w:eastAsia="Batang" w:hAnsi="Tahoma" w:cs="Tahoma"/>
          <w:snapToGrid w:val="0"/>
          <w:sz w:val="22"/>
          <w:szCs w:val="22"/>
        </w:rPr>
        <w:t>”)</w:t>
      </w:r>
      <w:r w:rsidR="004D5A90" w:rsidRPr="00583287">
        <w:rPr>
          <w:rFonts w:ascii="Tahoma" w:eastAsia="Batang" w:hAnsi="Tahoma" w:cs="Tahoma"/>
          <w:snapToGrid w:val="0"/>
          <w:sz w:val="22"/>
          <w:szCs w:val="22"/>
        </w:rPr>
        <w:t>;</w:t>
      </w:r>
    </w:p>
    <w:p w14:paraId="1E1CDA23" w14:textId="77777777" w:rsidR="00AD1E6D" w:rsidRPr="00EE1D68" w:rsidRDefault="00AD1E6D" w:rsidP="00EE1D68">
      <w:pPr>
        <w:pStyle w:val="PargrafodaLista"/>
        <w:rPr>
          <w:rFonts w:ascii="Tahoma" w:eastAsia="Batang" w:hAnsi="Tahoma" w:cs="Tahoma"/>
          <w:snapToGrid w:val="0"/>
          <w:sz w:val="22"/>
          <w:szCs w:val="22"/>
        </w:rPr>
      </w:pPr>
    </w:p>
    <w:p w14:paraId="16AAB820" w14:textId="77777777" w:rsidR="00AD1E6D" w:rsidRDefault="00AD1E6D" w:rsidP="00AD1E6D">
      <w:pPr>
        <w:pStyle w:val="PargrafodaLista"/>
        <w:numPr>
          <w:ilvl w:val="0"/>
          <w:numId w:val="60"/>
        </w:numPr>
        <w:spacing w:line="320" w:lineRule="atLeast"/>
        <w:ind w:left="567" w:right="-22" w:hanging="567"/>
        <w:rPr>
          <w:rFonts w:ascii="Tahoma" w:eastAsia="Batang" w:hAnsi="Tahoma" w:cs="Tahoma"/>
          <w:snapToGrid w:val="0"/>
          <w:sz w:val="22"/>
          <w:szCs w:val="22"/>
        </w:rPr>
      </w:pPr>
      <w:r w:rsidRPr="00230C5E">
        <w:rPr>
          <w:rFonts w:ascii="Tahoma" w:eastAsia="Batang" w:hAnsi="Tahoma" w:cs="Tahoma"/>
          <w:snapToGrid w:val="0"/>
          <w:sz w:val="22"/>
          <w:szCs w:val="22"/>
        </w:rPr>
        <w:t>o Agente Fiduciário representa a comunhão dos interesses de cada um dos titulares das Debêntures (“</w:t>
      </w:r>
      <w:r w:rsidRPr="003E63EE">
        <w:rPr>
          <w:rFonts w:ascii="Tahoma" w:eastAsia="Batang" w:hAnsi="Tahoma" w:cs="Tahoma"/>
          <w:snapToGrid w:val="0"/>
          <w:sz w:val="22"/>
          <w:szCs w:val="22"/>
          <w:u w:val="single"/>
        </w:rPr>
        <w:t>Debenturistas</w:t>
      </w:r>
      <w:r w:rsidRPr="00230C5E">
        <w:rPr>
          <w:rFonts w:ascii="Tahoma" w:eastAsia="Batang" w:hAnsi="Tahoma" w:cs="Tahoma"/>
          <w:snapToGrid w:val="0"/>
          <w:sz w:val="22"/>
          <w:szCs w:val="22"/>
        </w:rPr>
        <w:t>”);</w:t>
      </w:r>
      <w:r>
        <w:rPr>
          <w:rFonts w:ascii="Tahoma" w:eastAsia="Batang" w:hAnsi="Tahoma" w:cs="Tahoma"/>
          <w:snapToGrid w:val="0"/>
          <w:sz w:val="22"/>
          <w:szCs w:val="22"/>
        </w:rPr>
        <w:t xml:space="preserve"> e</w:t>
      </w:r>
    </w:p>
    <w:p w14:paraId="2E6664BD" w14:textId="77777777" w:rsidR="00AD1E6D" w:rsidRPr="00813D0F" w:rsidRDefault="00AD1E6D" w:rsidP="00AD1E6D">
      <w:pPr>
        <w:pStyle w:val="PargrafodaLista"/>
        <w:rPr>
          <w:rFonts w:ascii="Tahoma" w:eastAsia="Batang" w:hAnsi="Tahoma" w:cs="Tahoma"/>
          <w:snapToGrid w:val="0"/>
          <w:sz w:val="22"/>
          <w:szCs w:val="22"/>
        </w:rPr>
      </w:pPr>
    </w:p>
    <w:p w14:paraId="50C33EEC" w14:textId="12979651" w:rsidR="00AD1E6D" w:rsidRPr="00AD1E6D" w:rsidRDefault="00AD1E6D" w:rsidP="00AD1E6D">
      <w:pPr>
        <w:pStyle w:val="PargrafodaLista"/>
        <w:numPr>
          <w:ilvl w:val="0"/>
          <w:numId w:val="60"/>
        </w:numPr>
        <w:spacing w:line="320" w:lineRule="atLeast"/>
        <w:ind w:left="567" w:right="-22" w:hanging="567"/>
        <w:rPr>
          <w:rFonts w:ascii="Tahoma" w:eastAsia="Batang" w:hAnsi="Tahoma" w:cs="Tahoma"/>
          <w:snapToGrid w:val="0"/>
          <w:sz w:val="22"/>
          <w:szCs w:val="22"/>
        </w:rPr>
      </w:pPr>
      <w:r w:rsidRPr="00AD1E6D">
        <w:rPr>
          <w:rFonts w:ascii="Tahoma" w:eastAsia="Batang" w:hAnsi="Tahoma" w:cs="Tahoma"/>
          <w:snapToGrid w:val="0"/>
          <w:sz w:val="22"/>
          <w:szCs w:val="22"/>
        </w:rPr>
        <w:t>a Emissora constituirá a Garantia Real</w:t>
      </w:r>
      <w:r w:rsidR="00B32BAE">
        <w:rPr>
          <w:rFonts w:ascii="Tahoma" w:eastAsia="Batang" w:hAnsi="Tahoma" w:cs="Tahoma"/>
          <w:snapToGrid w:val="0"/>
          <w:sz w:val="22"/>
          <w:szCs w:val="22"/>
        </w:rPr>
        <w:t>, nos termos aqui previstos</w:t>
      </w:r>
      <w:r w:rsidRPr="00AD1E6D">
        <w:rPr>
          <w:rFonts w:ascii="Tahoma" w:eastAsia="Batang" w:hAnsi="Tahoma" w:cs="Tahoma"/>
          <w:snapToGrid w:val="0"/>
          <w:sz w:val="22"/>
          <w:szCs w:val="22"/>
        </w:rPr>
        <w:t>.</w:t>
      </w:r>
    </w:p>
    <w:p w14:paraId="34C3FFDD" w14:textId="77777777" w:rsidR="00CA323C" w:rsidRPr="00583287" w:rsidRDefault="00CA323C" w:rsidP="004D5A90">
      <w:pPr>
        <w:spacing w:line="320" w:lineRule="atLeast"/>
        <w:ind w:right="-22"/>
        <w:rPr>
          <w:rFonts w:ascii="Tahoma" w:hAnsi="Tahoma" w:cs="Tahoma"/>
          <w:sz w:val="22"/>
          <w:szCs w:val="22"/>
        </w:rPr>
      </w:pPr>
    </w:p>
    <w:p w14:paraId="5E3B9CC5" w14:textId="3C235D97" w:rsidR="00CA763D" w:rsidRPr="00583287" w:rsidRDefault="008C7533" w:rsidP="00B40E94">
      <w:pPr>
        <w:spacing w:line="320" w:lineRule="atLeast"/>
        <w:ind w:right="-22"/>
        <w:rPr>
          <w:rFonts w:ascii="Tahoma" w:hAnsi="Tahoma" w:cs="Tahoma"/>
          <w:b/>
          <w:smallCaps/>
          <w:sz w:val="22"/>
          <w:szCs w:val="22"/>
        </w:rPr>
      </w:pPr>
      <w:r w:rsidRPr="00583287">
        <w:rPr>
          <w:rFonts w:ascii="Tahoma" w:hAnsi="Tahoma" w:cs="Tahoma"/>
          <w:sz w:val="22"/>
          <w:szCs w:val="22"/>
        </w:rPr>
        <w:t>resolvem, por meio deste, e na melhor forma de direito, celebrar o presente “</w:t>
      </w:r>
      <w:r w:rsidRPr="00583287">
        <w:rPr>
          <w:rFonts w:ascii="Tahoma" w:hAnsi="Tahoma" w:cs="Tahoma"/>
          <w:i/>
          <w:iCs/>
          <w:sz w:val="22"/>
          <w:szCs w:val="22"/>
        </w:rPr>
        <w:t>Instrumento Particular de Escritura da 1ª (Primeira) Emissão de Debêntures Simples, Não Conversíveis em Ações, da Espécie com Garantia Real</w:t>
      </w:r>
      <w:r w:rsidRPr="00583287">
        <w:rPr>
          <w:rFonts w:ascii="Tahoma" w:hAnsi="Tahoma" w:cs="Tahoma"/>
          <w:i/>
          <w:iCs/>
          <w:smallCaps/>
          <w:sz w:val="22"/>
          <w:szCs w:val="22"/>
        </w:rPr>
        <w:t xml:space="preserve">, </w:t>
      </w:r>
      <w:r w:rsidRPr="00583287">
        <w:rPr>
          <w:rFonts w:ascii="Tahoma" w:hAnsi="Tahoma" w:cs="Tahoma"/>
          <w:i/>
          <w:iCs/>
          <w:sz w:val="22"/>
          <w:szCs w:val="22"/>
        </w:rPr>
        <w:t>em 2 (Duas) Séries</w:t>
      </w:r>
      <w:r w:rsidR="00BC1FF6" w:rsidRPr="00583287">
        <w:rPr>
          <w:rFonts w:ascii="Tahoma" w:hAnsi="Tahoma" w:cs="Tahoma"/>
          <w:i/>
          <w:iCs/>
          <w:sz w:val="22"/>
          <w:szCs w:val="22"/>
        </w:rPr>
        <w:t>,</w:t>
      </w:r>
      <w:r w:rsidRPr="00583287">
        <w:rPr>
          <w:rFonts w:ascii="Tahoma" w:hAnsi="Tahoma" w:cs="Tahoma"/>
          <w:i/>
          <w:iCs/>
          <w:sz w:val="22"/>
          <w:szCs w:val="22"/>
        </w:rPr>
        <w:t xml:space="preserve"> para Distribuição Pública com Esforços Restritos </w:t>
      </w:r>
      <w:r w:rsidR="001B1C29" w:rsidRPr="00583287">
        <w:rPr>
          <w:rFonts w:ascii="Tahoma" w:hAnsi="Tahoma" w:cs="Tahoma"/>
          <w:i/>
          <w:iCs/>
          <w:sz w:val="22"/>
          <w:szCs w:val="22"/>
        </w:rPr>
        <w:t xml:space="preserve">para as Debêntures da 1ª (Primeira) Série </w:t>
      </w:r>
      <w:r w:rsidRPr="00583287">
        <w:rPr>
          <w:rFonts w:ascii="Tahoma" w:hAnsi="Tahoma" w:cs="Tahoma"/>
          <w:i/>
          <w:iCs/>
          <w:sz w:val="22"/>
          <w:szCs w:val="22"/>
        </w:rPr>
        <w:t>e Colocação Privada</w:t>
      </w:r>
      <w:r w:rsidR="001B1C29" w:rsidRPr="00583287">
        <w:rPr>
          <w:rFonts w:ascii="Tahoma" w:hAnsi="Tahoma" w:cs="Tahoma"/>
          <w:i/>
          <w:iCs/>
          <w:sz w:val="22"/>
          <w:szCs w:val="22"/>
        </w:rPr>
        <w:t xml:space="preserve"> para as </w:t>
      </w:r>
      <w:r w:rsidR="00BF2653" w:rsidRPr="00583287">
        <w:rPr>
          <w:rFonts w:ascii="Tahoma" w:hAnsi="Tahoma" w:cs="Tahoma"/>
          <w:i/>
          <w:iCs/>
          <w:sz w:val="22"/>
          <w:szCs w:val="22"/>
        </w:rPr>
        <w:t xml:space="preserve">Debêntures </w:t>
      </w:r>
      <w:r w:rsidR="001B1C29" w:rsidRPr="00583287">
        <w:rPr>
          <w:rFonts w:ascii="Tahoma" w:hAnsi="Tahoma" w:cs="Tahoma"/>
          <w:i/>
          <w:iCs/>
          <w:sz w:val="22"/>
          <w:szCs w:val="22"/>
        </w:rPr>
        <w:t>da 2ª (Segunda) Série</w:t>
      </w:r>
      <w:r w:rsidRPr="00583287">
        <w:rPr>
          <w:rFonts w:ascii="Tahoma" w:hAnsi="Tahoma" w:cs="Tahoma"/>
          <w:i/>
          <w:iCs/>
          <w:sz w:val="22"/>
          <w:szCs w:val="22"/>
        </w:rPr>
        <w:t xml:space="preserve">, da </w:t>
      </w:r>
      <w:r w:rsidR="003507BA" w:rsidRPr="00583287">
        <w:rPr>
          <w:rFonts w:ascii="Tahoma" w:hAnsi="Tahoma" w:cs="Tahoma"/>
          <w:i/>
          <w:iCs/>
          <w:sz w:val="22"/>
          <w:szCs w:val="22"/>
        </w:rPr>
        <w:t>VERT</w:t>
      </w:r>
      <w:r w:rsidR="003507BA">
        <w:rPr>
          <w:rFonts w:ascii="Tahoma" w:hAnsi="Tahoma" w:cs="Tahoma"/>
          <w:i/>
          <w:iCs/>
          <w:sz w:val="22"/>
          <w:szCs w:val="22"/>
        </w:rPr>
        <w:t xml:space="preserve"> </w:t>
      </w:r>
      <w:r w:rsidR="00AC4AA2">
        <w:rPr>
          <w:rFonts w:ascii="Tahoma" w:hAnsi="Tahoma" w:cs="Tahoma"/>
          <w:i/>
          <w:iCs/>
          <w:sz w:val="22"/>
          <w:szCs w:val="22"/>
        </w:rPr>
        <w:t>Crediare</w:t>
      </w:r>
      <w:r w:rsidR="00BC1FF6" w:rsidRPr="00583287">
        <w:rPr>
          <w:rFonts w:ascii="Tahoma" w:hAnsi="Tahoma" w:cs="Tahoma"/>
          <w:i/>
          <w:iCs/>
          <w:sz w:val="22"/>
          <w:szCs w:val="22"/>
        </w:rPr>
        <w:t xml:space="preserve"> </w:t>
      </w:r>
      <w:r w:rsidRPr="00583287">
        <w:rPr>
          <w:rFonts w:ascii="Tahoma" w:hAnsi="Tahoma" w:cs="Tahoma"/>
          <w:i/>
          <w:iCs/>
          <w:sz w:val="22"/>
          <w:szCs w:val="22"/>
        </w:rPr>
        <w:t xml:space="preserve">Companhia </w:t>
      </w:r>
      <w:proofErr w:type="spellStart"/>
      <w:r w:rsidRPr="00583287">
        <w:rPr>
          <w:rFonts w:ascii="Tahoma" w:hAnsi="Tahoma" w:cs="Tahoma"/>
          <w:i/>
          <w:iCs/>
          <w:sz w:val="22"/>
          <w:szCs w:val="22"/>
        </w:rPr>
        <w:t>Securitizadora</w:t>
      </w:r>
      <w:proofErr w:type="spellEnd"/>
      <w:r w:rsidRPr="00583287">
        <w:rPr>
          <w:rFonts w:ascii="Tahoma" w:hAnsi="Tahoma" w:cs="Tahoma"/>
          <w:i/>
          <w:iCs/>
          <w:sz w:val="22"/>
          <w:szCs w:val="22"/>
        </w:rPr>
        <w:t xml:space="preserve"> de Créditos </w:t>
      </w:r>
      <w:r w:rsidRPr="00583287">
        <w:rPr>
          <w:rFonts w:ascii="Tahoma" w:hAnsi="Tahoma" w:cs="Tahoma"/>
          <w:i/>
          <w:iCs/>
          <w:sz w:val="22"/>
          <w:szCs w:val="22"/>
        </w:rPr>
        <w:lastRenderedPageBreak/>
        <w:t>Financeiros”</w:t>
      </w:r>
      <w:r w:rsidRPr="00583287">
        <w:rPr>
          <w:rFonts w:ascii="Tahoma" w:hAnsi="Tahoma" w:cs="Tahoma"/>
          <w:i/>
          <w:sz w:val="22"/>
          <w:szCs w:val="22"/>
        </w:rPr>
        <w:t xml:space="preserve"> </w:t>
      </w:r>
      <w:r w:rsidRPr="00583287">
        <w:rPr>
          <w:rFonts w:ascii="Tahoma" w:hAnsi="Tahoma" w:cs="Tahoma"/>
          <w:sz w:val="22"/>
          <w:szCs w:val="22"/>
        </w:rPr>
        <w:t>(“</w:t>
      </w:r>
      <w:r w:rsidRPr="00583287">
        <w:rPr>
          <w:rFonts w:ascii="Tahoma" w:hAnsi="Tahoma" w:cs="Tahoma"/>
          <w:sz w:val="22"/>
          <w:szCs w:val="22"/>
          <w:u w:val="single"/>
        </w:rPr>
        <w:t>Escritura de Emissão</w:t>
      </w:r>
      <w:r w:rsidRPr="00583287">
        <w:rPr>
          <w:rFonts w:ascii="Tahoma" w:hAnsi="Tahoma" w:cs="Tahoma"/>
          <w:sz w:val="22"/>
          <w:szCs w:val="22"/>
        </w:rPr>
        <w:t>”), mediante as seguintes cláusulas (“</w:t>
      </w:r>
      <w:r w:rsidRPr="00583287">
        <w:rPr>
          <w:rFonts w:ascii="Tahoma" w:hAnsi="Tahoma" w:cs="Tahoma"/>
          <w:sz w:val="22"/>
          <w:szCs w:val="22"/>
          <w:u w:val="single"/>
        </w:rPr>
        <w:t>Cláusulas</w:t>
      </w:r>
      <w:r w:rsidRPr="00583287">
        <w:rPr>
          <w:rFonts w:ascii="Tahoma" w:hAnsi="Tahoma" w:cs="Tahoma"/>
          <w:sz w:val="22"/>
          <w:szCs w:val="22"/>
        </w:rPr>
        <w:t>”) e condições.</w:t>
      </w:r>
    </w:p>
    <w:p w14:paraId="2FFA2974" w14:textId="77777777" w:rsidR="00CA763D" w:rsidRPr="00583287" w:rsidRDefault="00CA763D" w:rsidP="00E57F75">
      <w:pPr>
        <w:tabs>
          <w:tab w:val="left" w:pos="709"/>
        </w:tabs>
        <w:spacing w:line="320" w:lineRule="atLeast"/>
        <w:ind w:right="-22"/>
        <w:rPr>
          <w:rFonts w:ascii="Tahoma" w:hAnsi="Tahoma" w:cs="Tahoma"/>
          <w:sz w:val="22"/>
          <w:szCs w:val="22"/>
        </w:rPr>
      </w:pPr>
    </w:p>
    <w:p w14:paraId="2B151298" w14:textId="51BAC3EB" w:rsidR="00CA763D" w:rsidRPr="00583287" w:rsidRDefault="008C7533" w:rsidP="00E57F75">
      <w:pPr>
        <w:tabs>
          <w:tab w:val="left" w:pos="709"/>
        </w:tabs>
        <w:spacing w:line="320" w:lineRule="atLeast"/>
        <w:ind w:right="-22"/>
        <w:rPr>
          <w:rFonts w:ascii="Tahoma" w:hAnsi="Tahoma" w:cs="Tahoma"/>
          <w:sz w:val="22"/>
          <w:szCs w:val="22"/>
        </w:rPr>
      </w:pPr>
      <w:r w:rsidRPr="00583287">
        <w:rPr>
          <w:rFonts w:ascii="Tahoma" w:hAnsi="Tahoma" w:cs="Tahoma"/>
          <w:sz w:val="22"/>
          <w:szCs w:val="22"/>
        </w:rPr>
        <w:t xml:space="preserve">Os termos e expressões utilizados nesta Escritura de Emissão quando iniciados por letra maiúscula têm o significado a eles atribuídos no </w:t>
      </w:r>
      <w:r w:rsidRPr="00583287">
        <w:rPr>
          <w:rFonts w:ascii="Tahoma" w:hAnsi="Tahoma" w:cs="Tahoma"/>
          <w:sz w:val="22"/>
          <w:szCs w:val="22"/>
          <w:u w:val="single"/>
        </w:rPr>
        <w:t>Anexo I</w:t>
      </w:r>
      <w:r w:rsidRPr="00583287">
        <w:rPr>
          <w:rFonts w:ascii="Tahoma" w:hAnsi="Tahoma" w:cs="Tahoma"/>
          <w:sz w:val="22"/>
          <w:szCs w:val="22"/>
        </w:rPr>
        <w:t xml:space="preserve"> à presente Escritura de Emissão. Além disso, </w:t>
      </w:r>
      <w:r w:rsidRPr="00D842B2">
        <w:rPr>
          <w:rFonts w:ascii="Tahoma" w:hAnsi="Tahoma" w:cs="Tahoma"/>
          <w:b/>
          <w:sz w:val="22"/>
          <w:szCs w:val="22"/>
        </w:rPr>
        <w:t>(</w:t>
      </w:r>
      <w:r w:rsidR="00ED4E74" w:rsidRPr="00D842B2">
        <w:rPr>
          <w:rFonts w:ascii="Tahoma" w:hAnsi="Tahoma" w:cs="Tahoma"/>
          <w:b/>
          <w:sz w:val="22"/>
          <w:szCs w:val="22"/>
        </w:rPr>
        <w:t>i</w:t>
      </w:r>
      <w:r w:rsidRPr="00D842B2">
        <w:rPr>
          <w:rFonts w:ascii="Tahoma" w:hAnsi="Tahoma" w:cs="Tahoma"/>
          <w:b/>
          <w:sz w:val="22"/>
          <w:szCs w:val="22"/>
        </w:rPr>
        <w:t>)</w:t>
      </w:r>
      <w:r w:rsidRPr="00583287">
        <w:rPr>
          <w:rFonts w:ascii="Tahoma" w:hAnsi="Tahoma" w:cs="Tahoma"/>
          <w:sz w:val="22"/>
          <w:szCs w:val="22"/>
        </w:rPr>
        <w:t xml:space="preserve"> sempre que exigido pelo contexto, as definições contidas nesta Escritura de Emissão aplicar-se-ão tanto no singular quanto no plural e o gênero masculino incluirá o feminino e vice-versa; </w:t>
      </w:r>
      <w:r w:rsidRPr="00D842B2">
        <w:rPr>
          <w:rFonts w:ascii="Tahoma" w:hAnsi="Tahoma" w:cs="Tahoma"/>
          <w:b/>
          <w:sz w:val="22"/>
          <w:szCs w:val="22"/>
        </w:rPr>
        <w:t>(</w:t>
      </w:r>
      <w:proofErr w:type="spellStart"/>
      <w:r w:rsidR="00ED4E74" w:rsidRPr="00D842B2">
        <w:rPr>
          <w:rFonts w:ascii="Tahoma" w:hAnsi="Tahoma" w:cs="Tahoma"/>
          <w:b/>
          <w:sz w:val="22"/>
          <w:szCs w:val="22"/>
        </w:rPr>
        <w:t>ii</w:t>
      </w:r>
      <w:proofErr w:type="spellEnd"/>
      <w:r w:rsidRPr="00D842B2">
        <w:rPr>
          <w:rFonts w:ascii="Tahoma" w:hAnsi="Tahoma" w:cs="Tahoma"/>
          <w:b/>
          <w:sz w:val="22"/>
          <w:szCs w:val="22"/>
        </w:rPr>
        <w:t>)</w:t>
      </w:r>
      <w:r w:rsidRPr="00583287">
        <w:rPr>
          <w:rFonts w:ascii="Tahoma" w:hAnsi="Tahoma" w:cs="Tahoma"/>
          <w:sz w:val="22"/>
          <w:szCs w:val="22"/>
        </w:rPr>
        <w:t xml:space="preserve"> referências a qualquer documento ou outros instrumentos incluem todas as suas alterações, substituições, consolidações e respectivas complementações, salvo se expressamente disposto de forma diferente; </w:t>
      </w:r>
      <w:r w:rsidRPr="00D842B2">
        <w:rPr>
          <w:rFonts w:ascii="Tahoma" w:hAnsi="Tahoma" w:cs="Tahoma"/>
          <w:b/>
          <w:sz w:val="22"/>
          <w:szCs w:val="22"/>
        </w:rPr>
        <w:t>(</w:t>
      </w:r>
      <w:proofErr w:type="spellStart"/>
      <w:r w:rsidR="00ED4E74" w:rsidRPr="00D842B2">
        <w:rPr>
          <w:rFonts w:ascii="Tahoma" w:hAnsi="Tahoma" w:cs="Tahoma"/>
          <w:b/>
          <w:sz w:val="22"/>
          <w:szCs w:val="22"/>
        </w:rPr>
        <w:t>iii</w:t>
      </w:r>
      <w:proofErr w:type="spellEnd"/>
      <w:r w:rsidRPr="00D842B2">
        <w:rPr>
          <w:rFonts w:ascii="Tahoma" w:hAnsi="Tahoma" w:cs="Tahoma"/>
          <w:b/>
          <w:sz w:val="22"/>
          <w:szCs w:val="22"/>
        </w:rPr>
        <w:t>)</w:t>
      </w:r>
      <w:r w:rsidRPr="00583287">
        <w:rPr>
          <w:rFonts w:ascii="Tahoma" w:hAnsi="Tahoma" w:cs="Tahoma"/>
          <w:sz w:val="22"/>
          <w:szCs w:val="22"/>
        </w:rPr>
        <w:t xml:space="preserve"> referências a disposições legais serão interpretadas como referências às disposições conforme alteradas, estendidas, consolidadas ou reformuladas; </w:t>
      </w:r>
      <w:r w:rsidR="00ED4E74" w:rsidRPr="00D842B2">
        <w:rPr>
          <w:rFonts w:ascii="Tahoma" w:hAnsi="Tahoma" w:cs="Tahoma"/>
          <w:b/>
          <w:sz w:val="22"/>
          <w:szCs w:val="22"/>
        </w:rPr>
        <w:t>(</w:t>
      </w:r>
      <w:proofErr w:type="spellStart"/>
      <w:r w:rsidR="00ED4E74" w:rsidRPr="00D842B2">
        <w:rPr>
          <w:rFonts w:ascii="Tahoma" w:hAnsi="Tahoma" w:cs="Tahoma"/>
          <w:b/>
          <w:sz w:val="22"/>
          <w:szCs w:val="22"/>
        </w:rPr>
        <w:t>iv</w:t>
      </w:r>
      <w:proofErr w:type="spellEnd"/>
      <w:r w:rsidR="00ED4E74" w:rsidRPr="00D842B2">
        <w:rPr>
          <w:rFonts w:ascii="Tahoma" w:hAnsi="Tahoma" w:cs="Tahoma"/>
          <w:b/>
          <w:sz w:val="22"/>
          <w:szCs w:val="22"/>
        </w:rPr>
        <w:t>)</w:t>
      </w:r>
      <w:r w:rsidR="00ED4E74">
        <w:rPr>
          <w:rFonts w:ascii="Tahoma" w:hAnsi="Tahoma" w:cs="Tahoma"/>
          <w:sz w:val="22"/>
          <w:szCs w:val="22"/>
        </w:rPr>
        <w:t xml:space="preserve"> </w:t>
      </w:r>
      <w:r w:rsidR="00ED4E74" w:rsidRPr="00D145E8">
        <w:rPr>
          <w:rFonts w:ascii="Tahoma" w:hAnsi="Tahoma" w:cs="Tahoma"/>
          <w:sz w:val="22"/>
          <w:szCs w:val="22"/>
        </w:rPr>
        <w:t>uma disposição de lei, norma, regulamento ou autorregulamentação, exceto se de outra forma indicado, deve ser entendida como referência a tal disposição conforme alterada, reeditada, ratificada ou substituída a qualquer tempo</w:t>
      </w:r>
      <w:r w:rsidR="00ED4E74">
        <w:rPr>
          <w:rFonts w:ascii="Tahoma" w:hAnsi="Tahoma" w:cs="Tahoma"/>
          <w:sz w:val="22"/>
          <w:szCs w:val="22"/>
        </w:rPr>
        <w:t xml:space="preserve">; </w:t>
      </w:r>
      <w:r w:rsidR="00ED4E74" w:rsidRPr="00D145E8">
        <w:rPr>
          <w:rFonts w:ascii="Tahoma" w:hAnsi="Tahoma" w:cs="Tahoma"/>
          <w:b/>
          <w:bCs/>
          <w:sz w:val="22"/>
          <w:szCs w:val="22"/>
        </w:rPr>
        <w:t>(v)</w:t>
      </w:r>
      <w:r w:rsidR="00ED4E74">
        <w:rPr>
          <w:rFonts w:ascii="Tahoma" w:hAnsi="Tahoma" w:cs="Tahoma"/>
          <w:sz w:val="22"/>
          <w:szCs w:val="22"/>
        </w:rPr>
        <w:t xml:space="preserve"> </w:t>
      </w:r>
      <w:r w:rsidR="00ED4E74" w:rsidRPr="00583287">
        <w:rPr>
          <w:rFonts w:ascii="Tahoma" w:hAnsi="Tahoma" w:cs="Tahoma"/>
          <w:sz w:val="22"/>
          <w:szCs w:val="22"/>
        </w:rPr>
        <w:t xml:space="preserve">salvo se de outra forma expressamente estabelecido nesta Escritura de Emissão, referências a itens ou anexos aplicam-se a itens e anexos desta Escritura de Emissão; </w:t>
      </w:r>
      <w:r w:rsidRPr="00D842B2">
        <w:rPr>
          <w:rFonts w:ascii="Tahoma" w:hAnsi="Tahoma" w:cs="Tahoma"/>
          <w:b/>
          <w:sz w:val="22"/>
          <w:szCs w:val="22"/>
        </w:rPr>
        <w:t>(</w:t>
      </w:r>
      <w:r w:rsidR="00ED4E74">
        <w:rPr>
          <w:rFonts w:ascii="Tahoma" w:hAnsi="Tahoma" w:cs="Tahoma"/>
          <w:b/>
          <w:sz w:val="22"/>
          <w:szCs w:val="22"/>
        </w:rPr>
        <w:t>vi</w:t>
      </w:r>
      <w:r w:rsidRPr="00D842B2">
        <w:rPr>
          <w:rFonts w:ascii="Tahoma" w:hAnsi="Tahoma" w:cs="Tahoma"/>
          <w:b/>
          <w:sz w:val="22"/>
          <w:szCs w:val="22"/>
        </w:rPr>
        <w:t>)</w:t>
      </w:r>
      <w:r w:rsidRPr="00583287">
        <w:rPr>
          <w:rFonts w:ascii="Tahoma" w:hAnsi="Tahoma" w:cs="Tahoma"/>
          <w:sz w:val="22"/>
          <w:szCs w:val="22"/>
        </w:rPr>
        <w:t xml:space="preserve"> salvo se de outra forma expressamente estabelecido nesta Escritura de Emissão, referências a itens ou anexos aplicam-se a itens e anexos desta Escritura de Emissão; e </w:t>
      </w:r>
      <w:r w:rsidRPr="00D842B2">
        <w:rPr>
          <w:rFonts w:ascii="Tahoma" w:hAnsi="Tahoma" w:cs="Tahoma"/>
          <w:b/>
          <w:sz w:val="22"/>
          <w:szCs w:val="22"/>
        </w:rPr>
        <w:t>(</w:t>
      </w:r>
      <w:proofErr w:type="spellStart"/>
      <w:r w:rsidR="00ED4E74" w:rsidRPr="00D842B2">
        <w:rPr>
          <w:rFonts w:ascii="Tahoma" w:hAnsi="Tahoma" w:cs="Tahoma"/>
          <w:b/>
          <w:sz w:val="22"/>
          <w:szCs w:val="22"/>
        </w:rPr>
        <w:t>vii</w:t>
      </w:r>
      <w:proofErr w:type="spellEnd"/>
      <w:r w:rsidRPr="00D842B2">
        <w:rPr>
          <w:rFonts w:ascii="Tahoma" w:hAnsi="Tahoma" w:cs="Tahoma"/>
          <w:b/>
          <w:sz w:val="22"/>
          <w:szCs w:val="22"/>
        </w:rPr>
        <w:t>)</w:t>
      </w:r>
      <w:r w:rsidRPr="00583287">
        <w:rPr>
          <w:rFonts w:ascii="Tahoma" w:hAnsi="Tahoma" w:cs="Tahoma"/>
          <w:sz w:val="22"/>
          <w:szCs w:val="22"/>
        </w:rPr>
        <w:t xml:space="preserve"> todas as referências a quaisquer partes incluem seus sucessores, representantes e cessionários autorizados</w:t>
      </w:r>
      <w:r w:rsidR="00ED4E74">
        <w:rPr>
          <w:rFonts w:ascii="Tahoma" w:hAnsi="Tahoma" w:cs="Tahoma"/>
          <w:sz w:val="22"/>
          <w:szCs w:val="22"/>
        </w:rPr>
        <w:t xml:space="preserve">; </w:t>
      </w:r>
      <w:r w:rsidR="00ED4E74" w:rsidRPr="00D145E8">
        <w:rPr>
          <w:rFonts w:ascii="Tahoma" w:hAnsi="Tahoma" w:cs="Tahoma"/>
          <w:b/>
          <w:bCs/>
          <w:sz w:val="22"/>
          <w:szCs w:val="22"/>
        </w:rPr>
        <w:t>(</w:t>
      </w:r>
      <w:proofErr w:type="spellStart"/>
      <w:r w:rsidR="00ED4E74" w:rsidRPr="00D145E8">
        <w:rPr>
          <w:rFonts w:ascii="Tahoma" w:hAnsi="Tahoma" w:cs="Tahoma"/>
          <w:b/>
          <w:bCs/>
          <w:sz w:val="22"/>
          <w:szCs w:val="22"/>
        </w:rPr>
        <w:t>vi</w:t>
      </w:r>
      <w:r w:rsidR="00ED4E74">
        <w:rPr>
          <w:rFonts w:ascii="Tahoma" w:hAnsi="Tahoma" w:cs="Tahoma"/>
          <w:b/>
          <w:bCs/>
          <w:sz w:val="22"/>
          <w:szCs w:val="22"/>
        </w:rPr>
        <w:t>ii</w:t>
      </w:r>
      <w:proofErr w:type="spellEnd"/>
      <w:r w:rsidR="00ED4E74" w:rsidRPr="00D145E8">
        <w:rPr>
          <w:rFonts w:ascii="Tahoma" w:hAnsi="Tahoma" w:cs="Tahoma"/>
          <w:b/>
          <w:bCs/>
          <w:sz w:val="22"/>
          <w:szCs w:val="22"/>
        </w:rPr>
        <w:t>)</w:t>
      </w:r>
      <w:r w:rsidR="00ED4E74" w:rsidRPr="00D145E8">
        <w:rPr>
          <w:rFonts w:ascii="Tahoma" w:hAnsi="Tahoma" w:cs="Tahoma"/>
          <w:sz w:val="22"/>
          <w:szCs w:val="22"/>
        </w:rPr>
        <w:t xml:space="preserve"> salvo disposição em contrário, todos os prazos previstos nest</w:t>
      </w:r>
      <w:r w:rsidR="00ED4E74">
        <w:rPr>
          <w:rFonts w:ascii="Tahoma" w:hAnsi="Tahoma" w:cs="Tahoma"/>
          <w:sz w:val="22"/>
          <w:szCs w:val="22"/>
        </w:rPr>
        <w:t>a</w:t>
      </w:r>
      <w:r w:rsidR="00ED4E74" w:rsidRPr="00D145E8">
        <w:rPr>
          <w:rFonts w:ascii="Tahoma" w:hAnsi="Tahoma" w:cs="Tahoma"/>
          <w:sz w:val="22"/>
          <w:szCs w:val="22"/>
        </w:rPr>
        <w:t xml:space="preserve"> </w:t>
      </w:r>
      <w:r w:rsidR="00ED4E74" w:rsidRPr="00583287">
        <w:rPr>
          <w:rFonts w:ascii="Tahoma" w:hAnsi="Tahoma" w:cs="Tahoma"/>
          <w:sz w:val="22"/>
          <w:szCs w:val="22"/>
        </w:rPr>
        <w:t>Escritura de Emissão</w:t>
      </w:r>
      <w:r w:rsidR="00ED4E74" w:rsidRPr="00D145E8">
        <w:rPr>
          <w:rFonts w:ascii="Tahoma" w:hAnsi="Tahoma" w:cs="Tahoma"/>
          <w:sz w:val="22"/>
          <w:szCs w:val="22"/>
        </w:rPr>
        <w:t xml:space="preserve"> serão contados na forma prevista no Artigo 224 do Código de Processo Civil, isto é, excluindo-se o dia do começo e incluindo-se o dia do vencimento; </w:t>
      </w:r>
      <w:r w:rsidR="00ED4E74" w:rsidRPr="00D145E8">
        <w:rPr>
          <w:rFonts w:ascii="Tahoma" w:hAnsi="Tahoma" w:cs="Tahoma"/>
          <w:b/>
          <w:bCs/>
          <w:sz w:val="22"/>
          <w:szCs w:val="22"/>
        </w:rPr>
        <w:t>(</w:t>
      </w:r>
      <w:proofErr w:type="spellStart"/>
      <w:r w:rsidR="00ED4E74">
        <w:rPr>
          <w:rFonts w:ascii="Tahoma" w:hAnsi="Tahoma" w:cs="Tahoma"/>
          <w:b/>
          <w:bCs/>
          <w:sz w:val="22"/>
          <w:szCs w:val="22"/>
        </w:rPr>
        <w:t>ix</w:t>
      </w:r>
      <w:proofErr w:type="spellEnd"/>
      <w:r w:rsidR="00ED4E74" w:rsidRPr="00D145E8">
        <w:rPr>
          <w:rFonts w:ascii="Tahoma" w:hAnsi="Tahoma" w:cs="Tahoma"/>
          <w:b/>
          <w:bCs/>
          <w:sz w:val="22"/>
          <w:szCs w:val="22"/>
        </w:rPr>
        <w:t>)</w:t>
      </w:r>
      <w:r w:rsidR="00ED4E74" w:rsidRPr="00D145E8">
        <w:rPr>
          <w:rFonts w:ascii="Tahoma" w:hAnsi="Tahoma" w:cs="Tahoma"/>
          <w:sz w:val="22"/>
          <w:szCs w:val="22"/>
        </w:rPr>
        <w:t xml:space="preserve"> os títulos das Cláusulas foram inseridos para facilitar a localização das disposições e, juntamente com os grifos, são utilizados por conveniência e não afetam a interpretação dest</w:t>
      </w:r>
      <w:r w:rsidR="00ED4E74">
        <w:rPr>
          <w:rFonts w:ascii="Tahoma" w:hAnsi="Tahoma" w:cs="Tahoma"/>
          <w:sz w:val="22"/>
          <w:szCs w:val="22"/>
        </w:rPr>
        <w:t>a</w:t>
      </w:r>
      <w:r w:rsidR="00ED4E74" w:rsidRPr="00D145E8">
        <w:rPr>
          <w:rFonts w:ascii="Tahoma" w:hAnsi="Tahoma" w:cs="Tahoma"/>
          <w:sz w:val="22"/>
          <w:szCs w:val="22"/>
        </w:rPr>
        <w:t xml:space="preserve"> </w:t>
      </w:r>
      <w:r w:rsidR="00ED4E74" w:rsidRPr="00583287">
        <w:rPr>
          <w:rFonts w:ascii="Tahoma" w:hAnsi="Tahoma" w:cs="Tahoma"/>
          <w:sz w:val="22"/>
          <w:szCs w:val="22"/>
        </w:rPr>
        <w:t>Escritura de Emissão</w:t>
      </w:r>
      <w:r w:rsidR="00ED4E74" w:rsidRPr="00D145E8">
        <w:rPr>
          <w:rFonts w:ascii="Tahoma" w:hAnsi="Tahoma" w:cs="Tahoma"/>
          <w:sz w:val="22"/>
          <w:szCs w:val="22"/>
        </w:rPr>
        <w:t xml:space="preserve"> e/ou de quaisquer documentos ou instrumentos emitidos e/ou firmados nos termos dest</w:t>
      </w:r>
      <w:r w:rsidR="00ED4E74">
        <w:rPr>
          <w:rFonts w:ascii="Tahoma" w:hAnsi="Tahoma" w:cs="Tahoma"/>
          <w:sz w:val="22"/>
          <w:szCs w:val="22"/>
        </w:rPr>
        <w:t>a</w:t>
      </w:r>
      <w:r w:rsidR="00ED4E74" w:rsidRPr="00D145E8">
        <w:rPr>
          <w:rFonts w:ascii="Tahoma" w:hAnsi="Tahoma" w:cs="Tahoma"/>
          <w:sz w:val="22"/>
          <w:szCs w:val="22"/>
        </w:rPr>
        <w:t xml:space="preserve"> </w:t>
      </w:r>
      <w:r w:rsidR="00ED4E74" w:rsidRPr="00583287">
        <w:rPr>
          <w:rFonts w:ascii="Tahoma" w:hAnsi="Tahoma" w:cs="Tahoma"/>
          <w:sz w:val="22"/>
          <w:szCs w:val="22"/>
        </w:rPr>
        <w:t>Escritura de Emissão</w:t>
      </w:r>
      <w:r w:rsidR="00ED4E74" w:rsidRPr="00D145E8">
        <w:rPr>
          <w:rFonts w:ascii="Tahoma" w:hAnsi="Tahoma" w:cs="Tahoma"/>
          <w:sz w:val="22"/>
          <w:szCs w:val="22"/>
        </w:rPr>
        <w:t>, não podendo ser invocados para desqualificar ou alterar o conteúdo de quaisquer das Cláusulas dest</w:t>
      </w:r>
      <w:r w:rsidR="00ED4E74">
        <w:rPr>
          <w:rFonts w:ascii="Tahoma" w:hAnsi="Tahoma" w:cs="Tahoma"/>
          <w:sz w:val="22"/>
          <w:szCs w:val="22"/>
        </w:rPr>
        <w:t>a</w:t>
      </w:r>
      <w:r w:rsidR="00ED4E74" w:rsidRPr="00D145E8">
        <w:rPr>
          <w:rFonts w:ascii="Tahoma" w:hAnsi="Tahoma" w:cs="Tahoma"/>
          <w:sz w:val="22"/>
          <w:szCs w:val="22"/>
        </w:rPr>
        <w:t xml:space="preserve"> </w:t>
      </w:r>
      <w:r w:rsidR="00ED4E74" w:rsidRPr="00583287">
        <w:rPr>
          <w:rFonts w:ascii="Tahoma" w:hAnsi="Tahoma" w:cs="Tahoma"/>
          <w:sz w:val="22"/>
          <w:szCs w:val="22"/>
        </w:rPr>
        <w:t>Escritura de Emissão</w:t>
      </w:r>
      <w:r w:rsidR="00ED4E74" w:rsidRPr="00D145E8">
        <w:rPr>
          <w:rFonts w:ascii="Tahoma" w:hAnsi="Tahoma" w:cs="Tahoma"/>
          <w:sz w:val="22"/>
          <w:szCs w:val="22"/>
        </w:rPr>
        <w:t xml:space="preserve">; </w:t>
      </w:r>
      <w:r w:rsidR="00ED4E74" w:rsidRPr="00843D48">
        <w:rPr>
          <w:rFonts w:ascii="Tahoma" w:hAnsi="Tahoma" w:cs="Tahoma"/>
          <w:b/>
          <w:bCs/>
          <w:sz w:val="22"/>
          <w:szCs w:val="22"/>
        </w:rPr>
        <w:t>(</w:t>
      </w:r>
      <w:r w:rsidR="00ED4E74">
        <w:rPr>
          <w:rFonts w:ascii="Tahoma" w:hAnsi="Tahoma" w:cs="Tahoma"/>
          <w:b/>
          <w:bCs/>
          <w:sz w:val="22"/>
          <w:szCs w:val="22"/>
        </w:rPr>
        <w:t>x</w:t>
      </w:r>
      <w:r w:rsidR="00ED4E74" w:rsidRPr="00843D48">
        <w:rPr>
          <w:rFonts w:ascii="Tahoma" w:hAnsi="Tahoma" w:cs="Tahoma"/>
          <w:b/>
          <w:bCs/>
          <w:sz w:val="22"/>
          <w:szCs w:val="22"/>
        </w:rPr>
        <w:t>)</w:t>
      </w:r>
      <w:r w:rsidR="00ED4E74" w:rsidRPr="00D145E8">
        <w:rPr>
          <w:rFonts w:ascii="Tahoma" w:hAnsi="Tahoma" w:cs="Tahoma"/>
          <w:sz w:val="22"/>
          <w:szCs w:val="22"/>
        </w:rPr>
        <w:t xml:space="preserve"> os “</w:t>
      </w:r>
      <w:proofErr w:type="spellStart"/>
      <w:r w:rsidR="00ED4E74" w:rsidRPr="00D145E8">
        <w:rPr>
          <w:rFonts w:ascii="Tahoma" w:hAnsi="Tahoma" w:cs="Tahoma"/>
          <w:sz w:val="22"/>
          <w:szCs w:val="22"/>
        </w:rPr>
        <w:t>Considerandos</w:t>
      </w:r>
      <w:proofErr w:type="spellEnd"/>
      <w:r w:rsidR="00ED4E74" w:rsidRPr="00D145E8">
        <w:rPr>
          <w:rFonts w:ascii="Tahoma" w:hAnsi="Tahoma" w:cs="Tahoma"/>
          <w:sz w:val="22"/>
          <w:szCs w:val="22"/>
        </w:rPr>
        <w:t>” devem ser levados em consideração na interpretação das Cláusulas dest</w:t>
      </w:r>
      <w:r w:rsidR="00ED4E74">
        <w:rPr>
          <w:rFonts w:ascii="Tahoma" w:hAnsi="Tahoma" w:cs="Tahoma"/>
          <w:sz w:val="22"/>
          <w:szCs w:val="22"/>
        </w:rPr>
        <w:t>a</w:t>
      </w:r>
      <w:r w:rsidR="00ED4E74" w:rsidRPr="00D145E8">
        <w:rPr>
          <w:rFonts w:ascii="Tahoma" w:hAnsi="Tahoma" w:cs="Tahoma"/>
          <w:sz w:val="22"/>
          <w:szCs w:val="22"/>
        </w:rPr>
        <w:t xml:space="preserve"> </w:t>
      </w:r>
      <w:r w:rsidR="00ED4E74" w:rsidRPr="00583287">
        <w:rPr>
          <w:rFonts w:ascii="Tahoma" w:hAnsi="Tahoma" w:cs="Tahoma"/>
          <w:sz w:val="22"/>
          <w:szCs w:val="22"/>
        </w:rPr>
        <w:t>Escritura de Emissão</w:t>
      </w:r>
      <w:r w:rsidR="00ED4E74" w:rsidRPr="00D145E8">
        <w:rPr>
          <w:rFonts w:ascii="Tahoma" w:hAnsi="Tahoma" w:cs="Tahoma"/>
          <w:sz w:val="22"/>
          <w:szCs w:val="22"/>
        </w:rPr>
        <w:t xml:space="preserve"> e da vontade das Partes; </w:t>
      </w:r>
      <w:r w:rsidR="00ED4E74" w:rsidRPr="00843D48">
        <w:rPr>
          <w:rFonts w:ascii="Tahoma" w:hAnsi="Tahoma" w:cs="Tahoma"/>
          <w:b/>
          <w:bCs/>
          <w:sz w:val="22"/>
          <w:szCs w:val="22"/>
        </w:rPr>
        <w:t>(</w:t>
      </w:r>
      <w:r w:rsidR="00ED4E74">
        <w:rPr>
          <w:rFonts w:ascii="Tahoma" w:hAnsi="Tahoma" w:cs="Tahoma"/>
          <w:b/>
          <w:bCs/>
          <w:sz w:val="22"/>
          <w:szCs w:val="22"/>
        </w:rPr>
        <w:t>xi</w:t>
      </w:r>
      <w:r w:rsidR="00ED4E74" w:rsidRPr="00843D48">
        <w:rPr>
          <w:rFonts w:ascii="Tahoma" w:hAnsi="Tahoma" w:cs="Tahoma"/>
          <w:b/>
          <w:bCs/>
          <w:sz w:val="22"/>
          <w:szCs w:val="22"/>
        </w:rPr>
        <w:t>)</w:t>
      </w:r>
      <w:r w:rsidR="00ED4E74" w:rsidRPr="00D145E8">
        <w:rPr>
          <w:rFonts w:ascii="Tahoma" w:hAnsi="Tahoma" w:cs="Tahoma"/>
          <w:sz w:val="22"/>
          <w:szCs w:val="22"/>
        </w:rPr>
        <w:t xml:space="preserve"> os termos “inclusive”, “incluindo” e “particularmente” serão interpretados como se estivessem acompanhados do termo “exemplificativamente”; e </w:t>
      </w:r>
      <w:r w:rsidR="00ED4E74" w:rsidRPr="00843D48">
        <w:rPr>
          <w:rFonts w:ascii="Tahoma" w:hAnsi="Tahoma" w:cs="Tahoma"/>
          <w:b/>
          <w:bCs/>
          <w:sz w:val="22"/>
          <w:szCs w:val="22"/>
        </w:rPr>
        <w:t>(</w:t>
      </w:r>
      <w:proofErr w:type="spellStart"/>
      <w:r w:rsidR="00ED4E74" w:rsidRPr="00843D48">
        <w:rPr>
          <w:rFonts w:ascii="Tahoma" w:hAnsi="Tahoma" w:cs="Tahoma"/>
          <w:b/>
          <w:bCs/>
          <w:sz w:val="22"/>
          <w:szCs w:val="22"/>
        </w:rPr>
        <w:t>x</w:t>
      </w:r>
      <w:r w:rsidR="00ED4E74">
        <w:rPr>
          <w:rFonts w:ascii="Tahoma" w:hAnsi="Tahoma" w:cs="Tahoma"/>
          <w:b/>
          <w:bCs/>
          <w:sz w:val="22"/>
          <w:szCs w:val="22"/>
        </w:rPr>
        <w:t>ii</w:t>
      </w:r>
      <w:proofErr w:type="spellEnd"/>
      <w:r w:rsidR="00ED4E74" w:rsidRPr="00843D48">
        <w:rPr>
          <w:rFonts w:ascii="Tahoma" w:hAnsi="Tahoma" w:cs="Tahoma"/>
          <w:b/>
          <w:bCs/>
          <w:sz w:val="22"/>
          <w:szCs w:val="22"/>
        </w:rPr>
        <w:t>)</w:t>
      </w:r>
      <w:r w:rsidR="00ED4E74" w:rsidRPr="00D145E8">
        <w:rPr>
          <w:rFonts w:ascii="Tahoma" w:hAnsi="Tahoma" w:cs="Tahoma"/>
          <w:sz w:val="22"/>
          <w:szCs w:val="22"/>
        </w:rPr>
        <w:t xml:space="preserve"> os casos omissos serão regulados pelos termos e condições d</w:t>
      </w:r>
      <w:r w:rsidR="00ED4E74">
        <w:rPr>
          <w:rFonts w:ascii="Tahoma" w:hAnsi="Tahoma" w:cs="Tahoma"/>
          <w:sz w:val="22"/>
          <w:szCs w:val="22"/>
        </w:rPr>
        <w:t>esta</w:t>
      </w:r>
      <w:r w:rsidR="00ED4E74" w:rsidRPr="00D145E8">
        <w:rPr>
          <w:rFonts w:ascii="Tahoma" w:hAnsi="Tahoma" w:cs="Tahoma"/>
          <w:sz w:val="22"/>
          <w:szCs w:val="22"/>
        </w:rPr>
        <w:t xml:space="preserve"> </w:t>
      </w:r>
      <w:r w:rsidR="00ED4E74" w:rsidRPr="00583287">
        <w:rPr>
          <w:rFonts w:ascii="Tahoma" w:hAnsi="Tahoma" w:cs="Tahoma"/>
          <w:sz w:val="22"/>
          <w:szCs w:val="22"/>
        </w:rPr>
        <w:t>Escritura de Emissão</w:t>
      </w:r>
      <w:r w:rsidR="00ED4E74" w:rsidRPr="00D145E8">
        <w:rPr>
          <w:rFonts w:ascii="Tahoma" w:hAnsi="Tahoma" w:cs="Tahoma"/>
          <w:sz w:val="22"/>
          <w:szCs w:val="22"/>
        </w:rPr>
        <w:t xml:space="preserve"> e da legislação, regulamentação e autorregulamentação aplicáveis, especialmente pelas normas expedidas pela CVM, pelo BACEN e pela ANBIMA</w:t>
      </w:r>
      <w:r w:rsidRPr="00583287">
        <w:rPr>
          <w:rFonts w:ascii="Tahoma" w:hAnsi="Tahoma" w:cs="Tahoma"/>
          <w:sz w:val="22"/>
          <w:szCs w:val="22"/>
        </w:rPr>
        <w:t>.</w:t>
      </w:r>
    </w:p>
    <w:p w14:paraId="627727AF" w14:textId="77777777" w:rsidR="00CA763D" w:rsidRPr="00583287" w:rsidRDefault="00CA763D" w:rsidP="00E57F75">
      <w:pPr>
        <w:tabs>
          <w:tab w:val="left" w:pos="709"/>
        </w:tabs>
        <w:spacing w:line="320" w:lineRule="atLeast"/>
        <w:ind w:right="-22"/>
        <w:rPr>
          <w:rStyle w:val="Forte"/>
          <w:rFonts w:ascii="Tahoma" w:hAnsi="Tahoma" w:cs="Tahoma"/>
          <w:b w:val="0"/>
          <w:sz w:val="22"/>
          <w:szCs w:val="22"/>
        </w:rPr>
      </w:pPr>
      <w:bookmarkStart w:id="4" w:name="_DV_M23"/>
      <w:bookmarkEnd w:id="4"/>
    </w:p>
    <w:p w14:paraId="103A55F2" w14:textId="77777777" w:rsidR="00CA763D" w:rsidRPr="00583287" w:rsidRDefault="008C7533" w:rsidP="00E57F75">
      <w:pPr>
        <w:pStyle w:val="Ttulo1"/>
        <w:spacing w:before="0" w:line="320" w:lineRule="atLeast"/>
        <w:ind w:right="-22"/>
        <w:jc w:val="center"/>
        <w:rPr>
          <w:rFonts w:ascii="Tahoma" w:eastAsia="MS Mincho" w:hAnsi="Tahoma" w:cs="Tahoma"/>
          <w:color w:val="auto"/>
          <w:sz w:val="22"/>
          <w:szCs w:val="22"/>
        </w:rPr>
      </w:pPr>
      <w:r w:rsidRPr="00BB6AB3">
        <w:rPr>
          <w:rFonts w:ascii="Tahoma" w:eastAsia="MS Mincho" w:hAnsi="Tahoma" w:cs="Tahoma"/>
          <w:color w:val="auto"/>
          <w:sz w:val="22"/>
          <w:szCs w:val="22"/>
        </w:rPr>
        <w:t>CLÁUSULA PRIMEIRA</w:t>
      </w:r>
      <w:bookmarkStart w:id="5" w:name="_DV_M24"/>
      <w:bookmarkEnd w:id="5"/>
    </w:p>
    <w:p w14:paraId="28FFD193" w14:textId="77777777" w:rsidR="00CA763D" w:rsidRPr="00583287" w:rsidRDefault="008C7533" w:rsidP="00E57F75">
      <w:pPr>
        <w:keepNext/>
        <w:spacing w:line="320" w:lineRule="atLeast"/>
        <w:ind w:right="-22"/>
        <w:jc w:val="center"/>
        <w:rPr>
          <w:rFonts w:ascii="Tahoma" w:eastAsia="MS Mincho" w:hAnsi="Tahoma" w:cs="Tahoma"/>
          <w:b/>
          <w:sz w:val="22"/>
          <w:szCs w:val="22"/>
        </w:rPr>
      </w:pPr>
      <w:r w:rsidRPr="00583287">
        <w:rPr>
          <w:rFonts w:ascii="Tahoma" w:eastAsia="MS Mincho" w:hAnsi="Tahoma" w:cs="Tahoma"/>
          <w:b/>
          <w:sz w:val="22"/>
          <w:szCs w:val="22"/>
        </w:rPr>
        <w:t>AUTORIZAÇÃO E REQUISITOS</w:t>
      </w:r>
    </w:p>
    <w:p w14:paraId="7917B1C4" w14:textId="77777777" w:rsidR="00CA763D" w:rsidRPr="00583287" w:rsidRDefault="00CA763D" w:rsidP="00F33DB7">
      <w:pPr>
        <w:pStyle w:val="PargrafodaLista"/>
        <w:numPr>
          <w:ilvl w:val="0"/>
          <w:numId w:val="30"/>
        </w:numPr>
        <w:tabs>
          <w:tab w:val="clear" w:pos="1418"/>
        </w:tabs>
        <w:autoSpaceDE/>
        <w:autoSpaceDN/>
        <w:adjustRightInd/>
        <w:spacing w:line="320" w:lineRule="atLeast"/>
        <w:ind w:right="-22"/>
        <w:rPr>
          <w:rFonts w:ascii="Tahoma" w:hAnsi="Tahoma" w:cs="Tahoma"/>
          <w:sz w:val="22"/>
          <w:szCs w:val="22"/>
        </w:rPr>
      </w:pPr>
    </w:p>
    <w:p w14:paraId="1D0BA357" w14:textId="7D3038CA" w:rsidR="00CA763D"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6" w:name="_DV_M25"/>
      <w:bookmarkStart w:id="7" w:name="_DV_M26"/>
      <w:bookmarkStart w:id="8" w:name="_Ref97823492"/>
      <w:bookmarkEnd w:id="6"/>
      <w:bookmarkEnd w:id="7"/>
      <w:r w:rsidRPr="00583287">
        <w:rPr>
          <w:rFonts w:ascii="Tahoma" w:hAnsi="Tahoma" w:cs="Tahoma"/>
          <w:sz w:val="22"/>
          <w:szCs w:val="22"/>
        </w:rPr>
        <w:lastRenderedPageBreak/>
        <w:t xml:space="preserve">A presente Escritura de Emissão é celebrada de acordo com a ata de </w:t>
      </w:r>
      <w:r w:rsidR="003507BA">
        <w:rPr>
          <w:rFonts w:ascii="Tahoma" w:hAnsi="Tahoma" w:cs="Tahoma"/>
          <w:sz w:val="22"/>
          <w:szCs w:val="22"/>
        </w:rPr>
        <w:t>AGE Emissora</w:t>
      </w:r>
      <w:r w:rsidRPr="00583287">
        <w:rPr>
          <w:rFonts w:ascii="Tahoma" w:hAnsi="Tahoma" w:cs="Tahoma"/>
          <w:sz w:val="22"/>
          <w:szCs w:val="22"/>
        </w:rPr>
        <w:t xml:space="preserve">, realizada em </w:t>
      </w:r>
      <w:r w:rsidR="003507BA">
        <w:rPr>
          <w:rFonts w:ascii="Tahoma" w:hAnsi="Tahoma" w:cs="Tahoma"/>
          <w:bCs/>
          <w:smallCaps/>
          <w:sz w:val="22"/>
          <w:szCs w:val="22"/>
        </w:rPr>
        <w:t>17</w:t>
      </w:r>
      <w:r w:rsidRPr="00583287">
        <w:rPr>
          <w:rFonts w:ascii="Tahoma" w:hAnsi="Tahoma" w:cs="Tahoma"/>
          <w:bCs/>
          <w:smallCaps/>
          <w:sz w:val="22"/>
          <w:szCs w:val="22"/>
        </w:rPr>
        <w:t xml:space="preserve"> </w:t>
      </w:r>
      <w:r w:rsidRPr="00583287">
        <w:rPr>
          <w:rFonts w:ascii="Tahoma" w:hAnsi="Tahoma" w:cs="Tahoma"/>
          <w:sz w:val="22"/>
          <w:szCs w:val="22"/>
        </w:rPr>
        <w:t xml:space="preserve">de </w:t>
      </w:r>
      <w:r w:rsidR="003507BA" w:rsidRPr="000C5376">
        <w:rPr>
          <w:rFonts w:ascii="Tahoma" w:hAnsi="Tahoma" w:cs="Tahoma"/>
          <w:bCs/>
          <w:sz w:val="22"/>
          <w:szCs w:val="22"/>
        </w:rPr>
        <w:t>março</w:t>
      </w:r>
      <w:r w:rsidR="006B335F" w:rsidRPr="00583287">
        <w:rPr>
          <w:rFonts w:ascii="Tahoma" w:hAnsi="Tahoma" w:cs="Tahoma" w:hint="eastAsia"/>
          <w:bCs/>
          <w:smallCaps/>
          <w:sz w:val="22"/>
          <w:szCs w:val="22"/>
        </w:rPr>
        <w:t xml:space="preserve"> </w:t>
      </w:r>
      <w:r w:rsidR="006B335F" w:rsidRPr="00583287">
        <w:rPr>
          <w:rFonts w:ascii="Tahoma" w:hAnsi="Tahoma" w:cs="Tahoma"/>
          <w:sz w:val="22"/>
          <w:szCs w:val="22"/>
        </w:rPr>
        <w:t xml:space="preserve">de </w:t>
      </w:r>
      <w:r w:rsidRPr="00583287">
        <w:rPr>
          <w:rFonts w:ascii="Tahoma" w:hAnsi="Tahoma" w:cs="Tahoma"/>
          <w:sz w:val="22"/>
          <w:szCs w:val="22"/>
        </w:rPr>
        <w:t>2022, a qual deliberou e aprovou, dentre outras matérias (“</w:t>
      </w:r>
      <w:r w:rsidRPr="00583287">
        <w:rPr>
          <w:rFonts w:ascii="Tahoma" w:hAnsi="Tahoma" w:cs="Tahoma"/>
          <w:sz w:val="22"/>
          <w:szCs w:val="22"/>
          <w:u w:val="single"/>
        </w:rPr>
        <w:t>AGE da Emissora</w:t>
      </w:r>
      <w:r w:rsidRPr="00583287">
        <w:rPr>
          <w:rFonts w:ascii="Tahoma" w:hAnsi="Tahoma" w:cs="Tahoma"/>
          <w:sz w:val="22"/>
          <w:szCs w:val="22"/>
        </w:rPr>
        <w:t xml:space="preserve">”): </w:t>
      </w:r>
      <w:r w:rsidR="00237704" w:rsidRPr="00583287">
        <w:rPr>
          <w:rFonts w:ascii="Tahoma" w:hAnsi="Tahoma" w:cs="Tahoma"/>
          <w:b/>
          <w:bCs/>
          <w:sz w:val="22"/>
          <w:szCs w:val="22"/>
        </w:rPr>
        <w:t>(i)</w:t>
      </w:r>
      <w:r w:rsidR="00237704" w:rsidRPr="00583287">
        <w:rPr>
          <w:rFonts w:ascii="Tahoma" w:hAnsi="Tahoma" w:cs="Tahoma"/>
          <w:sz w:val="22"/>
          <w:szCs w:val="22"/>
        </w:rPr>
        <w:t xml:space="preserve"> as condições e as características específicas da Emissão, nos termos do artigo 59 da Lei das Sociedades por Ações; </w:t>
      </w:r>
      <w:r w:rsidR="00237704" w:rsidRPr="00583287">
        <w:rPr>
          <w:rFonts w:ascii="Tahoma" w:hAnsi="Tahoma" w:cs="Tahoma"/>
          <w:b/>
          <w:bCs/>
          <w:sz w:val="22"/>
          <w:szCs w:val="22"/>
        </w:rPr>
        <w:t>(</w:t>
      </w:r>
      <w:proofErr w:type="spellStart"/>
      <w:r w:rsidR="00237704" w:rsidRPr="00583287">
        <w:rPr>
          <w:rFonts w:ascii="Tahoma" w:hAnsi="Tahoma" w:cs="Tahoma"/>
          <w:b/>
          <w:bCs/>
          <w:sz w:val="22"/>
          <w:szCs w:val="22"/>
        </w:rPr>
        <w:t>ii</w:t>
      </w:r>
      <w:proofErr w:type="spellEnd"/>
      <w:r w:rsidR="00237704" w:rsidRPr="00583287">
        <w:rPr>
          <w:rFonts w:ascii="Tahoma" w:hAnsi="Tahoma" w:cs="Tahoma"/>
          <w:b/>
          <w:bCs/>
          <w:sz w:val="22"/>
          <w:szCs w:val="22"/>
        </w:rPr>
        <w:t>)</w:t>
      </w:r>
      <w:r w:rsidR="00237704" w:rsidRPr="00583287">
        <w:rPr>
          <w:rFonts w:ascii="Tahoma" w:hAnsi="Tahoma" w:cs="Tahoma"/>
          <w:sz w:val="22"/>
          <w:szCs w:val="22"/>
        </w:rPr>
        <w:t xml:space="preserve"> a realização da Oferta Restrita; </w:t>
      </w:r>
      <w:r w:rsidR="00237704" w:rsidRPr="00583287">
        <w:rPr>
          <w:rFonts w:ascii="Tahoma" w:hAnsi="Tahoma" w:cs="Tahoma"/>
          <w:b/>
          <w:bCs/>
          <w:sz w:val="22"/>
          <w:szCs w:val="22"/>
        </w:rPr>
        <w:t>(</w:t>
      </w:r>
      <w:proofErr w:type="spellStart"/>
      <w:r w:rsidR="00237704" w:rsidRPr="00583287">
        <w:rPr>
          <w:rFonts w:ascii="Tahoma" w:hAnsi="Tahoma" w:cs="Tahoma"/>
          <w:b/>
          <w:bCs/>
          <w:sz w:val="22"/>
          <w:szCs w:val="22"/>
        </w:rPr>
        <w:t>iii</w:t>
      </w:r>
      <w:proofErr w:type="spellEnd"/>
      <w:r w:rsidR="00237704" w:rsidRPr="00583287">
        <w:rPr>
          <w:rFonts w:ascii="Tahoma" w:hAnsi="Tahoma" w:cs="Tahoma"/>
          <w:b/>
          <w:bCs/>
          <w:sz w:val="22"/>
          <w:szCs w:val="22"/>
        </w:rPr>
        <w:t>)</w:t>
      </w:r>
      <w:r w:rsidR="00237704" w:rsidRPr="00583287">
        <w:rPr>
          <w:rFonts w:ascii="Tahoma" w:hAnsi="Tahoma" w:cs="Tahoma"/>
          <w:sz w:val="22"/>
          <w:szCs w:val="22"/>
        </w:rPr>
        <w:t xml:space="preserve"> a realização da Colocação Privada; </w:t>
      </w:r>
      <w:r w:rsidR="00237704" w:rsidRPr="00583287">
        <w:rPr>
          <w:rFonts w:ascii="Tahoma" w:hAnsi="Tahoma" w:cs="Tahoma"/>
          <w:b/>
          <w:bCs/>
          <w:sz w:val="22"/>
          <w:szCs w:val="22"/>
        </w:rPr>
        <w:t>(</w:t>
      </w:r>
      <w:proofErr w:type="spellStart"/>
      <w:r w:rsidR="00237704" w:rsidRPr="00583287">
        <w:rPr>
          <w:rFonts w:ascii="Tahoma" w:hAnsi="Tahoma" w:cs="Tahoma"/>
          <w:b/>
          <w:bCs/>
          <w:sz w:val="22"/>
          <w:szCs w:val="22"/>
        </w:rPr>
        <w:t>iv</w:t>
      </w:r>
      <w:proofErr w:type="spellEnd"/>
      <w:r w:rsidR="00237704" w:rsidRPr="00583287">
        <w:rPr>
          <w:rFonts w:ascii="Tahoma" w:hAnsi="Tahoma" w:cs="Tahoma"/>
          <w:b/>
          <w:bCs/>
          <w:sz w:val="22"/>
          <w:szCs w:val="22"/>
        </w:rPr>
        <w:t>)</w:t>
      </w:r>
      <w:r w:rsidR="00237704" w:rsidRPr="00583287">
        <w:rPr>
          <w:rFonts w:ascii="Tahoma" w:hAnsi="Tahoma" w:cs="Tahoma"/>
          <w:sz w:val="22"/>
          <w:szCs w:val="22"/>
        </w:rPr>
        <w:t xml:space="preserve"> a constituição</w:t>
      </w:r>
      <w:r w:rsidR="00AD1E6D">
        <w:rPr>
          <w:rFonts w:ascii="Tahoma" w:hAnsi="Tahoma" w:cs="Tahoma"/>
          <w:sz w:val="22"/>
          <w:szCs w:val="22"/>
        </w:rPr>
        <w:t xml:space="preserve"> e outorga</w:t>
      </w:r>
      <w:r w:rsidR="00237704" w:rsidRPr="00583287">
        <w:rPr>
          <w:rFonts w:ascii="Tahoma" w:hAnsi="Tahoma" w:cs="Tahoma"/>
          <w:sz w:val="22"/>
          <w:szCs w:val="22"/>
        </w:rPr>
        <w:t xml:space="preserve"> da Garantia Real</w:t>
      </w:r>
      <w:r w:rsidR="00AD1E6D">
        <w:rPr>
          <w:rFonts w:ascii="Tahoma" w:hAnsi="Tahoma" w:cs="Tahoma"/>
          <w:sz w:val="22"/>
          <w:szCs w:val="22"/>
        </w:rPr>
        <w:t xml:space="preserve"> pela Emissora</w:t>
      </w:r>
      <w:r w:rsidRPr="00583287">
        <w:rPr>
          <w:rFonts w:ascii="Tahoma" w:hAnsi="Tahoma" w:cs="Tahoma"/>
          <w:sz w:val="22"/>
          <w:szCs w:val="22"/>
        </w:rPr>
        <w:t xml:space="preserve">; e </w:t>
      </w:r>
      <w:r w:rsidR="00AD1E6D" w:rsidRPr="00EE1D68">
        <w:rPr>
          <w:rFonts w:ascii="Tahoma" w:hAnsi="Tahoma" w:cs="Tahoma"/>
          <w:b/>
          <w:sz w:val="22"/>
          <w:szCs w:val="22"/>
        </w:rPr>
        <w:t>(v)</w:t>
      </w:r>
      <w:r w:rsidR="00AD1E6D" w:rsidRPr="00362ED2">
        <w:rPr>
          <w:rFonts w:ascii="Tahoma" w:hAnsi="Tahoma" w:cs="Tahoma"/>
          <w:sz w:val="22"/>
          <w:szCs w:val="22"/>
        </w:rPr>
        <w:t xml:space="preserve"> formalização e efetivação da contratação do</w:t>
      </w:r>
      <w:r w:rsidR="00AD1E6D">
        <w:rPr>
          <w:rFonts w:ascii="Tahoma" w:hAnsi="Tahoma" w:cs="Tahoma"/>
          <w:sz w:val="22"/>
          <w:szCs w:val="22"/>
        </w:rPr>
        <w:t>s Coordenadores</w:t>
      </w:r>
      <w:r w:rsidR="00AD1E6D" w:rsidRPr="00362ED2">
        <w:rPr>
          <w:rFonts w:ascii="Tahoma" w:hAnsi="Tahoma" w:cs="Tahoma"/>
          <w:sz w:val="22"/>
          <w:szCs w:val="22"/>
        </w:rPr>
        <w:t xml:space="preserve"> e dos prestadores de serviços necessários à implementação da Emisso</w:t>
      </w:r>
      <w:r w:rsidR="00AD1E6D">
        <w:rPr>
          <w:rFonts w:ascii="Tahoma" w:hAnsi="Tahoma" w:cs="Tahoma"/>
          <w:sz w:val="22"/>
          <w:szCs w:val="22"/>
        </w:rPr>
        <w:t>r</w:t>
      </w:r>
      <w:r w:rsidR="00AD1E6D" w:rsidRPr="00362ED2">
        <w:rPr>
          <w:rFonts w:ascii="Tahoma" w:hAnsi="Tahoma" w:cs="Tahoma"/>
          <w:sz w:val="22"/>
          <w:szCs w:val="22"/>
        </w:rPr>
        <w:t xml:space="preserve">a e da Oferta Restrita, tais como </w:t>
      </w:r>
      <w:proofErr w:type="spellStart"/>
      <w:r w:rsidR="00AD1E6D" w:rsidRPr="00362ED2">
        <w:rPr>
          <w:rFonts w:ascii="Tahoma" w:hAnsi="Tahoma" w:cs="Tahoma"/>
          <w:sz w:val="22"/>
          <w:szCs w:val="22"/>
        </w:rPr>
        <w:t>Escriturador</w:t>
      </w:r>
      <w:proofErr w:type="spellEnd"/>
      <w:r w:rsidR="00AD1E6D">
        <w:rPr>
          <w:rFonts w:ascii="Tahoma" w:hAnsi="Tahoma" w:cs="Tahoma"/>
          <w:sz w:val="22"/>
          <w:szCs w:val="22"/>
        </w:rPr>
        <w:t xml:space="preserve"> e o Agente de Liquidação; </w:t>
      </w:r>
      <w:r w:rsidRPr="00583287">
        <w:rPr>
          <w:rFonts w:ascii="Tahoma" w:hAnsi="Tahoma" w:cs="Tahoma"/>
          <w:b/>
          <w:sz w:val="22"/>
          <w:szCs w:val="22"/>
        </w:rPr>
        <w:t>(v</w:t>
      </w:r>
      <w:r w:rsidR="00AD1E6D">
        <w:rPr>
          <w:rFonts w:ascii="Tahoma" w:hAnsi="Tahoma" w:cs="Tahoma"/>
          <w:b/>
          <w:sz w:val="22"/>
          <w:szCs w:val="22"/>
        </w:rPr>
        <w:t>i</w:t>
      </w:r>
      <w:r w:rsidRPr="00583287">
        <w:rPr>
          <w:rFonts w:ascii="Tahoma" w:hAnsi="Tahoma" w:cs="Tahoma"/>
          <w:b/>
          <w:sz w:val="22"/>
          <w:szCs w:val="22"/>
        </w:rPr>
        <w:t>)</w:t>
      </w:r>
      <w:r w:rsidRPr="00583287">
        <w:rPr>
          <w:rFonts w:ascii="Tahoma" w:hAnsi="Tahoma" w:cs="Tahoma"/>
          <w:sz w:val="22"/>
          <w:szCs w:val="22"/>
        </w:rPr>
        <w:t xml:space="preserve"> a autorização à </w:t>
      </w:r>
      <w:r w:rsidR="003507BA">
        <w:rPr>
          <w:rFonts w:ascii="Tahoma" w:hAnsi="Tahoma" w:cs="Tahoma"/>
          <w:sz w:val="22"/>
          <w:szCs w:val="22"/>
        </w:rPr>
        <w:t>D</w:t>
      </w:r>
      <w:r w:rsidRPr="00583287">
        <w:rPr>
          <w:rFonts w:ascii="Tahoma" w:hAnsi="Tahoma" w:cs="Tahoma"/>
          <w:sz w:val="22"/>
          <w:szCs w:val="22"/>
        </w:rPr>
        <w:t xml:space="preserve">iretoria da Emissora para adotar todos e quaisquer atos e assinar todos e quaisquer documentos necessários à implementação e formalização das deliberações da AGE da Emissora, incluindo, sem limitação, a eventuais aditamentos, bem como ratificação de todos e quaisquer atos até então adotados e todos e quaisquer documentos até então assinados pela </w:t>
      </w:r>
      <w:r w:rsidR="003507BA">
        <w:rPr>
          <w:rFonts w:ascii="Tahoma" w:hAnsi="Tahoma" w:cs="Tahoma"/>
          <w:sz w:val="22"/>
          <w:szCs w:val="22"/>
        </w:rPr>
        <w:t>D</w:t>
      </w:r>
      <w:r w:rsidRPr="00583287">
        <w:rPr>
          <w:rFonts w:ascii="Tahoma" w:hAnsi="Tahoma" w:cs="Tahoma"/>
          <w:sz w:val="22"/>
          <w:szCs w:val="22"/>
        </w:rPr>
        <w:t>iretoria da Emissora para a formalização de referidas deliberações</w:t>
      </w:r>
      <w:r w:rsidR="00CD6201">
        <w:rPr>
          <w:rFonts w:ascii="Tahoma" w:hAnsi="Tahoma" w:cs="Tahoma"/>
          <w:sz w:val="22"/>
          <w:szCs w:val="22"/>
        </w:rPr>
        <w:t xml:space="preserve">. Adicionalmente, a Cedente, por meio da </w:t>
      </w:r>
      <w:r w:rsidR="00C729B8" w:rsidRPr="00583287">
        <w:rPr>
          <w:rFonts w:ascii="Tahoma" w:hAnsi="Tahoma" w:cs="Tahoma"/>
          <w:sz w:val="22"/>
          <w:szCs w:val="22"/>
        </w:rPr>
        <w:t xml:space="preserve">ata de </w:t>
      </w:r>
      <w:r w:rsidR="003507BA">
        <w:rPr>
          <w:rFonts w:ascii="Tahoma" w:hAnsi="Tahoma" w:cs="Tahoma"/>
          <w:sz w:val="22"/>
          <w:szCs w:val="22"/>
        </w:rPr>
        <w:t>RCA da Cedente</w:t>
      </w:r>
      <w:r w:rsidR="00C729B8" w:rsidRPr="00583287">
        <w:rPr>
          <w:rFonts w:ascii="Tahoma" w:hAnsi="Tahoma" w:cs="Tahoma"/>
          <w:sz w:val="22"/>
          <w:szCs w:val="22"/>
        </w:rPr>
        <w:t xml:space="preserve">, realizada em </w:t>
      </w:r>
      <w:r w:rsidR="003D005D">
        <w:rPr>
          <w:rFonts w:ascii="Tahoma" w:hAnsi="Tahoma" w:cs="Tahoma"/>
          <w:bCs/>
          <w:smallCaps/>
          <w:sz w:val="22"/>
          <w:szCs w:val="22"/>
        </w:rPr>
        <w:t>24</w:t>
      </w:r>
      <w:r w:rsidR="00C729B8" w:rsidRPr="00583287">
        <w:rPr>
          <w:rFonts w:ascii="Tahoma" w:hAnsi="Tahoma" w:cs="Tahoma"/>
          <w:bCs/>
          <w:smallCaps/>
          <w:sz w:val="22"/>
          <w:szCs w:val="22"/>
        </w:rPr>
        <w:t xml:space="preserve"> </w:t>
      </w:r>
      <w:r w:rsidR="00C729B8" w:rsidRPr="00583287">
        <w:rPr>
          <w:rFonts w:ascii="Tahoma" w:hAnsi="Tahoma" w:cs="Tahoma"/>
          <w:sz w:val="22"/>
          <w:szCs w:val="22"/>
        </w:rPr>
        <w:t xml:space="preserve">de </w:t>
      </w:r>
      <w:r w:rsidR="003D005D" w:rsidRPr="003E63EE">
        <w:rPr>
          <w:rFonts w:ascii="Tahoma" w:hAnsi="Tahoma" w:cs="Tahoma"/>
          <w:bCs/>
          <w:sz w:val="22"/>
          <w:szCs w:val="22"/>
        </w:rPr>
        <w:t>março</w:t>
      </w:r>
      <w:r w:rsidR="00C729B8" w:rsidRPr="00583287">
        <w:rPr>
          <w:rFonts w:ascii="Tahoma" w:hAnsi="Tahoma" w:cs="Tahoma" w:hint="eastAsia"/>
          <w:bCs/>
          <w:smallCaps/>
          <w:sz w:val="22"/>
          <w:szCs w:val="22"/>
        </w:rPr>
        <w:t xml:space="preserve"> </w:t>
      </w:r>
      <w:r w:rsidR="00C729B8" w:rsidRPr="00583287">
        <w:rPr>
          <w:rFonts w:ascii="Tahoma" w:hAnsi="Tahoma" w:cs="Tahoma"/>
          <w:sz w:val="22"/>
          <w:szCs w:val="22"/>
        </w:rPr>
        <w:t>de 2022</w:t>
      </w:r>
      <w:r w:rsidR="00C729B8">
        <w:rPr>
          <w:rFonts w:ascii="Tahoma" w:hAnsi="Tahoma" w:cs="Tahoma"/>
          <w:sz w:val="22"/>
          <w:szCs w:val="22"/>
        </w:rPr>
        <w:t>, deliber</w:t>
      </w:r>
      <w:r w:rsidR="00757D15">
        <w:rPr>
          <w:rFonts w:ascii="Tahoma" w:hAnsi="Tahoma" w:cs="Tahoma"/>
          <w:sz w:val="22"/>
          <w:szCs w:val="22"/>
        </w:rPr>
        <w:t>ou</w:t>
      </w:r>
      <w:r w:rsidR="00C729B8">
        <w:rPr>
          <w:rFonts w:ascii="Tahoma" w:hAnsi="Tahoma" w:cs="Tahoma"/>
          <w:sz w:val="22"/>
          <w:szCs w:val="22"/>
        </w:rPr>
        <w:t xml:space="preserve"> e aprov</w:t>
      </w:r>
      <w:r w:rsidR="00757D15">
        <w:rPr>
          <w:rFonts w:ascii="Tahoma" w:hAnsi="Tahoma" w:cs="Tahoma"/>
          <w:sz w:val="22"/>
          <w:szCs w:val="22"/>
        </w:rPr>
        <w:t>ou</w:t>
      </w:r>
      <w:r w:rsidR="00C729B8">
        <w:rPr>
          <w:rFonts w:ascii="Tahoma" w:hAnsi="Tahoma" w:cs="Tahoma"/>
          <w:sz w:val="22"/>
          <w:szCs w:val="22"/>
        </w:rPr>
        <w:t xml:space="preserve">, dentre outras matérias, </w:t>
      </w:r>
      <w:r w:rsidR="00ED4E74">
        <w:rPr>
          <w:rFonts w:ascii="Tahoma" w:hAnsi="Tahoma" w:cs="Tahoma"/>
          <w:sz w:val="22"/>
          <w:szCs w:val="22"/>
        </w:rPr>
        <w:t xml:space="preserve">a cessão dos Direitos Creditórios à Emissora e </w:t>
      </w:r>
      <w:r w:rsidR="00CD6201">
        <w:rPr>
          <w:rFonts w:ascii="Tahoma" w:hAnsi="Tahoma" w:cs="Tahoma"/>
          <w:sz w:val="22"/>
          <w:szCs w:val="22"/>
        </w:rPr>
        <w:t xml:space="preserve">a </w:t>
      </w:r>
      <w:r w:rsidR="00474016">
        <w:rPr>
          <w:rFonts w:ascii="Tahoma" w:hAnsi="Tahoma" w:cs="Tahoma"/>
          <w:sz w:val="22"/>
          <w:szCs w:val="22"/>
        </w:rPr>
        <w:t>assunção d</w:t>
      </w:r>
      <w:r w:rsidR="00CD6201">
        <w:rPr>
          <w:rFonts w:ascii="Tahoma" w:hAnsi="Tahoma" w:cs="Tahoma"/>
          <w:sz w:val="22"/>
          <w:szCs w:val="22"/>
        </w:rPr>
        <w:t>e</w:t>
      </w:r>
      <w:r w:rsidR="00474016">
        <w:rPr>
          <w:rFonts w:ascii="Tahoma" w:hAnsi="Tahoma" w:cs="Tahoma"/>
          <w:sz w:val="22"/>
          <w:szCs w:val="22"/>
        </w:rPr>
        <w:t xml:space="preserve"> obrigações no âmbito dos Documentos da Emissão</w:t>
      </w:r>
      <w:r w:rsidR="00237704" w:rsidRPr="00583287">
        <w:rPr>
          <w:rFonts w:ascii="Tahoma" w:hAnsi="Tahoma" w:cs="Tahoma"/>
          <w:sz w:val="22"/>
          <w:szCs w:val="22"/>
        </w:rPr>
        <w:t>.</w:t>
      </w:r>
      <w:bookmarkEnd w:id="8"/>
    </w:p>
    <w:p w14:paraId="62861340" w14:textId="77777777" w:rsidR="00CA763D" w:rsidRPr="00F33DB7" w:rsidRDefault="00CA763D" w:rsidP="00F33DB7">
      <w:pPr>
        <w:pStyle w:val="PargrafodaLista"/>
        <w:spacing w:line="320" w:lineRule="atLeast"/>
        <w:ind w:right="-22"/>
        <w:rPr>
          <w:rFonts w:ascii="Tahoma" w:hAnsi="Tahoma"/>
          <w:b/>
          <w:sz w:val="22"/>
        </w:rPr>
      </w:pPr>
    </w:p>
    <w:p w14:paraId="4C9D6580" w14:textId="1E127F43"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b/>
          <w:sz w:val="22"/>
          <w:szCs w:val="22"/>
        </w:rPr>
        <w:t>Arquivamento e Publicação da Ata da AGE</w:t>
      </w:r>
      <w:r w:rsidR="00B57C7F" w:rsidRPr="00583287">
        <w:rPr>
          <w:rFonts w:ascii="Tahoma" w:hAnsi="Tahoma" w:cs="Tahoma"/>
          <w:b/>
          <w:sz w:val="22"/>
          <w:szCs w:val="22"/>
        </w:rPr>
        <w:t xml:space="preserve"> da Emissora</w:t>
      </w:r>
      <w:r w:rsidRPr="00583287">
        <w:rPr>
          <w:rFonts w:ascii="Tahoma" w:hAnsi="Tahoma" w:cs="Tahoma"/>
          <w:b/>
          <w:sz w:val="22"/>
          <w:szCs w:val="22"/>
        </w:rPr>
        <w:t xml:space="preserve">: </w:t>
      </w:r>
      <w:r w:rsidRPr="00583287">
        <w:rPr>
          <w:rFonts w:ascii="Tahoma" w:hAnsi="Tahoma" w:cs="Tahoma"/>
          <w:sz w:val="22"/>
          <w:szCs w:val="22"/>
        </w:rPr>
        <w:t xml:space="preserve">a ata da AGE </w:t>
      </w:r>
      <w:r w:rsidR="00B57C7F" w:rsidRPr="00583287">
        <w:rPr>
          <w:rFonts w:ascii="Tahoma" w:hAnsi="Tahoma" w:cs="Tahoma"/>
          <w:sz w:val="22"/>
          <w:szCs w:val="22"/>
        </w:rPr>
        <w:t xml:space="preserve">da Emissora </w:t>
      </w:r>
      <w:r w:rsidRPr="00583287">
        <w:rPr>
          <w:rFonts w:ascii="Tahoma" w:eastAsia="SimSun" w:hAnsi="Tahoma" w:cs="Tahoma"/>
          <w:sz w:val="22"/>
          <w:szCs w:val="22"/>
        </w:rPr>
        <w:t>será</w:t>
      </w:r>
      <w:r w:rsidRPr="00583287">
        <w:rPr>
          <w:rFonts w:ascii="Tahoma" w:hAnsi="Tahoma" w:cs="Tahoma"/>
          <w:sz w:val="22"/>
          <w:szCs w:val="22"/>
        </w:rPr>
        <w:t xml:space="preserve"> arquivada na JUCESP, nos termos do artigo 62, inciso II e parágrafo 3º, da Lei das Sociedades por Ações, e, observado o disposto na Lei nº 14.030, publicada no </w:t>
      </w:r>
      <w:r w:rsidR="006259D6" w:rsidRPr="00583287">
        <w:rPr>
          <w:rFonts w:ascii="Tahoma" w:hAnsi="Tahoma" w:cs="Tahoma"/>
          <w:bCs/>
          <w:sz w:val="22"/>
          <w:szCs w:val="22"/>
        </w:rPr>
        <w:t>jornal</w:t>
      </w:r>
      <w:r w:rsidR="006259D6" w:rsidRPr="00583287">
        <w:rPr>
          <w:rFonts w:ascii="Tahoma" w:hAnsi="Tahoma" w:cs="Tahoma"/>
          <w:b/>
          <w:sz w:val="22"/>
          <w:szCs w:val="22"/>
        </w:rPr>
        <w:t xml:space="preserve"> </w:t>
      </w:r>
      <w:r w:rsidR="006259D6" w:rsidRPr="00583287">
        <w:rPr>
          <w:rFonts w:ascii="Tahoma" w:hAnsi="Tahoma" w:cs="Tahoma"/>
          <w:bCs/>
          <w:sz w:val="22"/>
          <w:szCs w:val="22"/>
        </w:rPr>
        <w:t>“</w:t>
      </w:r>
      <w:r w:rsidR="00804FB6">
        <w:rPr>
          <w:rFonts w:ascii="Tahoma" w:hAnsi="Tahoma" w:cs="Tahoma"/>
          <w:bCs/>
          <w:sz w:val="22"/>
          <w:szCs w:val="22"/>
        </w:rPr>
        <w:t>Diário do Comércio</w:t>
      </w:r>
      <w:r w:rsidR="00C30EF6">
        <w:rPr>
          <w:rFonts w:ascii="Tahoma" w:hAnsi="Tahoma" w:cs="Tahoma"/>
          <w:sz w:val="22"/>
          <w:szCs w:val="22"/>
        </w:rPr>
        <w:t xml:space="preserve">” </w:t>
      </w:r>
      <w:r w:rsidR="006259D6" w:rsidRPr="00583287">
        <w:rPr>
          <w:rFonts w:ascii="Tahoma" w:hAnsi="Tahoma" w:cs="Tahoma"/>
          <w:sz w:val="22"/>
          <w:szCs w:val="22"/>
        </w:rPr>
        <w:t>e na respectiva página de tal jornal na rede mundial de computadores</w:t>
      </w:r>
      <w:r w:rsidRPr="00583287">
        <w:rPr>
          <w:rFonts w:ascii="Tahoma" w:hAnsi="Tahoma" w:cs="Tahoma"/>
          <w:sz w:val="22"/>
          <w:szCs w:val="22"/>
        </w:rPr>
        <w:t xml:space="preserve">, nos termos do artigo 62, inciso I, e artigo 289 da Lei das Sociedades por Ações antes da efetiva subscrição e integralização das Debêntures pelos Debenturistas, </w:t>
      </w:r>
      <w:r w:rsidR="00B57C7F" w:rsidRPr="00583287">
        <w:rPr>
          <w:rFonts w:ascii="Tahoma" w:hAnsi="Tahoma" w:cs="Tahoma"/>
          <w:sz w:val="22"/>
          <w:szCs w:val="22"/>
        </w:rPr>
        <w:t xml:space="preserve">sendo que a Emissora obriga-se a </w:t>
      </w:r>
      <w:r w:rsidR="00B57C7F" w:rsidRPr="00583287">
        <w:rPr>
          <w:rFonts w:ascii="Tahoma" w:hAnsi="Tahoma" w:cs="Tahoma"/>
          <w:b/>
          <w:sz w:val="22"/>
          <w:szCs w:val="22"/>
        </w:rPr>
        <w:t>(i)</w:t>
      </w:r>
      <w:r w:rsidR="00B57C7F" w:rsidRPr="00583287">
        <w:rPr>
          <w:rFonts w:ascii="Tahoma" w:hAnsi="Tahoma" w:cs="Tahoma"/>
          <w:sz w:val="22"/>
          <w:szCs w:val="22"/>
        </w:rPr>
        <w:t xml:space="preserve"> realizar o protocolo da AGE da Emissora na JUCESP em até 5 (cinco) Dias Úteis contados da respectiva assinatura; </w:t>
      </w:r>
      <w:r w:rsidR="00B57C7F" w:rsidRPr="00583287">
        <w:rPr>
          <w:rFonts w:ascii="Tahoma" w:hAnsi="Tahoma" w:cs="Tahoma"/>
          <w:b/>
          <w:sz w:val="22"/>
          <w:szCs w:val="22"/>
        </w:rPr>
        <w:t>(</w:t>
      </w:r>
      <w:proofErr w:type="spellStart"/>
      <w:r w:rsidR="00B57C7F" w:rsidRPr="00583287">
        <w:rPr>
          <w:rFonts w:ascii="Tahoma" w:hAnsi="Tahoma" w:cs="Tahoma"/>
          <w:b/>
          <w:sz w:val="22"/>
          <w:szCs w:val="22"/>
        </w:rPr>
        <w:t>ii</w:t>
      </w:r>
      <w:proofErr w:type="spellEnd"/>
      <w:r w:rsidR="00B57C7F" w:rsidRPr="00583287">
        <w:rPr>
          <w:rFonts w:ascii="Tahoma" w:hAnsi="Tahoma" w:cs="Tahoma"/>
          <w:b/>
          <w:sz w:val="22"/>
          <w:szCs w:val="22"/>
        </w:rPr>
        <w:t>)</w:t>
      </w:r>
      <w:r w:rsidR="00B57C7F" w:rsidRPr="00583287">
        <w:rPr>
          <w:rFonts w:ascii="Tahoma" w:hAnsi="Tahoma" w:cs="Tahoma"/>
          <w:sz w:val="22"/>
          <w:szCs w:val="22"/>
        </w:rPr>
        <w:t xml:space="preserve"> obter inscrição da ata da AGE</w:t>
      </w:r>
      <w:r w:rsidR="00FC62C1" w:rsidRPr="00583287">
        <w:rPr>
          <w:rFonts w:ascii="Tahoma" w:hAnsi="Tahoma" w:cs="Tahoma"/>
          <w:sz w:val="22"/>
          <w:szCs w:val="22"/>
        </w:rPr>
        <w:t xml:space="preserve"> da</w:t>
      </w:r>
      <w:r w:rsidR="00B57C7F" w:rsidRPr="00583287">
        <w:rPr>
          <w:rFonts w:ascii="Tahoma" w:hAnsi="Tahoma" w:cs="Tahoma"/>
          <w:sz w:val="22"/>
          <w:szCs w:val="22"/>
        </w:rPr>
        <w:t xml:space="preserve"> Emissora na JUCESP </w:t>
      </w:r>
      <w:r w:rsidR="00FC62C1" w:rsidRPr="00583287">
        <w:rPr>
          <w:rFonts w:ascii="Tahoma" w:eastAsia="SimSun" w:hAnsi="Tahoma" w:cs="Tahoma"/>
          <w:sz w:val="22"/>
          <w:szCs w:val="22"/>
        </w:rPr>
        <w:t>no prazo de até</w:t>
      </w:r>
      <w:r w:rsidR="00B57C7F" w:rsidRPr="00583287">
        <w:rPr>
          <w:rFonts w:ascii="Tahoma" w:eastAsia="SimSun" w:hAnsi="Tahoma" w:cs="Tahoma"/>
          <w:sz w:val="22"/>
          <w:szCs w:val="22"/>
        </w:rPr>
        <w:t xml:space="preserve"> 10 (dez) Dias Úteis contados da </w:t>
      </w:r>
      <w:r w:rsidR="00B57C7F" w:rsidRPr="00583287">
        <w:rPr>
          <w:rFonts w:ascii="Tahoma" w:hAnsi="Tahoma" w:cs="Tahoma"/>
          <w:sz w:val="22"/>
          <w:szCs w:val="22"/>
        </w:rPr>
        <w:t>sua data de assinatura</w:t>
      </w:r>
      <w:r w:rsidR="00FC62C1" w:rsidRPr="00583287">
        <w:rPr>
          <w:rFonts w:ascii="Tahoma" w:hAnsi="Tahoma" w:cs="Tahoma"/>
          <w:sz w:val="22"/>
          <w:szCs w:val="22"/>
        </w:rPr>
        <w:t>, prorrogáveis pelo mesmo período no caso de recebimento de exigências com relação ao registro</w:t>
      </w:r>
      <w:r w:rsidR="00B57C7F" w:rsidRPr="00583287">
        <w:rPr>
          <w:rFonts w:ascii="Tahoma" w:eastAsia="SimSun" w:hAnsi="Tahoma" w:cs="Tahoma"/>
          <w:sz w:val="22"/>
          <w:szCs w:val="22"/>
        </w:rPr>
        <w:t>;</w:t>
      </w:r>
      <w:r w:rsidR="00B57C7F" w:rsidRPr="00583287">
        <w:rPr>
          <w:rFonts w:ascii="Tahoma" w:hAnsi="Tahoma" w:cs="Tahoma"/>
          <w:sz w:val="22"/>
          <w:szCs w:val="22"/>
        </w:rPr>
        <w:t xml:space="preserve"> e </w:t>
      </w:r>
      <w:r w:rsidR="00B57C7F" w:rsidRPr="00583287">
        <w:rPr>
          <w:rFonts w:ascii="Tahoma" w:hAnsi="Tahoma" w:cs="Tahoma"/>
          <w:b/>
          <w:sz w:val="22"/>
          <w:szCs w:val="22"/>
        </w:rPr>
        <w:t>(</w:t>
      </w:r>
      <w:proofErr w:type="spellStart"/>
      <w:r w:rsidR="00B57C7F" w:rsidRPr="00583287">
        <w:rPr>
          <w:rFonts w:ascii="Tahoma" w:hAnsi="Tahoma" w:cs="Tahoma"/>
          <w:b/>
          <w:sz w:val="22"/>
          <w:szCs w:val="22"/>
        </w:rPr>
        <w:t>iii</w:t>
      </w:r>
      <w:proofErr w:type="spellEnd"/>
      <w:r w:rsidR="00B57C7F" w:rsidRPr="00583287">
        <w:rPr>
          <w:rFonts w:ascii="Tahoma" w:hAnsi="Tahoma" w:cs="Tahoma"/>
          <w:b/>
          <w:sz w:val="22"/>
          <w:szCs w:val="22"/>
        </w:rPr>
        <w:t>)</w:t>
      </w:r>
      <w:r w:rsidR="00B57C7F" w:rsidRPr="00583287">
        <w:rPr>
          <w:rFonts w:ascii="Tahoma" w:hAnsi="Tahoma"/>
          <w:sz w:val="22"/>
        </w:rPr>
        <w:t xml:space="preserve"> </w:t>
      </w:r>
      <w:r w:rsidR="00B57C7F" w:rsidRPr="00583287">
        <w:rPr>
          <w:rFonts w:ascii="Tahoma" w:hAnsi="Tahoma" w:cs="Tahoma"/>
          <w:sz w:val="22"/>
          <w:szCs w:val="22"/>
        </w:rPr>
        <w:t>enviar ao Agente Fiduciário 1 (uma) cópia eletrônica (PDF) da ata da AGE da Emissora, devidamente arquivada na JUCESP, em até 5 (cinco) Dias Úteis após o referido arquivamento, devidamente acompanhada de 1 (uma) cópia eletrônica (PDF) de cada uma das referidas publicações.</w:t>
      </w:r>
    </w:p>
    <w:p w14:paraId="4D4BC4E1" w14:textId="77777777" w:rsidR="00CA763D" w:rsidRPr="00583287" w:rsidRDefault="00CA763D" w:rsidP="00FC73A6">
      <w:pPr>
        <w:pStyle w:val="PargrafodaLista"/>
        <w:spacing w:line="320" w:lineRule="atLeast"/>
        <w:ind w:right="-22"/>
        <w:rPr>
          <w:rFonts w:ascii="Tahoma" w:hAnsi="Tahoma" w:cs="Tahoma"/>
          <w:b/>
          <w:sz w:val="22"/>
          <w:szCs w:val="22"/>
        </w:rPr>
      </w:pPr>
    </w:p>
    <w:p w14:paraId="6ECCBC5C"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9" w:name="_Ref69484075"/>
      <w:r w:rsidRPr="00583287">
        <w:rPr>
          <w:rFonts w:ascii="Tahoma" w:hAnsi="Tahoma" w:cs="Tahoma"/>
          <w:b/>
          <w:sz w:val="22"/>
          <w:szCs w:val="22"/>
        </w:rPr>
        <w:t>Inscrição desta Escritura de Emissão e Averbação de Aditamentos</w:t>
      </w:r>
      <w:bookmarkStart w:id="10" w:name="_DV_M38"/>
      <w:bookmarkStart w:id="11" w:name="_Ref422391391"/>
      <w:bookmarkEnd w:id="10"/>
      <w:r w:rsidRPr="00583287">
        <w:rPr>
          <w:rFonts w:ascii="Tahoma" w:hAnsi="Tahoma" w:cs="Tahoma"/>
          <w:b/>
          <w:sz w:val="22"/>
          <w:szCs w:val="22"/>
        </w:rPr>
        <w:t xml:space="preserve">: </w:t>
      </w:r>
      <w:r w:rsidRPr="00583287">
        <w:rPr>
          <w:rFonts w:ascii="Tahoma" w:hAnsi="Tahoma" w:cs="Tahoma"/>
          <w:sz w:val="22"/>
          <w:szCs w:val="22"/>
        </w:rPr>
        <w:t xml:space="preserve">a presente Escritura de Emissão será inscrita, assim como seus eventuais aditamentos serão averbados, na JUCESP, nos termos do artigo 62, inciso II e parágrafo 3º, respectivamente, da Lei das Sociedades por Ações, </w:t>
      </w:r>
      <w:r w:rsidR="00B57C7F" w:rsidRPr="00583287">
        <w:rPr>
          <w:rFonts w:ascii="Tahoma" w:hAnsi="Tahoma" w:cs="Tahoma"/>
          <w:sz w:val="22"/>
          <w:szCs w:val="22"/>
        </w:rPr>
        <w:t xml:space="preserve">obrigando-se a Emissora a </w:t>
      </w:r>
      <w:r w:rsidR="00B57C7F" w:rsidRPr="00583287">
        <w:rPr>
          <w:rFonts w:ascii="Tahoma" w:hAnsi="Tahoma" w:cs="Tahoma"/>
          <w:b/>
          <w:sz w:val="22"/>
          <w:szCs w:val="22"/>
        </w:rPr>
        <w:t>(i)</w:t>
      </w:r>
      <w:r w:rsidR="00B57C7F" w:rsidRPr="00583287">
        <w:rPr>
          <w:rFonts w:ascii="Tahoma" w:hAnsi="Tahoma" w:cs="Tahoma"/>
          <w:sz w:val="22"/>
          <w:szCs w:val="22"/>
        </w:rPr>
        <w:t xml:space="preserve"> realizar o protocolo desta Escritura de Emissão, ou de qualquer eventual aditamento, na JUCESP em até 5 (cinco) Dias Úteis contados da respectiva assinatura; </w:t>
      </w:r>
      <w:r w:rsidR="00B57C7F" w:rsidRPr="00583287">
        <w:rPr>
          <w:rFonts w:ascii="Tahoma" w:hAnsi="Tahoma" w:cs="Tahoma"/>
          <w:b/>
          <w:sz w:val="22"/>
          <w:szCs w:val="22"/>
        </w:rPr>
        <w:t>(</w:t>
      </w:r>
      <w:proofErr w:type="spellStart"/>
      <w:r w:rsidR="00B57C7F" w:rsidRPr="00583287">
        <w:rPr>
          <w:rFonts w:ascii="Tahoma" w:hAnsi="Tahoma" w:cs="Tahoma"/>
          <w:b/>
          <w:sz w:val="22"/>
          <w:szCs w:val="22"/>
        </w:rPr>
        <w:t>ii</w:t>
      </w:r>
      <w:proofErr w:type="spellEnd"/>
      <w:r w:rsidR="00B57C7F" w:rsidRPr="00583287">
        <w:rPr>
          <w:rFonts w:ascii="Tahoma" w:hAnsi="Tahoma" w:cs="Tahoma"/>
          <w:b/>
          <w:sz w:val="22"/>
          <w:szCs w:val="22"/>
        </w:rPr>
        <w:t>)</w:t>
      </w:r>
      <w:r w:rsidR="00B57C7F" w:rsidRPr="00583287">
        <w:rPr>
          <w:rFonts w:ascii="Tahoma" w:hAnsi="Tahoma" w:cs="Tahoma"/>
          <w:sz w:val="22"/>
          <w:szCs w:val="22"/>
        </w:rPr>
        <w:t xml:space="preserve"> obter inscrição desta Escritura de Emissão, ou de qualquer eventual aditamento, na JUCESP </w:t>
      </w:r>
      <w:r w:rsidR="00FC62C1" w:rsidRPr="00583287">
        <w:rPr>
          <w:rFonts w:ascii="Tahoma" w:eastAsia="SimSun" w:hAnsi="Tahoma" w:cs="Tahoma"/>
          <w:sz w:val="22"/>
          <w:szCs w:val="22"/>
        </w:rPr>
        <w:t xml:space="preserve">no prazo de </w:t>
      </w:r>
      <w:r w:rsidR="00B57C7F" w:rsidRPr="00583287">
        <w:rPr>
          <w:rFonts w:ascii="Tahoma" w:eastAsia="SimSun" w:hAnsi="Tahoma" w:cs="Tahoma"/>
          <w:sz w:val="22"/>
          <w:szCs w:val="22"/>
        </w:rPr>
        <w:t xml:space="preserve">até 10 (dez) Dias Úteis contados da </w:t>
      </w:r>
      <w:r w:rsidR="00B57C7F" w:rsidRPr="00583287">
        <w:rPr>
          <w:rFonts w:ascii="Tahoma" w:hAnsi="Tahoma" w:cs="Tahoma"/>
          <w:sz w:val="22"/>
          <w:szCs w:val="22"/>
        </w:rPr>
        <w:t xml:space="preserve">sua data de </w:t>
      </w:r>
      <w:r w:rsidR="00B57C7F" w:rsidRPr="00583287">
        <w:rPr>
          <w:rFonts w:ascii="Tahoma" w:hAnsi="Tahoma" w:cs="Tahoma"/>
          <w:sz w:val="22"/>
          <w:szCs w:val="22"/>
        </w:rPr>
        <w:lastRenderedPageBreak/>
        <w:t>assinatura</w:t>
      </w:r>
      <w:r w:rsidR="00FC62C1" w:rsidRPr="00583287">
        <w:rPr>
          <w:rFonts w:ascii="Tahoma" w:hAnsi="Tahoma" w:cs="Tahoma"/>
          <w:sz w:val="22"/>
          <w:szCs w:val="22"/>
        </w:rPr>
        <w:t>, prorrogáveis pelo mesmo período no caso de recebimento de exigências com relação ao registro</w:t>
      </w:r>
      <w:r w:rsidR="00B57C7F" w:rsidRPr="00583287">
        <w:rPr>
          <w:rFonts w:ascii="Tahoma" w:hAnsi="Tahoma" w:cs="Tahoma"/>
          <w:sz w:val="22"/>
          <w:szCs w:val="22"/>
        </w:rPr>
        <w:t xml:space="preserve">; e </w:t>
      </w:r>
      <w:r w:rsidR="00B57C7F" w:rsidRPr="00583287">
        <w:rPr>
          <w:rFonts w:ascii="Tahoma" w:hAnsi="Tahoma" w:cs="Tahoma"/>
          <w:b/>
          <w:sz w:val="22"/>
          <w:szCs w:val="22"/>
        </w:rPr>
        <w:t>(</w:t>
      </w:r>
      <w:proofErr w:type="spellStart"/>
      <w:r w:rsidR="00B57C7F" w:rsidRPr="00583287">
        <w:rPr>
          <w:rFonts w:ascii="Tahoma" w:hAnsi="Tahoma" w:cs="Tahoma"/>
          <w:b/>
          <w:sz w:val="22"/>
          <w:szCs w:val="22"/>
        </w:rPr>
        <w:t>iii</w:t>
      </w:r>
      <w:proofErr w:type="spellEnd"/>
      <w:r w:rsidR="00B57C7F" w:rsidRPr="00583287">
        <w:rPr>
          <w:rFonts w:ascii="Tahoma" w:hAnsi="Tahoma" w:cs="Tahoma"/>
          <w:b/>
          <w:sz w:val="22"/>
          <w:szCs w:val="22"/>
        </w:rPr>
        <w:t>)</w:t>
      </w:r>
      <w:r w:rsidR="00B57C7F" w:rsidRPr="00583287">
        <w:rPr>
          <w:rFonts w:ascii="Tahoma" w:hAnsi="Tahoma" w:cs="Tahoma"/>
          <w:sz w:val="22"/>
          <w:szCs w:val="22"/>
        </w:rPr>
        <w:t xml:space="preserve"> enviar ao Agente Fiduciário em até 5 (cinco) Dias Úteis após o referido arquivamento 1 (uma) via original, ou caso o arquivamento seja digital, 1 (uma) cópia eletrônica da Escritura de Emissão ou do eventual aditamento, devidamente inscrita ou averbado, conforme o caso, na JUCESP</w:t>
      </w:r>
      <w:bookmarkStart w:id="12" w:name="_DV_M32"/>
      <w:bookmarkStart w:id="13" w:name="_Ref490743716"/>
      <w:bookmarkStart w:id="14" w:name="_Ref481587098"/>
      <w:bookmarkEnd w:id="9"/>
      <w:bookmarkEnd w:id="11"/>
      <w:bookmarkEnd w:id="12"/>
      <w:r w:rsidR="00393F83">
        <w:rPr>
          <w:rFonts w:ascii="Tahoma" w:hAnsi="Tahoma" w:cs="Tahoma"/>
          <w:sz w:val="22"/>
          <w:szCs w:val="22"/>
        </w:rPr>
        <w:t>.</w:t>
      </w:r>
    </w:p>
    <w:p w14:paraId="3F630058"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54111199"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bookmarkStart w:id="15" w:name="_Hlk74677654"/>
      <w:bookmarkStart w:id="16" w:name="_Ref69512765"/>
      <w:r w:rsidRPr="00583287">
        <w:rPr>
          <w:rFonts w:ascii="Tahoma" w:hAnsi="Tahoma" w:cs="Tahoma"/>
          <w:sz w:val="22"/>
          <w:szCs w:val="22"/>
        </w:rPr>
        <w:t xml:space="preserve">Observado o disposto no artigo 6º da </w:t>
      </w:r>
      <w:bookmarkStart w:id="17" w:name="_Hlk83398069"/>
      <w:r w:rsidRPr="00583287">
        <w:rPr>
          <w:rFonts w:ascii="Tahoma" w:hAnsi="Tahoma" w:cs="Tahoma"/>
          <w:sz w:val="22"/>
          <w:szCs w:val="22"/>
        </w:rPr>
        <w:t>Lei nº 14.030</w:t>
      </w:r>
      <w:bookmarkEnd w:id="17"/>
      <w:r w:rsidRPr="00583287">
        <w:rPr>
          <w:rFonts w:ascii="Tahoma" w:hAnsi="Tahoma" w:cs="Tahoma"/>
          <w:sz w:val="22"/>
          <w:szCs w:val="22"/>
        </w:rPr>
        <w:t xml:space="preserve">, enquanto durarem as medidas restritivas ao funcionamento normal da JUCESP decorrentes exclusivamente da pandemia da COVID-19, a Emissora poderá protocolar a ata da AGE </w:t>
      </w:r>
      <w:r w:rsidR="00F673F0" w:rsidRPr="00583287">
        <w:rPr>
          <w:rFonts w:ascii="Tahoma" w:hAnsi="Tahoma" w:cs="Tahoma"/>
          <w:sz w:val="22"/>
          <w:szCs w:val="22"/>
        </w:rPr>
        <w:t xml:space="preserve">da Emissora </w:t>
      </w:r>
      <w:r w:rsidRPr="00583287">
        <w:rPr>
          <w:rFonts w:ascii="Tahoma" w:hAnsi="Tahoma" w:cs="Tahoma"/>
          <w:sz w:val="22"/>
          <w:szCs w:val="22"/>
        </w:rPr>
        <w:t xml:space="preserve">para arquivamento e a Escritura de Emissão para inscrição ou eventual aditamento para averbação na JUCESP no prazo de até 10 (dez) Dias Úteis contados da data em que a JUCESP restabelecer a prestação regular de seus serviços, sendo que o arquivamento deverá ocorrer no prazo de 30 (trinta) dias contados do restabelecimento regular das atividades da JUCESP. </w:t>
      </w:r>
      <w:bookmarkEnd w:id="15"/>
      <w:bookmarkEnd w:id="16"/>
    </w:p>
    <w:p w14:paraId="2DDD0E6C" w14:textId="77777777" w:rsidR="000A57B1" w:rsidRPr="00583287" w:rsidRDefault="000A57B1" w:rsidP="00CC7512">
      <w:pPr>
        <w:pStyle w:val="PargrafodaLista"/>
        <w:autoSpaceDE/>
        <w:autoSpaceDN/>
        <w:adjustRightInd/>
        <w:spacing w:line="320" w:lineRule="atLeast"/>
        <w:ind w:left="0" w:right="-22"/>
        <w:rPr>
          <w:rFonts w:ascii="Tahoma" w:hAnsi="Tahoma" w:cs="Tahoma"/>
          <w:sz w:val="22"/>
          <w:szCs w:val="22"/>
        </w:rPr>
      </w:pPr>
    </w:p>
    <w:p w14:paraId="147F1808" w14:textId="77777777" w:rsidR="00B57C7F" w:rsidRPr="00583287" w:rsidRDefault="008C7533" w:rsidP="00B57C7F">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No caso de apresentação de eventuais exigências pela JUCESP durante o processo de registro da AGE da Emissora e/ou desta Escritura de Emissão, a Emissora obriga-se e compromete-se a atender tempestivamente às referidas exigências, de modo a garantir a retroatividade dos efeitos do ato à sua respectiva assinatura, bem como se compromete em manter o Agente Fiduciário informado do andamento do referido processo.</w:t>
      </w:r>
    </w:p>
    <w:p w14:paraId="6AC9B9BB" w14:textId="77777777" w:rsidR="00B57C7F" w:rsidRPr="00583287" w:rsidRDefault="00B57C7F" w:rsidP="00CC7512">
      <w:pPr>
        <w:pStyle w:val="PargrafodaLista"/>
        <w:rPr>
          <w:rFonts w:ascii="Tahoma" w:hAnsi="Tahoma" w:cs="Tahoma"/>
          <w:sz w:val="22"/>
          <w:szCs w:val="22"/>
        </w:rPr>
      </w:pPr>
    </w:p>
    <w:p w14:paraId="57E71811" w14:textId="3AC0A975" w:rsidR="000A57B1"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bookmarkStart w:id="18" w:name="_Ref97822928"/>
      <w:r w:rsidRPr="00583287">
        <w:rPr>
          <w:rFonts w:ascii="Tahoma" w:hAnsi="Tahoma" w:cs="Tahoma"/>
          <w:sz w:val="22"/>
          <w:szCs w:val="22"/>
        </w:rPr>
        <w:t>Est</w:t>
      </w:r>
      <w:r w:rsidR="001A327D" w:rsidRPr="00583287">
        <w:rPr>
          <w:rFonts w:ascii="Tahoma" w:hAnsi="Tahoma" w:cs="Tahoma"/>
          <w:sz w:val="22"/>
          <w:szCs w:val="22"/>
        </w:rPr>
        <w:t>a</w:t>
      </w:r>
      <w:r w:rsidRPr="00583287">
        <w:rPr>
          <w:rFonts w:ascii="Tahoma" w:hAnsi="Tahoma" w:cs="Tahoma"/>
          <w:sz w:val="22"/>
          <w:szCs w:val="22"/>
        </w:rPr>
        <w:t xml:space="preserve"> Escritura de Emissão será objeto de a</w:t>
      </w:r>
      <w:r w:rsidR="00D55E00" w:rsidRPr="00583287">
        <w:rPr>
          <w:rFonts w:ascii="Tahoma" w:hAnsi="Tahoma" w:cs="Tahoma"/>
          <w:sz w:val="22"/>
          <w:szCs w:val="22"/>
        </w:rPr>
        <w:t xml:space="preserve">ditamento para refletir o resultado do Procedimento de </w:t>
      </w:r>
      <w:proofErr w:type="spellStart"/>
      <w:r w:rsidR="00D55E00" w:rsidRPr="00583287">
        <w:rPr>
          <w:rFonts w:ascii="Tahoma" w:hAnsi="Tahoma" w:cs="Tahoma"/>
          <w:i/>
          <w:iCs/>
          <w:sz w:val="22"/>
          <w:szCs w:val="22"/>
        </w:rPr>
        <w:t>Bookbuilding</w:t>
      </w:r>
      <w:proofErr w:type="spellEnd"/>
      <w:r w:rsidR="00D55E00" w:rsidRPr="00583287">
        <w:rPr>
          <w:rFonts w:ascii="Tahoma" w:hAnsi="Tahoma" w:cs="Tahoma"/>
          <w:sz w:val="22"/>
          <w:szCs w:val="22"/>
        </w:rPr>
        <w:t>, de modo a especificar a taxa final da Remuneração das Debêntures da Primeira Série</w:t>
      </w:r>
      <w:r w:rsidR="00F96CA2" w:rsidRPr="00583287">
        <w:rPr>
          <w:rFonts w:ascii="Tahoma" w:hAnsi="Tahoma" w:cs="Tahoma"/>
          <w:sz w:val="22"/>
          <w:szCs w:val="22"/>
        </w:rPr>
        <w:t xml:space="preserve"> </w:t>
      </w:r>
      <w:r w:rsidR="00D55E00" w:rsidRPr="00583287">
        <w:rPr>
          <w:rFonts w:ascii="Tahoma" w:hAnsi="Tahoma" w:cs="Tahoma"/>
          <w:sz w:val="22"/>
          <w:szCs w:val="22"/>
        </w:rPr>
        <w:t>e a alocação das ordens recebidas dos Investidores Profissionais, sem a necessidade de aprovação prévia dos Debenturistas</w:t>
      </w:r>
      <w:r w:rsidR="00B57C7F" w:rsidRPr="00583287">
        <w:rPr>
          <w:rFonts w:ascii="Tahoma" w:hAnsi="Tahoma" w:cs="Tahoma"/>
          <w:sz w:val="22"/>
          <w:szCs w:val="22"/>
        </w:rPr>
        <w:t>, desde que previamente à Primeira Data de Integralização,</w:t>
      </w:r>
      <w:r w:rsidR="00D55E00" w:rsidRPr="00583287">
        <w:rPr>
          <w:rFonts w:ascii="Tahoma" w:hAnsi="Tahoma" w:cs="Tahoma"/>
          <w:sz w:val="22"/>
          <w:szCs w:val="22"/>
        </w:rPr>
        <w:t xml:space="preserve"> ou aprovação societária adicional da Emissora. O aditamento de que trata esta Cláusula </w:t>
      </w:r>
      <w:r w:rsidR="00454F85">
        <w:rPr>
          <w:rFonts w:ascii="Tahoma" w:hAnsi="Tahoma" w:cs="Tahoma"/>
          <w:sz w:val="22"/>
          <w:szCs w:val="22"/>
        </w:rPr>
        <w:fldChar w:fldCharType="begin"/>
      </w:r>
      <w:r w:rsidR="00454F85">
        <w:rPr>
          <w:rFonts w:ascii="Tahoma" w:hAnsi="Tahoma" w:cs="Tahoma"/>
          <w:sz w:val="22"/>
          <w:szCs w:val="22"/>
        </w:rPr>
        <w:instrText xml:space="preserve"> REF _Ref97822928 \r \h </w:instrText>
      </w:r>
      <w:r w:rsidR="00454F85">
        <w:rPr>
          <w:rFonts w:ascii="Tahoma" w:hAnsi="Tahoma" w:cs="Tahoma"/>
          <w:sz w:val="22"/>
          <w:szCs w:val="22"/>
        </w:rPr>
      </w:r>
      <w:r w:rsidR="00454F85">
        <w:rPr>
          <w:rFonts w:ascii="Tahoma" w:hAnsi="Tahoma" w:cs="Tahoma"/>
          <w:sz w:val="22"/>
          <w:szCs w:val="22"/>
        </w:rPr>
        <w:fldChar w:fldCharType="separate"/>
      </w:r>
      <w:r w:rsidR="001E3BF4">
        <w:rPr>
          <w:rFonts w:ascii="Tahoma" w:hAnsi="Tahoma" w:cs="Tahoma"/>
          <w:sz w:val="22"/>
          <w:szCs w:val="22"/>
        </w:rPr>
        <w:t>1.3.3</w:t>
      </w:r>
      <w:r w:rsidR="00454F85">
        <w:rPr>
          <w:rFonts w:ascii="Tahoma" w:hAnsi="Tahoma" w:cs="Tahoma"/>
          <w:sz w:val="22"/>
          <w:szCs w:val="22"/>
        </w:rPr>
        <w:fldChar w:fldCharType="end"/>
      </w:r>
      <w:r w:rsidR="00454F85">
        <w:rPr>
          <w:rFonts w:ascii="Tahoma" w:hAnsi="Tahoma" w:cs="Tahoma"/>
          <w:sz w:val="22"/>
          <w:szCs w:val="22"/>
        </w:rPr>
        <w:t xml:space="preserve"> </w:t>
      </w:r>
      <w:r w:rsidR="00D55E00" w:rsidRPr="00583287">
        <w:rPr>
          <w:rFonts w:ascii="Tahoma" w:hAnsi="Tahoma" w:cs="Tahoma"/>
          <w:sz w:val="22"/>
          <w:szCs w:val="22"/>
        </w:rPr>
        <w:t xml:space="preserve">será inscrito na JUCESP, nos termos da Cláusula </w:t>
      </w:r>
      <w:r w:rsidR="004511C5" w:rsidRPr="00583287">
        <w:rPr>
          <w:rFonts w:ascii="Tahoma" w:hAnsi="Tahoma" w:cs="Tahoma"/>
          <w:sz w:val="22"/>
          <w:szCs w:val="22"/>
        </w:rPr>
        <w:fldChar w:fldCharType="begin"/>
      </w:r>
      <w:r w:rsidR="004511C5" w:rsidRPr="00583287">
        <w:rPr>
          <w:rFonts w:ascii="Tahoma" w:hAnsi="Tahoma" w:cs="Tahoma"/>
          <w:sz w:val="22"/>
          <w:szCs w:val="22"/>
        </w:rPr>
        <w:instrText xml:space="preserve"> REF _Ref69484075 \r \h </w:instrText>
      </w:r>
      <w:r w:rsidR="004511C5" w:rsidRPr="00583287">
        <w:rPr>
          <w:rFonts w:ascii="Tahoma" w:hAnsi="Tahoma" w:cs="Tahoma"/>
          <w:sz w:val="22"/>
          <w:szCs w:val="22"/>
        </w:rPr>
      </w:r>
      <w:r w:rsidR="004511C5" w:rsidRPr="00583287">
        <w:rPr>
          <w:rFonts w:ascii="Tahoma" w:hAnsi="Tahoma" w:cs="Tahoma"/>
          <w:sz w:val="22"/>
          <w:szCs w:val="22"/>
        </w:rPr>
        <w:fldChar w:fldCharType="separate"/>
      </w:r>
      <w:r w:rsidR="001E3BF4">
        <w:rPr>
          <w:rFonts w:ascii="Tahoma" w:hAnsi="Tahoma" w:cs="Tahoma"/>
          <w:sz w:val="22"/>
          <w:szCs w:val="22"/>
        </w:rPr>
        <w:t>1.3</w:t>
      </w:r>
      <w:r w:rsidR="004511C5" w:rsidRPr="00583287">
        <w:rPr>
          <w:rFonts w:ascii="Tahoma" w:hAnsi="Tahoma" w:cs="Tahoma"/>
          <w:sz w:val="22"/>
          <w:szCs w:val="22"/>
        </w:rPr>
        <w:fldChar w:fldCharType="end"/>
      </w:r>
      <w:r w:rsidR="00D55E00" w:rsidRPr="00583287">
        <w:rPr>
          <w:rFonts w:ascii="Tahoma" w:hAnsi="Tahoma" w:cs="Tahoma"/>
          <w:sz w:val="22"/>
          <w:szCs w:val="22"/>
        </w:rPr>
        <w:t xml:space="preserve"> acima.</w:t>
      </w:r>
      <w:bookmarkEnd w:id="18"/>
    </w:p>
    <w:p w14:paraId="57933BFC" w14:textId="77777777" w:rsidR="00CA763D" w:rsidRPr="00D4459F" w:rsidRDefault="00CA763D" w:rsidP="00E57F75">
      <w:pPr>
        <w:pStyle w:val="PargrafodaLista"/>
        <w:spacing w:line="320" w:lineRule="atLeast"/>
        <w:ind w:right="-22"/>
        <w:rPr>
          <w:rFonts w:ascii="Tahoma" w:hAnsi="Tahoma" w:cs="Tahoma"/>
          <w:b/>
          <w:sz w:val="22"/>
          <w:szCs w:val="22"/>
        </w:rPr>
      </w:pPr>
    </w:p>
    <w:p w14:paraId="46711D65" w14:textId="2135481A"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811A49">
        <w:rPr>
          <w:rFonts w:ascii="Tahoma" w:hAnsi="Tahoma" w:cs="Tahoma"/>
          <w:b/>
          <w:bCs/>
          <w:sz w:val="22"/>
          <w:szCs w:val="22"/>
        </w:rPr>
        <w:t>Registro da Garantia Real</w:t>
      </w:r>
      <w:r w:rsidRPr="00811A49">
        <w:rPr>
          <w:rFonts w:ascii="Tahoma" w:hAnsi="Tahoma" w:cs="Tahoma"/>
          <w:sz w:val="22"/>
          <w:szCs w:val="22"/>
        </w:rPr>
        <w:t xml:space="preserve">: </w:t>
      </w:r>
      <w:bookmarkStart w:id="19" w:name="_Hlk74678601"/>
      <w:r w:rsidRPr="00811A49">
        <w:rPr>
          <w:rFonts w:ascii="Tahoma" w:hAnsi="Tahoma" w:cs="Tahoma"/>
          <w:sz w:val="22"/>
          <w:szCs w:val="22"/>
        </w:rPr>
        <w:t>observado o disposto no artigo 62, inciso III, da Lei das Sociedades por Ações</w:t>
      </w:r>
      <w:bookmarkEnd w:id="19"/>
      <w:r w:rsidRPr="00811A49">
        <w:rPr>
          <w:rFonts w:ascii="Tahoma" w:hAnsi="Tahoma" w:cs="Tahoma"/>
          <w:sz w:val="22"/>
          <w:szCs w:val="22"/>
        </w:rPr>
        <w:t xml:space="preserve">, e na Cláusula </w:t>
      </w:r>
      <w:r w:rsidR="008D1A4E" w:rsidRPr="00583287">
        <w:rPr>
          <w:rFonts w:ascii="Tahoma" w:hAnsi="Tahoma" w:cs="Tahoma"/>
          <w:sz w:val="22"/>
          <w:szCs w:val="22"/>
        </w:rPr>
        <w:fldChar w:fldCharType="begin"/>
      </w:r>
      <w:r w:rsidR="008D1A4E" w:rsidRPr="00583287">
        <w:rPr>
          <w:rFonts w:ascii="Tahoma" w:hAnsi="Tahoma" w:cs="Tahoma"/>
          <w:sz w:val="22"/>
          <w:szCs w:val="22"/>
        </w:rPr>
        <w:instrText xml:space="preserve"> REF _Ref69484125 \r \h  \* MERGEFORMAT </w:instrText>
      </w:r>
      <w:r w:rsidR="008D1A4E" w:rsidRPr="00583287">
        <w:rPr>
          <w:rFonts w:ascii="Tahoma" w:hAnsi="Tahoma" w:cs="Tahoma"/>
          <w:sz w:val="22"/>
          <w:szCs w:val="22"/>
        </w:rPr>
      </w:r>
      <w:r w:rsidR="008D1A4E" w:rsidRPr="00583287">
        <w:rPr>
          <w:rFonts w:ascii="Tahoma" w:hAnsi="Tahoma" w:cs="Tahoma"/>
          <w:sz w:val="22"/>
          <w:szCs w:val="22"/>
        </w:rPr>
        <w:fldChar w:fldCharType="separate"/>
      </w:r>
      <w:r w:rsidR="001E3BF4">
        <w:rPr>
          <w:rFonts w:ascii="Tahoma" w:hAnsi="Tahoma" w:cs="Tahoma"/>
          <w:sz w:val="22"/>
          <w:szCs w:val="22"/>
        </w:rPr>
        <w:t>3.28</w:t>
      </w:r>
      <w:r w:rsidR="008D1A4E" w:rsidRPr="00583287">
        <w:rPr>
          <w:rFonts w:ascii="Tahoma" w:hAnsi="Tahoma" w:cs="Tahoma"/>
          <w:sz w:val="22"/>
          <w:szCs w:val="22"/>
        </w:rPr>
        <w:fldChar w:fldCharType="end"/>
      </w:r>
      <w:r w:rsidR="008D1A4E" w:rsidRPr="00583287">
        <w:rPr>
          <w:rFonts w:ascii="Tahoma" w:hAnsi="Tahoma" w:cs="Tahoma"/>
          <w:sz w:val="22"/>
          <w:szCs w:val="22"/>
        </w:rPr>
        <w:t xml:space="preserve"> </w:t>
      </w:r>
      <w:r w:rsidRPr="00583287">
        <w:rPr>
          <w:rFonts w:ascii="Tahoma" w:hAnsi="Tahoma" w:cs="Tahoma"/>
          <w:sz w:val="22"/>
          <w:szCs w:val="22"/>
        </w:rPr>
        <w:t xml:space="preserve">abaixo, a Garantia Real será constituída </w:t>
      </w:r>
      <w:r w:rsidRPr="00D4459F">
        <w:rPr>
          <w:rFonts w:ascii="Tahoma" w:hAnsi="Tahoma" w:cs="Tahoma"/>
          <w:spacing w:val="2"/>
          <w:sz w:val="22"/>
          <w:szCs w:val="22"/>
        </w:rPr>
        <w:t xml:space="preserve">por meio do </w:t>
      </w:r>
      <w:r w:rsidRPr="00811A49">
        <w:rPr>
          <w:rFonts w:ascii="Tahoma" w:hAnsi="Tahoma" w:cs="Tahoma"/>
          <w:sz w:val="22"/>
          <w:szCs w:val="22"/>
        </w:rPr>
        <w:t>Contrato de Cessão Fiduciária</w:t>
      </w:r>
      <w:r w:rsidRPr="00583287">
        <w:rPr>
          <w:rFonts w:ascii="Tahoma" w:hAnsi="Tahoma" w:cs="Tahoma"/>
          <w:spacing w:val="2"/>
          <w:sz w:val="22"/>
          <w:szCs w:val="22"/>
        </w:rPr>
        <w:t xml:space="preserve">, </w:t>
      </w:r>
      <w:r w:rsidRPr="00583287">
        <w:rPr>
          <w:rFonts w:ascii="Tahoma" w:hAnsi="Tahoma" w:cs="Tahoma"/>
          <w:sz w:val="22"/>
          <w:szCs w:val="22"/>
        </w:rPr>
        <w:t xml:space="preserve">e deverá ser </w:t>
      </w:r>
      <w:r w:rsidR="00FC62C1" w:rsidRPr="00583287">
        <w:rPr>
          <w:rFonts w:ascii="Tahoma" w:hAnsi="Tahoma" w:cs="Tahoma"/>
          <w:sz w:val="22"/>
          <w:szCs w:val="22"/>
        </w:rPr>
        <w:t xml:space="preserve">formalizada e constituída </w:t>
      </w:r>
      <w:r w:rsidRPr="00583287">
        <w:rPr>
          <w:rFonts w:ascii="Tahoma" w:hAnsi="Tahoma" w:cs="Tahoma"/>
          <w:sz w:val="22"/>
          <w:szCs w:val="22"/>
        </w:rPr>
        <w:t xml:space="preserve">previamente à </w:t>
      </w:r>
      <w:bookmarkStart w:id="20" w:name="OLE_LINK57"/>
      <w:bookmarkStart w:id="21" w:name="OLE_LINK58"/>
      <w:r w:rsidRPr="00583287">
        <w:rPr>
          <w:rFonts w:ascii="Tahoma" w:hAnsi="Tahoma" w:cs="Tahoma"/>
          <w:sz w:val="22"/>
          <w:szCs w:val="22"/>
        </w:rPr>
        <w:t>Primeira Data de Integralização</w:t>
      </w:r>
      <w:bookmarkEnd w:id="20"/>
      <w:bookmarkEnd w:id="21"/>
      <w:r w:rsidR="000E2D36">
        <w:rPr>
          <w:rFonts w:ascii="Tahoma" w:hAnsi="Tahoma" w:cs="Tahoma"/>
          <w:sz w:val="22"/>
          <w:szCs w:val="22"/>
        </w:rPr>
        <w:t xml:space="preserve"> e à Primeira Data de Integralização Subordinada</w:t>
      </w:r>
      <w:r w:rsidRPr="00583287">
        <w:rPr>
          <w:rFonts w:ascii="Tahoma" w:hAnsi="Tahoma" w:cs="Tahoma"/>
          <w:sz w:val="22"/>
          <w:szCs w:val="22"/>
        </w:rPr>
        <w:t xml:space="preserve">, por meio do registro do Contrato de Cessão Fiduciária perante os </w:t>
      </w:r>
      <w:r w:rsidR="0033636B" w:rsidRPr="00583287">
        <w:rPr>
          <w:rFonts w:ascii="Tahoma" w:hAnsi="Tahoma" w:cs="Tahoma"/>
          <w:sz w:val="22"/>
          <w:szCs w:val="22"/>
        </w:rPr>
        <w:t xml:space="preserve">competentes </w:t>
      </w:r>
      <w:r w:rsidR="00F96CA2" w:rsidRPr="00583287">
        <w:rPr>
          <w:rFonts w:ascii="Tahoma" w:hAnsi="Tahoma" w:cs="Tahoma"/>
          <w:sz w:val="22"/>
          <w:szCs w:val="22"/>
        </w:rPr>
        <w:t>Cartórios RTD</w:t>
      </w:r>
      <w:r w:rsidRPr="00583287">
        <w:rPr>
          <w:rFonts w:ascii="Tahoma" w:hAnsi="Tahoma" w:cs="Tahoma"/>
          <w:sz w:val="22"/>
          <w:szCs w:val="22"/>
        </w:rPr>
        <w:t>, observados os prazos e formalidades previstos no Contrato de Cessão Fiduciária.</w:t>
      </w:r>
      <w:r w:rsidR="002828D6">
        <w:rPr>
          <w:rFonts w:ascii="Tahoma" w:hAnsi="Tahoma" w:cs="Tahoma"/>
          <w:sz w:val="22"/>
          <w:szCs w:val="22"/>
        </w:rPr>
        <w:t xml:space="preserve"> </w:t>
      </w:r>
    </w:p>
    <w:p w14:paraId="7C818647"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100942CA"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b/>
          <w:sz w:val="22"/>
          <w:szCs w:val="22"/>
        </w:rPr>
        <w:t xml:space="preserve">Dispensa de Registro na CVM e Registro na </w:t>
      </w:r>
      <w:bookmarkEnd w:id="13"/>
      <w:bookmarkEnd w:id="14"/>
      <w:r w:rsidRPr="00583287">
        <w:rPr>
          <w:rFonts w:ascii="Tahoma" w:hAnsi="Tahoma" w:cs="Tahoma"/>
          <w:b/>
          <w:bCs/>
          <w:sz w:val="22"/>
          <w:szCs w:val="22"/>
        </w:rPr>
        <w:t>ANBIMA</w:t>
      </w:r>
      <w:r w:rsidRPr="00583287">
        <w:rPr>
          <w:rFonts w:ascii="Tahoma" w:hAnsi="Tahoma" w:cs="Tahoma"/>
          <w:b/>
          <w:sz w:val="22"/>
          <w:szCs w:val="22"/>
        </w:rPr>
        <w:t xml:space="preserve">: </w:t>
      </w:r>
      <w:bookmarkStart w:id="22" w:name="_DV_M33"/>
      <w:bookmarkStart w:id="23" w:name="_DV_M34"/>
      <w:bookmarkStart w:id="24" w:name="_DV_M35"/>
      <w:bookmarkStart w:id="25" w:name="_DV_M37"/>
      <w:bookmarkStart w:id="26" w:name="_DV_M42"/>
      <w:bookmarkEnd w:id="22"/>
      <w:bookmarkEnd w:id="23"/>
      <w:bookmarkEnd w:id="24"/>
      <w:bookmarkEnd w:id="25"/>
      <w:bookmarkEnd w:id="26"/>
      <w:r w:rsidRPr="00583287">
        <w:rPr>
          <w:rFonts w:ascii="Tahoma" w:hAnsi="Tahoma" w:cs="Tahoma"/>
          <w:sz w:val="22"/>
          <w:szCs w:val="22"/>
        </w:rPr>
        <w:t xml:space="preserve">as Debêntures da Primeira Série serão objeto da Oferta Restrita, realizada nos termos da Instrução CVM 476 e das demais disposições legais e regulamentares aplicáveis, estando, portanto, nos termos do artigo 6º da </w:t>
      </w:r>
      <w:r w:rsidRPr="00583287">
        <w:rPr>
          <w:rFonts w:ascii="Tahoma" w:hAnsi="Tahoma" w:cs="Tahoma"/>
          <w:sz w:val="22"/>
          <w:szCs w:val="22"/>
        </w:rPr>
        <w:lastRenderedPageBreak/>
        <w:t xml:space="preserve">Instrução CVM 476, automaticamente dispensada do registro de distribuição de que trata o artigo 19 da </w:t>
      </w:r>
      <w:bookmarkStart w:id="27" w:name="_Hlk74679083"/>
      <w:r w:rsidRPr="00583287">
        <w:rPr>
          <w:rFonts w:ascii="Tahoma" w:hAnsi="Tahoma" w:cs="Tahoma"/>
          <w:sz w:val="22"/>
          <w:szCs w:val="22"/>
        </w:rPr>
        <w:t>Lei do Mercado de Valores Mobiliários</w:t>
      </w:r>
      <w:bookmarkEnd w:id="27"/>
      <w:r w:rsidRPr="00583287">
        <w:rPr>
          <w:rFonts w:ascii="Tahoma" w:hAnsi="Tahoma" w:cs="Tahoma"/>
          <w:sz w:val="22"/>
          <w:szCs w:val="22"/>
        </w:rPr>
        <w:t>, e observado que a Oferta Restrita será objeto de registro na ANBIMA, nos termos do inciso II do artigo 16 e do inciso V do artigo 18 do Código ANBIMA, mediante envio da documentação descrita no artigo 18, inciso V, do Código ANBIMA, no prazo de até 15 (quinze) dias contados da comunicação de encerramento da Oferta Restrita à CVM. As Debêntures da Segunda Série serão objeto de Colocação Privada e, portan</w:t>
      </w:r>
      <w:r w:rsidR="0033636B" w:rsidRPr="00583287">
        <w:rPr>
          <w:rFonts w:ascii="Tahoma" w:hAnsi="Tahoma" w:cs="Tahoma"/>
          <w:sz w:val="22"/>
          <w:szCs w:val="22"/>
        </w:rPr>
        <w:t>t</w:t>
      </w:r>
      <w:r w:rsidRPr="00583287">
        <w:rPr>
          <w:rFonts w:ascii="Tahoma" w:hAnsi="Tahoma" w:cs="Tahoma"/>
          <w:sz w:val="22"/>
          <w:szCs w:val="22"/>
        </w:rPr>
        <w:t>o, não estarão sujeitas a registro de distribuição de que trata o artigo 19 da Lei do Mercado de Valores Mobiliários ou a registro na ANBIMA.</w:t>
      </w:r>
    </w:p>
    <w:p w14:paraId="4E53EF90"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051A394A"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28" w:name="_Ref95142050"/>
      <w:r w:rsidRPr="00583287">
        <w:rPr>
          <w:rFonts w:ascii="Tahoma" w:hAnsi="Tahoma" w:cs="Tahoma"/>
          <w:b/>
          <w:sz w:val="22"/>
          <w:szCs w:val="22"/>
        </w:rPr>
        <w:t xml:space="preserve">Distribuição, Negociação e Custódia Eletrônica das Debêntures da Primeira Série: </w:t>
      </w:r>
      <w:r w:rsidRPr="00583287">
        <w:rPr>
          <w:rFonts w:ascii="Tahoma" w:hAnsi="Tahoma" w:cs="Tahoma"/>
          <w:sz w:val="22"/>
          <w:szCs w:val="22"/>
        </w:rPr>
        <w:t>as Debêntures da Primeira Série serão depositadas para:</w:t>
      </w:r>
      <w:bookmarkEnd w:id="28"/>
    </w:p>
    <w:p w14:paraId="5A14746B" w14:textId="77777777" w:rsidR="00CA763D" w:rsidRPr="00583287" w:rsidRDefault="00CA763D" w:rsidP="00E57F75">
      <w:pPr>
        <w:pStyle w:val="PargrafodaLista"/>
        <w:spacing w:line="320" w:lineRule="atLeast"/>
        <w:ind w:right="-22"/>
        <w:rPr>
          <w:rFonts w:ascii="Tahoma" w:hAnsi="Tahoma" w:cs="Tahoma"/>
          <w:b/>
          <w:sz w:val="22"/>
          <w:szCs w:val="22"/>
        </w:rPr>
      </w:pPr>
    </w:p>
    <w:p w14:paraId="5DC310F9" w14:textId="77777777" w:rsidR="00CA763D" w:rsidRPr="00583287" w:rsidRDefault="008C7533" w:rsidP="00E57F75">
      <w:pPr>
        <w:pStyle w:val="PargrafodaLista"/>
        <w:numPr>
          <w:ilvl w:val="0"/>
          <w:numId w:val="22"/>
        </w:numPr>
        <w:spacing w:line="320" w:lineRule="atLeast"/>
        <w:ind w:left="1418" w:right="-22" w:hanging="709"/>
        <w:rPr>
          <w:rFonts w:ascii="Tahoma" w:hAnsi="Tahoma" w:cs="Tahoma"/>
          <w:sz w:val="22"/>
          <w:szCs w:val="22"/>
        </w:rPr>
      </w:pPr>
      <w:r w:rsidRPr="00583287">
        <w:rPr>
          <w:rFonts w:ascii="Tahoma" w:hAnsi="Tahoma" w:cs="Tahoma"/>
          <w:sz w:val="22"/>
          <w:szCs w:val="22"/>
        </w:rPr>
        <w:t xml:space="preserve">distribuição pública no mercado primário por meio do </w:t>
      </w:r>
      <w:bookmarkStart w:id="29" w:name="_Hlk83398516"/>
      <w:r w:rsidRPr="00583287">
        <w:rPr>
          <w:rFonts w:ascii="Tahoma" w:hAnsi="Tahoma" w:cs="Tahoma"/>
          <w:sz w:val="22"/>
          <w:szCs w:val="22"/>
        </w:rPr>
        <w:t xml:space="preserve">MDA, administrado e operacionalizado pela </w:t>
      </w:r>
      <w:r w:rsidRPr="00583287">
        <w:rPr>
          <w:rFonts w:ascii="Tahoma" w:eastAsia="Times New Roman" w:hAnsi="Tahoma" w:cs="Tahoma"/>
          <w:sz w:val="22"/>
          <w:szCs w:val="22"/>
        </w:rPr>
        <w:t>B3</w:t>
      </w:r>
      <w:bookmarkEnd w:id="29"/>
      <w:r w:rsidRPr="00583287">
        <w:rPr>
          <w:rFonts w:ascii="Tahoma" w:hAnsi="Tahoma" w:cs="Tahoma"/>
          <w:sz w:val="22"/>
          <w:szCs w:val="22"/>
        </w:rPr>
        <w:t>, sendo a distribuição liquidada financeiramente por meio da B3; e</w:t>
      </w:r>
    </w:p>
    <w:p w14:paraId="1F6F1413" w14:textId="77777777" w:rsidR="00CA763D" w:rsidRPr="00583287" w:rsidRDefault="00CA763D" w:rsidP="00E57F75">
      <w:pPr>
        <w:spacing w:line="320" w:lineRule="atLeast"/>
        <w:ind w:left="1418" w:right="-22" w:hanging="709"/>
        <w:rPr>
          <w:rFonts w:ascii="Tahoma" w:hAnsi="Tahoma" w:cs="Tahoma"/>
          <w:sz w:val="22"/>
          <w:szCs w:val="22"/>
        </w:rPr>
      </w:pPr>
    </w:p>
    <w:p w14:paraId="0361DACC" w14:textId="77777777" w:rsidR="00CA763D" w:rsidRPr="00583287" w:rsidRDefault="008C7533" w:rsidP="00E57F75">
      <w:pPr>
        <w:pStyle w:val="PargrafodaLista"/>
        <w:numPr>
          <w:ilvl w:val="0"/>
          <w:numId w:val="22"/>
        </w:numPr>
        <w:spacing w:line="320" w:lineRule="atLeast"/>
        <w:ind w:left="1418" w:right="-22" w:hanging="709"/>
        <w:rPr>
          <w:rFonts w:ascii="Tahoma" w:hAnsi="Tahoma" w:cs="Tahoma"/>
          <w:sz w:val="22"/>
          <w:szCs w:val="22"/>
        </w:rPr>
      </w:pPr>
      <w:bookmarkStart w:id="30" w:name="_Ref69484320"/>
      <w:r w:rsidRPr="00583287">
        <w:rPr>
          <w:rFonts w:ascii="Tahoma" w:hAnsi="Tahoma" w:cs="Tahoma"/>
          <w:sz w:val="22"/>
          <w:szCs w:val="22"/>
        </w:rPr>
        <w:t xml:space="preserve">negociação no mercado secundário por meio do </w:t>
      </w:r>
      <w:bookmarkStart w:id="31" w:name="_Hlk83398689"/>
      <w:r w:rsidRPr="00583287">
        <w:rPr>
          <w:rFonts w:ascii="Tahoma" w:hAnsi="Tahoma" w:cs="Tahoma"/>
          <w:sz w:val="22"/>
          <w:szCs w:val="22"/>
        </w:rPr>
        <w:t>CETIP21</w:t>
      </w:r>
      <w:bookmarkEnd w:id="31"/>
      <w:r w:rsidRPr="00583287">
        <w:rPr>
          <w:rFonts w:ascii="Tahoma" w:hAnsi="Tahoma" w:cs="Tahoma"/>
          <w:sz w:val="22"/>
          <w:szCs w:val="22"/>
        </w:rPr>
        <w:t xml:space="preserve">, administrado e operacionalizado pela B3, sendo as negociações das Debêntures da Primeira Série liquidadas financeiramente na B3 </w:t>
      </w:r>
      <w:r>
        <w:rPr>
          <w:rFonts w:ascii="Tahoma" w:hAnsi="Tahoma" w:cs="Tahoma"/>
          <w:sz w:val="22"/>
          <w:szCs w:val="22"/>
        </w:rPr>
        <w:t xml:space="preserve">e </w:t>
      </w:r>
      <w:r w:rsidRPr="00583287">
        <w:rPr>
          <w:rFonts w:ascii="Tahoma" w:hAnsi="Tahoma" w:cs="Tahoma"/>
          <w:sz w:val="22"/>
          <w:szCs w:val="22"/>
        </w:rPr>
        <w:t>custodiadas eletronicamente na B3.</w:t>
      </w:r>
      <w:bookmarkEnd w:id="30"/>
    </w:p>
    <w:p w14:paraId="5C1378EF" w14:textId="77777777" w:rsidR="00CA763D" w:rsidRPr="00583287" w:rsidRDefault="00CA763D" w:rsidP="00E57F75">
      <w:pPr>
        <w:spacing w:line="320" w:lineRule="atLeast"/>
        <w:ind w:right="-22"/>
        <w:rPr>
          <w:rFonts w:ascii="Tahoma" w:hAnsi="Tahoma" w:cs="Tahoma"/>
          <w:sz w:val="22"/>
          <w:szCs w:val="22"/>
        </w:rPr>
      </w:pPr>
    </w:p>
    <w:p w14:paraId="721344D5"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O período de distribuição das Debêntures da Primeira Série será de</w:t>
      </w:r>
      <w:r w:rsidR="00BB6C8C" w:rsidRPr="00583287">
        <w:rPr>
          <w:rFonts w:ascii="Tahoma" w:hAnsi="Tahoma" w:cs="Tahoma"/>
          <w:sz w:val="22"/>
          <w:szCs w:val="22"/>
        </w:rPr>
        <w:t xml:space="preserve"> até</w:t>
      </w:r>
      <w:r w:rsidRPr="00583287">
        <w:rPr>
          <w:rFonts w:ascii="Tahoma" w:hAnsi="Tahoma" w:cs="Tahoma"/>
          <w:sz w:val="22"/>
          <w:szCs w:val="22"/>
        </w:rPr>
        <w:t xml:space="preserve"> 6 (seis) meses, contados da data de início da Oferta Restrita, podendo ser prorrogado, observadas as disposições e limitações da Instrução CVM 476.</w:t>
      </w:r>
    </w:p>
    <w:p w14:paraId="6844A1AD" w14:textId="77777777" w:rsidR="00CA763D" w:rsidRPr="00583287" w:rsidRDefault="00CA763D" w:rsidP="00E57F75">
      <w:pPr>
        <w:pStyle w:val="PargrafodaLista"/>
        <w:spacing w:line="320" w:lineRule="atLeast"/>
        <w:ind w:left="0"/>
        <w:rPr>
          <w:rFonts w:ascii="Tahoma" w:hAnsi="Tahoma" w:cs="Tahoma"/>
          <w:sz w:val="22"/>
          <w:szCs w:val="22"/>
        </w:rPr>
      </w:pPr>
    </w:p>
    <w:p w14:paraId="2BFB6542"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bookmarkStart w:id="32" w:name="_Ref2792611"/>
      <w:bookmarkStart w:id="33" w:name="_Ref2872145"/>
      <w:r w:rsidRPr="00583287">
        <w:rPr>
          <w:rFonts w:ascii="Tahoma" w:hAnsi="Tahoma" w:cs="Tahoma"/>
          <w:sz w:val="22"/>
          <w:szCs w:val="22"/>
        </w:rPr>
        <w:t xml:space="preserve">As Debêntures da Primeira Série somente poderão ser negociadas nos mercados regulamentados de valores mobiliários depois de </w:t>
      </w:r>
      <w:r w:rsidRPr="00583287">
        <w:rPr>
          <w:rFonts w:ascii="Tahoma" w:hAnsi="Tahoma" w:cs="Tahoma"/>
          <w:b/>
          <w:bCs/>
          <w:sz w:val="22"/>
          <w:szCs w:val="22"/>
        </w:rPr>
        <w:t>(i)</w:t>
      </w:r>
      <w:r w:rsidRPr="00583287">
        <w:rPr>
          <w:rFonts w:ascii="Tahoma" w:hAnsi="Tahoma" w:cs="Tahoma"/>
          <w:sz w:val="22"/>
          <w:szCs w:val="22"/>
        </w:rPr>
        <w:t xml:space="preserve"> decorridos 90 (noventa) dias contados de cada subscrição ou aquisição por </w:t>
      </w:r>
      <w:r>
        <w:rPr>
          <w:rFonts w:ascii="Tahoma" w:hAnsi="Tahoma" w:cs="Tahoma"/>
          <w:sz w:val="22"/>
          <w:szCs w:val="22"/>
        </w:rPr>
        <w:t>“</w:t>
      </w:r>
      <w:r w:rsidRPr="00BE4146">
        <w:rPr>
          <w:rFonts w:ascii="Tahoma" w:hAnsi="Tahoma"/>
          <w:sz w:val="22"/>
          <w:u w:val="single"/>
        </w:rPr>
        <w:t>Investidor Profissional</w:t>
      </w:r>
      <w:r>
        <w:rPr>
          <w:rFonts w:ascii="Tahoma" w:hAnsi="Tahoma" w:cs="Tahoma"/>
          <w:sz w:val="22"/>
          <w:szCs w:val="22"/>
        </w:rPr>
        <w:t>”</w:t>
      </w:r>
      <w:r w:rsidRPr="00583287">
        <w:rPr>
          <w:rFonts w:ascii="Tahoma" w:hAnsi="Tahoma" w:cs="Tahoma"/>
          <w:sz w:val="22"/>
          <w:szCs w:val="22"/>
        </w:rPr>
        <w:t>, conforme disposto nos artigos 13 e 15 da Instrução CVM 476, observado ainda</w:t>
      </w:r>
      <w:r>
        <w:rPr>
          <w:rFonts w:ascii="Tahoma" w:hAnsi="Tahoma" w:cs="Tahoma"/>
          <w:sz w:val="22"/>
          <w:szCs w:val="22"/>
        </w:rPr>
        <w:t>,</w:t>
      </w:r>
      <w:r w:rsidRPr="00583287">
        <w:rPr>
          <w:rFonts w:ascii="Tahoma" w:hAnsi="Tahoma" w:cs="Tahoma"/>
          <w:sz w:val="22"/>
          <w:szCs w:val="22"/>
        </w:rPr>
        <w:t xml:space="preserve"> o disposto no </w:t>
      </w:r>
      <w:bookmarkStart w:id="34" w:name="OLE_LINK59"/>
      <w:bookmarkStart w:id="35" w:name="OLE_LINK60"/>
      <w:r w:rsidRPr="00583287">
        <w:rPr>
          <w:rFonts w:ascii="Tahoma" w:hAnsi="Tahoma" w:cs="Tahoma"/>
          <w:sz w:val="22"/>
          <w:szCs w:val="22"/>
        </w:rPr>
        <w:t xml:space="preserve">§ 1º do artigo 15 </w:t>
      </w:r>
      <w:bookmarkEnd w:id="34"/>
      <w:bookmarkEnd w:id="35"/>
      <w:r w:rsidRPr="00583287">
        <w:rPr>
          <w:rFonts w:ascii="Tahoma" w:hAnsi="Tahoma" w:cs="Tahoma"/>
          <w:sz w:val="22"/>
          <w:szCs w:val="22"/>
        </w:rPr>
        <w:t xml:space="preserve">da Instrução CVM 476, exceto nos casos previstos nos §§ 3º a 6º e 8º do mesmo artigo; e </w:t>
      </w:r>
      <w:r w:rsidRPr="00583287">
        <w:rPr>
          <w:rFonts w:ascii="Tahoma" w:hAnsi="Tahoma" w:cs="Tahoma"/>
          <w:b/>
          <w:bCs/>
          <w:sz w:val="22"/>
          <w:szCs w:val="22"/>
        </w:rPr>
        <w:t>(</w:t>
      </w:r>
      <w:proofErr w:type="spellStart"/>
      <w:r w:rsidRPr="00583287">
        <w:rPr>
          <w:rFonts w:ascii="Tahoma" w:hAnsi="Tahoma" w:cs="Tahoma"/>
          <w:b/>
          <w:bCs/>
          <w:sz w:val="22"/>
          <w:szCs w:val="22"/>
        </w:rPr>
        <w:t>ii</w:t>
      </w:r>
      <w:proofErr w:type="spellEnd"/>
      <w:r w:rsidRPr="00583287">
        <w:rPr>
          <w:rFonts w:ascii="Tahoma" w:hAnsi="Tahoma" w:cs="Tahoma"/>
          <w:b/>
          <w:bCs/>
          <w:sz w:val="22"/>
          <w:szCs w:val="22"/>
        </w:rPr>
        <w:t>)</w:t>
      </w:r>
      <w:r w:rsidRPr="00583287">
        <w:rPr>
          <w:rFonts w:ascii="Tahoma" w:hAnsi="Tahoma" w:cs="Tahoma"/>
          <w:sz w:val="22"/>
          <w:szCs w:val="22"/>
        </w:rPr>
        <w:t xml:space="preserve"> verificado o cumprimento, pela Emissora, de suas obrigações previstas no artigo 17 da Instrução CVM 476, observado que a negociação das Debêntures da Primeira Série deverá sempre respeitar as disposições legais e regulamentares aplicáveis</w:t>
      </w:r>
      <w:r w:rsidRPr="00E85C9F">
        <w:rPr>
          <w:rFonts w:ascii="Tahoma" w:hAnsi="Tahoma" w:cs="Tahoma"/>
          <w:sz w:val="22"/>
          <w:szCs w:val="22"/>
        </w:rPr>
        <w:t>.</w:t>
      </w:r>
      <w:bookmarkStart w:id="36" w:name="_Ref2872115"/>
      <w:bookmarkEnd w:id="32"/>
      <w:bookmarkEnd w:id="33"/>
    </w:p>
    <w:p w14:paraId="66684EAB"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6C81F066" w14:textId="029930AA" w:rsidR="00B32BAE"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37" w:name="_Hlk99714725"/>
      <w:bookmarkEnd w:id="36"/>
      <w:r w:rsidRPr="00583287">
        <w:rPr>
          <w:rFonts w:ascii="Tahoma" w:hAnsi="Tahoma" w:cs="Tahoma"/>
          <w:b/>
          <w:sz w:val="22"/>
          <w:szCs w:val="22"/>
        </w:rPr>
        <w:t xml:space="preserve">Distribuição, Negociação, Custódia Eletrônica e Escrituração das Debêntures da Segunda Série: </w:t>
      </w:r>
      <w:r w:rsidRPr="00583287">
        <w:rPr>
          <w:rFonts w:ascii="Tahoma" w:hAnsi="Tahoma" w:cs="Tahoma"/>
          <w:sz w:val="22"/>
          <w:szCs w:val="22"/>
        </w:rPr>
        <w:t>as Debêntures da Segunda Série serão</w:t>
      </w:r>
      <w:r w:rsidR="00B32BAE">
        <w:rPr>
          <w:rFonts w:ascii="Tahoma" w:hAnsi="Tahoma" w:cs="Tahoma"/>
          <w:sz w:val="22"/>
          <w:szCs w:val="22"/>
        </w:rPr>
        <w:t xml:space="preserve"> depositadas para:</w:t>
      </w:r>
    </w:p>
    <w:p w14:paraId="49ECAA6C" w14:textId="77777777" w:rsidR="00B32BAE" w:rsidRDefault="00B32BAE" w:rsidP="003E63EE">
      <w:pPr>
        <w:pStyle w:val="PargrafodaLista"/>
        <w:autoSpaceDE/>
        <w:autoSpaceDN/>
        <w:adjustRightInd/>
        <w:spacing w:line="320" w:lineRule="atLeast"/>
        <w:ind w:left="0" w:right="-22"/>
        <w:rPr>
          <w:rFonts w:ascii="Tahoma" w:hAnsi="Tahoma" w:cs="Tahoma"/>
          <w:sz w:val="22"/>
          <w:szCs w:val="22"/>
        </w:rPr>
      </w:pPr>
    </w:p>
    <w:p w14:paraId="4FF058D0" w14:textId="7C0FBB81" w:rsidR="00B32BAE" w:rsidRDefault="00B32BAE" w:rsidP="00B32BAE">
      <w:pPr>
        <w:pStyle w:val="PargrafodaLista"/>
        <w:numPr>
          <w:ilvl w:val="0"/>
          <w:numId w:val="79"/>
        </w:numPr>
        <w:spacing w:line="320" w:lineRule="atLeast"/>
        <w:ind w:right="-22"/>
        <w:rPr>
          <w:rFonts w:ascii="Tahoma" w:hAnsi="Tahoma" w:cs="Tahoma"/>
          <w:sz w:val="22"/>
          <w:szCs w:val="22"/>
        </w:rPr>
      </w:pPr>
      <w:r w:rsidRPr="00583287">
        <w:rPr>
          <w:rFonts w:ascii="Tahoma" w:hAnsi="Tahoma" w:cs="Tahoma"/>
          <w:sz w:val="22"/>
          <w:szCs w:val="22"/>
        </w:rPr>
        <w:lastRenderedPageBreak/>
        <w:t xml:space="preserve">distribuição </w:t>
      </w:r>
      <w:r>
        <w:rPr>
          <w:rFonts w:ascii="Tahoma" w:hAnsi="Tahoma" w:cs="Tahoma"/>
          <w:sz w:val="22"/>
          <w:szCs w:val="22"/>
        </w:rPr>
        <w:t>privada</w:t>
      </w:r>
      <w:r w:rsidRPr="00583287">
        <w:rPr>
          <w:rFonts w:ascii="Tahoma" w:hAnsi="Tahoma" w:cs="Tahoma"/>
          <w:sz w:val="22"/>
          <w:szCs w:val="22"/>
        </w:rPr>
        <w:t xml:space="preserve"> por meio do MDA, administrado e operacionalizado pela </w:t>
      </w:r>
      <w:r w:rsidRPr="00583287">
        <w:rPr>
          <w:rFonts w:ascii="Tahoma" w:eastAsia="Times New Roman" w:hAnsi="Tahoma" w:cs="Tahoma"/>
          <w:sz w:val="22"/>
          <w:szCs w:val="22"/>
        </w:rPr>
        <w:t>B3</w:t>
      </w:r>
      <w:r w:rsidRPr="00583287">
        <w:rPr>
          <w:rFonts w:ascii="Tahoma" w:hAnsi="Tahoma" w:cs="Tahoma"/>
          <w:sz w:val="22"/>
          <w:szCs w:val="22"/>
        </w:rPr>
        <w:t>, sendo a distribuição liquidada financeiramente por meio da B3; e</w:t>
      </w:r>
    </w:p>
    <w:p w14:paraId="66B2473C" w14:textId="77777777" w:rsidR="00B32BAE" w:rsidRPr="00583287" w:rsidRDefault="00B32BAE" w:rsidP="003E63EE">
      <w:pPr>
        <w:pStyle w:val="PargrafodaLista"/>
        <w:spacing w:line="320" w:lineRule="atLeast"/>
        <w:ind w:left="1429" w:right="-22"/>
        <w:rPr>
          <w:rFonts w:ascii="Tahoma" w:hAnsi="Tahoma" w:cs="Tahoma"/>
          <w:sz w:val="22"/>
          <w:szCs w:val="22"/>
        </w:rPr>
      </w:pPr>
    </w:p>
    <w:p w14:paraId="605420C7" w14:textId="776E1FA5" w:rsidR="00B32BAE" w:rsidRPr="00A14EE2" w:rsidRDefault="002E45A2" w:rsidP="00B32BAE">
      <w:pPr>
        <w:pStyle w:val="PargrafodaLista"/>
        <w:numPr>
          <w:ilvl w:val="0"/>
          <w:numId w:val="79"/>
        </w:numPr>
        <w:spacing w:line="320" w:lineRule="atLeast"/>
        <w:ind w:right="-22"/>
        <w:rPr>
          <w:rFonts w:ascii="Tahoma" w:hAnsi="Tahoma" w:cs="Tahoma"/>
          <w:sz w:val="22"/>
          <w:szCs w:val="22"/>
        </w:rPr>
      </w:pPr>
      <w:r w:rsidRPr="00A14EE2">
        <w:rPr>
          <w:rFonts w:ascii="Tahoma" w:hAnsi="Tahoma" w:cs="Tahoma"/>
          <w:sz w:val="22"/>
          <w:szCs w:val="22"/>
        </w:rPr>
        <w:t xml:space="preserve">não serão admitidas a </w:t>
      </w:r>
      <w:del w:id="38" w:author="Hugo Mamoru Aoki Hissanaga" w:date="2022-04-07T10:48:00Z">
        <w:r w:rsidRPr="00A14EE2" w:rsidDel="001E3C35">
          <w:rPr>
            <w:rFonts w:ascii="Tahoma" w:hAnsi="Tahoma" w:cs="Tahoma"/>
            <w:sz w:val="22"/>
            <w:szCs w:val="22"/>
          </w:rPr>
          <w:delText xml:space="preserve">distribuição ou </w:delText>
        </w:r>
      </w:del>
      <w:r w:rsidRPr="00A14EE2">
        <w:rPr>
          <w:rFonts w:ascii="Tahoma" w:hAnsi="Tahoma" w:cs="Tahoma"/>
          <w:sz w:val="22"/>
          <w:szCs w:val="22"/>
        </w:rPr>
        <w:t>negociação</w:t>
      </w:r>
      <w:r w:rsidRPr="00235520">
        <w:rPr>
          <w:rFonts w:ascii="Tahoma" w:hAnsi="Tahoma" w:cs="Tahoma"/>
          <w:sz w:val="22"/>
          <w:szCs w:val="22"/>
        </w:rPr>
        <w:t xml:space="preserve"> no mercado secundário</w:t>
      </w:r>
      <w:r w:rsidRPr="003D005D">
        <w:rPr>
          <w:rFonts w:ascii="Tahoma" w:hAnsi="Tahoma" w:cs="Tahoma"/>
          <w:sz w:val="22"/>
          <w:szCs w:val="22"/>
        </w:rPr>
        <w:t>, sem prejuízo de eventual negociação privada entre sociedades do Grupo Colombo</w:t>
      </w:r>
      <w:del w:id="39" w:author="Hugo Mamoru Aoki Hissanaga" w:date="2022-04-07T10:48:00Z">
        <w:r w:rsidRPr="003D005D" w:rsidDel="001E3C35">
          <w:rPr>
            <w:rFonts w:ascii="Tahoma" w:hAnsi="Tahoma" w:cs="Tahoma"/>
            <w:sz w:val="22"/>
            <w:szCs w:val="22"/>
          </w:rPr>
          <w:delText xml:space="preserve"> por meio do CETIP21, administrado e operacionalizad</w:delText>
        </w:r>
        <w:r w:rsidRPr="00A14EE2" w:rsidDel="001E3C35">
          <w:rPr>
            <w:rFonts w:ascii="Tahoma" w:hAnsi="Tahoma" w:cs="Tahoma"/>
            <w:sz w:val="22"/>
            <w:szCs w:val="22"/>
          </w:rPr>
          <w:delText>o pela B3, sendo as negociações das Debêntures da Primeira Série liquidadas financeiramente na B3 e custodiadas eletronicamente na B3</w:delText>
        </w:r>
      </w:del>
      <w:r w:rsidR="00B32BAE" w:rsidRPr="00A14EE2">
        <w:rPr>
          <w:rFonts w:ascii="Tahoma" w:hAnsi="Tahoma" w:cs="Tahoma"/>
          <w:sz w:val="22"/>
          <w:szCs w:val="22"/>
        </w:rPr>
        <w:t>.</w:t>
      </w:r>
    </w:p>
    <w:bookmarkEnd w:id="37"/>
    <w:p w14:paraId="5300C9C1" w14:textId="77777777" w:rsidR="00B32BAE" w:rsidRPr="003E63EE" w:rsidRDefault="00B32BAE" w:rsidP="003E63EE">
      <w:pPr>
        <w:pStyle w:val="PargrafodaLista"/>
        <w:rPr>
          <w:rFonts w:ascii="Tahoma" w:hAnsi="Tahoma" w:cs="Tahoma"/>
          <w:sz w:val="22"/>
          <w:szCs w:val="22"/>
        </w:rPr>
      </w:pPr>
    </w:p>
    <w:p w14:paraId="4E9368E0" w14:textId="77777777" w:rsidR="00CA763D" w:rsidRPr="00583287" w:rsidRDefault="00CA763D" w:rsidP="00E57F75">
      <w:pPr>
        <w:pStyle w:val="PargrafodaLista"/>
        <w:autoSpaceDE/>
        <w:autoSpaceDN/>
        <w:adjustRightInd/>
        <w:spacing w:line="320" w:lineRule="atLeast"/>
        <w:ind w:left="0" w:right="-22"/>
        <w:rPr>
          <w:rFonts w:ascii="Tahoma" w:hAnsi="Tahoma" w:cs="Tahoma"/>
          <w:b/>
          <w:sz w:val="22"/>
          <w:szCs w:val="22"/>
        </w:rPr>
      </w:pPr>
    </w:p>
    <w:p w14:paraId="082B46B3" w14:textId="7A7C3B19" w:rsidR="00CA763D" w:rsidRPr="00583287" w:rsidRDefault="008C7533" w:rsidP="00F33DB7">
      <w:pPr>
        <w:pStyle w:val="PargrafodaLista"/>
        <w:numPr>
          <w:ilvl w:val="2"/>
          <w:numId w:val="61"/>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As Debêntures da Segunda Série serão </w:t>
      </w:r>
      <w:r w:rsidR="00BF2653" w:rsidRPr="00583287">
        <w:rPr>
          <w:rFonts w:ascii="Tahoma" w:hAnsi="Tahoma" w:cs="Tahoma"/>
          <w:sz w:val="22"/>
          <w:szCs w:val="22"/>
        </w:rPr>
        <w:t xml:space="preserve">subscritas e integralizadas </w:t>
      </w:r>
      <w:r w:rsidRPr="00583287">
        <w:rPr>
          <w:rFonts w:ascii="Tahoma" w:hAnsi="Tahoma" w:cs="Tahoma"/>
          <w:sz w:val="22"/>
          <w:szCs w:val="22"/>
        </w:rPr>
        <w:t xml:space="preserve">exclusivamente </w:t>
      </w:r>
      <w:r w:rsidR="001A34CD">
        <w:rPr>
          <w:rFonts w:ascii="Tahoma" w:hAnsi="Tahoma" w:cs="Tahoma"/>
          <w:sz w:val="22"/>
          <w:szCs w:val="22"/>
        </w:rPr>
        <w:t>por sociedade</w:t>
      </w:r>
      <w:r w:rsidR="00ED4E74">
        <w:rPr>
          <w:rFonts w:ascii="Tahoma" w:hAnsi="Tahoma" w:cs="Tahoma"/>
          <w:sz w:val="22"/>
          <w:szCs w:val="22"/>
        </w:rPr>
        <w:t>s</w:t>
      </w:r>
      <w:r w:rsidR="001A34CD">
        <w:rPr>
          <w:rFonts w:ascii="Tahoma" w:hAnsi="Tahoma" w:cs="Tahoma"/>
          <w:sz w:val="22"/>
          <w:szCs w:val="22"/>
        </w:rPr>
        <w:t xml:space="preserve"> do Grupo Colombo</w:t>
      </w:r>
      <w:r w:rsidR="004854CB">
        <w:rPr>
          <w:rFonts w:ascii="Tahoma" w:hAnsi="Tahoma" w:cs="Tahoma"/>
          <w:sz w:val="22"/>
          <w:szCs w:val="22"/>
        </w:rPr>
        <w:t xml:space="preserve">, </w:t>
      </w:r>
      <w:r w:rsidR="00B32BAE">
        <w:rPr>
          <w:rFonts w:ascii="Tahoma" w:hAnsi="Tahoma" w:cs="Tahoma"/>
          <w:sz w:val="22"/>
          <w:szCs w:val="22"/>
        </w:rPr>
        <w:t xml:space="preserve">observados os procedimentos da </w:t>
      </w:r>
      <w:r w:rsidR="004854CB">
        <w:rPr>
          <w:rFonts w:ascii="Tahoma" w:hAnsi="Tahoma" w:cs="Tahoma"/>
          <w:sz w:val="22"/>
          <w:szCs w:val="22"/>
        </w:rPr>
        <w:t>B3,</w:t>
      </w:r>
      <w:r w:rsidR="00137350" w:rsidRPr="00167D79">
        <w:rPr>
          <w:rFonts w:ascii="Tahoma" w:hAnsi="Tahoma" w:cs="Tahoma"/>
          <w:sz w:val="22"/>
          <w:szCs w:val="22"/>
        </w:rPr>
        <w:t xml:space="preserve"> </w:t>
      </w:r>
      <w:r w:rsidRPr="00167D79">
        <w:rPr>
          <w:rFonts w:ascii="Tahoma" w:hAnsi="Tahoma" w:cs="Tahoma"/>
          <w:sz w:val="22"/>
          <w:szCs w:val="22"/>
        </w:rPr>
        <w:t>e não poderão ser negociadas no mercado secundário</w:t>
      </w:r>
      <w:r w:rsidR="00160ED6" w:rsidRPr="00583287">
        <w:rPr>
          <w:rFonts w:ascii="Tahoma" w:hAnsi="Tahoma" w:cs="Tahoma"/>
          <w:sz w:val="22"/>
          <w:szCs w:val="22"/>
        </w:rPr>
        <w:t xml:space="preserve"> ou sob qualquer forma transferidas</w:t>
      </w:r>
      <w:r w:rsidR="00B744EC" w:rsidRPr="00583287">
        <w:rPr>
          <w:rFonts w:ascii="Tahoma" w:hAnsi="Tahoma" w:cs="Tahoma"/>
          <w:sz w:val="22"/>
          <w:szCs w:val="22"/>
        </w:rPr>
        <w:t xml:space="preserve"> e/ou cedidas</w:t>
      </w:r>
      <w:r w:rsidR="00160ED6" w:rsidRPr="00583287">
        <w:rPr>
          <w:rFonts w:ascii="Tahoma" w:hAnsi="Tahoma" w:cs="Tahoma"/>
          <w:sz w:val="22"/>
          <w:szCs w:val="22"/>
        </w:rPr>
        <w:t xml:space="preserve"> a terceiros</w:t>
      </w:r>
      <w:r w:rsidR="00F33DB7">
        <w:rPr>
          <w:rFonts w:ascii="Tahoma" w:hAnsi="Tahoma" w:cs="Tahoma"/>
          <w:sz w:val="22"/>
          <w:szCs w:val="22"/>
        </w:rPr>
        <w:t xml:space="preserve">, exceto entre </w:t>
      </w:r>
      <w:r w:rsidR="001A34CD">
        <w:rPr>
          <w:rFonts w:ascii="Tahoma" w:hAnsi="Tahoma" w:cs="Tahoma"/>
          <w:sz w:val="22"/>
          <w:szCs w:val="22"/>
        </w:rPr>
        <w:t>sociedades d</w:t>
      </w:r>
      <w:r w:rsidR="00F33DB7">
        <w:rPr>
          <w:rFonts w:ascii="Tahoma" w:hAnsi="Tahoma" w:cs="Tahoma"/>
          <w:sz w:val="22"/>
          <w:szCs w:val="22"/>
        </w:rPr>
        <w:t>o Grupo</w:t>
      </w:r>
      <w:r w:rsidR="00474016">
        <w:rPr>
          <w:rFonts w:ascii="Tahoma" w:hAnsi="Tahoma" w:cs="Tahoma"/>
          <w:sz w:val="22"/>
          <w:szCs w:val="22"/>
        </w:rPr>
        <w:t xml:space="preserve"> Colombo</w:t>
      </w:r>
      <w:r w:rsidRPr="00583287">
        <w:rPr>
          <w:rFonts w:ascii="Tahoma" w:hAnsi="Tahoma" w:cs="Tahoma"/>
          <w:sz w:val="22"/>
          <w:szCs w:val="22"/>
        </w:rPr>
        <w:t>.</w:t>
      </w:r>
      <w:r w:rsidR="00343DE5" w:rsidRPr="00583287">
        <w:rPr>
          <w:rFonts w:ascii="Tahoma" w:hAnsi="Tahoma" w:cs="Tahoma"/>
          <w:sz w:val="22"/>
          <w:szCs w:val="22"/>
        </w:rPr>
        <w:t xml:space="preserve"> </w:t>
      </w:r>
      <w:r w:rsidR="0033636B" w:rsidRPr="00583287">
        <w:rPr>
          <w:rFonts w:ascii="Tahoma" w:hAnsi="Tahoma" w:cs="Tahoma"/>
          <w:sz w:val="22"/>
          <w:szCs w:val="22"/>
        </w:rPr>
        <w:t xml:space="preserve"> </w:t>
      </w:r>
    </w:p>
    <w:p w14:paraId="7F43F506" w14:textId="77777777" w:rsidR="00CA763D" w:rsidRPr="00583287" w:rsidRDefault="00CA763D" w:rsidP="00E57F75">
      <w:pPr>
        <w:pStyle w:val="PargrafodaLista"/>
        <w:autoSpaceDE/>
        <w:autoSpaceDN/>
        <w:adjustRightInd/>
        <w:spacing w:line="320" w:lineRule="atLeast"/>
        <w:ind w:left="0" w:right="-22"/>
        <w:rPr>
          <w:rFonts w:ascii="Tahoma" w:hAnsi="Tahoma" w:cs="Tahoma"/>
          <w:b/>
          <w:sz w:val="22"/>
          <w:szCs w:val="22"/>
        </w:rPr>
      </w:pPr>
    </w:p>
    <w:p w14:paraId="6D1BE9A1" w14:textId="2A0C24A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b/>
          <w:sz w:val="22"/>
          <w:szCs w:val="22"/>
        </w:rPr>
        <w:t xml:space="preserve">Agente de Liquidação e </w:t>
      </w:r>
      <w:proofErr w:type="spellStart"/>
      <w:r w:rsidRPr="00583287">
        <w:rPr>
          <w:rFonts w:ascii="Tahoma" w:hAnsi="Tahoma" w:cs="Tahoma"/>
          <w:b/>
          <w:sz w:val="22"/>
          <w:szCs w:val="22"/>
        </w:rPr>
        <w:t>Escriturador</w:t>
      </w:r>
      <w:proofErr w:type="spellEnd"/>
      <w:r w:rsidRPr="00583287">
        <w:rPr>
          <w:rFonts w:ascii="Tahoma" w:hAnsi="Tahoma" w:cs="Tahoma"/>
          <w:b/>
          <w:sz w:val="22"/>
          <w:szCs w:val="22"/>
        </w:rPr>
        <w:t xml:space="preserve">: </w:t>
      </w:r>
      <w:r w:rsidRPr="00583287">
        <w:rPr>
          <w:rFonts w:ascii="Tahoma" w:hAnsi="Tahoma" w:cs="Tahoma"/>
          <w:color w:val="000000" w:themeColor="text1"/>
          <w:sz w:val="22"/>
          <w:szCs w:val="22"/>
        </w:rPr>
        <w:t>a</w:t>
      </w:r>
      <w:r w:rsidRPr="00583287">
        <w:rPr>
          <w:rFonts w:ascii="Tahoma" w:hAnsi="Tahoma" w:cs="Tahoma"/>
          <w:b/>
          <w:sz w:val="22"/>
          <w:szCs w:val="22"/>
        </w:rPr>
        <w:t xml:space="preserve"> </w:t>
      </w:r>
      <w:r w:rsidRPr="00583287">
        <w:rPr>
          <w:rFonts w:ascii="Tahoma" w:hAnsi="Tahoma" w:cs="Tahoma"/>
          <w:b/>
          <w:caps/>
          <w:sz w:val="22"/>
          <w:szCs w:val="22"/>
        </w:rPr>
        <w:t>Oliveira Trust Distribuidora de Títulos e Valores Mobiliários S.A</w:t>
      </w:r>
      <w:r w:rsidRPr="00583287">
        <w:rPr>
          <w:rFonts w:ascii="Tahoma" w:hAnsi="Tahoma" w:cs="Tahoma"/>
          <w:b/>
          <w:sz w:val="22"/>
          <w:szCs w:val="22"/>
        </w:rPr>
        <w:t>.</w:t>
      </w:r>
      <w:r w:rsidRPr="00583287">
        <w:rPr>
          <w:rFonts w:ascii="Tahoma" w:hAnsi="Tahoma" w:cs="Tahoma"/>
          <w:color w:val="000000" w:themeColor="text1"/>
          <w:sz w:val="22"/>
          <w:szCs w:val="22"/>
        </w:rPr>
        <w:t xml:space="preserve">, </w:t>
      </w:r>
      <w:r w:rsidR="00A9727B" w:rsidRPr="00941B45">
        <w:rPr>
          <w:rFonts w:ascii="Tahoma" w:hAnsi="Tahoma" w:cs="Tahoma"/>
          <w:color w:val="000000" w:themeColor="text1"/>
          <w:sz w:val="22"/>
          <w:szCs w:val="22"/>
        </w:rPr>
        <w:t>instituição financeira com sede na Cidade do Rio de Janeiro, Estado do Rio de Janeiro, na Avenida das Américas, nº 3.434, bloco 7, sala 201, CEP 22640-102, inscrita no CNPJ/ME sob o nº 36.113.876/0001-91</w:t>
      </w:r>
      <w:r w:rsidRPr="00583287">
        <w:rPr>
          <w:rFonts w:ascii="Tahoma" w:hAnsi="Tahoma" w:cs="Tahoma"/>
          <w:color w:val="000000" w:themeColor="text1"/>
          <w:sz w:val="22"/>
          <w:szCs w:val="22"/>
        </w:rPr>
        <w:t xml:space="preserve">, atuará como </w:t>
      </w:r>
      <w:r w:rsidR="00CF0B21" w:rsidRPr="00583287">
        <w:rPr>
          <w:rFonts w:ascii="Tahoma" w:hAnsi="Tahoma" w:cs="Tahoma"/>
          <w:color w:val="000000" w:themeColor="text1"/>
          <w:sz w:val="22"/>
          <w:szCs w:val="22"/>
        </w:rPr>
        <w:t>a</w:t>
      </w:r>
      <w:r w:rsidRPr="00583287">
        <w:rPr>
          <w:rFonts w:ascii="Tahoma" w:hAnsi="Tahoma" w:cs="Tahoma"/>
          <w:color w:val="000000" w:themeColor="text1"/>
          <w:sz w:val="22"/>
          <w:szCs w:val="22"/>
        </w:rPr>
        <w:t xml:space="preserve">gente de </w:t>
      </w:r>
      <w:r w:rsidR="00CF0B21" w:rsidRPr="00583287">
        <w:rPr>
          <w:rFonts w:ascii="Tahoma" w:hAnsi="Tahoma" w:cs="Tahoma"/>
          <w:color w:val="000000" w:themeColor="text1"/>
          <w:sz w:val="22"/>
          <w:szCs w:val="22"/>
        </w:rPr>
        <w:t>l</w:t>
      </w:r>
      <w:r w:rsidRPr="00583287">
        <w:rPr>
          <w:rFonts w:ascii="Tahoma" w:hAnsi="Tahoma" w:cs="Tahoma"/>
          <w:color w:val="000000" w:themeColor="text1"/>
          <w:sz w:val="22"/>
          <w:szCs w:val="22"/>
        </w:rPr>
        <w:t xml:space="preserve">iquidação da Emissão e como </w:t>
      </w:r>
      <w:proofErr w:type="spellStart"/>
      <w:r w:rsidR="00CF0B21" w:rsidRPr="00583287">
        <w:rPr>
          <w:rFonts w:ascii="Tahoma" w:hAnsi="Tahoma" w:cs="Tahoma"/>
          <w:color w:val="000000" w:themeColor="text1"/>
          <w:sz w:val="22"/>
          <w:szCs w:val="22"/>
        </w:rPr>
        <w:t>e</w:t>
      </w:r>
      <w:r w:rsidRPr="00583287">
        <w:rPr>
          <w:rFonts w:ascii="Tahoma" w:hAnsi="Tahoma" w:cs="Tahoma"/>
          <w:color w:val="000000" w:themeColor="text1"/>
          <w:sz w:val="22"/>
          <w:szCs w:val="22"/>
        </w:rPr>
        <w:t>scriturador</w:t>
      </w:r>
      <w:proofErr w:type="spellEnd"/>
      <w:r w:rsidRPr="00583287">
        <w:rPr>
          <w:rFonts w:ascii="Tahoma" w:hAnsi="Tahoma" w:cs="Tahoma"/>
          <w:color w:val="000000" w:themeColor="text1"/>
          <w:sz w:val="22"/>
          <w:szCs w:val="22"/>
        </w:rPr>
        <w:t xml:space="preserve"> das Debêntures</w:t>
      </w:r>
      <w:r w:rsidR="00B40E94" w:rsidRPr="00583287">
        <w:rPr>
          <w:rFonts w:ascii="Tahoma" w:hAnsi="Tahoma" w:cs="Tahoma"/>
          <w:color w:val="000000" w:themeColor="text1"/>
          <w:sz w:val="22"/>
          <w:szCs w:val="22"/>
        </w:rPr>
        <w:t xml:space="preserve"> (“</w:t>
      </w:r>
      <w:r w:rsidR="00B40E94" w:rsidRPr="00583287">
        <w:rPr>
          <w:rFonts w:ascii="Tahoma" w:hAnsi="Tahoma" w:cs="Tahoma"/>
          <w:color w:val="000000" w:themeColor="text1"/>
          <w:sz w:val="22"/>
          <w:szCs w:val="22"/>
          <w:u w:val="single"/>
        </w:rPr>
        <w:t>Agente de Liquidação</w:t>
      </w:r>
      <w:r w:rsidR="00B40E94" w:rsidRPr="00583287">
        <w:rPr>
          <w:rFonts w:ascii="Tahoma" w:hAnsi="Tahoma" w:cs="Tahoma"/>
          <w:color w:val="000000" w:themeColor="text1"/>
          <w:sz w:val="22"/>
          <w:szCs w:val="22"/>
        </w:rPr>
        <w:t xml:space="preserve">” </w:t>
      </w:r>
      <w:r w:rsidR="00ED4E74">
        <w:rPr>
          <w:rFonts w:ascii="Tahoma" w:hAnsi="Tahoma" w:cs="Tahoma"/>
          <w:color w:val="000000" w:themeColor="text1"/>
          <w:sz w:val="22"/>
          <w:szCs w:val="22"/>
        </w:rPr>
        <w:t>e</w:t>
      </w:r>
      <w:r w:rsidR="00B40E94" w:rsidRPr="00583287">
        <w:rPr>
          <w:rFonts w:ascii="Tahoma" w:hAnsi="Tahoma" w:cs="Tahoma"/>
          <w:color w:val="000000" w:themeColor="text1"/>
          <w:sz w:val="22"/>
          <w:szCs w:val="22"/>
        </w:rPr>
        <w:t xml:space="preserve"> “</w:t>
      </w:r>
      <w:proofErr w:type="spellStart"/>
      <w:r w:rsidR="00B40E94" w:rsidRPr="00583287">
        <w:rPr>
          <w:rFonts w:ascii="Tahoma" w:hAnsi="Tahoma" w:cs="Tahoma"/>
          <w:color w:val="000000" w:themeColor="text1"/>
          <w:sz w:val="22"/>
          <w:szCs w:val="22"/>
          <w:u w:val="single"/>
        </w:rPr>
        <w:t>Escriturador</w:t>
      </w:r>
      <w:proofErr w:type="spellEnd"/>
      <w:r w:rsidR="00B40E94" w:rsidRPr="00583287">
        <w:rPr>
          <w:rFonts w:ascii="Tahoma" w:hAnsi="Tahoma" w:cs="Tahoma"/>
          <w:color w:val="000000" w:themeColor="text1"/>
          <w:sz w:val="22"/>
          <w:szCs w:val="22"/>
        </w:rPr>
        <w:t xml:space="preserve">”, </w:t>
      </w:r>
      <w:r w:rsidR="00ED4E74" w:rsidRPr="00FC73A6">
        <w:rPr>
          <w:rFonts w:ascii="Tahoma" w:hAnsi="Tahoma"/>
          <w:sz w:val="22"/>
        </w:rPr>
        <w:t xml:space="preserve">respectivamente, </w:t>
      </w:r>
      <w:r w:rsidR="00ED4E74">
        <w:rPr>
          <w:rFonts w:ascii="Tahoma" w:hAnsi="Tahoma" w:cs="Tahoma"/>
          <w:sz w:val="22"/>
          <w:szCs w:val="22"/>
        </w:rPr>
        <w:t xml:space="preserve">cujas definições incluem </w:t>
      </w:r>
      <w:r w:rsidR="00B40E94" w:rsidRPr="00583287">
        <w:rPr>
          <w:rFonts w:ascii="Tahoma" w:hAnsi="Tahoma" w:cs="Tahoma"/>
          <w:sz w:val="22"/>
          <w:szCs w:val="22"/>
        </w:rPr>
        <w:t xml:space="preserve">qualquer outra instituição que venha a suceder o </w:t>
      </w:r>
      <w:r w:rsidR="00ED4E74">
        <w:rPr>
          <w:rFonts w:ascii="Tahoma" w:hAnsi="Tahoma" w:cs="Tahoma"/>
          <w:sz w:val="22"/>
          <w:szCs w:val="22"/>
        </w:rPr>
        <w:t xml:space="preserve">Agente de Liquidação e </w:t>
      </w:r>
      <w:proofErr w:type="spellStart"/>
      <w:r w:rsidR="00B40E94" w:rsidRPr="00583287">
        <w:rPr>
          <w:rFonts w:ascii="Tahoma" w:hAnsi="Tahoma" w:cs="Tahoma"/>
          <w:sz w:val="22"/>
          <w:szCs w:val="22"/>
        </w:rPr>
        <w:t>Escriturador</w:t>
      </w:r>
      <w:proofErr w:type="spellEnd"/>
      <w:r w:rsidR="00B40E94" w:rsidRPr="00583287">
        <w:rPr>
          <w:rFonts w:ascii="Tahoma" w:hAnsi="Tahoma" w:cs="Tahoma"/>
          <w:sz w:val="22"/>
          <w:szCs w:val="22"/>
        </w:rPr>
        <w:t xml:space="preserve"> na prestação dos serviços relativos às Debêntures)</w:t>
      </w:r>
      <w:r w:rsidRPr="00583287">
        <w:rPr>
          <w:rFonts w:ascii="Tahoma" w:hAnsi="Tahoma" w:cs="Tahoma"/>
          <w:color w:val="000000" w:themeColor="text1"/>
          <w:sz w:val="22"/>
          <w:szCs w:val="22"/>
        </w:rPr>
        <w:t>.</w:t>
      </w:r>
      <w:r w:rsidR="00A9727B" w:rsidRPr="00A9727B">
        <w:rPr>
          <w:rFonts w:ascii="Tahoma" w:hAnsi="Tahoma" w:cs="Tahoma"/>
          <w:color w:val="000000" w:themeColor="text1"/>
          <w:sz w:val="22"/>
          <w:szCs w:val="22"/>
        </w:rPr>
        <w:t xml:space="preserve"> </w:t>
      </w:r>
    </w:p>
    <w:p w14:paraId="62DEA877" w14:textId="77777777" w:rsidR="00CA763D" w:rsidRPr="00583287" w:rsidRDefault="00CA763D" w:rsidP="00E57F75">
      <w:pPr>
        <w:spacing w:line="320" w:lineRule="atLeast"/>
        <w:ind w:right="-22"/>
        <w:rPr>
          <w:rFonts w:ascii="Tahoma" w:eastAsia="MS Mincho" w:hAnsi="Tahoma" w:cs="Tahoma"/>
          <w:sz w:val="22"/>
          <w:szCs w:val="22"/>
        </w:rPr>
      </w:pPr>
    </w:p>
    <w:p w14:paraId="12F1DB7D" w14:textId="0CFC343E"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A liquidação financeira </w:t>
      </w:r>
      <w:r w:rsidR="004854CB">
        <w:rPr>
          <w:rFonts w:ascii="Tahoma" w:hAnsi="Tahoma" w:cs="Tahoma"/>
          <w:sz w:val="22"/>
          <w:szCs w:val="22"/>
        </w:rPr>
        <w:t xml:space="preserve">dos eventos de pagamento </w:t>
      </w:r>
      <w:r w:rsidRPr="00583287">
        <w:rPr>
          <w:rFonts w:ascii="Tahoma" w:hAnsi="Tahoma" w:cs="Tahoma"/>
          <w:sz w:val="22"/>
          <w:szCs w:val="22"/>
        </w:rPr>
        <w:t xml:space="preserve">das Debêntures da Primeira Série será feita </w:t>
      </w:r>
      <w:r w:rsidRPr="000C5376">
        <w:rPr>
          <w:rFonts w:ascii="Tahoma" w:hAnsi="Tahoma"/>
          <w:b/>
          <w:sz w:val="22"/>
        </w:rPr>
        <w:t>(i)</w:t>
      </w:r>
      <w:r w:rsidRPr="00583287">
        <w:rPr>
          <w:rFonts w:ascii="Tahoma" w:hAnsi="Tahoma" w:cs="Tahoma"/>
          <w:sz w:val="22"/>
          <w:szCs w:val="22"/>
        </w:rPr>
        <w:t xml:space="preserve"> utilizando-se os procedimentos adotados pela B3, enquanto as Debêntures da Primeira Série estiverem custodiadas eletronicamente na B3, ou </w:t>
      </w:r>
      <w:r w:rsidRPr="000C5376">
        <w:rPr>
          <w:rFonts w:ascii="Tahoma" w:hAnsi="Tahoma"/>
          <w:b/>
          <w:sz w:val="22"/>
        </w:rPr>
        <w:t>(</w:t>
      </w:r>
      <w:proofErr w:type="spellStart"/>
      <w:r w:rsidRPr="000C5376">
        <w:rPr>
          <w:rFonts w:ascii="Tahoma" w:hAnsi="Tahoma"/>
          <w:b/>
          <w:sz w:val="22"/>
        </w:rPr>
        <w:t>ii</w:t>
      </w:r>
      <w:proofErr w:type="spellEnd"/>
      <w:r w:rsidRPr="000C5376">
        <w:rPr>
          <w:rFonts w:ascii="Tahoma" w:hAnsi="Tahoma"/>
          <w:b/>
          <w:sz w:val="22"/>
        </w:rPr>
        <w:t>)</w:t>
      </w:r>
      <w:r w:rsidRPr="00583287">
        <w:rPr>
          <w:rFonts w:ascii="Tahoma" w:hAnsi="Tahoma" w:cs="Tahoma"/>
          <w:sz w:val="22"/>
          <w:szCs w:val="22"/>
        </w:rPr>
        <w:t xml:space="preserve"> na hipótese de as Debêntures da Primeira Série não estarem custodiadas eletronicamente na B3, por meio do </w:t>
      </w:r>
      <w:proofErr w:type="spellStart"/>
      <w:r w:rsidRPr="00583287">
        <w:rPr>
          <w:rFonts w:ascii="Tahoma" w:hAnsi="Tahoma" w:cs="Tahoma"/>
          <w:sz w:val="22"/>
          <w:szCs w:val="22"/>
        </w:rPr>
        <w:t>Escriturador</w:t>
      </w:r>
      <w:proofErr w:type="spellEnd"/>
      <w:r w:rsidRPr="00583287">
        <w:rPr>
          <w:rFonts w:ascii="Tahoma" w:hAnsi="Tahoma" w:cs="Tahoma"/>
          <w:sz w:val="22"/>
          <w:szCs w:val="22"/>
        </w:rPr>
        <w:t xml:space="preserve"> ou, com relação aos pagamentos que não puderem ser realizados por meio do </w:t>
      </w:r>
      <w:proofErr w:type="spellStart"/>
      <w:r w:rsidRPr="00583287">
        <w:rPr>
          <w:rFonts w:ascii="Tahoma" w:hAnsi="Tahoma" w:cs="Tahoma"/>
          <w:sz w:val="22"/>
          <w:szCs w:val="22"/>
        </w:rPr>
        <w:t>Escriturador</w:t>
      </w:r>
      <w:proofErr w:type="spellEnd"/>
      <w:r w:rsidRPr="00583287">
        <w:rPr>
          <w:rFonts w:ascii="Tahoma" w:hAnsi="Tahoma" w:cs="Tahoma"/>
          <w:sz w:val="22"/>
          <w:szCs w:val="22"/>
        </w:rPr>
        <w:t>, por outros mecanismos de transferência de recursos autorizados pelo Banco Central.</w:t>
      </w:r>
      <w:r w:rsidR="0033636B" w:rsidRPr="00583287">
        <w:rPr>
          <w:rFonts w:ascii="Tahoma" w:hAnsi="Tahoma" w:cs="Tahoma"/>
          <w:sz w:val="22"/>
          <w:szCs w:val="22"/>
        </w:rPr>
        <w:t xml:space="preserve"> </w:t>
      </w:r>
    </w:p>
    <w:p w14:paraId="637E005B" w14:textId="77777777" w:rsidR="00CF0B21" w:rsidRPr="00583287" w:rsidRDefault="00CF0B21" w:rsidP="00E57F75">
      <w:pPr>
        <w:pStyle w:val="PargrafodaLista"/>
        <w:autoSpaceDE/>
        <w:autoSpaceDN/>
        <w:adjustRightInd/>
        <w:spacing w:line="320" w:lineRule="atLeast"/>
        <w:ind w:left="0" w:right="-22"/>
        <w:rPr>
          <w:rFonts w:ascii="Tahoma" w:hAnsi="Tahoma" w:cs="Tahoma"/>
          <w:sz w:val="22"/>
          <w:szCs w:val="22"/>
        </w:rPr>
      </w:pPr>
    </w:p>
    <w:p w14:paraId="73E09ADE" w14:textId="1CC90ECD" w:rsidR="00CA763D" w:rsidRPr="00583287" w:rsidRDefault="004854CB"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A liquidação financeira </w:t>
      </w:r>
      <w:r>
        <w:rPr>
          <w:rFonts w:ascii="Tahoma" w:hAnsi="Tahoma" w:cs="Tahoma"/>
          <w:sz w:val="22"/>
          <w:szCs w:val="22"/>
        </w:rPr>
        <w:t xml:space="preserve">dos eventos de pagamento </w:t>
      </w:r>
      <w:r w:rsidRPr="00583287">
        <w:rPr>
          <w:rFonts w:ascii="Tahoma" w:hAnsi="Tahoma" w:cs="Tahoma"/>
          <w:sz w:val="22"/>
          <w:szCs w:val="22"/>
        </w:rPr>
        <w:t xml:space="preserve">das Debêntures da Segunda Série será feita </w:t>
      </w:r>
      <w:r w:rsidRPr="000C5376">
        <w:rPr>
          <w:rFonts w:ascii="Tahoma" w:hAnsi="Tahoma"/>
          <w:b/>
          <w:sz w:val="22"/>
        </w:rPr>
        <w:t>(i)</w:t>
      </w:r>
      <w:r w:rsidRPr="00583287">
        <w:rPr>
          <w:rFonts w:ascii="Tahoma" w:hAnsi="Tahoma" w:cs="Tahoma"/>
          <w:sz w:val="22"/>
          <w:szCs w:val="22"/>
        </w:rPr>
        <w:t xml:space="preserve"> utilizando-se os procedimentos adotados pela B3, enquanto as Debêntures da </w:t>
      </w:r>
      <w:r>
        <w:rPr>
          <w:rFonts w:ascii="Tahoma" w:hAnsi="Tahoma" w:cs="Tahoma"/>
          <w:sz w:val="22"/>
          <w:szCs w:val="22"/>
        </w:rPr>
        <w:t>Segunda</w:t>
      </w:r>
      <w:r w:rsidRPr="00583287">
        <w:rPr>
          <w:rFonts w:ascii="Tahoma" w:hAnsi="Tahoma" w:cs="Tahoma"/>
          <w:sz w:val="22"/>
          <w:szCs w:val="22"/>
        </w:rPr>
        <w:t xml:space="preserve"> Série estiverem custodiadas eletronicamente na B3, ou </w:t>
      </w:r>
      <w:r w:rsidRPr="000C5376">
        <w:rPr>
          <w:rFonts w:ascii="Tahoma" w:hAnsi="Tahoma"/>
          <w:b/>
          <w:sz w:val="22"/>
        </w:rPr>
        <w:t>(</w:t>
      </w:r>
      <w:proofErr w:type="spellStart"/>
      <w:r w:rsidRPr="000C5376">
        <w:rPr>
          <w:rFonts w:ascii="Tahoma" w:hAnsi="Tahoma"/>
          <w:b/>
          <w:sz w:val="22"/>
        </w:rPr>
        <w:t>ii</w:t>
      </w:r>
      <w:proofErr w:type="spellEnd"/>
      <w:r w:rsidRPr="000C5376">
        <w:rPr>
          <w:rFonts w:ascii="Tahoma" w:hAnsi="Tahoma"/>
          <w:b/>
          <w:sz w:val="22"/>
        </w:rPr>
        <w:t>)</w:t>
      </w:r>
      <w:r w:rsidRPr="00583287">
        <w:rPr>
          <w:rFonts w:ascii="Tahoma" w:hAnsi="Tahoma" w:cs="Tahoma"/>
          <w:sz w:val="22"/>
          <w:szCs w:val="22"/>
        </w:rPr>
        <w:t xml:space="preserve"> na hipótese de as Debêntures da </w:t>
      </w:r>
      <w:r>
        <w:rPr>
          <w:rFonts w:ascii="Tahoma" w:hAnsi="Tahoma" w:cs="Tahoma"/>
          <w:sz w:val="22"/>
          <w:szCs w:val="22"/>
        </w:rPr>
        <w:t>Segunda</w:t>
      </w:r>
      <w:r w:rsidRPr="00583287">
        <w:rPr>
          <w:rFonts w:ascii="Tahoma" w:hAnsi="Tahoma" w:cs="Tahoma"/>
          <w:sz w:val="22"/>
          <w:szCs w:val="22"/>
        </w:rPr>
        <w:t xml:space="preserve"> Série não estarem custodiadas eletronicamente na B3, por meio do </w:t>
      </w:r>
      <w:proofErr w:type="spellStart"/>
      <w:r w:rsidRPr="00583287">
        <w:rPr>
          <w:rFonts w:ascii="Tahoma" w:hAnsi="Tahoma" w:cs="Tahoma"/>
          <w:sz w:val="22"/>
          <w:szCs w:val="22"/>
        </w:rPr>
        <w:t>Escriturador</w:t>
      </w:r>
      <w:proofErr w:type="spellEnd"/>
      <w:r w:rsidRPr="00583287">
        <w:rPr>
          <w:rFonts w:ascii="Tahoma" w:hAnsi="Tahoma" w:cs="Tahoma"/>
          <w:sz w:val="22"/>
          <w:szCs w:val="22"/>
        </w:rPr>
        <w:t xml:space="preserve"> ou, com relação aos pagamentos que não puderem ser realizados por meio do </w:t>
      </w:r>
      <w:proofErr w:type="spellStart"/>
      <w:r w:rsidRPr="00583287">
        <w:rPr>
          <w:rFonts w:ascii="Tahoma" w:hAnsi="Tahoma" w:cs="Tahoma"/>
          <w:sz w:val="22"/>
          <w:szCs w:val="22"/>
        </w:rPr>
        <w:lastRenderedPageBreak/>
        <w:t>Escriturador</w:t>
      </w:r>
      <w:proofErr w:type="spellEnd"/>
      <w:r w:rsidRPr="00583287">
        <w:rPr>
          <w:rFonts w:ascii="Tahoma" w:hAnsi="Tahoma" w:cs="Tahoma"/>
          <w:sz w:val="22"/>
          <w:szCs w:val="22"/>
        </w:rPr>
        <w:t>, por outros mecanismos de transferência de recursos autorizados pelo Banco Central.</w:t>
      </w:r>
      <w:r w:rsidR="00EC17BD" w:rsidRPr="00583287">
        <w:rPr>
          <w:rFonts w:ascii="Tahoma" w:hAnsi="Tahoma" w:cs="Tahoma"/>
          <w:sz w:val="22"/>
          <w:szCs w:val="22"/>
        </w:rPr>
        <w:t xml:space="preserve"> </w:t>
      </w:r>
    </w:p>
    <w:p w14:paraId="0AA22180" w14:textId="77777777" w:rsidR="00CA763D" w:rsidRPr="00583287" w:rsidRDefault="00CA763D" w:rsidP="00E57F75">
      <w:pPr>
        <w:spacing w:line="320" w:lineRule="atLeast"/>
        <w:ind w:right="-22"/>
        <w:rPr>
          <w:rFonts w:ascii="Tahoma" w:eastAsia="MS Mincho" w:hAnsi="Tahoma" w:cs="Tahoma"/>
          <w:sz w:val="22"/>
          <w:szCs w:val="22"/>
        </w:rPr>
      </w:pPr>
    </w:p>
    <w:p w14:paraId="08EBDFE1"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40" w:name="_Hlk95893376"/>
      <w:r w:rsidRPr="00583287">
        <w:rPr>
          <w:rFonts w:ascii="Tahoma" w:hAnsi="Tahoma" w:cs="Tahoma"/>
          <w:b/>
          <w:sz w:val="22"/>
          <w:szCs w:val="22"/>
        </w:rPr>
        <w:t xml:space="preserve">Agente Administrativo: </w:t>
      </w:r>
      <w:r w:rsidRPr="00583287">
        <w:rPr>
          <w:rFonts w:ascii="Tahoma" w:hAnsi="Tahoma" w:cs="Tahoma"/>
          <w:color w:val="000000" w:themeColor="text1"/>
          <w:sz w:val="22"/>
          <w:szCs w:val="22"/>
        </w:rPr>
        <w:t>a</w:t>
      </w:r>
      <w:r w:rsidRPr="00583287">
        <w:rPr>
          <w:rFonts w:ascii="Tahoma" w:hAnsi="Tahoma" w:cs="Tahoma"/>
          <w:b/>
          <w:sz w:val="22"/>
          <w:szCs w:val="22"/>
        </w:rPr>
        <w:t xml:space="preserve"> </w:t>
      </w:r>
      <w:r w:rsidR="00CA323C" w:rsidRPr="00583287">
        <w:rPr>
          <w:rFonts w:ascii="Tahoma" w:hAnsi="Tahoma" w:cs="Tahoma"/>
          <w:b/>
          <w:caps/>
          <w:sz w:val="22"/>
          <w:szCs w:val="22"/>
        </w:rPr>
        <w:t>Oliveira Trust Distribuidora de Títulos e Valores Mobiliários S.A</w:t>
      </w:r>
      <w:r w:rsidR="00CA323C" w:rsidRPr="00583287">
        <w:rPr>
          <w:rFonts w:ascii="Tahoma" w:hAnsi="Tahoma" w:cs="Tahoma"/>
          <w:b/>
          <w:sz w:val="22"/>
          <w:szCs w:val="22"/>
        </w:rPr>
        <w:t>.</w:t>
      </w:r>
      <w:r w:rsidRPr="00583287">
        <w:rPr>
          <w:rFonts w:ascii="Tahoma" w:hAnsi="Tahoma" w:cs="Tahoma"/>
          <w:bCs/>
          <w:sz w:val="22"/>
          <w:szCs w:val="22"/>
        </w:rPr>
        <w:t xml:space="preserve">, </w:t>
      </w:r>
      <w:r w:rsidR="00CF0B21" w:rsidRPr="00583287">
        <w:rPr>
          <w:rFonts w:ascii="Tahoma" w:hAnsi="Tahoma" w:cs="Tahoma"/>
          <w:color w:val="000000" w:themeColor="text1"/>
          <w:sz w:val="22"/>
          <w:szCs w:val="22"/>
        </w:rPr>
        <w:t>conforme qualificada no preâmbulo desta Escritura de Emissão</w:t>
      </w:r>
      <w:r w:rsidRPr="00583287">
        <w:rPr>
          <w:rFonts w:ascii="Tahoma" w:hAnsi="Tahoma" w:cs="Tahoma"/>
          <w:sz w:val="22"/>
          <w:szCs w:val="22"/>
        </w:rPr>
        <w:t xml:space="preserve">, </w:t>
      </w:r>
      <w:r w:rsidR="00B40E94" w:rsidRPr="00583287">
        <w:rPr>
          <w:rFonts w:ascii="Tahoma" w:hAnsi="Tahoma" w:cs="Tahoma"/>
          <w:sz w:val="22"/>
          <w:szCs w:val="22"/>
        </w:rPr>
        <w:t>em linha com as disposições da Lei das Sociedades por Ações e atuando em benefício dos interesses dos Debenturistas,</w:t>
      </w:r>
      <w:r w:rsidR="00B40E94" w:rsidRPr="00F33DB7">
        <w:rPr>
          <w:rFonts w:ascii="Tahoma" w:hAnsi="Tahoma"/>
          <w:color w:val="000000" w:themeColor="text1"/>
          <w:sz w:val="22"/>
        </w:rPr>
        <w:t xml:space="preserve"> </w:t>
      </w:r>
      <w:r w:rsidRPr="00583287">
        <w:rPr>
          <w:rFonts w:ascii="Tahoma" w:hAnsi="Tahoma" w:cs="Tahoma"/>
          <w:color w:val="000000" w:themeColor="text1"/>
          <w:sz w:val="22"/>
          <w:szCs w:val="22"/>
        </w:rPr>
        <w:t xml:space="preserve">atuará como </w:t>
      </w:r>
      <w:r w:rsidR="00CF0B21" w:rsidRPr="00583287">
        <w:rPr>
          <w:rFonts w:ascii="Tahoma" w:hAnsi="Tahoma" w:cs="Tahoma"/>
          <w:color w:val="000000" w:themeColor="text1"/>
          <w:sz w:val="22"/>
          <w:szCs w:val="22"/>
        </w:rPr>
        <w:t>a</w:t>
      </w:r>
      <w:r w:rsidRPr="00583287">
        <w:rPr>
          <w:rFonts w:ascii="Tahoma" w:hAnsi="Tahoma" w:cs="Tahoma"/>
          <w:color w:val="000000" w:themeColor="text1"/>
          <w:sz w:val="22"/>
          <w:szCs w:val="22"/>
        </w:rPr>
        <w:t xml:space="preserve">gente </w:t>
      </w:r>
      <w:r w:rsidR="00CF0B21" w:rsidRPr="00583287">
        <w:rPr>
          <w:rFonts w:ascii="Tahoma" w:hAnsi="Tahoma" w:cs="Tahoma"/>
          <w:color w:val="000000" w:themeColor="text1"/>
          <w:sz w:val="22"/>
          <w:szCs w:val="22"/>
        </w:rPr>
        <w:t>a</w:t>
      </w:r>
      <w:r w:rsidRPr="00583287">
        <w:rPr>
          <w:rFonts w:ascii="Tahoma" w:hAnsi="Tahoma" w:cs="Tahoma"/>
          <w:color w:val="000000" w:themeColor="text1"/>
          <w:sz w:val="22"/>
          <w:szCs w:val="22"/>
        </w:rPr>
        <w:t>dministrativo da Emissão, com a finalidade de exercer funções de controle e verificação do cumprimento de determinadas obrigações e condições previstas nesta Escritura de Emissão, devendo, sem prejuízo das suas demais obrigações descritas em outras Cláusulas desta Escritura de Emissão:</w:t>
      </w:r>
      <w:r w:rsidR="00613772" w:rsidRPr="00583287">
        <w:rPr>
          <w:rFonts w:ascii="Tahoma" w:hAnsi="Tahoma" w:cs="Tahoma"/>
          <w:color w:val="000000" w:themeColor="text1"/>
          <w:sz w:val="22"/>
          <w:szCs w:val="22"/>
        </w:rPr>
        <w:t xml:space="preserve"> </w:t>
      </w:r>
      <w:r w:rsidR="00A43236">
        <w:rPr>
          <w:rFonts w:ascii="Tahoma" w:hAnsi="Tahoma" w:cs="Tahoma"/>
          <w:sz w:val="22"/>
          <w:szCs w:val="22"/>
        </w:rPr>
        <w:t xml:space="preserve"> </w:t>
      </w:r>
    </w:p>
    <w:p w14:paraId="5BF86CF0" w14:textId="77777777" w:rsidR="00CA763D" w:rsidRPr="00583287" w:rsidRDefault="00CA763D" w:rsidP="00E57F75">
      <w:pPr>
        <w:pStyle w:val="PargrafodaLista"/>
        <w:autoSpaceDE/>
        <w:autoSpaceDN/>
        <w:adjustRightInd/>
        <w:spacing w:line="320" w:lineRule="atLeast"/>
        <w:ind w:left="1418" w:right="-22"/>
        <w:rPr>
          <w:rFonts w:ascii="Tahoma" w:hAnsi="Tahoma"/>
          <w:b/>
          <w:sz w:val="22"/>
        </w:rPr>
      </w:pPr>
    </w:p>
    <w:p w14:paraId="647827D9" w14:textId="77777777" w:rsidR="00CA763D" w:rsidRPr="00583287" w:rsidRDefault="008C7533" w:rsidP="00E57F75">
      <w:pPr>
        <w:pStyle w:val="PargrafodaLista"/>
        <w:numPr>
          <w:ilvl w:val="0"/>
          <w:numId w:val="35"/>
        </w:numPr>
        <w:autoSpaceDE/>
        <w:autoSpaceDN/>
        <w:adjustRightInd/>
        <w:spacing w:line="320" w:lineRule="atLeast"/>
        <w:ind w:left="1418" w:right="-22" w:hanging="709"/>
        <w:rPr>
          <w:rFonts w:ascii="Tahoma" w:hAnsi="Tahoma" w:cs="Tahoma"/>
          <w:sz w:val="22"/>
          <w:szCs w:val="22"/>
        </w:rPr>
      </w:pPr>
      <w:r w:rsidRPr="00583287">
        <w:rPr>
          <w:rFonts w:ascii="Tahoma" w:hAnsi="Tahoma" w:cs="Tahoma"/>
          <w:bCs/>
          <w:sz w:val="22"/>
          <w:szCs w:val="22"/>
        </w:rPr>
        <w:t xml:space="preserve">validar, na respectiva Data de Oferta, </w:t>
      </w:r>
      <w:r w:rsidR="00B57C7F" w:rsidRPr="00583287">
        <w:rPr>
          <w:rFonts w:ascii="Tahoma" w:hAnsi="Tahoma" w:cs="Tahoma"/>
          <w:bCs/>
          <w:sz w:val="22"/>
          <w:szCs w:val="22"/>
        </w:rPr>
        <w:t>o cumprimento dos Critérios de Elegibilidade em relação aos Direitos Creditórios;</w:t>
      </w:r>
    </w:p>
    <w:p w14:paraId="709DA8EA" w14:textId="77777777" w:rsidR="00CA763D" w:rsidRPr="00583287" w:rsidRDefault="00CA763D" w:rsidP="00E57F75">
      <w:pPr>
        <w:pStyle w:val="PargrafodaLista"/>
        <w:spacing w:line="320" w:lineRule="atLeast"/>
        <w:rPr>
          <w:rFonts w:ascii="Tahoma" w:hAnsi="Tahoma" w:cs="Tahoma"/>
          <w:sz w:val="22"/>
          <w:szCs w:val="22"/>
        </w:rPr>
      </w:pPr>
    </w:p>
    <w:p w14:paraId="6B66073A" w14:textId="77777777" w:rsidR="00CA763D" w:rsidRPr="00583287" w:rsidRDefault="008C7533" w:rsidP="00E57F75">
      <w:pPr>
        <w:pStyle w:val="PargrafodaLista"/>
        <w:numPr>
          <w:ilvl w:val="0"/>
          <w:numId w:val="35"/>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realizar a liquidação física e financeira dos Direitos Creditórios descritos no respectivo Termo de Cessão, observados os procedimentos operacionais da C3, operada pela CIP;</w:t>
      </w:r>
    </w:p>
    <w:p w14:paraId="44301D67" w14:textId="77777777" w:rsidR="00CA763D" w:rsidRPr="00583287" w:rsidRDefault="00CA763D" w:rsidP="00E57F75">
      <w:pPr>
        <w:pStyle w:val="PargrafodaLista"/>
        <w:spacing w:line="320" w:lineRule="atLeast"/>
        <w:rPr>
          <w:rFonts w:ascii="Tahoma" w:hAnsi="Tahoma" w:cs="Tahoma"/>
          <w:sz w:val="22"/>
          <w:szCs w:val="22"/>
        </w:rPr>
      </w:pPr>
    </w:p>
    <w:p w14:paraId="04E4D076" w14:textId="2B00B7ED" w:rsidR="00CA763D" w:rsidRPr="00583287" w:rsidRDefault="008C7533" w:rsidP="00E57F75">
      <w:pPr>
        <w:pStyle w:val="PargrafodaLista"/>
        <w:numPr>
          <w:ilvl w:val="0"/>
          <w:numId w:val="35"/>
        </w:numPr>
        <w:autoSpaceDE/>
        <w:autoSpaceDN/>
        <w:adjustRightInd/>
        <w:spacing w:line="320" w:lineRule="atLeast"/>
        <w:ind w:left="1418" w:right="-22" w:hanging="709"/>
        <w:rPr>
          <w:rFonts w:ascii="Tahoma" w:hAnsi="Tahoma" w:cs="Tahoma"/>
          <w:sz w:val="22"/>
          <w:szCs w:val="22"/>
        </w:rPr>
      </w:pPr>
      <w:r>
        <w:rPr>
          <w:rFonts w:ascii="Tahoma" w:hAnsi="Tahoma" w:cs="Tahoma"/>
          <w:sz w:val="22"/>
          <w:szCs w:val="22"/>
        </w:rPr>
        <w:t>verificar o recebimento</w:t>
      </w:r>
      <w:r w:rsidR="00237704" w:rsidRPr="00583287">
        <w:rPr>
          <w:rFonts w:ascii="Tahoma" w:hAnsi="Tahoma" w:cs="Tahoma"/>
          <w:sz w:val="22"/>
          <w:szCs w:val="22"/>
        </w:rPr>
        <w:t>, na Conta Vinculada</w:t>
      </w:r>
      <w:r>
        <w:rPr>
          <w:rFonts w:ascii="Tahoma" w:hAnsi="Tahoma" w:cs="Tahoma"/>
          <w:sz w:val="22"/>
          <w:szCs w:val="22"/>
        </w:rPr>
        <w:t xml:space="preserve"> dos</w:t>
      </w:r>
      <w:r w:rsidR="00237704" w:rsidRPr="00583287">
        <w:rPr>
          <w:rFonts w:ascii="Tahoma" w:hAnsi="Tahoma" w:cs="Tahoma"/>
          <w:sz w:val="22"/>
          <w:szCs w:val="22"/>
        </w:rPr>
        <w:t xml:space="preserve"> pagamentos referentes aos Direitos Creditórios</w:t>
      </w:r>
      <w:r w:rsidR="000A1153" w:rsidRPr="00583287">
        <w:rPr>
          <w:rFonts w:ascii="Tahoma" w:hAnsi="Tahoma" w:cs="Tahoma"/>
          <w:sz w:val="22"/>
          <w:szCs w:val="22"/>
        </w:rPr>
        <w:t xml:space="preserve"> </w:t>
      </w:r>
      <w:r w:rsidR="0033636B" w:rsidRPr="00583287">
        <w:rPr>
          <w:rFonts w:ascii="Tahoma" w:hAnsi="Tahoma" w:cs="Tahoma"/>
          <w:sz w:val="22"/>
          <w:szCs w:val="22"/>
        </w:rPr>
        <w:t>Vinculados</w:t>
      </w:r>
      <w:r w:rsidR="008740E7">
        <w:rPr>
          <w:rFonts w:ascii="Tahoma" w:hAnsi="Tahoma" w:cs="Tahoma"/>
          <w:sz w:val="22"/>
          <w:szCs w:val="22"/>
        </w:rPr>
        <w:t xml:space="preserve"> repassados pelo INSS</w:t>
      </w:r>
      <w:r w:rsidR="00237704" w:rsidRPr="00583287">
        <w:rPr>
          <w:rFonts w:ascii="Tahoma" w:hAnsi="Tahoma" w:cs="Tahoma"/>
          <w:sz w:val="22"/>
          <w:szCs w:val="22"/>
        </w:rPr>
        <w:t xml:space="preserve"> ou qualquer outra renda relativa aos títulos custodiados</w:t>
      </w:r>
      <w:r w:rsidR="008740E7">
        <w:rPr>
          <w:rFonts w:ascii="Tahoma" w:hAnsi="Tahoma" w:cs="Tahoma"/>
          <w:sz w:val="22"/>
          <w:szCs w:val="22"/>
        </w:rPr>
        <w:t>, depositando</w:t>
      </w:r>
      <w:r w:rsidR="00AD1E6D">
        <w:rPr>
          <w:rFonts w:ascii="Tahoma" w:hAnsi="Tahoma" w:cs="Tahoma"/>
          <w:sz w:val="22"/>
          <w:szCs w:val="22"/>
        </w:rPr>
        <w:t>, após a conciliação,</w:t>
      </w:r>
      <w:r w:rsidR="008740E7">
        <w:rPr>
          <w:rFonts w:ascii="Tahoma" w:hAnsi="Tahoma" w:cs="Tahoma"/>
          <w:sz w:val="22"/>
          <w:szCs w:val="22"/>
        </w:rPr>
        <w:t xml:space="preserve"> os valores recebidos diretamente na Conta Exclusiva, conforme o caso;</w:t>
      </w:r>
      <w:r w:rsidR="000F7327" w:rsidRPr="00BE4146">
        <w:rPr>
          <w:rFonts w:ascii="Tahoma" w:hAnsi="Tahoma"/>
          <w:sz w:val="22"/>
        </w:rPr>
        <w:t xml:space="preserve"> </w:t>
      </w:r>
    </w:p>
    <w:p w14:paraId="591E02C0" w14:textId="77777777" w:rsidR="00CA763D" w:rsidRPr="00583287" w:rsidRDefault="00CA763D" w:rsidP="00E57F75">
      <w:pPr>
        <w:pStyle w:val="PargrafodaLista"/>
        <w:spacing w:line="320" w:lineRule="atLeast"/>
        <w:rPr>
          <w:rFonts w:ascii="Tahoma" w:hAnsi="Tahoma" w:cs="Tahoma"/>
          <w:sz w:val="22"/>
          <w:szCs w:val="22"/>
        </w:rPr>
      </w:pPr>
    </w:p>
    <w:p w14:paraId="6F5C6F51" w14:textId="0E9BAB82" w:rsidR="00CA763D" w:rsidRPr="00583287" w:rsidRDefault="008C7533" w:rsidP="00E57F75">
      <w:pPr>
        <w:pStyle w:val="PargrafodaLista"/>
        <w:numPr>
          <w:ilvl w:val="0"/>
          <w:numId w:val="35"/>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 xml:space="preserve">realizar a conciliação dos valores depositados na Conta Vinculada para posterior transferência, conforme o caso, à Conta Exclusiva ou à </w:t>
      </w:r>
      <w:r w:rsidR="00780BE7" w:rsidRPr="00583287">
        <w:rPr>
          <w:rFonts w:ascii="Tahoma" w:hAnsi="Tahoma" w:cs="Tahoma"/>
          <w:sz w:val="22"/>
          <w:szCs w:val="22"/>
        </w:rPr>
        <w:t>Conta de Livre Movimentação</w:t>
      </w:r>
      <w:r w:rsidRPr="00583287">
        <w:rPr>
          <w:rFonts w:ascii="Tahoma" w:hAnsi="Tahoma" w:cs="Tahoma"/>
          <w:sz w:val="22"/>
          <w:szCs w:val="22"/>
        </w:rPr>
        <w:t xml:space="preserve"> da Cedente,</w:t>
      </w:r>
      <w:r w:rsidR="008740E7">
        <w:rPr>
          <w:rFonts w:ascii="Tahoma" w:hAnsi="Tahoma" w:cs="Tahoma"/>
          <w:sz w:val="22"/>
          <w:szCs w:val="22"/>
        </w:rPr>
        <w:t xml:space="preserve"> conforme o caso,</w:t>
      </w:r>
      <w:r w:rsidRPr="00583287">
        <w:rPr>
          <w:rFonts w:ascii="Tahoma" w:hAnsi="Tahoma" w:cs="Tahoma"/>
          <w:sz w:val="22"/>
          <w:szCs w:val="22"/>
        </w:rPr>
        <w:t xml:space="preserve"> de forma diligente e observados</w:t>
      </w:r>
      <w:r w:rsidR="00187FF6">
        <w:rPr>
          <w:rFonts w:ascii="Tahoma" w:hAnsi="Tahoma" w:cs="Tahoma"/>
          <w:sz w:val="22"/>
          <w:szCs w:val="22"/>
        </w:rPr>
        <w:t>,</w:t>
      </w:r>
      <w:r w:rsidRPr="00583287">
        <w:rPr>
          <w:rFonts w:ascii="Tahoma" w:hAnsi="Tahoma" w:cs="Tahoma"/>
          <w:sz w:val="22"/>
          <w:szCs w:val="22"/>
        </w:rPr>
        <w:t xml:space="preserve"> estritamente os procedimentos previstos no Contrato de </w:t>
      </w:r>
      <w:r w:rsidR="00F37E25" w:rsidRPr="00583287">
        <w:rPr>
          <w:rFonts w:ascii="Tahoma" w:hAnsi="Tahoma" w:cs="Tahoma"/>
          <w:sz w:val="22"/>
          <w:szCs w:val="22"/>
        </w:rPr>
        <w:t xml:space="preserve">Cessão e/ou </w:t>
      </w:r>
      <w:r w:rsidR="00FF4CD7" w:rsidRPr="00583287">
        <w:rPr>
          <w:rFonts w:ascii="Tahoma" w:hAnsi="Tahoma" w:cs="Tahoma"/>
          <w:sz w:val="22"/>
          <w:szCs w:val="22"/>
        </w:rPr>
        <w:t xml:space="preserve">Contrato de </w:t>
      </w:r>
      <w:r w:rsidRPr="00583287">
        <w:rPr>
          <w:rFonts w:ascii="Tahoma" w:hAnsi="Tahoma" w:cs="Tahoma"/>
          <w:sz w:val="22"/>
          <w:szCs w:val="22"/>
        </w:rPr>
        <w:t>Conta Vinculada, mantendo controle informacional sobre o fluxo dos recursos devidos à Emissora</w:t>
      </w:r>
      <w:r w:rsidR="00780BE7" w:rsidRPr="00583287">
        <w:rPr>
          <w:rFonts w:ascii="Tahoma" w:hAnsi="Tahoma" w:cs="Tahoma"/>
          <w:sz w:val="22"/>
          <w:szCs w:val="22"/>
        </w:rPr>
        <w:t xml:space="preserve"> e/ou à Cedente, conforme o caso; </w:t>
      </w:r>
    </w:p>
    <w:bookmarkEnd w:id="40"/>
    <w:p w14:paraId="48276206" w14:textId="77777777" w:rsidR="00CA763D" w:rsidRPr="00583287" w:rsidRDefault="00CA763D" w:rsidP="00CC7512">
      <w:pPr>
        <w:spacing w:line="320" w:lineRule="atLeast"/>
        <w:rPr>
          <w:rFonts w:ascii="Tahoma" w:hAnsi="Tahoma" w:cs="Tahoma"/>
          <w:sz w:val="22"/>
          <w:szCs w:val="22"/>
        </w:rPr>
      </w:pPr>
    </w:p>
    <w:p w14:paraId="29E853BA" w14:textId="77777777" w:rsidR="00CA763D" w:rsidRPr="00583287" w:rsidRDefault="008C7533" w:rsidP="00E57F75">
      <w:pPr>
        <w:pStyle w:val="PargrafodaLista"/>
        <w:numPr>
          <w:ilvl w:val="0"/>
          <w:numId w:val="35"/>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disponibilizar à Emissora</w:t>
      </w:r>
      <w:r w:rsidR="0033636B" w:rsidRPr="00583287">
        <w:rPr>
          <w:rFonts w:ascii="Tahoma" w:hAnsi="Tahoma" w:cs="Tahoma"/>
          <w:sz w:val="22"/>
          <w:szCs w:val="22"/>
        </w:rPr>
        <w:t xml:space="preserve">, </w:t>
      </w:r>
      <w:r w:rsidRPr="00583287">
        <w:rPr>
          <w:rFonts w:ascii="Tahoma" w:hAnsi="Tahoma" w:cs="Tahoma"/>
          <w:sz w:val="22"/>
          <w:szCs w:val="22"/>
        </w:rPr>
        <w:t xml:space="preserve">os parâmetros descritos abaixo </w:t>
      </w:r>
      <w:r w:rsidRPr="000C5376">
        <w:rPr>
          <w:rFonts w:ascii="Tahoma" w:hAnsi="Tahoma"/>
          <w:b/>
          <w:sz w:val="22"/>
        </w:rPr>
        <w:t>(a)</w:t>
      </w:r>
      <w:r w:rsidRPr="00583287">
        <w:rPr>
          <w:rFonts w:ascii="Tahoma" w:hAnsi="Tahoma" w:cs="Tahoma"/>
          <w:sz w:val="22"/>
          <w:szCs w:val="22"/>
        </w:rPr>
        <w:t xml:space="preserve"> até o Dia Útil imediatamente anterior a cada Data de Verificação</w:t>
      </w:r>
      <w:r w:rsidR="00160ED6" w:rsidRPr="00583287">
        <w:rPr>
          <w:rFonts w:ascii="Tahoma" w:hAnsi="Tahoma" w:cs="Tahoma"/>
          <w:sz w:val="22"/>
          <w:szCs w:val="22"/>
        </w:rPr>
        <w:t>;</w:t>
      </w:r>
      <w:r w:rsidRPr="00583287">
        <w:rPr>
          <w:rFonts w:ascii="Tahoma" w:hAnsi="Tahoma" w:cs="Tahoma"/>
          <w:sz w:val="22"/>
          <w:szCs w:val="22"/>
        </w:rPr>
        <w:t xml:space="preserve"> e </w:t>
      </w:r>
      <w:r w:rsidRPr="000C5376">
        <w:rPr>
          <w:rFonts w:ascii="Tahoma" w:hAnsi="Tahoma"/>
          <w:b/>
          <w:sz w:val="22"/>
        </w:rPr>
        <w:t>(b)</w:t>
      </w:r>
      <w:r w:rsidRPr="00583287">
        <w:rPr>
          <w:rFonts w:ascii="Tahoma" w:hAnsi="Tahoma" w:cs="Tahoma"/>
          <w:sz w:val="22"/>
          <w:szCs w:val="22"/>
        </w:rPr>
        <w:t xml:space="preserve"> em qualquer Dia Útil, mediante solicitação da Emissora</w:t>
      </w:r>
      <w:r w:rsidR="0033636B" w:rsidRPr="00583287">
        <w:rPr>
          <w:rFonts w:ascii="Tahoma" w:hAnsi="Tahoma" w:cs="Tahoma"/>
          <w:sz w:val="22"/>
          <w:szCs w:val="22"/>
        </w:rPr>
        <w:t>, conforme o caso</w:t>
      </w:r>
      <w:r w:rsidRPr="00583287">
        <w:rPr>
          <w:rFonts w:ascii="Tahoma" w:hAnsi="Tahoma" w:cs="Tahoma"/>
          <w:sz w:val="22"/>
          <w:szCs w:val="22"/>
        </w:rPr>
        <w:t>:</w:t>
      </w:r>
    </w:p>
    <w:p w14:paraId="50E0CE5A" w14:textId="77777777" w:rsidR="00CA763D" w:rsidRPr="00583287" w:rsidRDefault="00CA763D" w:rsidP="00E57F75">
      <w:pPr>
        <w:pStyle w:val="PargrafodaLista"/>
        <w:spacing w:line="320" w:lineRule="atLeast"/>
        <w:rPr>
          <w:rFonts w:ascii="Tahoma" w:hAnsi="Tahoma" w:cs="Tahoma"/>
          <w:sz w:val="22"/>
          <w:szCs w:val="22"/>
        </w:rPr>
      </w:pPr>
    </w:p>
    <w:p w14:paraId="5B592CFC" w14:textId="77777777" w:rsidR="00CA763D" w:rsidRPr="00583287" w:rsidRDefault="008C7533" w:rsidP="00E57F75">
      <w:pPr>
        <w:pStyle w:val="PargrafodaLista"/>
        <w:numPr>
          <w:ilvl w:val="0"/>
          <w:numId w:val="45"/>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valor </w:t>
      </w:r>
      <w:r w:rsidR="00B40E94" w:rsidRPr="00583287">
        <w:rPr>
          <w:rFonts w:ascii="Tahoma" w:hAnsi="Tahoma" w:cs="Tahoma"/>
          <w:sz w:val="22"/>
          <w:szCs w:val="22"/>
        </w:rPr>
        <w:t xml:space="preserve">de face </w:t>
      </w:r>
      <w:r w:rsidRPr="00583287">
        <w:rPr>
          <w:rFonts w:ascii="Tahoma" w:hAnsi="Tahoma" w:cs="Tahoma"/>
          <w:sz w:val="22"/>
          <w:szCs w:val="22"/>
        </w:rPr>
        <w:t>dos Direitos Creditórios Vinculados;</w:t>
      </w:r>
      <w:r w:rsidR="0003294D" w:rsidRPr="00583287">
        <w:rPr>
          <w:rFonts w:ascii="Tahoma" w:hAnsi="Tahoma" w:cs="Tahoma"/>
          <w:sz w:val="22"/>
          <w:szCs w:val="22"/>
        </w:rPr>
        <w:t xml:space="preserve"> </w:t>
      </w:r>
    </w:p>
    <w:p w14:paraId="071F94AB" w14:textId="77777777" w:rsidR="00CA763D" w:rsidRPr="00583287" w:rsidRDefault="008C7533" w:rsidP="00E57F75">
      <w:pPr>
        <w:pStyle w:val="PargrafodaLista"/>
        <w:numPr>
          <w:ilvl w:val="0"/>
          <w:numId w:val="45"/>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valores presentes dos Direitos Creditórios Vinculados; e</w:t>
      </w:r>
    </w:p>
    <w:p w14:paraId="619724C8" w14:textId="77777777" w:rsidR="00CA763D" w:rsidRPr="00583287" w:rsidRDefault="008C7533" w:rsidP="00E57F75">
      <w:pPr>
        <w:pStyle w:val="PargrafodaLista"/>
        <w:numPr>
          <w:ilvl w:val="0"/>
          <w:numId w:val="45"/>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valores decorrentes do pagamento dos Direitos Creditórios Vinculados.</w:t>
      </w:r>
    </w:p>
    <w:p w14:paraId="7E6B037D" w14:textId="77777777" w:rsidR="00CA763D" w:rsidRPr="00583287" w:rsidRDefault="00CA763D" w:rsidP="00E57F75">
      <w:pPr>
        <w:autoSpaceDE/>
        <w:autoSpaceDN/>
        <w:adjustRightInd/>
        <w:spacing w:line="320" w:lineRule="atLeast"/>
        <w:ind w:right="-22"/>
        <w:rPr>
          <w:rFonts w:ascii="Tahoma" w:hAnsi="Tahoma" w:cs="Tahoma"/>
          <w:sz w:val="22"/>
          <w:szCs w:val="22"/>
        </w:rPr>
      </w:pPr>
    </w:p>
    <w:p w14:paraId="6A71D5C2" w14:textId="0D305CB8" w:rsidR="00CA763D" w:rsidRPr="00583287" w:rsidRDefault="008C7533" w:rsidP="00E57F75">
      <w:pPr>
        <w:pStyle w:val="PargrafodaLista"/>
        <w:numPr>
          <w:ilvl w:val="0"/>
          <w:numId w:val="35"/>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 xml:space="preserve">realizar a verificação dos cálculos e atendimentos aos índices e parâmetros previstos nesta Escritura de Emissão, incluindo, sem limitação, os mecanismos de controle previstos na Cláusula </w:t>
      </w:r>
      <w:r w:rsidR="00F96CA2" w:rsidRPr="00583287">
        <w:rPr>
          <w:rFonts w:ascii="Tahoma" w:hAnsi="Tahoma" w:cs="Tahoma"/>
          <w:sz w:val="22"/>
          <w:szCs w:val="22"/>
        </w:rPr>
        <w:fldChar w:fldCharType="begin"/>
      </w:r>
      <w:r w:rsidR="00F96CA2" w:rsidRPr="00583287">
        <w:rPr>
          <w:rFonts w:ascii="Tahoma" w:hAnsi="Tahoma" w:cs="Tahoma"/>
          <w:sz w:val="22"/>
          <w:szCs w:val="22"/>
        </w:rPr>
        <w:instrText xml:space="preserve"> REF _Ref95142321 \r \h </w:instrText>
      </w:r>
      <w:r w:rsidR="00F96CA2" w:rsidRPr="00583287">
        <w:rPr>
          <w:rFonts w:ascii="Tahoma" w:hAnsi="Tahoma" w:cs="Tahoma"/>
          <w:sz w:val="22"/>
          <w:szCs w:val="22"/>
        </w:rPr>
      </w:r>
      <w:r w:rsidR="00F96CA2" w:rsidRPr="00583287">
        <w:rPr>
          <w:rFonts w:ascii="Tahoma" w:hAnsi="Tahoma" w:cs="Tahoma"/>
          <w:sz w:val="22"/>
          <w:szCs w:val="22"/>
        </w:rPr>
        <w:fldChar w:fldCharType="separate"/>
      </w:r>
      <w:r w:rsidR="001E3BF4">
        <w:rPr>
          <w:rFonts w:ascii="Tahoma" w:hAnsi="Tahoma" w:cs="Tahoma"/>
          <w:sz w:val="22"/>
          <w:szCs w:val="22"/>
        </w:rPr>
        <w:t>3.23</w:t>
      </w:r>
      <w:r w:rsidR="00F96CA2" w:rsidRPr="00583287">
        <w:rPr>
          <w:rFonts w:ascii="Tahoma" w:hAnsi="Tahoma" w:cs="Tahoma"/>
          <w:sz w:val="22"/>
          <w:szCs w:val="22"/>
        </w:rPr>
        <w:fldChar w:fldCharType="end"/>
      </w:r>
      <w:r w:rsidRPr="00583287">
        <w:rPr>
          <w:rFonts w:ascii="Tahoma" w:hAnsi="Tahoma" w:cs="Tahoma"/>
          <w:sz w:val="22"/>
          <w:szCs w:val="22"/>
        </w:rPr>
        <w:t xml:space="preserve"> abaixo.</w:t>
      </w:r>
      <w:r w:rsidR="00B40E94" w:rsidRPr="00583287">
        <w:rPr>
          <w:rFonts w:ascii="Tahoma" w:hAnsi="Tahoma" w:cs="Tahoma"/>
          <w:sz w:val="22"/>
          <w:szCs w:val="22"/>
        </w:rPr>
        <w:t xml:space="preserve"> </w:t>
      </w:r>
      <w:r w:rsidR="001F5D30" w:rsidRPr="00583287">
        <w:rPr>
          <w:rFonts w:ascii="Tahoma" w:hAnsi="Tahoma" w:cs="Tahoma"/>
          <w:sz w:val="22"/>
          <w:szCs w:val="22"/>
        </w:rPr>
        <w:t xml:space="preserve"> </w:t>
      </w:r>
    </w:p>
    <w:p w14:paraId="3D64126C" w14:textId="77777777" w:rsidR="00CA763D" w:rsidRPr="008740E7" w:rsidRDefault="00CA763D" w:rsidP="00BE4146">
      <w:pPr>
        <w:pStyle w:val="PargrafodaLista"/>
        <w:autoSpaceDE/>
        <w:autoSpaceDN/>
        <w:adjustRightInd/>
        <w:spacing w:line="320" w:lineRule="atLeast"/>
        <w:ind w:left="0" w:right="-22"/>
        <w:rPr>
          <w:rFonts w:ascii="Tahoma" w:hAnsi="Tahoma" w:cs="Tahoma"/>
          <w:sz w:val="22"/>
          <w:szCs w:val="22"/>
        </w:rPr>
      </w:pPr>
    </w:p>
    <w:p w14:paraId="43239313" w14:textId="77777777" w:rsidR="00CA763D" w:rsidRPr="00583287" w:rsidRDefault="008C7533" w:rsidP="00E57F75">
      <w:pPr>
        <w:pStyle w:val="Ttulo1"/>
        <w:spacing w:before="0" w:line="320" w:lineRule="atLeast"/>
        <w:ind w:right="-22"/>
        <w:jc w:val="center"/>
        <w:rPr>
          <w:rFonts w:ascii="Tahoma" w:eastAsia="MS Mincho" w:hAnsi="Tahoma" w:cs="Tahoma"/>
          <w:color w:val="auto"/>
          <w:sz w:val="22"/>
          <w:szCs w:val="22"/>
        </w:rPr>
      </w:pPr>
      <w:r w:rsidRPr="00583287">
        <w:rPr>
          <w:rFonts w:ascii="Tahoma" w:eastAsia="MS Mincho" w:hAnsi="Tahoma" w:cs="Tahoma"/>
          <w:color w:val="auto"/>
          <w:sz w:val="22"/>
          <w:szCs w:val="22"/>
        </w:rPr>
        <w:t>CLÁUSULA SEGUNDA</w:t>
      </w:r>
    </w:p>
    <w:p w14:paraId="46CE1193" w14:textId="77777777" w:rsidR="00CA763D" w:rsidRPr="00583287" w:rsidRDefault="008C7533" w:rsidP="00E57F75">
      <w:pPr>
        <w:spacing w:line="320" w:lineRule="atLeast"/>
        <w:ind w:right="-22"/>
        <w:jc w:val="center"/>
        <w:rPr>
          <w:rFonts w:ascii="Tahoma" w:hAnsi="Tahoma" w:cs="Tahoma"/>
          <w:b/>
          <w:sz w:val="22"/>
          <w:szCs w:val="22"/>
        </w:rPr>
      </w:pPr>
      <w:r w:rsidRPr="00583287">
        <w:rPr>
          <w:rFonts w:ascii="Tahoma" w:hAnsi="Tahoma" w:cs="Tahoma"/>
          <w:b/>
          <w:sz w:val="22"/>
          <w:szCs w:val="22"/>
        </w:rPr>
        <w:t>OBJETO SOCIAL DA EMISSORA</w:t>
      </w:r>
    </w:p>
    <w:p w14:paraId="6A850DCA" w14:textId="77777777" w:rsidR="00CA763D" w:rsidRPr="00583287" w:rsidRDefault="00CA763D" w:rsidP="00F33DB7">
      <w:pPr>
        <w:pStyle w:val="PargrafodaLista"/>
        <w:numPr>
          <w:ilvl w:val="0"/>
          <w:numId w:val="30"/>
        </w:numPr>
        <w:tabs>
          <w:tab w:val="clear" w:pos="1418"/>
        </w:tabs>
        <w:autoSpaceDE/>
        <w:autoSpaceDN/>
        <w:adjustRightInd/>
        <w:spacing w:line="320" w:lineRule="atLeast"/>
        <w:ind w:right="-22"/>
        <w:rPr>
          <w:rFonts w:ascii="Tahoma" w:hAnsi="Tahoma" w:cs="Tahoma"/>
          <w:sz w:val="22"/>
          <w:szCs w:val="22"/>
        </w:rPr>
      </w:pPr>
    </w:p>
    <w:p w14:paraId="0D6EF2FA" w14:textId="011000DC" w:rsidR="00CA763D" w:rsidRPr="00583287" w:rsidRDefault="008C7533" w:rsidP="00443CCF">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41" w:name="_Ref497551121"/>
      <w:bookmarkStart w:id="42" w:name="_Hlk95744603"/>
      <w:r w:rsidRPr="00583287">
        <w:rPr>
          <w:rFonts w:ascii="Tahoma" w:hAnsi="Tahoma" w:cs="Tahoma"/>
          <w:sz w:val="22"/>
          <w:szCs w:val="22"/>
        </w:rPr>
        <w:t>De acordo com o artigo </w:t>
      </w:r>
      <w:r w:rsidR="00FC62C1" w:rsidRPr="00583287">
        <w:rPr>
          <w:rFonts w:ascii="Tahoma" w:hAnsi="Tahoma" w:cs="Tahoma"/>
          <w:bCs/>
          <w:smallCaps/>
          <w:sz w:val="22"/>
          <w:szCs w:val="22"/>
        </w:rPr>
        <w:t>III</w:t>
      </w:r>
      <w:r w:rsidR="00FC62C1" w:rsidRPr="00583287">
        <w:rPr>
          <w:rFonts w:ascii="Tahoma" w:hAnsi="Tahoma" w:cs="Tahoma"/>
          <w:sz w:val="22"/>
          <w:szCs w:val="22"/>
        </w:rPr>
        <w:t xml:space="preserve"> </w:t>
      </w:r>
      <w:r w:rsidRPr="00583287">
        <w:rPr>
          <w:rFonts w:ascii="Tahoma" w:hAnsi="Tahoma" w:cs="Tahoma"/>
          <w:sz w:val="22"/>
          <w:szCs w:val="22"/>
        </w:rPr>
        <w:t xml:space="preserve">do Estatuto Social da Emissora, a Emissora tem por objeto social: </w:t>
      </w:r>
      <w:r w:rsidR="00FC62C1" w:rsidRPr="00583287">
        <w:rPr>
          <w:rFonts w:ascii="Tahoma" w:hAnsi="Tahoma" w:cs="Tahoma"/>
          <w:b/>
          <w:sz w:val="22"/>
          <w:szCs w:val="22"/>
        </w:rPr>
        <w:t>(i)</w:t>
      </w:r>
      <w:r w:rsidR="00FC62C1" w:rsidRPr="00583287">
        <w:rPr>
          <w:rFonts w:ascii="Tahoma" w:hAnsi="Tahoma" w:cs="Tahoma"/>
          <w:sz w:val="22"/>
          <w:szCs w:val="22"/>
        </w:rPr>
        <w:t xml:space="preserve"> a aquisição e a securitização de créditos financeiros oriundos de operações ativas praticadas por instituições financeiras e pelas demais entidades pertencentes ao seu conglomerado financeiro, desde que enquadradas nos termos do artigo 1º da Resolução do CMN nº 2.686; </w:t>
      </w:r>
      <w:r w:rsidR="00FC62C1" w:rsidRPr="00583287">
        <w:rPr>
          <w:rFonts w:ascii="Tahoma" w:hAnsi="Tahoma" w:cs="Tahoma"/>
          <w:b/>
          <w:sz w:val="22"/>
          <w:szCs w:val="22"/>
        </w:rPr>
        <w:t>(</w:t>
      </w:r>
      <w:proofErr w:type="spellStart"/>
      <w:r w:rsidR="00FC62C1" w:rsidRPr="00583287">
        <w:rPr>
          <w:rFonts w:ascii="Tahoma" w:hAnsi="Tahoma" w:cs="Tahoma"/>
          <w:b/>
          <w:sz w:val="22"/>
          <w:szCs w:val="22"/>
        </w:rPr>
        <w:t>ii</w:t>
      </w:r>
      <w:proofErr w:type="spellEnd"/>
      <w:r w:rsidR="00FC62C1" w:rsidRPr="00583287">
        <w:rPr>
          <w:rFonts w:ascii="Tahoma" w:hAnsi="Tahoma" w:cs="Tahoma"/>
          <w:b/>
          <w:sz w:val="22"/>
          <w:szCs w:val="22"/>
        </w:rPr>
        <w:t>)</w:t>
      </w:r>
      <w:r w:rsidR="00FC62C1" w:rsidRPr="00583287">
        <w:rPr>
          <w:rFonts w:ascii="Tahoma" w:hAnsi="Tahoma" w:cs="Tahoma"/>
          <w:sz w:val="22"/>
          <w:szCs w:val="22"/>
        </w:rPr>
        <w:t xml:space="preserve"> a emissão e a colocação, privada ou junto aos mercados financeiro e de capitais, de qualquer título ou valor mobiliário compatível com suas atividades, respeitados os trâmites da legislação e da regulamentação aplicáveis; </w:t>
      </w:r>
      <w:r w:rsidR="00FC62C1" w:rsidRPr="00583287">
        <w:rPr>
          <w:rFonts w:ascii="Tahoma" w:hAnsi="Tahoma" w:cs="Tahoma"/>
          <w:b/>
          <w:sz w:val="22"/>
          <w:szCs w:val="22"/>
        </w:rPr>
        <w:t>(</w:t>
      </w:r>
      <w:proofErr w:type="spellStart"/>
      <w:r w:rsidR="00FC62C1" w:rsidRPr="00583287">
        <w:rPr>
          <w:rFonts w:ascii="Tahoma" w:hAnsi="Tahoma" w:cs="Tahoma"/>
          <w:b/>
          <w:sz w:val="22"/>
          <w:szCs w:val="22"/>
        </w:rPr>
        <w:t>iii</w:t>
      </w:r>
      <w:proofErr w:type="spellEnd"/>
      <w:r w:rsidR="00FC62C1" w:rsidRPr="00583287">
        <w:rPr>
          <w:rFonts w:ascii="Tahoma" w:hAnsi="Tahoma" w:cs="Tahoma"/>
          <w:b/>
          <w:sz w:val="22"/>
          <w:szCs w:val="22"/>
        </w:rPr>
        <w:t>)</w:t>
      </w:r>
      <w:r w:rsidR="00FC62C1" w:rsidRPr="00583287">
        <w:rPr>
          <w:rFonts w:ascii="Tahoma" w:hAnsi="Tahoma" w:cs="Tahoma"/>
          <w:sz w:val="22"/>
          <w:szCs w:val="22"/>
        </w:rPr>
        <w:t xml:space="preserve"> a realização de negócios e a prestação de serviços relacionados às operações de securitização de créditos supracitadas; </w:t>
      </w:r>
      <w:r w:rsidR="00FC62C1" w:rsidRPr="00583287">
        <w:rPr>
          <w:rFonts w:ascii="Tahoma" w:hAnsi="Tahoma" w:cs="Tahoma"/>
          <w:b/>
          <w:sz w:val="22"/>
          <w:szCs w:val="22"/>
        </w:rPr>
        <w:t>(</w:t>
      </w:r>
      <w:proofErr w:type="spellStart"/>
      <w:r w:rsidR="00FC62C1" w:rsidRPr="00583287">
        <w:rPr>
          <w:rFonts w:ascii="Tahoma" w:hAnsi="Tahoma" w:cs="Tahoma"/>
          <w:b/>
          <w:sz w:val="22"/>
          <w:szCs w:val="22"/>
        </w:rPr>
        <w:t>iv</w:t>
      </w:r>
      <w:proofErr w:type="spellEnd"/>
      <w:r w:rsidR="00FC62C1" w:rsidRPr="00583287">
        <w:rPr>
          <w:rFonts w:ascii="Tahoma" w:hAnsi="Tahoma" w:cs="Tahoma"/>
          <w:b/>
          <w:sz w:val="22"/>
          <w:szCs w:val="22"/>
        </w:rPr>
        <w:t>)</w:t>
      </w:r>
      <w:r w:rsidR="00FC62C1" w:rsidRPr="00583287">
        <w:rPr>
          <w:rFonts w:ascii="Tahoma" w:hAnsi="Tahoma" w:cs="Tahoma"/>
          <w:sz w:val="22"/>
          <w:szCs w:val="22"/>
        </w:rPr>
        <w:t xml:space="preserve"> e a realização de operações de </w:t>
      </w:r>
      <w:r w:rsidR="00FC62C1" w:rsidRPr="00FC73A6">
        <w:rPr>
          <w:rFonts w:ascii="Tahoma" w:hAnsi="Tahoma"/>
          <w:i/>
          <w:iCs/>
          <w:sz w:val="22"/>
        </w:rPr>
        <w:t>hedge</w:t>
      </w:r>
      <w:r w:rsidR="00FC62C1" w:rsidRPr="00583287">
        <w:rPr>
          <w:rFonts w:ascii="Tahoma" w:hAnsi="Tahoma" w:cs="Tahoma"/>
          <w:sz w:val="22"/>
          <w:szCs w:val="22"/>
        </w:rPr>
        <w:t xml:space="preserve"> em mercados derivativos visando à cobertura de riscos na sua carteira de créditos.</w:t>
      </w:r>
      <w:r w:rsidR="00FC62C1" w:rsidRPr="00583287">
        <w:rPr>
          <w:rFonts w:ascii="Tahoma" w:hAnsi="Tahoma" w:cs="Tahoma"/>
          <w:bCs/>
          <w:smallCaps/>
          <w:sz w:val="22"/>
          <w:szCs w:val="22"/>
        </w:rPr>
        <w:t xml:space="preserve"> </w:t>
      </w:r>
      <w:bookmarkEnd w:id="41"/>
    </w:p>
    <w:bookmarkEnd w:id="42"/>
    <w:p w14:paraId="746C0635" w14:textId="77777777" w:rsidR="00CA763D" w:rsidRPr="00583287" w:rsidRDefault="00CA763D" w:rsidP="00E57F75">
      <w:pPr>
        <w:spacing w:line="320" w:lineRule="atLeast"/>
        <w:ind w:right="-22"/>
        <w:rPr>
          <w:rFonts w:ascii="Tahoma" w:eastAsia="MS Mincho" w:hAnsi="Tahoma" w:cs="Tahoma"/>
          <w:sz w:val="22"/>
          <w:szCs w:val="22"/>
        </w:rPr>
      </w:pPr>
    </w:p>
    <w:p w14:paraId="6F371198" w14:textId="77777777" w:rsidR="00CA763D" w:rsidRPr="00583287" w:rsidRDefault="008C7533" w:rsidP="00E57F75">
      <w:pPr>
        <w:pStyle w:val="Ttulo1"/>
        <w:spacing w:before="0" w:line="320" w:lineRule="atLeast"/>
        <w:ind w:right="-22"/>
        <w:jc w:val="center"/>
        <w:rPr>
          <w:rFonts w:ascii="Tahoma" w:eastAsia="MS Mincho" w:hAnsi="Tahoma" w:cs="Tahoma"/>
          <w:color w:val="auto"/>
          <w:sz w:val="22"/>
          <w:szCs w:val="22"/>
        </w:rPr>
      </w:pPr>
      <w:bookmarkStart w:id="43" w:name="_DV_M44"/>
      <w:bookmarkEnd w:id="43"/>
      <w:r w:rsidRPr="00583287">
        <w:rPr>
          <w:rFonts w:ascii="Tahoma" w:eastAsia="MS Mincho" w:hAnsi="Tahoma" w:cs="Tahoma"/>
          <w:color w:val="auto"/>
          <w:sz w:val="22"/>
          <w:szCs w:val="22"/>
        </w:rPr>
        <w:t>CLÁUSULA TERCEIRA</w:t>
      </w:r>
      <w:bookmarkStart w:id="44" w:name="_DV_M45"/>
      <w:bookmarkEnd w:id="44"/>
    </w:p>
    <w:p w14:paraId="2EAAD541" w14:textId="77777777" w:rsidR="00CA763D" w:rsidRPr="00583287" w:rsidRDefault="008C7533" w:rsidP="00E57F75">
      <w:pPr>
        <w:keepNext/>
        <w:spacing w:line="320" w:lineRule="atLeast"/>
        <w:ind w:right="-22"/>
        <w:jc w:val="center"/>
        <w:rPr>
          <w:rFonts w:ascii="Tahoma" w:eastAsia="MS Mincho" w:hAnsi="Tahoma" w:cs="Tahoma"/>
          <w:b/>
          <w:sz w:val="22"/>
          <w:szCs w:val="22"/>
        </w:rPr>
      </w:pPr>
      <w:r w:rsidRPr="00583287">
        <w:rPr>
          <w:rFonts w:ascii="Tahoma" w:eastAsia="MS Mincho" w:hAnsi="Tahoma" w:cs="Tahoma"/>
          <w:b/>
          <w:sz w:val="22"/>
          <w:szCs w:val="22"/>
        </w:rPr>
        <w:t>CARACTERÍSTICAS DA EMISSÃO E DAS DEBÊNTURES</w:t>
      </w:r>
    </w:p>
    <w:p w14:paraId="6AC3DAC7" w14:textId="77777777" w:rsidR="00CA763D" w:rsidRPr="00583287" w:rsidRDefault="00CA763D" w:rsidP="00F33DB7">
      <w:pPr>
        <w:pStyle w:val="PargrafodaLista"/>
        <w:numPr>
          <w:ilvl w:val="0"/>
          <w:numId w:val="30"/>
        </w:numPr>
        <w:tabs>
          <w:tab w:val="clear" w:pos="1418"/>
        </w:tabs>
        <w:autoSpaceDE/>
        <w:autoSpaceDN/>
        <w:adjustRightInd/>
        <w:spacing w:line="320" w:lineRule="atLeast"/>
        <w:ind w:right="-22"/>
        <w:rPr>
          <w:rFonts w:ascii="Tahoma" w:hAnsi="Tahoma" w:cs="Tahoma"/>
          <w:sz w:val="22"/>
          <w:szCs w:val="22"/>
        </w:rPr>
      </w:pPr>
    </w:p>
    <w:p w14:paraId="76ACFF06"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45" w:name="_DV_M46"/>
      <w:bookmarkEnd w:id="45"/>
      <w:r w:rsidRPr="00583287">
        <w:rPr>
          <w:rFonts w:ascii="Tahoma" w:hAnsi="Tahoma" w:cs="Tahoma"/>
          <w:b/>
          <w:sz w:val="22"/>
          <w:szCs w:val="22"/>
        </w:rPr>
        <w:t>Número da Emissão</w:t>
      </w:r>
      <w:bookmarkStart w:id="46" w:name="_DV_M71"/>
      <w:bookmarkEnd w:id="46"/>
      <w:r w:rsidRPr="00583287">
        <w:rPr>
          <w:rFonts w:ascii="Tahoma" w:hAnsi="Tahoma" w:cs="Tahoma"/>
          <w:b/>
          <w:sz w:val="22"/>
          <w:szCs w:val="22"/>
        </w:rPr>
        <w:t xml:space="preserve">: </w:t>
      </w:r>
      <w:r w:rsidRPr="00583287">
        <w:rPr>
          <w:rFonts w:ascii="Tahoma" w:hAnsi="Tahoma" w:cs="Tahoma"/>
          <w:bCs/>
          <w:sz w:val="22"/>
          <w:szCs w:val="22"/>
        </w:rPr>
        <w:t>a</w:t>
      </w:r>
      <w:r w:rsidRPr="00583287">
        <w:rPr>
          <w:rFonts w:ascii="Tahoma" w:hAnsi="Tahoma" w:cs="Tahoma"/>
          <w:sz w:val="22"/>
          <w:szCs w:val="22"/>
        </w:rPr>
        <w:t xml:space="preserve"> presente Emissão constitui a 1ª (primeira) emissão de debêntures da Emissora.</w:t>
      </w:r>
    </w:p>
    <w:p w14:paraId="65C0773F"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23ABA5A6" w14:textId="32539F6B" w:rsidR="00CA763D" w:rsidRDefault="008C7533" w:rsidP="00CC7512">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47" w:name="_Ref95145500"/>
      <w:r w:rsidRPr="00583287">
        <w:rPr>
          <w:rFonts w:ascii="Tahoma" w:hAnsi="Tahoma" w:cs="Tahoma"/>
          <w:b/>
          <w:sz w:val="22"/>
          <w:szCs w:val="22"/>
        </w:rPr>
        <w:t>Data de Emissão</w:t>
      </w:r>
      <w:r w:rsidR="008D01DC">
        <w:rPr>
          <w:rFonts w:ascii="Tahoma" w:hAnsi="Tahoma" w:cs="Tahoma"/>
          <w:b/>
          <w:sz w:val="22"/>
          <w:szCs w:val="22"/>
        </w:rPr>
        <w:t xml:space="preserve"> das Debêntures da Primeira Série</w:t>
      </w:r>
      <w:r w:rsidRPr="00583287">
        <w:rPr>
          <w:rFonts w:ascii="Tahoma" w:hAnsi="Tahoma" w:cs="Tahoma"/>
          <w:sz w:val="22"/>
          <w:szCs w:val="22"/>
        </w:rPr>
        <w:t xml:space="preserve">: para todos os fins e efeitos </w:t>
      </w:r>
      <w:r w:rsidRPr="00805052">
        <w:rPr>
          <w:rFonts w:ascii="Tahoma" w:hAnsi="Tahoma" w:cs="Tahoma"/>
          <w:sz w:val="22"/>
          <w:szCs w:val="22"/>
        </w:rPr>
        <w:t xml:space="preserve">legais, a </w:t>
      </w:r>
      <w:r w:rsidR="001A34CD" w:rsidRPr="007B5A72">
        <w:rPr>
          <w:rFonts w:ascii="Tahoma" w:hAnsi="Tahoma"/>
          <w:sz w:val="22"/>
        </w:rPr>
        <w:t>d</w:t>
      </w:r>
      <w:r w:rsidRPr="001A34CD">
        <w:rPr>
          <w:rFonts w:ascii="Tahoma" w:hAnsi="Tahoma"/>
          <w:sz w:val="22"/>
        </w:rPr>
        <w:t xml:space="preserve">ata de </w:t>
      </w:r>
      <w:r w:rsidR="001A34CD" w:rsidRPr="007B5A72">
        <w:rPr>
          <w:rFonts w:ascii="Tahoma" w:hAnsi="Tahoma"/>
          <w:sz w:val="22"/>
        </w:rPr>
        <w:t>e</w:t>
      </w:r>
      <w:r w:rsidRPr="001A34CD">
        <w:rPr>
          <w:rFonts w:ascii="Tahoma" w:hAnsi="Tahoma"/>
          <w:sz w:val="22"/>
        </w:rPr>
        <w:t>missão</w:t>
      </w:r>
      <w:r w:rsidRPr="00805052">
        <w:rPr>
          <w:rFonts w:ascii="Tahoma" w:hAnsi="Tahoma" w:cs="Tahoma"/>
          <w:sz w:val="22"/>
          <w:szCs w:val="22"/>
        </w:rPr>
        <w:t xml:space="preserve"> das Debêntures</w:t>
      </w:r>
      <w:r w:rsidRPr="00583287">
        <w:rPr>
          <w:rFonts w:ascii="Tahoma" w:hAnsi="Tahoma" w:cs="Tahoma"/>
          <w:sz w:val="22"/>
          <w:szCs w:val="22"/>
        </w:rPr>
        <w:t xml:space="preserve"> </w:t>
      </w:r>
      <w:r w:rsidR="001A34CD">
        <w:rPr>
          <w:rFonts w:ascii="Tahoma" w:hAnsi="Tahoma" w:cs="Tahoma"/>
          <w:sz w:val="22"/>
          <w:szCs w:val="22"/>
        </w:rPr>
        <w:t>da Primeira Série</w:t>
      </w:r>
      <w:r w:rsidR="003A2210">
        <w:rPr>
          <w:rFonts w:ascii="Tahoma" w:hAnsi="Tahoma" w:cs="Tahoma"/>
          <w:sz w:val="22"/>
          <w:szCs w:val="22"/>
        </w:rPr>
        <w:t>,</w:t>
      </w:r>
      <w:r w:rsidR="001A34CD">
        <w:rPr>
          <w:rFonts w:ascii="Tahoma" w:hAnsi="Tahoma" w:cs="Tahoma"/>
          <w:sz w:val="22"/>
          <w:szCs w:val="22"/>
        </w:rPr>
        <w:t xml:space="preserve"> </w:t>
      </w:r>
      <w:r w:rsidRPr="00583287">
        <w:rPr>
          <w:rFonts w:ascii="Tahoma" w:hAnsi="Tahoma" w:cs="Tahoma"/>
          <w:sz w:val="22"/>
          <w:szCs w:val="22"/>
        </w:rPr>
        <w:t>será o dia</w:t>
      </w:r>
      <w:r w:rsidR="008740E7" w:rsidRPr="00BE4146">
        <w:rPr>
          <w:rFonts w:ascii="Tahoma" w:hAnsi="Tahoma"/>
          <w:smallCaps/>
          <w:sz w:val="22"/>
        </w:rPr>
        <w:t xml:space="preserve"> </w:t>
      </w:r>
      <w:r w:rsidR="00083C18">
        <w:rPr>
          <w:rFonts w:ascii="Tahoma" w:hAnsi="Tahoma" w:cs="Tahoma"/>
          <w:bCs/>
          <w:smallCaps/>
          <w:sz w:val="22"/>
          <w:szCs w:val="22"/>
        </w:rPr>
        <w:t>19</w:t>
      </w:r>
      <w:r w:rsidRPr="00583287">
        <w:rPr>
          <w:rFonts w:ascii="Tahoma" w:hAnsi="Tahoma" w:cs="Tahoma"/>
          <w:sz w:val="22"/>
          <w:szCs w:val="22"/>
        </w:rPr>
        <w:t xml:space="preserve"> de</w:t>
      </w:r>
      <w:r w:rsidR="008740E7">
        <w:rPr>
          <w:rFonts w:ascii="Tahoma" w:hAnsi="Tahoma" w:cs="Tahoma"/>
          <w:sz w:val="22"/>
          <w:szCs w:val="22"/>
        </w:rPr>
        <w:t xml:space="preserve"> </w:t>
      </w:r>
      <w:r w:rsidR="00805052">
        <w:rPr>
          <w:rFonts w:ascii="Tahoma" w:hAnsi="Tahoma" w:cs="Tahoma"/>
          <w:sz w:val="22"/>
          <w:szCs w:val="22"/>
        </w:rPr>
        <w:t>abril</w:t>
      </w:r>
      <w:r w:rsidR="00805052" w:rsidRPr="00583287">
        <w:rPr>
          <w:rFonts w:ascii="Tahoma" w:hAnsi="Tahoma" w:cs="Tahoma"/>
          <w:sz w:val="22"/>
          <w:szCs w:val="22"/>
        </w:rPr>
        <w:t xml:space="preserve"> </w:t>
      </w:r>
      <w:r w:rsidRPr="00583287">
        <w:rPr>
          <w:rFonts w:ascii="Tahoma" w:hAnsi="Tahoma" w:cs="Tahoma"/>
          <w:sz w:val="22"/>
          <w:szCs w:val="22"/>
        </w:rPr>
        <w:t xml:space="preserve">de </w:t>
      </w:r>
      <w:r w:rsidR="00CE06CA" w:rsidRPr="00583287">
        <w:rPr>
          <w:rFonts w:ascii="Tahoma" w:hAnsi="Tahoma" w:cs="Tahoma"/>
          <w:sz w:val="22"/>
          <w:szCs w:val="22"/>
        </w:rPr>
        <w:t>2022</w:t>
      </w:r>
      <w:r w:rsidR="001A34CD">
        <w:rPr>
          <w:rFonts w:ascii="Tahoma" w:hAnsi="Tahoma" w:cs="Tahoma"/>
          <w:sz w:val="22"/>
          <w:szCs w:val="22"/>
        </w:rPr>
        <w:t xml:space="preserve"> (“</w:t>
      </w:r>
      <w:r w:rsidR="001A34CD">
        <w:rPr>
          <w:rFonts w:ascii="Tahoma" w:hAnsi="Tahoma" w:cs="Tahoma"/>
          <w:sz w:val="22"/>
          <w:szCs w:val="22"/>
          <w:u w:val="single"/>
        </w:rPr>
        <w:t>Data de Emissão</w:t>
      </w:r>
      <w:r w:rsidR="001A34CD">
        <w:rPr>
          <w:rFonts w:ascii="Tahoma" w:hAnsi="Tahoma" w:cs="Tahoma"/>
          <w:sz w:val="22"/>
          <w:szCs w:val="22"/>
        </w:rPr>
        <w:t>”)</w:t>
      </w:r>
      <w:r w:rsidRPr="00583287">
        <w:rPr>
          <w:rFonts w:ascii="Tahoma" w:hAnsi="Tahoma" w:cs="Tahoma"/>
          <w:sz w:val="22"/>
          <w:szCs w:val="22"/>
        </w:rPr>
        <w:t>.</w:t>
      </w:r>
      <w:bookmarkEnd w:id="47"/>
      <w:r w:rsidRPr="00FC73A6">
        <w:rPr>
          <w:rFonts w:ascii="Tahoma" w:hAnsi="Tahoma"/>
          <w:sz w:val="22"/>
        </w:rPr>
        <w:t xml:space="preserve"> </w:t>
      </w:r>
    </w:p>
    <w:p w14:paraId="0AFE8B27" w14:textId="77777777" w:rsidR="008D01DC" w:rsidRPr="00F33DB7" w:rsidRDefault="008D01DC" w:rsidP="00F33DB7">
      <w:pPr>
        <w:pStyle w:val="PargrafodaLista"/>
        <w:rPr>
          <w:rFonts w:ascii="Tahoma" w:hAnsi="Tahoma" w:cs="Tahoma"/>
          <w:sz w:val="22"/>
          <w:szCs w:val="22"/>
        </w:rPr>
      </w:pPr>
    </w:p>
    <w:p w14:paraId="622D1355" w14:textId="05561D8A" w:rsidR="008D01DC" w:rsidRPr="008D01DC"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48" w:name="_Ref97828712"/>
      <w:r w:rsidRPr="00583287">
        <w:rPr>
          <w:rFonts w:ascii="Tahoma" w:hAnsi="Tahoma" w:cs="Tahoma"/>
          <w:b/>
          <w:sz w:val="22"/>
          <w:szCs w:val="22"/>
        </w:rPr>
        <w:t>Data de Emissão</w:t>
      </w:r>
      <w:r>
        <w:rPr>
          <w:rFonts w:ascii="Tahoma" w:hAnsi="Tahoma" w:cs="Tahoma"/>
          <w:b/>
          <w:sz w:val="22"/>
          <w:szCs w:val="22"/>
        </w:rPr>
        <w:t xml:space="preserve"> das Debêntures da Segunda Série</w:t>
      </w:r>
      <w:r w:rsidRPr="00583287">
        <w:rPr>
          <w:rFonts w:ascii="Tahoma" w:hAnsi="Tahoma" w:cs="Tahoma"/>
          <w:sz w:val="22"/>
          <w:szCs w:val="22"/>
        </w:rPr>
        <w:t>: para todos os fins e efeitos legais, a</w:t>
      </w:r>
      <w:r w:rsidR="001A34CD">
        <w:rPr>
          <w:rFonts w:ascii="Tahoma" w:hAnsi="Tahoma" w:cs="Tahoma"/>
          <w:sz w:val="22"/>
          <w:szCs w:val="22"/>
        </w:rPr>
        <w:t xml:space="preserve"> data de emissão das </w:t>
      </w:r>
      <w:r w:rsidRPr="00583287">
        <w:rPr>
          <w:rFonts w:ascii="Tahoma" w:hAnsi="Tahoma" w:cs="Tahoma"/>
          <w:sz w:val="22"/>
          <w:szCs w:val="22"/>
        </w:rPr>
        <w:t xml:space="preserve">Debêntures </w:t>
      </w:r>
      <w:r>
        <w:rPr>
          <w:rFonts w:ascii="Tahoma" w:hAnsi="Tahoma" w:cs="Tahoma"/>
          <w:sz w:val="22"/>
          <w:szCs w:val="22"/>
        </w:rPr>
        <w:t>da Segunda Série</w:t>
      </w:r>
      <w:r w:rsidR="00805052">
        <w:rPr>
          <w:rFonts w:ascii="Tahoma" w:hAnsi="Tahoma" w:cs="Tahoma"/>
          <w:sz w:val="22"/>
          <w:szCs w:val="22"/>
        </w:rPr>
        <w:t>,</w:t>
      </w:r>
      <w:r>
        <w:rPr>
          <w:rFonts w:ascii="Tahoma" w:hAnsi="Tahoma" w:cs="Tahoma"/>
          <w:sz w:val="22"/>
          <w:szCs w:val="22"/>
        </w:rPr>
        <w:t xml:space="preserve"> </w:t>
      </w:r>
      <w:r w:rsidRPr="00583287">
        <w:rPr>
          <w:rFonts w:ascii="Tahoma" w:hAnsi="Tahoma" w:cs="Tahoma"/>
          <w:sz w:val="22"/>
          <w:szCs w:val="22"/>
        </w:rPr>
        <w:t>será o dia</w:t>
      </w:r>
      <w:r>
        <w:rPr>
          <w:rFonts w:ascii="Tahoma" w:hAnsi="Tahoma" w:cs="Tahoma"/>
          <w:bCs/>
          <w:smallCaps/>
          <w:sz w:val="22"/>
          <w:szCs w:val="22"/>
        </w:rPr>
        <w:t xml:space="preserve"> </w:t>
      </w:r>
      <w:r w:rsidR="00507B96">
        <w:rPr>
          <w:rFonts w:ascii="Tahoma" w:hAnsi="Tahoma" w:cs="Tahoma"/>
          <w:bCs/>
          <w:smallCaps/>
          <w:sz w:val="22"/>
          <w:szCs w:val="22"/>
        </w:rPr>
        <w:t>07</w:t>
      </w:r>
      <w:r w:rsidR="00507B96" w:rsidRPr="00583287">
        <w:rPr>
          <w:rFonts w:ascii="Tahoma" w:hAnsi="Tahoma" w:cs="Tahoma"/>
          <w:sz w:val="22"/>
          <w:szCs w:val="22"/>
        </w:rPr>
        <w:t xml:space="preserve"> </w:t>
      </w:r>
      <w:r w:rsidRPr="00583287">
        <w:rPr>
          <w:rFonts w:ascii="Tahoma" w:hAnsi="Tahoma" w:cs="Tahoma"/>
          <w:sz w:val="22"/>
          <w:szCs w:val="22"/>
        </w:rPr>
        <w:t>de</w:t>
      </w:r>
      <w:r>
        <w:rPr>
          <w:rFonts w:ascii="Tahoma" w:hAnsi="Tahoma" w:cs="Tahoma"/>
          <w:sz w:val="22"/>
          <w:szCs w:val="22"/>
        </w:rPr>
        <w:t xml:space="preserve"> </w:t>
      </w:r>
      <w:r w:rsidR="00F40634">
        <w:rPr>
          <w:rFonts w:ascii="Tahoma" w:hAnsi="Tahoma" w:cs="Tahoma"/>
          <w:sz w:val="22"/>
          <w:szCs w:val="22"/>
        </w:rPr>
        <w:t>a</w:t>
      </w:r>
      <w:r>
        <w:rPr>
          <w:rFonts w:ascii="Tahoma" w:hAnsi="Tahoma" w:cs="Tahoma"/>
          <w:sz w:val="22"/>
          <w:szCs w:val="22"/>
        </w:rPr>
        <w:t>bril</w:t>
      </w:r>
      <w:r w:rsidRPr="00583287">
        <w:rPr>
          <w:rFonts w:ascii="Tahoma" w:hAnsi="Tahoma" w:cs="Tahoma"/>
          <w:sz w:val="22"/>
          <w:szCs w:val="22"/>
        </w:rPr>
        <w:t xml:space="preserve"> de 2022</w:t>
      </w:r>
      <w:r w:rsidR="001A34CD">
        <w:rPr>
          <w:rFonts w:ascii="Tahoma" w:hAnsi="Tahoma" w:cs="Tahoma"/>
          <w:sz w:val="22"/>
          <w:szCs w:val="22"/>
        </w:rPr>
        <w:t xml:space="preserve"> (“</w:t>
      </w:r>
      <w:r w:rsidR="001A34CD" w:rsidRPr="006B63AA">
        <w:rPr>
          <w:rFonts w:ascii="Tahoma" w:hAnsi="Tahoma"/>
          <w:sz w:val="22"/>
          <w:u w:val="single"/>
        </w:rPr>
        <w:t xml:space="preserve">Data de Emissão </w:t>
      </w:r>
      <w:r w:rsidR="001A34CD" w:rsidRPr="000969AA">
        <w:rPr>
          <w:rFonts w:ascii="Tahoma" w:hAnsi="Tahoma" w:cs="Tahoma"/>
          <w:sz w:val="22"/>
          <w:szCs w:val="22"/>
          <w:u w:val="single"/>
        </w:rPr>
        <w:t>– Série Subordinada</w:t>
      </w:r>
      <w:r w:rsidR="001A34CD">
        <w:rPr>
          <w:rFonts w:ascii="Tahoma" w:hAnsi="Tahoma" w:cs="Tahoma"/>
          <w:sz w:val="22"/>
          <w:szCs w:val="22"/>
        </w:rPr>
        <w:t>”)</w:t>
      </w:r>
      <w:r w:rsidRPr="00583287">
        <w:rPr>
          <w:rFonts w:ascii="Tahoma" w:hAnsi="Tahoma" w:cs="Tahoma"/>
          <w:sz w:val="22"/>
          <w:szCs w:val="22"/>
        </w:rPr>
        <w:t>.</w:t>
      </w:r>
      <w:bookmarkEnd w:id="48"/>
      <w:r w:rsidRPr="00583287">
        <w:rPr>
          <w:rFonts w:ascii="Tahoma" w:hAnsi="Tahoma" w:cs="Tahoma"/>
          <w:sz w:val="22"/>
          <w:szCs w:val="22"/>
        </w:rPr>
        <w:t xml:space="preserve"> </w:t>
      </w:r>
    </w:p>
    <w:p w14:paraId="764B9E9C" w14:textId="77777777" w:rsidR="00CA763D" w:rsidRPr="00583287" w:rsidRDefault="00CA763D" w:rsidP="00E57F75">
      <w:pPr>
        <w:pStyle w:val="PargrafodaLista"/>
        <w:spacing w:line="320" w:lineRule="atLeast"/>
        <w:ind w:right="-22"/>
        <w:rPr>
          <w:rFonts w:ascii="Tahoma" w:hAnsi="Tahoma" w:cs="Tahoma"/>
          <w:b/>
          <w:sz w:val="22"/>
          <w:szCs w:val="22"/>
        </w:rPr>
      </w:pPr>
    </w:p>
    <w:p w14:paraId="4E10B4BE" w14:textId="4E2BA9F4"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49" w:name="_Ref97828730"/>
      <w:r w:rsidRPr="00583287">
        <w:rPr>
          <w:rFonts w:ascii="Tahoma" w:hAnsi="Tahoma" w:cs="Tahoma"/>
          <w:b/>
          <w:sz w:val="22"/>
          <w:szCs w:val="22"/>
        </w:rPr>
        <w:t>Prazo e Data de Vencimento</w:t>
      </w:r>
      <w:r w:rsidR="008D01DC">
        <w:rPr>
          <w:rFonts w:ascii="Tahoma" w:hAnsi="Tahoma" w:cs="Tahoma"/>
          <w:b/>
          <w:sz w:val="22"/>
          <w:szCs w:val="22"/>
        </w:rPr>
        <w:t xml:space="preserve"> das Debêntures da Primeira Série</w:t>
      </w:r>
      <w:r w:rsidRPr="00583287">
        <w:rPr>
          <w:rFonts w:ascii="Tahoma" w:hAnsi="Tahoma" w:cs="Tahoma"/>
          <w:sz w:val="22"/>
          <w:szCs w:val="22"/>
        </w:rPr>
        <w:t>: observado o disposto nesta Escritura de Emissão, as Debêntures</w:t>
      </w:r>
      <w:r w:rsidR="008D01DC">
        <w:rPr>
          <w:rFonts w:ascii="Tahoma" w:hAnsi="Tahoma" w:cs="Tahoma"/>
          <w:sz w:val="22"/>
          <w:szCs w:val="22"/>
        </w:rPr>
        <w:t xml:space="preserve"> da Primeira Série</w:t>
      </w:r>
      <w:r w:rsidRPr="00583287">
        <w:rPr>
          <w:rFonts w:ascii="Tahoma" w:hAnsi="Tahoma" w:cs="Tahoma"/>
          <w:sz w:val="22"/>
          <w:szCs w:val="22"/>
        </w:rPr>
        <w:t xml:space="preserve"> terão prazo de </w:t>
      </w:r>
      <w:r w:rsidR="00083C18">
        <w:rPr>
          <w:rFonts w:ascii="Tahoma" w:hAnsi="Tahoma" w:cs="Tahoma"/>
          <w:sz w:val="22"/>
          <w:szCs w:val="22"/>
        </w:rPr>
        <w:t xml:space="preserve">2.554 (dois mil, quinhentos e cinquenta e quatro) </w:t>
      </w:r>
      <w:r w:rsidR="001A34CD">
        <w:rPr>
          <w:rFonts w:ascii="Tahoma" w:hAnsi="Tahoma" w:cs="Tahoma"/>
          <w:sz w:val="22"/>
          <w:szCs w:val="22"/>
        </w:rPr>
        <w:t>dias</w:t>
      </w:r>
      <w:r w:rsidR="00805052">
        <w:rPr>
          <w:rFonts w:ascii="Tahoma" w:hAnsi="Tahoma" w:cs="Tahoma"/>
          <w:sz w:val="22"/>
          <w:szCs w:val="22"/>
        </w:rPr>
        <w:t xml:space="preserve"> contados a partir da Data de Emissão</w:t>
      </w:r>
      <w:r w:rsidRPr="00583287">
        <w:rPr>
          <w:rFonts w:ascii="Tahoma" w:hAnsi="Tahoma" w:cs="Tahoma"/>
          <w:sz w:val="22"/>
          <w:szCs w:val="22"/>
        </w:rPr>
        <w:t xml:space="preserve">, sendo o vencimento final em </w:t>
      </w:r>
      <w:bookmarkStart w:id="50" w:name="_Hlk11693376"/>
      <w:r w:rsidR="00AC4AA2">
        <w:rPr>
          <w:rFonts w:ascii="Tahoma" w:hAnsi="Tahoma" w:cs="Tahoma"/>
          <w:bCs/>
          <w:smallCaps/>
          <w:sz w:val="22"/>
          <w:szCs w:val="22"/>
        </w:rPr>
        <w:t>16</w:t>
      </w:r>
      <w:r w:rsidR="00AC4AA2" w:rsidRPr="00583287">
        <w:rPr>
          <w:rFonts w:ascii="Tahoma" w:hAnsi="Tahoma" w:cs="Tahoma"/>
          <w:sz w:val="22"/>
          <w:szCs w:val="22"/>
        </w:rPr>
        <w:t xml:space="preserve"> </w:t>
      </w:r>
      <w:r w:rsidRPr="00583287">
        <w:rPr>
          <w:rFonts w:ascii="Tahoma" w:hAnsi="Tahoma" w:cs="Tahoma"/>
          <w:bCs/>
          <w:sz w:val="22"/>
          <w:szCs w:val="22"/>
        </w:rPr>
        <w:t>de</w:t>
      </w:r>
      <w:r w:rsidR="008740E7">
        <w:rPr>
          <w:rFonts w:ascii="Tahoma" w:hAnsi="Tahoma" w:cs="Tahoma"/>
          <w:bCs/>
          <w:sz w:val="22"/>
          <w:szCs w:val="22"/>
        </w:rPr>
        <w:t xml:space="preserve"> abril</w:t>
      </w:r>
      <w:r w:rsidRPr="00583287">
        <w:rPr>
          <w:rFonts w:ascii="Tahoma" w:hAnsi="Tahoma" w:cs="Tahoma"/>
          <w:bCs/>
          <w:sz w:val="22"/>
          <w:szCs w:val="22"/>
        </w:rPr>
        <w:t xml:space="preserve"> </w:t>
      </w:r>
      <w:r w:rsidRPr="00583287">
        <w:rPr>
          <w:rFonts w:ascii="Tahoma" w:hAnsi="Tahoma" w:cs="Tahoma"/>
          <w:sz w:val="22"/>
          <w:szCs w:val="22"/>
        </w:rPr>
        <w:t>de</w:t>
      </w:r>
      <w:bookmarkEnd w:id="50"/>
      <w:r>
        <w:rPr>
          <w:rFonts w:ascii="Tahoma" w:hAnsi="Tahoma" w:cs="Tahoma"/>
          <w:sz w:val="22"/>
          <w:szCs w:val="22"/>
        </w:rPr>
        <w:t xml:space="preserve"> </w:t>
      </w:r>
      <w:r w:rsidR="00137350" w:rsidRPr="00583287">
        <w:rPr>
          <w:rFonts w:ascii="Tahoma" w:hAnsi="Tahoma" w:cs="Tahoma"/>
          <w:bCs/>
          <w:smallCaps/>
          <w:sz w:val="22"/>
          <w:szCs w:val="22"/>
        </w:rPr>
        <w:t>2029</w:t>
      </w:r>
      <w:r w:rsidRPr="00583287">
        <w:rPr>
          <w:rFonts w:ascii="Tahoma" w:hAnsi="Tahoma" w:cs="Tahoma"/>
          <w:sz w:val="22"/>
          <w:szCs w:val="22"/>
        </w:rPr>
        <w:t xml:space="preserve">, ressalvados os Eventos de </w:t>
      </w:r>
      <w:r w:rsidR="001F3870">
        <w:rPr>
          <w:rFonts w:ascii="Tahoma" w:hAnsi="Tahoma" w:cs="Tahoma"/>
          <w:sz w:val="22"/>
          <w:szCs w:val="22"/>
        </w:rPr>
        <w:t xml:space="preserve">Inadimplemento Não </w:t>
      </w:r>
      <w:r w:rsidR="001F3870">
        <w:rPr>
          <w:rFonts w:ascii="Tahoma" w:hAnsi="Tahoma" w:cs="Tahoma"/>
          <w:sz w:val="22"/>
          <w:szCs w:val="22"/>
        </w:rPr>
        <w:lastRenderedPageBreak/>
        <w:t>Automáticos</w:t>
      </w:r>
      <w:r w:rsidR="001F3870" w:rsidRPr="00583287">
        <w:rPr>
          <w:rFonts w:ascii="Tahoma" w:hAnsi="Tahoma" w:cs="Tahoma"/>
          <w:sz w:val="22"/>
          <w:szCs w:val="22"/>
        </w:rPr>
        <w:t xml:space="preserve"> </w:t>
      </w:r>
      <w:r w:rsidRPr="00583287">
        <w:rPr>
          <w:rFonts w:ascii="Tahoma" w:hAnsi="Tahoma" w:cs="Tahoma"/>
          <w:sz w:val="22"/>
          <w:szCs w:val="22"/>
        </w:rPr>
        <w:t xml:space="preserve">(conforme definidos na Cláusula </w:t>
      </w:r>
      <w:r w:rsidR="001D6DC9" w:rsidRPr="00583287">
        <w:rPr>
          <w:rFonts w:ascii="Tahoma" w:hAnsi="Tahoma" w:cs="Tahoma"/>
          <w:sz w:val="22"/>
          <w:szCs w:val="22"/>
        </w:rPr>
        <w:fldChar w:fldCharType="begin"/>
      </w:r>
      <w:r w:rsidR="001D6DC9" w:rsidRPr="00583287">
        <w:rPr>
          <w:rFonts w:ascii="Tahoma" w:hAnsi="Tahoma" w:cs="Tahoma"/>
          <w:sz w:val="22"/>
          <w:szCs w:val="22"/>
        </w:rPr>
        <w:instrText xml:space="preserve"> REF _Ref95142365 \r \h </w:instrText>
      </w:r>
      <w:r w:rsidR="001D6DC9" w:rsidRPr="00583287">
        <w:rPr>
          <w:rFonts w:ascii="Tahoma" w:hAnsi="Tahoma" w:cs="Tahoma"/>
          <w:sz w:val="22"/>
          <w:szCs w:val="22"/>
        </w:rPr>
      </w:r>
      <w:r w:rsidR="001D6DC9" w:rsidRPr="00583287">
        <w:rPr>
          <w:rFonts w:ascii="Tahoma" w:hAnsi="Tahoma" w:cs="Tahoma"/>
          <w:sz w:val="22"/>
          <w:szCs w:val="22"/>
        </w:rPr>
        <w:fldChar w:fldCharType="separate"/>
      </w:r>
      <w:r w:rsidR="001E3BF4">
        <w:rPr>
          <w:rFonts w:ascii="Tahoma" w:hAnsi="Tahoma" w:cs="Tahoma"/>
          <w:sz w:val="22"/>
          <w:szCs w:val="22"/>
        </w:rPr>
        <w:t>3.50.1</w:t>
      </w:r>
      <w:r w:rsidR="001D6DC9" w:rsidRPr="00583287">
        <w:rPr>
          <w:rFonts w:ascii="Tahoma" w:hAnsi="Tahoma" w:cs="Tahoma"/>
          <w:sz w:val="22"/>
          <w:szCs w:val="22"/>
        </w:rPr>
        <w:fldChar w:fldCharType="end"/>
      </w:r>
      <w:r w:rsidRPr="00583287">
        <w:rPr>
          <w:rFonts w:ascii="Tahoma" w:hAnsi="Tahoma" w:cs="Tahoma"/>
          <w:sz w:val="22"/>
          <w:szCs w:val="22"/>
        </w:rPr>
        <w:t xml:space="preserve"> abaixo) e os Eventos de Inadimplemento</w:t>
      </w:r>
      <w:r w:rsidR="001F3870">
        <w:rPr>
          <w:rFonts w:ascii="Tahoma" w:hAnsi="Tahoma" w:cs="Tahoma"/>
          <w:sz w:val="22"/>
          <w:szCs w:val="22"/>
        </w:rPr>
        <w:t xml:space="preserve"> Automático</w:t>
      </w:r>
      <w:r w:rsidRPr="00583287">
        <w:rPr>
          <w:rFonts w:ascii="Tahoma" w:hAnsi="Tahoma" w:cs="Tahoma"/>
          <w:sz w:val="22"/>
          <w:szCs w:val="22"/>
        </w:rPr>
        <w:t xml:space="preserve"> (conforme definidos na Cláusula </w:t>
      </w:r>
      <w:r w:rsidR="001D6DC9" w:rsidRPr="00583287">
        <w:rPr>
          <w:rFonts w:ascii="Tahoma" w:hAnsi="Tahoma" w:cs="Tahoma"/>
          <w:sz w:val="22"/>
          <w:szCs w:val="22"/>
        </w:rPr>
        <w:fldChar w:fldCharType="begin"/>
      </w:r>
      <w:r w:rsidR="001D6DC9" w:rsidRPr="00583287">
        <w:rPr>
          <w:rFonts w:ascii="Tahoma" w:hAnsi="Tahoma" w:cs="Tahoma"/>
          <w:sz w:val="22"/>
          <w:szCs w:val="22"/>
        </w:rPr>
        <w:instrText xml:space="preserve"> REF _Ref95142410 \r \h </w:instrText>
      </w:r>
      <w:r w:rsidR="001D6DC9" w:rsidRPr="00583287">
        <w:rPr>
          <w:rFonts w:ascii="Tahoma" w:hAnsi="Tahoma" w:cs="Tahoma"/>
          <w:sz w:val="22"/>
          <w:szCs w:val="22"/>
        </w:rPr>
      </w:r>
      <w:r w:rsidR="001D6DC9" w:rsidRPr="00583287">
        <w:rPr>
          <w:rFonts w:ascii="Tahoma" w:hAnsi="Tahoma" w:cs="Tahoma"/>
          <w:sz w:val="22"/>
          <w:szCs w:val="22"/>
        </w:rPr>
        <w:fldChar w:fldCharType="separate"/>
      </w:r>
      <w:r w:rsidR="001E3BF4">
        <w:rPr>
          <w:rFonts w:ascii="Tahoma" w:hAnsi="Tahoma" w:cs="Tahoma"/>
          <w:sz w:val="22"/>
          <w:szCs w:val="22"/>
        </w:rPr>
        <w:t>3.50.2</w:t>
      </w:r>
      <w:r w:rsidR="001D6DC9" w:rsidRPr="00583287">
        <w:rPr>
          <w:rFonts w:ascii="Tahoma" w:hAnsi="Tahoma" w:cs="Tahoma"/>
          <w:sz w:val="22"/>
          <w:szCs w:val="22"/>
        </w:rPr>
        <w:fldChar w:fldCharType="end"/>
      </w:r>
      <w:r w:rsidRPr="00583287">
        <w:rPr>
          <w:rFonts w:ascii="Tahoma" w:hAnsi="Tahoma" w:cs="Tahoma"/>
          <w:sz w:val="22"/>
          <w:szCs w:val="22"/>
        </w:rPr>
        <w:t xml:space="preserve"> abaixo).</w:t>
      </w:r>
      <w:r w:rsidR="00AD3A4C" w:rsidRPr="00D4459F">
        <w:rPr>
          <w:rFonts w:ascii="Tahoma" w:hAnsi="Tahoma" w:cs="Tahoma"/>
          <w:sz w:val="22"/>
          <w:szCs w:val="22"/>
        </w:rPr>
        <w:t xml:space="preserve"> </w:t>
      </w:r>
      <w:bookmarkEnd w:id="49"/>
    </w:p>
    <w:p w14:paraId="71F2B06A" w14:textId="77777777" w:rsidR="00CA763D" w:rsidRPr="00583287" w:rsidRDefault="00CA763D" w:rsidP="00E57F75">
      <w:pPr>
        <w:pStyle w:val="PargrafodaLista"/>
        <w:spacing w:line="320" w:lineRule="atLeast"/>
        <w:ind w:right="-22"/>
        <w:rPr>
          <w:rFonts w:ascii="Tahoma" w:hAnsi="Tahoma" w:cs="Tahoma"/>
          <w:b/>
          <w:sz w:val="22"/>
          <w:szCs w:val="22"/>
        </w:rPr>
      </w:pPr>
    </w:p>
    <w:p w14:paraId="0666D915" w14:textId="208DC8BB" w:rsidR="008D01DC" w:rsidRPr="00F33DB7" w:rsidRDefault="008C7533" w:rsidP="00CC7512">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BE4146">
        <w:rPr>
          <w:rFonts w:ascii="Tahoma" w:hAnsi="Tahoma"/>
          <w:b/>
          <w:sz w:val="22"/>
        </w:rPr>
        <w:t xml:space="preserve">Prazo </w:t>
      </w:r>
      <w:r w:rsidRPr="00583287">
        <w:rPr>
          <w:rFonts w:ascii="Tahoma" w:hAnsi="Tahoma" w:cs="Tahoma"/>
          <w:b/>
          <w:sz w:val="22"/>
          <w:szCs w:val="22"/>
        </w:rPr>
        <w:t>e Data de Vencimento</w:t>
      </w:r>
      <w:r>
        <w:rPr>
          <w:rFonts w:ascii="Tahoma" w:hAnsi="Tahoma" w:cs="Tahoma"/>
          <w:b/>
          <w:sz w:val="22"/>
          <w:szCs w:val="22"/>
        </w:rPr>
        <w:t xml:space="preserve"> das Debêntures da Segunda Série</w:t>
      </w:r>
      <w:r w:rsidRPr="00583287">
        <w:rPr>
          <w:rFonts w:ascii="Tahoma" w:hAnsi="Tahoma" w:cs="Tahoma"/>
          <w:sz w:val="22"/>
          <w:szCs w:val="22"/>
        </w:rPr>
        <w:t>: observado o disposto nesta Escritura de Emissão, as Debêntures</w:t>
      </w:r>
      <w:r>
        <w:rPr>
          <w:rFonts w:ascii="Tahoma" w:hAnsi="Tahoma" w:cs="Tahoma"/>
          <w:sz w:val="22"/>
          <w:szCs w:val="22"/>
        </w:rPr>
        <w:t xml:space="preserve"> da Segunda Série</w:t>
      </w:r>
      <w:r w:rsidRPr="00583287">
        <w:rPr>
          <w:rFonts w:ascii="Tahoma" w:hAnsi="Tahoma" w:cs="Tahoma"/>
          <w:sz w:val="22"/>
          <w:szCs w:val="22"/>
        </w:rPr>
        <w:t xml:space="preserve"> terão prazo de </w:t>
      </w:r>
      <w:r w:rsidR="00AC4AA2">
        <w:rPr>
          <w:rFonts w:ascii="Tahoma" w:hAnsi="Tahoma" w:cs="Tahoma"/>
          <w:sz w:val="22"/>
          <w:szCs w:val="22"/>
        </w:rPr>
        <w:t>2</w:t>
      </w:r>
      <w:r w:rsidR="006D031E">
        <w:rPr>
          <w:rFonts w:ascii="Tahoma" w:hAnsi="Tahoma" w:cs="Tahoma"/>
          <w:sz w:val="22"/>
          <w:szCs w:val="22"/>
        </w:rPr>
        <w:t>.</w:t>
      </w:r>
      <w:r w:rsidR="00AC4AA2">
        <w:rPr>
          <w:rFonts w:ascii="Tahoma" w:hAnsi="Tahoma" w:cs="Tahoma"/>
          <w:sz w:val="22"/>
          <w:szCs w:val="22"/>
        </w:rPr>
        <w:t>93</w:t>
      </w:r>
      <w:r w:rsidR="00507B96">
        <w:rPr>
          <w:rFonts w:ascii="Tahoma" w:hAnsi="Tahoma" w:cs="Tahoma"/>
          <w:sz w:val="22"/>
          <w:szCs w:val="22"/>
        </w:rPr>
        <w:t>0</w:t>
      </w:r>
      <w:r w:rsidR="00AC4AA2">
        <w:rPr>
          <w:rFonts w:ascii="Tahoma" w:hAnsi="Tahoma" w:cs="Tahoma"/>
          <w:sz w:val="22"/>
          <w:szCs w:val="22"/>
        </w:rPr>
        <w:t xml:space="preserve"> (dois mil, novecentos</w:t>
      </w:r>
      <w:r w:rsidR="00804FB6">
        <w:rPr>
          <w:rFonts w:ascii="Tahoma" w:hAnsi="Tahoma" w:cs="Tahoma"/>
          <w:sz w:val="22"/>
          <w:szCs w:val="22"/>
        </w:rPr>
        <w:t xml:space="preserve"> e</w:t>
      </w:r>
      <w:r w:rsidR="00AC4AA2">
        <w:rPr>
          <w:rFonts w:ascii="Tahoma" w:hAnsi="Tahoma" w:cs="Tahoma"/>
          <w:sz w:val="22"/>
          <w:szCs w:val="22"/>
        </w:rPr>
        <w:t xml:space="preserve"> trinta)</w:t>
      </w:r>
      <w:r w:rsidR="001A34CD">
        <w:rPr>
          <w:rFonts w:ascii="Tahoma" w:hAnsi="Tahoma" w:cs="Tahoma"/>
          <w:sz w:val="22"/>
          <w:szCs w:val="22"/>
        </w:rPr>
        <w:t xml:space="preserve"> dias </w:t>
      </w:r>
      <w:r w:rsidR="00805052">
        <w:rPr>
          <w:rFonts w:ascii="Tahoma" w:hAnsi="Tahoma" w:cs="Tahoma"/>
          <w:sz w:val="22"/>
          <w:szCs w:val="22"/>
        </w:rPr>
        <w:t>conta</w:t>
      </w:r>
      <w:r w:rsidR="00187FF6">
        <w:rPr>
          <w:rFonts w:ascii="Tahoma" w:hAnsi="Tahoma" w:cs="Tahoma"/>
          <w:sz w:val="22"/>
          <w:szCs w:val="22"/>
        </w:rPr>
        <w:t>d</w:t>
      </w:r>
      <w:r w:rsidR="00805052">
        <w:rPr>
          <w:rFonts w:ascii="Tahoma" w:hAnsi="Tahoma" w:cs="Tahoma"/>
          <w:sz w:val="22"/>
          <w:szCs w:val="22"/>
        </w:rPr>
        <w:t>os da Data de Emissão – Série Subordinada</w:t>
      </w:r>
      <w:r w:rsidRPr="00583287">
        <w:rPr>
          <w:rFonts w:ascii="Tahoma" w:hAnsi="Tahoma" w:cs="Tahoma"/>
          <w:sz w:val="22"/>
          <w:szCs w:val="22"/>
        </w:rPr>
        <w:t xml:space="preserve">, sendo o </w:t>
      </w:r>
      <w:r w:rsidRPr="00BE4146">
        <w:rPr>
          <w:rFonts w:ascii="Tahoma" w:hAnsi="Tahoma"/>
          <w:sz w:val="22"/>
        </w:rPr>
        <w:t xml:space="preserve">vencimento </w:t>
      </w:r>
      <w:r w:rsidRPr="00583287">
        <w:rPr>
          <w:rFonts w:ascii="Tahoma" w:hAnsi="Tahoma" w:cs="Tahoma"/>
          <w:sz w:val="22"/>
          <w:szCs w:val="22"/>
        </w:rPr>
        <w:t xml:space="preserve">final em </w:t>
      </w:r>
      <w:r w:rsidR="00AC4AA2">
        <w:rPr>
          <w:rFonts w:ascii="Tahoma" w:hAnsi="Tahoma" w:cs="Tahoma"/>
          <w:sz w:val="22"/>
          <w:szCs w:val="22"/>
        </w:rPr>
        <w:t>15 de abril de 2030</w:t>
      </w:r>
      <w:r w:rsidRPr="00583287">
        <w:rPr>
          <w:rFonts w:ascii="Tahoma" w:hAnsi="Tahoma" w:cs="Tahoma"/>
          <w:sz w:val="22"/>
          <w:szCs w:val="22"/>
        </w:rPr>
        <w:t xml:space="preserve">, ressalvados os Eventos de </w:t>
      </w:r>
      <w:r w:rsidR="001F3870">
        <w:rPr>
          <w:rFonts w:ascii="Tahoma" w:hAnsi="Tahoma" w:cs="Tahoma"/>
          <w:sz w:val="22"/>
          <w:szCs w:val="22"/>
        </w:rPr>
        <w:t>Inadimplemento Não Automáticos</w:t>
      </w:r>
      <w:r w:rsidRPr="00583287">
        <w:rPr>
          <w:rFonts w:ascii="Tahoma" w:hAnsi="Tahoma" w:cs="Tahoma"/>
          <w:sz w:val="22"/>
          <w:szCs w:val="22"/>
        </w:rPr>
        <w:t xml:space="preserve"> (conforme definidos na Cláusula </w:t>
      </w:r>
      <w:r w:rsidRPr="00583287">
        <w:rPr>
          <w:rFonts w:ascii="Tahoma" w:hAnsi="Tahoma" w:cs="Tahoma"/>
          <w:sz w:val="22"/>
          <w:szCs w:val="22"/>
        </w:rPr>
        <w:fldChar w:fldCharType="begin"/>
      </w:r>
      <w:r w:rsidRPr="00583287">
        <w:rPr>
          <w:rFonts w:ascii="Tahoma" w:hAnsi="Tahoma" w:cs="Tahoma"/>
          <w:sz w:val="22"/>
          <w:szCs w:val="22"/>
        </w:rPr>
        <w:instrText xml:space="preserve"> REF _Ref95142365 \r \h </w:instrText>
      </w:r>
      <w:r w:rsidRPr="00583287">
        <w:rPr>
          <w:rFonts w:ascii="Tahoma" w:hAnsi="Tahoma" w:cs="Tahoma"/>
          <w:sz w:val="22"/>
          <w:szCs w:val="22"/>
        </w:rPr>
      </w:r>
      <w:r w:rsidRPr="00583287">
        <w:rPr>
          <w:rFonts w:ascii="Tahoma" w:hAnsi="Tahoma" w:cs="Tahoma"/>
          <w:sz w:val="22"/>
          <w:szCs w:val="22"/>
        </w:rPr>
        <w:fldChar w:fldCharType="separate"/>
      </w:r>
      <w:r w:rsidR="001E3BF4">
        <w:rPr>
          <w:rFonts w:ascii="Tahoma" w:hAnsi="Tahoma" w:cs="Tahoma"/>
          <w:sz w:val="22"/>
          <w:szCs w:val="22"/>
        </w:rPr>
        <w:t>3.50.1</w:t>
      </w:r>
      <w:r w:rsidRPr="00583287">
        <w:rPr>
          <w:rFonts w:ascii="Tahoma" w:hAnsi="Tahoma" w:cs="Tahoma"/>
          <w:sz w:val="22"/>
          <w:szCs w:val="22"/>
        </w:rPr>
        <w:fldChar w:fldCharType="end"/>
      </w:r>
      <w:r w:rsidRPr="00583287">
        <w:rPr>
          <w:rFonts w:ascii="Tahoma" w:hAnsi="Tahoma" w:cs="Tahoma"/>
          <w:sz w:val="22"/>
          <w:szCs w:val="22"/>
        </w:rPr>
        <w:t xml:space="preserve"> abaixo) e os Eventos de Inadimplemento </w:t>
      </w:r>
      <w:r w:rsidR="001F3870">
        <w:rPr>
          <w:rFonts w:ascii="Tahoma" w:hAnsi="Tahoma" w:cs="Tahoma"/>
          <w:sz w:val="22"/>
          <w:szCs w:val="22"/>
        </w:rPr>
        <w:t xml:space="preserve">Automáticos </w:t>
      </w:r>
      <w:r w:rsidRPr="00583287">
        <w:rPr>
          <w:rFonts w:ascii="Tahoma" w:hAnsi="Tahoma" w:cs="Tahoma"/>
          <w:sz w:val="22"/>
          <w:szCs w:val="22"/>
        </w:rPr>
        <w:t xml:space="preserve">(conforme definidos na Cláusula </w:t>
      </w:r>
      <w:r w:rsidRPr="00583287">
        <w:rPr>
          <w:rFonts w:ascii="Tahoma" w:hAnsi="Tahoma" w:cs="Tahoma"/>
          <w:sz w:val="22"/>
          <w:szCs w:val="22"/>
        </w:rPr>
        <w:fldChar w:fldCharType="begin"/>
      </w:r>
      <w:r w:rsidRPr="00583287">
        <w:rPr>
          <w:rFonts w:ascii="Tahoma" w:hAnsi="Tahoma" w:cs="Tahoma"/>
          <w:sz w:val="22"/>
          <w:szCs w:val="22"/>
        </w:rPr>
        <w:instrText xml:space="preserve"> REF _Ref95142410 \r \h </w:instrText>
      </w:r>
      <w:r w:rsidRPr="00583287">
        <w:rPr>
          <w:rFonts w:ascii="Tahoma" w:hAnsi="Tahoma" w:cs="Tahoma"/>
          <w:sz w:val="22"/>
          <w:szCs w:val="22"/>
        </w:rPr>
      </w:r>
      <w:r w:rsidRPr="00583287">
        <w:rPr>
          <w:rFonts w:ascii="Tahoma" w:hAnsi="Tahoma" w:cs="Tahoma"/>
          <w:sz w:val="22"/>
          <w:szCs w:val="22"/>
        </w:rPr>
        <w:fldChar w:fldCharType="separate"/>
      </w:r>
      <w:r w:rsidR="001E3BF4">
        <w:rPr>
          <w:rFonts w:ascii="Tahoma" w:hAnsi="Tahoma" w:cs="Tahoma"/>
          <w:sz w:val="22"/>
          <w:szCs w:val="22"/>
        </w:rPr>
        <w:t>3.50.2</w:t>
      </w:r>
      <w:r w:rsidRPr="00583287">
        <w:rPr>
          <w:rFonts w:ascii="Tahoma" w:hAnsi="Tahoma" w:cs="Tahoma"/>
          <w:sz w:val="22"/>
          <w:szCs w:val="22"/>
        </w:rPr>
        <w:fldChar w:fldCharType="end"/>
      </w:r>
      <w:r w:rsidRPr="00583287">
        <w:rPr>
          <w:rFonts w:ascii="Tahoma" w:hAnsi="Tahoma" w:cs="Tahoma"/>
          <w:sz w:val="22"/>
          <w:szCs w:val="22"/>
        </w:rPr>
        <w:t xml:space="preserve"> abaixo).</w:t>
      </w:r>
      <w:r w:rsidRPr="00D4459F">
        <w:rPr>
          <w:rFonts w:ascii="Tahoma" w:hAnsi="Tahoma" w:cs="Tahoma"/>
          <w:sz w:val="22"/>
          <w:szCs w:val="22"/>
        </w:rPr>
        <w:t xml:space="preserve">  </w:t>
      </w:r>
    </w:p>
    <w:p w14:paraId="32A2B6CC" w14:textId="77777777" w:rsidR="008D01DC" w:rsidRPr="00F33DB7" w:rsidRDefault="008D01DC" w:rsidP="00BE4146">
      <w:pPr>
        <w:pStyle w:val="PargrafodaLista"/>
        <w:rPr>
          <w:rFonts w:ascii="Tahoma" w:hAnsi="Tahoma" w:cs="Tahoma"/>
          <w:b/>
          <w:sz w:val="22"/>
          <w:szCs w:val="22"/>
        </w:rPr>
      </w:pPr>
    </w:p>
    <w:p w14:paraId="274B847B"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51" w:name="_Ref97829191"/>
      <w:bookmarkStart w:id="52" w:name="_Hlk98507364"/>
      <w:r w:rsidRPr="00583287">
        <w:rPr>
          <w:rFonts w:ascii="Tahoma" w:hAnsi="Tahoma" w:cs="Tahoma"/>
          <w:b/>
          <w:sz w:val="22"/>
          <w:szCs w:val="22"/>
        </w:rPr>
        <w:t>Valor Total da Emissão</w:t>
      </w:r>
      <w:bookmarkStart w:id="53" w:name="_Ref495596549"/>
      <w:r w:rsidRPr="00583287">
        <w:rPr>
          <w:rFonts w:ascii="Tahoma" w:hAnsi="Tahoma" w:cs="Tahoma"/>
          <w:b/>
          <w:sz w:val="22"/>
          <w:szCs w:val="22"/>
        </w:rPr>
        <w:t xml:space="preserve">: </w:t>
      </w:r>
      <w:bookmarkStart w:id="54" w:name="_Hlk83409690"/>
      <w:r w:rsidRPr="00583287">
        <w:rPr>
          <w:rFonts w:ascii="Tahoma" w:hAnsi="Tahoma" w:cs="Tahoma"/>
          <w:sz w:val="22"/>
          <w:szCs w:val="22"/>
        </w:rPr>
        <w:t>o v</w:t>
      </w:r>
      <w:r w:rsidRPr="00583287">
        <w:rPr>
          <w:rStyle w:val="Forte"/>
          <w:rFonts w:ascii="Tahoma" w:hAnsi="Tahoma" w:cs="Tahoma"/>
          <w:b w:val="0"/>
          <w:sz w:val="22"/>
          <w:szCs w:val="22"/>
        </w:rPr>
        <w:t>alor</w:t>
      </w:r>
      <w:r w:rsidRPr="00583287">
        <w:rPr>
          <w:rFonts w:ascii="Tahoma" w:hAnsi="Tahoma" w:cs="Tahoma"/>
          <w:sz w:val="22"/>
          <w:szCs w:val="22"/>
        </w:rPr>
        <w:t xml:space="preserve"> total da emissão das Debêntures da Primeira Série será de até R</w:t>
      </w:r>
      <w:r w:rsidR="008B1653" w:rsidRPr="00583287">
        <w:rPr>
          <w:rFonts w:ascii="Tahoma" w:hAnsi="Tahoma" w:cs="Tahoma"/>
          <w:sz w:val="22"/>
          <w:szCs w:val="22"/>
        </w:rPr>
        <w:t>$</w:t>
      </w:r>
      <w:r w:rsidR="008B1653" w:rsidRPr="00583287">
        <w:rPr>
          <w:rFonts w:ascii="Tahoma" w:hAnsi="Tahoma" w:cs="Tahoma"/>
          <w:bCs/>
          <w:smallCaps/>
          <w:sz w:val="22"/>
          <w:szCs w:val="22"/>
        </w:rPr>
        <w:t>300.000.000,00</w:t>
      </w:r>
      <w:r w:rsidR="008B1653" w:rsidRPr="00583287">
        <w:rPr>
          <w:rFonts w:ascii="Tahoma" w:hAnsi="Tahoma" w:cs="Tahoma"/>
          <w:sz w:val="22"/>
          <w:szCs w:val="22"/>
        </w:rPr>
        <w:t xml:space="preserve"> (trezentos milhões de reais) </w:t>
      </w:r>
      <w:r w:rsidRPr="00583287">
        <w:rPr>
          <w:rFonts w:ascii="Tahoma" w:hAnsi="Tahoma" w:cs="Tahoma"/>
          <w:sz w:val="22"/>
          <w:szCs w:val="22"/>
        </w:rPr>
        <w:t>e o v</w:t>
      </w:r>
      <w:r w:rsidRPr="00583287">
        <w:rPr>
          <w:rStyle w:val="Forte"/>
          <w:rFonts w:ascii="Tahoma" w:hAnsi="Tahoma" w:cs="Tahoma"/>
          <w:b w:val="0"/>
          <w:sz w:val="22"/>
          <w:szCs w:val="22"/>
        </w:rPr>
        <w:t>alor</w:t>
      </w:r>
      <w:r w:rsidRPr="00583287">
        <w:rPr>
          <w:rFonts w:ascii="Tahoma" w:hAnsi="Tahoma" w:cs="Tahoma"/>
          <w:sz w:val="22"/>
          <w:szCs w:val="22"/>
        </w:rPr>
        <w:t xml:space="preserve"> total da emissão das Debêntures da Segunda Série será de até </w:t>
      </w:r>
      <w:r w:rsidR="00261862" w:rsidRPr="00583287">
        <w:rPr>
          <w:rFonts w:ascii="Tahoma" w:hAnsi="Tahoma" w:cs="Tahoma"/>
          <w:sz w:val="22"/>
          <w:szCs w:val="22"/>
        </w:rPr>
        <w:t>R$</w:t>
      </w:r>
      <w:r w:rsidR="008B1653" w:rsidRPr="00583287">
        <w:rPr>
          <w:rFonts w:ascii="Tahoma" w:hAnsi="Tahoma" w:cs="Tahoma"/>
          <w:bCs/>
          <w:smallCaps/>
          <w:sz w:val="22"/>
          <w:szCs w:val="22"/>
        </w:rPr>
        <w:t>75.000.000,00</w:t>
      </w:r>
      <w:r w:rsidR="00261862" w:rsidRPr="00583287">
        <w:rPr>
          <w:rFonts w:ascii="Tahoma" w:hAnsi="Tahoma" w:cs="Tahoma"/>
          <w:sz w:val="22"/>
          <w:szCs w:val="22"/>
        </w:rPr>
        <w:t xml:space="preserve"> </w:t>
      </w:r>
      <w:r w:rsidR="008B1653" w:rsidRPr="00583287">
        <w:rPr>
          <w:rFonts w:ascii="Tahoma" w:hAnsi="Tahoma" w:cs="Tahoma"/>
          <w:sz w:val="22"/>
          <w:szCs w:val="22"/>
        </w:rPr>
        <w:t xml:space="preserve">(setenta e cinco milhões de reais), </w:t>
      </w:r>
      <w:r w:rsidRPr="00583287">
        <w:rPr>
          <w:rFonts w:ascii="Tahoma" w:hAnsi="Tahoma" w:cs="Tahoma"/>
          <w:sz w:val="22"/>
          <w:szCs w:val="22"/>
        </w:rPr>
        <w:t>perfazendo um Valor Total da Emissão de até R$</w:t>
      </w:r>
      <w:r w:rsidR="008B1653" w:rsidRPr="00583287">
        <w:rPr>
          <w:rFonts w:ascii="Tahoma" w:hAnsi="Tahoma" w:cs="Tahoma"/>
          <w:bCs/>
          <w:smallCaps/>
          <w:sz w:val="22"/>
          <w:szCs w:val="22"/>
        </w:rPr>
        <w:t>375.000.000,00</w:t>
      </w:r>
      <w:r w:rsidRPr="00583287">
        <w:rPr>
          <w:rFonts w:ascii="Tahoma" w:hAnsi="Tahoma" w:cs="Tahoma"/>
          <w:sz w:val="22"/>
          <w:szCs w:val="22"/>
        </w:rPr>
        <w:t xml:space="preserve"> </w:t>
      </w:r>
      <w:r w:rsidR="008B1653" w:rsidRPr="00583287">
        <w:rPr>
          <w:rFonts w:ascii="Tahoma" w:hAnsi="Tahoma" w:cs="Tahoma"/>
          <w:sz w:val="22"/>
          <w:szCs w:val="22"/>
        </w:rPr>
        <w:t>(trezentos e setenta e cinco milhões de reais)</w:t>
      </w:r>
      <w:bookmarkEnd w:id="53"/>
      <w:bookmarkEnd w:id="54"/>
      <w:r w:rsidR="008450B3">
        <w:rPr>
          <w:rFonts w:ascii="Tahoma" w:hAnsi="Tahoma" w:cs="Tahoma"/>
          <w:sz w:val="22"/>
          <w:szCs w:val="22"/>
        </w:rPr>
        <w:t>.</w:t>
      </w:r>
      <w:bookmarkEnd w:id="51"/>
    </w:p>
    <w:bookmarkEnd w:id="52"/>
    <w:p w14:paraId="17262A65" w14:textId="77777777" w:rsidR="00CA763D" w:rsidRPr="00583287" w:rsidRDefault="00CA763D" w:rsidP="00E57F75">
      <w:pPr>
        <w:pStyle w:val="PargrafodaLista"/>
        <w:spacing w:line="320" w:lineRule="atLeast"/>
        <w:ind w:right="-22"/>
        <w:rPr>
          <w:rFonts w:ascii="Tahoma" w:hAnsi="Tahoma" w:cs="Tahoma"/>
          <w:b/>
          <w:sz w:val="22"/>
          <w:szCs w:val="22"/>
        </w:rPr>
      </w:pPr>
    </w:p>
    <w:p w14:paraId="2E3511A6" w14:textId="526E5FE1"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55" w:name="_Hlk98507128"/>
      <w:r w:rsidRPr="00583287">
        <w:rPr>
          <w:rFonts w:ascii="Tahoma" w:hAnsi="Tahoma" w:cs="Tahoma"/>
          <w:b/>
          <w:sz w:val="22"/>
          <w:szCs w:val="22"/>
        </w:rPr>
        <w:t>Quantidade de Debêntures</w:t>
      </w:r>
      <w:bookmarkStart w:id="56" w:name="_DV_M58"/>
      <w:bookmarkStart w:id="57" w:name="_DV_M59"/>
      <w:bookmarkStart w:id="58" w:name="_Ref495596607"/>
      <w:bookmarkEnd w:id="56"/>
      <w:bookmarkEnd w:id="57"/>
      <w:r w:rsidRPr="00583287">
        <w:rPr>
          <w:rFonts w:ascii="Tahoma" w:hAnsi="Tahoma" w:cs="Tahoma"/>
          <w:b/>
          <w:sz w:val="22"/>
          <w:szCs w:val="22"/>
        </w:rPr>
        <w:t xml:space="preserve">: </w:t>
      </w:r>
      <w:r w:rsidRPr="00583287">
        <w:rPr>
          <w:rFonts w:ascii="Tahoma" w:hAnsi="Tahoma" w:cs="Tahoma"/>
          <w:sz w:val="22"/>
          <w:szCs w:val="22"/>
        </w:rPr>
        <w:t xml:space="preserve">serão emitidas até </w:t>
      </w:r>
      <w:r w:rsidR="008B1653" w:rsidRPr="00583287">
        <w:rPr>
          <w:rFonts w:ascii="Tahoma" w:hAnsi="Tahoma" w:cs="Tahoma"/>
          <w:bCs/>
          <w:smallCaps/>
          <w:sz w:val="22"/>
          <w:szCs w:val="22"/>
        </w:rPr>
        <w:t>300.000</w:t>
      </w:r>
      <w:r w:rsidRPr="00583287">
        <w:rPr>
          <w:rFonts w:ascii="Tahoma" w:hAnsi="Tahoma" w:cs="Tahoma"/>
          <w:sz w:val="22"/>
          <w:szCs w:val="22"/>
        </w:rPr>
        <w:t xml:space="preserve"> </w:t>
      </w:r>
      <w:bookmarkStart w:id="59" w:name="_Hlk69241906"/>
      <w:r w:rsidR="008B1653" w:rsidRPr="00583287">
        <w:rPr>
          <w:rFonts w:ascii="Tahoma" w:hAnsi="Tahoma" w:cs="Tahoma"/>
          <w:sz w:val="22"/>
          <w:szCs w:val="22"/>
        </w:rPr>
        <w:t>(trezent</w:t>
      </w:r>
      <w:r w:rsidR="000F7327">
        <w:rPr>
          <w:rFonts w:ascii="Tahoma" w:hAnsi="Tahoma" w:cs="Tahoma"/>
          <w:sz w:val="22"/>
          <w:szCs w:val="22"/>
        </w:rPr>
        <w:t>a</w:t>
      </w:r>
      <w:r w:rsidR="008B1653" w:rsidRPr="00583287">
        <w:rPr>
          <w:rFonts w:ascii="Tahoma" w:hAnsi="Tahoma" w:cs="Tahoma"/>
          <w:sz w:val="22"/>
          <w:szCs w:val="22"/>
        </w:rPr>
        <w:t xml:space="preserve">s mil) </w:t>
      </w:r>
      <w:r w:rsidRPr="00583287">
        <w:rPr>
          <w:rFonts w:ascii="Tahoma" w:hAnsi="Tahoma" w:cs="Tahoma"/>
          <w:sz w:val="22"/>
          <w:szCs w:val="22"/>
        </w:rPr>
        <w:t xml:space="preserve">Debêntures da Primeira Série e </w:t>
      </w:r>
      <w:r w:rsidR="00ED049B" w:rsidRPr="00583287">
        <w:rPr>
          <w:rFonts w:ascii="Tahoma" w:hAnsi="Tahoma" w:cs="Tahoma"/>
          <w:sz w:val="22"/>
          <w:szCs w:val="22"/>
        </w:rPr>
        <w:t xml:space="preserve">até </w:t>
      </w:r>
      <w:r w:rsidR="008B1653" w:rsidRPr="00583287">
        <w:rPr>
          <w:rFonts w:ascii="Tahoma" w:hAnsi="Tahoma" w:cs="Tahoma"/>
          <w:bCs/>
          <w:smallCaps/>
          <w:sz w:val="22"/>
          <w:szCs w:val="22"/>
        </w:rPr>
        <w:t>75.000</w:t>
      </w:r>
      <w:r w:rsidR="008B1653" w:rsidRPr="00583287">
        <w:rPr>
          <w:rFonts w:ascii="Tahoma" w:hAnsi="Tahoma" w:cs="Tahoma"/>
          <w:sz w:val="22"/>
          <w:szCs w:val="22"/>
        </w:rPr>
        <w:t xml:space="preserve"> (setenta e cinco mil) </w:t>
      </w:r>
      <w:r w:rsidRPr="00583287">
        <w:rPr>
          <w:rFonts w:ascii="Tahoma" w:hAnsi="Tahoma" w:cs="Tahoma"/>
          <w:sz w:val="22"/>
          <w:szCs w:val="22"/>
        </w:rPr>
        <w:t>Debêntures da Segunda Série</w:t>
      </w:r>
      <w:r w:rsidR="00ED049B" w:rsidRPr="00583287">
        <w:rPr>
          <w:rFonts w:ascii="Tahoma" w:hAnsi="Tahoma" w:cs="Tahoma"/>
          <w:sz w:val="22"/>
          <w:szCs w:val="22"/>
        </w:rPr>
        <w:t>, perfazendo um total de</w:t>
      </w:r>
      <w:r w:rsidR="008D01DC">
        <w:rPr>
          <w:rFonts w:ascii="Tahoma" w:hAnsi="Tahoma" w:cs="Tahoma"/>
          <w:sz w:val="22"/>
          <w:szCs w:val="22"/>
        </w:rPr>
        <w:t xml:space="preserve"> </w:t>
      </w:r>
      <w:r w:rsidR="00FD4549">
        <w:rPr>
          <w:rFonts w:ascii="Tahoma" w:hAnsi="Tahoma" w:cs="Tahoma"/>
          <w:sz w:val="22"/>
          <w:szCs w:val="22"/>
        </w:rPr>
        <w:t xml:space="preserve">até </w:t>
      </w:r>
      <w:r w:rsidR="008B1653" w:rsidRPr="00583287">
        <w:rPr>
          <w:rFonts w:ascii="Tahoma" w:hAnsi="Tahoma" w:cs="Tahoma"/>
          <w:bCs/>
          <w:smallCaps/>
          <w:sz w:val="22"/>
          <w:szCs w:val="22"/>
        </w:rPr>
        <w:t>375.000</w:t>
      </w:r>
      <w:r w:rsidR="008B1653" w:rsidRPr="00583287">
        <w:rPr>
          <w:rFonts w:ascii="Tahoma" w:hAnsi="Tahoma" w:cs="Tahoma"/>
          <w:sz w:val="22"/>
          <w:szCs w:val="22"/>
        </w:rPr>
        <w:t xml:space="preserve"> (trezent</w:t>
      </w:r>
      <w:r w:rsidR="000F7327">
        <w:rPr>
          <w:rFonts w:ascii="Tahoma" w:hAnsi="Tahoma" w:cs="Tahoma"/>
          <w:sz w:val="22"/>
          <w:szCs w:val="22"/>
        </w:rPr>
        <w:t>a</w:t>
      </w:r>
      <w:r w:rsidR="008B1653" w:rsidRPr="00583287">
        <w:rPr>
          <w:rFonts w:ascii="Tahoma" w:hAnsi="Tahoma" w:cs="Tahoma"/>
          <w:sz w:val="22"/>
          <w:szCs w:val="22"/>
        </w:rPr>
        <w:t xml:space="preserve">s e setenta e cinco mil) </w:t>
      </w:r>
      <w:r w:rsidR="00ED049B" w:rsidRPr="00583287">
        <w:rPr>
          <w:rFonts w:ascii="Tahoma" w:hAnsi="Tahoma" w:cs="Tahoma"/>
          <w:sz w:val="22"/>
          <w:szCs w:val="22"/>
        </w:rPr>
        <w:t>Debêntures.</w:t>
      </w:r>
      <w:bookmarkEnd w:id="58"/>
      <w:bookmarkEnd w:id="59"/>
      <w:r w:rsidR="00FD4549">
        <w:rPr>
          <w:rFonts w:ascii="Tahoma" w:hAnsi="Tahoma" w:cs="Tahoma"/>
          <w:sz w:val="22"/>
          <w:szCs w:val="22"/>
        </w:rPr>
        <w:t xml:space="preserve"> </w:t>
      </w:r>
      <w:r w:rsidR="00FD4549" w:rsidRPr="004A2191">
        <w:rPr>
          <w:rFonts w:ascii="Tahoma" w:hAnsi="Tahoma" w:cs="Tahoma"/>
          <w:sz w:val="22"/>
          <w:szCs w:val="22"/>
        </w:rPr>
        <w:t xml:space="preserve">Será permitida a distribuição parcial </w:t>
      </w:r>
      <w:r w:rsidR="00FD4549">
        <w:rPr>
          <w:rFonts w:ascii="Tahoma" w:hAnsi="Tahoma" w:cs="Tahoma"/>
          <w:sz w:val="22"/>
          <w:szCs w:val="22"/>
        </w:rPr>
        <w:t>das Debêntures da Primeira Série</w:t>
      </w:r>
      <w:r w:rsidR="00804FB6">
        <w:rPr>
          <w:rFonts w:ascii="Tahoma" w:hAnsi="Tahoma" w:cs="Tahoma"/>
          <w:sz w:val="22"/>
          <w:szCs w:val="22"/>
        </w:rPr>
        <w:t xml:space="preserve"> pelos Coordenadores</w:t>
      </w:r>
      <w:r w:rsidR="00FD4549" w:rsidRPr="004A2191">
        <w:rPr>
          <w:rFonts w:ascii="Tahoma" w:hAnsi="Tahoma" w:cs="Tahoma"/>
          <w:sz w:val="22"/>
          <w:szCs w:val="22"/>
        </w:rPr>
        <w:t>, desde que observado o montante mínimo equivalente a R$</w:t>
      </w:r>
      <w:r w:rsidR="00FD4549">
        <w:rPr>
          <w:rFonts w:ascii="Tahoma" w:hAnsi="Tahoma" w:cs="Tahoma"/>
          <w:sz w:val="22"/>
          <w:szCs w:val="22"/>
        </w:rPr>
        <w:t>150</w:t>
      </w:r>
      <w:r w:rsidR="00FD4549" w:rsidRPr="00583287">
        <w:rPr>
          <w:rFonts w:ascii="Tahoma" w:hAnsi="Tahoma" w:cs="Tahoma"/>
          <w:bCs/>
          <w:smallCaps/>
          <w:sz w:val="22"/>
          <w:szCs w:val="22"/>
        </w:rPr>
        <w:t>.000.000,00</w:t>
      </w:r>
      <w:r w:rsidR="00FD4549" w:rsidRPr="00583287">
        <w:rPr>
          <w:rFonts w:ascii="Tahoma" w:hAnsi="Tahoma" w:cs="Tahoma"/>
          <w:sz w:val="22"/>
          <w:szCs w:val="22"/>
        </w:rPr>
        <w:t xml:space="preserve"> (</w:t>
      </w:r>
      <w:r w:rsidR="00FD4549">
        <w:rPr>
          <w:rFonts w:ascii="Tahoma" w:hAnsi="Tahoma" w:cs="Tahoma"/>
          <w:sz w:val="22"/>
          <w:szCs w:val="22"/>
        </w:rPr>
        <w:t xml:space="preserve">cento e cinquenta </w:t>
      </w:r>
      <w:r w:rsidR="00FD4549" w:rsidRPr="00583287">
        <w:rPr>
          <w:rFonts w:ascii="Tahoma" w:hAnsi="Tahoma" w:cs="Tahoma"/>
          <w:sz w:val="22"/>
          <w:szCs w:val="22"/>
        </w:rPr>
        <w:t>milhões de reais)</w:t>
      </w:r>
      <w:r w:rsidR="00FD4549" w:rsidRPr="004A2191">
        <w:rPr>
          <w:rFonts w:ascii="Tahoma" w:hAnsi="Tahoma" w:cs="Tahoma"/>
          <w:sz w:val="22"/>
          <w:szCs w:val="22"/>
        </w:rPr>
        <w:t>, nos termos dos artigos 30 e 31 da Instrução CVM 400 por força do artigo 5º-A da Instrução CVM 476</w:t>
      </w:r>
      <w:r w:rsidR="00FD4549">
        <w:rPr>
          <w:rFonts w:ascii="Tahoma" w:hAnsi="Tahoma" w:cs="Tahoma"/>
          <w:sz w:val="22"/>
          <w:szCs w:val="22"/>
        </w:rPr>
        <w:t>.</w:t>
      </w:r>
    </w:p>
    <w:bookmarkEnd w:id="55"/>
    <w:p w14:paraId="44F2E68B" w14:textId="77777777" w:rsidR="00CA763D" w:rsidRPr="00583287" w:rsidRDefault="00CA763D" w:rsidP="00E57F75">
      <w:pPr>
        <w:pStyle w:val="PargrafodaLista"/>
        <w:autoSpaceDE/>
        <w:autoSpaceDN/>
        <w:adjustRightInd/>
        <w:spacing w:line="320" w:lineRule="atLeast"/>
        <w:ind w:left="0" w:right="-22"/>
        <w:rPr>
          <w:rFonts w:ascii="Tahoma" w:hAnsi="Tahoma" w:cs="Tahoma"/>
          <w:b/>
          <w:sz w:val="22"/>
          <w:szCs w:val="22"/>
        </w:rPr>
      </w:pPr>
    </w:p>
    <w:p w14:paraId="35834926"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b/>
          <w:sz w:val="22"/>
          <w:szCs w:val="22"/>
        </w:rPr>
        <w:t>Forma, Circulação e Comprovação de Titularidade das Debêntures</w:t>
      </w:r>
      <w:r w:rsidRPr="00583287">
        <w:rPr>
          <w:rFonts w:ascii="Tahoma" w:hAnsi="Tahoma" w:cs="Tahoma"/>
          <w:sz w:val="22"/>
          <w:szCs w:val="22"/>
        </w:rPr>
        <w:t xml:space="preserve">: </w:t>
      </w:r>
      <w:r w:rsidRPr="00583287">
        <w:rPr>
          <w:rFonts w:ascii="Tahoma" w:eastAsia="Times New Roman" w:hAnsi="Tahoma" w:cs="Tahoma"/>
          <w:sz w:val="22"/>
          <w:szCs w:val="22"/>
        </w:rPr>
        <w:t xml:space="preserve">as Debêntures serão emitidas sob a forma nominativa, escritural, simples e não conversíveis em ações da Emissora, não havendo emissão de certificados representativos de Debêntures. Para todos os fins de direito, a titularidade das Debêntures será comprovada pelo extrato das Debêntures emitido pelo </w:t>
      </w:r>
      <w:proofErr w:type="spellStart"/>
      <w:r w:rsidRPr="00583287">
        <w:rPr>
          <w:rFonts w:ascii="Tahoma" w:eastAsia="Times New Roman" w:hAnsi="Tahoma" w:cs="Tahoma"/>
          <w:sz w:val="22"/>
          <w:szCs w:val="22"/>
        </w:rPr>
        <w:t>Escriturador</w:t>
      </w:r>
      <w:proofErr w:type="spellEnd"/>
      <w:r w:rsidRPr="00583287">
        <w:rPr>
          <w:rFonts w:ascii="Tahoma" w:eastAsia="Times New Roman" w:hAnsi="Tahoma" w:cs="Tahoma"/>
          <w:sz w:val="22"/>
          <w:szCs w:val="22"/>
        </w:rPr>
        <w:t xml:space="preserve"> e, adicionalmente, com relação às Debêntures que estiverem custodiadas eletronicamente na B3, será comprovada pelo extrato expedido pela B3 em nome do respectivo Debenturista.</w:t>
      </w:r>
    </w:p>
    <w:p w14:paraId="089A0ACE" w14:textId="77777777" w:rsidR="00CA763D" w:rsidRPr="00583287" w:rsidRDefault="00CA763D" w:rsidP="00E57F75">
      <w:pPr>
        <w:pStyle w:val="PargrafodaLista"/>
        <w:spacing w:line="320" w:lineRule="atLeast"/>
        <w:ind w:right="-22"/>
        <w:rPr>
          <w:rFonts w:ascii="Tahoma" w:hAnsi="Tahoma" w:cs="Tahoma"/>
          <w:b/>
          <w:bCs/>
          <w:sz w:val="22"/>
          <w:szCs w:val="22"/>
        </w:rPr>
      </w:pPr>
    </w:p>
    <w:p w14:paraId="189D25B4" w14:textId="48F5A009"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b/>
          <w:bCs/>
          <w:sz w:val="22"/>
          <w:szCs w:val="22"/>
        </w:rPr>
        <w:t>Número de Séries</w:t>
      </w:r>
      <w:bookmarkStart w:id="60" w:name="_DV_M47"/>
      <w:bookmarkStart w:id="61" w:name="_DV_M48"/>
      <w:bookmarkEnd w:id="60"/>
      <w:bookmarkEnd w:id="61"/>
      <w:r w:rsidRPr="00583287">
        <w:rPr>
          <w:rFonts w:ascii="Tahoma" w:hAnsi="Tahoma" w:cs="Tahoma"/>
          <w:b/>
          <w:bCs/>
          <w:sz w:val="22"/>
          <w:szCs w:val="22"/>
        </w:rPr>
        <w:t xml:space="preserve">: </w:t>
      </w:r>
      <w:r w:rsidRPr="00583287">
        <w:rPr>
          <w:rFonts w:ascii="Tahoma" w:hAnsi="Tahoma" w:cs="Tahoma"/>
          <w:sz w:val="22"/>
          <w:szCs w:val="22"/>
        </w:rPr>
        <w:t>a Emissão será realizada em 2 (duas) séries</w:t>
      </w:r>
      <w:r w:rsidR="00863D90">
        <w:rPr>
          <w:rFonts w:ascii="Tahoma" w:hAnsi="Tahoma" w:cs="Tahoma"/>
          <w:sz w:val="22"/>
          <w:szCs w:val="22"/>
        </w:rPr>
        <w:t xml:space="preserve">, sendo certo que as </w:t>
      </w:r>
      <w:r w:rsidRPr="00583287">
        <w:rPr>
          <w:rFonts w:ascii="Tahoma" w:hAnsi="Tahoma" w:cs="Tahoma"/>
          <w:sz w:val="22"/>
          <w:szCs w:val="22"/>
        </w:rPr>
        <w:t>Debêntures da Segunda Série serão subordinadas às Debêntures da Primeira Série, no recebimento de todos e quaisquer valores a que os titulares das Debêntures da Primeira Série façam jus, sem prejuízo das disposições desta Escritura de Emissão</w:t>
      </w:r>
      <w:r w:rsidR="00863D90">
        <w:rPr>
          <w:rFonts w:ascii="Tahoma" w:hAnsi="Tahoma" w:cs="Tahoma"/>
          <w:sz w:val="22"/>
          <w:szCs w:val="22"/>
        </w:rPr>
        <w:t xml:space="preserve"> e</w:t>
      </w:r>
      <w:r w:rsidRPr="00583287">
        <w:rPr>
          <w:rFonts w:ascii="Tahoma" w:hAnsi="Tahoma" w:cs="Tahoma"/>
          <w:sz w:val="22"/>
          <w:szCs w:val="22"/>
        </w:rPr>
        <w:t xml:space="preserve"> observada a Ordem de Alocação de Recursos estabelecida na Cláusula </w:t>
      </w:r>
      <w:r w:rsidRPr="00583287">
        <w:rPr>
          <w:rFonts w:ascii="Tahoma" w:hAnsi="Tahoma" w:cs="Tahoma"/>
          <w:sz w:val="22"/>
          <w:szCs w:val="22"/>
        </w:rPr>
        <w:fldChar w:fldCharType="begin"/>
      </w:r>
      <w:r w:rsidRPr="00583287">
        <w:rPr>
          <w:rFonts w:ascii="Tahoma" w:hAnsi="Tahoma" w:cs="Tahoma"/>
          <w:sz w:val="22"/>
          <w:szCs w:val="22"/>
        </w:rPr>
        <w:instrText xml:space="preserve"> REF _Ref69484808 \r \h  \* MERGEFORMAT </w:instrText>
      </w:r>
      <w:r w:rsidRPr="00583287">
        <w:rPr>
          <w:rFonts w:ascii="Tahoma" w:hAnsi="Tahoma" w:cs="Tahoma"/>
          <w:sz w:val="22"/>
          <w:szCs w:val="22"/>
        </w:rPr>
      </w:r>
      <w:r w:rsidRPr="00583287">
        <w:rPr>
          <w:rFonts w:ascii="Tahoma" w:hAnsi="Tahoma" w:cs="Tahoma"/>
          <w:sz w:val="22"/>
          <w:szCs w:val="22"/>
        </w:rPr>
        <w:fldChar w:fldCharType="separate"/>
      </w:r>
      <w:r w:rsidR="001E3BF4">
        <w:rPr>
          <w:rFonts w:ascii="Tahoma" w:hAnsi="Tahoma" w:cs="Tahoma"/>
          <w:sz w:val="22"/>
          <w:szCs w:val="22"/>
        </w:rPr>
        <w:t>3.43.1</w:t>
      </w:r>
      <w:r w:rsidRPr="00583287">
        <w:rPr>
          <w:rFonts w:ascii="Tahoma" w:hAnsi="Tahoma" w:cs="Tahoma"/>
          <w:sz w:val="22"/>
          <w:szCs w:val="22"/>
        </w:rPr>
        <w:fldChar w:fldCharType="end"/>
      </w:r>
      <w:r w:rsidRPr="00583287">
        <w:rPr>
          <w:rFonts w:ascii="Tahoma" w:hAnsi="Tahoma" w:cs="Tahoma"/>
          <w:sz w:val="22"/>
          <w:szCs w:val="22"/>
        </w:rPr>
        <w:t xml:space="preserve"> abaixo. </w:t>
      </w:r>
      <w:bookmarkStart w:id="62" w:name="_Ref422391421"/>
    </w:p>
    <w:p w14:paraId="5FBC2BF4" w14:textId="77777777" w:rsidR="00CA763D" w:rsidRPr="00E65CC3" w:rsidRDefault="00CA763D" w:rsidP="00E57F75">
      <w:pPr>
        <w:pStyle w:val="PargrafodaLista"/>
        <w:spacing w:line="320" w:lineRule="atLeast"/>
        <w:rPr>
          <w:rFonts w:ascii="Tahoma" w:hAnsi="Tahoma" w:cs="Tahoma"/>
          <w:sz w:val="22"/>
          <w:szCs w:val="22"/>
        </w:rPr>
      </w:pPr>
    </w:p>
    <w:p w14:paraId="50EF0702" w14:textId="77777777" w:rsidR="00CA763D" w:rsidRPr="00811A49"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D4459F">
        <w:rPr>
          <w:rFonts w:ascii="Tahoma" w:hAnsi="Tahoma" w:cs="Tahoma"/>
          <w:b/>
          <w:bCs/>
          <w:sz w:val="22"/>
          <w:szCs w:val="22"/>
        </w:rPr>
        <w:t>Conversibilidade:</w:t>
      </w:r>
      <w:r w:rsidRPr="00D4459F">
        <w:rPr>
          <w:rFonts w:ascii="Tahoma" w:hAnsi="Tahoma" w:cs="Tahoma"/>
          <w:sz w:val="22"/>
          <w:szCs w:val="22"/>
        </w:rPr>
        <w:t xml:space="preserve"> as Debêntures serão simples, não conversíveis em ações de emissão da Emissora.</w:t>
      </w:r>
    </w:p>
    <w:p w14:paraId="7CECA99F" w14:textId="77777777" w:rsidR="00CA763D" w:rsidRPr="00583287" w:rsidRDefault="00CA763D" w:rsidP="00E57F75">
      <w:pPr>
        <w:pStyle w:val="PargrafodaLista"/>
        <w:spacing w:line="320" w:lineRule="atLeast"/>
        <w:ind w:right="-22"/>
        <w:rPr>
          <w:rFonts w:ascii="Tahoma" w:hAnsi="Tahoma" w:cs="Tahoma"/>
          <w:b/>
          <w:sz w:val="22"/>
          <w:szCs w:val="22"/>
        </w:rPr>
      </w:pPr>
    </w:p>
    <w:p w14:paraId="1E34270F" w14:textId="77777777" w:rsidR="00CA763D" w:rsidRPr="00583287" w:rsidRDefault="008C7533" w:rsidP="007B5A72">
      <w:pPr>
        <w:pStyle w:val="PargrafodaLista"/>
        <w:numPr>
          <w:ilvl w:val="1"/>
          <w:numId w:val="62"/>
        </w:numPr>
        <w:tabs>
          <w:tab w:val="clear" w:pos="1418"/>
        </w:tabs>
        <w:autoSpaceDE/>
        <w:autoSpaceDN/>
        <w:adjustRightInd/>
        <w:spacing w:line="320" w:lineRule="atLeast"/>
        <w:ind w:right="-22"/>
        <w:rPr>
          <w:rFonts w:ascii="Tahoma" w:hAnsi="Tahoma" w:cs="Tahoma"/>
          <w:sz w:val="22"/>
          <w:szCs w:val="22"/>
        </w:rPr>
      </w:pPr>
      <w:bookmarkStart w:id="63" w:name="_Ref69484974"/>
      <w:r w:rsidRPr="00583287">
        <w:rPr>
          <w:rFonts w:ascii="Tahoma" w:hAnsi="Tahoma" w:cs="Tahoma"/>
          <w:b/>
          <w:sz w:val="22"/>
          <w:szCs w:val="22"/>
        </w:rPr>
        <w:t>Destinação dos Recursos</w:t>
      </w:r>
      <w:bookmarkStart w:id="64" w:name="_DV_M61"/>
      <w:bookmarkStart w:id="65" w:name="_DV_M70"/>
      <w:bookmarkStart w:id="66" w:name="_Ref422391407"/>
      <w:bookmarkStart w:id="67" w:name="_Ref454963225"/>
      <w:bookmarkEnd w:id="62"/>
      <w:bookmarkEnd w:id="64"/>
      <w:bookmarkEnd w:id="65"/>
      <w:r w:rsidRPr="00583287">
        <w:rPr>
          <w:rFonts w:ascii="Tahoma" w:hAnsi="Tahoma" w:cs="Tahoma"/>
          <w:b/>
          <w:sz w:val="22"/>
          <w:szCs w:val="22"/>
        </w:rPr>
        <w:t xml:space="preserve">: </w:t>
      </w:r>
      <w:r w:rsidR="00187FF6">
        <w:rPr>
          <w:rFonts w:ascii="Tahoma" w:hAnsi="Tahoma" w:cs="Tahoma"/>
          <w:sz w:val="22"/>
          <w:szCs w:val="22"/>
        </w:rPr>
        <w:t>o</w:t>
      </w:r>
      <w:r w:rsidR="00187FF6" w:rsidRPr="00583287">
        <w:rPr>
          <w:rFonts w:ascii="Tahoma" w:hAnsi="Tahoma" w:cs="Tahoma"/>
          <w:sz w:val="22"/>
          <w:szCs w:val="22"/>
        </w:rPr>
        <w:t xml:space="preserve">s </w:t>
      </w:r>
      <w:r w:rsidRPr="00583287">
        <w:rPr>
          <w:rFonts w:ascii="Tahoma" w:hAnsi="Tahoma" w:cs="Tahoma"/>
          <w:sz w:val="22"/>
          <w:szCs w:val="22"/>
        </w:rPr>
        <w:t xml:space="preserve">recursos obtidos pela Emissora por meio da Emissão serão destinados </w:t>
      </w:r>
      <w:r w:rsidR="00780BE7" w:rsidRPr="00583287">
        <w:rPr>
          <w:rFonts w:ascii="Tahoma" w:hAnsi="Tahoma" w:cs="Tahoma"/>
          <w:sz w:val="22"/>
          <w:szCs w:val="22"/>
        </w:rPr>
        <w:t>à aquisição dos Direitos Creditórios</w:t>
      </w:r>
      <w:r w:rsidRPr="00583287">
        <w:rPr>
          <w:rFonts w:ascii="Tahoma" w:hAnsi="Tahoma" w:cs="Tahoma"/>
          <w:sz w:val="22"/>
          <w:szCs w:val="22"/>
        </w:rPr>
        <w:t xml:space="preserve">, que atendam às Condições de Cessão e aos Critérios de Elegibilidade, conforme expostos no Contrato de Cessão e nesta Escritura de Emissão. </w:t>
      </w:r>
      <w:r w:rsidRPr="005A1A47">
        <w:rPr>
          <w:rFonts w:ascii="Tahoma" w:hAnsi="Tahoma" w:cs="Tahoma"/>
          <w:sz w:val="22"/>
          <w:szCs w:val="22"/>
        </w:rPr>
        <w:t>Complementarmente, os recursos obtidos por meio da Emissão serão destinados a outros propósitos</w:t>
      </w:r>
      <w:r w:rsidR="0087778F">
        <w:rPr>
          <w:rFonts w:ascii="Tahoma" w:hAnsi="Tahoma" w:cs="Tahoma"/>
          <w:sz w:val="22"/>
          <w:szCs w:val="22"/>
        </w:rPr>
        <w:t xml:space="preserve"> e despesas</w:t>
      </w:r>
      <w:r w:rsidRPr="005A1A47">
        <w:rPr>
          <w:rFonts w:ascii="Tahoma" w:hAnsi="Tahoma" w:cs="Tahoma"/>
          <w:sz w:val="22"/>
          <w:szCs w:val="22"/>
        </w:rPr>
        <w:t xml:space="preserve"> relacionados </w:t>
      </w:r>
      <w:r w:rsidR="00863D90">
        <w:rPr>
          <w:rFonts w:ascii="Tahoma" w:hAnsi="Tahoma" w:cs="Tahoma"/>
          <w:sz w:val="22"/>
          <w:szCs w:val="22"/>
        </w:rPr>
        <w:t>à</w:t>
      </w:r>
      <w:r w:rsidRPr="005A1A47">
        <w:rPr>
          <w:rFonts w:ascii="Tahoma" w:hAnsi="Tahoma" w:cs="Tahoma"/>
          <w:sz w:val="22"/>
          <w:szCs w:val="22"/>
        </w:rPr>
        <w:t xml:space="preserve"> Emissão, </w:t>
      </w:r>
      <w:r w:rsidR="0087778F">
        <w:rPr>
          <w:rFonts w:ascii="Tahoma" w:hAnsi="Tahoma" w:cs="Tahoma"/>
          <w:sz w:val="22"/>
          <w:szCs w:val="22"/>
        </w:rPr>
        <w:t xml:space="preserve">nos termos </w:t>
      </w:r>
      <w:r w:rsidRPr="005A1A47">
        <w:rPr>
          <w:rFonts w:ascii="Tahoma" w:hAnsi="Tahoma" w:cs="Tahoma"/>
          <w:sz w:val="22"/>
          <w:szCs w:val="22"/>
        </w:rPr>
        <w:t>desta Escritura de Emissão.</w:t>
      </w:r>
      <w:bookmarkEnd w:id="63"/>
      <w:bookmarkEnd w:id="66"/>
      <w:bookmarkEnd w:id="67"/>
    </w:p>
    <w:p w14:paraId="51CB2C4F"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7A6FC5F0" w14:textId="311027EA" w:rsidR="00CA763D" w:rsidRPr="00583287" w:rsidRDefault="008C7533" w:rsidP="00F33DB7">
      <w:pPr>
        <w:pStyle w:val="PargrafodaLista"/>
        <w:numPr>
          <w:ilvl w:val="2"/>
          <w:numId w:val="30"/>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A Emissora deverá fornecer</w:t>
      </w:r>
      <w:r w:rsidR="00ED049B" w:rsidRPr="00583287">
        <w:rPr>
          <w:rFonts w:ascii="Tahoma" w:hAnsi="Tahoma" w:cs="Tahoma"/>
          <w:sz w:val="22"/>
          <w:szCs w:val="22"/>
        </w:rPr>
        <w:t xml:space="preserve"> ao Agente Fiduciário</w:t>
      </w:r>
      <w:r w:rsidR="00FC62C1" w:rsidRPr="00583287">
        <w:rPr>
          <w:rFonts w:ascii="Tahoma" w:hAnsi="Tahoma" w:cs="Tahoma"/>
          <w:sz w:val="22"/>
          <w:szCs w:val="22"/>
        </w:rPr>
        <w:t xml:space="preserve">, </w:t>
      </w:r>
      <w:r w:rsidR="00ED049B" w:rsidRPr="00583287">
        <w:rPr>
          <w:rFonts w:ascii="Tahoma" w:hAnsi="Tahoma" w:cs="Tahoma"/>
          <w:sz w:val="22"/>
          <w:szCs w:val="22"/>
        </w:rPr>
        <w:t xml:space="preserve">anualmente, </w:t>
      </w:r>
      <w:r w:rsidR="00FC62C1" w:rsidRPr="00583287">
        <w:rPr>
          <w:rFonts w:ascii="Tahoma" w:hAnsi="Tahoma" w:cs="Tahoma"/>
          <w:sz w:val="22"/>
          <w:szCs w:val="22"/>
        </w:rPr>
        <w:t xml:space="preserve">sempre </w:t>
      </w:r>
      <w:r w:rsidR="0045431C">
        <w:rPr>
          <w:rFonts w:ascii="Tahoma" w:hAnsi="Tahoma" w:cs="Tahoma"/>
          <w:sz w:val="22"/>
          <w:szCs w:val="22"/>
        </w:rPr>
        <w:t xml:space="preserve">até o </w:t>
      </w:r>
      <w:r w:rsidR="00FC62C1" w:rsidRPr="00583287">
        <w:rPr>
          <w:rFonts w:ascii="Tahoma" w:hAnsi="Tahoma" w:cs="Tahoma"/>
          <w:sz w:val="22"/>
          <w:szCs w:val="22"/>
        </w:rPr>
        <w:t>último Dia Útil do mês</w:t>
      </w:r>
      <w:r w:rsidR="00137350" w:rsidRPr="00583287">
        <w:rPr>
          <w:rFonts w:ascii="Tahoma" w:hAnsi="Tahoma" w:cs="Tahoma"/>
          <w:sz w:val="22"/>
          <w:szCs w:val="22"/>
        </w:rPr>
        <w:t xml:space="preserve"> de</w:t>
      </w:r>
      <w:r w:rsidR="00FC62C1" w:rsidRPr="00583287">
        <w:rPr>
          <w:rFonts w:ascii="Tahoma" w:hAnsi="Tahoma" w:cs="Tahoma"/>
          <w:sz w:val="22"/>
          <w:szCs w:val="22"/>
        </w:rPr>
        <w:t xml:space="preserve"> </w:t>
      </w:r>
      <w:r w:rsidR="00137350" w:rsidRPr="00583287">
        <w:rPr>
          <w:rFonts w:ascii="Tahoma" w:hAnsi="Tahoma" w:cs="Tahoma"/>
          <w:sz w:val="22"/>
          <w:szCs w:val="22"/>
        </w:rPr>
        <w:t>março</w:t>
      </w:r>
      <w:r w:rsidR="00FC62C1" w:rsidRPr="00583287">
        <w:rPr>
          <w:rFonts w:ascii="Tahoma" w:hAnsi="Tahoma" w:cs="Tahoma"/>
          <w:sz w:val="22"/>
          <w:szCs w:val="22"/>
        </w:rPr>
        <w:t xml:space="preserve"> de cada ano, </w:t>
      </w:r>
      <w:r w:rsidRPr="00FB663E">
        <w:rPr>
          <w:rFonts w:ascii="Tahoma" w:hAnsi="Tahoma" w:cs="Tahoma"/>
          <w:sz w:val="22"/>
          <w:szCs w:val="22"/>
        </w:rPr>
        <w:t xml:space="preserve">desde a Data de Emissão </w:t>
      </w:r>
      <w:r w:rsidRPr="00583287">
        <w:rPr>
          <w:rFonts w:ascii="Tahoma" w:hAnsi="Tahoma" w:cs="Tahoma"/>
          <w:sz w:val="22"/>
          <w:szCs w:val="22"/>
        </w:rPr>
        <w:t>até a efetiva comprovação da totalidade da destinação de recursos</w:t>
      </w:r>
      <w:r w:rsidR="00780BE7" w:rsidRPr="00583287">
        <w:rPr>
          <w:rFonts w:ascii="Tahoma" w:hAnsi="Tahoma" w:cs="Tahoma"/>
          <w:sz w:val="22"/>
          <w:szCs w:val="22"/>
        </w:rPr>
        <w:t xml:space="preserve"> ou a Data de Vencimento</w:t>
      </w:r>
      <w:r w:rsidR="00A3575E">
        <w:rPr>
          <w:rFonts w:ascii="Tahoma" w:hAnsi="Tahoma" w:cs="Tahoma"/>
          <w:sz w:val="22"/>
          <w:szCs w:val="22"/>
        </w:rPr>
        <w:t xml:space="preserve"> da Segunda Série</w:t>
      </w:r>
      <w:r w:rsidR="00780BE7" w:rsidRPr="00583287">
        <w:rPr>
          <w:rFonts w:ascii="Tahoma" w:hAnsi="Tahoma" w:cs="Tahoma"/>
          <w:sz w:val="22"/>
          <w:szCs w:val="22"/>
        </w:rPr>
        <w:t>, o que ocorrer primeiro</w:t>
      </w:r>
      <w:r w:rsidRPr="00583287">
        <w:rPr>
          <w:rFonts w:ascii="Tahoma" w:hAnsi="Tahoma" w:cs="Tahoma"/>
          <w:sz w:val="22"/>
          <w:szCs w:val="22"/>
        </w:rPr>
        <w:t>, declaração em papel timbrado e assinada por representante legal, incluindo a demonstração de fluxo de caixa ou eventuais documentos que comprovem a destinação dos recursos</w:t>
      </w:r>
      <w:r w:rsidR="00780BE7" w:rsidRPr="00583287">
        <w:rPr>
          <w:rFonts w:ascii="Tahoma" w:hAnsi="Tahoma" w:cs="Tahoma"/>
          <w:sz w:val="22"/>
          <w:szCs w:val="22"/>
        </w:rPr>
        <w:t xml:space="preserve"> nos termos desta Escritura de Emissão</w:t>
      </w:r>
      <w:r w:rsidRPr="00583287">
        <w:rPr>
          <w:rFonts w:ascii="Tahoma" w:hAnsi="Tahoma" w:cs="Tahoma"/>
          <w:sz w:val="22"/>
          <w:szCs w:val="22"/>
        </w:rPr>
        <w:t>.</w:t>
      </w:r>
    </w:p>
    <w:p w14:paraId="2D096FF7"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5E19203C" w14:textId="77777777" w:rsidR="00CA763D" w:rsidRPr="00583287" w:rsidRDefault="008C7533" w:rsidP="00F33DB7">
      <w:pPr>
        <w:pStyle w:val="PargrafodaLista"/>
        <w:numPr>
          <w:ilvl w:val="2"/>
          <w:numId w:val="30"/>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A Emissora compromete-se a apresentar ao Agente Fiduciário, sempre que solicitado por autoridades ou órgãos reguladores, regulamentos, leis ou determinações judiciais, administrativas ou arbitrais, a comprovação da destinação dos recursos por meio de envio de documentos que, a critério das respectivas autoridades ou órgãos reguladores, comprovem </w:t>
      </w:r>
      <w:r w:rsidR="00FC62C1" w:rsidRPr="00583287">
        <w:rPr>
          <w:rFonts w:ascii="Tahoma" w:hAnsi="Tahoma" w:cs="Tahoma"/>
          <w:sz w:val="22"/>
          <w:szCs w:val="22"/>
        </w:rPr>
        <w:t>a destinação</w:t>
      </w:r>
      <w:r w:rsidRPr="00583287">
        <w:rPr>
          <w:rFonts w:ascii="Tahoma" w:hAnsi="Tahoma" w:cs="Tahoma"/>
          <w:sz w:val="22"/>
          <w:szCs w:val="22"/>
        </w:rPr>
        <w:t xml:space="preserve"> dos recursos oriundos das Debêntures</w:t>
      </w:r>
      <w:r w:rsidR="00FC62C1" w:rsidRPr="00583287">
        <w:rPr>
          <w:rFonts w:ascii="Tahoma" w:hAnsi="Tahoma" w:cs="Tahoma"/>
          <w:sz w:val="22"/>
          <w:szCs w:val="22"/>
        </w:rPr>
        <w:t xml:space="preserve"> até o respectivo período</w:t>
      </w:r>
      <w:r w:rsidRPr="00583287">
        <w:rPr>
          <w:rFonts w:ascii="Tahoma" w:hAnsi="Tahoma" w:cs="Tahoma"/>
          <w:sz w:val="22"/>
          <w:szCs w:val="22"/>
        </w:rPr>
        <w:t xml:space="preserve"> nas atividades indicadas acima.</w:t>
      </w:r>
    </w:p>
    <w:p w14:paraId="04F67EE8"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7F6F4D57" w14:textId="77777777" w:rsidR="00CA763D" w:rsidRPr="00E13BE3" w:rsidRDefault="008C7533" w:rsidP="00F33DB7">
      <w:pPr>
        <w:pStyle w:val="PargrafodaLista"/>
        <w:numPr>
          <w:ilvl w:val="2"/>
          <w:numId w:val="30"/>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Na hipótese de solicitação ou determinação de autoridade</w:t>
      </w:r>
      <w:r w:rsidR="00780BE7" w:rsidRPr="00583287">
        <w:rPr>
          <w:rFonts w:ascii="Tahoma" w:hAnsi="Tahoma" w:cs="Tahoma"/>
          <w:sz w:val="22"/>
          <w:szCs w:val="22"/>
        </w:rPr>
        <w:t xml:space="preserve"> governamental</w:t>
      </w:r>
      <w:r w:rsidRPr="00583287">
        <w:rPr>
          <w:rFonts w:ascii="Tahoma" w:hAnsi="Tahoma" w:cs="Tahoma"/>
          <w:sz w:val="22"/>
          <w:szCs w:val="22"/>
        </w:rPr>
        <w:t xml:space="preserve">, a Emissora deverá fornecer os documentos e informações aplicáveis ao Agente Fiduciário em até 10 (dez) dias a contar da respectiva solicitação pelo Agente Fiduciário ou em menor prazo, caso assim seja necessário para fins de cumprimento tempestivo </w:t>
      </w:r>
      <w:r w:rsidR="00187FF6">
        <w:rPr>
          <w:rFonts w:ascii="Tahoma" w:hAnsi="Tahoma" w:cs="Tahoma"/>
          <w:sz w:val="22"/>
          <w:szCs w:val="22"/>
        </w:rPr>
        <w:t>de tal</w:t>
      </w:r>
      <w:r w:rsidR="00187FF6" w:rsidRPr="00583287">
        <w:rPr>
          <w:rFonts w:ascii="Tahoma" w:hAnsi="Tahoma" w:cs="Tahoma"/>
          <w:sz w:val="22"/>
          <w:szCs w:val="22"/>
        </w:rPr>
        <w:t xml:space="preserve"> </w:t>
      </w:r>
      <w:r w:rsidRPr="00583287">
        <w:rPr>
          <w:rFonts w:ascii="Tahoma" w:hAnsi="Tahoma" w:cs="Tahoma"/>
          <w:sz w:val="22"/>
          <w:szCs w:val="22"/>
        </w:rPr>
        <w:t xml:space="preserve">solicitação ou determinação pelo Agente </w:t>
      </w:r>
      <w:r w:rsidRPr="00E13BE3">
        <w:rPr>
          <w:rFonts w:ascii="Tahoma" w:hAnsi="Tahoma" w:cs="Tahoma"/>
          <w:sz w:val="22"/>
          <w:szCs w:val="22"/>
        </w:rPr>
        <w:t>Fiduciário.</w:t>
      </w:r>
    </w:p>
    <w:p w14:paraId="6BF6F23F" w14:textId="77777777" w:rsidR="00CA763D" w:rsidRPr="007B4236" w:rsidRDefault="00CA763D" w:rsidP="00E57F75">
      <w:pPr>
        <w:pStyle w:val="PargrafodaLista"/>
        <w:autoSpaceDE/>
        <w:autoSpaceDN/>
        <w:adjustRightInd/>
        <w:spacing w:line="320" w:lineRule="atLeast"/>
        <w:ind w:left="0" w:right="-22"/>
        <w:rPr>
          <w:rFonts w:ascii="Tahoma" w:hAnsi="Tahoma" w:cs="Tahoma"/>
          <w:bCs/>
          <w:sz w:val="22"/>
          <w:szCs w:val="22"/>
        </w:rPr>
      </w:pPr>
    </w:p>
    <w:p w14:paraId="7BB84D99" w14:textId="77777777" w:rsidR="00CA763D" w:rsidRPr="00E13BE3" w:rsidRDefault="008C7533" w:rsidP="00F33DB7">
      <w:pPr>
        <w:pStyle w:val="PargrafodaLista"/>
        <w:numPr>
          <w:ilvl w:val="1"/>
          <w:numId w:val="30"/>
        </w:numPr>
        <w:tabs>
          <w:tab w:val="clear" w:pos="1418"/>
        </w:tabs>
        <w:autoSpaceDE/>
        <w:autoSpaceDN/>
        <w:adjustRightInd/>
        <w:spacing w:line="320" w:lineRule="atLeast"/>
        <w:ind w:right="-23"/>
        <w:rPr>
          <w:rFonts w:ascii="Tahoma" w:hAnsi="Tahoma"/>
          <w:sz w:val="22"/>
        </w:rPr>
      </w:pPr>
      <w:r w:rsidRPr="002A5685">
        <w:rPr>
          <w:rFonts w:ascii="Tahoma" w:hAnsi="Tahoma" w:cs="Tahoma"/>
          <w:b/>
          <w:bCs/>
          <w:sz w:val="22"/>
          <w:szCs w:val="22"/>
        </w:rPr>
        <w:t>Direitos Creditórios</w:t>
      </w:r>
      <w:r w:rsidRPr="002A5685">
        <w:rPr>
          <w:rFonts w:ascii="Tahoma" w:hAnsi="Tahoma" w:cs="Tahoma"/>
          <w:sz w:val="22"/>
          <w:szCs w:val="22"/>
        </w:rPr>
        <w:t>:</w:t>
      </w:r>
      <w:bookmarkStart w:id="68" w:name="_Ref51623079"/>
      <w:r w:rsidRPr="002A5685">
        <w:rPr>
          <w:rFonts w:ascii="Tahoma" w:hAnsi="Tahoma" w:cs="Tahoma"/>
          <w:sz w:val="22"/>
          <w:szCs w:val="22"/>
        </w:rPr>
        <w:t xml:space="preserve"> os Direitos Creditórios a serem adquiridos pela Emissora deverão</w:t>
      </w:r>
      <w:r w:rsidR="00780BE7" w:rsidRPr="002A5685">
        <w:rPr>
          <w:rFonts w:ascii="Tahoma" w:hAnsi="Tahoma" w:cs="Tahoma"/>
          <w:sz w:val="22"/>
          <w:szCs w:val="22"/>
        </w:rPr>
        <w:t>,</w:t>
      </w:r>
      <w:r w:rsidRPr="00F40634">
        <w:rPr>
          <w:rFonts w:ascii="Tahoma" w:hAnsi="Tahoma" w:cs="Tahoma"/>
          <w:sz w:val="22"/>
          <w:szCs w:val="22"/>
        </w:rPr>
        <w:t xml:space="preserve"> obrigatoriamente</w:t>
      </w:r>
      <w:r w:rsidR="00780BE7" w:rsidRPr="00F40634">
        <w:rPr>
          <w:rFonts w:ascii="Tahoma" w:hAnsi="Tahoma" w:cs="Tahoma"/>
          <w:sz w:val="22"/>
          <w:szCs w:val="22"/>
        </w:rPr>
        <w:t>, atender</w:t>
      </w:r>
      <w:r w:rsidRPr="00F40634">
        <w:rPr>
          <w:rFonts w:ascii="Tahoma" w:hAnsi="Tahoma" w:cs="Tahoma"/>
          <w:sz w:val="22"/>
          <w:szCs w:val="22"/>
        </w:rPr>
        <w:t xml:space="preserve"> às Condições de Cessão e aos Critérios de Elegibilidade</w:t>
      </w:r>
      <w:r w:rsidR="00187FF6">
        <w:rPr>
          <w:rFonts w:ascii="Tahoma" w:hAnsi="Tahoma" w:cs="Tahoma"/>
          <w:sz w:val="22"/>
          <w:szCs w:val="22"/>
        </w:rPr>
        <w:t>, sem prejuízo da legislação e regulamentação aplicáveis</w:t>
      </w:r>
      <w:r w:rsidRPr="00F40634">
        <w:rPr>
          <w:rFonts w:ascii="Tahoma" w:hAnsi="Tahoma" w:cs="Tahoma"/>
          <w:sz w:val="22"/>
          <w:szCs w:val="22"/>
        </w:rPr>
        <w:t>.</w:t>
      </w:r>
      <w:r w:rsidR="007230A9" w:rsidRPr="00F40634">
        <w:rPr>
          <w:rFonts w:ascii="Tahoma" w:hAnsi="Tahoma" w:cs="Tahoma"/>
          <w:sz w:val="22"/>
          <w:szCs w:val="22"/>
        </w:rPr>
        <w:t xml:space="preserve"> </w:t>
      </w:r>
    </w:p>
    <w:p w14:paraId="6885EA61" w14:textId="77777777" w:rsidR="00CA763D" w:rsidRPr="00E13BE3" w:rsidRDefault="00CA763D" w:rsidP="00E57F75">
      <w:pPr>
        <w:pStyle w:val="PargrafodaLista"/>
        <w:autoSpaceDE/>
        <w:autoSpaceDN/>
        <w:adjustRightInd/>
        <w:spacing w:line="320" w:lineRule="atLeast"/>
        <w:ind w:left="0" w:right="-22"/>
        <w:rPr>
          <w:rFonts w:ascii="Tahoma" w:hAnsi="Tahoma"/>
          <w:sz w:val="22"/>
        </w:rPr>
      </w:pPr>
    </w:p>
    <w:p w14:paraId="747D788E" w14:textId="796C1AD3" w:rsidR="00CA763D" w:rsidRPr="00E13BE3" w:rsidRDefault="008C7533" w:rsidP="00CC7512">
      <w:pPr>
        <w:pStyle w:val="PargrafodaLista"/>
        <w:numPr>
          <w:ilvl w:val="2"/>
          <w:numId w:val="30"/>
        </w:numPr>
        <w:autoSpaceDE/>
        <w:autoSpaceDN/>
        <w:adjustRightInd/>
        <w:spacing w:line="320" w:lineRule="atLeast"/>
        <w:ind w:right="-22"/>
        <w:rPr>
          <w:rFonts w:ascii="Tahoma" w:hAnsi="Tahoma"/>
          <w:sz w:val="22"/>
        </w:rPr>
      </w:pPr>
      <w:bookmarkStart w:id="69" w:name="_Ref95142604"/>
      <w:r w:rsidRPr="00E13BE3">
        <w:rPr>
          <w:rFonts w:ascii="Tahoma" w:hAnsi="Tahoma"/>
          <w:sz w:val="22"/>
        </w:rPr>
        <w:t xml:space="preserve">Os Direitos Creditórios deverão obrigatoriamente ser evidenciados pelos Documentos Comprobatórios, os quais </w:t>
      </w:r>
      <w:bookmarkEnd w:id="68"/>
      <w:r w:rsidRPr="00E13BE3">
        <w:rPr>
          <w:rFonts w:ascii="Tahoma" w:hAnsi="Tahoma"/>
          <w:sz w:val="22"/>
        </w:rPr>
        <w:t>poderão ser formalizados e armazenados em meio físico</w:t>
      </w:r>
      <w:r w:rsidR="0000128A" w:rsidRPr="007B4236">
        <w:rPr>
          <w:rFonts w:ascii="Tahoma" w:hAnsi="Tahoma"/>
          <w:sz w:val="22"/>
        </w:rPr>
        <w:t xml:space="preserve"> </w:t>
      </w:r>
      <w:r w:rsidR="0000128A" w:rsidRPr="00757D15">
        <w:rPr>
          <w:rFonts w:ascii="Tahoma" w:hAnsi="Tahoma" w:cs="Tahoma"/>
          <w:bCs/>
          <w:sz w:val="22"/>
          <w:szCs w:val="22"/>
        </w:rPr>
        <w:lastRenderedPageBreak/>
        <w:t>e com cópia eletrônica</w:t>
      </w:r>
      <w:r w:rsidR="00E345F2" w:rsidRPr="00E13BE3">
        <w:rPr>
          <w:rFonts w:ascii="Tahoma" w:hAnsi="Tahoma"/>
          <w:sz w:val="22"/>
        </w:rPr>
        <w:t xml:space="preserve">, observados os procedimentos de armazenamento e disponibilização descritos na Cláusula </w:t>
      </w:r>
      <w:r w:rsidR="00454F85">
        <w:rPr>
          <w:rFonts w:ascii="Tahoma" w:hAnsi="Tahoma"/>
          <w:sz w:val="22"/>
        </w:rPr>
        <w:fldChar w:fldCharType="begin"/>
      </w:r>
      <w:r w:rsidR="00454F85">
        <w:rPr>
          <w:rFonts w:ascii="Tahoma" w:hAnsi="Tahoma"/>
          <w:sz w:val="22"/>
        </w:rPr>
        <w:instrText xml:space="preserve"> REF _Ref97823016 \r \h </w:instrText>
      </w:r>
      <w:r w:rsidR="00454F85">
        <w:rPr>
          <w:rFonts w:ascii="Tahoma" w:hAnsi="Tahoma"/>
          <w:sz w:val="22"/>
        </w:rPr>
      </w:r>
      <w:r w:rsidR="00454F85">
        <w:rPr>
          <w:rFonts w:ascii="Tahoma" w:hAnsi="Tahoma"/>
          <w:sz w:val="22"/>
        </w:rPr>
        <w:fldChar w:fldCharType="separate"/>
      </w:r>
      <w:r w:rsidR="001E3BF4">
        <w:rPr>
          <w:rFonts w:ascii="Tahoma" w:hAnsi="Tahoma"/>
          <w:sz w:val="22"/>
        </w:rPr>
        <w:t>3.12.1.1</w:t>
      </w:r>
      <w:r w:rsidR="00454F85">
        <w:rPr>
          <w:rFonts w:ascii="Tahoma" w:hAnsi="Tahoma"/>
          <w:sz w:val="22"/>
        </w:rPr>
        <w:fldChar w:fldCharType="end"/>
      </w:r>
      <w:r w:rsidR="00454F85">
        <w:rPr>
          <w:rFonts w:ascii="Tahoma" w:hAnsi="Tahoma"/>
          <w:sz w:val="22"/>
        </w:rPr>
        <w:t xml:space="preserve"> abaixo </w:t>
      </w:r>
      <w:r w:rsidR="00E345F2" w:rsidRPr="00E13BE3">
        <w:rPr>
          <w:rFonts w:ascii="Tahoma" w:hAnsi="Tahoma"/>
          <w:sz w:val="22"/>
        </w:rPr>
        <w:t>e seguintes</w:t>
      </w:r>
      <w:r w:rsidRPr="00E13BE3">
        <w:rPr>
          <w:rFonts w:ascii="Tahoma" w:hAnsi="Tahoma"/>
          <w:sz w:val="22"/>
        </w:rPr>
        <w:t>.</w:t>
      </w:r>
      <w:bookmarkEnd w:id="69"/>
    </w:p>
    <w:p w14:paraId="0C86E051" w14:textId="77777777" w:rsidR="00CA763D" w:rsidRPr="00E13BE3" w:rsidRDefault="00CA763D" w:rsidP="00E57F75">
      <w:pPr>
        <w:pStyle w:val="PargrafodaLista"/>
        <w:autoSpaceDE/>
        <w:autoSpaceDN/>
        <w:adjustRightInd/>
        <w:spacing w:line="320" w:lineRule="atLeast"/>
        <w:ind w:left="0" w:right="-22"/>
        <w:rPr>
          <w:rFonts w:ascii="Tahoma" w:hAnsi="Tahoma"/>
          <w:sz w:val="22"/>
        </w:rPr>
      </w:pPr>
    </w:p>
    <w:p w14:paraId="2D58394D" w14:textId="77777777" w:rsidR="00097FAB" w:rsidRPr="006B55D3" w:rsidRDefault="008C7533" w:rsidP="00097FAB">
      <w:pPr>
        <w:pStyle w:val="PargrafodaLista"/>
        <w:numPr>
          <w:ilvl w:val="3"/>
          <w:numId w:val="30"/>
        </w:numPr>
        <w:autoSpaceDE/>
        <w:autoSpaceDN/>
        <w:adjustRightInd/>
        <w:spacing w:line="320" w:lineRule="atLeast"/>
        <w:ind w:right="-22"/>
        <w:rPr>
          <w:rFonts w:ascii="Tahoma" w:hAnsi="Tahoma"/>
          <w:sz w:val="22"/>
        </w:rPr>
      </w:pPr>
      <w:bookmarkStart w:id="70" w:name="_Ref97823016"/>
      <w:bookmarkStart w:id="71" w:name="_Hlk81495248"/>
      <w:bookmarkStart w:id="72" w:name="_Ref95142522"/>
      <w:r w:rsidRPr="00A67AC5">
        <w:rPr>
          <w:rFonts w:ascii="Tahoma" w:hAnsi="Tahoma"/>
          <w:sz w:val="22"/>
          <w:u w:val="single"/>
        </w:rPr>
        <w:t>Guarda de Documentos Comprobatórios</w:t>
      </w:r>
      <w:r w:rsidRPr="00A67AC5">
        <w:rPr>
          <w:rFonts w:ascii="Tahoma" w:hAnsi="Tahoma"/>
          <w:sz w:val="22"/>
        </w:rPr>
        <w:t xml:space="preserve">. </w:t>
      </w:r>
      <w:r w:rsidR="00E13BE3" w:rsidRPr="00A67AC5">
        <w:rPr>
          <w:rFonts w:ascii="Tahoma" w:hAnsi="Tahoma" w:cs="Tahoma"/>
          <w:sz w:val="22"/>
          <w:szCs w:val="22"/>
        </w:rPr>
        <w:t>A</w:t>
      </w:r>
      <w:r w:rsidR="00E13BE3" w:rsidRPr="00B057BB">
        <w:rPr>
          <w:rFonts w:ascii="Tahoma" w:hAnsi="Tahoma" w:cs="Tahoma"/>
          <w:sz w:val="22"/>
          <w:szCs w:val="22"/>
        </w:rPr>
        <w:t xml:space="preserve"> guarda dos Documentos Comprobatórios em vias físicas</w:t>
      </w:r>
      <w:r w:rsidR="00E13BE3" w:rsidRPr="007B4236">
        <w:rPr>
          <w:rFonts w:ascii="Tahoma" w:hAnsi="Tahoma" w:cs="Tahoma"/>
          <w:sz w:val="22"/>
          <w:szCs w:val="22"/>
        </w:rPr>
        <w:t xml:space="preserve">, bem como a guarda dos </w:t>
      </w:r>
      <w:r w:rsidR="006A78DC">
        <w:rPr>
          <w:rFonts w:ascii="Tahoma" w:hAnsi="Tahoma" w:cs="Tahoma"/>
          <w:sz w:val="22"/>
          <w:szCs w:val="22"/>
        </w:rPr>
        <w:t>Documentos Auxiliares</w:t>
      </w:r>
      <w:r w:rsidR="00E13BE3" w:rsidRPr="006B55D3">
        <w:rPr>
          <w:rFonts w:ascii="Tahoma" w:hAnsi="Tahoma" w:cs="Tahoma"/>
          <w:sz w:val="22"/>
          <w:szCs w:val="22"/>
        </w:rPr>
        <w:t xml:space="preserve">, em via física ou digital, será de </w:t>
      </w:r>
      <w:r w:rsidR="00E13BE3" w:rsidRPr="00B057BB">
        <w:rPr>
          <w:rFonts w:ascii="Tahoma" w:hAnsi="Tahoma" w:cs="Tahoma"/>
          <w:sz w:val="22"/>
          <w:szCs w:val="22"/>
        </w:rPr>
        <w:t>responsabilidade integral da Cedente, na qualidade de depositária, nos termos do artigo 627 e seguintes do Código Civil</w:t>
      </w:r>
      <w:r w:rsidR="00E13BE3" w:rsidRPr="007B4236">
        <w:rPr>
          <w:rFonts w:ascii="Tahoma" w:hAnsi="Tahoma" w:cs="Tahoma"/>
          <w:sz w:val="22"/>
          <w:szCs w:val="22"/>
        </w:rPr>
        <w:t xml:space="preserve">. </w:t>
      </w:r>
      <w:r w:rsidR="00E13BE3" w:rsidRPr="002A5685">
        <w:rPr>
          <w:rFonts w:ascii="Tahoma" w:hAnsi="Tahoma" w:cs="Tahoma"/>
          <w:sz w:val="22"/>
          <w:szCs w:val="22"/>
        </w:rPr>
        <w:t>A Cedente não terá direito a qualquer remuneração pela prestação dos serviços de depositária mencionados na presente Cláusula.</w:t>
      </w:r>
      <w:bookmarkEnd w:id="70"/>
      <w:r w:rsidR="00754A9B">
        <w:rPr>
          <w:rFonts w:ascii="Tahoma" w:hAnsi="Tahoma" w:cs="Tahoma"/>
          <w:sz w:val="22"/>
          <w:szCs w:val="22"/>
        </w:rPr>
        <w:t xml:space="preserve"> </w:t>
      </w:r>
      <w:bookmarkEnd w:id="71"/>
      <w:bookmarkEnd w:id="72"/>
    </w:p>
    <w:p w14:paraId="2C9B0974" w14:textId="77777777" w:rsidR="00754A9B" w:rsidRPr="006B55D3" w:rsidRDefault="00754A9B" w:rsidP="00757D15">
      <w:pPr>
        <w:pStyle w:val="PargrafodaLista"/>
        <w:autoSpaceDE/>
        <w:autoSpaceDN/>
        <w:adjustRightInd/>
        <w:spacing w:line="320" w:lineRule="atLeast"/>
        <w:ind w:left="0" w:right="-22"/>
        <w:rPr>
          <w:rFonts w:ascii="Tahoma" w:hAnsi="Tahoma"/>
          <w:sz w:val="22"/>
        </w:rPr>
      </w:pPr>
    </w:p>
    <w:p w14:paraId="52C66FBF" w14:textId="0B915BD8" w:rsidR="00754A9B" w:rsidRPr="006B55D3" w:rsidRDefault="008C7533" w:rsidP="00097FAB">
      <w:pPr>
        <w:pStyle w:val="PargrafodaLista"/>
        <w:numPr>
          <w:ilvl w:val="3"/>
          <w:numId w:val="30"/>
        </w:numPr>
        <w:autoSpaceDE/>
        <w:autoSpaceDN/>
        <w:adjustRightInd/>
        <w:spacing w:line="320" w:lineRule="atLeast"/>
        <w:ind w:right="-22"/>
        <w:rPr>
          <w:rFonts w:ascii="Tahoma" w:hAnsi="Tahoma"/>
          <w:sz w:val="22"/>
        </w:rPr>
      </w:pPr>
      <w:bookmarkStart w:id="73" w:name="_Ref98322907"/>
      <w:bookmarkStart w:id="74" w:name="_Ref97914738"/>
      <w:r>
        <w:rPr>
          <w:rFonts w:ascii="Tahoma" w:hAnsi="Tahoma" w:cs="Tahoma"/>
          <w:sz w:val="22"/>
          <w:szCs w:val="22"/>
        </w:rPr>
        <w:t>A Cedente realizará a guarda dos</w:t>
      </w:r>
      <w:r w:rsidRPr="00754A9B">
        <w:rPr>
          <w:rFonts w:ascii="Tahoma" w:hAnsi="Tahoma" w:cs="Tahoma"/>
          <w:sz w:val="22"/>
          <w:szCs w:val="22"/>
        </w:rPr>
        <w:t xml:space="preserve"> </w:t>
      </w:r>
      <w:r w:rsidRPr="00E85C9F">
        <w:rPr>
          <w:rFonts w:ascii="Tahoma" w:hAnsi="Tahoma" w:cs="Tahoma"/>
          <w:sz w:val="22"/>
          <w:szCs w:val="22"/>
        </w:rPr>
        <w:t xml:space="preserve">Documentos Comprobatórios em vias físicas, bem como a guarda dos </w:t>
      </w:r>
      <w:r>
        <w:rPr>
          <w:rFonts w:ascii="Tahoma" w:hAnsi="Tahoma" w:cs="Tahoma"/>
          <w:sz w:val="22"/>
          <w:szCs w:val="22"/>
        </w:rPr>
        <w:t>Documentos Auxiliares</w:t>
      </w:r>
      <w:r w:rsidRPr="00E85C9F">
        <w:rPr>
          <w:rFonts w:ascii="Tahoma" w:hAnsi="Tahoma" w:cs="Tahoma"/>
          <w:sz w:val="22"/>
          <w:szCs w:val="22"/>
        </w:rPr>
        <w:t>, em via física ou digital</w:t>
      </w:r>
      <w:r>
        <w:rPr>
          <w:rFonts w:ascii="Tahoma" w:hAnsi="Tahoma" w:cs="Tahoma"/>
          <w:sz w:val="22"/>
          <w:szCs w:val="22"/>
        </w:rPr>
        <w:t xml:space="preserve">, no seguinte endereço: </w:t>
      </w:r>
      <w:r w:rsidR="00083C18">
        <w:rPr>
          <w:rFonts w:ascii="Tahoma" w:hAnsi="Tahoma" w:cs="Tahoma"/>
          <w:sz w:val="22"/>
          <w:szCs w:val="22"/>
        </w:rPr>
        <w:t>Avenida Veneza, nº 1033, CEP 95176-053, Farroupilha, Rio Grande do Sul</w:t>
      </w:r>
      <w:r>
        <w:rPr>
          <w:rFonts w:ascii="Tahoma" w:hAnsi="Tahoma" w:cs="Tahoma"/>
          <w:sz w:val="22"/>
          <w:szCs w:val="22"/>
        </w:rPr>
        <w:t xml:space="preserve"> (“</w:t>
      </w:r>
      <w:r w:rsidRPr="00757D15">
        <w:rPr>
          <w:rFonts w:ascii="Tahoma" w:hAnsi="Tahoma" w:cs="Tahoma"/>
          <w:sz w:val="22"/>
          <w:szCs w:val="22"/>
          <w:u w:val="single"/>
        </w:rPr>
        <w:t>Endereço de Guarda</w:t>
      </w:r>
      <w:r>
        <w:rPr>
          <w:rFonts w:ascii="Tahoma" w:hAnsi="Tahoma" w:cs="Tahoma"/>
          <w:sz w:val="22"/>
          <w:szCs w:val="22"/>
        </w:rPr>
        <w:t xml:space="preserve">”). Na hipótese de alteração do Endereço de Guarda, a Cedente compromete-se a notificar a alteração previamente à Emissora, com cópia ao Agente Fiduciário, no prazo de até </w:t>
      </w:r>
      <w:r w:rsidR="00863D90">
        <w:rPr>
          <w:rFonts w:ascii="Tahoma" w:hAnsi="Tahoma" w:cs="Tahoma"/>
          <w:sz w:val="22"/>
          <w:szCs w:val="22"/>
        </w:rPr>
        <w:t>10</w:t>
      </w:r>
      <w:r>
        <w:rPr>
          <w:rFonts w:ascii="Tahoma" w:hAnsi="Tahoma" w:cs="Tahoma"/>
          <w:sz w:val="22"/>
          <w:szCs w:val="22"/>
        </w:rPr>
        <w:t xml:space="preserve"> (</w:t>
      </w:r>
      <w:r w:rsidR="00863D90">
        <w:rPr>
          <w:rFonts w:ascii="Tahoma" w:hAnsi="Tahoma" w:cs="Tahoma"/>
          <w:sz w:val="22"/>
          <w:szCs w:val="22"/>
        </w:rPr>
        <w:t>dez</w:t>
      </w:r>
      <w:r>
        <w:rPr>
          <w:rFonts w:ascii="Tahoma" w:hAnsi="Tahoma" w:cs="Tahoma"/>
          <w:sz w:val="22"/>
          <w:szCs w:val="22"/>
        </w:rPr>
        <w:t>) Dias Úteis anteriores à efetiva alteração do Endereço de Guarda.</w:t>
      </w:r>
      <w:bookmarkEnd w:id="73"/>
      <w:bookmarkEnd w:id="74"/>
    </w:p>
    <w:p w14:paraId="21B9CC9A" w14:textId="77777777" w:rsidR="00097FAB" w:rsidRPr="007B4236" w:rsidRDefault="008C7533" w:rsidP="00141C52">
      <w:pPr>
        <w:pStyle w:val="PargrafodaLista"/>
        <w:autoSpaceDE/>
        <w:autoSpaceDN/>
        <w:adjustRightInd/>
        <w:spacing w:line="320" w:lineRule="atLeast"/>
        <w:ind w:left="0" w:right="-22"/>
        <w:rPr>
          <w:rFonts w:ascii="Tahoma" w:hAnsi="Tahoma"/>
          <w:sz w:val="22"/>
        </w:rPr>
      </w:pPr>
      <w:r w:rsidRPr="007B4236">
        <w:rPr>
          <w:rFonts w:ascii="Tahoma" w:hAnsi="Tahoma"/>
          <w:sz w:val="22"/>
        </w:rPr>
        <w:t xml:space="preserve"> </w:t>
      </w:r>
    </w:p>
    <w:p w14:paraId="6FEAFE18" w14:textId="22DBF5B3" w:rsidR="00CA763D" w:rsidRPr="006B55D3" w:rsidRDefault="008C7533" w:rsidP="00141C52">
      <w:pPr>
        <w:pStyle w:val="PargrafodaLista"/>
        <w:numPr>
          <w:ilvl w:val="3"/>
          <w:numId w:val="30"/>
        </w:numPr>
        <w:autoSpaceDE/>
        <w:autoSpaceDN/>
        <w:adjustRightInd/>
        <w:spacing w:line="320" w:lineRule="atLeast"/>
        <w:ind w:right="-22"/>
        <w:rPr>
          <w:rFonts w:ascii="Tahoma" w:hAnsi="Tahoma"/>
          <w:sz w:val="22"/>
        </w:rPr>
      </w:pPr>
      <w:bookmarkStart w:id="75" w:name="_Ref97823044"/>
      <w:r w:rsidRPr="007B4236">
        <w:rPr>
          <w:rFonts w:ascii="Tahoma" w:hAnsi="Tahoma" w:cs="Tahoma"/>
          <w:sz w:val="22"/>
          <w:szCs w:val="22"/>
        </w:rPr>
        <w:t>A Cedente obriga-se a disponibilizar ver</w:t>
      </w:r>
      <w:r w:rsidRPr="002A5685">
        <w:rPr>
          <w:rFonts w:ascii="Tahoma" w:hAnsi="Tahoma" w:cs="Tahoma"/>
          <w:sz w:val="22"/>
          <w:szCs w:val="22"/>
        </w:rPr>
        <w:t xml:space="preserve">são eletrônica da totalidade dos Documentos Comprobatórios à Emissora (e/ou terceiro por ela indicado) e ao Agente </w:t>
      </w:r>
      <w:r w:rsidRPr="006A78DC">
        <w:rPr>
          <w:rFonts w:ascii="Tahoma" w:hAnsi="Tahoma" w:cs="Tahoma"/>
          <w:sz w:val="22"/>
          <w:szCs w:val="22"/>
        </w:rPr>
        <w:t xml:space="preserve">Fiduciário em até </w:t>
      </w:r>
      <w:r w:rsidRPr="006A78DC">
        <w:rPr>
          <w:rFonts w:ascii="Tahoma" w:hAnsi="Tahoma" w:cs="Tahoma"/>
          <w:b/>
          <w:sz w:val="22"/>
          <w:szCs w:val="22"/>
        </w:rPr>
        <w:t>(i)</w:t>
      </w:r>
      <w:r w:rsidRPr="006A78DC">
        <w:rPr>
          <w:rFonts w:ascii="Tahoma" w:hAnsi="Tahoma" w:cs="Tahoma"/>
          <w:sz w:val="22"/>
          <w:szCs w:val="22"/>
        </w:rPr>
        <w:t xml:space="preserve"> 150 (cento</w:t>
      </w:r>
      <w:r w:rsidRPr="00BE4146">
        <w:rPr>
          <w:rFonts w:ascii="Tahoma" w:hAnsi="Tahoma"/>
          <w:sz w:val="22"/>
        </w:rPr>
        <w:t xml:space="preserve"> e </w:t>
      </w:r>
      <w:r w:rsidRPr="006A78DC">
        <w:rPr>
          <w:rFonts w:ascii="Tahoma" w:hAnsi="Tahoma" w:cs="Tahoma"/>
          <w:sz w:val="22"/>
          <w:szCs w:val="22"/>
        </w:rPr>
        <w:t xml:space="preserve">cinquenta) </w:t>
      </w:r>
      <w:r>
        <w:rPr>
          <w:rFonts w:ascii="Tahoma" w:hAnsi="Tahoma" w:cs="Tahoma"/>
          <w:sz w:val="22"/>
          <w:szCs w:val="22"/>
        </w:rPr>
        <w:t xml:space="preserve">dias </w:t>
      </w:r>
      <w:r w:rsidRPr="006A78DC">
        <w:rPr>
          <w:rFonts w:ascii="Tahoma" w:hAnsi="Tahoma" w:cs="Tahoma"/>
          <w:sz w:val="22"/>
          <w:szCs w:val="22"/>
        </w:rPr>
        <w:t>contados da primeira Data de Liquidação</w:t>
      </w:r>
      <w:r>
        <w:rPr>
          <w:rFonts w:ascii="Tahoma" w:hAnsi="Tahoma" w:cs="Tahoma"/>
          <w:sz w:val="22"/>
          <w:szCs w:val="22"/>
        </w:rPr>
        <w:t xml:space="preserve"> das Debêntures da Primeira Série</w:t>
      </w:r>
      <w:r w:rsidRPr="006A78DC">
        <w:rPr>
          <w:rFonts w:ascii="Tahoma" w:hAnsi="Tahoma" w:cs="Tahoma"/>
          <w:sz w:val="22"/>
          <w:szCs w:val="22"/>
        </w:rPr>
        <w:t xml:space="preserve"> (“</w:t>
      </w:r>
      <w:r w:rsidRPr="006A78DC">
        <w:rPr>
          <w:rFonts w:ascii="Tahoma" w:hAnsi="Tahoma" w:cs="Tahoma"/>
          <w:sz w:val="22"/>
          <w:szCs w:val="22"/>
          <w:u w:val="single"/>
        </w:rPr>
        <w:t>Primeira Data de Liquidação</w:t>
      </w:r>
      <w:r w:rsidRPr="006A78DC">
        <w:rPr>
          <w:rFonts w:ascii="Tahoma" w:hAnsi="Tahoma" w:cs="Tahoma"/>
          <w:sz w:val="22"/>
          <w:szCs w:val="22"/>
        </w:rPr>
        <w:t xml:space="preserve">”), em relação aos Direitos Creditórios Vinculados cuja aquisição pela Emissora seja realizada </w:t>
      </w:r>
      <w:r w:rsidR="0045431C">
        <w:rPr>
          <w:rFonts w:ascii="Tahoma" w:hAnsi="Tahoma" w:cs="Tahoma"/>
          <w:sz w:val="22"/>
          <w:szCs w:val="22"/>
        </w:rPr>
        <w:t xml:space="preserve">até </w:t>
      </w:r>
      <w:r w:rsidRPr="006A78DC">
        <w:rPr>
          <w:rFonts w:ascii="Tahoma" w:hAnsi="Tahoma" w:cs="Tahoma"/>
          <w:sz w:val="22"/>
          <w:szCs w:val="22"/>
        </w:rPr>
        <w:t>o 30º (trigésimo)</w:t>
      </w:r>
      <w:r w:rsidR="00FB663E">
        <w:rPr>
          <w:rFonts w:ascii="Tahoma" w:hAnsi="Tahoma" w:cs="Tahoma"/>
          <w:sz w:val="22"/>
          <w:szCs w:val="22"/>
        </w:rPr>
        <w:t xml:space="preserve"> dia</w:t>
      </w:r>
      <w:r w:rsidRPr="006A78DC">
        <w:rPr>
          <w:rFonts w:ascii="Tahoma" w:hAnsi="Tahoma" w:cs="Tahoma"/>
          <w:sz w:val="22"/>
          <w:szCs w:val="22"/>
        </w:rPr>
        <w:t xml:space="preserve"> (inclusive) posterior à Primeira Data de Liquidação e </w:t>
      </w:r>
      <w:r w:rsidRPr="006A78DC">
        <w:rPr>
          <w:rFonts w:ascii="Tahoma" w:hAnsi="Tahoma" w:cs="Tahoma"/>
          <w:b/>
          <w:sz w:val="22"/>
          <w:szCs w:val="22"/>
        </w:rPr>
        <w:t>(</w:t>
      </w:r>
      <w:proofErr w:type="spellStart"/>
      <w:r w:rsidRPr="006A78DC">
        <w:rPr>
          <w:rFonts w:ascii="Tahoma" w:hAnsi="Tahoma" w:cs="Tahoma"/>
          <w:b/>
          <w:sz w:val="22"/>
          <w:szCs w:val="22"/>
        </w:rPr>
        <w:t>ii</w:t>
      </w:r>
      <w:proofErr w:type="spellEnd"/>
      <w:r w:rsidRPr="006A78DC">
        <w:rPr>
          <w:rFonts w:ascii="Tahoma" w:hAnsi="Tahoma" w:cs="Tahoma"/>
          <w:b/>
          <w:sz w:val="22"/>
          <w:szCs w:val="22"/>
        </w:rPr>
        <w:t>)</w:t>
      </w:r>
      <w:r w:rsidRPr="006A78DC">
        <w:rPr>
          <w:rFonts w:ascii="Tahoma" w:hAnsi="Tahoma" w:cs="Tahoma"/>
          <w:sz w:val="22"/>
          <w:szCs w:val="22"/>
        </w:rPr>
        <w:t xml:space="preserve"> 30 (trinta) dias contados da assinatura do </w:t>
      </w:r>
      <w:r w:rsidR="00187FF6">
        <w:rPr>
          <w:rFonts w:ascii="Tahoma" w:hAnsi="Tahoma" w:cs="Tahoma"/>
          <w:sz w:val="22"/>
          <w:szCs w:val="22"/>
        </w:rPr>
        <w:t xml:space="preserve">respectivo </w:t>
      </w:r>
      <w:r w:rsidRPr="006A78DC">
        <w:rPr>
          <w:rFonts w:ascii="Tahoma" w:hAnsi="Tahoma" w:cs="Tahoma"/>
          <w:sz w:val="22"/>
          <w:szCs w:val="22"/>
        </w:rPr>
        <w:t>Termo de Cessão</w:t>
      </w:r>
      <w:r w:rsidR="00863D90">
        <w:rPr>
          <w:rFonts w:ascii="Tahoma" w:hAnsi="Tahoma" w:cs="Tahoma"/>
          <w:sz w:val="22"/>
          <w:szCs w:val="22"/>
        </w:rPr>
        <w:t>,</w:t>
      </w:r>
      <w:r w:rsidRPr="006A78DC">
        <w:rPr>
          <w:rFonts w:ascii="Tahoma" w:hAnsi="Tahoma" w:cs="Tahoma"/>
          <w:sz w:val="22"/>
          <w:szCs w:val="22"/>
        </w:rPr>
        <w:t xml:space="preserve"> relativo a cada Direito Creditório cuja aquisição pela Emissora ocorra a partir do 31º (trigésimo primeiro)</w:t>
      </w:r>
      <w:r w:rsidR="00FB663E">
        <w:rPr>
          <w:rFonts w:ascii="Tahoma" w:hAnsi="Tahoma" w:cs="Tahoma"/>
          <w:sz w:val="22"/>
          <w:szCs w:val="22"/>
        </w:rPr>
        <w:t xml:space="preserve"> dia</w:t>
      </w:r>
      <w:r w:rsidRPr="006A78DC">
        <w:rPr>
          <w:rFonts w:ascii="Tahoma" w:hAnsi="Tahoma" w:cs="Tahoma"/>
          <w:sz w:val="22"/>
          <w:szCs w:val="22"/>
        </w:rPr>
        <w:t xml:space="preserve"> (inclusive) posterior à Primeira Data de Liquidação, observado o Período de Carência.</w:t>
      </w:r>
      <w:bookmarkEnd w:id="75"/>
      <w:r w:rsidR="00780BE7" w:rsidRPr="006A78DC">
        <w:rPr>
          <w:rFonts w:ascii="Tahoma" w:hAnsi="Tahoma"/>
          <w:sz w:val="22"/>
        </w:rPr>
        <w:t xml:space="preserve"> </w:t>
      </w:r>
    </w:p>
    <w:p w14:paraId="2522C9DE" w14:textId="77777777" w:rsidR="00B92739" w:rsidRPr="007B4236" w:rsidRDefault="00B92739" w:rsidP="00443CCF">
      <w:pPr>
        <w:pStyle w:val="PargrafodaLista"/>
        <w:autoSpaceDE/>
        <w:autoSpaceDN/>
        <w:adjustRightInd/>
        <w:spacing w:line="320" w:lineRule="atLeast"/>
        <w:ind w:left="0" w:right="-22"/>
        <w:rPr>
          <w:rFonts w:ascii="Tahoma" w:hAnsi="Tahoma"/>
          <w:sz w:val="22"/>
        </w:rPr>
      </w:pPr>
    </w:p>
    <w:p w14:paraId="42A719E6" w14:textId="6681385B" w:rsidR="00A221CB" w:rsidRPr="00A221CB" w:rsidRDefault="008C7533" w:rsidP="002D0C9D">
      <w:pPr>
        <w:pStyle w:val="PargrafodaLista"/>
        <w:numPr>
          <w:ilvl w:val="3"/>
          <w:numId w:val="30"/>
        </w:numPr>
        <w:autoSpaceDE/>
        <w:autoSpaceDN/>
        <w:adjustRightInd/>
        <w:spacing w:line="320" w:lineRule="atLeast"/>
        <w:ind w:right="-22"/>
        <w:rPr>
          <w:rFonts w:ascii="Tahoma" w:hAnsi="Tahoma" w:cs="Tahoma"/>
          <w:sz w:val="22"/>
          <w:szCs w:val="22"/>
        </w:rPr>
      </w:pPr>
      <w:bookmarkStart w:id="76" w:name="_Ref98318719"/>
      <w:bookmarkStart w:id="77" w:name="_Ref96521162"/>
      <w:bookmarkStart w:id="78" w:name="_Ref96619644"/>
      <w:bookmarkStart w:id="79" w:name="_Hlk81495330"/>
      <w:bookmarkStart w:id="80" w:name="_Ref95142545"/>
      <w:r w:rsidRPr="00A221CB">
        <w:rPr>
          <w:rFonts w:ascii="Tahoma" w:hAnsi="Tahoma" w:cs="Tahoma"/>
          <w:sz w:val="22"/>
          <w:szCs w:val="22"/>
        </w:rPr>
        <w:t xml:space="preserve">Sem prejuízo do disposto </w:t>
      </w:r>
      <w:proofErr w:type="spellStart"/>
      <w:r w:rsidRPr="00A221CB">
        <w:rPr>
          <w:rFonts w:ascii="Tahoma" w:hAnsi="Tahoma" w:cs="Tahoma"/>
          <w:sz w:val="22"/>
          <w:szCs w:val="22"/>
        </w:rPr>
        <w:t>nas</w:t>
      </w:r>
      <w:proofErr w:type="spellEnd"/>
      <w:r w:rsidRPr="00A221CB">
        <w:rPr>
          <w:rFonts w:ascii="Tahoma" w:hAnsi="Tahoma" w:cs="Tahoma"/>
          <w:sz w:val="22"/>
          <w:szCs w:val="22"/>
        </w:rPr>
        <w:t xml:space="preserve"> Cláusulas </w:t>
      </w:r>
      <w:r w:rsidR="00454F85" w:rsidRPr="00083C18">
        <w:rPr>
          <w:rFonts w:ascii="Tahoma" w:hAnsi="Tahoma" w:cs="Tahoma"/>
          <w:sz w:val="22"/>
          <w:szCs w:val="22"/>
        </w:rPr>
        <w:fldChar w:fldCharType="begin"/>
      </w:r>
      <w:r w:rsidR="00454F85" w:rsidRPr="00A221CB">
        <w:rPr>
          <w:rFonts w:ascii="Tahoma" w:hAnsi="Tahoma" w:cs="Tahoma"/>
          <w:sz w:val="22"/>
          <w:szCs w:val="22"/>
        </w:rPr>
        <w:instrText xml:space="preserve"> REF _Ref97823016 \r \h </w:instrText>
      </w:r>
      <w:r w:rsidR="00454F85" w:rsidRPr="00083C18">
        <w:rPr>
          <w:rFonts w:ascii="Tahoma" w:hAnsi="Tahoma" w:cs="Tahoma"/>
          <w:sz w:val="22"/>
          <w:szCs w:val="22"/>
        </w:rPr>
      </w:r>
      <w:r w:rsidR="00454F85" w:rsidRPr="00083C18">
        <w:rPr>
          <w:rFonts w:ascii="Tahoma" w:hAnsi="Tahoma" w:cs="Tahoma"/>
          <w:sz w:val="22"/>
          <w:szCs w:val="22"/>
        </w:rPr>
        <w:fldChar w:fldCharType="separate"/>
      </w:r>
      <w:r w:rsidR="001E3BF4">
        <w:rPr>
          <w:rFonts w:ascii="Tahoma" w:hAnsi="Tahoma" w:cs="Tahoma"/>
          <w:sz w:val="22"/>
          <w:szCs w:val="22"/>
        </w:rPr>
        <w:t>3.12.1.1</w:t>
      </w:r>
      <w:r w:rsidR="00454F85" w:rsidRPr="00083C18">
        <w:rPr>
          <w:rFonts w:ascii="Tahoma" w:hAnsi="Tahoma" w:cs="Tahoma"/>
          <w:sz w:val="22"/>
          <w:szCs w:val="22"/>
        </w:rPr>
        <w:fldChar w:fldCharType="end"/>
      </w:r>
      <w:r w:rsidR="00454F85" w:rsidRPr="00A221CB">
        <w:rPr>
          <w:rFonts w:ascii="Tahoma" w:hAnsi="Tahoma" w:cs="Tahoma"/>
          <w:sz w:val="22"/>
          <w:szCs w:val="22"/>
        </w:rPr>
        <w:t xml:space="preserve"> a </w:t>
      </w:r>
      <w:r w:rsidR="00454F85" w:rsidRPr="00083C18">
        <w:rPr>
          <w:rFonts w:ascii="Tahoma" w:hAnsi="Tahoma" w:cs="Tahoma"/>
          <w:sz w:val="22"/>
          <w:szCs w:val="22"/>
        </w:rPr>
        <w:fldChar w:fldCharType="begin"/>
      </w:r>
      <w:r w:rsidR="00454F85" w:rsidRPr="00A221CB">
        <w:rPr>
          <w:rFonts w:ascii="Tahoma" w:hAnsi="Tahoma" w:cs="Tahoma"/>
          <w:sz w:val="22"/>
          <w:szCs w:val="22"/>
        </w:rPr>
        <w:instrText xml:space="preserve"> REF _Ref97823044 \r \h </w:instrText>
      </w:r>
      <w:r w:rsidR="00454F85" w:rsidRPr="00083C18">
        <w:rPr>
          <w:rFonts w:ascii="Tahoma" w:hAnsi="Tahoma" w:cs="Tahoma"/>
          <w:sz w:val="22"/>
          <w:szCs w:val="22"/>
        </w:rPr>
      </w:r>
      <w:r w:rsidR="00454F85" w:rsidRPr="00083C18">
        <w:rPr>
          <w:rFonts w:ascii="Tahoma" w:hAnsi="Tahoma" w:cs="Tahoma"/>
          <w:sz w:val="22"/>
          <w:szCs w:val="22"/>
        </w:rPr>
        <w:fldChar w:fldCharType="separate"/>
      </w:r>
      <w:r w:rsidR="001E3BF4">
        <w:rPr>
          <w:rFonts w:ascii="Tahoma" w:hAnsi="Tahoma" w:cs="Tahoma"/>
          <w:sz w:val="22"/>
          <w:szCs w:val="22"/>
        </w:rPr>
        <w:t>3.12.1.3</w:t>
      </w:r>
      <w:r w:rsidR="00454F85" w:rsidRPr="00083C18">
        <w:rPr>
          <w:rFonts w:ascii="Tahoma" w:hAnsi="Tahoma" w:cs="Tahoma"/>
          <w:sz w:val="22"/>
          <w:szCs w:val="22"/>
        </w:rPr>
        <w:fldChar w:fldCharType="end"/>
      </w:r>
      <w:r w:rsidR="00454F85" w:rsidRPr="00A221CB">
        <w:rPr>
          <w:rFonts w:ascii="Tahoma" w:hAnsi="Tahoma" w:cs="Tahoma"/>
          <w:sz w:val="22"/>
          <w:szCs w:val="22"/>
        </w:rPr>
        <w:t xml:space="preserve"> </w:t>
      </w:r>
      <w:r w:rsidRPr="00A221CB">
        <w:rPr>
          <w:rFonts w:ascii="Tahoma" w:hAnsi="Tahoma" w:cs="Tahoma"/>
          <w:sz w:val="22"/>
          <w:szCs w:val="22"/>
        </w:rPr>
        <w:t xml:space="preserve">acima, </w:t>
      </w:r>
      <w:r w:rsidR="00EA54E0" w:rsidRPr="00A221CB">
        <w:rPr>
          <w:rFonts w:ascii="Tahoma" w:hAnsi="Tahoma" w:cs="Tahoma"/>
          <w:sz w:val="22"/>
          <w:szCs w:val="22"/>
        </w:rPr>
        <w:t xml:space="preserve">em caso de </w:t>
      </w:r>
      <w:r w:rsidR="00EA54E0" w:rsidRPr="00A221CB">
        <w:rPr>
          <w:rFonts w:ascii="Tahoma" w:hAnsi="Tahoma" w:cs="Tahoma"/>
          <w:b/>
          <w:sz w:val="22"/>
          <w:szCs w:val="22"/>
        </w:rPr>
        <w:t>(i)</w:t>
      </w:r>
      <w:r w:rsidR="00EA54E0" w:rsidRPr="00A221CB">
        <w:rPr>
          <w:rFonts w:ascii="Tahoma" w:hAnsi="Tahoma" w:cs="Tahoma"/>
          <w:sz w:val="22"/>
          <w:szCs w:val="22"/>
        </w:rPr>
        <w:t xml:space="preserve"> </w:t>
      </w:r>
      <w:r w:rsidR="00187FF6" w:rsidRPr="00A221CB">
        <w:rPr>
          <w:rFonts w:ascii="Tahoma" w:hAnsi="Tahoma" w:cs="Tahoma"/>
          <w:sz w:val="22"/>
          <w:szCs w:val="22"/>
        </w:rPr>
        <w:t>existência de</w:t>
      </w:r>
      <w:r w:rsidR="00EA54E0" w:rsidRPr="00A221CB">
        <w:rPr>
          <w:rFonts w:ascii="Tahoma" w:hAnsi="Tahoma" w:cs="Tahoma"/>
          <w:sz w:val="22"/>
          <w:szCs w:val="22"/>
        </w:rPr>
        <w:t xml:space="preserve"> Direitos Creditórios Vinculados</w:t>
      </w:r>
      <w:r w:rsidR="00187FF6" w:rsidRPr="00A221CB">
        <w:rPr>
          <w:rFonts w:ascii="Tahoma" w:hAnsi="Tahoma" w:cs="Tahoma"/>
          <w:sz w:val="22"/>
          <w:szCs w:val="22"/>
        </w:rPr>
        <w:t xml:space="preserve"> Inadimplidos</w:t>
      </w:r>
      <w:r w:rsidR="00EA54E0" w:rsidRPr="00A221CB">
        <w:rPr>
          <w:rFonts w:ascii="Tahoma" w:hAnsi="Tahoma" w:cs="Tahoma"/>
          <w:sz w:val="22"/>
          <w:szCs w:val="22"/>
        </w:rPr>
        <w:t xml:space="preserve">; ou </w:t>
      </w:r>
      <w:r w:rsidR="00EA54E0" w:rsidRPr="00A221CB">
        <w:rPr>
          <w:rFonts w:ascii="Tahoma" w:hAnsi="Tahoma" w:cs="Tahoma"/>
          <w:b/>
          <w:sz w:val="22"/>
          <w:szCs w:val="22"/>
        </w:rPr>
        <w:t>(</w:t>
      </w:r>
      <w:proofErr w:type="spellStart"/>
      <w:r w:rsidR="00EA54E0" w:rsidRPr="00A221CB">
        <w:rPr>
          <w:rFonts w:ascii="Tahoma" w:hAnsi="Tahoma" w:cs="Tahoma"/>
          <w:b/>
          <w:sz w:val="22"/>
          <w:szCs w:val="22"/>
        </w:rPr>
        <w:t>ii</w:t>
      </w:r>
      <w:proofErr w:type="spellEnd"/>
      <w:r w:rsidR="00EA54E0" w:rsidRPr="00A221CB">
        <w:rPr>
          <w:rFonts w:ascii="Tahoma" w:hAnsi="Tahoma" w:cs="Tahoma"/>
          <w:b/>
          <w:sz w:val="22"/>
          <w:szCs w:val="22"/>
        </w:rPr>
        <w:t>)</w:t>
      </w:r>
      <w:r w:rsidR="00EA54E0" w:rsidRPr="00A221CB">
        <w:rPr>
          <w:rFonts w:ascii="Tahoma" w:hAnsi="Tahoma" w:cs="Tahoma"/>
          <w:sz w:val="22"/>
          <w:szCs w:val="22"/>
        </w:rPr>
        <w:t xml:space="preserve"> solicitação aprovada em Assembleia Geral de Debenturistas, </w:t>
      </w:r>
      <w:r w:rsidRPr="00A221CB">
        <w:rPr>
          <w:rFonts w:ascii="Tahoma" w:hAnsi="Tahoma" w:cs="Tahoma"/>
          <w:sz w:val="22"/>
          <w:szCs w:val="22"/>
        </w:rPr>
        <w:t xml:space="preserve">a </w:t>
      </w:r>
      <w:r w:rsidR="00187FF6" w:rsidRPr="00A221CB">
        <w:rPr>
          <w:rFonts w:ascii="Tahoma" w:hAnsi="Tahoma" w:cs="Tahoma"/>
          <w:sz w:val="22"/>
          <w:szCs w:val="22"/>
        </w:rPr>
        <w:t xml:space="preserve">Emissora </w:t>
      </w:r>
      <w:r w:rsidRPr="00A221CB">
        <w:rPr>
          <w:rFonts w:ascii="Tahoma" w:hAnsi="Tahoma" w:cs="Tahoma"/>
          <w:sz w:val="22"/>
          <w:szCs w:val="22"/>
        </w:rPr>
        <w:t>(ou terceiro por ela indicado) e/ou o Agente Fiduciário poderão solicitar à Cedente a via física de quaisquer dos Documentos Comprobatórios e cópia simples dos Documentos Auxiliares, devendo a Cedente disponibilizar livre acesso aos documentos no Endereço de Guarda, no prazo de até 10 (dez) Dias Úteis contados da referida solicitação, para que a Emissora (ou terceiro por ela indicado) e/ou ao Agente Fiduciário, conforme aplicável, possa retirar os Documentos Comprobatórios em questão, observado que, na hipótese do item (i) acima, a disponibilização dos Documentos Comprobatórios ocorrerá em relação aos Direitos Creditórios Vinculados que estiverem vencidos e não pagos</w:t>
      </w:r>
      <w:r>
        <w:rPr>
          <w:rFonts w:ascii="Tahoma" w:hAnsi="Tahoma" w:cs="Tahoma"/>
          <w:sz w:val="22"/>
          <w:szCs w:val="22"/>
        </w:rPr>
        <w:t>.</w:t>
      </w:r>
    </w:p>
    <w:p w14:paraId="1F9954A3" w14:textId="77777777" w:rsidR="00A221CB" w:rsidRPr="00A221CB" w:rsidRDefault="00A221CB" w:rsidP="00D842B2">
      <w:pPr>
        <w:pStyle w:val="PargrafodaLista"/>
        <w:autoSpaceDE/>
        <w:autoSpaceDN/>
        <w:adjustRightInd/>
        <w:spacing w:line="320" w:lineRule="atLeast"/>
        <w:ind w:left="0" w:right="-22"/>
        <w:rPr>
          <w:rFonts w:ascii="Tahoma" w:hAnsi="Tahoma" w:cs="Tahoma"/>
          <w:sz w:val="22"/>
          <w:szCs w:val="22"/>
        </w:rPr>
      </w:pPr>
    </w:p>
    <w:p w14:paraId="5850C103" w14:textId="540914C0" w:rsidR="00410172" w:rsidRPr="008450B3" w:rsidRDefault="008C7533" w:rsidP="00E57F75">
      <w:pPr>
        <w:pStyle w:val="PargrafodaLista"/>
        <w:numPr>
          <w:ilvl w:val="3"/>
          <w:numId w:val="30"/>
        </w:numPr>
        <w:autoSpaceDE/>
        <w:autoSpaceDN/>
        <w:adjustRightInd/>
        <w:spacing w:line="320" w:lineRule="atLeast"/>
        <w:ind w:right="-22"/>
        <w:rPr>
          <w:rFonts w:ascii="Tahoma" w:hAnsi="Tahoma"/>
          <w:sz w:val="22"/>
        </w:rPr>
      </w:pPr>
      <w:bookmarkStart w:id="81" w:name="_Ref96430567"/>
      <w:bookmarkEnd w:id="76"/>
      <w:bookmarkEnd w:id="77"/>
      <w:bookmarkEnd w:id="78"/>
      <w:bookmarkEnd w:id="79"/>
      <w:bookmarkEnd w:id="80"/>
      <w:r w:rsidRPr="006A78DC">
        <w:rPr>
          <w:rFonts w:ascii="Tahoma" w:hAnsi="Tahoma" w:cs="Tahoma"/>
          <w:sz w:val="22"/>
          <w:szCs w:val="22"/>
        </w:rPr>
        <w:lastRenderedPageBreak/>
        <w:t xml:space="preserve">A </w:t>
      </w:r>
      <w:r w:rsidR="00187FF6">
        <w:rPr>
          <w:rFonts w:ascii="Tahoma" w:hAnsi="Tahoma" w:cs="Tahoma"/>
          <w:sz w:val="22"/>
          <w:szCs w:val="22"/>
        </w:rPr>
        <w:t>Emissora</w:t>
      </w:r>
      <w:r w:rsidR="00187FF6" w:rsidRPr="006A78DC">
        <w:rPr>
          <w:rFonts w:ascii="Tahoma" w:hAnsi="Tahoma" w:cs="Tahoma"/>
          <w:sz w:val="22"/>
          <w:szCs w:val="22"/>
        </w:rPr>
        <w:t xml:space="preserve"> </w:t>
      </w:r>
      <w:r w:rsidRPr="006A78DC">
        <w:rPr>
          <w:rFonts w:ascii="Tahoma" w:hAnsi="Tahoma" w:cs="Tahoma"/>
          <w:sz w:val="22"/>
          <w:szCs w:val="22"/>
        </w:rPr>
        <w:t xml:space="preserve">(ou terceiro por ela indicado) </w:t>
      </w:r>
      <w:r w:rsidR="0009036F">
        <w:rPr>
          <w:rFonts w:ascii="Tahoma" w:hAnsi="Tahoma" w:cs="Tahoma"/>
          <w:sz w:val="22"/>
          <w:szCs w:val="22"/>
        </w:rPr>
        <w:t>deverá fazer</w:t>
      </w:r>
      <w:r w:rsidRPr="006A78DC">
        <w:rPr>
          <w:rFonts w:ascii="Tahoma" w:hAnsi="Tahoma" w:cs="Tahoma"/>
          <w:sz w:val="22"/>
          <w:szCs w:val="22"/>
        </w:rPr>
        <w:t>, trimestralmente, de forma presencial</w:t>
      </w:r>
      <w:r w:rsidR="00187FF6">
        <w:rPr>
          <w:rFonts w:ascii="Tahoma" w:hAnsi="Tahoma" w:cs="Tahoma"/>
          <w:sz w:val="22"/>
          <w:szCs w:val="22"/>
        </w:rPr>
        <w:t xml:space="preserve"> </w:t>
      </w:r>
      <w:r w:rsidR="00011CC1">
        <w:rPr>
          <w:rFonts w:ascii="Tahoma" w:hAnsi="Tahoma" w:cs="Tahoma"/>
          <w:sz w:val="22"/>
          <w:szCs w:val="22"/>
        </w:rPr>
        <w:t>no Endereço de Guarda</w:t>
      </w:r>
      <w:r w:rsidRPr="006A78DC">
        <w:rPr>
          <w:rFonts w:ascii="Tahoma" w:hAnsi="Tahoma" w:cs="Tahoma"/>
          <w:sz w:val="22"/>
          <w:szCs w:val="22"/>
        </w:rPr>
        <w:t xml:space="preserve">, a </w:t>
      </w:r>
      <w:r w:rsidR="00011CC1">
        <w:rPr>
          <w:rFonts w:ascii="Tahoma" w:hAnsi="Tahoma" w:cs="Tahoma"/>
          <w:sz w:val="22"/>
          <w:szCs w:val="22"/>
        </w:rPr>
        <w:t>verificação</w:t>
      </w:r>
      <w:r w:rsidR="00011CC1" w:rsidRPr="006A78DC">
        <w:rPr>
          <w:rFonts w:ascii="Tahoma" w:hAnsi="Tahoma" w:cs="Tahoma"/>
          <w:sz w:val="22"/>
          <w:szCs w:val="22"/>
        </w:rPr>
        <w:t xml:space="preserve"> </w:t>
      </w:r>
      <w:r w:rsidRPr="006A78DC">
        <w:rPr>
          <w:rFonts w:ascii="Tahoma" w:hAnsi="Tahoma" w:cs="Tahoma"/>
          <w:sz w:val="22"/>
          <w:szCs w:val="22"/>
        </w:rPr>
        <w:t xml:space="preserve">amostral dos Documentos Comprobatórios. Se durante a </w:t>
      </w:r>
      <w:r w:rsidR="00011CC1">
        <w:rPr>
          <w:rFonts w:ascii="Tahoma" w:hAnsi="Tahoma" w:cs="Tahoma"/>
          <w:sz w:val="22"/>
          <w:szCs w:val="22"/>
        </w:rPr>
        <w:t>verificação</w:t>
      </w:r>
      <w:r w:rsidR="00011CC1" w:rsidRPr="006A78DC">
        <w:rPr>
          <w:rFonts w:ascii="Tahoma" w:hAnsi="Tahoma" w:cs="Tahoma"/>
          <w:sz w:val="22"/>
          <w:szCs w:val="22"/>
        </w:rPr>
        <w:t xml:space="preserve"> </w:t>
      </w:r>
      <w:r w:rsidRPr="006A78DC">
        <w:rPr>
          <w:rFonts w:ascii="Tahoma" w:hAnsi="Tahoma" w:cs="Tahoma"/>
          <w:sz w:val="22"/>
          <w:szCs w:val="22"/>
        </w:rPr>
        <w:t xml:space="preserve">amostral for identificada uma Inconsistência Relevante nos </w:t>
      </w:r>
      <w:r w:rsidRPr="00BE4146">
        <w:rPr>
          <w:rFonts w:ascii="Tahoma" w:hAnsi="Tahoma"/>
          <w:sz w:val="22"/>
        </w:rPr>
        <w:t>Documentos Comprobatórios</w:t>
      </w:r>
      <w:r w:rsidRPr="006A78DC">
        <w:rPr>
          <w:rFonts w:ascii="Tahoma" w:hAnsi="Tahoma" w:cs="Tahoma"/>
          <w:sz w:val="22"/>
          <w:szCs w:val="22"/>
        </w:rPr>
        <w:t xml:space="preserve">, deverá a Cedente </w:t>
      </w:r>
      <w:r w:rsidR="00994D75">
        <w:rPr>
          <w:rFonts w:ascii="Tahoma" w:hAnsi="Tahoma" w:cs="Tahoma"/>
          <w:sz w:val="22"/>
          <w:szCs w:val="22"/>
        </w:rPr>
        <w:t xml:space="preserve">disponibilizar livre acesso </w:t>
      </w:r>
      <w:r w:rsidR="00011CC1">
        <w:rPr>
          <w:rFonts w:ascii="Tahoma" w:hAnsi="Tahoma" w:cs="Tahoma"/>
          <w:sz w:val="22"/>
          <w:szCs w:val="22"/>
        </w:rPr>
        <w:t>a</w:t>
      </w:r>
      <w:r w:rsidR="00994D75">
        <w:rPr>
          <w:rFonts w:ascii="Tahoma" w:hAnsi="Tahoma" w:cs="Tahoma"/>
          <w:sz w:val="22"/>
          <w:szCs w:val="22"/>
        </w:rPr>
        <w:t xml:space="preserve">o </w:t>
      </w:r>
      <w:r w:rsidR="00393F83">
        <w:rPr>
          <w:rFonts w:ascii="Tahoma" w:hAnsi="Tahoma" w:cs="Tahoma"/>
          <w:sz w:val="22"/>
          <w:szCs w:val="22"/>
        </w:rPr>
        <w:t>Endereço</w:t>
      </w:r>
      <w:r w:rsidR="00994D75">
        <w:rPr>
          <w:rFonts w:ascii="Tahoma" w:hAnsi="Tahoma" w:cs="Tahoma"/>
          <w:sz w:val="22"/>
          <w:szCs w:val="22"/>
        </w:rPr>
        <w:t xml:space="preserve"> de Guarda</w:t>
      </w:r>
      <w:r w:rsidRPr="006A78DC">
        <w:rPr>
          <w:rFonts w:ascii="Tahoma" w:hAnsi="Tahoma" w:cs="Tahoma"/>
          <w:sz w:val="22"/>
          <w:szCs w:val="22"/>
        </w:rPr>
        <w:t xml:space="preserve">, no prazo de até </w:t>
      </w:r>
      <w:r w:rsidRPr="006B55D3">
        <w:rPr>
          <w:rFonts w:ascii="Tahoma" w:hAnsi="Tahoma" w:cs="Tahoma"/>
          <w:sz w:val="22"/>
          <w:szCs w:val="22"/>
        </w:rPr>
        <w:t xml:space="preserve">10 (dez) Dias </w:t>
      </w:r>
      <w:r w:rsidRPr="00B057BB">
        <w:rPr>
          <w:rFonts w:ascii="Tahoma" w:hAnsi="Tahoma" w:cs="Tahoma"/>
          <w:sz w:val="22"/>
          <w:szCs w:val="22"/>
        </w:rPr>
        <w:t xml:space="preserve">Úteis contados da referida solicitação, </w:t>
      </w:r>
      <w:r w:rsidR="00011CC1">
        <w:rPr>
          <w:rFonts w:ascii="Tahoma" w:hAnsi="Tahoma" w:cs="Tahoma"/>
          <w:sz w:val="22"/>
          <w:szCs w:val="22"/>
        </w:rPr>
        <w:t xml:space="preserve">para que a </w:t>
      </w:r>
      <w:r w:rsidR="00187FF6">
        <w:rPr>
          <w:rFonts w:ascii="Tahoma" w:hAnsi="Tahoma" w:cs="Tahoma"/>
          <w:sz w:val="22"/>
          <w:szCs w:val="22"/>
        </w:rPr>
        <w:t xml:space="preserve">Emissora </w:t>
      </w:r>
      <w:r w:rsidR="00011CC1" w:rsidRPr="006A78DC">
        <w:rPr>
          <w:rFonts w:ascii="Tahoma" w:hAnsi="Tahoma" w:cs="Tahoma"/>
          <w:sz w:val="22"/>
          <w:szCs w:val="22"/>
        </w:rPr>
        <w:t>(ou terceiro por ela indicado)</w:t>
      </w:r>
      <w:r w:rsidR="00011CC1">
        <w:rPr>
          <w:rFonts w:ascii="Tahoma" w:hAnsi="Tahoma" w:cs="Tahoma"/>
          <w:sz w:val="22"/>
          <w:szCs w:val="22"/>
        </w:rPr>
        <w:t xml:space="preserve"> possa recolher </w:t>
      </w:r>
      <w:r w:rsidRPr="00B057BB">
        <w:rPr>
          <w:rFonts w:ascii="Tahoma" w:hAnsi="Tahoma" w:cs="Tahoma"/>
          <w:sz w:val="22"/>
          <w:szCs w:val="22"/>
        </w:rPr>
        <w:t xml:space="preserve">a totalidade dos Documentos Comprobatórios originais que estiverem sob </w:t>
      </w:r>
      <w:r w:rsidR="00011CC1">
        <w:rPr>
          <w:rFonts w:ascii="Tahoma" w:hAnsi="Tahoma" w:cs="Tahoma"/>
          <w:sz w:val="22"/>
          <w:szCs w:val="22"/>
        </w:rPr>
        <w:t>a</w:t>
      </w:r>
      <w:r w:rsidR="00011CC1" w:rsidRPr="00B057BB">
        <w:rPr>
          <w:rFonts w:ascii="Tahoma" w:hAnsi="Tahoma" w:cs="Tahoma"/>
          <w:sz w:val="22"/>
          <w:szCs w:val="22"/>
        </w:rPr>
        <w:t xml:space="preserve"> </w:t>
      </w:r>
      <w:r w:rsidRPr="00B057BB">
        <w:rPr>
          <w:rFonts w:ascii="Tahoma" w:hAnsi="Tahoma" w:cs="Tahoma"/>
          <w:sz w:val="22"/>
          <w:szCs w:val="22"/>
        </w:rPr>
        <w:t>guarda</w:t>
      </w:r>
      <w:r w:rsidR="00011CC1">
        <w:rPr>
          <w:rFonts w:ascii="Tahoma" w:hAnsi="Tahoma" w:cs="Tahoma"/>
          <w:sz w:val="22"/>
          <w:szCs w:val="22"/>
        </w:rPr>
        <w:t xml:space="preserve"> da Cedente</w:t>
      </w:r>
      <w:r w:rsidRPr="00B057BB">
        <w:rPr>
          <w:rFonts w:ascii="Tahoma" w:hAnsi="Tahoma" w:cs="Tahoma"/>
          <w:sz w:val="22"/>
          <w:szCs w:val="22"/>
        </w:rPr>
        <w:t>.</w:t>
      </w:r>
      <w:bookmarkEnd w:id="81"/>
      <w:r w:rsidRPr="007B4236">
        <w:rPr>
          <w:rFonts w:ascii="Tahoma" w:hAnsi="Tahoma" w:cs="Tahoma"/>
          <w:sz w:val="22"/>
          <w:szCs w:val="22"/>
        </w:rPr>
        <w:t xml:space="preserve"> </w:t>
      </w:r>
    </w:p>
    <w:p w14:paraId="2D097B17" w14:textId="77777777" w:rsidR="00FB663E" w:rsidRPr="008450B3" w:rsidRDefault="00FB663E" w:rsidP="000969AA">
      <w:pPr>
        <w:pStyle w:val="PargrafodaLista"/>
        <w:autoSpaceDE/>
        <w:autoSpaceDN/>
        <w:adjustRightInd/>
        <w:spacing w:line="320" w:lineRule="atLeast"/>
        <w:ind w:left="0" w:right="-22"/>
        <w:rPr>
          <w:rFonts w:ascii="Tahoma" w:hAnsi="Tahoma"/>
          <w:sz w:val="22"/>
        </w:rPr>
      </w:pPr>
    </w:p>
    <w:p w14:paraId="5FC3E384" w14:textId="110DF32A" w:rsidR="00FB663E" w:rsidRPr="004F32E9" w:rsidRDefault="008C7533" w:rsidP="000969AA">
      <w:pPr>
        <w:pStyle w:val="PargrafodaLista"/>
        <w:autoSpaceDE/>
        <w:autoSpaceDN/>
        <w:adjustRightInd/>
        <w:spacing w:line="320" w:lineRule="atLeast"/>
        <w:ind w:left="0" w:right="-22"/>
        <w:rPr>
          <w:rFonts w:ascii="Tahoma" w:hAnsi="Tahoma"/>
          <w:bCs/>
          <w:sz w:val="22"/>
        </w:rPr>
      </w:pPr>
      <w:r w:rsidRPr="000969AA">
        <w:rPr>
          <w:rFonts w:ascii="Tahoma" w:hAnsi="Tahoma"/>
          <w:b/>
          <w:sz w:val="22"/>
        </w:rPr>
        <w:t>3.12.1.5.1</w:t>
      </w:r>
      <w:r>
        <w:rPr>
          <w:rFonts w:ascii="Tahoma" w:hAnsi="Tahoma"/>
          <w:b/>
          <w:sz w:val="22"/>
        </w:rPr>
        <w:tab/>
      </w:r>
      <w:r w:rsidR="00994D75" w:rsidRPr="000969AA">
        <w:rPr>
          <w:rFonts w:ascii="Tahoma" w:hAnsi="Tahoma"/>
          <w:sz w:val="22"/>
        </w:rPr>
        <w:t xml:space="preserve">Caso a </w:t>
      </w:r>
      <w:r w:rsidR="00187FF6">
        <w:rPr>
          <w:rFonts w:ascii="Tahoma" w:hAnsi="Tahoma"/>
          <w:sz w:val="22"/>
        </w:rPr>
        <w:t>Emissora</w:t>
      </w:r>
      <w:r w:rsidR="00187FF6" w:rsidRPr="000969AA">
        <w:rPr>
          <w:rFonts w:ascii="Tahoma" w:hAnsi="Tahoma"/>
          <w:sz w:val="22"/>
        </w:rPr>
        <w:t xml:space="preserve"> </w:t>
      </w:r>
      <w:r w:rsidR="00994D75" w:rsidRPr="000969AA">
        <w:rPr>
          <w:rFonts w:ascii="Tahoma" w:hAnsi="Tahoma"/>
          <w:sz w:val="22"/>
        </w:rPr>
        <w:t xml:space="preserve">(ou terceiro por ela indicado) deixe de fazer a </w:t>
      </w:r>
      <w:r w:rsidR="00011CC1">
        <w:rPr>
          <w:rFonts w:ascii="Tahoma" w:hAnsi="Tahoma"/>
          <w:sz w:val="22"/>
        </w:rPr>
        <w:t>verifica</w:t>
      </w:r>
      <w:r w:rsidR="00187FF6">
        <w:rPr>
          <w:rFonts w:ascii="Tahoma" w:hAnsi="Tahoma"/>
          <w:sz w:val="22"/>
        </w:rPr>
        <w:t>ção</w:t>
      </w:r>
      <w:r w:rsidR="00011CC1">
        <w:rPr>
          <w:rFonts w:ascii="Tahoma" w:hAnsi="Tahoma"/>
          <w:sz w:val="22"/>
        </w:rPr>
        <w:t xml:space="preserve"> amostral</w:t>
      </w:r>
      <w:r w:rsidR="00994D75" w:rsidRPr="000969AA">
        <w:rPr>
          <w:rFonts w:ascii="Tahoma" w:hAnsi="Tahoma"/>
          <w:sz w:val="22"/>
        </w:rPr>
        <w:t xml:space="preserve"> nos termos da Cláusula </w:t>
      </w:r>
      <w:r w:rsidR="00794E8F">
        <w:rPr>
          <w:rFonts w:ascii="Tahoma" w:hAnsi="Tahoma"/>
          <w:sz w:val="22"/>
        </w:rPr>
        <w:fldChar w:fldCharType="begin"/>
      </w:r>
      <w:r w:rsidR="00794E8F">
        <w:rPr>
          <w:rFonts w:ascii="Tahoma" w:hAnsi="Tahoma"/>
          <w:sz w:val="22"/>
        </w:rPr>
        <w:instrText xml:space="preserve"> REF _Ref96430567 \r \h </w:instrText>
      </w:r>
      <w:r w:rsidR="00794E8F">
        <w:rPr>
          <w:rFonts w:ascii="Tahoma" w:hAnsi="Tahoma"/>
          <w:sz w:val="22"/>
        </w:rPr>
      </w:r>
      <w:r w:rsidR="00794E8F">
        <w:rPr>
          <w:rFonts w:ascii="Tahoma" w:hAnsi="Tahoma"/>
          <w:sz w:val="22"/>
        </w:rPr>
        <w:fldChar w:fldCharType="separate"/>
      </w:r>
      <w:r w:rsidR="001E3BF4">
        <w:rPr>
          <w:rFonts w:ascii="Tahoma" w:hAnsi="Tahoma"/>
          <w:sz w:val="22"/>
        </w:rPr>
        <w:t>3.12.1.5</w:t>
      </w:r>
      <w:r w:rsidR="00794E8F">
        <w:rPr>
          <w:rFonts w:ascii="Tahoma" w:hAnsi="Tahoma"/>
          <w:sz w:val="22"/>
        </w:rPr>
        <w:fldChar w:fldCharType="end"/>
      </w:r>
      <w:r w:rsidR="00794E8F">
        <w:rPr>
          <w:rFonts w:ascii="Tahoma" w:hAnsi="Tahoma"/>
          <w:sz w:val="22"/>
        </w:rPr>
        <w:t xml:space="preserve"> </w:t>
      </w:r>
      <w:r w:rsidR="00994D75" w:rsidRPr="000969AA">
        <w:rPr>
          <w:rFonts w:ascii="Tahoma" w:hAnsi="Tahoma"/>
          <w:sz w:val="22"/>
        </w:rPr>
        <w:t>acima, o Agente Fiduciário</w:t>
      </w:r>
      <w:r w:rsidR="004B6128">
        <w:rPr>
          <w:rFonts w:ascii="Tahoma" w:hAnsi="Tahoma"/>
          <w:sz w:val="22"/>
        </w:rPr>
        <w:t xml:space="preserve"> (ou terceiro por ele indicado)</w:t>
      </w:r>
      <w:r w:rsidR="005D5B67">
        <w:rPr>
          <w:rFonts w:ascii="Tahoma" w:hAnsi="Tahoma"/>
          <w:sz w:val="22"/>
        </w:rPr>
        <w:t>, ao seu exclusivo critério,</w:t>
      </w:r>
      <w:r w:rsidR="008977E5">
        <w:rPr>
          <w:rFonts w:ascii="Tahoma" w:hAnsi="Tahoma"/>
          <w:sz w:val="22"/>
        </w:rPr>
        <w:t xml:space="preserve"> </w:t>
      </w:r>
      <w:r w:rsidR="005D5B67">
        <w:rPr>
          <w:rFonts w:ascii="Tahoma" w:hAnsi="Tahoma"/>
          <w:sz w:val="22"/>
        </w:rPr>
        <w:t xml:space="preserve">poderá </w:t>
      </w:r>
      <w:r w:rsidR="00011CC1">
        <w:rPr>
          <w:rFonts w:ascii="Tahoma" w:hAnsi="Tahoma"/>
          <w:sz w:val="22"/>
        </w:rPr>
        <w:t xml:space="preserve">fazê-lo, </w:t>
      </w:r>
      <w:r w:rsidR="00011CC1" w:rsidRPr="000969AA">
        <w:rPr>
          <w:rFonts w:ascii="Tahoma" w:hAnsi="Tahoma"/>
          <w:sz w:val="22"/>
        </w:rPr>
        <w:t>às expensas da Emissora</w:t>
      </w:r>
      <w:r w:rsidR="00994D75" w:rsidRPr="000969AA">
        <w:rPr>
          <w:rFonts w:ascii="Tahoma" w:hAnsi="Tahoma"/>
          <w:sz w:val="22"/>
        </w:rPr>
        <w:t>.</w:t>
      </w:r>
      <w:r w:rsidR="00994D75">
        <w:rPr>
          <w:rFonts w:ascii="Tahoma" w:hAnsi="Tahoma"/>
          <w:b/>
          <w:sz w:val="22"/>
        </w:rPr>
        <w:t xml:space="preserve"> </w:t>
      </w:r>
    </w:p>
    <w:p w14:paraId="78FC27B3" w14:textId="77777777" w:rsidR="00410172" w:rsidRPr="007B4236" w:rsidRDefault="00410172" w:rsidP="00CC7512">
      <w:pPr>
        <w:pStyle w:val="PargrafodaLista"/>
        <w:rPr>
          <w:rFonts w:ascii="Tahoma" w:hAnsi="Tahoma"/>
          <w:sz w:val="22"/>
        </w:rPr>
      </w:pPr>
    </w:p>
    <w:p w14:paraId="7C8BFBAE" w14:textId="12095236" w:rsidR="00B73A69" w:rsidRPr="006B55D3" w:rsidRDefault="006A78DC" w:rsidP="006A78DC">
      <w:pPr>
        <w:pStyle w:val="PargrafodaLista"/>
        <w:numPr>
          <w:ilvl w:val="3"/>
          <w:numId w:val="30"/>
        </w:numPr>
        <w:autoSpaceDE/>
        <w:autoSpaceDN/>
        <w:adjustRightInd/>
        <w:spacing w:line="320" w:lineRule="atLeast"/>
        <w:ind w:right="-22"/>
        <w:rPr>
          <w:rFonts w:ascii="Tahoma" w:hAnsi="Tahoma"/>
          <w:sz w:val="22"/>
        </w:rPr>
      </w:pPr>
      <w:r w:rsidRPr="006B55D3">
        <w:rPr>
          <w:rFonts w:ascii="Tahoma" w:hAnsi="Tahoma" w:cs="Tahoma"/>
          <w:bCs/>
          <w:sz w:val="22"/>
          <w:szCs w:val="22"/>
        </w:rPr>
        <w:t xml:space="preserve">Na ocorrência de </w:t>
      </w:r>
      <w:r w:rsidRPr="006B55D3">
        <w:rPr>
          <w:rFonts w:ascii="Tahoma" w:hAnsi="Tahoma" w:cs="Tahoma"/>
          <w:sz w:val="22"/>
          <w:szCs w:val="22"/>
        </w:rPr>
        <w:t xml:space="preserve">Inconsistência Relevante, </w:t>
      </w:r>
      <w:r w:rsidRPr="00B057BB">
        <w:rPr>
          <w:rFonts w:ascii="Tahoma" w:hAnsi="Tahoma" w:cs="Tahoma"/>
          <w:sz w:val="22"/>
          <w:szCs w:val="22"/>
        </w:rPr>
        <w:t>de um Evento de Inadimplemento</w:t>
      </w:r>
      <w:r w:rsidR="00B057BB">
        <w:rPr>
          <w:rFonts w:ascii="Tahoma" w:hAnsi="Tahoma" w:cs="Tahoma"/>
          <w:sz w:val="22"/>
          <w:szCs w:val="22"/>
        </w:rPr>
        <w:t xml:space="preserve"> Não Automático</w:t>
      </w:r>
      <w:r w:rsidR="00187FF6">
        <w:rPr>
          <w:rFonts w:ascii="Tahoma" w:hAnsi="Tahoma" w:cs="Tahoma"/>
          <w:sz w:val="22"/>
          <w:szCs w:val="22"/>
        </w:rPr>
        <w:t>,</w:t>
      </w:r>
      <w:r w:rsidRPr="00B057BB">
        <w:rPr>
          <w:rFonts w:ascii="Tahoma" w:hAnsi="Tahoma" w:cs="Tahoma"/>
          <w:sz w:val="22"/>
          <w:szCs w:val="22"/>
        </w:rPr>
        <w:t xml:space="preserve"> de um Evento de </w:t>
      </w:r>
      <w:r w:rsidR="00B057BB">
        <w:rPr>
          <w:rFonts w:ascii="Tahoma" w:hAnsi="Tahoma" w:cs="Tahoma"/>
          <w:sz w:val="22"/>
          <w:szCs w:val="22"/>
        </w:rPr>
        <w:t>Inadimplemento Automático</w:t>
      </w:r>
      <w:r w:rsidR="00187FF6">
        <w:rPr>
          <w:rFonts w:ascii="Tahoma" w:hAnsi="Tahoma" w:cs="Tahoma"/>
          <w:sz w:val="22"/>
          <w:szCs w:val="22"/>
        </w:rPr>
        <w:t xml:space="preserve"> ou nas hipóteses previstas na Cláusula </w:t>
      </w:r>
      <w:r w:rsidR="00187FF6">
        <w:rPr>
          <w:rFonts w:ascii="Tahoma" w:hAnsi="Tahoma" w:cs="Tahoma"/>
          <w:sz w:val="22"/>
          <w:szCs w:val="22"/>
        </w:rPr>
        <w:fldChar w:fldCharType="begin"/>
      </w:r>
      <w:r w:rsidR="00187FF6">
        <w:rPr>
          <w:rFonts w:ascii="Tahoma" w:hAnsi="Tahoma" w:cs="Tahoma"/>
          <w:sz w:val="22"/>
          <w:szCs w:val="22"/>
        </w:rPr>
        <w:instrText xml:space="preserve"> REF _Ref98318719 \r \h </w:instrText>
      </w:r>
      <w:r w:rsidR="00187FF6">
        <w:rPr>
          <w:rFonts w:ascii="Tahoma" w:hAnsi="Tahoma" w:cs="Tahoma"/>
          <w:sz w:val="22"/>
          <w:szCs w:val="22"/>
        </w:rPr>
      </w:r>
      <w:r w:rsidR="00187FF6">
        <w:rPr>
          <w:rFonts w:ascii="Tahoma" w:hAnsi="Tahoma" w:cs="Tahoma"/>
          <w:sz w:val="22"/>
          <w:szCs w:val="22"/>
        </w:rPr>
        <w:fldChar w:fldCharType="separate"/>
      </w:r>
      <w:r w:rsidR="001E3BF4">
        <w:rPr>
          <w:rFonts w:ascii="Tahoma" w:hAnsi="Tahoma" w:cs="Tahoma"/>
          <w:sz w:val="22"/>
          <w:szCs w:val="22"/>
        </w:rPr>
        <w:t>3.12.1.4</w:t>
      </w:r>
      <w:r w:rsidR="00187FF6">
        <w:rPr>
          <w:rFonts w:ascii="Tahoma" w:hAnsi="Tahoma" w:cs="Tahoma"/>
          <w:sz w:val="22"/>
          <w:szCs w:val="22"/>
        </w:rPr>
        <w:fldChar w:fldCharType="end"/>
      </w:r>
      <w:r w:rsidR="00187FF6">
        <w:rPr>
          <w:rFonts w:ascii="Tahoma" w:hAnsi="Tahoma" w:cs="Tahoma"/>
          <w:sz w:val="22"/>
          <w:szCs w:val="22"/>
        </w:rPr>
        <w:t xml:space="preserve"> acima</w:t>
      </w:r>
      <w:r w:rsidRPr="00B057BB">
        <w:rPr>
          <w:rFonts w:ascii="Tahoma" w:hAnsi="Tahoma" w:cs="Tahoma"/>
          <w:sz w:val="22"/>
          <w:szCs w:val="22"/>
        </w:rPr>
        <w:t xml:space="preserve">, </w:t>
      </w:r>
      <w:r w:rsidRPr="00B057BB">
        <w:rPr>
          <w:rFonts w:ascii="Tahoma" w:hAnsi="Tahoma" w:cs="Tahoma"/>
          <w:bCs/>
          <w:sz w:val="22"/>
          <w:szCs w:val="22"/>
        </w:rPr>
        <w:t xml:space="preserve">a </w:t>
      </w:r>
      <w:r w:rsidR="00187FF6">
        <w:rPr>
          <w:rFonts w:ascii="Tahoma" w:hAnsi="Tahoma" w:cs="Tahoma"/>
          <w:bCs/>
          <w:sz w:val="22"/>
          <w:szCs w:val="22"/>
        </w:rPr>
        <w:t>Emissora</w:t>
      </w:r>
      <w:r w:rsidR="00187FF6" w:rsidRPr="00B057BB">
        <w:rPr>
          <w:rFonts w:ascii="Tahoma" w:hAnsi="Tahoma" w:cs="Tahoma"/>
          <w:bCs/>
          <w:sz w:val="22"/>
          <w:szCs w:val="22"/>
        </w:rPr>
        <w:t xml:space="preserve"> </w:t>
      </w:r>
      <w:r w:rsidRPr="00B057BB">
        <w:rPr>
          <w:rFonts w:ascii="Tahoma" w:hAnsi="Tahoma" w:cs="Tahoma"/>
          <w:bCs/>
          <w:sz w:val="22"/>
          <w:szCs w:val="22"/>
        </w:rPr>
        <w:t>poderá contratar um prestador de serviço para realizar a custódia das vias físicas dos Documentos Comprobatórios e dos Documentos Auxiliares, às expensas da Cedente, até a quitação integral das Debêntures.</w:t>
      </w:r>
      <w:r w:rsidRPr="00757D15">
        <w:rPr>
          <w:rFonts w:ascii="Tahoma" w:hAnsi="Tahoma" w:cs="Tahoma"/>
          <w:bCs/>
          <w:sz w:val="22"/>
          <w:szCs w:val="22"/>
        </w:rPr>
        <w:t xml:space="preserve"> </w:t>
      </w:r>
      <w:r w:rsidR="008C7533" w:rsidRPr="006B55D3">
        <w:rPr>
          <w:rFonts w:ascii="Tahoma" w:hAnsi="Tahoma"/>
          <w:sz w:val="22"/>
        </w:rPr>
        <w:t xml:space="preserve"> </w:t>
      </w:r>
    </w:p>
    <w:p w14:paraId="21433394" w14:textId="77777777" w:rsidR="00762800" w:rsidRPr="007B4236" w:rsidRDefault="00762800" w:rsidP="00BE4146">
      <w:pPr>
        <w:autoSpaceDE/>
        <w:autoSpaceDN/>
        <w:adjustRightInd/>
        <w:jc w:val="left"/>
        <w:rPr>
          <w:rFonts w:ascii="Tahoma" w:hAnsi="Tahoma"/>
          <w:sz w:val="22"/>
        </w:rPr>
      </w:pPr>
      <w:bookmarkStart w:id="82" w:name="_DV_M115"/>
      <w:bookmarkEnd w:id="82"/>
    </w:p>
    <w:p w14:paraId="2A1E87DD" w14:textId="5464FFB1" w:rsidR="00CA763D" w:rsidRPr="00583287" w:rsidRDefault="008C7533" w:rsidP="00F33DB7">
      <w:pPr>
        <w:pStyle w:val="PargrafodaLista"/>
        <w:numPr>
          <w:ilvl w:val="3"/>
          <w:numId w:val="30"/>
        </w:numPr>
        <w:autoSpaceDE/>
        <w:autoSpaceDN/>
        <w:adjustRightInd/>
        <w:spacing w:line="320" w:lineRule="atLeast"/>
        <w:ind w:right="-22"/>
        <w:rPr>
          <w:rFonts w:ascii="Tahoma" w:hAnsi="Tahoma" w:cs="Tahoma"/>
          <w:sz w:val="22"/>
          <w:szCs w:val="22"/>
        </w:rPr>
      </w:pPr>
      <w:bookmarkStart w:id="83" w:name="_DV_M119"/>
      <w:bookmarkStart w:id="84" w:name="_DV_M120"/>
      <w:bookmarkStart w:id="85" w:name="_DV_M122"/>
      <w:bookmarkStart w:id="86" w:name="_DV_M121"/>
      <w:bookmarkStart w:id="87" w:name="_DV_M123"/>
      <w:bookmarkStart w:id="88" w:name="_DV_M127"/>
      <w:bookmarkStart w:id="89" w:name="_DV_M128"/>
      <w:bookmarkStart w:id="90" w:name="_DV_M129"/>
      <w:bookmarkStart w:id="91" w:name="_DV_M131"/>
      <w:bookmarkStart w:id="92" w:name="_DV_M133"/>
      <w:bookmarkStart w:id="93" w:name="_DV_M134"/>
      <w:bookmarkStart w:id="94" w:name="_DV_M135"/>
      <w:bookmarkStart w:id="95" w:name="_DV_M136"/>
      <w:bookmarkStart w:id="96" w:name="_DV_M137"/>
      <w:bookmarkStart w:id="97" w:name="_DV_M138"/>
      <w:bookmarkStart w:id="98" w:name="_DV_M140"/>
      <w:bookmarkStart w:id="99" w:name="_DV_M142"/>
      <w:bookmarkStart w:id="100" w:name="_DV_M143"/>
      <w:bookmarkStart w:id="101" w:name="_DV_M144"/>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2A5685">
        <w:rPr>
          <w:rFonts w:ascii="Tahoma" w:hAnsi="Tahoma" w:cs="Tahoma"/>
          <w:sz w:val="22"/>
          <w:szCs w:val="22"/>
        </w:rPr>
        <w:t>A Emissora permanecerá responsável pela definição das regras e procedimentos de forma a permitir o efetivo controle sobre a movimentação</w:t>
      </w:r>
      <w:r w:rsidRPr="006A78DC">
        <w:rPr>
          <w:rFonts w:ascii="Tahoma" w:hAnsi="Tahoma" w:cs="Tahoma"/>
          <w:sz w:val="22"/>
          <w:szCs w:val="22"/>
        </w:rPr>
        <w:t xml:space="preserve"> </w:t>
      </w:r>
      <w:r w:rsidR="00187FF6">
        <w:rPr>
          <w:rFonts w:ascii="Tahoma" w:hAnsi="Tahoma" w:cs="Tahoma"/>
          <w:sz w:val="22"/>
          <w:szCs w:val="22"/>
        </w:rPr>
        <w:t>dos</w:t>
      </w:r>
      <w:r w:rsidR="00187FF6" w:rsidRPr="006A78DC">
        <w:rPr>
          <w:rFonts w:ascii="Tahoma" w:hAnsi="Tahoma" w:cs="Tahoma"/>
          <w:sz w:val="22"/>
          <w:szCs w:val="22"/>
        </w:rPr>
        <w:t xml:space="preserve"> </w:t>
      </w:r>
      <w:r w:rsidRPr="006A78DC">
        <w:rPr>
          <w:rFonts w:ascii="Tahoma" w:hAnsi="Tahoma" w:cs="Tahoma"/>
          <w:sz w:val="22"/>
          <w:szCs w:val="22"/>
        </w:rPr>
        <w:t>Documentos</w:t>
      </w:r>
      <w:r w:rsidRPr="00583287">
        <w:rPr>
          <w:rFonts w:ascii="Tahoma" w:hAnsi="Tahoma" w:cs="Tahoma"/>
          <w:sz w:val="22"/>
          <w:szCs w:val="22"/>
        </w:rPr>
        <w:t xml:space="preserve"> Comprobatórios.</w:t>
      </w:r>
    </w:p>
    <w:p w14:paraId="704EED9E" w14:textId="77777777" w:rsidR="009444B2" w:rsidRPr="00583287" w:rsidRDefault="009444B2" w:rsidP="00F33DB7">
      <w:pPr>
        <w:pStyle w:val="PargrafodaLista"/>
        <w:autoSpaceDE/>
        <w:autoSpaceDN/>
        <w:adjustRightInd/>
        <w:spacing w:line="320" w:lineRule="atLeast"/>
        <w:ind w:left="0" w:right="-22"/>
        <w:rPr>
          <w:rFonts w:ascii="Tahoma" w:hAnsi="Tahoma" w:cs="Tahoma"/>
          <w:sz w:val="22"/>
          <w:szCs w:val="22"/>
        </w:rPr>
      </w:pPr>
    </w:p>
    <w:p w14:paraId="1EFEB96A" w14:textId="46684EED" w:rsidR="00CA763D" w:rsidRPr="00D4459F" w:rsidRDefault="008C7533" w:rsidP="00F33DB7">
      <w:pPr>
        <w:pStyle w:val="PargrafodaLista"/>
        <w:numPr>
          <w:ilvl w:val="3"/>
          <w:numId w:val="30"/>
        </w:numPr>
        <w:autoSpaceDE/>
        <w:autoSpaceDN/>
        <w:adjustRightInd/>
        <w:spacing w:line="320" w:lineRule="atLeast"/>
        <w:ind w:right="-22"/>
        <w:rPr>
          <w:rFonts w:ascii="Tahoma" w:hAnsi="Tahoma" w:cs="Tahoma"/>
          <w:sz w:val="22"/>
          <w:szCs w:val="22"/>
        </w:rPr>
      </w:pPr>
      <w:bookmarkStart w:id="102" w:name="_Ref95142246"/>
      <w:r w:rsidRPr="00583287">
        <w:rPr>
          <w:rFonts w:ascii="Tahoma" w:hAnsi="Tahoma" w:cs="Tahoma"/>
          <w:sz w:val="22"/>
          <w:szCs w:val="22"/>
          <w:u w:val="single"/>
        </w:rPr>
        <w:t>Verificação de Lastro</w:t>
      </w:r>
      <w:r w:rsidRPr="00583287">
        <w:rPr>
          <w:rFonts w:ascii="Tahoma" w:hAnsi="Tahoma" w:cs="Tahoma"/>
          <w:sz w:val="22"/>
          <w:szCs w:val="22"/>
        </w:rPr>
        <w:t xml:space="preserve">. </w:t>
      </w:r>
      <w:r w:rsidR="00237704" w:rsidRPr="00583287">
        <w:rPr>
          <w:rFonts w:ascii="Tahoma" w:hAnsi="Tahoma" w:cs="Tahoma"/>
          <w:sz w:val="22"/>
          <w:szCs w:val="22"/>
        </w:rPr>
        <w:t xml:space="preserve">Durante todo o prazo </w:t>
      </w:r>
      <w:r w:rsidR="00CC4578" w:rsidRPr="00583287">
        <w:rPr>
          <w:rFonts w:ascii="Tahoma" w:hAnsi="Tahoma" w:cs="Tahoma"/>
          <w:sz w:val="22"/>
          <w:szCs w:val="22"/>
        </w:rPr>
        <w:t>de vigência das Debêntures</w:t>
      </w:r>
      <w:r w:rsidR="00D62D75">
        <w:rPr>
          <w:rFonts w:ascii="Tahoma" w:hAnsi="Tahoma" w:cs="Tahoma"/>
          <w:sz w:val="22"/>
          <w:szCs w:val="22"/>
        </w:rPr>
        <w:t xml:space="preserve"> da Primeira Emissão</w:t>
      </w:r>
      <w:r w:rsidR="00237704" w:rsidRPr="00583287">
        <w:rPr>
          <w:rFonts w:ascii="Tahoma" w:hAnsi="Tahoma" w:cs="Tahoma"/>
          <w:sz w:val="22"/>
          <w:szCs w:val="22"/>
        </w:rPr>
        <w:t xml:space="preserve">, </w:t>
      </w:r>
      <w:r w:rsidR="00C25C3D">
        <w:rPr>
          <w:rFonts w:ascii="Tahoma" w:hAnsi="Tahoma" w:cs="Tahoma"/>
          <w:sz w:val="22"/>
          <w:szCs w:val="22"/>
        </w:rPr>
        <w:t xml:space="preserve">a </w:t>
      </w:r>
      <w:r w:rsidR="00C25C3D" w:rsidRPr="00BE4146">
        <w:rPr>
          <w:rFonts w:ascii="Tahoma" w:hAnsi="Tahoma"/>
          <w:sz w:val="22"/>
        </w:rPr>
        <w:t>Emissora</w:t>
      </w:r>
      <w:r w:rsidR="0087778F">
        <w:rPr>
          <w:rFonts w:ascii="Tahoma" w:hAnsi="Tahoma" w:cs="Tahoma"/>
          <w:sz w:val="22"/>
          <w:szCs w:val="22"/>
        </w:rPr>
        <w:t xml:space="preserve"> </w:t>
      </w:r>
      <w:r w:rsidR="00237704" w:rsidRPr="00D4459F">
        <w:rPr>
          <w:rFonts w:ascii="Tahoma" w:hAnsi="Tahoma" w:cs="Tahoma"/>
          <w:sz w:val="22"/>
          <w:szCs w:val="22"/>
        </w:rPr>
        <w:t xml:space="preserve">deverá verificar, em periodicidade </w:t>
      </w:r>
      <w:r w:rsidR="00237704" w:rsidRPr="00583287">
        <w:rPr>
          <w:rFonts w:ascii="Tahoma" w:hAnsi="Tahoma" w:cs="Tahoma"/>
          <w:sz w:val="22"/>
          <w:szCs w:val="22"/>
        </w:rPr>
        <w:t>trimestral</w:t>
      </w:r>
      <w:r w:rsidR="001A327D" w:rsidRPr="00583287">
        <w:rPr>
          <w:rFonts w:ascii="Tahoma" w:hAnsi="Tahoma" w:cs="Tahoma"/>
          <w:sz w:val="22"/>
          <w:szCs w:val="22"/>
        </w:rPr>
        <w:t>,</w:t>
      </w:r>
      <w:r w:rsidR="00237704" w:rsidRPr="00583287">
        <w:rPr>
          <w:rFonts w:ascii="Tahoma" w:hAnsi="Tahoma" w:cs="Tahoma"/>
          <w:sz w:val="22"/>
          <w:szCs w:val="22"/>
        </w:rPr>
        <w:t xml:space="preserve"> os Documentos Comprobatórios que </w:t>
      </w:r>
      <w:r w:rsidR="00237704" w:rsidRPr="00E65CC3">
        <w:rPr>
          <w:rFonts w:ascii="Tahoma" w:hAnsi="Tahoma" w:cs="Tahoma"/>
          <w:sz w:val="22"/>
          <w:szCs w:val="22"/>
        </w:rPr>
        <w:t>evidenciam o lastro dos Direitos Creditórios Vinculados</w:t>
      </w:r>
      <w:r w:rsidR="00DF2FC5">
        <w:rPr>
          <w:rFonts w:ascii="Tahoma" w:hAnsi="Tahoma" w:cs="Tahoma"/>
          <w:sz w:val="22"/>
          <w:szCs w:val="22"/>
        </w:rPr>
        <w:t xml:space="preserve">, conforme procedimentos descritos </w:t>
      </w:r>
      <w:r w:rsidR="00DF2FC5" w:rsidRPr="00583287">
        <w:rPr>
          <w:rFonts w:ascii="Tahoma" w:hAnsi="Tahoma" w:cs="Tahoma"/>
          <w:sz w:val="22"/>
          <w:szCs w:val="22"/>
        </w:rPr>
        <w:t xml:space="preserve">no </w:t>
      </w:r>
      <w:r w:rsidR="00DF2FC5" w:rsidRPr="00583287">
        <w:rPr>
          <w:rFonts w:ascii="Tahoma" w:hAnsi="Tahoma" w:cs="Tahoma"/>
          <w:sz w:val="22"/>
          <w:szCs w:val="22"/>
          <w:u w:val="single"/>
        </w:rPr>
        <w:t xml:space="preserve">Anexo </w:t>
      </w:r>
      <w:r w:rsidR="002C45C8">
        <w:rPr>
          <w:rFonts w:ascii="Tahoma" w:hAnsi="Tahoma" w:cs="Tahoma"/>
          <w:sz w:val="22"/>
          <w:szCs w:val="22"/>
          <w:u w:val="single"/>
        </w:rPr>
        <w:t>I</w:t>
      </w:r>
      <w:r w:rsidR="00DF2FC5" w:rsidRPr="00583287">
        <w:rPr>
          <w:rFonts w:ascii="Tahoma" w:hAnsi="Tahoma" w:cs="Tahoma"/>
          <w:sz w:val="22"/>
          <w:szCs w:val="22"/>
          <w:u w:val="single"/>
        </w:rPr>
        <w:t>V</w:t>
      </w:r>
      <w:r w:rsidR="00DF2FC5" w:rsidRPr="00583287">
        <w:rPr>
          <w:rFonts w:ascii="Tahoma" w:hAnsi="Tahoma" w:cs="Tahoma"/>
          <w:sz w:val="22"/>
          <w:szCs w:val="22"/>
        </w:rPr>
        <w:t xml:space="preserve"> </w:t>
      </w:r>
      <w:r w:rsidR="00DF2FC5">
        <w:rPr>
          <w:rFonts w:ascii="Tahoma" w:hAnsi="Tahoma" w:cs="Tahoma"/>
          <w:sz w:val="22"/>
          <w:szCs w:val="22"/>
        </w:rPr>
        <w:t>desta</w:t>
      </w:r>
      <w:r w:rsidR="00DF2FC5" w:rsidRPr="00583287">
        <w:rPr>
          <w:rFonts w:ascii="Tahoma" w:hAnsi="Tahoma" w:cs="Tahoma"/>
          <w:sz w:val="22"/>
          <w:szCs w:val="22"/>
        </w:rPr>
        <w:t xml:space="preserve"> Escritura de Emissão</w:t>
      </w:r>
      <w:r w:rsidR="00DF2FC5">
        <w:rPr>
          <w:rFonts w:ascii="Tahoma" w:hAnsi="Tahoma" w:cs="Tahoma"/>
          <w:sz w:val="22"/>
          <w:szCs w:val="22"/>
        </w:rPr>
        <w:t>,</w:t>
      </w:r>
      <w:r w:rsidR="00237704" w:rsidRPr="00E65CC3">
        <w:rPr>
          <w:rFonts w:ascii="Tahoma" w:hAnsi="Tahoma" w:cs="Tahoma"/>
          <w:sz w:val="22"/>
          <w:szCs w:val="22"/>
        </w:rPr>
        <w:t xml:space="preserve"> devendo: </w:t>
      </w:r>
      <w:r w:rsidR="00237704" w:rsidRPr="00E65CC3">
        <w:rPr>
          <w:rFonts w:ascii="Tahoma" w:hAnsi="Tahoma" w:cs="Tahoma"/>
          <w:b/>
          <w:bCs/>
          <w:sz w:val="22"/>
          <w:szCs w:val="22"/>
        </w:rPr>
        <w:t>(i)</w:t>
      </w:r>
      <w:r w:rsidR="00237704" w:rsidRPr="00E65CC3">
        <w:rPr>
          <w:rFonts w:ascii="Tahoma" w:hAnsi="Tahoma" w:cs="Tahoma"/>
          <w:sz w:val="22"/>
          <w:szCs w:val="22"/>
        </w:rPr>
        <w:t xml:space="preserve"> apurar a existência </w:t>
      </w:r>
      <w:r w:rsidR="00F84FB6" w:rsidRPr="00E65CC3">
        <w:rPr>
          <w:rFonts w:ascii="Tahoma" w:hAnsi="Tahoma" w:cs="Tahoma"/>
          <w:sz w:val="22"/>
          <w:szCs w:val="22"/>
        </w:rPr>
        <w:t xml:space="preserve">do </w:t>
      </w:r>
      <w:r w:rsidR="00071E81">
        <w:rPr>
          <w:rFonts w:ascii="Tahoma" w:hAnsi="Tahoma" w:cs="Tahoma"/>
          <w:sz w:val="22"/>
          <w:szCs w:val="22"/>
        </w:rPr>
        <w:t xml:space="preserve">respectivo </w:t>
      </w:r>
      <w:r w:rsidR="00F84FB6" w:rsidRPr="00E65CC3">
        <w:rPr>
          <w:rFonts w:ascii="Tahoma" w:hAnsi="Tahoma"/>
          <w:sz w:val="22"/>
        </w:rPr>
        <w:t>Contrato de Mútuo</w:t>
      </w:r>
      <w:r w:rsidR="00FF527C" w:rsidRPr="00E65CC3">
        <w:rPr>
          <w:rFonts w:ascii="Tahoma" w:hAnsi="Tahoma" w:cs="Tahoma"/>
          <w:sz w:val="22"/>
          <w:szCs w:val="22"/>
        </w:rPr>
        <w:t xml:space="preserve">, bem como autorização </w:t>
      </w:r>
      <w:r w:rsidR="006C78E1" w:rsidRPr="00E65CC3">
        <w:rPr>
          <w:rFonts w:ascii="Tahoma" w:hAnsi="Tahoma" w:cs="Tahoma"/>
          <w:sz w:val="22"/>
          <w:szCs w:val="22"/>
        </w:rPr>
        <w:t xml:space="preserve">expressa </w:t>
      </w:r>
      <w:r w:rsidR="00FF527C" w:rsidRPr="00E65CC3">
        <w:rPr>
          <w:rFonts w:ascii="Tahoma" w:hAnsi="Tahoma" w:cs="Tahoma"/>
          <w:sz w:val="22"/>
          <w:szCs w:val="22"/>
        </w:rPr>
        <w:t xml:space="preserve">do </w:t>
      </w:r>
      <w:r w:rsidR="00FF527C" w:rsidRPr="00E65CC3">
        <w:rPr>
          <w:rFonts w:ascii="Tahoma" w:hAnsi="Tahoma"/>
          <w:sz w:val="22"/>
        </w:rPr>
        <w:t>Tomador</w:t>
      </w:r>
      <w:r w:rsidR="00FF527C" w:rsidRPr="00E65CC3">
        <w:rPr>
          <w:rFonts w:ascii="Tahoma" w:hAnsi="Tahoma" w:cs="Tahoma"/>
          <w:sz w:val="22"/>
          <w:szCs w:val="22"/>
        </w:rPr>
        <w:t xml:space="preserve"> </w:t>
      </w:r>
      <w:r w:rsidR="00FF527C" w:rsidRPr="00583287">
        <w:rPr>
          <w:rFonts w:ascii="Tahoma" w:hAnsi="Tahoma" w:cs="Tahoma"/>
          <w:sz w:val="22"/>
          <w:szCs w:val="22"/>
        </w:rPr>
        <w:t xml:space="preserve">para que seja realizada a </w:t>
      </w:r>
      <w:r w:rsidR="00FF527C" w:rsidRPr="00583287">
        <w:rPr>
          <w:rFonts w:ascii="Tahoma" w:hAnsi="Tahoma"/>
          <w:sz w:val="22"/>
        </w:rPr>
        <w:t>Consignação</w:t>
      </w:r>
      <w:r w:rsidR="00393F83">
        <w:rPr>
          <w:rFonts w:ascii="Tahoma" w:hAnsi="Tahoma"/>
          <w:sz w:val="22"/>
        </w:rPr>
        <w:t>;</w:t>
      </w:r>
      <w:r w:rsidR="006C78E1" w:rsidRPr="00583287">
        <w:rPr>
          <w:rFonts w:ascii="Tahoma" w:hAnsi="Tahoma" w:cs="Tahoma"/>
          <w:sz w:val="22"/>
          <w:szCs w:val="22"/>
        </w:rPr>
        <w:t xml:space="preserve"> </w:t>
      </w:r>
      <w:r w:rsidR="00E65CC3" w:rsidRPr="00BB6AB3">
        <w:rPr>
          <w:rFonts w:ascii="Tahoma" w:hAnsi="Tahoma" w:cs="Tahoma"/>
          <w:b/>
          <w:bCs/>
          <w:sz w:val="22"/>
          <w:szCs w:val="22"/>
        </w:rPr>
        <w:t>(</w:t>
      </w:r>
      <w:proofErr w:type="spellStart"/>
      <w:r w:rsidR="00E65CC3" w:rsidRPr="00BB6AB3">
        <w:rPr>
          <w:rFonts w:ascii="Tahoma" w:hAnsi="Tahoma" w:cs="Tahoma"/>
          <w:b/>
          <w:bCs/>
          <w:sz w:val="22"/>
          <w:szCs w:val="22"/>
        </w:rPr>
        <w:t>ii</w:t>
      </w:r>
      <w:proofErr w:type="spellEnd"/>
      <w:r w:rsidR="00237704" w:rsidRPr="00E65CC3">
        <w:rPr>
          <w:rFonts w:ascii="Tahoma" w:hAnsi="Tahoma" w:cs="Tahoma"/>
          <w:b/>
          <w:bCs/>
          <w:sz w:val="22"/>
          <w:szCs w:val="22"/>
        </w:rPr>
        <w:t>)</w:t>
      </w:r>
      <w:r w:rsidR="00237704" w:rsidRPr="00E65CC3">
        <w:rPr>
          <w:rFonts w:ascii="Tahoma" w:hAnsi="Tahoma" w:cs="Tahoma"/>
          <w:sz w:val="22"/>
          <w:szCs w:val="22"/>
        </w:rPr>
        <w:t xml:space="preserve"> apurar a disponibilização dos demais Documentos Comprobatórios indicado na Cláusula </w:t>
      </w:r>
      <w:r w:rsidR="00F84FB6" w:rsidRPr="00583287">
        <w:rPr>
          <w:rFonts w:ascii="Tahoma" w:hAnsi="Tahoma" w:cs="Tahoma"/>
          <w:sz w:val="22"/>
          <w:szCs w:val="22"/>
        </w:rPr>
        <w:fldChar w:fldCharType="begin"/>
      </w:r>
      <w:r w:rsidR="00F84FB6" w:rsidRPr="00583287">
        <w:rPr>
          <w:rFonts w:ascii="Tahoma" w:hAnsi="Tahoma" w:cs="Tahoma"/>
          <w:sz w:val="22"/>
          <w:szCs w:val="22"/>
        </w:rPr>
        <w:instrText xml:space="preserve"> REF _Ref95142604 \r \h </w:instrText>
      </w:r>
      <w:r w:rsidR="00F84FB6" w:rsidRPr="00583287">
        <w:rPr>
          <w:rFonts w:ascii="Tahoma" w:hAnsi="Tahoma" w:cs="Tahoma"/>
          <w:sz w:val="22"/>
          <w:szCs w:val="22"/>
        </w:rPr>
      </w:r>
      <w:r w:rsidR="00F84FB6" w:rsidRPr="00583287">
        <w:rPr>
          <w:rFonts w:ascii="Tahoma" w:hAnsi="Tahoma" w:cs="Tahoma"/>
          <w:sz w:val="22"/>
          <w:szCs w:val="22"/>
        </w:rPr>
        <w:fldChar w:fldCharType="separate"/>
      </w:r>
      <w:r w:rsidR="001E3BF4">
        <w:rPr>
          <w:rFonts w:ascii="Tahoma" w:hAnsi="Tahoma" w:cs="Tahoma"/>
          <w:sz w:val="22"/>
          <w:szCs w:val="22"/>
        </w:rPr>
        <w:t>3.12.1</w:t>
      </w:r>
      <w:r w:rsidR="00F84FB6" w:rsidRPr="00583287">
        <w:rPr>
          <w:rFonts w:ascii="Tahoma" w:hAnsi="Tahoma" w:cs="Tahoma"/>
          <w:sz w:val="22"/>
          <w:szCs w:val="22"/>
        </w:rPr>
        <w:fldChar w:fldCharType="end"/>
      </w:r>
      <w:r w:rsidR="00237704" w:rsidRPr="00583287">
        <w:rPr>
          <w:rFonts w:ascii="Tahoma" w:hAnsi="Tahoma" w:cs="Tahoma"/>
          <w:sz w:val="22"/>
          <w:szCs w:val="22"/>
        </w:rPr>
        <w:t xml:space="preserve"> acima; </w:t>
      </w:r>
      <w:r w:rsidR="00237704" w:rsidRPr="00583287">
        <w:rPr>
          <w:rFonts w:ascii="Tahoma" w:hAnsi="Tahoma" w:cs="Tahoma"/>
          <w:b/>
          <w:bCs/>
          <w:sz w:val="22"/>
          <w:szCs w:val="22"/>
        </w:rPr>
        <w:t>(</w:t>
      </w:r>
      <w:proofErr w:type="spellStart"/>
      <w:r w:rsidR="00B15D17">
        <w:rPr>
          <w:rFonts w:ascii="Tahoma" w:hAnsi="Tahoma" w:cs="Tahoma"/>
          <w:b/>
          <w:bCs/>
          <w:sz w:val="22"/>
          <w:szCs w:val="22"/>
        </w:rPr>
        <w:t>iii</w:t>
      </w:r>
      <w:proofErr w:type="spellEnd"/>
      <w:r w:rsidR="00237704" w:rsidRPr="00583287">
        <w:rPr>
          <w:rFonts w:ascii="Tahoma" w:hAnsi="Tahoma" w:cs="Tahoma"/>
          <w:b/>
          <w:bCs/>
          <w:sz w:val="22"/>
          <w:szCs w:val="22"/>
        </w:rPr>
        <w:t>)</w:t>
      </w:r>
      <w:r w:rsidR="00237704" w:rsidRPr="00583287">
        <w:rPr>
          <w:rFonts w:ascii="Tahoma" w:hAnsi="Tahoma" w:cs="Tahoma"/>
          <w:sz w:val="22"/>
          <w:szCs w:val="22"/>
        </w:rPr>
        <w:t xml:space="preserve"> verificar de forma individualizada e integral os Direitos Creditórios </w:t>
      </w:r>
      <w:r w:rsidR="00BC1996" w:rsidRPr="00583287">
        <w:rPr>
          <w:rFonts w:ascii="Tahoma" w:hAnsi="Tahoma" w:cs="Tahoma"/>
          <w:sz w:val="22"/>
          <w:szCs w:val="22"/>
        </w:rPr>
        <w:t xml:space="preserve">Inadimplidos </w:t>
      </w:r>
      <w:r w:rsidR="00DF2FC5">
        <w:rPr>
          <w:rFonts w:ascii="Tahoma" w:hAnsi="Tahoma" w:cs="Tahoma"/>
          <w:sz w:val="22"/>
          <w:szCs w:val="22"/>
        </w:rPr>
        <w:t>no respectivo</w:t>
      </w:r>
      <w:r w:rsidR="00237704" w:rsidRPr="00583287">
        <w:rPr>
          <w:rFonts w:ascii="Tahoma" w:hAnsi="Tahoma" w:cs="Tahoma"/>
          <w:sz w:val="22"/>
          <w:szCs w:val="22"/>
        </w:rPr>
        <w:t xml:space="preserve"> trimestre, não aplicando, nesse caso, a verificação por amostragem descrita no </w:t>
      </w:r>
      <w:r w:rsidR="00237704" w:rsidRPr="00583287">
        <w:rPr>
          <w:rFonts w:ascii="Tahoma" w:hAnsi="Tahoma" w:cs="Tahoma"/>
          <w:sz w:val="22"/>
          <w:szCs w:val="22"/>
          <w:u w:val="single"/>
        </w:rPr>
        <w:t xml:space="preserve">Anexo </w:t>
      </w:r>
      <w:r w:rsidR="002C45C8">
        <w:rPr>
          <w:rFonts w:ascii="Tahoma" w:hAnsi="Tahoma" w:cs="Tahoma"/>
          <w:sz w:val="22"/>
          <w:szCs w:val="22"/>
          <w:u w:val="single"/>
        </w:rPr>
        <w:t>I</w:t>
      </w:r>
      <w:r w:rsidR="00237704" w:rsidRPr="00583287">
        <w:rPr>
          <w:rFonts w:ascii="Tahoma" w:hAnsi="Tahoma" w:cs="Tahoma"/>
          <w:sz w:val="22"/>
          <w:szCs w:val="22"/>
          <w:u w:val="single"/>
        </w:rPr>
        <w:t>V</w:t>
      </w:r>
      <w:r w:rsidR="00237704" w:rsidRPr="00583287">
        <w:rPr>
          <w:rFonts w:ascii="Tahoma" w:hAnsi="Tahoma" w:cs="Tahoma"/>
          <w:sz w:val="22"/>
          <w:szCs w:val="22"/>
        </w:rPr>
        <w:t xml:space="preserve">; </w:t>
      </w:r>
      <w:r w:rsidR="00237704" w:rsidRPr="00583287">
        <w:rPr>
          <w:rFonts w:ascii="Tahoma" w:hAnsi="Tahoma" w:cs="Tahoma"/>
          <w:b/>
          <w:bCs/>
          <w:sz w:val="22"/>
          <w:szCs w:val="22"/>
        </w:rPr>
        <w:t>(</w:t>
      </w:r>
      <w:proofErr w:type="spellStart"/>
      <w:r w:rsidR="00B15D17">
        <w:rPr>
          <w:rFonts w:ascii="Tahoma" w:hAnsi="Tahoma" w:cs="Tahoma"/>
          <w:b/>
          <w:bCs/>
          <w:sz w:val="22"/>
          <w:szCs w:val="22"/>
        </w:rPr>
        <w:t>i</w:t>
      </w:r>
      <w:r w:rsidR="00237704" w:rsidRPr="00583287">
        <w:rPr>
          <w:rFonts w:ascii="Tahoma" w:hAnsi="Tahoma" w:cs="Tahoma"/>
          <w:b/>
          <w:bCs/>
          <w:sz w:val="22"/>
          <w:szCs w:val="22"/>
        </w:rPr>
        <w:t>v</w:t>
      </w:r>
      <w:proofErr w:type="spellEnd"/>
      <w:r w:rsidR="00237704" w:rsidRPr="00583287">
        <w:rPr>
          <w:rFonts w:ascii="Tahoma" w:hAnsi="Tahoma" w:cs="Tahoma"/>
          <w:b/>
          <w:bCs/>
          <w:sz w:val="22"/>
          <w:szCs w:val="22"/>
        </w:rPr>
        <w:t>)</w:t>
      </w:r>
      <w:r w:rsidR="00237704" w:rsidRPr="00583287">
        <w:rPr>
          <w:rFonts w:ascii="Tahoma" w:hAnsi="Tahoma" w:cs="Tahoma"/>
          <w:sz w:val="22"/>
          <w:szCs w:val="22"/>
        </w:rPr>
        <w:t xml:space="preserve"> enviar </w:t>
      </w:r>
      <w:r w:rsidR="005A5D2E" w:rsidRPr="00583287">
        <w:rPr>
          <w:rFonts w:ascii="Tahoma" w:hAnsi="Tahoma" w:cs="Tahoma"/>
          <w:sz w:val="22"/>
          <w:szCs w:val="22"/>
        </w:rPr>
        <w:t>ao</w:t>
      </w:r>
      <w:r w:rsidR="00237704" w:rsidRPr="00583287">
        <w:rPr>
          <w:rFonts w:ascii="Tahoma" w:hAnsi="Tahoma" w:cs="Tahoma"/>
          <w:sz w:val="22"/>
          <w:szCs w:val="22"/>
        </w:rPr>
        <w:t xml:space="preserve"> </w:t>
      </w:r>
      <w:r w:rsidR="005A5D2E" w:rsidRPr="00583287">
        <w:rPr>
          <w:rFonts w:ascii="Tahoma" w:hAnsi="Tahoma" w:cs="Tahoma"/>
          <w:sz w:val="22"/>
          <w:szCs w:val="22"/>
        </w:rPr>
        <w:t>Agente Fiduciário</w:t>
      </w:r>
      <w:r w:rsidR="00B15D17">
        <w:rPr>
          <w:rFonts w:ascii="Tahoma" w:hAnsi="Tahoma" w:cs="Tahoma"/>
          <w:sz w:val="22"/>
          <w:szCs w:val="22"/>
        </w:rPr>
        <w:t xml:space="preserve"> e à Cedente</w:t>
      </w:r>
      <w:r w:rsidR="005A5D2E" w:rsidRPr="00583287">
        <w:rPr>
          <w:rFonts w:ascii="Tahoma" w:hAnsi="Tahoma" w:cs="Tahoma"/>
          <w:sz w:val="22"/>
          <w:szCs w:val="22"/>
        </w:rPr>
        <w:t xml:space="preserve"> </w:t>
      </w:r>
      <w:r w:rsidR="00237704" w:rsidRPr="00583287">
        <w:rPr>
          <w:rFonts w:ascii="Tahoma" w:hAnsi="Tahoma" w:cs="Tahoma"/>
          <w:sz w:val="22"/>
          <w:szCs w:val="22"/>
        </w:rPr>
        <w:t xml:space="preserve">relatório trimestral com os resultados da verificação dos Documentos Comprobatórios, explicitando a quantidade </w:t>
      </w:r>
      <w:r w:rsidR="00B15D17">
        <w:rPr>
          <w:rFonts w:ascii="Tahoma" w:hAnsi="Tahoma" w:cs="Tahoma"/>
          <w:sz w:val="22"/>
          <w:szCs w:val="22"/>
        </w:rPr>
        <w:t xml:space="preserve">de Direitos Creditórios Vinculados </w:t>
      </w:r>
      <w:r w:rsidR="00237704" w:rsidRPr="00583287">
        <w:rPr>
          <w:rFonts w:ascii="Tahoma" w:hAnsi="Tahoma" w:cs="Tahoma"/>
          <w:sz w:val="22"/>
          <w:szCs w:val="22"/>
        </w:rPr>
        <w:t xml:space="preserve"> inexistentes porventura encontrados; e </w:t>
      </w:r>
      <w:r w:rsidR="00237704" w:rsidRPr="00583287">
        <w:rPr>
          <w:rFonts w:ascii="Tahoma" w:hAnsi="Tahoma" w:cs="Tahoma"/>
          <w:b/>
          <w:bCs/>
          <w:sz w:val="22"/>
          <w:szCs w:val="22"/>
        </w:rPr>
        <w:t>(v</w:t>
      </w:r>
      <w:r w:rsidR="00237704" w:rsidRPr="00E65CC3">
        <w:rPr>
          <w:rFonts w:ascii="Tahoma" w:hAnsi="Tahoma" w:cs="Tahoma"/>
          <w:b/>
          <w:bCs/>
          <w:sz w:val="22"/>
          <w:szCs w:val="22"/>
        </w:rPr>
        <w:t>)</w:t>
      </w:r>
      <w:r w:rsidR="00237704" w:rsidRPr="00E65CC3">
        <w:rPr>
          <w:rFonts w:ascii="Tahoma" w:hAnsi="Tahoma" w:cs="Tahoma"/>
          <w:sz w:val="22"/>
          <w:szCs w:val="22"/>
        </w:rPr>
        <w:t xml:space="preserve"> notificar </w:t>
      </w:r>
      <w:r w:rsidR="005A5D2E" w:rsidRPr="00583287">
        <w:rPr>
          <w:rFonts w:ascii="Tahoma" w:hAnsi="Tahoma" w:cs="Tahoma"/>
          <w:sz w:val="22"/>
          <w:szCs w:val="22"/>
        </w:rPr>
        <w:t>o</w:t>
      </w:r>
      <w:r w:rsidR="00237704" w:rsidRPr="00583287">
        <w:rPr>
          <w:rFonts w:ascii="Tahoma" w:hAnsi="Tahoma" w:cs="Tahoma"/>
          <w:sz w:val="22"/>
          <w:szCs w:val="22"/>
        </w:rPr>
        <w:t xml:space="preserve"> </w:t>
      </w:r>
      <w:r w:rsidR="005A5D2E" w:rsidRPr="00583287">
        <w:rPr>
          <w:rFonts w:ascii="Tahoma" w:hAnsi="Tahoma" w:cs="Tahoma"/>
          <w:sz w:val="22"/>
          <w:szCs w:val="22"/>
        </w:rPr>
        <w:t>Agente Fiduciário</w:t>
      </w:r>
      <w:r w:rsidR="00237704" w:rsidRPr="00583287">
        <w:rPr>
          <w:rFonts w:ascii="Tahoma" w:hAnsi="Tahoma" w:cs="Tahoma"/>
          <w:sz w:val="22"/>
          <w:szCs w:val="22"/>
        </w:rPr>
        <w:t xml:space="preserve"> a respeito </w:t>
      </w:r>
      <w:r w:rsidR="00DF2FC5">
        <w:rPr>
          <w:rFonts w:ascii="Tahoma" w:hAnsi="Tahoma" w:cs="Tahoma"/>
          <w:sz w:val="22"/>
          <w:szCs w:val="22"/>
        </w:rPr>
        <w:t>de</w:t>
      </w:r>
      <w:r w:rsidR="00DF2FC5" w:rsidRPr="00583287">
        <w:rPr>
          <w:rFonts w:ascii="Tahoma" w:hAnsi="Tahoma" w:cs="Tahoma"/>
          <w:sz w:val="22"/>
          <w:szCs w:val="22"/>
        </w:rPr>
        <w:t xml:space="preserve"> </w:t>
      </w:r>
      <w:r w:rsidR="00237704" w:rsidRPr="00583287">
        <w:rPr>
          <w:rFonts w:ascii="Tahoma" w:hAnsi="Tahoma" w:cs="Tahoma"/>
          <w:sz w:val="22"/>
          <w:szCs w:val="22"/>
        </w:rPr>
        <w:t>inconsistências encontradas no procedimento de verificação de lastro</w:t>
      </w:r>
      <w:r w:rsidR="004034AF" w:rsidRPr="00583287">
        <w:rPr>
          <w:rFonts w:ascii="Tahoma" w:hAnsi="Tahoma" w:cs="Tahoma"/>
          <w:sz w:val="22"/>
          <w:szCs w:val="22"/>
        </w:rPr>
        <w:t>.</w:t>
      </w:r>
      <w:bookmarkEnd w:id="102"/>
      <w:r w:rsidR="00780BE7" w:rsidRPr="00583287">
        <w:rPr>
          <w:rFonts w:ascii="Tahoma" w:hAnsi="Tahoma" w:cs="Tahoma"/>
          <w:sz w:val="22"/>
          <w:szCs w:val="22"/>
        </w:rPr>
        <w:t xml:space="preserve"> </w:t>
      </w:r>
    </w:p>
    <w:p w14:paraId="2D1BEA74" w14:textId="77777777" w:rsidR="00CA763D" w:rsidRPr="00D4459F" w:rsidRDefault="00CA763D" w:rsidP="00E57F75">
      <w:pPr>
        <w:pStyle w:val="PargrafodaLista"/>
        <w:spacing w:line="320" w:lineRule="atLeast"/>
        <w:rPr>
          <w:rFonts w:ascii="Tahoma" w:hAnsi="Tahoma" w:cs="Tahoma"/>
          <w:sz w:val="22"/>
          <w:szCs w:val="22"/>
        </w:rPr>
      </w:pPr>
    </w:p>
    <w:p w14:paraId="22FE40E7" w14:textId="25A9E8C0" w:rsidR="00CA763D" w:rsidRPr="00D53E33" w:rsidRDefault="008C7533" w:rsidP="007B5A72">
      <w:pPr>
        <w:pStyle w:val="PargrafodaLista"/>
        <w:numPr>
          <w:ilvl w:val="3"/>
          <w:numId w:val="62"/>
        </w:numPr>
        <w:autoSpaceDE/>
        <w:autoSpaceDN/>
        <w:adjustRightInd/>
        <w:spacing w:line="320" w:lineRule="atLeast"/>
        <w:ind w:right="-22"/>
        <w:rPr>
          <w:rFonts w:ascii="Tahoma" w:hAnsi="Tahoma" w:cs="Tahoma"/>
          <w:sz w:val="22"/>
          <w:szCs w:val="22"/>
        </w:rPr>
      </w:pPr>
      <w:bookmarkStart w:id="103" w:name="_Hlk98433560"/>
      <w:bookmarkStart w:id="104" w:name="_Ref97826315"/>
      <w:r w:rsidRPr="00D53E33">
        <w:rPr>
          <w:rFonts w:ascii="Tahoma" w:hAnsi="Tahoma" w:cs="Tahoma"/>
          <w:sz w:val="22"/>
          <w:szCs w:val="22"/>
        </w:rPr>
        <w:t xml:space="preserve">A </w:t>
      </w:r>
      <w:r w:rsidR="00E46CA4" w:rsidRPr="00D53E33">
        <w:rPr>
          <w:rFonts w:ascii="Tahoma" w:hAnsi="Tahoma" w:cs="Tahoma"/>
          <w:sz w:val="22"/>
          <w:szCs w:val="22"/>
        </w:rPr>
        <w:t>Emissora</w:t>
      </w:r>
      <w:r w:rsidR="00237704" w:rsidRPr="00D53E33">
        <w:rPr>
          <w:rFonts w:ascii="Tahoma" w:hAnsi="Tahoma" w:cs="Tahoma"/>
          <w:sz w:val="22"/>
          <w:szCs w:val="22"/>
        </w:rPr>
        <w:t xml:space="preserve"> poderá</w:t>
      </w:r>
      <w:r w:rsidRPr="00D53E33">
        <w:rPr>
          <w:rFonts w:ascii="Tahoma" w:hAnsi="Tahoma" w:cs="Tahoma"/>
          <w:sz w:val="22"/>
          <w:szCs w:val="22"/>
        </w:rPr>
        <w:t xml:space="preserve"> contratar</w:t>
      </w:r>
      <w:r w:rsidR="00757700" w:rsidRPr="00D53E33">
        <w:rPr>
          <w:rFonts w:ascii="Tahoma" w:hAnsi="Tahoma" w:cs="Tahoma"/>
          <w:sz w:val="22"/>
          <w:szCs w:val="22"/>
        </w:rPr>
        <w:t xml:space="preserve"> </w:t>
      </w:r>
      <w:r w:rsidR="00AA2B31" w:rsidRPr="00D53E33">
        <w:rPr>
          <w:rFonts w:ascii="Tahoma" w:hAnsi="Tahoma" w:cs="Tahoma"/>
          <w:sz w:val="22"/>
          <w:szCs w:val="22"/>
        </w:rPr>
        <w:t xml:space="preserve">um prestador de serviço, dentre a </w:t>
      </w:r>
      <w:r w:rsidR="00DF2FC5" w:rsidRPr="00D53E33">
        <w:rPr>
          <w:rFonts w:ascii="Tahoma" w:hAnsi="Tahoma" w:cs="Tahoma"/>
          <w:sz w:val="22"/>
          <w:szCs w:val="22"/>
        </w:rPr>
        <w:t xml:space="preserve">respectiva </w:t>
      </w:r>
      <w:r w:rsidR="00AA2B31" w:rsidRPr="00D53E33">
        <w:rPr>
          <w:rFonts w:ascii="Tahoma" w:hAnsi="Tahoma" w:cs="Tahoma"/>
          <w:sz w:val="22"/>
          <w:szCs w:val="22"/>
        </w:rPr>
        <w:t>lista:</w:t>
      </w:r>
      <w:r w:rsidR="00393F83" w:rsidRPr="00D53E33">
        <w:rPr>
          <w:rFonts w:ascii="Tahoma" w:hAnsi="Tahoma" w:cs="Tahoma"/>
          <w:sz w:val="22"/>
          <w:szCs w:val="22"/>
        </w:rPr>
        <w:t xml:space="preserve"> </w:t>
      </w:r>
      <w:r w:rsidR="00393F83" w:rsidRPr="00EE1D68">
        <w:rPr>
          <w:rFonts w:ascii="Tahoma" w:hAnsi="Tahoma"/>
          <w:b/>
          <w:sz w:val="22"/>
        </w:rPr>
        <w:t>(i)</w:t>
      </w:r>
      <w:r w:rsidR="00F1292C" w:rsidRPr="00D53E33">
        <w:rPr>
          <w:rFonts w:ascii="Tahoma" w:hAnsi="Tahoma" w:cs="Tahoma"/>
          <w:sz w:val="22"/>
          <w:szCs w:val="22"/>
        </w:rPr>
        <w:t xml:space="preserve"> </w:t>
      </w:r>
      <w:r w:rsidR="0020263D" w:rsidRPr="00D53E33">
        <w:rPr>
          <w:rFonts w:ascii="Tahoma" w:hAnsi="Tahoma" w:cs="Tahoma"/>
          <w:sz w:val="22"/>
          <w:szCs w:val="22"/>
        </w:rPr>
        <w:t>Access</w:t>
      </w:r>
      <w:r w:rsidR="0020263D" w:rsidRPr="001D1663">
        <w:rPr>
          <w:rFonts w:ascii="Tahoma" w:hAnsi="Tahoma" w:cs="Tahoma"/>
          <w:sz w:val="22"/>
          <w:szCs w:val="22"/>
        </w:rPr>
        <w:t xml:space="preserve"> Gestão de Documentos </w:t>
      </w:r>
      <w:r w:rsidR="00AF57B6" w:rsidRPr="001D1663">
        <w:rPr>
          <w:rFonts w:ascii="Tahoma" w:hAnsi="Tahoma" w:cs="Tahoma"/>
          <w:sz w:val="22"/>
          <w:szCs w:val="22"/>
        </w:rPr>
        <w:t>Ltda</w:t>
      </w:r>
      <w:r w:rsidR="0020263D" w:rsidRPr="001D1663">
        <w:rPr>
          <w:rFonts w:ascii="Tahoma" w:hAnsi="Tahoma" w:cs="Tahoma"/>
          <w:sz w:val="22"/>
          <w:szCs w:val="22"/>
        </w:rPr>
        <w:t>.</w:t>
      </w:r>
      <w:r w:rsidR="00393F83" w:rsidRPr="001D1663">
        <w:rPr>
          <w:rFonts w:ascii="Tahoma" w:hAnsi="Tahoma" w:cs="Tahoma"/>
          <w:sz w:val="22"/>
          <w:szCs w:val="22"/>
        </w:rPr>
        <w:t xml:space="preserve">; </w:t>
      </w:r>
      <w:r w:rsidR="00AF57B6">
        <w:rPr>
          <w:rFonts w:ascii="Tahoma" w:hAnsi="Tahoma" w:cs="Tahoma"/>
          <w:sz w:val="22"/>
          <w:szCs w:val="22"/>
        </w:rPr>
        <w:t xml:space="preserve">ou </w:t>
      </w:r>
      <w:r w:rsidR="00393F83" w:rsidRPr="00EE1D68">
        <w:rPr>
          <w:rFonts w:ascii="Tahoma" w:hAnsi="Tahoma"/>
          <w:b/>
          <w:sz w:val="22"/>
        </w:rPr>
        <w:t>(</w:t>
      </w:r>
      <w:proofErr w:type="spellStart"/>
      <w:r w:rsidR="00393F83" w:rsidRPr="00EE1D68">
        <w:rPr>
          <w:rFonts w:ascii="Tahoma" w:hAnsi="Tahoma"/>
          <w:b/>
          <w:sz w:val="22"/>
        </w:rPr>
        <w:t>ii</w:t>
      </w:r>
      <w:proofErr w:type="spellEnd"/>
      <w:r w:rsidR="00393F83" w:rsidRPr="00EE1D68">
        <w:rPr>
          <w:rFonts w:ascii="Tahoma" w:hAnsi="Tahoma"/>
          <w:b/>
          <w:sz w:val="22"/>
        </w:rPr>
        <w:t>)</w:t>
      </w:r>
      <w:r w:rsidR="00F1292C" w:rsidRPr="001D1663">
        <w:rPr>
          <w:rFonts w:ascii="Tahoma" w:hAnsi="Tahoma" w:cs="Tahoma"/>
          <w:sz w:val="22"/>
          <w:szCs w:val="22"/>
        </w:rPr>
        <w:t xml:space="preserve"> </w:t>
      </w:r>
      <w:r w:rsidR="004E5235">
        <w:rPr>
          <w:rFonts w:ascii="Tahoma" w:hAnsi="Tahoma" w:cs="Tahoma"/>
          <w:sz w:val="22"/>
          <w:szCs w:val="22"/>
        </w:rPr>
        <w:t xml:space="preserve">outra empresa de análise de documentos </w:t>
      </w:r>
      <w:r w:rsidR="004E5235">
        <w:rPr>
          <w:rFonts w:ascii="Tahoma" w:hAnsi="Tahoma" w:cs="Tahoma"/>
          <w:sz w:val="22"/>
          <w:szCs w:val="22"/>
        </w:rPr>
        <w:lastRenderedPageBreak/>
        <w:t>aprovada previamente pela Assembleia Geral de Debenturistas</w:t>
      </w:r>
      <w:r w:rsidR="00393F83" w:rsidRPr="001D1663">
        <w:rPr>
          <w:rFonts w:ascii="Tahoma" w:hAnsi="Tahoma" w:cs="Tahoma"/>
          <w:sz w:val="22"/>
          <w:szCs w:val="22"/>
        </w:rPr>
        <w:t xml:space="preserve"> (“</w:t>
      </w:r>
      <w:r w:rsidR="00AA2B31" w:rsidRPr="001D1663">
        <w:rPr>
          <w:rFonts w:ascii="Tahoma" w:hAnsi="Tahoma" w:cs="Tahoma"/>
          <w:sz w:val="22"/>
          <w:szCs w:val="22"/>
          <w:u w:val="single"/>
        </w:rPr>
        <w:t>Agente</w:t>
      </w:r>
      <w:r w:rsidR="00393F83" w:rsidRPr="001D1663">
        <w:rPr>
          <w:rFonts w:ascii="Tahoma" w:hAnsi="Tahoma" w:cs="Tahoma"/>
          <w:sz w:val="22"/>
          <w:szCs w:val="22"/>
          <w:u w:val="single"/>
        </w:rPr>
        <w:t xml:space="preserve"> </w:t>
      </w:r>
      <w:r w:rsidR="00507B96" w:rsidRPr="001D1663">
        <w:rPr>
          <w:rFonts w:ascii="Tahoma" w:hAnsi="Tahoma" w:cs="Tahoma"/>
          <w:sz w:val="22"/>
          <w:szCs w:val="22"/>
          <w:u w:val="single"/>
        </w:rPr>
        <w:t>Verificador d</w:t>
      </w:r>
      <w:r w:rsidR="000A795C">
        <w:rPr>
          <w:rFonts w:ascii="Tahoma" w:hAnsi="Tahoma" w:cs="Tahoma"/>
          <w:sz w:val="22"/>
          <w:szCs w:val="22"/>
          <w:u w:val="single"/>
        </w:rPr>
        <w:t>e</w:t>
      </w:r>
      <w:r w:rsidR="00507B96" w:rsidRPr="001D1663">
        <w:rPr>
          <w:rFonts w:ascii="Tahoma" w:hAnsi="Tahoma" w:cs="Tahoma"/>
          <w:sz w:val="22"/>
          <w:szCs w:val="22"/>
          <w:u w:val="single"/>
        </w:rPr>
        <w:t xml:space="preserve"> Lastro</w:t>
      </w:r>
      <w:r w:rsidR="00393F83" w:rsidRPr="001D1663">
        <w:rPr>
          <w:rFonts w:ascii="Tahoma" w:hAnsi="Tahoma" w:cs="Tahoma"/>
          <w:sz w:val="22"/>
          <w:szCs w:val="22"/>
        </w:rPr>
        <w:t>”)</w:t>
      </w:r>
      <w:r w:rsidRPr="001D1663">
        <w:rPr>
          <w:rFonts w:ascii="Tahoma" w:hAnsi="Tahoma" w:cs="Tahoma"/>
          <w:sz w:val="22"/>
          <w:szCs w:val="22"/>
        </w:rPr>
        <w:t xml:space="preserve">, para realizar a verificação do lastro dos Direitos Creditórios Vinculados, nos termos da Cláusula </w:t>
      </w:r>
      <w:r w:rsidR="00F84FB6" w:rsidRPr="00D53E33">
        <w:rPr>
          <w:rFonts w:ascii="Tahoma" w:hAnsi="Tahoma" w:cs="Tahoma"/>
          <w:sz w:val="22"/>
          <w:szCs w:val="22"/>
        </w:rPr>
        <w:fldChar w:fldCharType="begin"/>
      </w:r>
      <w:r w:rsidR="00F84FB6" w:rsidRPr="001D1663">
        <w:rPr>
          <w:rFonts w:ascii="Tahoma" w:hAnsi="Tahoma" w:cs="Tahoma"/>
          <w:sz w:val="22"/>
          <w:szCs w:val="22"/>
        </w:rPr>
        <w:instrText xml:space="preserve"> REF _Ref95142246 \r \h </w:instrText>
      </w:r>
      <w:r w:rsidR="00D53E33" w:rsidRPr="001D1663">
        <w:rPr>
          <w:rFonts w:ascii="Tahoma" w:hAnsi="Tahoma" w:cs="Tahoma"/>
          <w:sz w:val="22"/>
          <w:szCs w:val="22"/>
        </w:rPr>
        <w:instrText xml:space="preserve"> \* MERGEFORMAT </w:instrText>
      </w:r>
      <w:r w:rsidR="00F84FB6" w:rsidRPr="00D53E33">
        <w:rPr>
          <w:rFonts w:ascii="Tahoma" w:hAnsi="Tahoma" w:cs="Tahoma"/>
          <w:sz w:val="22"/>
          <w:szCs w:val="22"/>
        </w:rPr>
      </w:r>
      <w:r w:rsidR="00F84FB6" w:rsidRPr="00D53E33">
        <w:rPr>
          <w:rFonts w:ascii="Tahoma" w:hAnsi="Tahoma" w:cs="Tahoma"/>
          <w:sz w:val="22"/>
          <w:szCs w:val="22"/>
        </w:rPr>
        <w:fldChar w:fldCharType="separate"/>
      </w:r>
      <w:r w:rsidR="001E3BF4">
        <w:rPr>
          <w:rFonts w:ascii="Tahoma" w:hAnsi="Tahoma" w:cs="Tahoma"/>
          <w:sz w:val="22"/>
          <w:szCs w:val="22"/>
        </w:rPr>
        <w:t>3.12.1.8</w:t>
      </w:r>
      <w:r w:rsidR="00F84FB6" w:rsidRPr="00D53E33">
        <w:rPr>
          <w:rFonts w:ascii="Tahoma" w:hAnsi="Tahoma" w:cs="Tahoma"/>
          <w:sz w:val="22"/>
          <w:szCs w:val="22"/>
        </w:rPr>
        <w:fldChar w:fldCharType="end"/>
      </w:r>
      <w:r w:rsidR="00237704" w:rsidRPr="00D53E33">
        <w:rPr>
          <w:rFonts w:ascii="Tahoma" w:hAnsi="Tahoma" w:cs="Tahoma"/>
          <w:sz w:val="22"/>
          <w:szCs w:val="22"/>
        </w:rPr>
        <w:t xml:space="preserve"> acima, </w:t>
      </w:r>
      <w:r w:rsidR="00AA2B31" w:rsidRPr="00D53E33">
        <w:rPr>
          <w:rFonts w:ascii="Tahoma" w:hAnsi="Tahoma" w:cs="Tahoma"/>
          <w:sz w:val="22"/>
          <w:szCs w:val="22"/>
        </w:rPr>
        <w:t xml:space="preserve">devendo </w:t>
      </w:r>
      <w:r w:rsidR="00DF2FC5" w:rsidRPr="00D53E33">
        <w:rPr>
          <w:rFonts w:ascii="Tahoma" w:hAnsi="Tahoma" w:cs="Tahoma"/>
          <w:sz w:val="22"/>
          <w:szCs w:val="22"/>
        </w:rPr>
        <w:t xml:space="preserve">garantir que, no ato de contratação, o Agente </w:t>
      </w:r>
      <w:r w:rsidR="00507B96" w:rsidRPr="00D53E33">
        <w:rPr>
          <w:rFonts w:ascii="Tahoma" w:hAnsi="Tahoma" w:cs="Tahoma"/>
          <w:sz w:val="22"/>
          <w:szCs w:val="22"/>
        </w:rPr>
        <w:t xml:space="preserve">Verificador </w:t>
      </w:r>
      <w:r w:rsidR="00DF2FC5" w:rsidRPr="00D53E33">
        <w:rPr>
          <w:rFonts w:ascii="Tahoma" w:hAnsi="Tahoma" w:cs="Tahoma"/>
          <w:sz w:val="22"/>
          <w:szCs w:val="22"/>
        </w:rPr>
        <w:t xml:space="preserve">de </w:t>
      </w:r>
      <w:r w:rsidR="00507B96" w:rsidRPr="00D53E33">
        <w:rPr>
          <w:rFonts w:ascii="Tahoma" w:hAnsi="Tahoma" w:cs="Tahoma"/>
          <w:sz w:val="22"/>
          <w:szCs w:val="22"/>
        </w:rPr>
        <w:t>Lastro</w:t>
      </w:r>
      <w:r w:rsidR="00DF2FC5" w:rsidRPr="001D1663">
        <w:rPr>
          <w:rFonts w:ascii="Tahoma" w:hAnsi="Tahoma" w:cs="Tahoma"/>
          <w:sz w:val="22"/>
          <w:szCs w:val="22"/>
        </w:rPr>
        <w:t xml:space="preserve"> empregue </w:t>
      </w:r>
      <w:r w:rsidR="00AA2B31" w:rsidRPr="001D1663">
        <w:rPr>
          <w:rFonts w:ascii="Tahoma" w:hAnsi="Tahoma" w:cs="Tahoma"/>
          <w:sz w:val="22"/>
          <w:szCs w:val="22"/>
        </w:rPr>
        <w:t xml:space="preserve">os mesmos parâmetros </w:t>
      </w:r>
      <w:r w:rsidR="00DF2FC5" w:rsidRPr="001D1663">
        <w:rPr>
          <w:rFonts w:ascii="Tahoma" w:hAnsi="Tahoma" w:cs="Tahoma"/>
          <w:sz w:val="22"/>
          <w:szCs w:val="22"/>
        </w:rPr>
        <w:t xml:space="preserve">de verificação de lastro descritos no </w:t>
      </w:r>
      <w:r w:rsidR="00DF2FC5" w:rsidRPr="001D1663">
        <w:rPr>
          <w:rFonts w:ascii="Tahoma" w:hAnsi="Tahoma" w:cs="Tahoma"/>
          <w:sz w:val="22"/>
          <w:szCs w:val="22"/>
          <w:u w:val="single"/>
        </w:rPr>
        <w:t xml:space="preserve">Anexo </w:t>
      </w:r>
      <w:r w:rsidR="002C45C8" w:rsidRPr="001D1663">
        <w:rPr>
          <w:rFonts w:ascii="Tahoma" w:hAnsi="Tahoma" w:cs="Tahoma"/>
          <w:sz w:val="22"/>
          <w:szCs w:val="22"/>
          <w:u w:val="single"/>
        </w:rPr>
        <w:t>I</w:t>
      </w:r>
      <w:r w:rsidR="00DF2FC5" w:rsidRPr="001D1663">
        <w:rPr>
          <w:rFonts w:ascii="Tahoma" w:hAnsi="Tahoma" w:cs="Tahoma"/>
          <w:sz w:val="22"/>
          <w:szCs w:val="22"/>
          <w:u w:val="single"/>
        </w:rPr>
        <w:t>V</w:t>
      </w:r>
      <w:r w:rsidR="00DF2FC5" w:rsidRPr="001D1663">
        <w:rPr>
          <w:rFonts w:ascii="Tahoma" w:hAnsi="Tahoma" w:cs="Tahoma"/>
          <w:sz w:val="22"/>
          <w:szCs w:val="22"/>
        </w:rPr>
        <w:t xml:space="preserve"> desta Escritura de Emissão</w:t>
      </w:r>
      <w:r w:rsidR="00C25C3D" w:rsidRPr="001D1663">
        <w:rPr>
          <w:rFonts w:ascii="Tahoma" w:hAnsi="Tahoma" w:cs="Tahoma"/>
          <w:sz w:val="22"/>
          <w:szCs w:val="22"/>
        </w:rPr>
        <w:t>.</w:t>
      </w:r>
      <w:r w:rsidR="00B57130" w:rsidRPr="001D1663">
        <w:rPr>
          <w:rFonts w:ascii="Tahoma" w:hAnsi="Tahoma" w:cs="Tahoma"/>
          <w:sz w:val="22"/>
          <w:szCs w:val="22"/>
        </w:rPr>
        <w:t xml:space="preserve"> </w:t>
      </w:r>
      <w:bookmarkEnd w:id="103"/>
      <w:bookmarkEnd w:id="104"/>
    </w:p>
    <w:p w14:paraId="0F0CB2D1" w14:textId="77777777" w:rsidR="0087778F" w:rsidRPr="005A1A47" w:rsidRDefault="0087778F" w:rsidP="00757D15">
      <w:pPr>
        <w:pStyle w:val="PargrafodaLista"/>
        <w:autoSpaceDE/>
        <w:autoSpaceDN/>
        <w:adjustRightInd/>
        <w:spacing w:line="320" w:lineRule="atLeast"/>
        <w:ind w:left="0" w:right="-22"/>
        <w:rPr>
          <w:rFonts w:ascii="Tahoma" w:hAnsi="Tahoma" w:cs="Tahoma"/>
          <w:sz w:val="22"/>
          <w:szCs w:val="22"/>
        </w:rPr>
      </w:pPr>
    </w:p>
    <w:p w14:paraId="7534A7AE" w14:textId="3C417A71" w:rsidR="00CA763D" w:rsidRPr="00583287" w:rsidRDefault="008C7533" w:rsidP="007B5A72">
      <w:pPr>
        <w:pStyle w:val="PargrafodaLista"/>
        <w:numPr>
          <w:ilvl w:val="3"/>
          <w:numId w:val="62"/>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Não obstante a verificação de lastro descrita na Cláusula </w:t>
      </w:r>
      <w:r w:rsidR="00794E8F">
        <w:rPr>
          <w:rFonts w:ascii="Tahoma" w:hAnsi="Tahoma" w:cs="Tahoma"/>
          <w:sz w:val="22"/>
          <w:szCs w:val="22"/>
        </w:rPr>
        <w:fldChar w:fldCharType="begin"/>
      </w:r>
      <w:r w:rsidR="00794E8F">
        <w:rPr>
          <w:rFonts w:ascii="Tahoma" w:hAnsi="Tahoma" w:cs="Tahoma"/>
          <w:sz w:val="22"/>
          <w:szCs w:val="22"/>
        </w:rPr>
        <w:instrText xml:space="preserve"> REF _Ref95142246 \r \h </w:instrText>
      </w:r>
      <w:r w:rsidR="00794E8F">
        <w:rPr>
          <w:rFonts w:ascii="Tahoma" w:hAnsi="Tahoma" w:cs="Tahoma"/>
          <w:sz w:val="22"/>
          <w:szCs w:val="22"/>
        </w:rPr>
      </w:r>
      <w:r w:rsidR="00794E8F">
        <w:rPr>
          <w:rFonts w:ascii="Tahoma" w:hAnsi="Tahoma" w:cs="Tahoma"/>
          <w:sz w:val="22"/>
          <w:szCs w:val="22"/>
        </w:rPr>
        <w:fldChar w:fldCharType="separate"/>
      </w:r>
      <w:r w:rsidR="001E3BF4">
        <w:rPr>
          <w:rFonts w:ascii="Tahoma" w:hAnsi="Tahoma" w:cs="Tahoma"/>
          <w:sz w:val="22"/>
          <w:szCs w:val="22"/>
        </w:rPr>
        <w:t>3.12.1.8</w:t>
      </w:r>
      <w:r w:rsidR="00794E8F">
        <w:rPr>
          <w:rFonts w:ascii="Tahoma" w:hAnsi="Tahoma" w:cs="Tahoma"/>
          <w:sz w:val="22"/>
          <w:szCs w:val="22"/>
        </w:rPr>
        <w:fldChar w:fldCharType="end"/>
      </w:r>
      <w:r w:rsidR="00794E8F">
        <w:rPr>
          <w:rFonts w:ascii="Tahoma" w:hAnsi="Tahoma" w:cs="Tahoma"/>
          <w:sz w:val="22"/>
          <w:szCs w:val="22"/>
        </w:rPr>
        <w:t xml:space="preserve"> </w:t>
      </w:r>
      <w:r w:rsidR="0016263E" w:rsidRPr="00D4459F">
        <w:rPr>
          <w:rFonts w:ascii="Tahoma" w:hAnsi="Tahoma" w:cs="Tahoma"/>
          <w:sz w:val="22"/>
          <w:szCs w:val="22"/>
        </w:rPr>
        <w:t xml:space="preserve">e seguintes </w:t>
      </w:r>
      <w:r w:rsidRPr="00BF7866">
        <w:rPr>
          <w:rFonts w:ascii="Tahoma" w:hAnsi="Tahoma" w:cs="Tahoma"/>
          <w:sz w:val="22"/>
          <w:szCs w:val="22"/>
        </w:rPr>
        <w:t>acima, a Emissora não s</w:t>
      </w:r>
      <w:r w:rsidR="008F1C3C" w:rsidRPr="00811A49">
        <w:rPr>
          <w:rFonts w:ascii="Tahoma" w:hAnsi="Tahoma" w:cs="Tahoma"/>
          <w:sz w:val="22"/>
          <w:szCs w:val="22"/>
        </w:rPr>
        <w:t>erá</w:t>
      </w:r>
      <w:r w:rsidRPr="00811A49">
        <w:rPr>
          <w:rFonts w:ascii="Tahoma" w:hAnsi="Tahoma" w:cs="Tahoma"/>
          <w:sz w:val="22"/>
          <w:szCs w:val="22"/>
        </w:rPr>
        <w:t xml:space="preserve"> responsáve</w:t>
      </w:r>
      <w:r w:rsidR="008F1C3C" w:rsidRPr="00811A49">
        <w:rPr>
          <w:rFonts w:ascii="Tahoma" w:hAnsi="Tahoma" w:cs="Tahoma"/>
          <w:sz w:val="22"/>
          <w:szCs w:val="22"/>
        </w:rPr>
        <w:t>l</w:t>
      </w:r>
      <w:r w:rsidRPr="00811A49">
        <w:rPr>
          <w:rFonts w:ascii="Tahoma" w:hAnsi="Tahoma" w:cs="Tahoma"/>
          <w:sz w:val="22"/>
          <w:szCs w:val="22"/>
        </w:rPr>
        <w:t xml:space="preserve"> pela veracidade dos Documentos Comprobatórios e pela existência dos Direitos Creditórios</w:t>
      </w:r>
      <w:r w:rsidR="00B15D17">
        <w:rPr>
          <w:rFonts w:ascii="Tahoma" w:hAnsi="Tahoma" w:cs="Tahoma"/>
          <w:sz w:val="22"/>
          <w:szCs w:val="22"/>
        </w:rPr>
        <w:t xml:space="preserve"> Vinculados</w:t>
      </w:r>
      <w:r w:rsidRPr="00811A49">
        <w:rPr>
          <w:rFonts w:ascii="Tahoma" w:hAnsi="Tahoma" w:cs="Tahoma"/>
          <w:sz w:val="22"/>
          <w:szCs w:val="22"/>
        </w:rPr>
        <w:t xml:space="preserve">, sendo, no entanto, </w:t>
      </w:r>
      <w:r w:rsidRPr="00583287">
        <w:rPr>
          <w:rFonts w:ascii="Tahoma" w:hAnsi="Tahoma" w:cs="Tahoma"/>
          <w:sz w:val="22"/>
          <w:szCs w:val="22"/>
        </w:rPr>
        <w:t xml:space="preserve">responsável pela pronta informação </w:t>
      </w:r>
      <w:r w:rsidR="008F1C3C" w:rsidRPr="00583287">
        <w:rPr>
          <w:rFonts w:ascii="Tahoma" w:hAnsi="Tahoma" w:cs="Tahoma"/>
          <w:sz w:val="22"/>
          <w:szCs w:val="22"/>
        </w:rPr>
        <w:t>ao Agente Fiduciário</w:t>
      </w:r>
      <w:r w:rsidR="00DF2FC5">
        <w:rPr>
          <w:rFonts w:ascii="Tahoma" w:hAnsi="Tahoma" w:cs="Tahoma"/>
          <w:sz w:val="22"/>
          <w:szCs w:val="22"/>
        </w:rPr>
        <w:t>,</w:t>
      </w:r>
      <w:r w:rsidR="008F1C3C" w:rsidRPr="00583287">
        <w:rPr>
          <w:rFonts w:ascii="Tahoma" w:hAnsi="Tahoma" w:cs="Tahoma"/>
          <w:sz w:val="22"/>
          <w:szCs w:val="22"/>
        </w:rPr>
        <w:t xml:space="preserve"> </w:t>
      </w:r>
      <w:r w:rsidRPr="00583287">
        <w:rPr>
          <w:rFonts w:ascii="Tahoma" w:hAnsi="Tahoma" w:cs="Tahoma"/>
          <w:sz w:val="22"/>
          <w:szCs w:val="22"/>
        </w:rPr>
        <w:t xml:space="preserve">caso venha a ter conhecimento de eventuais </w:t>
      </w:r>
      <w:r w:rsidR="00BC1996" w:rsidRPr="00583287">
        <w:rPr>
          <w:rFonts w:ascii="Tahoma" w:hAnsi="Tahoma" w:cs="Tahoma"/>
          <w:sz w:val="22"/>
          <w:szCs w:val="22"/>
        </w:rPr>
        <w:t>inconsistências</w:t>
      </w:r>
      <w:r w:rsidRPr="00583287">
        <w:rPr>
          <w:rFonts w:ascii="Tahoma" w:hAnsi="Tahoma" w:cs="Tahoma"/>
          <w:sz w:val="22"/>
          <w:szCs w:val="22"/>
        </w:rPr>
        <w:t xml:space="preserve">. Na hipótese de verificação de uma Inconsistência Relevante, a Emissora </w:t>
      </w:r>
      <w:r w:rsidR="00DF2FC5">
        <w:rPr>
          <w:rFonts w:ascii="Tahoma" w:hAnsi="Tahoma" w:cs="Tahoma"/>
          <w:sz w:val="22"/>
          <w:szCs w:val="22"/>
        </w:rPr>
        <w:t xml:space="preserve">deverá convocar </w:t>
      </w:r>
      <w:r w:rsidRPr="00583287">
        <w:rPr>
          <w:rFonts w:ascii="Tahoma" w:hAnsi="Tahoma" w:cs="Tahoma"/>
          <w:sz w:val="22"/>
          <w:szCs w:val="22"/>
        </w:rPr>
        <w:t>Assembleia Geral de Debenturistas</w:t>
      </w:r>
      <w:r w:rsidR="00DF2FC5">
        <w:rPr>
          <w:rFonts w:ascii="Tahoma" w:hAnsi="Tahoma" w:cs="Tahoma"/>
          <w:sz w:val="22"/>
          <w:szCs w:val="22"/>
        </w:rPr>
        <w:t>,</w:t>
      </w:r>
      <w:r w:rsidRPr="00583287">
        <w:rPr>
          <w:rFonts w:ascii="Tahoma" w:hAnsi="Tahoma" w:cs="Tahoma"/>
          <w:sz w:val="22"/>
          <w:szCs w:val="22"/>
        </w:rPr>
        <w:t xml:space="preserve"> para que </w:t>
      </w:r>
      <w:r w:rsidR="00B15D17">
        <w:rPr>
          <w:rFonts w:ascii="Tahoma" w:hAnsi="Tahoma" w:cs="Tahoma"/>
          <w:sz w:val="22"/>
          <w:szCs w:val="22"/>
        </w:rPr>
        <w:t xml:space="preserve">seja deliberado </w:t>
      </w:r>
      <w:r w:rsidRPr="00583287">
        <w:rPr>
          <w:rFonts w:ascii="Tahoma" w:hAnsi="Tahoma" w:cs="Tahoma"/>
          <w:sz w:val="22"/>
          <w:szCs w:val="22"/>
        </w:rPr>
        <w:t xml:space="preserve">se tal Inconsistência Relevante deverá ser considerada um Evento de </w:t>
      </w:r>
      <w:r w:rsidR="00B057BB">
        <w:rPr>
          <w:rFonts w:ascii="Tahoma" w:hAnsi="Tahoma" w:cs="Tahoma"/>
          <w:sz w:val="22"/>
          <w:szCs w:val="22"/>
        </w:rPr>
        <w:t>Inadimplemento Não Automático</w:t>
      </w:r>
      <w:r w:rsidR="00261862" w:rsidRPr="00583287">
        <w:rPr>
          <w:rFonts w:ascii="Tahoma" w:hAnsi="Tahoma" w:cs="Tahoma"/>
          <w:sz w:val="22"/>
          <w:szCs w:val="22"/>
        </w:rPr>
        <w:t>.</w:t>
      </w:r>
      <w:r w:rsidR="00BC1996" w:rsidRPr="00583287">
        <w:rPr>
          <w:rFonts w:ascii="Tahoma" w:hAnsi="Tahoma" w:cs="Tahoma"/>
          <w:sz w:val="22"/>
          <w:szCs w:val="22"/>
        </w:rPr>
        <w:t xml:space="preserve"> </w:t>
      </w:r>
    </w:p>
    <w:p w14:paraId="0011C16A" w14:textId="77777777" w:rsidR="00CA763D" w:rsidRPr="00583287" w:rsidRDefault="00CA763D" w:rsidP="00E57F75">
      <w:pPr>
        <w:pStyle w:val="PargrafodaLista"/>
        <w:autoSpaceDE/>
        <w:autoSpaceDN/>
        <w:adjustRightInd/>
        <w:spacing w:line="320" w:lineRule="atLeast"/>
        <w:ind w:left="0" w:right="-22"/>
        <w:rPr>
          <w:rFonts w:ascii="Tahoma" w:hAnsi="Tahoma" w:cs="Tahoma"/>
          <w:b/>
          <w:sz w:val="22"/>
          <w:szCs w:val="22"/>
        </w:rPr>
      </w:pPr>
    </w:p>
    <w:p w14:paraId="4435B515" w14:textId="5FC760DF" w:rsidR="00A22FBA" w:rsidRPr="000969AA" w:rsidRDefault="008C7533" w:rsidP="00F33DB7">
      <w:pPr>
        <w:pStyle w:val="PargrafodaLista"/>
        <w:numPr>
          <w:ilvl w:val="2"/>
          <w:numId w:val="30"/>
        </w:numPr>
        <w:autoSpaceDE/>
        <w:autoSpaceDN/>
        <w:adjustRightInd/>
        <w:spacing w:line="320" w:lineRule="atLeast"/>
        <w:ind w:right="-22"/>
        <w:rPr>
          <w:rFonts w:ascii="Tahoma" w:hAnsi="Tahoma" w:cs="Tahoma"/>
          <w:b/>
          <w:sz w:val="22"/>
          <w:szCs w:val="22"/>
        </w:rPr>
      </w:pPr>
      <w:r w:rsidRPr="00583287">
        <w:rPr>
          <w:rFonts w:ascii="Tahoma" w:hAnsi="Tahoma" w:cs="Tahoma"/>
          <w:sz w:val="22"/>
          <w:szCs w:val="22"/>
        </w:rPr>
        <w:t xml:space="preserve">A Cedente será responsável pelo registro de cada cessão de Direitos Creditórios perante a C3, operada pela CIP, nos termos da Resolução CMN nº 3.998, de 28 de julho de 2011, conforme alterada, da Circular do </w:t>
      </w:r>
      <w:r w:rsidR="00804FB6">
        <w:rPr>
          <w:rFonts w:ascii="Tahoma" w:hAnsi="Tahoma" w:cs="Tahoma"/>
          <w:sz w:val="22"/>
          <w:szCs w:val="22"/>
        </w:rPr>
        <w:t>Banco Central</w:t>
      </w:r>
      <w:r w:rsidR="00804FB6" w:rsidRPr="00583287">
        <w:rPr>
          <w:rFonts w:ascii="Tahoma" w:hAnsi="Tahoma" w:cs="Tahoma"/>
          <w:sz w:val="22"/>
          <w:szCs w:val="22"/>
        </w:rPr>
        <w:t xml:space="preserve"> </w:t>
      </w:r>
      <w:r w:rsidRPr="00583287">
        <w:rPr>
          <w:rFonts w:ascii="Tahoma" w:hAnsi="Tahoma" w:cs="Tahoma"/>
          <w:sz w:val="22"/>
          <w:szCs w:val="22"/>
        </w:rPr>
        <w:t>nº 3.553, de 3 de agosto de 2011.</w:t>
      </w:r>
      <w:r w:rsidR="00A013F6" w:rsidRPr="00583287">
        <w:rPr>
          <w:rFonts w:ascii="Tahoma" w:hAnsi="Tahoma" w:cs="Tahoma"/>
          <w:sz w:val="22"/>
          <w:szCs w:val="22"/>
        </w:rPr>
        <w:t xml:space="preserve"> </w:t>
      </w:r>
    </w:p>
    <w:p w14:paraId="5B70BB99" w14:textId="77777777" w:rsidR="00A22FBA" w:rsidRPr="000969AA" w:rsidRDefault="00A22FBA" w:rsidP="007B5A72">
      <w:pPr>
        <w:pStyle w:val="PargrafodaLista"/>
        <w:autoSpaceDE/>
        <w:autoSpaceDN/>
        <w:adjustRightInd/>
        <w:spacing w:line="320" w:lineRule="atLeast"/>
        <w:ind w:left="0" w:right="-22"/>
        <w:rPr>
          <w:rFonts w:ascii="Tahoma" w:hAnsi="Tahoma" w:cs="Tahoma"/>
          <w:b/>
          <w:sz w:val="22"/>
          <w:szCs w:val="22"/>
        </w:rPr>
      </w:pPr>
    </w:p>
    <w:p w14:paraId="0ED9C350" w14:textId="406A4C2E" w:rsidR="00CA763D" w:rsidRPr="00583287" w:rsidRDefault="008C7533" w:rsidP="00F33DB7">
      <w:pPr>
        <w:pStyle w:val="PargrafodaLista"/>
        <w:numPr>
          <w:ilvl w:val="2"/>
          <w:numId w:val="30"/>
        </w:numPr>
        <w:autoSpaceDE/>
        <w:autoSpaceDN/>
        <w:adjustRightInd/>
        <w:spacing w:line="320" w:lineRule="atLeast"/>
        <w:ind w:right="-22"/>
        <w:rPr>
          <w:rFonts w:ascii="Tahoma" w:hAnsi="Tahoma" w:cs="Tahoma"/>
          <w:b/>
          <w:sz w:val="22"/>
          <w:szCs w:val="22"/>
        </w:rPr>
      </w:pPr>
      <w:r>
        <w:rPr>
          <w:rFonts w:ascii="Tahoma" w:hAnsi="Tahoma" w:cs="Tahoma"/>
          <w:sz w:val="22"/>
          <w:szCs w:val="22"/>
        </w:rPr>
        <w:t>A Emissora</w:t>
      </w:r>
      <w:r w:rsidR="005D5B67">
        <w:rPr>
          <w:rFonts w:ascii="Tahoma" w:hAnsi="Tahoma" w:cs="Tahoma"/>
          <w:sz w:val="22"/>
          <w:szCs w:val="22"/>
        </w:rPr>
        <w:t>,</w:t>
      </w:r>
      <w:r w:rsidR="00EE18D9">
        <w:rPr>
          <w:rFonts w:ascii="Tahoma" w:hAnsi="Tahoma" w:cs="Tahoma"/>
          <w:sz w:val="22"/>
          <w:szCs w:val="22"/>
        </w:rPr>
        <w:t xml:space="preserve"> por meio do Agente Administrativo</w:t>
      </w:r>
      <w:r w:rsidR="005D5B67">
        <w:rPr>
          <w:rFonts w:ascii="Tahoma" w:hAnsi="Tahoma" w:cs="Tahoma"/>
          <w:sz w:val="22"/>
          <w:szCs w:val="22"/>
        </w:rPr>
        <w:t>,</w:t>
      </w:r>
      <w:r>
        <w:rPr>
          <w:rFonts w:ascii="Tahoma" w:hAnsi="Tahoma" w:cs="Tahoma"/>
          <w:sz w:val="22"/>
          <w:szCs w:val="22"/>
        </w:rPr>
        <w:t xml:space="preserve"> </w:t>
      </w:r>
      <w:r w:rsidRPr="00B27572">
        <w:rPr>
          <w:rFonts w:ascii="Tahoma" w:hAnsi="Tahoma" w:cs="Tahoma"/>
          <w:sz w:val="22"/>
          <w:szCs w:val="22"/>
        </w:rPr>
        <w:t xml:space="preserve">deverá realizar a gestão e a liquidação física e financeira </w:t>
      </w:r>
      <w:r w:rsidRPr="00744C1D">
        <w:rPr>
          <w:rFonts w:ascii="Tahoma" w:hAnsi="Tahoma" w:cs="Tahoma"/>
          <w:sz w:val="22"/>
          <w:szCs w:val="22"/>
        </w:rPr>
        <w:t>na C3 dos Direitos Creditórios</w:t>
      </w:r>
      <w:r w:rsidRPr="002F3BDD">
        <w:rPr>
          <w:rFonts w:ascii="Tahoma" w:hAnsi="Tahoma" w:cs="Tahoma"/>
          <w:sz w:val="22"/>
          <w:szCs w:val="22"/>
        </w:rPr>
        <w:t xml:space="preserve"> Vinculados</w:t>
      </w:r>
      <w:r w:rsidRPr="007F0B71">
        <w:rPr>
          <w:rFonts w:ascii="Tahoma" w:hAnsi="Tahoma" w:cs="Tahoma"/>
          <w:sz w:val="22"/>
          <w:szCs w:val="22"/>
        </w:rPr>
        <w:t>, conforme</w:t>
      </w:r>
      <w:r w:rsidRPr="00AA3961">
        <w:rPr>
          <w:rFonts w:ascii="Tahoma" w:hAnsi="Tahoma" w:cs="Tahoma"/>
          <w:sz w:val="22"/>
          <w:szCs w:val="22"/>
        </w:rPr>
        <w:t xml:space="preserve"> descritos no respectivo Termo de Cessão, observados os procedimentos operacionais da C3, operada p</w:t>
      </w:r>
      <w:r w:rsidRPr="00B27572">
        <w:rPr>
          <w:rFonts w:ascii="Tahoma" w:hAnsi="Tahoma" w:cs="Tahoma"/>
          <w:sz w:val="22"/>
          <w:szCs w:val="22"/>
        </w:rPr>
        <w:t>ela CIP</w:t>
      </w:r>
      <w:r>
        <w:rPr>
          <w:rFonts w:ascii="Tahoma" w:hAnsi="Tahoma" w:cs="Tahoma"/>
          <w:sz w:val="22"/>
          <w:szCs w:val="22"/>
        </w:rPr>
        <w:t>.</w:t>
      </w:r>
    </w:p>
    <w:p w14:paraId="532688A9" w14:textId="77777777" w:rsidR="003E461F" w:rsidRPr="00BE4146" w:rsidRDefault="003E461F" w:rsidP="00BE4146">
      <w:pPr>
        <w:pStyle w:val="PargrafodaLista"/>
        <w:autoSpaceDE/>
        <w:autoSpaceDN/>
        <w:adjustRightInd/>
        <w:spacing w:line="320" w:lineRule="atLeast"/>
        <w:ind w:left="0" w:right="-22"/>
        <w:rPr>
          <w:rFonts w:ascii="Tahoma" w:hAnsi="Tahoma"/>
          <w:b/>
          <w:sz w:val="22"/>
        </w:rPr>
      </w:pPr>
    </w:p>
    <w:p w14:paraId="0855A8DE" w14:textId="0AA3AC66" w:rsidR="00CA763D" w:rsidRPr="00583287" w:rsidRDefault="008C7533" w:rsidP="00F33DB7">
      <w:pPr>
        <w:pStyle w:val="PargrafodaLista"/>
        <w:numPr>
          <w:ilvl w:val="2"/>
          <w:numId w:val="30"/>
        </w:numPr>
        <w:autoSpaceDE/>
        <w:autoSpaceDN/>
        <w:adjustRightInd/>
        <w:spacing w:line="320" w:lineRule="atLeast"/>
        <w:ind w:right="-22"/>
        <w:rPr>
          <w:rFonts w:ascii="Tahoma" w:hAnsi="Tahoma" w:cs="Tahoma"/>
          <w:b/>
          <w:sz w:val="22"/>
          <w:szCs w:val="22"/>
        </w:rPr>
      </w:pPr>
      <w:r w:rsidRPr="00583287">
        <w:rPr>
          <w:rFonts w:ascii="Tahoma" w:hAnsi="Tahoma" w:cs="Tahoma"/>
          <w:sz w:val="22"/>
          <w:szCs w:val="22"/>
        </w:rPr>
        <w:t xml:space="preserve">A Emissora, desde que exista disponibilidade de recursos na Conta Exclusiva, e após </w:t>
      </w:r>
      <w:r w:rsidR="00EE18D9">
        <w:rPr>
          <w:rFonts w:ascii="Tahoma" w:hAnsi="Tahoma" w:cs="Tahoma"/>
          <w:sz w:val="22"/>
          <w:szCs w:val="22"/>
        </w:rPr>
        <w:t xml:space="preserve">o procedimento integral de cessão, em especial, a </w:t>
      </w:r>
      <w:r w:rsidRPr="00583287">
        <w:rPr>
          <w:rFonts w:ascii="Tahoma" w:hAnsi="Tahoma" w:cs="Tahoma"/>
          <w:sz w:val="22"/>
          <w:szCs w:val="22"/>
        </w:rPr>
        <w:t xml:space="preserve">validação dos Critérios de Elegibilidade e das Condições de Cessão previstos no Contrato de Cessão e nesta Escritura de Emissão, </w:t>
      </w:r>
      <w:r w:rsidR="00ED049B" w:rsidRPr="00583287">
        <w:rPr>
          <w:rFonts w:ascii="Tahoma" w:hAnsi="Tahoma" w:cs="Tahoma"/>
          <w:sz w:val="22"/>
          <w:szCs w:val="22"/>
        </w:rPr>
        <w:t>assinará</w:t>
      </w:r>
      <w:r w:rsidRPr="00583287">
        <w:rPr>
          <w:rFonts w:ascii="Tahoma" w:hAnsi="Tahoma" w:cs="Tahoma"/>
          <w:sz w:val="22"/>
          <w:szCs w:val="22"/>
        </w:rPr>
        <w:t xml:space="preserve"> o Termo de Cessão </w:t>
      </w:r>
      <w:r w:rsidR="00ED049B" w:rsidRPr="00583287">
        <w:rPr>
          <w:rFonts w:ascii="Tahoma" w:hAnsi="Tahoma" w:cs="Tahoma"/>
          <w:sz w:val="22"/>
          <w:szCs w:val="22"/>
        </w:rPr>
        <w:t xml:space="preserve">elaborado pelo Agente Administrativo </w:t>
      </w:r>
      <w:r w:rsidRPr="00583287">
        <w:rPr>
          <w:rFonts w:ascii="Tahoma" w:hAnsi="Tahoma" w:cs="Tahoma"/>
          <w:sz w:val="22"/>
          <w:szCs w:val="22"/>
        </w:rPr>
        <w:t xml:space="preserve">e solicitará que a Cedente </w:t>
      </w:r>
      <w:r w:rsidR="00EE18D9">
        <w:rPr>
          <w:rFonts w:ascii="Tahoma" w:hAnsi="Tahoma" w:cs="Tahoma"/>
          <w:sz w:val="22"/>
          <w:szCs w:val="22"/>
        </w:rPr>
        <w:t>e o Agente Administrativo</w:t>
      </w:r>
      <w:r w:rsidR="005D5B67">
        <w:rPr>
          <w:rFonts w:ascii="Tahoma" w:hAnsi="Tahoma" w:cs="Tahoma"/>
          <w:sz w:val="22"/>
          <w:szCs w:val="22"/>
        </w:rPr>
        <w:t>, enquanto Interveniente</w:t>
      </w:r>
      <w:r w:rsidR="00A3575E">
        <w:rPr>
          <w:rFonts w:ascii="Tahoma" w:hAnsi="Tahoma" w:cs="Tahoma"/>
          <w:sz w:val="22"/>
          <w:szCs w:val="22"/>
        </w:rPr>
        <w:t>s</w:t>
      </w:r>
      <w:r w:rsidR="005D5B67">
        <w:rPr>
          <w:rFonts w:ascii="Tahoma" w:hAnsi="Tahoma" w:cs="Tahoma"/>
          <w:sz w:val="22"/>
          <w:szCs w:val="22"/>
        </w:rPr>
        <w:t xml:space="preserve"> Anuente</w:t>
      </w:r>
      <w:r w:rsidR="00A3575E">
        <w:rPr>
          <w:rFonts w:ascii="Tahoma" w:hAnsi="Tahoma" w:cs="Tahoma"/>
          <w:sz w:val="22"/>
          <w:szCs w:val="22"/>
        </w:rPr>
        <w:t>s</w:t>
      </w:r>
      <w:r w:rsidR="00A37DD7">
        <w:rPr>
          <w:rFonts w:ascii="Tahoma" w:hAnsi="Tahoma" w:cs="Tahoma"/>
          <w:sz w:val="22"/>
          <w:szCs w:val="22"/>
        </w:rPr>
        <w:t xml:space="preserve"> ao Contrato de Cessão</w:t>
      </w:r>
      <w:r w:rsidR="005D5B67">
        <w:rPr>
          <w:rFonts w:ascii="Tahoma" w:hAnsi="Tahoma" w:cs="Tahoma"/>
          <w:sz w:val="22"/>
          <w:szCs w:val="22"/>
        </w:rPr>
        <w:t>,</w:t>
      </w:r>
      <w:r w:rsidR="00EE18D9">
        <w:rPr>
          <w:rFonts w:ascii="Tahoma" w:hAnsi="Tahoma" w:cs="Tahoma"/>
          <w:sz w:val="22"/>
          <w:szCs w:val="22"/>
        </w:rPr>
        <w:t xml:space="preserve"> </w:t>
      </w:r>
      <w:r w:rsidRPr="00583287">
        <w:rPr>
          <w:rFonts w:ascii="Tahoma" w:hAnsi="Tahoma" w:cs="Tahoma"/>
          <w:sz w:val="22"/>
          <w:szCs w:val="22"/>
        </w:rPr>
        <w:t>o assine</w:t>
      </w:r>
      <w:r w:rsidR="005D5B67">
        <w:rPr>
          <w:rFonts w:ascii="Tahoma" w:hAnsi="Tahoma" w:cs="Tahoma"/>
          <w:sz w:val="22"/>
          <w:szCs w:val="22"/>
        </w:rPr>
        <w:t>m</w:t>
      </w:r>
      <w:r w:rsidRPr="00583287">
        <w:rPr>
          <w:rFonts w:ascii="Tahoma" w:hAnsi="Tahoma" w:cs="Tahoma"/>
          <w:sz w:val="22"/>
          <w:szCs w:val="22"/>
        </w:rPr>
        <w:t xml:space="preserve"> por meio eletrônico, conforme disposto no Contrato de Cessão. </w:t>
      </w:r>
    </w:p>
    <w:p w14:paraId="593C0E96" w14:textId="77777777" w:rsidR="00CA763D" w:rsidRPr="00583287" w:rsidRDefault="00CA763D" w:rsidP="00E57F75">
      <w:pPr>
        <w:pStyle w:val="PargrafodaLista"/>
        <w:autoSpaceDE/>
        <w:autoSpaceDN/>
        <w:adjustRightInd/>
        <w:spacing w:line="320" w:lineRule="atLeast"/>
        <w:ind w:left="0" w:right="-22"/>
        <w:rPr>
          <w:rFonts w:ascii="Tahoma" w:hAnsi="Tahoma" w:cs="Tahoma"/>
          <w:b/>
          <w:sz w:val="22"/>
          <w:szCs w:val="22"/>
        </w:rPr>
      </w:pPr>
    </w:p>
    <w:p w14:paraId="70086456" w14:textId="77777777" w:rsidR="00CA763D" w:rsidRPr="00583287" w:rsidRDefault="008C7533" w:rsidP="00F33DB7">
      <w:pPr>
        <w:pStyle w:val="PargrafodaLista"/>
        <w:numPr>
          <w:ilvl w:val="2"/>
          <w:numId w:val="30"/>
        </w:numPr>
        <w:autoSpaceDE/>
        <w:autoSpaceDN/>
        <w:adjustRightInd/>
        <w:spacing w:line="320" w:lineRule="atLeast"/>
        <w:ind w:right="-22"/>
        <w:rPr>
          <w:rFonts w:ascii="Tahoma" w:hAnsi="Tahoma" w:cs="Tahoma"/>
          <w:b/>
          <w:sz w:val="22"/>
          <w:szCs w:val="22"/>
        </w:rPr>
      </w:pPr>
      <w:r w:rsidRPr="00583287">
        <w:rPr>
          <w:rFonts w:ascii="Tahoma" w:hAnsi="Tahoma" w:cs="Tahoma"/>
          <w:sz w:val="22"/>
          <w:szCs w:val="22"/>
        </w:rPr>
        <w:t>Os Direitos Creditórios serão adquiridos exclusivamente da Cedente</w:t>
      </w:r>
      <w:r w:rsidR="00757700">
        <w:rPr>
          <w:rFonts w:ascii="Tahoma" w:hAnsi="Tahoma" w:cs="Tahoma"/>
          <w:sz w:val="22"/>
          <w:szCs w:val="22"/>
        </w:rPr>
        <w:t>, sejam eles originados diretamente</w:t>
      </w:r>
      <w:r w:rsidR="00C25C3D">
        <w:rPr>
          <w:rFonts w:ascii="Tahoma" w:hAnsi="Tahoma" w:cs="Tahoma"/>
          <w:sz w:val="22"/>
          <w:szCs w:val="22"/>
        </w:rPr>
        <w:t xml:space="preserve"> pela Cedente</w:t>
      </w:r>
      <w:r w:rsidR="00757700">
        <w:rPr>
          <w:rFonts w:ascii="Tahoma" w:hAnsi="Tahoma" w:cs="Tahoma"/>
          <w:sz w:val="22"/>
          <w:szCs w:val="22"/>
        </w:rPr>
        <w:t xml:space="preserve"> ou com o auxílio</w:t>
      </w:r>
      <w:r w:rsidR="003248FB" w:rsidRPr="00583287">
        <w:rPr>
          <w:rFonts w:ascii="Tahoma" w:hAnsi="Tahoma" w:cs="Tahoma"/>
          <w:sz w:val="22"/>
          <w:szCs w:val="22"/>
        </w:rPr>
        <w:t xml:space="preserve"> </w:t>
      </w:r>
      <w:r w:rsidR="003248FB">
        <w:rPr>
          <w:rFonts w:ascii="Tahoma" w:hAnsi="Tahoma" w:cs="Tahoma"/>
          <w:sz w:val="22"/>
          <w:szCs w:val="22"/>
        </w:rPr>
        <w:t>da</w:t>
      </w:r>
      <w:r w:rsidR="00DF2FC5">
        <w:rPr>
          <w:rFonts w:ascii="Tahoma" w:hAnsi="Tahoma" w:cs="Tahoma"/>
          <w:sz w:val="22"/>
          <w:szCs w:val="22"/>
        </w:rPr>
        <w:t>s</w:t>
      </w:r>
      <w:r w:rsidR="003248FB" w:rsidRPr="00583287">
        <w:rPr>
          <w:rFonts w:ascii="Tahoma" w:hAnsi="Tahoma" w:cs="Tahoma"/>
          <w:sz w:val="22"/>
          <w:szCs w:val="22"/>
        </w:rPr>
        <w:t xml:space="preserve"> </w:t>
      </w:r>
      <w:r w:rsidR="00D80616" w:rsidRPr="00583287">
        <w:rPr>
          <w:rFonts w:ascii="Tahoma" w:hAnsi="Tahoma" w:cs="Tahoma"/>
          <w:sz w:val="22"/>
          <w:szCs w:val="22"/>
        </w:rPr>
        <w:t>Lojas Colombo</w:t>
      </w:r>
      <w:r w:rsidR="003248FB" w:rsidRPr="00583287">
        <w:rPr>
          <w:rFonts w:ascii="Tahoma" w:hAnsi="Tahoma" w:cs="Tahoma"/>
          <w:sz w:val="22"/>
          <w:szCs w:val="22"/>
        </w:rPr>
        <w:t xml:space="preserve">, na qualidade de </w:t>
      </w:r>
      <w:r w:rsidR="00666AB3" w:rsidRPr="00583287">
        <w:rPr>
          <w:rFonts w:ascii="Tahoma" w:hAnsi="Tahoma" w:cs="Tahoma"/>
          <w:sz w:val="22"/>
          <w:szCs w:val="22"/>
        </w:rPr>
        <w:t>correspondente bancário</w:t>
      </w:r>
      <w:r w:rsidR="00AB21BF" w:rsidRPr="00583287">
        <w:rPr>
          <w:rFonts w:ascii="Tahoma" w:hAnsi="Tahoma" w:cs="Tahoma"/>
          <w:sz w:val="22"/>
          <w:szCs w:val="22"/>
        </w:rPr>
        <w:t xml:space="preserve"> (“</w:t>
      </w:r>
      <w:r w:rsidR="00AB21BF" w:rsidRPr="00583287">
        <w:rPr>
          <w:rFonts w:ascii="Tahoma" w:hAnsi="Tahoma" w:cs="Tahoma"/>
          <w:sz w:val="22"/>
          <w:szCs w:val="22"/>
          <w:u w:val="single"/>
        </w:rPr>
        <w:t>Correspondente Bancário</w:t>
      </w:r>
      <w:r w:rsidR="00AB21BF" w:rsidRPr="00583287">
        <w:rPr>
          <w:rFonts w:ascii="Tahoma" w:hAnsi="Tahoma" w:cs="Tahoma"/>
          <w:sz w:val="22"/>
          <w:szCs w:val="22"/>
        </w:rPr>
        <w:t>”)</w:t>
      </w:r>
      <w:r w:rsidRPr="00583287">
        <w:rPr>
          <w:rFonts w:ascii="Tahoma" w:hAnsi="Tahoma" w:cs="Tahoma"/>
          <w:sz w:val="22"/>
          <w:szCs w:val="22"/>
        </w:rPr>
        <w:t>.</w:t>
      </w:r>
      <w:r w:rsidR="00BC1996" w:rsidRPr="00583287">
        <w:rPr>
          <w:rFonts w:ascii="Tahoma" w:hAnsi="Tahoma" w:cs="Tahoma"/>
          <w:sz w:val="22"/>
          <w:szCs w:val="22"/>
        </w:rPr>
        <w:t xml:space="preserve"> </w:t>
      </w:r>
    </w:p>
    <w:p w14:paraId="0CFE1AE6" w14:textId="77777777" w:rsidR="00CA763D" w:rsidRPr="00583287" w:rsidRDefault="00CA763D" w:rsidP="00E57F75">
      <w:pPr>
        <w:pStyle w:val="PargrafodaLista"/>
        <w:autoSpaceDE/>
        <w:autoSpaceDN/>
        <w:adjustRightInd/>
        <w:spacing w:line="320" w:lineRule="atLeast"/>
        <w:ind w:left="0" w:right="-22"/>
        <w:rPr>
          <w:rFonts w:ascii="Tahoma" w:hAnsi="Tahoma" w:cs="Tahoma"/>
          <w:b/>
          <w:sz w:val="22"/>
          <w:szCs w:val="22"/>
        </w:rPr>
      </w:pPr>
    </w:p>
    <w:p w14:paraId="0B5AB383" w14:textId="77777777" w:rsidR="00BF7866" w:rsidRPr="000969AA" w:rsidRDefault="008C7533" w:rsidP="00CC7512">
      <w:pPr>
        <w:pStyle w:val="PargrafodaLista"/>
        <w:numPr>
          <w:ilvl w:val="2"/>
          <w:numId w:val="30"/>
        </w:numPr>
        <w:autoSpaceDE/>
        <w:autoSpaceDN/>
        <w:adjustRightInd/>
        <w:spacing w:line="320" w:lineRule="atLeast"/>
        <w:ind w:right="-22"/>
        <w:rPr>
          <w:rFonts w:ascii="Tahoma" w:hAnsi="Tahoma" w:cs="Tahoma"/>
          <w:b/>
          <w:sz w:val="22"/>
          <w:szCs w:val="22"/>
        </w:rPr>
      </w:pPr>
      <w:bookmarkStart w:id="105" w:name="_Ref70347100"/>
      <w:bookmarkStart w:id="106" w:name="_Ref95145202"/>
      <w:r w:rsidRPr="00583287">
        <w:rPr>
          <w:rFonts w:ascii="Tahoma" w:hAnsi="Tahoma" w:cs="Tahoma"/>
          <w:sz w:val="22"/>
          <w:szCs w:val="22"/>
        </w:rPr>
        <w:t>Os Direitos Creditórios serão objeto de Consignação realizada pelo INSS para pagamento na Conta Vinculada da Cedente.</w:t>
      </w:r>
    </w:p>
    <w:p w14:paraId="31A566C8" w14:textId="77777777" w:rsidR="003E461F" w:rsidRPr="000969AA" w:rsidRDefault="003E461F" w:rsidP="000969AA">
      <w:pPr>
        <w:pStyle w:val="PargrafodaLista"/>
        <w:rPr>
          <w:rFonts w:ascii="Tahoma" w:hAnsi="Tahoma" w:cs="Tahoma"/>
          <w:b/>
          <w:sz w:val="22"/>
          <w:szCs w:val="22"/>
        </w:rPr>
      </w:pPr>
    </w:p>
    <w:p w14:paraId="3164D75B" w14:textId="069185AE" w:rsidR="003E461F" w:rsidRPr="00BB6AB3" w:rsidRDefault="008C7533" w:rsidP="00CC7512">
      <w:pPr>
        <w:pStyle w:val="PargrafodaLista"/>
        <w:numPr>
          <w:ilvl w:val="2"/>
          <w:numId w:val="30"/>
        </w:numPr>
        <w:autoSpaceDE/>
        <w:autoSpaceDN/>
        <w:adjustRightInd/>
        <w:spacing w:line="320" w:lineRule="atLeast"/>
        <w:ind w:right="-22"/>
        <w:rPr>
          <w:rFonts w:ascii="Tahoma" w:hAnsi="Tahoma" w:cs="Tahoma"/>
          <w:b/>
          <w:sz w:val="22"/>
          <w:szCs w:val="22"/>
        </w:rPr>
      </w:pPr>
      <w:r>
        <w:rPr>
          <w:rFonts w:ascii="Tahoma" w:hAnsi="Tahoma" w:cs="Tahoma"/>
          <w:sz w:val="22"/>
          <w:szCs w:val="22"/>
        </w:rPr>
        <w:lastRenderedPageBreak/>
        <w:t>A Emissora contratar</w:t>
      </w:r>
      <w:r w:rsidR="00300FC2">
        <w:rPr>
          <w:rFonts w:ascii="Tahoma" w:hAnsi="Tahoma" w:cs="Tahoma"/>
          <w:sz w:val="22"/>
          <w:szCs w:val="22"/>
        </w:rPr>
        <w:t>á</w:t>
      </w:r>
      <w:r>
        <w:rPr>
          <w:rFonts w:ascii="Tahoma" w:hAnsi="Tahoma" w:cs="Tahoma"/>
          <w:sz w:val="22"/>
          <w:szCs w:val="22"/>
        </w:rPr>
        <w:t xml:space="preserve"> um Auditor Independente para verificação semestral da criptografia dos sistemas de comunicação entre o INSS e a Cedente</w:t>
      </w:r>
      <w:r w:rsidR="00300FC2">
        <w:rPr>
          <w:rFonts w:ascii="Tahoma" w:hAnsi="Tahoma" w:cs="Tahoma"/>
          <w:sz w:val="22"/>
          <w:szCs w:val="22"/>
        </w:rPr>
        <w:t xml:space="preserve"> e auditoria trimestral dos </w:t>
      </w:r>
      <w:r w:rsidR="00326B3E">
        <w:rPr>
          <w:rFonts w:ascii="Tahoma" w:hAnsi="Tahoma" w:cs="Tahoma"/>
          <w:sz w:val="22"/>
          <w:szCs w:val="22"/>
        </w:rPr>
        <w:t xml:space="preserve">Arquivos </w:t>
      </w:r>
      <w:proofErr w:type="spellStart"/>
      <w:r w:rsidR="00326B3E">
        <w:rPr>
          <w:rFonts w:ascii="Tahoma" w:hAnsi="Tahoma" w:cs="Tahoma"/>
          <w:sz w:val="22"/>
          <w:szCs w:val="22"/>
        </w:rPr>
        <w:t>Dataprev</w:t>
      </w:r>
      <w:proofErr w:type="spellEnd"/>
      <w:r>
        <w:rPr>
          <w:rFonts w:ascii="Tahoma" w:hAnsi="Tahoma" w:cs="Tahoma"/>
          <w:sz w:val="22"/>
          <w:szCs w:val="22"/>
        </w:rPr>
        <w:t>.</w:t>
      </w:r>
    </w:p>
    <w:p w14:paraId="04A68997" w14:textId="77777777" w:rsidR="00BF7866" w:rsidRPr="00BB6AB3" w:rsidRDefault="00BF7866" w:rsidP="00BB6AB3">
      <w:pPr>
        <w:pStyle w:val="PargrafodaLista"/>
        <w:rPr>
          <w:rFonts w:ascii="Tahoma" w:hAnsi="Tahoma" w:cs="Tahoma"/>
          <w:sz w:val="22"/>
          <w:szCs w:val="22"/>
        </w:rPr>
      </w:pPr>
    </w:p>
    <w:p w14:paraId="03F91CEF" w14:textId="17C22806" w:rsidR="00CA763D" w:rsidRPr="00BF7866" w:rsidRDefault="008C7533" w:rsidP="0059440E">
      <w:pPr>
        <w:pStyle w:val="PargrafodaLista"/>
        <w:numPr>
          <w:ilvl w:val="2"/>
          <w:numId w:val="30"/>
        </w:numPr>
        <w:autoSpaceDE/>
        <w:autoSpaceDN/>
        <w:adjustRightInd/>
        <w:spacing w:line="320" w:lineRule="atLeast"/>
        <w:ind w:right="-22"/>
        <w:rPr>
          <w:rFonts w:ascii="Tahoma" w:hAnsi="Tahoma" w:cs="Tahoma"/>
          <w:b/>
          <w:sz w:val="22"/>
          <w:szCs w:val="22"/>
        </w:rPr>
      </w:pPr>
      <w:r w:rsidRPr="00583287">
        <w:rPr>
          <w:rFonts w:ascii="Tahoma" w:hAnsi="Tahoma" w:cs="Tahoma"/>
          <w:color w:val="000000"/>
          <w:sz w:val="22"/>
          <w:szCs w:val="22"/>
          <w:shd w:val="clear" w:color="auto" w:fill="FFFFFF"/>
        </w:rPr>
        <w:t xml:space="preserve">Nas hipóteses de </w:t>
      </w:r>
      <w:r w:rsidRPr="000C5376">
        <w:rPr>
          <w:rFonts w:ascii="Tahoma" w:hAnsi="Tahoma"/>
          <w:b/>
          <w:color w:val="000000"/>
          <w:sz w:val="22"/>
          <w:shd w:val="clear" w:color="auto" w:fill="FFFFFF"/>
        </w:rPr>
        <w:t>(i)</w:t>
      </w:r>
      <w:r w:rsidRPr="005A1A47">
        <w:rPr>
          <w:rFonts w:ascii="Tahoma" w:hAnsi="Tahoma" w:cs="Tahoma"/>
          <w:color w:val="000000"/>
          <w:sz w:val="22"/>
          <w:szCs w:val="22"/>
          <w:shd w:val="clear" w:color="auto" w:fill="FFFFFF"/>
        </w:rPr>
        <w:t xml:space="preserve"> </w:t>
      </w:r>
      <w:r w:rsidRPr="00583287">
        <w:rPr>
          <w:rFonts w:ascii="Tahoma" w:hAnsi="Tahoma" w:cs="Tahoma"/>
          <w:color w:val="000000"/>
          <w:sz w:val="22"/>
          <w:szCs w:val="22"/>
          <w:shd w:val="clear" w:color="auto" w:fill="FFFFFF"/>
        </w:rPr>
        <w:t xml:space="preserve">ocorrência de Eventos de </w:t>
      </w:r>
      <w:r w:rsidR="001F3870">
        <w:rPr>
          <w:rFonts w:ascii="Tahoma" w:hAnsi="Tahoma" w:cs="Tahoma"/>
          <w:color w:val="000000"/>
          <w:sz w:val="22"/>
          <w:szCs w:val="22"/>
          <w:shd w:val="clear" w:color="auto" w:fill="FFFFFF"/>
        </w:rPr>
        <w:t>Inadimplemento Não Automático</w:t>
      </w:r>
      <w:r w:rsidR="001F3870" w:rsidRPr="005A1A47">
        <w:rPr>
          <w:rFonts w:ascii="Tahoma" w:hAnsi="Tahoma" w:cs="Tahoma"/>
          <w:color w:val="000000"/>
          <w:sz w:val="22"/>
          <w:szCs w:val="22"/>
          <w:shd w:val="clear" w:color="auto" w:fill="FFFFFF"/>
        </w:rPr>
        <w:t xml:space="preserve"> </w:t>
      </w:r>
      <w:r w:rsidRPr="005A1A47">
        <w:rPr>
          <w:rFonts w:ascii="Tahoma" w:hAnsi="Tahoma" w:cs="Tahoma"/>
          <w:color w:val="000000"/>
          <w:sz w:val="22"/>
          <w:szCs w:val="22"/>
          <w:shd w:val="clear" w:color="auto" w:fill="FFFFFF"/>
        </w:rPr>
        <w:t>ou de Eventos de Inadimplemento</w:t>
      </w:r>
      <w:r w:rsidR="001F3870">
        <w:rPr>
          <w:rFonts w:ascii="Tahoma" w:hAnsi="Tahoma" w:cs="Tahoma"/>
          <w:color w:val="000000"/>
          <w:sz w:val="22"/>
          <w:szCs w:val="22"/>
          <w:shd w:val="clear" w:color="auto" w:fill="FFFFFF"/>
        </w:rPr>
        <w:t xml:space="preserve"> Automático</w:t>
      </w:r>
      <w:r w:rsidRPr="005A1A47">
        <w:rPr>
          <w:rFonts w:ascii="Tahoma" w:hAnsi="Tahoma" w:cs="Tahoma"/>
          <w:color w:val="000000"/>
          <w:sz w:val="22"/>
          <w:szCs w:val="22"/>
          <w:shd w:val="clear" w:color="auto" w:fill="FFFFFF"/>
        </w:rPr>
        <w:t xml:space="preserve">, </w:t>
      </w:r>
      <w:r w:rsidRPr="000C5376">
        <w:rPr>
          <w:rFonts w:ascii="Tahoma" w:hAnsi="Tahoma"/>
          <w:b/>
          <w:color w:val="000000"/>
          <w:sz w:val="22"/>
          <w:shd w:val="clear" w:color="auto" w:fill="FFFFFF"/>
        </w:rPr>
        <w:t>(</w:t>
      </w:r>
      <w:proofErr w:type="spellStart"/>
      <w:r w:rsidRPr="000C5376">
        <w:rPr>
          <w:rFonts w:ascii="Tahoma" w:hAnsi="Tahoma"/>
          <w:b/>
          <w:color w:val="000000"/>
          <w:sz w:val="22"/>
          <w:shd w:val="clear" w:color="auto" w:fill="FFFFFF"/>
        </w:rPr>
        <w:t>ii</w:t>
      </w:r>
      <w:proofErr w:type="spellEnd"/>
      <w:r w:rsidRPr="000C5376">
        <w:rPr>
          <w:rFonts w:ascii="Tahoma" w:hAnsi="Tahoma"/>
          <w:b/>
          <w:color w:val="000000"/>
          <w:sz w:val="22"/>
          <w:shd w:val="clear" w:color="auto" w:fill="FFFFFF"/>
        </w:rPr>
        <w:t>)</w:t>
      </w:r>
      <w:r w:rsidRPr="005A1A47">
        <w:rPr>
          <w:rFonts w:ascii="Tahoma" w:hAnsi="Tahoma" w:cs="Tahoma"/>
          <w:color w:val="000000"/>
          <w:sz w:val="22"/>
          <w:szCs w:val="22"/>
          <w:shd w:val="clear" w:color="auto" w:fill="FFFFFF"/>
        </w:rPr>
        <w:t xml:space="preserve"> término e/ou não renovação, por qualquer motivo, do Convênio</w:t>
      </w:r>
      <w:r w:rsidR="001C0A60">
        <w:rPr>
          <w:rFonts w:ascii="Tahoma" w:hAnsi="Tahoma" w:cs="Tahoma"/>
          <w:color w:val="000000"/>
          <w:sz w:val="22"/>
          <w:szCs w:val="22"/>
          <w:shd w:val="clear" w:color="auto" w:fill="FFFFFF"/>
        </w:rPr>
        <w:t>,</w:t>
      </w:r>
      <w:r w:rsidRPr="005A1A47">
        <w:rPr>
          <w:rFonts w:ascii="Tahoma" w:hAnsi="Tahoma" w:cs="Tahoma"/>
          <w:color w:val="000000"/>
          <w:sz w:val="22"/>
          <w:szCs w:val="22"/>
          <w:shd w:val="clear" w:color="auto" w:fill="FFFFFF"/>
        </w:rPr>
        <w:t xml:space="preserve"> </w:t>
      </w:r>
      <w:r w:rsidRPr="000C5376">
        <w:rPr>
          <w:rFonts w:ascii="Tahoma" w:hAnsi="Tahoma"/>
          <w:b/>
          <w:color w:val="000000"/>
          <w:sz w:val="22"/>
          <w:shd w:val="clear" w:color="auto" w:fill="FFFFFF"/>
        </w:rPr>
        <w:t>(</w:t>
      </w:r>
      <w:proofErr w:type="spellStart"/>
      <w:r w:rsidRPr="000C5376">
        <w:rPr>
          <w:rFonts w:ascii="Tahoma" w:hAnsi="Tahoma"/>
          <w:b/>
          <w:color w:val="000000"/>
          <w:sz w:val="22"/>
          <w:shd w:val="clear" w:color="auto" w:fill="FFFFFF"/>
        </w:rPr>
        <w:t>iii</w:t>
      </w:r>
      <w:proofErr w:type="spellEnd"/>
      <w:r w:rsidRPr="000C5376">
        <w:rPr>
          <w:rFonts w:ascii="Tahoma" w:hAnsi="Tahoma"/>
          <w:b/>
          <w:color w:val="000000"/>
          <w:sz w:val="22"/>
          <w:shd w:val="clear" w:color="auto" w:fill="FFFFFF"/>
        </w:rPr>
        <w:t>)</w:t>
      </w:r>
      <w:r w:rsidRPr="005A1A47">
        <w:rPr>
          <w:rFonts w:ascii="Tahoma" w:hAnsi="Tahoma" w:cs="Tahoma"/>
          <w:color w:val="000000"/>
          <w:sz w:val="22"/>
          <w:szCs w:val="22"/>
          <w:shd w:val="clear" w:color="auto" w:fill="FFFFFF"/>
        </w:rPr>
        <w:t xml:space="preserve"> bloqueio da Conta </w:t>
      </w:r>
      <w:r w:rsidRPr="00B057BB">
        <w:rPr>
          <w:rFonts w:ascii="Tahoma" w:hAnsi="Tahoma" w:cs="Tahoma"/>
          <w:color w:val="000000"/>
          <w:sz w:val="22"/>
          <w:szCs w:val="22"/>
          <w:shd w:val="clear" w:color="auto" w:fill="FFFFFF"/>
        </w:rPr>
        <w:t>Vinculada</w:t>
      </w:r>
      <w:r w:rsidR="001C0A60" w:rsidRPr="00B057BB">
        <w:rPr>
          <w:rFonts w:ascii="Tahoma" w:hAnsi="Tahoma" w:cs="Tahoma"/>
          <w:color w:val="000000"/>
          <w:sz w:val="22"/>
          <w:szCs w:val="22"/>
          <w:shd w:val="clear" w:color="auto" w:fill="FFFFFF"/>
        </w:rPr>
        <w:t xml:space="preserve">, </w:t>
      </w:r>
      <w:r w:rsidR="001C0A60" w:rsidRPr="000C5376">
        <w:rPr>
          <w:rFonts w:ascii="Tahoma" w:hAnsi="Tahoma"/>
          <w:b/>
          <w:color w:val="000000"/>
          <w:sz w:val="22"/>
          <w:shd w:val="clear" w:color="auto" w:fill="FFFFFF"/>
        </w:rPr>
        <w:t>(</w:t>
      </w:r>
      <w:proofErr w:type="spellStart"/>
      <w:r w:rsidR="001C0A60" w:rsidRPr="000C5376">
        <w:rPr>
          <w:rFonts w:ascii="Tahoma" w:hAnsi="Tahoma"/>
          <w:b/>
          <w:color w:val="000000"/>
          <w:sz w:val="22"/>
          <w:shd w:val="clear" w:color="auto" w:fill="FFFFFF"/>
        </w:rPr>
        <w:t>iv</w:t>
      </w:r>
      <w:proofErr w:type="spellEnd"/>
      <w:r w:rsidR="001C0A60" w:rsidRPr="000C5376">
        <w:rPr>
          <w:rFonts w:ascii="Tahoma" w:hAnsi="Tahoma"/>
          <w:b/>
          <w:color w:val="000000"/>
          <w:sz w:val="22"/>
          <w:shd w:val="clear" w:color="auto" w:fill="FFFFFF"/>
        </w:rPr>
        <w:t>)</w:t>
      </w:r>
      <w:r w:rsidR="001C0A60" w:rsidRPr="00B057BB">
        <w:rPr>
          <w:rFonts w:ascii="Tahoma" w:hAnsi="Tahoma" w:cs="Tahoma"/>
          <w:color w:val="000000"/>
          <w:sz w:val="22"/>
          <w:szCs w:val="22"/>
          <w:shd w:val="clear" w:color="auto" w:fill="FFFFFF"/>
        </w:rPr>
        <w:t xml:space="preserve"> rescisão do Contrato de Cessão</w:t>
      </w:r>
      <w:r w:rsidR="00AC5694">
        <w:rPr>
          <w:rFonts w:ascii="Tahoma" w:hAnsi="Tahoma" w:cs="Tahoma"/>
          <w:color w:val="000000"/>
          <w:sz w:val="22"/>
          <w:szCs w:val="22"/>
          <w:shd w:val="clear" w:color="auto" w:fill="FFFFFF"/>
        </w:rPr>
        <w:t xml:space="preserve"> ou </w:t>
      </w:r>
      <w:r w:rsidR="00AC5694" w:rsidRPr="004F32E9">
        <w:rPr>
          <w:rFonts w:ascii="Tahoma" w:hAnsi="Tahoma"/>
          <w:b/>
          <w:color w:val="000000"/>
          <w:sz w:val="22"/>
          <w:shd w:val="clear" w:color="auto" w:fill="FFFFFF"/>
        </w:rPr>
        <w:t>(v)</w:t>
      </w:r>
      <w:r w:rsidR="00AC5694">
        <w:rPr>
          <w:rFonts w:ascii="Tahoma" w:hAnsi="Tahoma" w:cs="Tahoma"/>
          <w:color w:val="000000"/>
          <w:sz w:val="22"/>
          <w:szCs w:val="22"/>
          <w:shd w:val="clear" w:color="auto" w:fill="FFFFFF"/>
        </w:rPr>
        <w:t xml:space="preserve"> rescisão do Contrato de </w:t>
      </w:r>
      <w:r w:rsidR="00AC5694" w:rsidRPr="00791DC2">
        <w:rPr>
          <w:rFonts w:ascii="Tahoma" w:hAnsi="Tahoma" w:cs="Tahoma"/>
          <w:color w:val="000000"/>
          <w:sz w:val="22"/>
          <w:szCs w:val="22"/>
          <w:shd w:val="clear" w:color="auto" w:fill="FFFFFF"/>
        </w:rPr>
        <w:t>Cobrança</w:t>
      </w:r>
      <w:r w:rsidR="002E3E04" w:rsidRPr="00791DC2">
        <w:rPr>
          <w:rFonts w:ascii="Tahoma" w:hAnsi="Tahoma" w:cs="Tahoma"/>
          <w:color w:val="000000"/>
          <w:sz w:val="22"/>
          <w:szCs w:val="22"/>
          <w:shd w:val="clear" w:color="auto" w:fill="FFFFFF"/>
        </w:rPr>
        <w:t xml:space="preserve"> </w:t>
      </w:r>
      <w:r w:rsidR="002E3E04" w:rsidRPr="00511632">
        <w:rPr>
          <w:rFonts w:ascii="Tahoma" w:hAnsi="Tahoma" w:cs="Tahoma"/>
          <w:bCs/>
          <w:sz w:val="22"/>
          <w:szCs w:val="22"/>
        </w:rPr>
        <w:t>Extraordinária</w:t>
      </w:r>
      <w:r w:rsidRPr="00B057BB">
        <w:rPr>
          <w:rFonts w:ascii="Tahoma" w:hAnsi="Tahoma" w:cs="Tahoma"/>
          <w:color w:val="000000"/>
          <w:sz w:val="22"/>
          <w:szCs w:val="22"/>
          <w:shd w:val="clear" w:color="auto" w:fill="FFFFFF"/>
        </w:rPr>
        <w:t>; a</w:t>
      </w:r>
      <w:r w:rsidRPr="00BF7866">
        <w:rPr>
          <w:rFonts w:ascii="Tahoma" w:hAnsi="Tahoma" w:cs="Tahoma"/>
          <w:color w:val="000000"/>
          <w:sz w:val="22"/>
          <w:szCs w:val="22"/>
          <w:shd w:val="clear" w:color="auto" w:fill="FFFFFF"/>
        </w:rPr>
        <w:t xml:space="preserve"> Emissora </w:t>
      </w:r>
      <w:r w:rsidRPr="00BF7866">
        <w:rPr>
          <w:rFonts w:ascii="Tahoma" w:hAnsi="Tahoma" w:cs="Tahoma"/>
          <w:sz w:val="22"/>
          <w:szCs w:val="22"/>
        </w:rPr>
        <w:t>poderá migrar o código de recebimento dos Direitos Creditórios Vinculados, bem como os serviços de cobrança de Direitos Creditórios Vincul</w:t>
      </w:r>
      <w:r w:rsidRPr="00811A49">
        <w:rPr>
          <w:rFonts w:ascii="Tahoma" w:hAnsi="Tahoma" w:cs="Tahoma"/>
          <w:sz w:val="22"/>
          <w:szCs w:val="22"/>
        </w:rPr>
        <w:t xml:space="preserve">ados inadimplidos prestados </w:t>
      </w:r>
      <w:r w:rsidR="00E23D4D" w:rsidRPr="00583287">
        <w:rPr>
          <w:rFonts w:ascii="Tahoma" w:hAnsi="Tahoma" w:cs="Tahoma"/>
          <w:sz w:val="22"/>
          <w:szCs w:val="22"/>
        </w:rPr>
        <w:t>pelo</w:t>
      </w:r>
      <w:r w:rsidRPr="00583287">
        <w:rPr>
          <w:rFonts w:ascii="Tahoma" w:hAnsi="Tahoma" w:cs="Tahoma"/>
          <w:sz w:val="22"/>
          <w:szCs w:val="22"/>
        </w:rPr>
        <w:t xml:space="preserve"> Agente de Cobrança</w:t>
      </w:r>
      <w:r w:rsidR="00D64C38">
        <w:rPr>
          <w:rFonts w:ascii="Tahoma" w:hAnsi="Tahoma" w:cs="Tahoma"/>
          <w:sz w:val="22"/>
          <w:szCs w:val="22"/>
        </w:rPr>
        <w:t xml:space="preserve"> </w:t>
      </w:r>
      <w:r w:rsidR="00D64C38" w:rsidRPr="00620665">
        <w:rPr>
          <w:rFonts w:ascii="Tahoma" w:hAnsi="Tahoma" w:cs="Tahoma"/>
          <w:sz w:val="22"/>
          <w:szCs w:val="22"/>
        </w:rPr>
        <w:t>Extraordinária</w:t>
      </w:r>
      <w:r w:rsidRPr="00583287">
        <w:rPr>
          <w:rFonts w:ascii="Tahoma" w:hAnsi="Tahoma" w:cs="Tahoma"/>
          <w:sz w:val="22"/>
          <w:szCs w:val="22"/>
        </w:rPr>
        <w:t>, para uma nova instituição financeira consignante, mediante aprovação dos Debenturistas em Assembleia Geral de Debenturistas, desde que esta preencha</w:t>
      </w:r>
      <w:r w:rsidR="001A327D" w:rsidRPr="00583287">
        <w:rPr>
          <w:rFonts w:ascii="Tahoma" w:hAnsi="Tahoma" w:cs="Tahoma"/>
          <w:sz w:val="22"/>
          <w:szCs w:val="22"/>
        </w:rPr>
        <w:t xml:space="preserve"> cumulativamente</w:t>
      </w:r>
      <w:r w:rsidRPr="00583287">
        <w:rPr>
          <w:rFonts w:ascii="Tahoma" w:hAnsi="Tahoma" w:cs="Tahoma"/>
          <w:sz w:val="22"/>
          <w:szCs w:val="22"/>
        </w:rPr>
        <w:t xml:space="preserve"> os seguintes requisitos:</w:t>
      </w:r>
      <w:bookmarkEnd w:id="105"/>
      <w:bookmarkEnd w:id="106"/>
      <w:r w:rsidR="00BF7866">
        <w:rPr>
          <w:rFonts w:ascii="Tahoma" w:hAnsi="Tahoma" w:cs="Tahoma"/>
          <w:sz w:val="22"/>
          <w:szCs w:val="22"/>
        </w:rPr>
        <w:t xml:space="preserve"> </w:t>
      </w:r>
    </w:p>
    <w:p w14:paraId="06D79D59" w14:textId="77777777" w:rsidR="00CA763D" w:rsidRPr="00BF7866" w:rsidRDefault="00CA763D" w:rsidP="00E57F75">
      <w:pPr>
        <w:pStyle w:val="PargrafodaLista"/>
        <w:autoSpaceDE/>
        <w:autoSpaceDN/>
        <w:adjustRightInd/>
        <w:spacing w:line="320" w:lineRule="atLeast"/>
        <w:ind w:left="1418" w:right="-22"/>
        <w:rPr>
          <w:rFonts w:ascii="Tahoma" w:hAnsi="Tahoma" w:cs="Tahoma"/>
          <w:b/>
          <w:sz w:val="22"/>
          <w:szCs w:val="22"/>
        </w:rPr>
      </w:pPr>
    </w:p>
    <w:p w14:paraId="18BC0C5E" w14:textId="77777777" w:rsidR="00CA763D" w:rsidRPr="00583287" w:rsidRDefault="008C7533" w:rsidP="00E57F75">
      <w:pPr>
        <w:pStyle w:val="PargrafodaLista"/>
        <w:numPr>
          <w:ilvl w:val="0"/>
          <w:numId w:val="48"/>
        </w:numPr>
        <w:autoSpaceDE/>
        <w:autoSpaceDN/>
        <w:adjustRightInd/>
        <w:spacing w:line="320" w:lineRule="atLeast"/>
        <w:ind w:left="1418" w:right="-22" w:hanging="709"/>
        <w:rPr>
          <w:rFonts w:ascii="Tahoma" w:hAnsi="Tahoma" w:cs="Tahoma"/>
          <w:sz w:val="22"/>
          <w:szCs w:val="22"/>
        </w:rPr>
      </w:pPr>
      <w:r w:rsidRPr="00811A49">
        <w:rPr>
          <w:rFonts w:ascii="Tahoma" w:hAnsi="Tahoma" w:cs="Tahoma"/>
          <w:bCs/>
          <w:sz w:val="22"/>
          <w:szCs w:val="22"/>
        </w:rPr>
        <w:t>a instituição deverá ser instituição financeira devidamente autorizada a operar pelo Banco Central</w:t>
      </w:r>
      <w:r w:rsidRPr="00583287">
        <w:rPr>
          <w:rFonts w:ascii="Tahoma" w:hAnsi="Tahoma" w:cs="Tahoma"/>
          <w:bCs/>
          <w:sz w:val="22"/>
          <w:szCs w:val="22"/>
        </w:rPr>
        <w:t>;</w:t>
      </w:r>
    </w:p>
    <w:p w14:paraId="01332BFF" w14:textId="77777777" w:rsidR="00CA763D" w:rsidRPr="00583287" w:rsidRDefault="00CA763D" w:rsidP="00E57F75">
      <w:pPr>
        <w:pStyle w:val="PargrafodaLista"/>
        <w:autoSpaceDE/>
        <w:autoSpaceDN/>
        <w:adjustRightInd/>
        <w:spacing w:line="320" w:lineRule="atLeast"/>
        <w:ind w:left="1418" w:right="-22"/>
        <w:rPr>
          <w:rFonts w:ascii="Tahoma" w:hAnsi="Tahoma" w:cs="Tahoma"/>
          <w:sz w:val="22"/>
          <w:szCs w:val="22"/>
        </w:rPr>
      </w:pPr>
    </w:p>
    <w:p w14:paraId="232B91CE" w14:textId="77777777" w:rsidR="00CA763D" w:rsidRPr="00583287" w:rsidRDefault="008C7533" w:rsidP="00E57F75">
      <w:pPr>
        <w:pStyle w:val="PargrafodaLista"/>
        <w:numPr>
          <w:ilvl w:val="0"/>
          <w:numId w:val="48"/>
        </w:numPr>
        <w:autoSpaceDE/>
        <w:autoSpaceDN/>
        <w:adjustRightInd/>
        <w:spacing w:line="320" w:lineRule="atLeast"/>
        <w:ind w:left="1418" w:right="-22" w:hanging="709"/>
        <w:rPr>
          <w:rFonts w:ascii="Tahoma" w:hAnsi="Tahoma" w:cs="Tahoma"/>
          <w:sz w:val="22"/>
          <w:szCs w:val="22"/>
        </w:rPr>
      </w:pPr>
      <w:r w:rsidRPr="00583287">
        <w:rPr>
          <w:rFonts w:ascii="Tahoma" w:hAnsi="Tahoma" w:cs="Tahoma"/>
          <w:bCs/>
          <w:sz w:val="22"/>
          <w:szCs w:val="22"/>
        </w:rPr>
        <w:t>a instituição deverá ter celebrado Convênio para Consignação com o INSS, o qual deverá estar em vigor e em conformidade com a legislação e regulamentação aplicáveis;</w:t>
      </w:r>
    </w:p>
    <w:p w14:paraId="59856035" w14:textId="77777777" w:rsidR="00CA763D" w:rsidRPr="00583287" w:rsidRDefault="00CA763D" w:rsidP="00E57F75">
      <w:pPr>
        <w:pStyle w:val="PargrafodaLista"/>
        <w:spacing w:line="320" w:lineRule="atLeast"/>
        <w:rPr>
          <w:rFonts w:ascii="Tahoma" w:hAnsi="Tahoma" w:cs="Tahoma"/>
          <w:bCs/>
          <w:sz w:val="22"/>
          <w:szCs w:val="22"/>
        </w:rPr>
      </w:pPr>
    </w:p>
    <w:p w14:paraId="6CC8A476" w14:textId="77777777" w:rsidR="00CA763D" w:rsidRPr="00583287" w:rsidRDefault="008C7533" w:rsidP="00E57F75">
      <w:pPr>
        <w:pStyle w:val="PargrafodaLista"/>
        <w:numPr>
          <w:ilvl w:val="0"/>
          <w:numId w:val="48"/>
        </w:numPr>
        <w:autoSpaceDE/>
        <w:autoSpaceDN/>
        <w:adjustRightInd/>
        <w:spacing w:line="320" w:lineRule="atLeast"/>
        <w:ind w:left="1418" w:right="-22" w:hanging="709"/>
        <w:rPr>
          <w:rFonts w:ascii="Tahoma" w:hAnsi="Tahoma" w:cs="Tahoma"/>
          <w:sz w:val="22"/>
          <w:szCs w:val="22"/>
        </w:rPr>
      </w:pPr>
      <w:r w:rsidRPr="00583287">
        <w:rPr>
          <w:rFonts w:ascii="Tahoma" w:hAnsi="Tahoma" w:cs="Tahoma"/>
          <w:bCs/>
          <w:sz w:val="22"/>
          <w:szCs w:val="22"/>
        </w:rPr>
        <w:t>a contratação dos serviços da instituição pela Emissora não acarrete a redução da classificação de risco atribuída às Debêntures da Primeira Série;</w:t>
      </w:r>
    </w:p>
    <w:p w14:paraId="685A24DF" w14:textId="77777777" w:rsidR="00CA763D" w:rsidRPr="00583287" w:rsidRDefault="00CA763D" w:rsidP="00E57F75">
      <w:pPr>
        <w:pStyle w:val="PargrafodaLista"/>
        <w:spacing w:line="320" w:lineRule="atLeast"/>
        <w:rPr>
          <w:rFonts w:ascii="Tahoma" w:hAnsi="Tahoma" w:cs="Tahoma"/>
          <w:bCs/>
          <w:sz w:val="22"/>
          <w:szCs w:val="22"/>
        </w:rPr>
      </w:pPr>
    </w:p>
    <w:p w14:paraId="65456F54" w14:textId="77777777" w:rsidR="00CA763D" w:rsidRPr="00583287" w:rsidRDefault="008C7533" w:rsidP="00E57F75">
      <w:pPr>
        <w:pStyle w:val="PargrafodaLista"/>
        <w:numPr>
          <w:ilvl w:val="0"/>
          <w:numId w:val="48"/>
        </w:numPr>
        <w:autoSpaceDE/>
        <w:autoSpaceDN/>
        <w:adjustRightInd/>
        <w:spacing w:line="320" w:lineRule="atLeast"/>
        <w:ind w:left="1418" w:right="-22" w:hanging="709"/>
        <w:rPr>
          <w:rFonts w:ascii="Tahoma" w:hAnsi="Tahoma" w:cs="Tahoma"/>
          <w:sz w:val="22"/>
          <w:szCs w:val="22"/>
        </w:rPr>
      </w:pPr>
      <w:r w:rsidRPr="00583287">
        <w:rPr>
          <w:rFonts w:ascii="Tahoma" w:hAnsi="Tahoma" w:cs="Tahoma"/>
          <w:bCs/>
          <w:sz w:val="22"/>
          <w:szCs w:val="22"/>
        </w:rPr>
        <w:t xml:space="preserve">a instituição tenha celebrado com a Emissora um contrato de conta </w:t>
      </w:r>
      <w:r w:rsidRPr="00E57F75">
        <w:rPr>
          <w:rFonts w:ascii="Tahoma" w:hAnsi="Tahoma" w:cs="Tahoma"/>
          <w:bCs/>
          <w:sz w:val="22"/>
          <w:szCs w:val="22"/>
        </w:rPr>
        <w:t xml:space="preserve">fiduciária </w:t>
      </w:r>
      <w:r w:rsidRPr="00583287">
        <w:rPr>
          <w:rFonts w:ascii="Tahoma" w:hAnsi="Tahoma" w:cs="Tahoma"/>
          <w:bCs/>
          <w:sz w:val="22"/>
          <w:szCs w:val="22"/>
        </w:rPr>
        <w:t>vinculada;</w:t>
      </w:r>
      <w:r w:rsidR="00FA5F6A" w:rsidRPr="00583287">
        <w:rPr>
          <w:rFonts w:ascii="Tahoma" w:hAnsi="Tahoma" w:cs="Tahoma"/>
          <w:bCs/>
          <w:sz w:val="22"/>
          <w:szCs w:val="22"/>
        </w:rPr>
        <w:t xml:space="preserve"> </w:t>
      </w:r>
    </w:p>
    <w:p w14:paraId="33CCCE12" w14:textId="77777777" w:rsidR="00CA763D" w:rsidRPr="00583287" w:rsidRDefault="00CA763D" w:rsidP="00E57F75">
      <w:pPr>
        <w:pStyle w:val="PargrafodaLista"/>
        <w:spacing w:line="320" w:lineRule="atLeast"/>
        <w:rPr>
          <w:rFonts w:ascii="Tahoma" w:hAnsi="Tahoma" w:cs="Tahoma"/>
          <w:bCs/>
          <w:sz w:val="22"/>
          <w:szCs w:val="22"/>
        </w:rPr>
      </w:pPr>
    </w:p>
    <w:p w14:paraId="530A593C" w14:textId="77777777" w:rsidR="00CA763D" w:rsidRPr="00583287" w:rsidRDefault="008C7533" w:rsidP="00E57F75">
      <w:pPr>
        <w:pStyle w:val="PargrafodaLista"/>
        <w:numPr>
          <w:ilvl w:val="0"/>
          <w:numId w:val="48"/>
        </w:numPr>
        <w:autoSpaceDE/>
        <w:autoSpaceDN/>
        <w:adjustRightInd/>
        <w:spacing w:line="320" w:lineRule="atLeast"/>
        <w:ind w:left="1418" w:right="-22" w:hanging="709"/>
        <w:rPr>
          <w:rFonts w:ascii="Tahoma" w:hAnsi="Tahoma" w:cs="Tahoma"/>
          <w:sz w:val="22"/>
          <w:szCs w:val="22"/>
        </w:rPr>
      </w:pPr>
      <w:r w:rsidRPr="00E57F75">
        <w:rPr>
          <w:rFonts w:ascii="Tahoma" w:hAnsi="Tahoma" w:cs="Tahoma"/>
          <w:bCs/>
          <w:sz w:val="22"/>
          <w:szCs w:val="22"/>
        </w:rPr>
        <w:t>a conta corrente de titularidade da instituição mantida junto a uma Instituição Autorizada, na qual são depositados, inclusive, os repasses realizados pelo INSS, cujos</w:t>
      </w:r>
      <w:r w:rsidR="00FA5F6A" w:rsidRPr="00583287">
        <w:rPr>
          <w:rFonts w:ascii="Tahoma" w:hAnsi="Tahoma" w:cs="Tahoma"/>
          <w:bCs/>
          <w:sz w:val="22"/>
          <w:szCs w:val="22"/>
        </w:rPr>
        <w:t xml:space="preserve"> </w:t>
      </w:r>
      <w:r w:rsidRPr="00583287">
        <w:rPr>
          <w:rFonts w:ascii="Tahoma" w:hAnsi="Tahoma" w:cs="Tahoma"/>
          <w:bCs/>
          <w:sz w:val="22"/>
          <w:szCs w:val="22"/>
        </w:rPr>
        <w:t xml:space="preserve">recursos deverão ser liberados à Emissora mediante o cumprimento de requisitos especificados e verificados pelo Agente Fiduciário, nos termos definidos no </w:t>
      </w:r>
      <w:r w:rsidRPr="00E57F75">
        <w:rPr>
          <w:rFonts w:ascii="Tahoma" w:hAnsi="Tahoma" w:cs="Tahoma"/>
          <w:bCs/>
          <w:sz w:val="22"/>
          <w:szCs w:val="22"/>
        </w:rPr>
        <w:t>respectivo contrato de conta fiduciária vinculada</w:t>
      </w:r>
      <w:r w:rsidRPr="00583287">
        <w:rPr>
          <w:rFonts w:ascii="Tahoma" w:hAnsi="Tahoma" w:cs="Tahoma"/>
          <w:bCs/>
          <w:sz w:val="22"/>
          <w:szCs w:val="22"/>
        </w:rPr>
        <w:t>; e</w:t>
      </w:r>
    </w:p>
    <w:p w14:paraId="4F0E44B0" w14:textId="77777777" w:rsidR="00CA763D" w:rsidRPr="00583287" w:rsidRDefault="00CA763D" w:rsidP="00E57F75">
      <w:pPr>
        <w:pStyle w:val="PargrafodaLista"/>
        <w:spacing w:line="320" w:lineRule="atLeast"/>
        <w:rPr>
          <w:rFonts w:ascii="Tahoma" w:hAnsi="Tahoma" w:cs="Tahoma"/>
          <w:bCs/>
          <w:sz w:val="22"/>
          <w:szCs w:val="22"/>
        </w:rPr>
      </w:pPr>
    </w:p>
    <w:p w14:paraId="716DF15F" w14:textId="6F2687A6" w:rsidR="00CA763D" w:rsidRPr="00583287" w:rsidRDefault="008C7533" w:rsidP="00E57F75">
      <w:pPr>
        <w:pStyle w:val="PargrafodaLista"/>
        <w:numPr>
          <w:ilvl w:val="0"/>
          <w:numId w:val="48"/>
        </w:numPr>
        <w:autoSpaceDE/>
        <w:autoSpaceDN/>
        <w:adjustRightInd/>
        <w:spacing w:line="320" w:lineRule="atLeast"/>
        <w:ind w:left="1418" w:right="-22" w:hanging="709"/>
        <w:rPr>
          <w:rFonts w:ascii="Tahoma" w:hAnsi="Tahoma" w:cs="Tahoma"/>
          <w:sz w:val="22"/>
          <w:szCs w:val="22"/>
        </w:rPr>
      </w:pPr>
      <w:r w:rsidRPr="00583287">
        <w:rPr>
          <w:rFonts w:ascii="Tahoma" w:hAnsi="Tahoma" w:cs="Tahoma"/>
          <w:bCs/>
          <w:sz w:val="22"/>
          <w:szCs w:val="22"/>
        </w:rPr>
        <w:t>a instituição</w:t>
      </w:r>
      <w:r w:rsidR="00AD5504">
        <w:rPr>
          <w:rFonts w:ascii="Tahoma" w:hAnsi="Tahoma" w:cs="Tahoma"/>
          <w:bCs/>
          <w:sz w:val="22"/>
          <w:szCs w:val="22"/>
        </w:rPr>
        <w:t xml:space="preserve"> ou outra empresa indicada pela instituição</w:t>
      </w:r>
      <w:r w:rsidRPr="00583287">
        <w:rPr>
          <w:rFonts w:ascii="Tahoma" w:hAnsi="Tahoma" w:cs="Tahoma"/>
          <w:bCs/>
          <w:sz w:val="22"/>
          <w:szCs w:val="22"/>
        </w:rPr>
        <w:t xml:space="preserve"> tenha celebrado com a Emissora um contrato de cobrança que atenda aos requisitos e procedimentos previstos no Contrato de </w:t>
      </w:r>
      <w:r w:rsidRPr="00DC0411">
        <w:rPr>
          <w:rFonts w:ascii="Tahoma" w:hAnsi="Tahoma" w:cs="Tahoma"/>
          <w:bCs/>
          <w:sz w:val="22"/>
          <w:szCs w:val="22"/>
        </w:rPr>
        <w:t>Cobrança</w:t>
      </w:r>
      <w:r w:rsidR="002E3E04" w:rsidRPr="00DC0411">
        <w:rPr>
          <w:rFonts w:ascii="Tahoma" w:hAnsi="Tahoma" w:cs="Tahoma"/>
          <w:bCs/>
          <w:sz w:val="22"/>
          <w:szCs w:val="22"/>
        </w:rPr>
        <w:t xml:space="preserve"> </w:t>
      </w:r>
      <w:r w:rsidR="002E3E04" w:rsidRPr="00511632">
        <w:rPr>
          <w:rFonts w:ascii="Tahoma" w:hAnsi="Tahoma" w:cs="Tahoma"/>
          <w:bCs/>
          <w:sz w:val="22"/>
          <w:szCs w:val="22"/>
        </w:rPr>
        <w:t>Extraordinária</w:t>
      </w:r>
      <w:r w:rsidRPr="00583287">
        <w:rPr>
          <w:rFonts w:ascii="Tahoma" w:hAnsi="Tahoma" w:cs="Tahoma"/>
          <w:bCs/>
          <w:sz w:val="22"/>
          <w:szCs w:val="22"/>
        </w:rPr>
        <w:t>.</w:t>
      </w:r>
    </w:p>
    <w:p w14:paraId="21D1B6C2" w14:textId="77777777" w:rsidR="00CA763D" w:rsidRPr="00583287" w:rsidRDefault="00CA763D" w:rsidP="00E57F75">
      <w:pPr>
        <w:autoSpaceDE/>
        <w:autoSpaceDN/>
        <w:adjustRightInd/>
        <w:spacing w:line="320" w:lineRule="atLeast"/>
        <w:ind w:right="-22"/>
        <w:rPr>
          <w:rFonts w:ascii="Tahoma" w:hAnsi="Tahoma" w:cs="Tahoma"/>
          <w:b/>
          <w:sz w:val="22"/>
          <w:szCs w:val="22"/>
        </w:rPr>
      </w:pPr>
    </w:p>
    <w:p w14:paraId="055D0407" w14:textId="77777777" w:rsidR="00CA763D" w:rsidRPr="00757D15" w:rsidRDefault="008C7533" w:rsidP="007B5A72">
      <w:pPr>
        <w:pStyle w:val="PargrafodaLista"/>
        <w:numPr>
          <w:ilvl w:val="2"/>
          <w:numId w:val="62"/>
        </w:numPr>
        <w:autoSpaceDE/>
        <w:autoSpaceDN/>
        <w:adjustRightInd/>
        <w:spacing w:line="320" w:lineRule="atLeast"/>
        <w:ind w:right="-22"/>
        <w:rPr>
          <w:rFonts w:ascii="Tahoma" w:hAnsi="Tahoma" w:cs="Tahoma"/>
          <w:b/>
          <w:sz w:val="22"/>
          <w:szCs w:val="22"/>
        </w:rPr>
      </w:pPr>
      <w:r w:rsidRPr="00583287">
        <w:rPr>
          <w:rFonts w:ascii="Tahoma" w:hAnsi="Tahoma" w:cs="Tahoma"/>
          <w:sz w:val="22"/>
          <w:szCs w:val="22"/>
        </w:rPr>
        <w:lastRenderedPageBreak/>
        <w:t>A Cedente deverá apresentar</w:t>
      </w:r>
      <w:r w:rsidR="0062005E">
        <w:rPr>
          <w:rFonts w:ascii="Tahoma" w:hAnsi="Tahoma" w:cs="Tahoma"/>
          <w:sz w:val="22"/>
          <w:szCs w:val="22"/>
        </w:rPr>
        <w:t>,</w:t>
      </w:r>
      <w:r w:rsidRPr="00583287">
        <w:rPr>
          <w:rFonts w:ascii="Tahoma" w:hAnsi="Tahoma" w:cs="Tahoma"/>
          <w:sz w:val="22"/>
          <w:szCs w:val="22"/>
        </w:rPr>
        <w:t xml:space="preserve"> para aquisição pela Emissora</w:t>
      </w:r>
      <w:r w:rsidR="0062005E">
        <w:rPr>
          <w:rFonts w:ascii="Tahoma" w:hAnsi="Tahoma" w:cs="Tahoma"/>
          <w:sz w:val="22"/>
          <w:szCs w:val="22"/>
        </w:rPr>
        <w:t>,</w:t>
      </w:r>
      <w:r w:rsidRPr="00583287">
        <w:rPr>
          <w:rFonts w:ascii="Tahoma" w:hAnsi="Tahoma" w:cs="Tahoma"/>
          <w:sz w:val="22"/>
          <w:szCs w:val="22"/>
        </w:rPr>
        <w:t xml:space="preserve"> somente Direitos Creditórios que atendam integralmente </w:t>
      </w:r>
      <w:r w:rsidR="00994D75">
        <w:rPr>
          <w:rFonts w:ascii="Tahoma" w:hAnsi="Tahoma" w:cs="Tahoma"/>
          <w:sz w:val="22"/>
          <w:szCs w:val="22"/>
        </w:rPr>
        <w:t>às Condições de Cessão, nos termos</w:t>
      </w:r>
      <w:r w:rsidR="00CD25A8">
        <w:rPr>
          <w:rFonts w:ascii="Tahoma" w:hAnsi="Tahoma" w:cs="Tahoma"/>
          <w:sz w:val="22"/>
          <w:szCs w:val="22"/>
        </w:rPr>
        <w:t xml:space="preserve"> </w:t>
      </w:r>
      <w:r w:rsidR="00994D75">
        <w:rPr>
          <w:rFonts w:ascii="Tahoma" w:hAnsi="Tahoma" w:cs="Tahoma"/>
          <w:sz w:val="22"/>
          <w:szCs w:val="22"/>
        </w:rPr>
        <w:t>desta Escritura de Emissão e do Contrato de Cessão</w:t>
      </w:r>
      <w:r w:rsidRPr="00583287">
        <w:rPr>
          <w:rFonts w:ascii="Tahoma" w:hAnsi="Tahoma" w:cs="Tahoma"/>
          <w:sz w:val="22"/>
          <w:szCs w:val="22"/>
        </w:rPr>
        <w:t xml:space="preserve">, sendo de responsabilidade da Cedente </w:t>
      </w:r>
      <w:r w:rsidR="0062005E">
        <w:rPr>
          <w:rFonts w:ascii="Tahoma" w:hAnsi="Tahoma" w:cs="Tahoma"/>
          <w:sz w:val="22"/>
          <w:szCs w:val="22"/>
        </w:rPr>
        <w:t xml:space="preserve">a confirmação do </w:t>
      </w:r>
      <w:r w:rsidRPr="00583287">
        <w:rPr>
          <w:rFonts w:ascii="Tahoma" w:hAnsi="Tahoma" w:cs="Tahoma"/>
          <w:sz w:val="22"/>
          <w:szCs w:val="22"/>
        </w:rPr>
        <w:t xml:space="preserve">atendimento </w:t>
      </w:r>
      <w:r w:rsidR="00CD25A8">
        <w:rPr>
          <w:rFonts w:ascii="Tahoma" w:hAnsi="Tahoma" w:cs="Tahoma"/>
          <w:sz w:val="22"/>
          <w:szCs w:val="22"/>
        </w:rPr>
        <w:t>das referidas</w:t>
      </w:r>
      <w:r w:rsidR="0062005E">
        <w:rPr>
          <w:rFonts w:ascii="Tahoma" w:hAnsi="Tahoma" w:cs="Tahoma"/>
          <w:sz w:val="22"/>
          <w:szCs w:val="22"/>
        </w:rPr>
        <w:t xml:space="preserve"> </w:t>
      </w:r>
      <w:r w:rsidR="00CD25A8">
        <w:rPr>
          <w:rFonts w:ascii="Tahoma" w:hAnsi="Tahoma" w:cs="Tahoma"/>
          <w:sz w:val="22"/>
          <w:szCs w:val="22"/>
        </w:rPr>
        <w:t>condições</w:t>
      </w:r>
      <w:r w:rsidR="0062005E">
        <w:rPr>
          <w:rFonts w:ascii="Tahoma" w:hAnsi="Tahoma" w:cs="Tahoma"/>
          <w:sz w:val="22"/>
          <w:szCs w:val="22"/>
        </w:rPr>
        <w:t xml:space="preserve">, </w:t>
      </w:r>
      <w:r w:rsidRPr="00583287">
        <w:rPr>
          <w:rFonts w:ascii="Tahoma" w:hAnsi="Tahoma" w:cs="Tahoma"/>
          <w:sz w:val="22"/>
          <w:szCs w:val="22"/>
        </w:rPr>
        <w:t>em cada Data de Oferta</w:t>
      </w:r>
      <w:r w:rsidR="0062005E">
        <w:rPr>
          <w:rFonts w:ascii="Tahoma" w:hAnsi="Tahoma" w:cs="Tahoma"/>
          <w:sz w:val="22"/>
          <w:szCs w:val="22"/>
        </w:rPr>
        <w:t>, a qual será ratificada</w:t>
      </w:r>
      <w:r w:rsidRPr="00583287">
        <w:rPr>
          <w:rFonts w:ascii="Tahoma" w:hAnsi="Tahoma" w:cs="Tahoma"/>
          <w:sz w:val="22"/>
          <w:szCs w:val="22"/>
        </w:rPr>
        <w:t xml:space="preserve"> mediante declaração escrita em cada Termo de Cessão, à Emissora</w:t>
      </w:r>
      <w:r w:rsidR="00040425" w:rsidRPr="00583287">
        <w:rPr>
          <w:rFonts w:ascii="Tahoma" w:hAnsi="Tahoma" w:cs="Tahoma"/>
          <w:sz w:val="22"/>
          <w:szCs w:val="22"/>
        </w:rPr>
        <w:t>, ao Agente Administrativo</w:t>
      </w:r>
      <w:r w:rsidRPr="00583287">
        <w:rPr>
          <w:rFonts w:ascii="Tahoma" w:hAnsi="Tahoma" w:cs="Tahoma"/>
          <w:sz w:val="22"/>
          <w:szCs w:val="22"/>
        </w:rPr>
        <w:t xml:space="preserve"> e ao Agente Fiduciário.</w:t>
      </w:r>
    </w:p>
    <w:p w14:paraId="5C7021F6" w14:textId="77777777" w:rsidR="001B190C" w:rsidRPr="00583287" w:rsidRDefault="001B190C" w:rsidP="00757D15">
      <w:pPr>
        <w:pStyle w:val="PargrafodaLista"/>
        <w:autoSpaceDE/>
        <w:autoSpaceDN/>
        <w:adjustRightInd/>
        <w:spacing w:line="320" w:lineRule="atLeast"/>
        <w:ind w:left="0" w:right="-22"/>
        <w:rPr>
          <w:rFonts w:ascii="Tahoma" w:hAnsi="Tahoma" w:cs="Tahoma"/>
          <w:b/>
          <w:sz w:val="22"/>
          <w:szCs w:val="22"/>
        </w:rPr>
      </w:pPr>
    </w:p>
    <w:p w14:paraId="54D3B4A8" w14:textId="7D23375A" w:rsidR="00CA763D" w:rsidRPr="00E57F75" w:rsidRDefault="008C7533" w:rsidP="00FD6472">
      <w:pPr>
        <w:pStyle w:val="PargrafodaLista"/>
        <w:numPr>
          <w:ilvl w:val="2"/>
          <w:numId w:val="74"/>
        </w:numPr>
        <w:autoSpaceDE/>
        <w:autoSpaceDN/>
        <w:adjustRightInd/>
        <w:spacing w:line="320" w:lineRule="atLeast"/>
        <w:ind w:right="-22"/>
        <w:rPr>
          <w:rFonts w:ascii="Tahoma" w:hAnsi="Tahoma" w:cs="Tahoma"/>
          <w:b/>
          <w:sz w:val="22"/>
          <w:szCs w:val="22"/>
        </w:rPr>
      </w:pPr>
      <w:bookmarkStart w:id="107" w:name="_Ref98421186"/>
      <w:r w:rsidRPr="00757D15">
        <w:rPr>
          <w:rFonts w:ascii="Tahoma" w:hAnsi="Tahoma" w:cs="Tahoma"/>
          <w:bCs/>
          <w:sz w:val="22"/>
          <w:szCs w:val="22"/>
          <w:u w:val="single"/>
        </w:rPr>
        <w:t>Abrangência da Cessão</w:t>
      </w:r>
      <w:r>
        <w:rPr>
          <w:rFonts w:ascii="Tahoma" w:hAnsi="Tahoma" w:cs="Tahoma"/>
          <w:bCs/>
          <w:sz w:val="22"/>
          <w:szCs w:val="22"/>
        </w:rPr>
        <w:t>: a</w:t>
      </w:r>
      <w:r w:rsidRPr="005A1A47">
        <w:rPr>
          <w:rFonts w:ascii="Tahoma" w:hAnsi="Tahoma" w:cs="Tahoma"/>
          <w:bCs/>
          <w:sz w:val="22"/>
          <w:szCs w:val="22"/>
        </w:rPr>
        <w:t xml:space="preserve"> </w:t>
      </w:r>
      <w:r w:rsidR="00237704" w:rsidRPr="005A1A47">
        <w:rPr>
          <w:rFonts w:ascii="Tahoma" w:hAnsi="Tahoma" w:cs="Tahoma"/>
          <w:bCs/>
          <w:sz w:val="22"/>
          <w:szCs w:val="22"/>
        </w:rPr>
        <w:t>aquisição d</w:t>
      </w:r>
      <w:r w:rsidR="00FD6472">
        <w:rPr>
          <w:rFonts w:ascii="Tahoma" w:hAnsi="Tahoma" w:cs="Tahoma"/>
          <w:bCs/>
          <w:sz w:val="22"/>
          <w:szCs w:val="22"/>
        </w:rPr>
        <w:t>e cada</w:t>
      </w:r>
      <w:r w:rsidR="00237704" w:rsidRPr="005A1A47">
        <w:rPr>
          <w:rFonts w:ascii="Tahoma" w:hAnsi="Tahoma" w:cs="Tahoma"/>
          <w:bCs/>
          <w:sz w:val="22"/>
          <w:szCs w:val="22"/>
        </w:rPr>
        <w:t xml:space="preserve"> Direito Creditório</w:t>
      </w:r>
      <w:r w:rsidR="00FD4549">
        <w:rPr>
          <w:rFonts w:ascii="Tahoma" w:hAnsi="Tahoma" w:cs="Tahoma"/>
          <w:bCs/>
          <w:sz w:val="22"/>
          <w:szCs w:val="22"/>
        </w:rPr>
        <w:t xml:space="preserve"> Ofertado</w:t>
      </w:r>
      <w:r w:rsidR="00FD6472">
        <w:rPr>
          <w:rFonts w:ascii="Tahoma" w:hAnsi="Tahoma" w:cs="Tahoma"/>
          <w:bCs/>
          <w:sz w:val="22"/>
          <w:szCs w:val="22"/>
        </w:rPr>
        <w:t>,</w:t>
      </w:r>
      <w:r w:rsidR="00071E81">
        <w:rPr>
          <w:rFonts w:ascii="Tahoma" w:hAnsi="Tahoma" w:cs="Tahoma"/>
          <w:bCs/>
          <w:sz w:val="22"/>
          <w:szCs w:val="22"/>
        </w:rPr>
        <w:t xml:space="preserve"> </w:t>
      </w:r>
      <w:r>
        <w:rPr>
          <w:rFonts w:ascii="Tahoma" w:hAnsi="Tahoma" w:cs="Tahoma"/>
          <w:bCs/>
          <w:sz w:val="22"/>
          <w:szCs w:val="22"/>
        </w:rPr>
        <w:t>pela Emissora</w:t>
      </w:r>
      <w:r w:rsidR="00237704" w:rsidRPr="005A1A47">
        <w:rPr>
          <w:rFonts w:ascii="Tahoma" w:hAnsi="Tahoma" w:cs="Tahoma"/>
          <w:bCs/>
          <w:sz w:val="22"/>
          <w:szCs w:val="22"/>
        </w:rPr>
        <w:t>, uma vez formalizada</w:t>
      </w:r>
      <w:r w:rsidR="00FD6472">
        <w:rPr>
          <w:rFonts w:ascii="Tahoma" w:hAnsi="Tahoma" w:cs="Tahoma"/>
          <w:bCs/>
          <w:sz w:val="22"/>
          <w:szCs w:val="22"/>
        </w:rPr>
        <w:t xml:space="preserve"> nos termos do </w:t>
      </w:r>
      <w:r w:rsidR="00237704" w:rsidRPr="005A1A47">
        <w:rPr>
          <w:rFonts w:ascii="Tahoma" w:hAnsi="Tahoma" w:cs="Tahoma"/>
          <w:bCs/>
          <w:sz w:val="22"/>
          <w:szCs w:val="22"/>
        </w:rPr>
        <w:t>Contrato de Cessão</w:t>
      </w:r>
      <w:r w:rsidR="00FD6472">
        <w:rPr>
          <w:rFonts w:ascii="Tahoma" w:hAnsi="Tahoma" w:cs="Tahoma"/>
          <w:bCs/>
          <w:sz w:val="22"/>
          <w:szCs w:val="22"/>
        </w:rPr>
        <w:t xml:space="preserve"> (“</w:t>
      </w:r>
      <w:r w:rsidR="00FD6472">
        <w:rPr>
          <w:rFonts w:ascii="Tahoma" w:hAnsi="Tahoma" w:cs="Tahoma"/>
          <w:bCs/>
          <w:sz w:val="22"/>
          <w:szCs w:val="22"/>
          <w:u w:val="single"/>
        </w:rPr>
        <w:t>Direitos Creditórios Vinculados</w:t>
      </w:r>
      <w:r w:rsidR="00FD6472">
        <w:rPr>
          <w:rFonts w:ascii="Tahoma" w:hAnsi="Tahoma" w:cs="Tahoma"/>
          <w:bCs/>
          <w:sz w:val="22"/>
          <w:szCs w:val="22"/>
        </w:rPr>
        <w:t>”), conforme o respectivo Termo de Cessão (sendo cada uma, uma “</w:t>
      </w:r>
      <w:r w:rsidR="00FD6472">
        <w:rPr>
          <w:rFonts w:ascii="Tahoma" w:hAnsi="Tahoma" w:cs="Tahoma"/>
          <w:bCs/>
          <w:sz w:val="22"/>
          <w:szCs w:val="22"/>
          <w:u w:val="single"/>
        </w:rPr>
        <w:t>Cessão</w:t>
      </w:r>
      <w:r w:rsidR="00FD6472">
        <w:rPr>
          <w:rFonts w:ascii="Tahoma" w:hAnsi="Tahoma" w:cs="Tahoma"/>
          <w:bCs/>
          <w:sz w:val="22"/>
          <w:szCs w:val="22"/>
        </w:rPr>
        <w:t>”)</w:t>
      </w:r>
      <w:r w:rsidR="00237704" w:rsidRPr="005A1A47">
        <w:rPr>
          <w:rFonts w:ascii="Tahoma" w:hAnsi="Tahoma" w:cs="Tahoma"/>
          <w:bCs/>
          <w:sz w:val="22"/>
          <w:szCs w:val="22"/>
        </w:rPr>
        <w:t xml:space="preserve">, será irrevogável e irretratável, </w:t>
      </w:r>
      <w:r>
        <w:rPr>
          <w:rFonts w:ascii="Tahoma" w:hAnsi="Tahoma" w:cs="Tahoma"/>
          <w:bCs/>
          <w:sz w:val="22"/>
          <w:szCs w:val="22"/>
        </w:rPr>
        <w:t>e implicará na</w:t>
      </w:r>
      <w:r w:rsidR="00237704" w:rsidRPr="005A1A47">
        <w:rPr>
          <w:rFonts w:ascii="Tahoma" w:hAnsi="Tahoma" w:cs="Tahoma"/>
          <w:bCs/>
          <w:sz w:val="22"/>
          <w:szCs w:val="22"/>
        </w:rPr>
        <w:t xml:space="preserve"> transferência, para a Emissora, da plena titularidade dos Direitos Creditórios</w:t>
      </w:r>
      <w:r w:rsidR="00FD4549">
        <w:rPr>
          <w:rFonts w:ascii="Tahoma" w:hAnsi="Tahoma" w:cs="Tahoma"/>
          <w:bCs/>
          <w:sz w:val="22"/>
          <w:szCs w:val="22"/>
        </w:rPr>
        <w:t xml:space="preserve"> Vinculados</w:t>
      </w:r>
      <w:r w:rsidR="00237704" w:rsidRPr="005A1A47">
        <w:rPr>
          <w:rFonts w:ascii="Tahoma" w:hAnsi="Tahoma" w:cs="Tahoma"/>
          <w:bCs/>
          <w:sz w:val="22"/>
          <w:szCs w:val="22"/>
        </w:rPr>
        <w:t xml:space="preserve">, </w:t>
      </w:r>
      <w:r>
        <w:rPr>
          <w:rFonts w:ascii="Tahoma" w:hAnsi="Tahoma" w:cs="Tahoma"/>
          <w:sz w:val="22"/>
          <w:szCs w:val="22"/>
        </w:rPr>
        <w:t xml:space="preserve">abrangendo, </w:t>
      </w:r>
      <w:r w:rsidRPr="00A74BBE">
        <w:rPr>
          <w:rFonts w:ascii="Tahoma" w:hAnsi="Tahoma" w:cs="Tahoma"/>
          <w:sz w:val="22"/>
          <w:szCs w:val="22"/>
        </w:rPr>
        <w:t>nos termos do</w:t>
      </w:r>
      <w:r>
        <w:rPr>
          <w:rFonts w:ascii="Tahoma" w:hAnsi="Tahoma" w:cs="Tahoma"/>
          <w:sz w:val="22"/>
          <w:szCs w:val="22"/>
        </w:rPr>
        <w:t xml:space="preserve"> </w:t>
      </w:r>
      <w:r w:rsidRPr="00A74BBE">
        <w:rPr>
          <w:rFonts w:ascii="Tahoma" w:hAnsi="Tahoma" w:cs="Tahoma"/>
          <w:sz w:val="22"/>
          <w:szCs w:val="22"/>
        </w:rPr>
        <w:t>artigo 287 do Código Civil</w:t>
      </w:r>
      <w:r>
        <w:rPr>
          <w:rFonts w:ascii="Tahoma" w:hAnsi="Tahoma" w:cs="Tahoma"/>
          <w:sz w:val="22"/>
          <w:szCs w:val="22"/>
        </w:rPr>
        <w:t xml:space="preserve">, </w:t>
      </w:r>
      <w:r w:rsidRPr="002A629C">
        <w:rPr>
          <w:rFonts w:ascii="Tahoma" w:hAnsi="Tahoma" w:cs="Tahoma"/>
          <w:sz w:val="22"/>
          <w:szCs w:val="22"/>
        </w:rPr>
        <w:t xml:space="preserve">tudo o que os Direitos Creditórios </w:t>
      </w:r>
      <w:r w:rsidR="00071E81">
        <w:rPr>
          <w:rFonts w:ascii="Tahoma" w:hAnsi="Tahoma" w:cs="Tahoma"/>
          <w:bCs/>
          <w:sz w:val="22"/>
          <w:szCs w:val="22"/>
        </w:rPr>
        <w:t xml:space="preserve">Vinculados </w:t>
      </w:r>
      <w:r w:rsidRPr="002A629C">
        <w:rPr>
          <w:rFonts w:ascii="Tahoma" w:hAnsi="Tahoma" w:cs="Tahoma"/>
          <w:sz w:val="22"/>
          <w:szCs w:val="22"/>
        </w:rPr>
        <w:t>representam e/ou é a eles inerente, incluindo, sem limitação, os direitos, privilégios, preferências</w:t>
      </w:r>
      <w:bookmarkStart w:id="108" w:name="_DV_C185"/>
      <w:r w:rsidRPr="002A629C">
        <w:rPr>
          <w:rFonts w:ascii="Tahoma" w:hAnsi="Tahoma" w:cs="Tahoma"/>
          <w:sz w:val="22"/>
          <w:szCs w:val="22"/>
          <w:u w:val="double"/>
        </w:rPr>
        <w:t>,</w:t>
      </w:r>
      <w:bookmarkEnd w:id="108"/>
      <w:r w:rsidRPr="002A629C">
        <w:rPr>
          <w:rFonts w:ascii="Tahoma" w:hAnsi="Tahoma" w:cs="Tahoma"/>
          <w:sz w:val="22"/>
          <w:szCs w:val="22"/>
        </w:rPr>
        <w:t xml:space="preserve"> prerrogativas</w:t>
      </w:r>
      <w:bookmarkStart w:id="109" w:name="_DV_M107"/>
      <w:bookmarkEnd w:id="109"/>
      <w:r w:rsidRPr="006B7FF6">
        <w:rPr>
          <w:rFonts w:ascii="Tahoma" w:hAnsi="Tahoma" w:cs="Tahoma"/>
          <w:sz w:val="22"/>
          <w:szCs w:val="22"/>
        </w:rPr>
        <w:t xml:space="preserve">, seguros, </w:t>
      </w:r>
      <w:r w:rsidRPr="002A629C">
        <w:rPr>
          <w:rFonts w:ascii="Tahoma" w:hAnsi="Tahoma" w:cs="Tahoma"/>
          <w:sz w:val="22"/>
          <w:szCs w:val="22"/>
        </w:rPr>
        <w:t>garantias</w:t>
      </w:r>
      <w:r>
        <w:rPr>
          <w:rFonts w:ascii="Tahoma" w:hAnsi="Tahoma" w:cs="Tahoma"/>
          <w:sz w:val="22"/>
          <w:szCs w:val="22"/>
        </w:rPr>
        <w:t>,</w:t>
      </w:r>
      <w:r w:rsidRPr="002A629C">
        <w:rPr>
          <w:rFonts w:ascii="Tahoma" w:hAnsi="Tahoma" w:cs="Tahoma"/>
          <w:sz w:val="22"/>
          <w:szCs w:val="22"/>
        </w:rPr>
        <w:t xml:space="preserve"> interesses, direito de protesto</w:t>
      </w:r>
      <w:r>
        <w:rPr>
          <w:rFonts w:ascii="Tahoma" w:hAnsi="Tahoma" w:cs="Tahoma"/>
          <w:sz w:val="22"/>
          <w:szCs w:val="22"/>
        </w:rPr>
        <w:t>,</w:t>
      </w:r>
      <w:r w:rsidRPr="002A629C">
        <w:rPr>
          <w:rFonts w:ascii="Tahoma" w:hAnsi="Tahoma" w:cs="Tahoma"/>
          <w:sz w:val="22"/>
          <w:szCs w:val="22"/>
        </w:rPr>
        <w:t xml:space="preserve"> causas de pedir e ações decorrentes dos Direitos Creditórios </w:t>
      </w:r>
      <w:r w:rsidR="00071E81">
        <w:rPr>
          <w:rFonts w:ascii="Tahoma" w:hAnsi="Tahoma" w:cs="Tahoma"/>
          <w:bCs/>
          <w:sz w:val="22"/>
          <w:szCs w:val="22"/>
        </w:rPr>
        <w:t xml:space="preserve">Vinculados </w:t>
      </w:r>
      <w:r>
        <w:rPr>
          <w:rFonts w:ascii="Tahoma" w:hAnsi="Tahoma" w:cs="Tahoma"/>
          <w:sz w:val="22"/>
          <w:szCs w:val="22"/>
        </w:rPr>
        <w:t xml:space="preserve">ou </w:t>
      </w:r>
      <w:r w:rsidRPr="002A629C">
        <w:rPr>
          <w:rFonts w:ascii="Tahoma" w:hAnsi="Tahoma" w:cs="Tahoma"/>
          <w:sz w:val="22"/>
          <w:szCs w:val="22"/>
        </w:rPr>
        <w:t xml:space="preserve">a eles relacionados, principais ou acessórios, seja por força dos instrumentos firmados entre </w:t>
      </w:r>
      <w:r>
        <w:rPr>
          <w:rFonts w:ascii="Tahoma" w:hAnsi="Tahoma" w:cs="Tahoma"/>
          <w:sz w:val="22"/>
          <w:szCs w:val="22"/>
        </w:rPr>
        <w:t>a</w:t>
      </w:r>
      <w:r w:rsidRPr="002A629C">
        <w:rPr>
          <w:rFonts w:ascii="Tahoma" w:hAnsi="Tahoma" w:cs="Tahoma"/>
          <w:sz w:val="22"/>
          <w:szCs w:val="22"/>
        </w:rPr>
        <w:t xml:space="preserve"> Cedente e os </w:t>
      </w:r>
      <w:r>
        <w:rPr>
          <w:rFonts w:ascii="Tahoma" w:hAnsi="Tahoma" w:cs="Tahoma"/>
          <w:sz w:val="22"/>
          <w:szCs w:val="22"/>
        </w:rPr>
        <w:t>Tomadores</w:t>
      </w:r>
      <w:r w:rsidRPr="002A629C">
        <w:rPr>
          <w:rFonts w:ascii="Tahoma" w:hAnsi="Tahoma" w:cs="Tahoma"/>
          <w:sz w:val="22"/>
          <w:szCs w:val="22"/>
        </w:rPr>
        <w:t xml:space="preserve"> ou por força de lei, incluindo, sem limitação, valores, benefícios econômicos, vantagens, acréscimos, atualizações monetárias, juros e encargos remuneratórios e/ou moratórios, penalidades</w:t>
      </w:r>
      <w:r w:rsidR="00237704" w:rsidRPr="005A1A47">
        <w:rPr>
          <w:rFonts w:ascii="Tahoma" w:hAnsi="Tahoma" w:cs="Tahoma"/>
          <w:bCs/>
          <w:sz w:val="22"/>
          <w:szCs w:val="22"/>
        </w:rPr>
        <w:t>.</w:t>
      </w:r>
      <w:bookmarkEnd w:id="107"/>
      <w:r w:rsidR="00475772">
        <w:rPr>
          <w:rFonts w:ascii="Tahoma" w:hAnsi="Tahoma" w:cs="Tahoma"/>
          <w:bCs/>
          <w:sz w:val="22"/>
          <w:szCs w:val="22"/>
        </w:rPr>
        <w:t xml:space="preserve"> </w:t>
      </w:r>
    </w:p>
    <w:p w14:paraId="58C66626" w14:textId="77777777" w:rsidR="00CA763D" w:rsidRPr="00F33DB7" w:rsidRDefault="00CA763D" w:rsidP="00E57F75">
      <w:pPr>
        <w:pStyle w:val="PargrafodaLista"/>
        <w:autoSpaceDE/>
        <w:autoSpaceDN/>
        <w:adjustRightInd/>
        <w:spacing w:line="320" w:lineRule="atLeast"/>
        <w:ind w:left="0" w:right="-22"/>
        <w:rPr>
          <w:rFonts w:ascii="Tahoma" w:hAnsi="Tahoma"/>
          <w:sz w:val="22"/>
        </w:rPr>
      </w:pPr>
    </w:p>
    <w:p w14:paraId="4E49A6D5" w14:textId="77777777" w:rsidR="00444FD3" w:rsidRPr="00583287" w:rsidRDefault="008C7533" w:rsidP="00F33DB7">
      <w:pPr>
        <w:pStyle w:val="PargrafodaLista"/>
        <w:numPr>
          <w:ilvl w:val="2"/>
          <w:numId w:val="30"/>
        </w:numPr>
        <w:autoSpaceDE/>
        <w:autoSpaceDN/>
        <w:adjustRightInd/>
        <w:spacing w:line="320" w:lineRule="atLeast"/>
        <w:ind w:right="-22"/>
        <w:rPr>
          <w:rFonts w:ascii="Tahoma" w:hAnsi="Tahoma" w:cs="Tahoma"/>
          <w:b/>
          <w:sz w:val="22"/>
          <w:szCs w:val="22"/>
        </w:rPr>
      </w:pPr>
      <w:bookmarkStart w:id="110" w:name="_DV_M106"/>
      <w:bookmarkEnd w:id="110"/>
      <w:r w:rsidRPr="00F33DB7">
        <w:rPr>
          <w:rFonts w:ascii="Tahoma" w:hAnsi="Tahoma"/>
          <w:sz w:val="22"/>
          <w:u w:val="single"/>
        </w:rPr>
        <w:t>Ausência de Coobrigação</w:t>
      </w:r>
      <w:r w:rsidR="00B15D17" w:rsidRPr="00FC73A6">
        <w:rPr>
          <w:rFonts w:ascii="Tahoma" w:hAnsi="Tahoma"/>
          <w:sz w:val="22"/>
          <w:u w:val="single"/>
        </w:rPr>
        <w:t>:</w:t>
      </w:r>
      <w:r w:rsidRPr="00FC73A6">
        <w:rPr>
          <w:rFonts w:ascii="Tahoma" w:hAnsi="Tahoma"/>
          <w:b/>
          <w:sz w:val="22"/>
        </w:rPr>
        <w:t xml:space="preserve"> </w:t>
      </w:r>
      <w:r w:rsidR="00B15D17">
        <w:rPr>
          <w:rFonts w:ascii="Tahoma" w:hAnsi="Tahoma" w:cs="Tahoma"/>
          <w:sz w:val="22"/>
          <w:szCs w:val="22"/>
        </w:rPr>
        <w:t>o</w:t>
      </w:r>
      <w:r w:rsidR="00B15D17" w:rsidRPr="00583287">
        <w:rPr>
          <w:rFonts w:ascii="Tahoma" w:hAnsi="Tahoma" w:cs="Tahoma"/>
          <w:sz w:val="22"/>
          <w:szCs w:val="22"/>
        </w:rPr>
        <w:t xml:space="preserve">s </w:t>
      </w:r>
      <w:r w:rsidRPr="00583287">
        <w:rPr>
          <w:rFonts w:ascii="Tahoma" w:hAnsi="Tahoma" w:cs="Tahoma"/>
          <w:sz w:val="22"/>
          <w:szCs w:val="22"/>
        </w:rPr>
        <w:t xml:space="preserve">Direitos Creditórios serão transferidos </w:t>
      </w:r>
      <w:bookmarkStart w:id="111" w:name="_DV_C162"/>
      <w:r w:rsidRPr="00583287">
        <w:rPr>
          <w:rFonts w:ascii="Tahoma" w:hAnsi="Tahoma" w:cs="Tahoma"/>
          <w:sz w:val="22"/>
          <w:szCs w:val="22"/>
        </w:rPr>
        <w:t xml:space="preserve">à </w:t>
      </w:r>
      <w:bookmarkStart w:id="112" w:name="_DV_M88"/>
      <w:bookmarkEnd w:id="111"/>
      <w:bookmarkEnd w:id="112"/>
      <w:r w:rsidRPr="00583287">
        <w:rPr>
          <w:rFonts w:ascii="Tahoma" w:hAnsi="Tahoma" w:cs="Tahoma"/>
          <w:sz w:val="22"/>
          <w:szCs w:val="22"/>
        </w:rPr>
        <w:t>Emissora sem coobrigação</w:t>
      </w:r>
      <w:bookmarkStart w:id="113" w:name="_DV_M89"/>
      <w:bookmarkEnd w:id="113"/>
      <w:r w:rsidRPr="00583287">
        <w:rPr>
          <w:rFonts w:ascii="Tahoma" w:hAnsi="Tahoma" w:cs="Tahoma"/>
          <w:sz w:val="22"/>
          <w:szCs w:val="22"/>
        </w:rPr>
        <w:t xml:space="preserve"> da Cedente, que não responderá pela solvência dos Tomadores e não será responsável nem assumirá qualquer pagamento devido pelos Tomadores com relação a qualquer Direito Creditório </w:t>
      </w:r>
      <w:r w:rsidR="00811A49">
        <w:rPr>
          <w:rFonts w:ascii="Tahoma" w:hAnsi="Tahoma" w:cs="Tahoma"/>
          <w:sz w:val="22"/>
          <w:szCs w:val="22"/>
        </w:rPr>
        <w:t>Vinculado</w:t>
      </w:r>
      <w:r w:rsidRPr="00583287">
        <w:rPr>
          <w:rFonts w:ascii="Tahoma" w:hAnsi="Tahoma" w:cs="Tahoma"/>
          <w:sz w:val="22"/>
          <w:szCs w:val="22"/>
        </w:rPr>
        <w:t>, para os fins do artigo 296 do Código Civil, observadas as demais disposições previstas no Contrato de Cessão.</w:t>
      </w:r>
    </w:p>
    <w:p w14:paraId="7A9209D9" w14:textId="77777777" w:rsidR="00444FD3" w:rsidRPr="00583287" w:rsidRDefault="00444FD3" w:rsidP="00E57F75">
      <w:pPr>
        <w:pStyle w:val="PargrafodaLista"/>
        <w:spacing w:line="320" w:lineRule="atLeast"/>
        <w:rPr>
          <w:rFonts w:ascii="Tahoma" w:hAnsi="Tahoma" w:cs="Tahoma"/>
          <w:b/>
          <w:sz w:val="22"/>
          <w:szCs w:val="22"/>
        </w:rPr>
      </w:pPr>
    </w:p>
    <w:p w14:paraId="4F90CD2E" w14:textId="77777777" w:rsidR="00444FD3" w:rsidRPr="00785233" w:rsidRDefault="008C7533" w:rsidP="00F33DB7">
      <w:pPr>
        <w:pStyle w:val="PargrafodaLista"/>
        <w:numPr>
          <w:ilvl w:val="3"/>
          <w:numId w:val="30"/>
        </w:numPr>
        <w:autoSpaceDE/>
        <w:autoSpaceDN/>
        <w:adjustRightInd/>
        <w:spacing w:line="320" w:lineRule="atLeast"/>
        <w:ind w:right="-22"/>
        <w:rPr>
          <w:rFonts w:ascii="Tahoma" w:hAnsi="Tahoma" w:cs="Tahoma"/>
          <w:b/>
          <w:sz w:val="22"/>
          <w:szCs w:val="22"/>
        </w:rPr>
      </w:pPr>
      <w:r w:rsidRPr="00583287">
        <w:rPr>
          <w:rFonts w:ascii="Tahoma" w:hAnsi="Tahoma" w:cs="Tahoma"/>
          <w:sz w:val="22"/>
          <w:szCs w:val="22"/>
        </w:rPr>
        <w:t xml:space="preserve">Sem prejuízo do disposto acima, a Cedente é responsável, e assim permanecerá perante </w:t>
      </w:r>
      <w:bookmarkStart w:id="114" w:name="_DV_C167"/>
      <w:r w:rsidRPr="00583287">
        <w:rPr>
          <w:rFonts w:ascii="Tahoma" w:hAnsi="Tahoma" w:cs="Tahoma"/>
          <w:sz w:val="22"/>
          <w:szCs w:val="22"/>
        </w:rPr>
        <w:t xml:space="preserve">a </w:t>
      </w:r>
      <w:bookmarkStart w:id="115" w:name="_DV_M92"/>
      <w:bookmarkStart w:id="116" w:name="_Hlk95095507"/>
      <w:bookmarkEnd w:id="114"/>
      <w:bookmarkEnd w:id="115"/>
      <w:r w:rsidRPr="00583287">
        <w:rPr>
          <w:rFonts w:ascii="Tahoma" w:hAnsi="Tahoma" w:cs="Tahoma"/>
          <w:sz w:val="22"/>
          <w:szCs w:val="22"/>
        </w:rPr>
        <w:t xml:space="preserve">Emissora, pela existência, certeza, liquidez, exigibilidade, exequibilidade, conteúdo, exatidão, veracidade, legitimidade e correta constituição, formalização e cessão dos Direitos Creditórios </w:t>
      </w:r>
      <w:r w:rsidR="00811A49">
        <w:rPr>
          <w:rFonts w:ascii="Tahoma" w:hAnsi="Tahoma" w:cs="Tahoma"/>
          <w:sz w:val="22"/>
          <w:szCs w:val="22"/>
        </w:rPr>
        <w:t>Vinculados</w:t>
      </w:r>
      <w:r w:rsidRPr="00811A49">
        <w:rPr>
          <w:rFonts w:ascii="Tahoma" w:hAnsi="Tahoma" w:cs="Tahoma"/>
          <w:sz w:val="22"/>
          <w:szCs w:val="22"/>
        </w:rPr>
        <w:t>, nos termos do Artigo 295 do Código Civil</w:t>
      </w:r>
      <w:bookmarkEnd w:id="116"/>
      <w:r w:rsidR="007D0DE5" w:rsidRPr="00811A49">
        <w:rPr>
          <w:rFonts w:ascii="Tahoma" w:hAnsi="Tahoma" w:cs="Tahoma"/>
          <w:sz w:val="22"/>
          <w:szCs w:val="22"/>
        </w:rPr>
        <w:t>, incluindo</w:t>
      </w:r>
      <w:r w:rsidR="00744C1D">
        <w:rPr>
          <w:rFonts w:ascii="Tahoma" w:hAnsi="Tahoma" w:cs="Tahoma"/>
          <w:sz w:val="22"/>
          <w:szCs w:val="22"/>
        </w:rPr>
        <w:t>, sem limitação,</w:t>
      </w:r>
      <w:r w:rsidR="007D0DE5" w:rsidRPr="00811A49">
        <w:rPr>
          <w:rFonts w:ascii="Tahoma" w:hAnsi="Tahoma" w:cs="Tahoma"/>
          <w:sz w:val="22"/>
          <w:szCs w:val="22"/>
        </w:rPr>
        <w:t xml:space="preserve"> em relação à verificação se os Empréstimos são originados de Contratos de Mútuo devidamente formalizados pelos Tomadores</w:t>
      </w:r>
      <w:r w:rsidRPr="00785233">
        <w:rPr>
          <w:rFonts w:ascii="Tahoma" w:hAnsi="Tahoma" w:cs="Tahoma"/>
          <w:sz w:val="22"/>
          <w:szCs w:val="22"/>
        </w:rPr>
        <w:t>.</w:t>
      </w:r>
    </w:p>
    <w:p w14:paraId="011C4797" w14:textId="77777777" w:rsidR="00444FD3" w:rsidRPr="00583287" w:rsidRDefault="00444FD3" w:rsidP="00E57F75">
      <w:pPr>
        <w:pStyle w:val="PargrafodaLista"/>
        <w:autoSpaceDE/>
        <w:autoSpaceDN/>
        <w:adjustRightInd/>
        <w:spacing w:line="320" w:lineRule="atLeast"/>
        <w:ind w:left="0" w:right="-22"/>
        <w:rPr>
          <w:rFonts w:ascii="Tahoma" w:hAnsi="Tahoma" w:cs="Tahoma"/>
          <w:b/>
          <w:sz w:val="22"/>
          <w:szCs w:val="22"/>
        </w:rPr>
      </w:pPr>
    </w:p>
    <w:p w14:paraId="34F31238" w14:textId="71FC8CC6"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744C1D">
        <w:rPr>
          <w:rFonts w:ascii="Tahoma" w:hAnsi="Tahoma" w:cs="Tahoma"/>
          <w:sz w:val="22"/>
          <w:szCs w:val="22"/>
        </w:rPr>
        <w:t xml:space="preserve"> </w:t>
      </w:r>
      <w:bookmarkStart w:id="117" w:name="_Ref69484918"/>
      <w:r w:rsidR="00237704" w:rsidRPr="00A7484A">
        <w:rPr>
          <w:rFonts w:ascii="Tahoma" w:hAnsi="Tahoma" w:cs="Tahoma"/>
          <w:b/>
          <w:bCs/>
          <w:sz w:val="22"/>
          <w:szCs w:val="22"/>
        </w:rPr>
        <w:t>Critérios de Elegibilidade</w:t>
      </w:r>
      <w:r w:rsidR="00237704" w:rsidRPr="00A7484A">
        <w:rPr>
          <w:rFonts w:ascii="Tahoma" w:hAnsi="Tahoma" w:cs="Tahoma"/>
          <w:sz w:val="22"/>
          <w:szCs w:val="22"/>
        </w:rPr>
        <w:t xml:space="preserve">: sem prejuízo das demais disposições desta Escritura de Emissão, em cada data de </w:t>
      </w:r>
      <w:r w:rsidR="00AD1E6D">
        <w:rPr>
          <w:rFonts w:ascii="Tahoma" w:hAnsi="Tahoma" w:cs="Tahoma"/>
          <w:sz w:val="22"/>
          <w:szCs w:val="22"/>
        </w:rPr>
        <w:t>oferta</w:t>
      </w:r>
      <w:r w:rsidR="00AD1E6D" w:rsidRPr="0025091E">
        <w:rPr>
          <w:rFonts w:ascii="Tahoma" w:hAnsi="Tahoma" w:cs="Tahoma"/>
          <w:sz w:val="22"/>
          <w:szCs w:val="22"/>
        </w:rPr>
        <w:t xml:space="preserve"> </w:t>
      </w:r>
      <w:r w:rsidR="00237704" w:rsidRPr="0025091E">
        <w:rPr>
          <w:rFonts w:ascii="Tahoma" w:hAnsi="Tahoma" w:cs="Tahoma"/>
          <w:sz w:val="22"/>
          <w:szCs w:val="22"/>
        </w:rPr>
        <w:t>de Direitos Creditórios pela Emissora, deverão ser observados os seguintes Critérios de Elegibilidade, os quais serão verificados pelo Agente Administrativo</w:t>
      </w:r>
      <w:r w:rsidR="007647F6" w:rsidRPr="0025091E">
        <w:rPr>
          <w:rFonts w:ascii="Tahoma" w:hAnsi="Tahoma" w:cs="Tahoma"/>
          <w:sz w:val="22"/>
          <w:szCs w:val="22"/>
        </w:rPr>
        <w:t>, na forma do Contrato de Cessão</w:t>
      </w:r>
      <w:r w:rsidR="00237704" w:rsidRPr="00C6738D">
        <w:rPr>
          <w:rFonts w:ascii="Tahoma" w:hAnsi="Tahoma" w:cs="Tahoma"/>
          <w:sz w:val="22"/>
          <w:szCs w:val="22"/>
        </w:rPr>
        <w:t>:</w:t>
      </w:r>
      <w:bookmarkEnd w:id="117"/>
      <w:r w:rsidR="001B190C">
        <w:rPr>
          <w:rFonts w:ascii="Tahoma" w:hAnsi="Tahoma" w:cs="Tahoma"/>
          <w:sz w:val="22"/>
          <w:szCs w:val="22"/>
        </w:rPr>
        <w:t xml:space="preserve"> </w:t>
      </w:r>
    </w:p>
    <w:p w14:paraId="6C0EC82E" w14:textId="77777777" w:rsidR="00CA763D" w:rsidRPr="00583287" w:rsidRDefault="00CA763D" w:rsidP="00E57F75">
      <w:pPr>
        <w:spacing w:line="320" w:lineRule="atLeast"/>
        <w:ind w:right="-22"/>
        <w:rPr>
          <w:rFonts w:ascii="Tahoma" w:hAnsi="Tahoma" w:cs="Tahoma"/>
          <w:sz w:val="22"/>
          <w:szCs w:val="22"/>
        </w:rPr>
      </w:pPr>
    </w:p>
    <w:p w14:paraId="0E229040" w14:textId="7CBF2EB4" w:rsidR="00744C1D" w:rsidRPr="00744C1D" w:rsidRDefault="008C7533" w:rsidP="00BE4146">
      <w:pPr>
        <w:pStyle w:val="PargrafodaLista"/>
        <w:numPr>
          <w:ilvl w:val="4"/>
          <w:numId w:val="2"/>
        </w:numPr>
        <w:spacing w:line="320" w:lineRule="atLeast"/>
        <w:ind w:right="-22"/>
        <w:rPr>
          <w:rFonts w:ascii="Tahoma" w:hAnsi="Tahoma" w:cs="Tahoma"/>
          <w:sz w:val="22"/>
          <w:szCs w:val="22"/>
        </w:rPr>
      </w:pPr>
      <w:r w:rsidRPr="00744C1D">
        <w:rPr>
          <w:rFonts w:ascii="Tahoma" w:hAnsi="Tahoma" w:cs="Tahoma"/>
          <w:sz w:val="22"/>
          <w:szCs w:val="22"/>
        </w:rPr>
        <w:t>o Valor Futuro de cada Empréstimo (considerando a cessão de todas as parcelas vincendas</w:t>
      </w:r>
      <w:r w:rsidR="00AD1E6D">
        <w:rPr>
          <w:rFonts w:ascii="Tahoma" w:hAnsi="Tahoma" w:cs="Tahoma"/>
          <w:sz w:val="22"/>
          <w:szCs w:val="22"/>
        </w:rPr>
        <w:t xml:space="preserve"> ofertadas</w:t>
      </w:r>
      <w:r w:rsidRPr="00744C1D">
        <w:rPr>
          <w:rFonts w:ascii="Tahoma" w:hAnsi="Tahoma" w:cs="Tahoma"/>
          <w:sz w:val="22"/>
          <w:szCs w:val="22"/>
        </w:rPr>
        <w:t>), deve ser igual ou superior a R$200,00 (duzentos reais);</w:t>
      </w:r>
    </w:p>
    <w:p w14:paraId="5F04A8F6" w14:textId="77777777" w:rsidR="00744C1D" w:rsidRPr="00744C1D" w:rsidRDefault="00744C1D" w:rsidP="00BE4146">
      <w:pPr>
        <w:pStyle w:val="PargrafodaLista"/>
        <w:spacing w:line="320" w:lineRule="atLeast"/>
        <w:ind w:left="1506" w:right="-22"/>
        <w:rPr>
          <w:rFonts w:ascii="Tahoma" w:hAnsi="Tahoma" w:cs="Tahoma"/>
          <w:sz w:val="22"/>
          <w:szCs w:val="22"/>
        </w:rPr>
      </w:pPr>
    </w:p>
    <w:p w14:paraId="50D2CAAB" w14:textId="77777777" w:rsidR="00744C1D" w:rsidRPr="00744C1D" w:rsidRDefault="008C7533" w:rsidP="00BE4146">
      <w:pPr>
        <w:pStyle w:val="PargrafodaLista"/>
        <w:numPr>
          <w:ilvl w:val="4"/>
          <w:numId w:val="2"/>
        </w:numPr>
        <w:spacing w:line="320" w:lineRule="atLeast"/>
        <w:ind w:right="-22"/>
        <w:rPr>
          <w:rFonts w:ascii="Tahoma" w:hAnsi="Tahoma" w:cs="Tahoma"/>
          <w:sz w:val="22"/>
          <w:szCs w:val="22"/>
        </w:rPr>
      </w:pPr>
      <w:r w:rsidRPr="00744C1D">
        <w:rPr>
          <w:rFonts w:ascii="Tahoma" w:hAnsi="Tahoma" w:cs="Tahoma"/>
          <w:sz w:val="22"/>
          <w:szCs w:val="22"/>
        </w:rPr>
        <w:t xml:space="preserve">o Valor Futuro dos Direitos Creditórios devidos por um mesmo Tomador à Emissora, considerada </w:t>
      </w:r>
      <w:proofErr w:type="gramStart"/>
      <w:r w:rsidRPr="000C5376">
        <w:rPr>
          <w:rFonts w:ascii="Tahoma" w:hAnsi="Tahoma"/>
          <w:i/>
          <w:sz w:val="22"/>
        </w:rPr>
        <w:t>pro forma</w:t>
      </w:r>
      <w:proofErr w:type="gramEnd"/>
      <w:r w:rsidRPr="00744C1D">
        <w:rPr>
          <w:rFonts w:ascii="Tahoma" w:hAnsi="Tahoma" w:cs="Tahoma"/>
          <w:sz w:val="22"/>
          <w:szCs w:val="22"/>
        </w:rPr>
        <w:t xml:space="preserve"> (como se já ocorrida) a cessão pretendida, não deverá superar R$170.000,00 (cento e setenta mil reais); </w:t>
      </w:r>
    </w:p>
    <w:p w14:paraId="41B5F224" w14:textId="77777777" w:rsidR="00744C1D" w:rsidRPr="00744C1D" w:rsidRDefault="00744C1D" w:rsidP="00BE4146">
      <w:pPr>
        <w:pStyle w:val="PargrafodaLista"/>
        <w:spacing w:line="320" w:lineRule="atLeast"/>
        <w:ind w:left="1506" w:right="-22"/>
        <w:rPr>
          <w:rFonts w:ascii="Tahoma" w:hAnsi="Tahoma" w:cs="Tahoma"/>
          <w:sz w:val="22"/>
          <w:szCs w:val="22"/>
        </w:rPr>
      </w:pPr>
    </w:p>
    <w:p w14:paraId="7C1717C1" w14:textId="77777777" w:rsidR="00744C1D" w:rsidRPr="00744C1D" w:rsidRDefault="008C7533" w:rsidP="00BE4146">
      <w:pPr>
        <w:pStyle w:val="PargrafodaLista"/>
        <w:numPr>
          <w:ilvl w:val="4"/>
          <w:numId w:val="2"/>
        </w:numPr>
        <w:spacing w:line="320" w:lineRule="atLeast"/>
        <w:ind w:right="-22"/>
        <w:rPr>
          <w:rFonts w:ascii="Tahoma" w:hAnsi="Tahoma" w:cs="Tahoma"/>
          <w:sz w:val="22"/>
          <w:szCs w:val="22"/>
        </w:rPr>
      </w:pPr>
      <w:r w:rsidRPr="00744C1D">
        <w:rPr>
          <w:rFonts w:ascii="Tahoma" w:hAnsi="Tahoma" w:cs="Tahoma"/>
          <w:sz w:val="22"/>
          <w:szCs w:val="22"/>
        </w:rPr>
        <w:t>os Direitos Creditórios não poderão ser devidos por Tomadores que já se encontrem inadimplentes perante a Emissora na respectiva Data de Oferta em relação a Direitos Creditórios Vinculados;</w:t>
      </w:r>
    </w:p>
    <w:p w14:paraId="1CF74EA9" w14:textId="77777777" w:rsidR="00744C1D" w:rsidRPr="00744C1D" w:rsidRDefault="00744C1D" w:rsidP="00757D15">
      <w:pPr>
        <w:pStyle w:val="PargrafodaLista"/>
        <w:spacing w:line="320" w:lineRule="atLeast"/>
        <w:ind w:left="1506" w:right="-22"/>
        <w:rPr>
          <w:rFonts w:ascii="Tahoma" w:hAnsi="Tahoma" w:cs="Tahoma"/>
          <w:sz w:val="22"/>
          <w:szCs w:val="22"/>
        </w:rPr>
      </w:pPr>
    </w:p>
    <w:p w14:paraId="5691737F" w14:textId="77777777" w:rsidR="00744C1D" w:rsidRPr="00744C1D" w:rsidRDefault="008C7533" w:rsidP="00744C1D">
      <w:pPr>
        <w:pStyle w:val="PargrafodaLista"/>
        <w:numPr>
          <w:ilvl w:val="4"/>
          <w:numId w:val="2"/>
        </w:numPr>
        <w:spacing w:line="320" w:lineRule="atLeast"/>
        <w:ind w:right="-22"/>
        <w:rPr>
          <w:rFonts w:ascii="Tahoma" w:hAnsi="Tahoma" w:cs="Tahoma"/>
          <w:sz w:val="22"/>
          <w:szCs w:val="22"/>
        </w:rPr>
      </w:pPr>
      <w:r w:rsidRPr="00744C1D">
        <w:rPr>
          <w:rFonts w:ascii="Tahoma" w:hAnsi="Tahoma" w:cs="Tahoma"/>
          <w:sz w:val="22"/>
          <w:szCs w:val="22"/>
        </w:rPr>
        <w:t>os Direitos Creditórios deverão ser exclusivamente expressos em moeda corrente nacional, e deverão possuir valor fixo e determinado;</w:t>
      </w:r>
    </w:p>
    <w:p w14:paraId="2508C1A1" w14:textId="77777777" w:rsidR="00744C1D" w:rsidRPr="00744C1D" w:rsidRDefault="00744C1D" w:rsidP="00BE4146">
      <w:pPr>
        <w:pStyle w:val="PargrafodaLista"/>
        <w:spacing w:line="320" w:lineRule="atLeast"/>
        <w:ind w:left="1506" w:right="-22"/>
        <w:rPr>
          <w:rFonts w:ascii="Tahoma" w:hAnsi="Tahoma" w:cs="Tahoma"/>
          <w:sz w:val="22"/>
          <w:szCs w:val="22"/>
        </w:rPr>
      </w:pPr>
    </w:p>
    <w:p w14:paraId="5BF905F1" w14:textId="4419832C" w:rsidR="00744C1D" w:rsidRPr="00744C1D" w:rsidRDefault="008C7533" w:rsidP="00BE4146">
      <w:pPr>
        <w:pStyle w:val="PargrafodaLista"/>
        <w:numPr>
          <w:ilvl w:val="4"/>
          <w:numId w:val="2"/>
        </w:numPr>
        <w:spacing w:line="320" w:lineRule="atLeast"/>
        <w:ind w:right="-22"/>
        <w:rPr>
          <w:rFonts w:ascii="Tahoma" w:hAnsi="Tahoma" w:cs="Tahoma"/>
          <w:sz w:val="22"/>
          <w:szCs w:val="22"/>
        </w:rPr>
      </w:pPr>
      <w:r w:rsidRPr="00744C1D">
        <w:rPr>
          <w:rFonts w:ascii="Tahoma" w:hAnsi="Tahoma" w:cs="Tahoma"/>
          <w:sz w:val="22"/>
          <w:szCs w:val="22"/>
        </w:rPr>
        <w:t xml:space="preserve">os vencimentos dos Direitos Creditórios deverão ocorrer anteriormente à Data de Vencimento </w:t>
      </w:r>
      <w:r w:rsidR="00A3575E">
        <w:rPr>
          <w:rFonts w:ascii="Tahoma" w:hAnsi="Tahoma" w:cs="Tahoma"/>
          <w:sz w:val="22"/>
          <w:szCs w:val="22"/>
        </w:rPr>
        <w:t>da Segunda Série</w:t>
      </w:r>
      <w:r w:rsidRPr="00744C1D">
        <w:rPr>
          <w:rFonts w:ascii="Tahoma" w:hAnsi="Tahoma" w:cs="Tahoma"/>
          <w:sz w:val="22"/>
          <w:szCs w:val="22"/>
        </w:rPr>
        <w:t xml:space="preserve">; </w:t>
      </w:r>
      <w:r w:rsidR="001D1663">
        <w:rPr>
          <w:rFonts w:ascii="Tahoma" w:hAnsi="Tahoma" w:cs="Tahoma"/>
          <w:sz w:val="22"/>
          <w:szCs w:val="22"/>
        </w:rPr>
        <w:t>e</w:t>
      </w:r>
    </w:p>
    <w:p w14:paraId="7B65E130" w14:textId="77777777" w:rsidR="00744C1D" w:rsidRPr="00744C1D" w:rsidRDefault="00744C1D" w:rsidP="00BE4146">
      <w:pPr>
        <w:pStyle w:val="PargrafodaLista"/>
        <w:spacing w:line="320" w:lineRule="atLeast"/>
        <w:ind w:left="1506" w:right="-22"/>
        <w:rPr>
          <w:rFonts w:ascii="Tahoma" w:hAnsi="Tahoma" w:cs="Tahoma"/>
          <w:sz w:val="22"/>
          <w:szCs w:val="22"/>
        </w:rPr>
      </w:pPr>
    </w:p>
    <w:p w14:paraId="0E7CEB32" w14:textId="78938081" w:rsidR="00AC4AA2" w:rsidRDefault="008C7533" w:rsidP="00BE4146">
      <w:pPr>
        <w:pStyle w:val="PargrafodaLista"/>
        <w:numPr>
          <w:ilvl w:val="4"/>
          <w:numId w:val="2"/>
        </w:numPr>
        <w:spacing w:line="320" w:lineRule="atLeast"/>
        <w:ind w:right="-22"/>
        <w:rPr>
          <w:rFonts w:ascii="Tahoma" w:hAnsi="Tahoma" w:cs="Tahoma"/>
          <w:sz w:val="22"/>
          <w:szCs w:val="22"/>
        </w:rPr>
      </w:pPr>
      <w:r w:rsidRPr="00744C1D">
        <w:rPr>
          <w:rFonts w:ascii="Tahoma" w:hAnsi="Tahoma" w:cs="Tahoma"/>
          <w:sz w:val="22"/>
          <w:szCs w:val="22"/>
        </w:rPr>
        <w:t>os Direitos Creditórios não estejam vencidos na respectiva data de aquisição</w:t>
      </w:r>
      <w:r w:rsidR="00EE1D68">
        <w:rPr>
          <w:rFonts w:ascii="Tahoma" w:hAnsi="Tahoma" w:cs="Tahoma"/>
          <w:sz w:val="22"/>
          <w:szCs w:val="22"/>
        </w:rPr>
        <w:t>.</w:t>
      </w:r>
      <w:r>
        <w:rPr>
          <w:rFonts w:ascii="Tahoma" w:hAnsi="Tahoma" w:cs="Tahoma"/>
          <w:sz w:val="22"/>
          <w:szCs w:val="22"/>
        </w:rPr>
        <w:t xml:space="preserve"> </w:t>
      </w:r>
    </w:p>
    <w:p w14:paraId="6957A146" w14:textId="77777777" w:rsidR="00AC4AA2" w:rsidRPr="00D842B2" w:rsidRDefault="00AC4AA2" w:rsidP="00D842B2">
      <w:pPr>
        <w:pStyle w:val="PargrafodaLista"/>
        <w:rPr>
          <w:rFonts w:ascii="Tahoma" w:hAnsi="Tahoma" w:cs="Tahoma"/>
          <w:sz w:val="22"/>
          <w:szCs w:val="22"/>
        </w:rPr>
      </w:pPr>
    </w:p>
    <w:p w14:paraId="70CA055D" w14:textId="77777777" w:rsidR="00CA763D" w:rsidRPr="00583287" w:rsidRDefault="00CA763D" w:rsidP="00BE4146">
      <w:pPr>
        <w:pStyle w:val="PargrafodaLista"/>
        <w:spacing w:line="320" w:lineRule="atLeast"/>
        <w:ind w:left="1418" w:right="-22"/>
        <w:rPr>
          <w:rFonts w:ascii="Tahoma" w:hAnsi="Tahoma" w:cs="Tahoma"/>
          <w:sz w:val="22"/>
          <w:szCs w:val="22"/>
        </w:rPr>
      </w:pPr>
    </w:p>
    <w:p w14:paraId="113CBBD2" w14:textId="4B176EC9"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bookmarkStart w:id="118" w:name="_Ref97823450"/>
      <w:r w:rsidRPr="00583287">
        <w:rPr>
          <w:rFonts w:ascii="Tahoma" w:hAnsi="Tahoma" w:cs="Tahoma"/>
          <w:sz w:val="22"/>
          <w:szCs w:val="22"/>
          <w:u w:val="single"/>
        </w:rPr>
        <w:t xml:space="preserve">Verificação </w:t>
      </w:r>
      <w:r w:rsidRPr="00F33DB7">
        <w:rPr>
          <w:rFonts w:ascii="Tahoma" w:hAnsi="Tahoma"/>
          <w:sz w:val="22"/>
          <w:u w:val="single"/>
        </w:rPr>
        <w:t>dos Critérios de Elegibilidade</w:t>
      </w:r>
      <w:r w:rsidRPr="00583287">
        <w:rPr>
          <w:rFonts w:ascii="Tahoma" w:hAnsi="Tahoma" w:cs="Tahoma"/>
          <w:sz w:val="22"/>
          <w:szCs w:val="22"/>
          <w:u w:val="single"/>
        </w:rPr>
        <w:t>:</w:t>
      </w:r>
      <w:r w:rsidRPr="00583287">
        <w:rPr>
          <w:rFonts w:ascii="Tahoma" w:hAnsi="Tahoma" w:cs="Tahoma"/>
          <w:sz w:val="22"/>
          <w:szCs w:val="22"/>
        </w:rPr>
        <w:t xml:space="preserve"> </w:t>
      </w:r>
      <w:r w:rsidR="00B15D17">
        <w:rPr>
          <w:rFonts w:ascii="Tahoma" w:hAnsi="Tahoma" w:cs="Tahoma"/>
          <w:sz w:val="22"/>
          <w:szCs w:val="22"/>
        </w:rPr>
        <w:t>a</w:t>
      </w:r>
      <w:r w:rsidR="00B15D17" w:rsidRPr="00583287">
        <w:rPr>
          <w:rFonts w:ascii="Tahoma" w:hAnsi="Tahoma" w:cs="Tahoma"/>
          <w:sz w:val="22"/>
          <w:szCs w:val="22"/>
        </w:rPr>
        <w:t xml:space="preserve"> </w:t>
      </w:r>
      <w:r w:rsidRPr="00583287">
        <w:rPr>
          <w:rFonts w:ascii="Tahoma" w:hAnsi="Tahoma" w:cs="Tahoma"/>
          <w:sz w:val="22"/>
          <w:szCs w:val="22"/>
        </w:rPr>
        <w:t>verificação e validação do enquadramento dos Direitos Creditórios aos Critérios de Elegibilidade será feita</w:t>
      </w:r>
      <w:r w:rsidR="002D0C9D">
        <w:rPr>
          <w:rFonts w:ascii="Tahoma" w:hAnsi="Tahoma" w:cs="Tahoma"/>
          <w:sz w:val="22"/>
          <w:szCs w:val="22"/>
        </w:rPr>
        <w:t>, a cada Data de Oferta,</w:t>
      </w:r>
      <w:r w:rsidRPr="00583287">
        <w:rPr>
          <w:rFonts w:ascii="Tahoma" w:hAnsi="Tahoma" w:cs="Tahoma"/>
          <w:sz w:val="22"/>
          <w:szCs w:val="22"/>
        </w:rPr>
        <w:t xml:space="preserve"> pelo Agente Administrativo por meio do envio, pela Cedente, </w:t>
      </w:r>
      <w:r w:rsidR="002D0C9D" w:rsidRPr="00CF2DAA">
        <w:rPr>
          <w:rFonts w:ascii="Tahoma" w:hAnsi="Tahoma" w:cs="Tahoma"/>
          <w:sz w:val="22"/>
          <w:szCs w:val="22"/>
        </w:rPr>
        <w:t>d</w:t>
      </w:r>
      <w:r w:rsidR="002D0C9D">
        <w:rPr>
          <w:rFonts w:ascii="Tahoma" w:hAnsi="Tahoma" w:cs="Tahoma"/>
          <w:sz w:val="22"/>
          <w:szCs w:val="22"/>
        </w:rPr>
        <w:t>o</w:t>
      </w:r>
      <w:r w:rsidR="002D0C9D" w:rsidRPr="00CF2DAA">
        <w:rPr>
          <w:rFonts w:ascii="Tahoma" w:hAnsi="Tahoma" w:cs="Tahoma"/>
          <w:sz w:val="22"/>
          <w:szCs w:val="22"/>
        </w:rPr>
        <w:t xml:space="preserve"> arquivo em formato previamente</w:t>
      </w:r>
      <w:r w:rsidR="002D0C9D" w:rsidRPr="00795D36">
        <w:rPr>
          <w:rFonts w:ascii="Tahoma" w:hAnsi="Tahoma" w:cs="Tahoma"/>
          <w:sz w:val="22"/>
          <w:szCs w:val="22"/>
        </w:rPr>
        <w:t xml:space="preserve"> acordado entre </w:t>
      </w:r>
      <w:r w:rsidR="002D0C9D">
        <w:rPr>
          <w:rFonts w:ascii="Tahoma" w:hAnsi="Tahoma" w:cs="Tahoma"/>
          <w:sz w:val="22"/>
          <w:szCs w:val="22"/>
        </w:rPr>
        <w:t>a</w:t>
      </w:r>
      <w:r w:rsidR="002D0C9D" w:rsidRPr="00795D36">
        <w:rPr>
          <w:rFonts w:ascii="Tahoma" w:hAnsi="Tahoma" w:cs="Tahoma"/>
          <w:sz w:val="22"/>
          <w:szCs w:val="22"/>
        </w:rPr>
        <w:t xml:space="preserve"> Cedente e o Agente Administrativo, o qual deverá contar com as informações necessárias e que permitam esta verificação</w:t>
      </w:r>
      <w:r w:rsidR="002D0C9D">
        <w:rPr>
          <w:rFonts w:ascii="Tahoma" w:hAnsi="Tahoma" w:cs="Tahoma"/>
          <w:sz w:val="22"/>
          <w:szCs w:val="22"/>
        </w:rPr>
        <w:t xml:space="preserve"> (“</w:t>
      </w:r>
      <w:r w:rsidR="002D0C9D">
        <w:rPr>
          <w:rFonts w:ascii="Tahoma" w:hAnsi="Tahoma" w:cs="Tahoma"/>
          <w:sz w:val="22"/>
          <w:szCs w:val="22"/>
          <w:u w:val="single"/>
        </w:rPr>
        <w:t>Arquivo Remessa</w:t>
      </w:r>
      <w:r w:rsidR="002D0C9D">
        <w:rPr>
          <w:rFonts w:ascii="Tahoma" w:hAnsi="Tahoma" w:cs="Tahoma"/>
          <w:sz w:val="22"/>
          <w:szCs w:val="22"/>
        </w:rPr>
        <w:t>”)</w:t>
      </w:r>
      <w:r w:rsidR="002D0C9D" w:rsidRPr="00BE3795">
        <w:rPr>
          <w:rFonts w:ascii="Tahoma" w:hAnsi="Tahoma" w:cs="Tahoma"/>
          <w:sz w:val="22"/>
          <w:szCs w:val="22"/>
        </w:rPr>
        <w:t>, observadas as etapas previstas</w:t>
      </w:r>
      <w:r w:rsidR="002D0C9D">
        <w:rPr>
          <w:rFonts w:ascii="Tahoma" w:hAnsi="Tahoma" w:cs="Tahoma"/>
          <w:sz w:val="22"/>
          <w:szCs w:val="22"/>
        </w:rPr>
        <w:t xml:space="preserve"> no Contrato de Cessão</w:t>
      </w:r>
      <w:r w:rsidR="00237704" w:rsidRPr="00583287">
        <w:rPr>
          <w:rFonts w:ascii="Tahoma" w:hAnsi="Tahoma" w:cs="Tahoma"/>
          <w:sz w:val="22"/>
          <w:szCs w:val="22"/>
        </w:rPr>
        <w:t>.</w:t>
      </w:r>
      <w:bookmarkEnd w:id="118"/>
    </w:p>
    <w:p w14:paraId="61FE24A7"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6DD111CD" w14:textId="77777777" w:rsidR="00CA763D"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119" w:name="_Ref95145358"/>
      <w:bookmarkStart w:id="120" w:name="_Ref454963206"/>
      <w:r w:rsidRPr="002206C7">
        <w:rPr>
          <w:rFonts w:ascii="Tahoma" w:hAnsi="Tahoma" w:cs="Tahoma"/>
          <w:b/>
          <w:bCs/>
          <w:sz w:val="22"/>
          <w:szCs w:val="22"/>
        </w:rPr>
        <w:t>Condições de Cessão</w:t>
      </w:r>
      <w:r w:rsidRPr="002206C7">
        <w:rPr>
          <w:rFonts w:ascii="Tahoma" w:hAnsi="Tahoma" w:cs="Tahoma"/>
          <w:sz w:val="22"/>
          <w:szCs w:val="22"/>
        </w:rPr>
        <w:t>: sem</w:t>
      </w:r>
      <w:r w:rsidRPr="00583287">
        <w:rPr>
          <w:rFonts w:ascii="Tahoma" w:hAnsi="Tahoma" w:cs="Tahoma"/>
          <w:sz w:val="22"/>
          <w:szCs w:val="22"/>
        </w:rPr>
        <w:t xml:space="preserve"> prejuízo das demais disposições desta Escritura de Emissão, em cada Data de Oferta de Direitos Creditórios, </w:t>
      </w:r>
      <w:r w:rsidR="007647F6" w:rsidRPr="00583287">
        <w:rPr>
          <w:rFonts w:ascii="Tahoma" w:hAnsi="Tahoma" w:cs="Tahoma"/>
          <w:sz w:val="22"/>
          <w:szCs w:val="22"/>
        </w:rPr>
        <w:t>deverão ser observad</w:t>
      </w:r>
      <w:r w:rsidR="00AA1998" w:rsidRPr="00583287">
        <w:rPr>
          <w:rFonts w:ascii="Tahoma" w:hAnsi="Tahoma" w:cs="Tahoma"/>
          <w:sz w:val="22"/>
          <w:szCs w:val="22"/>
        </w:rPr>
        <w:t>a</w:t>
      </w:r>
      <w:r w:rsidR="007647F6" w:rsidRPr="00583287">
        <w:rPr>
          <w:rFonts w:ascii="Tahoma" w:hAnsi="Tahoma" w:cs="Tahoma"/>
          <w:sz w:val="22"/>
          <w:szCs w:val="22"/>
        </w:rPr>
        <w:t>s as seguintes Condições de Cessão,</w:t>
      </w:r>
      <w:r w:rsidR="003D5406" w:rsidRPr="00583287">
        <w:rPr>
          <w:rFonts w:ascii="Tahoma" w:hAnsi="Tahoma" w:cs="Tahoma"/>
          <w:sz w:val="22"/>
          <w:szCs w:val="22"/>
        </w:rPr>
        <w:t xml:space="preserve"> </w:t>
      </w:r>
      <w:r w:rsidR="00AA1998" w:rsidRPr="00583287">
        <w:rPr>
          <w:rFonts w:ascii="Tahoma" w:hAnsi="Tahoma" w:cs="Tahoma"/>
          <w:sz w:val="22"/>
          <w:szCs w:val="22"/>
        </w:rPr>
        <w:t xml:space="preserve">as quais serão verificadas pela </w:t>
      </w:r>
      <w:r w:rsidR="003D5406" w:rsidRPr="00583287">
        <w:rPr>
          <w:rFonts w:ascii="Tahoma" w:hAnsi="Tahoma" w:cs="Tahoma"/>
          <w:sz w:val="22"/>
          <w:szCs w:val="22"/>
        </w:rPr>
        <w:t>Emissora,</w:t>
      </w:r>
      <w:r w:rsidR="007647F6" w:rsidRPr="00583287">
        <w:rPr>
          <w:rFonts w:ascii="Tahoma" w:hAnsi="Tahoma" w:cs="Tahoma"/>
          <w:sz w:val="22"/>
          <w:szCs w:val="22"/>
        </w:rPr>
        <w:t xml:space="preserve"> na forma do Contrato de Cessão</w:t>
      </w:r>
      <w:r w:rsidRPr="00583287">
        <w:rPr>
          <w:rFonts w:ascii="Tahoma" w:hAnsi="Tahoma" w:cs="Tahoma"/>
          <w:sz w:val="22"/>
          <w:szCs w:val="22"/>
        </w:rPr>
        <w:t>:</w:t>
      </w:r>
      <w:bookmarkEnd w:id="119"/>
    </w:p>
    <w:p w14:paraId="08A4DE56" w14:textId="77777777" w:rsidR="003E2CD7" w:rsidRPr="00583287" w:rsidRDefault="003E2CD7" w:rsidP="00BE4146">
      <w:pPr>
        <w:pStyle w:val="PargrafodaLista"/>
        <w:autoSpaceDE/>
        <w:autoSpaceDN/>
        <w:adjustRightInd/>
        <w:spacing w:line="320" w:lineRule="atLeast"/>
        <w:ind w:left="0" w:right="-22"/>
        <w:rPr>
          <w:rFonts w:ascii="Tahoma" w:hAnsi="Tahoma" w:cs="Tahoma"/>
          <w:sz w:val="22"/>
          <w:szCs w:val="22"/>
        </w:rPr>
      </w:pPr>
    </w:p>
    <w:p w14:paraId="37F23C45" w14:textId="77777777" w:rsidR="00714162" w:rsidRPr="00714162" w:rsidRDefault="008C7533" w:rsidP="00BE4146">
      <w:pPr>
        <w:pStyle w:val="PargrafodaLista"/>
        <w:numPr>
          <w:ilvl w:val="4"/>
          <w:numId w:val="36"/>
        </w:numPr>
        <w:spacing w:line="320" w:lineRule="atLeast"/>
        <w:ind w:right="-22"/>
        <w:rPr>
          <w:rFonts w:ascii="Tahoma" w:hAnsi="Tahoma" w:cs="Tahoma"/>
          <w:sz w:val="22"/>
          <w:szCs w:val="22"/>
        </w:rPr>
      </w:pPr>
      <w:r w:rsidRPr="00714162">
        <w:rPr>
          <w:rFonts w:ascii="Tahoma" w:hAnsi="Tahoma" w:cs="Tahoma"/>
          <w:sz w:val="22"/>
          <w:szCs w:val="22"/>
        </w:rPr>
        <w:t>o benefício recebido pelo Tomador junto ao INSS não poderá ser enquadrado em um dos Códigos INSS Vedados;</w:t>
      </w:r>
    </w:p>
    <w:p w14:paraId="62FEF14A" w14:textId="77777777" w:rsidR="00714162" w:rsidRPr="00714162" w:rsidRDefault="00714162" w:rsidP="00F33DB7">
      <w:pPr>
        <w:pStyle w:val="PargrafodaLista"/>
        <w:spacing w:line="320" w:lineRule="atLeast"/>
        <w:ind w:left="1506" w:right="-22"/>
        <w:rPr>
          <w:rFonts w:ascii="Tahoma" w:hAnsi="Tahoma" w:cs="Tahoma"/>
          <w:sz w:val="22"/>
          <w:szCs w:val="22"/>
        </w:rPr>
      </w:pPr>
    </w:p>
    <w:p w14:paraId="697B95FF" w14:textId="77777777" w:rsidR="00714162" w:rsidRPr="00714162" w:rsidRDefault="008C7533" w:rsidP="00714162">
      <w:pPr>
        <w:pStyle w:val="PargrafodaLista"/>
        <w:numPr>
          <w:ilvl w:val="4"/>
          <w:numId w:val="36"/>
        </w:numPr>
        <w:spacing w:line="320" w:lineRule="atLeast"/>
        <w:ind w:right="-22"/>
        <w:rPr>
          <w:rFonts w:ascii="Tahoma" w:hAnsi="Tahoma" w:cs="Tahoma"/>
          <w:sz w:val="22"/>
          <w:szCs w:val="22"/>
        </w:rPr>
      </w:pPr>
      <w:r w:rsidRPr="00714162">
        <w:rPr>
          <w:rFonts w:ascii="Tahoma" w:hAnsi="Tahoma" w:cs="Tahoma"/>
          <w:sz w:val="22"/>
          <w:szCs w:val="22"/>
        </w:rPr>
        <w:lastRenderedPageBreak/>
        <w:t xml:space="preserve">o percentual acumulado do Valor Presente dos respectivos Direitos Creditórios Vinculados e considerando pro forma (como se já ocorrido) os Direitos Creditórios Ofertados objeto da cessão pretendida não poderá ser igual ou superior a 50% </w:t>
      </w:r>
      <w:r w:rsidR="00994D75">
        <w:rPr>
          <w:rFonts w:ascii="Tahoma" w:hAnsi="Tahoma" w:cs="Tahoma"/>
          <w:sz w:val="22"/>
          <w:szCs w:val="22"/>
        </w:rPr>
        <w:t xml:space="preserve">(cinquenta por cento) </w:t>
      </w:r>
      <w:r w:rsidRPr="00714162">
        <w:rPr>
          <w:rFonts w:ascii="Tahoma" w:hAnsi="Tahoma" w:cs="Tahoma"/>
          <w:sz w:val="22"/>
          <w:szCs w:val="22"/>
        </w:rPr>
        <w:t xml:space="preserve">(inclusive) dos Tomadores com benefício recebido junto ao INSS por pensão por morte (códigos de benefícios da Previdência Social </w:t>
      </w:r>
      <w:proofErr w:type="spellStart"/>
      <w:r w:rsidRPr="00714162">
        <w:rPr>
          <w:rFonts w:ascii="Tahoma" w:hAnsi="Tahoma" w:cs="Tahoma"/>
          <w:sz w:val="22"/>
          <w:szCs w:val="22"/>
        </w:rPr>
        <w:t>nºs</w:t>
      </w:r>
      <w:proofErr w:type="spellEnd"/>
      <w:r w:rsidRPr="00714162">
        <w:rPr>
          <w:rFonts w:ascii="Tahoma" w:hAnsi="Tahoma" w:cs="Tahoma"/>
          <w:sz w:val="22"/>
          <w:szCs w:val="22"/>
        </w:rPr>
        <w:t xml:space="preserve"> 2, 21 e 93), aposentado por incapacidade (código de benefício da Previdência Social nº 92) e aposentados por invalidez (código de benefício da Previdência Social nº 32);</w:t>
      </w:r>
    </w:p>
    <w:p w14:paraId="453649FA" w14:textId="77777777" w:rsidR="00714162" w:rsidRPr="00714162" w:rsidRDefault="00714162" w:rsidP="00BE4146">
      <w:pPr>
        <w:pStyle w:val="PargrafodaLista"/>
        <w:spacing w:line="320" w:lineRule="atLeast"/>
        <w:ind w:left="1506" w:right="-22"/>
        <w:rPr>
          <w:rFonts w:ascii="Tahoma" w:hAnsi="Tahoma" w:cs="Tahoma"/>
          <w:sz w:val="22"/>
          <w:szCs w:val="22"/>
        </w:rPr>
      </w:pPr>
    </w:p>
    <w:p w14:paraId="4EC0DCB4" w14:textId="1A0C5B74" w:rsidR="00714162" w:rsidRPr="00714162" w:rsidRDefault="008C7533" w:rsidP="00BE4146">
      <w:pPr>
        <w:pStyle w:val="PargrafodaLista"/>
        <w:numPr>
          <w:ilvl w:val="4"/>
          <w:numId w:val="36"/>
        </w:numPr>
        <w:spacing w:line="320" w:lineRule="atLeast"/>
        <w:ind w:right="-22"/>
        <w:rPr>
          <w:rFonts w:ascii="Tahoma" w:hAnsi="Tahoma" w:cs="Tahoma"/>
          <w:sz w:val="22"/>
          <w:szCs w:val="22"/>
        </w:rPr>
      </w:pPr>
      <w:r w:rsidRPr="00714162">
        <w:rPr>
          <w:rFonts w:ascii="Tahoma" w:hAnsi="Tahoma" w:cs="Tahoma"/>
          <w:sz w:val="22"/>
          <w:szCs w:val="22"/>
        </w:rPr>
        <w:t xml:space="preserve">considerando </w:t>
      </w:r>
      <w:proofErr w:type="gramStart"/>
      <w:r w:rsidRPr="000C5376">
        <w:rPr>
          <w:rFonts w:ascii="Tahoma" w:hAnsi="Tahoma"/>
          <w:i/>
          <w:sz w:val="22"/>
        </w:rPr>
        <w:t>pro forma</w:t>
      </w:r>
      <w:proofErr w:type="gramEnd"/>
      <w:r w:rsidRPr="00714162">
        <w:rPr>
          <w:rFonts w:ascii="Tahoma" w:hAnsi="Tahoma" w:cs="Tahoma"/>
          <w:sz w:val="22"/>
          <w:szCs w:val="22"/>
        </w:rPr>
        <w:t xml:space="preserve"> (como se já ocorrido) a aquisição dos Direitos Creditórios, o Valor das Disponibilidades deverá ser maior ou igual à soma da </w:t>
      </w:r>
      <w:bookmarkStart w:id="121" w:name="_Hlk95419640"/>
      <w:r w:rsidR="00B15D17" w:rsidRPr="00FC73A6">
        <w:rPr>
          <w:rFonts w:ascii="Tahoma" w:hAnsi="Tahoma"/>
          <w:sz w:val="22"/>
        </w:rPr>
        <w:t xml:space="preserve">Reserva de </w:t>
      </w:r>
      <w:bookmarkEnd w:id="121"/>
      <w:r w:rsidR="00B15D17" w:rsidRPr="00FC73A6">
        <w:rPr>
          <w:rFonts w:ascii="Tahoma" w:hAnsi="Tahoma"/>
          <w:sz w:val="22"/>
        </w:rPr>
        <w:t>Pagamento de Rentabilidade</w:t>
      </w:r>
      <w:r w:rsidRPr="00714162">
        <w:rPr>
          <w:rFonts w:ascii="Tahoma" w:hAnsi="Tahoma" w:cs="Tahoma"/>
          <w:sz w:val="22"/>
          <w:szCs w:val="22"/>
        </w:rPr>
        <w:t>;</w:t>
      </w:r>
    </w:p>
    <w:p w14:paraId="57DFB9E9" w14:textId="77777777" w:rsidR="00714162" w:rsidRPr="00714162" w:rsidRDefault="00714162" w:rsidP="00BE4146">
      <w:pPr>
        <w:pStyle w:val="PargrafodaLista"/>
        <w:spacing w:line="320" w:lineRule="atLeast"/>
        <w:ind w:left="1506" w:right="-22"/>
        <w:rPr>
          <w:rFonts w:ascii="Tahoma" w:hAnsi="Tahoma" w:cs="Tahoma"/>
          <w:sz w:val="22"/>
          <w:szCs w:val="22"/>
        </w:rPr>
      </w:pPr>
    </w:p>
    <w:p w14:paraId="3CEBF54A" w14:textId="77777777" w:rsidR="00714162" w:rsidRPr="00714162" w:rsidRDefault="008C7533" w:rsidP="00BE4146">
      <w:pPr>
        <w:pStyle w:val="PargrafodaLista"/>
        <w:numPr>
          <w:ilvl w:val="4"/>
          <w:numId w:val="36"/>
        </w:numPr>
        <w:spacing w:line="320" w:lineRule="atLeast"/>
        <w:ind w:right="-22"/>
        <w:rPr>
          <w:rFonts w:ascii="Tahoma" w:hAnsi="Tahoma" w:cs="Tahoma"/>
          <w:sz w:val="22"/>
          <w:szCs w:val="22"/>
        </w:rPr>
      </w:pPr>
      <w:r w:rsidRPr="00714162">
        <w:rPr>
          <w:rFonts w:ascii="Tahoma" w:hAnsi="Tahoma" w:cs="Tahoma"/>
          <w:sz w:val="22"/>
          <w:szCs w:val="22"/>
        </w:rPr>
        <w:t xml:space="preserve">caso exista alguma Debênture da Primeira Série em circulação, considerando </w:t>
      </w:r>
      <w:proofErr w:type="gramStart"/>
      <w:r w:rsidRPr="000C5376">
        <w:rPr>
          <w:rFonts w:ascii="Tahoma" w:hAnsi="Tahoma"/>
          <w:i/>
          <w:sz w:val="22"/>
        </w:rPr>
        <w:t>pro forma</w:t>
      </w:r>
      <w:proofErr w:type="gramEnd"/>
      <w:r w:rsidRPr="00714162">
        <w:rPr>
          <w:rFonts w:ascii="Tahoma" w:hAnsi="Tahoma" w:cs="Tahoma"/>
          <w:sz w:val="22"/>
          <w:szCs w:val="22"/>
        </w:rPr>
        <w:t xml:space="preserve"> (como se já ocorrido) a aquisição dos Direitos Creditórios</w:t>
      </w:r>
      <w:r w:rsidR="00B15D17">
        <w:rPr>
          <w:rFonts w:ascii="Tahoma" w:hAnsi="Tahoma" w:cs="Tahoma"/>
          <w:sz w:val="22"/>
          <w:szCs w:val="22"/>
        </w:rPr>
        <w:t xml:space="preserve"> Ofertados</w:t>
      </w:r>
      <w:r w:rsidRPr="00714162">
        <w:rPr>
          <w:rFonts w:ascii="Tahoma" w:hAnsi="Tahoma" w:cs="Tahoma"/>
          <w:sz w:val="22"/>
          <w:szCs w:val="22"/>
        </w:rPr>
        <w:t>, o Índice de Cobertura na Data de Oferta deve ser igual ou superior a 1,00 (um inteiro);</w:t>
      </w:r>
    </w:p>
    <w:p w14:paraId="432DE2F6" w14:textId="77777777" w:rsidR="00714162" w:rsidRPr="00714162" w:rsidRDefault="00714162" w:rsidP="00BE4146">
      <w:pPr>
        <w:pStyle w:val="PargrafodaLista"/>
        <w:spacing w:line="320" w:lineRule="atLeast"/>
        <w:ind w:left="1506" w:right="-22"/>
        <w:rPr>
          <w:rFonts w:ascii="Tahoma" w:hAnsi="Tahoma" w:cs="Tahoma"/>
          <w:sz w:val="22"/>
          <w:szCs w:val="22"/>
        </w:rPr>
      </w:pPr>
    </w:p>
    <w:p w14:paraId="5268D15B" w14:textId="77777777" w:rsidR="00714162" w:rsidRPr="0059440E" w:rsidRDefault="008C7533" w:rsidP="00BE4146">
      <w:pPr>
        <w:pStyle w:val="PargrafodaLista"/>
        <w:numPr>
          <w:ilvl w:val="4"/>
          <w:numId w:val="36"/>
        </w:numPr>
        <w:spacing w:line="320" w:lineRule="atLeast"/>
        <w:ind w:right="-22"/>
        <w:rPr>
          <w:rFonts w:ascii="Tahoma" w:hAnsi="Tahoma"/>
          <w:sz w:val="22"/>
        </w:rPr>
      </w:pPr>
      <w:r w:rsidRPr="0059440E">
        <w:rPr>
          <w:rFonts w:ascii="Tahoma" w:hAnsi="Tahoma" w:cs="Tahoma"/>
          <w:sz w:val="22"/>
          <w:szCs w:val="22"/>
        </w:rPr>
        <w:t xml:space="preserve">a soma </w:t>
      </w:r>
      <w:r w:rsidRPr="00D842B2">
        <w:rPr>
          <w:rFonts w:ascii="Tahoma" w:hAnsi="Tahoma" w:cs="Tahoma"/>
          <w:b/>
          <w:sz w:val="22"/>
          <w:szCs w:val="22"/>
        </w:rPr>
        <w:t>(a)</w:t>
      </w:r>
      <w:r w:rsidRPr="0059440E">
        <w:rPr>
          <w:rFonts w:ascii="Tahoma" w:hAnsi="Tahoma" w:cs="Tahoma"/>
          <w:sz w:val="22"/>
          <w:szCs w:val="22"/>
        </w:rPr>
        <w:t xml:space="preserve"> da idade de cada um dos Tomadores</w:t>
      </w:r>
      <w:r w:rsidRPr="00085889">
        <w:rPr>
          <w:rFonts w:ascii="Tahoma" w:hAnsi="Tahoma" w:cs="Tahoma"/>
          <w:sz w:val="22"/>
          <w:szCs w:val="22"/>
        </w:rPr>
        <w:t xml:space="preserve"> na data de concessão do </w:t>
      </w:r>
      <w:r w:rsidRPr="007E5365">
        <w:rPr>
          <w:rFonts w:ascii="Tahoma" w:hAnsi="Tahoma" w:cs="Tahoma"/>
          <w:sz w:val="22"/>
          <w:szCs w:val="22"/>
        </w:rPr>
        <w:t xml:space="preserve">Contrato de </w:t>
      </w:r>
      <w:r w:rsidRPr="0059440E">
        <w:rPr>
          <w:rFonts w:ascii="Tahoma" w:hAnsi="Tahoma" w:cs="Tahoma"/>
          <w:sz w:val="22"/>
          <w:szCs w:val="22"/>
        </w:rPr>
        <w:t xml:space="preserve">Mútuo dos respectivos Direitos Creditórios </w:t>
      </w:r>
      <w:r w:rsidR="00B15D17">
        <w:rPr>
          <w:rFonts w:ascii="Tahoma" w:hAnsi="Tahoma" w:cs="Tahoma"/>
          <w:sz w:val="22"/>
          <w:szCs w:val="22"/>
        </w:rPr>
        <w:t xml:space="preserve">Ofertados </w:t>
      </w:r>
      <w:r w:rsidRPr="0059440E">
        <w:rPr>
          <w:rFonts w:ascii="Tahoma" w:hAnsi="Tahoma" w:cs="Tahoma"/>
          <w:sz w:val="22"/>
          <w:szCs w:val="22"/>
        </w:rPr>
        <w:t xml:space="preserve">com </w:t>
      </w:r>
      <w:r w:rsidRPr="00D842B2">
        <w:rPr>
          <w:rFonts w:ascii="Tahoma" w:hAnsi="Tahoma" w:cs="Tahoma"/>
          <w:b/>
          <w:sz w:val="22"/>
          <w:szCs w:val="22"/>
        </w:rPr>
        <w:t>(b)</w:t>
      </w:r>
      <w:r w:rsidRPr="0059440E">
        <w:rPr>
          <w:rFonts w:ascii="Tahoma" w:hAnsi="Tahoma" w:cs="Tahoma"/>
          <w:sz w:val="22"/>
          <w:szCs w:val="22"/>
        </w:rPr>
        <w:t xml:space="preserve"> o prazo final do vencimento do Empréstimo</w:t>
      </w:r>
      <w:r w:rsidR="008559C9">
        <w:rPr>
          <w:rFonts w:ascii="Tahoma" w:hAnsi="Tahoma" w:cs="Tahoma"/>
          <w:sz w:val="22"/>
          <w:szCs w:val="22"/>
        </w:rPr>
        <w:t>,</w:t>
      </w:r>
      <w:r w:rsidRPr="0059440E">
        <w:rPr>
          <w:rFonts w:ascii="Tahoma" w:hAnsi="Tahoma" w:cs="Tahoma"/>
          <w:sz w:val="22"/>
          <w:szCs w:val="22"/>
        </w:rPr>
        <w:t xml:space="preserve"> não poderá ser igual ou superior a </w:t>
      </w:r>
      <w:r w:rsidR="001B190C" w:rsidRPr="0059440E">
        <w:rPr>
          <w:rFonts w:ascii="Tahoma" w:hAnsi="Tahoma" w:cs="Tahoma"/>
          <w:sz w:val="22"/>
          <w:szCs w:val="22"/>
        </w:rPr>
        <w:t xml:space="preserve">87 </w:t>
      </w:r>
      <w:r w:rsidRPr="0059440E">
        <w:rPr>
          <w:rFonts w:ascii="Tahoma" w:hAnsi="Tahoma" w:cs="Tahoma"/>
          <w:sz w:val="22"/>
          <w:szCs w:val="22"/>
        </w:rPr>
        <w:t>(oitenta e</w:t>
      </w:r>
      <w:r w:rsidR="00994D75">
        <w:rPr>
          <w:rFonts w:ascii="Tahoma" w:hAnsi="Tahoma" w:cs="Tahoma"/>
          <w:sz w:val="22"/>
          <w:szCs w:val="22"/>
        </w:rPr>
        <w:t xml:space="preserve"> </w:t>
      </w:r>
      <w:r w:rsidR="001B190C" w:rsidRPr="0059440E">
        <w:rPr>
          <w:rFonts w:ascii="Tahoma" w:hAnsi="Tahoma" w:cs="Tahoma"/>
          <w:sz w:val="22"/>
          <w:szCs w:val="22"/>
        </w:rPr>
        <w:t>sete</w:t>
      </w:r>
      <w:r w:rsidRPr="0059440E">
        <w:rPr>
          <w:rFonts w:ascii="Tahoma" w:hAnsi="Tahoma" w:cs="Tahoma"/>
          <w:sz w:val="22"/>
          <w:szCs w:val="22"/>
        </w:rPr>
        <w:t xml:space="preserve">) anos; </w:t>
      </w:r>
    </w:p>
    <w:p w14:paraId="1A346FAB" w14:textId="77777777" w:rsidR="00714162" w:rsidRPr="00714162" w:rsidRDefault="00714162" w:rsidP="00BE4146">
      <w:pPr>
        <w:pStyle w:val="PargrafodaLista"/>
        <w:spacing w:line="320" w:lineRule="atLeast"/>
        <w:ind w:left="1506" w:right="-22"/>
        <w:rPr>
          <w:rFonts w:ascii="Tahoma" w:hAnsi="Tahoma" w:cs="Tahoma"/>
          <w:sz w:val="22"/>
          <w:szCs w:val="22"/>
        </w:rPr>
      </w:pPr>
    </w:p>
    <w:p w14:paraId="68ACC444" w14:textId="671D3254" w:rsidR="00714162" w:rsidRPr="00714162" w:rsidRDefault="008C7533" w:rsidP="00BE4146">
      <w:pPr>
        <w:pStyle w:val="PargrafodaLista"/>
        <w:numPr>
          <w:ilvl w:val="4"/>
          <w:numId w:val="36"/>
        </w:numPr>
        <w:spacing w:line="320" w:lineRule="atLeast"/>
        <w:ind w:right="-22"/>
        <w:rPr>
          <w:rFonts w:ascii="Tahoma" w:hAnsi="Tahoma" w:cs="Tahoma"/>
          <w:sz w:val="22"/>
          <w:szCs w:val="22"/>
        </w:rPr>
      </w:pPr>
      <w:r w:rsidRPr="00714162">
        <w:rPr>
          <w:rFonts w:ascii="Tahoma" w:hAnsi="Tahoma" w:cs="Tahoma"/>
          <w:sz w:val="22"/>
          <w:szCs w:val="22"/>
        </w:rPr>
        <w:t xml:space="preserve">a idade média dos Tomadores dos Direitos Creditórios Vinculados, considerando </w:t>
      </w:r>
      <w:proofErr w:type="gramStart"/>
      <w:r w:rsidRPr="00FC73A6">
        <w:rPr>
          <w:rFonts w:ascii="Tahoma" w:hAnsi="Tahoma"/>
          <w:sz w:val="22"/>
        </w:rPr>
        <w:t>pro forma</w:t>
      </w:r>
      <w:proofErr w:type="gramEnd"/>
      <w:r w:rsidRPr="00714162">
        <w:rPr>
          <w:rFonts w:ascii="Tahoma" w:hAnsi="Tahoma" w:cs="Tahoma"/>
          <w:sz w:val="22"/>
          <w:szCs w:val="22"/>
        </w:rPr>
        <w:t xml:space="preserve"> (como se já ocorrido) os Direitos Creditórios Ofertados objeto da cessão pretendida, não poderá ser igual ou superior a 66 (sessenta e seis) anos, sendo certo que para efeitos deste cálculo </w:t>
      </w:r>
      <w:r w:rsidR="00AC4AA2">
        <w:rPr>
          <w:rFonts w:ascii="Tahoma" w:hAnsi="Tahoma" w:cs="Tahoma"/>
          <w:sz w:val="22"/>
          <w:szCs w:val="22"/>
        </w:rPr>
        <w:t xml:space="preserve">serão consideradas </w:t>
      </w:r>
      <w:r w:rsidRPr="00714162">
        <w:rPr>
          <w:rFonts w:ascii="Tahoma" w:hAnsi="Tahoma" w:cs="Tahoma"/>
          <w:sz w:val="22"/>
          <w:szCs w:val="22"/>
        </w:rPr>
        <w:t>as idades dos Tomadores na data de concessão do</w:t>
      </w:r>
      <w:r w:rsidR="008559C9">
        <w:rPr>
          <w:rFonts w:ascii="Tahoma" w:hAnsi="Tahoma" w:cs="Tahoma"/>
          <w:sz w:val="22"/>
          <w:szCs w:val="22"/>
        </w:rPr>
        <w:t xml:space="preserve"> respectivo</w:t>
      </w:r>
      <w:r w:rsidRPr="00714162">
        <w:rPr>
          <w:rFonts w:ascii="Tahoma" w:hAnsi="Tahoma" w:cs="Tahoma"/>
          <w:sz w:val="22"/>
          <w:szCs w:val="22"/>
        </w:rPr>
        <w:t xml:space="preserve"> Contrato de Mútuo;</w:t>
      </w:r>
    </w:p>
    <w:p w14:paraId="46F25A0A" w14:textId="77777777" w:rsidR="00714162" w:rsidRPr="00714162" w:rsidRDefault="00714162" w:rsidP="00BE4146">
      <w:pPr>
        <w:pStyle w:val="PargrafodaLista"/>
        <w:spacing w:line="320" w:lineRule="atLeast"/>
        <w:ind w:left="1506" w:right="-22"/>
        <w:rPr>
          <w:rFonts w:ascii="Tahoma" w:hAnsi="Tahoma" w:cs="Tahoma"/>
          <w:sz w:val="22"/>
          <w:szCs w:val="22"/>
        </w:rPr>
      </w:pPr>
    </w:p>
    <w:p w14:paraId="5A751CB4" w14:textId="77777777" w:rsidR="00714162" w:rsidRPr="00714162" w:rsidRDefault="008C7533" w:rsidP="00BE4146">
      <w:pPr>
        <w:pStyle w:val="PargrafodaLista"/>
        <w:numPr>
          <w:ilvl w:val="4"/>
          <w:numId w:val="36"/>
        </w:numPr>
        <w:spacing w:line="320" w:lineRule="atLeast"/>
        <w:ind w:right="-22"/>
        <w:rPr>
          <w:rFonts w:ascii="Tahoma" w:hAnsi="Tahoma" w:cs="Tahoma"/>
          <w:sz w:val="22"/>
          <w:szCs w:val="22"/>
        </w:rPr>
      </w:pPr>
      <w:r w:rsidRPr="00714162">
        <w:rPr>
          <w:rFonts w:ascii="Tahoma" w:hAnsi="Tahoma" w:cs="Tahoma"/>
          <w:sz w:val="22"/>
          <w:szCs w:val="22"/>
        </w:rPr>
        <w:t>os Tomadores dos Direitos Creditórios</w:t>
      </w:r>
      <w:r w:rsidR="002828D6">
        <w:rPr>
          <w:rFonts w:ascii="Tahoma" w:hAnsi="Tahoma" w:cs="Tahoma"/>
          <w:sz w:val="22"/>
          <w:szCs w:val="22"/>
        </w:rPr>
        <w:t xml:space="preserve"> Vinculados</w:t>
      </w:r>
      <w:r w:rsidRPr="00714162">
        <w:rPr>
          <w:rFonts w:ascii="Tahoma" w:hAnsi="Tahoma" w:cs="Tahoma"/>
          <w:sz w:val="22"/>
          <w:szCs w:val="22"/>
        </w:rPr>
        <w:t>, na Data de Oferta dos respectivos Direitos Creditórios</w:t>
      </w:r>
      <w:r w:rsidR="002828D6">
        <w:rPr>
          <w:rFonts w:ascii="Tahoma" w:hAnsi="Tahoma" w:cs="Tahoma"/>
          <w:sz w:val="22"/>
          <w:szCs w:val="22"/>
        </w:rPr>
        <w:t xml:space="preserve"> Ofertados</w:t>
      </w:r>
      <w:r w:rsidRPr="00714162">
        <w:rPr>
          <w:rFonts w:ascii="Tahoma" w:hAnsi="Tahoma" w:cs="Tahoma"/>
          <w:sz w:val="22"/>
          <w:szCs w:val="22"/>
        </w:rPr>
        <w:t>, devem ter idade entre 21 (vinte e um) anos (inclusive) e 81 (oitenta e um) anos (exclusive)</w:t>
      </w:r>
      <w:r w:rsidR="002828D6">
        <w:rPr>
          <w:rFonts w:ascii="Tahoma" w:hAnsi="Tahoma" w:cs="Tahoma"/>
          <w:sz w:val="22"/>
          <w:szCs w:val="22"/>
        </w:rPr>
        <w:t>,</w:t>
      </w:r>
      <w:r w:rsidR="002828D6" w:rsidRPr="002828D6">
        <w:rPr>
          <w:rFonts w:ascii="Tahoma" w:hAnsi="Tahoma" w:cs="Tahoma"/>
          <w:sz w:val="22"/>
          <w:szCs w:val="22"/>
        </w:rPr>
        <w:t xml:space="preserve"> </w:t>
      </w:r>
      <w:r w:rsidR="002828D6" w:rsidRPr="00714162">
        <w:rPr>
          <w:rFonts w:ascii="Tahoma" w:hAnsi="Tahoma" w:cs="Tahoma"/>
          <w:sz w:val="22"/>
          <w:szCs w:val="22"/>
        </w:rPr>
        <w:t>sendo certo que para efeitos deste cálculo as idades dos Tomadores serão consideradas na data de concessão do Contrato de Mútuo</w:t>
      </w:r>
      <w:r w:rsidRPr="00714162">
        <w:rPr>
          <w:rFonts w:ascii="Tahoma" w:hAnsi="Tahoma" w:cs="Tahoma"/>
          <w:sz w:val="22"/>
          <w:szCs w:val="22"/>
        </w:rPr>
        <w:t>;</w:t>
      </w:r>
    </w:p>
    <w:p w14:paraId="59DB14E2" w14:textId="77777777" w:rsidR="00714162" w:rsidRPr="00714162" w:rsidRDefault="00714162" w:rsidP="00BE4146">
      <w:pPr>
        <w:pStyle w:val="PargrafodaLista"/>
        <w:spacing w:line="320" w:lineRule="atLeast"/>
        <w:ind w:left="1506" w:right="-22"/>
        <w:rPr>
          <w:rFonts w:ascii="Tahoma" w:hAnsi="Tahoma" w:cs="Tahoma"/>
          <w:sz w:val="22"/>
          <w:szCs w:val="22"/>
        </w:rPr>
      </w:pPr>
    </w:p>
    <w:p w14:paraId="44BD06BB" w14:textId="66209B67" w:rsidR="00714162" w:rsidRPr="00714162" w:rsidRDefault="008C7533" w:rsidP="00BE4146">
      <w:pPr>
        <w:pStyle w:val="PargrafodaLista"/>
        <w:numPr>
          <w:ilvl w:val="4"/>
          <w:numId w:val="36"/>
        </w:numPr>
        <w:spacing w:line="320" w:lineRule="atLeast"/>
        <w:ind w:right="-22"/>
        <w:rPr>
          <w:rFonts w:ascii="Tahoma" w:hAnsi="Tahoma" w:cs="Tahoma"/>
          <w:sz w:val="22"/>
          <w:szCs w:val="22"/>
        </w:rPr>
      </w:pPr>
      <w:r w:rsidRPr="00714162">
        <w:rPr>
          <w:rFonts w:ascii="Tahoma" w:hAnsi="Tahoma" w:cs="Tahoma"/>
          <w:sz w:val="22"/>
          <w:szCs w:val="22"/>
        </w:rPr>
        <w:t xml:space="preserve">tomando por base o Valor Presente dos respectivos Direitos Creditórios Vinculados, considerando </w:t>
      </w:r>
      <w:r w:rsidRPr="00FC73A6">
        <w:rPr>
          <w:rFonts w:ascii="Tahoma" w:hAnsi="Tahoma"/>
          <w:sz w:val="22"/>
        </w:rPr>
        <w:t>pro forma</w:t>
      </w:r>
      <w:r w:rsidRPr="00714162">
        <w:rPr>
          <w:rFonts w:ascii="Tahoma" w:hAnsi="Tahoma" w:cs="Tahoma"/>
          <w:sz w:val="22"/>
          <w:szCs w:val="22"/>
        </w:rPr>
        <w:t xml:space="preserve"> (como se já ocorrido) </w:t>
      </w:r>
      <w:r w:rsidR="002828D6" w:rsidRPr="00714162">
        <w:rPr>
          <w:rFonts w:ascii="Tahoma" w:hAnsi="Tahoma" w:cs="Tahoma"/>
          <w:sz w:val="22"/>
          <w:szCs w:val="22"/>
        </w:rPr>
        <w:t xml:space="preserve">na Data de Oferta </w:t>
      </w:r>
      <w:r w:rsidR="002828D6" w:rsidRPr="00714162">
        <w:rPr>
          <w:rFonts w:ascii="Tahoma" w:hAnsi="Tahoma" w:cs="Tahoma"/>
          <w:sz w:val="22"/>
          <w:szCs w:val="22"/>
        </w:rPr>
        <w:lastRenderedPageBreak/>
        <w:t>dos respectivos Direitos Creditórios</w:t>
      </w:r>
      <w:r w:rsidR="002828D6">
        <w:rPr>
          <w:rFonts w:ascii="Tahoma" w:hAnsi="Tahoma" w:cs="Tahoma"/>
          <w:sz w:val="22"/>
          <w:szCs w:val="22"/>
        </w:rPr>
        <w:t xml:space="preserve"> Ofertados</w:t>
      </w:r>
      <w:r w:rsidRPr="00714162">
        <w:rPr>
          <w:rFonts w:ascii="Tahoma" w:hAnsi="Tahoma" w:cs="Tahoma"/>
          <w:sz w:val="22"/>
          <w:szCs w:val="22"/>
        </w:rPr>
        <w:t>, a concentração de idade dos Tomadores não poderá ser superior a 70% (setenta por cento) para idades dos Tomadores igual ou acima de 61 (sessenta e um) anos, a 40% (quarenta por cento) para idades dos Tomadores acima de 67 (sessenta e sete) anos, 26% (vinte e seis por cento) para idades dos Tomadores acima de 70 (setenta) anos e 4% (quatro por cento) para idades dos Tomadores acima de 80 (oitenta) anos (inclusive), sendo certo que para efeitos deste cálculo as idades dos Tomadores serão consideradas na data de concessão do Contrato de Mútuo;</w:t>
      </w:r>
    </w:p>
    <w:p w14:paraId="22B80B9A" w14:textId="77777777" w:rsidR="00714162" w:rsidRPr="00714162" w:rsidRDefault="00714162" w:rsidP="00BE4146">
      <w:pPr>
        <w:pStyle w:val="PargrafodaLista"/>
        <w:spacing w:line="320" w:lineRule="atLeast"/>
        <w:ind w:left="1506" w:right="-22"/>
        <w:rPr>
          <w:rFonts w:ascii="Tahoma" w:hAnsi="Tahoma" w:cs="Tahoma"/>
          <w:sz w:val="22"/>
          <w:szCs w:val="22"/>
        </w:rPr>
      </w:pPr>
    </w:p>
    <w:p w14:paraId="09A1DA5B" w14:textId="0C356EEA" w:rsidR="00714162" w:rsidRDefault="008C7533" w:rsidP="00BE4146">
      <w:pPr>
        <w:pStyle w:val="PargrafodaLista"/>
        <w:numPr>
          <w:ilvl w:val="4"/>
          <w:numId w:val="36"/>
        </w:numPr>
        <w:spacing w:line="320" w:lineRule="atLeast"/>
        <w:ind w:right="-22"/>
        <w:rPr>
          <w:rFonts w:ascii="Tahoma" w:hAnsi="Tahoma" w:cs="Tahoma"/>
          <w:sz w:val="22"/>
          <w:szCs w:val="22"/>
        </w:rPr>
      </w:pPr>
      <w:r w:rsidRPr="00714162">
        <w:rPr>
          <w:rFonts w:ascii="Tahoma" w:hAnsi="Tahoma" w:cs="Tahoma"/>
          <w:sz w:val="22"/>
          <w:szCs w:val="22"/>
        </w:rPr>
        <w:t>o preço de aquisição dos Direitos Creditórios Ofertados não poderá ultrapassar 100,00% (cem por cento) do respectivo saldo dos Direitos Creditórios</w:t>
      </w:r>
      <w:r w:rsidR="002828D6">
        <w:rPr>
          <w:rFonts w:ascii="Tahoma" w:hAnsi="Tahoma" w:cs="Tahoma"/>
          <w:sz w:val="22"/>
          <w:szCs w:val="22"/>
        </w:rPr>
        <w:t xml:space="preserve"> Ofertados</w:t>
      </w:r>
      <w:r w:rsidRPr="00714162">
        <w:rPr>
          <w:rFonts w:ascii="Tahoma" w:hAnsi="Tahoma" w:cs="Tahoma"/>
          <w:sz w:val="22"/>
          <w:szCs w:val="22"/>
        </w:rPr>
        <w:t xml:space="preserve"> trazidos a valor presente pela taxa de cada Contrato de Mútuo, conforme descrito no arquivo eletrônico a ser enviado </w:t>
      </w:r>
      <w:r w:rsidR="00804FB6">
        <w:rPr>
          <w:rFonts w:ascii="Tahoma" w:hAnsi="Tahoma" w:cs="Tahoma"/>
          <w:sz w:val="22"/>
          <w:szCs w:val="22"/>
        </w:rPr>
        <w:t>pela</w:t>
      </w:r>
      <w:r w:rsidR="00804FB6" w:rsidRPr="00714162">
        <w:rPr>
          <w:rFonts w:ascii="Tahoma" w:hAnsi="Tahoma" w:cs="Tahoma"/>
          <w:sz w:val="22"/>
          <w:szCs w:val="22"/>
        </w:rPr>
        <w:t xml:space="preserve"> </w:t>
      </w:r>
      <w:r w:rsidRPr="00714162">
        <w:rPr>
          <w:rFonts w:ascii="Tahoma" w:hAnsi="Tahoma" w:cs="Tahoma"/>
          <w:sz w:val="22"/>
          <w:szCs w:val="22"/>
        </w:rPr>
        <w:t>Cedente em cada Data de Oferta de Direitos Creditórios</w:t>
      </w:r>
      <w:r w:rsidR="002828D6">
        <w:rPr>
          <w:rFonts w:ascii="Tahoma" w:hAnsi="Tahoma" w:cs="Tahoma"/>
          <w:sz w:val="22"/>
          <w:szCs w:val="22"/>
        </w:rPr>
        <w:t xml:space="preserve"> Ofertados</w:t>
      </w:r>
      <w:r w:rsidRPr="00714162">
        <w:rPr>
          <w:rFonts w:ascii="Tahoma" w:hAnsi="Tahoma" w:cs="Tahoma"/>
          <w:sz w:val="22"/>
          <w:szCs w:val="22"/>
        </w:rPr>
        <w:t>;</w:t>
      </w:r>
    </w:p>
    <w:p w14:paraId="21428C82" w14:textId="77777777" w:rsidR="00AC4AA2" w:rsidRPr="00D842B2" w:rsidRDefault="00AC4AA2" w:rsidP="00D842B2">
      <w:pPr>
        <w:pStyle w:val="PargrafodaLista"/>
        <w:rPr>
          <w:rFonts w:ascii="Tahoma" w:hAnsi="Tahoma" w:cs="Tahoma"/>
          <w:sz w:val="22"/>
          <w:szCs w:val="22"/>
        </w:rPr>
      </w:pPr>
    </w:p>
    <w:p w14:paraId="11151A97" w14:textId="2FEB53FE" w:rsidR="00AC4AA2" w:rsidRPr="00714162" w:rsidRDefault="008C7533" w:rsidP="00BE4146">
      <w:pPr>
        <w:pStyle w:val="PargrafodaLista"/>
        <w:numPr>
          <w:ilvl w:val="4"/>
          <w:numId w:val="36"/>
        </w:numPr>
        <w:spacing w:line="320" w:lineRule="atLeast"/>
        <w:ind w:right="-22"/>
        <w:rPr>
          <w:rFonts w:ascii="Tahoma" w:hAnsi="Tahoma" w:cs="Tahoma"/>
          <w:sz w:val="22"/>
          <w:szCs w:val="22"/>
        </w:rPr>
      </w:pPr>
      <w:r w:rsidRPr="004228CC">
        <w:rPr>
          <w:rFonts w:ascii="Tahoma" w:hAnsi="Tahoma" w:cs="Tahoma"/>
          <w:sz w:val="22"/>
          <w:szCs w:val="22"/>
        </w:rPr>
        <w:t>o percentual acumulado do Valor Presente dos respectivos Direitos Creditórios Vinculados e considerando pro forma (como se já ocorrido) os Direitos Creditórios Ofertados objeto da cessão pretendida</w:t>
      </w:r>
      <w:r w:rsidR="005F753D">
        <w:rPr>
          <w:rFonts w:ascii="Tahoma" w:hAnsi="Tahoma" w:cs="Tahoma"/>
          <w:sz w:val="22"/>
          <w:szCs w:val="22"/>
        </w:rPr>
        <w:t>,</w:t>
      </w:r>
      <w:r w:rsidRPr="004228CC">
        <w:rPr>
          <w:rFonts w:ascii="Tahoma" w:hAnsi="Tahoma" w:cs="Tahoma"/>
          <w:sz w:val="22"/>
          <w:szCs w:val="22"/>
        </w:rPr>
        <w:t xml:space="preserve"> não poderá ser igual ou superior a 10% (dez por cento) </w:t>
      </w:r>
      <w:r w:rsidR="005F753D">
        <w:rPr>
          <w:rFonts w:ascii="Tahoma" w:hAnsi="Tahoma" w:cs="Tahoma"/>
          <w:sz w:val="22"/>
          <w:szCs w:val="22"/>
        </w:rPr>
        <w:t xml:space="preserve">de Tomadores </w:t>
      </w:r>
      <w:r w:rsidRPr="004228CC">
        <w:rPr>
          <w:rFonts w:ascii="Tahoma" w:hAnsi="Tahoma" w:cs="Tahoma"/>
          <w:sz w:val="22"/>
          <w:szCs w:val="22"/>
        </w:rPr>
        <w:t>aposentado</w:t>
      </w:r>
      <w:r w:rsidR="005F753D">
        <w:rPr>
          <w:rFonts w:ascii="Tahoma" w:hAnsi="Tahoma" w:cs="Tahoma"/>
          <w:sz w:val="22"/>
          <w:szCs w:val="22"/>
        </w:rPr>
        <w:t>s</w:t>
      </w:r>
      <w:r w:rsidRPr="004228CC">
        <w:rPr>
          <w:rFonts w:ascii="Tahoma" w:hAnsi="Tahoma" w:cs="Tahoma"/>
          <w:sz w:val="22"/>
          <w:szCs w:val="22"/>
        </w:rPr>
        <w:t xml:space="preserve"> por incapacidade (código de benefício da Previdência Social nº 92) e aposentados por invalidez (código de benefício da Previdência Social nº 32) e </w:t>
      </w:r>
      <w:r w:rsidR="005F753D">
        <w:rPr>
          <w:rFonts w:ascii="Tahoma" w:hAnsi="Tahoma" w:cs="Tahoma"/>
          <w:sz w:val="22"/>
          <w:szCs w:val="22"/>
        </w:rPr>
        <w:t xml:space="preserve">tais Tomadores </w:t>
      </w:r>
      <w:r w:rsidRPr="004228CC">
        <w:rPr>
          <w:rFonts w:ascii="Tahoma" w:hAnsi="Tahoma" w:cs="Tahoma"/>
          <w:sz w:val="22"/>
          <w:szCs w:val="22"/>
        </w:rPr>
        <w:t xml:space="preserve">não podem estar enquadrados nos itens </w:t>
      </w:r>
      <w:r>
        <w:rPr>
          <w:rFonts w:ascii="Tahoma" w:hAnsi="Tahoma" w:cs="Tahoma"/>
          <w:sz w:val="22"/>
          <w:szCs w:val="22"/>
        </w:rPr>
        <w:t>(x.1) e (x.2) abaixo:</w:t>
      </w:r>
      <w:r w:rsidR="005F753D">
        <w:rPr>
          <w:rFonts w:ascii="Tahoma" w:hAnsi="Tahoma" w:cs="Tahoma"/>
          <w:sz w:val="22"/>
          <w:szCs w:val="22"/>
        </w:rPr>
        <w:t xml:space="preserve"> </w:t>
      </w:r>
    </w:p>
    <w:p w14:paraId="71A9D1A5" w14:textId="77777777" w:rsidR="00AC4AA2" w:rsidRPr="00B64FF0" w:rsidRDefault="00AC4AA2" w:rsidP="00AC4AA2">
      <w:pPr>
        <w:pStyle w:val="PargrafodaLista"/>
        <w:rPr>
          <w:rFonts w:ascii="Tahoma" w:hAnsi="Tahoma" w:cs="Tahoma"/>
          <w:sz w:val="22"/>
          <w:szCs w:val="22"/>
        </w:rPr>
      </w:pPr>
    </w:p>
    <w:p w14:paraId="1ADC8906" w14:textId="3DD04361" w:rsidR="00AC4AA2" w:rsidRPr="00D842B2" w:rsidRDefault="008C7533" w:rsidP="00D842B2">
      <w:pPr>
        <w:tabs>
          <w:tab w:val="left" w:pos="2835"/>
        </w:tabs>
        <w:spacing w:line="320" w:lineRule="exact"/>
        <w:ind w:left="2410" w:hanging="709"/>
        <w:contextualSpacing/>
        <w:rPr>
          <w:rFonts w:ascii="Tahoma" w:hAnsi="Tahoma" w:cs="Tahoma"/>
          <w:sz w:val="22"/>
          <w:szCs w:val="22"/>
        </w:rPr>
      </w:pPr>
      <w:bookmarkStart w:id="122" w:name="_Ref87384488"/>
      <w:bookmarkStart w:id="123" w:name="_Ref71658500"/>
      <w:r w:rsidRPr="00D842B2">
        <w:rPr>
          <w:rFonts w:ascii="Tahoma" w:hAnsi="Tahoma" w:cs="Tahoma"/>
          <w:b/>
          <w:sz w:val="22"/>
          <w:szCs w:val="22"/>
        </w:rPr>
        <w:t>(x.1)</w:t>
      </w:r>
      <w:r>
        <w:rPr>
          <w:rFonts w:ascii="Tahoma" w:hAnsi="Tahoma" w:cs="Tahoma"/>
          <w:sz w:val="22"/>
          <w:szCs w:val="22"/>
        </w:rPr>
        <w:t xml:space="preserve"> </w:t>
      </w:r>
      <w:bookmarkEnd w:id="122"/>
      <w:r w:rsidR="00A7484A">
        <w:rPr>
          <w:rFonts w:ascii="Tahoma" w:hAnsi="Tahoma" w:cs="Tahoma"/>
          <w:sz w:val="22"/>
          <w:szCs w:val="22"/>
        </w:rPr>
        <w:t xml:space="preserve"> </w:t>
      </w:r>
      <w:r w:rsidR="00804FB6">
        <w:rPr>
          <w:rFonts w:ascii="Tahoma" w:hAnsi="Tahoma" w:cs="Tahoma"/>
          <w:sz w:val="22"/>
          <w:szCs w:val="22"/>
        </w:rPr>
        <w:t>p</w:t>
      </w:r>
      <w:r w:rsidR="005F753D">
        <w:rPr>
          <w:rFonts w:ascii="Tahoma" w:hAnsi="Tahoma" w:cs="Tahoma"/>
          <w:sz w:val="22"/>
          <w:szCs w:val="22"/>
        </w:rPr>
        <w:t>ara o</w:t>
      </w:r>
      <w:r w:rsidR="00A7484A" w:rsidRPr="00DB0264">
        <w:rPr>
          <w:rFonts w:ascii="Tahoma" w:hAnsi="Tahoma" w:cs="Tahoma"/>
          <w:sz w:val="22"/>
          <w:szCs w:val="22"/>
        </w:rPr>
        <w:t xml:space="preserve">s Tomadores dos Direitos Creditórios que tenham se aposentado por incapacidade (código de benefício da Previdência Social nº 92): (a) ter entre 55 (cinquenta e cinco) anos (inclusive) e 59 (cinquenta e nove) anos (inclusive) de idade na Data da Oferta e </w:t>
      </w:r>
      <w:r w:rsidR="00A7484A" w:rsidRPr="00DB0264">
        <w:rPr>
          <w:rFonts w:ascii="Tahoma" w:hAnsi="Tahoma" w:cs="Tahoma"/>
          <w:color w:val="000000"/>
          <w:sz w:val="22"/>
          <w:szCs w:val="22"/>
          <w:shd w:val="clear" w:color="auto" w:fill="FFFFFF"/>
        </w:rPr>
        <w:t>gozar do benefício concedido junto ao INSS há 15 (quinze) anos</w:t>
      </w:r>
      <w:r w:rsidR="005F753D">
        <w:rPr>
          <w:rFonts w:ascii="Tahoma" w:hAnsi="Tahoma" w:cs="Tahoma"/>
          <w:color w:val="000000"/>
          <w:sz w:val="22"/>
          <w:szCs w:val="22"/>
          <w:shd w:val="clear" w:color="auto" w:fill="FFFFFF"/>
        </w:rPr>
        <w:t xml:space="preserve"> ou mais;</w:t>
      </w:r>
      <w:r w:rsidR="00A7484A" w:rsidRPr="00DB0264">
        <w:rPr>
          <w:rFonts w:ascii="Tahoma" w:hAnsi="Tahoma" w:cs="Tahoma"/>
          <w:color w:val="000000"/>
          <w:sz w:val="22"/>
          <w:szCs w:val="22"/>
          <w:shd w:val="clear" w:color="auto" w:fill="FFFFFF"/>
        </w:rPr>
        <w:t xml:space="preserve"> ou (b) ter mais de 60 (sessenta) anos </w:t>
      </w:r>
      <w:r w:rsidR="00A7484A" w:rsidRPr="00DB0264">
        <w:rPr>
          <w:rFonts w:ascii="Tahoma" w:hAnsi="Tahoma" w:cs="Tahoma"/>
          <w:sz w:val="22"/>
          <w:szCs w:val="22"/>
        </w:rPr>
        <w:t>na Data da Oferta</w:t>
      </w:r>
      <w:r w:rsidR="00A7484A" w:rsidRPr="00DB0264">
        <w:rPr>
          <w:rFonts w:ascii="Tahoma" w:hAnsi="Tahoma" w:cs="Tahoma"/>
          <w:color w:val="000000"/>
          <w:sz w:val="22"/>
          <w:szCs w:val="22"/>
          <w:shd w:val="clear" w:color="auto" w:fill="FFFFFF"/>
        </w:rPr>
        <w:t xml:space="preserve">, independentemente do tempo em que estejam gozando do benefício, devendo ainda sempre observar as condições previstas na regulamentação emitida pelo INSS em vigor na data de concessão do benefício do </w:t>
      </w:r>
      <w:r w:rsidR="00A7484A" w:rsidRPr="00DB0264">
        <w:rPr>
          <w:rFonts w:ascii="Tahoma" w:hAnsi="Tahoma" w:cs="Tahoma"/>
          <w:sz w:val="22"/>
          <w:szCs w:val="22"/>
        </w:rPr>
        <w:t>Tomador</w:t>
      </w:r>
      <w:r>
        <w:rPr>
          <w:rFonts w:ascii="Tahoma" w:hAnsi="Tahoma" w:cs="Tahoma"/>
          <w:sz w:val="22"/>
          <w:szCs w:val="22"/>
        </w:rPr>
        <w:t>;</w:t>
      </w:r>
    </w:p>
    <w:p w14:paraId="19817C2E" w14:textId="77777777" w:rsidR="00AC4AA2" w:rsidRPr="00B64FF0" w:rsidRDefault="00AC4AA2" w:rsidP="00AC4AA2">
      <w:pPr>
        <w:rPr>
          <w:rFonts w:ascii="Tahoma" w:eastAsiaTheme="minorHAnsi" w:hAnsi="Tahoma" w:cs="Tahoma"/>
          <w:sz w:val="22"/>
          <w:szCs w:val="22"/>
        </w:rPr>
      </w:pPr>
    </w:p>
    <w:p w14:paraId="1785B1C0" w14:textId="16080804" w:rsidR="00AC4AA2" w:rsidRPr="00D842B2" w:rsidRDefault="008C7533" w:rsidP="00D842B2">
      <w:pPr>
        <w:tabs>
          <w:tab w:val="left" w:pos="2835"/>
        </w:tabs>
        <w:spacing w:line="320" w:lineRule="exact"/>
        <w:ind w:left="2410" w:hanging="709"/>
        <w:contextualSpacing/>
        <w:rPr>
          <w:rFonts w:ascii="Tahoma" w:hAnsi="Tahoma" w:cs="Tahoma"/>
          <w:sz w:val="22"/>
          <w:szCs w:val="22"/>
        </w:rPr>
      </w:pPr>
      <w:bookmarkStart w:id="124" w:name="_Ref71658501"/>
      <w:bookmarkEnd w:id="123"/>
      <w:r w:rsidRPr="00D842B2">
        <w:rPr>
          <w:rFonts w:ascii="Tahoma" w:hAnsi="Tahoma" w:cs="Tahoma"/>
          <w:b/>
          <w:sz w:val="22"/>
          <w:szCs w:val="22"/>
        </w:rPr>
        <w:t>(x.2)</w:t>
      </w:r>
      <w:r>
        <w:rPr>
          <w:rFonts w:ascii="Tahoma" w:hAnsi="Tahoma" w:cs="Tahoma"/>
          <w:sz w:val="22"/>
          <w:szCs w:val="22"/>
        </w:rPr>
        <w:t xml:space="preserve"> </w:t>
      </w:r>
      <w:r>
        <w:rPr>
          <w:rFonts w:ascii="Tahoma" w:hAnsi="Tahoma" w:cs="Tahoma"/>
          <w:sz w:val="22"/>
          <w:szCs w:val="22"/>
        </w:rPr>
        <w:tab/>
      </w:r>
      <w:r w:rsidR="00804FB6">
        <w:rPr>
          <w:rFonts w:ascii="Tahoma" w:hAnsi="Tahoma" w:cs="Tahoma"/>
          <w:sz w:val="22"/>
          <w:szCs w:val="22"/>
        </w:rPr>
        <w:t>p</w:t>
      </w:r>
      <w:r w:rsidR="005F753D">
        <w:rPr>
          <w:rFonts w:ascii="Tahoma" w:hAnsi="Tahoma" w:cs="Tahoma"/>
          <w:sz w:val="22"/>
          <w:szCs w:val="22"/>
        </w:rPr>
        <w:t>ara o</w:t>
      </w:r>
      <w:r w:rsidR="00A7484A" w:rsidRPr="00DB0264">
        <w:rPr>
          <w:rFonts w:ascii="Tahoma" w:hAnsi="Tahoma" w:cs="Tahoma"/>
          <w:sz w:val="22"/>
          <w:szCs w:val="22"/>
        </w:rPr>
        <w:t xml:space="preserve">s Tomadores dos Direitos Creditórios que tenham se aposentado por invalidez (código de benefício da Previdência Social nº 32): (a) ter entre 55 (cinquenta e cinco) anos (inclusive) e 59 </w:t>
      </w:r>
      <w:r w:rsidR="00A7484A" w:rsidRPr="00DB0264">
        <w:rPr>
          <w:rFonts w:ascii="Tahoma" w:hAnsi="Tahoma" w:cs="Tahoma"/>
          <w:sz w:val="22"/>
          <w:szCs w:val="22"/>
        </w:rPr>
        <w:lastRenderedPageBreak/>
        <w:t xml:space="preserve">(cinquenta e nove) anos (inclusive) de idade na Data da Oferta e </w:t>
      </w:r>
      <w:r w:rsidR="00A7484A" w:rsidRPr="00DB0264">
        <w:rPr>
          <w:rFonts w:ascii="Tahoma" w:hAnsi="Tahoma" w:cs="Tahoma"/>
          <w:color w:val="000000"/>
          <w:sz w:val="22"/>
          <w:szCs w:val="22"/>
          <w:shd w:val="clear" w:color="auto" w:fill="FFFFFF"/>
        </w:rPr>
        <w:t>gozar do benefício concedido junto ao INSS há 15 (quinze) anos</w:t>
      </w:r>
      <w:r w:rsidR="005F753D">
        <w:rPr>
          <w:rFonts w:ascii="Tahoma" w:hAnsi="Tahoma" w:cs="Tahoma"/>
          <w:color w:val="000000"/>
          <w:sz w:val="22"/>
          <w:szCs w:val="22"/>
          <w:shd w:val="clear" w:color="auto" w:fill="FFFFFF"/>
        </w:rPr>
        <w:t xml:space="preserve"> ou mais</w:t>
      </w:r>
      <w:r w:rsidR="00A7484A" w:rsidRPr="00DB0264">
        <w:rPr>
          <w:rFonts w:ascii="Tahoma" w:hAnsi="Tahoma" w:cs="Tahoma"/>
          <w:color w:val="000000"/>
          <w:sz w:val="22"/>
          <w:szCs w:val="22"/>
          <w:shd w:val="clear" w:color="auto" w:fill="FFFFFF"/>
        </w:rPr>
        <w:t>;</w:t>
      </w:r>
      <w:r w:rsidR="00A7484A" w:rsidRPr="00DB0264">
        <w:rPr>
          <w:rFonts w:ascii="Tahoma" w:hAnsi="Tahoma" w:cs="Tahoma"/>
          <w:sz w:val="22"/>
          <w:szCs w:val="22"/>
        </w:rPr>
        <w:t xml:space="preserve"> ou </w:t>
      </w:r>
      <w:r w:rsidR="00A7484A" w:rsidRPr="00DB0264">
        <w:rPr>
          <w:rFonts w:ascii="Tahoma" w:hAnsi="Tahoma" w:cs="Tahoma"/>
          <w:color w:val="000000"/>
          <w:sz w:val="22"/>
          <w:szCs w:val="22"/>
          <w:shd w:val="clear" w:color="auto" w:fill="FFFFFF"/>
        </w:rPr>
        <w:t>(b) ter mais de 60 (sessenta) anos, independentemente do tempo em que estejam gozando o benefício, deve</w:t>
      </w:r>
      <w:r w:rsidR="005F753D">
        <w:rPr>
          <w:rFonts w:ascii="Tahoma" w:hAnsi="Tahoma" w:cs="Tahoma"/>
          <w:color w:val="000000"/>
          <w:sz w:val="22"/>
          <w:szCs w:val="22"/>
          <w:shd w:val="clear" w:color="auto" w:fill="FFFFFF"/>
        </w:rPr>
        <w:t>ndo</w:t>
      </w:r>
      <w:r w:rsidR="00A7484A" w:rsidRPr="00DB0264">
        <w:rPr>
          <w:rFonts w:ascii="Tahoma" w:hAnsi="Tahoma" w:cs="Tahoma"/>
          <w:color w:val="000000"/>
          <w:sz w:val="22"/>
          <w:szCs w:val="22"/>
          <w:shd w:val="clear" w:color="auto" w:fill="FFFFFF"/>
        </w:rPr>
        <w:t xml:space="preserve"> sempre observar as condições previstas na regulamentação emitida pelo INSS em vigor na data de concessão do benefício do </w:t>
      </w:r>
      <w:r w:rsidR="00A7484A" w:rsidRPr="00DB0264">
        <w:rPr>
          <w:rFonts w:ascii="Tahoma" w:hAnsi="Tahoma" w:cs="Tahoma"/>
          <w:sz w:val="22"/>
          <w:szCs w:val="22"/>
        </w:rPr>
        <w:t>Tomadores</w:t>
      </w:r>
      <w:r w:rsidRPr="00D842B2">
        <w:rPr>
          <w:rFonts w:ascii="Tahoma" w:hAnsi="Tahoma" w:cs="Tahoma"/>
          <w:sz w:val="22"/>
          <w:szCs w:val="22"/>
        </w:rPr>
        <w:t>;</w:t>
      </w:r>
      <w:bookmarkEnd w:id="124"/>
    </w:p>
    <w:p w14:paraId="7F00DFB3" w14:textId="77777777" w:rsidR="00AC4AA2" w:rsidRPr="00B64FF0" w:rsidRDefault="00AC4AA2" w:rsidP="00FC73A6">
      <w:pPr>
        <w:pStyle w:val="PargrafodaLista"/>
        <w:ind w:left="2268" w:hanging="1275"/>
        <w:rPr>
          <w:rFonts w:ascii="Tahoma" w:hAnsi="Tahoma" w:cs="Tahoma"/>
          <w:sz w:val="22"/>
          <w:szCs w:val="22"/>
        </w:rPr>
      </w:pPr>
    </w:p>
    <w:p w14:paraId="5F92C4C5" w14:textId="77777777" w:rsidR="00714162" w:rsidRPr="00714162" w:rsidRDefault="008C7533" w:rsidP="00BE4146">
      <w:pPr>
        <w:pStyle w:val="PargrafodaLista"/>
        <w:numPr>
          <w:ilvl w:val="4"/>
          <w:numId w:val="36"/>
        </w:numPr>
        <w:spacing w:line="320" w:lineRule="atLeast"/>
        <w:ind w:right="-22"/>
        <w:rPr>
          <w:rFonts w:ascii="Tahoma" w:hAnsi="Tahoma" w:cs="Tahoma"/>
          <w:sz w:val="22"/>
          <w:szCs w:val="22"/>
        </w:rPr>
      </w:pPr>
      <w:r w:rsidRPr="00714162">
        <w:rPr>
          <w:rFonts w:ascii="Tahoma" w:hAnsi="Tahoma" w:cs="Tahoma"/>
          <w:sz w:val="22"/>
          <w:szCs w:val="22"/>
        </w:rPr>
        <w:t xml:space="preserve">considerando </w:t>
      </w:r>
      <w:proofErr w:type="gramStart"/>
      <w:r w:rsidRPr="000C5376">
        <w:rPr>
          <w:rFonts w:ascii="Tahoma" w:hAnsi="Tahoma"/>
          <w:i/>
          <w:sz w:val="22"/>
        </w:rPr>
        <w:t>pro forma</w:t>
      </w:r>
      <w:proofErr w:type="gramEnd"/>
      <w:r w:rsidRPr="00714162">
        <w:rPr>
          <w:rFonts w:ascii="Tahoma" w:hAnsi="Tahoma" w:cs="Tahoma"/>
          <w:sz w:val="22"/>
          <w:szCs w:val="22"/>
        </w:rPr>
        <w:t xml:space="preserve"> </w:t>
      </w:r>
      <w:r w:rsidR="00B15D17">
        <w:rPr>
          <w:rFonts w:ascii="Tahoma" w:hAnsi="Tahoma" w:cs="Tahoma"/>
          <w:sz w:val="22"/>
          <w:szCs w:val="22"/>
        </w:rPr>
        <w:t xml:space="preserve">(como se já ocorrido) </w:t>
      </w:r>
      <w:r w:rsidRPr="00714162">
        <w:rPr>
          <w:rFonts w:ascii="Tahoma" w:hAnsi="Tahoma" w:cs="Tahoma"/>
          <w:sz w:val="22"/>
          <w:szCs w:val="22"/>
        </w:rPr>
        <w:t>a aquisição dos Direitos Creditórios</w:t>
      </w:r>
      <w:r w:rsidR="002828D6">
        <w:rPr>
          <w:rFonts w:ascii="Tahoma" w:hAnsi="Tahoma" w:cs="Tahoma"/>
          <w:sz w:val="22"/>
          <w:szCs w:val="22"/>
        </w:rPr>
        <w:t xml:space="preserve"> Ofertados</w:t>
      </w:r>
      <w:r w:rsidRPr="00714162">
        <w:rPr>
          <w:rFonts w:ascii="Tahoma" w:hAnsi="Tahoma" w:cs="Tahoma"/>
          <w:sz w:val="22"/>
          <w:szCs w:val="22"/>
        </w:rPr>
        <w:t xml:space="preserve">, a média ponderada da taxa de cessão dos Direitos Creditórios </w:t>
      </w:r>
      <w:r w:rsidR="002828D6">
        <w:rPr>
          <w:rFonts w:ascii="Tahoma" w:hAnsi="Tahoma" w:cs="Tahoma"/>
          <w:sz w:val="22"/>
          <w:szCs w:val="22"/>
        </w:rPr>
        <w:t xml:space="preserve">Vinculados </w:t>
      </w:r>
      <w:r w:rsidR="002206C7">
        <w:rPr>
          <w:rFonts w:ascii="Tahoma" w:hAnsi="Tahoma" w:cs="Tahoma"/>
          <w:sz w:val="22"/>
          <w:szCs w:val="22"/>
        </w:rPr>
        <w:t>na</w:t>
      </w:r>
      <w:r w:rsidR="006050BE">
        <w:rPr>
          <w:rFonts w:ascii="Tahoma" w:hAnsi="Tahoma" w:cs="Tahoma"/>
          <w:sz w:val="22"/>
          <w:szCs w:val="22"/>
        </w:rPr>
        <w:t xml:space="preserve"> respectiva</w:t>
      </w:r>
      <w:r w:rsidR="002206C7">
        <w:rPr>
          <w:rFonts w:ascii="Tahoma" w:hAnsi="Tahoma" w:cs="Tahoma"/>
          <w:sz w:val="22"/>
          <w:szCs w:val="22"/>
        </w:rPr>
        <w:t xml:space="preserve"> Data de Oferta</w:t>
      </w:r>
      <w:r w:rsidR="006050BE">
        <w:rPr>
          <w:rFonts w:ascii="Tahoma" w:hAnsi="Tahoma" w:cs="Tahoma"/>
          <w:sz w:val="22"/>
          <w:szCs w:val="22"/>
        </w:rPr>
        <w:t xml:space="preserve">, </w:t>
      </w:r>
      <w:r w:rsidRPr="00714162">
        <w:rPr>
          <w:rFonts w:ascii="Tahoma" w:hAnsi="Tahoma" w:cs="Tahoma"/>
          <w:sz w:val="22"/>
          <w:szCs w:val="22"/>
        </w:rPr>
        <w:t>deverá ser maior ou igual à 1,72% a.m. (um inteiro e setenta e dois centésimos por cento);</w:t>
      </w:r>
    </w:p>
    <w:p w14:paraId="1C93A564" w14:textId="77777777" w:rsidR="00714162" w:rsidRPr="00714162" w:rsidRDefault="00714162" w:rsidP="00BE4146">
      <w:pPr>
        <w:pStyle w:val="PargrafodaLista"/>
        <w:spacing w:line="320" w:lineRule="atLeast"/>
        <w:ind w:left="1506" w:right="-22"/>
        <w:rPr>
          <w:rFonts w:ascii="Tahoma" w:hAnsi="Tahoma" w:cs="Tahoma"/>
          <w:sz w:val="22"/>
          <w:szCs w:val="22"/>
        </w:rPr>
      </w:pPr>
    </w:p>
    <w:p w14:paraId="673CAF6A" w14:textId="77777777" w:rsidR="00714162" w:rsidRPr="00714162" w:rsidRDefault="008C7533" w:rsidP="00BE4146">
      <w:pPr>
        <w:pStyle w:val="PargrafodaLista"/>
        <w:numPr>
          <w:ilvl w:val="4"/>
          <w:numId w:val="36"/>
        </w:numPr>
        <w:spacing w:line="320" w:lineRule="atLeast"/>
        <w:ind w:right="-22"/>
        <w:rPr>
          <w:rFonts w:ascii="Tahoma" w:hAnsi="Tahoma" w:cs="Tahoma"/>
          <w:sz w:val="22"/>
          <w:szCs w:val="22"/>
        </w:rPr>
      </w:pPr>
      <w:r w:rsidRPr="00714162">
        <w:rPr>
          <w:rFonts w:ascii="Tahoma" w:hAnsi="Tahoma" w:cs="Tahoma"/>
          <w:sz w:val="22"/>
          <w:szCs w:val="22"/>
        </w:rPr>
        <w:t>a cessão deve ser concluída até o último dia do Período de Carência;</w:t>
      </w:r>
    </w:p>
    <w:p w14:paraId="1E22574B" w14:textId="77777777" w:rsidR="00714162" w:rsidRPr="00714162" w:rsidRDefault="00714162" w:rsidP="00BE4146">
      <w:pPr>
        <w:pStyle w:val="PargrafodaLista"/>
        <w:spacing w:line="320" w:lineRule="atLeast"/>
        <w:ind w:left="1506" w:right="-22"/>
        <w:rPr>
          <w:rFonts w:ascii="Tahoma" w:hAnsi="Tahoma" w:cs="Tahoma"/>
          <w:sz w:val="22"/>
          <w:szCs w:val="22"/>
        </w:rPr>
      </w:pPr>
    </w:p>
    <w:p w14:paraId="267B8D4C" w14:textId="77777777" w:rsidR="00714162" w:rsidRPr="00714162" w:rsidRDefault="008C7533" w:rsidP="00BE4146">
      <w:pPr>
        <w:pStyle w:val="PargrafodaLista"/>
        <w:numPr>
          <w:ilvl w:val="4"/>
          <w:numId w:val="36"/>
        </w:numPr>
        <w:spacing w:line="320" w:lineRule="atLeast"/>
        <w:ind w:right="-22"/>
        <w:rPr>
          <w:rFonts w:ascii="Tahoma" w:hAnsi="Tahoma" w:cs="Tahoma"/>
          <w:sz w:val="22"/>
          <w:szCs w:val="22"/>
        </w:rPr>
      </w:pPr>
      <w:bookmarkStart w:id="125" w:name="_Ref95832447"/>
      <w:r w:rsidRPr="00714162">
        <w:rPr>
          <w:rFonts w:ascii="Tahoma" w:hAnsi="Tahoma" w:cs="Tahoma"/>
          <w:sz w:val="22"/>
          <w:szCs w:val="22"/>
        </w:rPr>
        <w:t>os Direitos Creditórios Ofertados deverão compreender a totalidade das parcelas vincendas de um mesmo Contrato de Mútuo;</w:t>
      </w:r>
      <w:bookmarkEnd w:id="125"/>
      <w:r w:rsidRPr="00714162">
        <w:rPr>
          <w:rFonts w:ascii="Tahoma" w:hAnsi="Tahoma" w:cs="Tahoma"/>
          <w:sz w:val="22"/>
          <w:szCs w:val="22"/>
        </w:rPr>
        <w:t xml:space="preserve"> </w:t>
      </w:r>
    </w:p>
    <w:p w14:paraId="6CE86729" w14:textId="77777777" w:rsidR="00714162" w:rsidRPr="00714162" w:rsidRDefault="00714162" w:rsidP="00F33DB7">
      <w:pPr>
        <w:pStyle w:val="PargrafodaLista"/>
        <w:spacing w:line="320" w:lineRule="atLeast"/>
        <w:ind w:left="1506" w:right="-22"/>
        <w:rPr>
          <w:rFonts w:ascii="Tahoma" w:hAnsi="Tahoma" w:cs="Tahoma"/>
          <w:sz w:val="22"/>
          <w:szCs w:val="22"/>
        </w:rPr>
      </w:pPr>
    </w:p>
    <w:p w14:paraId="2ACA85D5" w14:textId="77777777" w:rsidR="00714162" w:rsidRPr="00714162" w:rsidRDefault="008C7533" w:rsidP="00714162">
      <w:pPr>
        <w:pStyle w:val="PargrafodaLista"/>
        <w:numPr>
          <w:ilvl w:val="4"/>
          <w:numId w:val="36"/>
        </w:numPr>
        <w:spacing w:line="320" w:lineRule="atLeast"/>
        <w:ind w:right="-22"/>
        <w:rPr>
          <w:rFonts w:ascii="Tahoma" w:hAnsi="Tahoma" w:cs="Tahoma"/>
          <w:sz w:val="22"/>
          <w:szCs w:val="22"/>
        </w:rPr>
      </w:pPr>
      <w:r w:rsidRPr="00714162">
        <w:rPr>
          <w:rFonts w:ascii="Tahoma" w:hAnsi="Tahoma" w:cs="Tahoma"/>
          <w:sz w:val="22"/>
          <w:szCs w:val="22"/>
        </w:rPr>
        <w:t xml:space="preserve">o Contrato de Mútuo deverá ter no mínimo a primeira parcela </w:t>
      </w:r>
      <w:r w:rsidR="00994D75" w:rsidRPr="00714162">
        <w:rPr>
          <w:rFonts w:ascii="Tahoma" w:hAnsi="Tahoma" w:cs="Tahoma"/>
          <w:sz w:val="22"/>
          <w:szCs w:val="22"/>
        </w:rPr>
        <w:t>pag</w:t>
      </w:r>
      <w:r w:rsidR="00994D75">
        <w:rPr>
          <w:rFonts w:ascii="Tahoma" w:hAnsi="Tahoma" w:cs="Tahoma"/>
          <w:sz w:val="22"/>
          <w:szCs w:val="22"/>
        </w:rPr>
        <w:t>a</w:t>
      </w:r>
      <w:r w:rsidR="00994D75" w:rsidRPr="00714162">
        <w:rPr>
          <w:rFonts w:ascii="Tahoma" w:hAnsi="Tahoma" w:cs="Tahoma"/>
          <w:sz w:val="22"/>
          <w:szCs w:val="22"/>
        </w:rPr>
        <w:t xml:space="preserve"> </w:t>
      </w:r>
      <w:r w:rsidRPr="00714162">
        <w:rPr>
          <w:rFonts w:ascii="Tahoma" w:hAnsi="Tahoma" w:cs="Tahoma"/>
          <w:sz w:val="22"/>
          <w:szCs w:val="22"/>
        </w:rPr>
        <w:t xml:space="preserve">pelo Tomador; </w:t>
      </w:r>
    </w:p>
    <w:p w14:paraId="367D129F" w14:textId="77777777" w:rsidR="00714162" w:rsidRPr="00714162" w:rsidRDefault="00714162" w:rsidP="00BE4146">
      <w:pPr>
        <w:pStyle w:val="PargrafodaLista"/>
        <w:spacing w:line="320" w:lineRule="atLeast"/>
        <w:ind w:left="1506" w:right="-22"/>
        <w:rPr>
          <w:rFonts w:ascii="Tahoma" w:hAnsi="Tahoma" w:cs="Tahoma"/>
          <w:sz w:val="22"/>
          <w:szCs w:val="22"/>
        </w:rPr>
      </w:pPr>
    </w:p>
    <w:p w14:paraId="77403A38" w14:textId="1DB0DB89" w:rsidR="00714162" w:rsidRPr="00714162" w:rsidRDefault="008C7533" w:rsidP="00BE4146">
      <w:pPr>
        <w:pStyle w:val="PargrafodaLista"/>
        <w:numPr>
          <w:ilvl w:val="4"/>
          <w:numId w:val="36"/>
        </w:numPr>
        <w:spacing w:line="320" w:lineRule="atLeast"/>
        <w:ind w:right="-22"/>
        <w:rPr>
          <w:rFonts w:ascii="Tahoma" w:hAnsi="Tahoma" w:cs="Tahoma"/>
          <w:sz w:val="22"/>
          <w:szCs w:val="22"/>
        </w:rPr>
      </w:pPr>
      <w:r w:rsidRPr="00714162">
        <w:rPr>
          <w:rFonts w:ascii="Tahoma" w:hAnsi="Tahoma" w:cs="Tahoma"/>
          <w:sz w:val="22"/>
          <w:szCs w:val="22"/>
        </w:rPr>
        <w:t xml:space="preserve">os Tomadores deverão estar adimplentes perante a Cedente com relação a todos os pagamentos devidos em virtude </w:t>
      </w:r>
      <w:r w:rsidR="008318D0">
        <w:rPr>
          <w:rFonts w:ascii="Tahoma" w:hAnsi="Tahoma" w:cs="Tahoma"/>
          <w:sz w:val="22"/>
          <w:szCs w:val="22"/>
        </w:rPr>
        <w:t>dos</w:t>
      </w:r>
      <w:r w:rsidR="008318D0" w:rsidRPr="00714162">
        <w:rPr>
          <w:rFonts w:ascii="Tahoma" w:hAnsi="Tahoma" w:cs="Tahoma"/>
          <w:sz w:val="22"/>
          <w:szCs w:val="22"/>
        </w:rPr>
        <w:t xml:space="preserve"> </w:t>
      </w:r>
      <w:r w:rsidRPr="00714162">
        <w:rPr>
          <w:rFonts w:ascii="Tahoma" w:hAnsi="Tahoma" w:cs="Tahoma"/>
          <w:sz w:val="22"/>
          <w:szCs w:val="22"/>
        </w:rPr>
        <w:t>Direitos Creditórios</w:t>
      </w:r>
      <w:r w:rsidR="002828D6">
        <w:rPr>
          <w:rFonts w:ascii="Tahoma" w:hAnsi="Tahoma" w:cs="Tahoma"/>
          <w:sz w:val="22"/>
          <w:szCs w:val="22"/>
        </w:rPr>
        <w:t xml:space="preserve"> Ofertados</w:t>
      </w:r>
      <w:r w:rsidRPr="00714162">
        <w:rPr>
          <w:rFonts w:ascii="Tahoma" w:hAnsi="Tahoma" w:cs="Tahoma"/>
          <w:sz w:val="22"/>
          <w:szCs w:val="22"/>
        </w:rPr>
        <w:t>;</w:t>
      </w:r>
    </w:p>
    <w:p w14:paraId="76067C16" w14:textId="77777777" w:rsidR="00714162" w:rsidRPr="00714162" w:rsidRDefault="00714162" w:rsidP="00BE4146">
      <w:pPr>
        <w:pStyle w:val="PargrafodaLista"/>
        <w:spacing w:line="320" w:lineRule="atLeast"/>
        <w:ind w:left="1506" w:right="-22"/>
        <w:rPr>
          <w:rFonts w:ascii="Tahoma" w:hAnsi="Tahoma" w:cs="Tahoma"/>
          <w:sz w:val="22"/>
          <w:szCs w:val="22"/>
        </w:rPr>
      </w:pPr>
    </w:p>
    <w:p w14:paraId="71D36109" w14:textId="77777777" w:rsidR="00714162" w:rsidRPr="00714162" w:rsidRDefault="008C7533" w:rsidP="00BE4146">
      <w:pPr>
        <w:pStyle w:val="PargrafodaLista"/>
        <w:numPr>
          <w:ilvl w:val="4"/>
          <w:numId w:val="36"/>
        </w:numPr>
        <w:spacing w:line="320" w:lineRule="atLeast"/>
        <w:ind w:right="-22"/>
        <w:rPr>
          <w:rFonts w:ascii="Tahoma" w:hAnsi="Tahoma" w:cs="Tahoma"/>
          <w:sz w:val="22"/>
          <w:szCs w:val="22"/>
        </w:rPr>
      </w:pPr>
      <w:r w:rsidRPr="00714162">
        <w:rPr>
          <w:rFonts w:ascii="Tahoma" w:hAnsi="Tahoma" w:cs="Tahoma"/>
          <w:sz w:val="22"/>
          <w:szCs w:val="22"/>
        </w:rPr>
        <w:t xml:space="preserve">os Direitos Creditórios </w:t>
      </w:r>
      <w:r w:rsidR="002828D6">
        <w:rPr>
          <w:rFonts w:ascii="Tahoma" w:hAnsi="Tahoma" w:cs="Tahoma"/>
          <w:sz w:val="22"/>
          <w:szCs w:val="22"/>
        </w:rPr>
        <w:t>Ofertados</w:t>
      </w:r>
      <w:r w:rsidR="002828D6" w:rsidRPr="00714162">
        <w:rPr>
          <w:rFonts w:ascii="Tahoma" w:hAnsi="Tahoma" w:cs="Tahoma"/>
          <w:sz w:val="22"/>
          <w:szCs w:val="22"/>
        </w:rPr>
        <w:t xml:space="preserve"> </w:t>
      </w:r>
      <w:r w:rsidRPr="00714162">
        <w:rPr>
          <w:rFonts w:ascii="Tahoma" w:hAnsi="Tahoma" w:cs="Tahoma"/>
          <w:sz w:val="22"/>
          <w:szCs w:val="22"/>
        </w:rPr>
        <w:t xml:space="preserve">não poderão ser oriundos de renegociações acordadas entre </w:t>
      </w:r>
      <w:r w:rsidR="00B15D17">
        <w:rPr>
          <w:rFonts w:ascii="Tahoma" w:hAnsi="Tahoma" w:cs="Tahoma"/>
          <w:sz w:val="22"/>
          <w:szCs w:val="22"/>
        </w:rPr>
        <w:t>a</w:t>
      </w:r>
      <w:r w:rsidR="00B15D17" w:rsidRPr="00714162">
        <w:rPr>
          <w:rFonts w:ascii="Tahoma" w:hAnsi="Tahoma" w:cs="Tahoma"/>
          <w:sz w:val="22"/>
          <w:szCs w:val="22"/>
        </w:rPr>
        <w:t xml:space="preserve"> </w:t>
      </w:r>
      <w:r w:rsidRPr="00714162">
        <w:rPr>
          <w:rFonts w:ascii="Tahoma" w:hAnsi="Tahoma" w:cs="Tahoma"/>
          <w:sz w:val="22"/>
          <w:szCs w:val="22"/>
        </w:rPr>
        <w:t>Cedente e os Tomadores decorrentes de qualquer inadimplemento por parte dos Tomadores;</w:t>
      </w:r>
    </w:p>
    <w:p w14:paraId="553E78A6" w14:textId="77777777" w:rsidR="00714162" w:rsidRPr="00714162" w:rsidRDefault="00714162" w:rsidP="00BE4146">
      <w:pPr>
        <w:pStyle w:val="PargrafodaLista"/>
        <w:spacing w:line="320" w:lineRule="atLeast"/>
        <w:ind w:left="1506" w:right="-22"/>
        <w:rPr>
          <w:rFonts w:ascii="Tahoma" w:hAnsi="Tahoma" w:cs="Tahoma"/>
          <w:sz w:val="22"/>
          <w:szCs w:val="22"/>
        </w:rPr>
      </w:pPr>
    </w:p>
    <w:p w14:paraId="58A7652D" w14:textId="77777777" w:rsidR="00714162" w:rsidRPr="00714162" w:rsidRDefault="008C7533" w:rsidP="00BE4146">
      <w:pPr>
        <w:pStyle w:val="PargrafodaLista"/>
        <w:numPr>
          <w:ilvl w:val="4"/>
          <w:numId w:val="36"/>
        </w:numPr>
        <w:spacing w:line="320" w:lineRule="atLeast"/>
        <w:ind w:right="-22"/>
        <w:rPr>
          <w:rFonts w:ascii="Tahoma" w:hAnsi="Tahoma" w:cs="Tahoma"/>
          <w:sz w:val="22"/>
          <w:szCs w:val="22"/>
        </w:rPr>
      </w:pPr>
      <w:r w:rsidRPr="00714162">
        <w:rPr>
          <w:rFonts w:ascii="Tahoma" w:hAnsi="Tahoma" w:cs="Tahoma"/>
          <w:sz w:val="22"/>
          <w:szCs w:val="22"/>
        </w:rPr>
        <w:t>os Empréstimos devem ser decorrentes de Contratos de Mútuo celebrados com a Cedente devidamente formalizados pelos Tomadores;</w:t>
      </w:r>
    </w:p>
    <w:p w14:paraId="28E14644" w14:textId="77777777" w:rsidR="00714162" w:rsidRPr="00714162" w:rsidRDefault="00714162" w:rsidP="00BE4146">
      <w:pPr>
        <w:pStyle w:val="PargrafodaLista"/>
        <w:spacing w:line="320" w:lineRule="atLeast"/>
        <w:ind w:left="1506" w:right="-22"/>
        <w:rPr>
          <w:rFonts w:ascii="Tahoma" w:hAnsi="Tahoma" w:cs="Tahoma"/>
          <w:sz w:val="22"/>
          <w:szCs w:val="22"/>
        </w:rPr>
      </w:pPr>
    </w:p>
    <w:p w14:paraId="65516D27" w14:textId="77777777" w:rsidR="00714162" w:rsidRPr="00714162" w:rsidRDefault="008C7533" w:rsidP="00BE4146">
      <w:pPr>
        <w:pStyle w:val="PargrafodaLista"/>
        <w:numPr>
          <w:ilvl w:val="4"/>
          <w:numId w:val="36"/>
        </w:numPr>
        <w:spacing w:line="320" w:lineRule="atLeast"/>
        <w:ind w:right="-22"/>
        <w:rPr>
          <w:rFonts w:ascii="Tahoma" w:hAnsi="Tahoma" w:cs="Tahoma"/>
          <w:sz w:val="22"/>
          <w:szCs w:val="22"/>
        </w:rPr>
      </w:pPr>
      <w:r w:rsidRPr="00714162">
        <w:rPr>
          <w:rFonts w:ascii="Tahoma" w:hAnsi="Tahoma" w:cs="Tahoma"/>
          <w:sz w:val="22"/>
          <w:szCs w:val="22"/>
        </w:rPr>
        <w:t xml:space="preserve">os Direitos Creditórios </w:t>
      </w:r>
      <w:r w:rsidR="002828D6">
        <w:rPr>
          <w:rFonts w:ascii="Tahoma" w:hAnsi="Tahoma" w:cs="Tahoma"/>
          <w:sz w:val="22"/>
          <w:szCs w:val="22"/>
        </w:rPr>
        <w:t>Ofertados</w:t>
      </w:r>
      <w:r w:rsidR="002828D6" w:rsidRPr="00714162">
        <w:rPr>
          <w:rFonts w:ascii="Tahoma" w:hAnsi="Tahoma" w:cs="Tahoma"/>
          <w:sz w:val="22"/>
          <w:szCs w:val="22"/>
        </w:rPr>
        <w:t xml:space="preserve"> </w:t>
      </w:r>
      <w:r w:rsidRPr="00714162">
        <w:rPr>
          <w:rFonts w:ascii="Tahoma" w:hAnsi="Tahoma" w:cs="Tahoma"/>
          <w:sz w:val="22"/>
          <w:szCs w:val="22"/>
        </w:rPr>
        <w:t>devem decorrer de Contratos de Mútuo celebrados entre Tomadores e a Cedente representativos de Empréstimos originados em conformidade com a legislação e a regulamentação aplicáveis, especialmente com a Lei 10.820, de 17 de dezembro de 2003, conforme alterada, cujas características, conforme aplicáveis, sejam consistentes com todas as declarações e garantias prestadas pela Cedente no âmbito do Contrato de Cessão e dos Termos de Cessão;</w:t>
      </w:r>
    </w:p>
    <w:p w14:paraId="7FD551D2" w14:textId="77777777" w:rsidR="00714162" w:rsidRPr="00714162" w:rsidRDefault="00714162" w:rsidP="00BE4146">
      <w:pPr>
        <w:pStyle w:val="PargrafodaLista"/>
        <w:spacing w:line="320" w:lineRule="atLeast"/>
        <w:ind w:left="1506" w:right="-22"/>
        <w:rPr>
          <w:rFonts w:ascii="Tahoma" w:hAnsi="Tahoma" w:cs="Tahoma"/>
          <w:sz w:val="22"/>
          <w:szCs w:val="22"/>
        </w:rPr>
      </w:pPr>
    </w:p>
    <w:p w14:paraId="35B0F1A1" w14:textId="77777777" w:rsidR="00714162" w:rsidRPr="00714162" w:rsidRDefault="008C7533" w:rsidP="00BE4146">
      <w:pPr>
        <w:pStyle w:val="PargrafodaLista"/>
        <w:numPr>
          <w:ilvl w:val="4"/>
          <w:numId w:val="36"/>
        </w:numPr>
        <w:spacing w:line="320" w:lineRule="atLeast"/>
        <w:ind w:right="-22"/>
        <w:rPr>
          <w:rFonts w:ascii="Tahoma" w:hAnsi="Tahoma" w:cs="Tahoma"/>
          <w:sz w:val="22"/>
          <w:szCs w:val="22"/>
        </w:rPr>
      </w:pPr>
      <w:r w:rsidRPr="00714162">
        <w:rPr>
          <w:rFonts w:ascii="Tahoma" w:hAnsi="Tahoma" w:cs="Tahoma"/>
          <w:sz w:val="22"/>
          <w:szCs w:val="22"/>
        </w:rPr>
        <w:t xml:space="preserve">os Direitos Creditórios </w:t>
      </w:r>
      <w:r w:rsidR="002828D6">
        <w:rPr>
          <w:rFonts w:ascii="Tahoma" w:hAnsi="Tahoma" w:cs="Tahoma"/>
          <w:sz w:val="22"/>
          <w:szCs w:val="22"/>
        </w:rPr>
        <w:t xml:space="preserve">Ofertados </w:t>
      </w:r>
      <w:r w:rsidRPr="00714162">
        <w:rPr>
          <w:rFonts w:ascii="Tahoma" w:hAnsi="Tahoma" w:cs="Tahoma"/>
          <w:sz w:val="22"/>
          <w:szCs w:val="22"/>
        </w:rPr>
        <w:t>não devem ser objeto de qualquer contestação judicial, extrajudicial ou administrativa por parte dos respectivos Tomadores, independentemente da alegação ou mérito</w:t>
      </w:r>
      <w:r w:rsidR="00994D75">
        <w:rPr>
          <w:rFonts w:ascii="Tahoma" w:hAnsi="Tahoma" w:cs="Tahoma"/>
          <w:sz w:val="22"/>
          <w:szCs w:val="22"/>
        </w:rPr>
        <w:t>;</w:t>
      </w:r>
    </w:p>
    <w:p w14:paraId="60328F91" w14:textId="77777777" w:rsidR="00714162" w:rsidRPr="00714162" w:rsidRDefault="00714162" w:rsidP="00BE4146">
      <w:pPr>
        <w:pStyle w:val="PargrafodaLista"/>
        <w:spacing w:line="320" w:lineRule="atLeast"/>
        <w:ind w:left="1506" w:right="-22"/>
        <w:rPr>
          <w:rFonts w:ascii="Tahoma" w:hAnsi="Tahoma" w:cs="Tahoma"/>
          <w:sz w:val="22"/>
          <w:szCs w:val="22"/>
        </w:rPr>
      </w:pPr>
    </w:p>
    <w:p w14:paraId="0EBAA4F7" w14:textId="086CE6E5" w:rsidR="00714162" w:rsidRPr="00714162" w:rsidRDefault="008C7533" w:rsidP="00BE4146">
      <w:pPr>
        <w:pStyle w:val="PargrafodaLista"/>
        <w:numPr>
          <w:ilvl w:val="4"/>
          <w:numId w:val="36"/>
        </w:numPr>
        <w:spacing w:line="320" w:lineRule="atLeast"/>
        <w:ind w:right="-22"/>
        <w:rPr>
          <w:rFonts w:ascii="Tahoma" w:hAnsi="Tahoma" w:cs="Tahoma"/>
          <w:sz w:val="22"/>
          <w:szCs w:val="22"/>
        </w:rPr>
      </w:pPr>
      <w:r w:rsidRPr="00714162">
        <w:rPr>
          <w:rFonts w:ascii="Tahoma" w:hAnsi="Tahoma" w:cs="Tahoma"/>
          <w:sz w:val="22"/>
          <w:szCs w:val="22"/>
        </w:rPr>
        <w:t xml:space="preserve">os Direitos Creditórios Ofertados devem estar livres e desembaraçados de quaisquer ônus, gravames ou restrições de qualquer natureza na data da respectiva </w:t>
      </w:r>
      <w:r w:rsidR="006050BE">
        <w:rPr>
          <w:rFonts w:ascii="Tahoma" w:hAnsi="Tahoma" w:cs="Tahoma"/>
          <w:sz w:val="22"/>
          <w:szCs w:val="22"/>
        </w:rPr>
        <w:t>C</w:t>
      </w:r>
      <w:r w:rsidRPr="00714162">
        <w:rPr>
          <w:rFonts w:ascii="Tahoma" w:hAnsi="Tahoma" w:cs="Tahoma"/>
          <w:sz w:val="22"/>
          <w:szCs w:val="22"/>
        </w:rPr>
        <w:t xml:space="preserve">essão; </w:t>
      </w:r>
    </w:p>
    <w:p w14:paraId="295751CD" w14:textId="77777777" w:rsidR="00714162" w:rsidRPr="00714162" w:rsidRDefault="00714162" w:rsidP="00BE4146">
      <w:pPr>
        <w:pStyle w:val="PargrafodaLista"/>
        <w:spacing w:line="320" w:lineRule="atLeast"/>
        <w:ind w:left="1506" w:right="-22"/>
        <w:rPr>
          <w:rFonts w:ascii="Tahoma" w:hAnsi="Tahoma" w:cs="Tahoma"/>
          <w:sz w:val="22"/>
          <w:szCs w:val="22"/>
        </w:rPr>
      </w:pPr>
    </w:p>
    <w:p w14:paraId="49309F29" w14:textId="54E2876D" w:rsidR="00D53E33" w:rsidRDefault="008C7533" w:rsidP="006050BE">
      <w:pPr>
        <w:pStyle w:val="PargrafodaLista"/>
        <w:numPr>
          <w:ilvl w:val="4"/>
          <w:numId w:val="36"/>
        </w:numPr>
        <w:spacing w:line="320" w:lineRule="atLeast"/>
        <w:ind w:right="-22"/>
        <w:rPr>
          <w:rFonts w:ascii="Tahoma" w:hAnsi="Tahoma" w:cs="Tahoma"/>
          <w:sz w:val="22"/>
          <w:szCs w:val="22"/>
        </w:rPr>
      </w:pPr>
      <w:bookmarkStart w:id="126" w:name="_Ref95832450"/>
      <w:r w:rsidRPr="006050BE">
        <w:rPr>
          <w:rFonts w:ascii="Tahoma" w:hAnsi="Tahoma" w:cs="Tahoma"/>
          <w:sz w:val="22"/>
          <w:szCs w:val="22"/>
        </w:rPr>
        <w:t>não poderá haver qualquer tipo de subordinação entre os Direitos Creditórios Ofertados e os direitos creditórios devidos pelos respectivos Tomadores à Cedente, seja com relação a prazos, datas de vencimentos, garantias, formas de pagamento, política de crédito e cobrança, dentre outros, de forma que não exista qualquer benefício à Cedente</w:t>
      </w:r>
      <w:r w:rsidR="00D53E33">
        <w:rPr>
          <w:rFonts w:ascii="Tahoma" w:hAnsi="Tahoma" w:cs="Tahoma"/>
          <w:sz w:val="22"/>
          <w:szCs w:val="22"/>
        </w:rPr>
        <w:t>;</w:t>
      </w:r>
      <w:r w:rsidR="001D1663">
        <w:rPr>
          <w:rFonts w:ascii="Tahoma" w:hAnsi="Tahoma" w:cs="Tahoma"/>
          <w:sz w:val="22"/>
          <w:szCs w:val="22"/>
        </w:rPr>
        <w:t xml:space="preserve"> </w:t>
      </w:r>
      <w:r w:rsidR="00D53E33">
        <w:rPr>
          <w:rFonts w:ascii="Tahoma" w:hAnsi="Tahoma" w:cs="Tahoma"/>
          <w:sz w:val="22"/>
          <w:szCs w:val="22"/>
        </w:rPr>
        <w:t>e</w:t>
      </w:r>
    </w:p>
    <w:p w14:paraId="6956D12B" w14:textId="77777777" w:rsidR="00D53E33" w:rsidRPr="000C5376" w:rsidRDefault="00D53E33" w:rsidP="000C5376">
      <w:pPr>
        <w:pStyle w:val="PargrafodaLista"/>
        <w:rPr>
          <w:rFonts w:ascii="Tahoma" w:hAnsi="Tahoma" w:cs="Tahoma"/>
          <w:sz w:val="22"/>
          <w:szCs w:val="22"/>
        </w:rPr>
      </w:pPr>
    </w:p>
    <w:p w14:paraId="15E9F68C" w14:textId="3A9CBD69" w:rsidR="002206C7" w:rsidRDefault="00D53E33" w:rsidP="006050BE">
      <w:pPr>
        <w:pStyle w:val="PargrafodaLista"/>
        <w:numPr>
          <w:ilvl w:val="4"/>
          <w:numId w:val="36"/>
        </w:numPr>
        <w:spacing w:line="320" w:lineRule="atLeast"/>
        <w:ind w:right="-22"/>
        <w:rPr>
          <w:rFonts w:ascii="Tahoma" w:hAnsi="Tahoma" w:cs="Tahoma"/>
          <w:sz w:val="22"/>
          <w:szCs w:val="22"/>
        </w:rPr>
      </w:pPr>
      <w:r w:rsidRPr="000C5376">
        <w:rPr>
          <w:rFonts w:ascii="Tahoma" w:hAnsi="Tahoma" w:cs="Tahoma"/>
          <w:sz w:val="22"/>
          <w:szCs w:val="22"/>
        </w:rPr>
        <w:t>a quantidade de parcelas dos Contratos de Mútuo dos Direitos Creditórios Ofertados deve observar os termos e prazos máximos previstos na regulamentação emitida pelo INSS em vigor na Data de Oferta, limitado a 84 (oitenta e quatro) parcelas de pagamento de principal e juros.</w:t>
      </w:r>
      <w:r w:rsidRPr="00D53E33">
        <w:rPr>
          <w:rFonts w:ascii="Tahoma" w:hAnsi="Tahoma" w:cs="Tahoma"/>
          <w:sz w:val="22"/>
          <w:szCs w:val="22"/>
        </w:rPr>
        <w:t xml:space="preserve"> </w:t>
      </w:r>
      <w:r w:rsidR="008C7533" w:rsidRPr="00D53E33">
        <w:rPr>
          <w:rFonts w:ascii="Tahoma" w:hAnsi="Tahoma" w:cs="Tahoma"/>
          <w:sz w:val="22"/>
          <w:szCs w:val="22"/>
        </w:rPr>
        <w:t xml:space="preserve"> </w:t>
      </w:r>
    </w:p>
    <w:p w14:paraId="2A1B3552" w14:textId="77777777" w:rsidR="001D1663" w:rsidRPr="00D53E33" w:rsidRDefault="001D1663" w:rsidP="000C5376">
      <w:pPr>
        <w:pStyle w:val="PargrafodaLista"/>
        <w:spacing w:line="320" w:lineRule="atLeast"/>
        <w:ind w:left="1506" w:right="-22"/>
        <w:rPr>
          <w:rFonts w:ascii="Tahoma" w:hAnsi="Tahoma" w:cs="Tahoma"/>
          <w:sz w:val="22"/>
          <w:szCs w:val="22"/>
        </w:rPr>
      </w:pPr>
    </w:p>
    <w:p w14:paraId="5473889A" w14:textId="77777777" w:rsidR="00D53E33" w:rsidRPr="000C5376" w:rsidRDefault="00D53E33" w:rsidP="000C5376">
      <w:pPr>
        <w:pStyle w:val="PargrafodaLista"/>
        <w:autoSpaceDE/>
        <w:autoSpaceDN/>
        <w:adjustRightInd/>
        <w:spacing w:line="320" w:lineRule="atLeast"/>
        <w:ind w:left="0" w:right="-22"/>
        <w:rPr>
          <w:rFonts w:ascii="Tahoma" w:hAnsi="Tahoma" w:cs="Tahoma"/>
          <w:sz w:val="22"/>
          <w:szCs w:val="22"/>
        </w:rPr>
      </w:pPr>
      <w:bookmarkStart w:id="127" w:name="_Ref69511780"/>
      <w:bookmarkEnd w:id="126"/>
    </w:p>
    <w:p w14:paraId="728DAD7A" w14:textId="11724F32" w:rsidR="002F3BDD" w:rsidRPr="00583287" w:rsidRDefault="008C7533" w:rsidP="002F3BDD">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u w:val="single"/>
        </w:rPr>
        <w:t xml:space="preserve">Verificação </w:t>
      </w:r>
      <w:r w:rsidRPr="006B5C3F">
        <w:rPr>
          <w:rFonts w:ascii="Tahoma" w:hAnsi="Tahoma"/>
          <w:sz w:val="22"/>
          <w:u w:val="single"/>
        </w:rPr>
        <w:t>d</w:t>
      </w:r>
      <w:r>
        <w:rPr>
          <w:rFonts w:ascii="Tahoma" w:hAnsi="Tahoma"/>
          <w:sz w:val="22"/>
          <w:u w:val="single"/>
        </w:rPr>
        <w:t>as Condições de Cessão</w:t>
      </w:r>
      <w:r w:rsidRPr="00583287">
        <w:rPr>
          <w:rFonts w:ascii="Tahoma" w:hAnsi="Tahoma" w:cs="Tahoma"/>
          <w:sz w:val="22"/>
          <w:szCs w:val="22"/>
          <w:u w:val="single"/>
        </w:rPr>
        <w:t>:</w:t>
      </w:r>
      <w:r w:rsidRPr="00583287">
        <w:rPr>
          <w:rFonts w:ascii="Tahoma" w:hAnsi="Tahoma" w:cs="Tahoma"/>
          <w:sz w:val="22"/>
          <w:szCs w:val="22"/>
        </w:rPr>
        <w:t xml:space="preserve"> </w:t>
      </w:r>
      <w:r w:rsidR="00804FB6">
        <w:rPr>
          <w:rFonts w:ascii="Tahoma" w:hAnsi="Tahoma" w:cs="Tahoma"/>
          <w:sz w:val="22"/>
          <w:szCs w:val="22"/>
        </w:rPr>
        <w:t>a</w:t>
      </w:r>
      <w:r w:rsidRPr="00583287">
        <w:rPr>
          <w:rFonts w:ascii="Tahoma" w:hAnsi="Tahoma" w:cs="Tahoma"/>
          <w:sz w:val="22"/>
          <w:szCs w:val="22"/>
        </w:rPr>
        <w:t xml:space="preserve"> verificação e validação do enquadramento dos Direitos Creditórios </w:t>
      </w:r>
      <w:r w:rsidR="002828D6">
        <w:rPr>
          <w:rFonts w:ascii="Tahoma" w:hAnsi="Tahoma" w:cs="Tahoma"/>
          <w:sz w:val="22"/>
          <w:szCs w:val="22"/>
        </w:rPr>
        <w:t xml:space="preserve">Ofertados </w:t>
      </w:r>
      <w:r>
        <w:rPr>
          <w:rFonts w:ascii="Tahoma" w:hAnsi="Tahoma" w:cs="Tahoma"/>
          <w:sz w:val="22"/>
          <w:szCs w:val="22"/>
        </w:rPr>
        <w:t xml:space="preserve">às Condições de Cessão </w:t>
      </w:r>
      <w:r w:rsidRPr="00583287">
        <w:rPr>
          <w:rFonts w:ascii="Tahoma" w:hAnsi="Tahoma" w:cs="Tahoma"/>
          <w:sz w:val="22"/>
          <w:szCs w:val="22"/>
        </w:rPr>
        <w:t xml:space="preserve">será </w:t>
      </w:r>
      <w:r w:rsidR="006050BE">
        <w:rPr>
          <w:rFonts w:ascii="Tahoma" w:hAnsi="Tahoma" w:cs="Tahoma"/>
          <w:sz w:val="22"/>
          <w:szCs w:val="22"/>
        </w:rPr>
        <w:t>verificada em cada Data de Oferta, sendo que:</w:t>
      </w:r>
    </w:p>
    <w:p w14:paraId="40451070" w14:textId="77777777" w:rsidR="002206C7" w:rsidRDefault="002206C7" w:rsidP="002206C7">
      <w:pPr>
        <w:pStyle w:val="PargrafodaLista"/>
        <w:autoSpaceDE/>
        <w:autoSpaceDN/>
        <w:adjustRightInd/>
        <w:spacing w:line="320" w:lineRule="atLeast"/>
        <w:ind w:left="0" w:right="-22"/>
        <w:rPr>
          <w:rFonts w:ascii="Tahoma" w:hAnsi="Tahoma" w:cs="Tahoma"/>
          <w:sz w:val="22"/>
          <w:szCs w:val="22"/>
        </w:rPr>
      </w:pPr>
    </w:p>
    <w:p w14:paraId="349480EA" w14:textId="3F55F7C5" w:rsidR="002206C7" w:rsidRDefault="008C7533" w:rsidP="00FC73A6">
      <w:pPr>
        <w:pStyle w:val="PargrafodaLista"/>
        <w:numPr>
          <w:ilvl w:val="0"/>
          <w:numId w:val="75"/>
        </w:numPr>
        <w:autoSpaceDE/>
        <w:autoSpaceDN/>
        <w:adjustRightInd/>
        <w:spacing w:line="320" w:lineRule="atLeast"/>
        <w:ind w:right="-22" w:hanging="578"/>
        <w:rPr>
          <w:rFonts w:ascii="Tahoma" w:hAnsi="Tahoma" w:cs="Tahoma"/>
          <w:sz w:val="22"/>
          <w:szCs w:val="22"/>
        </w:rPr>
      </w:pPr>
      <w:r>
        <w:rPr>
          <w:rFonts w:ascii="Tahoma" w:hAnsi="Tahoma" w:cs="Tahoma"/>
          <w:sz w:val="22"/>
          <w:szCs w:val="22"/>
        </w:rPr>
        <w:t>a verificação e validação do enquadramento dos Direitos Creditórios Ofertados às Condições de Cessão será feita pela Emissora</w:t>
      </w:r>
      <w:r w:rsidR="00497071">
        <w:rPr>
          <w:rFonts w:ascii="Tahoma" w:hAnsi="Tahoma" w:cs="Tahoma"/>
          <w:sz w:val="22"/>
          <w:szCs w:val="22"/>
        </w:rPr>
        <w:t xml:space="preserve">, </w:t>
      </w:r>
      <w:r w:rsidR="00497071" w:rsidRPr="00CF2DAA">
        <w:rPr>
          <w:rFonts w:ascii="Tahoma" w:hAnsi="Tahoma" w:cs="Tahoma"/>
          <w:sz w:val="22"/>
          <w:szCs w:val="22"/>
        </w:rPr>
        <w:t>por meio do envio, pela Cedente, d</w:t>
      </w:r>
      <w:r w:rsidR="00497071">
        <w:rPr>
          <w:rFonts w:ascii="Tahoma" w:hAnsi="Tahoma" w:cs="Tahoma"/>
          <w:sz w:val="22"/>
          <w:szCs w:val="22"/>
        </w:rPr>
        <w:t>o</w:t>
      </w:r>
      <w:r w:rsidR="00497071" w:rsidRPr="00CF2DAA">
        <w:rPr>
          <w:rFonts w:ascii="Tahoma" w:hAnsi="Tahoma" w:cs="Tahoma"/>
          <w:sz w:val="22"/>
          <w:szCs w:val="22"/>
        </w:rPr>
        <w:t xml:space="preserve"> arquivo em formato previamente</w:t>
      </w:r>
      <w:r w:rsidR="00497071" w:rsidRPr="00795D36">
        <w:rPr>
          <w:rFonts w:ascii="Tahoma" w:hAnsi="Tahoma" w:cs="Tahoma"/>
          <w:sz w:val="22"/>
          <w:szCs w:val="22"/>
        </w:rPr>
        <w:t xml:space="preserve"> acordado entre </w:t>
      </w:r>
      <w:r w:rsidR="00497071">
        <w:rPr>
          <w:rFonts w:ascii="Tahoma" w:hAnsi="Tahoma" w:cs="Tahoma"/>
          <w:sz w:val="22"/>
          <w:szCs w:val="22"/>
        </w:rPr>
        <w:t>a</w:t>
      </w:r>
      <w:r w:rsidR="00497071" w:rsidRPr="00795D36">
        <w:rPr>
          <w:rFonts w:ascii="Tahoma" w:hAnsi="Tahoma" w:cs="Tahoma"/>
          <w:sz w:val="22"/>
          <w:szCs w:val="22"/>
        </w:rPr>
        <w:t xml:space="preserve"> Cedente e </w:t>
      </w:r>
      <w:r w:rsidR="00497071">
        <w:rPr>
          <w:rFonts w:ascii="Tahoma" w:hAnsi="Tahoma" w:cs="Tahoma"/>
          <w:sz w:val="22"/>
          <w:szCs w:val="22"/>
        </w:rPr>
        <w:t xml:space="preserve">a Emissora, </w:t>
      </w:r>
      <w:r w:rsidR="00497071" w:rsidRPr="00795D36">
        <w:rPr>
          <w:rFonts w:ascii="Tahoma" w:hAnsi="Tahoma" w:cs="Tahoma"/>
          <w:sz w:val="22"/>
          <w:szCs w:val="22"/>
        </w:rPr>
        <w:t>o qual deverá contar com as informações necessárias e que permitam esta verificação</w:t>
      </w:r>
      <w:r>
        <w:rPr>
          <w:rFonts w:ascii="Tahoma" w:hAnsi="Tahoma" w:cs="Tahoma"/>
          <w:sz w:val="22"/>
          <w:szCs w:val="22"/>
        </w:rPr>
        <w:t>. A Emissora, o Agente Administrativo e o Agente Fiduciário não assumirão qualquer responsabilidade pela veracidade, completude, consistência ou suficiência das informações prestadas pela Cedente;</w:t>
      </w:r>
    </w:p>
    <w:p w14:paraId="40225DE2" w14:textId="77777777" w:rsidR="002206C7" w:rsidRDefault="002206C7" w:rsidP="00FC73A6">
      <w:pPr>
        <w:pStyle w:val="PargrafodaLista"/>
        <w:autoSpaceDE/>
        <w:autoSpaceDN/>
        <w:adjustRightInd/>
        <w:spacing w:line="320" w:lineRule="atLeast"/>
        <w:ind w:left="0" w:right="-22" w:hanging="578"/>
        <w:rPr>
          <w:rFonts w:ascii="Tahoma" w:hAnsi="Tahoma" w:cs="Tahoma"/>
          <w:sz w:val="22"/>
          <w:szCs w:val="22"/>
        </w:rPr>
      </w:pPr>
    </w:p>
    <w:p w14:paraId="01788EE2" w14:textId="301D234D" w:rsidR="00AA1998" w:rsidRPr="00BF7866" w:rsidRDefault="008C7533" w:rsidP="00FC73A6">
      <w:pPr>
        <w:pStyle w:val="PargrafodaLista"/>
        <w:numPr>
          <w:ilvl w:val="0"/>
          <w:numId w:val="75"/>
        </w:numPr>
        <w:autoSpaceDE/>
        <w:autoSpaceDN/>
        <w:adjustRightInd/>
        <w:spacing w:line="320" w:lineRule="atLeast"/>
        <w:ind w:right="-22" w:hanging="578"/>
        <w:rPr>
          <w:rFonts w:ascii="Tahoma" w:hAnsi="Tahoma" w:cs="Tahoma"/>
          <w:sz w:val="22"/>
          <w:szCs w:val="22"/>
        </w:rPr>
      </w:pPr>
      <w:r>
        <w:rPr>
          <w:rFonts w:ascii="Tahoma" w:hAnsi="Tahoma" w:cs="Tahoma"/>
          <w:sz w:val="22"/>
          <w:szCs w:val="22"/>
        </w:rPr>
        <w:t>a</w:t>
      </w:r>
      <w:r w:rsidR="00BE4146" w:rsidRPr="00583287">
        <w:rPr>
          <w:rFonts w:ascii="Tahoma" w:hAnsi="Tahoma" w:cs="Tahoma"/>
          <w:sz w:val="22"/>
          <w:szCs w:val="22"/>
        </w:rPr>
        <w:t xml:space="preserve"> verificação, pela Emissora, dos itens</w:t>
      </w:r>
      <w:r w:rsidR="008E25BB" w:rsidRPr="00583287">
        <w:rPr>
          <w:rFonts w:ascii="Tahoma" w:hAnsi="Tahoma" w:cs="Tahoma"/>
          <w:sz w:val="22"/>
          <w:szCs w:val="22"/>
        </w:rPr>
        <w:t xml:space="preserve"> </w:t>
      </w:r>
      <w:r w:rsidR="008E25BB" w:rsidRPr="00E65CC3">
        <w:rPr>
          <w:rFonts w:ascii="Tahoma" w:hAnsi="Tahoma" w:cs="Tahoma"/>
          <w:sz w:val="22"/>
          <w:szCs w:val="22"/>
        </w:rPr>
        <w:fldChar w:fldCharType="begin"/>
      </w:r>
      <w:r w:rsidR="008E25BB" w:rsidRPr="00583287">
        <w:rPr>
          <w:rFonts w:ascii="Tahoma" w:hAnsi="Tahoma" w:cs="Tahoma"/>
          <w:sz w:val="22"/>
          <w:szCs w:val="22"/>
        </w:rPr>
        <w:instrText xml:space="preserve"> REF _Ref95832447 \r \h </w:instrText>
      </w:r>
      <w:r w:rsidR="008E25BB" w:rsidRPr="00E65CC3">
        <w:rPr>
          <w:rFonts w:ascii="Tahoma" w:hAnsi="Tahoma" w:cs="Tahoma"/>
          <w:sz w:val="22"/>
          <w:szCs w:val="22"/>
        </w:rPr>
      </w:r>
      <w:r w:rsidR="008E25BB" w:rsidRPr="00E65CC3">
        <w:rPr>
          <w:rFonts w:ascii="Tahoma" w:hAnsi="Tahoma" w:cs="Tahoma"/>
          <w:sz w:val="22"/>
          <w:szCs w:val="22"/>
        </w:rPr>
        <w:fldChar w:fldCharType="separate"/>
      </w:r>
      <w:r w:rsidR="001E3BF4">
        <w:rPr>
          <w:rFonts w:ascii="Tahoma" w:hAnsi="Tahoma" w:cs="Tahoma"/>
          <w:sz w:val="22"/>
          <w:szCs w:val="22"/>
        </w:rPr>
        <w:t>(</w:t>
      </w:r>
      <w:proofErr w:type="spellStart"/>
      <w:r w:rsidR="001E3BF4">
        <w:rPr>
          <w:rFonts w:ascii="Tahoma" w:hAnsi="Tahoma" w:cs="Tahoma"/>
          <w:sz w:val="22"/>
          <w:szCs w:val="22"/>
        </w:rPr>
        <w:t>xiii</w:t>
      </w:r>
      <w:proofErr w:type="spellEnd"/>
      <w:r w:rsidR="001E3BF4">
        <w:rPr>
          <w:rFonts w:ascii="Tahoma" w:hAnsi="Tahoma" w:cs="Tahoma"/>
          <w:sz w:val="22"/>
          <w:szCs w:val="22"/>
        </w:rPr>
        <w:t>)</w:t>
      </w:r>
      <w:r w:rsidR="008E25BB" w:rsidRPr="00E65CC3">
        <w:rPr>
          <w:rFonts w:ascii="Tahoma" w:hAnsi="Tahoma" w:cs="Tahoma"/>
          <w:sz w:val="22"/>
          <w:szCs w:val="22"/>
        </w:rPr>
        <w:fldChar w:fldCharType="end"/>
      </w:r>
      <w:r w:rsidR="008E25BB" w:rsidRPr="00583287">
        <w:rPr>
          <w:rFonts w:ascii="Tahoma" w:hAnsi="Tahoma" w:cs="Tahoma"/>
          <w:sz w:val="22"/>
          <w:szCs w:val="22"/>
        </w:rPr>
        <w:t xml:space="preserve"> a </w:t>
      </w:r>
      <w:r w:rsidR="008862BB">
        <w:rPr>
          <w:rFonts w:ascii="Tahoma" w:hAnsi="Tahoma" w:cs="Tahoma"/>
          <w:sz w:val="22"/>
          <w:szCs w:val="22"/>
        </w:rPr>
        <w:t>(</w:t>
      </w:r>
      <w:proofErr w:type="spellStart"/>
      <w:r w:rsidR="008862BB">
        <w:rPr>
          <w:rFonts w:ascii="Tahoma" w:hAnsi="Tahoma" w:cs="Tahoma"/>
          <w:sz w:val="22"/>
          <w:szCs w:val="22"/>
        </w:rPr>
        <w:t>xxii</w:t>
      </w:r>
      <w:proofErr w:type="spellEnd"/>
      <w:r w:rsidR="008862BB">
        <w:rPr>
          <w:rFonts w:ascii="Tahoma" w:hAnsi="Tahoma" w:cs="Tahoma"/>
          <w:sz w:val="22"/>
          <w:szCs w:val="22"/>
        </w:rPr>
        <w:t xml:space="preserve">) </w:t>
      </w:r>
      <w:r w:rsidR="008E25BB" w:rsidRPr="00583287">
        <w:rPr>
          <w:rFonts w:ascii="Tahoma" w:hAnsi="Tahoma" w:cs="Tahoma"/>
          <w:sz w:val="22"/>
          <w:szCs w:val="22"/>
        </w:rPr>
        <w:t xml:space="preserve">da Cláusula </w:t>
      </w:r>
      <w:r w:rsidR="008E25BB" w:rsidRPr="00E65CC3">
        <w:rPr>
          <w:rFonts w:ascii="Tahoma" w:hAnsi="Tahoma" w:cs="Tahoma"/>
          <w:sz w:val="22"/>
          <w:szCs w:val="22"/>
        </w:rPr>
        <w:fldChar w:fldCharType="begin"/>
      </w:r>
      <w:r w:rsidR="008E25BB" w:rsidRPr="00583287">
        <w:rPr>
          <w:rFonts w:ascii="Tahoma" w:hAnsi="Tahoma" w:cs="Tahoma"/>
          <w:sz w:val="22"/>
          <w:szCs w:val="22"/>
        </w:rPr>
        <w:instrText xml:space="preserve"> REF _Ref95145358 \r \h </w:instrText>
      </w:r>
      <w:r w:rsidR="008E25BB" w:rsidRPr="00E65CC3">
        <w:rPr>
          <w:rFonts w:ascii="Tahoma" w:hAnsi="Tahoma" w:cs="Tahoma"/>
          <w:sz w:val="22"/>
          <w:szCs w:val="22"/>
        </w:rPr>
      </w:r>
      <w:r w:rsidR="008E25BB" w:rsidRPr="00E65CC3">
        <w:rPr>
          <w:rFonts w:ascii="Tahoma" w:hAnsi="Tahoma" w:cs="Tahoma"/>
          <w:sz w:val="22"/>
          <w:szCs w:val="22"/>
        </w:rPr>
        <w:fldChar w:fldCharType="separate"/>
      </w:r>
      <w:r w:rsidR="001E3BF4">
        <w:rPr>
          <w:rFonts w:ascii="Tahoma" w:hAnsi="Tahoma" w:cs="Tahoma"/>
          <w:sz w:val="22"/>
          <w:szCs w:val="22"/>
        </w:rPr>
        <w:t>3.14</w:t>
      </w:r>
      <w:r w:rsidR="008E25BB" w:rsidRPr="00E65CC3">
        <w:rPr>
          <w:rFonts w:ascii="Tahoma" w:hAnsi="Tahoma" w:cs="Tahoma"/>
          <w:sz w:val="22"/>
          <w:szCs w:val="22"/>
        </w:rPr>
        <w:fldChar w:fldCharType="end"/>
      </w:r>
      <w:r w:rsidR="008E25BB" w:rsidRPr="00583287">
        <w:rPr>
          <w:rFonts w:ascii="Tahoma" w:hAnsi="Tahoma" w:cs="Tahoma"/>
          <w:sz w:val="22"/>
          <w:szCs w:val="22"/>
        </w:rPr>
        <w:t xml:space="preserve"> </w:t>
      </w:r>
      <w:r w:rsidR="002206C7">
        <w:rPr>
          <w:rFonts w:ascii="Tahoma" w:hAnsi="Tahoma" w:cs="Tahoma"/>
          <w:sz w:val="22"/>
          <w:szCs w:val="22"/>
        </w:rPr>
        <w:t xml:space="preserve">acima </w:t>
      </w:r>
      <w:r w:rsidR="00BE4146" w:rsidRPr="00E65CC3">
        <w:rPr>
          <w:rFonts w:ascii="Tahoma" w:hAnsi="Tahoma" w:cs="Tahoma"/>
          <w:sz w:val="22"/>
          <w:szCs w:val="22"/>
        </w:rPr>
        <w:t xml:space="preserve">será </w:t>
      </w:r>
      <w:r w:rsidR="008E25BB" w:rsidRPr="00D4459F">
        <w:rPr>
          <w:rFonts w:ascii="Tahoma" w:hAnsi="Tahoma" w:cs="Tahoma"/>
          <w:sz w:val="22"/>
          <w:szCs w:val="22"/>
        </w:rPr>
        <w:t>realizada</w:t>
      </w:r>
      <w:r w:rsidR="00BE4146" w:rsidRPr="00D4459F">
        <w:rPr>
          <w:rFonts w:ascii="Tahoma" w:hAnsi="Tahoma" w:cs="Tahoma"/>
          <w:sz w:val="22"/>
          <w:szCs w:val="22"/>
        </w:rPr>
        <w:t xml:space="preserve"> </w:t>
      </w:r>
      <w:r w:rsidR="008E25BB" w:rsidRPr="00D4459F">
        <w:rPr>
          <w:rFonts w:ascii="Tahoma" w:hAnsi="Tahoma" w:cs="Tahoma"/>
          <w:sz w:val="22"/>
          <w:szCs w:val="22"/>
        </w:rPr>
        <w:t xml:space="preserve">com base em declarações </w:t>
      </w:r>
      <w:r w:rsidR="00CD25A8">
        <w:rPr>
          <w:rFonts w:ascii="Tahoma" w:hAnsi="Tahoma" w:cs="Tahoma"/>
          <w:sz w:val="22"/>
          <w:szCs w:val="22"/>
        </w:rPr>
        <w:t>emitidas</w:t>
      </w:r>
      <w:r w:rsidR="008E25BB" w:rsidRPr="00D4459F">
        <w:rPr>
          <w:rFonts w:ascii="Tahoma" w:hAnsi="Tahoma" w:cs="Tahoma"/>
          <w:sz w:val="22"/>
          <w:szCs w:val="22"/>
        </w:rPr>
        <w:t xml:space="preserve"> pela </w:t>
      </w:r>
      <w:r>
        <w:rPr>
          <w:rFonts w:ascii="Tahoma" w:hAnsi="Tahoma" w:cs="Tahoma"/>
          <w:sz w:val="22"/>
          <w:szCs w:val="22"/>
        </w:rPr>
        <w:t>Cedente</w:t>
      </w:r>
      <w:r w:rsidR="00CD25A8">
        <w:rPr>
          <w:rFonts w:ascii="Tahoma" w:hAnsi="Tahoma" w:cs="Tahoma"/>
          <w:sz w:val="22"/>
          <w:szCs w:val="22"/>
        </w:rPr>
        <w:t>,</w:t>
      </w:r>
      <w:r w:rsidR="003E461F">
        <w:rPr>
          <w:rFonts w:ascii="Tahoma" w:hAnsi="Tahoma" w:cs="Tahoma"/>
          <w:sz w:val="22"/>
          <w:szCs w:val="22"/>
        </w:rPr>
        <w:t xml:space="preserve"> </w:t>
      </w:r>
      <w:r w:rsidR="00CD25A8">
        <w:rPr>
          <w:rFonts w:ascii="Tahoma" w:hAnsi="Tahoma" w:cs="Tahoma"/>
          <w:sz w:val="22"/>
          <w:szCs w:val="22"/>
        </w:rPr>
        <w:t>no âmbito dos</w:t>
      </w:r>
      <w:r w:rsidR="00D91622">
        <w:rPr>
          <w:rFonts w:ascii="Tahoma" w:hAnsi="Tahoma" w:cs="Tahoma"/>
          <w:sz w:val="22"/>
          <w:szCs w:val="22"/>
        </w:rPr>
        <w:t xml:space="preserve"> Termos de Cessão</w:t>
      </w:r>
      <w:r w:rsidR="008E25BB" w:rsidRPr="00D4459F">
        <w:rPr>
          <w:rFonts w:ascii="Tahoma" w:hAnsi="Tahoma" w:cs="Tahoma"/>
          <w:sz w:val="22"/>
          <w:szCs w:val="22"/>
        </w:rPr>
        <w:t>.</w:t>
      </w:r>
      <w:r w:rsidR="00BE4146" w:rsidRPr="00D4459F">
        <w:rPr>
          <w:rFonts w:ascii="Tahoma" w:hAnsi="Tahoma" w:cs="Tahoma"/>
          <w:sz w:val="22"/>
          <w:szCs w:val="22"/>
        </w:rPr>
        <w:t xml:space="preserve"> </w:t>
      </w:r>
    </w:p>
    <w:p w14:paraId="090E172C" w14:textId="77777777" w:rsidR="003232CE" w:rsidRPr="00811A49" w:rsidRDefault="003232CE" w:rsidP="00141C52">
      <w:pPr>
        <w:pStyle w:val="PargrafodaLista"/>
        <w:autoSpaceDE/>
        <w:autoSpaceDN/>
        <w:adjustRightInd/>
        <w:spacing w:line="320" w:lineRule="atLeast"/>
        <w:ind w:left="0" w:right="-22"/>
        <w:rPr>
          <w:rFonts w:ascii="Tahoma" w:hAnsi="Tahoma" w:cs="Tahoma"/>
          <w:sz w:val="22"/>
          <w:szCs w:val="22"/>
        </w:rPr>
      </w:pPr>
    </w:p>
    <w:p w14:paraId="7C9BA6C2" w14:textId="77777777" w:rsidR="003232CE" w:rsidRPr="00583287" w:rsidRDefault="008C7533" w:rsidP="00141C52">
      <w:pPr>
        <w:pStyle w:val="PargrafodaLista"/>
        <w:numPr>
          <w:ilvl w:val="1"/>
          <w:numId w:val="30"/>
        </w:numPr>
        <w:autoSpaceDE/>
        <w:autoSpaceDN/>
        <w:adjustRightInd/>
        <w:spacing w:line="320" w:lineRule="atLeast"/>
        <w:ind w:right="-22"/>
        <w:rPr>
          <w:rFonts w:ascii="Tahoma" w:hAnsi="Tahoma" w:cs="Tahoma"/>
          <w:sz w:val="22"/>
          <w:szCs w:val="22"/>
        </w:rPr>
      </w:pPr>
      <w:r w:rsidRPr="00FF3E6F">
        <w:rPr>
          <w:rFonts w:ascii="Tahoma" w:hAnsi="Tahoma" w:cs="Tahoma"/>
          <w:sz w:val="22"/>
          <w:szCs w:val="22"/>
        </w:rPr>
        <w:lastRenderedPageBreak/>
        <w:t xml:space="preserve">Na hipótese de um Direito Creditório Vinculado deixar de atender a qualquer Critério de Elegibilidade e/ou qualquer </w:t>
      </w:r>
      <w:r w:rsidRPr="00785233">
        <w:rPr>
          <w:rFonts w:ascii="Tahoma" w:hAnsi="Tahoma" w:cs="Tahoma"/>
          <w:sz w:val="22"/>
          <w:szCs w:val="22"/>
        </w:rPr>
        <w:t>Condição de Cessão após sua aquisição pela Emissora, não haverá direito de regresso contra a Emissora</w:t>
      </w:r>
      <w:r w:rsidRPr="00583287">
        <w:rPr>
          <w:rFonts w:ascii="Tahoma" w:hAnsi="Tahoma" w:cs="Tahoma"/>
          <w:sz w:val="22"/>
          <w:szCs w:val="22"/>
        </w:rPr>
        <w:t xml:space="preserve"> ou a Cedente, salvo em caso de comprovada má-fé, culpa ou dolo na atuação de cada um dos prestadores de serviço da Emissão, quando da aquisição do respectivo Direito Creditório Vinculado pela Emissora, não havendo solidariedade entre eles, observado o previsto </w:t>
      </w:r>
      <w:r w:rsidR="00D91622">
        <w:rPr>
          <w:rFonts w:ascii="Tahoma" w:hAnsi="Tahoma" w:cs="Tahoma"/>
          <w:sz w:val="22"/>
          <w:szCs w:val="22"/>
        </w:rPr>
        <w:t>no Contrato de Cessão</w:t>
      </w:r>
      <w:r w:rsidRPr="00583287">
        <w:rPr>
          <w:rFonts w:ascii="Tahoma" w:hAnsi="Tahoma" w:cs="Tahoma"/>
          <w:sz w:val="22"/>
          <w:szCs w:val="22"/>
        </w:rPr>
        <w:t xml:space="preserve"> e na legislação e regulamentação aplicáve</w:t>
      </w:r>
      <w:r w:rsidR="00B15D17">
        <w:rPr>
          <w:rFonts w:ascii="Tahoma" w:hAnsi="Tahoma" w:cs="Tahoma"/>
          <w:sz w:val="22"/>
          <w:szCs w:val="22"/>
        </w:rPr>
        <w:t>is</w:t>
      </w:r>
      <w:r w:rsidR="00FF3E6F">
        <w:rPr>
          <w:rFonts w:ascii="Tahoma" w:hAnsi="Tahoma" w:cs="Tahoma"/>
          <w:sz w:val="22"/>
          <w:szCs w:val="22"/>
        </w:rPr>
        <w:t>.</w:t>
      </w:r>
    </w:p>
    <w:p w14:paraId="50CC4145" w14:textId="77777777" w:rsidR="00AA1998" w:rsidRPr="00583287" w:rsidRDefault="00AA1998" w:rsidP="00141C52">
      <w:pPr>
        <w:pStyle w:val="PargrafodaLista"/>
        <w:autoSpaceDE/>
        <w:autoSpaceDN/>
        <w:adjustRightInd/>
        <w:spacing w:line="320" w:lineRule="atLeast"/>
        <w:ind w:left="0" w:right="-22"/>
        <w:rPr>
          <w:rFonts w:ascii="Tahoma" w:hAnsi="Tahoma" w:cs="Tahoma"/>
          <w:b/>
          <w:sz w:val="22"/>
          <w:szCs w:val="22"/>
        </w:rPr>
      </w:pPr>
      <w:bookmarkStart w:id="128" w:name="_Ref95145996"/>
      <w:bookmarkStart w:id="129" w:name="_Ref465344335"/>
      <w:bookmarkStart w:id="130" w:name="_Ref518570502"/>
      <w:bookmarkEnd w:id="120"/>
      <w:bookmarkEnd w:id="127"/>
    </w:p>
    <w:p w14:paraId="46F0DAF1" w14:textId="77777777" w:rsidR="003232CE" w:rsidRPr="00785233" w:rsidRDefault="008C7533" w:rsidP="007B5A72">
      <w:pPr>
        <w:pStyle w:val="PargrafodaLista"/>
        <w:numPr>
          <w:ilvl w:val="1"/>
          <w:numId w:val="30"/>
        </w:numPr>
        <w:autoSpaceDE/>
        <w:autoSpaceDN/>
        <w:adjustRightInd/>
        <w:spacing w:line="320" w:lineRule="atLeast"/>
        <w:ind w:right="-22"/>
        <w:rPr>
          <w:rFonts w:ascii="Tahoma" w:hAnsi="Tahoma" w:cs="Tahoma"/>
          <w:bCs/>
          <w:sz w:val="22"/>
          <w:szCs w:val="22"/>
        </w:rPr>
      </w:pPr>
      <w:r w:rsidRPr="00583287">
        <w:rPr>
          <w:rFonts w:ascii="Tahoma" w:hAnsi="Tahoma" w:cs="Tahoma"/>
          <w:bCs/>
          <w:sz w:val="22"/>
          <w:szCs w:val="22"/>
          <w:u w:val="single"/>
        </w:rPr>
        <w:t>Preço de Cessão:</w:t>
      </w:r>
      <w:r w:rsidRPr="00D842B2">
        <w:rPr>
          <w:rFonts w:ascii="Tahoma" w:hAnsi="Tahoma" w:cs="Tahoma"/>
          <w:bCs/>
          <w:sz w:val="22"/>
          <w:szCs w:val="22"/>
        </w:rPr>
        <w:t xml:space="preserve"> </w:t>
      </w:r>
      <w:r w:rsidR="00B15D17">
        <w:rPr>
          <w:rFonts w:ascii="Tahoma" w:hAnsi="Tahoma" w:cs="Tahoma"/>
          <w:bCs/>
          <w:sz w:val="22"/>
          <w:szCs w:val="22"/>
        </w:rPr>
        <w:t>p</w:t>
      </w:r>
      <w:r w:rsidRPr="00583287">
        <w:rPr>
          <w:rFonts w:ascii="Tahoma" w:hAnsi="Tahoma" w:cs="Tahoma"/>
          <w:bCs/>
          <w:sz w:val="22"/>
          <w:szCs w:val="22"/>
        </w:rPr>
        <w:t xml:space="preserve">ela aquisição dos Direitos Creditórios </w:t>
      </w:r>
      <w:r w:rsidR="00091A68" w:rsidRPr="00583287">
        <w:rPr>
          <w:rFonts w:ascii="Tahoma" w:hAnsi="Tahoma" w:cs="Tahoma"/>
          <w:bCs/>
          <w:sz w:val="22"/>
          <w:szCs w:val="22"/>
        </w:rPr>
        <w:t>Vinculados</w:t>
      </w:r>
      <w:r w:rsidRPr="00583287">
        <w:rPr>
          <w:rFonts w:ascii="Tahoma" w:hAnsi="Tahoma" w:cs="Tahoma"/>
          <w:bCs/>
          <w:sz w:val="22"/>
          <w:szCs w:val="22"/>
        </w:rPr>
        <w:t xml:space="preserve"> identificados no respectivo Termo de Cessão, a Emissora pagará à Cedente o montante a ser calculado na forma do Contrato de Cessão (“</w:t>
      </w:r>
      <w:r w:rsidRPr="00583287">
        <w:rPr>
          <w:rFonts w:ascii="Tahoma" w:hAnsi="Tahoma"/>
          <w:sz w:val="22"/>
          <w:u w:val="single"/>
        </w:rPr>
        <w:t>Preço de Cessão</w:t>
      </w:r>
      <w:r w:rsidRPr="00583287">
        <w:rPr>
          <w:rFonts w:ascii="Tahoma" w:hAnsi="Tahoma" w:cs="Tahoma"/>
          <w:bCs/>
          <w:sz w:val="22"/>
          <w:szCs w:val="22"/>
        </w:rPr>
        <w:t>”)</w:t>
      </w:r>
      <w:r w:rsidRPr="000E60E8">
        <w:rPr>
          <w:rFonts w:ascii="Tahoma" w:hAnsi="Tahoma" w:cs="Tahoma"/>
          <w:sz w:val="22"/>
          <w:szCs w:val="22"/>
        </w:rPr>
        <w:t xml:space="preserve">. </w:t>
      </w:r>
    </w:p>
    <w:p w14:paraId="210C3874" w14:textId="77777777" w:rsidR="00AA1998" w:rsidRPr="00583287" w:rsidRDefault="00AA1998" w:rsidP="00AA1998">
      <w:pPr>
        <w:pStyle w:val="PargrafodaLista"/>
        <w:autoSpaceDE/>
        <w:autoSpaceDN/>
        <w:adjustRightInd/>
        <w:spacing w:line="320" w:lineRule="atLeast"/>
        <w:ind w:left="0" w:right="-22"/>
        <w:rPr>
          <w:rFonts w:ascii="Tahoma" w:hAnsi="Tahoma" w:cs="Tahoma"/>
          <w:b/>
          <w:sz w:val="22"/>
          <w:szCs w:val="22"/>
        </w:rPr>
      </w:pPr>
    </w:p>
    <w:p w14:paraId="6CDE7901" w14:textId="77777777" w:rsidR="00AA1998" w:rsidRPr="00583287" w:rsidRDefault="008C7533" w:rsidP="00F33DB7">
      <w:pPr>
        <w:pStyle w:val="PargrafodaLista"/>
        <w:numPr>
          <w:ilvl w:val="1"/>
          <w:numId w:val="30"/>
        </w:numPr>
        <w:autoSpaceDE/>
        <w:autoSpaceDN/>
        <w:adjustRightInd/>
        <w:spacing w:line="320" w:lineRule="atLeast"/>
        <w:ind w:right="-22"/>
        <w:rPr>
          <w:rFonts w:ascii="Tahoma" w:hAnsi="Tahoma" w:cs="Tahoma"/>
          <w:b/>
          <w:sz w:val="22"/>
          <w:szCs w:val="22"/>
        </w:rPr>
      </w:pPr>
      <w:bookmarkStart w:id="131" w:name="_Ref97828761"/>
      <w:r w:rsidRPr="00583287">
        <w:rPr>
          <w:rFonts w:ascii="Tahoma" w:hAnsi="Tahoma" w:cs="Tahoma"/>
          <w:b/>
          <w:sz w:val="22"/>
          <w:szCs w:val="22"/>
        </w:rPr>
        <w:t xml:space="preserve">Vinculação dos Direitos Creditórios Vinculados às Debêntures: </w:t>
      </w:r>
      <w:r w:rsidRPr="00583287">
        <w:rPr>
          <w:rFonts w:ascii="Tahoma" w:hAnsi="Tahoma" w:cs="Tahoma"/>
          <w:bCs/>
          <w:sz w:val="22"/>
          <w:szCs w:val="22"/>
        </w:rPr>
        <w:t xml:space="preserve">os Direitos Creditórios </w:t>
      </w:r>
      <w:r w:rsidR="00114C9C">
        <w:rPr>
          <w:rFonts w:ascii="Tahoma" w:hAnsi="Tahoma" w:cs="Tahoma"/>
          <w:bCs/>
          <w:sz w:val="22"/>
          <w:szCs w:val="22"/>
        </w:rPr>
        <w:t xml:space="preserve">Vinculados </w:t>
      </w:r>
      <w:r w:rsidRPr="00583287">
        <w:rPr>
          <w:rFonts w:ascii="Tahoma" w:hAnsi="Tahoma" w:cs="Tahoma"/>
          <w:sz w:val="22"/>
          <w:szCs w:val="22"/>
        </w:rPr>
        <w:t xml:space="preserve">que venham a ser adquiridos com os recursos oriundos das Debêntures serão automaticamente vinculados às Debêntures emitidas por meio desta Escritura de Emissão, </w:t>
      </w:r>
      <w:r w:rsidRPr="00583287">
        <w:rPr>
          <w:rFonts w:ascii="Tahoma" w:eastAsia="Times New Roman" w:hAnsi="Tahoma" w:cs="Tahoma"/>
          <w:sz w:val="22"/>
          <w:szCs w:val="22"/>
        </w:rPr>
        <w:t xml:space="preserve">nos termos do artigo 5º da Resolução CMN 2.686, independentemente da celebração de qualquer aditamento a esta Escritura de Emissão, </w:t>
      </w:r>
      <w:r w:rsidRPr="00583287">
        <w:rPr>
          <w:rFonts w:ascii="Tahoma" w:hAnsi="Tahoma" w:cs="Tahoma"/>
          <w:sz w:val="22"/>
          <w:szCs w:val="22"/>
        </w:rPr>
        <w:t>para fins de amortização e do pagamento da Remuneração das Debêntures da Primeira Série e das Debêntures da Segunda Série, nos termos da Resolução CMN 2.686. Da mesma forma, serão considerados Direitos Creditórios Vinculados os Direitos Creditórios que venham a ser adquiridos com os recursos oriundos do pagamento de Direitos Creditórios Vinculados previamente adquiridos pela Emissora.</w:t>
      </w:r>
      <w:bookmarkEnd w:id="131"/>
    </w:p>
    <w:p w14:paraId="2DD5046A" w14:textId="77777777" w:rsidR="00AA1998" w:rsidRPr="00583287" w:rsidRDefault="00AA1998" w:rsidP="00AA1998">
      <w:pPr>
        <w:pStyle w:val="PargrafodaLista"/>
        <w:spacing w:line="320" w:lineRule="atLeast"/>
        <w:rPr>
          <w:rFonts w:ascii="Tahoma" w:hAnsi="Tahoma" w:cs="Tahoma"/>
          <w:sz w:val="22"/>
          <w:szCs w:val="22"/>
        </w:rPr>
      </w:pPr>
    </w:p>
    <w:p w14:paraId="60172375"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b/>
          <w:bCs/>
          <w:sz w:val="22"/>
          <w:szCs w:val="22"/>
        </w:rPr>
        <w:t>Recursos Exclusivos</w:t>
      </w:r>
      <w:r w:rsidRPr="00583287">
        <w:rPr>
          <w:rFonts w:ascii="Tahoma" w:hAnsi="Tahoma" w:cs="Tahoma"/>
          <w:sz w:val="22"/>
          <w:szCs w:val="22"/>
        </w:rPr>
        <w:t xml:space="preserve">: a Emissora deverá alocar </w:t>
      </w:r>
      <w:bookmarkStart w:id="132" w:name="_Hlk83429066"/>
      <w:r w:rsidRPr="00583287">
        <w:rPr>
          <w:rFonts w:ascii="Tahoma" w:hAnsi="Tahoma" w:cs="Tahoma"/>
          <w:sz w:val="22"/>
          <w:szCs w:val="22"/>
        </w:rPr>
        <w:t>recursos decorrentes da integralização das Debêntures, assim como</w:t>
      </w:r>
      <w:r w:rsidR="00114C9C">
        <w:rPr>
          <w:rFonts w:ascii="Tahoma" w:hAnsi="Tahoma" w:cs="Tahoma"/>
          <w:sz w:val="22"/>
          <w:szCs w:val="22"/>
        </w:rPr>
        <w:t xml:space="preserve">, após a Primeira Data de </w:t>
      </w:r>
      <w:r w:rsidR="00D91622">
        <w:rPr>
          <w:rFonts w:ascii="Tahoma" w:hAnsi="Tahoma" w:cs="Tahoma"/>
          <w:sz w:val="22"/>
          <w:szCs w:val="22"/>
        </w:rPr>
        <w:t>Integralização</w:t>
      </w:r>
      <w:r w:rsidR="00114C9C">
        <w:rPr>
          <w:rFonts w:ascii="Tahoma" w:hAnsi="Tahoma" w:cs="Tahoma"/>
          <w:sz w:val="22"/>
          <w:szCs w:val="22"/>
        </w:rPr>
        <w:t>,</w:t>
      </w:r>
      <w:r w:rsidRPr="00583287">
        <w:rPr>
          <w:rFonts w:ascii="Tahoma" w:hAnsi="Tahoma" w:cs="Tahoma"/>
          <w:sz w:val="22"/>
          <w:szCs w:val="22"/>
        </w:rPr>
        <w:t xml:space="preserve"> os demais</w:t>
      </w:r>
      <w:r w:rsidR="00114C9C">
        <w:rPr>
          <w:rFonts w:ascii="Tahoma" w:hAnsi="Tahoma" w:cs="Tahoma"/>
          <w:sz w:val="22"/>
          <w:szCs w:val="22"/>
        </w:rPr>
        <w:t xml:space="preserve"> recursos</w:t>
      </w:r>
      <w:r w:rsidRPr="00583287">
        <w:rPr>
          <w:rFonts w:ascii="Tahoma" w:hAnsi="Tahoma" w:cs="Tahoma"/>
          <w:sz w:val="22"/>
          <w:szCs w:val="22"/>
        </w:rPr>
        <w:t xml:space="preserve"> recebidos de pagamentos dos Direitos Creditórios Vinculados, resgates, amortizações e vendas de Investimentos Permitidos</w:t>
      </w:r>
      <w:bookmarkEnd w:id="132"/>
      <w:r w:rsidRPr="00583287">
        <w:rPr>
          <w:rFonts w:ascii="Tahoma" w:hAnsi="Tahoma" w:cs="Tahoma"/>
          <w:sz w:val="22"/>
          <w:szCs w:val="22"/>
        </w:rPr>
        <w:t xml:space="preserve"> de acordo com </w:t>
      </w:r>
      <w:r w:rsidR="00114C9C">
        <w:rPr>
          <w:rFonts w:ascii="Tahoma" w:hAnsi="Tahoma" w:cs="Tahoma"/>
          <w:sz w:val="22"/>
          <w:szCs w:val="22"/>
        </w:rPr>
        <w:t>os termos desta Escritura de Emissão</w:t>
      </w:r>
      <w:r w:rsidRPr="00583287">
        <w:rPr>
          <w:rFonts w:ascii="Tahoma" w:hAnsi="Tahoma" w:cs="Tahoma"/>
          <w:sz w:val="22"/>
          <w:szCs w:val="22"/>
        </w:rPr>
        <w:t>.</w:t>
      </w:r>
      <w:bookmarkEnd w:id="128"/>
      <w:r w:rsidR="003558C0" w:rsidRPr="00583287">
        <w:rPr>
          <w:rFonts w:ascii="Tahoma" w:hAnsi="Tahoma" w:cs="Tahoma"/>
          <w:sz w:val="22"/>
          <w:szCs w:val="22"/>
        </w:rPr>
        <w:t xml:space="preserve"> </w:t>
      </w:r>
    </w:p>
    <w:bookmarkEnd w:id="129"/>
    <w:bookmarkEnd w:id="130"/>
    <w:p w14:paraId="72B82E3F"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1ED31290" w14:textId="77777777" w:rsidR="00CA763D" w:rsidRPr="00583287" w:rsidRDefault="008C7533" w:rsidP="007B5A72">
      <w:pPr>
        <w:pStyle w:val="PargrafodaLista"/>
        <w:numPr>
          <w:ilvl w:val="1"/>
          <w:numId w:val="62"/>
        </w:numPr>
        <w:tabs>
          <w:tab w:val="clear" w:pos="1418"/>
        </w:tabs>
        <w:autoSpaceDE/>
        <w:autoSpaceDN/>
        <w:adjustRightInd/>
        <w:spacing w:line="320" w:lineRule="atLeast"/>
        <w:ind w:right="-22"/>
        <w:rPr>
          <w:rFonts w:ascii="Tahoma" w:hAnsi="Tahoma" w:cs="Tahoma"/>
          <w:sz w:val="22"/>
          <w:szCs w:val="22"/>
        </w:rPr>
      </w:pPr>
      <w:bookmarkStart w:id="133" w:name="_Ref95145520"/>
      <w:r w:rsidRPr="005A1A47">
        <w:rPr>
          <w:rFonts w:ascii="Tahoma" w:hAnsi="Tahoma" w:cs="Tahoma"/>
          <w:b/>
          <w:sz w:val="22"/>
          <w:szCs w:val="22"/>
        </w:rPr>
        <w:t>Despesas</w:t>
      </w:r>
      <w:r w:rsidRPr="005A1A47">
        <w:rPr>
          <w:rFonts w:ascii="Tahoma" w:hAnsi="Tahoma" w:cs="Tahoma"/>
          <w:bCs/>
          <w:sz w:val="22"/>
          <w:szCs w:val="22"/>
        </w:rPr>
        <w:t xml:space="preserve">: </w:t>
      </w:r>
      <w:r w:rsidRPr="005A1A47">
        <w:rPr>
          <w:rFonts w:ascii="Tahoma" w:hAnsi="Tahoma" w:cs="Tahoma"/>
          <w:sz w:val="22"/>
          <w:szCs w:val="22"/>
        </w:rPr>
        <w:t>os</w:t>
      </w:r>
      <w:r w:rsidRPr="00583287">
        <w:rPr>
          <w:rFonts w:ascii="Tahoma" w:hAnsi="Tahoma" w:cs="Tahoma"/>
          <w:sz w:val="22"/>
          <w:szCs w:val="22"/>
        </w:rPr>
        <w:t xml:space="preserve"> Recursos Exclusivos deverão ser utilizados pela Emissora para arcar </w:t>
      </w:r>
      <w:r w:rsidR="00B15D17">
        <w:rPr>
          <w:rFonts w:ascii="Tahoma" w:hAnsi="Tahoma" w:cs="Tahoma"/>
          <w:sz w:val="22"/>
          <w:szCs w:val="22"/>
        </w:rPr>
        <w:t xml:space="preserve">com </w:t>
      </w:r>
      <w:r w:rsidR="00114C9C">
        <w:rPr>
          <w:rFonts w:ascii="Tahoma" w:hAnsi="Tahoma" w:cs="Tahoma"/>
          <w:sz w:val="22"/>
          <w:szCs w:val="22"/>
        </w:rPr>
        <w:t xml:space="preserve">a aquisição dos Direitos Creditórios, bem como </w:t>
      </w:r>
      <w:r w:rsidRPr="00583287">
        <w:rPr>
          <w:rFonts w:ascii="Tahoma" w:hAnsi="Tahoma" w:cs="Tahoma"/>
          <w:sz w:val="22"/>
          <w:szCs w:val="22"/>
        </w:rPr>
        <w:t xml:space="preserve">com as Despesas indicadas abaixo, </w:t>
      </w:r>
      <w:r w:rsidRPr="005A1A47">
        <w:rPr>
          <w:rFonts w:ascii="Tahoma" w:hAnsi="Tahoma" w:cs="Tahoma"/>
          <w:sz w:val="22"/>
          <w:szCs w:val="22"/>
        </w:rPr>
        <w:t>observada a seguinte ordem de prioridade:</w:t>
      </w:r>
      <w:bookmarkEnd w:id="133"/>
      <w:r w:rsidR="001A4C3F" w:rsidRPr="00583287">
        <w:rPr>
          <w:rFonts w:ascii="Tahoma" w:hAnsi="Tahoma" w:cs="Tahoma"/>
          <w:sz w:val="22"/>
          <w:szCs w:val="22"/>
        </w:rPr>
        <w:t xml:space="preserve"> </w:t>
      </w:r>
    </w:p>
    <w:p w14:paraId="227BD28A" w14:textId="77777777" w:rsidR="003232CE" w:rsidRPr="00785233" w:rsidRDefault="003232CE" w:rsidP="00BE4146">
      <w:pPr>
        <w:pStyle w:val="PargrafodaLista"/>
        <w:spacing w:line="320" w:lineRule="atLeast"/>
        <w:ind w:left="1418" w:right="-22"/>
        <w:rPr>
          <w:rFonts w:ascii="Tahoma" w:hAnsi="Tahoma" w:cs="Tahoma"/>
          <w:sz w:val="22"/>
          <w:szCs w:val="22"/>
        </w:rPr>
      </w:pPr>
    </w:p>
    <w:p w14:paraId="0348C2C4" w14:textId="77777777" w:rsidR="001E0157" w:rsidRPr="00757D15" w:rsidRDefault="008C7533" w:rsidP="00BE4146">
      <w:pPr>
        <w:pStyle w:val="PargrafodaLista"/>
        <w:numPr>
          <w:ilvl w:val="0"/>
          <w:numId w:val="18"/>
        </w:numPr>
        <w:spacing w:line="320" w:lineRule="atLeast"/>
        <w:ind w:left="1418" w:right="-22" w:hanging="709"/>
        <w:rPr>
          <w:rFonts w:ascii="Tahoma" w:hAnsi="Tahoma" w:cs="Tahoma"/>
          <w:sz w:val="22"/>
          <w:szCs w:val="22"/>
        </w:rPr>
      </w:pPr>
      <w:r w:rsidRPr="00E85C9F">
        <w:rPr>
          <w:rFonts w:ascii="Tahoma" w:hAnsi="Tahoma" w:cs="Tahoma"/>
          <w:sz w:val="22"/>
          <w:szCs w:val="22"/>
        </w:rPr>
        <w:t xml:space="preserve">as taxas devidas à ANBIMA e à CVM em razão da Oferta Restrita, conforme aplicável; </w:t>
      </w:r>
    </w:p>
    <w:p w14:paraId="19648962" w14:textId="77777777" w:rsidR="001E0157" w:rsidRDefault="001E0157" w:rsidP="00757D15">
      <w:pPr>
        <w:pStyle w:val="PargrafodaLista"/>
        <w:spacing w:line="320" w:lineRule="atLeast"/>
        <w:ind w:left="1418" w:right="-22"/>
        <w:rPr>
          <w:rFonts w:ascii="Tahoma" w:hAnsi="Tahoma" w:cs="Tahoma"/>
          <w:sz w:val="22"/>
          <w:szCs w:val="22"/>
        </w:rPr>
      </w:pPr>
    </w:p>
    <w:p w14:paraId="40F74693" w14:textId="4A1DF7AF" w:rsidR="00CA763D" w:rsidRPr="00583287" w:rsidRDefault="008C7533" w:rsidP="00BE4146">
      <w:pPr>
        <w:pStyle w:val="PargrafodaLista"/>
        <w:numPr>
          <w:ilvl w:val="0"/>
          <w:numId w:val="18"/>
        </w:numPr>
        <w:spacing w:line="320" w:lineRule="atLeast"/>
        <w:ind w:left="1418" w:right="-22" w:hanging="709"/>
        <w:rPr>
          <w:rFonts w:ascii="Tahoma" w:hAnsi="Tahoma" w:cs="Tahoma"/>
          <w:sz w:val="22"/>
          <w:szCs w:val="22"/>
        </w:rPr>
      </w:pPr>
      <w:r w:rsidRPr="00583287">
        <w:rPr>
          <w:rFonts w:ascii="Tahoma" w:hAnsi="Tahoma" w:cs="Tahoma"/>
          <w:sz w:val="22"/>
          <w:szCs w:val="22"/>
        </w:rPr>
        <w:lastRenderedPageBreak/>
        <w:t xml:space="preserve">os valores devidos em razão da contratação dos prestadores de serviços da Emissão, incluindo as despesas com o Agente Fiduciário, o Agente </w:t>
      </w:r>
      <w:r w:rsidRPr="005A1A47">
        <w:rPr>
          <w:rFonts w:ascii="Tahoma" w:hAnsi="Tahoma" w:cs="Tahoma"/>
          <w:sz w:val="22"/>
          <w:szCs w:val="22"/>
        </w:rPr>
        <w:t xml:space="preserve">de Liquidação, </w:t>
      </w:r>
      <w:r w:rsidR="00804FB6">
        <w:rPr>
          <w:rFonts w:ascii="Tahoma" w:hAnsi="Tahoma" w:cs="Tahoma"/>
          <w:sz w:val="22"/>
          <w:szCs w:val="22"/>
        </w:rPr>
        <w:t xml:space="preserve">o </w:t>
      </w:r>
      <w:r w:rsidRPr="005A1A47">
        <w:rPr>
          <w:rFonts w:ascii="Tahoma" w:hAnsi="Tahoma" w:cs="Tahoma"/>
          <w:sz w:val="22"/>
          <w:szCs w:val="22"/>
        </w:rPr>
        <w:t xml:space="preserve">Agente </w:t>
      </w:r>
      <w:r w:rsidRPr="00583287">
        <w:rPr>
          <w:rFonts w:ascii="Tahoma" w:hAnsi="Tahoma" w:cs="Tahoma"/>
          <w:sz w:val="22"/>
          <w:szCs w:val="22"/>
        </w:rPr>
        <w:t>Administrativo</w:t>
      </w:r>
      <w:r w:rsidR="00B15D17">
        <w:rPr>
          <w:rFonts w:ascii="Tahoma" w:hAnsi="Tahoma" w:cs="Tahoma"/>
          <w:sz w:val="22"/>
          <w:szCs w:val="22"/>
        </w:rPr>
        <w:t xml:space="preserve"> e</w:t>
      </w:r>
      <w:r w:rsidRPr="00583287">
        <w:rPr>
          <w:rFonts w:ascii="Tahoma" w:hAnsi="Tahoma" w:cs="Tahoma"/>
          <w:sz w:val="22"/>
          <w:szCs w:val="22"/>
        </w:rPr>
        <w:t xml:space="preserve"> </w:t>
      </w:r>
      <w:r w:rsidR="00804FB6">
        <w:rPr>
          <w:rFonts w:ascii="Tahoma" w:hAnsi="Tahoma" w:cs="Tahoma"/>
          <w:sz w:val="22"/>
          <w:szCs w:val="22"/>
        </w:rPr>
        <w:t xml:space="preserve">o </w:t>
      </w:r>
      <w:proofErr w:type="spellStart"/>
      <w:r w:rsidRPr="00583287">
        <w:rPr>
          <w:rFonts w:ascii="Tahoma" w:hAnsi="Tahoma" w:cs="Tahoma"/>
          <w:sz w:val="22"/>
          <w:szCs w:val="22"/>
        </w:rPr>
        <w:t>Escriturador</w:t>
      </w:r>
      <w:proofErr w:type="spellEnd"/>
      <w:r w:rsidRPr="00583287">
        <w:rPr>
          <w:rFonts w:ascii="Tahoma" w:hAnsi="Tahoma" w:cs="Tahoma"/>
          <w:sz w:val="22"/>
          <w:szCs w:val="22"/>
        </w:rPr>
        <w:t xml:space="preserve">; </w:t>
      </w:r>
    </w:p>
    <w:p w14:paraId="695B5B4D" w14:textId="77777777" w:rsidR="00CA763D" w:rsidRPr="00583287" w:rsidRDefault="00CA763D" w:rsidP="00E57F75">
      <w:pPr>
        <w:pStyle w:val="PargrafodaLista"/>
        <w:spacing w:line="320" w:lineRule="atLeast"/>
        <w:ind w:left="1418" w:right="-22" w:hanging="709"/>
        <w:rPr>
          <w:rFonts w:ascii="Tahoma" w:hAnsi="Tahoma" w:cs="Tahoma"/>
          <w:sz w:val="22"/>
          <w:szCs w:val="22"/>
        </w:rPr>
      </w:pPr>
    </w:p>
    <w:p w14:paraId="70CA9A5F" w14:textId="77777777" w:rsidR="00CA763D" w:rsidRDefault="008C7533" w:rsidP="00BE4146">
      <w:pPr>
        <w:pStyle w:val="PargrafodaLista"/>
        <w:numPr>
          <w:ilvl w:val="0"/>
          <w:numId w:val="18"/>
        </w:numPr>
        <w:spacing w:line="320" w:lineRule="atLeast"/>
        <w:ind w:left="1418" w:right="-22" w:hanging="709"/>
        <w:rPr>
          <w:rFonts w:ascii="Tahoma" w:hAnsi="Tahoma" w:cs="Tahoma"/>
          <w:sz w:val="22"/>
          <w:szCs w:val="22"/>
        </w:rPr>
      </w:pPr>
      <w:r w:rsidRPr="00583287">
        <w:rPr>
          <w:rFonts w:ascii="Tahoma" w:hAnsi="Tahoma" w:cs="Tahoma"/>
          <w:sz w:val="22"/>
          <w:szCs w:val="22"/>
        </w:rPr>
        <w:t xml:space="preserve">o valor devido em razão do registro e da custódia das Debêntures na B3, conforme aplicável; </w:t>
      </w:r>
    </w:p>
    <w:p w14:paraId="279122F4" w14:textId="77777777" w:rsidR="004C2584" w:rsidRPr="00583287" w:rsidRDefault="004C2584" w:rsidP="00BE4146">
      <w:pPr>
        <w:pStyle w:val="PargrafodaLista"/>
        <w:spacing w:line="320" w:lineRule="atLeast"/>
        <w:ind w:left="1418" w:right="-22"/>
        <w:rPr>
          <w:rFonts w:ascii="Tahoma" w:hAnsi="Tahoma" w:cs="Tahoma"/>
          <w:sz w:val="22"/>
          <w:szCs w:val="22"/>
        </w:rPr>
      </w:pPr>
    </w:p>
    <w:p w14:paraId="05F6A89C" w14:textId="77777777" w:rsidR="00CA763D" w:rsidRPr="00583287" w:rsidRDefault="008C7533" w:rsidP="00BE4146">
      <w:pPr>
        <w:pStyle w:val="PargrafodaLista"/>
        <w:numPr>
          <w:ilvl w:val="0"/>
          <w:numId w:val="18"/>
        </w:numPr>
        <w:spacing w:line="320" w:lineRule="atLeast"/>
        <w:ind w:left="1418" w:right="-22" w:hanging="709"/>
        <w:rPr>
          <w:rFonts w:ascii="Tahoma" w:hAnsi="Tahoma" w:cs="Tahoma"/>
          <w:sz w:val="22"/>
          <w:szCs w:val="22"/>
        </w:rPr>
      </w:pPr>
      <w:r w:rsidRPr="00583287">
        <w:rPr>
          <w:rFonts w:ascii="Tahoma" w:hAnsi="Tahoma" w:cs="Tahoma"/>
          <w:sz w:val="22"/>
          <w:szCs w:val="22"/>
        </w:rPr>
        <w:t xml:space="preserve">os eventuais tributos incidentes sobre as operações da Emissora e os valores recebidos pela Emissora a título de juros dos </w:t>
      </w:r>
      <w:r w:rsidRPr="005A1A47">
        <w:rPr>
          <w:rFonts w:ascii="Tahoma" w:hAnsi="Tahoma" w:cs="Tahoma"/>
          <w:sz w:val="22"/>
          <w:szCs w:val="22"/>
        </w:rPr>
        <w:t>Direitos Creditórios Vinculados;</w:t>
      </w:r>
      <w:r w:rsidRPr="00583287">
        <w:rPr>
          <w:rFonts w:ascii="Tahoma" w:hAnsi="Tahoma" w:cs="Tahoma"/>
          <w:sz w:val="22"/>
          <w:szCs w:val="22"/>
        </w:rPr>
        <w:t xml:space="preserve"> </w:t>
      </w:r>
    </w:p>
    <w:p w14:paraId="62AF2476" w14:textId="77777777" w:rsidR="00CA763D" w:rsidRPr="00583287" w:rsidRDefault="00CA763D" w:rsidP="00E57F75">
      <w:pPr>
        <w:pStyle w:val="PargrafodaLista"/>
        <w:spacing w:line="320" w:lineRule="atLeast"/>
        <w:ind w:left="1418" w:right="-22" w:hanging="709"/>
        <w:rPr>
          <w:rFonts w:ascii="Tahoma" w:hAnsi="Tahoma" w:cs="Tahoma"/>
          <w:sz w:val="22"/>
          <w:szCs w:val="22"/>
        </w:rPr>
      </w:pPr>
    </w:p>
    <w:p w14:paraId="7416C11E" w14:textId="11790BBE" w:rsidR="00CA763D" w:rsidRDefault="008C7533" w:rsidP="00BE4146">
      <w:pPr>
        <w:pStyle w:val="PargrafodaLista"/>
        <w:numPr>
          <w:ilvl w:val="0"/>
          <w:numId w:val="18"/>
        </w:numPr>
        <w:spacing w:line="320" w:lineRule="atLeast"/>
        <w:ind w:left="1418" w:right="-22" w:hanging="709"/>
        <w:rPr>
          <w:rFonts w:ascii="Tahoma" w:hAnsi="Tahoma" w:cs="Tahoma"/>
          <w:sz w:val="22"/>
          <w:szCs w:val="22"/>
        </w:rPr>
      </w:pPr>
      <w:r w:rsidRPr="00583287">
        <w:rPr>
          <w:rFonts w:ascii="Tahoma" w:hAnsi="Tahoma" w:cs="Tahoma"/>
          <w:sz w:val="22"/>
          <w:szCs w:val="22"/>
        </w:rPr>
        <w:t xml:space="preserve">os valores devidos em razão da contratação de serviços de contabilidade e de auditoria independente pela Emissora, incluindo honorários e despesas; </w:t>
      </w:r>
    </w:p>
    <w:p w14:paraId="5FE274E1" w14:textId="77777777" w:rsidR="00C008E1" w:rsidRPr="004F32E9" w:rsidRDefault="00C008E1" w:rsidP="004F32E9">
      <w:pPr>
        <w:pStyle w:val="PargrafodaLista"/>
        <w:rPr>
          <w:rFonts w:ascii="Tahoma" w:hAnsi="Tahoma" w:cs="Tahoma"/>
          <w:sz w:val="22"/>
          <w:szCs w:val="22"/>
        </w:rPr>
      </w:pPr>
    </w:p>
    <w:p w14:paraId="6BC42C40" w14:textId="06370074" w:rsidR="00C008E1" w:rsidRPr="004F32E9" w:rsidRDefault="00C008E1" w:rsidP="00C008E1">
      <w:pPr>
        <w:pStyle w:val="PargrafodaLista"/>
        <w:numPr>
          <w:ilvl w:val="0"/>
          <w:numId w:val="18"/>
        </w:numPr>
        <w:spacing w:line="320" w:lineRule="atLeast"/>
        <w:ind w:left="1418" w:right="-22" w:hanging="709"/>
        <w:rPr>
          <w:rFonts w:ascii="Tahoma" w:hAnsi="Tahoma" w:cs="Tahoma"/>
          <w:sz w:val="22"/>
          <w:szCs w:val="22"/>
        </w:rPr>
      </w:pPr>
      <w:r w:rsidRPr="00583287">
        <w:rPr>
          <w:rFonts w:ascii="Tahoma" w:hAnsi="Tahoma" w:cs="Tahoma"/>
          <w:sz w:val="22"/>
          <w:szCs w:val="22"/>
        </w:rPr>
        <w:t xml:space="preserve">os valores devidos em razão da contratação </w:t>
      </w:r>
      <w:r>
        <w:rPr>
          <w:rFonts w:ascii="Tahoma" w:hAnsi="Tahoma" w:cs="Tahoma"/>
          <w:sz w:val="22"/>
          <w:szCs w:val="22"/>
        </w:rPr>
        <w:t xml:space="preserve">do Agente de Verificação </w:t>
      </w:r>
      <w:r w:rsidRPr="00583287">
        <w:rPr>
          <w:rFonts w:ascii="Tahoma" w:hAnsi="Tahoma" w:cs="Tahoma"/>
          <w:sz w:val="22"/>
          <w:szCs w:val="22"/>
        </w:rPr>
        <w:t>pela Emissora, incluindo honorários e despesas</w:t>
      </w:r>
      <w:r>
        <w:rPr>
          <w:rFonts w:ascii="Tahoma" w:hAnsi="Tahoma" w:cs="Tahoma"/>
          <w:sz w:val="22"/>
          <w:szCs w:val="22"/>
        </w:rPr>
        <w:t>, caso a Cedente não o faça</w:t>
      </w:r>
      <w:r w:rsidRPr="00583287">
        <w:rPr>
          <w:rFonts w:ascii="Tahoma" w:hAnsi="Tahoma" w:cs="Tahoma"/>
          <w:sz w:val="22"/>
          <w:szCs w:val="22"/>
        </w:rPr>
        <w:t xml:space="preserve">; </w:t>
      </w:r>
    </w:p>
    <w:p w14:paraId="27FB9E93" w14:textId="77777777" w:rsidR="00CA763D" w:rsidRPr="00583287" w:rsidRDefault="00CA763D" w:rsidP="00E57F75">
      <w:pPr>
        <w:pStyle w:val="PargrafodaLista"/>
        <w:spacing w:line="320" w:lineRule="atLeast"/>
        <w:ind w:left="1418" w:right="-22" w:hanging="709"/>
        <w:rPr>
          <w:rFonts w:ascii="Tahoma" w:hAnsi="Tahoma" w:cs="Tahoma"/>
          <w:sz w:val="22"/>
          <w:szCs w:val="22"/>
        </w:rPr>
      </w:pPr>
    </w:p>
    <w:p w14:paraId="7AFF3ED9" w14:textId="77777777" w:rsidR="00CA763D" w:rsidRDefault="008C7533" w:rsidP="00BE4146">
      <w:pPr>
        <w:pStyle w:val="PargrafodaLista"/>
        <w:numPr>
          <w:ilvl w:val="0"/>
          <w:numId w:val="18"/>
        </w:numPr>
        <w:spacing w:line="320" w:lineRule="atLeast"/>
        <w:ind w:left="1418" w:right="-22" w:hanging="709"/>
        <w:rPr>
          <w:rFonts w:ascii="Tahoma" w:hAnsi="Tahoma" w:cs="Tahoma"/>
          <w:sz w:val="22"/>
          <w:szCs w:val="22"/>
        </w:rPr>
      </w:pPr>
      <w:r w:rsidRPr="00583287">
        <w:rPr>
          <w:rFonts w:ascii="Tahoma" w:hAnsi="Tahoma" w:cs="Tahoma"/>
          <w:sz w:val="22"/>
          <w:szCs w:val="22"/>
        </w:rPr>
        <w:t>a remuneração devida à instituição financeira em que se encontrem abertas a Conta Exclusiva</w:t>
      </w:r>
      <w:r w:rsidR="00B10FDB" w:rsidRPr="00583287">
        <w:rPr>
          <w:rFonts w:ascii="Tahoma" w:hAnsi="Tahoma" w:cs="Tahoma"/>
          <w:sz w:val="22"/>
          <w:szCs w:val="22"/>
        </w:rPr>
        <w:t xml:space="preserve"> e a Conta Extraordinária</w:t>
      </w:r>
      <w:r w:rsidR="008D1A4E">
        <w:rPr>
          <w:rFonts w:ascii="Tahoma" w:hAnsi="Tahoma" w:cs="Tahoma"/>
          <w:sz w:val="22"/>
          <w:szCs w:val="22"/>
        </w:rPr>
        <w:t>;</w:t>
      </w:r>
    </w:p>
    <w:p w14:paraId="2D1AF5AE" w14:textId="77777777" w:rsidR="008D1A4E" w:rsidRPr="00757D15" w:rsidRDefault="008D1A4E" w:rsidP="00BE4146">
      <w:pPr>
        <w:pStyle w:val="PargrafodaLista"/>
        <w:rPr>
          <w:rFonts w:ascii="Tahoma" w:hAnsi="Tahoma" w:cs="Tahoma"/>
          <w:sz w:val="22"/>
          <w:szCs w:val="22"/>
        </w:rPr>
      </w:pPr>
    </w:p>
    <w:p w14:paraId="7E4FEEF2" w14:textId="77777777" w:rsidR="008D1A4E" w:rsidRPr="00583287" w:rsidRDefault="008C7533" w:rsidP="00757D15">
      <w:pPr>
        <w:pStyle w:val="PargrafodaLista"/>
        <w:numPr>
          <w:ilvl w:val="0"/>
          <w:numId w:val="18"/>
        </w:numPr>
        <w:spacing w:line="320" w:lineRule="atLeast"/>
        <w:ind w:left="1418" w:right="-22" w:hanging="709"/>
        <w:rPr>
          <w:rFonts w:ascii="Tahoma" w:hAnsi="Tahoma" w:cs="Tahoma"/>
          <w:sz w:val="22"/>
          <w:szCs w:val="22"/>
        </w:rPr>
      </w:pPr>
      <w:r>
        <w:rPr>
          <w:rFonts w:ascii="Tahoma" w:hAnsi="Tahoma" w:cs="Tahoma"/>
          <w:sz w:val="22"/>
          <w:szCs w:val="22"/>
        </w:rPr>
        <w:t>os valores devidos pelo pagamento da Conta Vinculada, caso a Cedente não o faça;</w:t>
      </w:r>
    </w:p>
    <w:p w14:paraId="5B8EB8D7" w14:textId="77777777" w:rsidR="00CA763D" w:rsidRPr="00583287" w:rsidRDefault="00CA763D" w:rsidP="00E57F75">
      <w:pPr>
        <w:pStyle w:val="PargrafodaLista"/>
        <w:spacing w:line="320" w:lineRule="atLeast"/>
        <w:ind w:left="1418" w:right="-22" w:hanging="709"/>
        <w:rPr>
          <w:rFonts w:ascii="Tahoma" w:hAnsi="Tahoma" w:cs="Tahoma"/>
          <w:sz w:val="22"/>
          <w:szCs w:val="22"/>
        </w:rPr>
      </w:pPr>
    </w:p>
    <w:p w14:paraId="0D5604EC" w14:textId="77777777" w:rsidR="00CA763D" w:rsidRPr="00583287" w:rsidRDefault="008C7533" w:rsidP="00BE4146">
      <w:pPr>
        <w:pStyle w:val="PargrafodaLista"/>
        <w:numPr>
          <w:ilvl w:val="0"/>
          <w:numId w:val="18"/>
        </w:numPr>
        <w:spacing w:line="320" w:lineRule="atLeast"/>
        <w:ind w:left="1418" w:right="-22" w:hanging="709"/>
        <w:rPr>
          <w:rFonts w:ascii="Tahoma" w:hAnsi="Tahoma" w:cs="Tahoma"/>
          <w:sz w:val="22"/>
          <w:szCs w:val="22"/>
        </w:rPr>
      </w:pPr>
      <w:r w:rsidRPr="00583287">
        <w:rPr>
          <w:rFonts w:ascii="Tahoma" w:hAnsi="Tahoma" w:cs="Tahoma"/>
          <w:sz w:val="22"/>
          <w:szCs w:val="22"/>
        </w:rPr>
        <w:t xml:space="preserve">as eventuais despesas, incluindo depósitos e custas judiciais decorrentes da sucumbência em ações judiciais ajuizadas com a finalidade de resguardar os interesses dos Debenturistas; </w:t>
      </w:r>
    </w:p>
    <w:p w14:paraId="38078C08" w14:textId="77777777" w:rsidR="00CA763D" w:rsidRPr="00583287" w:rsidRDefault="00CA763D" w:rsidP="00E57F75">
      <w:pPr>
        <w:pStyle w:val="PargrafodaLista"/>
        <w:spacing w:line="320" w:lineRule="atLeast"/>
        <w:ind w:left="1418" w:right="-22" w:hanging="709"/>
        <w:rPr>
          <w:rFonts w:ascii="Tahoma" w:hAnsi="Tahoma" w:cs="Tahoma"/>
          <w:sz w:val="22"/>
          <w:szCs w:val="22"/>
        </w:rPr>
      </w:pPr>
    </w:p>
    <w:p w14:paraId="1493CE86" w14:textId="77777777" w:rsidR="00CA763D" w:rsidRPr="00583287" w:rsidRDefault="008C7533" w:rsidP="00BE4146">
      <w:pPr>
        <w:pStyle w:val="PargrafodaLista"/>
        <w:numPr>
          <w:ilvl w:val="0"/>
          <w:numId w:val="18"/>
        </w:numPr>
        <w:spacing w:line="320" w:lineRule="atLeast"/>
        <w:ind w:left="1418" w:right="-22" w:hanging="709"/>
        <w:rPr>
          <w:rFonts w:ascii="Tahoma" w:hAnsi="Tahoma" w:cs="Tahoma"/>
          <w:sz w:val="22"/>
          <w:szCs w:val="22"/>
        </w:rPr>
      </w:pPr>
      <w:r w:rsidRPr="00583287">
        <w:rPr>
          <w:rFonts w:ascii="Tahoma" w:hAnsi="Tahoma" w:cs="Tahoma"/>
          <w:sz w:val="22"/>
          <w:szCs w:val="22"/>
        </w:rPr>
        <w:t>os honorários de advogados, as custas e as despesas correlatas (incluindo verbas de sucumbência), incorridos pela Emissora, pelos Debenturistas e/ou pelo Agente Fiduciário na defesa de eventuais processos administrativos, arbitrais e/ou judiciais propostos contra a Emissora, desde que relacionados às Debêntures;</w:t>
      </w:r>
    </w:p>
    <w:p w14:paraId="0566A654" w14:textId="77777777" w:rsidR="00CA763D" w:rsidRPr="00583287" w:rsidRDefault="00CA763D" w:rsidP="00E57F75">
      <w:pPr>
        <w:pStyle w:val="PargrafodaLista"/>
        <w:spacing w:line="320" w:lineRule="atLeast"/>
        <w:ind w:left="1418" w:right="-22" w:hanging="709"/>
        <w:rPr>
          <w:rFonts w:ascii="Tahoma" w:hAnsi="Tahoma" w:cs="Tahoma"/>
          <w:sz w:val="22"/>
          <w:szCs w:val="22"/>
        </w:rPr>
      </w:pPr>
    </w:p>
    <w:p w14:paraId="4E07881B" w14:textId="77777777" w:rsidR="00CA763D" w:rsidRPr="00583287" w:rsidRDefault="008C7533" w:rsidP="00BE4146">
      <w:pPr>
        <w:pStyle w:val="PargrafodaLista"/>
        <w:numPr>
          <w:ilvl w:val="0"/>
          <w:numId w:val="18"/>
        </w:numPr>
        <w:spacing w:line="320" w:lineRule="atLeast"/>
        <w:ind w:left="1418" w:right="-22" w:hanging="709"/>
        <w:rPr>
          <w:rFonts w:ascii="Tahoma" w:hAnsi="Tahoma" w:cs="Tahoma"/>
          <w:sz w:val="22"/>
          <w:szCs w:val="22"/>
        </w:rPr>
      </w:pPr>
      <w:r w:rsidRPr="00583287">
        <w:rPr>
          <w:rFonts w:ascii="Tahoma" w:hAnsi="Tahoma" w:cs="Tahoma"/>
          <w:sz w:val="22"/>
          <w:szCs w:val="22"/>
        </w:rPr>
        <w:t xml:space="preserve">os valores devidos em razão da criação e manutenção do endereço eletrônico mantido pela Emissora na rede mundial de computadores; </w:t>
      </w:r>
    </w:p>
    <w:p w14:paraId="11FD585E" w14:textId="77777777" w:rsidR="00CA763D" w:rsidRPr="00583287" w:rsidRDefault="00CA763D" w:rsidP="00BE4146">
      <w:pPr>
        <w:pStyle w:val="PargrafodaLista"/>
        <w:spacing w:line="320" w:lineRule="atLeast"/>
        <w:ind w:left="1418" w:right="-22" w:hanging="709"/>
        <w:rPr>
          <w:rFonts w:ascii="Tahoma" w:hAnsi="Tahoma" w:cs="Tahoma"/>
          <w:sz w:val="22"/>
          <w:szCs w:val="22"/>
        </w:rPr>
      </w:pPr>
    </w:p>
    <w:p w14:paraId="3F33B87C" w14:textId="77777777" w:rsidR="00676903" w:rsidRDefault="008C7533" w:rsidP="00BE4146">
      <w:pPr>
        <w:pStyle w:val="PargrafodaLista"/>
        <w:numPr>
          <w:ilvl w:val="0"/>
          <w:numId w:val="18"/>
        </w:numPr>
        <w:spacing w:line="320" w:lineRule="atLeast"/>
        <w:ind w:left="1418" w:right="-22" w:hanging="709"/>
        <w:rPr>
          <w:rFonts w:ascii="Tahoma" w:hAnsi="Tahoma" w:cs="Tahoma"/>
          <w:sz w:val="22"/>
          <w:szCs w:val="22"/>
        </w:rPr>
      </w:pPr>
      <w:r w:rsidRPr="00785233">
        <w:rPr>
          <w:rFonts w:ascii="Tahoma" w:hAnsi="Tahoma" w:cs="Tahoma"/>
          <w:sz w:val="22"/>
          <w:szCs w:val="22"/>
        </w:rPr>
        <w:t>os valores devidos pela Emissora à CVM em razão da manutenção do seu registro de companhia aberta;</w:t>
      </w:r>
    </w:p>
    <w:p w14:paraId="3E393893" w14:textId="77777777" w:rsidR="00460CA8" w:rsidRPr="00757D15" w:rsidRDefault="00460CA8" w:rsidP="00BE4146">
      <w:pPr>
        <w:pStyle w:val="PargrafodaLista"/>
        <w:rPr>
          <w:rFonts w:ascii="Tahoma" w:hAnsi="Tahoma" w:cs="Tahoma"/>
          <w:sz w:val="22"/>
          <w:szCs w:val="22"/>
        </w:rPr>
      </w:pPr>
    </w:p>
    <w:p w14:paraId="343C3CD7" w14:textId="77777777" w:rsidR="00CA763D" w:rsidRPr="00583287" w:rsidRDefault="008C7533" w:rsidP="00BE4146">
      <w:pPr>
        <w:pStyle w:val="PargrafodaLista"/>
        <w:numPr>
          <w:ilvl w:val="0"/>
          <w:numId w:val="18"/>
        </w:numPr>
        <w:spacing w:line="320" w:lineRule="atLeast"/>
        <w:ind w:left="1418" w:right="-22" w:hanging="709"/>
        <w:rPr>
          <w:rFonts w:ascii="Tahoma" w:hAnsi="Tahoma" w:cs="Tahoma"/>
          <w:sz w:val="22"/>
          <w:szCs w:val="22"/>
        </w:rPr>
      </w:pPr>
      <w:r w:rsidRPr="00583287">
        <w:rPr>
          <w:rFonts w:ascii="Tahoma" w:hAnsi="Tahoma" w:cs="Tahoma"/>
          <w:sz w:val="22"/>
          <w:szCs w:val="22"/>
        </w:rPr>
        <w:t xml:space="preserve">as eventuais despesas com registros perante cartórios ou órgãos de registro do comércio e despesas com </w:t>
      </w:r>
      <w:r w:rsidR="00E33664" w:rsidRPr="00583287">
        <w:rPr>
          <w:rFonts w:ascii="Tahoma" w:hAnsi="Tahoma" w:cs="Tahoma"/>
          <w:sz w:val="22"/>
          <w:szCs w:val="22"/>
        </w:rPr>
        <w:t xml:space="preserve">averbação, registro, </w:t>
      </w:r>
      <w:r w:rsidRPr="00583287">
        <w:rPr>
          <w:rFonts w:ascii="Tahoma" w:hAnsi="Tahoma" w:cs="Tahoma"/>
          <w:sz w:val="22"/>
          <w:szCs w:val="22"/>
        </w:rPr>
        <w:t xml:space="preserve">impressão, expedição e publicação de documentos, desde que relacionadas às Debêntures; </w:t>
      </w:r>
    </w:p>
    <w:p w14:paraId="05F6CAFE" w14:textId="77777777" w:rsidR="00CA763D" w:rsidRPr="00583287" w:rsidRDefault="00CA763D" w:rsidP="00BE4146">
      <w:pPr>
        <w:pStyle w:val="PargrafodaLista"/>
        <w:spacing w:line="320" w:lineRule="atLeast"/>
        <w:ind w:left="1418" w:right="-22"/>
        <w:rPr>
          <w:rFonts w:ascii="Tahoma" w:hAnsi="Tahoma" w:cs="Tahoma"/>
          <w:sz w:val="22"/>
          <w:szCs w:val="22"/>
        </w:rPr>
      </w:pPr>
    </w:p>
    <w:p w14:paraId="67D61F4E" w14:textId="77777777" w:rsidR="00CA763D" w:rsidRDefault="008C7533" w:rsidP="00BE4146">
      <w:pPr>
        <w:pStyle w:val="PargrafodaLista"/>
        <w:numPr>
          <w:ilvl w:val="0"/>
          <w:numId w:val="18"/>
        </w:numPr>
        <w:spacing w:line="320" w:lineRule="atLeast"/>
        <w:ind w:left="1418" w:right="-22" w:hanging="709"/>
        <w:rPr>
          <w:rFonts w:ascii="Tahoma" w:hAnsi="Tahoma" w:cs="Tahoma"/>
          <w:sz w:val="22"/>
          <w:szCs w:val="22"/>
        </w:rPr>
      </w:pPr>
      <w:r w:rsidRPr="00583287">
        <w:rPr>
          <w:rFonts w:ascii="Tahoma" w:hAnsi="Tahoma" w:cs="Tahoma"/>
          <w:sz w:val="22"/>
          <w:szCs w:val="22"/>
        </w:rPr>
        <w:t>as despesas necessárias à convocação e realização de Assembleias Gerais dos Debenturistas, incluindo comunicações com os Debenturistas;</w:t>
      </w:r>
    </w:p>
    <w:p w14:paraId="1C7BD38C" w14:textId="77777777" w:rsidR="004C2584" w:rsidRPr="00F33DB7" w:rsidRDefault="004C2584" w:rsidP="00BE4146">
      <w:pPr>
        <w:pStyle w:val="PargrafodaLista"/>
        <w:rPr>
          <w:rFonts w:ascii="Tahoma" w:hAnsi="Tahoma" w:cs="Tahoma"/>
          <w:sz w:val="22"/>
          <w:szCs w:val="22"/>
        </w:rPr>
      </w:pPr>
    </w:p>
    <w:p w14:paraId="556F5E07" w14:textId="379F55DF" w:rsidR="004C2584" w:rsidRPr="00583287" w:rsidRDefault="008C7533" w:rsidP="004C2584">
      <w:pPr>
        <w:pStyle w:val="PargrafodaLista"/>
        <w:numPr>
          <w:ilvl w:val="0"/>
          <w:numId w:val="18"/>
        </w:numPr>
        <w:spacing w:line="320" w:lineRule="atLeast"/>
        <w:ind w:left="1418" w:right="-22" w:hanging="709"/>
        <w:rPr>
          <w:rFonts w:ascii="Tahoma" w:hAnsi="Tahoma" w:cs="Tahoma"/>
          <w:sz w:val="22"/>
          <w:szCs w:val="22"/>
        </w:rPr>
      </w:pPr>
      <w:r w:rsidRPr="004C2584">
        <w:rPr>
          <w:rFonts w:ascii="Tahoma" w:hAnsi="Tahoma" w:cs="Tahoma"/>
          <w:sz w:val="22"/>
          <w:szCs w:val="22"/>
        </w:rPr>
        <w:t>os valores devidos ao Agente de Cobrança</w:t>
      </w:r>
      <w:r w:rsidR="00D64C38">
        <w:rPr>
          <w:rFonts w:ascii="Tahoma" w:hAnsi="Tahoma" w:cs="Tahoma"/>
          <w:sz w:val="22"/>
          <w:szCs w:val="22"/>
        </w:rPr>
        <w:t xml:space="preserve"> </w:t>
      </w:r>
      <w:r w:rsidR="00D64C38" w:rsidRPr="00620665">
        <w:rPr>
          <w:rFonts w:ascii="Tahoma" w:hAnsi="Tahoma" w:cs="Tahoma"/>
          <w:sz w:val="22"/>
          <w:szCs w:val="22"/>
        </w:rPr>
        <w:t>Extraordinária</w:t>
      </w:r>
      <w:r w:rsidRPr="004C2584">
        <w:rPr>
          <w:rFonts w:ascii="Tahoma" w:hAnsi="Tahoma" w:cs="Tahoma"/>
          <w:sz w:val="22"/>
          <w:szCs w:val="22"/>
        </w:rPr>
        <w:t xml:space="preserve"> ou a qualquer outra instituição que venha a substituí-lo, na qualidade de agente de cobrança, equivalentes a </w:t>
      </w:r>
      <w:r w:rsidRPr="006B5C3F">
        <w:rPr>
          <w:rFonts w:ascii="Tahoma" w:hAnsi="Tahoma" w:cs="Tahoma"/>
          <w:sz w:val="22"/>
          <w:szCs w:val="22"/>
        </w:rPr>
        <w:t xml:space="preserve">2,00% (dois por cento) da somatória dos recebimentos dos Direitos Creditórios Inadimplidos, a título de pagamento pelos serviços por ele prestados, observados os termos do Contrato de </w:t>
      </w:r>
      <w:r w:rsidRPr="00DC0411">
        <w:rPr>
          <w:rFonts w:ascii="Tahoma" w:hAnsi="Tahoma" w:cs="Tahoma"/>
          <w:sz w:val="22"/>
          <w:szCs w:val="22"/>
        </w:rPr>
        <w:t>Cobrança</w:t>
      </w:r>
      <w:r w:rsidR="002E3E04" w:rsidRPr="00DC0411">
        <w:rPr>
          <w:rFonts w:ascii="Tahoma" w:hAnsi="Tahoma" w:cs="Tahoma"/>
          <w:sz w:val="22"/>
          <w:szCs w:val="22"/>
        </w:rPr>
        <w:t xml:space="preserve"> </w:t>
      </w:r>
      <w:r w:rsidR="002E3E04" w:rsidRPr="00511632">
        <w:rPr>
          <w:rFonts w:ascii="Tahoma" w:hAnsi="Tahoma" w:cs="Tahoma"/>
          <w:bCs/>
          <w:sz w:val="22"/>
          <w:szCs w:val="22"/>
        </w:rPr>
        <w:t>Extraordinária</w:t>
      </w:r>
      <w:r w:rsidRPr="006B5C3F">
        <w:rPr>
          <w:rFonts w:ascii="Tahoma" w:hAnsi="Tahoma" w:cs="Tahoma"/>
          <w:sz w:val="22"/>
          <w:szCs w:val="22"/>
        </w:rPr>
        <w:t>, em especial a apuração mensal; e</w:t>
      </w:r>
    </w:p>
    <w:p w14:paraId="2C7706EA" w14:textId="77777777" w:rsidR="00CA763D" w:rsidRPr="00785233" w:rsidRDefault="00CA763D" w:rsidP="00BE4146">
      <w:pPr>
        <w:pStyle w:val="PargrafodaLista"/>
        <w:spacing w:line="320" w:lineRule="atLeast"/>
        <w:ind w:left="1418" w:right="-22"/>
        <w:rPr>
          <w:rFonts w:ascii="Tahoma" w:hAnsi="Tahoma" w:cs="Tahoma"/>
          <w:sz w:val="22"/>
          <w:szCs w:val="22"/>
        </w:rPr>
      </w:pPr>
    </w:p>
    <w:p w14:paraId="6D5106B6" w14:textId="77777777" w:rsidR="00CA763D" w:rsidRPr="00583287" w:rsidRDefault="008C7533" w:rsidP="00BE4146">
      <w:pPr>
        <w:pStyle w:val="PargrafodaLista"/>
        <w:numPr>
          <w:ilvl w:val="0"/>
          <w:numId w:val="18"/>
        </w:numPr>
        <w:spacing w:line="320" w:lineRule="atLeast"/>
        <w:ind w:left="1418" w:right="-22" w:hanging="709"/>
        <w:rPr>
          <w:rFonts w:ascii="Tahoma" w:hAnsi="Tahoma" w:cs="Tahoma"/>
          <w:sz w:val="22"/>
          <w:szCs w:val="22"/>
        </w:rPr>
      </w:pPr>
      <w:r w:rsidRPr="00785233">
        <w:rPr>
          <w:rFonts w:ascii="Tahoma" w:hAnsi="Tahoma" w:cs="Tahoma"/>
          <w:sz w:val="22"/>
          <w:szCs w:val="22"/>
        </w:rPr>
        <w:t>quaisquer outros honorários, custos e despesas incorridos pela Emissora</w:t>
      </w:r>
      <w:r w:rsidR="009B7C25">
        <w:rPr>
          <w:rFonts w:ascii="Tahoma" w:hAnsi="Tahoma" w:cs="Tahoma"/>
          <w:sz w:val="22"/>
          <w:szCs w:val="22"/>
        </w:rPr>
        <w:t>,</w:t>
      </w:r>
      <w:r w:rsidRPr="00785233">
        <w:rPr>
          <w:rFonts w:ascii="Tahoma" w:hAnsi="Tahoma" w:cs="Tahoma"/>
          <w:sz w:val="22"/>
          <w:szCs w:val="22"/>
        </w:rPr>
        <w:t xml:space="preserve"> no âmbito da Emissão</w:t>
      </w:r>
      <w:r w:rsidR="009B7C25">
        <w:rPr>
          <w:rFonts w:ascii="Tahoma" w:hAnsi="Tahoma" w:cs="Tahoma"/>
          <w:sz w:val="22"/>
          <w:szCs w:val="22"/>
        </w:rPr>
        <w:t>,</w:t>
      </w:r>
      <w:r w:rsidR="003232CE" w:rsidRPr="00785233">
        <w:rPr>
          <w:rFonts w:ascii="Tahoma" w:hAnsi="Tahoma" w:cs="Tahoma"/>
          <w:sz w:val="22"/>
          <w:szCs w:val="22"/>
        </w:rPr>
        <w:t xml:space="preserve"> que não estejam previstos nos demais itens acima</w:t>
      </w:r>
      <w:r w:rsidRPr="00583287">
        <w:rPr>
          <w:rFonts w:ascii="Tahoma" w:hAnsi="Tahoma" w:cs="Tahoma"/>
          <w:sz w:val="22"/>
          <w:szCs w:val="22"/>
        </w:rPr>
        <w:t>.</w:t>
      </w:r>
    </w:p>
    <w:p w14:paraId="587B6DCD"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12302AB7" w14:textId="77777777" w:rsidR="004B17D6"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134" w:name="_Ref95145403"/>
      <w:r w:rsidRPr="00583287">
        <w:rPr>
          <w:rFonts w:ascii="Tahoma" w:hAnsi="Tahoma" w:cs="Tahoma"/>
          <w:b/>
          <w:bCs/>
          <w:sz w:val="22"/>
          <w:szCs w:val="22"/>
        </w:rPr>
        <w:t>Conta</w:t>
      </w:r>
      <w:r w:rsidR="00A93DE4" w:rsidRPr="00583287">
        <w:rPr>
          <w:rFonts w:ascii="Tahoma" w:hAnsi="Tahoma" w:cs="Tahoma"/>
          <w:b/>
          <w:bCs/>
          <w:sz w:val="22"/>
          <w:szCs w:val="22"/>
        </w:rPr>
        <w:t>s da Emissora</w:t>
      </w:r>
      <w:r w:rsidRPr="00583287">
        <w:rPr>
          <w:rFonts w:ascii="Tahoma" w:hAnsi="Tahoma" w:cs="Tahoma"/>
          <w:sz w:val="22"/>
          <w:szCs w:val="22"/>
        </w:rPr>
        <w:t xml:space="preserve">: </w:t>
      </w:r>
      <w:r w:rsidR="00A93DE4" w:rsidRPr="00583287">
        <w:rPr>
          <w:rFonts w:ascii="Tahoma" w:hAnsi="Tahoma" w:cs="Tahoma"/>
          <w:sz w:val="22"/>
          <w:szCs w:val="22"/>
        </w:rPr>
        <w:t xml:space="preserve">a Emissora deverá manter abertas e </w:t>
      </w:r>
      <w:r w:rsidR="003232CE" w:rsidRPr="00583287">
        <w:rPr>
          <w:rFonts w:ascii="Tahoma" w:hAnsi="Tahoma" w:cs="Tahoma"/>
          <w:sz w:val="22"/>
          <w:szCs w:val="22"/>
        </w:rPr>
        <w:t>plenamente operacionais</w:t>
      </w:r>
      <w:r w:rsidRPr="00583287">
        <w:rPr>
          <w:rFonts w:ascii="Tahoma" w:hAnsi="Tahoma" w:cs="Tahoma"/>
          <w:sz w:val="22"/>
          <w:szCs w:val="22"/>
        </w:rPr>
        <w:t xml:space="preserve">, enquanto houver Debêntures em </w:t>
      </w:r>
      <w:r w:rsidR="003232CE" w:rsidRPr="00583287">
        <w:rPr>
          <w:rFonts w:ascii="Tahoma" w:hAnsi="Tahoma" w:cs="Tahoma"/>
          <w:sz w:val="22"/>
          <w:szCs w:val="22"/>
        </w:rPr>
        <w:t>Circulação</w:t>
      </w:r>
      <w:r w:rsidRPr="00583287">
        <w:rPr>
          <w:rFonts w:ascii="Tahoma" w:hAnsi="Tahoma" w:cs="Tahoma"/>
          <w:sz w:val="22"/>
          <w:szCs w:val="22"/>
        </w:rPr>
        <w:t>, as seguintes contas correntes:</w:t>
      </w:r>
      <w:bookmarkEnd w:id="134"/>
    </w:p>
    <w:p w14:paraId="5CE36EC4" w14:textId="77777777" w:rsidR="004B17D6" w:rsidRPr="00583287" w:rsidRDefault="004B17D6" w:rsidP="00E57F75">
      <w:pPr>
        <w:pStyle w:val="PargrafodaLista"/>
        <w:autoSpaceDE/>
        <w:autoSpaceDN/>
        <w:adjustRightInd/>
        <w:spacing w:line="320" w:lineRule="atLeast"/>
        <w:ind w:left="0" w:right="-22"/>
        <w:rPr>
          <w:rFonts w:ascii="Tahoma" w:hAnsi="Tahoma" w:cs="Tahoma"/>
          <w:b/>
          <w:bCs/>
          <w:sz w:val="22"/>
          <w:szCs w:val="22"/>
        </w:rPr>
      </w:pPr>
    </w:p>
    <w:p w14:paraId="1C1D4F90" w14:textId="77777777" w:rsidR="00114C9C" w:rsidRPr="00583287" w:rsidRDefault="008C7533" w:rsidP="00E57F75">
      <w:pPr>
        <w:pStyle w:val="PargrafodaLista"/>
        <w:numPr>
          <w:ilvl w:val="0"/>
          <w:numId w:val="57"/>
        </w:numPr>
        <w:spacing w:line="320" w:lineRule="atLeast"/>
        <w:ind w:left="1418" w:right="-22" w:hanging="709"/>
        <w:rPr>
          <w:rFonts w:ascii="Tahoma" w:hAnsi="Tahoma" w:cs="Tahoma"/>
          <w:sz w:val="22"/>
          <w:szCs w:val="22"/>
        </w:rPr>
      </w:pPr>
      <w:bookmarkStart w:id="135" w:name="_Ref95145390"/>
      <w:r w:rsidRPr="00583287">
        <w:rPr>
          <w:rFonts w:ascii="Tahoma" w:hAnsi="Tahoma" w:cs="Tahoma"/>
          <w:b/>
          <w:bCs/>
          <w:sz w:val="22"/>
          <w:szCs w:val="22"/>
        </w:rPr>
        <w:t>Conta Exclusiva</w:t>
      </w:r>
      <w:r w:rsidRPr="00583287">
        <w:rPr>
          <w:rFonts w:ascii="Tahoma" w:hAnsi="Tahoma" w:cs="Tahoma"/>
          <w:sz w:val="22"/>
          <w:szCs w:val="22"/>
        </w:rPr>
        <w:t xml:space="preserve">: </w:t>
      </w:r>
      <w:r w:rsidR="00237704" w:rsidRPr="00583287">
        <w:rPr>
          <w:rFonts w:ascii="Tahoma" w:hAnsi="Tahoma" w:cs="Tahoma"/>
          <w:sz w:val="22"/>
          <w:szCs w:val="22"/>
        </w:rPr>
        <w:t xml:space="preserve">a conta corrente nº </w:t>
      </w:r>
      <w:r w:rsidR="008C0AD9" w:rsidRPr="00583287">
        <w:rPr>
          <w:rFonts w:ascii="Tahoma" w:hAnsi="Tahoma" w:cs="Tahoma"/>
          <w:sz w:val="22"/>
          <w:szCs w:val="22"/>
        </w:rPr>
        <w:t>5740-1</w:t>
      </w:r>
      <w:r w:rsidR="00237704" w:rsidRPr="00583287">
        <w:rPr>
          <w:rFonts w:ascii="Tahoma" w:hAnsi="Tahoma" w:cs="Tahoma"/>
          <w:sz w:val="22"/>
          <w:szCs w:val="22"/>
        </w:rPr>
        <w:t>,</w:t>
      </w:r>
      <w:r w:rsidR="00A93DE4" w:rsidRPr="00583287">
        <w:rPr>
          <w:rFonts w:ascii="Tahoma" w:hAnsi="Tahoma" w:cs="Tahoma"/>
          <w:sz w:val="22"/>
          <w:szCs w:val="22"/>
        </w:rPr>
        <w:t xml:space="preserve"> de titularidade da Emissora,</w:t>
      </w:r>
      <w:r w:rsidR="00237704" w:rsidRPr="00583287">
        <w:rPr>
          <w:rFonts w:ascii="Tahoma" w:hAnsi="Tahoma" w:cs="Tahoma"/>
          <w:sz w:val="22"/>
          <w:szCs w:val="22"/>
        </w:rPr>
        <w:t xml:space="preserve"> mantida na agência nº</w:t>
      </w:r>
      <w:r w:rsidR="0067585C" w:rsidRPr="00583287">
        <w:rPr>
          <w:rFonts w:ascii="Tahoma" w:hAnsi="Tahoma" w:cs="Tahoma"/>
          <w:sz w:val="22"/>
          <w:szCs w:val="22"/>
        </w:rPr>
        <w:t xml:space="preserve"> </w:t>
      </w:r>
      <w:r w:rsidR="008C0AD9" w:rsidRPr="00583287">
        <w:rPr>
          <w:rFonts w:ascii="Tahoma" w:hAnsi="Tahoma" w:cs="Tahoma"/>
          <w:sz w:val="22"/>
          <w:szCs w:val="22"/>
        </w:rPr>
        <w:t xml:space="preserve">3396 </w:t>
      </w:r>
      <w:r w:rsidR="00237704" w:rsidRPr="00583287">
        <w:rPr>
          <w:rFonts w:ascii="Tahoma" w:hAnsi="Tahoma" w:cs="Tahoma"/>
          <w:sz w:val="22"/>
          <w:szCs w:val="22"/>
        </w:rPr>
        <w:t xml:space="preserve">do Banco </w:t>
      </w:r>
      <w:r w:rsidR="008C0AD9" w:rsidRPr="00583287">
        <w:rPr>
          <w:rFonts w:ascii="Tahoma" w:hAnsi="Tahoma" w:cs="Tahoma"/>
          <w:sz w:val="22"/>
          <w:szCs w:val="22"/>
        </w:rPr>
        <w:t xml:space="preserve">Bradesco S.A., </w:t>
      </w:r>
      <w:r w:rsidR="00237704" w:rsidRPr="00583287">
        <w:rPr>
          <w:rFonts w:ascii="Tahoma" w:hAnsi="Tahoma" w:cs="Tahoma"/>
          <w:sz w:val="22"/>
          <w:szCs w:val="22"/>
        </w:rPr>
        <w:t xml:space="preserve">exclusivamente associada a esta Emissão, onde todos os </w:t>
      </w:r>
      <w:r w:rsidR="00E33664" w:rsidRPr="00583287">
        <w:rPr>
          <w:rFonts w:ascii="Tahoma" w:hAnsi="Tahoma" w:cs="Tahoma"/>
          <w:sz w:val="22"/>
          <w:szCs w:val="22"/>
        </w:rPr>
        <w:t>Recursos Exclusivos</w:t>
      </w:r>
      <w:r w:rsidR="00237704" w:rsidRPr="00583287">
        <w:rPr>
          <w:rFonts w:ascii="Tahoma" w:hAnsi="Tahoma" w:cs="Tahoma"/>
          <w:sz w:val="22"/>
          <w:szCs w:val="22"/>
        </w:rPr>
        <w:t xml:space="preserve"> deverão ser mantidos pela Emissora sendo certo que nenhum dos Recursos Exclusivos poderá ser depositado em qualquer conta corrente que não seja a Conta Exclusiva</w:t>
      </w:r>
      <w:r w:rsidRPr="00583287">
        <w:rPr>
          <w:rFonts w:ascii="Tahoma" w:hAnsi="Tahoma" w:cs="Tahoma"/>
          <w:sz w:val="22"/>
          <w:szCs w:val="22"/>
        </w:rPr>
        <w:t>; e</w:t>
      </w:r>
      <w:bookmarkEnd w:id="135"/>
    </w:p>
    <w:p w14:paraId="2B82128B" w14:textId="77777777" w:rsidR="004B17D6" w:rsidRPr="00583287" w:rsidRDefault="004B17D6" w:rsidP="00E57F75">
      <w:pPr>
        <w:pStyle w:val="PargrafodaLista"/>
        <w:spacing w:line="320" w:lineRule="atLeast"/>
        <w:ind w:left="1418" w:right="-22"/>
        <w:rPr>
          <w:rFonts w:ascii="Tahoma" w:hAnsi="Tahoma" w:cs="Tahoma"/>
          <w:sz w:val="22"/>
          <w:szCs w:val="22"/>
        </w:rPr>
      </w:pPr>
    </w:p>
    <w:p w14:paraId="380E200F" w14:textId="61A1E008" w:rsidR="00A93DE4" w:rsidRPr="00583287" w:rsidRDefault="008C7533" w:rsidP="00E57F75">
      <w:pPr>
        <w:pStyle w:val="PargrafodaLista"/>
        <w:numPr>
          <w:ilvl w:val="0"/>
          <w:numId w:val="57"/>
        </w:numPr>
        <w:spacing w:line="320" w:lineRule="atLeast"/>
        <w:ind w:left="1418" w:right="-22" w:hanging="709"/>
        <w:rPr>
          <w:rFonts w:ascii="Tahoma" w:hAnsi="Tahoma" w:cs="Tahoma"/>
          <w:sz w:val="22"/>
          <w:szCs w:val="22"/>
        </w:rPr>
      </w:pPr>
      <w:bookmarkStart w:id="136" w:name="_Ref95145434"/>
      <w:r w:rsidRPr="00583287">
        <w:rPr>
          <w:rFonts w:ascii="Tahoma" w:hAnsi="Tahoma" w:cs="Tahoma"/>
          <w:b/>
          <w:bCs/>
          <w:sz w:val="22"/>
          <w:szCs w:val="22"/>
        </w:rPr>
        <w:t>Conta Extraordinária</w:t>
      </w:r>
      <w:r w:rsidRPr="00583287">
        <w:rPr>
          <w:rFonts w:ascii="Tahoma" w:hAnsi="Tahoma" w:cs="Tahoma"/>
          <w:sz w:val="22"/>
          <w:szCs w:val="22"/>
        </w:rPr>
        <w:t xml:space="preserve">: a conta corrente nº </w:t>
      </w:r>
      <w:r w:rsidR="00C534FA">
        <w:rPr>
          <w:rFonts w:ascii="Tahoma" w:hAnsi="Tahoma" w:cs="Tahoma"/>
          <w:sz w:val="22"/>
          <w:szCs w:val="22"/>
        </w:rPr>
        <w:t>5744-4</w:t>
      </w:r>
      <w:r w:rsidRPr="00583287">
        <w:rPr>
          <w:rFonts w:ascii="Tahoma" w:hAnsi="Tahoma" w:cs="Tahoma"/>
          <w:sz w:val="22"/>
          <w:szCs w:val="22"/>
        </w:rPr>
        <w:t xml:space="preserve">, de titularidade da Emissora, mantida na agência nº </w:t>
      </w:r>
      <w:r w:rsidR="00C534FA">
        <w:rPr>
          <w:rFonts w:ascii="Tahoma" w:hAnsi="Tahoma" w:cs="Tahoma"/>
          <w:sz w:val="22"/>
          <w:szCs w:val="22"/>
        </w:rPr>
        <w:t>3396</w:t>
      </w:r>
      <w:r w:rsidRPr="00583287">
        <w:rPr>
          <w:rFonts w:ascii="Tahoma" w:hAnsi="Tahoma" w:cs="Tahoma"/>
          <w:sz w:val="22"/>
          <w:szCs w:val="22"/>
        </w:rPr>
        <w:t xml:space="preserve">, do </w:t>
      </w:r>
      <w:r w:rsidR="00A740AA" w:rsidRPr="00583287">
        <w:rPr>
          <w:rFonts w:ascii="Tahoma" w:hAnsi="Tahoma" w:cs="Tahoma"/>
          <w:sz w:val="22"/>
          <w:szCs w:val="22"/>
        </w:rPr>
        <w:t xml:space="preserve">Banco </w:t>
      </w:r>
      <w:r w:rsidR="008C0AD9" w:rsidRPr="00583287">
        <w:rPr>
          <w:rFonts w:ascii="Tahoma" w:hAnsi="Tahoma" w:cs="Tahoma"/>
          <w:sz w:val="22"/>
          <w:szCs w:val="22"/>
        </w:rPr>
        <w:t xml:space="preserve">Bradesco S.A., </w:t>
      </w:r>
      <w:r w:rsidRPr="00583287">
        <w:rPr>
          <w:rFonts w:ascii="Tahoma" w:hAnsi="Tahoma" w:cs="Tahoma"/>
          <w:sz w:val="22"/>
          <w:szCs w:val="22"/>
        </w:rPr>
        <w:t xml:space="preserve">exclusivamente associada a esta Emissão, para a qual serão transferidos os valores que </w:t>
      </w:r>
      <w:r w:rsidR="00613772" w:rsidRPr="00583287">
        <w:rPr>
          <w:rFonts w:ascii="Tahoma" w:hAnsi="Tahoma" w:cs="Tahoma"/>
          <w:sz w:val="22"/>
          <w:szCs w:val="22"/>
        </w:rPr>
        <w:t xml:space="preserve">a </w:t>
      </w:r>
      <w:r w:rsidRPr="00583287">
        <w:rPr>
          <w:rFonts w:ascii="Tahoma" w:hAnsi="Tahoma" w:cs="Tahoma"/>
          <w:sz w:val="22"/>
          <w:szCs w:val="22"/>
        </w:rPr>
        <w:t>Cedente, excepcionalmente, venha a receber de Tomadores ou de terceiros em relação a Direitos Creditórios Vinculados, por qualquer outra forma que não o depósito pelo INSS diretamente na Conta Vinculada, sem qualquer dedução, retenção ou desconto.</w:t>
      </w:r>
      <w:bookmarkEnd w:id="136"/>
    </w:p>
    <w:p w14:paraId="10F0B6D2"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60595FCB" w14:textId="77777777" w:rsidR="00804FB6" w:rsidRPr="00583287" w:rsidRDefault="00804FB6" w:rsidP="00804FB6">
      <w:pPr>
        <w:pStyle w:val="PargrafodaLista"/>
        <w:numPr>
          <w:ilvl w:val="2"/>
          <w:numId w:val="62"/>
        </w:numPr>
        <w:autoSpaceDE/>
        <w:autoSpaceDN/>
        <w:adjustRightInd/>
        <w:spacing w:line="320" w:lineRule="atLeast"/>
        <w:ind w:right="-22"/>
        <w:rPr>
          <w:rFonts w:ascii="Tahoma" w:hAnsi="Tahoma" w:cs="Tahoma"/>
          <w:sz w:val="22"/>
          <w:szCs w:val="22"/>
        </w:rPr>
      </w:pPr>
      <w:r>
        <w:rPr>
          <w:rFonts w:ascii="Tahoma" w:hAnsi="Tahoma" w:cs="Tahoma"/>
          <w:sz w:val="22"/>
          <w:szCs w:val="22"/>
          <w:u w:val="single"/>
        </w:rPr>
        <w:t>Manutenção da Conta Exclusiva e da Conta Extraordinária</w:t>
      </w:r>
      <w:r w:rsidRPr="00A55759">
        <w:rPr>
          <w:rFonts w:ascii="Tahoma" w:hAnsi="Tahoma" w:cs="Tahoma"/>
          <w:sz w:val="22"/>
          <w:szCs w:val="22"/>
          <w:u w:val="single"/>
        </w:rPr>
        <w:t xml:space="preserve"> </w:t>
      </w:r>
      <w:r>
        <w:rPr>
          <w:rFonts w:ascii="Tahoma" w:hAnsi="Tahoma" w:cs="Tahoma"/>
          <w:sz w:val="22"/>
          <w:szCs w:val="22"/>
          <w:u w:val="single"/>
        </w:rPr>
        <w:t>em Instituições Autorizadas</w:t>
      </w:r>
      <w:r>
        <w:rPr>
          <w:rFonts w:ascii="Tahoma" w:hAnsi="Tahoma" w:cs="Tahoma"/>
          <w:sz w:val="22"/>
          <w:szCs w:val="22"/>
        </w:rPr>
        <w:t>: a</w:t>
      </w:r>
      <w:r w:rsidRPr="00583287">
        <w:rPr>
          <w:rFonts w:ascii="Tahoma" w:hAnsi="Tahoma" w:cs="Tahoma"/>
          <w:sz w:val="22"/>
          <w:szCs w:val="22"/>
        </w:rPr>
        <w:t xml:space="preserve"> </w:t>
      </w:r>
      <w:r>
        <w:rPr>
          <w:rFonts w:ascii="Tahoma" w:hAnsi="Tahoma" w:cs="Tahoma"/>
          <w:sz w:val="22"/>
          <w:szCs w:val="22"/>
        </w:rPr>
        <w:t xml:space="preserve">Conta Exclusiva e a Conta Extraordinária deverão ser mantidas pela Emissora </w:t>
      </w:r>
      <w:r>
        <w:rPr>
          <w:rFonts w:ascii="Tahoma" w:hAnsi="Tahoma" w:cs="Tahoma"/>
          <w:sz w:val="22"/>
          <w:szCs w:val="22"/>
        </w:rPr>
        <w:lastRenderedPageBreak/>
        <w:t>exclusivamente em Instituições Autorizadas. Na hipótese em que a instituição financeira depositária da Conta Exclusiva e/ou Conta Extraordinária deixe de ser enquadrada como Instituição Autorizada, a Emissora deverá promover a substituição do domicílio bancário da(s) respectiva(s) conta(s) para uma Instituição Autorizada no prazo de até 60 (sessenta) dias contados da data do evento que provocou o desenquadramento.</w:t>
      </w:r>
    </w:p>
    <w:p w14:paraId="7B96B98D" w14:textId="77777777" w:rsidR="00804FB6" w:rsidRPr="000C5376" w:rsidRDefault="00804FB6" w:rsidP="000C5376">
      <w:pPr>
        <w:pStyle w:val="PargrafodaLista"/>
        <w:autoSpaceDE/>
        <w:autoSpaceDN/>
        <w:adjustRightInd/>
        <w:spacing w:line="320" w:lineRule="atLeast"/>
        <w:ind w:left="0" w:right="-22"/>
        <w:rPr>
          <w:rFonts w:ascii="Tahoma" w:hAnsi="Tahoma" w:cs="Tahoma"/>
          <w:sz w:val="22"/>
          <w:szCs w:val="22"/>
        </w:rPr>
      </w:pPr>
    </w:p>
    <w:p w14:paraId="7DA241D2" w14:textId="03414F95" w:rsidR="00CA763D" w:rsidRPr="008955AB" w:rsidRDefault="008C7533" w:rsidP="007B5A72">
      <w:pPr>
        <w:pStyle w:val="PargrafodaLista"/>
        <w:numPr>
          <w:ilvl w:val="1"/>
          <w:numId w:val="62"/>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b/>
          <w:bCs/>
          <w:sz w:val="22"/>
          <w:szCs w:val="22"/>
        </w:rPr>
        <w:t xml:space="preserve">Conta de Livre </w:t>
      </w:r>
      <w:r w:rsidR="004C2584">
        <w:rPr>
          <w:rFonts w:ascii="Tahoma" w:hAnsi="Tahoma" w:cs="Tahoma"/>
          <w:b/>
          <w:bCs/>
          <w:sz w:val="22"/>
          <w:szCs w:val="22"/>
        </w:rPr>
        <w:t>Movimentação</w:t>
      </w:r>
      <w:r w:rsidR="004C2584" w:rsidRPr="00583287">
        <w:rPr>
          <w:rFonts w:ascii="Tahoma" w:hAnsi="Tahoma" w:cs="Tahoma"/>
          <w:b/>
          <w:bCs/>
          <w:sz w:val="22"/>
          <w:szCs w:val="22"/>
        </w:rPr>
        <w:t xml:space="preserve"> </w:t>
      </w:r>
      <w:r w:rsidRPr="00583287">
        <w:rPr>
          <w:rFonts w:ascii="Tahoma" w:hAnsi="Tahoma" w:cs="Tahoma"/>
          <w:b/>
          <w:bCs/>
          <w:sz w:val="22"/>
          <w:szCs w:val="22"/>
        </w:rPr>
        <w:t>da Cedente</w:t>
      </w:r>
      <w:r w:rsidRPr="00583287">
        <w:rPr>
          <w:rFonts w:ascii="Tahoma" w:hAnsi="Tahoma" w:cs="Tahoma"/>
          <w:sz w:val="22"/>
          <w:szCs w:val="22"/>
        </w:rPr>
        <w:t xml:space="preserve">: </w:t>
      </w:r>
      <w:r w:rsidR="00D91622">
        <w:rPr>
          <w:rFonts w:ascii="Tahoma" w:hAnsi="Tahoma" w:cs="Tahoma"/>
          <w:sz w:val="22"/>
          <w:szCs w:val="22"/>
        </w:rPr>
        <w:t>a conta bancá</w:t>
      </w:r>
      <w:r w:rsidR="00EB3123">
        <w:rPr>
          <w:rFonts w:ascii="Tahoma" w:hAnsi="Tahoma" w:cs="Tahoma"/>
          <w:sz w:val="22"/>
          <w:szCs w:val="22"/>
        </w:rPr>
        <w:t>r</w:t>
      </w:r>
      <w:r w:rsidR="00D91622">
        <w:rPr>
          <w:rFonts w:ascii="Tahoma" w:hAnsi="Tahoma" w:cs="Tahoma"/>
          <w:sz w:val="22"/>
          <w:szCs w:val="22"/>
        </w:rPr>
        <w:t>ia</w:t>
      </w:r>
      <w:r w:rsidR="00460CA8">
        <w:rPr>
          <w:rFonts w:ascii="Tahoma" w:hAnsi="Tahoma" w:cs="Tahoma"/>
          <w:sz w:val="22"/>
          <w:szCs w:val="22"/>
        </w:rPr>
        <w:t xml:space="preserve"> que será utilizada, exclusivamente, para </w:t>
      </w:r>
      <w:r w:rsidRPr="00583287">
        <w:rPr>
          <w:rFonts w:ascii="Tahoma" w:hAnsi="Tahoma" w:cs="Tahoma"/>
          <w:sz w:val="22"/>
          <w:szCs w:val="22"/>
        </w:rPr>
        <w:t xml:space="preserve">o </w:t>
      </w:r>
      <w:r w:rsidR="00B279C2" w:rsidRPr="00583287">
        <w:rPr>
          <w:rFonts w:ascii="Tahoma" w:hAnsi="Tahoma" w:cs="Tahoma"/>
          <w:sz w:val="22"/>
          <w:szCs w:val="22"/>
        </w:rPr>
        <w:t xml:space="preserve">pagamento </w:t>
      </w:r>
      <w:r w:rsidRPr="005A1A47">
        <w:rPr>
          <w:rFonts w:ascii="Tahoma" w:hAnsi="Tahoma" w:cs="Tahoma"/>
          <w:sz w:val="22"/>
          <w:szCs w:val="22"/>
        </w:rPr>
        <w:t xml:space="preserve">em favor </w:t>
      </w:r>
      <w:r w:rsidR="00D91622" w:rsidRPr="00583287">
        <w:rPr>
          <w:rFonts w:ascii="Tahoma" w:hAnsi="Tahoma" w:cs="Tahoma"/>
          <w:sz w:val="22"/>
          <w:szCs w:val="22"/>
        </w:rPr>
        <w:t>d</w:t>
      </w:r>
      <w:r w:rsidR="00D91622">
        <w:rPr>
          <w:rFonts w:ascii="Tahoma" w:hAnsi="Tahoma" w:cs="Tahoma"/>
          <w:sz w:val="22"/>
          <w:szCs w:val="22"/>
        </w:rPr>
        <w:t>a</w:t>
      </w:r>
      <w:r w:rsidR="00D91622" w:rsidRPr="00583287">
        <w:rPr>
          <w:rFonts w:ascii="Tahoma" w:hAnsi="Tahoma" w:cs="Tahoma"/>
          <w:sz w:val="22"/>
          <w:szCs w:val="22"/>
        </w:rPr>
        <w:t xml:space="preserve"> </w:t>
      </w:r>
      <w:r w:rsidRPr="005A1A47">
        <w:rPr>
          <w:rFonts w:ascii="Tahoma" w:hAnsi="Tahoma" w:cs="Tahoma"/>
          <w:sz w:val="22"/>
          <w:szCs w:val="22"/>
        </w:rPr>
        <w:t>Cedente pela aquisição dos Direitos Creditórios</w:t>
      </w:r>
      <w:r w:rsidR="00B279C2" w:rsidRPr="00583287">
        <w:rPr>
          <w:rFonts w:ascii="Tahoma" w:hAnsi="Tahoma" w:cs="Tahoma"/>
          <w:sz w:val="22"/>
          <w:szCs w:val="22"/>
        </w:rPr>
        <w:t xml:space="preserve"> </w:t>
      </w:r>
      <w:r w:rsidR="004C2584">
        <w:rPr>
          <w:rFonts w:ascii="Tahoma" w:hAnsi="Tahoma" w:cs="Tahoma"/>
          <w:sz w:val="22"/>
          <w:szCs w:val="22"/>
        </w:rPr>
        <w:t xml:space="preserve">Vinculados </w:t>
      </w:r>
      <w:r w:rsidRPr="005A1A47">
        <w:rPr>
          <w:rFonts w:ascii="Tahoma" w:hAnsi="Tahoma" w:cs="Tahoma"/>
          <w:sz w:val="22"/>
          <w:szCs w:val="22"/>
        </w:rPr>
        <w:t xml:space="preserve">pela Emissora, de acordo com </w:t>
      </w:r>
      <w:r w:rsidR="009B7C25">
        <w:rPr>
          <w:rFonts w:ascii="Tahoma" w:hAnsi="Tahoma" w:cs="Tahoma"/>
          <w:sz w:val="22"/>
          <w:szCs w:val="22"/>
        </w:rPr>
        <w:t xml:space="preserve">o </w:t>
      </w:r>
      <w:r w:rsidRPr="005A1A47">
        <w:rPr>
          <w:rFonts w:ascii="Tahoma" w:hAnsi="Tahoma" w:cs="Tahoma"/>
          <w:sz w:val="22"/>
          <w:szCs w:val="22"/>
        </w:rPr>
        <w:t>Contrato de Cessão</w:t>
      </w:r>
      <w:r w:rsidRPr="00A740AA">
        <w:rPr>
          <w:rFonts w:ascii="Tahoma" w:hAnsi="Tahoma" w:cs="Tahoma"/>
          <w:sz w:val="22"/>
          <w:szCs w:val="22"/>
        </w:rPr>
        <w:t>.</w:t>
      </w:r>
    </w:p>
    <w:p w14:paraId="54C40395" w14:textId="77777777" w:rsidR="00CA763D" w:rsidRPr="0090430C" w:rsidRDefault="00CA763D" w:rsidP="00E57F75">
      <w:pPr>
        <w:pStyle w:val="PargrafodaLista"/>
        <w:spacing w:line="320" w:lineRule="atLeast"/>
        <w:rPr>
          <w:rFonts w:ascii="Tahoma" w:hAnsi="Tahoma" w:cs="Tahoma"/>
          <w:sz w:val="22"/>
          <w:szCs w:val="22"/>
        </w:rPr>
      </w:pPr>
    </w:p>
    <w:p w14:paraId="7ECA535A" w14:textId="5754FC50" w:rsidR="00CA763D" w:rsidRPr="00B84B3A" w:rsidRDefault="008C7533" w:rsidP="007B5A72">
      <w:pPr>
        <w:pStyle w:val="PargrafodaLista"/>
        <w:numPr>
          <w:ilvl w:val="1"/>
          <w:numId w:val="62"/>
        </w:numPr>
        <w:tabs>
          <w:tab w:val="clear" w:pos="1418"/>
        </w:tabs>
        <w:autoSpaceDE/>
        <w:autoSpaceDN/>
        <w:adjustRightInd/>
        <w:spacing w:line="320" w:lineRule="atLeast"/>
        <w:ind w:right="-22"/>
        <w:rPr>
          <w:rFonts w:ascii="Tahoma" w:hAnsi="Tahoma" w:cs="Tahoma"/>
          <w:sz w:val="22"/>
          <w:szCs w:val="22"/>
        </w:rPr>
      </w:pPr>
      <w:bookmarkStart w:id="137" w:name="_Hlk98433592"/>
      <w:r w:rsidRPr="004C2584">
        <w:rPr>
          <w:rFonts w:ascii="Tahoma" w:hAnsi="Tahoma"/>
          <w:b/>
          <w:sz w:val="22"/>
        </w:rPr>
        <w:t xml:space="preserve">Conta </w:t>
      </w:r>
      <w:r w:rsidR="00237704" w:rsidRPr="00E57F75">
        <w:rPr>
          <w:rFonts w:ascii="Tahoma" w:hAnsi="Tahoma" w:cs="Tahoma"/>
          <w:b/>
          <w:bCs/>
          <w:sz w:val="22"/>
          <w:szCs w:val="22"/>
        </w:rPr>
        <w:t>Vinculada</w:t>
      </w:r>
      <w:r w:rsidR="00237704" w:rsidRPr="00E57F75">
        <w:rPr>
          <w:rFonts w:ascii="Tahoma" w:hAnsi="Tahoma" w:cs="Tahoma"/>
          <w:sz w:val="22"/>
          <w:szCs w:val="22"/>
        </w:rPr>
        <w:t>: a conta corrente n</w:t>
      </w:r>
      <w:r w:rsidR="00237704" w:rsidRPr="00E57F75">
        <w:rPr>
          <w:rFonts w:ascii="Tahoma" w:hAnsi="Tahoma" w:cs="Tahoma" w:hint="eastAsia"/>
          <w:sz w:val="22"/>
          <w:szCs w:val="22"/>
        </w:rPr>
        <w:t>º</w:t>
      </w:r>
      <w:r w:rsidR="00237704" w:rsidRPr="00E57F75">
        <w:rPr>
          <w:rFonts w:ascii="Tahoma" w:hAnsi="Tahoma" w:cs="Tahoma"/>
          <w:sz w:val="22"/>
          <w:szCs w:val="22"/>
        </w:rPr>
        <w:t xml:space="preserve"> </w:t>
      </w:r>
      <w:r w:rsidR="00D53E33" w:rsidRPr="00D53E33">
        <w:rPr>
          <w:rFonts w:ascii="Tahoma" w:hAnsi="Tahoma" w:cs="Tahoma"/>
          <w:sz w:val="22"/>
          <w:szCs w:val="22"/>
        </w:rPr>
        <w:t>13024385-8</w:t>
      </w:r>
      <w:r w:rsidR="00237704" w:rsidRPr="00E57F75">
        <w:rPr>
          <w:rFonts w:ascii="Tahoma" w:hAnsi="Tahoma" w:cs="Tahoma"/>
          <w:sz w:val="22"/>
          <w:szCs w:val="22"/>
        </w:rPr>
        <w:t xml:space="preserve">, </w:t>
      </w:r>
      <w:r w:rsidR="00A93DE4" w:rsidRPr="00E57F75">
        <w:rPr>
          <w:rFonts w:ascii="Tahoma" w:hAnsi="Tahoma" w:cs="Tahoma"/>
          <w:sz w:val="22"/>
          <w:szCs w:val="22"/>
        </w:rPr>
        <w:t xml:space="preserve">de titularidade </w:t>
      </w:r>
      <w:r w:rsidR="00613772">
        <w:rPr>
          <w:rFonts w:ascii="Tahoma" w:hAnsi="Tahoma" w:cs="Tahoma"/>
          <w:sz w:val="22"/>
          <w:szCs w:val="22"/>
        </w:rPr>
        <w:t xml:space="preserve">da </w:t>
      </w:r>
      <w:r w:rsidR="00A93DE4" w:rsidRPr="00E57F75">
        <w:rPr>
          <w:rFonts w:ascii="Tahoma" w:hAnsi="Tahoma" w:cs="Tahoma"/>
          <w:sz w:val="22"/>
          <w:szCs w:val="22"/>
        </w:rPr>
        <w:t xml:space="preserve">Cedente, </w:t>
      </w:r>
      <w:r w:rsidR="00237704" w:rsidRPr="00E57F75">
        <w:rPr>
          <w:rFonts w:ascii="Tahoma" w:hAnsi="Tahoma" w:cs="Tahoma"/>
          <w:sz w:val="22"/>
          <w:szCs w:val="22"/>
        </w:rPr>
        <w:t xml:space="preserve">aberta na agência </w:t>
      </w:r>
      <w:r w:rsidR="00D53E33" w:rsidRPr="00D53E33">
        <w:rPr>
          <w:rFonts w:ascii="Tahoma" w:hAnsi="Tahoma" w:cs="Tahoma"/>
          <w:sz w:val="22"/>
          <w:szCs w:val="22"/>
        </w:rPr>
        <w:t>2271</w:t>
      </w:r>
      <w:r w:rsidR="00237704" w:rsidRPr="00E57F75">
        <w:rPr>
          <w:rFonts w:ascii="Tahoma" w:hAnsi="Tahoma" w:cs="Tahoma"/>
          <w:sz w:val="22"/>
          <w:szCs w:val="22"/>
        </w:rPr>
        <w:t>, do Banco</w:t>
      </w:r>
      <w:r w:rsidR="008955AB">
        <w:rPr>
          <w:rFonts w:ascii="Tahoma" w:hAnsi="Tahoma" w:cs="Tahoma"/>
          <w:sz w:val="22"/>
          <w:szCs w:val="22"/>
        </w:rPr>
        <w:t xml:space="preserve"> </w:t>
      </w:r>
      <w:r w:rsidR="004C2584">
        <w:rPr>
          <w:rFonts w:ascii="Tahoma" w:hAnsi="Tahoma" w:cs="Tahoma"/>
          <w:sz w:val="22"/>
          <w:szCs w:val="22"/>
        </w:rPr>
        <w:t>Santander</w:t>
      </w:r>
      <w:r w:rsidR="006050BE">
        <w:rPr>
          <w:rFonts w:ascii="Tahoma" w:hAnsi="Tahoma" w:cs="Tahoma"/>
          <w:sz w:val="22"/>
          <w:szCs w:val="22"/>
        </w:rPr>
        <w:t xml:space="preserve"> (Brasil) S.A.</w:t>
      </w:r>
      <w:r w:rsidR="004C2584" w:rsidRPr="00E57F75">
        <w:rPr>
          <w:rFonts w:ascii="Tahoma" w:hAnsi="Tahoma" w:cs="Tahoma"/>
          <w:sz w:val="22"/>
          <w:szCs w:val="22"/>
        </w:rPr>
        <w:t xml:space="preserve">, </w:t>
      </w:r>
      <w:r w:rsidR="00237704" w:rsidRPr="00E57F75">
        <w:rPr>
          <w:rFonts w:ascii="Tahoma" w:hAnsi="Tahoma" w:cs="Tahoma"/>
          <w:sz w:val="22"/>
          <w:szCs w:val="22"/>
        </w:rPr>
        <w:t xml:space="preserve">a qual será exclusivamente movimentada pelo </w:t>
      </w:r>
      <w:r w:rsidR="00EC2103">
        <w:rPr>
          <w:rFonts w:ascii="Tahoma" w:hAnsi="Tahoma" w:cs="Tahoma"/>
          <w:sz w:val="22"/>
          <w:szCs w:val="22"/>
        </w:rPr>
        <w:t>banco</w:t>
      </w:r>
      <w:r w:rsidR="004C2584" w:rsidRPr="00E57F75">
        <w:rPr>
          <w:rFonts w:ascii="Tahoma" w:hAnsi="Tahoma" w:cs="Tahoma"/>
          <w:sz w:val="22"/>
          <w:szCs w:val="22"/>
        </w:rPr>
        <w:t>,</w:t>
      </w:r>
      <w:r w:rsidR="004C2584" w:rsidRPr="00583287">
        <w:rPr>
          <w:rFonts w:ascii="Tahoma" w:hAnsi="Tahoma" w:cs="Tahoma"/>
          <w:sz w:val="22"/>
          <w:szCs w:val="22"/>
        </w:rPr>
        <w:t xml:space="preserve"> </w:t>
      </w:r>
      <w:r w:rsidRPr="00583287">
        <w:rPr>
          <w:rFonts w:ascii="Tahoma" w:hAnsi="Tahoma" w:cs="Tahoma"/>
          <w:sz w:val="22"/>
          <w:szCs w:val="22"/>
        </w:rPr>
        <w:t xml:space="preserve">conforme </w:t>
      </w:r>
      <w:r w:rsidR="00237704" w:rsidRPr="00E57F75">
        <w:rPr>
          <w:rFonts w:ascii="Tahoma" w:hAnsi="Tahoma" w:cs="Tahoma"/>
          <w:sz w:val="22"/>
          <w:szCs w:val="22"/>
        </w:rPr>
        <w:t>instruções do Agente Administrativo, nos termos do</w:t>
      </w:r>
      <w:r w:rsidRPr="00583287">
        <w:rPr>
          <w:rFonts w:ascii="Tahoma" w:hAnsi="Tahoma" w:cs="Tahoma"/>
          <w:sz w:val="22"/>
          <w:szCs w:val="22"/>
        </w:rPr>
        <w:t xml:space="preserve"> Contrato de </w:t>
      </w:r>
      <w:bookmarkStart w:id="138" w:name="_Ref95145449"/>
      <w:r w:rsidR="00237704" w:rsidRPr="004C2584">
        <w:rPr>
          <w:rFonts w:ascii="Tahoma" w:hAnsi="Tahoma"/>
          <w:sz w:val="22"/>
        </w:rPr>
        <w:t xml:space="preserve">Conta </w:t>
      </w:r>
      <w:r w:rsidR="00237704" w:rsidRPr="00E57F75">
        <w:rPr>
          <w:rFonts w:ascii="Tahoma" w:hAnsi="Tahoma" w:cs="Tahoma"/>
          <w:sz w:val="22"/>
          <w:szCs w:val="22"/>
        </w:rPr>
        <w:t>Vinculada,</w:t>
      </w:r>
      <w:bookmarkStart w:id="139" w:name="_Hlk81479625"/>
      <w:r w:rsidR="00B84B3A">
        <w:rPr>
          <w:rFonts w:ascii="Tahoma" w:hAnsi="Tahoma" w:cs="Tahoma"/>
          <w:sz w:val="22"/>
          <w:szCs w:val="22"/>
        </w:rPr>
        <w:t xml:space="preserve"> </w:t>
      </w:r>
      <w:r w:rsidR="00460CA8">
        <w:rPr>
          <w:rFonts w:ascii="Tahoma" w:hAnsi="Tahoma" w:cs="Tahoma"/>
          <w:sz w:val="22"/>
          <w:szCs w:val="22"/>
        </w:rPr>
        <w:t>em que</w:t>
      </w:r>
      <w:r w:rsidR="00460CA8" w:rsidRPr="00B84B3A">
        <w:rPr>
          <w:rFonts w:ascii="Tahoma" w:hAnsi="Tahoma" w:cs="Tahoma"/>
          <w:sz w:val="22"/>
          <w:szCs w:val="22"/>
        </w:rPr>
        <w:t xml:space="preserve"> </w:t>
      </w:r>
      <w:r w:rsidR="00237704" w:rsidRPr="00B84B3A">
        <w:rPr>
          <w:rFonts w:ascii="Tahoma" w:hAnsi="Tahoma" w:cs="Tahoma"/>
          <w:sz w:val="22"/>
          <w:szCs w:val="22"/>
        </w:rPr>
        <w:t>será realizado o pagamento dos Direitos Creditórios</w:t>
      </w:r>
      <w:r w:rsidR="00114C9C">
        <w:rPr>
          <w:rFonts w:ascii="Tahoma" w:hAnsi="Tahoma" w:cs="Tahoma"/>
          <w:sz w:val="22"/>
          <w:szCs w:val="22"/>
        </w:rPr>
        <w:t xml:space="preserve"> Vinculados</w:t>
      </w:r>
      <w:r w:rsidR="00237704" w:rsidRPr="00B84B3A">
        <w:rPr>
          <w:rFonts w:ascii="Tahoma" w:hAnsi="Tahoma" w:cs="Tahoma"/>
          <w:sz w:val="22"/>
          <w:szCs w:val="22"/>
        </w:rPr>
        <w:t xml:space="preserve"> mediante Consignação realizada pelo INSS, de acordo com os termos e condições do Convênio</w:t>
      </w:r>
      <w:bookmarkEnd w:id="139"/>
      <w:r w:rsidR="00237704" w:rsidRPr="00B84B3A">
        <w:rPr>
          <w:rFonts w:ascii="Tahoma" w:hAnsi="Tahoma" w:cs="Tahoma"/>
          <w:sz w:val="22"/>
          <w:szCs w:val="22"/>
        </w:rPr>
        <w:t xml:space="preserve">, sendo certo que os respectivos recursos </w:t>
      </w:r>
      <w:r w:rsidR="00237704" w:rsidRPr="00E57F75">
        <w:rPr>
          <w:rFonts w:ascii="Tahoma" w:hAnsi="Tahoma" w:cs="Tahoma"/>
          <w:sz w:val="22"/>
          <w:szCs w:val="22"/>
        </w:rPr>
        <w:t>decorrente</w:t>
      </w:r>
      <w:r w:rsidR="00114C9C">
        <w:rPr>
          <w:rFonts w:ascii="Tahoma" w:hAnsi="Tahoma" w:cs="Tahoma"/>
          <w:sz w:val="22"/>
          <w:szCs w:val="22"/>
        </w:rPr>
        <w:t>s</w:t>
      </w:r>
      <w:r w:rsidR="00237704" w:rsidRPr="00583287">
        <w:rPr>
          <w:rFonts w:ascii="Tahoma" w:hAnsi="Tahoma" w:cs="Tahoma"/>
          <w:sz w:val="22"/>
          <w:szCs w:val="22"/>
        </w:rPr>
        <w:t xml:space="preserve"> do pagamento de Direitos Creditórios Vinculados deverão ser repassados para a Conta Exclusiva </w:t>
      </w:r>
      <w:r w:rsidR="00237704" w:rsidRPr="00E57F75">
        <w:rPr>
          <w:rFonts w:ascii="Tahoma" w:hAnsi="Tahoma" w:cs="Tahoma"/>
          <w:sz w:val="22"/>
          <w:szCs w:val="22"/>
        </w:rPr>
        <w:t>pelo Banco</w:t>
      </w:r>
      <w:r w:rsidR="004C2584">
        <w:rPr>
          <w:rFonts w:ascii="Tahoma" w:hAnsi="Tahoma" w:cs="Tahoma"/>
          <w:sz w:val="22"/>
          <w:szCs w:val="22"/>
        </w:rPr>
        <w:t xml:space="preserve"> Santander</w:t>
      </w:r>
      <w:r w:rsidR="00237704" w:rsidRPr="00E57F75">
        <w:rPr>
          <w:rFonts w:ascii="Tahoma" w:hAnsi="Tahoma" w:cs="Tahoma"/>
          <w:sz w:val="22"/>
          <w:szCs w:val="22"/>
        </w:rPr>
        <w:t xml:space="preserve">, </w:t>
      </w:r>
      <w:r w:rsidR="00237704" w:rsidRPr="00583287">
        <w:rPr>
          <w:rFonts w:ascii="Tahoma" w:hAnsi="Tahoma" w:cs="Tahoma"/>
          <w:sz w:val="22"/>
          <w:szCs w:val="22"/>
        </w:rPr>
        <w:t xml:space="preserve">uma vez verificados </w:t>
      </w:r>
      <w:r w:rsidR="00237704" w:rsidRPr="00E57F75">
        <w:rPr>
          <w:rFonts w:ascii="Tahoma" w:hAnsi="Tahoma" w:cs="Tahoma"/>
          <w:sz w:val="22"/>
          <w:szCs w:val="22"/>
        </w:rPr>
        <w:t>os</w:t>
      </w:r>
      <w:r w:rsidR="00237704" w:rsidRPr="00583287">
        <w:rPr>
          <w:rFonts w:ascii="Tahoma" w:hAnsi="Tahoma" w:cs="Tahoma"/>
          <w:sz w:val="22"/>
          <w:szCs w:val="22"/>
        </w:rPr>
        <w:t xml:space="preserve"> requisitos previstos no Contrato de Conta Vinculada pelo Agente Administrativo.</w:t>
      </w:r>
      <w:bookmarkEnd w:id="138"/>
      <w:r w:rsidR="00804FB6">
        <w:rPr>
          <w:rFonts w:ascii="Tahoma" w:hAnsi="Tahoma" w:cs="Tahoma"/>
          <w:sz w:val="22"/>
          <w:szCs w:val="22"/>
        </w:rPr>
        <w:t xml:space="preserve"> </w:t>
      </w:r>
      <w:bookmarkEnd w:id="137"/>
    </w:p>
    <w:p w14:paraId="32EC96F0" w14:textId="77777777" w:rsidR="00CA763D" w:rsidRPr="00785233" w:rsidRDefault="00CA763D" w:rsidP="00E57F75">
      <w:pPr>
        <w:pStyle w:val="PargrafodaLista"/>
        <w:spacing w:line="320" w:lineRule="atLeast"/>
        <w:rPr>
          <w:rFonts w:ascii="Tahoma" w:hAnsi="Tahoma" w:cs="Tahoma"/>
          <w:sz w:val="22"/>
          <w:szCs w:val="22"/>
        </w:rPr>
      </w:pPr>
    </w:p>
    <w:p w14:paraId="396736C0" w14:textId="77777777" w:rsidR="00C30EF6" w:rsidRDefault="008C7533" w:rsidP="007B5A72">
      <w:pPr>
        <w:pStyle w:val="PargrafodaLista"/>
        <w:numPr>
          <w:ilvl w:val="2"/>
          <w:numId w:val="62"/>
        </w:numPr>
        <w:autoSpaceDE/>
        <w:autoSpaceDN/>
        <w:adjustRightInd/>
        <w:spacing w:line="320" w:lineRule="atLeast"/>
        <w:ind w:right="-22"/>
        <w:rPr>
          <w:rFonts w:ascii="Tahoma" w:hAnsi="Tahoma" w:cs="Tahoma"/>
          <w:sz w:val="22"/>
          <w:szCs w:val="22"/>
        </w:rPr>
      </w:pPr>
      <w:r w:rsidRPr="00785233">
        <w:rPr>
          <w:rFonts w:ascii="Tahoma" w:hAnsi="Tahoma" w:cs="Tahoma"/>
          <w:sz w:val="22"/>
          <w:szCs w:val="22"/>
        </w:rPr>
        <w:t>Sem prejuízo das demais disposições da presente Escritura de Emissão, a manutenção e o pleno funcionamento da Conta Vinculada, nos termos do Contrato de Conta Vinculada, é</w:t>
      </w:r>
      <w:r w:rsidRPr="00583287">
        <w:rPr>
          <w:rFonts w:ascii="Tahoma" w:hAnsi="Tahoma" w:cs="Tahoma"/>
          <w:sz w:val="22"/>
          <w:szCs w:val="22"/>
        </w:rPr>
        <w:t xml:space="preserve"> condição à aquisição de Direitos Creditórios pela Emissora.</w:t>
      </w:r>
      <w:r>
        <w:rPr>
          <w:rFonts w:ascii="Tahoma" w:hAnsi="Tahoma" w:cs="Tahoma"/>
          <w:sz w:val="22"/>
          <w:szCs w:val="22"/>
        </w:rPr>
        <w:t xml:space="preserve"> </w:t>
      </w:r>
    </w:p>
    <w:p w14:paraId="47AC3B1E" w14:textId="77777777" w:rsidR="00C30EF6" w:rsidRDefault="00C30EF6" w:rsidP="000969AA">
      <w:pPr>
        <w:pStyle w:val="PargrafodaLista"/>
        <w:autoSpaceDE/>
        <w:autoSpaceDN/>
        <w:adjustRightInd/>
        <w:spacing w:line="320" w:lineRule="atLeast"/>
        <w:ind w:left="0" w:right="-22"/>
        <w:rPr>
          <w:rFonts w:ascii="Tahoma" w:hAnsi="Tahoma" w:cs="Tahoma"/>
          <w:sz w:val="22"/>
          <w:szCs w:val="22"/>
        </w:rPr>
      </w:pPr>
    </w:p>
    <w:p w14:paraId="3564BFCC" w14:textId="07B08542" w:rsidR="001A4C3F" w:rsidRPr="00A221CB" w:rsidRDefault="008C7533" w:rsidP="007B5A72">
      <w:pPr>
        <w:pStyle w:val="PargrafodaLista"/>
        <w:numPr>
          <w:ilvl w:val="2"/>
          <w:numId w:val="62"/>
        </w:numPr>
        <w:autoSpaceDE/>
        <w:autoSpaceDN/>
        <w:adjustRightInd/>
        <w:spacing w:line="320" w:lineRule="atLeast"/>
        <w:ind w:right="-22"/>
        <w:rPr>
          <w:rFonts w:ascii="Tahoma" w:hAnsi="Tahoma" w:cs="Tahoma"/>
          <w:sz w:val="22"/>
          <w:szCs w:val="22"/>
        </w:rPr>
      </w:pPr>
      <w:r>
        <w:rPr>
          <w:rFonts w:ascii="Tahoma" w:hAnsi="Tahoma" w:cs="Tahoma"/>
          <w:sz w:val="22"/>
          <w:szCs w:val="22"/>
        </w:rPr>
        <w:t>Os recursos depositados na Conta Vinculada não poderão ser movimentados, transferidos ou objeto de disposição pela</w:t>
      </w:r>
      <w:r w:rsidR="00C008E1">
        <w:rPr>
          <w:rFonts w:ascii="Tahoma" w:hAnsi="Tahoma" w:cs="Tahoma"/>
          <w:sz w:val="22"/>
          <w:szCs w:val="22"/>
        </w:rPr>
        <w:t xml:space="preserve"> solicitação da</w:t>
      </w:r>
      <w:r>
        <w:rPr>
          <w:rFonts w:ascii="Tahoma" w:hAnsi="Tahoma" w:cs="Tahoma"/>
          <w:sz w:val="22"/>
          <w:szCs w:val="22"/>
        </w:rPr>
        <w:t xml:space="preserve"> Cedente</w:t>
      </w:r>
      <w:r w:rsidR="00C008E1">
        <w:rPr>
          <w:rFonts w:ascii="Tahoma" w:hAnsi="Tahoma" w:cs="Tahoma"/>
          <w:sz w:val="22"/>
          <w:szCs w:val="22"/>
        </w:rPr>
        <w:t xml:space="preserve"> ao banco</w:t>
      </w:r>
      <w:r>
        <w:rPr>
          <w:rFonts w:ascii="Tahoma" w:hAnsi="Tahoma" w:cs="Tahoma"/>
          <w:sz w:val="22"/>
          <w:szCs w:val="22"/>
        </w:rPr>
        <w:t>, devendo a Conta Vinculada ser movimentável exclusivamente pel</w:t>
      </w:r>
      <w:r w:rsidR="00C008E1">
        <w:rPr>
          <w:rFonts w:ascii="Tahoma" w:hAnsi="Tahoma" w:cs="Tahoma"/>
          <w:sz w:val="22"/>
          <w:szCs w:val="22"/>
        </w:rPr>
        <w:t>a solicitação do</w:t>
      </w:r>
      <w:r>
        <w:rPr>
          <w:rFonts w:ascii="Tahoma" w:hAnsi="Tahoma" w:cs="Tahoma"/>
          <w:sz w:val="22"/>
          <w:szCs w:val="22"/>
        </w:rPr>
        <w:t xml:space="preserve"> Agente Administrativo</w:t>
      </w:r>
      <w:r w:rsidR="00C008E1">
        <w:rPr>
          <w:rFonts w:ascii="Tahoma" w:hAnsi="Tahoma" w:cs="Tahoma"/>
          <w:sz w:val="22"/>
          <w:szCs w:val="22"/>
        </w:rPr>
        <w:t xml:space="preserve"> ao banco</w:t>
      </w:r>
      <w:r>
        <w:rPr>
          <w:rFonts w:ascii="Tahoma" w:hAnsi="Tahoma" w:cs="Tahoma"/>
          <w:sz w:val="22"/>
          <w:szCs w:val="22"/>
        </w:rPr>
        <w:t xml:space="preserve">, na forma do contrato de administração de contas e em conformidade com as orientações da Emissora e desta Escritura de </w:t>
      </w:r>
      <w:r w:rsidRPr="00A221CB">
        <w:rPr>
          <w:rFonts w:ascii="Tahoma" w:hAnsi="Tahoma" w:cs="Tahoma"/>
          <w:sz w:val="22"/>
          <w:szCs w:val="22"/>
        </w:rPr>
        <w:t>Emissão.</w:t>
      </w:r>
    </w:p>
    <w:p w14:paraId="751EBD0A" w14:textId="77777777" w:rsidR="00AC4AA2" w:rsidRPr="00D842B2" w:rsidRDefault="00AC4AA2" w:rsidP="00FC73A6">
      <w:pPr>
        <w:pStyle w:val="PargrafodaLista"/>
        <w:rPr>
          <w:rFonts w:ascii="Tahoma" w:hAnsi="Tahoma" w:cs="Tahoma"/>
          <w:sz w:val="22"/>
          <w:szCs w:val="22"/>
        </w:rPr>
      </w:pPr>
    </w:p>
    <w:p w14:paraId="374710DC" w14:textId="2BD1FB4D" w:rsidR="00AC4AA2" w:rsidRDefault="008C7533" w:rsidP="007B5A72">
      <w:pPr>
        <w:pStyle w:val="PargrafodaLista"/>
        <w:numPr>
          <w:ilvl w:val="2"/>
          <w:numId w:val="62"/>
        </w:numPr>
        <w:autoSpaceDE/>
        <w:autoSpaceDN/>
        <w:adjustRightInd/>
        <w:spacing w:line="320" w:lineRule="atLeast"/>
        <w:ind w:right="-22"/>
        <w:rPr>
          <w:rFonts w:ascii="Tahoma" w:hAnsi="Tahoma" w:cs="Tahoma"/>
          <w:sz w:val="22"/>
          <w:szCs w:val="22"/>
        </w:rPr>
      </w:pPr>
      <w:r w:rsidRPr="00A221CB">
        <w:rPr>
          <w:rFonts w:ascii="Tahoma" w:hAnsi="Tahoma" w:cs="Tahoma"/>
          <w:sz w:val="22"/>
          <w:szCs w:val="22"/>
        </w:rPr>
        <w:t>O Agente Administrativo</w:t>
      </w:r>
      <w:r w:rsidR="000064D9">
        <w:rPr>
          <w:rFonts w:ascii="Tahoma" w:hAnsi="Tahoma" w:cs="Tahoma"/>
          <w:sz w:val="22"/>
          <w:szCs w:val="22"/>
        </w:rPr>
        <w:t xml:space="preserve">, com base nos Arquivos </w:t>
      </w:r>
      <w:proofErr w:type="spellStart"/>
      <w:r w:rsidR="000064D9">
        <w:rPr>
          <w:rFonts w:ascii="Tahoma" w:hAnsi="Tahoma" w:cs="Tahoma"/>
          <w:sz w:val="22"/>
          <w:szCs w:val="22"/>
        </w:rPr>
        <w:t>Dataprev</w:t>
      </w:r>
      <w:proofErr w:type="spellEnd"/>
      <w:r w:rsidR="000064D9">
        <w:rPr>
          <w:rFonts w:ascii="Tahoma" w:hAnsi="Tahoma" w:cs="Tahoma"/>
          <w:sz w:val="22"/>
          <w:szCs w:val="22"/>
        </w:rPr>
        <w:t xml:space="preserve"> enviados pel</w:t>
      </w:r>
      <w:r w:rsidR="00EE1D68">
        <w:rPr>
          <w:rFonts w:ascii="Tahoma" w:hAnsi="Tahoma" w:cs="Tahoma"/>
          <w:sz w:val="22"/>
          <w:szCs w:val="22"/>
        </w:rPr>
        <w:t>a</w:t>
      </w:r>
      <w:r w:rsidR="000064D9">
        <w:rPr>
          <w:rFonts w:ascii="Tahoma" w:hAnsi="Tahoma" w:cs="Tahoma"/>
          <w:sz w:val="22"/>
          <w:szCs w:val="22"/>
        </w:rPr>
        <w:t xml:space="preserve"> Cedente, na forma do Contrato de Cessão,</w:t>
      </w:r>
      <w:r w:rsidRPr="00A221CB">
        <w:rPr>
          <w:rFonts w:ascii="Tahoma" w:hAnsi="Tahoma" w:cs="Tahoma"/>
          <w:sz w:val="22"/>
          <w:szCs w:val="22"/>
        </w:rPr>
        <w:t xml:space="preserve"> obriga-se a realizar a conciliação e transferência dos pagamentos referentes aos Direitos Creditórios Vinculados recebidos na Conta Vinculada</w:t>
      </w:r>
      <w:r w:rsidR="000064D9">
        <w:rPr>
          <w:rFonts w:ascii="Tahoma" w:hAnsi="Tahoma" w:cs="Tahoma"/>
          <w:sz w:val="22"/>
          <w:szCs w:val="22"/>
        </w:rPr>
        <w:t xml:space="preserve"> para a Conta Exclusiva</w:t>
      </w:r>
      <w:r w:rsidRPr="00A221CB">
        <w:rPr>
          <w:rFonts w:ascii="Tahoma" w:hAnsi="Tahoma" w:cs="Tahoma"/>
          <w:sz w:val="22"/>
          <w:szCs w:val="22"/>
        </w:rPr>
        <w:t xml:space="preserve"> em até 2 (dois) Dois Úteis.</w:t>
      </w:r>
    </w:p>
    <w:p w14:paraId="418C4584" w14:textId="77777777" w:rsidR="00804FB6" w:rsidRPr="000C5376" w:rsidRDefault="00804FB6" w:rsidP="000C5376">
      <w:pPr>
        <w:pStyle w:val="PargrafodaLista"/>
        <w:rPr>
          <w:rFonts w:ascii="Tahoma" w:hAnsi="Tahoma" w:cs="Tahoma"/>
          <w:sz w:val="22"/>
          <w:szCs w:val="22"/>
        </w:rPr>
      </w:pPr>
    </w:p>
    <w:p w14:paraId="788C830B" w14:textId="42BE0AD6" w:rsidR="00804FB6" w:rsidRPr="00D53E33" w:rsidRDefault="00804FB6" w:rsidP="00804FB6">
      <w:pPr>
        <w:pStyle w:val="PargrafodaLista"/>
        <w:numPr>
          <w:ilvl w:val="2"/>
          <w:numId w:val="62"/>
        </w:numPr>
        <w:autoSpaceDE/>
        <w:autoSpaceDN/>
        <w:adjustRightInd/>
        <w:spacing w:line="320" w:lineRule="atLeast"/>
        <w:ind w:right="-22"/>
        <w:rPr>
          <w:rFonts w:ascii="Tahoma" w:hAnsi="Tahoma" w:cs="Tahoma"/>
          <w:sz w:val="22"/>
          <w:szCs w:val="22"/>
        </w:rPr>
      </w:pPr>
      <w:r w:rsidRPr="00804FB6">
        <w:rPr>
          <w:rFonts w:ascii="Tahoma" w:hAnsi="Tahoma" w:cs="Tahoma"/>
          <w:sz w:val="22"/>
          <w:szCs w:val="22"/>
          <w:u w:val="single"/>
        </w:rPr>
        <w:t>Manutenção da Conta Vinculada em Instituição Autorizada</w:t>
      </w:r>
      <w:r w:rsidRPr="00804FB6">
        <w:rPr>
          <w:rFonts w:ascii="Tahoma" w:hAnsi="Tahoma" w:cs="Tahoma"/>
          <w:sz w:val="22"/>
          <w:szCs w:val="22"/>
        </w:rPr>
        <w:t xml:space="preserve">: a Conta Vinculada deverá ser mantida pela Cedente exclusivamente em Instituição Autorizada. Na hipótese em que a instituição financeira depositária da Conta Vinculada deixe de ser enquadrada como </w:t>
      </w:r>
      <w:r w:rsidRPr="00804FB6">
        <w:rPr>
          <w:rFonts w:ascii="Tahoma" w:hAnsi="Tahoma" w:cs="Tahoma"/>
          <w:sz w:val="22"/>
          <w:szCs w:val="22"/>
        </w:rPr>
        <w:lastRenderedPageBreak/>
        <w:t>Instituição Autorizada, a Cedente deverá promover a substituição do domicílio bancário da Conta Vinculada para uma Instituição Autorizada n</w:t>
      </w:r>
      <w:r w:rsidRPr="00220658">
        <w:rPr>
          <w:rFonts w:ascii="Tahoma" w:hAnsi="Tahoma" w:cs="Tahoma"/>
          <w:sz w:val="22"/>
          <w:szCs w:val="22"/>
        </w:rPr>
        <w:t>o prazo de até 60 (sessenta) dias contados da data do evento que provocou o desenquadramento</w:t>
      </w:r>
      <w:r w:rsidR="00032A3F">
        <w:rPr>
          <w:rFonts w:ascii="Tahoma" w:hAnsi="Tahoma" w:cs="Tahoma"/>
          <w:sz w:val="22"/>
          <w:szCs w:val="22"/>
        </w:rPr>
        <w:t xml:space="preserve">, mantendo as condições do </w:t>
      </w:r>
      <w:r w:rsidR="00032A3F" w:rsidRPr="003E63EE">
        <w:rPr>
          <w:rFonts w:ascii="Tahoma" w:hAnsi="Tahoma" w:cs="Tahoma"/>
          <w:sz w:val="22"/>
          <w:szCs w:val="22"/>
        </w:rPr>
        <w:t>Contrato de Conta Vinculada</w:t>
      </w:r>
      <w:r w:rsidRPr="00220658">
        <w:rPr>
          <w:rFonts w:ascii="Tahoma" w:hAnsi="Tahoma" w:cs="Tahoma"/>
          <w:sz w:val="22"/>
          <w:szCs w:val="22"/>
        </w:rPr>
        <w:t>.</w:t>
      </w:r>
    </w:p>
    <w:p w14:paraId="3C5E94E0" w14:textId="77777777" w:rsidR="00A221CB" w:rsidRPr="00A221CB" w:rsidRDefault="00A221CB" w:rsidP="00443CCF">
      <w:pPr>
        <w:pStyle w:val="PargrafodaLista"/>
        <w:autoSpaceDE/>
        <w:autoSpaceDN/>
        <w:adjustRightInd/>
        <w:spacing w:line="320" w:lineRule="atLeast"/>
        <w:ind w:left="0" w:right="-22"/>
        <w:rPr>
          <w:rFonts w:ascii="Tahoma" w:hAnsi="Tahoma" w:cs="Tahoma"/>
          <w:sz w:val="22"/>
          <w:szCs w:val="22"/>
        </w:rPr>
      </w:pPr>
    </w:p>
    <w:p w14:paraId="13821DC2" w14:textId="751CCEA8"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140" w:name="_Ref95142321"/>
      <w:r w:rsidRPr="00A221CB">
        <w:rPr>
          <w:rFonts w:ascii="Tahoma" w:hAnsi="Tahoma" w:cs="Tahoma"/>
          <w:b/>
          <w:bCs/>
          <w:sz w:val="22"/>
          <w:szCs w:val="22"/>
        </w:rPr>
        <w:t>Mecanismos de Controle</w:t>
      </w:r>
      <w:r w:rsidRPr="00A221CB">
        <w:rPr>
          <w:rFonts w:ascii="Tahoma" w:hAnsi="Tahoma" w:cs="Tahoma"/>
          <w:sz w:val="22"/>
          <w:szCs w:val="22"/>
        </w:rPr>
        <w:t>: sem prejuízo de suas demais obrigações previstas na</w:t>
      </w:r>
      <w:r w:rsidR="00B279C2" w:rsidRPr="00A221CB">
        <w:rPr>
          <w:rFonts w:ascii="Tahoma" w:hAnsi="Tahoma" w:cs="Tahoma"/>
          <w:sz w:val="22"/>
          <w:szCs w:val="22"/>
        </w:rPr>
        <w:t>s</w:t>
      </w:r>
      <w:r w:rsidRPr="00A221CB">
        <w:rPr>
          <w:rFonts w:ascii="Tahoma" w:hAnsi="Tahoma" w:cs="Tahoma"/>
          <w:sz w:val="22"/>
          <w:szCs w:val="22"/>
        </w:rPr>
        <w:t xml:space="preserve"> Cláusula</w:t>
      </w:r>
      <w:r w:rsidR="00B279C2" w:rsidRPr="00A221CB">
        <w:rPr>
          <w:rFonts w:ascii="Tahoma" w:hAnsi="Tahoma" w:cs="Tahoma"/>
          <w:sz w:val="22"/>
          <w:szCs w:val="22"/>
        </w:rPr>
        <w:t>s</w:t>
      </w:r>
      <w:r w:rsidRPr="00A221CB">
        <w:rPr>
          <w:rFonts w:ascii="Tahoma" w:hAnsi="Tahoma" w:cs="Tahoma"/>
          <w:sz w:val="22"/>
          <w:szCs w:val="22"/>
        </w:rPr>
        <w:t xml:space="preserve"> </w:t>
      </w:r>
      <w:r w:rsidR="00794E8F" w:rsidRPr="00083C18">
        <w:rPr>
          <w:rFonts w:ascii="Tahoma" w:hAnsi="Tahoma" w:cs="Tahoma"/>
          <w:sz w:val="22"/>
          <w:szCs w:val="22"/>
        </w:rPr>
        <w:fldChar w:fldCharType="begin"/>
      </w:r>
      <w:r w:rsidR="00794E8F" w:rsidRPr="00A221CB">
        <w:rPr>
          <w:rFonts w:ascii="Tahoma" w:hAnsi="Tahoma" w:cs="Tahoma"/>
          <w:sz w:val="22"/>
          <w:szCs w:val="22"/>
        </w:rPr>
        <w:instrText xml:space="preserve"> REF _Ref69484918 \r \h </w:instrText>
      </w:r>
      <w:r w:rsidR="00A221CB">
        <w:rPr>
          <w:rFonts w:ascii="Tahoma" w:hAnsi="Tahoma" w:cs="Tahoma"/>
          <w:sz w:val="22"/>
          <w:szCs w:val="22"/>
        </w:rPr>
        <w:instrText xml:space="preserve"> \* MERGEFORMAT </w:instrText>
      </w:r>
      <w:r w:rsidR="00794E8F" w:rsidRPr="00083C18">
        <w:rPr>
          <w:rFonts w:ascii="Tahoma" w:hAnsi="Tahoma" w:cs="Tahoma"/>
          <w:sz w:val="22"/>
          <w:szCs w:val="22"/>
        </w:rPr>
      </w:r>
      <w:r w:rsidR="00794E8F" w:rsidRPr="00083C18">
        <w:rPr>
          <w:rFonts w:ascii="Tahoma" w:hAnsi="Tahoma" w:cs="Tahoma"/>
          <w:sz w:val="22"/>
          <w:szCs w:val="22"/>
        </w:rPr>
        <w:fldChar w:fldCharType="separate"/>
      </w:r>
      <w:r w:rsidR="001E3BF4">
        <w:rPr>
          <w:rFonts w:ascii="Tahoma" w:hAnsi="Tahoma" w:cs="Tahoma"/>
          <w:sz w:val="22"/>
          <w:szCs w:val="22"/>
        </w:rPr>
        <w:t>3.13</w:t>
      </w:r>
      <w:r w:rsidR="00794E8F" w:rsidRPr="00083C18">
        <w:rPr>
          <w:rFonts w:ascii="Tahoma" w:hAnsi="Tahoma" w:cs="Tahoma"/>
          <w:sz w:val="22"/>
          <w:szCs w:val="22"/>
        </w:rPr>
        <w:fldChar w:fldCharType="end"/>
      </w:r>
      <w:r w:rsidR="00794E8F" w:rsidRPr="00A221CB">
        <w:rPr>
          <w:rFonts w:ascii="Tahoma" w:hAnsi="Tahoma" w:cs="Tahoma"/>
          <w:sz w:val="22"/>
          <w:szCs w:val="22"/>
        </w:rPr>
        <w:t xml:space="preserve"> e </w:t>
      </w:r>
      <w:r w:rsidR="00794E8F" w:rsidRPr="00083C18">
        <w:rPr>
          <w:rFonts w:ascii="Tahoma" w:hAnsi="Tahoma" w:cs="Tahoma"/>
          <w:sz w:val="22"/>
          <w:szCs w:val="22"/>
        </w:rPr>
        <w:fldChar w:fldCharType="begin"/>
      </w:r>
      <w:r w:rsidR="00794E8F" w:rsidRPr="00A221CB">
        <w:rPr>
          <w:rFonts w:ascii="Tahoma" w:hAnsi="Tahoma" w:cs="Tahoma"/>
          <w:sz w:val="22"/>
          <w:szCs w:val="22"/>
        </w:rPr>
        <w:instrText xml:space="preserve"> REF _Ref97823450 \r \h </w:instrText>
      </w:r>
      <w:r w:rsidR="00A221CB">
        <w:rPr>
          <w:rFonts w:ascii="Tahoma" w:hAnsi="Tahoma" w:cs="Tahoma"/>
          <w:sz w:val="22"/>
          <w:szCs w:val="22"/>
        </w:rPr>
        <w:instrText xml:space="preserve"> \* MERGEFORMAT </w:instrText>
      </w:r>
      <w:r w:rsidR="00794E8F" w:rsidRPr="00083C18">
        <w:rPr>
          <w:rFonts w:ascii="Tahoma" w:hAnsi="Tahoma" w:cs="Tahoma"/>
          <w:sz w:val="22"/>
          <w:szCs w:val="22"/>
        </w:rPr>
      </w:r>
      <w:r w:rsidR="00794E8F" w:rsidRPr="00083C18">
        <w:rPr>
          <w:rFonts w:ascii="Tahoma" w:hAnsi="Tahoma" w:cs="Tahoma"/>
          <w:sz w:val="22"/>
          <w:szCs w:val="22"/>
        </w:rPr>
        <w:fldChar w:fldCharType="separate"/>
      </w:r>
      <w:r w:rsidR="001E3BF4">
        <w:rPr>
          <w:rFonts w:ascii="Tahoma" w:hAnsi="Tahoma" w:cs="Tahoma"/>
          <w:sz w:val="22"/>
          <w:szCs w:val="22"/>
        </w:rPr>
        <w:t>3.13.1</w:t>
      </w:r>
      <w:r w:rsidR="00794E8F" w:rsidRPr="00083C18">
        <w:rPr>
          <w:rFonts w:ascii="Tahoma" w:hAnsi="Tahoma" w:cs="Tahoma"/>
          <w:sz w:val="22"/>
          <w:szCs w:val="22"/>
        </w:rPr>
        <w:fldChar w:fldCharType="end"/>
      </w:r>
      <w:r w:rsidR="00794E8F" w:rsidRPr="00A221CB">
        <w:rPr>
          <w:rFonts w:ascii="Tahoma" w:hAnsi="Tahoma" w:cs="Tahoma"/>
          <w:sz w:val="22"/>
          <w:szCs w:val="22"/>
        </w:rPr>
        <w:t xml:space="preserve"> </w:t>
      </w:r>
      <w:r w:rsidRPr="00A221CB">
        <w:rPr>
          <w:rFonts w:ascii="Tahoma" w:hAnsi="Tahoma" w:cs="Tahoma"/>
          <w:sz w:val="22"/>
          <w:szCs w:val="22"/>
        </w:rPr>
        <w:t>acima,</w:t>
      </w:r>
      <w:r w:rsidR="00AA3961" w:rsidRPr="00A221CB">
        <w:rPr>
          <w:rFonts w:ascii="Tahoma" w:hAnsi="Tahoma" w:cs="Tahoma"/>
          <w:sz w:val="22"/>
          <w:szCs w:val="22"/>
        </w:rPr>
        <w:t xml:space="preserve"> </w:t>
      </w:r>
      <w:r w:rsidRPr="00A221CB">
        <w:rPr>
          <w:rFonts w:ascii="Tahoma" w:hAnsi="Tahoma" w:cs="Tahoma"/>
          <w:sz w:val="22"/>
          <w:szCs w:val="22"/>
        </w:rPr>
        <w:t xml:space="preserve">o Agente </w:t>
      </w:r>
      <w:r w:rsidR="007B328D">
        <w:rPr>
          <w:rFonts w:ascii="Tahoma" w:hAnsi="Tahoma" w:cs="Tahoma"/>
          <w:sz w:val="22"/>
          <w:szCs w:val="22"/>
        </w:rPr>
        <w:t xml:space="preserve">Administrativo </w:t>
      </w:r>
      <w:r w:rsidRPr="00A221CB">
        <w:rPr>
          <w:rFonts w:ascii="Tahoma" w:hAnsi="Tahoma" w:cs="Tahoma"/>
          <w:sz w:val="22"/>
          <w:szCs w:val="22"/>
        </w:rPr>
        <w:t xml:space="preserve">deverá </w:t>
      </w:r>
      <w:r w:rsidR="001B32C3" w:rsidRPr="00A221CB">
        <w:rPr>
          <w:rFonts w:ascii="Tahoma" w:hAnsi="Tahoma" w:cs="Tahoma"/>
          <w:sz w:val="22"/>
          <w:szCs w:val="22"/>
        </w:rPr>
        <w:t>acompanhar</w:t>
      </w:r>
      <w:r w:rsidRPr="00A221CB">
        <w:rPr>
          <w:rFonts w:ascii="Tahoma" w:hAnsi="Tahoma" w:cs="Tahoma"/>
          <w:sz w:val="22"/>
          <w:szCs w:val="22"/>
        </w:rPr>
        <w:t>, nos termos previstos nesta Escritura de Emissão</w:t>
      </w:r>
      <w:r w:rsidR="005C6922">
        <w:rPr>
          <w:rFonts w:ascii="Tahoma" w:hAnsi="Tahoma" w:cs="Tahoma"/>
          <w:sz w:val="22"/>
          <w:szCs w:val="22"/>
        </w:rPr>
        <w:t xml:space="preserve"> e no Contrato de Agente Administrativo</w:t>
      </w:r>
      <w:r w:rsidRPr="00A221CB">
        <w:rPr>
          <w:rFonts w:ascii="Tahoma" w:hAnsi="Tahoma" w:cs="Tahoma"/>
          <w:sz w:val="22"/>
          <w:szCs w:val="22"/>
        </w:rPr>
        <w:t>, os cálculos realizados pela Emissora e o atendimento</w:t>
      </w:r>
      <w:r w:rsidR="00AF4DD2" w:rsidRPr="00A221CB">
        <w:rPr>
          <w:rFonts w:ascii="Tahoma" w:hAnsi="Tahoma" w:cs="Tahoma"/>
          <w:sz w:val="22"/>
          <w:szCs w:val="22"/>
        </w:rPr>
        <w:t xml:space="preserve"> cumulativo</w:t>
      </w:r>
      <w:r w:rsidRPr="00A221CB">
        <w:rPr>
          <w:rFonts w:ascii="Tahoma" w:hAnsi="Tahoma" w:cs="Tahoma"/>
          <w:sz w:val="22"/>
          <w:szCs w:val="22"/>
        </w:rPr>
        <w:t xml:space="preserve"> dos</w:t>
      </w:r>
      <w:r w:rsidRPr="00583287">
        <w:rPr>
          <w:rFonts w:ascii="Tahoma" w:hAnsi="Tahoma" w:cs="Tahoma"/>
          <w:sz w:val="22"/>
          <w:szCs w:val="22"/>
        </w:rPr>
        <w:t xml:space="preserve"> patamares exigidos com relação aos parâmetros abaixo, com base em relatórios previamente acordados, os quais deverão ser encaminhados pela Emissora:</w:t>
      </w:r>
      <w:bookmarkEnd w:id="140"/>
      <w:r w:rsidR="00187A96" w:rsidRPr="00583287">
        <w:rPr>
          <w:rFonts w:ascii="Tahoma" w:hAnsi="Tahoma" w:cs="Tahoma"/>
          <w:sz w:val="22"/>
          <w:szCs w:val="22"/>
        </w:rPr>
        <w:t xml:space="preserve"> </w:t>
      </w:r>
      <w:r w:rsidR="006528DF">
        <w:rPr>
          <w:rFonts w:ascii="Tahoma" w:hAnsi="Tahoma" w:cs="Tahoma"/>
          <w:sz w:val="22"/>
          <w:szCs w:val="22"/>
        </w:rPr>
        <w:t xml:space="preserve"> </w:t>
      </w:r>
    </w:p>
    <w:p w14:paraId="01BC60CA" w14:textId="77777777" w:rsidR="00CA763D" w:rsidRPr="00583287" w:rsidRDefault="00CA763D" w:rsidP="00E57F75">
      <w:pPr>
        <w:pStyle w:val="PargrafodaLista"/>
        <w:spacing w:line="320" w:lineRule="atLeast"/>
        <w:ind w:left="1418" w:right="-22" w:hanging="709"/>
        <w:rPr>
          <w:rFonts w:ascii="Tahoma" w:hAnsi="Tahoma" w:cs="Tahoma"/>
          <w:sz w:val="22"/>
          <w:szCs w:val="22"/>
        </w:rPr>
      </w:pPr>
    </w:p>
    <w:p w14:paraId="32D9D989" w14:textId="77777777" w:rsidR="00CA763D" w:rsidRPr="00583287" w:rsidRDefault="008C7533" w:rsidP="00E57F75">
      <w:pPr>
        <w:pStyle w:val="PargrafodaLista"/>
        <w:numPr>
          <w:ilvl w:val="0"/>
          <w:numId w:val="41"/>
        </w:numPr>
        <w:spacing w:line="320" w:lineRule="atLeast"/>
        <w:ind w:left="1418" w:right="-22" w:hanging="709"/>
        <w:rPr>
          <w:rFonts w:ascii="Tahoma" w:hAnsi="Tahoma" w:cs="Tahoma"/>
          <w:sz w:val="22"/>
          <w:szCs w:val="22"/>
        </w:rPr>
      </w:pPr>
      <w:r w:rsidRPr="00583287">
        <w:rPr>
          <w:rFonts w:ascii="Tahoma" w:hAnsi="Tahoma" w:cs="Tahoma"/>
          <w:sz w:val="22"/>
          <w:szCs w:val="22"/>
        </w:rPr>
        <w:t>Índice de Cobertura;</w:t>
      </w:r>
    </w:p>
    <w:p w14:paraId="6A7B206E" w14:textId="77777777" w:rsidR="00CA763D" w:rsidRPr="00583287" w:rsidRDefault="008C7533" w:rsidP="00E57F75">
      <w:pPr>
        <w:pStyle w:val="PargrafodaLista"/>
        <w:numPr>
          <w:ilvl w:val="0"/>
          <w:numId w:val="41"/>
        </w:numPr>
        <w:spacing w:line="320" w:lineRule="atLeast"/>
        <w:ind w:left="1418" w:right="-22" w:hanging="709"/>
        <w:rPr>
          <w:rFonts w:ascii="Tahoma" w:hAnsi="Tahoma" w:cs="Tahoma"/>
          <w:sz w:val="22"/>
          <w:szCs w:val="22"/>
        </w:rPr>
      </w:pPr>
      <w:r w:rsidRPr="00583287">
        <w:rPr>
          <w:rFonts w:ascii="Tahoma" w:hAnsi="Tahoma" w:cs="Tahoma"/>
          <w:sz w:val="22"/>
          <w:szCs w:val="22"/>
        </w:rPr>
        <w:t xml:space="preserve">Reserva de </w:t>
      </w:r>
      <w:r w:rsidR="008D1D1A" w:rsidRPr="00583287">
        <w:rPr>
          <w:rFonts w:ascii="Tahoma" w:hAnsi="Tahoma" w:cs="Tahoma"/>
          <w:sz w:val="22"/>
          <w:szCs w:val="22"/>
        </w:rPr>
        <w:t>Pagamento de Rentabilidade</w:t>
      </w:r>
      <w:r w:rsidR="00B279C2" w:rsidRPr="00583287">
        <w:rPr>
          <w:rFonts w:ascii="Tahoma" w:hAnsi="Tahoma" w:cs="Tahoma"/>
          <w:sz w:val="22"/>
          <w:szCs w:val="22"/>
        </w:rPr>
        <w:t>; e</w:t>
      </w:r>
    </w:p>
    <w:p w14:paraId="10980DA1" w14:textId="77777777" w:rsidR="00B279C2" w:rsidRDefault="008C7533" w:rsidP="00E57F75">
      <w:pPr>
        <w:pStyle w:val="PargrafodaLista"/>
        <w:numPr>
          <w:ilvl w:val="0"/>
          <w:numId w:val="41"/>
        </w:numPr>
        <w:spacing w:line="320" w:lineRule="atLeast"/>
        <w:ind w:left="1418" w:right="-22" w:hanging="709"/>
        <w:rPr>
          <w:rFonts w:ascii="Tahoma" w:hAnsi="Tahoma" w:cs="Tahoma"/>
          <w:sz w:val="22"/>
          <w:szCs w:val="22"/>
        </w:rPr>
      </w:pPr>
      <w:r w:rsidRPr="00583287">
        <w:rPr>
          <w:rFonts w:ascii="Tahoma" w:hAnsi="Tahoma" w:cs="Tahoma"/>
          <w:sz w:val="22"/>
          <w:szCs w:val="22"/>
        </w:rPr>
        <w:t>Reserva de Despesas e Encargos.</w:t>
      </w:r>
    </w:p>
    <w:p w14:paraId="344FA205" w14:textId="77777777" w:rsidR="00AA3961" w:rsidRPr="00583287" w:rsidRDefault="00AA3961" w:rsidP="007B5A72">
      <w:pPr>
        <w:pStyle w:val="PargrafodaLista"/>
        <w:spacing w:line="320" w:lineRule="atLeast"/>
        <w:ind w:left="1418" w:right="-22"/>
        <w:rPr>
          <w:rFonts w:ascii="Tahoma" w:hAnsi="Tahoma" w:cs="Tahoma"/>
          <w:sz w:val="22"/>
          <w:szCs w:val="22"/>
        </w:rPr>
      </w:pPr>
      <w:bookmarkStart w:id="141" w:name="_Hlk83588176"/>
    </w:p>
    <w:bookmarkEnd w:id="141"/>
    <w:p w14:paraId="6E076D0F" w14:textId="057AD745" w:rsidR="00CA763D" w:rsidRPr="00583287" w:rsidRDefault="008C7533" w:rsidP="00F33DB7">
      <w:pPr>
        <w:pStyle w:val="PargrafodaLista"/>
        <w:numPr>
          <w:ilvl w:val="2"/>
          <w:numId w:val="30"/>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O</w:t>
      </w:r>
      <w:r w:rsidR="00237704" w:rsidRPr="00583287">
        <w:rPr>
          <w:rFonts w:ascii="Tahoma" w:hAnsi="Tahoma" w:cs="Tahoma"/>
          <w:sz w:val="22"/>
          <w:szCs w:val="22"/>
        </w:rPr>
        <w:t xml:space="preserve"> Agente </w:t>
      </w:r>
      <w:r w:rsidR="007B328D">
        <w:rPr>
          <w:rFonts w:ascii="Tahoma" w:hAnsi="Tahoma" w:cs="Tahoma"/>
          <w:sz w:val="22"/>
          <w:szCs w:val="22"/>
        </w:rPr>
        <w:t xml:space="preserve">Administrativo </w:t>
      </w:r>
      <w:r w:rsidR="00237704" w:rsidRPr="00583287">
        <w:rPr>
          <w:rFonts w:ascii="Tahoma" w:hAnsi="Tahoma" w:cs="Tahoma"/>
          <w:sz w:val="22"/>
          <w:szCs w:val="22"/>
        </w:rPr>
        <w:t>não é responsável pela veracidade das informações prestadas pela Emissora, não sendo, portanto, responsável pelas eventuais inconsistências delas decorrentes.</w:t>
      </w:r>
    </w:p>
    <w:p w14:paraId="2DEFD116" w14:textId="77777777" w:rsidR="00CA763D" w:rsidRPr="00583287" w:rsidRDefault="00CA763D" w:rsidP="00E57F75">
      <w:pPr>
        <w:spacing w:line="320" w:lineRule="atLeast"/>
        <w:ind w:right="-22"/>
        <w:rPr>
          <w:rFonts w:ascii="Tahoma" w:hAnsi="Tahoma" w:cs="Tahoma"/>
          <w:sz w:val="22"/>
          <w:szCs w:val="22"/>
        </w:rPr>
      </w:pPr>
    </w:p>
    <w:p w14:paraId="6434FD8D" w14:textId="02DFBD29" w:rsidR="00CA763D" w:rsidRDefault="008C7533" w:rsidP="007B5A72">
      <w:pPr>
        <w:pStyle w:val="PargrafodaLista"/>
        <w:numPr>
          <w:ilvl w:val="1"/>
          <w:numId w:val="62"/>
        </w:numPr>
        <w:tabs>
          <w:tab w:val="clear" w:pos="1418"/>
        </w:tabs>
        <w:autoSpaceDE/>
        <w:autoSpaceDN/>
        <w:adjustRightInd/>
        <w:spacing w:line="320" w:lineRule="atLeast"/>
        <w:ind w:right="-22"/>
        <w:rPr>
          <w:rFonts w:ascii="Tahoma" w:hAnsi="Tahoma" w:cs="Tahoma"/>
          <w:sz w:val="22"/>
          <w:szCs w:val="22"/>
        </w:rPr>
      </w:pPr>
      <w:bookmarkStart w:id="142" w:name="_Ref517621787"/>
      <w:bookmarkStart w:id="143" w:name="_Ref69511973"/>
      <w:r w:rsidRPr="00583287">
        <w:rPr>
          <w:rFonts w:ascii="Tahoma" w:hAnsi="Tahoma" w:cs="Tahoma"/>
          <w:b/>
          <w:sz w:val="22"/>
          <w:szCs w:val="22"/>
        </w:rPr>
        <w:t>Investimentos Permitidos</w:t>
      </w:r>
      <w:bookmarkStart w:id="144" w:name="_Ref422391435"/>
      <w:bookmarkEnd w:id="142"/>
      <w:r w:rsidRPr="00583287">
        <w:rPr>
          <w:rFonts w:ascii="Tahoma" w:hAnsi="Tahoma" w:cs="Tahoma"/>
          <w:b/>
          <w:sz w:val="22"/>
          <w:szCs w:val="22"/>
        </w:rPr>
        <w:t xml:space="preserve">: </w:t>
      </w:r>
      <w:r w:rsidR="00B15D17">
        <w:rPr>
          <w:rFonts w:ascii="Tahoma" w:hAnsi="Tahoma" w:cs="Tahoma"/>
          <w:sz w:val="22"/>
          <w:szCs w:val="22"/>
        </w:rPr>
        <w:t>a</w:t>
      </w:r>
      <w:r w:rsidR="00B15D17" w:rsidRPr="00583287">
        <w:rPr>
          <w:rFonts w:ascii="Tahoma" w:hAnsi="Tahoma" w:cs="Tahoma"/>
          <w:sz w:val="22"/>
          <w:szCs w:val="22"/>
        </w:rPr>
        <w:t xml:space="preserve">s </w:t>
      </w:r>
      <w:r w:rsidR="00B279C2" w:rsidRPr="00583287">
        <w:rPr>
          <w:rFonts w:ascii="Tahoma" w:hAnsi="Tahoma" w:cs="Tahoma"/>
          <w:sz w:val="22"/>
          <w:szCs w:val="22"/>
        </w:rPr>
        <w:t>P</w:t>
      </w:r>
      <w:r w:rsidRPr="00583287">
        <w:rPr>
          <w:rFonts w:ascii="Tahoma" w:hAnsi="Tahoma" w:cs="Tahoma"/>
          <w:sz w:val="22"/>
          <w:szCs w:val="22"/>
        </w:rPr>
        <w:t xml:space="preserve">artes concordam que os recursos </w:t>
      </w:r>
      <w:r w:rsidR="00951AAD" w:rsidRPr="00583287">
        <w:rPr>
          <w:rFonts w:ascii="Tahoma" w:hAnsi="Tahoma" w:cs="Tahoma"/>
          <w:sz w:val="22"/>
          <w:szCs w:val="22"/>
        </w:rPr>
        <w:t xml:space="preserve">mantidos para fins de composição de reservas, e/ou </w:t>
      </w:r>
      <w:r w:rsidRPr="00583287">
        <w:rPr>
          <w:rFonts w:ascii="Tahoma" w:hAnsi="Tahoma" w:cs="Tahoma"/>
          <w:sz w:val="22"/>
          <w:szCs w:val="22"/>
        </w:rPr>
        <w:t xml:space="preserve">recebidos pela Emissora </w:t>
      </w:r>
      <w:bookmarkStart w:id="145" w:name="_Hlk83429217"/>
      <w:r w:rsidR="00AD25EF" w:rsidRPr="00583287">
        <w:rPr>
          <w:rFonts w:ascii="Tahoma" w:hAnsi="Tahoma" w:cs="Tahoma"/>
          <w:b/>
          <w:sz w:val="22"/>
          <w:szCs w:val="22"/>
        </w:rPr>
        <w:t>(i)</w:t>
      </w:r>
      <w:r w:rsidR="00AD25EF" w:rsidRPr="00583287">
        <w:rPr>
          <w:rFonts w:ascii="Tahoma" w:hAnsi="Tahoma" w:cs="Tahoma"/>
          <w:sz w:val="22"/>
          <w:szCs w:val="22"/>
        </w:rPr>
        <w:t xml:space="preserve"> a título de integralização das Debêntures e que, temporariamente, não forem destinados </w:t>
      </w:r>
      <w:r w:rsidR="00B279C2" w:rsidRPr="00583287">
        <w:rPr>
          <w:rFonts w:ascii="Tahoma" w:hAnsi="Tahoma" w:cs="Tahoma"/>
          <w:sz w:val="22"/>
          <w:szCs w:val="22"/>
        </w:rPr>
        <w:t>ao pagamento de Despesas</w:t>
      </w:r>
      <w:r w:rsidR="00167D79">
        <w:rPr>
          <w:rFonts w:ascii="Tahoma" w:hAnsi="Tahoma" w:cs="Tahoma"/>
          <w:sz w:val="22"/>
          <w:szCs w:val="22"/>
        </w:rPr>
        <w:t xml:space="preserve"> e</w:t>
      </w:r>
      <w:r w:rsidR="00972306">
        <w:rPr>
          <w:rFonts w:ascii="Tahoma" w:hAnsi="Tahoma" w:cs="Tahoma"/>
          <w:sz w:val="22"/>
          <w:szCs w:val="22"/>
        </w:rPr>
        <w:t>/ou</w:t>
      </w:r>
      <w:r w:rsidR="00B279C2" w:rsidRPr="00167D79">
        <w:rPr>
          <w:rFonts w:ascii="Tahoma" w:hAnsi="Tahoma" w:cs="Tahoma"/>
          <w:sz w:val="22"/>
          <w:szCs w:val="22"/>
        </w:rPr>
        <w:t xml:space="preserve"> </w:t>
      </w:r>
      <w:r w:rsidR="00AD25EF" w:rsidRPr="00167D79">
        <w:rPr>
          <w:rFonts w:ascii="Tahoma" w:hAnsi="Tahoma" w:cs="Tahoma"/>
          <w:sz w:val="22"/>
          <w:szCs w:val="22"/>
        </w:rPr>
        <w:t xml:space="preserve">à aquisição dos Direitos Creditórios Vinculados; </w:t>
      </w:r>
      <w:r w:rsidR="00AD25EF" w:rsidRPr="00785233">
        <w:rPr>
          <w:rFonts w:ascii="Tahoma" w:hAnsi="Tahoma" w:cs="Tahoma"/>
          <w:b/>
          <w:sz w:val="22"/>
          <w:szCs w:val="22"/>
        </w:rPr>
        <w:t>(</w:t>
      </w:r>
      <w:proofErr w:type="spellStart"/>
      <w:r w:rsidR="00AD25EF" w:rsidRPr="00785233">
        <w:rPr>
          <w:rFonts w:ascii="Tahoma" w:hAnsi="Tahoma" w:cs="Tahoma"/>
          <w:b/>
          <w:sz w:val="22"/>
          <w:szCs w:val="22"/>
        </w:rPr>
        <w:t>ii</w:t>
      </w:r>
      <w:proofErr w:type="spellEnd"/>
      <w:r w:rsidR="00AD25EF" w:rsidRPr="00785233">
        <w:rPr>
          <w:rFonts w:ascii="Tahoma" w:hAnsi="Tahoma" w:cs="Tahoma"/>
          <w:b/>
          <w:sz w:val="22"/>
          <w:szCs w:val="22"/>
        </w:rPr>
        <w:t>)</w:t>
      </w:r>
      <w:r w:rsidR="00AD25EF" w:rsidRPr="00785233">
        <w:rPr>
          <w:rFonts w:ascii="Tahoma" w:hAnsi="Tahoma" w:cs="Tahoma"/>
          <w:sz w:val="22"/>
          <w:szCs w:val="22"/>
        </w:rPr>
        <w:t xml:space="preserve"> a título de pagamento dos Direitos Creditórios Vinculados pelos Tomadores</w:t>
      </w:r>
      <w:r w:rsidR="009B7C25">
        <w:rPr>
          <w:rFonts w:ascii="Tahoma" w:hAnsi="Tahoma" w:cs="Tahoma"/>
          <w:sz w:val="22"/>
          <w:szCs w:val="22"/>
        </w:rPr>
        <w:t>, desde</w:t>
      </w:r>
      <w:r w:rsidR="00AD25EF" w:rsidRPr="00785233">
        <w:rPr>
          <w:rFonts w:ascii="Tahoma" w:hAnsi="Tahoma" w:cs="Tahoma"/>
          <w:sz w:val="22"/>
          <w:szCs w:val="22"/>
        </w:rPr>
        <w:t xml:space="preserve"> que não sejam </w:t>
      </w:r>
      <w:r w:rsidR="00B279C2" w:rsidRPr="002013D9">
        <w:rPr>
          <w:rFonts w:ascii="Tahoma" w:hAnsi="Tahoma" w:cs="Tahoma"/>
          <w:sz w:val="22"/>
          <w:szCs w:val="22"/>
        </w:rPr>
        <w:t xml:space="preserve">(ou enquanto não sejam) </w:t>
      </w:r>
      <w:r w:rsidR="00AD25EF" w:rsidRPr="00583287">
        <w:rPr>
          <w:rFonts w:ascii="Tahoma" w:hAnsi="Tahoma" w:cs="Tahoma"/>
          <w:sz w:val="22"/>
          <w:szCs w:val="22"/>
        </w:rPr>
        <w:t>destinados</w:t>
      </w:r>
      <w:r w:rsidR="00B279C2" w:rsidRPr="00583287">
        <w:rPr>
          <w:rFonts w:ascii="Tahoma" w:hAnsi="Tahoma" w:cs="Tahoma"/>
          <w:sz w:val="22"/>
          <w:szCs w:val="22"/>
        </w:rPr>
        <w:t xml:space="preserve"> ao pagamento de Despesas</w:t>
      </w:r>
      <w:r w:rsidR="00167D79">
        <w:rPr>
          <w:rFonts w:ascii="Tahoma" w:hAnsi="Tahoma" w:cs="Tahoma"/>
          <w:sz w:val="22"/>
          <w:szCs w:val="22"/>
        </w:rPr>
        <w:t xml:space="preserve"> ou</w:t>
      </w:r>
      <w:r w:rsidR="00B279C2" w:rsidRPr="00167D79">
        <w:rPr>
          <w:rFonts w:ascii="Tahoma" w:hAnsi="Tahoma" w:cs="Tahoma"/>
          <w:sz w:val="22"/>
          <w:szCs w:val="22"/>
        </w:rPr>
        <w:t xml:space="preserve"> </w:t>
      </w:r>
      <w:r w:rsidR="00AD25EF" w:rsidRPr="00167D79">
        <w:rPr>
          <w:rFonts w:ascii="Tahoma" w:hAnsi="Tahoma" w:cs="Tahoma"/>
          <w:sz w:val="22"/>
          <w:szCs w:val="22"/>
        </w:rPr>
        <w:t>à aquisição de novos Direitos Creditórios</w:t>
      </w:r>
      <w:r w:rsidR="009B7C25">
        <w:rPr>
          <w:rFonts w:ascii="Tahoma" w:hAnsi="Tahoma" w:cs="Tahoma"/>
          <w:sz w:val="22"/>
          <w:szCs w:val="22"/>
        </w:rPr>
        <w:t>, bem como os</w:t>
      </w:r>
      <w:r w:rsidR="00AD25EF" w:rsidRPr="00167D79">
        <w:rPr>
          <w:rFonts w:ascii="Tahoma" w:hAnsi="Tahoma" w:cs="Tahoma"/>
          <w:sz w:val="22"/>
          <w:szCs w:val="22"/>
        </w:rPr>
        <w:t xml:space="preserve"> </w:t>
      </w:r>
      <w:r w:rsidR="009B7C25">
        <w:rPr>
          <w:rFonts w:ascii="Tahoma" w:hAnsi="Tahoma" w:cs="Tahoma"/>
          <w:sz w:val="22"/>
          <w:szCs w:val="22"/>
        </w:rPr>
        <w:t xml:space="preserve">que </w:t>
      </w:r>
      <w:r w:rsidR="00AD25EF" w:rsidRPr="00167D79">
        <w:rPr>
          <w:rFonts w:ascii="Tahoma" w:hAnsi="Tahoma" w:cs="Tahoma"/>
          <w:sz w:val="22"/>
          <w:szCs w:val="22"/>
        </w:rPr>
        <w:t xml:space="preserve">sobejem o pagamento </w:t>
      </w:r>
      <w:r w:rsidR="00B279C2" w:rsidRPr="00583287">
        <w:rPr>
          <w:rFonts w:ascii="Tahoma" w:hAnsi="Tahoma" w:cs="Tahoma"/>
          <w:sz w:val="22"/>
          <w:szCs w:val="22"/>
        </w:rPr>
        <w:t>dos valores devidos aos titulares</w:t>
      </w:r>
      <w:r w:rsidR="00AD25EF" w:rsidRPr="00583287">
        <w:rPr>
          <w:rFonts w:ascii="Tahoma" w:hAnsi="Tahoma" w:cs="Tahoma"/>
          <w:sz w:val="22"/>
          <w:szCs w:val="22"/>
        </w:rPr>
        <w:t xml:space="preserve"> das Debêntures da Primeira Série; ou </w:t>
      </w:r>
      <w:r w:rsidR="00AD25EF" w:rsidRPr="00583287">
        <w:rPr>
          <w:rFonts w:ascii="Tahoma" w:hAnsi="Tahoma" w:cs="Tahoma"/>
          <w:b/>
          <w:bCs/>
          <w:sz w:val="22"/>
          <w:szCs w:val="22"/>
        </w:rPr>
        <w:t>(</w:t>
      </w:r>
      <w:proofErr w:type="spellStart"/>
      <w:r w:rsidR="00AD25EF" w:rsidRPr="00583287">
        <w:rPr>
          <w:rFonts w:ascii="Tahoma" w:hAnsi="Tahoma" w:cs="Tahoma"/>
          <w:b/>
          <w:bCs/>
          <w:sz w:val="22"/>
          <w:szCs w:val="22"/>
        </w:rPr>
        <w:t>iii</w:t>
      </w:r>
      <w:proofErr w:type="spellEnd"/>
      <w:r w:rsidR="00AD25EF" w:rsidRPr="00583287">
        <w:rPr>
          <w:rFonts w:ascii="Tahoma" w:hAnsi="Tahoma" w:cs="Tahoma"/>
          <w:b/>
          <w:bCs/>
          <w:sz w:val="22"/>
          <w:szCs w:val="22"/>
        </w:rPr>
        <w:t>)</w:t>
      </w:r>
      <w:r w:rsidR="00AD25EF" w:rsidRPr="00583287">
        <w:rPr>
          <w:rFonts w:ascii="Tahoma" w:hAnsi="Tahoma" w:cs="Tahoma"/>
          <w:sz w:val="22"/>
          <w:szCs w:val="22"/>
        </w:rPr>
        <w:t xml:space="preserve"> em decorrência das vendas, amortizações ou resgates dos Investimentos Permitidos vinculados à Conta Exclusiva ou à Conta </w:t>
      </w:r>
      <w:r w:rsidR="00B279C2" w:rsidRPr="00583287">
        <w:rPr>
          <w:rFonts w:ascii="Tahoma" w:hAnsi="Tahoma" w:cs="Tahoma"/>
          <w:sz w:val="22"/>
          <w:szCs w:val="22"/>
        </w:rPr>
        <w:t>Extraordinária</w:t>
      </w:r>
      <w:r w:rsidR="00AD25EF" w:rsidRPr="00583287">
        <w:rPr>
          <w:rFonts w:ascii="Tahoma" w:hAnsi="Tahoma" w:cs="Tahoma"/>
          <w:sz w:val="22"/>
          <w:szCs w:val="22"/>
        </w:rPr>
        <w:t>,</w:t>
      </w:r>
      <w:r w:rsidR="00B279C2" w:rsidRPr="00583287">
        <w:rPr>
          <w:rFonts w:ascii="Tahoma" w:hAnsi="Tahoma" w:cs="Tahoma"/>
          <w:sz w:val="22"/>
          <w:szCs w:val="22"/>
        </w:rPr>
        <w:t xml:space="preserve"> em qualquer caso</w:t>
      </w:r>
      <w:r w:rsidR="00167D79">
        <w:rPr>
          <w:rFonts w:ascii="Tahoma" w:hAnsi="Tahoma" w:cs="Tahoma"/>
          <w:sz w:val="22"/>
          <w:szCs w:val="22"/>
        </w:rPr>
        <w:t xml:space="preserve"> nos itens (i) a (</w:t>
      </w:r>
      <w:proofErr w:type="spellStart"/>
      <w:r w:rsidR="00167D79">
        <w:rPr>
          <w:rFonts w:ascii="Tahoma" w:hAnsi="Tahoma" w:cs="Tahoma"/>
          <w:sz w:val="22"/>
          <w:szCs w:val="22"/>
        </w:rPr>
        <w:t>iii</w:t>
      </w:r>
      <w:proofErr w:type="spellEnd"/>
      <w:r w:rsidR="00167D79">
        <w:rPr>
          <w:rFonts w:ascii="Tahoma" w:hAnsi="Tahoma" w:cs="Tahoma"/>
          <w:sz w:val="22"/>
          <w:szCs w:val="22"/>
        </w:rPr>
        <w:t>) acima</w:t>
      </w:r>
      <w:r w:rsidR="00B279C2" w:rsidRPr="00167D79">
        <w:rPr>
          <w:rFonts w:ascii="Tahoma" w:hAnsi="Tahoma" w:cs="Tahoma"/>
          <w:sz w:val="22"/>
          <w:szCs w:val="22"/>
        </w:rPr>
        <w:t>,</w:t>
      </w:r>
      <w:r w:rsidR="00AD25EF" w:rsidRPr="00167D79">
        <w:rPr>
          <w:rFonts w:ascii="Tahoma" w:hAnsi="Tahoma" w:cs="Tahoma"/>
          <w:sz w:val="22"/>
          <w:szCs w:val="22"/>
        </w:rPr>
        <w:t xml:space="preserve"> desde que observada a Ordem de Alocação de Recursos, poderão ser mantidos em moeda corrente nacional ou aplicados ou, conforme o caso, reaplicados, em Investimentos Permitidos, a exclusivo critério da Emissora</w:t>
      </w:r>
      <w:r w:rsidR="002D5EDF" w:rsidRPr="005A1A47">
        <w:rPr>
          <w:rFonts w:ascii="Tahoma" w:hAnsi="Tahoma" w:cs="Tahoma"/>
          <w:sz w:val="22"/>
          <w:szCs w:val="22"/>
        </w:rPr>
        <w:t>, desde que com liquidez diária</w:t>
      </w:r>
      <w:r w:rsidR="00AD25EF" w:rsidRPr="00167D79">
        <w:rPr>
          <w:rFonts w:ascii="Tahoma" w:hAnsi="Tahoma" w:cs="Tahoma"/>
          <w:sz w:val="22"/>
          <w:szCs w:val="22"/>
        </w:rPr>
        <w:t>.</w:t>
      </w:r>
      <w:bookmarkEnd w:id="143"/>
      <w:bookmarkEnd w:id="145"/>
    </w:p>
    <w:p w14:paraId="5C688D48" w14:textId="77777777" w:rsidR="00804FB6" w:rsidRDefault="00804FB6" w:rsidP="000C5376">
      <w:pPr>
        <w:pStyle w:val="PargrafodaLista"/>
        <w:autoSpaceDE/>
        <w:autoSpaceDN/>
        <w:adjustRightInd/>
        <w:spacing w:line="320" w:lineRule="atLeast"/>
        <w:ind w:left="0" w:right="-22"/>
        <w:rPr>
          <w:rFonts w:ascii="Tahoma" w:hAnsi="Tahoma" w:cs="Tahoma"/>
          <w:sz w:val="22"/>
          <w:szCs w:val="22"/>
        </w:rPr>
      </w:pPr>
    </w:p>
    <w:p w14:paraId="25444F3A" w14:textId="125E730D" w:rsidR="00804FB6" w:rsidRDefault="00804FB6" w:rsidP="000C5376">
      <w:pPr>
        <w:pStyle w:val="PargrafodaLista"/>
        <w:numPr>
          <w:ilvl w:val="2"/>
          <w:numId w:val="62"/>
        </w:numPr>
        <w:autoSpaceDE/>
        <w:autoSpaceDN/>
        <w:adjustRightInd/>
        <w:spacing w:line="320" w:lineRule="atLeast"/>
        <w:ind w:right="-22"/>
        <w:rPr>
          <w:rFonts w:ascii="Tahoma" w:hAnsi="Tahoma" w:cs="Tahoma"/>
          <w:sz w:val="22"/>
          <w:szCs w:val="22"/>
        </w:rPr>
      </w:pPr>
      <w:r w:rsidRPr="003E63EE">
        <w:rPr>
          <w:rFonts w:ascii="Tahoma" w:hAnsi="Tahoma" w:cs="Tahoma"/>
          <w:sz w:val="22"/>
          <w:szCs w:val="22"/>
        </w:rPr>
        <w:t>Os Investimentos Permitidos privados deverão ter como contraparte exclusivamente</w:t>
      </w:r>
      <w:r w:rsidR="00A15048">
        <w:rPr>
          <w:rFonts w:ascii="Tahoma" w:hAnsi="Tahoma" w:cs="Tahoma"/>
          <w:sz w:val="22"/>
          <w:szCs w:val="22"/>
        </w:rPr>
        <w:t xml:space="preserve"> as</w:t>
      </w:r>
      <w:r w:rsidRPr="003E63EE">
        <w:rPr>
          <w:rFonts w:ascii="Tahoma" w:hAnsi="Tahoma" w:cs="Tahoma"/>
          <w:sz w:val="22"/>
          <w:szCs w:val="22"/>
        </w:rPr>
        <w:t xml:space="preserve"> Instituições Autorizadas</w:t>
      </w:r>
      <w:r w:rsidR="00A15048" w:rsidRPr="003E63EE">
        <w:rPr>
          <w:rFonts w:ascii="Tahoma" w:hAnsi="Tahoma" w:cs="Tahoma"/>
          <w:sz w:val="22"/>
          <w:szCs w:val="22"/>
        </w:rPr>
        <w:t xml:space="preserve">, sendo certo que, </w:t>
      </w:r>
      <w:r w:rsidR="00A15048" w:rsidRPr="00457EE6">
        <w:rPr>
          <w:rFonts w:ascii="Tahoma" w:hAnsi="Tahoma" w:cs="Tahoma"/>
          <w:sz w:val="22"/>
          <w:szCs w:val="22"/>
        </w:rPr>
        <w:t>n</w:t>
      </w:r>
      <w:r w:rsidR="004854CB" w:rsidRPr="00E504EB">
        <w:rPr>
          <w:rFonts w:ascii="Tahoma" w:hAnsi="Tahoma" w:cs="Tahoma"/>
          <w:sz w:val="22"/>
          <w:szCs w:val="22"/>
        </w:rPr>
        <w:t xml:space="preserve">a hipótese em que a instituição financeira </w:t>
      </w:r>
      <w:r w:rsidR="004854CB" w:rsidRPr="00220658">
        <w:rPr>
          <w:rFonts w:ascii="Tahoma" w:hAnsi="Tahoma" w:cs="Tahoma"/>
          <w:sz w:val="22"/>
          <w:szCs w:val="22"/>
        </w:rPr>
        <w:t xml:space="preserve">contraparte de um Investimento Permitido </w:t>
      </w:r>
      <w:r w:rsidR="004854CB" w:rsidRPr="00D53E33">
        <w:rPr>
          <w:rFonts w:ascii="Tahoma" w:hAnsi="Tahoma" w:cs="Tahoma"/>
          <w:sz w:val="22"/>
          <w:szCs w:val="22"/>
        </w:rPr>
        <w:t xml:space="preserve">deixe de ser enquadrada como Instituição Autorizada, a Emissora deverá promover o resgate desse Investimento Permitido e alocar os </w:t>
      </w:r>
      <w:r w:rsidR="004854CB" w:rsidRPr="00D53E33">
        <w:rPr>
          <w:rFonts w:ascii="Tahoma" w:hAnsi="Tahoma" w:cs="Tahoma"/>
          <w:sz w:val="22"/>
          <w:szCs w:val="22"/>
        </w:rPr>
        <w:lastRenderedPageBreak/>
        <w:t xml:space="preserve">respectivos recursos em novos Investimentos Permitidos </w:t>
      </w:r>
      <w:proofErr w:type="gramStart"/>
      <w:r w:rsidR="004854CB">
        <w:rPr>
          <w:rFonts w:ascii="Tahoma" w:hAnsi="Tahoma" w:cs="Tahoma"/>
          <w:sz w:val="22"/>
          <w:szCs w:val="22"/>
        </w:rPr>
        <w:t>no momento em que</w:t>
      </w:r>
      <w:proofErr w:type="gramEnd"/>
      <w:r w:rsidR="004854CB">
        <w:rPr>
          <w:rFonts w:ascii="Tahoma" w:hAnsi="Tahoma" w:cs="Tahoma"/>
          <w:sz w:val="22"/>
          <w:szCs w:val="22"/>
        </w:rPr>
        <w:t xml:space="preserve"> </w:t>
      </w:r>
      <w:r w:rsidR="00A15048">
        <w:rPr>
          <w:rFonts w:ascii="Tahoma" w:hAnsi="Tahoma" w:cs="Tahoma"/>
          <w:sz w:val="22"/>
          <w:szCs w:val="22"/>
        </w:rPr>
        <w:t>tomar</w:t>
      </w:r>
      <w:r w:rsidR="004854CB">
        <w:rPr>
          <w:rFonts w:ascii="Tahoma" w:hAnsi="Tahoma" w:cs="Tahoma"/>
          <w:sz w:val="22"/>
          <w:szCs w:val="22"/>
        </w:rPr>
        <w:t xml:space="preserve"> conhecimento do </w:t>
      </w:r>
      <w:r w:rsidR="00A15048">
        <w:rPr>
          <w:rFonts w:ascii="Tahoma" w:hAnsi="Tahoma" w:cs="Tahoma"/>
          <w:sz w:val="22"/>
          <w:szCs w:val="22"/>
        </w:rPr>
        <w:t xml:space="preserve">respectivo </w:t>
      </w:r>
      <w:r w:rsidR="004854CB">
        <w:rPr>
          <w:rFonts w:ascii="Tahoma" w:hAnsi="Tahoma" w:cs="Tahoma"/>
          <w:sz w:val="22"/>
          <w:szCs w:val="22"/>
        </w:rPr>
        <w:t>evento</w:t>
      </w:r>
      <w:r w:rsidRPr="00D53E33">
        <w:rPr>
          <w:rFonts w:ascii="Tahoma" w:hAnsi="Tahoma" w:cs="Tahoma"/>
          <w:sz w:val="22"/>
          <w:szCs w:val="22"/>
        </w:rPr>
        <w:t>.</w:t>
      </w:r>
    </w:p>
    <w:p w14:paraId="662620F0" w14:textId="77777777" w:rsidR="006121CC" w:rsidRDefault="006121CC" w:rsidP="004F32E9">
      <w:pPr>
        <w:pStyle w:val="PargrafodaLista"/>
        <w:autoSpaceDE/>
        <w:autoSpaceDN/>
        <w:adjustRightInd/>
        <w:spacing w:line="320" w:lineRule="atLeast"/>
        <w:ind w:left="0" w:right="-22"/>
        <w:rPr>
          <w:rFonts w:ascii="Tahoma" w:hAnsi="Tahoma" w:cs="Tahoma"/>
          <w:sz w:val="22"/>
          <w:szCs w:val="22"/>
        </w:rPr>
      </w:pPr>
    </w:p>
    <w:p w14:paraId="6A9FC34D" w14:textId="68972A9F" w:rsidR="006121CC" w:rsidRPr="004F32E9" w:rsidRDefault="006121CC" w:rsidP="00F872B9">
      <w:pPr>
        <w:pStyle w:val="PargrafodaLista"/>
        <w:numPr>
          <w:ilvl w:val="2"/>
          <w:numId w:val="62"/>
        </w:numPr>
        <w:autoSpaceDE/>
        <w:autoSpaceDN/>
        <w:adjustRightInd/>
        <w:spacing w:line="320" w:lineRule="atLeast"/>
        <w:ind w:right="-22"/>
        <w:rPr>
          <w:rFonts w:ascii="Tahoma" w:hAnsi="Tahoma" w:cs="Tahoma"/>
          <w:bCs/>
          <w:sz w:val="22"/>
          <w:szCs w:val="22"/>
        </w:rPr>
      </w:pPr>
      <w:r w:rsidRPr="004F32E9">
        <w:rPr>
          <w:rFonts w:ascii="Tahoma" w:hAnsi="Tahoma" w:cs="Tahoma"/>
          <w:bCs/>
          <w:sz w:val="22"/>
          <w:szCs w:val="22"/>
        </w:rPr>
        <w:t>É vedado à Emissora realizar operações nos mercados de derivativos</w:t>
      </w:r>
      <w:r w:rsidR="00F872B9">
        <w:rPr>
          <w:rFonts w:ascii="Tahoma" w:hAnsi="Tahoma" w:cs="Tahoma"/>
          <w:bCs/>
          <w:sz w:val="22"/>
          <w:szCs w:val="22"/>
        </w:rPr>
        <w:t>, ainda que para fins de hedge</w:t>
      </w:r>
      <w:r w:rsidRPr="004F32E9">
        <w:rPr>
          <w:rFonts w:ascii="Tahoma" w:hAnsi="Tahoma" w:cs="Tahoma"/>
          <w:bCs/>
          <w:sz w:val="22"/>
          <w:szCs w:val="22"/>
        </w:rPr>
        <w:t>.</w:t>
      </w:r>
    </w:p>
    <w:p w14:paraId="5B1052AA" w14:textId="77777777" w:rsidR="006121CC" w:rsidRPr="006121CC" w:rsidRDefault="006121CC" w:rsidP="004F32E9">
      <w:pPr>
        <w:pStyle w:val="PargrafodaLista"/>
        <w:autoSpaceDE/>
        <w:autoSpaceDN/>
        <w:adjustRightInd/>
        <w:spacing w:line="320" w:lineRule="atLeast"/>
        <w:ind w:left="0" w:right="-22"/>
        <w:rPr>
          <w:rFonts w:ascii="Tahoma" w:hAnsi="Tahoma" w:cs="Tahoma"/>
          <w:bCs/>
          <w:sz w:val="22"/>
          <w:szCs w:val="22"/>
        </w:rPr>
      </w:pPr>
    </w:p>
    <w:p w14:paraId="7864D890" w14:textId="3A9D87A0" w:rsidR="006121CC" w:rsidRPr="006121CC" w:rsidRDefault="006121CC" w:rsidP="00F872B9">
      <w:pPr>
        <w:pStyle w:val="PargrafodaLista"/>
        <w:numPr>
          <w:ilvl w:val="2"/>
          <w:numId w:val="62"/>
        </w:numPr>
        <w:autoSpaceDE/>
        <w:autoSpaceDN/>
        <w:adjustRightInd/>
        <w:spacing w:line="320" w:lineRule="atLeast"/>
        <w:ind w:right="-22"/>
        <w:rPr>
          <w:rFonts w:ascii="Tahoma" w:hAnsi="Tahoma" w:cs="Tahoma"/>
          <w:bCs/>
          <w:sz w:val="22"/>
          <w:szCs w:val="22"/>
        </w:rPr>
      </w:pPr>
      <w:r w:rsidRPr="006121CC">
        <w:rPr>
          <w:rFonts w:ascii="Tahoma" w:hAnsi="Tahoma" w:cs="Tahoma"/>
          <w:bCs/>
          <w:sz w:val="22"/>
          <w:szCs w:val="22"/>
        </w:rPr>
        <w:t xml:space="preserve">É vedado </w:t>
      </w:r>
      <w:r>
        <w:rPr>
          <w:rFonts w:ascii="Tahoma" w:hAnsi="Tahoma" w:cs="Tahoma"/>
          <w:bCs/>
          <w:sz w:val="22"/>
          <w:szCs w:val="22"/>
        </w:rPr>
        <w:t xml:space="preserve">à Emissora </w:t>
      </w:r>
      <w:r w:rsidRPr="006121CC">
        <w:rPr>
          <w:rFonts w:ascii="Tahoma" w:hAnsi="Tahoma" w:cs="Tahoma"/>
          <w:bCs/>
          <w:sz w:val="22"/>
          <w:szCs w:val="22"/>
        </w:rPr>
        <w:t xml:space="preserve">realizar operações </w:t>
      </w:r>
      <w:r>
        <w:rPr>
          <w:rFonts w:ascii="Tahoma" w:hAnsi="Tahoma" w:cs="Tahoma"/>
          <w:bCs/>
          <w:sz w:val="22"/>
          <w:szCs w:val="22"/>
        </w:rPr>
        <w:t>que não sejam Investimentos Permitidos</w:t>
      </w:r>
      <w:r w:rsidR="00E93221">
        <w:rPr>
          <w:rFonts w:ascii="Tahoma" w:hAnsi="Tahoma" w:cs="Tahoma"/>
          <w:bCs/>
          <w:sz w:val="22"/>
          <w:szCs w:val="22"/>
        </w:rPr>
        <w:t xml:space="preserve"> ou esteja expressamente previsto e autorizado </w:t>
      </w:r>
      <w:r w:rsidR="00A53ACD">
        <w:rPr>
          <w:rFonts w:ascii="Tahoma" w:hAnsi="Tahoma" w:cs="Tahoma"/>
          <w:bCs/>
          <w:sz w:val="22"/>
          <w:szCs w:val="22"/>
        </w:rPr>
        <w:t>nesta Escritura de Emissão</w:t>
      </w:r>
      <w:r w:rsidRPr="006121CC">
        <w:rPr>
          <w:rFonts w:ascii="Tahoma" w:hAnsi="Tahoma" w:cs="Tahoma"/>
          <w:bCs/>
          <w:sz w:val="22"/>
          <w:szCs w:val="22"/>
        </w:rPr>
        <w:t>.</w:t>
      </w:r>
    </w:p>
    <w:p w14:paraId="5FEFEBC7" w14:textId="77777777" w:rsidR="00CA763D" w:rsidRPr="00583287" w:rsidRDefault="00CA763D" w:rsidP="00E57F75">
      <w:pPr>
        <w:spacing w:line="320" w:lineRule="atLeast"/>
        <w:ind w:right="-22"/>
        <w:rPr>
          <w:rFonts w:ascii="Tahoma" w:hAnsi="Tahoma" w:cs="Tahoma"/>
          <w:sz w:val="22"/>
          <w:szCs w:val="22"/>
        </w:rPr>
      </w:pPr>
    </w:p>
    <w:p w14:paraId="12351E2B"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146" w:name="_Ref497551623"/>
      <w:bookmarkEnd w:id="144"/>
      <w:r w:rsidRPr="00583287">
        <w:rPr>
          <w:rFonts w:ascii="Tahoma" w:hAnsi="Tahoma" w:cs="Tahoma"/>
          <w:b/>
          <w:sz w:val="22"/>
          <w:szCs w:val="22"/>
        </w:rPr>
        <w:t>Colocação</w:t>
      </w:r>
      <w:r w:rsidR="00150454" w:rsidRPr="00583287">
        <w:rPr>
          <w:rFonts w:ascii="Tahoma" w:hAnsi="Tahoma" w:cs="Tahoma"/>
          <w:b/>
          <w:sz w:val="22"/>
          <w:szCs w:val="22"/>
        </w:rPr>
        <w:t xml:space="preserve">, Procedimento de </w:t>
      </w:r>
      <w:proofErr w:type="spellStart"/>
      <w:r w:rsidR="00150454" w:rsidRPr="00583287">
        <w:rPr>
          <w:rFonts w:ascii="Tahoma" w:hAnsi="Tahoma" w:cs="Tahoma"/>
          <w:b/>
          <w:i/>
          <w:iCs/>
          <w:sz w:val="22"/>
          <w:szCs w:val="22"/>
        </w:rPr>
        <w:t>Bookbuilding</w:t>
      </w:r>
      <w:proofErr w:type="spellEnd"/>
      <w:r w:rsidRPr="00583287">
        <w:rPr>
          <w:rFonts w:ascii="Tahoma" w:hAnsi="Tahoma" w:cs="Tahoma"/>
          <w:b/>
          <w:sz w:val="22"/>
          <w:szCs w:val="22"/>
        </w:rPr>
        <w:t xml:space="preserve"> e Procedimento de Distribuição das Debêntures da Primeira Série: </w:t>
      </w:r>
      <w:r w:rsidRPr="00583287">
        <w:rPr>
          <w:rFonts w:ascii="Tahoma" w:hAnsi="Tahoma" w:cs="Tahoma"/>
          <w:bCs/>
          <w:sz w:val="22"/>
          <w:szCs w:val="22"/>
        </w:rPr>
        <w:t>as Debêntures da Primeira Série serão objeto de Oferta Restrita, nos termos da Lei do Mercado de Valores Mobiliários, da Instrução CVM 476 e das demais disposições legais e regulamentares aplicáveis, sob o regime de melhores esforços de colocação, nos termos do Contrato de Distribuição.</w:t>
      </w:r>
    </w:p>
    <w:p w14:paraId="1AD3082D"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2CED74CD" w14:textId="4E098FEE"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bookmarkStart w:id="147" w:name="_Ref95145778"/>
      <w:r w:rsidRPr="00583287">
        <w:rPr>
          <w:rFonts w:ascii="Tahoma" w:hAnsi="Tahoma" w:cs="Tahoma"/>
          <w:sz w:val="22"/>
          <w:szCs w:val="22"/>
        </w:rPr>
        <w:t>O</w:t>
      </w:r>
      <w:r w:rsidR="000D1C27" w:rsidRPr="00583287">
        <w:rPr>
          <w:rFonts w:ascii="Tahoma" w:hAnsi="Tahoma" w:cs="Tahoma"/>
          <w:sz w:val="22"/>
          <w:szCs w:val="22"/>
        </w:rPr>
        <w:t>s</w:t>
      </w:r>
      <w:r w:rsidRPr="00583287">
        <w:rPr>
          <w:rFonts w:ascii="Tahoma" w:hAnsi="Tahoma" w:cs="Tahoma"/>
          <w:sz w:val="22"/>
          <w:szCs w:val="22"/>
        </w:rPr>
        <w:t xml:space="preserve"> Coordenador</w:t>
      </w:r>
      <w:r w:rsidR="000D1C27" w:rsidRPr="00583287">
        <w:rPr>
          <w:rFonts w:ascii="Tahoma" w:hAnsi="Tahoma" w:cs="Tahoma"/>
          <w:sz w:val="22"/>
          <w:szCs w:val="22"/>
        </w:rPr>
        <w:t>es</w:t>
      </w:r>
      <w:r w:rsidRPr="00583287">
        <w:rPr>
          <w:rFonts w:ascii="Tahoma" w:hAnsi="Tahoma" w:cs="Tahoma"/>
          <w:sz w:val="22"/>
          <w:szCs w:val="22"/>
        </w:rPr>
        <w:t xml:space="preserve"> organizar</w:t>
      </w:r>
      <w:r w:rsidR="000D1C27" w:rsidRPr="00583287">
        <w:rPr>
          <w:rFonts w:ascii="Tahoma" w:hAnsi="Tahoma" w:cs="Tahoma"/>
          <w:sz w:val="22"/>
          <w:szCs w:val="22"/>
        </w:rPr>
        <w:t>ão</w:t>
      </w:r>
      <w:r w:rsidRPr="00583287">
        <w:rPr>
          <w:rFonts w:ascii="Tahoma" w:hAnsi="Tahoma" w:cs="Tahoma"/>
          <w:sz w:val="22"/>
          <w:szCs w:val="22"/>
        </w:rPr>
        <w:t xml:space="preserve"> a distribuição e colocação das Debêntures da Primeira Série, observado o disposto na Instrução CVM 476, de forma a assegurar: </w:t>
      </w:r>
      <w:r w:rsidRPr="000C5376">
        <w:rPr>
          <w:rFonts w:ascii="Tahoma" w:hAnsi="Tahoma"/>
          <w:b/>
          <w:sz w:val="22"/>
        </w:rPr>
        <w:t>(</w:t>
      </w:r>
      <w:r w:rsidR="00E504EB" w:rsidRPr="000C5376">
        <w:rPr>
          <w:rFonts w:ascii="Tahoma" w:hAnsi="Tahoma"/>
          <w:b/>
          <w:sz w:val="22"/>
        </w:rPr>
        <w:t>i</w:t>
      </w:r>
      <w:r w:rsidRPr="000C5376">
        <w:rPr>
          <w:rFonts w:ascii="Tahoma" w:hAnsi="Tahoma"/>
          <w:b/>
          <w:sz w:val="22"/>
        </w:rPr>
        <w:t>)</w:t>
      </w:r>
      <w:r w:rsidRPr="00583287">
        <w:rPr>
          <w:rFonts w:ascii="Tahoma" w:hAnsi="Tahoma" w:cs="Tahoma"/>
          <w:sz w:val="22"/>
          <w:szCs w:val="22"/>
        </w:rPr>
        <w:t xml:space="preserve"> que o tratamento conferido aos Investidores Profissionais seja justo e equitativo; e </w:t>
      </w:r>
      <w:r w:rsidRPr="000C5376">
        <w:rPr>
          <w:rFonts w:ascii="Tahoma" w:hAnsi="Tahoma"/>
          <w:b/>
          <w:sz w:val="22"/>
        </w:rPr>
        <w:t>(</w:t>
      </w:r>
      <w:proofErr w:type="spellStart"/>
      <w:r w:rsidR="00E504EB" w:rsidRPr="000C5376">
        <w:rPr>
          <w:rFonts w:ascii="Tahoma" w:hAnsi="Tahoma"/>
          <w:b/>
          <w:sz w:val="22"/>
        </w:rPr>
        <w:t>ii</w:t>
      </w:r>
      <w:proofErr w:type="spellEnd"/>
      <w:r w:rsidRPr="000C5376">
        <w:rPr>
          <w:rFonts w:ascii="Tahoma" w:hAnsi="Tahoma"/>
          <w:b/>
          <w:sz w:val="22"/>
        </w:rPr>
        <w:t>)</w:t>
      </w:r>
      <w:r w:rsidRPr="00583287">
        <w:rPr>
          <w:rFonts w:ascii="Tahoma" w:hAnsi="Tahoma" w:cs="Tahoma"/>
          <w:sz w:val="22"/>
          <w:szCs w:val="22"/>
        </w:rPr>
        <w:t xml:space="preserve"> a adequação do investimento ao perfil de risco dos clientes do</w:t>
      </w:r>
      <w:r w:rsidR="000D1C27" w:rsidRPr="00583287">
        <w:rPr>
          <w:rFonts w:ascii="Tahoma" w:hAnsi="Tahoma" w:cs="Tahoma"/>
          <w:sz w:val="22"/>
          <w:szCs w:val="22"/>
        </w:rPr>
        <w:t>s</w:t>
      </w:r>
      <w:r w:rsidRPr="00583287">
        <w:rPr>
          <w:rFonts w:ascii="Tahoma" w:hAnsi="Tahoma" w:cs="Tahoma"/>
          <w:sz w:val="22"/>
          <w:szCs w:val="22"/>
        </w:rPr>
        <w:t xml:space="preserve"> Coordenador</w:t>
      </w:r>
      <w:r w:rsidR="000D1C27" w:rsidRPr="00583287">
        <w:rPr>
          <w:rFonts w:ascii="Tahoma" w:hAnsi="Tahoma" w:cs="Tahoma"/>
          <w:sz w:val="22"/>
          <w:szCs w:val="22"/>
        </w:rPr>
        <w:t>es</w:t>
      </w:r>
      <w:r w:rsidRPr="00583287">
        <w:rPr>
          <w:rFonts w:ascii="Tahoma" w:hAnsi="Tahoma" w:cs="Tahoma"/>
          <w:sz w:val="22"/>
          <w:szCs w:val="22"/>
        </w:rPr>
        <w:t xml:space="preserve">. </w:t>
      </w:r>
      <w:bookmarkStart w:id="148" w:name="_Hlk83429280"/>
      <w:r w:rsidRPr="00583287">
        <w:rPr>
          <w:rFonts w:ascii="Tahoma" w:hAnsi="Tahoma" w:cs="Tahoma"/>
          <w:sz w:val="22"/>
          <w:szCs w:val="22"/>
        </w:rPr>
        <w:t>O Plano de Distribuição será fixado pelo</w:t>
      </w:r>
      <w:r w:rsidR="000D1C27" w:rsidRPr="00583287">
        <w:rPr>
          <w:rFonts w:ascii="Tahoma" w:hAnsi="Tahoma" w:cs="Tahoma"/>
          <w:sz w:val="22"/>
          <w:szCs w:val="22"/>
        </w:rPr>
        <w:t>s</w:t>
      </w:r>
      <w:r w:rsidRPr="00583287">
        <w:rPr>
          <w:rFonts w:ascii="Tahoma" w:hAnsi="Tahoma" w:cs="Tahoma"/>
          <w:sz w:val="22"/>
          <w:szCs w:val="22"/>
        </w:rPr>
        <w:t xml:space="preserve"> Coordenador</w:t>
      </w:r>
      <w:r w:rsidR="000D1C27" w:rsidRPr="00583287">
        <w:rPr>
          <w:rFonts w:ascii="Tahoma" w:hAnsi="Tahoma" w:cs="Tahoma"/>
          <w:sz w:val="22"/>
          <w:szCs w:val="22"/>
        </w:rPr>
        <w:t>es</w:t>
      </w:r>
      <w:r w:rsidRPr="00583287">
        <w:rPr>
          <w:rFonts w:ascii="Tahoma" w:hAnsi="Tahoma" w:cs="Tahoma"/>
          <w:sz w:val="22"/>
          <w:szCs w:val="22"/>
        </w:rPr>
        <w:t>, em conjunto com a Emissora, levando em consideração suas relações com investidores e outras considerações de natureza comercial ou estratégica do</w:t>
      </w:r>
      <w:r w:rsidR="000D1C27" w:rsidRPr="00583287">
        <w:rPr>
          <w:rFonts w:ascii="Tahoma" w:hAnsi="Tahoma" w:cs="Tahoma"/>
          <w:sz w:val="22"/>
          <w:szCs w:val="22"/>
        </w:rPr>
        <w:t>s</w:t>
      </w:r>
      <w:r w:rsidRPr="00583287">
        <w:rPr>
          <w:rFonts w:ascii="Tahoma" w:hAnsi="Tahoma" w:cs="Tahoma"/>
          <w:sz w:val="22"/>
          <w:szCs w:val="22"/>
        </w:rPr>
        <w:t xml:space="preserve"> Coordenador</w:t>
      </w:r>
      <w:r w:rsidR="000D1C27" w:rsidRPr="00583287">
        <w:rPr>
          <w:rFonts w:ascii="Tahoma" w:hAnsi="Tahoma" w:cs="Tahoma"/>
          <w:sz w:val="22"/>
          <w:szCs w:val="22"/>
        </w:rPr>
        <w:t>es</w:t>
      </w:r>
      <w:r w:rsidRPr="00583287">
        <w:rPr>
          <w:rFonts w:ascii="Tahoma" w:hAnsi="Tahoma" w:cs="Tahoma"/>
          <w:sz w:val="22"/>
          <w:szCs w:val="22"/>
        </w:rPr>
        <w:t xml:space="preserve"> e da Emissora</w:t>
      </w:r>
      <w:bookmarkEnd w:id="148"/>
      <w:r w:rsidRPr="00583287">
        <w:rPr>
          <w:rFonts w:ascii="Tahoma" w:hAnsi="Tahoma" w:cs="Tahoma"/>
          <w:sz w:val="22"/>
          <w:szCs w:val="22"/>
        </w:rPr>
        <w:t>. O Plano de Distribuição será estabelecido mediante os seguintes termos:</w:t>
      </w:r>
      <w:bookmarkEnd w:id="147"/>
    </w:p>
    <w:p w14:paraId="2CA696C5" w14:textId="77777777" w:rsidR="00CA763D" w:rsidRPr="00583287" w:rsidRDefault="00CA763D" w:rsidP="00E57F75">
      <w:pPr>
        <w:pStyle w:val="PargrafodaLista"/>
        <w:spacing w:line="320" w:lineRule="atLeast"/>
        <w:ind w:left="0" w:right="-22"/>
        <w:rPr>
          <w:rFonts w:ascii="Tahoma" w:hAnsi="Tahoma" w:cs="Tahoma"/>
          <w:sz w:val="22"/>
          <w:szCs w:val="22"/>
        </w:rPr>
      </w:pPr>
    </w:p>
    <w:p w14:paraId="0DF2C32F" w14:textId="77777777" w:rsidR="00CA763D" w:rsidRPr="00583287" w:rsidRDefault="008C7533" w:rsidP="00E57F75">
      <w:pPr>
        <w:pStyle w:val="PargrafodaLista"/>
        <w:numPr>
          <w:ilvl w:val="4"/>
          <w:numId w:val="29"/>
        </w:numPr>
        <w:spacing w:line="320" w:lineRule="atLeast"/>
        <w:ind w:left="1418" w:right="-22" w:hanging="709"/>
        <w:rPr>
          <w:rFonts w:ascii="Tahoma" w:hAnsi="Tahoma" w:cs="Tahoma"/>
          <w:sz w:val="22"/>
          <w:szCs w:val="22"/>
        </w:rPr>
      </w:pPr>
      <w:bookmarkStart w:id="149" w:name="_Ref516666996"/>
      <w:r w:rsidRPr="00583287">
        <w:rPr>
          <w:rFonts w:ascii="Tahoma" w:hAnsi="Tahoma" w:cs="Tahoma"/>
          <w:sz w:val="22"/>
          <w:szCs w:val="22"/>
        </w:rPr>
        <w:t>será permitida a procura de, no máximo, 75 (setenta e cinco) Investidores Profissionais, sendo possível a subscrição ou aquisição das Debêntures da Primeira Série por, no máximo, 50 (cinquenta) Investidores Profissionais, nos termos do artigo 3º, incisos I e II, da Instrução CVM 476;</w:t>
      </w:r>
      <w:bookmarkEnd w:id="149"/>
    </w:p>
    <w:p w14:paraId="35369DB8" w14:textId="77777777" w:rsidR="00CA763D" w:rsidRPr="00583287" w:rsidRDefault="00CA763D" w:rsidP="00E57F75">
      <w:pPr>
        <w:pStyle w:val="PargrafodaLista"/>
        <w:spacing w:line="320" w:lineRule="atLeast"/>
        <w:ind w:left="1418" w:right="-22" w:hanging="709"/>
        <w:rPr>
          <w:rFonts w:ascii="Tahoma" w:hAnsi="Tahoma" w:cs="Tahoma"/>
          <w:sz w:val="22"/>
          <w:szCs w:val="22"/>
        </w:rPr>
      </w:pPr>
    </w:p>
    <w:p w14:paraId="0B4D65CD" w14:textId="77777777" w:rsidR="00CA763D" w:rsidRPr="00583287" w:rsidRDefault="008C7533" w:rsidP="00E57F75">
      <w:pPr>
        <w:pStyle w:val="PargrafodaLista"/>
        <w:numPr>
          <w:ilvl w:val="4"/>
          <w:numId w:val="29"/>
        </w:numPr>
        <w:spacing w:line="320" w:lineRule="atLeast"/>
        <w:ind w:left="1418" w:right="-22" w:hanging="709"/>
        <w:rPr>
          <w:rFonts w:ascii="Tahoma" w:hAnsi="Tahoma" w:cs="Tahoma"/>
          <w:sz w:val="22"/>
          <w:szCs w:val="22"/>
        </w:rPr>
      </w:pPr>
      <w:r w:rsidRPr="00583287">
        <w:rPr>
          <w:rFonts w:ascii="Tahoma" w:hAnsi="Tahoma" w:cs="Tahoma"/>
          <w:sz w:val="22"/>
          <w:szCs w:val="22"/>
        </w:rPr>
        <w:t>os fundos de investimento e carteiras administradas de valores mobiliários cujas decisões de investimento sejam tomadas pelo mesmo gestor serão considerados como um único investidor para os fins dos limites previstos no item (i) acima, conforme disposto no artigo 3º, parágrafo 1º, da Instrução CVM 476;</w:t>
      </w:r>
    </w:p>
    <w:p w14:paraId="334727AA" w14:textId="77777777" w:rsidR="00CA763D" w:rsidRPr="00583287" w:rsidRDefault="00CA763D" w:rsidP="00E57F75">
      <w:pPr>
        <w:pStyle w:val="PargrafodaLista"/>
        <w:spacing w:line="320" w:lineRule="atLeast"/>
        <w:ind w:left="1418" w:right="-22" w:hanging="709"/>
        <w:rPr>
          <w:rFonts w:ascii="Tahoma" w:hAnsi="Tahoma" w:cs="Tahoma"/>
          <w:sz w:val="22"/>
          <w:szCs w:val="22"/>
        </w:rPr>
      </w:pPr>
    </w:p>
    <w:p w14:paraId="4BC97575" w14:textId="77777777" w:rsidR="00CA763D" w:rsidRPr="00583287" w:rsidRDefault="008C7533" w:rsidP="00E57F75">
      <w:pPr>
        <w:pStyle w:val="PargrafodaLista"/>
        <w:numPr>
          <w:ilvl w:val="4"/>
          <w:numId w:val="29"/>
        </w:numPr>
        <w:spacing w:line="320" w:lineRule="atLeast"/>
        <w:ind w:left="1418" w:right="-22" w:hanging="709"/>
        <w:rPr>
          <w:rFonts w:ascii="Tahoma" w:hAnsi="Tahoma" w:cs="Tahoma"/>
          <w:sz w:val="22"/>
          <w:szCs w:val="22"/>
        </w:rPr>
      </w:pPr>
      <w:r>
        <w:rPr>
          <w:rFonts w:ascii="Tahoma" w:hAnsi="Tahoma" w:cs="Tahoma"/>
          <w:sz w:val="22"/>
          <w:szCs w:val="22"/>
        </w:rPr>
        <w:t>não existirá a</w:t>
      </w:r>
      <w:r w:rsidR="00BE4146" w:rsidRPr="00583287">
        <w:rPr>
          <w:rFonts w:ascii="Tahoma" w:hAnsi="Tahoma" w:cs="Tahoma"/>
          <w:sz w:val="22"/>
          <w:szCs w:val="22"/>
        </w:rPr>
        <w:t xml:space="preserve"> fixação de lotes mínimos ou máximos para a subscrição das Debêntures da Primeira Série;</w:t>
      </w:r>
    </w:p>
    <w:p w14:paraId="0AABD509" w14:textId="77777777" w:rsidR="00CA763D" w:rsidRPr="00583287" w:rsidRDefault="00CA763D" w:rsidP="00E57F75">
      <w:pPr>
        <w:pStyle w:val="PargrafodaLista"/>
        <w:spacing w:line="320" w:lineRule="atLeast"/>
        <w:ind w:left="1418" w:right="-22" w:hanging="709"/>
        <w:rPr>
          <w:rFonts w:ascii="Tahoma" w:hAnsi="Tahoma" w:cs="Tahoma"/>
          <w:sz w:val="22"/>
          <w:szCs w:val="22"/>
        </w:rPr>
      </w:pPr>
    </w:p>
    <w:p w14:paraId="7D187157" w14:textId="77777777" w:rsidR="00CA763D" w:rsidRPr="00583287" w:rsidRDefault="008C7533" w:rsidP="00E57F75">
      <w:pPr>
        <w:pStyle w:val="PargrafodaLista"/>
        <w:numPr>
          <w:ilvl w:val="4"/>
          <w:numId w:val="29"/>
        </w:numPr>
        <w:spacing w:line="320" w:lineRule="atLeast"/>
        <w:ind w:left="1418" w:right="-22" w:hanging="709"/>
        <w:rPr>
          <w:rFonts w:ascii="Tahoma" w:hAnsi="Tahoma" w:cs="Tahoma"/>
          <w:sz w:val="22"/>
          <w:szCs w:val="22"/>
        </w:rPr>
      </w:pPr>
      <w:r w:rsidRPr="00583287">
        <w:rPr>
          <w:rFonts w:ascii="Tahoma" w:hAnsi="Tahoma" w:cs="Tahoma"/>
          <w:sz w:val="22"/>
          <w:szCs w:val="22"/>
        </w:rPr>
        <w:lastRenderedPageBreak/>
        <w:t>não será constituído fundo de manutenção de liquidez e não será firmado contrato de estabilização de preços com relação às Debêntures da Primeira Série;</w:t>
      </w:r>
    </w:p>
    <w:p w14:paraId="2DC103DA" w14:textId="77777777" w:rsidR="00CA763D" w:rsidRPr="00583287" w:rsidRDefault="00CA763D" w:rsidP="00E57F75">
      <w:pPr>
        <w:pStyle w:val="PargrafodaLista"/>
        <w:spacing w:line="320" w:lineRule="atLeast"/>
        <w:ind w:left="1418" w:right="-22" w:hanging="709"/>
        <w:rPr>
          <w:rFonts w:ascii="Tahoma" w:hAnsi="Tahoma" w:cs="Tahoma"/>
          <w:sz w:val="22"/>
          <w:szCs w:val="22"/>
        </w:rPr>
      </w:pPr>
    </w:p>
    <w:p w14:paraId="60BD95BD" w14:textId="77777777" w:rsidR="00CA763D" w:rsidRPr="00583287" w:rsidRDefault="008C7533" w:rsidP="00E57F75">
      <w:pPr>
        <w:pStyle w:val="PargrafodaLista"/>
        <w:numPr>
          <w:ilvl w:val="4"/>
          <w:numId w:val="29"/>
        </w:numPr>
        <w:spacing w:line="320" w:lineRule="atLeast"/>
        <w:ind w:left="1418" w:right="-22" w:hanging="709"/>
        <w:rPr>
          <w:rFonts w:ascii="Tahoma" w:hAnsi="Tahoma" w:cs="Tahoma"/>
          <w:sz w:val="22"/>
          <w:szCs w:val="22"/>
        </w:rPr>
      </w:pPr>
      <w:r w:rsidRPr="00583287">
        <w:rPr>
          <w:rFonts w:ascii="Tahoma" w:hAnsi="Tahoma" w:cs="Tahoma"/>
          <w:sz w:val="22"/>
          <w:szCs w:val="22"/>
        </w:rPr>
        <w:t>o prazo de colocação e distribuição pública das Debêntures da Primeira Série seguirá as regras definidas na Instrução CVM 476;</w:t>
      </w:r>
    </w:p>
    <w:p w14:paraId="642661CE" w14:textId="77777777" w:rsidR="00CA763D" w:rsidRPr="00583287" w:rsidRDefault="00CA763D" w:rsidP="00E57F75">
      <w:pPr>
        <w:pStyle w:val="PargrafodaLista"/>
        <w:spacing w:line="320" w:lineRule="atLeast"/>
        <w:ind w:left="1418" w:right="-22" w:hanging="709"/>
        <w:rPr>
          <w:rFonts w:ascii="Tahoma" w:hAnsi="Tahoma" w:cs="Tahoma"/>
          <w:sz w:val="22"/>
          <w:szCs w:val="22"/>
        </w:rPr>
      </w:pPr>
    </w:p>
    <w:p w14:paraId="2F82F620" w14:textId="77777777" w:rsidR="00CA763D" w:rsidRPr="00583287" w:rsidRDefault="008C7533" w:rsidP="00E57F75">
      <w:pPr>
        <w:pStyle w:val="PargrafodaLista"/>
        <w:numPr>
          <w:ilvl w:val="4"/>
          <w:numId w:val="29"/>
        </w:numPr>
        <w:spacing w:line="320" w:lineRule="atLeast"/>
        <w:ind w:left="1418" w:right="-22" w:hanging="709"/>
        <w:rPr>
          <w:rFonts w:ascii="Tahoma" w:hAnsi="Tahoma" w:cs="Tahoma"/>
          <w:sz w:val="22"/>
          <w:szCs w:val="22"/>
        </w:rPr>
      </w:pPr>
      <w:r w:rsidRPr="00583287">
        <w:rPr>
          <w:rFonts w:ascii="Tahoma" w:hAnsi="Tahoma" w:cs="Tahoma"/>
          <w:sz w:val="22"/>
          <w:szCs w:val="22"/>
        </w:rPr>
        <w:t>não será permitida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4E28FEBE" w14:textId="77777777" w:rsidR="00CA763D" w:rsidRPr="00583287" w:rsidRDefault="00CA763D" w:rsidP="00E57F75">
      <w:pPr>
        <w:pStyle w:val="PargrafodaLista"/>
        <w:spacing w:line="320" w:lineRule="atLeast"/>
        <w:ind w:left="1418" w:right="-22" w:hanging="709"/>
        <w:rPr>
          <w:rFonts w:ascii="Tahoma" w:hAnsi="Tahoma" w:cs="Tahoma"/>
          <w:sz w:val="22"/>
          <w:szCs w:val="22"/>
        </w:rPr>
      </w:pPr>
    </w:p>
    <w:p w14:paraId="15C1A60E" w14:textId="77777777" w:rsidR="00CA763D" w:rsidRPr="00583287" w:rsidRDefault="008C7533" w:rsidP="00E57F75">
      <w:pPr>
        <w:pStyle w:val="PargrafodaLista"/>
        <w:numPr>
          <w:ilvl w:val="4"/>
          <w:numId w:val="29"/>
        </w:numPr>
        <w:spacing w:line="320" w:lineRule="atLeast"/>
        <w:ind w:left="1418" w:right="-22" w:hanging="709"/>
        <w:rPr>
          <w:rFonts w:ascii="Tahoma" w:hAnsi="Tahoma" w:cs="Tahoma"/>
          <w:sz w:val="22"/>
          <w:szCs w:val="22"/>
        </w:rPr>
      </w:pPr>
      <w:r w:rsidRPr="00583287">
        <w:rPr>
          <w:rFonts w:ascii="Tahoma" w:hAnsi="Tahoma" w:cs="Tahoma"/>
          <w:sz w:val="22"/>
          <w:szCs w:val="22"/>
        </w:rPr>
        <w:t>não haverá preferência para subscrição das Debêntures da Primeira Série pelos atuais acionistas da Emissora;</w:t>
      </w:r>
    </w:p>
    <w:p w14:paraId="410C1132" w14:textId="77777777" w:rsidR="00CA763D" w:rsidRPr="00583287" w:rsidRDefault="00CA763D" w:rsidP="00E57F75">
      <w:pPr>
        <w:pStyle w:val="PargrafodaLista"/>
        <w:spacing w:line="320" w:lineRule="atLeast"/>
        <w:ind w:left="1418" w:right="-22" w:hanging="709"/>
        <w:rPr>
          <w:rFonts w:ascii="Tahoma" w:hAnsi="Tahoma" w:cs="Tahoma"/>
          <w:sz w:val="22"/>
          <w:szCs w:val="22"/>
        </w:rPr>
      </w:pPr>
    </w:p>
    <w:p w14:paraId="06FC8827" w14:textId="77777777" w:rsidR="00DB669D" w:rsidRPr="00583287" w:rsidRDefault="008C7533" w:rsidP="00CA5F7E">
      <w:pPr>
        <w:pStyle w:val="PargrafodaLista"/>
        <w:numPr>
          <w:ilvl w:val="4"/>
          <w:numId w:val="29"/>
        </w:numPr>
        <w:spacing w:line="320" w:lineRule="atLeast"/>
        <w:ind w:left="1418" w:right="-22" w:hanging="709"/>
        <w:rPr>
          <w:rFonts w:ascii="Tahoma" w:hAnsi="Tahoma" w:cs="Tahoma"/>
          <w:sz w:val="22"/>
          <w:szCs w:val="22"/>
        </w:rPr>
      </w:pPr>
      <w:r w:rsidRPr="00583287">
        <w:rPr>
          <w:rFonts w:ascii="Tahoma" w:hAnsi="Tahoma" w:cs="Tahoma"/>
          <w:sz w:val="22"/>
          <w:szCs w:val="22"/>
        </w:rPr>
        <w:t xml:space="preserve">será admitida a distribuição parcial das Debêntures da Primeira Série, </w:t>
      </w:r>
      <w:bookmarkStart w:id="150" w:name="_Hlk74679942"/>
      <w:r w:rsidRPr="00583287">
        <w:rPr>
          <w:rFonts w:ascii="Tahoma" w:hAnsi="Tahoma" w:cs="Tahoma"/>
          <w:sz w:val="22"/>
          <w:szCs w:val="22"/>
        </w:rPr>
        <w:t>havendo montante mínimo a ser observado</w:t>
      </w:r>
      <w:bookmarkEnd w:id="150"/>
      <w:r w:rsidRPr="00583287">
        <w:rPr>
          <w:rFonts w:ascii="Tahoma" w:hAnsi="Tahoma" w:cs="Tahoma"/>
          <w:sz w:val="22"/>
          <w:szCs w:val="22"/>
        </w:rPr>
        <w:t xml:space="preserve">, </w:t>
      </w:r>
      <w:r w:rsidR="00FD4549">
        <w:rPr>
          <w:rFonts w:ascii="Tahoma" w:hAnsi="Tahoma" w:cs="Tahoma"/>
          <w:sz w:val="22"/>
          <w:szCs w:val="22"/>
        </w:rPr>
        <w:t>nos termos desta Escritura de Emissão</w:t>
      </w:r>
      <w:r w:rsidRPr="00583287">
        <w:rPr>
          <w:rFonts w:ascii="Tahoma" w:hAnsi="Tahoma" w:cs="Tahoma"/>
          <w:sz w:val="22"/>
          <w:szCs w:val="22"/>
        </w:rPr>
        <w:t xml:space="preserve">, podendo os investidores condicionarem suas adesões a que haja distribuição, nos termos do artigo 31 da Instrução CVM 400: </w:t>
      </w:r>
      <w:r w:rsidRPr="00583287">
        <w:rPr>
          <w:rFonts w:ascii="Tahoma" w:hAnsi="Tahoma" w:cs="Tahoma"/>
          <w:b/>
          <w:bCs/>
          <w:sz w:val="22"/>
          <w:szCs w:val="22"/>
        </w:rPr>
        <w:t>(a)</w:t>
      </w:r>
      <w:r w:rsidRPr="00583287">
        <w:rPr>
          <w:rFonts w:ascii="Tahoma" w:hAnsi="Tahoma" w:cs="Tahoma"/>
          <w:sz w:val="22"/>
          <w:szCs w:val="22"/>
        </w:rPr>
        <w:t xml:space="preserve"> da totalidade dos valores mobiliários ofertados; ou </w:t>
      </w:r>
      <w:r w:rsidRPr="00583287">
        <w:rPr>
          <w:rFonts w:ascii="Tahoma" w:hAnsi="Tahoma" w:cs="Tahoma"/>
          <w:b/>
          <w:bCs/>
          <w:sz w:val="22"/>
          <w:szCs w:val="22"/>
        </w:rPr>
        <w:t>(b)</w:t>
      </w:r>
      <w:r w:rsidRPr="00583287">
        <w:rPr>
          <w:rFonts w:ascii="Tahoma" w:hAnsi="Tahoma" w:cs="Tahoma"/>
          <w:sz w:val="22"/>
          <w:szCs w:val="22"/>
        </w:rPr>
        <w:t xml:space="preserve"> de uma proporção ou quantidade mínima dos valores mobiliários originalmente objeto da Oferta Restrita definida conforme critério dos próprios investidores; </w:t>
      </w:r>
    </w:p>
    <w:p w14:paraId="2100039B" w14:textId="77777777" w:rsidR="00150454" w:rsidRPr="00583287" w:rsidRDefault="00150454" w:rsidP="00E57F75">
      <w:pPr>
        <w:pStyle w:val="PargrafodaLista"/>
        <w:spacing w:line="320" w:lineRule="atLeast"/>
        <w:rPr>
          <w:rFonts w:ascii="Tahoma" w:hAnsi="Tahoma" w:cs="Tahoma"/>
          <w:sz w:val="22"/>
          <w:szCs w:val="22"/>
        </w:rPr>
      </w:pPr>
    </w:p>
    <w:p w14:paraId="18971712" w14:textId="77777777" w:rsidR="00150454" w:rsidRPr="00583287" w:rsidRDefault="008C7533" w:rsidP="00E57F75">
      <w:pPr>
        <w:pStyle w:val="PargrafodaLista"/>
        <w:numPr>
          <w:ilvl w:val="4"/>
          <w:numId w:val="29"/>
        </w:numPr>
        <w:spacing w:line="320" w:lineRule="atLeast"/>
        <w:ind w:left="1418" w:right="-22" w:hanging="709"/>
        <w:rPr>
          <w:rFonts w:ascii="Tahoma" w:hAnsi="Tahoma" w:cs="Tahoma"/>
          <w:sz w:val="22"/>
          <w:szCs w:val="22"/>
        </w:rPr>
      </w:pPr>
      <w:bookmarkStart w:id="151" w:name="_Hlk83827860"/>
      <w:r w:rsidRPr="00583287">
        <w:rPr>
          <w:rFonts w:ascii="Tahoma" w:hAnsi="Tahoma" w:cs="Tahoma"/>
          <w:sz w:val="22"/>
          <w:szCs w:val="22"/>
        </w:rPr>
        <w:t>os Coordenadores organizarão o procedimento de coleta de intenções de investimento dos potenciais investidores nas Debêntures</w:t>
      </w:r>
      <w:r w:rsidR="008D1D1A" w:rsidRPr="00583287">
        <w:rPr>
          <w:rFonts w:ascii="Tahoma" w:hAnsi="Tahoma" w:cs="Tahoma"/>
          <w:sz w:val="22"/>
          <w:szCs w:val="22"/>
        </w:rPr>
        <w:t xml:space="preserve"> da Primeira Série</w:t>
      </w:r>
      <w:r w:rsidRPr="00583287">
        <w:rPr>
          <w:rFonts w:ascii="Tahoma" w:hAnsi="Tahoma" w:cs="Tahoma"/>
          <w:sz w:val="22"/>
          <w:szCs w:val="22"/>
        </w:rPr>
        <w:t xml:space="preserve"> (“</w:t>
      </w:r>
      <w:r w:rsidRPr="00583287">
        <w:rPr>
          <w:rFonts w:ascii="Tahoma" w:hAnsi="Tahoma" w:cs="Tahoma"/>
          <w:sz w:val="22"/>
          <w:szCs w:val="22"/>
          <w:u w:val="single"/>
        </w:rPr>
        <w:t xml:space="preserve">Procedimento de </w:t>
      </w:r>
      <w:proofErr w:type="spellStart"/>
      <w:r w:rsidRPr="00583287">
        <w:rPr>
          <w:rFonts w:ascii="Tahoma" w:hAnsi="Tahoma" w:cs="Tahoma"/>
          <w:i/>
          <w:iCs/>
          <w:sz w:val="22"/>
          <w:szCs w:val="22"/>
          <w:u w:val="single"/>
        </w:rPr>
        <w:t>Bookbuilding</w:t>
      </w:r>
      <w:proofErr w:type="spellEnd"/>
      <w:r w:rsidRPr="00583287">
        <w:rPr>
          <w:rFonts w:ascii="Tahoma" w:hAnsi="Tahoma" w:cs="Tahoma"/>
          <w:sz w:val="22"/>
          <w:szCs w:val="22"/>
        </w:rPr>
        <w:t>”), observado o disposto no artigo 3º da Instrução CVM 476, para definição, de comum acordo com a Emissora, da Remuneração das Debêntures</w:t>
      </w:r>
      <w:r w:rsidR="0064313E" w:rsidRPr="00583287">
        <w:rPr>
          <w:rFonts w:ascii="Tahoma" w:hAnsi="Tahoma" w:cs="Tahoma"/>
          <w:sz w:val="22"/>
          <w:szCs w:val="22"/>
        </w:rPr>
        <w:t xml:space="preserve"> da Primeira Série</w:t>
      </w:r>
      <w:r w:rsidRPr="00583287">
        <w:rPr>
          <w:rFonts w:ascii="Tahoma" w:hAnsi="Tahoma" w:cs="Tahoma"/>
          <w:sz w:val="22"/>
          <w:szCs w:val="22"/>
        </w:rPr>
        <w:t xml:space="preserve">. O resultado do Procedimento de </w:t>
      </w:r>
      <w:proofErr w:type="spellStart"/>
      <w:r w:rsidRPr="00583287">
        <w:rPr>
          <w:rFonts w:ascii="Tahoma" w:hAnsi="Tahoma" w:cs="Tahoma"/>
          <w:i/>
          <w:iCs/>
          <w:sz w:val="22"/>
          <w:szCs w:val="22"/>
        </w:rPr>
        <w:t>Bookbuilding</w:t>
      </w:r>
      <w:proofErr w:type="spellEnd"/>
      <w:r w:rsidRPr="00583287">
        <w:rPr>
          <w:rFonts w:ascii="Tahoma" w:hAnsi="Tahoma" w:cs="Tahoma"/>
          <w:sz w:val="22"/>
          <w:szCs w:val="22"/>
        </w:rPr>
        <w:t xml:space="preserve"> será ratificado pela Emissora por meio de aditamento a esta Escritura de Emissão, a ser celebrado antes da </w:t>
      </w:r>
      <w:r w:rsidR="00B15D17">
        <w:rPr>
          <w:rFonts w:ascii="Tahoma" w:hAnsi="Tahoma" w:cs="Tahoma"/>
          <w:sz w:val="22"/>
          <w:szCs w:val="22"/>
        </w:rPr>
        <w:t>P</w:t>
      </w:r>
      <w:r w:rsidR="00B15D17" w:rsidRPr="00583287">
        <w:rPr>
          <w:rFonts w:ascii="Tahoma" w:hAnsi="Tahoma" w:cs="Tahoma"/>
          <w:sz w:val="22"/>
          <w:szCs w:val="22"/>
        </w:rPr>
        <w:t xml:space="preserve">rimeira </w:t>
      </w:r>
      <w:r w:rsidRPr="00583287">
        <w:rPr>
          <w:rFonts w:ascii="Tahoma" w:hAnsi="Tahoma" w:cs="Tahoma"/>
          <w:sz w:val="22"/>
          <w:szCs w:val="22"/>
        </w:rPr>
        <w:t xml:space="preserve">Data de Integralização, sem necessidade de nova aprovação societária pela Emissora ou </w:t>
      </w:r>
      <w:r w:rsidR="00B15D17">
        <w:rPr>
          <w:rFonts w:ascii="Tahoma" w:hAnsi="Tahoma" w:cs="Tahoma"/>
          <w:sz w:val="22"/>
          <w:szCs w:val="22"/>
        </w:rPr>
        <w:t>pela</w:t>
      </w:r>
      <w:r w:rsidRPr="00583287">
        <w:rPr>
          <w:rFonts w:ascii="Tahoma" w:hAnsi="Tahoma" w:cs="Tahoma"/>
          <w:sz w:val="22"/>
          <w:szCs w:val="22"/>
        </w:rPr>
        <w:t xml:space="preserve"> Assembleia Geral de </w:t>
      </w:r>
      <w:bookmarkEnd w:id="151"/>
      <w:r w:rsidRPr="00583287">
        <w:rPr>
          <w:rFonts w:ascii="Tahoma" w:hAnsi="Tahoma" w:cs="Tahoma"/>
          <w:sz w:val="22"/>
          <w:szCs w:val="22"/>
        </w:rPr>
        <w:t>Debenturistas</w:t>
      </w:r>
      <w:r w:rsidR="00951AAD" w:rsidRPr="00583287">
        <w:rPr>
          <w:rFonts w:ascii="Tahoma" w:hAnsi="Tahoma" w:cs="Tahoma"/>
          <w:sz w:val="22"/>
          <w:szCs w:val="22"/>
        </w:rPr>
        <w:t>; e</w:t>
      </w:r>
    </w:p>
    <w:p w14:paraId="775CC522" w14:textId="77777777" w:rsidR="00CA763D" w:rsidRPr="00583287" w:rsidRDefault="00CA763D" w:rsidP="00E57F75">
      <w:pPr>
        <w:pStyle w:val="PargrafodaLista"/>
        <w:spacing w:line="320" w:lineRule="atLeast"/>
        <w:ind w:left="1418" w:right="-22" w:hanging="709"/>
        <w:rPr>
          <w:rFonts w:ascii="Tahoma" w:hAnsi="Tahoma" w:cs="Tahoma"/>
          <w:sz w:val="22"/>
          <w:szCs w:val="22"/>
        </w:rPr>
      </w:pPr>
    </w:p>
    <w:p w14:paraId="3D03A103" w14:textId="77777777" w:rsidR="00CA763D" w:rsidRPr="00583287" w:rsidRDefault="008C7533" w:rsidP="00E57F75">
      <w:pPr>
        <w:pStyle w:val="PargrafodaLista"/>
        <w:numPr>
          <w:ilvl w:val="4"/>
          <w:numId w:val="29"/>
        </w:numPr>
        <w:spacing w:line="320" w:lineRule="atLeast"/>
        <w:ind w:left="1418" w:right="-22" w:hanging="709"/>
        <w:rPr>
          <w:rFonts w:ascii="Tahoma" w:hAnsi="Tahoma" w:cs="Tahoma"/>
          <w:sz w:val="22"/>
          <w:szCs w:val="22"/>
        </w:rPr>
      </w:pPr>
      <w:r w:rsidRPr="00583287">
        <w:rPr>
          <w:rFonts w:ascii="Tahoma" w:hAnsi="Tahoma" w:cs="Tahoma"/>
          <w:sz w:val="22"/>
          <w:szCs w:val="22"/>
        </w:rPr>
        <w:t xml:space="preserve">no ato de subscrição e integralização das Debêntures da Primeira Série, os Investidores Profissionais deverão assinar “Declaração de Investidor Profissional”, de acordo com o Anexo A da Resolução CVM 30, atestando, dentre outros, estarem cientes de que: </w:t>
      </w:r>
      <w:r w:rsidRPr="00583287">
        <w:rPr>
          <w:rFonts w:ascii="Tahoma" w:hAnsi="Tahoma" w:cs="Tahoma"/>
          <w:b/>
          <w:bCs/>
          <w:sz w:val="22"/>
          <w:szCs w:val="22"/>
        </w:rPr>
        <w:t>(a)</w:t>
      </w:r>
      <w:r w:rsidRPr="00583287">
        <w:rPr>
          <w:rFonts w:ascii="Tahoma" w:hAnsi="Tahoma" w:cs="Tahoma"/>
          <w:sz w:val="22"/>
          <w:szCs w:val="22"/>
        </w:rPr>
        <w:t xml:space="preserve"> a Oferta Restrita não foi registrada perante </w:t>
      </w:r>
      <w:r w:rsidRPr="00583287">
        <w:rPr>
          <w:rFonts w:ascii="Tahoma" w:hAnsi="Tahoma" w:cs="Tahoma"/>
          <w:sz w:val="22"/>
          <w:szCs w:val="22"/>
        </w:rPr>
        <w:lastRenderedPageBreak/>
        <w:t xml:space="preserve">a CVM; </w:t>
      </w:r>
      <w:r w:rsidRPr="00583287">
        <w:rPr>
          <w:rFonts w:ascii="Tahoma" w:hAnsi="Tahoma" w:cs="Tahoma"/>
          <w:b/>
          <w:bCs/>
          <w:sz w:val="22"/>
          <w:szCs w:val="22"/>
        </w:rPr>
        <w:t>(b)</w:t>
      </w:r>
      <w:r w:rsidRPr="00583287">
        <w:rPr>
          <w:rFonts w:ascii="Tahoma" w:hAnsi="Tahoma" w:cs="Tahoma"/>
          <w:sz w:val="22"/>
          <w:szCs w:val="22"/>
        </w:rPr>
        <w:t xml:space="preserve"> a Oferta Restrita não será objeto de análise prévia pela ANBIMA, sendo registrada perante a ANBIMA somente após o envio de seu comunicado de encerramento à CVM, nos termos do inciso II do artigo 16 e do inciso V do artigo 18 do Código ANBIMA; </w:t>
      </w:r>
      <w:r w:rsidRPr="00583287">
        <w:rPr>
          <w:rFonts w:ascii="Tahoma" w:hAnsi="Tahoma" w:cs="Tahoma"/>
          <w:b/>
          <w:bCs/>
          <w:sz w:val="22"/>
          <w:szCs w:val="22"/>
        </w:rPr>
        <w:t>(c)</w:t>
      </w:r>
      <w:r w:rsidRPr="00583287">
        <w:rPr>
          <w:rFonts w:ascii="Tahoma" w:hAnsi="Tahoma" w:cs="Tahoma"/>
          <w:sz w:val="22"/>
          <w:szCs w:val="22"/>
        </w:rPr>
        <w:t xml:space="preserve"> as Debêntures da Primeira Série estão sujeitas às restrições de negociação previstas na Instrução CVM 476 e nesta Escritura de Emissão, devendo, ainda, por meio de tal declaração, manifestar sua concordância expressa a todos os termos e condições desta Escritura de Emissão; e </w:t>
      </w:r>
      <w:r w:rsidRPr="00583287">
        <w:rPr>
          <w:rFonts w:ascii="Tahoma" w:hAnsi="Tahoma" w:cs="Tahoma"/>
          <w:b/>
          <w:bCs/>
          <w:sz w:val="22"/>
          <w:szCs w:val="22"/>
        </w:rPr>
        <w:t>(d)</w:t>
      </w:r>
      <w:r w:rsidRPr="00583287">
        <w:rPr>
          <w:rFonts w:ascii="Tahoma" w:hAnsi="Tahoma" w:cs="Tahoma"/>
          <w:sz w:val="22"/>
          <w:szCs w:val="22"/>
        </w:rPr>
        <w:t xml:space="preserve"> efetuou sua própria análise com relação à qualidade e riscos das Debêntures da Primeira Série e da Emissora. </w:t>
      </w:r>
    </w:p>
    <w:bookmarkEnd w:id="146"/>
    <w:p w14:paraId="4F44CD13" w14:textId="77777777" w:rsidR="00CA763D" w:rsidRPr="00583287" w:rsidRDefault="00CA763D" w:rsidP="00141C52">
      <w:pPr>
        <w:pStyle w:val="PargrafodaLista"/>
        <w:autoSpaceDE/>
        <w:autoSpaceDN/>
        <w:adjustRightInd/>
        <w:spacing w:line="320" w:lineRule="atLeast"/>
        <w:ind w:left="0" w:right="-22"/>
        <w:rPr>
          <w:rFonts w:ascii="Tahoma" w:hAnsi="Tahoma" w:cs="Tahoma"/>
          <w:bCs/>
          <w:sz w:val="22"/>
          <w:szCs w:val="22"/>
        </w:rPr>
      </w:pPr>
    </w:p>
    <w:p w14:paraId="1D7C3BB4" w14:textId="3B18D385"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b/>
          <w:sz w:val="22"/>
          <w:szCs w:val="22"/>
        </w:rPr>
        <w:t xml:space="preserve">Colocação das Debêntures da Segunda Série: </w:t>
      </w:r>
      <w:r w:rsidRPr="00583287">
        <w:rPr>
          <w:rFonts w:ascii="Tahoma" w:hAnsi="Tahoma" w:cs="Tahoma"/>
          <w:bCs/>
          <w:sz w:val="22"/>
          <w:szCs w:val="22"/>
        </w:rPr>
        <w:t xml:space="preserve">as Debêntures da Segunda Série serão objeto de colocação privada exclusivamente </w:t>
      </w:r>
      <w:r w:rsidR="001A34CD">
        <w:rPr>
          <w:rFonts w:ascii="Tahoma" w:hAnsi="Tahoma" w:cs="Tahoma"/>
          <w:bCs/>
          <w:sz w:val="22"/>
          <w:szCs w:val="22"/>
        </w:rPr>
        <w:t>para sociedade</w:t>
      </w:r>
      <w:r w:rsidR="00B15D17">
        <w:rPr>
          <w:rFonts w:ascii="Tahoma" w:hAnsi="Tahoma" w:cs="Tahoma"/>
          <w:bCs/>
          <w:sz w:val="22"/>
          <w:szCs w:val="22"/>
        </w:rPr>
        <w:t>s</w:t>
      </w:r>
      <w:r w:rsidR="001A34CD">
        <w:rPr>
          <w:rFonts w:ascii="Tahoma" w:hAnsi="Tahoma" w:cs="Tahoma"/>
          <w:bCs/>
          <w:sz w:val="22"/>
          <w:szCs w:val="22"/>
        </w:rPr>
        <w:t xml:space="preserve"> d</w:t>
      </w:r>
      <w:r w:rsidR="00292111" w:rsidRPr="00583287">
        <w:rPr>
          <w:rFonts w:ascii="Tahoma" w:hAnsi="Tahoma" w:cs="Tahoma"/>
          <w:bCs/>
          <w:sz w:val="22"/>
          <w:szCs w:val="22"/>
        </w:rPr>
        <w:t xml:space="preserve">o Grupo </w:t>
      </w:r>
      <w:r w:rsidR="00474016">
        <w:rPr>
          <w:rFonts w:ascii="Tahoma" w:hAnsi="Tahoma" w:cs="Tahoma"/>
          <w:bCs/>
          <w:sz w:val="22"/>
          <w:szCs w:val="22"/>
        </w:rPr>
        <w:t>Colombo</w:t>
      </w:r>
      <w:r w:rsidRPr="00167D79">
        <w:rPr>
          <w:rFonts w:ascii="Tahoma" w:hAnsi="Tahoma" w:cs="Tahoma"/>
          <w:bCs/>
          <w:sz w:val="22"/>
          <w:szCs w:val="22"/>
        </w:rPr>
        <w:t xml:space="preserve">, </w:t>
      </w:r>
      <w:r w:rsidR="004370D3">
        <w:rPr>
          <w:rFonts w:ascii="Tahoma" w:hAnsi="Tahoma" w:cs="Tahoma"/>
          <w:bCs/>
          <w:sz w:val="22"/>
          <w:szCs w:val="22"/>
        </w:rPr>
        <w:t>observados os procedimentos</w:t>
      </w:r>
      <w:r w:rsidR="004854CB">
        <w:rPr>
          <w:rFonts w:ascii="Tahoma" w:hAnsi="Tahoma" w:cs="Tahoma"/>
          <w:bCs/>
          <w:sz w:val="22"/>
          <w:szCs w:val="22"/>
        </w:rPr>
        <w:t xml:space="preserve"> da B3, </w:t>
      </w:r>
      <w:r w:rsidRPr="00167D79">
        <w:rPr>
          <w:rFonts w:ascii="Tahoma" w:hAnsi="Tahoma" w:cs="Tahoma"/>
          <w:bCs/>
          <w:sz w:val="22"/>
          <w:szCs w:val="22"/>
        </w:rPr>
        <w:t xml:space="preserve">sem a intermediação de quaisquer instituições, sejam elas integrantes do sistema de distribuição de valores mobiliários ou não, e não contará com qualquer forma de esforço de venda perante o público em geral, sendo expressamente vedada a </w:t>
      </w:r>
      <w:r w:rsidR="00951AAD" w:rsidRPr="00167D79">
        <w:rPr>
          <w:rFonts w:ascii="Tahoma" w:hAnsi="Tahoma" w:cs="Tahoma"/>
          <w:bCs/>
          <w:sz w:val="22"/>
          <w:szCs w:val="22"/>
        </w:rPr>
        <w:t xml:space="preserve">transferência e/ou </w:t>
      </w:r>
      <w:r w:rsidRPr="00167D79">
        <w:rPr>
          <w:rFonts w:ascii="Tahoma" w:hAnsi="Tahoma" w:cs="Tahoma"/>
          <w:bCs/>
          <w:sz w:val="22"/>
          <w:szCs w:val="22"/>
        </w:rPr>
        <w:t>negociação das Debêntures</w:t>
      </w:r>
      <w:r w:rsidR="008D1D1A" w:rsidRPr="00167D79">
        <w:rPr>
          <w:rFonts w:ascii="Tahoma" w:hAnsi="Tahoma" w:cs="Tahoma"/>
          <w:bCs/>
          <w:sz w:val="22"/>
          <w:szCs w:val="22"/>
        </w:rPr>
        <w:t xml:space="preserve"> </w:t>
      </w:r>
      <w:r w:rsidR="008D1D1A" w:rsidRPr="00583287">
        <w:rPr>
          <w:rFonts w:ascii="Tahoma" w:hAnsi="Tahoma" w:cs="Tahoma"/>
          <w:bCs/>
          <w:sz w:val="22"/>
          <w:szCs w:val="22"/>
        </w:rPr>
        <w:t>da Segunda Série</w:t>
      </w:r>
      <w:r w:rsidRPr="00583287">
        <w:rPr>
          <w:rFonts w:ascii="Tahoma" w:hAnsi="Tahoma" w:cs="Tahoma"/>
          <w:bCs/>
          <w:sz w:val="22"/>
          <w:szCs w:val="22"/>
        </w:rPr>
        <w:t xml:space="preserve"> em bolsa de valores ou em mercado de balcão organizado</w:t>
      </w:r>
      <w:r w:rsidR="00AF71C4">
        <w:rPr>
          <w:rFonts w:ascii="Tahoma" w:hAnsi="Tahoma" w:cs="Tahoma"/>
          <w:bCs/>
          <w:sz w:val="22"/>
          <w:szCs w:val="22"/>
        </w:rPr>
        <w:t xml:space="preserve">, exceto entre </w:t>
      </w:r>
      <w:r w:rsidR="001A34CD">
        <w:rPr>
          <w:rFonts w:ascii="Tahoma" w:hAnsi="Tahoma" w:cs="Tahoma"/>
          <w:bCs/>
          <w:sz w:val="22"/>
          <w:szCs w:val="22"/>
        </w:rPr>
        <w:t xml:space="preserve">sociedades do </w:t>
      </w:r>
      <w:r w:rsidR="00AF71C4">
        <w:rPr>
          <w:rFonts w:ascii="Tahoma" w:hAnsi="Tahoma" w:cs="Tahoma"/>
          <w:bCs/>
          <w:sz w:val="22"/>
          <w:szCs w:val="22"/>
        </w:rPr>
        <w:t xml:space="preserve">Grupo </w:t>
      </w:r>
      <w:r w:rsidR="00474016">
        <w:rPr>
          <w:rFonts w:ascii="Tahoma" w:hAnsi="Tahoma" w:cs="Tahoma"/>
          <w:bCs/>
          <w:sz w:val="22"/>
          <w:szCs w:val="22"/>
        </w:rPr>
        <w:t>Colombo</w:t>
      </w:r>
      <w:r w:rsidRPr="00583287">
        <w:rPr>
          <w:rFonts w:ascii="Tahoma" w:hAnsi="Tahoma" w:cs="Tahoma"/>
          <w:bCs/>
          <w:sz w:val="22"/>
          <w:szCs w:val="22"/>
        </w:rPr>
        <w:t>.</w:t>
      </w:r>
      <w:r w:rsidR="008D1D1A" w:rsidRPr="00583287">
        <w:rPr>
          <w:rFonts w:ascii="Tahoma" w:hAnsi="Tahoma" w:cs="Tahoma"/>
          <w:bCs/>
          <w:sz w:val="22"/>
          <w:szCs w:val="22"/>
        </w:rPr>
        <w:t xml:space="preserve"> </w:t>
      </w:r>
    </w:p>
    <w:p w14:paraId="420B2E26" w14:textId="77777777" w:rsidR="00CA763D" w:rsidRPr="00583287" w:rsidRDefault="00CA763D" w:rsidP="00E57F75">
      <w:pPr>
        <w:pStyle w:val="PargrafodaLista"/>
        <w:spacing w:line="320" w:lineRule="atLeast"/>
        <w:ind w:left="0" w:right="-22"/>
        <w:rPr>
          <w:rFonts w:ascii="Tahoma" w:hAnsi="Tahoma" w:cs="Tahoma"/>
          <w:bCs/>
          <w:sz w:val="22"/>
          <w:szCs w:val="22"/>
        </w:rPr>
      </w:pPr>
    </w:p>
    <w:p w14:paraId="41F645C4" w14:textId="73BFE54A" w:rsidR="008D1A4E"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b/>
          <w:sz w:val="22"/>
          <w:szCs w:val="22"/>
        </w:rPr>
        <w:t xml:space="preserve">Espécie: </w:t>
      </w:r>
      <w:r w:rsidRPr="00583287">
        <w:rPr>
          <w:rFonts w:ascii="Tahoma" w:hAnsi="Tahoma" w:cs="Tahoma"/>
          <w:sz w:val="22"/>
          <w:szCs w:val="22"/>
        </w:rPr>
        <w:t xml:space="preserve">as Debêntures serão da espécie com garantia real, nos termos do artigo 58 da Lei das Sociedades por Ações, conforme descrito na </w:t>
      </w:r>
      <w:r w:rsidRPr="008D1A4E">
        <w:rPr>
          <w:rFonts w:ascii="Tahoma" w:hAnsi="Tahoma" w:cs="Tahoma"/>
          <w:sz w:val="22"/>
          <w:szCs w:val="22"/>
        </w:rPr>
        <w:t xml:space="preserve">Cláusula </w:t>
      </w:r>
      <w:r w:rsidRPr="008D1A4E">
        <w:rPr>
          <w:rFonts w:ascii="Tahoma" w:hAnsi="Tahoma" w:cs="Tahoma"/>
          <w:sz w:val="22"/>
          <w:szCs w:val="22"/>
        </w:rPr>
        <w:fldChar w:fldCharType="begin"/>
      </w:r>
      <w:r w:rsidRPr="008D1A4E">
        <w:rPr>
          <w:rFonts w:ascii="Tahoma" w:hAnsi="Tahoma" w:cs="Tahoma"/>
          <w:sz w:val="22"/>
          <w:szCs w:val="22"/>
        </w:rPr>
        <w:instrText xml:space="preserve"> REF _Ref69484125 \r \h </w:instrText>
      </w:r>
      <w:r w:rsidRPr="00757D15">
        <w:rPr>
          <w:rFonts w:ascii="Tahoma" w:hAnsi="Tahoma" w:cs="Tahoma"/>
          <w:sz w:val="22"/>
          <w:szCs w:val="22"/>
        </w:rPr>
        <w:instrText xml:space="preserve"> \* MERGEFORMAT </w:instrText>
      </w:r>
      <w:r w:rsidRPr="008D1A4E">
        <w:rPr>
          <w:rFonts w:ascii="Tahoma" w:hAnsi="Tahoma" w:cs="Tahoma"/>
          <w:sz w:val="22"/>
          <w:szCs w:val="22"/>
        </w:rPr>
      </w:r>
      <w:r w:rsidRPr="008D1A4E">
        <w:rPr>
          <w:rFonts w:ascii="Tahoma" w:hAnsi="Tahoma" w:cs="Tahoma"/>
          <w:sz w:val="22"/>
          <w:szCs w:val="22"/>
        </w:rPr>
        <w:fldChar w:fldCharType="separate"/>
      </w:r>
      <w:r w:rsidR="001E3BF4">
        <w:rPr>
          <w:rFonts w:ascii="Tahoma" w:hAnsi="Tahoma" w:cs="Tahoma"/>
          <w:sz w:val="22"/>
          <w:szCs w:val="22"/>
        </w:rPr>
        <w:t>3.28</w:t>
      </w:r>
      <w:r w:rsidRPr="008D1A4E">
        <w:rPr>
          <w:rFonts w:ascii="Tahoma" w:hAnsi="Tahoma" w:cs="Tahoma"/>
          <w:sz w:val="22"/>
          <w:szCs w:val="22"/>
        </w:rPr>
        <w:fldChar w:fldCharType="end"/>
      </w:r>
      <w:r w:rsidRPr="008D1A4E">
        <w:rPr>
          <w:rFonts w:ascii="Tahoma" w:hAnsi="Tahoma" w:cs="Tahoma"/>
          <w:sz w:val="22"/>
          <w:szCs w:val="22"/>
        </w:rPr>
        <w:t xml:space="preserve"> abaixo</w:t>
      </w:r>
      <w:r w:rsidRPr="00583287">
        <w:rPr>
          <w:rFonts w:ascii="Tahoma" w:hAnsi="Tahoma" w:cs="Tahoma"/>
          <w:sz w:val="22"/>
          <w:szCs w:val="22"/>
        </w:rPr>
        <w:t xml:space="preserve">. </w:t>
      </w:r>
    </w:p>
    <w:p w14:paraId="1FDF4181" w14:textId="77777777" w:rsidR="008D1A4E" w:rsidRPr="00BE4146" w:rsidRDefault="008D1A4E" w:rsidP="00BE4146">
      <w:pPr>
        <w:pStyle w:val="PargrafodaLista"/>
        <w:rPr>
          <w:rFonts w:ascii="Tahoma" w:hAnsi="Tahoma"/>
          <w:b/>
          <w:sz w:val="22"/>
        </w:rPr>
      </w:pPr>
    </w:p>
    <w:p w14:paraId="52E0A869" w14:textId="77777777" w:rsidR="00CA763D" w:rsidRPr="00E65CC3"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152" w:name="_Ref69484125"/>
      <w:r w:rsidRPr="00205B86">
        <w:rPr>
          <w:rFonts w:ascii="Tahoma" w:hAnsi="Tahoma" w:cs="Tahoma"/>
          <w:b/>
          <w:sz w:val="22"/>
          <w:szCs w:val="22"/>
        </w:rPr>
        <w:t xml:space="preserve">Garantia Real: </w:t>
      </w:r>
      <w:r w:rsidRPr="00205B86">
        <w:rPr>
          <w:rFonts w:ascii="Tahoma" w:hAnsi="Tahoma" w:cs="Tahoma"/>
          <w:bCs/>
          <w:sz w:val="22"/>
          <w:szCs w:val="22"/>
        </w:rPr>
        <w:t xml:space="preserve">em garantia do fiel, pontual e integral cumprimento de todas as Obrigações Garantidas, as Debêntures contarão com Cessão </w:t>
      </w:r>
      <w:r w:rsidRPr="00205B86">
        <w:rPr>
          <w:rFonts w:ascii="Tahoma" w:hAnsi="Tahoma" w:cs="Tahoma"/>
          <w:sz w:val="22"/>
          <w:szCs w:val="22"/>
        </w:rPr>
        <w:t xml:space="preserve">Fiduciária de Direitos Creditórios a ser constituída pela </w:t>
      </w:r>
      <w:bookmarkStart w:id="153" w:name="_Hlk83429515"/>
      <w:r w:rsidRPr="00205B86">
        <w:rPr>
          <w:rFonts w:ascii="Tahoma" w:hAnsi="Tahoma" w:cs="Tahoma"/>
          <w:sz w:val="22"/>
          <w:szCs w:val="22"/>
        </w:rPr>
        <w:t>Emissora, nos termos do parágrafo 3º do artigo 66-B da Lei n.º 4.728, de 14 de julho de 1965</w:t>
      </w:r>
      <w:bookmarkEnd w:id="153"/>
      <w:r w:rsidRPr="00205B86">
        <w:rPr>
          <w:rFonts w:ascii="Tahoma" w:hAnsi="Tahoma" w:cs="Tahoma"/>
          <w:sz w:val="22"/>
          <w:szCs w:val="22"/>
        </w:rPr>
        <w:t>, sobre os seguintes direitos creditórios</w:t>
      </w:r>
      <w:r w:rsidRPr="00205B86">
        <w:rPr>
          <w:rFonts w:ascii="Tahoma" w:hAnsi="Tahoma" w:cs="Tahoma"/>
          <w:bCs/>
          <w:sz w:val="22"/>
          <w:szCs w:val="22"/>
        </w:rPr>
        <w:t>:</w:t>
      </w:r>
      <w:bookmarkEnd w:id="152"/>
    </w:p>
    <w:p w14:paraId="0FA9A6FA" w14:textId="77777777" w:rsidR="00CA763D" w:rsidRPr="00F04C81" w:rsidRDefault="008C7533" w:rsidP="00BE4146">
      <w:pPr>
        <w:pStyle w:val="PargrafodaLista"/>
        <w:autoSpaceDE/>
        <w:autoSpaceDN/>
        <w:adjustRightInd/>
        <w:spacing w:line="320" w:lineRule="atLeast"/>
        <w:ind w:left="0" w:right="-22"/>
        <w:rPr>
          <w:rFonts w:ascii="Tahoma" w:hAnsi="Tahoma" w:cs="Tahoma"/>
          <w:sz w:val="22"/>
          <w:szCs w:val="22"/>
        </w:rPr>
      </w:pPr>
      <w:bookmarkStart w:id="154" w:name="_Ref534984577"/>
      <w:r w:rsidRPr="00205B86">
        <w:rPr>
          <w:rFonts w:ascii="Tahoma" w:hAnsi="Tahoma" w:cs="Tahoma"/>
          <w:bCs/>
          <w:sz w:val="22"/>
          <w:szCs w:val="22"/>
        </w:rPr>
        <w:t xml:space="preserve"> </w:t>
      </w:r>
      <w:r w:rsidR="00F04C81" w:rsidRPr="00205B86">
        <w:rPr>
          <w:rFonts w:ascii="Tahoma" w:hAnsi="Tahoma" w:cs="Tahoma"/>
          <w:sz w:val="22"/>
          <w:szCs w:val="22"/>
        </w:rPr>
        <w:t xml:space="preserve"> </w:t>
      </w:r>
    </w:p>
    <w:p w14:paraId="7A778EB2" w14:textId="77777777" w:rsidR="00CA763D" w:rsidRPr="00583287" w:rsidRDefault="008C7533" w:rsidP="00E57F75">
      <w:pPr>
        <w:numPr>
          <w:ilvl w:val="0"/>
          <w:numId w:val="26"/>
        </w:numPr>
        <w:autoSpaceDE/>
        <w:autoSpaceDN/>
        <w:adjustRightInd/>
        <w:spacing w:line="320" w:lineRule="atLeast"/>
        <w:ind w:left="1418" w:right="-22" w:hanging="709"/>
        <w:rPr>
          <w:rFonts w:ascii="Tahoma" w:hAnsi="Tahoma" w:cs="Tahoma"/>
          <w:sz w:val="22"/>
          <w:szCs w:val="22"/>
        </w:rPr>
      </w:pPr>
      <w:r w:rsidRPr="00785233">
        <w:rPr>
          <w:rFonts w:ascii="Tahoma" w:hAnsi="Tahoma" w:cs="Tahoma"/>
          <w:sz w:val="22"/>
          <w:szCs w:val="22"/>
        </w:rPr>
        <w:t>direito de receber todos e quaisquer valores que, efetiva ou potencialmente, sejam ou venham a se tornar exigíveis e pendentes de pagamento pelos Tomadores</w:t>
      </w:r>
      <w:r w:rsidR="00BB46AE">
        <w:rPr>
          <w:rFonts w:ascii="Tahoma" w:hAnsi="Tahoma" w:cs="Tahoma"/>
          <w:sz w:val="22"/>
          <w:szCs w:val="22"/>
        </w:rPr>
        <w:t xml:space="preserve"> ou de terceiros</w:t>
      </w:r>
      <w:r w:rsidRPr="00BB46AE">
        <w:rPr>
          <w:rFonts w:ascii="Tahoma" w:hAnsi="Tahoma" w:cs="Tahoma"/>
          <w:sz w:val="22"/>
          <w:szCs w:val="22"/>
        </w:rPr>
        <w:t>, decorrentes dos Direitos Creditórios Vinculados</w:t>
      </w:r>
      <w:r w:rsidR="004F5547" w:rsidRPr="00583287">
        <w:rPr>
          <w:rFonts w:ascii="Tahoma" w:hAnsi="Tahoma" w:cs="Tahoma"/>
          <w:sz w:val="22"/>
          <w:szCs w:val="22"/>
        </w:rPr>
        <w:t>, inclusive enquanto em trânsito ou em processo de compensação bancária, bem como seus frutos e rendimentos, inclusive os Investimentos Permitidos, se houver</w:t>
      </w:r>
      <w:r w:rsidRPr="00583287">
        <w:rPr>
          <w:rFonts w:ascii="Tahoma" w:hAnsi="Tahoma" w:cs="Tahoma"/>
          <w:sz w:val="22"/>
          <w:szCs w:val="22"/>
        </w:rPr>
        <w:t>;</w:t>
      </w:r>
    </w:p>
    <w:p w14:paraId="57AA469D"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3A63C9EE" w14:textId="77777777" w:rsidR="00CA763D" w:rsidRDefault="008C7533" w:rsidP="00E57F75">
      <w:pPr>
        <w:numPr>
          <w:ilvl w:val="0"/>
          <w:numId w:val="26"/>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todos os direitos creditórios atuais e futuros</w:t>
      </w:r>
      <w:r w:rsidR="00951AAD" w:rsidRPr="00583287">
        <w:rPr>
          <w:rFonts w:ascii="Tahoma" w:hAnsi="Tahoma" w:cs="Tahoma"/>
          <w:sz w:val="22"/>
          <w:szCs w:val="22"/>
        </w:rPr>
        <w:t>,</w:t>
      </w:r>
      <w:r w:rsidRPr="00583287">
        <w:rPr>
          <w:rFonts w:ascii="Tahoma" w:hAnsi="Tahoma" w:cs="Tahoma"/>
          <w:sz w:val="22"/>
          <w:szCs w:val="22"/>
        </w:rPr>
        <w:t xml:space="preserve"> detidos e a serem detidos pela Emissora como resultado dos valores depositados na Conta Exclusiva</w:t>
      </w:r>
      <w:r w:rsidR="00951AAD" w:rsidRPr="00583287">
        <w:rPr>
          <w:rFonts w:ascii="Tahoma" w:hAnsi="Tahoma" w:cs="Tahoma"/>
          <w:sz w:val="22"/>
          <w:szCs w:val="22"/>
        </w:rPr>
        <w:t xml:space="preserve"> e na Conta Extraordinária</w:t>
      </w:r>
      <w:r w:rsidR="00072558">
        <w:rPr>
          <w:rFonts w:ascii="Tahoma" w:hAnsi="Tahoma" w:cs="Tahoma"/>
          <w:sz w:val="22"/>
          <w:szCs w:val="22"/>
        </w:rPr>
        <w:t>,</w:t>
      </w:r>
      <w:r w:rsidR="00951AAD" w:rsidRPr="00583287">
        <w:rPr>
          <w:rFonts w:ascii="Tahoma" w:hAnsi="Tahoma" w:cs="Tahoma"/>
          <w:sz w:val="22"/>
          <w:szCs w:val="22"/>
        </w:rPr>
        <w:t xml:space="preserve"> </w:t>
      </w:r>
      <w:r w:rsidRPr="00583287">
        <w:rPr>
          <w:rFonts w:ascii="Tahoma" w:hAnsi="Tahoma" w:cs="Tahoma"/>
          <w:sz w:val="22"/>
          <w:szCs w:val="22"/>
        </w:rPr>
        <w:t xml:space="preserve">inclusive enquanto em trânsito ou em processo de compensação </w:t>
      </w:r>
      <w:r w:rsidRPr="00583287">
        <w:rPr>
          <w:rFonts w:ascii="Tahoma" w:hAnsi="Tahoma" w:cs="Tahoma"/>
          <w:sz w:val="22"/>
          <w:szCs w:val="22"/>
        </w:rPr>
        <w:lastRenderedPageBreak/>
        <w:t xml:space="preserve">bancária, </w:t>
      </w:r>
      <w:r w:rsidR="00951AAD" w:rsidRPr="00583287">
        <w:rPr>
          <w:rFonts w:ascii="Tahoma" w:hAnsi="Tahoma" w:cs="Tahoma"/>
          <w:sz w:val="22"/>
          <w:szCs w:val="22"/>
        </w:rPr>
        <w:t xml:space="preserve">incluindo o saldo em conta, frutos e rendimentos, os Investimentos Permitidos e os resultados dos </w:t>
      </w:r>
      <w:r w:rsidRPr="00583287">
        <w:rPr>
          <w:rFonts w:ascii="Tahoma" w:hAnsi="Tahoma" w:cs="Tahoma"/>
          <w:sz w:val="22"/>
          <w:szCs w:val="22"/>
        </w:rPr>
        <w:t>Investimentos Permitidos;</w:t>
      </w:r>
    </w:p>
    <w:p w14:paraId="21468196" w14:textId="77777777" w:rsidR="00205B86" w:rsidRDefault="00205B86" w:rsidP="00BE4146">
      <w:pPr>
        <w:pStyle w:val="PargrafodaLista"/>
        <w:rPr>
          <w:rFonts w:ascii="Tahoma" w:hAnsi="Tahoma" w:cs="Tahoma"/>
          <w:sz w:val="22"/>
          <w:szCs w:val="22"/>
        </w:rPr>
      </w:pPr>
    </w:p>
    <w:p w14:paraId="28E60DF7" w14:textId="77777777" w:rsidR="00CA763D" w:rsidRPr="00F04C81" w:rsidRDefault="008C7533" w:rsidP="00E57F75">
      <w:pPr>
        <w:numPr>
          <w:ilvl w:val="0"/>
          <w:numId w:val="26"/>
        </w:numPr>
        <w:autoSpaceDE/>
        <w:autoSpaceDN/>
        <w:adjustRightInd/>
        <w:spacing w:line="320" w:lineRule="atLeast"/>
        <w:ind w:left="1418" w:right="-22" w:hanging="709"/>
        <w:rPr>
          <w:rFonts w:ascii="Tahoma" w:hAnsi="Tahoma" w:cs="Tahoma"/>
          <w:sz w:val="22"/>
          <w:szCs w:val="22"/>
        </w:rPr>
      </w:pPr>
      <w:r w:rsidRPr="00F04C81">
        <w:rPr>
          <w:rFonts w:ascii="Tahoma" w:hAnsi="Tahoma" w:cs="Tahoma"/>
          <w:sz w:val="22"/>
          <w:szCs w:val="22"/>
        </w:rPr>
        <w:t>todos os demais direitos, corpóreos ou incorpóreos, potenciais ou não, que possam ser objeto de cessão fiduciária de acordo com as normas legais e regulamentares aplicáveis aos Direitos Creditórios Vinculados ou deles decorrentes; e</w:t>
      </w:r>
    </w:p>
    <w:p w14:paraId="1CB29898" w14:textId="77777777" w:rsidR="00CA763D" w:rsidRPr="00785233" w:rsidRDefault="00CA763D" w:rsidP="00E57F75">
      <w:pPr>
        <w:autoSpaceDE/>
        <w:autoSpaceDN/>
        <w:adjustRightInd/>
        <w:spacing w:line="320" w:lineRule="atLeast"/>
        <w:ind w:left="1418" w:right="-22"/>
        <w:rPr>
          <w:rFonts w:ascii="Tahoma" w:hAnsi="Tahoma" w:cs="Tahoma"/>
          <w:sz w:val="22"/>
          <w:szCs w:val="22"/>
        </w:rPr>
      </w:pPr>
    </w:p>
    <w:p w14:paraId="0A94CD39" w14:textId="77777777" w:rsidR="00CA763D" w:rsidRPr="00583287" w:rsidRDefault="008C7533" w:rsidP="00E57F75">
      <w:pPr>
        <w:numPr>
          <w:ilvl w:val="0"/>
          <w:numId w:val="26"/>
        </w:numPr>
        <w:autoSpaceDE/>
        <w:autoSpaceDN/>
        <w:adjustRightInd/>
        <w:spacing w:line="320" w:lineRule="atLeast"/>
        <w:ind w:left="1418" w:right="-22" w:hanging="709"/>
        <w:rPr>
          <w:rFonts w:ascii="Tahoma" w:hAnsi="Tahoma" w:cs="Tahoma"/>
          <w:sz w:val="22"/>
          <w:szCs w:val="22"/>
        </w:rPr>
      </w:pPr>
      <w:r w:rsidRPr="00785233">
        <w:rPr>
          <w:rFonts w:ascii="Tahoma" w:hAnsi="Tahoma" w:cs="Tahoma"/>
          <w:sz w:val="22"/>
          <w:szCs w:val="22"/>
        </w:rPr>
        <w:t xml:space="preserve">quaisquer encargos, multas compensatórias e/ou indenizatórias devidos </w:t>
      </w:r>
      <w:r w:rsidR="00951AAD" w:rsidRPr="00583287">
        <w:rPr>
          <w:rFonts w:ascii="Tahoma" w:hAnsi="Tahoma" w:cs="Tahoma"/>
          <w:sz w:val="22"/>
          <w:szCs w:val="22"/>
        </w:rPr>
        <w:t>em virtude dos Direitos Creditórios Vinculados</w:t>
      </w:r>
      <w:r w:rsidRPr="00583287">
        <w:rPr>
          <w:rFonts w:ascii="Tahoma" w:hAnsi="Tahoma" w:cs="Tahoma"/>
          <w:sz w:val="22"/>
          <w:szCs w:val="22"/>
        </w:rPr>
        <w:t>, inclusive reajustes monetários ou contratuais, bem como todos os direitos, ações e garantias asseguradas à Emissora por força do Contrato de Cessão.</w:t>
      </w:r>
    </w:p>
    <w:bookmarkEnd w:id="154"/>
    <w:p w14:paraId="0991BA8F"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36AEB1ED" w14:textId="6E554CFB" w:rsidR="00C6123C" w:rsidRPr="00583287" w:rsidRDefault="008C7533" w:rsidP="00E57F75">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A Garantia Real será constituída com base em deliberação tomada na AGE da Emissora, conforme previsto na Cláusula </w:t>
      </w:r>
      <w:r w:rsidR="00794E8F">
        <w:rPr>
          <w:rFonts w:ascii="Tahoma" w:hAnsi="Tahoma" w:cs="Tahoma"/>
          <w:sz w:val="22"/>
          <w:szCs w:val="22"/>
        </w:rPr>
        <w:fldChar w:fldCharType="begin"/>
      </w:r>
      <w:r w:rsidR="00794E8F">
        <w:rPr>
          <w:rFonts w:ascii="Tahoma" w:hAnsi="Tahoma" w:cs="Tahoma"/>
          <w:sz w:val="22"/>
          <w:szCs w:val="22"/>
        </w:rPr>
        <w:instrText xml:space="preserve"> REF _Ref97823492 \r \h </w:instrText>
      </w:r>
      <w:r w:rsidR="00794E8F">
        <w:rPr>
          <w:rFonts w:ascii="Tahoma" w:hAnsi="Tahoma" w:cs="Tahoma"/>
          <w:sz w:val="22"/>
          <w:szCs w:val="22"/>
        </w:rPr>
      </w:r>
      <w:r w:rsidR="00794E8F">
        <w:rPr>
          <w:rFonts w:ascii="Tahoma" w:hAnsi="Tahoma" w:cs="Tahoma"/>
          <w:sz w:val="22"/>
          <w:szCs w:val="22"/>
        </w:rPr>
        <w:fldChar w:fldCharType="separate"/>
      </w:r>
      <w:r w:rsidR="001E3BF4">
        <w:rPr>
          <w:rFonts w:ascii="Tahoma" w:hAnsi="Tahoma" w:cs="Tahoma"/>
          <w:sz w:val="22"/>
          <w:szCs w:val="22"/>
        </w:rPr>
        <w:t>1.1</w:t>
      </w:r>
      <w:r w:rsidR="00794E8F">
        <w:rPr>
          <w:rFonts w:ascii="Tahoma" w:hAnsi="Tahoma" w:cs="Tahoma"/>
          <w:sz w:val="22"/>
          <w:szCs w:val="22"/>
        </w:rPr>
        <w:fldChar w:fldCharType="end"/>
      </w:r>
      <w:r w:rsidR="00794E8F">
        <w:rPr>
          <w:rFonts w:ascii="Tahoma" w:hAnsi="Tahoma" w:cs="Tahoma"/>
          <w:sz w:val="22"/>
          <w:szCs w:val="22"/>
        </w:rPr>
        <w:t xml:space="preserve"> </w:t>
      </w:r>
      <w:r w:rsidRPr="00583287">
        <w:rPr>
          <w:rFonts w:ascii="Tahoma" w:hAnsi="Tahoma" w:cs="Tahoma"/>
          <w:sz w:val="22"/>
          <w:szCs w:val="22"/>
        </w:rPr>
        <w:t>acima, na qual foi aprovada a celebração do Contrato de Cessão Fiduciária e a constituição da Garantia Real.</w:t>
      </w:r>
      <w:r w:rsidR="00C94860">
        <w:rPr>
          <w:rFonts w:ascii="Tahoma" w:hAnsi="Tahoma" w:cs="Tahoma"/>
          <w:sz w:val="22"/>
          <w:szCs w:val="22"/>
        </w:rPr>
        <w:t xml:space="preserve"> </w:t>
      </w:r>
    </w:p>
    <w:p w14:paraId="66ECB0DB" w14:textId="77777777" w:rsidR="00C6123C" w:rsidRPr="00583287" w:rsidRDefault="00C6123C" w:rsidP="00443CCF">
      <w:pPr>
        <w:pStyle w:val="PargrafodaLista"/>
        <w:autoSpaceDE/>
        <w:autoSpaceDN/>
        <w:adjustRightInd/>
        <w:spacing w:line="320" w:lineRule="atLeast"/>
        <w:ind w:left="0" w:right="-22"/>
        <w:rPr>
          <w:rFonts w:ascii="Tahoma" w:hAnsi="Tahoma" w:cs="Tahoma"/>
          <w:sz w:val="22"/>
          <w:szCs w:val="22"/>
        </w:rPr>
      </w:pPr>
    </w:p>
    <w:p w14:paraId="2149A0A5"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A Garantia Real a ser constituída deverá perdurar até o completo, efetivo e irrevogável cumprimento de todas as obrigações assumidas pela Emissora com relação às Debêntures, nos termos desta Escritura de Emissão.</w:t>
      </w:r>
    </w:p>
    <w:p w14:paraId="20A4A0AD"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66B4D24E" w14:textId="7E50BA84" w:rsidR="00CA763D" w:rsidRPr="00F04C81"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O Contrato de Cessão Fiduciária será registrado nos </w:t>
      </w:r>
      <w:r w:rsidR="004A736C">
        <w:rPr>
          <w:rFonts w:ascii="Tahoma" w:hAnsi="Tahoma" w:cs="Tahoma"/>
          <w:sz w:val="22"/>
          <w:szCs w:val="22"/>
        </w:rPr>
        <w:t>C</w:t>
      </w:r>
      <w:r w:rsidRPr="00583287">
        <w:rPr>
          <w:rFonts w:ascii="Tahoma" w:hAnsi="Tahoma" w:cs="Tahoma"/>
          <w:sz w:val="22"/>
          <w:szCs w:val="22"/>
        </w:rPr>
        <w:t>artórios</w:t>
      </w:r>
      <w:r w:rsidR="00DC1166" w:rsidRPr="00583287">
        <w:rPr>
          <w:rFonts w:ascii="Tahoma" w:hAnsi="Tahoma" w:cs="Tahoma"/>
          <w:sz w:val="22"/>
          <w:szCs w:val="22"/>
        </w:rPr>
        <w:t xml:space="preserve"> de </w:t>
      </w:r>
      <w:r w:rsidR="004A736C">
        <w:rPr>
          <w:rFonts w:ascii="Tahoma" w:hAnsi="Tahoma" w:cs="Tahoma"/>
          <w:sz w:val="22"/>
          <w:szCs w:val="22"/>
        </w:rPr>
        <w:t>R</w:t>
      </w:r>
      <w:r w:rsidR="00DC1166" w:rsidRPr="00583287">
        <w:rPr>
          <w:rFonts w:ascii="Tahoma" w:hAnsi="Tahoma" w:cs="Tahoma"/>
          <w:sz w:val="22"/>
          <w:szCs w:val="22"/>
        </w:rPr>
        <w:t xml:space="preserve">egistro de </w:t>
      </w:r>
      <w:r w:rsidR="004A736C">
        <w:rPr>
          <w:rFonts w:ascii="Tahoma" w:hAnsi="Tahoma" w:cs="Tahoma"/>
          <w:sz w:val="22"/>
          <w:szCs w:val="22"/>
        </w:rPr>
        <w:t>T</w:t>
      </w:r>
      <w:r w:rsidR="00DC1166" w:rsidRPr="00583287">
        <w:rPr>
          <w:rFonts w:ascii="Tahoma" w:hAnsi="Tahoma" w:cs="Tahoma"/>
          <w:sz w:val="22"/>
          <w:szCs w:val="22"/>
        </w:rPr>
        <w:t xml:space="preserve">ítulos e </w:t>
      </w:r>
      <w:r w:rsidR="004A736C">
        <w:rPr>
          <w:rFonts w:ascii="Tahoma" w:hAnsi="Tahoma" w:cs="Tahoma"/>
          <w:sz w:val="22"/>
          <w:szCs w:val="22"/>
        </w:rPr>
        <w:t>D</w:t>
      </w:r>
      <w:r w:rsidR="00DC1166" w:rsidRPr="00583287">
        <w:rPr>
          <w:rFonts w:ascii="Tahoma" w:hAnsi="Tahoma" w:cs="Tahoma"/>
          <w:sz w:val="22"/>
          <w:szCs w:val="22"/>
        </w:rPr>
        <w:t>ocumentos</w:t>
      </w:r>
      <w:r w:rsidRPr="00583287">
        <w:rPr>
          <w:rFonts w:ascii="Tahoma" w:hAnsi="Tahoma" w:cs="Tahoma"/>
          <w:sz w:val="22"/>
          <w:szCs w:val="22"/>
        </w:rPr>
        <w:t xml:space="preserve"> </w:t>
      </w:r>
      <w:r w:rsidR="004A736C">
        <w:rPr>
          <w:rFonts w:ascii="Tahoma" w:hAnsi="Tahoma" w:cs="Tahoma"/>
          <w:sz w:val="22"/>
          <w:szCs w:val="22"/>
        </w:rPr>
        <w:t xml:space="preserve">das Comarcas </w:t>
      </w:r>
      <w:r w:rsidR="00285DCB">
        <w:rPr>
          <w:rFonts w:ascii="Tahoma" w:hAnsi="Tahoma" w:cs="Tahoma"/>
          <w:sz w:val="22"/>
          <w:szCs w:val="22"/>
        </w:rPr>
        <w:t xml:space="preserve">da </w:t>
      </w:r>
      <w:r w:rsidR="00E504EB">
        <w:rPr>
          <w:rFonts w:ascii="Tahoma" w:hAnsi="Tahoma" w:cs="Tahoma"/>
          <w:sz w:val="22"/>
          <w:szCs w:val="22"/>
        </w:rPr>
        <w:t>C</w:t>
      </w:r>
      <w:r w:rsidR="00285DCB">
        <w:rPr>
          <w:rFonts w:ascii="Tahoma" w:hAnsi="Tahoma" w:cs="Tahoma"/>
          <w:sz w:val="22"/>
          <w:szCs w:val="22"/>
        </w:rPr>
        <w:t xml:space="preserve">apital do Estado </w:t>
      </w:r>
      <w:r w:rsidR="004A736C">
        <w:rPr>
          <w:rFonts w:ascii="Tahoma" w:hAnsi="Tahoma" w:cs="Tahoma"/>
          <w:sz w:val="22"/>
          <w:szCs w:val="22"/>
        </w:rPr>
        <w:t xml:space="preserve">de São Paulo e </w:t>
      </w:r>
      <w:r w:rsidR="00285DCB">
        <w:rPr>
          <w:rFonts w:ascii="Tahoma" w:hAnsi="Tahoma" w:cs="Tahoma"/>
          <w:sz w:val="22"/>
          <w:szCs w:val="22"/>
        </w:rPr>
        <w:t xml:space="preserve">de </w:t>
      </w:r>
      <w:r w:rsidR="008D1A4E">
        <w:rPr>
          <w:rFonts w:ascii="Tahoma" w:hAnsi="Tahoma" w:cs="Tahoma"/>
          <w:sz w:val="22"/>
          <w:szCs w:val="22"/>
        </w:rPr>
        <w:t>Farroupilha</w:t>
      </w:r>
      <w:r w:rsidR="004A736C">
        <w:rPr>
          <w:rFonts w:ascii="Tahoma" w:hAnsi="Tahoma" w:cs="Tahoma"/>
          <w:sz w:val="22"/>
          <w:szCs w:val="22"/>
        </w:rPr>
        <w:t xml:space="preserve">, </w:t>
      </w:r>
      <w:r w:rsidR="00285DCB">
        <w:rPr>
          <w:rFonts w:ascii="Tahoma" w:hAnsi="Tahoma" w:cs="Tahoma"/>
          <w:sz w:val="22"/>
          <w:szCs w:val="22"/>
        </w:rPr>
        <w:t xml:space="preserve">no Estado do Rio Grande do Sul, </w:t>
      </w:r>
      <w:r w:rsidR="004A736C">
        <w:rPr>
          <w:rFonts w:ascii="Tahoma" w:hAnsi="Tahoma" w:cs="Tahoma"/>
          <w:sz w:val="22"/>
          <w:szCs w:val="22"/>
        </w:rPr>
        <w:t xml:space="preserve">bem como dos demais cartórios de registro de títulos e documentos </w:t>
      </w:r>
      <w:r w:rsidRPr="00583287">
        <w:rPr>
          <w:rFonts w:ascii="Tahoma" w:hAnsi="Tahoma" w:cs="Tahoma"/>
          <w:sz w:val="22"/>
          <w:szCs w:val="22"/>
        </w:rPr>
        <w:t>competentes</w:t>
      </w:r>
      <w:r w:rsidR="00DC1166" w:rsidRPr="00583287">
        <w:rPr>
          <w:rFonts w:ascii="Tahoma" w:hAnsi="Tahoma" w:cs="Tahoma"/>
          <w:sz w:val="22"/>
          <w:szCs w:val="22"/>
        </w:rPr>
        <w:t xml:space="preserve"> das partes</w:t>
      </w:r>
      <w:r w:rsidR="004A736C">
        <w:rPr>
          <w:rFonts w:ascii="Tahoma" w:hAnsi="Tahoma" w:cs="Tahoma"/>
          <w:sz w:val="22"/>
          <w:szCs w:val="22"/>
        </w:rPr>
        <w:t xml:space="preserve"> que venham a ser parte do </w:t>
      </w:r>
      <w:r w:rsidR="00285DCB">
        <w:rPr>
          <w:rFonts w:ascii="Tahoma" w:hAnsi="Tahoma" w:cs="Tahoma"/>
          <w:sz w:val="22"/>
          <w:szCs w:val="22"/>
        </w:rPr>
        <w:t>Contrato de Cessão Fiduciária</w:t>
      </w:r>
      <w:r w:rsidRPr="00583287">
        <w:rPr>
          <w:rFonts w:ascii="Tahoma" w:hAnsi="Tahoma" w:cs="Tahoma"/>
          <w:sz w:val="22"/>
          <w:szCs w:val="22"/>
        </w:rPr>
        <w:t>, nos prazos e nos termos indicados no referido instrumento.</w:t>
      </w:r>
      <w:r w:rsidR="00F04C81">
        <w:rPr>
          <w:rFonts w:ascii="Tahoma" w:hAnsi="Tahoma" w:cs="Tahoma"/>
          <w:sz w:val="22"/>
          <w:szCs w:val="22"/>
        </w:rPr>
        <w:t xml:space="preserve"> </w:t>
      </w:r>
    </w:p>
    <w:p w14:paraId="41F4E2C9" w14:textId="77777777" w:rsidR="00CA763D" w:rsidRPr="00785233" w:rsidRDefault="00CA763D" w:rsidP="00E57F75">
      <w:pPr>
        <w:pStyle w:val="PargrafodaLista"/>
        <w:spacing w:line="320" w:lineRule="atLeast"/>
        <w:rPr>
          <w:rFonts w:ascii="Tahoma" w:hAnsi="Tahoma" w:cs="Tahoma"/>
          <w:sz w:val="22"/>
          <w:szCs w:val="22"/>
        </w:rPr>
      </w:pPr>
    </w:p>
    <w:p w14:paraId="6AAD1ACC"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785233">
        <w:rPr>
          <w:rFonts w:ascii="Tahoma" w:hAnsi="Tahoma" w:cs="Tahoma"/>
          <w:sz w:val="22"/>
          <w:szCs w:val="22"/>
        </w:rPr>
        <w:t>As disposições relativas à Garantia Real, incluindo todos os demais termos, condições e procedimentos relativos à Cessão Fiduciária de Direitos Creditórios</w:t>
      </w:r>
      <w:r w:rsidR="00DC1166" w:rsidRPr="00583287">
        <w:rPr>
          <w:rFonts w:ascii="Tahoma" w:hAnsi="Tahoma" w:cs="Tahoma"/>
          <w:sz w:val="22"/>
          <w:szCs w:val="22"/>
        </w:rPr>
        <w:t>, incluindo, sem limitação,</w:t>
      </w:r>
      <w:r w:rsidRPr="00583287">
        <w:rPr>
          <w:rFonts w:ascii="Tahoma" w:hAnsi="Tahoma" w:cs="Tahoma"/>
          <w:sz w:val="22"/>
          <w:szCs w:val="22"/>
        </w:rPr>
        <w:t xml:space="preserve"> à Conta </w:t>
      </w:r>
      <w:r w:rsidR="00951AAD" w:rsidRPr="00583287">
        <w:rPr>
          <w:rFonts w:ascii="Tahoma" w:hAnsi="Tahoma" w:cs="Tahoma"/>
          <w:sz w:val="22"/>
          <w:szCs w:val="22"/>
        </w:rPr>
        <w:t>Extraordinária</w:t>
      </w:r>
      <w:r w:rsidR="00DC1166" w:rsidRPr="00583287">
        <w:rPr>
          <w:rFonts w:ascii="Tahoma" w:hAnsi="Tahoma" w:cs="Tahoma"/>
          <w:sz w:val="22"/>
          <w:szCs w:val="22"/>
        </w:rPr>
        <w:t xml:space="preserve"> e à Conta Exclusiva</w:t>
      </w:r>
      <w:r w:rsidRPr="00583287">
        <w:rPr>
          <w:rFonts w:ascii="Tahoma" w:hAnsi="Tahoma" w:cs="Tahoma"/>
          <w:sz w:val="22"/>
          <w:szCs w:val="22"/>
        </w:rPr>
        <w:t>, encontram-se descritas no Contrato de Cessão, o qual é parte integrante, complementar e inseparável desta Escritura de Emissão.</w:t>
      </w:r>
    </w:p>
    <w:p w14:paraId="0DEA05E3" w14:textId="77777777" w:rsidR="00CA763D" w:rsidRPr="00583287" w:rsidRDefault="00CA763D" w:rsidP="00E57F75">
      <w:pPr>
        <w:pStyle w:val="PargrafodaLista"/>
        <w:tabs>
          <w:tab w:val="left" w:pos="3851"/>
        </w:tabs>
        <w:spacing w:line="320" w:lineRule="atLeast"/>
        <w:ind w:left="0" w:right="-22"/>
        <w:rPr>
          <w:rFonts w:ascii="Tahoma" w:hAnsi="Tahoma" w:cs="Tahoma"/>
          <w:b/>
          <w:sz w:val="22"/>
          <w:szCs w:val="22"/>
        </w:rPr>
      </w:pPr>
    </w:p>
    <w:p w14:paraId="65F0A004"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b/>
          <w:sz w:val="22"/>
          <w:szCs w:val="22"/>
        </w:rPr>
      </w:pPr>
      <w:bookmarkStart w:id="155" w:name="_Hlk83427185"/>
      <w:r w:rsidRPr="00583287">
        <w:rPr>
          <w:rFonts w:ascii="Tahoma" w:hAnsi="Tahoma" w:cs="Tahoma"/>
          <w:b/>
          <w:sz w:val="22"/>
          <w:szCs w:val="22"/>
        </w:rPr>
        <w:t>Valor Nominal Unitário</w:t>
      </w:r>
      <w:bookmarkStart w:id="156" w:name="_DV_M95"/>
      <w:bookmarkEnd w:id="156"/>
      <w:r w:rsidRPr="00583287">
        <w:rPr>
          <w:rFonts w:ascii="Tahoma" w:hAnsi="Tahoma" w:cs="Tahoma"/>
          <w:b/>
          <w:sz w:val="22"/>
          <w:szCs w:val="22"/>
        </w:rPr>
        <w:t xml:space="preserve">: </w:t>
      </w:r>
      <w:r w:rsidRPr="00583287">
        <w:rPr>
          <w:rFonts w:ascii="Tahoma" w:hAnsi="Tahoma" w:cs="Tahoma"/>
          <w:bCs/>
          <w:sz w:val="22"/>
          <w:szCs w:val="22"/>
        </w:rPr>
        <w:t>o</w:t>
      </w:r>
      <w:r w:rsidRPr="00583287">
        <w:rPr>
          <w:rFonts w:ascii="Tahoma" w:hAnsi="Tahoma" w:cs="Tahoma"/>
          <w:sz w:val="22"/>
          <w:szCs w:val="22"/>
        </w:rPr>
        <w:t xml:space="preserve"> valor nominal unitário das Debêntures</w:t>
      </w:r>
      <w:r w:rsidR="00CB453A">
        <w:rPr>
          <w:rFonts w:ascii="Tahoma" w:hAnsi="Tahoma" w:cs="Tahoma"/>
          <w:sz w:val="22"/>
          <w:szCs w:val="22"/>
        </w:rPr>
        <w:t xml:space="preserve"> da Primeira Série</w:t>
      </w:r>
      <w:r w:rsidRPr="00583287">
        <w:rPr>
          <w:rFonts w:ascii="Tahoma" w:hAnsi="Tahoma" w:cs="Tahoma"/>
          <w:sz w:val="22"/>
          <w:szCs w:val="22"/>
        </w:rPr>
        <w:t>, na Data de Emissão</w:t>
      </w:r>
      <w:r w:rsidR="00CB453A">
        <w:rPr>
          <w:rFonts w:ascii="Tahoma" w:hAnsi="Tahoma" w:cs="Tahoma"/>
          <w:sz w:val="22"/>
          <w:szCs w:val="22"/>
        </w:rPr>
        <w:t>, e das Debêntures da Segunda Série, na Data de Emissão – Série Subordinada</w:t>
      </w:r>
      <w:r w:rsidRPr="00583287">
        <w:rPr>
          <w:rFonts w:ascii="Tahoma" w:hAnsi="Tahoma" w:cs="Tahoma"/>
          <w:sz w:val="22"/>
          <w:szCs w:val="22"/>
        </w:rPr>
        <w:t>, será de R$1</w:t>
      </w:r>
      <w:r w:rsidR="000578B4" w:rsidRPr="00583287">
        <w:rPr>
          <w:rFonts w:ascii="Tahoma" w:hAnsi="Tahoma" w:cs="Tahoma"/>
          <w:sz w:val="22"/>
          <w:szCs w:val="22"/>
        </w:rPr>
        <w:t>.000</w:t>
      </w:r>
      <w:r w:rsidRPr="00583287">
        <w:rPr>
          <w:rFonts w:ascii="Tahoma" w:hAnsi="Tahoma" w:cs="Tahoma"/>
          <w:sz w:val="22"/>
          <w:szCs w:val="22"/>
        </w:rPr>
        <w:t>,00 (</w:t>
      </w:r>
      <w:r w:rsidR="000578B4" w:rsidRPr="00583287">
        <w:rPr>
          <w:rFonts w:ascii="Tahoma" w:hAnsi="Tahoma" w:cs="Tahoma"/>
          <w:sz w:val="22"/>
          <w:szCs w:val="22"/>
        </w:rPr>
        <w:t xml:space="preserve">mil </w:t>
      </w:r>
      <w:r w:rsidRPr="00583287">
        <w:rPr>
          <w:rFonts w:ascii="Tahoma" w:hAnsi="Tahoma" w:cs="Tahoma"/>
          <w:sz w:val="22"/>
          <w:szCs w:val="22"/>
        </w:rPr>
        <w:t>rea</w:t>
      </w:r>
      <w:r w:rsidR="000578B4" w:rsidRPr="00583287">
        <w:rPr>
          <w:rFonts w:ascii="Tahoma" w:hAnsi="Tahoma" w:cs="Tahoma"/>
          <w:sz w:val="22"/>
          <w:szCs w:val="22"/>
        </w:rPr>
        <w:t>is</w:t>
      </w:r>
      <w:r w:rsidRPr="00583287">
        <w:rPr>
          <w:rFonts w:ascii="Tahoma" w:hAnsi="Tahoma" w:cs="Tahoma"/>
          <w:sz w:val="22"/>
          <w:szCs w:val="22"/>
        </w:rPr>
        <w:t>)</w:t>
      </w:r>
      <w:bookmarkEnd w:id="155"/>
      <w:r w:rsidRPr="00583287">
        <w:rPr>
          <w:rFonts w:ascii="Tahoma" w:hAnsi="Tahoma" w:cs="Tahoma"/>
          <w:sz w:val="22"/>
          <w:szCs w:val="22"/>
        </w:rPr>
        <w:t>.</w:t>
      </w:r>
    </w:p>
    <w:p w14:paraId="5B37AF64" w14:textId="77777777" w:rsidR="00CA763D" w:rsidRPr="00583287" w:rsidRDefault="00CA763D" w:rsidP="00E57F75">
      <w:pPr>
        <w:pStyle w:val="PargrafodaLista"/>
        <w:autoSpaceDE/>
        <w:autoSpaceDN/>
        <w:adjustRightInd/>
        <w:spacing w:line="320" w:lineRule="atLeast"/>
        <w:ind w:left="0" w:right="-22"/>
        <w:rPr>
          <w:rFonts w:ascii="Tahoma" w:hAnsi="Tahoma" w:cs="Tahoma"/>
          <w:b/>
          <w:sz w:val="22"/>
          <w:szCs w:val="22"/>
        </w:rPr>
      </w:pPr>
    </w:p>
    <w:p w14:paraId="0250656D"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b/>
          <w:sz w:val="22"/>
          <w:szCs w:val="22"/>
        </w:rPr>
      </w:pPr>
      <w:r w:rsidRPr="00583287">
        <w:rPr>
          <w:rFonts w:ascii="Tahoma" w:hAnsi="Tahoma" w:cs="Tahoma"/>
          <w:b/>
          <w:sz w:val="22"/>
          <w:szCs w:val="22"/>
        </w:rPr>
        <w:lastRenderedPageBreak/>
        <w:t xml:space="preserve">Atualização do Valor Nominal Unitário: </w:t>
      </w:r>
      <w:bookmarkStart w:id="157" w:name="_Hlk74681370"/>
      <w:r w:rsidRPr="00583287">
        <w:rPr>
          <w:rFonts w:ascii="Tahoma" w:hAnsi="Tahoma" w:cs="Tahoma"/>
          <w:bCs/>
          <w:sz w:val="22"/>
          <w:szCs w:val="22"/>
        </w:rPr>
        <w:t>as Debêntures não terão seu Valor Nominal Unitário atualizado monetariamente</w:t>
      </w:r>
      <w:bookmarkEnd w:id="157"/>
      <w:r w:rsidRPr="00583287">
        <w:rPr>
          <w:rFonts w:ascii="Tahoma" w:hAnsi="Tahoma" w:cs="Tahoma"/>
          <w:b/>
          <w:sz w:val="22"/>
          <w:szCs w:val="22"/>
        </w:rPr>
        <w:t>.</w:t>
      </w:r>
    </w:p>
    <w:p w14:paraId="614FAEC2" w14:textId="77777777" w:rsidR="00CA763D" w:rsidRPr="00583287" w:rsidRDefault="00CA763D" w:rsidP="00E57F75">
      <w:pPr>
        <w:pStyle w:val="PargrafodaLista"/>
        <w:spacing w:line="320" w:lineRule="atLeast"/>
        <w:ind w:right="-22"/>
        <w:rPr>
          <w:rFonts w:ascii="Tahoma" w:hAnsi="Tahoma" w:cs="Tahoma"/>
          <w:b/>
          <w:sz w:val="22"/>
          <w:szCs w:val="22"/>
        </w:rPr>
      </w:pPr>
      <w:bookmarkStart w:id="158" w:name="_Hlk78822345"/>
    </w:p>
    <w:p w14:paraId="48F0301B" w14:textId="64AB34CC"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b/>
          <w:sz w:val="22"/>
          <w:szCs w:val="22"/>
        </w:rPr>
      </w:pPr>
      <w:r w:rsidRPr="00583287">
        <w:rPr>
          <w:rFonts w:ascii="Tahoma" w:hAnsi="Tahoma" w:cs="Tahoma"/>
          <w:b/>
          <w:sz w:val="22"/>
          <w:szCs w:val="22"/>
        </w:rPr>
        <w:t xml:space="preserve">Datas de Pagamento: </w:t>
      </w:r>
      <w:r w:rsidR="00423E02" w:rsidRPr="00FD22EF">
        <w:rPr>
          <w:rFonts w:ascii="Tahoma" w:hAnsi="Tahoma" w:cs="Tahoma"/>
          <w:sz w:val="22"/>
          <w:szCs w:val="22"/>
        </w:rPr>
        <w:t>as datas em que serão realizados pagamentos de Remuneração das Debêntures da Primeira Série, de Amortização Extraordinária Obrigatória</w:t>
      </w:r>
      <w:r w:rsidR="00423E02">
        <w:rPr>
          <w:rFonts w:ascii="Tahoma" w:hAnsi="Tahoma" w:cs="Tahoma"/>
          <w:sz w:val="22"/>
          <w:szCs w:val="22"/>
        </w:rPr>
        <w:t xml:space="preserve"> das Debêntures da Primeira Série e/ou do </w:t>
      </w:r>
      <w:r w:rsidR="00423E02" w:rsidRPr="00FD22EF">
        <w:rPr>
          <w:rFonts w:ascii="Tahoma" w:hAnsi="Tahoma" w:cs="Tahoma"/>
          <w:sz w:val="22"/>
          <w:szCs w:val="22"/>
        </w:rPr>
        <w:t>Resgate Antecipado Obrigatório</w:t>
      </w:r>
      <w:r w:rsidR="00423E02">
        <w:rPr>
          <w:rFonts w:ascii="Tahoma" w:hAnsi="Tahoma" w:cs="Tahoma"/>
          <w:sz w:val="22"/>
          <w:szCs w:val="22"/>
        </w:rPr>
        <w:t xml:space="preserve"> das Debêntures da Primeira Série e, </w:t>
      </w:r>
      <w:r w:rsidR="00423E02" w:rsidRPr="008E14E1">
        <w:rPr>
          <w:rFonts w:ascii="Tahoma" w:hAnsi="Tahoma" w:cs="Tahoma"/>
          <w:sz w:val="22"/>
          <w:szCs w:val="22"/>
        </w:rPr>
        <w:t>condicionado, em qualquer caso, à integral liquidação das Debêntures da Primeira Série, seja em decorrência de vencimento ordinário, resgate e/ou evento de vencimento antecipado,</w:t>
      </w:r>
      <w:r w:rsidR="00423E02">
        <w:rPr>
          <w:rFonts w:ascii="Tahoma" w:hAnsi="Tahoma" w:cs="Tahoma"/>
          <w:sz w:val="22"/>
          <w:szCs w:val="22"/>
        </w:rPr>
        <w:t xml:space="preserve"> de Amortização Extraordinária Obrigatória das Debêntures da Segunda Série, do Prêmio Sobre a Receita dos Direitos Creditórios </w:t>
      </w:r>
      <w:r w:rsidR="00423E02" w:rsidRPr="00FD22EF">
        <w:rPr>
          <w:rFonts w:ascii="Tahoma" w:hAnsi="Tahoma" w:cs="Tahoma"/>
          <w:sz w:val="22"/>
          <w:szCs w:val="22"/>
        </w:rPr>
        <w:t>e/ou de Resgate Antecipado Obrigatório</w:t>
      </w:r>
      <w:r w:rsidR="00423E02">
        <w:rPr>
          <w:rFonts w:ascii="Tahoma" w:hAnsi="Tahoma" w:cs="Tahoma"/>
          <w:sz w:val="22"/>
          <w:szCs w:val="22"/>
        </w:rPr>
        <w:t xml:space="preserve"> das Debêntures da Segunda Série</w:t>
      </w:r>
      <w:r w:rsidR="00FD3AEF" w:rsidRPr="00FD22EF">
        <w:rPr>
          <w:rFonts w:ascii="Tahoma" w:hAnsi="Tahoma" w:cs="Tahoma"/>
          <w:color w:val="000000"/>
          <w:sz w:val="22"/>
          <w:szCs w:val="22"/>
        </w:rPr>
        <w:t>.</w:t>
      </w:r>
      <w:bookmarkStart w:id="159" w:name="_Hlk36821175"/>
    </w:p>
    <w:bookmarkEnd w:id="158"/>
    <w:p w14:paraId="41724E4E" w14:textId="77777777" w:rsidR="00CA763D" w:rsidRPr="00583287" w:rsidRDefault="00CA763D" w:rsidP="00E57F75">
      <w:pPr>
        <w:pStyle w:val="PargrafodaLista"/>
        <w:autoSpaceDE/>
        <w:autoSpaceDN/>
        <w:adjustRightInd/>
        <w:spacing w:line="320" w:lineRule="atLeast"/>
        <w:ind w:left="0" w:right="-22"/>
        <w:rPr>
          <w:rFonts w:ascii="Tahoma" w:hAnsi="Tahoma" w:cs="Tahoma"/>
          <w:b/>
          <w:sz w:val="22"/>
          <w:szCs w:val="22"/>
        </w:rPr>
      </w:pPr>
    </w:p>
    <w:p w14:paraId="5932DFA6" w14:textId="25574865"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b/>
          <w:sz w:val="22"/>
          <w:szCs w:val="22"/>
        </w:rPr>
      </w:pPr>
      <w:r w:rsidRPr="00583287">
        <w:rPr>
          <w:rFonts w:ascii="Tahoma" w:hAnsi="Tahoma" w:cs="Tahoma"/>
          <w:b/>
          <w:sz w:val="22"/>
          <w:szCs w:val="22"/>
        </w:rPr>
        <w:t xml:space="preserve">Prazo, Preço e Forma de Subscrição e Integralização: </w:t>
      </w:r>
      <w:r w:rsidRPr="00583287">
        <w:rPr>
          <w:rFonts w:ascii="Tahoma" w:hAnsi="Tahoma" w:cs="Tahoma"/>
          <w:bCs/>
          <w:sz w:val="22"/>
          <w:szCs w:val="22"/>
        </w:rPr>
        <w:t xml:space="preserve">as Debêntures </w:t>
      </w:r>
      <w:r w:rsidR="004854CB">
        <w:rPr>
          <w:rFonts w:ascii="Tahoma" w:hAnsi="Tahoma" w:cs="Tahoma"/>
          <w:bCs/>
          <w:sz w:val="22"/>
          <w:szCs w:val="22"/>
        </w:rPr>
        <w:t xml:space="preserve">da Primeira Série </w:t>
      </w:r>
      <w:r w:rsidRPr="00583287">
        <w:rPr>
          <w:rFonts w:ascii="Tahoma" w:hAnsi="Tahoma" w:cs="Tahoma"/>
          <w:bCs/>
          <w:sz w:val="22"/>
          <w:szCs w:val="22"/>
        </w:rPr>
        <w:t xml:space="preserve">serão subscritas em até 6 (seis) meses contados da data de início da distribuição da Oferta Restrita, observado o disposto </w:t>
      </w:r>
      <w:r w:rsidRPr="00583287">
        <w:rPr>
          <w:rFonts w:ascii="Tahoma" w:hAnsi="Tahoma" w:cs="Tahoma"/>
          <w:sz w:val="22"/>
          <w:szCs w:val="22"/>
        </w:rPr>
        <w:t>nos</w:t>
      </w:r>
      <w:r w:rsidRPr="00583287">
        <w:rPr>
          <w:rFonts w:ascii="Tahoma" w:hAnsi="Tahoma" w:cs="Tahoma"/>
          <w:bCs/>
          <w:sz w:val="22"/>
          <w:szCs w:val="22"/>
        </w:rPr>
        <w:t xml:space="preserve"> artigos 7-A, 8, parágrafo 2º, e 8-A da Instrução CVM 476. Caso a Oferta Restrita não seja encerrada dentro do prazo de distribuição indicado acima, o Coordenador Líder deverá informar à CVM, apresentando dados então disponíveis, complementando-os até o encerramento da Oferta Restrita, o qual deverá ocorrer no prazo máximo de 24 (vinte e quatro) meses, contados da data de envio do comunicado de início da Oferta Restrita, nos termos da Instrução CVM 476. </w:t>
      </w:r>
    </w:p>
    <w:p w14:paraId="0FBAD0EE" w14:textId="77777777" w:rsidR="00CA763D" w:rsidRPr="00583287" w:rsidRDefault="00CA763D" w:rsidP="00E57F75">
      <w:pPr>
        <w:pStyle w:val="PargrafodaLista"/>
        <w:spacing w:line="320" w:lineRule="atLeast"/>
        <w:ind w:right="-22"/>
        <w:rPr>
          <w:rFonts w:ascii="Tahoma" w:hAnsi="Tahoma" w:cs="Tahoma"/>
          <w:b/>
          <w:sz w:val="22"/>
          <w:szCs w:val="22"/>
        </w:rPr>
      </w:pPr>
    </w:p>
    <w:p w14:paraId="0CEDE3FA" w14:textId="75A63C3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b/>
          <w:sz w:val="22"/>
          <w:szCs w:val="22"/>
        </w:rPr>
      </w:pPr>
      <w:bookmarkStart w:id="160" w:name="_Ref422391547"/>
      <w:bookmarkStart w:id="161" w:name="_Ref477878438"/>
      <w:bookmarkStart w:id="162" w:name="_Ref495596571"/>
      <w:bookmarkStart w:id="163" w:name="_Hlk16087803"/>
      <w:bookmarkStart w:id="164" w:name="_Hlk69326304"/>
      <w:bookmarkStart w:id="165" w:name="_Ref421606727"/>
      <w:bookmarkEnd w:id="159"/>
      <w:r w:rsidRPr="00583287">
        <w:rPr>
          <w:rFonts w:ascii="Tahoma" w:hAnsi="Tahoma" w:cs="Tahoma"/>
          <w:bCs/>
          <w:sz w:val="22"/>
          <w:szCs w:val="22"/>
        </w:rPr>
        <w:t xml:space="preserve">As Debêntures da Primeira Série serão integralizadas em moeda corrente nacional, pelo Preço de Integralização das Debêntures da Primeira Série, </w:t>
      </w:r>
      <w:r w:rsidR="00BB46AE">
        <w:rPr>
          <w:rFonts w:ascii="Tahoma" w:hAnsi="Tahoma" w:cs="Tahoma"/>
          <w:bCs/>
          <w:sz w:val="22"/>
          <w:szCs w:val="22"/>
        </w:rPr>
        <w:t>a vista</w:t>
      </w:r>
      <w:r w:rsidRPr="00583287">
        <w:rPr>
          <w:rFonts w:ascii="Tahoma" w:hAnsi="Tahoma" w:cs="Tahoma"/>
          <w:bCs/>
          <w:sz w:val="22"/>
          <w:szCs w:val="22"/>
        </w:rPr>
        <w:t>, em uma</w:t>
      </w:r>
      <w:r w:rsidR="00940A15">
        <w:rPr>
          <w:rFonts w:ascii="Tahoma" w:hAnsi="Tahoma" w:cs="Tahoma"/>
          <w:bCs/>
          <w:sz w:val="22"/>
          <w:szCs w:val="22"/>
        </w:rPr>
        <w:t xml:space="preserve"> ou mais</w:t>
      </w:r>
      <w:r w:rsidRPr="00583287">
        <w:rPr>
          <w:rFonts w:ascii="Tahoma" w:hAnsi="Tahoma" w:cs="Tahoma"/>
          <w:bCs/>
          <w:sz w:val="22"/>
          <w:szCs w:val="22"/>
        </w:rPr>
        <w:t xml:space="preserve"> Datas de Integralização das Debêntures da Primeira Série</w:t>
      </w:r>
      <w:bookmarkStart w:id="166" w:name="_Ref450673894"/>
      <w:bookmarkStart w:id="167" w:name="_Hlk11695634"/>
      <w:bookmarkEnd w:id="160"/>
      <w:r w:rsidRPr="00583287">
        <w:rPr>
          <w:rFonts w:ascii="Tahoma" w:hAnsi="Tahoma" w:cs="Tahoma"/>
          <w:bCs/>
          <w:sz w:val="22"/>
          <w:szCs w:val="22"/>
        </w:rPr>
        <w:t>, sendo certo que em cada Data de Integralização das Debêntures da Primeira Série deverá(</w:t>
      </w:r>
      <w:proofErr w:type="spellStart"/>
      <w:r w:rsidRPr="00583287">
        <w:rPr>
          <w:rFonts w:ascii="Tahoma" w:hAnsi="Tahoma" w:cs="Tahoma"/>
          <w:bCs/>
          <w:sz w:val="22"/>
          <w:szCs w:val="22"/>
        </w:rPr>
        <w:t>ão</w:t>
      </w:r>
      <w:proofErr w:type="spellEnd"/>
      <w:r w:rsidRPr="00583287">
        <w:rPr>
          <w:rFonts w:ascii="Tahoma" w:hAnsi="Tahoma" w:cs="Tahoma"/>
          <w:bCs/>
          <w:sz w:val="22"/>
          <w:szCs w:val="22"/>
        </w:rPr>
        <w:t>) ser integralizada(s), pelo menos, a totalidade de 1 (uma) ou mais Debênture</w:t>
      </w:r>
      <w:r w:rsidR="00B318DD">
        <w:rPr>
          <w:rFonts w:ascii="Tahoma" w:hAnsi="Tahoma" w:cs="Tahoma"/>
          <w:bCs/>
          <w:sz w:val="22"/>
          <w:szCs w:val="22"/>
        </w:rPr>
        <w:t>s</w:t>
      </w:r>
      <w:r w:rsidRPr="00583287">
        <w:rPr>
          <w:rFonts w:ascii="Tahoma" w:hAnsi="Tahoma" w:cs="Tahoma"/>
          <w:bCs/>
          <w:sz w:val="22"/>
          <w:szCs w:val="22"/>
        </w:rPr>
        <w:t xml:space="preserve"> da Primeira Série</w:t>
      </w:r>
      <w:r w:rsidR="00BB46AE">
        <w:rPr>
          <w:rFonts w:ascii="Tahoma" w:hAnsi="Tahoma" w:cs="Tahoma"/>
          <w:bCs/>
          <w:sz w:val="22"/>
          <w:szCs w:val="22"/>
        </w:rPr>
        <w:t xml:space="preserve">, sendo condição para a integralização das Debêntures da Primeira Série que as Debêntures da Segunda Série estejam integralmente </w:t>
      </w:r>
      <w:r w:rsidR="00B73A6D">
        <w:rPr>
          <w:rFonts w:ascii="Tahoma" w:hAnsi="Tahoma" w:cs="Tahoma"/>
          <w:bCs/>
          <w:sz w:val="22"/>
          <w:szCs w:val="22"/>
        </w:rPr>
        <w:t>subscritas</w:t>
      </w:r>
      <w:r w:rsidR="00BB46AE">
        <w:rPr>
          <w:rFonts w:ascii="Tahoma" w:hAnsi="Tahoma" w:cs="Tahoma"/>
          <w:bCs/>
          <w:sz w:val="22"/>
          <w:szCs w:val="22"/>
        </w:rPr>
        <w:t xml:space="preserve"> e integralizadas</w:t>
      </w:r>
      <w:r w:rsidRPr="00BB46AE">
        <w:rPr>
          <w:rFonts w:ascii="Tahoma" w:hAnsi="Tahoma" w:cs="Tahoma"/>
          <w:bCs/>
          <w:sz w:val="22"/>
          <w:szCs w:val="22"/>
        </w:rPr>
        <w:t>.</w:t>
      </w:r>
      <w:bookmarkEnd w:id="161"/>
      <w:bookmarkEnd w:id="162"/>
      <w:bookmarkEnd w:id="163"/>
      <w:bookmarkEnd w:id="164"/>
      <w:bookmarkEnd w:id="166"/>
      <w:bookmarkEnd w:id="167"/>
    </w:p>
    <w:p w14:paraId="1D4F9310" w14:textId="77777777" w:rsidR="00CA763D" w:rsidRPr="00583287" w:rsidRDefault="00CA763D" w:rsidP="00E57F75">
      <w:pPr>
        <w:pStyle w:val="PargrafodaLista"/>
        <w:spacing w:line="320" w:lineRule="atLeast"/>
        <w:ind w:right="-22"/>
        <w:rPr>
          <w:rFonts w:ascii="Tahoma" w:hAnsi="Tahoma" w:cs="Tahoma"/>
          <w:sz w:val="22"/>
          <w:szCs w:val="22"/>
        </w:rPr>
      </w:pPr>
      <w:bookmarkStart w:id="168" w:name="_Ref495596580"/>
    </w:p>
    <w:p w14:paraId="10C98ADB" w14:textId="10D7A301" w:rsidR="00CA763D" w:rsidRPr="00583287" w:rsidRDefault="008C7533" w:rsidP="00CC7512">
      <w:pPr>
        <w:pStyle w:val="PargrafodaLista"/>
        <w:numPr>
          <w:ilvl w:val="2"/>
          <w:numId w:val="30"/>
        </w:numPr>
        <w:tabs>
          <w:tab w:val="clear" w:pos="1418"/>
        </w:tabs>
        <w:autoSpaceDE/>
        <w:autoSpaceDN/>
        <w:adjustRightInd/>
        <w:spacing w:line="320" w:lineRule="atLeast"/>
        <w:ind w:right="-22"/>
        <w:rPr>
          <w:rFonts w:ascii="Tahoma" w:hAnsi="Tahoma" w:cs="Tahoma"/>
          <w:b/>
          <w:sz w:val="22"/>
          <w:szCs w:val="22"/>
        </w:rPr>
      </w:pPr>
      <w:bookmarkStart w:id="169" w:name="_Hlk83454671"/>
      <w:r w:rsidRPr="00583287">
        <w:rPr>
          <w:rFonts w:ascii="Tahoma" w:hAnsi="Tahoma" w:cs="Tahoma"/>
          <w:sz w:val="22"/>
          <w:szCs w:val="22"/>
        </w:rPr>
        <w:t xml:space="preserve">As Debêntures da </w:t>
      </w:r>
      <w:r w:rsidRPr="00583287">
        <w:rPr>
          <w:rFonts w:ascii="Tahoma" w:hAnsi="Tahoma" w:cs="Tahoma"/>
          <w:bCs/>
          <w:sz w:val="22"/>
          <w:szCs w:val="22"/>
        </w:rPr>
        <w:t xml:space="preserve">Segunda </w:t>
      </w:r>
      <w:r w:rsidRPr="00583287">
        <w:rPr>
          <w:rFonts w:ascii="Tahoma" w:hAnsi="Tahoma" w:cs="Tahoma"/>
          <w:sz w:val="22"/>
          <w:szCs w:val="22"/>
        </w:rPr>
        <w:t xml:space="preserve">Série serão integralizadas em moeda corrente nacional pelo Preço de Integralização das Debêntures da </w:t>
      </w:r>
      <w:r w:rsidRPr="00583287">
        <w:rPr>
          <w:rFonts w:ascii="Tahoma" w:hAnsi="Tahoma" w:cs="Tahoma"/>
          <w:bCs/>
          <w:sz w:val="22"/>
          <w:szCs w:val="22"/>
        </w:rPr>
        <w:t xml:space="preserve">Segunda </w:t>
      </w:r>
      <w:r w:rsidRPr="00583287">
        <w:rPr>
          <w:rFonts w:ascii="Tahoma" w:hAnsi="Tahoma" w:cs="Tahoma"/>
          <w:sz w:val="22"/>
          <w:szCs w:val="22"/>
        </w:rPr>
        <w:t>Série</w:t>
      </w:r>
      <w:bookmarkEnd w:id="169"/>
      <w:r w:rsidRPr="00583287">
        <w:rPr>
          <w:rFonts w:ascii="Tahoma" w:hAnsi="Tahoma" w:cs="Tahoma"/>
          <w:sz w:val="22"/>
          <w:szCs w:val="22"/>
        </w:rPr>
        <w:t xml:space="preserve">, </w:t>
      </w:r>
      <w:r w:rsidR="004370D3">
        <w:rPr>
          <w:rFonts w:ascii="Tahoma" w:hAnsi="Tahoma" w:cs="Tahoma"/>
          <w:sz w:val="22"/>
          <w:szCs w:val="22"/>
        </w:rPr>
        <w:t>observados os procedimentos</w:t>
      </w:r>
      <w:r w:rsidR="004854CB">
        <w:rPr>
          <w:rFonts w:ascii="Tahoma" w:hAnsi="Tahoma" w:cs="Tahoma"/>
          <w:sz w:val="22"/>
          <w:szCs w:val="22"/>
        </w:rPr>
        <w:t xml:space="preserve"> da B3, </w:t>
      </w:r>
      <w:r w:rsidRPr="00583287">
        <w:rPr>
          <w:rFonts w:ascii="Tahoma" w:hAnsi="Tahoma" w:cs="Tahoma"/>
          <w:sz w:val="22"/>
          <w:szCs w:val="22"/>
        </w:rPr>
        <w:t xml:space="preserve">em uma ou mais Datas de Integralização das Debêntures da </w:t>
      </w:r>
      <w:r w:rsidRPr="00583287">
        <w:rPr>
          <w:rFonts w:ascii="Tahoma" w:hAnsi="Tahoma" w:cs="Tahoma"/>
          <w:bCs/>
          <w:sz w:val="22"/>
          <w:szCs w:val="22"/>
        </w:rPr>
        <w:t xml:space="preserve">Segunda </w:t>
      </w:r>
      <w:r w:rsidRPr="00583287">
        <w:rPr>
          <w:rFonts w:ascii="Tahoma" w:hAnsi="Tahoma" w:cs="Tahoma"/>
          <w:sz w:val="22"/>
          <w:szCs w:val="22"/>
        </w:rPr>
        <w:t>Série, mediante solicitações de integralização a serem realizadas pela Emissora</w:t>
      </w:r>
      <w:r w:rsidRPr="00583287">
        <w:rPr>
          <w:rFonts w:ascii="Tahoma" w:hAnsi="Tahoma" w:cs="Tahoma"/>
          <w:bCs/>
          <w:sz w:val="22"/>
          <w:szCs w:val="22"/>
        </w:rPr>
        <w:t>, sendo certo que em cada Data de Integralização das Debêntures da Segunda Série deverá(</w:t>
      </w:r>
      <w:proofErr w:type="spellStart"/>
      <w:r w:rsidRPr="00583287">
        <w:rPr>
          <w:rFonts w:ascii="Tahoma" w:hAnsi="Tahoma" w:cs="Tahoma"/>
          <w:bCs/>
          <w:sz w:val="22"/>
          <w:szCs w:val="22"/>
        </w:rPr>
        <w:t>ão</w:t>
      </w:r>
      <w:proofErr w:type="spellEnd"/>
      <w:r w:rsidRPr="00583287">
        <w:rPr>
          <w:rFonts w:ascii="Tahoma" w:hAnsi="Tahoma" w:cs="Tahoma"/>
          <w:bCs/>
          <w:sz w:val="22"/>
          <w:szCs w:val="22"/>
        </w:rPr>
        <w:t>) ser integralizada(s), pelo menos, a totalidade de 1 (uma) ou mais Debênture</w:t>
      </w:r>
      <w:r w:rsidR="003164BA">
        <w:rPr>
          <w:rFonts w:ascii="Tahoma" w:hAnsi="Tahoma" w:cs="Tahoma"/>
          <w:bCs/>
          <w:sz w:val="22"/>
          <w:szCs w:val="22"/>
        </w:rPr>
        <w:t>s</w:t>
      </w:r>
      <w:r w:rsidRPr="00583287">
        <w:rPr>
          <w:rFonts w:ascii="Tahoma" w:hAnsi="Tahoma" w:cs="Tahoma"/>
          <w:bCs/>
          <w:sz w:val="22"/>
          <w:szCs w:val="22"/>
        </w:rPr>
        <w:t xml:space="preserve"> da Segunda Série</w:t>
      </w:r>
      <w:r w:rsidRPr="00583287">
        <w:rPr>
          <w:rFonts w:ascii="Tahoma" w:hAnsi="Tahoma" w:cs="Tahoma"/>
          <w:sz w:val="22"/>
          <w:szCs w:val="22"/>
        </w:rPr>
        <w:t>.</w:t>
      </w:r>
      <w:bookmarkEnd w:id="168"/>
      <w:r w:rsidR="008D1D1A" w:rsidRPr="00583287">
        <w:rPr>
          <w:rFonts w:ascii="Tahoma" w:hAnsi="Tahoma" w:cs="Tahoma"/>
          <w:sz w:val="22"/>
          <w:szCs w:val="22"/>
        </w:rPr>
        <w:t xml:space="preserve"> </w:t>
      </w:r>
    </w:p>
    <w:p w14:paraId="1C5CB9A3" w14:textId="77777777" w:rsidR="00BB46AE" w:rsidRPr="00BB46AE" w:rsidRDefault="00BB46AE" w:rsidP="00E57F75">
      <w:pPr>
        <w:pStyle w:val="PargrafodaLista"/>
        <w:autoSpaceDE/>
        <w:autoSpaceDN/>
        <w:adjustRightInd/>
        <w:spacing w:line="320" w:lineRule="atLeast"/>
        <w:ind w:left="0" w:right="-22"/>
        <w:rPr>
          <w:rFonts w:ascii="Tahoma" w:hAnsi="Tahoma" w:cs="Tahoma"/>
          <w:sz w:val="22"/>
          <w:szCs w:val="22"/>
        </w:rPr>
      </w:pPr>
    </w:p>
    <w:p w14:paraId="2C4A7024" w14:textId="435DC730" w:rsidR="00CA763D" w:rsidRPr="00583287" w:rsidRDefault="008C7533" w:rsidP="00F33DB7">
      <w:pPr>
        <w:pStyle w:val="PargrafodaLista"/>
        <w:numPr>
          <w:ilvl w:val="3"/>
          <w:numId w:val="30"/>
        </w:numPr>
        <w:autoSpaceDE/>
        <w:autoSpaceDN/>
        <w:adjustRightInd/>
        <w:spacing w:line="320" w:lineRule="atLeast"/>
        <w:ind w:right="-22"/>
        <w:rPr>
          <w:rFonts w:ascii="Tahoma" w:hAnsi="Tahoma" w:cs="Tahoma"/>
          <w:b/>
          <w:sz w:val="22"/>
          <w:szCs w:val="22"/>
        </w:rPr>
      </w:pPr>
      <w:bookmarkStart w:id="170" w:name="_Ref97823524"/>
      <w:r w:rsidRPr="00BB46AE">
        <w:rPr>
          <w:rFonts w:ascii="Tahoma" w:hAnsi="Tahoma" w:cs="Tahoma"/>
          <w:sz w:val="22"/>
          <w:szCs w:val="22"/>
        </w:rPr>
        <w:lastRenderedPageBreak/>
        <w:t>Os valores recebidos por meio da integralização das Debêntures</w:t>
      </w:r>
      <w:r w:rsidR="00A15048">
        <w:rPr>
          <w:rFonts w:ascii="Tahoma" w:hAnsi="Tahoma" w:cs="Tahoma"/>
          <w:sz w:val="22"/>
          <w:szCs w:val="22"/>
        </w:rPr>
        <w:t>,</w:t>
      </w:r>
      <w:r w:rsidRPr="00BB46AE">
        <w:rPr>
          <w:rFonts w:ascii="Tahoma" w:hAnsi="Tahoma" w:cs="Tahoma"/>
          <w:sz w:val="22"/>
          <w:szCs w:val="22"/>
        </w:rPr>
        <w:t xml:space="preserve"> a partir da </w:t>
      </w:r>
      <w:r w:rsidRPr="00785233">
        <w:rPr>
          <w:rFonts w:ascii="Tahoma" w:hAnsi="Tahoma"/>
          <w:sz w:val="22"/>
        </w:rPr>
        <w:t>Primeira Data de Integralização</w:t>
      </w:r>
      <w:r w:rsidR="00A15048">
        <w:rPr>
          <w:rFonts w:ascii="Tahoma" w:hAnsi="Tahoma"/>
          <w:sz w:val="22"/>
        </w:rPr>
        <w:t>,</w:t>
      </w:r>
      <w:r w:rsidRPr="00785233">
        <w:rPr>
          <w:rFonts w:ascii="Tahoma" w:hAnsi="Tahoma" w:cs="Tahoma"/>
          <w:sz w:val="22"/>
          <w:szCs w:val="22"/>
        </w:rPr>
        <w:t xml:space="preserve"> </w:t>
      </w:r>
      <w:r w:rsidRPr="00583287">
        <w:rPr>
          <w:rFonts w:ascii="Tahoma" w:hAnsi="Tahoma" w:cs="Tahoma"/>
          <w:sz w:val="22"/>
          <w:szCs w:val="22"/>
        </w:rPr>
        <w:t>serão automaticamente depositados pela Emissora na Conta Exclusiva.</w:t>
      </w:r>
      <w:bookmarkStart w:id="171" w:name="_Hlk36821205"/>
      <w:bookmarkEnd w:id="170"/>
    </w:p>
    <w:bookmarkEnd w:id="171"/>
    <w:p w14:paraId="3EBCEB52" w14:textId="77777777" w:rsidR="00CA763D" w:rsidRPr="00583287" w:rsidRDefault="00CA763D" w:rsidP="00E57F75">
      <w:pPr>
        <w:pStyle w:val="PargrafodaLista"/>
        <w:spacing w:line="320" w:lineRule="atLeast"/>
        <w:ind w:right="-22"/>
        <w:rPr>
          <w:rFonts w:ascii="Tahoma" w:hAnsi="Tahoma" w:cs="Tahoma"/>
          <w:sz w:val="22"/>
          <w:szCs w:val="22"/>
        </w:rPr>
      </w:pPr>
    </w:p>
    <w:p w14:paraId="709C853F" w14:textId="4932B2B7" w:rsidR="00CA763D" w:rsidRPr="00811A49" w:rsidRDefault="008C7533" w:rsidP="00F33DB7">
      <w:pPr>
        <w:pStyle w:val="PargrafodaLista"/>
        <w:numPr>
          <w:ilvl w:val="3"/>
          <w:numId w:val="30"/>
        </w:numPr>
        <w:autoSpaceDE/>
        <w:autoSpaceDN/>
        <w:adjustRightInd/>
        <w:spacing w:line="320" w:lineRule="atLeast"/>
        <w:ind w:right="-22"/>
        <w:rPr>
          <w:rFonts w:ascii="Tahoma" w:hAnsi="Tahoma" w:cs="Tahoma"/>
          <w:b/>
          <w:sz w:val="22"/>
          <w:szCs w:val="22"/>
        </w:rPr>
      </w:pPr>
      <w:r w:rsidRPr="00583287">
        <w:rPr>
          <w:rFonts w:ascii="Tahoma" w:hAnsi="Tahoma" w:cs="Tahoma"/>
          <w:sz w:val="22"/>
          <w:szCs w:val="22"/>
        </w:rPr>
        <w:t xml:space="preserve">A subscrição e integralização das Debêntures estarão condicionadas e somente serão efetivadas após a inscrição da presente Escritura de Emissão na JUCESP, exceto na hipótese que, em razão do disposto na Cláusula </w:t>
      </w:r>
      <w:r w:rsidRPr="00E65CC3">
        <w:rPr>
          <w:rFonts w:ascii="Tahoma" w:hAnsi="Tahoma" w:cs="Tahoma"/>
          <w:sz w:val="22"/>
          <w:szCs w:val="22"/>
        </w:rPr>
        <w:fldChar w:fldCharType="begin"/>
      </w:r>
      <w:r w:rsidRPr="00583287">
        <w:rPr>
          <w:rFonts w:ascii="Tahoma" w:hAnsi="Tahoma" w:cs="Tahoma"/>
          <w:sz w:val="22"/>
          <w:szCs w:val="22"/>
        </w:rPr>
        <w:instrText xml:space="preserve"> REF _Ref69512765 \r \h  \* MERGEFORMAT </w:instrText>
      </w:r>
      <w:r w:rsidRPr="00E65CC3">
        <w:rPr>
          <w:rFonts w:ascii="Tahoma" w:hAnsi="Tahoma" w:cs="Tahoma"/>
          <w:sz w:val="22"/>
          <w:szCs w:val="22"/>
        </w:rPr>
      </w:r>
      <w:r w:rsidRPr="00E65CC3">
        <w:rPr>
          <w:rFonts w:ascii="Tahoma" w:hAnsi="Tahoma" w:cs="Tahoma"/>
          <w:sz w:val="22"/>
          <w:szCs w:val="22"/>
        </w:rPr>
        <w:fldChar w:fldCharType="separate"/>
      </w:r>
      <w:r w:rsidR="001E3BF4">
        <w:rPr>
          <w:rFonts w:ascii="Tahoma" w:hAnsi="Tahoma" w:cs="Tahoma"/>
          <w:sz w:val="22"/>
          <w:szCs w:val="22"/>
        </w:rPr>
        <w:t>1.3.1</w:t>
      </w:r>
      <w:r w:rsidRPr="00E65CC3">
        <w:rPr>
          <w:rFonts w:ascii="Tahoma" w:hAnsi="Tahoma" w:cs="Tahoma"/>
          <w:sz w:val="22"/>
          <w:szCs w:val="22"/>
        </w:rPr>
        <w:fldChar w:fldCharType="end"/>
      </w:r>
      <w:r w:rsidRPr="00583287">
        <w:rPr>
          <w:rFonts w:ascii="Tahoma" w:hAnsi="Tahoma" w:cs="Tahoma"/>
          <w:sz w:val="22"/>
          <w:szCs w:val="22"/>
        </w:rPr>
        <w:t xml:space="preserve"> acima, a subscrição e integra</w:t>
      </w:r>
      <w:r w:rsidRPr="00E65CC3">
        <w:rPr>
          <w:rFonts w:ascii="Tahoma" w:hAnsi="Tahoma" w:cs="Tahoma"/>
          <w:sz w:val="22"/>
          <w:szCs w:val="22"/>
        </w:rPr>
        <w:t>lização das Debêntures for autorizada pela B3 mediante compromisso escrito firmado pela Emissora em termos aceitáveis pela B3 e pelo</w:t>
      </w:r>
      <w:r w:rsidR="000578B4" w:rsidRPr="00D4459F">
        <w:rPr>
          <w:rFonts w:ascii="Tahoma" w:hAnsi="Tahoma" w:cs="Tahoma"/>
          <w:sz w:val="22"/>
          <w:szCs w:val="22"/>
        </w:rPr>
        <w:t>s</w:t>
      </w:r>
      <w:r w:rsidRPr="00D4459F">
        <w:rPr>
          <w:rFonts w:ascii="Tahoma" w:hAnsi="Tahoma" w:cs="Tahoma"/>
          <w:sz w:val="22"/>
          <w:szCs w:val="22"/>
        </w:rPr>
        <w:t xml:space="preserve"> Coordenador</w:t>
      </w:r>
      <w:r w:rsidR="000578B4" w:rsidRPr="00D4459F">
        <w:rPr>
          <w:rFonts w:ascii="Tahoma" w:hAnsi="Tahoma" w:cs="Tahoma"/>
          <w:sz w:val="22"/>
          <w:szCs w:val="22"/>
        </w:rPr>
        <w:t>es</w:t>
      </w:r>
      <w:r w:rsidRPr="00BF7866">
        <w:rPr>
          <w:rFonts w:ascii="Tahoma" w:hAnsi="Tahoma" w:cs="Tahoma"/>
          <w:sz w:val="22"/>
          <w:szCs w:val="22"/>
        </w:rPr>
        <w:t xml:space="preserve"> de que a inscrição da presente Escritura de Emissão na JUCESP ocorrerá na primeira oportunidade possível</w:t>
      </w:r>
      <w:bookmarkEnd w:id="165"/>
      <w:r w:rsidRPr="00BF7866">
        <w:rPr>
          <w:rFonts w:ascii="Tahoma" w:hAnsi="Tahoma" w:cs="Tahoma"/>
          <w:sz w:val="22"/>
          <w:szCs w:val="22"/>
        </w:rPr>
        <w:t>.</w:t>
      </w:r>
    </w:p>
    <w:p w14:paraId="3FB0C7A2" w14:textId="77777777" w:rsidR="00C924E0" w:rsidRPr="00785233" w:rsidRDefault="00C924E0" w:rsidP="00443CCF">
      <w:pPr>
        <w:pStyle w:val="PargrafodaLista"/>
        <w:rPr>
          <w:rFonts w:ascii="Tahoma" w:hAnsi="Tahoma" w:cs="Tahoma"/>
          <w:b/>
          <w:sz w:val="22"/>
          <w:szCs w:val="22"/>
        </w:rPr>
      </w:pPr>
    </w:p>
    <w:p w14:paraId="7BE77487" w14:textId="77777777" w:rsidR="00C924E0" w:rsidRPr="00BB46AE" w:rsidRDefault="008C7533" w:rsidP="00E57F75">
      <w:pPr>
        <w:pStyle w:val="PargrafodaLista"/>
        <w:numPr>
          <w:ilvl w:val="3"/>
          <w:numId w:val="30"/>
        </w:numPr>
        <w:autoSpaceDE/>
        <w:autoSpaceDN/>
        <w:adjustRightInd/>
        <w:spacing w:line="320" w:lineRule="atLeast"/>
        <w:ind w:right="-22"/>
        <w:rPr>
          <w:rFonts w:ascii="Tahoma" w:hAnsi="Tahoma" w:cs="Tahoma"/>
          <w:b/>
          <w:sz w:val="22"/>
          <w:szCs w:val="22"/>
        </w:rPr>
      </w:pPr>
      <w:r w:rsidRPr="00785233">
        <w:rPr>
          <w:rFonts w:ascii="Tahoma" w:hAnsi="Tahoma" w:cs="Tahoma"/>
          <w:sz w:val="22"/>
          <w:szCs w:val="22"/>
        </w:rPr>
        <w:t>Sem prejuízo do disposto acima, a integralização das Debêntures</w:t>
      </w:r>
      <w:r w:rsidRPr="00583287">
        <w:rPr>
          <w:rFonts w:ascii="Tahoma" w:hAnsi="Tahoma" w:cs="Tahoma"/>
          <w:sz w:val="22"/>
          <w:szCs w:val="22"/>
        </w:rPr>
        <w:t xml:space="preserve"> da Primeira Série estará condicionada e será somente efetivada após</w:t>
      </w:r>
      <w:r w:rsidR="00BB46AE">
        <w:rPr>
          <w:rFonts w:ascii="Tahoma" w:hAnsi="Tahoma" w:cs="Tahoma"/>
          <w:sz w:val="22"/>
          <w:szCs w:val="22"/>
        </w:rPr>
        <w:t xml:space="preserve"> total</w:t>
      </w:r>
      <w:r w:rsidRPr="00BB46AE">
        <w:rPr>
          <w:rFonts w:ascii="Tahoma" w:hAnsi="Tahoma" w:cs="Tahoma"/>
          <w:sz w:val="22"/>
          <w:szCs w:val="22"/>
        </w:rPr>
        <w:t xml:space="preserve"> integralização das Debêntures da Segunda Série, conforme procedimento determinado no Contrato de Distribuição.</w:t>
      </w:r>
    </w:p>
    <w:p w14:paraId="796E67B6" w14:textId="77777777" w:rsidR="00CA763D" w:rsidRPr="00785233" w:rsidRDefault="00CA763D" w:rsidP="00E57F75">
      <w:pPr>
        <w:pStyle w:val="PargrafodaLista"/>
        <w:spacing w:line="320" w:lineRule="atLeast"/>
        <w:ind w:right="-22"/>
        <w:rPr>
          <w:rFonts w:ascii="Tahoma" w:hAnsi="Tahoma" w:cs="Tahoma"/>
          <w:sz w:val="22"/>
          <w:szCs w:val="22"/>
        </w:rPr>
      </w:pPr>
    </w:p>
    <w:p w14:paraId="1B8D96F3" w14:textId="05295391"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b/>
          <w:sz w:val="22"/>
          <w:szCs w:val="22"/>
        </w:rPr>
      </w:pPr>
      <w:r w:rsidRPr="00785233">
        <w:rPr>
          <w:rFonts w:ascii="Tahoma" w:hAnsi="Tahoma" w:cs="Tahoma"/>
          <w:sz w:val="22"/>
          <w:szCs w:val="22"/>
        </w:rPr>
        <w:t>A</w:t>
      </w:r>
      <w:r w:rsidR="00E44A03">
        <w:rPr>
          <w:rFonts w:ascii="Tahoma" w:hAnsi="Tahoma" w:cs="Tahoma"/>
          <w:sz w:val="22"/>
          <w:szCs w:val="22"/>
        </w:rPr>
        <w:t>s</w:t>
      </w:r>
      <w:r w:rsidRPr="00785233">
        <w:rPr>
          <w:rFonts w:ascii="Tahoma" w:hAnsi="Tahoma" w:cs="Tahoma"/>
          <w:sz w:val="22"/>
          <w:szCs w:val="22"/>
        </w:rPr>
        <w:t xml:space="preserve"> Debêntures </w:t>
      </w:r>
      <w:r w:rsidR="00E44A03">
        <w:rPr>
          <w:rFonts w:ascii="Tahoma" w:hAnsi="Tahoma" w:cs="Tahoma"/>
          <w:sz w:val="22"/>
          <w:szCs w:val="22"/>
        </w:rPr>
        <w:t xml:space="preserve">serão integralizadas na mesma data </w:t>
      </w:r>
      <w:r w:rsidR="00A15048">
        <w:rPr>
          <w:rFonts w:ascii="Tahoma" w:hAnsi="Tahoma" w:cs="Tahoma"/>
          <w:sz w:val="22"/>
          <w:szCs w:val="22"/>
        </w:rPr>
        <w:t>da respectiva</w:t>
      </w:r>
      <w:r w:rsidR="00E44A03">
        <w:rPr>
          <w:rFonts w:ascii="Tahoma" w:hAnsi="Tahoma" w:cs="Tahoma"/>
          <w:sz w:val="22"/>
          <w:szCs w:val="22"/>
        </w:rPr>
        <w:t xml:space="preserve"> subscrição</w:t>
      </w:r>
      <w:r w:rsidRPr="00785233">
        <w:rPr>
          <w:rFonts w:ascii="Tahoma" w:hAnsi="Tahoma" w:cs="Tahoma"/>
          <w:sz w:val="22"/>
          <w:szCs w:val="22"/>
        </w:rPr>
        <w:t>,</w:t>
      </w:r>
      <w:r w:rsidR="00E44A03">
        <w:rPr>
          <w:rFonts w:ascii="Tahoma" w:hAnsi="Tahoma" w:cs="Tahoma"/>
          <w:sz w:val="22"/>
          <w:szCs w:val="22"/>
        </w:rPr>
        <w:t xml:space="preserve"> estando</w:t>
      </w:r>
      <w:r w:rsidRPr="00785233">
        <w:rPr>
          <w:rFonts w:ascii="Tahoma" w:hAnsi="Tahoma" w:cs="Tahoma"/>
          <w:sz w:val="22"/>
          <w:szCs w:val="22"/>
        </w:rPr>
        <w:t xml:space="preserve"> os Debenturistas obrigados a integralizar as Debêntures subscritas pelo </w:t>
      </w:r>
      <w:bookmarkStart w:id="172" w:name="_Hlk83427836"/>
      <w:r w:rsidRPr="00785233">
        <w:rPr>
          <w:rFonts w:ascii="Tahoma" w:hAnsi="Tahoma" w:cs="Tahoma"/>
          <w:sz w:val="22"/>
          <w:szCs w:val="22"/>
        </w:rPr>
        <w:t xml:space="preserve">Preço de Integralização das Debêntures da Primeira Série ou Preço de Integralização das Debêntures da </w:t>
      </w:r>
      <w:r w:rsidRPr="00583287">
        <w:rPr>
          <w:rFonts w:ascii="Tahoma" w:hAnsi="Tahoma" w:cs="Tahoma"/>
          <w:bCs/>
          <w:sz w:val="22"/>
          <w:szCs w:val="22"/>
        </w:rPr>
        <w:t xml:space="preserve">Segunda </w:t>
      </w:r>
      <w:r w:rsidRPr="00583287">
        <w:rPr>
          <w:rFonts w:ascii="Tahoma" w:hAnsi="Tahoma" w:cs="Tahoma"/>
          <w:sz w:val="22"/>
          <w:szCs w:val="22"/>
        </w:rPr>
        <w:t>Série</w:t>
      </w:r>
      <w:bookmarkEnd w:id="172"/>
      <w:r w:rsidRPr="00583287">
        <w:rPr>
          <w:rFonts w:ascii="Tahoma" w:hAnsi="Tahoma" w:cs="Tahoma"/>
          <w:sz w:val="22"/>
          <w:szCs w:val="22"/>
        </w:rPr>
        <w:t>, conforme o caso.</w:t>
      </w:r>
      <w:r w:rsidR="004854CB">
        <w:rPr>
          <w:rFonts w:ascii="Tahoma" w:hAnsi="Tahoma" w:cs="Tahoma"/>
          <w:sz w:val="22"/>
          <w:szCs w:val="22"/>
        </w:rPr>
        <w:t xml:space="preserve"> </w:t>
      </w:r>
    </w:p>
    <w:p w14:paraId="21E49610" w14:textId="77777777" w:rsidR="00CA763D" w:rsidRPr="00583287" w:rsidRDefault="00CA763D" w:rsidP="00E57F75">
      <w:pPr>
        <w:pStyle w:val="PargrafodaLista"/>
        <w:spacing w:line="320" w:lineRule="atLeast"/>
        <w:ind w:left="0" w:right="-22"/>
        <w:rPr>
          <w:rFonts w:ascii="Tahoma" w:hAnsi="Tahoma" w:cs="Tahoma"/>
          <w:iCs/>
          <w:sz w:val="22"/>
          <w:szCs w:val="22"/>
        </w:rPr>
      </w:pPr>
    </w:p>
    <w:p w14:paraId="595D969D"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173" w:name="_Ref95145814"/>
      <w:bookmarkStart w:id="174" w:name="_Ref422946329"/>
      <w:bookmarkStart w:id="175" w:name="_Ref492045632"/>
      <w:r w:rsidRPr="00583287">
        <w:rPr>
          <w:rFonts w:ascii="Tahoma" w:hAnsi="Tahoma" w:cs="Tahoma"/>
          <w:b/>
          <w:sz w:val="22"/>
          <w:szCs w:val="22"/>
        </w:rPr>
        <w:t>Remuneração das Debêntures</w:t>
      </w:r>
      <w:bookmarkEnd w:id="173"/>
    </w:p>
    <w:p w14:paraId="7667E4B7"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bookmarkStart w:id="176" w:name="_Ref497552478"/>
    </w:p>
    <w:p w14:paraId="0ABE3EF7" w14:textId="03B7DD8A"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bookmarkStart w:id="177" w:name="_Hlk98507924"/>
      <w:r w:rsidRPr="00583287">
        <w:rPr>
          <w:rFonts w:ascii="Tahoma" w:hAnsi="Tahoma" w:cs="Tahoma"/>
          <w:b/>
          <w:iCs/>
          <w:sz w:val="22"/>
          <w:szCs w:val="22"/>
        </w:rPr>
        <w:t>Remuneração das Debêntures da Primeira Série</w:t>
      </w:r>
      <w:r w:rsidRPr="00583287">
        <w:rPr>
          <w:rFonts w:ascii="Tahoma" w:hAnsi="Tahoma" w:cs="Tahoma"/>
          <w:b/>
          <w:sz w:val="22"/>
          <w:szCs w:val="22"/>
        </w:rPr>
        <w:t>:</w:t>
      </w:r>
      <w:r w:rsidRPr="00583287">
        <w:rPr>
          <w:rFonts w:ascii="Tahoma" w:hAnsi="Tahoma" w:cs="Tahoma"/>
          <w:sz w:val="22"/>
          <w:szCs w:val="22"/>
        </w:rPr>
        <w:t xml:space="preserve"> sobre o Valor Nominal Unitário </w:t>
      </w:r>
      <w:r w:rsidR="00D842B2">
        <w:rPr>
          <w:rFonts w:ascii="Tahoma" w:hAnsi="Tahoma" w:cs="Tahoma"/>
          <w:sz w:val="22"/>
          <w:szCs w:val="22"/>
        </w:rPr>
        <w:t xml:space="preserve">das Debêntures da Primeira Série </w:t>
      </w:r>
      <w:r w:rsidRPr="00583287">
        <w:rPr>
          <w:rFonts w:ascii="Tahoma" w:hAnsi="Tahoma" w:cs="Tahoma"/>
          <w:sz w:val="22"/>
          <w:szCs w:val="22"/>
        </w:rPr>
        <w:t>ou o saldo do Valor Nominal Unitário das Debêntures da Primeira Série, conforme aplicável, incidirão, a partir da Primeira Data de Integralização, juros remuneratórios que corresponderão a 100% (cem</w:t>
      </w:r>
      <w:r w:rsidRPr="00583287">
        <w:rPr>
          <w:rFonts w:ascii="Tahoma" w:hAnsi="Tahoma" w:cs="Tahoma"/>
          <w:bCs/>
          <w:sz w:val="22"/>
          <w:szCs w:val="22"/>
        </w:rPr>
        <w:t xml:space="preserve"> por cento</w:t>
      </w:r>
      <w:r w:rsidRPr="00583287">
        <w:rPr>
          <w:rFonts w:ascii="Tahoma" w:hAnsi="Tahoma" w:cs="Tahoma"/>
          <w:sz w:val="22"/>
          <w:szCs w:val="22"/>
        </w:rPr>
        <w:t xml:space="preserve">) da variação acumulada da Taxa DI, acrescida de </w:t>
      </w:r>
      <w:r w:rsidRPr="00583287">
        <w:rPr>
          <w:rFonts w:ascii="Tahoma" w:hAnsi="Tahoma" w:cs="Tahoma"/>
          <w:i/>
          <w:iCs/>
          <w:sz w:val="22"/>
          <w:szCs w:val="22"/>
        </w:rPr>
        <w:t xml:space="preserve">spread </w:t>
      </w:r>
      <w:r w:rsidRPr="00583287">
        <w:rPr>
          <w:rFonts w:ascii="Tahoma" w:hAnsi="Tahoma" w:cs="Tahoma"/>
          <w:iCs/>
          <w:sz w:val="22"/>
          <w:szCs w:val="22"/>
        </w:rPr>
        <w:t xml:space="preserve">ou sobretaxa equivalente ao percentual </w:t>
      </w:r>
      <w:r w:rsidR="00FD4A23" w:rsidRPr="00583287">
        <w:rPr>
          <w:rFonts w:ascii="Tahoma" w:hAnsi="Tahoma" w:cs="Tahoma"/>
          <w:iCs/>
          <w:sz w:val="22"/>
          <w:szCs w:val="22"/>
        </w:rPr>
        <w:t xml:space="preserve">máximo de até 2,75% (dois inteiros e setenta e cinco centésimos </w:t>
      </w:r>
      <w:r w:rsidRPr="00583287">
        <w:rPr>
          <w:rFonts w:ascii="Tahoma" w:hAnsi="Tahoma" w:cs="Tahoma"/>
          <w:iCs/>
          <w:sz w:val="22"/>
          <w:szCs w:val="22"/>
        </w:rPr>
        <w:t xml:space="preserve">por cento) </w:t>
      </w:r>
      <w:r w:rsidRPr="00583287">
        <w:rPr>
          <w:rFonts w:ascii="Tahoma" w:hAnsi="Tahoma" w:cs="Tahoma"/>
          <w:sz w:val="22"/>
          <w:szCs w:val="22"/>
        </w:rPr>
        <w:t>ao ano, base 252 (duzentos cinquenta e dois) Dias Úteis</w:t>
      </w:r>
      <w:r w:rsidR="00FD4A23" w:rsidRPr="00583287">
        <w:rPr>
          <w:rFonts w:ascii="Tahoma" w:hAnsi="Tahoma" w:cs="Tahoma"/>
          <w:sz w:val="22"/>
          <w:szCs w:val="22"/>
        </w:rPr>
        <w:t xml:space="preserve">, a ser definido de acordo com o Procedimento de </w:t>
      </w:r>
      <w:proofErr w:type="spellStart"/>
      <w:r w:rsidR="00FD4A23" w:rsidRPr="00583287">
        <w:rPr>
          <w:rFonts w:ascii="Tahoma" w:hAnsi="Tahoma" w:cs="Tahoma"/>
          <w:i/>
          <w:iCs/>
          <w:sz w:val="22"/>
          <w:szCs w:val="22"/>
        </w:rPr>
        <w:t>Bookbuilding</w:t>
      </w:r>
      <w:bookmarkEnd w:id="177"/>
      <w:proofErr w:type="spellEnd"/>
      <w:r w:rsidRPr="00583287">
        <w:rPr>
          <w:rFonts w:ascii="Tahoma" w:hAnsi="Tahoma" w:cs="Tahoma"/>
          <w:sz w:val="22"/>
          <w:szCs w:val="22"/>
        </w:rPr>
        <w:t>.</w:t>
      </w:r>
      <w:bookmarkStart w:id="178" w:name="_Ref497551838"/>
      <w:bookmarkStart w:id="179" w:name="_Ref476845774"/>
      <w:bookmarkStart w:id="180" w:name="_Ref477141815"/>
      <w:bookmarkEnd w:id="176"/>
    </w:p>
    <w:p w14:paraId="3F822E39"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003405CC" w14:textId="3DFE5020" w:rsidR="00CA763D" w:rsidRPr="00785233" w:rsidRDefault="008C7533" w:rsidP="00F33DB7">
      <w:pPr>
        <w:pStyle w:val="PargrafodaLista"/>
        <w:numPr>
          <w:ilvl w:val="3"/>
          <w:numId w:val="30"/>
        </w:numPr>
        <w:tabs>
          <w:tab w:val="clear" w:pos="1418"/>
        </w:tabs>
        <w:autoSpaceDE/>
        <w:autoSpaceDN/>
        <w:adjustRightInd/>
        <w:spacing w:line="320" w:lineRule="atLeast"/>
        <w:ind w:right="-22"/>
        <w:rPr>
          <w:rFonts w:ascii="Tahoma" w:hAnsi="Tahoma" w:cs="Tahoma"/>
          <w:sz w:val="22"/>
          <w:szCs w:val="22"/>
        </w:rPr>
      </w:pPr>
      <w:bookmarkStart w:id="181" w:name="_Hlk98508070"/>
      <w:r w:rsidRPr="00583287">
        <w:rPr>
          <w:rFonts w:ascii="Tahoma" w:hAnsi="Tahoma" w:cs="Tahoma"/>
          <w:sz w:val="22"/>
          <w:szCs w:val="22"/>
        </w:rPr>
        <w:t xml:space="preserve">A Remuneração das Debêntures da Primeira Série será calculada </w:t>
      </w:r>
      <w:r w:rsidR="00CB453A">
        <w:rPr>
          <w:rFonts w:ascii="Tahoma" w:hAnsi="Tahoma" w:cs="Tahoma"/>
          <w:sz w:val="22"/>
          <w:szCs w:val="22"/>
        </w:rPr>
        <w:t>pela Emissora e validad</w:t>
      </w:r>
      <w:r w:rsidR="009B7C25">
        <w:rPr>
          <w:rFonts w:ascii="Tahoma" w:hAnsi="Tahoma" w:cs="Tahoma"/>
          <w:sz w:val="22"/>
          <w:szCs w:val="22"/>
        </w:rPr>
        <w:t>a</w:t>
      </w:r>
      <w:r w:rsidR="00CB453A">
        <w:rPr>
          <w:rFonts w:ascii="Tahoma" w:hAnsi="Tahoma" w:cs="Tahoma"/>
          <w:sz w:val="22"/>
          <w:szCs w:val="22"/>
        </w:rPr>
        <w:t xml:space="preserve"> </w:t>
      </w:r>
      <w:r w:rsidR="004A736C">
        <w:rPr>
          <w:rFonts w:ascii="Tahoma" w:hAnsi="Tahoma" w:cs="Tahoma"/>
          <w:sz w:val="22"/>
          <w:szCs w:val="22"/>
        </w:rPr>
        <w:t>pelo Agente Fiduciário</w:t>
      </w:r>
      <w:r w:rsidR="00C6123C" w:rsidRPr="00BB46AE">
        <w:rPr>
          <w:rFonts w:ascii="Tahoma" w:hAnsi="Tahoma" w:cs="Tahoma"/>
          <w:sz w:val="22"/>
          <w:szCs w:val="22"/>
        </w:rPr>
        <w:t xml:space="preserve"> </w:t>
      </w:r>
      <w:r w:rsidRPr="00BB46AE">
        <w:rPr>
          <w:rFonts w:ascii="Tahoma" w:hAnsi="Tahoma" w:cs="Tahoma"/>
          <w:sz w:val="22"/>
          <w:szCs w:val="22"/>
        </w:rPr>
        <w:t xml:space="preserve">de forma exponencial e cumulativa, </w:t>
      </w:r>
      <w:r w:rsidRPr="00BB46AE">
        <w:rPr>
          <w:rFonts w:ascii="Tahoma" w:hAnsi="Tahoma" w:cs="Tahoma"/>
          <w:i/>
          <w:sz w:val="22"/>
          <w:szCs w:val="22"/>
        </w:rPr>
        <w:t xml:space="preserve">pro rata </w:t>
      </w:r>
      <w:proofErr w:type="spellStart"/>
      <w:r w:rsidRPr="00BB46AE">
        <w:rPr>
          <w:rFonts w:ascii="Tahoma" w:hAnsi="Tahoma" w:cs="Tahoma"/>
          <w:i/>
          <w:sz w:val="22"/>
          <w:szCs w:val="22"/>
        </w:rPr>
        <w:t>temporis</w:t>
      </w:r>
      <w:proofErr w:type="spellEnd"/>
      <w:r w:rsidRPr="00BB46AE">
        <w:rPr>
          <w:rFonts w:ascii="Tahoma" w:hAnsi="Tahoma" w:cs="Tahoma"/>
          <w:sz w:val="22"/>
          <w:szCs w:val="22"/>
        </w:rPr>
        <w:t xml:space="preserve"> por Dias Úteis decorridos, incidente sobre o Valor Nominal Unitário das Debêntures da Primeira Série ou sobre o saldo do Valor Nominal Unitário das Debêntures da Primeira Série, conforme aplicável, desde a Primeira Data de Integralização ou a </w:t>
      </w:r>
      <w:r w:rsidRPr="00BB46AE">
        <w:rPr>
          <w:rFonts w:ascii="Tahoma" w:hAnsi="Tahoma"/>
          <w:sz w:val="22"/>
        </w:rPr>
        <w:t xml:space="preserve">Data de Pagamento </w:t>
      </w:r>
      <w:r w:rsidRPr="00BB46AE">
        <w:rPr>
          <w:rFonts w:ascii="Tahoma" w:hAnsi="Tahoma" w:cs="Tahoma"/>
          <w:sz w:val="22"/>
          <w:szCs w:val="22"/>
        </w:rPr>
        <w:t>imediatamente anterior (inclusive), conforme o caso, até a data do seu efetivo pagamento (exclusive), calculada de acordo com a seguinte fórmula:</w:t>
      </w:r>
      <w:bookmarkEnd w:id="178"/>
    </w:p>
    <w:p w14:paraId="66CF025A" w14:textId="77777777" w:rsidR="00CA763D" w:rsidRPr="00785233" w:rsidRDefault="00CA763D" w:rsidP="00E57F75">
      <w:pPr>
        <w:pStyle w:val="PargrafodaLista"/>
        <w:spacing w:line="320" w:lineRule="atLeast"/>
        <w:ind w:left="0" w:right="-22"/>
        <w:rPr>
          <w:rFonts w:ascii="Tahoma" w:hAnsi="Tahoma" w:cs="Tahoma"/>
          <w:sz w:val="22"/>
          <w:szCs w:val="22"/>
        </w:rPr>
      </w:pPr>
    </w:p>
    <w:p w14:paraId="2E9A2D16" w14:textId="77777777" w:rsidR="00CA763D" w:rsidRPr="00583287" w:rsidRDefault="008C7533" w:rsidP="00E57F75">
      <w:pPr>
        <w:spacing w:line="320" w:lineRule="atLeast"/>
        <w:ind w:left="709" w:right="-22"/>
        <w:jc w:val="center"/>
        <w:rPr>
          <w:rFonts w:ascii="Tahoma" w:hAnsi="Tahoma" w:cs="Tahoma"/>
          <w:b/>
          <w:sz w:val="22"/>
          <w:szCs w:val="22"/>
        </w:rPr>
      </w:pPr>
      <w:r w:rsidRPr="00785233">
        <w:rPr>
          <w:rFonts w:ascii="Tahoma" w:hAnsi="Tahoma" w:cs="Tahoma"/>
          <w:b/>
          <w:sz w:val="22"/>
          <w:szCs w:val="22"/>
        </w:rPr>
        <w:t xml:space="preserve">J = </w:t>
      </w:r>
      <w:proofErr w:type="spellStart"/>
      <w:r w:rsidRPr="00785233">
        <w:rPr>
          <w:rFonts w:ascii="Tahoma" w:hAnsi="Tahoma" w:cs="Tahoma"/>
          <w:b/>
          <w:sz w:val="22"/>
          <w:szCs w:val="22"/>
        </w:rPr>
        <w:t>VNe</w:t>
      </w:r>
      <w:proofErr w:type="spellEnd"/>
      <w:r w:rsidRPr="00785233">
        <w:rPr>
          <w:rFonts w:ascii="Tahoma" w:hAnsi="Tahoma" w:cs="Tahoma"/>
          <w:b/>
          <w:sz w:val="22"/>
          <w:szCs w:val="22"/>
        </w:rPr>
        <w:t xml:space="preserve"> × (</w:t>
      </w:r>
      <w:proofErr w:type="spellStart"/>
      <w:r w:rsidRPr="00785233">
        <w:rPr>
          <w:rFonts w:ascii="Tahoma" w:hAnsi="Tahoma" w:cs="Tahoma"/>
          <w:b/>
          <w:sz w:val="22"/>
          <w:szCs w:val="22"/>
        </w:rPr>
        <w:t>FatorJuros</w:t>
      </w:r>
      <w:proofErr w:type="spellEnd"/>
      <w:r w:rsidRPr="00785233">
        <w:rPr>
          <w:rFonts w:ascii="Tahoma" w:hAnsi="Tahoma" w:cs="Tahoma"/>
          <w:b/>
          <w:sz w:val="22"/>
          <w:szCs w:val="22"/>
        </w:rPr>
        <w:t xml:space="preserve"> – 1)</w:t>
      </w:r>
    </w:p>
    <w:p w14:paraId="6BC0668D" w14:textId="77777777" w:rsidR="00CA763D" w:rsidRPr="00583287" w:rsidRDefault="008C7533" w:rsidP="00E57F75">
      <w:pPr>
        <w:tabs>
          <w:tab w:val="left" w:pos="2366"/>
        </w:tabs>
        <w:spacing w:line="320" w:lineRule="atLeast"/>
        <w:ind w:right="-22"/>
        <w:rPr>
          <w:rFonts w:ascii="Tahoma" w:hAnsi="Tahoma" w:cs="Tahoma"/>
          <w:sz w:val="22"/>
          <w:szCs w:val="22"/>
        </w:rPr>
      </w:pPr>
      <w:r w:rsidRPr="00583287">
        <w:rPr>
          <w:rFonts w:ascii="Tahoma" w:hAnsi="Tahoma" w:cs="Tahoma"/>
          <w:sz w:val="22"/>
          <w:szCs w:val="22"/>
        </w:rPr>
        <w:t>onde:</w:t>
      </w:r>
    </w:p>
    <w:p w14:paraId="4F2B2CF4" w14:textId="77777777" w:rsidR="00CA763D" w:rsidRPr="00583287" w:rsidRDefault="00CA763D" w:rsidP="00E57F75">
      <w:pPr>
        <w:tabs>
          <w:tab w:val="left" w:pos="2366"/>
        </w:tabs>
        <w:spacing w:line="320" w:lineRule="atLeast"/>
        <w:ind w:right="-22"/>
        <w:rPr>
          <w:rFonts w:ascii="Tahoma" w:hAnsi="Tahoma" w:cs="Tahoma"/>
          <w:sz w:val="22"/>
          <w:szCs w:val="22"/>
        </w:rPr>
      </w:pPr>
    </w:p>
    <w:p w14:paraId="46685EB0" w14:textId="6054A44E" w:rsidR="00CA763D" w:rsidRPr="00583287" w:rsidRDefault="008C7533" w:rsidP="00E57F75">
      <w:pPr>
        <w:tabs>
          <w:tab w:val="left" w:pos="2366"/>
        </w:tabs>
        <w:spacing w:line="320" w:lineRule="atLeast"/>
        <w:ind w:right="-22"/>
        <w:rPr>
          <w:rFonts w:ascii="Tahoma" w:hAnsi="Tahoma" w:cs="Tahoma"/>
          <w:sz w:val="22"/>
          <w:szCs w:val="22"/>
        </w:rPr>
      </w:pPr>
      <w:r w:rsidRPr="00583287">
        <w:rPr>
          <w:rFonts w:ascii="Tahoma" w:hAnsi="Tahoma" w:cs="Tahoma"/>
          <w:sz w:val="22"/>
          <w:szCs w:val="22"/>
        </w:rPr>
        <w:t xml:space="preserve">J = valor unitário da Remuneração das Debêntures da Primeira Série devida em cada </w:t>
      </w:r>
      <w:r w:rsidRPr="00583287">
        <w:rPr>
          <w:rFonts w:ascii="Tahoma" w:hAnsi="Tahoma"/>
          <w:sz w:val="22"/>
        </w:rPr>
        <w:t>Data de Pagamento</w:t>
      </w:r>
      <w:r w:rsidRPr="00583287">
        <w:rPr>
          <w:rFonts w:ascii="Tahoma" w:hAnsi="Tahoma" w:cs="Tahoma"/>
          <w:sz w:val="22"/>
          <w:szCs w:val="22"/>
        </w:rPr>
        <w:t xml:space="preserve">, calculado com 8 (oito) casas decimais, sem arredondamento; </w:t>
      </w:r>
    </w:p>
    <w:p w14:paraId="2D055BCF" w14:textId="77777777" w:rsidR="00CA763D" w:rsidRPr="00583287" w:rsidRDefault="00CA763D" w:rsidP="00E57F75">
      <w:pPr>
        <w:tabs>
          <w:tab w:val="left" w:pos="2366"/>
        </w:tabs>
        <w:spacing w:line="320" w:lineRule="atLeast"/>
        <w:ind w:right="-22"/>
        <w:rPr>
          <w:rFonts w:ascii="Tahoma" w:hAnsi="Tahoma" w:cs="Tahoma"/>
          <w:sz w:val="22"/>
          <w:szCs w:val="22"/>
        </w:rPr>
      </w:pPr>
    </w:p>
    <w:p w14:paraId="419FCDD2" w14:textId="6DDFE302" w:rsidR="00CA763D" w:rsidRPr="00583287" w:rsidRDefault="008C7533" w:rsidP="00E57F75">
      <w:pPr>
        <w:tabs>
          <w:tab w:val="left" w:pos="2366"/>
        </w:tabs>
        <w:spacing w:line="320" w:lineRule="atLeast"/>
        <w:ind w:right="-22"/>
        <w:rPr>
          <w:rFonts w:ascii="Tahoma" w:hAnsi="Tahoma" w:cs="Tahoma"/>
          <w:sz w:val="22"/>
          <w:szCs w:val="22"/>
        </w:rPr>
      </w:pPr>
      <w:proofErr w:type="spellStart"/>
      <w:r w:rsidRPr="00583287">
        <w:rPr>
          <w:rFonts w:ascii="Tahoma" w:hAnsi="Tahoma" w:cs="Tahoma"/>
          <w:sz w:val="22"/>
          <w:szCs w:val="22"/>
        </w:rPr>
        <w:t>VNe</w:t>
      </w:r>
      <w:proofErr w:type="spellEnd"/>
      <w:r w:rsidRPr="00583287">
        <w:rPr>
          <w:rFonts w:ascii="Tahoma" w:hAnsi="Tahoma" w:cs="Tahoma"/>
          <w:sz w:val="22"/>
          <w:szCs w:val="22"/>
        </w:rPr>
        <w:t xml:space="preserve"> = Valor Nominal Unitário </w:t>
      </w:r>
      <w:r w:rsidR="00302CFF">
        <w:rPr>
          <w:rFonts w:ascii="Tahoma" w:hAnsi="Tahoma" w:cs="Tahoma"/>
          <w:sz w:val="22"/>
          <w:szCs w:val="22"/>
        </w:rPr>
        <w:t>das Debêntures da Primeira Série</w:t>
      </w:r>
      <w:r w:rsidR="00302CFF" w:rsidRPr="00583287">
        <w:rPr>
          <w:rFonts w:ascii="Tahoma" w:hAnsi="Tahoma" w:cs="Tahoma"/>
          <w:sz w:val="22"/>
          <w:szCs w:val="22"/>
        </w:rPr>
        <w:t xml:space="preserve"> </w:t>
      </w:r>
      <w:r w:rsidRPr="00583287">
        <w:rPr>
          <w:rFonts w:ascii="Tahoma" w:hAnsi="Tahoma" w:cs="Tahoma"/>
          <w:sz w:val="22"/>
          <w:szCs w:val="22"/>
        </w:rPr>
        <w:t>ou saldo do Valor Nominal Unitário</w:t>
      </w:r>
      <w:r w:rsidR="00302CFF">
        <w:rPr>
          <w:rFonts w:ascii="Tahoma" w:hAnsi="Tahoma" w:cs="Tahoma"/>
          <w:sz w:val="22"/>
          <w:szCs w:val="22"/>
        </w:rPr>
        <w:t xml:space="preserve"> das Debêntures da Primeira Série</w:t>
      </w:r>
      <w:r w:rsidRPr="00583287">
        <w:rPr>
          <w:rFonts w:ascii="Tahoma" w:hAnsi="Tahoma" w:cs="Tahoma"/>
          <w:sz w:val="22"/>
          <w:szCs w:val="22"/>
        </w:rPr>
        <w:t>, conforme o caso, informado/calculado com 8 (oito) casas decimais, sem arredondamento; e</w:t>
      </w:r>
    </w:p>
    <w:p w14:paraId="2AA7BEEB" w14:textId="77777777" w:rsidR="00CA763D" w:rsidRPr="00583287" w:rsidRDefault="00CA763D" w:rsidP="00E57F75">
      <w:pPr>
        <w:tabs>
          <w:tab w:val="left" w:pos="2366"/>
        </w:tabs>
        <w:spacing w:line="320" w:lineRule="atLeast"/>
        <w:ind w:right="-22"/>
        <w:rPr>
          <w:rFonts w:ascii="Tahoma" w:hAnsi="Tahoma" w:cs="Tahoma"/>
          <w:sz w:val="22"/>
          <w:szCs w:val="22"/>
        </w:rPr>
      </w:pPr>
    </w:p>
    <w:p w14:paraId="0053F7BF" w14:textId="77777777" w:rsidR="00CA763D" w:rsidRPr="00583287" w:rsidRDefault="008C7533" w:rsidP="00E57F75">
      <w:pPr>
        <w:tabs>
          <w:tab w:val="left" w:pos="2366"/>
        </w:tabs>
        <w:spacing w:line="320" w:lineRule="atLeast"/>
        <w:ind w:right="-22"/>
        <w:rPr>
          <w:rFonts w:ascii="Tahoma" w:hAnsi="Tahoma" w:cs="Tahoma"/>
          <w:color w:val="000000"/>
          <w:sz w:val="22"/>
          <w:szCs w:val="22"/>
        </w:rPr>
      </w:pPr>
      <w:proofErr w:type="spellStart"/>
      <w:r w:rsidRPr="00583287">
        <w:rPr>
          <w:rFonts w:ascii="Tahoma" w:hAnsi="Tahoma" w:cs="Tahoma"/>
          <w:sz w:val="22"/>
          <w:szCs w:val="22"/>
        </w:rPr>
        <w:t>FatorJuros</w:t>
      </w:r>
      <w:proofErr w:type="spellEnd"/>
      <w:r w:rsidRPr="00583287">
        <w:rPr>
          <w:rFonts w:ascii="Tahoma" w:hAnsi="Tahoma" w:cs="Tahoma"/>
          <w:color w:val="000000"/>
          <w:sz w:val="22"/>
          <w:szCs w:val="22"/>
        </w:rPr>
        <w:t xml:space="preserve"> = fator de juros composto pelo parâmetro de flutuação acrescido de </w:t>
      </w:r>
      <w:r w:rsidRPr="00583287">
        <w:rPr>
          <w:rFonts w:ascii="Tahoma" w:hAnsi="Tahoma" w:cs="Tahoma"/>
          <w:i/>
          <w:color w:val="000000"/>
          <w:sz w:val="22"/>
          <w:szCs w:val="22"/>
        </w:rPr>
        <w:t>spread</w:t>
      </w:r>
      <w:r w:rsidRPr="00583287">
        <w:rPr>
          <w:rFonts w:ascii="Tahoma" w:hAnsi="Tahoma" w:cs="Tahoma"/>
          <w:color w:val="000000"/>
          <w:sz w:val="22"/>
          <w:szCs w:val="22"/>
        </w:rPr>
        <w:t xml:space="preserve"> (sobretaxa), calculado com 9 (nove) casas decimais, com arredondamento, apurado da seguinte forma: </w:t>
      </w:r>
    </w:p>
    <w:p w14:paraId="3053FA9B" w14:textId="77777777" w:rsidR="00CA763D" w:rsidRPr="00583287" w:rsidRDefault="00CA763D" w:rsidP="00E57F75">
      <w:pPr>
        <w:suppressAutoHyphens/>
        <w:spacing w:line="320" w:lineRule="atLeast"/>
        <w:ind w:right="-22"/>
        <w:jc w:val="center"/>
        <w:rPr>
          <w:rFonts w:ascii="Tahoma" w:hAnsi="Tahoma" w:cs="Tahoma"/>
          <w:b/>
          <w:i/>
          <w:iCs/>
          <w:color w:val="000000"/>
          <w:sz w:val="22"/>
          <w:szCs w:val="22"/>
        </w:rPr>
      </w:pPr>
    </w:p>
    <w:p w14:paraId="20C1EA33" w14:textId="77777777" w:rsidR="00CA763D" w:rsidRPr="00583287" w:rsidRDefault="008C7533" w:rsidP="00E57F75">
      <w:pPr>
        <w:suppressAutoHyphens/>
        <w:spacing w:line="320" w:lineRule="atLeast"/>
        <w:ind w:right="-22"/>
        <w:jc w:val="center"/>
        <w:rPr>
          <w:rFonts w:ascii="Tahoma" w:hAnsi="Tahoma" w:cs="Tahoma"/>
          <w:b/>
          <w:i/>
          <w:iCs/>
          <w:color w:val="000000"/>
          <w:sz w:val="22"/>
          <w:szCs w:val="22"/>
        </w:rPr>
      </w:pPr>
      <w:proofErr w:type="spellStart"/>
      <w:r w:rsidRPr="00583287">
        <w:rPr>
          <w:rFonts w:ascii="Tahoma" w:hAnsi="Tahoma" w:cs="Tahoma"/>
          <w:b/>
          <w:i/>
          <w:iCs/>
          <w:color w:val="000000"/>
          <w:sz w:val="22"/>
          <w:szCs w:val="22"/>
        </w:rPr>
        <w:t>FatorJuros</w:t>
      </w:r>
      <w:proofErr w:type="spellEnd"/>
      <w:r w:rsidRPr="00583287">
        <w:rPr>
          <w:rFonts w:ascii="Tahoma" w:hAnsi="Tahoma" w:cs="Tahoma"/>
          <w:b/>
          <w:i/>
          <w:iCs/>
          <w:color w:val="000000"/>
          <w:sz w:val="22"/>
          <w:szCs w:val="22"/>
        </w:rPr>
        <w:t xml:space="preserve"> = </w:t>
      </w:r>
      <w:proofErr w:type="spellStart"/>
      <w:r w:rsidRPr="00583287">
        <w:rPr>
          <w:rFonts w:ascii="Tahoma" w:hAnsi="Tahoma" w:cs="Tahoma"/>
          <w:b/>
          <w:i/>
          <w:iCs/>
          <w:color w:val="000000"/>
          <w:sz w:val="22"/>
          <w:szCs w:val="22"/>
        </w:rPr>
        <w:t>FatorDI</w:t>
      </w:r>
      <w:proofErr w:type="spellEnd"/>
      <w:r w:rsidRPr="00583287">
        <w:rPr>
          <w:rFonts w:ascii="Tahoma" w:hAnsi="Tahoma" w:cs="Tahoma"/>
          <w:b/>
          <w:i/>
          <w:iCs/>
          <w:color w:val="000000"/>
          <w:sz w:val="22"/>
          <w:szCs w:val="22"/>
        </w:rPr>
        <w:t xml:space="preserve"> x </w:t>
      </w:r>
      <w:proofErr w:type="spellStart"/>
      <w:r w:rsidRPr="00583287">
        <w:rPr>
          <w:rFonts w:ascii="Tahoma" w:hAnsi="Tahoma" w:cs="Tahoma"/>
          <w:b/>
          <w:i/>
          <w:iCs/>
          <w:color w:val="000000"/>
          <w:sz w:val="22"/>
          <w:szCs w:val="22"/>
        </w:rPr>
        <w:t>FatorSpread</w:t>
      </w:r>
      <w:proofErr w:type="spellEnd"/>
    </w:p>
    <w:p w14:paraId="4A4258E1" w14:textId="77777777" w:rsidR="00CA763D" w:rsidRPr="00583287" w:rsidRDefault="008C7533" w:rsidP="00E57F75">
      <w:pPr>
        <w:suppressAutoHyphens/>
        <w:spacing w:line="320" w:lineRule="atLeast"/>
        <w:ind w:right="-22"/>
        <w:rPr>
          <w:rFonts w:ascii="Tahoma" w:hAnsi="Tahoma" w:cs="Tahoma"/>
          <w:iCs/>
          <w:color w:val="000000"/>
          <w:sz w:val="22"/>
          <w:szCs w:val="22"/>
        </w:rPr>
      </w:pPr>
      <w:r w:rsidRPr="00583287">
        <w:rPr>
          <w:rFonts w:ascii="Tahoma" w:hAnsi="Tahoma" w:cs="Tahoma"/>
          <w:iCs/>
          <w:color w:val="000000"/>
          <w:sz w:val="22"/>
          <w:szCs w:val="22"/>
          <w:u w:val="single"/>
        </w:rPr>
        <w:t>onde</w:t>
      </w:r>
      <w:r w:rsidRPr="00583287">
        <w:rPr>
          <w:rFonts w:ascii="Tahoma" w:hAnsi="Tahoma" w:cs="Tahoma"/>
          <w:iCs/>
          <w:color w:val="000000"/>
          <w:sz w:val="22"/>
          <w:szCs w:val="22"/>
        </w:rPr>
        <w:t>:</w:t>
      </w:r>
    </w:p>
    <w:p w14:paraId="6E588BF9" w14:textId="77777777" w:rsidR="00CA763D" w:rsidRPr="00583287" w:rsidRDefault="00CA763D" w:rsidP="00E57F75">
      <w:pPr>
        <w:suppressAutoHyphens/>
        <w:spacing w:line="320" w:lineRule="atLeast"/>
        <w:ind w:right="-22"/>
        <w:rPr>
          <w:rFonts w:ascii="Tahoma" w:hAnsi="Tahoma" w:cs="Tahoma"/>
          <w:iCs/>
          <w:color w:val="000000"/>
          <w:sz w:val="22"/>
          <w:szCs w:val="22"/>
        </w:rPr>
      </w:pPr>
    </w:p>
    <w:p w14:paraId="55FEC04C" w14:textId="176B007E" w:rsidR="00CA763D" w:rsidRPr="00583287" w:rsidRDefault="008C7533" w:rsidP="00E57F75">
      <w:pPr>
        <w:tabs>
          <w:tab w:val="left" w:pos="2366"/>
        </w:tabs>
        <w:spacing w:line="320" w:lineRule="atLeast"/>
        <w:ind w:right="-22"/>
        <w:rPr>
          <w:rFonts w:ascii="Tahoma" w:hAnsi="Tahoma" w:cs="Tahoma"/>
          <w:color w:val="000000"/>
          <w:sz w:val="22"/>
          <w:szCs w:val="22"/>
        </w:rPr>
      </w:pPr>
      <w:proofErr w:type="spellStart"/>
      <w:r w:rsidRPr="00583287">
        <w:rPr>
          <w:rFonts w:ascii="Tahoma" w:hAnsi="Tahoma" w:cs="Tahoma"/>
          <w:color w:val="000000"/>
          <w:sz w:val="22"/>
          <w:szCs w:val="22"/>
        </w:rPr>
        <w:t>FatorDI</w:t>
      </w:r>
      <w:proofErr w:type="spellEnd"/>
      <w:r w:rsidRPr="00583287">
        <w:rPr>
          <w:rFonts w:ascii="Tahoma" w:hAnsi="Tahoma" w:cs="Tahoma"/>
          <w:color w:val="000000"/>
          <w:sz w:val="22"/>
          <w:szCs w:val="22"/>
        </w:rPr>
        <w:t xml:space="preserve"> = </w:t>
      </w:r>
      <w:proofErr w:type="spellStart"/>
      <w:r w:rsidRPr="00583287">
        <w:rPr>
          <w:rFonts w:ascii="Tahoma" w:hAnsi="Tahoma" w:cs="Tahoma"/>
          <w:color w:val="000000"/>
          <w:sz w:val="22"/>
          <w:szCs w:val="22"/>
        </w:rPr>
        <w:t>produtório</w:t>
      </w:r>
      <w:proofErr w:type="spellEnd"/>
      <w:r w:rsidRPr="00583287">
        <w:rPr>
          <w:rFonts w:ascii="Tahoma" w:hAnsi="Tahoma" w:cs="Tahoma"/>
          <w:color w:val="000000"/>
          <w:sz w:val="22"/>
          <w:szCs w:val="22"/>
        </w:rPr>
        <w:t xml:space="preserve"> das Taxas DI, desde a Primeira </w:t>
      </w:r>
      <w:r w:rsidRPr="00583287">
        <w:rPr>
          <w:rFonts w:ascii="Tahoma" w:hAnsi="Tahoma" w:cs="Tahoma"/>
          <w:sz w:val="22"/>
          <w:szCs w:val="22"/>
        </w:rPr>
        <w:t xml:space="preserve">Data de Integralização </w:t>
      </w:r>
      <w:r w:rsidRPr="00583287">
        <w:rPr>
          <w:rFonts w:ascii="Tahoma" w:hAnsi="Tahoma" w:cs="Tahoma"/>
          <w:color w:val="000000"/>
          <w:sz w:val="22"/>
          <w:szCs w:val="22"/>
        </w:rPr>
        <w:t>ou a Data de Pagamento imediatamente anterior, conforme o caso, inclusive, até a data de cálculo, exclusive, calculado com 8 (oito) casas decimais, com arredondamento, apurado da seguinte forma:</w:t>
      </w:r>
    </w:p>
    <w:p w14:paraId="292412BB" w14:textId="77777777" w:rsidR="00CA763D" w:rsidRPr="00583287" w:rsidRDefault="001E3C35" w:rsidP="00E57F75">
      <w:pPr>
        <w:tabs>
          <w:tab w:val="left" w:pos="2366"/>
        </w:tabs>
        <w:spacing w:line="320" w:lineRule="atLeast"/>
        <w:ind w:left="709" w:right="-22"/>
        <w:rPr>
          <w:rFonts w:ascii="Tahoma" w:hAnsi="Tahoma" w:cs="Tahoma"/>
          <w:color w:val="000000"/>
          <w:sz w:val="22"/>
          <w:szCs w:val="22"/>
        </w:rPr>
      </w:pPr>
      <w:r>
        <w:rPr>
          <w:rFonts w:ascii="Tahoma" w:hAnsi="Tahoma" w:cs="Tahoma"/>
          <w:sz w:val="22"/>
          <w:szCs w:val="22"/>
        </w:rPr>
        <w:object w:dxaOrig="1440" w:dyaOrig="1440" w14:anchorId="731A6B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55.55pt;margin-top:5.95pt;width:157pt;height:41.6pt;z-index:251658240;mso-wrap-edited:f" fillcolor="window">
            <v:fill color2="fill lighten(137)" angle="-135" method="linear sigma" focus="50%" type="gradient"/>
            <v:imagedata r:id="rId16" o:title=""/>
          </v:shape>
          <o:OLEObject Type="Embed" ProgID="Equation.3" ShapeID="_x0000_s1028" DrawAspect="Content" ObjectID="_1710833759" r:id="rId17"/>
        </w:object>
      </w:r>
    </w:p>
    <w:p w14:paraId="67EF51B8" w14:textId="77777777" w:rsidR="00CA763D" w:rsidRPr="00D4459F" w:rsidRDefault="00CA763D" w:rsidP="00E57F75">
      <w:pPr>
        <w:tabs>
          <w:tab w:val="left" w:pos="2127"/>
          <w:tab w:val="left" w:pos="2366"/>
        </w:tabs>
        <w:spacing w:line="320" w:lineRule="atLeast"/>
        <w:ind w:left="709" w:right="-22"/>
        <w:rPr>
          <w:rFonts w:ascii="Tahoma" w:hAnsi="Tahoma" w:cs="Tahoma"/>
          <w:sz w:val="22"/>
          <w:szCs w:val="22"/>
        </w:rPr>
      </w:pPr>
    </w:p>
    <w:p w14:paraId="631EEC1D" w14:textId="77777777" w:rsidR="00CA763D" w:rsidRPr="00811A49" w:rsidRDefault="00CA763D" w:rsidP="00E57F75">
      <w:pPr>
        <w:suppressAutoHyphens/>
        <w:spacing w:line="320" w:lineRule="atLeast"/>
        <w:ind w:right="-22"/>
        <w:rPr>
          <w:rFonts w:ascii="Tahoma" w:hAnsi="Tahoma" w:cs="Tahoma"/>
          <w:color w:val="000000"/>
          <w:sz w:val="22"/>
          <w:szCs w:val="22"/>
        </w:rPr>
      </w:pPr>
    </w:p>
    <w:p w14:paraId="3455006F" w14:textId="77777777" w:rsidR="00CA763D" w:rsidRPr="00B84B3A" w:rsidRDefault="008C7533" w:rsidP="00E57F75">
      <w:pPr>
        <w:suppressAutoHyphens/>
        <w:spacing w:line="320" w:lineRule="atLeast"/>
        <w:ind w:right="-22"/>
        <w:rPr>
          <w:rFonts w:ascii="Tahoma" w:hAnsi="Tahoma" w:cs="Tahoma"/>
          <w:color w:val="000000"/>
          <w:sz w:val="22"/>
          <w:szCs w:val="22"/>
        </w:rPr>
      </w:pPr>
      <w:r w:rsidRPr="000E60E8">
        <w:rPr>
          <w:rFonts w:ascii="Tahoma" w:hAnsi="Tahoma" w:cs="Tahoma"/>
          <w:color w:val="000000"/>
          <w:sz w:val="22"/>
          <w:szCs w:val="22"/>
          <w:u w:val="single"/>
        </w:rPr>
        <w:t>onde</w:t>
      </w:r>
      <w:r w:rsidRPr="00B84B3A">
        <w:rPr>
          <w:rFonts w:ascii="Tahoma" w:hAnsi="Tahoma" w:cs="Tahoma"/>
          <w:color w:val="000000"/>
          <w:sz w:val="22"/>
          <w:szCs w:val="22"/>
        </w:rPr>
        <w:t>:</w:t>
      </w:r>
    </w:p>
    <w:p w14:paraId="3BFE6B61" w14:textId="77777777" w:rsidR="00CA763D" w:rsidRPr="00785233" w:rsidRDefault="00CA763D" w:rsidP="00E57F75">
      <w:pPr>
        <w:suppressAutoHyphens/>
        <w:spacing w:line="320" w:lineRule="atLeast"/>
        <w:ind w:right="-22"/>
        <w:rPr>
          <w:rFonts w:ascii="Tahoma" w:hAnsi="Tahoma" w:cs="Tahoma"/>
          <w:color w:val="000000"/>
          <w:sz w:val="22"/>
          <w:szCs w:val="22"/>
        </w:rPr>
      </w:pPr>
    </w:p>
    <w:p w14:paraId="2A6A45E6" w14:textId="7FA00987" w:rsidR="00CA763D" w:rsidRPr="00583287" w:rsidRDefault="008C7533" w:rsidP="00E57F75">
      <w:pPr>
        <w:suppressAutoHyphens/>
        <w:spacing w:line="320" w:lineRule="atLeast"/>
        <w:ind w:right="-22"/>
        <w:rPr>
          <w:rFonts w:ascii="Tahoma" w:hAnsi="Tahoma" w:cs="Tahoma"/>
          <w:color w:val="000000"/>
          <w:sz w:val="22"/>
          <w:szCs w:val="22"/>
        </w:rPr>
      </w:pPr>
      <w:r w:rsidRPr="00785233">
        <w:rPr>
          <w:rFonts w:ascii="Tahoma" w:hAnsi="Tahoma" w:cs="Tahoma"/>
          <w:color w:val="000000"/>
          <w:sz w:val="22"/>
          <w:szCs w:val="22"/>
        </w:rPr>
        <w:t xml:space="preserve">n = número total de Taxas DI consideradas na apuração do </w:t>
      </w:r>
      <w:proofErr w:type="spellStart"/>
      <w:r w:rsidRPr="00785233">
        <w:rPr>
          <w:rFonts w:ascii="Tahoma" w:hAnsi="Tahoma" w:cs="Tahoma"/>
          <w:color w:val="000000"/>
          <w:sz w:val="22"/>
          <w:szCs w:val="22"/>
        </w:rPr>
        <w:t>produtório</w:t>
      </w:r>
      <w:proofErr w:type="spellEnd"/>
      <w:r w:rsidRPr="00785233">
        <w:rPr>
          <w:rFonts w:ascii="Tahoma" w:hAnsi="Tahoma" w:cs="Tahoma"/>
          <w:color w:val="000000"/>
          <w:sz w:val="22"/>
          <w:szCs w:val="22"/>
        </w:rPr>
        <w:t>, sendo "n" um número inteiro;</w:t>
      </w:r>
    </w:p>
    <w:p w14:paraId="4A086457" w14:textId="77777777" w:rsidR="00CA763D" w:rsidRPr="00583287" w:rsidRDefault="00CA763D" w:rsidP="00E57F75">
      <w:pPr>
        <w:suppressAutoHyphens/>
        <w:spacing w:line="320" w:lineRule="atLeast"/>
        <w:ind w:right="-22"/>
        <w:rPr>
          <w:rFonts w:ascii="Tahoma" w:hAnsi="Tahoma" w:cs="Tahoma"/>
          <w:color w:val="000000"/>
          <w:sz w:val="22"/>
          <w:szCs w:val="22"/>
        </w:rPr>
      </w:pPr>
    </w:p>
    <w:p w14:paraId="3EFE4B00" w14:textId="77777777" w:rsidR="00CA763D" w:rsidRPr="00583287" w:rsidRDefault="008C7533" w:rsidP="00E57F75">
      <w:pPr>
        <w:suppressAutoHyphens/>
        <w:spacing w:line="320" w:lineRule="atLeast"/>
        <w:ind w:right="-22"/>
        <w:rPr>
          <w:rFonts w:ascii="Tahoma" w:hAnsi="Tahoma" w:cs="Tahoma"/>
          <w:color w:val="000000"/>
          <w:sz w:val="22"/>
          <w:szCs w:val="22"/>
          <w:vertAlign w:val="subscript"/>
        </w:rPr>
      </w:pPr>
      <w:r w:rsidRPr="00583287">
        <w:rPr>
          <w:rFonts w:ascii="Tahoma" w:hAnsi="Tahoma" w:cs="Tahoma"/>
          <w:color w:val="000000"/>
          <w:sz w:val="22"/>
          <w:szCs w:val="22"/>
        </w:rPr>
        <w:t>k = número de ordem das Taxas DI, variando de 1 (um) até “n”</w:t>
      </w:r>
      <w:r w:rsidRPr="00583287">
        <w:rPr>
          <w:rFonts w:ascii="Tahoma" w:hAnsi="Tahoma" w:cs="Tahoma"/>
          <w:color w:val="000000"/>
          <w:sz w:val="22"/>
          <w:szCs w:val="22"/>
          <w:vertAlign w:val="subscript"/>
        </w:rPr>
        <w:t>;</w:t>
      </w:r>
    </w:p>
    <w:p w14:paraId="3C902055" w14:textId="77777777" w:rsidR="00CA763D" w:rsidRPr="00583287" w:rsidRDefault="00CA763D" w:rsidP="00E57F75">
      <w:pPr>
        <w:suppressAutoHyphens/>
        <w:spacing w:line="320" w:lineRule="atLeast"/>
        <w:ind w:right="-22"/>
        <w:rPr>
          <w:rFonts w:ascii="Tahoma" w:hAnsi="Tahoma" w:cs="Tahoma"/>
          <w:color w:val="000000"/>
          <w:sz w:val="22"/>
          <w:szCs w:val="22"/>
          <w:vertAlign w:val="subscript"/>
        </w:rPr>
      </w:pPr>
    </w:p>
    <w:p w14:paraId="003534D9" w14:textId="77777777" w:rsidR="00CA763D" w:rsidRPr="00583287" w:rsidRDefault="008C7533" w:rsidP="00E57F75">
      <w:pPr>
        <w:suppressAutoHyphens/>
        <w:spacing w:line="320" w:lineRule="atLeast"/>
        <w:ind w:right="-22"/>
        <w:rPr>
          <w:rFonts w:ascii="Tahoma" w:hAnsi="Tahoma" w:cs="Tahoma"/>
          <w:color w:val="000000"/>
          <w:sz w:val="22"/>
          <w:szCs w:val="22"/>
        </w:rPr>
      </w:pPr>
      <w:proofErr w:type="spellStart"/>
      <w:r w:rsidRPr="00583287">
        <w:rPr>
          <w:rFonts w:ascii="Tahoma" w:hAnsi="Tahoma" w:cs="Tahoma"/>
          <w:color w:val="000000"/>
          <w:sz w:val="22"/>
          <w:szCs w:val="22"/>
        </w:rPr>
        <w:t>TDI</w:t>
      </w:r>
      <w:r w:rsidRPr="00583287">
        <w:rPr>
          <w:rFonts w:ascii="Tahoma" w:hAnsi="Tahoma" w:cs="Tahoma"/>
          <w:color w:val="000000"/>
          <w:sz w:val="22"/>
          <w:szCs w:val="22"/>
          <w:vertAlign w:val="subscript"/>
        </w:rPr>
        <w:t>k</w:t>
      </w:r>
      <w:proofErr w:type="spellEnd"/>
      <w:r w:rsidRPr="00583287">
        <w:rPr>
          <w:rFonts w:ascii="Tahoma" w:hAnsi="Tahoma" w:cs="Tahoma"/>
          <w:color w:val="000000"/>
          <w:sz w:val="22"/>
          <w:szCs w:val="22"/>
          <w:vertAlign w:val="subscript"/>
        </w:rPr>
        <w:tab/>
      </w:r>
      <w:r w:rsidRPr="00583287">
        <w:rPr>
          <w:rFonts w:ascii="Tahoma" w:hAnsi="Tahoma" w:cs="Tahoma"/>
          <w:color w:val="000000"/>
          <w:sz w:val="22"/>
          <w:szCs w:val="22"/>
        </w:rPr>
        <w:t>=</w:t>
      </w:r>
      <w:r w:rsidRPr="00583287">
        <w:rPr>
          <w:rFonts w:ascii="Tahoma" w:hAnsi="Tahoma" w:cs="Tahoma"/>
          <w:color w:val="000000"/>
          <w:sz w:val="22"/>
          <w:szCs w:val="22"/>
        </w:rPr>
        <w:tab/>
        <w:t>Taxa DI, de ordem k, expressa ao dia, calculada com 8 (oito) casas decimais com arredondamento, apurada da seguinte forma:</w:t>
      </w:r>
    </w:p>
    <w:p w14:paraId="143925C0" w14:textId="77777777" w:rsidR="00CA763D" w:rsidRPr="00583287" w:rsidRDefault="001E3C35" w:rsidP="00E57F75">
      <w:pPr>
        <w:widowControl w:val="0"/>
        <w:suppressAutoHyphens/>
        <w:spacing w:line="320" w:lineRule="atLeast"/>
        <w:ind w:left="709" w:right="-22"/>
        <w:rPr>
          <w:rFonts w:ascii="Tahoma" w:hAnsi="Tahoma" w:cs="Tahoma"/>
          <w:sz w:val="22"/>
          <w:szCs w:val="22"/>
        </w:rPr>
      </w:pPr>
      <w:r>
        <w:rPr>
          <w:rFonts w:ascii="Tahoma" w:hAnsi="Tahoma" w:cs="Tahoma"/>
          <w:sz w:val="22"/>
          <w:szCs w:val="22"/>
        </w:rPr>
        <w:object w:dxaOrig="1440" w:dyaOrig="1440" w14:anchorId="57AE11F1">
          <v:shape id="_x0000_s1026" type="#_x0000_t75" style="position:absolute;left:0;text-align:left;margin-left:172pt;margin-top:11.5pt;width:125.35pt;height:45.25pt;z-index:251659264;mso-wrap-edited:f" fillcolor="window">
            <v:imagedata r:id="rId18" o:title=""/>
          </v:shape>
          <o:OLEObject Type="Embed" ProgID="Equation.3" ShapeID="_x0000_s1026" DrawAspect="Content" ObjectID="_1710833760" r:id="rId19"/>
        </w:object>
      </w:r>
    </w:p>
    <w:p w14:paraId="6F6A0413" w14:textId="77777777" w:rsidR="00CA763D" w:rsidRPr="00D4459F" w:rsidRDefault="00CA763D" w:rsidP="00E57F75">
      <w:pPr>
        <w:widowControl w:val="0"/>
        <w:suppressAutoHyphens/>
        <w:spacing w:line="320" w:lineRule="atLeast"/>
        <w:ind w:left="709" w:right="-22"/>
        <w:rPr>
          <w:rFonts w:ascii="Tahoma" w:hAnsi="Tahoma" w:cs="Tahoma"/>
          <w:sz w:val="22"/>
          <w:szCs w:val="22"/>
        </w:rPr>
      </w:pPr>
    </w:p>
    <w:p w14:paraId="512B467E" w14:textId="77777777" w:rsidR="00CA763D" w:rsidRPr="00811A49" w:rsidRDefault="00CA763D" w:rsidP="00E57F75">
      <w:pPr>
        <w:widowControl w:val="0"/>
        <w:suppressAutoHyphens/>
        <w:spacing w:line="320" w:lineRule="atLeast"/>
        <w:ind w:right="-22"/>
        <w:rPr>
          <w:rFonts w:ascii="Tahoma" w:hAnsi="Tahoma" w:cs="Tahoma"/>
          <w:sz w:val="22"/>
          <w:szCs w:val="22"/>
          <w:u w:val="single"/>
        </w:rPr>
      </w:pPr>
    </w:p>
    <w:p w14:paraId="043C29EB" w14:textId="77777777" w:rsidR="00CA763D" w:rsidRPr="00785233" w:rsidRDefault="008C7533" w:rsidP="00E57F75">
      <w:pPr>
        <w:widowControl w:val="0"/>
        <w:suppressAutoHyphens/>
        <w:spacing w:line="320" w:lineRule="atLeast"/>
        <w:ind w:right="-22"/>
        <w:rPr>
          <w:rFonts w:ascii="Tahoma" w:hAnsi="Tahoma" w:cs="Tahoma"/>
          <w:sz w:val="22"/>
          <w:szCs w:val="22"/>
        </w:rPr>
      </w:pPr>
      <w:r w:rsidRPr="00811A49">
        <w:rPr>
          <w:rFonts w:ascii="Tahoma" w:hAnsi="Tahoma" w:cs="Tahoma"/>
          <w:sz w:val="22"/>
          <w:szCs w:val="22"/>
          <w:u w:val="single"/>
        </w:rPr>
        <w:lastRenderedPageBreak/>
        <w:t>onde</w:t>
      </w:r>
      <w:r w:rsidRPr="00785233">
        <w:rPr>
          <w:rFonts w:ascii="Tahoma" w:hAnsi="Tahoma" w:cs="Tahoma"/>
          <w:sz w:val="22"/>
          <w:szCs w:val="22"/>
        </w:rPr>
        <w:t>:</w:t>
      </w:r>
    </w:p>
    <w:p w14:paraId="1320BD31" w14:textId="77777777" w:rsidR="00CA763D" w:rsidRPr="00785233" w:rsidRDefault="00CA763D" w:rsidP="00E57F75">
      <w:pPr>
        <w:widowControl w:val="0"/>
        <w:suppressAutoHyphens/>
        <w:spacing w:line="320" w:lineRule="atLeast"/>
        <w:ind w:right="-22"/>
        <w:rPr>
          <w:rFonts w:ascii="Tahoma" w:hAnsi="Tahoma" w:cs="Tahoma"/>
          <w:sz w:val="22"/>
          <w:szCs w:val="22"/>
        </w:rPr>
      </w:pPr>
    </w:p>
    <w:p w14:paraId="6A06C9B4" w14:textId="77777777" w:rsidR="00CA763D" w:rsidRPr="00583287" w:rsidRDefault="008C7533" w:rsidP="00E57F75">
      <w:pPr>
        <w:suppressAutoHyphens/>
        <w:spacing w:line="320" w:lineRule="atLeast"/>
        <w:ind w:right="-22"/>
        <w:rPr>
          <w:rFonts w:ascii="Tahoma" w:hAnsi="Tahoma" w:cs="Tahoma"/>
          <w:color w:val="000000"/>
          <w:sz w:val="22"/>
          <w:szCs w:val="22"/>
        </w:rPr>
      </w:pPr>
      <w:proofErr w:type="spellStart"/>
      <w:r w:rsidRPr="00785233">
        <w:rPr>
          <w:rFonts w:ascii="Tahoma" w:hAnsi="Tahoma" w:cs="Tahoma"/>
          <w:color w:val="000000"/>
          <w:sz w:val="22"/>
          <w:szCs w:val="22"/>
        </w:rPr>
        <w:t>DI</w:t>
      </w:r>
      <w:r w:rsidRPr="00785233">
        <w:rPr>
          <w:rFonts w:ascii="Tahoma" w:hAnsi="Tahoma" w:cs="Tahoma"/>
          <w:color w:val="000000"/>
          <w:sz w:val="22"/>
          <w:szCs w:val="22"/>
          <w:vertAlign w:val="subscript"/>
        </w:rPr>
        <w:t>k</w:t>
      </w:r>
      <w:proofErr w:type="spellEnd"/>
      <w:r w:rsidRPr="00785233">
        <w:rPr>
          <w:rFonts w:ascii="Tahoma" w:hAnsi="Tahoma" w:cs="Tahoma"/>
          <w:color w:val="000000"/>
          <w:sz w:val="22"/>
          <w:szCs w:val="22"/>
          <w:vertAlign w:val="subscript"/>
        </w:rPr>
        <w:t xml:space="preserve"> </w:t>
      </w:r>
      <w:r w:rsidRPr="00785233">
        <w:rPr>
          <w:rFonts w:ascii="Tahoma" w:hAnsi="Tahoma" w:cs="Tahoma"/>
          <w:color w:val="000000"/>
          <w:sz w:val="22"/>
          <w:szCs w:val="22"/>
        </w:rPr>
        <w:t xml:space="preserve">= Taxa DI, de ordem k, </w:t>
      </w:r>
      <w:r w:rsidRPr="002013D9">
        <w:rPr>
          <w:rFonts w:ascii="Tahoma" w:hAnsi="Tahoma" w:cs="Tahoma"/>
          <w:color w:val="000000"/>
          <w:sz w:val="22"/>
          <w:szCs w:val="22"/>
        </w:rPr>
        <w:t>divulgada pela B3, em seu website, válida por 1 (um) Dia Útil (overnight), utilizada com 2 (duas) casas decimais;</w:t>
      </w:r>
    </w:p>
    <w:p w14:paraId="2174F47B" w14:textId="77777777" w:rsidR="00CA763D" w:rsidRPr="00583287" w:rsidRDefault="00CA763D" w:rsidP="00E57F75">
      <w:pPr>
        <w:suppressAutoHyphens/>
        <w:spacing w:line="320" w:lineRule="atLeast"/>
        <w:ind w:right="-22"/>
        <w:rPr>
          <w:rFonts w:ascii="Tahoma" w:hAnsi="Tahoma" w:cs="Tahoma"/>
          <w:color w:val="000000"/>
          <w:sz w:val="22"/>
          <w:szCs w:val="22"/>
        </w:rPr>
      </w:pPr>
    </w:p>
    <w:p w14:paraId="1ED3D05A" w14:textId="399A80C5" w:rsidR="00CA763D" w:rsidRPr="00583287" w:rsidRDefault="008C7533" w:rsidP="00E57F75">
      <w:pPr>
        <w:suppressAutoHyphens/>
        <w:spacing w:line="320" w:lineRule="atLeast"/>
        <w:ind w:right="-22"/>
        <w:rPr>
          <w:rFonts w:ascii="Tahoma" w:hAnsi="Tahoma" w:cs="Tahoma"/>
          <w:color w:val="000000"/>
          <w:sz w:val="22"/>
          <w:szCs w:val="22"/>
        </w:rPr>
      </w:pPr>
      <w:proofErr w:type="spellStart"/>
      <w:r w:rsidRPr="00583287">
        <w:rPr>
          <w:rFonts w:ascii="Tahoma" w:hAnsi="Tahoma" w:cs="Tahoma"/>
          <w:color w:val="000000"/>
          <w:sz w:val="22"/>
          <w:szCs w:val="22"/>
        </w:rPr>
        <w:t>FatorSpread</w:t>
      </w:r>
      <w:proofErr w:type="spellEnd"/>
      <w:r w:rsidRPr="00583287">
        <w:rPr>
          <w:rFonts w:ascii="Tahoma" w:hAnsi="Tahoma" w:cs="Tahoma"/>
          <w:color w:val="000000"/>
          <w:sz w:val="22"/>
          <w:szCs w:val="22"/>
        </w:rPr>
        <w:t xml:space="preserve"> = sobretaxa de juros fixos, calculada com 9</w:t>
      </w:r>
      <w:r w:rsidR="008E59C1">
        <w:rPr>
          <w:rFonts w:ascii="Tahoma" w:hAnsi="Tahoma" w:cs="Tahoma"/>
          <w:color w:val="000000"/>
          <w:sz w:val="22"/>
          <w:szCs w:val="22"/>
        </w:rPr>
        <w:t xml:space="preserve"> </w:t>
      </w:r>
      <w:r w:rsidRPr="00583287">
        <w:rPr>
          <w:rFonts w:ascii="Tahoma" w:hAnsi="Tahoma" w:cs="Tahoma"/>
          <w:color w:val="000000"/>
          <w:sz w:val="22"/>
          <w:szCs w:val="22"/>
        </w:rPr>
        <w:t>(nove) casas decimais, com arredondamento, apurada da seguinte forma:</w:t>
      </w:r>
    </w:p>
    <w:p w14:paraId="3EECD2FA" w14:textId="77777777" w:rsidR="00CA763D" w:rsidRPr="00583287" w:rsidRDefault="001E3C35" w:rsidP="00E57F75">
      <w:pPr>
        <w:suppressAutoHyphens/>
        <w:spacing w:line="320" w:lineRule="atLeast"/>
        <w:ind w:left="709" w:right="-22"/>
        <w:rPr>
          <w:rFonts w:ascii="Tahoma" w:hAnsi="Tahoma" w:cs="Tahoma"/>
          <w:color w:val="000000"/>
          <w:sz w:val="22"/>
          <w:szCs w:val="22"/>
        </w:rPr>
      </w:pPr>
      <w:r>
        <w:rPr>
          <w:rFonts w:ascii="Tahoma" w:hAnsi="Tahoma" w:cs="Tahoma"/>
          <w:color w:val="000000"/>
          <w:sz w:val="22"/>
          <w:szCs w:val="22"/>
        </w:rPr>
        <w:object w:dxaOrig="1440" w:dyaOrig="1440" w14:anchorId="4BF33194">
          <v:shape id="_x0000_s1027" type="#_x0000_t75" style="position:absolute;left:0;text-align:left;margin-left:131.6pt;margin-top:13.65pt;width:198.1pt;height:55.35pt;z-index:251660288;mso-wrap-edited:f" fillcolor="window">
            <v:imagedata r:id="rId20" o:title=""/>
          </v:shape>
          <o:OLEObject Type="Embed" ProgID="Equation.3" ShapeID="_x0000_s1027" DrawAspect="Content" ObjectID="_1710833761" r:id="rId21"/>
        </w:object>
      </w:r>
    </w:p>
    <w:p w14:paraId="1E66A933" w14:textId="77777777" w:rsidR="00CA763D" w:rsidRPr="00D4459F" w:rsidRDefault="00CA763D" w:rsidP="00E57F75">
      <w:pPr>
        <w:suppressAutoHyphens/>
        <w:spacing w:line="320" w:lineRule="atLeast"/>
        <w:ind w:left="709" w:right="-22"/>
        <w:rPr>
          <w:rFonts w:ascii="Tahoma" w:hAnsi="Tahoma" w:cs="Tahoma"/>
          <w:color w:val="000000"/>
          <w:sz w:val="22"/>
          <w:szCs w:val="22"/>
        </w:rPr>
      </w:pPr>
    </w:p>
    <w:p w14:paraId="6375BDFA" w14:textId="77777777" w:rsidR="00CA763D" w:rsidRPr="00D4459F" w:rsidRDefault="00CA763D" w:rsidP="00E57F75">
      <w:pPr>
        <w:suppressAutoHyphens/>
        <w:spacing w:line="320" w:lineRule="atLeast"/>
        <w:ind w:right="-22"/>
        <w:rPr>
          <w:rFonts w:ascii="Tahoma" w:hAnsi="Tahoma" w:cs="Tahoma"/>
          <w:color w:val="000000"/>
          <w:sz w:val="22"/>
          <w:szCs w:val="22"/>
        </w:rPr>
      </w:pPr>
    </w:p>
    <w:p w14:paraId="3705FF5B" w14:textId="77777777" w:rsidR="00CA763D" w:rsidRPr="00FF3E6F" w:rsidRDefault="008C7533" w:rsidP="00E57F75">
      <w:pPr>
        <w:suppressAutoHyphens/>
        <w:spacing w:line="320" w:lineRule="atLeast"/>
        <w:ind w:right="-22"/>
        <w:rPr>
          <w:rFonts w:ascii="Tahoma" w:hAnsi="Tahoma" w:cs="Tahoma"/>
          <w:color w:val="000000"/>
          <w:sz w:val="22"/>
          <w:szCs w:val="22"/>
        </w:rPr>
      </w:pPr>
      <w:r w:rsidRPr="00811A49">
        <w:rPr>
          <w:rFonts w:ascii="Tahoma" w:hAnsi="Tahoma" w:cs="Tahoma"/>
          <w:color w:val="000000"/>
          <w:sz w:val="22"/>
          <w:szCs w:val="22"/>
          <w:u w:val="single"/>
        </w:rPr>
        <w:t>onde</w:t>
      </w:r>
      <w:r w:rsidRPr="00811A49">
        <w:rPr>
          <w:rFonts w:ascii="Tahoma" w:hAnsi="Tahoma" w:cs="Tahoma"/>
          <w:color w:val="000000"/>
          <w:sz w:val="22"/>
          <w:szCs w:val="22"/>
        </w:rPr>
        <w:t>:</w:t>
      </w:r>
    </w:p>
    <w:p w14:paraId="7C22103C" w14:textId="77777777" w:rsidR="00CA763D" w:rsidRPr="00785233" w:rsidRDefault="00CA763D" w:rsidP="00E57F75">
      <w:pPr>
        <w:suppressAutoHyphens/>
        <w:spacing w:line="320" w:lineRule="atLeast"/>
        <w:ind w:right="-22"/>
        <w:rPr>
          <w:rFonts w:ascii="Tahoma" w:hAnsi="Tahoma" w:cs="Tahoma"/>
          <w:color w:val="000000"/>
          <w:sz w:val="22"/>
          <w:szCs w:val="22"/>
        </w:rPr>
      </w:pPr>
    </w:p>
    <w:p w14:paraId="41D5C741" w14:textId="77777777" w:rsidR="00CA763D" w:rsidRPr="00583287" w:rsidRDefault="008C7533" w:rsidP="00E57F75">
      <w:pPr>
        <w:suppressAutoHyphens/>
        <w:spacing w:line="320" w:lineRule="atLeast"/>
        <w:ind w:right="-22"/>
        <w:rPr>
          <w:rFonts w:ascii="Tahoma" w:hAnsi="Tahoma" w:cs="Tahoma"/>
          <w:sz w:val="22"/>
          <w:szCs w:val="22"/>
        </w:rPr>
      </w:pPr>
      <w:r w:rsidRPr="00785233">
        <w:rPr>
          <w:rFonts w:ascii="Tahoma" w:hAnsi="Tahoma" w:cs="Tahoma"/>
          <w:i/>
          <w:color w:val="000000"/>
          <w:sz w:val="22"/>
          <w:szCs w:val="22"/>
        </w:rPr>
        <w:t>spread</w:t>
      </w:r>
      <w:r w:rsidRPr="00785233">
        <w:rPr>
          <w:rFonts w:ascii="Tahoma" w:hAnsi="Tahoma" w:cs="Tahoma"/>
          <w:color w:val="000000"/>
          <w:sz w:val="22"/>
          <w:szCs w:val="22"/>
        </w:rPr>
        <w:t xml:space="preserve"> = </w:t>
      </w:r>
      <w:r w:rsidR="00827B6E" w:rsidRPr="00785233">
        <w:rPr>
          <w:rFonts w:ascii="Tahoma" w:hAnsi="Tahoma" w:cs="Tahoma"/>
          <w:sz w:val="22"/>
          <w:szCs w:val="22"/>
        </w:rPr>
        <w:t xml:space="preserve">sobretaxa de juros conforme definida no Procedimento de </w:t>
      </w:r>
      <w:proofErr w:type="spellStart"/>
      <w:r w:rsidR="00827B6E" w:rsidRPr="00FC73A6">
        <w:rPr>
          <w:rFonts w:ascii="Tahoma" w:hAnsi="Tahoma"/>
          <w:i/>
          <w:sz w:val="22"/>
        </w:rPr>
        <w:t>Bookbuilding</w:t>
      </w:r>
      <w:proofErr w:type="spellEnd"/>
      <w:r w:rsidR="00827B6E" w:rsidRPr="00785233">
        <w:rPr>
          <w:rFonts w:ascii="Tahoma" w:hAnsi="Tahoma" w:cs="Tahoma"/>
          <w:sz w:val="22"/>
          <w:szCs w:val="22"/>
        </w:rPr>
        <w:t xml:space="preserve">, limitada a 2,7500, informada com 4 </w:t>
      </w:r>
      <w:r w:rsidR="00827B6E" w:rsidRPr="00583287">
        <w:rPr>
          <w:rFonts w:ascii="Tahoma" w:hAnsi="Tahoma" w:cs="Tahoma"/>
          <w:sz w:val="22"/>
          <w:szCs w:val="22"/>
        </w:rPr>
        <w:t>(quatro) casas decimais</w:t>
      </w:r>
      <w:r w:rsidRPr="00583287">
        <w:rPr>
          <w:rFonts w:ascii="Tahoma" w:hAnsi="Tahoma" w:cs="Tahoma"/>
          <w:sz w:val="22"/>
          <w:szCs w:val="22"/>
        </w:rPr>
        <w:t>;</w:t>
      </w:r>
    </w:p>
    <w:p w14:paraId="4149F363" w14:textId="77777777" w:rsidR="00CA763D" w:rsidRPr="00583287" w:rsidRDefault="00CA763D" w:rsidP="00E57F75">
      <w:pPr>
        <w:suppressAutoHyphens/>
        <w:spacing w:line="320" w:lineRule="atLeast"/>
        <w:ind w:right="-22"/>
        <w:rPr>
          <w:rFonts w:ascii="Tahoma" w:hAnsi="Tahoma" w:cs="Tahoma"/>
          <w:sz w:val="22"/>
          <w:szCs w:val="22"/>
        </w:rPr>
      </w:pPr>
    </w:p>
    <w:p w14:paraId="4D0AF096" w14:textId="0A5FF9A7" w:rsidR="00CA763D" w:rsidRPr="00583287" w:rsidRDefault="008C7533" w:rsidP="00E57F75">
      <w:pPr>
        <w:suppressAutoHyphens/>
        <w:spacing w:line="320" w:lineRule="atLeast"/>
        <w:ind w:right="-22"/>
        <w:rPr>
          <w:rFonts w:ascii="Tahoma" w:hAnsi="Tahoma" w:cs="Tahoma"/>
          <w:color w:val="000000"/>
          <w:sz w:val="22"/>
          <w:szCs w:val="22"/>
        </w:rPr>
      </w:pPr>
      <w:r w:rsidRPr="00583287">
        <w:rPr>
          <w:rFonts w:ascii="Tahoma" w:hAnsi="Tahoma" w:cs="Tahoma"/>
          <w:color w:val="000000"/>
          <w:sz w:val="22"/>
          <w:szCs w:val="22"/>
        </w:rPr>
        <w:t xml:space="preserve">n = número de Dias Úteis entre a Primeira </w:t>
      </w:r>
      <w:r w:rsidRPr="00583287">
        <w:rPr>
          <w:rFonts w:ascii="Tahoma" w:hAnsi="Tahoma" w:cs="Tahoma"/>
          <w:sz w:val="22"/>
          <w:szCs w:val="22"/>
        </w:rPr>
        <w:t xml:space="preserve">Data de Integralização </w:t>
      </w:r>
      <w:r w:rsidRPr="00583287">
        <w:rPr>
          <w:rFonts w:ascii="Tahoma" w:hAnsi="Tahoma" w:cs="Tahoma"/>
          <w:color w:val="000000"/>
          <w:sz w:val="22"/>
          <w:szCs w:val="22"/>
        </w:rPr>
        <w:t xml:space="preserve">ou a Data de Pagamento imediatamente anterior, conforme o caso, inclusive, e a data de cálculo, exclusive, sendo "n" um número inteiro. </w:t>
      </w:r>
    </w:p>
    <w:p w14:paraId="37BC793E" w14:textId="77777777" w:rsidR="00CA763D" w:rsidRPr="00583287" w:rsidRDefault="00CA763D" w:rsidP="00E57F75">
      <w:pPr>
        <w:suppressAutoHyphens/>
        <w:spacing w:line="320" w:lineRule="atLeast"/>
        <w:ind w:right="-22"/>
        <w:rPr>
          <w:rFonts w:ascii="Tahoma" w:hAnsi="Tahoma" w:cs="Tahoma"/>
          <w:color w:val="000000"/>
          <w:sz w:val="22"/>
          <w:szCs w:val="22"/>
        </w:rPr>
      </w:pPr>
    </w:p>
    <w:p w14:paraId="548415B1" w14:textId="77777777" w:rsidR="00CA763D" w:rsidRPr="00583287" w:rsidRDefault="008C7533" w:rsidP="00E57F75">
      <w:pPr>
        <w:suppressAutoHyphens/>
        <w:spacing w:line="320" w:lineRule="atLeast"/>
        <w:ind w:right="-22"/>
        <w:rPr>
          <w:rFonts w:ascii="Tahoma" w:hAnsi="Tahoma" w:cs="Tahoma"/>
          <w:color w:val="000000"/>
          <w:sz w:val="22"/>
          <w:szCs w:val="22"/>
        </w:rPr>
      </w:pPr>
      <w:r w:rsidRPr="00583287">
        <w:rPr>
          <w:rFonts w:ascii="Tahoma" w:hAnsi="Tahoma" w:cs="Tahoma"/>
          <w:color w:val="000000"/>
          <w:sz w:val="22"/>
          <w:szCs w:val="22"/>
          <w:u w:val="single"/>
        </w:rPr>
        <w:t>Observações</w:t>
      </w:r>
      <w:r w:rsidRPr="00583287">
        <w:rPr>
          <w:rFonts w:ascii="Tahoma" w:hAnsi="Tahoma" w:cs="Tahoma"/>
          <w:color w:val="000000"/>
          <w:sz w:val="22"/>
          <w:szCs w:val="22"/>
        </w:rPr>
        <w:t xml:space="preserve">: </w:t>
      </w:r>
    </w:p>
    <w:p w14:paraId="6A40FCCB" w14:textId="77777777" w:rsidR="00CA763D" w:rsidRPr="00583287" w:rsidRDefault="00CA763D" w:rsidP="00E57F75">
      <w:pPr>
        <w:suppressAutoHyphens/>
        <w:spacing w:line="320" w:lineRule="atLeast"/>
        <w:ind w:right="-22"/>
        <w:rPr>
          <w:rFonts w:ascii="Tahoma" w:hAnsi="Tahoma" w:cs="Tahoma"/>
          <w:color w:val="000000"/>
          <w:sz w:val="22"/>
          <w:szCs w:val="22"/>
        </w:rPr>
      </w:pPr>
    </w:p>
    <w:p w14:paraId="5A2EDB40" w14:textId="77777777" w:rsidR="00CA763D" w:rsidRPr="00583287" w:rsidRDefault="008C7533" w:rsidP="00E57F75">
      <w:pPr>
        <w:suppressAutoHyphens/>
        <w:spacing w:line="320" w:lineRule="atLeast"/>
        <w:ind w:right="-22"/>
        <w:rPr>
          <w:rFonts w:ascii="Tahoma" w:hAnsi="Tahoma" w:cs="Tahoma"/>
          <w:color w:val="000000"/>
          <w:sz w:val="22"/>
          <w:szCs w:val="22"/>
        </w:rPr>
      </w:pPr>
      <w:r w:rsidRPr="00583287">
        <w:rPr>
          <w:rFonts w:ascii="Tahoma" w:hAnsi="Tahoma" w:cs="Tahoma"/>
          <w:color w:val="000000"/>
          <w:sz w:val="22"/>
          <w:szCs w:val="22"/>
        </w:rPr>
        <w:t xml:space="preserve">1) O fator resultante da expressão (1+ </w:t>
      </w:r>
      <w:proofErr w:type="spellStart"/>
      <w:r w:rsidRPr="00583287">
        <w:rPr>
          <w:rFonts w:ascii="Tahoma" w:hAnsi="Tahoma" w:cs="Tahoma"/>
          <w:color w:val="000000"/>
          <w:sz w:val="22"/>
          <w:szCs w:val="22"/>
        </w:rPr>
        <w:t>TDI</w:t>
      </w:r>
      <w:r w:rsidRPr="00583287">
        <w:rPr>
          <w:rFonts w:ascii="Tahoma" w:hAnsi="Tahoma" w:cs="Tahoma"/>
          <w:color w:val="000000"/>
          <w:sz w:val="22"/>
          <w:szCs w:val="22"/>
          <w:vertAlign w:val="subscript"/>
        </w:rPr>
        <w:t>k</w:t>
      </w:r>
      <w:proofErr w:type="spellEnd"/>
      <w:r w:rsidRPr="00583287">
        <w:rPr>
          <w:rFonts w:ascii="Tahoma" w:hAnsi="Tahoma" w:cs="Tahoma"/>
          <w:color w:val="000000"/>
          <w:sz w:val="22"/>
          <w:szCs w:val="22"/>
        </w:rPr>
        <w:t>) será considerado com 16 (dezesseis) casas decimais, sem arredondamento.</w:t>
      </w:r>
    </w:p>
    <w:p w14:paraId="529E087B" w14:textId="77777777" w:rsidR="00CA763D" w:rsidRPr="00583287" w:rsidRDefault="00CA763D" w:rsidP="00E57F75">
      <w:pPr>
        <w:suppressAutoHyphens/>
        <w:spacing w:line="320" w:lineRule="atLeast"/>
        <w:ind w:right="-22"/>
        <w:rPr>
          <w:rFonts w:ascii="Tahoma" w:hAnsi="Tahoma" w:cs="Tahoma"/>
          <w:color w:val="000000"/>
          <w:sz w:val="22"/>
          <w:szCs w:val="22"/>
        </w:rPr>
      </w:pPr>
    </w:p>
    <w:p w14:paraId="13B8358C" w14:textId="77777777" w:rsidR="00CA763D" w:rsidRPr="00583287" w:rsidRDefault="008C7533" w:rsidP="00E57F75">
      <w:pPr>
        <w:suppressAutoHyphens/>
        <w:spacing w:line="320" w:lineRule="atLeast"/>
        <w:ind w:right="-22"/>
        <w:rPr>
          <w:rFonts w:ascii="Tahoma" w:hAnsi="Tahoma" w:cs="Tahoma"/>
          <w:color w:val="000000"/>
          <w:sz w:val="22"/>
          <w:szCs w:val="22"/>
        </w:rPr>
      </w:pPr>
      <w:r w:rsidRPr="00583287">
        <w:rPr>
          <w:rFonts w:ascii="Tahoma" w:hAnsi="Tahoma" w:cs="Tahoma"/>
          <w:color w:val="000000"/>
          <w:sz w:val="22"/>
          <w:szCs w:val="22"/>
        </w:rPr>
        <w:t xml:space="preserve">2) Efetua-se o </w:t>
      </w:r>
      <w:proofErr w:type="spellStart"/>
      <w:r w:rsidRPr="00583287">
        <w:rPr>
          <w:rFonts w:ascii="Tahoma" w:hAnsi="Tahoma" w:cs="Tahoma"/>
          <w:color w:val="000000"/>
          <w:sz w:val="22"/>
          <w:szCs w:val="22"/>
        </w:rPr>
        <w:t>produtório</w:t>
      </w:r>
      <w:proofErr w:type="spellEnd"/>
      <w:r w:rsidRPr="00583287">
        <w:rPr>
          <w:rFonts w:ascii="Tahoma" w:hAnsi="Tahoma" w:cs="Tahoma"/>
          <w:color w:val="000000"/>
          <w:sz w:val="22"/>
          <w:szCs w:val="22"/>
        </w:rPr>
        <w:t xml:space="preserve"> dos fatores (1 + </w:t>
      </w:r>
      <w:proofErr w:type="spellStart"/>
      <w:r w:rsidRPr="00583287">
        <w:rPr>
          <w:rFonts w:ascii="Tahoma" w:hAnsi="Tahoma" w:cs="Tahoma"/>
          <w:color w:val="000000"/>
          <w:sz w:val="22"/>
          <w:szCs w:val="22"/>
        </w:rPr>
        <w:t>TDI</w:t>
      </w:r>
      <w:r w:rsidRPr="00583287">
        <w:rPr>
          <w:rFonts w:ascii="Tahoma" w:hAnsi="Tahoma" w:cs="Tahoma"/>
          <w:color w:val="000000"/>
          <w:sz w:val="22"/>
          <w:szCs w:val="22"/>
          <w:vertAlign w:val="subscript"/>
        </w:rPr>
        <w:t>k</w:t>
      </w:r>
      <w:proofErr w:type="spellEnd"/>
      <w:r w:rsidRPr="00583287">
        <w:rPr>
          <w:rFonts w:ascii="Tahoma" w:hAnsi="Tahoma" w:cs="Tahoma"/>
          <w:color w:val="000000"/>
          <w:sz w:val="22"/>
          <w:szCs w:val="22"/>
        </w:rPr>
        <w:t>), sendo que a cada fator acumulado, trunca-se o resultado com 16 (dezesseis) casas decimais, aplicando-se o próximo fator diário, e assim por diante até o último considerado.</w:t>
      </w:r>
    </w:p>
    <w:p w14:paraId="1CEAEDB0" w14:textId="77777777" w:rsidR="00CA763D" w:rsidRPr="00583287" w:rsidRDefault="00CA763D" w:rsidP="00E57F75">
      <w:pPr>
        <w:suppressAutoHyphens/>
        <w:spacing w:line="320" w:lineRule="atLeast"/>
        <w:ind w:right="-22"/>
        <w:rPr>
          <w:rFonts w:ascii="Tahoma" w:hAnsi="Tahoma" w:cs="Tahoma"/>
          <w:color w:val="000000"/>
          <w:sz w:val="22"/>
          <w:szCs w:val="22"/>
        </w:rPr>
      </w:pPr>
    </w:p>
    <w:p w14:paraId="7BAD4AC2" w14:textId="77777777" w:rsidR="00CA763D" w:rsidRPr="00583287" w:rsidRDefault="008C7533" w:rsidP="00E57F75">
      <w:pPr>
        <w:suppressAutoHyphens/>
        <w:spacing w:line="320" w:lineRule="atLeast"/>
        <w:ind w:right="-22"/>
        <w:rPr>
          <w:rFonts w:ascii="Tahoma" w:hAnsi="Tahoma" w:cs="Tahoma"/>
          <w:color w:val="000000"/>
          <w:sz w:val="22"/>
          <w:szCs w:val="22"/>
        </w:rPr>
      </w:pPr>
      <w:r w:rsidRPr="00583287">
        <w:rPr>
          <w:rFonts w:ascii="Tahoma" w:hAnsi="Tahoma" w:cs="Tahoma"/>
          <w:color w:val="000000"/>
          <w:sz w:val="22"/>
          <w:szCs w:val="22"/>
        </w:rPr>
        <w:t xml:space="preserve">3) Uma vez os fatores estando acumulados, considera-se o fator resultante “Fator DI” com 8 (oito) casas decimais, com arredondamento. </w:t>
      </w:r>
    </w:p>
    <w:p w14:paraId="4219DBCE" w14:textId="77777777" w:rsidR="00CA763D" w:rsidRPr="00583287" w:rsidRDefault="00CA763D" w:rsidP="00E57F75">
      <w:pPr>
        <w:suppressAutoHyphens/>
        <w:spacing w:line="320" w:lineRule="atLeast"/>
        <w:ind w:right="-22"/>
        <w:rPr>
          <w:rFonts w:ascii="Tahoma" w:hAnsi="Tahoma" w:cs="Tahoma"/>
          <w:color w:val="000000"/>
          <w:sz w:val="22"/>
          <w:szCs w:val="22"/>
        </w:rPr>
      </w:pPr>
    </w:p>
    <w:p w14:paraId="751233E4" w14:textId="77777777" w:rsidR="00CA763D" w:rsidRPr="00583287" w:rsidRDefault="008C7533" w:rsidP="00E57F75">
      <w:pPr>
        <w:suppressAutoHyphens/>
        <w:spacing w:line="320" w:lineRule="atLeast"/>
        <w:ind w:right="-22"/>
        <w:rPr>
          <w:rFonts w:ascii="Tahoma" w:hAnsi="Tahoma" w:cs="Tahoma"/>
          <w:color w:val="000000"/>
          <w:sz w:val="22"/>
          <w:szCs w:val="22"/>
        </w:rPr>
      </w:pPr>
      <w:r w:rsidRPr="00583287">
        <w:rPr>
          <w:rFonts w:ascii="Tahoma" w:hAnsi="Tahoma" w:cs="Tahoma"/>
          <w:color w:val="000000"/>
          <w:sz w:val="22"/>
          <w:szCs w:val="22"/>
        </w:rPr>
        <w:t xml:space="preserve">4) O fator resultante da expressão (Fator DI x </w:t>
      </w:r>
      <w:proofErr w:type="spellStart"/>
      <w:r w:rsidRPr="00583287">
        <w:rPr>
          <w:rFonts w:ascii="Tahoma" w:hAnsi="Tahoma" w:cs="Tahoma"/>
          <w:color w:val="000000"/>
          <w:sz w:val="22"/>
          <w:szCs w:val="22"/>
        </w:rPr>
        <w:t>FatorSpread</w:t>
      </w:r>
      <w:proofErr w:type="spellEnd"/>
      <w:r w:rsidRPr="00583287">
        <w:rPr>
          <w:rFonts w:ascii="Tahoma" w:hAnsi="Tahoma" w:cs="Tahoma"/>
          <w:color w:val="000000"/>
          <w:sz w:val="22"/>
          <w:szCs w:val="22"/>
        </w:rPr>
        <w:t>) deve ser considerado com 9 (nove) casas decimais, com arredondamento.</w:t>
      </w:r>
    </w:p>
    <w:p w14:paraId="565DABA9" w14:textId="77777777" w:rsidR="00CA763D" w:rsidRPr="00583287" w:rsidRDefault="00CA763D" w:rsidP="00E57F75">
      <w:pPr>
        <w:suppressAutoHyphens/>
        <w:spacing w:line="320" w:lineRule="atLeast"/>
        <w:ind w:right="-22"/>
        <w:rPr>
          <w:rFonts w:ascii="Tahoma" w:hAnsi="Tahoma" w:cs="Tahoma"/>
          <w:color w:val="000000"/>
          <w:sz w:val="22"/>
          <w:szCs w:val="22"/>
        </w:rPr>
      </w:pPr>
    </w:p>
    <w:p w14:paraId="628F59B8" w14:textId="77777777" w:rsidR="00CA763D" w:rsidRPr="00583287" w:rsidRDefault="008C7533" w:rsidP="00E57F75">
      <w:pPr>
        <w:spacing w:line="320" w:lineRule="atLeast"/>
        <w:ind w:right="-22"/>
        <w:rPr>
          <w:rFonts w:ascii="Tahoma" w:hAnsi="Tahoma" w:cs="Tahoma"/>
          <w:color w:val="000000"/>
          <w:sz w:val="22"/>
          <w:szCs w:val="22"/>
        </w:rPr>
      </w:pPr>
      <w:r w:rsidRPr="00583287">
        <w:rPr>
          <w:rFonts w:ascii="Tahoma" w:hAnsi="Tahoma" w:cs="Tahoma"/>
          <w:color w:val="000000"/>
          <w:sz w:val="22"/>
          <w:szCs w:val="22"/>
        </w:rPr>
        <w:t>5) A Taxa DI deverá ser utilizada considerando idêntico número de casas decimais divulgada pela entidade responsável pelo seu cálculo.</w:t>
      </w:r>
    </w:p>
    <w:p w14:paraId="3071D431" w14:textId="77777777" w:rsidR="00CA763D" w:rsidRPr="00583287" w:rsidRDefault="00CA763D" w:rsidP="00E57F75">
      <w:pPr>
        <w:spacing w:line="320" w:lineRule="atLeast"/>
        <w:ind w:right="-22"/>
        <w:rPr>
          <w:rFonts w:ascii="Tahoma" w:hAnsi="Tahoma" w:cs="Tahoma"/>
          <w:color w:val="000000"/>
          <w:sz w:val="22"/>
          <w:szCs w:val="22"/>
        </w:rPr>
      </w:pPr>
    </w:p>
    <w:p w14:paraId="19E6284E" w14:textId="1D778D10" w:rsidR="007308CF" w:rsidRDefault="008C7533" w:rsidP="00E57F75">
      <w:pPr>
        <w:spacing w:line="320" w:lineRule="atLeast"/>
        <w:ind w:right="-22"/>
        <w:rPr>
          <w:rFonts w:ascii="Tahoma" w:hAnsi="Tahoma" w:cs="Tahoma"/>
          <w:color w:val="000000"/>
          <w:sz w:val="22"/>
          <w:szCs w:val="22"/>
        </w:rPr>
      </w:pPr>
      <w:r>
        <w:rPr>
          <w:rFonts w:ascii="Tahoma" w:hAnsi="Tahoma" w:cs="Tahoma"/>
          <w:color w:val="000000"/>
          <w:sz w:val="22"/>
          <w:szCs w:val="22"/>
        </w:rPr>
        <w:lastRenderedPageBreak/>
        <w:t xml:space="preserve">A </w:t>
      </w:r>
      <w:r w:rsidR="008F5798">
        <w:rPr>
          <w:rFonts w:ascii="Tahoma" w:hAnsi="Tahoma" w:cs="Tahoma"/>
          <w:color w:val="000000"/>
          <w:sz w:val="22"/>
          <w:szCs w:val="22"/>
        </w:rPr>
        <w:t xml:space="preserve">Remuneração das Debêntures da Primeira Série </w:t>
      </w:r>
      <w:r>
        <w:rPr>
          <w:rFonts w:ascii="Tahoma" w:hAnsi="Tahoma" w:cs="Tahoma"/>
          <w:color w:val="000000"/>
          <w:sz w:val="22"/>
          <w:szCs w:val="22"/>
        </w:rPr>
        <w:t xml:space="preserve">somente será </w:t>
      </w:r>
      <w:r w:rsidR="007B449A">
        <w:rPr>
          <w:rFonts w:ascii="Tahoma" w:hAnsi="Tahoma" w:cs="Tahoma"/>
          <w:color w:val="000000"/>
          <w:sz w:val="22"/>
          <w:szCs w:val="22"/>
        </w:rPr>
        <w:t xml:space="preserve">paga </w:t>
      </w:r>
      <w:r>
        <w:rPr>
          <w:rFonts w:ascii="Tahoma" w:hAnsi="Tahoma" w:cs="Tahoma"/>
          <w:color w:val="000000"/>
          <w:sz w:val="22"/>
          <w:szCs w:val="22"/>
        </w:rPr>
        <w:t xml:space="preserve">em caso de performance dos Direitos Creditórios Vinculados e recebimento, pela Emissora, dos valores devidos em função dos referidos Direitos Creditórios Vinculados. </w:t>
      </w:r>
    </w:p>
    <w:bookmarkEnd w:id="181"/>
    <w:p w14:paraId="2DA4FD45" w14:textId="77777777" w:rsidR="00AC1D12" w:rsidRPr="00BB46AE" w:rsidRDefault="00AC1D12" w:rsidP="00E57F75">
      <w:pPr>
        <w:spacing w:line="320" w:lineRule="atLeast"/>
        <w:ind w:right="-22"/>
        <w:rPr>
          <w:rFonts w:ascii="Tahoma" w:hAnsi="Tahoma" w:cs="Tahoma"/>
          <w:color w:val="000000"/>
          <w:sz w:val="22"/>
          <w:szCs w:val="22"/>
        </w:rPr>
      </w:pPr>
    </w:p>
    <w:p w14:paraId="2D951E1A" w14:textId="57CC86E5" w:rsidR="00CA763D" w:rsidRPr="001E3BF4" w:rsidRDefault="008C7533" w:rsidP="001E3BF4">
      <w:pPr>
        <w:pStyle w:val="PargrafodaLista"/>
        <w:numPr>
          <w:ilvl w:val="2"/>
          <w:numId w:val="30"/>
        </w:numPr>
        <w:tabs>
          <w:tab w:val="clear" w:pos="1418"/>
        </w:tabs>
        <w:autoSpaceDE/>
        <w:autoSpaceDN/>
        <w:adjustRightInd/>
        <w:spacing w:line="320" w:lineRule="atLeast"/>
        <w:ind w:right="-22"/>
        <w:rPr>
          <w:rFonts w:ascii="Tahoma" w:hAnsi="Tahoma"/>
          <w:sz w:val="22"/>
        </w:rPr>
      </w:pPr>
      <w:bookmarkStart w:id="182" w:name="_Ref95143917"/>
      <w:r w:rsidRPr="00457EE6">
        <w:rPr>
          <w:rFonts w:ascii="Tahoma" w:hAnsi="Tahoma" w:cs="Tahoma"/>
          <w:b/>
          <w:iCs/>
          <w:sz w:val="22"/>
          <w:szCs w:val="22"/>
        </w:rPr>
        <w:t>Remuneração das Debêntures da Segunda Série</w:t>
      </w:r>
      <w:r w:rsidRPr="00457EE6">
        <w:rPr>
          <w:rFonts w:ascii="Tahoma" w:hAnsi="Tahoma" w:cs="Tahoma"/>
          <w:b/>
          <w:sz w:val="22"/>
          <w:szCs w:val="22"/>
        </w:rPr>
        <w:t>:</w:t>
      </w:r>
      <w:r w:rsidRPr="00457EE6">
        <w:rPr>
          <w:rFonts w:ascii="Tahoma" w:hAnsi="Tahoma" w:cs="Tahoma"/>
          <w:sz w:val="22"/>
          <w:szCs w:val="22"/>
        </w:rPr>
        <w:t xml:space="preserve"> </w:t>
      </w:r>
      <w:r w:rsidR="00423E02" w:rsidRPr="00A31B42">
        <w:rPr>
          <w:rFonts w:ascii="Tahoma" w:hAnsi="Tahoma" w:cs="Tahoma"/>
          <w:sz w:val="22"/>
          <w:szCs w:val="22"/>
        </w:rPr>
        <w:t xml:space="preserve">não será devida qualquer remuneração </w:t>
      </w:r>
      <w:r w:rsidR="00423E02" w:rsidRPr="006D1528">
        <w:rPr>
          <w:rFonts w:ascii="Tahoma" w:hAnsi="Tahoma" w:cs="Tahoma"/>
          <w:sz w:val="22"/>
          <w:szCs w:val="22"/>
        </w:rPr>
        <w:t>sobre</w:t>
      </w:r>
      <w:r w:rsidR="00423E02" w:rsidRPr="00583287">
        <w:rPr>
          <w:rFonts w:ascii="Tahoma" w:hAnsi="Tahoma" w:cs="Tahoma"/>
          <w:sz w:val="22"/>
          <w:szCs w:val="22"/>
        </w:rPr>
        <w:t xml:space="preserve"> </w:t>
      </w:r>
      <w:r w:rsidR="00423E02" w:rsidRPr="00A31B42">
        <w:rPr>
          <w:rFonts w:ascii="Tahoma" w:hAnsi="Tahoma" w:cs="Tahoma"/>
          <w:sz w:val="22"/>
          <w:szCs w:val="22"/>
        </w:rPr>
        <w:t>as</w:t>
      </w:r>
      <w:r w:rsidR="00423E02">
        <w:rPr>
          <w:rFonts w:ascii="Tahoma" w:hAnsi="Tahoma" w:cs="Tahoma"/>
          <w:sz w:val="22"/>
          <w:szCs w:val="22"/>
        </w:rPr>
        <w:t xml:space="preserve"> Debêntures da Segunda Série</w:t>
      </w:r>
      <w:r w:rsidR="00423E02" w:rsidRPr="00A31B42">
        <w:rPr>
          <w:rFonts w:ascii="Tahoma" w:hAnsi="Tahoma" w:cs="Tahoma"/>
          <w:sz w:val="22"/>
          <w:szCs w:val="22"/>
        </w:rPr>
        <w:t xml:space="preserve">. Todavia, </w:t>
      </w:r>
      <w:r w:rsidR="00423E02" w:rsidRPr="005A1A47">
        <w:rPr>
          <w:rFonts w:ascii="Tahoma" w:hAnsi="Tahoma" w:cs="Tahoma"/>
          <w:sz w:val="22"/>
          <w:szCs w:val="22"/>
        </w:rPr>
        <w:t xml:space="preserve">após a </w:t>
      </w:r>
      <w:r w:rsidR="00423E02">
        <w:rPr>
          <w:rFonts w:ascii="Tahoma" w:hAnsi="Tahoma" w:cs="Tahoma"/>
          <w:sz w:val="22"/>
          <w:szCs w:val="22"/>
        </w:rPr>
        <w:t xml:space="preserve">integral liquidação </w:t>
      </w:r>
      <w:r w:rsidR="00423E02" w:rsidRPr="005A1A47">
        <w:rPr>
          <w:rFonts w:ascii="Tahoma" w:hAnsi="Tahoma" w:cs="Tahoma"/>
          <w:sz w:val="22"/>
          <w:szCs w:val="22"/>
        </w:rPr>
        <w:t>das Debêntures da Primeira Série</w:t>
      </w:r>
      <w:r w:rsidR="00423E02">
        <w:rPr>
          <w:rFonts w:ascii="Tahoma" w:hAnsi="Tahoma" w:cs="Tahoma"/>
          <w:sz w:val="22"/>
          <w:szCs w:val="22"/>
        </w:rPr>
        <w:t xml:space="preserve">, seja em decorrência de vencimento ordinário, resgate e/ou evento de vencimento antecipado, </w:t>
      </w:r>
      <w:r w:rsidR="00423E02" w:rsidRPr="00A31B42">
        <w:rPr>
          <w:rFonts w:ascii="Tahoma" w:hAnsi="Tahoma" w:cs="Tahoma"/>
          <w:sz w:val="22"/>
          <w:szCs w:val="22"/>
        </w:rPr>
        <w:t>as</w:t>
      </w:r>
      <w:r w:rsidR="00423E02" w:rsidRPr="00583287">
        <w:rPr>
          <w:rFonts w:ascii="Tahoma" w:hAnsi="Tahoma" w:cs="Tahoma"/>
          <w:sz w:val="22"/>
          <w:szCs w:val="22"/>
        </w:rPr>
        <w:t xml:space="preserve"> Debêntures </w:t>
      </w:r>
      <w:r w:rsidR="00423E02">
        <w:rPr>
          <w:rFonts w:ascii="Tahoma" w:hAnsi="Tahoma" w:cs="Tahoma"/>
          <w:sz w:val="22"/>
          <w:szCs w:val="22"/>
        </w:rPr>
        <w:t>Segunda</w:t>
      </w:r>
      <w:r w:rsidR="00423E02" w:rsidRPr="00583287">
        <w:rPr>
          <w:rFonts w:ascii="Tahoma" w:hAnsi="Tahoma" w:cs="Tahoma"/>
          <w:sz w:val="22"/>
          <w:szCs w:val="22"/>
        </w:rPr>
        <w:t xml:space="preserve"> Série</w:t>
      </w:r>
      <w:r w:rsidR="00423E02" w:rsidRPr="00A31B42">
        <w:rPr>
          <w:rFonts w:ascii="Tahoma" w:hAnsi="Tahoma" w:cs="Tahoma"/>
          <w:sz w:val="22"/>
          <w:szCs w:val="22"/>
        </w:rPr>
        <w:t xml:space="preserve"> farão jus</w:t>
      </w:r>
      <w:r w:rsidR="00423E02" w:rsidRPr="007A7CF6">
        <w:rPr>
          <w:rFonts w:ascii="Tahoma" w:hAnsi="Tahoma"/>
          <w:sz w:val="22"/>
        </w:rPr>
        <w:t xml:space="preserve"> ao </w:t>
      </w:r>
      <w:r w:rsidR="00423E02" w:rsidRPr="00A31B42">
        <w:rPr>
          <w:rFonts w:ascii="Tahoma" w:hAnsi="Tahoma" w:cs="Tahoma"/>
          <w:sz w:val="22"/>
          <w:szCs w:val="22"/>
        </w:rPr>
        <w:t>pagamento do Prêmio Sobre</w:t>
      </w:r>
      <w:r w:rsidR="00A9325F">
        <w:rPr>
          <w:rFonts w:ascii="Tahoma" w:hAnsi="Tahoma" w:cs="Tahoma"/>
          <w:sz w:val="22"/>
          <w:szCs w:val="22"/>
        </w:rPr>
        <w:t xml:space="preserve"> a</w:t>
      </w:r>
      <w:r w:rsidR="00423E02" w:rsidRPr="00A31B42">
        <w:rPr>
          <w:rFonts w:ascii="Tahoma" w:hAnsi="Tahoma" w:cs="Tahoma"/>
          <w:sz w:val="22"/>
          <w:szCs w:val="22"/>
        </w:rPr>
        <w:t xml:space="preserve"> Receita</w:t>
      </w:r>
      <w:r w:rsidR="00423E02" w:rsidRPr="007A7CF6">
        <w:rPr>
          <w:rFonts w:ascii="Tahoma" w:hAnsi="Tahoma"/>
          <w:sz w:val="22"/>
        </w:rPr>
        <w:t xml:space="preserve"> dos Direitos Creditórios</w:t>
      </w:r>
      <w:r w:rsidR="00A9325F">
        <w:rPr>
          <w:rFonts w:ascii="Tahoma" w:hAnsi="Tahoma"/>
          <w:sz w:val="22"/>
        </w:rPr>
        <w:t xml:space="preserve"> Vinculados</w:t>
      </w:r>
      <w:r w:rsidR="00423E02" w:rsidRPr="00A31B42">
        <w:rPr>
          <w:rFonts w:ascii="Tahoma" w:hAnsi="Tahoma" w:cs="Tahoma"/>
          <w:sz w:val="22"/>
          <w:szCs w:val="22"/>
        </w:rPr>
        <w:t>, nos termos da Cláusula 3.</w:t>
      </w:r>
      <w:r w:rsidR="00423E02">
        <w:rPr>
          <w:rFonts w:ascii="Tahoma" w:hAnsi="Tahoma" w:cs="Tahoma"/>
          <w:sz w:val="22"/>
          <w:szCs w:val="22"/>
        </w:rPr>
        <w:t>39</w:t>
      </w:r>
      <w:r w:rsidR="00423E02" w:rsidRPr="00A31B42">
        <w:rPr>
          <w:rFonts w:ascii="Tahoma" w:hAnsi="Tahoma" w:cs="Tahoma"/>
          <w:sz w:val="22"/>
          <w:szCs w:val="22"/>
        </w:rPr>
        <w:t xml:space="preserve"> abaixo</w:t>
      </w:r>
      <w:r w:rsidR="00423E02">
        <w:rPr>
          <w:rFonts w:ascii="Tahoma" w:hAnsi="Tahoma" w:cs="Tahoma"/>
          <w:sz w:val="22"/>
          <w:szCs w:val="22"/>
        </w:rPr>
        <w:t xml:space="preserve">, a ser pago em cada Data de Pagamento das Debêntures da Segunda Série, conforme previstas no </w:t>
      </w:r>
      <w:r w:rsidR="00423E02" w:rsidRPr="00423E02">
        <w:rPr>
          <w:rFonts w:ascii="Tahoma" w:hAnsi="Tahoma" w:cs="Tahoma"/>
          <w:sz w:val="22"/>
          <w:szCs w:val="22"/>
          <w:u w:val="single"/>
        </w:rPr>
        <w:t>Anexo VI</w:t>
      </w:r>
      <w:r w:rsidR="00A31B42" w:rsidRPr="00A31B42">
        <w:rPr>
          <w:rFonts w:ascii="Tahoma" w:hAnsi="Tahoma" w:cs="Tahoma"/>
          <w:sz w:val="22"/>
          <w:szCs w:val="22"/>
        </w:rPr>
        <w:t>.</w:t>
      </w:r>
      <w:bookmarkEnd w:id="182"/>
    </w:p>
    <w:p w14:paraId="4CB0A3B6" w14:textId="77777777" w:rsidR="00CA763D" w:rsidRPr="00900AEC" w:rsidRDefault="00CA763D" w:rsidP="001E3BF4">
      <w:pPr>
        <w:pStyle w:val="PargrafodaLista"/>
        <w:autoSpaceDE/>
        <w:autoSpaceDN/>
        <w:adjustRightInd/>
        <w:spacing w:line="320" w:lineRule="atLeast"/>
        <w:ind w:left="0" w:right="-22"/>
        <w:rPr>
          <w:rFonts w:ascii="Tahoma" w:hAnsi="Tahoma"/>
        </w:rPr>
      </w:pPr>
    </w:p>
    <w:p w14:paraId="39DA7EAB" w14:textId="774AE1CD" w:rsidR="00C706FE"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785233">
        <w:rPr>
          <w:rFonts w:ascii="Tahoma" w:hAnsi="Tahoma" w:cs="Tahoma"/>
          <w:b/>
          <w:bCs/>
          <w:iCs/>
          <w:sz w:val="22"/>
          <w:szCs w:val="22"/>
        </w:rPr>
        <w:t>Pagamento da Remuneração das Debêntures</w:t>
      </w:r>
      <w:r w:rsidRPr="001E3BF4">
        <w:rPr>
          <w:rFonts w:ascii="Tahoma" w:hAnsi="Tahoma"/>
          <w:b/>
          <w:sz w:val="22"/>
        </w:rPr>
        <w:t xml:space="preserve"> </w:t>
      </w:r>
      <w:r w:rsidR="00261181" w:rsidRPr="005A0977">
        <w:rPr>
          <w:rFonts w:ascii="Tahoma" w:hAnsi="Tahoma" w:cs="Tahoma"/>
          <w:b/>
          <w:bCs/>
          <w:iCs/>
          <w:sz w:val="22"/>
          <w:szCs w:val="22"/>
        </w:rPr>
        <w:t>da Primeira Série</w:t>
      </w:r>
    </w:p>
    <w:p w14:paraId="67F75D1A" w14:textId="77777777" w:rsidR="00C706FE" w:rsidRDefault="00C706FE" w:rsidP="003E63EE">
      <w:pPr>
        <w:pStyle w:val="PargrafodaLista"/>
        <w:autoSpaceDE/>
        <w:autoSpaceDN/>
        <w:adjustRightInd/>
        <w:spacing w:line="320" w:lineRule="atLeast"/>
        <w:ind w:left="0" w:right="-22"/>
        <w:rPr>
          <w:rFonts w:ascii="Tahoma" w:hAnsi="Tahoma" w:cs="Tahoma"/>
          <w:sz w:val="22"/>
          <w:szCs w:val="22"/>
        </w:rPr>
      </w:pPr>
    </w:p>
    <w:p w14:paraId="2F8555E9" w14:textId="522E6D34" w:rsidR="00CA763D" w:rsidRPr="00583287" w:rsidRDefault="00261181" w:rsidP="003E63EE">
      <w:pPr>
        <w:pStyle w:val="PargrafodaLista"/>
        <w:numPr>
          <w:ilvl w:val="2"/>
          <w:numId w:val="30"/>
        </w:numPr>
        <w:autoSpaceDE/>
        <w:autoSpaceDN/>
        <w:adjustRightInd/>
        <w:spacing w:line="320" w:lineRule="atLeast"/>
        <w:ind w:right="-22"/>
        <w:rPr>
          <w:rFonts w:ascii="Tahoma" w:hAnsi="Tahoma" w:cs="Tahoma"/>
          <w:sz w:val="22"/>
          <w:szCs w:val="22"/>
        </w:rPr>
      </w:pPr>
      <w:r w:rsidRPr="005A0977">
        <w:rPr>
          <w:rFonts w:ascii="Tahoma" w:hAnsi="Tahoma" w:cs="Tahoma"/>
          <w:sz w:val="22"/>
          <w:szCs w:val="22"/>
        </w:rPr>
        <w:t>A</w:t>
      </w:r>
      <w:r w:rsidR="008C7533" w:rsidRPr="00785233">
        <w:rPr>
          <w:rFonts w:ascii="Tahoma" w:hAnsi="Tahoma" w:cs="Tahoma"/>
          <w:sz w:val="22"/>
          <w:szCs w:val="22"/>
        </w:rPr>
        <w:t xml:space="preserve"> Remuneração das Debêntures da Primeira Série será paga pela Emissora em cada </w:t>
      </w:r>
      <w:r w:rsidR="008C7533" w:rsidRPr="00583287">
        <w:rPr>
          <w:rFonts w:ascii="Tahoma" w:hAnsi="Tahoma"/>
          <w:sz w:val="22"/>
        </w:rPr>
        <w:t>Data de Pagamento</w:t>
      </w:r>
      <w:r w:rsidR="00423E02">
        <w:rPr>
          <w:rFonts w:ascii="Tahoma" w:hAnsi="Tahoma"/>
          <w:sz w:val="22"/>
        </w:rPr>
        <w:t xml:space="preserve"> das Debêntures da Primeira Série</w:t>
      </w:r>
      <w:r w:rsidR="008C7533" w:rsidRPr="00583287">
        <w:rPr>
          <w:rFonts w:ascii="Tahoma" w:hAnsi="Tahoma"/>
          <w:sz w:val="22"/>
        </w:rPr>
        <w:t>,</w:t>
      </w:r>
      <w:r w:rsidR="008F5798">
        <w:rPr>
          <w:rFonts w:ascii="Tahoma" w:hAnsi="Tahoma"/>
          <w:sz w:val="22"/>
        </w:rPr>
        <w:t xml:space="preserve"> conforme </w:t>
      </w:r>
      <w:r w:rsidR="00457EE6">
        <w:rPr>
          <w:rFonts w:ascii="Tahoma" w:hAnsi="Tahoma"/>
          <w:sz w:val="22"/>
        </w:rPr>
        <w:t xml:space="preserve">cronograma </w:t>
      </w:r>
      <w:r w:rsidR="008F5798">
        <w:rPr>
          <w:rFonts w:ascii="Tahoma" w:hAnsi="Tahoma"/>
          <w:sz w:val="22"/>
        </w:rPr>
        <w:t xml:space="preserve">previsto no </w:t>
      </w:r>
      <w:r w:rsidR="008F5798" w:rsidRPr="003E63EE">
        <w:rPr>
          <w:rFonts w:ascii="Tahoma" w:hAnsi="Tahoma"/>
          <w:b/>
          <w:sz w:val="22"/>
          <w:u w:val="single"/>
        </w:rPr>
        <w:t xml:space="preserve">Anexo </w:t>
      </w:r>
      <w:r w:rsidR="00457EE6" w:rsidRPr="003E63EE">
        <w:rPr>
          <w:rFonts w:ascii="Tahoma" w:hAnsi="Tahoma"/>
          <w:b/>
          <w:sz w:val="22"/>
          <w:u w:val="single"/>
        </w:rPr>
        <w:t>VI</w:t>
      </w:r>
      <w:r w:rsidR="00457EE6">
        <w:rPr>
          <w:rFonts w:ascii="Tahoma" w:hAnsi="Tahoma"/>
          <w:sz w:val="22"/>
        </w:rPr>
        <w:t>,</w:t>
      </w:r>
      <w:r w:rsidR="008C7533" w:rsidRPr="00583287">
        <w:rPr>
          <w:rFonts w:ascii="Tahoma" w:hAnsi="Tahoma" w:cs="Tahoma"/>
          <w:sz w:val="22"/>
          <w:szCs w:val="22"/>
        </w:rPr>
        <w:t xml:space="preserve"> observada a Ordem de Alocação de Recursos, a partir da </w:t>
      </w:r>
      <w:r w:rsidR="00302CFF">
        <w:rPr>
          <w:rFonts w:ascii="Tahoma" w:hAnsi="Tahoma" w:cs="Tahoma"/>
          <w:sz w:val="22"/>
          <w:szCs w:val="22"/>
        </w:rPr>
        <w:t>Data de Emissão</w:t>
      </w:r>
      <w:r w:rsidR="008C7533" w:rsidRPr="00583287">
        <w:rPr>
          <w:rFonts w:ascii="Tahoma" w:hAnsi="Tahoma" w:cs="Tahoma"/>
          <w:sz w:val="22"/>
          <w:szCs w:val="22"/>
        </w:rPr>
        <w:t>.</w:t>
      </w:r>
      <w:r w:rsidR="00302CFF">
        <w:rPr>
          <w:rFonts w:ascii="Tahoma" w:hAnsi="Tahoma" w:cs="Tahoma"/>
          <w:sz w:val="22"/>
          <w:szCs w:val="22"/>
        </w:rPr>
        <w:t xml:space="preserve"> </w:t>
      </w:r>
    </w:p>
    <w:p w14:paraId="293D887D"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38A9E9C5" w14:textId="551D4779" w:rsidR="00CA763D" w:rsidRDefault="008C7533" w:rsidP="00C706FE">
      <w:pPr>
        <w:pStyle w:val="PargrafodaLista"/>
        <w:numPr>
          <w:ilvl w:val="3"/>
          <w:numId w:val="30"/>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Caso a Emissora não disponha de recursos necessários para a realização do pagamento da Remuneração das Debêntures da Primeira Série em determinada Data de Pagamento, a Remuneração das Debêntures da Primeira Série não paga deverá ser paga pela Emissora na primeira Data de Pagamento, de acordo com a sua ordem de prioridade na Ordem de Alocação de Recursos</w:t>
      </w:r>
      <w:r w:rsidR="00FD4549">
        <w:rPr>
          <w:rFonts w:ascii="Tahoma" w:hAnsi="Tahoma" w:cs="Tahoma"/>
          <w:sz w:val="22"/>
          <w:szCs w:val="22"/>
        </w:rPr>
        <w:t>, c</w:t>
      </w:r>
      <w:r w:rsidRPr="00583287">
        <w:rPr>
          <w:rFonts w:ascii="Tahoma" w:hAnsi="Tahoma" w:cs="Tahoma"/>
          <w:sz w:val="22"/>
          <w:szCs w:val="22"/>
        </w:rPr>
        <w:t>onforme aplicável</w:t>
      </w:r>
      <w:r w:rsidR="00FD4549">
        <w:rPr>
          <w:rFonts w:ascii="Tahoma" w:hAnsi="Tahoma" w:cs="Tahoma"/>
          <w:sz w:val="22"/>
          <w:szCs w:val="22"/>
        </w:rPr>
        <w:t>.</w:t>
      </w:r>
      <w:r w:rsidRPr="00583287">
        <w:rPr>
          <w:rFonts w:ascii="Tahoma" w:hAnsi="Tahoma" w:cs="Tahoma"/>
          <w:sz w:val="22"/>
          <w:szCs w:val="22"/>
        </w:rPr>
        <w:t xml:space="preserve"> </w:t>
      </w:r>
      <w:r w:rsidR="00FD4549">
        <w:rPr>
          <w:rFonts w:ascii="Tahoma" w:hAnsi="Tahoma" w:cs="Tahoma"/>
          <w:sz w:val="22"/>
          <w:szCs w:val="22"/>
        </w:rPr>
        <w:t>N</w:t>
      </w:r>
      <w:r w:rsidR="00FD4549" w:rsidRPr="00583287">
        <w:rPr>
          <w:rFonts w:ascii="Tahoma" w:hAnsi="Tahoma" w:cs="Tahoma"/>
          <w:sz w:val="22"/>
          <w:szCs w:val="22"/>
        </w:rPr>
        <w:t xml:space="preserve">ão </w:t>
      </w:r>
      <w:r w:rsidRPr="00583287">
        <w:rPr>
          <w:rFonts w:ascii="Tahoma" w:hAnsi="Tahoma" w:cs="Tahoma"/>
          <w:sz w:val="22"/>
          <w:szCs w:val="22"/>
        </w:rPr>
        <w:t xml:space="preserve">obstante o disposto acima, a Emissora, em conjunto com o Agente Fiduciário, deverão enviar notificação escrita à B3, informando-a </w:t>
      </w:r>
      <w:r w:rsidRPr="00583287">
        <w:rPr>
          <w:rFonts w:ascii="Tahoma" w:hAnsi="Tahoma" w:cs="Tahoma"/>
          <w:b/>
          <w:bCs/>
          <w:sz w:val="22"/>
          <w:szCs w:val="22"/>
        </w:rPr>
        <w:t>(i)</w:t>
      </w:r>
      <w:r w:rsidRPr="00583287">
        <w:rPr>
          <w:rFonts w:ascii="Tahoma" w:hAnsi="Tahoma" w:cs="Tahoma"/>
          <w:sz w:val="22"/>
          <w:szCs w:val="22"/>
        </w:rPr>
        <w:t xml:space="preserve"> da não realização do pagamento </w:t>
      </w:r>
      <w:r w:rsidR="00DC1166" w:rsidRPr="00583287">
        <w:rPr>
          <w:rFonts w:ascii="Tahoma" w:hAnsi="Tahoma" w:cs="Tahoma"/>
          <w:sz w:val="22"/>
          <w:szCs w:val="22"/>
        </w:rPr>
        <w:t xml:space="preserve">da Remuneração das Debêntures da Primeira Série </w:t>
      </w:r>
      <w:r w:rsidRPr="00583287">
        <w:rPr>
          <w:rFonts w:ascii="Tahoma" w:hAnsi="Tahoma" w:cs="Tahoma"/>
          <w:sz w:val="22"/>
          <w:szCs w:val="22"/>
        </w:rPr>
        <w:t xml:space="preserve">na respectiva Data de Pagamento, </w:t>
      </w:r>
      <w:r w:rsidRPr="00583287">
        <w:rPr>
          <w:rFonts w:ascii="Tahoma" w:hAnsi="Tahoma" w:cs="Tahoma"/>
          <w:b/>
          <w:bCs/>
          <w:sz w:val="22"/>
          <w:szCs w:val="22"/>
        </w:rPr>
        <w:t>(</w:t>
      </w:r>
      <w:proofErr w:type="spellStart"/>
      <w:r w:rsidRPr="00583287">
        <w:rPr>
          <w:rFonts w:ascii="Tahoma" w:hAnsi="Tahoma" w:cs="Tahoma"/>
          <w:b/>
          <w:bCs/>
          <w:sz w:val="22"/>
          <w:szCs w:val="22"/>
        </w:rPr>
        <w:t>ii</w:t>
      </w:r>
      <w:proofErr w:type="spellEnd"/>
      <w:r w:rsidRPr="00583287">
        <w:rPr>
          <w:rFonts w:ascii="Tahoma" w:hAnsi="Tahoma" w:cs="Tahoma"/>
          <w:b/>
          <w:bCs/>
          <w:sz w:val="22"/>
          <w:szCs w:val="22"/>
        </w:rPr>
        <w:t>)</w:t>
      </w:r>
      <w:r w:rsidRPr="00583287">
        <w:rPr>
          <w:rFonts w:ascii="Tahoma" w:hAnsi="Tahoma" w:cs="Tahoma"/>
          <w:sz w:val="22"/>
          <w:szCs w:val="22"/>
        </w:rPr>
        <w:t> da respectiva data na qual ocorrerá o pagamento</w:t>
      </w:r>
      <w:r w:rsidR="00C706FE">
        <w:rPr>
          <w:rFonts w:ascii="Tahoma" w:hAnsi="Tahoma" w:cs="Tahoma"/>
          <w:sz w:val="22"/>
          <w:szCs w:val="22"/>
        </w:rPr>
        <w:t>; e</w:t>
      </w:r>
      <w:r w:rsidRPr="00583287">
        <w:rPr>
          <w:rFonts w:ascii="Tahoma" w:hAnsi="Tahoma" w:cs="Tahoma"/>
          <w:sz w:val="22"/>
          <w:szCs w:val="22"/>
        </w:rPr>
        <w:t xml:space="preserve"> </w:t>
      </w:r>
      <w:r w:rsidRPr="00583287">
        <w:rPr>
          <w:rFonts w:ascii="Tahoma" w:hAnsi="Tahoma" w:cs="Tahoma"/>
          <w:b/>
          <w:bCs/>
          <w:sz w:val="22"/>
          <w:szCs w:val="22"/>
        </w:rPr>
        <w:t>(</w:t>
      </w:r>
      <w:proofErr w:type="spellStart"/>
      <w:r w:rsidRPr="00583287">
        <w:rPr>
          <w:rFonts w:ascii="Tahoma" w:hAnsi="Tahoma" w:cs="Tahoma"/>
          <w:b/>
          <w:bCs/>
          <w:sz w:val="22"/>
          <w:szCs w:val="22"/>
        </w:rPr>
        <w:t>iii</w:t>
      </w:r>
      <w:proofErr w:type="spellEnd"/>
      <w:r w:rsidRPr="00583287">
        <w:rPr>
          <w:rFonts w:ascii="Tahoma" w:hAnsi="Tahoma" w:cs="Tahoma"/>
          <w:b/>
          <w:bCs/>
          <w:sz w:val="22"/>
          <w:szCs w:val="22"/>
        </w:rPr>
        <w:t>)</w:t>
      </w:r>
      <w:r w:rsidRPr="00583287">
        <w:rPr>
          <w:rFonts w:ascii="Tahoma" w:hAnsi="Tahoma" w:cs="Tahoma"/>
          <w:sz w:val="22"/>
          <w:szCs w:val="22"/>
        </w:rPr>
        <w:t xml:space="preserve"> seu montante, conforme o caso, observado que tal notificação deverá ser enviada com, no mínimo, 3 (três) Dias Úteis de antecedência da data em que se pretendia fazer o pagamento, para que a B3 proceda à retirada do evento de pagamento da agenda do ativo. Neste caso, a Remuneração das Debêntures da Primeira Série continuará a incidir sobre a referida parcela não paga, e deverá ser calculada a partir do primeiro dia do respectivo Período de Capitalização </w:t>
      </w:r>
      <w:r w:rsidR="00DC1166" w:rsidRPr="00583287">
        <w:rPr>
          <w:rFonts w:ascii="Tahoma" w:hAnsi="Tahoma" w:cs="Tahoma"/>
          <w:sz w:val="22"/>
          <w:szCs w:val="22"/>
        </w:rPr>
        <w:t xml:space="preserve">das Debêntures da Primeira Série </w:t>
      </w:r>
      <w:r w:rsidRPr="00583287">
        <w:rPr>
          <w:rFonts w:ascii="Tahoma" w:hAnsi="Tahoma" w:cs="Tahoma"/>
          <w:sz w:val="22"/>
          <w:szCs w:val="22"/>
        </w:rPr>
        <w:t>referente à Remuneração das Debêntures da Primeira Série não paga, observada ainda a Ordem de Alocação de Recursos</w:t>
      </w:r>
      <w:r w:rsidRPr="00785233">
        <w:rPr>
          <w:rFonts w:ascii="Tahoma" w:hAnsi="Tahoma" w:cs="Tahoma"/>
          <w:sz w:val="22"/>
          <w:szCs w:val="22"/>
        </w:rPr>
        <w:t>. Sobre eventuais valores da Remuneração das Debêntures da Primeira Série não pagos, não serão devidos Encargos Moratórios</w:t>
      </w:r>
      <w:r w:rsidRPr="00583287">
        <w:rPr>
          <w:rFonts w:ascii="Tahoma" w:hAnsi="Tahoma" w:cs="Tahoma"/>
          <w:sz w:val="22"/>
          <w:szCs w:val="22"/>
        </w:rPr>
        <w:t>.</w:t>
      </w:r>
      <w:bookmarkStart w:id="183" w:name="_Ref518572354"/>
      <w:bookmarkEnd w:id="179"/>
      <w:bookmarkEnd w:id="180"/>
      <w:r w:rsidR="00DC1166" w:rsidRPr="00583287">
        <w:rPr>
          <w:rFonts w:ascii="Tahoma" w:hAnsi="Tahoma" w:cs="Tahoma"/>
          <w:sz w:val="22"/>
          <w:szCs w:val="22"/>
        </w:rPr>
        <w:t xml:space="preserve"> </w:t>
      </w:r>
    </w:p>
    <w:p w14:paraId="7C80C8C4" w14:textId="77777777" w:rsidR="00C706FE" w:rsidRDefault="00C706FE" w:rsidP="003E63EE">
      <w:pPr>
        <w:pStyle w:val="PargrafodaLista"/>
        <w:autoSpaceDE/>
        <w:autoSpaceDN/>
        <w:adjustRightInd/>
        <w:spacing w:line="320" w:lineRule="atLeast"/>
        <w:ind w:left="0" w:right="-22"/>
        <w:rPr>
          <w:rFonts w:ascii="Tahoma" w:hAnsi="Tahoma" w:cs="Tahoma"/>
          <w:sz w:val="22"/>
          <w:szCs w:val="22"/>
        </w:rPr>
      </w:pPr>
    </w:p>
    <w:p w14:paraId="0681188E" w14:textId="0EC56651" w:rsidR="00CA763D" w:rsidRPr="00E65CC3" w:rsidRDefault="008C7533" w:rsidP="00F33DB7">
      <w:pPr>
        <w:pStyle w:val="PargrafodaLista"/>
        <w:numPr>
          <w:ilvl w:val="2"/>
          <w:numId w:val="30"/>
        </w:numPr>
        <w:autoSpaceDE/>
        <w:autoSpaceDN/>
        <w:adjustRightInd/>
        <w:spacing w:line="320" w:lineRule="atLeast"/>
        <w:ind w:right="-22"/>
        <w:rPr>
          <w:rFonts w:ascii="Tahoma" w:hAnsi="Tahoma" w:cs="Tahoma"/>
          <w:sz w:val="22"/>
          <w:szCs w:val="22"/>
        </w:rPr>
      </w:pPr>
      <w:bookmarkStart w:id="184" w:name="_Ref69513455"/>
      <w:r w:rsidRPr="00583287">
        <w:rPr>
          <w:rFonts w:ascii="Tahoma" w:hAnsi="Tahoma" w:cs="Tahoma"/>
          <w:b/>
          <w:bCs/>
          <w:sz w:val="22"/>
          <w:szCs w:val="22"/>
        </w:rPr>
        <w:lastRenderedPageBreak/>
        <w:t xml:space="preserve">Indisponibilidade da Taxa DI: </w:t>
      </w:r>
      <w:r w:rsidRPr="00583287">
        <w:rPr>
          <w:rFonts w:ascii="Tahoma" w:hAnsi="Tahoma" w:cs="Tahoma"/>
          <w:sz w:val="22"/>
          <w:szCs w:val="22"/>
        </w:rPr>
        <w:t xml:space="preserve">no caso de indisponibilidade temporária da Taxa DI na </w:t>
      </w:r>
      <w:r w:rsidR="00A022C8">
        <w:rPr>
          <w:rFonts w:ascii="Tahoma" w:hAnsi="Tahoma" w:cs="Tahoma"/>
          <w:sz w:val="22"/>
          <w:szCs w:val="22"/>
        </w:rPr>
        <w:t>D</w:t>
      </w:r>
      <w:r w:rsidR="00A022C8" w:rsidRPr="00583287">
        <w:rPr>
          <w:rFonts w:ascii="Tahoma" w:hAnsi="Tahoma" w:cs="Tahoma"/>
          <w:sz w:val="22"/>
          <w:szCs w:val="22"/>
        </w:rPr>
        <w:t xml:space="preserve">ata </w:t>
      </w:r>
      <w:r w:rsidRPr="00583287">
        <w:rPr>
          <w:rFonts w:ascii="Tahoma" w:hAnsi="Tahoma" w:cs="Tahoma"/>
          <w:sz w:val="22"/>
          <w:szCs w:val="22"/>
        </w:rPr>
        <w:t xml:space="preserve">de </w:t>
      </w:r>
      <w:r w:rsidR="00A022C8">
        <w:rPr>
          <w:rFonts w:ascii="Tahoma" w:hAnsi="Tahoma" w:cs="Tahoma"/>
          <w:sz w:val="22"/>
          <w:szCs w:val="22"/>
        </w:rPr>
        <w:t>P</w:t>
      </w:r>
      <w:r w:rsidR="00A022C8" w:rsidRPr="00583287">
        <w:rPr>
          <w:rFonts w:ascii="Tahoma" w:hAnsi="Tahoma" w:cs="Tahoma"/>
          <w:sz w:val="22"/>
          <w:szCs w:val="22"/>
        </w:rPr>
        <w:t>agamento</w:t>
      </w:r>
      <w:r w:rsidR="00A022C8" w:rsidRPr="00AD3DCB">
        <w:rPr>
          <w:rFonts w:ascii="Tahoma" w:hAnsi="Tahoma" w:cs="Tahoma"/>
          <w:color w:val="000000"/>
          <w:sz w:val="22"/>
          <w:szCs w:val="22"/>
        </w:rPr>
        <w:t xml:space="preserve"> </w:t>
      </w:r>
      <w:r w:rsidRPr="00583287">
        <w:rPr>
          <w:rFonts w:ascii="Tahoma" w:hAnsi="Tahoma" w:cs="Tahoma"/>
          <w:sz w:val="22"/>
          <w:szCs w:val="22"/>
        </w:rPr>
        <w:t>de qualquer obrigação pecuniária da Emissora relativa às Debêntures, inclusive a Remuneração</w:t>
      </w:r>
      <w:r w:rsidR="00DC1166" w:rsidRPr="00583287">
        <w:rPr>
          <w:rFonts w:ascii="Tahoma" w:hAnsi="Tahoma" w:cs="Tahoma"/>
          <w:sz w:val="22"/>
          <w:szCs w:val="22"/>
        </w:rPr>
        <w:t xml:space="preserve"> das Debêntures da Primeira Série</w:t>
      </w:r>
      <w:r w:rsidRPr="00583287">
        <w:rPr>
          <w:rFonts w:ascii="Tahoma" w:hAnsi="Tahoma" w:cs="Tahoma"/>
          <w:sz w:val="22"/>
          <w:szCs w:val="22"/>
        </w:rPr>
        <w:t>, será utilizado, em sua substituição, o percentual correspondente à última Taxa DI divulgada oficialmente pelo número de dias necessários até a data do cálculo</w:t>
      </w:r>
      <w:r w:rsidR="00DC1166" w:rsidRPr="00583287">
        <w:rPr>
          <w:rFonts w:ascii="Tahoma" w:hAnsi="Tahoma" w:cs="Tahoma"/>
          <w:sz w:val="22"/>
          <w:szCs w:val="22"/>
        </w:rPr>
        <w:t xml:space="preserve"> em questão</w:t>
      </w:r>
      <w:r w:rsidRPr="00583287">
        <w:rPr>
          <w:rFonts w:ascii="Tahoma" w:hAnsi="Tahoma" w:cs="Tahoma"/>
          <w:sz w:val="22"/>
          <w:szCs w:val="22"/>
        </w:rPr>
        <w:t xml:space="preserve">, observado o disposto na Cláusula </w:t>
      </w:r>
      <w:r w:rsidRPr="00E65CC3">
        <w:rPr>
          <w:rFonts w:ascii="Tahoma" w:hAnsi="Tahoma" w:cs="Tahoma"/>
          <w:sz w:val="22"/>
          <w:szCs w:val="22"/>
        </w:rPr>
        <w:fldChar w:fldCharType="begin"/>
      </w:r>
      <w:r w:rsidRPr="00583287">
        <w:rPr>
          <w:rFonts w:ascii="Tahoma" w:hAnsi="Tahoma" w:cs="Tahoma"/>
          <w:sz w:val="22"/>
          <w:szCs w:val="22"/>
        </w:rPr>
        <w:instrText xml:space="preserve"> REF _Ref69513346 \r \h  \* MERGEFORMAT </w:instrText>
      </w:r>
      <w:r w:rsidRPr="00E65CC3">
        <w:rPr>
          <w:rFonts w:ascii="Tahoma" w:hAnsi="Tahoma" w:cs="Tahoma"/>
          <w:sz w:val="22"/>
          <w:szCs w:val="22"/>
        </w:rPr>
      </w:r>
      <w:r w:rsidRPr="00E65CC3">
        <w:rPr>
          <w:rFonts w:ascii="Tahoma" w:hAnsi="Tahoma" w:cs="Tahoma"/>
          <w:sz w:val="22"/>
          <w:szCs w:val="22"/>
        </w:rPr>
        <w:fldChar w:fldCharType="separate"/>
      </w:r>
      <w:r w:rsidR="001E3BF4">
        <w:rPr>
          <w:rFonts w:ascii="Tahoma" w:hAnsi="Tahoma" w:cs="Tahoma"/>
          <w:sz w:val="22"/>
          <w:szCs w:val="22"/>
        </w:rPr>
        <w:t>3.34.2.1</w:t>
      </w:r>
      <w:r w:rsidRPr="00E65CC3">
        <w:rPr>
          <w:rFonts w:ascii="Tahoma" w:hAnsi="Tahoma" w:cs="Tahoma"/>
          <w:sz w:val="22"/>
          <w:szCs w:val="22"/>
        </w:rPr>
        <w:fldChar w:fldCharType="end"/>
      </w:r>
      <w:r w:rsidRPr="00583287">
        <w:rPr>
          <w:rFonts w:ascii="Tahoma" w:hAnsi="Tahoma" w:cs="Tahoma"/>
          <w:sz w:val="22"/>
          <w:szCs w:val="22"/>
        </w:rPr>
        <w:t xml:space="preserve"> abaixo</w:t>
      </w:r>
      <w:r w:rsidR="00457EE6">
        <w:rPr>
          <w:rFonts w:ascii="Tahoma" w:hAnsi="Tahoma" w:cs="Tahoma"/>
          <w:sz w:val="22"/>
          <w:szCs w:val="22"/>
        </w:rPr>
        <w:t xml:space="preserve"> em relação às Debêntures da Primeira Série</w:t>
      </w:r>
      <w:r w:rsidRPr="00583287">
        <w:rPr>
          <w:rFonts w:ascii="Tahoma" w:hAnsi="Tahoma" w:cs="Tahoma"/>
          <w:sz w:val="22"/>
          <w:szCs w:val="22"/>
        </w:rPr>
        <w:t>.</w:t>
      </w:r>
      <w:bookmarkEnd w:id="184"/>
    </w:p>
    <w:p w14:paraId="2197B922" w14:textId="77777777" w:rsidR="00CA763D" w:rsidRPr="00D4459F" w:rsidRDefault="00CA763D" w:rsidP="00E57F75">
      <w:pPr>
        <w:pStyle w:val="PargrafodaLista"/>
        <w:autoSpaceDE/>
        <w:autoSpaceDN/>
        <w:adjustRightInd/>
        <w:spacing w:line="320" w:lineRule="atLeast"/>
        <w:ind w:left="0" w:right="-22"/>
        <w:rPr>
          <w:rFonts w:ascii="Tahoma" w:hAnsi="Tahoma" w:cs="Tahoma"/>
          <w:sz w:val="22"/>
          <w:szCs w:val="22"/>
        </w:rPr>
      </w:pPr>
    </w:p>
    <w:p w14:paraId="54A61402" w14:textId="45F2FA2E" w:rsidR="00CA763D" w:rsidRPr="00811A49" w:rsidRDefault="008C7533" w:rsidP="00F33DB7">
      <w:pPr>
        <w:pStyle w:val="PargrafodaLista"/>
        <w:numPr>
          <w:ilvl w:val="3"/>
          <w:numId w:val="30"/>
        </w:numPr>
        <w:autoSpaceDE/>
        <w:autoSpaceDN/>
        <w:adjustRightInd/>
        <w:spacing w:line="320" w:lineRule="atLeast"/>
        <w:ind w:right="-22"/>
        <w:rPr>
          <w:rFonts w:ascii="Tahoma" w:hAnsi="Tahoma" w:cs="Tahoma"/>
          <w:sz w:val="22"/>
          <w:szCs w:val="22"/>
        </w:rPr>
      </w:pPr>
      <w:bookmarkStart w:id="185" w:name="_Ref69513346"/>
      <w:r w:rsidRPr="00811A49">
        <w:rPr>
          <w:rFonts w:ascii="Tahoma" w:hAnsi="Tahoma" w:cs="Tahoma"/>
          <w:sz w:val="22"/>
          <w:szCs w:val="22"/>
        </w:rPr>
        <w:t xml:space="preserve"> Na hipótese de extinção, limitação e/ou não divulgação da Taxa DI por prazo superior a 10 (dez) Dias Úteis seguidos após a data esperada para sua apuração e/o</w:t>
      </w:r>
      <w:r w:rsidRPr="00BB46AE">
        <w:rPr>
          <w:rFonts w:ascii="Tahoma" w:hAnsi="Tahoma" w:cs="Tahoma"/>
          <w:sz w:val="22"/>
          <w:szCs w:val="22"/>
        </w:rPr>
        <w:t xml:space="preserve">u divulgação, ou no </w:t>
      </w:r>
      <w:r w:rsidRPr="00785233">
        <w:rPr>
          <w:rFonts w:ascii="Tahoma" w:hAnsi="Tahoma" w:cs="Tahoma"/>
          <w:sz w:val="22"/>
          <w:szCs w:val="22"/>
        </w:rPr>
        <w:t>caso de impossibilidade de aplicação da Taxa DI para o cálculo da Remuneração das Debêntures da Primeira Série por proibição legal ou judicial, será convocada a Assembleia Geral de Debenturistas pelo Agente Fiduciário, nos termos desta Escritura de Emissão, a qual terá como objeto a deliberação pelos Debenturistas, em comum acordo com a Emissora e observada a regulamentação aplicável, acerca do novo parâmetro de Remuneração das Debêntures da Primeira Série a ser aplicado, parâmetro este que deverá buscar preservar o valor real e os mesmos níveis da Remuneração das Debêntures da Primeira Série verificados durante a utilização da Taxa DI. Até que a Assembleia Geral de Debenturistas</w:t>
      </w:r>
      <w:r w:rsidR="00940A15">
        <w:rPr>
          <w:rFonts w:ascii="Tahoma" w:hAnsi="Tahoma" w:cs="Tahoma"/>
          <w:sz w:val="22"/>
          <w:szCs w:val="22"/>
        </w:rPr>
        <w:t xml:space="preserve"> da Primeira Série</w:t>
      </w:r>
      <w:r w:rsidR="007308CF" w:rsidRPr="002013D9">
        <w:rPr>
          <w:rFonts w:ascii="Tahoma" w:hAnsi="Tahoma" w:cs="Tahoma"/>
          <w:sz w:val="22"/>
          <w:szCs w:val="22"/>
        </w:rPr>
        <w:t xml:space="preserve"> </w:t>
      </w:r>
      <w:r w:rsidRPr="00583287">
        <w:rPr>
          <w:rFonts w:ascii="Tahoma" w:hAnsi="Tahoma" w:cs="Tahoma"/>
          <w:sz w:val="22"/>
          <w:szCs w:val="22"/>
        </w:rPr>
        <w:t xml:space="preserve">defina o novo parâmetro de Remuneração das Debêntures da Primeira Série, ou que ocorra a hipótese prevista na Cláusula </w:t>
      </w:r>
      <w:r w:rsidRPr="00E65CC3">
        <w:rPr>
          <w:rFonts w:ascii="Tahoma" w:hAnsi="Tahoma" w:cs="Tahoma"/>
          <w:sz w:val="22"/>
          <w:szCs w:val="22"/>
        </w:rPr>
        <w:fldChar w:fldCharType="begin"/>
      </w:r>
      <w:r w:rsidRPr="00583287">
        <w:rPr>
          <w:rFonts w:ascii="Tahoma" w:hAnsi="Tahoma" w:cs="Tahoma"/>
          <w:sz w:val="22"/>
          <w:szCs w:val="22"/>
        </w:rPr>
        <w:instrText xml:space="preserve"> REF _Ref69513390 \r \h  \* MERGEFORMAT </w:instrText>
      </w:r>
      <w:r w:rsidRPr="00E65CC3">
        <w:rPr>
          <w:rFonts w:ascii="Tahoma" w:hAnsi="Tahoma" w:cs="Tahoma"/>
          <w:sz w:val="22"/>
          <w:szCs w:val="22"/>
        </w:rPr>
      </w:r>
      <w:r w:rsidRPr="00E65CC3">
        <w:rPr>
          <w:rFonts w:ascii="Tahoma" w:hAnsi="Tahoma" w:cs="Tahoma"/>
          <w:sz w:val="22"/>
          <w:szCs w:val="22"/>
        </w:rPr>
        <w:fldChar w:fldCharType="separate"/>
      </w:r>
      <w:r w:rsidR="001E3BF4">
        <w:rPr>
          <w:rFonts w:ascii="Tahoma" w:hAnsi="Tahoma" w:cs="Tahoma"/>
          <w:sz w:val="22"/>
          <w:szCs w:val="22"/>
        </w:rPr>
        <w:t>3.34.3</w:t>
      </w:r>
      <w:r w:rsidRPr="00E65CC3">
        <w:rPr>
          <w:rFonts w:ascii="Tahoma" w:hAnsi="Tahoma" w:cs="Tahoma"/>
          <w:sz w:val="22"/>
          <w:szCs w:val="22"/>
        </w:rPr>
        <w:fldChar w:fldCharType="end"/>
      </w:r>
      <w:r w:rsidRPr="00583287">
        <w:rPr>
          <w:rFonts w:ascii="Tahoma" w:hAnsi="Tahoma" w:cs="Tahoma"/>
          <w:sz w:val="22"/>
          <w:szCs w:val="22"/>
        </w:rPr>
        <w:t xml:space="preserve"> abaixo, o cálculo da</w:t>
      </w:r>
      <w:r w:rsidRPr="00E65CC3">
        <w:rPr>
          <w:rFonts w:ascii="Tahoma" w:hAnsi="Tahoma" w:cs="Tahoma"/>
          <w:sz w:val="22"/>
          <w:szCs w:val="22"/>
        </w:rPr>
        <w:t xml:space="preserve"> Remuneração das Debêntures </w:t>
      </w:r>
      <w:r w:rsidR="00DA3AD7">
        <w:rPr>
          <w:rFonts w:ascii="Tahoma" w:hAnsi="Tahoma" w:cs="Tahoma"/>
          <w:sz w:val="22"/>
          <w:szCs w:val="22"/>
        </w:rPr>
        <w:t>da Primeira Série</w:t>
      </w:r>
      <w:r w:rsidRPr="00E65CC3">
        <w:rPr>
          <w:rFonts w:ascii="Tahoma" w:hAnsi="Tahoma" w:cs="Tahoma"/>
          <w:sz w:val="22"/>
          <w:szCs w:val="22"/>
        </w:rPr>
        <w:t xml:space="preserve"> será feito com base na última Taxa DI divulgada oficialmente, não sendo de</w:t>
      </w:r>
      <w:r w:rsidRPr="00D4459F">
        <w:rPr>
          <w:rFonts w:ascii="Tahoma" w:hAnsi="Tahoma" w:cs="Tahoma"/>
          <w:sz w:val="22"/>
          <w:szCs w:val="22"/>
        </w:rPr>
        <w:t>vidas quaisquer compensações quando da deliberação do novo parâmetro de Remuneração das Debêntures da Primeira Série.</w:t>
      </w:r>
      <w:bookmarkStart w:id="186" w:name="_Ref518572392"/>
      <w:bookmarkEnd w:id="183"/>
      <w:bookmarkEnd w:id="185"/>
    </w:p>
    <w:p w14:paraId="025A7596" w14:textId="77777777" w:rsidR="00CA763D" w:rsidRPr="00BB46AE" w:rsidRDefault="00CA763D" w:rsidP="00E57F75">
      <w:pPr>
        <w:pStyle w:val="PargrafodaLista"/>
        <w:autoSpaceDE/>
        <w:autoSpaceDN/>
        <w:adjustRightInd/>
        <w:spacing w:line="320" w:lineRule="atLeast"/>
        <w:ind w:left="0" w:right="-22"/>
        <w:rPr>
          <w:rFonts w:ascii="Tahoma" w:hAnsi="Tahoma" w:cs="Tahoma"/>
          <w:sz w:val="22"/>
          <w:szCs w:val="22"/>
        </w:rPr>
      </w:pPr>
    </w:p>
    <w:p w14:paraId="635D9B56" w14:textId="15749EDD" w:rsidR="00CA763D" w:rsidRPr="00583287" w:rsidRDefault="008C7533" w:rsidP="007B5A72">
      <w:pPr>
        <w:pStyle w:val="PargrafodaLista"/>
        <w:numPr>
          <w:ilvl w:val="2"/>
          <w:numId w:val="62"/>
        </w:numPr>
        <w:autoSpaceDE/>
        <w:autoSpaceDN/>
        <w:adjustRightInd/>
        <w:spacing w:line="320" w:lineRule="atLeast"/>
        <w:ind w:right="-22"/>
        <w:rPr>
          <w:rFonts w:ascii="Tahoma" w:hAnsi="Tahoma" w:cs="Tahoma"/>
          <w:sz w:val="22"/>
          <w:szCs w:val="22"/>
        </w:rPr>
      </w:pPr>
      <w:bookmarkStart w:id="187" w:name="_Ref69513390"/>
      <w:r w:rsidRPr="00785233">
        <w:rPr>
          <w:rFonts w:ascii="Tahoma" w:hAnsi="Tahoma" w:cs="Tahoma"/>
          <w:sz w:val="22"/>
          <w:szCs w:val="22"/>
        </w:rPr>
        <w:t xml:space="preserve">Caso </w:t>
      </w:r>
      <w:r w:rsidR="00940A15" w:rsidRPr="00785233">
        <w:rPr>
          <w:rFonts w:ascii="Tahoma" w:hAnsi="Tahoma" w:cs="Tahoma"/>
          <w:sz w:val="22"/>
          <w:szCs w:val="22"/>
        </w:rPr>
        <w:t>os Debenturistas da Primeira Série, não deliberem, em</w:t>
      </w:r>
      <w:r w:rsidRPr="00785233">
        <w:rPr>
          <w:rFonts w:ascii="Tahoma" w:hAnsi="Tahoma" w:cs="Tahoma"/>
          <w:sz w:val="22"/>
          <w:szCs w:val="22"/>
        </w:rPr>
        <w:t xml:space="preserve"> Assembleia Geral de Debenturistas</w:t>
      </w:r>
      <w:r w:rsidRPr="00583287">
        <w:rPr>
          <w:rFonts w:ascii="Tahoma" w:hAnsi="Tahoma" w:cs="Tahoma"/>
          <w:sz w:val="22"/>
          <w:szCs w:val="22"/>
        </w:rPr>
        <w:t xml:space="preserve">, em comum acordo com a Emissora, sobre o novo parâmetro de Remuneração das Debêntures da Primeira Série, inclusive em razão de a Assembleia Geral de Debenturistas não ser instalada e/ou de não ter obtido deliberação por falta de quórum em </w:t>
      </w:r>
      <w:r w:rsidRPr="005A1A47">
        <w:rPr>
          <w:rFonts w:ascii="Tahoma" w:hAnsi="Tahoma" w:cs="Tahoma"/>
          <w:sz w:val="22"/>
          <w:szCs w:val="22"/>
        </w:rPr>
        <w:t xml:space="preserve">primeira e </w:t>
      </w:r>
      <w:r w:rsidRPr="00583287">
        <w:rPr>
          <w:rFonts w:ascii="Tahoma" w:hAnsi="Tahoma" w:cs="Tahoma"/>
          <w:sz w:val="22"/>
          <w:szCs w:val="22"/>
        </w:rPr>
        <w:t>segunda convocação</w:t>
      </w:r>
      <w:r w:rsidRPr="00457EE6">
        <w:rPr>
          <w:rFonts w:ascii="Tahoma" w:hAnsi="Tahoma" w:cs="Tahoma"/>
          <w:sz w:val="22"/>
          <w:szCs w:val="22"/>
        </w:rPr>
        <w:t>, as Debêntures</w:t>
      </w:r>
      <w:r w:rsidR="00940A15" w:rsidRPr="00457EE6">
        <w:rPr>
          <w:rFonts w:ascii="Tahoma" w:hAnsi="Tahoma" w:cs="Tahoma"/>
          <w:sz w:val="22"/>
          <w:szCs w:val="22"/>
        </w:rPr>
        <w:t xml:space="preserve"> da Primeira Série</w:t>
      </w:r>
      <w:r w:rsidRPr="00457EE6">
        <w:rPr>
          <w:rFonts w:ascii="Tahoma" w:hAnsi="Tahoma" w:cs="Tahoma"/>
          <w:sz w:val="22"/>
          <w:szCs w:val="22"/>
        </w:rPr>
        <w:t xml:space="preserve"> deverão ser integralmente liquidadas</w:t>
      </w:r>
      <w:r w:rsidR="00852DA5">
        <w:rPr>
          <w:rFonts w:ascii="Tahoma" w:hAnsi="Tahoma" w:cs="Tahoma"/>
          <w:sz w:val="22"/>
          <w:szCs w:val="22"/>
        </w:rPr>
        <w:t>, por meio de resgate antecipado</w:t>
      </w:r>
      <w:r w:rsidRPr="006D1528">
        <w:rPr>
          <w:rFonts w:ascii="Tahoma" w:hAnsi="Tahoma" w:cs="Tahoma"/>
          <w:sz w:val="22"/>
          <w:szCs w:val="22"/>
        </w:rPr>
        <w:t>. Neste caso, o cálculo da Remuneração</w:t>
      </w:r>
      <w:r w:rsidRPr="00583287">
        <w:rPr>
          <w:rFonts w:ascii="Tahoma" w:hAnsi="Tahoma" w:cs="Tahoma"/>
          <w:sz w:val="22"/>
          <w:szCs w:val="22"/>
        </w:rPr>
        <w:t xml:space="preserve"> das Debêntures da Primeira Série será feito com base na última Taxa DI divulgada oficialmente, nos termos da Cláusula </w:t>
      </w:r>
      <w:r w:rsidRPr="00E65CC3">
        <w:rPr>
          <w:rFonts w:ascii="Tahoma" w:hAnsi="Tahoma" w:cs="Tahoma"/>
          <w:sz w:val="22"/>
          <w:szCs w:val="22"/>
        </w:rPr>
        <w:fldChar w:fldCharType="begin"/>
      </w:r>
      <w:r w:rsidRPr="00583287">
        <w:rPr>
          <w:rFonts w:ascii="Tahoma" w:hAnsi="Tahoma" w:cs="Tahoma"/>
          <w:sz w:val="22"/>
          <w:szCs w:val="22"/>
        </w:rPr>
        <w:instrText xml:space="preserve"> REF _Ref69513455 \r \h  \* MERGEFORMAT </w:instrText>
      </w:r>
      <w:r w:rsidRPr="00E65CC3">
        <w:rPr>
          <w:rFonts w:ascii="Tahoma" w:hAnsi="Tahoma" w:cs="Tahoma"/>
          <w:sz w:val="22"/>
          <w:szCs w:val="22"/>
        </w:rPr>
      </w:r>
      <w:r w:rsidRPr="00E65CC3">
        <w:rPr>
          <w:rFonts w:ascii="Tahoma" w:hAnsi="Tahoma" w:cs="Tahoma"/>
          <w:sz w:val="22"/>
          <w:szCs w:val="22"/>
        </w:rPr>
        <w:fldChar w:fldCharType="separate"/>
      </w:r>
      <w:r w:rsidR="001E3BF4">
        <w:rPr>
          <w:rFonts w:ascii="Tahoma" w:hAnsi="Tahoma" w:cs="Tahoma"/>
          <w:sz w:val="22"/>
          <w:szCs w:val="22"/>
        </w:rPr>
        <w:t>3.34.2</w:t>
      </w:r>
      <w:r w:rsidRPr="00E65CC3">
        <w:rPr>
          <w:rFonts w:ascii="Tahoma" w:hAnsi="Tahoma" w:cs="Tahoma"/>
          <w:sz w:val="22"/>
          <w:szCs w:val="22"/>
        </w:rPr>
        <w:fldChar w:fldCharType="end"/>
      </w:r>
      <w:bookmarkEnd w:id="186"/>
      <w:r w:rsidR="00A41A1A">
        <w:rPr>
          <w:rFonts w:ascii="Tahoma" w:hAnsi="Tahoma" w:cs="Tahoma"/>
          <w:sz w:val="22"/>
          <w:szCs w:val="22"/>
        </w:rPr>
        <w:t xml:space="preserve"> </w:t>
      </w:r>
      <w:r w:rsidRPr="005A1A47">
        <w:rPr>
          <w:rFonts w:ascii="Tahoma" w:hAnsi="Tahoma" w:cs="Tahoma"/>
          <w:sz w:val="22"/>
          <w:szCs w:val="22"/>
        </w:rPr>
        <w:t>acima. Caso a Taxa DI volte a ser divulgada</w:t>
      </w:r>
      <w:r w:rsidR="00B2390B">
        <w:rPr>
          <w:rFonts w:ascii="Tahoma" w:hAnsi="Tahoma" w:cs="Tahoma"/>
          <w:sz w:val="22"/>
          <w:szCs w:val="22"/>
        </w:rPr>
        <w:t xml:space="preserve"> antes da liquidação integral das Debêntures da Primeira Série acima mencionada</w:t>
      </w:r>
      <w:r w:rsidRPr="005A1A47">
        <w:rPr>
          <w:rFonts w:ascii="Tahoma" w:hAnsi="Tahoma" w:cs="Tahoma"/>
          <w:sz w:val="22"/>
          <w:szCs w:val="22"/>
        </w:rPr>
        <w:t xml:space="preserve">, a nova Taxa DI divulgada deverá ser utilizada para o cálculo da Remuneração das Debêntures da Primeira Série a partir do dia em que a Taxa DI </w:t>
      </w:r>
      <w:r w:rsidR="009762AC" w:rsidRPr="005A1A47">
        <w:rPr>
          <w:rFonts w:ascii="Tahoma" w:hAnsi="Tahoma" w:cs="Tahoma"/>
          <w:sz w:val="22"/>
          <w:szCs w:val="22"/>
        </w:rPr>
        <w:t>volt</w:t>
      </w:r>
      <w:r w:rsidR="009762AC">
        <w:rPr>
          <w:rFonts w:ascii="Tahoma" w:hAnsi="Tahoma" w:cs="Tahoma"/>
          <w:sz w:val="22"/>
          <w:szCs w:val="22"/>
        </w:rPr>
        <w:t>ar</w:t>
      </w:r>
      <w:r w:rsidR="009762AC" w:rsidRPr="005A1A47">
        <w:rPr>
          <w:rFonts w:ascii="Tahoma" w:hAnsi="Tahoma" w:cs="Tahoma"/>
          <w:sz w:val="22"/>
          <w:szCs w:val="22"/>
        </w:rPr>
        <w:t xml:space="preserve"> </w:t>
      </w:r>
      <w:r w:rsidRPr="005A1A47">
        <w:rPr>
          <w:rFonts w:ascii="Tahoma" w:hAnsi="Tahoma" w:cs="Tahoma"/>
          <w:sz w:val="22"/>
          <w:szCs w:val="22"/>
        </w:rPr>
        <w:t>a ser divulgada.</w:t>
      </w:r>
      <w:bookmarkStart w:id="188" w:name="_Ref518572356"/>
      <w:bookmarkEnd w:id="187"/>
      <w:r w:rsidR="00302CFF">
        <w:rPr>
          <w:rFonts w:ascii="Tahoma" w:hAnsi="Tahoma" w:cs="Tahoma"/>
          <w:sz w:val="22"/>
          <w:szCs w:val="22"/>
        </w:rPr>
        <w:t xml:space="preserve"> </w:t>
      </w:r>
    </w:p>
    <w:p w14:paraId="191D13A7" w14:textId="77777777" w:rsidR="00CA763D" w:rsidRPr="00583287" w:rsidRDefault="00CA763D" w:rsidP="00E57F75">
      <w:pPr>
        <w:pStyle w:val="PargrafodaLista"/>
        <w:spacing w:line="320" w:lineRule="atLeast"/>
        <w:ind w:right="-22"/>
        <w:rPr>
          <w:rFonts w:ascii="Tahoma" w:hAnsi="Tahoma" w:cs="Tahoma"/>
          <w:sz w:val="22"/>
          <w:szCs w:val="22"/>
        </w:rPr>
      </w:pPr>
    </w:p>
    <w:p w14:paraId="0B87BD3F" w14:textId="35FF4A32" w:rsidR="00CA763D" w:rsidRPr="00BB46AE"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Caso a Taxa DI volte a ser divulgada antes da realização da Assembleia Geral de Debenturistas referida na Cláusula </w:t>
      </w:r>
      <w:r w:rsidRPr="00E65CC3">
        <w:rPr>
          <w:rFonts w:ascii="Tahoma" w:hAnsi="Tahoma" w:cs="Tahoma"/>
          <w:sz w:val="22"/>
          <w:szCs w:val="22"/>
        </w:rPr>
        <w:fldChar w:fldCharType="begin"/>
      </w:r>
      <w:r w:rsidRPr="00583287">
        <w:rPr>
          <w:rFonts w:ascii="Tahoma" w:hAnsi="Tahoma" w:cs="Tahoma"/>
          <w:sz w:val="22"/>
          <w:szCs w:val="22"/>
        </w:rPr>
        <w:instrText xml:space="preserve"> REF _Ref69513346 \r \h  \* MERGEFORMAT </w:instrText>
      </w:r>
      <w:r w:rsidRPr="00E65CC3">
        <w:rPr>
          <w:rFonts w:ascii="Tahoma" w:hAnsi="Tahoma" w:cs="Tahoma"/>
          <w:sz w:val="22"/>
          <w:szCs w:val="22"/>
        </w:rPr>
      </w:r>
      <w:r w:rsidRPr="00E65CC3">
        <w:rPr>
          <w:rFonts w:ascii="Tahoma" w:hAnsi="Tahoma" w:cs="Tahoma"/>
          <w:sz w:val="22"/>
          <w:szCs w:val="22"/>
        </w:rPr>
        <w:fldChar w:fldCharType="separate"/>
      </w:r>
      <w:r w:rsidR="001E3BF4">
        <w:rPr>
          <w:rFonts w:ascii="Tahoma" w:hAnsi="Tahoma" w:cs="Tahoma"/>
          <w:sz w:val="22"/>
          <w:szCs w:val="22"/>
        </w:rPr>
        <w:t>3.34.2.1</w:t>
      </w:r>
      <w:r w:rsidRPr="00E65CC3">
        <w:rPr>
          <w:rFonts w:ascii="Tahoma" w:hAnsi="Tahoma" w:cs="Tahoma"/>
          <w:sz w:val="22"/>
          <w:szCs w:val="22"/>
        </w:rPr>
        <w:fldChar w:fldCharType="end"/>
      </w:r>
      <w:r w:rsidRPr="00583287">
        <w:rPr>
          <w:rFonts w:ascii="Tahoma" w:hAnsi="Tahoma" w:cs="Tahoma"/>
          <w:sz w:val="22"/>
          <w:szCs w:val="22"/>
        </w:rPr>
        <w:t xml:space="preserve"> acima, a Assembleia Gera</w:t>
      </w:r>
      <w:r w:rsidRPr="00E65CC3">
        <w:rPr>
          <w:rFonts w:ascii="Tahoma" w:hAnsi="Tahoma" w:cs="Tahoma"/>
          <w:sz w:val="22"/>
          <w:szCs w:val="22"/>
        </w:rPr>
        <w:t>l de Debenturistas nã</w:t>
      </w:r>
      <w:r w:rsidRPr="00D4459F">
        <w:rPr>
          <w:rFonts w:ascii="Tahoma" w:hAnsi="Tahoma" w:cs="Tahoma"/>
          <w:sz w:val="22"/>
          <w:szCs w:val="22"/>
        </w:rPr>
        <w:t xml:space="preserve">o </w:t>
      </w:r>
      <w:r w:rsidRPr="00D4459F">
        <w:rPr>
          <w:rFonts w:ascii="Tahoma" w:hAnsi="Tahoma" w:cs="Tahoma"/>
          <w:sz w:val="22"/>
          <w:szCs w:val="22"/>
        </w:rPr>
        <w:lastRenderedPageBreak/>
        <w:t>será mais realizada e a nova Taxa DI divulgada deverá ser utilizada para o cálculo da Remuneração das Debêntures da Primeira Série, desde o dia em que a Taxa DI se tornou indisponível</w:t>
      </w:r>
      <w:r w:rsidR="009622E5" w:rsidRPr="00811A49">
        <w:rPr>
          <w:rFonts w:ascii="Tahoma" w:hAnsi="Tahoma" w:cs="Tahoma"/>
          <w:sz w:val="22"/>
          <w:szCs w:val="22"/>
        </w:rPr>
        <w:t xml:space="preserve">, não sendo devidas quaisquer compensações quando </w:t>
      </w:r>
      <w:r w:rsidR="009622E5" w:rsidRPr="00FF3E6F">
        <w:rPr>
          <w:rFonts w:ascii="Tahoma" w:hAnsi="Tahoma" w:cs="Tahoma"/>
          <w:sz w:val="22"/>
          <w:szCs w:val="22"/>
        </w:rPr>
        <w:t>da deliberação do nov</w:t>
      </w:r>
      <w:r w:rsidR="009622E5" w:rsidRPr="00BB46AE">
        <w:rPr>
          <w:rFonts w:ascii="Tahoma" w:hAnsi="Tahoma" w:cs="Tahoma"/>
          <w:sz w:val="22"/>
          <w:szCs w:val="22"/>
        </w:rPr>
        <w:t>o parâmetro de Remuneração das Debêntures da Primeira Série</w:t>
      </w:r>
      <w:r w:rsidRPr="00BB46AE">
        <w:rPr>
          <w:rFonts w:ascii="Tahoma" w:hAnsi="Tahoma" w:cs="Tahoma"/>
          <w:sz w:val="22"/>
          <w:szCs w:val="22"/>
        </w:rPr>
        <w:t>.</w:t>
      </w:r>
      <w:bookmarkEnd w:id="188"/>
    </w:p>
    <w:p w14:paraId="7173C99D" w14:textId="77777777" w:rsidR="00CA763D" w:rsidRPr="00785233" w:rsidRDefault="00CA763D" w:rsidP="00E57F75">
      <w:pPr>
        <w:pStyle w:val="PargrafodaLista"/>
        <w:spacing w:line="320" w:lineRule="atLeast"/>
        <w:ind w:right="-22"/>
        <w:rPr>
          <w:rFonts w:ascii="Tahoma" w:hAnsi="Tahoma" w:cs="Tahoma"/>
          <w:sz w:val="22"/>
          <w:szCs w:val="22"/>
        </w:rPr>
      </w:pPr>
    </w:p>
    <w:p w14:paraId="020A80ED" w14:textId="7A2FF3E6" w:rsidR="00CA763D" w:rsidRPr="002013D9"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189" w:name="_Ref69515559"/>
      <w:r w:rsidRPr="00583287">
        <w:rPr>
          <w:rFonts w:ascii="Tahoma" w:hAnsi="Tahoma" w:cs="Tahoma"/>
          <w:b/>
          <w:sz w:val="22"/>
          <w:szCs w:val="22"/>
        </w:rPr>
        <w:t>Amortização Programada, Amortização Extraordinária</w:t>
      </w:r>
      <w:bookmarkEnd w:id="174"/>
      <w:r w:rsidRPr="00583287">
        <w:rPr>
          <w:rFonts w:ascii="Tahoma" w:hAnsi="Tahoma" w:cs="Tahoma"/>
          <w:b/>
          <w:sz w:val="22"/>
          <w:szCs w:val="22"/>
        </w:rPr>
        <w:t xml:space="preserve"> Obrigatória</w:t>
      </w:r>
      <w:bookmarkEnd w:id="175"/>
      <w:r w:rsidRPr="00583287">
        <w:rPr>
          <w:rFonts w:ascii="Tahoma" w:hAnsi="Tahoma" w:cs="Tahoma"/>
          <w:b/>
          <w:sz w:val="22"/>
          <w:szCs w:val="22"/>
        </w:rPr>
        <w:t>,</w:t>
      </w:r>
      <w:r w:rsidR="00406540" w:rsidRPr="00583287">
        <w:rPr>
          <w:rFonts w:ascii="Tahoma" w:hAnsi="Tahoma" w:cs="Tahoma"/>
          <w:b/>
          <w:sz w:val="22"/>
          <w:szCs w:val="22"/>
        </w:rPr>
        <w:t xml:space="preserve"> e</w:t>
      </w:r>
      <w:r w:rsidRPr="00583287">
        <w:rPr>
          <w:rFonts w:ascii="Tahoma" w:hAnsi="Tahoma" w:cs="Tahoma"/>
          <w:b/>
          <w:sz w:val="22"/>
          <w:szCs w:val="22"/>
        </w:rPr>
        <w:t xml:space="preserve"> Metas de Amortização e Aquisição Facultativa:</w:t>
      </w:r>
      <w:bookmarkStart w:id="190" w:name="_Ref497552677"/>
      <w:bookmarkEnd w:id="189"/>
      <w:r w:rsidR="00313A3F">
        <w:rPr>
          <w:rFonts w:ascii="Tahoma" w:hAnsi="Tahoma" w:cs="Tahoma"/>
          <w:b/>
          <w:sz w:val="22"/>
          <w:szCs w:val="22"/>
        </w:rPr>
        <w:t xml:space="preserve"> </w:t>
      </w:r>
    </w:p>
    <w:p w14:paraId="6800C55C"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00A03C49" w14:textId="5DEF1D2E" w:rsidR="00CA763D" w:rsidRDefault="008C7533" w:rsidP="00CC7512">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bookmarkStart w:id="191" w:name="_Ref98025881"/>
      <w:bookmarkStart w:id="192" w:name="_Ref98322506"/>
      <w:r w:rsidRPr="00F33DB7">
        <w:rPr>
          <w:rFonts w:ascii="Tahoma" w:hAnsi="Tahoma"/>
          <w:b/>
          <w:sz w:val="22"/>
        </w:rPr>
        <w:t xml:space="preserve">Amortização Programada das Debêntures </w:t>
      </w:r>
      <w:r w:rsidRPr="00583287">
        <w:rPr>
          <w:rFonts w:ascii="Tahoma" w:hAnsi="Tahoma" w:cs="Tahoma"/>
          <w:b/>
          <w:sz w:val="22"/>
          <w:szCs w:val="22"/>
        </w:rPr>
        <w:t>da Primeira Série</w:t>
      </w:r>
      <w:r w:rsidRPr="00583287">
        <w:rPr>
          <w:rFonts w:ascii="Tahoma" w:hAnsi="Tahoma" w:cs="Tahoma"/>
          <w:sz w:val="22"/>
          <w:szCs w:val="22"/>
        </w:rPr>
        <w:t xml:space="preserve">: </w:t>
      </w:r>
      <w:r w:rsidR="00E504EB">
        <w:rPr>
          <w:rFonts w:ascii="Tahoma" w:hAnsi="Tahoma" w:cs="Tahoma"/>
          <w:sz w:val="22"/>
          <w:szCs w:val="22"/>
        </w:rPr>
        <w:t>a</w:t>
      </w:r>
      <w:r w:rsidR="00B428E4">
        <w:rPr>
          <w:rFonts w:ascii="Tahoma" w:hAnsi="Tahoma" w:cs="Tahoma"/>
          <w:sz w:val="22"/>
          <w:szCs w:val="22"/>
        </w:rPr>
        <w:t>s</w:t>
      </w:r>
      <w:r w:rsidR="00B428E4" w:rsidRPr="00583287">
        <w:rPr>
          <w:rFonts w:ascii="Tahoma" w:hAnsi="Tahoma" w:cs="Tahoma"/>
          <w:sz w:val="22"/>
          <w:szCs w:val="22"/>
        </w:rPr>
        <w:t xml:space="preserve"> </w:t>
      </w:r>
      <w:r w:rsidR="00237704" w:rsidRPr="00583287">
        <w:rPr>
          <w:rFonts w:ascii="Tahoma" w:hAnsi="Tahoma" w:cs="Tahoma"/>
          <w:sz w:val="22"/>
          <w:szCs w:val="22"/>
        </w:rPr>
        <w:t xml:space="preserve">Debêntures </w:t>
      </w:r>
      <w:bookmarkStart w:id="193" w:name="_Hlk74569834"/>
      <w:r w:rsidR="007308CF" w:rsidRPr="00583287">
        <w:rPr>
          <w:rFonts w:ascii="Tahoma" w:hAnsi="Tahoma" w:cs="Tahoma"/>
          <w:sz w:val="22"/>
          <w:szCs w:val="22"/>
        </w:rPr>
        <w:t xml:space="preserve">da Primeira Série </w:t>
      </w:r>
      <w:r w:rsidR="00006395">
        <w:rPr>
          <w:rFonts w:ascii="Tahoma" w:hAnsi="Tahoma" w:cs="Tahoma"/>
          <w:sz w:val="22"/>
          <w:szCs w:val="22"/>
        </w:rPr>
        <w:t>não serão objeto</w:t>
      </w:r>
      <w:r w:rsidR="00E44A03">
        <w:rPr>
          <w:rFonts w:ascii="Tahoma" w:hAnsi="Tahoma" w:cs="Tahoma"/>
          <w:sz w:val="22"/>
          <w:szCs w:val="22"/>
        </w:rPr>
        <w:t xml:space="preserve"> de </w:t>
      </w:r>
      <w:r w:rsidR="00006395">
        <w:rPr>
          <w:rFonts w:ascii="Tahoma" w:hAnsi="Tahoma" w:cs="Tahoma"/>
          <w:sz w:val="22"/>
          <w:szCs w:val="22"/>
        </w:rPr>
        <w:t>Amortização Programada</w:t>
      </w:r>
      <w:bookmarkStart w:id="194" w:name="_Hlk15982148"/>
      <w:bookmarkEnd w:id="193"/>
      <w:r w:rsidRPr="00583287">
        <w:rPr>
          <w:rFonts w:ascii="Tahoma" w:hAnsi="Tahoma" w:cs="Tahoma"/>
          <w:sz w:val="22"/>
          <w:szCs w:val="22"/>
        </w:rPr>
        <w:t xml:space="preserve">, </w:t>
      </w:r>
      <w:r w:rsidR="00DF1330">
        <w:rPr>
          <w:rFonts w:ascii="Tahoma" w:hAnsi="Tahoma" w:cs="Tahoma"/>
          <w:sz w:val="22"/>
          <w:szCs w:val="22"/>
        </w:rPr>
        <w:t xml:space="preserve">sendo que o saldo do Valor Nominal Unitário das Debêntures da Primeira Série será devido na Data de Vencimento das Debêntures da Primeira Série ou em uma data de pagamento em razão </w:t>
      </w:r>
      <w:bookmarkEnd w:id="194"/>
      <w:r w:rsidRPr="00583287">
        <w:rPr>
          <w:rFonts w:ascii="Tahoma" w:hAnsi="Tahoma" w:cs="Tahoma"/>
          <w:sz w:val="22"/>
          <w:szCs w:val="22"/>
        </w:rPr>
        <w:t xml:space="preserve">de </w:t>
      </w:r>
      <w:r w:rsidR="00381CB0">
        <w:rPr>
          <w:rFonts w:ascii="Tahoma" w:hAnsi="Tahoma" w:cs="Tahoma"/>
          <w:sz w:val="22"/>
          <w:szCs w:val="22"/>
        </w:rPr>
        <w:t>ocorrência de um</w:t>
      </w:r>
      <w:r w:rsidRPr="00583287">
        <w:rPr>
          <w:rFonts w:ascii="Tahoma" w:hAnsi="Tahoma" w:cs="Tahoma"/>
          <w:sz w:val="22"/>
          <w:szCs w:val="22"/>
        </w:rPr>
        <w:t xml:space="preserve"> Evento de Inadimplemento</w:t>
      </w:r>
      <w:r w:rsidR="001F3870">
        <w:rPr>
          <w:rFonts w:ascii="Tahoma" w:hAnsi="Tahoma" w:cs="Tahoma"/>
          <w:sz w:val="22"/>
          <w:szCs w:val="22"/>
        </w:rPr>
        <w:t xml:space="preserve"> Automático</w:t>
      </w:r>
      <w:bookmarkEnd w:id="191"/>
      <w:r w:rsidR="00D842B2">
        <w:rPr>
          <w:rFonts w:ascii="Tahoma" w:hAnsi="Tahoma" w:cs="Tahoma"/>
          <w:sz w:val="22"/>
          <w:szCs w:val="22"/>
        </w:rPr>
        <w:t xml:space="preserve"> e</w:t>
      </w:r>
      <w:r w:rsidR="00381CB0">
        <w:rPr>
          <w:rFonts w:ascii="Tahoma" w:hAnsi="Tahoma" w:cs="Tahoma"/>
          <w:sz w:val="22"/>
          <w:szCs w:val="22"/>
        </w:rPr>
        <w:t>/ou um</w:t>
      </w:r>
      <w:r w:rsidR="00D842B2">
        <w:rPr>
          <w:rFonts w:ascii="Tahoma" w:hAnsi="Tahoma" w:cs="Tahoma"/>
          <w:sz w:val="22"/>
          <w:szCs w:val="22"/>
        </w:rPr>
        <w:t xml:space="preserve"> </w:t>
      </w:r>
      <w:r w:rsidR="00D842B2" w:rsidRPr="00583287">
        <w:rPr>
          <w:rFonts w:ascii="Tahoma" w:hAnsi="Tahoma" w:cs="Tahoma"/>
          <w:sz w:val="22"/>
          <w:szCs w:val="22"/>
        </w:rPr>
        <w:t>Evento de Inadimplemento</w:t>
      </w:r>
      <w:r w:rsidR="00D842B2">
        <w:rPr>
          <w:rFonts w:ascii="Tahoma" w:hAnsi="Tahoma" w:cs="Tahoma"/>
          <w:sz w:val="22"/>
          <w:szCs w:val="22"/>
        </w:rPr>
        <w:t xml:space="preserve"> Não Automático</w:t>
      </w:r>
      <w:r w:rsidR="00DF1330">
        <w:rPr>
          <w:rFonts w:ascii="Tahoma" w:hAnsi="Tahoma" w:cs="Tahoma"/>
          <w:sz w:val="22"/>
          <w:szCs w:val="22"/>
        </w:rPr>
        <w:t xml:space="preserve">, </w:t>
      </w:r>
      <w:r w:rsidR="00DF1330" w:rsidRPr="00583287">
        <w:rPr>
          <w:rFonts w:ascii="Tahoma" w:hAnsi="Tahoma" w:cs="Tahoma"/>
          <w:sz w:val="22"/>
          <w:szCs w:val="22"/>
        </w:rPr>
        <w:t xml:space="preserve">sem prejuízo das hipóteses de </w:t>
      </w:r>
      <w:r w:rsidR="00DF1330">
        <w:rPr>
          <w:rFonts w:ascii="Tahoma" w:hAnsi="Tahoma" w:cs="Tahoma"/>
          <w:sz w:val="22"/>
          <w:szCs w:val="22"/>
        </w:rPr>
        <w:t>Amortização Extraordinária Obrigatória</w:t>
      </w:r>
      <w:r w:rsidR="00DF1330" w:rsidRPr="003A2210">
        <w:rPr>
          <w:rFonts w:ascii="Tahoma" w:hAnsi="Tahoma" w:cs="Tahoma"/>
          <w:sz w:val="22"/>
          <w:szCs w:val="22"/>
        </w:rPr>
        <w:t xml:space="preserve"> </w:t>
      </w:r>
      <w:r w:rsidR="00DF1330">
        <w:rPr>
          <w:rFonts w:ascii="Tahoma" w:hAnsi="Tahoma" w:cs="Tahoma"/>
          <w:sz w:val="22"/>
          <w:szCs w:val="22"/>
        </w:rPr>
        <w:t xml:space="preserve">das Debêntures da Primeira Série, Resgate Antecipado Obrigatório das Debêntures da Primeira Série e </w:t>
      </w:r>
      <w:r w:rsidR="00DF1330" w:rsidRPr="00583287">
        <w:rPr>
          <w:rFonts w:ascii="Tahoma" w:hAnsi="Tahoma" w:cs="Tahoma"/>
          <w:sz w:val="22"/>
          <w:szCs w:val="22"/>
        </w:rPr>
        <w:t>vencimento antecipado</w:t>
      </w:r>
      <w:r w:rsidRPr="00583287">
        <w:rPr>
          <w:rFonts w:ascii="Tahoma" w:hAnsi="Tahoma" w:cs="Tahoma"/>
          <w:sz w:val="22"/>
          <w:szCs w:val="22"/>
        </w:rPr>
        <w:t>.</w:t>
      </w:r>
      <w:bookmarkStart w:id="195" w:name="_Ref495583440"/>
      <w:bookmarkEnd w:id="190"/>
      <w:bookmarkEnd w:id="192"/>
    </w:p>
    <w:p w14:paraId="403CF5DA" w14:textId="77777777" w:rsidR="00A15048" w:rsidRDefault="00A15048" w:rsidP="003E63EE">
      <w:pPr>
        <w:pStyle w:val="PargrafodaLista"/>
        <w:autoSpaceDE/>
        <w:autoSpaceDN/>
        <w:adjustRightInd/>
        <w:spacing w:line="320" w:lineRule="atLeast"/>
        <w:ind w:left="0" w:right="-22"/>
        <w:rPr>
          <w:rFonts w:ascii="Tahoma" w:hAnsi="Tahoma" w:cs="Tahoma"/>
          <w:sz w:val="22"/>
          <w:szCs w:val="22"/>
        </w:rPr>
      </w:pPr>
    </w:p>
    <w:p w14:paraId="4CF0531B" w14:textId="1DC2B3A7" w:rsidR="00A15048" w:rsidRPr="00A15048" w:rsidRDefault="00A15048" w:rsidP="003E63EE">
      <w:pPr>
        <w:pStyle w:val="PargrafodaLista"/>
        <w:numPr>
          <w:ilvl w:val="3"/>
          <w:numId w:val="30"/>
        </w:numPr>
        <w:autoSpaceDE/>
        <w:autoSpaceDN/>
        <w:adjustRightInd/>
        <w:spacing w:line="320" w:lineRule="atLeast"/>
        <w:ind w:right="-22"/>
        <w:rPr>
          <w:rFonts w:ascii="Tahoma" w:hAnsi="Tahoma" w:cs="Tahoma"/>
          <w:sz w:val="22"/>
          <w:szCs w:val="22"/>
        </w:rPr>
      </w:pPr>
      <w:r w:rsidRPr="00A15048">
        <w:rPr>
          <w:rFonts w:ascii="Tahoma" w:hAnsi="Tahoma"/>
          <w:b/>
          <w:sz w:val="22"/>
        </w:rPr>
        <w:t xml:space="preserve">Amortização Programada das Debêntures </w:t>
      </w:r>
      <w:r w:rsidRPr="00A15048">
        <w:rPr>
          <w:rFonts w:ascii="Tahoma" w:hAnsi="Tahoma" w:cs="Tahoma"/>
          <w:b/>
          <w:sz w:val="22"/>
          <w:szCs w:val="22"/>
        </w:rPr>
        <w:t xml:space="preserve">da </w:t>
      </w:r>
      <w:r>
        <w:rPr>
          <w:rFonts w:ascii="Tahoma" w:hAnsi="Tahoma" w:cs="Tahoma"/>
          <w:b/>
          <w:sz w:val="22"/>
          <w:szCs w:val="22"/>
        </w:rPr>
        <w:t>Segunda</w:t>
      </w:r>
      <w:r w:rsidRPr="00A15048">
        <w:rPr>
          <w:rFonts w:ascii="Tahoma" w:hAnsi="Tahoma" w:cs="Tahoma"/>
          <w:b/>
          <w:sz w:val="22"/>
          <w:szCs w:val="22"/>
        </w:rPr>
        <w:t xml:space="preserve"> Série</w:t>
      </w:r>
      <w:r w:rsidRPr="00A15048">
        <w:rPr>
          <w:rFonts w:ascii="Tahoma" w:hAnsi="Tahoma" w:cs="Tahoma"/>
          <w:sz w:val="22"/>
          <w:szCs w:val="22"/>
        </w:rPr>
        <w:t xml:space="preserve">: </w:t>
      </w:r>
      <w:r w:rsidR="00423E02" w:rsidRPr="00A15048">
        <w:rPr>
          <w:rFonts w:ascii="Tahoma" w:hAnsi="Tahoma" w:cs="Tahoma"/>
          <w:sz w:val="22"/>
          <w:szCs w:val="22"/>
        </w:rPr>
        <w:t xml:space="preserve">as Debêntures da </w:t>
      </w:r>
      <w:r w:rsidR="00423E02">
        <w:rPr>
          <w:rFonts w:ascii="Tahoma" w:hAnsi="Tahoma" w:cs="Tahoma"/>
          <w:sz w:val="22"/>
          <w:szCs w:val="22"/>
        </w:rPr>
        <w:t>Segunda</w:t>
      </w:r>
      <w:r w:rsidR="00423E02" w:rsidRPr="00A15048">
        <w:rPr>
          <w:rFonts w:ascii="Tahoma" w:hAnsi="Tahoma" w:cs="Tahoma"/>
          <w:sz w:val="22"/>
          <w:szCs w:val="22"/>
        </w:rPr>
        <w:t xml:space="preserve"> Série </w:t>
      </w:r>
      <w:r w:rsidR="00423E02">
        <w:rPr>
          <w:rFonts w:ascii="Tahoma" w:hAnsi="Tahoma" w:cs="Tahoma"/>
          <w:sz w:val="22"/>
          <w:szCs w:val="22"/>
        </w:rPr>
        <w:t>não serão objeto</w:t>
      </w:r>
      <w:r w:rsidR="00423E02" w:rsidRPr="00A15048">
        <w:rPr>
          <w:rFonts w:ascii="Tahoma" w:hAnsi="Tahoma" w:cs="Tahoma"/>
          <w:sz w:val="22"/>
          <w:szCs w:val="22"/>
        </w:rPr>
        <w:t xml:space="preserve"> de </w:t>
      </w:r>
      <w:r w:rsidR="00423E02">
        <w:rPr>
          <w:rFonts w:ascii="Tahoma" w:hAnsi="Tahoma" w:cs="Tahoma"/>
          <w:sz w:val="22"/>
          <w:szCs w:val="22"/>
        </w:rPr>
        <w:t>Amortização Programada</w:t>
      </w:r>
      <w:r w:rsidR="00423E02" w:rsidRPr="00583287">
        <w:rPr>
          <w:rFonts w:ascii="Tahoma" w:hAnsi="Tahoma" w:cs="Tahoma"/>
          <w:sz w:val="22"/>
          <w:szCs w:val="22"/>
        </w:rPr>
        <w:t>,</w:t>
      </w:r>
      <w:r w:rsidR="00DF1330" w:rsidRPr="00DF1330">
        <w:rPr>
          <w:rFonts w:ascii="Tahoma" w:hAnsi="Tahoma" w:cs="Tahoma"/>
          <w:sz w:val="22"/>
          <w:szCs w:val="22"/>
        </w:rPr>
        <w:t xml:space="preserve"> </w:t>
      </w:r>
      <w:r w:rsidR="00DF1330">
        <w:rPr>
          <w:rFonts w:ascii="Tahoma" w:hAnsi="Tahoma" w:cs="Tahoma"/>
          <w:sz w:val="22"/>
          <w:szCs w:val="22"/>
        </w:rPr>
        <w:t xml:space="preserve">sendo que o saldo do Valor Nominal Unitário das Debêntures da Segunda Série será devido na Data de Vencimento das Debêntures da Segunda Série ou em uma data de pagamento em razão </w:t>
      </w:r>
      <w:r w:rsidR="00423E02" w:rsidRPr="00583287">
        <w:rPr>
          <w:rFonts w:ascii="Tahoma" w:hAnsi="Tahoma" w:cs="Tahoma"/>
          <w:sz w:val="22"/>
          <w:szCs w:val="22"/>
        </w:rPr>
        <w:t xml:space="preserve"> de</w:t>
      </w:r>
      <w:r w:rsidR="00423E02">
        <w:rPr>
          <w:rFonts w:ascii="Tahoma" w:hAnsi="Tahoma" w:cs="Tahoma"/>
          <w:sz w:val="22"/>
          <w:szCs w:val="22"/>
        </w:rPr>
        <w:t xml:space="preserve"> ocorrência de um</w:t>
      </w:r>
      <w:r w:rsidR="00423E02" w:rsidRPr="00583287">
        <w:rPr>
          <w:rFonts w:ascii="Tahoma" w:hAnsi="Tahoma" w:cs="Tahoma"/>
          <w:sz w:val="22"/>
          <w:szCs w:val="22"/>
        </w:rPr>
        <w:t xml:space="preserve"> Evento de Inadimplemento</w:t>
      </w:r>
      <w:r w:rsidR="00423E02">
        <w:rPr>
          <w:rFonts w:ascii="Tahoma" w:hAnsi="Tahoma" w:cs="Tahoma"/>
          <w:sz w:val="22"/>
          <w:szCs w:val="22"/>
        </w:rPr>
        <w:t xml:space="preserve"> Automático e/ou um </w:t>
      </w:r>
      <w:r w:rsidR="00423E02" w:rsidRPr="00583287">
        <w:rPr>
          <w:rFonts w:ascii="Tahoma" w:hAnsi="Tahoma" w:cs="Tahoma"/>
          <w:sz w:val="22"/>
          <w:szCs w:val="22"/>
        </w:rPr>
        <w:t>Evento de Inadimplemento</w:t>
      </w:r>
      <w:r w:rsidR="00423E02">
        <w:rPr>
          <w:rFonts w:ascii="Tahoma" w:hAnsi="Tahoma" w:cs="Tahoma"/>
          <w:sz w:val="22"/>
          <w:szCs w:val="22"/>
        </w:rPr>
        <w:t xml:space="preserve"> Não Automático</w:t>
      </w:r>
      <w:r w:rsidR="00DF1330">
        <w:rPr>
          <w:rFonts w:ascii="Tahoma" w:hAnsi="Tahoma" w:cs="Tahoma"/>
          <w:sz w:val="22"/>
          <w:szCs w:val="22"/>
        </w:rPr>
        <w:t xml:space="preserve">, </w:t>
      </w:r>
      <w:r w:rsidR="00DF1330" w:rsidRPr="00583287">
        <w:rPr>
          <w:rFonts w:ascii="Tahoma" w:hAnsi="Tahoma" w:cs="Tahoma"/>
          <w:sz w:val="22"/>
          <w:szCs w:val="22"/>
        </w:rPr>
        <w:t>sem prejuízo</w:t>
      </w:r>
      <w:r w:rsidR="00DF1330">
        <w:rPr>
          <w:rFonts w:ascii="Tahoma" w:hAnsi="Tahoma" w:cs="Tahoma"/>
          <w:sz w:val="22"/>
          <w:szCs w:val="22"/>
        </w:rPr>
        <w:t xml:space="preserve"> e condicionado, em qualquer caso, à</w:t>
      </w:r>
      <w:r w:rsidR="00DF1330" w:rsidRPr="005A1A47">
        <w:rPr>
          <w:rFonts w:ascii="Tahoma" w:hAnsi="Tahoma" w:cs="Tahoma"/>
          <w:sz w:val="22"/>
          <w:szCs w:val="22"/>
        </w:rPr>
        <w:t xml:space="preserve"> </w:t>
      </w:r>
      <w:r w:rsidR="00DF1330">
        <w:rPr>
          <w:rFonts w:ascii="Tahoma" w:hAnsi="Tahoma" w:cs="Tahoma"/>
          <w:sz w:val="22"/>
          <w:szCs w:val="22"/>
        </w:rPr>
        <w:t xml:space="preserve">integral liquidação </w:t>
      </w:r>
      <w:r w:rsidR="00DF1330" w:rsidRPr="005A1A47">
        <w:rPr>
          <w:rFonts w:ascii="Tahoma" w:hAnsi="Tahoma" w:cs="Tahoma"/>
          <w:sz w:val="22"/>
          <w:szCs w:val="22"/>
        </w:rPr>
        <w:t>das Debêntures da Primeira Série</w:t>
      </w:r>
      <w:r w:rsidR="00DF1330">
        <w:rPr>
          <w:rFonts w:ascii="Tahoma" w:hAnsi="Tahoma" w:cs="Tahoma"/>
          <w:sz w:val="22"/>
          <w:szCs w:val="22"/>
        </w:rPr>
        <w:t>, seja em decorrência de vencimento ordinário, resgate e/ou evento de vencimento antecipado,</w:t>
      </w:r>
      <w:r w:rsidR="00DF1330" w:rsidRPr="00A15048">
        <w:rPr>
          <w:rFonts w:ascii="Tahoma" w:hAnsi="Tahoma" w:cs="Tahoma"/>
          <w:sz w:val="22"/>
          <w:szCs w:val="22"/>
        </w:rPr>
        <w:t xml:space="preserve"> das </w:t>
      </w:r>
      <w:r w:rsidR="00DF1330" w:rsidRPr="00583287">
        <w:rPr>
          <w:rFonts w:ascii="Tahoma" w:hAnsi="Tahoma" w:cs="Tahoma"/>
          <w:sz w:val="22"/>
          <w:szCs w:val="22"/>
        </w:rPr>
        <w:t xml:space="preserve">hipóteses de </w:t>
      </w:r>
      <w:r w:rsidR="00DF1330">
        <w:rPr>
          <w:rFonts w:ascii="Tahoma" w:hAnsi="Tahoma" w:cs="Tahoma"/>
          <w:sz w:val="22"/>
          <w:szCs w:val="22"/>
        </w:rPr>
        <w:t xml:space="preserve">Amortização Extraordinária Obrigatória das Debêntures da Segunda Série, Resgate Antecipado Obrigatório das Debêntures da Segunda Série e </w:t>
      </w:r>
      <w:r w:rsidR="00DF1330" w:rsidRPr="00583287">
        <w:rPr>
          <w:rFonts w:ascii="Tahoma" w:hAnsi="Tahoma" w:cs="Tahoma"/>
          <w:sz w:val="22"/>
          <w:szCs w:val="22"/>
        </w:rPr>
        <w:t>vencimento antecipado</w:t>
      </w:r>
      <w:r w:rsidR="00DF1330">
        <w:rPr>
          <w:rFonts w:ascii="Tahoma" w:hAnsi="Tahoma" w:cs="Tahoma"/>
          <w:sz w:val="22"/>
          <w:szCs w:val="22"/>
        </w:rPr>
        <w:t>;</w:t>
      </w:r>
    </w:p>
    <w:p w14:paraId="1E35692E" w14:textId="77777777" w:rsidR="00F40634" w:rsidRDefault="00F40634" w:rsidP="00757D15">
      <w:pPr>
        <w:pStyle w:val="PargrafodaLista"/>
        <w:autoSpaceDE/>
        <w:autoSpaceDN/>
        <w:adjustRightInd/>
        <w:spacing w:line="320" w:lineRule="atLeast"/>
        <w:ind w:left="0" w:right="-22"/>
        <w:rPr>
          <w:rFonts w:ascii="Tahoma" w:hAnsi="Tahoma" w:cs="Tahoma"/>
          <w:sz w:val="22"/>
          <w:szCs w:val="22"/>
        </w:rPr>
      </w:pPr>
    </w:p>
    <w:p w14:paraId="0210C715" w14:textId="5172D4C6" w:rsidR="009622E5" w:rsidRPr="00583287" w:rsidRDefault="008C7533" w:rsidP="00757D15">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bookmarkStart w:id="196" w:name="_Ref99713852"/>
      <w:bookmarkStart w:id="197" w:name="_Ref99993619"/>
      <w:r w:rsidRPr="00F33DB7">
        <w:rPr>
          <w:rFonts w:ascii="Tahoma" w:hAnsi="Tahoma"/>
          <w:b/>
          <w:sz w:val="22"/>
        </w:rPr>
        <w:t>Amortização Extraordinária Obrigatória</w:t>
      </w:r>
      <w:r w:rsidRPr="00583287">
        <w:rPr>
          <w:rFonts w:ascii="Tahoma" w:hAnsi="Tahoma" w:cs="Tahoma"/>
          <w:b/>
          <w:sz w:val="22"/>
          <w:szCs w:val="22"/>
        </w:rPr>
        <w:t xml:space="preserve"> das Debêntures da Primeira Série</w:t>
      </w:r>
      <w:r w:rsidRPr="00583287">
        <w:rPr>
          <w:rFonts w:ascii="Tahoma" w:hAnsi="Tahoma" w:cs="Tahoma"/>
          <w:sz w:val="22"/>
          <w:szCs w:val="22"/>
        </w:rPr>
        <w:t xml:space="preserve">: </w:t>
      </w:r>
      <w:r w:rsidR="00E504EB">
        <w:rPr>
          <w:rFonts w:ascii="Tahoma" w:hAnsi="Tahoma" w:cs="Tahoma"/>
          <w:sz w:val="22"/>
          <w:szCs w:val="22"/>
        </w:rPr>
        <w:t>a</w:t>
      </w:r>
      <w:r w:rsidR="00FA2793" w:rsidRPr="00583287">
        <w:rPr>
          <w:rFonts w:ascii="Tahoma" w:hAnsi="Tahoma" w:cs="Tahoma"/>
          <w:sz w:val="22"/>
          <w:szCs w:val="22"/>
        </w:rPr>
        <w:t xml:space="preserve">pós </w:t>
      </w:r>
      <w:r w:rsidRPr="00583287">
        <w:rPr>
          <w:rFonts w:ascii="Tahoma" w:hAnsi="Tahoma" w:cs="Tahoma"/>
          <w:sz w:val="22"/>
          <w:szCs w:val="22"/>
        </w:rPr>
        <w:t xml:space="preserve">o Período de Carência, observada  a Ordem de Alocação de Recursos, o </w:t>
      </w:r>
      <w:bookmarkStart w:id="198" w:name="_Hlk83455086"/>
      <w:r w:rsidRPr="00583287">
        <w:rPr>
          <w:rFonts w:ascii="Tahoma" w:hAnsi="Tahoma" w:cs="Tahoma"/>
          <w:sz w:val="22"/>
          <w:szCs w:val="22"/>
        </w:rPr>
        <w:t>Valor Nominal Unitário das Debêntures da Primeira Série ou saldo do Valor Nominal Unitário das Debêntures da Primeira Série</w:t>
      </w:r>
      <w:bookmarkEnd w:id="198"/>
      <w:r w:rsidRPr="00583287">
        <w:rPr>
          <w:rFonts w:ascii="Tahoma" w:hAnsi="Tahoma" w:cs="Tahoma"/>
          <w:sz w:val="22"/>
          <w:szCs w:val="22"/>
        </w:rPr>
        <w:t xml:space="preserve">, conforme o caso, deverá ser objeto </w:t>
      </w:r>
      <w:r w:rsidR="00E44A03">
        <w:rPr>
          <w:rFonts w:ascii="Tahoma" w:hAnsi="Tahoma" w:cs="Tahoma"/>
          <w:sz w:val="22"/>
          <w:szCs w:val="22"/>
        </w:rPr>
        <w:t xml:space="preserve">de </w:t>
      </w:r>
      <w:r w:rsidRPr="00583287">
        <w:rPr>
          <w:rFonts w:ascii="Tahoma" w:hAnsi="Tahoma" w:cs="Tahoma"/>
          <w:sz w:val="22"/>
          <w:szCs w:val="22"/>
        </w:rPr>
        <w:t>Amortização Extraordinária Obrigatória</w:t>
      </w:r>
      <w:r w:rsidR="00391437">
        <w:rPr>
          <w:rFonts w:ascii="Tahoma" w:hAnsi="Tahoma" w:cs="Tahoma"/>
          <w:sz w:val="22"/>
          <w:szCs w:val="22"/>
        </w:rPr>
        <w:t xml:space="preserve"> </w:t>
      </w:r>
      <w:r w:rsidRPr="00583287">
        <w:rPr>
          <w:rFonts w:ascii="Tahoma" w:hAnsi="Tahoma" w:cs="Tahoma"/>
          <w:sz w:val="22"/>
          <w:szCs w:val="22"/>
        </w:rPr>
        <w:t xml:space="preserve">pela Emissora, em cada Data de Pagamento, caso </w:t>
      </w:r>
      <w:r w:rsidR="00E04B29" w:rsidRPr="007B449A">
        <w:rPr>
          <w:rFonts w:ascii="Tahoma" w:hAnsi="Tahoma" w:cs="Tahoma"/>
          <w:sz w:val="22"/>
          <w:szCs w:val="22"/>
        </w:rPr>
        <w:t>haja</w:t>
      </w:r>
      <w:r w:rsidRPr="007B449A">
        <w:rPr>
          <w:rFonts w:ascii="Tahoma" w:hAnsi="Tahoma" w:cs="Tahoma"/>
          <w:sz w:val="22"/>
          <w:szCs w:val="22"/>
        </w:rPr>
        <w:t xml:space="preserve"> recursos disponíveis nos Investimentos Permitidos </w:t>
      </w:r>
      <w:r w:rsidR="006A3D47">
        <w:rPr>
          <w:rFonts w:ascii="Tahoma" w:hAnsi="Tahoma" w:cs="Tahoma"/>
          <w:sz w:val="22"/>
          <w:szCs w:val="22"/>
        </w:rPr>
        <w:t xml:space="preserve">e </w:t>
      </w:r>
      <w:r w:rsidRPr="007B449A">
        <w:rPr>
          <w:rFonts w:ascii="Tahoma" w:hAnsi="Tahoma" w:cs="Tahoma"/>
          <w:sz w:val="22"/>
          <w:szCs w:val="22"/>
        </w:rPr>
        <w:t xml:space="preserve">na Conta </w:t>
      </w:r>
      <w:r w:rsidR="007B449A" w:rsidRPr="007E5365">
        <w:rPr>
          <w:rFonts w:ascii="Tahoma" w:hAnsi="Tahoma" w:cs="Tahoma"/>
          <w:sz w:val="22"/>
          <w:szCs w:val="22"/>
        </w:rPr>
        <w:t>Exclusiva</w:t>
      </w:r>
      <w:r w:rsidR="00E44A03">
        <w:rPr>
          <w:rFonts w:ascii="Tahoma" w:hAnsi="Tahoma" w:cs="Tahoma"/>
          <w:sz w:val="22"/>
          <w:szCs w:val="22"/>
        </w:rPr>
        <w:t>,</w:t>
      </w:r>
      <w:r w:rsidR="007B449A" w:rsidRPr="007E5365">
        <w:rPr>
          <w:rFonts w:ascii="Tahoma" w:hAnsi="Tahoma" w:cs="Tahoma"/>
          <w:sz w:val="22"/>
          <w:szCs w:val="22"/>
        </w:rPr>
        <w:t xml:space="preserve"> </w:t>
      </w:r>
      <w:r w:rsidR="00E04B29" w:rsidRPr="007B449A">
        <w:rPr>
          <w:rFonts w:ascii="Tahoma" w:hAnsi="Tahoma" w:cs="Tahoma"/>
          <w:sz w:val="22"/>
          <w:szCs w:val="22"/>
        </w:rPr>
        <w:t>para a realização da Amortização</w:t>
      </w:r>
      <w:r w:rsidR="00E04B29">
        <w:rPr>
          <w:rFonts w:ascii="Tahoma" w:hAnsi="Tahoma" w:cs="Tahoma"/>
          <w:sz w:val="22"/>
          <w:szCs w:val="22"/>
        </w:rPr>
        <w:t xml:space="preserve"> Extraordinária Obrigatória, conforme</w:t>
      </w:r>
      <w:r w:rsidRPr="00583287">
        <w:rPr>
          <w:rFonts w:ascii="Tahoma" w:hAnsi="Tahoma" w:cs="Tahoma"/>
          <w:sz w:val="22"/>
          <w:szCs w:val="22"/>
        </w:rPr>
        <w:t xml:space="preserve"> Meta de Amortização da Primeira Série</w:t>
      </w:r>
      <w:r w:rsidR="00C94860">
        <w:rPr>
          <w:rFonts w:ascii="Tahoma" w:hAnsi="Tahoma" w:cs="Tahoma"/>
          <w:sz w:val="22"/>
          <w:szCs w:val="22"/>
        </w:rPr>
        <w:t>,</w:t>
      </w:r>
      <w:r w:rsidR="00E44A03">
        <w:rPr>
          <w:rFonts w:ascii="Tahoma" w:hAnsi="Tahoma" w:cs="Tahoma"/>
          <w:sz w:val="22"/>
          <w:szCs w:val="22"/>
        </w:rPr>
        <w:t xml:space="preserve"> sempre</w:t>
      </w:r>
      <w:r w:rsidR="00C94860">
        <w:rPr>
          <w:rFonts w:ascii="Tahoma" w:hAnsi="Tahoma" w:cs="Tahoma"/>
          <w:sz w:val="22"/>
          <w:szCs w:val="22"/>
        </w:rPr>
        <w:t xml:space="preserve"> limitado a 98% (noventa e oito por cento) do </w:t>
      </w:r>
      <w:r w:rsidR="00C94860" w:rsidRPr="00F43B72">
        <w:rPr>
          <w:rFonts w:ascii="Tahoma" w:hAnsi="Tahoma" w:cs="Tahoma"/>
          <w:sz w:val="22"/>
          <w:szCs w:val="22"/>
        </w:rPr>
        <w:t>Valor Nominal Unitário das Debêntures da Primeira Série</w:t>
      </w:r>
      <w:r w:rsidR="00EF6A06" w:rsidRPr="00C052BF">
        <w:rPr>
          <w:rFonts w:ascii="Tahoma" w:hAnsi="Tahoma" w:cs="Tahoma"/>
          <w:color w:val="000000"/>
          <w:sz w:val="22"/>
          <w:szCs w:val="22"/>
        </w:rPr>
        <w:t>, de forma que</w:t>
      </w:r>
      <w:r w:rsidR="009407FE">
        <w:rPr>
          <w:rFonts w:ascii="Tahoma" w:hAnsi="Tahoma" w:cs="Tahoma"/>
          <w:color w:val="000000"/>
          <w:sz w:val="22"/>
          <w:szCs w:val="22"/>
        </w:rPr>
        <w:t xml:space="preserve"> o remanescente seja utilizado para </w:t>
      </w:r>
      <w:r w:rsidR="00391437" w:rsidRPr="00391437">
        <w:rPr>
          <w:rFonts w:ascii="Tahoma" w:hAnsi="Tahoma" w:cs="Tahoma"/>
          <w:color w:val="000000"/>
          <w:sz w:val="22"/>
          <w:szCs w:val="22"/>
        </w:rPr>
        <w:t xml:space="preserve">Resgate Antecipado </w:t>
      </w:r>
      <w:r w:rsidR="00391437" w:rsidRPr="00391437">
        <w:rPr>
          <w:rFonts w:ascii="Tahoma" w:hAnsi="Tahoma" w:cs="Tahoma"/>
          <w:color w:val="000000"/>
          <w:sz w:val="22"/>
          <w:szCs w:val="22"/>
        </w:rPr>
        <w:lastRenderedPageBreak/>
        <w:t>Obrigatório das Debêntures da Primeira Série</w:t>
      </w:r>
      <w:r w:rsidR="00E24BB0">
        <w:rPr>
          <w:rFonts w:ascii="Tahoma" w:hAnsi="Tahoma" w:cs="Tahoma"/>
          <w:color w:val="000000"/>
          <w:sz w:val="22"/>
          <w:szCs w:val="22"/>
        </w:rPr>
        <w:t xml:space="preserve">, nos termos da Cláusula </w:t>
      </w:r>
      <w:r w:rsidR="00391437">
        <w:rPr>
          <w:rFonts w:ascii="Tahoma" w:hAnsi="Tahoma" w:cs="Tahoma"/>
          <w:color w:val="000000"/>
          <w:sz w:val="22"/>
          <w:szCs w:val="22"/>
        </w:rPr>
        <w:t>3.39</w:t>
      </w:r>
      <w:r w:rsidR="00794E8F">
        <w:rPr>
          <w:rFonts w:ascii="Tahoma" w:hAnsi="Tahoma" w:cs="Tahoma"/>
          <w:color w:val="000000"/>
          <w:sz w:val="22"/>
          <w:szCs w:val="22"/>
        </w:rPr>
        <w:t xml:space="preserve"> </w:t>
      </w:r>
      <w:r w:rsidR="003164BA">
        <w:rPr>
          <w:rFonts w:ascii="Tahoma" w:hAnsi="Tahoma" w:cs="Tahoma"/>
          <w:color w:val="000000"/>
          <w:sz w:val="22"/>
          <w:szCs w:val="22"/>
        </w:rPr>
        <w:t>abaixo</w:t>
      </w:r>
      <w:bookmarkEnd w:id="196"/>
      <w:r w:rsidR="00F06198" w:rsidRPr="00671388">
        <w:rPr>
          <w:rFonts w:ascii="Tahoma" w:hAnsi="Tahoma"/>
          <w:color w:val="000000"/>
          <w:sz w:val="22"/>
        </w:rPr>
        <w:t xml:space="preserve"> </w:t>
      </w:r>
      <w:r w:rsidR="001906EF">
        <w:rPr>
          <w:rFonts w:ascii="Tahoma" w:hAnsi="Tahoma" w:cs="Tahoma"/>
          <w:color w:val="000000"/>
          <w:sz w:val="22"/>
          <w:szCs w:val="22"/>
        </w:rPr>
        <w:t>(“</w:t>
      </w:r>
      <w:r w:rsidR="001906EF" w:rsidRPr="00671388">
        <w:rPr>
          <w:rFonts w:ascii="Tahoma" w:hAnsi="Tahoma"/>
          <w:sz w:val="22"/>
          <w:u w:val="single"/>
        </w:rPr>
        <w:t>Amortização Extraordinária Obrigatória das Debêntures da Primeira Série</w:t>
      </w:r>
      <w:r w:rsidR="001906EF">
        <w:rPr>
          <w:rFonts w:ascii="Tahoma" w:hAnsi="Tahoma" w:cs="Tahoma"/>
          <w:sz w:val="22"/>
          <w:szCs w:val="22"/>
        </w:rPr>
        <w:t>”).</w:t>
      </w:r>
      <w:bookmarkEnd w:id="197"/>
      <w:r w:rsidR="00F06198">
        <w:rPr>
          <w:rFonts w:ascii="Tahoma" w:hAnsi="Tahoma" w:cs="Tahoma"/>
          <w:sz w:val="22"/>
          <w:szCs w:val="22"/>
        </w:rPr>
        <w:t xml:space="preserve"> </w:t>
      </w:r>
    </w:p>
    <w:p w14:paraId="58B2268A" w14:textId="77777777" w:rsidR="00CA763D" w:rsidRPr="00583287" w:rsidRDefault="00CA763D" w:rsidP="00E57F75">
      <w:pPr>
        <w:pStyle w:val="PargrafodaLista"/>
        <w:spacing w:line="320" w:lineRule="atLeast"/>
        <w:ind w:left="0"/>
        <w:rPr>
          <w:rFonts w:ascii="Tahoma" w:hAnsi="Tahoma" w:cs="Tahoma"/>
          <w:sz w:val="22"/>
          <w:szCs w:val="22"/>
        </w:rPr>
      </w:pPr>
      <w:bookmarkStart w:id="199" w:name="_Ref495599330"/>
      <w:bookmarkEnd w:id="195"/>
    </w:p>
    <w:p w14:paraId="457D5D48" w14:textId="3D59983B" w:rsidR="00CA763D" w:rsidRPr="00D4459F" w:rsidRDefault="008C7533" w:rsidP="00F33DB7">
      <w:pPr>
        <w:pStyle w:val="PargrafodaLista"/>
        <w:numPr>
          <w:ilvl w:val="3"/>
          <w:numId w:val="30"/>
        </w:numPr>
        <w:tabs>
          <w:tab w:val="clear" w:pos="1418"/>
        </w:tabs>
        <w:autoSpaceDE/>
        <w:autoSpaceDN/>
        <w:adjustRightInd/>
        <w:spacing w:line="320" w:lineRule="atLeast"/>
        <w:ind w:right="-22"/>
        <w:rPr>
          <w:rFonts w:ascii="Tahoma" w:hAnsi="Tahoma" w:cs="Tahoma"/>
          <w:sz w:val="22"/>
          <w:szCs w:val="22"/>
        </w:rPr>
      </w:pPr>
      <w:bookmarkStart w:id="200" w:name="_Hlk83455510"/>
      <w:r w:rsidRPr="00583287">
        <w:rPr>
          <w:rFonts w:ascii="Tahoma" w:hAnsi="Tahoma" w:cs="Tahoma"/>
          <w:sz w:val="22"/>
          <w:szCs w:val="22"/>
        </w:rPr>
        <w:t xml:space="preserve">O regime de Amortização Extraordinária Obrigatória </w:t>
      </w:r>
      <w:r w:rsidR="001906EF">
        <w:rPr>
          <w:rFonts w:ascii="Tahoma" w:hAnsi="Tahoma" w:cs="Tahoma"/>
          <w:sz w:val="22"/>
          <w:szCs w:val="22"/>
        </w:rPr>
        <w:t>das Debêntures da Primeira Série</w:t>
      </w:r>
      <w:r w:rsidRPr="00583287">
        <w:rPr>
          <w:rFonts w:ascii="Tahoma" w:hAnsi="Tahoma" w:cs="Tahoma"/>
          <w:sz w:val="22"/>
          <w:szCs w:val="22"/>
        </w:rPr>
        <w:t xml:space="preserve"> aplicável às Debêntures será de Amortização </w:t>
      </w:r>
      <w:r w:rsidRPr="00583287">
        <w:rPr>
          <w:rFonts w:ascii="Tahoma" w:hAnsi="Tahoma" w:cs="Tahoma"/>
          <w:i/>
          <w:sz w:val="22"/>
          <w:szCs w:val="22"/>
        </w:rPr>
        <w:t>Pro Rata</w:t>
      </w:r>
      <w:r w:rsidRPr="00583287">
        <w:rPr>
          <w:rFonts w:ascii="Tahoma" w:hAnsi="Tahoma" w:cs="Tahoma"/>
          <w:sz w:val="22"/>
          <w:szCs w:val="22"/>
        </w:rPr>
        <w:t xml:space="preserve"> ou de Amortização Sequencial, conforme a ocorrência, ou não, de Evento de </w:t>
      </w:r>
      <w:proofErr w:type="spellStart"/>
      <w:r w:rsidRPr="00583287">
        <w:rPr>
          <w:rFonts w:ascii="Tahoma" w:hAnsi="Tahoma" w:cs="Tahoma"/>
          <w:sz w:val="22"/>
          <w:szCs w:val="22"/>
        </w:rPr>
        <w:t>Desalavancagem</w:t>
      </w:r>
      <w:proofErr w:type="spellEnd"/>
      <w:r w:rsidRPr="00583287">
        <w:rPr>
          <w:rFonts w:ascii="Tahoma" w:hAnsi="Tahoma" w:cs="Tahoma"/>
          <w:sz w:val="22"/>
          <w:szCs w:val="22"/>
        </w:rPr>
        <w:t xml:space="preserve">, Evento de </w:t>
      </w:r>
      <w:proofErr w:type="spellStart"/>
      <w:r w:rsidRPr="00583287">
        <w:rPr>
          <w:rFonts w:ascii="Tahoma" w:hAnsi="Tahoma" w:cs="Tahoma"/>
          <w:sz w:val="22"/>
          <w:szCs w:val="22"/>
        </w:rPr>
        <w:t>Realavancagem</w:t>
      </w:r>
      <w:proofErr w:type="spellEnd"/>
      <w:r w:rsidRPr="00583287">
        <w:rPr>
          <w:rFonts w:ascii="Tahoma" w:hAnsi="Tahoma" w:cs="Tahoma"/>
          <w:sz w:val="22"/>
          <w:szCs w:val="22"/>
        </w:rPr>
        <w:t xml:space="preserve"> ou Eventos de Aceleração de Vencimento. A Ordem de Alocação de Recursos será diferente na Amortização </w:t>
      </w:r>
      <w:r w:rsidRPr="00583287">
        <w:rPr>
          <w:rFonts w:ascii="Tahoma" w:hAnsi="Tahoma" w:cs="Tahoma"/>
          <w:i/>
          <w:sz w:val="22"/>
          <w:szCs w:val="22"/>
        </w:rPr>
        <w:t>Pro Rata</w:t>
      </w:r>
      <w:r w:rsidRPr="00583287">
        <w:rPr>
          <w:rFonts w:ascii="Tahoma" w:hAnsi="Tahoma" w:cs="Tahoma"/>
          <w:sz w:val="22"/>
          <w:szCs w:val="22"/>
        </w:rPr>
        <w:t xml:space="preserve"> e na Amortização Sequencial, conforme detalhamento constante da Cláusula </w:t>
      </w:r>
      <w:r w:rsidRPr="00E65CC3">
        <w:rPr>
          <w:rFonts w:ascii="Tahoma" w:hAnsi="Tahoma" w:cs="Tahoma"/>
          <w:sz w:val="22"/>
          <w:szCs w:val="22"/>
        </w:rPr>
        <w:fldChar w:fldCharType="begin"/>
      </w:r>
      <w:r w:rsidRPr="00583287">
        <w:rPr>
          <w:rFonts w:ascii="Tahoma" w:hAnsi="Tahoma" w:cs="Tahoma"/>
          <w:sz w:val="22"/>
          <w:szCs w:val="22"/>
        </w:rPr>
        <w:instrText xml:space="preserve"> REF _Ref69484808 \r \h  \* MERGEFORMAT </w:instrText>
      </w:r>
      <w:r w:rsidRPr="00E65CC3">
        <w:rPr>
          <w:rFonts w:ascii="Tahoma" w:hAnsi="Tahoma" w:cs="Tahoma"/>
          <w:sz w:val="22"/>
          <w:szCs w:val="22"/>
        </w:rPr>
      </w:r>
      <w:r w:rsidRPr="00E65CC3">
        <w:rPr>
          <w:rFonts w:ascii="Tahoma" w:hAnsi="Tahoma" w:cs="Tahoma"/>
          <w:sz w:val="22"/>
          <w:szCs w:val="22"/>
        </w:rPr>
        <w:fldChar w:fldCharType="separate"/>
      </w:r>
      <w:r w:rsidR="001E3BF4">
        <w:rPr>
          <w:rFonts w:ascii="Tahoma" w:hAnsi="Tahoma" w:cs="Tahoma"/>
          <w:sz w:val="22"/>
          <w:szCs w:val="22"/>
        </w:rPr>
        <w:t>3.43.1</w:t>
      </w:r>
      <w:r w:rsidRPr="00E65CC3">
        <w:rPr>
          <w:rFonts w:ascii="Tahoma" w:hAnsi="Tahoma" w:cs="Tahoma"/>
          <w:sz w:val="22"/>
          <w:szCs w:val="22"/>
        </w:rPr>
        <w:fldChar w:fldCharType="end"/>
      </w:r>
      <w:r w:rsidRPr="00583287">
        <w:rPr>
          <w:rFonts w:ascii="Tahoma" w:hAnsi="Tahoma" w:cs="Tahoma"/>
          <w:sz w:val="22"/>
          <w:szCs w:val="22"/>
        </w:rPr>
        <w:t xml:space="preserve"> abaixo</w:t>
      </w:r>
      <w:bookmarkEnd w:id="200"/>
      <w:r w:rsidRPr="00583287">
        <w:rPr>
          <w:rFonts w:ascii="Tahoma" w:hAnsi="Tahoma" w:cs="Tahoma"/>
          <w:sz w:val="22"/>
          <w:szCs w:val="22"/>
        </w:rPr>
        <w:t>.</w:t>
      </w:r>
    </w:p>
    <w:p w14:paraId="75705D7B" w14:textId="77777777" w:rsidR="00CA763D" w:rsidRPr="00811A49" w:rsidRDefault="00CA763D" w:rsidP="00E57F75">
      <w:pPr>
        <w:pStyle w:val="PargrafodaLista"/>
        <w:autoSpaceDE/>
        <w:autoSpaceDN/>
        <w:adjustRightInd/>
        <w:spacing w:line="320" w:lineRule="atLeast"/>
        <w:ind w:left="0" w:right="-22"/>
        <w:rPr>
          <w:rFonts w:ascii="Tahoma" w:hAnsi="Tahoma" w:cs="Tahoma"/>
          <w:sz w:val="22"/>
          <w:szCs w:val="22"/>
        </w:rPr>
      </w:pPr>
    </w:p>
    <w:p w14:paraId="72BF3F14" w14:textId="0D556FEC" w:rsidR="00CA763D" w:rsidRPr="002013D9" w:rsidRDefault="008C7533" w:rsidP="00F33DB7">
      <w:pPr>
        <w:pStyle w:val="PargrafodaLista"/>
        <w:numPr>
          <w:ilvl w:val="3"/>
          <w:numId w:val="30"/>
        </w:numPr>
        <w:tabs>
          <w:tab w:val="clear" w:pos="1418"/>
        </w:tabs>
        <w:autoSpaceDE/>
        <w:autoSpaceDN/>
        <w:adjustRightInd/>
        <w:spacing w:line="320" w:lineRule="atLeast"/>
        <w:ind w:right="-22"/>
        <w:rPr>
          <w:rFonts w:ascii="Tahoma" w:hAnsi="Tahoma" w:cs="Tahoma"/>
          <w:sz w:val="22"/>
          <w:szCs w:val="22"/>
        </w:rPr>
      </w:pPr>
      <w:r w:rsidRPr="00BB46AE">
        <w:rPr>
          <w:rFonts w:ascii="Tahoma" w:hAnsi="Tahoma" w:cs="Tahoma"/>
          <w:sz w:val="22"/>
          <w:szCs w:val="22"/>
        </w:rPr>
        <w:t xml:space="preserve"> </w:t>
      </w:r>
      <w:r w:rsidR="00F06198">
        <w:rPr>
          <w:rFonts w:ascii="Tahoma" w:hAnsi="Tahoma" w:cs="Tahoma"/>
          <w:sz w:val="22"/>
          <w:szCs w:val="22"/>
        </w:rPr>
        <w:t xml:space="preserve">A </w:t>
      </w:r>
      <w:r w:rsidRPr="00BB46AE">
        <w:rPr>
          <w:rFonts w:ascii="Tahoma" w:hAnsi="Tahoma" w:cs="Tahoma"/>
          <w:sz w:val="22"/>
          <w:szCs w:val="22"/>
        </w:rPr>
        <w:t>partir da Primeira Data de Integralização</w:t>
      </w:r>
      <w:r w:rsidRPr="00785233">
        <w:rPr>
          <w:rFonts w:ascii="Tahoma" w:hAnsi="Tahoma" w:cs="Tahoma"/>
          <w:sz w:val="22"/>
          <w:szCs w:val="22"/>
        </w:rPr>
        <w:t xml:space="preserve">, o regime de </w:t>
      </w:r>
      <w:r w:rsidR="009622E5" w:rsidRPr="00785233">
        <w:rPr>
          <w:rFonts w:ascii="Tahoma" w:hAnsi="Tahoma" w:cs="Tahoma"/>
          <w:sz w:val="22"/>
          <w:szCs w:val="22"/>
        </w:rPr>
        <w:t xml:space="preserve">Amortização Extraordinária Obrigatória </w:t>
      </w:r>
      <w:r w:rsidR="001906EF">
        <w:rPr>
          <w:rFonts w:ascii="Tahoma" w:hAnsi="Tahoma" w:cs="Tahoma"/>
          <w:sz w:val="22"/>
          <w:szCs w:val="22"/>
        </w:rPr>
        <w:t>das Debêntures da Primeira Série</w:t>
      </w:r>
      <w:r w:rsidR="001906EF" w:rsidRPr="00785233">
        <w:rPr>
          <w:rFonts w:ascii="Tahoma" w:hAnsi="Tahoma" w:cs="Tahoma"/>
          <w:sz w:val="22"/>
          <w:szCs w:val="22"/>
        </w:rPr>
        <w:t xml:space="preserve"> </w:t>
      </w:r>
      <w:r w:rsidRPr="00785233">
        <w:rPr>
          <w:rFonts w:ascii="Tahoma" w:hAnsi="Tahoma" w:cs="Tahoma"/>
          <w:sz w:val="22"/>
          <w:szCs w:val="22"/>
        </w:rPr>
        <w:t xml:space="preserve">será a Amortização </w:t>
      </w:r>
      <w:r w:rsidRPr="00785233">
        <w:rPr>
          <w:rFonts w:ascii="Tahoma" w:hAnsi="Tahoma" w:cs="Tahoma"/>
          <w:i/>
          <w:sz w:val="22"/>
          <w:szCs w:val="22"/>
        </w:rPr>
        <w:t>Pro Rata</w:t>
      </w:r>
      <w:r w:rsidRPr="00785233">
        <w:rPr>
          <w:rFonts w:ascii="Tahoma" w:hAnsi="Tahoma" w:cs="Tahoma"/>
          <w:sz w:val="22"/>
          <w:szCs w:val="22"/>
        </w:rPr>
        <w:t xml:space="preserve">, que permanecerá em curso até que ocorra Evento de </w:t>
      </w:r>
      <w:proofErr w:type="spellStart"/>
      <w:r w:rsidRPr="00785233">
        <w:rPr>
          <w:rFonts w:ascii="Tahoma" w:hAnsi="Tahoma" w:cs="Tahoma"/>
          <w:sz w:val="22"/>
          <w:szCs w:val="22"/>
        </w:rPr>
        <w:t>Desalavancagem</w:t>
      </w:r>
      <w:proofErr w:type="spellEnd"/>
      <w:r w:rsidRPr="00785233">
        <w:rPr>
          <w:rFonts w:ascii="Tahoma" w:hAnsi="Tahoma" w:cs="Tahoma"/>
          <w:sz w:val="22"/>
          <w:szCs w:val="22"/>
        </w:rPr>
        <w:t xml:space="preserve"> ou Evento</w:t>
      </w:r>
      <w:r w:rsidR="00090D24">
        <w:rPr>
          <w:rFonts w:ascii="Tahoma" w:hAnsi="Tahoma" w:cs="Tahoma"/>
          <w:sz w:val="22"/>
          <w:szCs w:val="22"/>
        </w:rPr>
        <w:t>s</w:t>
      </w:r>
      <w:r w:rsidRPr="00785233">
        <w:rPr>
          <w:rFonts w:ascii="Tahoma" w:hAnsi="Tahoma" w:cs="Tahoma"/>
          <w:sz w:val="22"/>
          <w:szCs w:val="22"/>
        </w:rPr>
        <w:t xml:space="preserve"> de Aceleração de Vencimento.</w:t>
      </w:r>
    </w:p>
    <w:p w14:paraId="2DE3C4CC" w14:textId="77777777" w:rsidR="00CA763D" w:rsidRPr="00583287" w:rsidRDefault="00CA763D" w:rsidP="00E57F75">
      <w:pPr>
        <w:pStyle w:val="PargrafodaLista"/>
        <w:spacing w:line="320" w:lineRule="atLeast"/>
        <w:ind w:right="-22"/>
        <w:rPr>
          <w:rFonts w:ascii="Tahoma" w:hAnsi="Tahoma" w:cs="Tahoma"/>
          <w:sz w:val="22"/>
          <w:szCs w:val="22"/>
        </w:rPr>
      </w:pPr>
    </w:p>
    <w:p w14:paraId="16019A8E" w14:textId="2155E485" w:rsidR="00CA763D" w:rsidRPr="0053674E" w:rsidRDefault="008C7533" w:rsidP="00F33DB7">
      <w:pPr>
        <w:pStyle w:val="PargrafodaLista"/>
        <w:numPr>
          <w:ilvl w:val="3"/>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Após a ocorrência de um Evento de </w:t>
      </w:r>
      <w:proofErr w:type="spellStart"/>
      <w:r w:rsidRPr="00583287">
        <w:rPr>
          <w:rFonts w:ascii="Tahoma" w:hAnsi="Tahoma" w:cs="Tahoma"/>
          <w:sz w:val="22"/>
          <w:szCs w:val="22"/>
        </w:rPr>
        <w:t>Desalavancagem</w:t>
      </w:r>
      <w:proofErr w:type="spellEnd"/>
      <w:r w:rsidRPr="00583287">
        <w:rPr>
          <w:rFonts w:ascii="Tahoma" w:hAnsi="Tahoma" w:cs="Tahoma"/>
          <w:sz w:val="22"/>
          <w:szCs w:val="22"/>
        </w:rPr>
        <w:t xml:space="preserve">, o regime de Amortização Extraordinária Obrigatória </w:t>
      </w:r>
      <w:r w:rsidR="001906EF">
        <w:rPr>
          <w:rFonts w:ascii="Tahoma" w:hAnsi="Tahoma" w:cs="Tahoma"/>
          <w:sz w:val="22"/>
          <w:szCs w:val="22"/>
        </w:rPr>
        <w:t>das Debêntures da Primeira Série</w:t>
      </w:r>
      <w:r w:rsidR="001906EF" w:rsidRPr="00583287">
        <w:rPr>
          <w:rFonts w:ascii="Tahoma" w:hAnsi="Tahoma" w:cs="Tahoma"/>
          <w:sz w:val="22"/>
          <w:szCs w:val="22"/>
        </w:rPr>
        <w:t xml:space="preserve"> </w:t>
      </w:r>
      <w:r w:rsidRPr="00583287">
        <w:rPr>
          <w:rFonts w:ascii="Tahoma" w:hAnsi="Tahoma" w:cs="Tahoma"/>
          <w:sz w:val="22"/>
          <w:szCs w:val="22"/>
        </w:rPr>
        <w:t xml:space="preserve">aplicável será a Amortização Sequencial. </w:t>
      </w:r>
      <w:r w:rsidR="003319DE" w:rsidRPr="00583287">
        <w:rPr>
          <w:rFonts w:ascii="Tahoma" w:hAnsi="Tahoma" w:cs="Tahoma"/>
          <w:sz w:val="22"/>
          <w:szCs w:val="22"/>
        </w:rPr>
        <w:t>O</w:t>
      </w:r>
      <w:r w:rsidRPr="00583287">
        <w:rPr>
          <w:rFonts w:ascii="Tahoma" w:hAnsi="Tahoma" w:cs="Tahoma"/>
          <w:sz w:val="22"/>
          <w:szCs w:val="22"/>
        </w:rPr>
        <w:t xml:space="preserve"> regime de Amortização Sequencial permanecerá em curso até </w:t>
      </w:r>
      <w:r w:rsidRPr="00D842B2">
        <w:rPr>
          <w:rFonts w:ascii="Tahoma" w:hAnsi="Tahoma" w:cs="Tahoma"/>
          <w:b/>
          <w:sz w:val="22"/>
          <w:szCs w:val="22"/>
        </w:rPr>
        <w:t>(</w:t>
      </w:r>
      <w:r w:rsidR="009762AC" w:rsidRPr="00D842B2">
        <w:rPr>
          <w:rFonts w:ascii="Tahoma" w:hAnsi="Tahoma" w:cs="Tahoma"/>
          <w:b/>
          <w:sz w:val="22"/>
          <w:szCs w:val="22"/>
        </w:rPr>
        <w:t>i</w:t>
      </w:r>
      <w:r w:rsidRPr="00D842B2">
        <w:rPr>
          <w:rFonts w:ascii="Tahoma" w:hAnsi="Tahoma" w:cs="Tahoma"/>
          <w:b/>
          <w:sz w:val="22"/>
          <w:szCs w:val="22"/>
        </w:rPr>
        <w:t>)</w:t>
      </w:r>
      <w:r w:rsidRPr="00583287">
        <w:rPr>
          <w:rFonts w:ascii="Tahoma" w:hAnsi="Tahoma" w:cs="Tahoma"/>
          <w:sz w:val="22"/>
          <w:szCs w:val="22"/>
        </w:rPr>
        <w:t xml:space="preserve"> a Data de Pagamento</w:t>
      </w:r>
      <w:r w:rsidR="00423E02">
        <w:rPr>
          <w:rFonts w:ascii="Tahoma" w:hAnsi="Tahoma" w:cs="Tahoma"/>
          <w:sz w:val="22"/>
          <w:szCs w:val="22"/>
        </w:rPr>
        <w:t xml:space="preserve"> das Debêntures da Primeira Série</w:t>
      </w:r>
      <w:r w:rsidRPr="00583287">
        <w:rPr>
          <w:rFonts w:ascii="Tahoma" w:hAnsi="Tahoma" w:cs="Tahoma"/>
          <w:sz w:val="22"/>
          <w:szCs w:val="22"/>
        </w:rPr>
        <w:t xml:space="preserve"> imediatamente subsequente à ocorrência de um Evento de </w:t>
      </w:r>
      <w:proofErr w:type="spellStart"/>
      <w:r w:rsidRPr="00583287">
        <w:rPr>
          <w:rFonts w:ascii="Tahoma" w:hAnsi="Tahoma" w:cs="Tahoma"/>
          <w:sz w:val="22"/>
          <w:szCs w:val="22"/>
        </w:rPr>
        <w:t>Realavancagem</w:t>
      </w:r>
      <w:proofErr w:type="spellEnd"/>
      <w:r w:rsidRPr="00583287">
        <w:rPr>
          <w:rFonts w:ascii="Tahoma" w:hAnsi="Tahoma" w:cs="Tahoma"/>
          <w:sz w:val="22"/>
          <w:szCs w:val="22"/>
        </w:rPr>
        <w:t xml:space="preserve">, desde que nenhum Evento de Aceleração de Vencimento tenha sido verificado, caso em que o regime </w:t>
      </w:r>
      <w:r w:rsidR="00261181">
        <w:rPr>
          <w:rFonts w:ascii="Tahoma" w:hAnsi="Tahoma" w:cs="Tahoma"/>
          <w:sz w:val="22"/>
          <w:szCs w:val="22"/>
        </w:rPr>
        <w:t>da</w:t>
      </w:r>
      <w:r w:rsidRPr="00583287">
        <w:rPr>
          <w:rFonts w:ascii="Tahoma" w:hAnsi="Tahoma" w:cs="Tahoma"/>
          <w:sz w:val="22"/>
          <w:szCs w:val="22"/>
        </w:rPr>
        <w:t xml:space="preserve"> Amortização Extraordinária Obrigatória </w:t>
      </w:r>
      <w:r w:rsidR="001906EF">
        <w:rPr>
          <w:rFonts w:ascii="Tahoma" w:hAnsi="Tahoma" w:cs="Tahoma"/>
          <w:sz w:val="22"/>
          <w:szCs w:val="22"/>
        </w:rPr>
        <w:t>das Debêntures da Primeira Série</w:t>
      </w:r>
      <w:r w:rsidRPr="00583287">
        <w:rPr>
          <w:rFonts w:ascii="Tahoma" w:hAnsi="Tahoma" w:cs="Tahoma"/>
          <w:sz w:val="22"/>
          <w:szCs w:val="22"/>
        </w:rPr>
        <w:t xml:space="preserve"> a partir de tal Data de Pagamento voltará a ser o de Amortização </w:t>
      </w:r>
      <w:r w:rsidRPr="00583287">
        <w:rPr>
          <w:rFonts w:ascii="Tahoma" w:hAnsi="Tahoma" w:cs="Tahoma"/>
          <w:i/>
          <w:sz w:val="22"/>
          <w:szCs w:val="22"/>
        </w:rPr>
        <w:t>Pro Rata</w:t>
      </w:r>
      <w:r w:rsidRPr="00583287">
        <w:rPr>
          <w:rFonts w:ascii="Tahoma" w:hAnsi="Tahoma" w:cs="Tahoma"/>
          <w:sz w:val="22"/>
          <w:szCs w:val="22"/>
        </w:rPr>
        <w:t xml:space="preserve">, ou </w:t>
      </w:r>
      <w:r w:rsidRPr="00D842B2">
        <w:rPr>
          <w:rFonts w:ascii="Tahoma" w:hAnsi="Tahoma" w:cs="Tahoma"/>
          <w:b/>
          <w:sz w:val="22"/>
          <w:szCs w:val="22"/>
        </w:rPr>
        <w:t>(</w:t>
      </w:r>
      <w:proofErr w:type="spellStart"/>
      <w:r w:rsidR="009762AC" w:rsidRPr="00D842B2">
        <w:rPr>
          <w:rFonts w:ascii="Tahoma" w:hAnsi="Tahoma" w:cs="Tahoma"/>
          <w:b/>
          <w:sz w:val="22"/>
          <w:szCs w:val="22"/>
        </w:rPr>
        <w:t>ii</w:t>
      </w:r>
      <w:proofErr w:type="spellEnd"/>
      <w:r w:rsidRPr="00D842B2">
        <w:rPr>
          <w:rFonts w:ascii="Tahoma" w:hAnsi="Tahoma" w:cs="Tahoma"/>
          <w:b/>
          <w:sz w:val="22"/>
          <w:szCs w:val="22"/>
        </w:rPr>
        <w:t>)</w:t>
      </w:r>
      <w:r w:rsidRPr="00583287">
        <w:rPr>
          <w:rFonts w:ascii="Tahoma" w:hAnsi="Tahoma" w:cs="Tahoma"/>
          <w:sz w:val="22"/>
          <w:szCs w:val="22"/>
        </w:rPr>
        <w:t xml:space="preserve"> que todas as Debêntures da Primeira Série sejam</w:t>
      </w:r>
      <w:r w:rsidR="00846A86">
        <w:rPr>
          <w:rFonts w:ascii="Tahoma" w:hAnsi="Tahoma" w:cs="Tahoma"/>
          <w:sz w:val="22"/>
          <w:szCs w:val="22"/>
        </w:rPr>
        <w:t xml:space="preserve"> amortizadas ou</w:t>
      </w:r>
      <w:r w:rsidRPr="00583287">
        <w:rPr>
          <w:rFonts w:ascii="Tahoma" w:hAnsi="Tahoma" w:cs="Tahoma"/>
          <w:sz w:val="22"/>
          <w:szCs w:val="22"/>
        </w:rPr>
        <w:t xml:space="preserve"> resgatadas</w:t>
      </w:r>
      <w:r w:rsidR="00846A86">
        <w:rPr>
          <w:rFonts w:ascii="Tahoma" w:hAnsi="Tahoma" w:cs="Tahoma"/>
          <w:sz w:val="22"/>
          <w:szCs w:val="22"/>
        </w:rPr>
        <w:t xml:space="preserve"> integralmente</w:t>
      </w:r>
      <w:r w:rsidRPr="00583287">
        <w:rPr>
          <w:rFonts w:ascii="Tahoma" w:hAnsi="Tahoma" w:cs="Tahoma"/>
          <w:sz w:val="22"/>
          <w:szCs w:val="22"/>
        </w:rPr>
        <w:t>.</w:t>
      </w:r>
    </w:p>
    <w:p w14:paraId="56930842" w14:textId="77777777" w:rsidR="00CA763D" w:rsidRDefault="00CA763D" w:rsidP="00E57F75">
      <w:pPr>
        <w:tabs>
          <w:tab w:val="left" w:pos="1230"/>
        </w:tabs>
        <w:spacing w:line="320" w:lineRule="atLeast"/>
        <w:ind w:right="-22"/>
        <w:rPr>
          <w:rFonts w:ascii="Tahoma" w:hAnsi="Tahoma" w:cs="Tahoma"/>
          <w:sz w:val="22"/>
          <w:szCs w:val="22"/>
        </w:rPr>
      </w:pPr>
    </w:p>
    <w:p w14:paraId="61B0C18A" w14:textId="067C2151" w:rsidR="00EF6A06" w:rsidRPr="00EF6A06" w:rsidRDefault="008C7533" w:rsidP="00EF6A06">
      <w:pPr>
        <w:pStyle w:val="PargrafodaLista"/>
        <w:numPr>
          <w:ilvl w:val="3"/>
          <w:numId w:val="30"/>
        </w:numPr>
        <w:tabs>
          <w:tab w:val="clear" w:pos="1418"/>
        </w:tabs>
        <w:autoSpaceDE/>
        <w:autoSpaceDN/>
        <w:adjustRightInd/>
        <w:spacing w:line="320" w:lineRule="atLeast"/>
        <w:ind w:right="-22"/>
        <w:rPr>
          <w:rFonts w:ascii="Tahoma" w:hAnsi="Tahoma" w:cs="Tahoma"/>
          <w:sz w:val="22"/>
          <w:szCs w:val="22"/>
        </w:rPr>
      </w:pPr>
      <w:bookmarkStart w:id="201" w:name="_Ref97823603"/>
      <w:r w:rsidRPr="00EF6A06">
        <w:rPr>
          <w:rFonts w:ascii="Tahoma" w:hAnsi="Tahoma" w:cs="Tahoma"/>
          <w:sz w:val="22"/>
          <w:szCs w:val="22"/>
        </w:rPr>
        <w:t xml:space="preserve">Por ocasião da </w:t>
      </w:r>
      <w:r w:rsidRPr="000969AA">
        <w:rPr>
          <w:rFonts w:ascii="Tahoma" w:hAnsi="Tahoma" w:cs="Tahoma"/>
          <w:sz w:val="22"/>
          <w:szCs w:val="22"/>
        </w:rPr>
        <w:t>Amortização Extraordinária Obrigatória das Debêntures da Primeira Série</w:t>
      </w:r>
      <w:r w:rsidRPr="003164BA">
        <w:rPr>
          <w:rFonts w:ascii="Tahoma" w:hAnsi="Tahoma" w:cs="Tahoma"/>
          <w:sz w:val="22"/>
          <w:szCs w:val="22"/>
        </w:rPr>
        <w:t xml:space="preserve">, os </w:t>
      </w:r>
      <w:r w:rsidR="00CB453A" w:rsidRPr="003164BA">
        <w:rPr>
          <w:rFonts w:ascii="Tahoma" w:hAnsi="Tahoma" w:cs="Tahoma"/>
          <w:sz w:val="22"/>
          <w:szCs w:val="22"/>
        </w:rPr>
        <w:t>Debenturistas</w:t>
      </w:r>
      <w:r w:rsidRPr="003164BA">
        <w:rPr>
          <w:rFonts w:ascii="Tahoma" w:hAnsi="Tahoma" w:cs="Tahoma"/>
          <w:sz w:val="22"/>
          <w:szCs w:val="22"/>
        </w:rPr>
        <w:t xml:space="preserve"> da Primeira</w:t>
      </w:r>
      <w:r>
        <w:rPr>
          <w:rFonts w:ascii="Tahoma" w:hAnsi="Tahoma" w:cs="Tahoma"/>
          <w:sz w:val="22"/>
          <w:szCs w:val="22"/>
        </w:rPr>
        <w:t xml:space="preserve"> Série</w:t>
      </w:r>
      <w:r w:rsidRPr="00EF6A06">
        <w:rPr>
          <w:rFonts w:ascii="Tahoma" w:hAnsi="Tahoma" w:cs="Tahoma"/>
          <w:sz w:val="22"/>
          <w:szCs w:val="22"/>
        </w:rPr>
        <w:t xml:space="preserve"> far</w:t>
      </w:r>
      <w:r>
        <w:rPr>
          <w:rFonts w:ascii="Tahoma" w:hAnsi="Tahoma" w:cs="Tahoma"/>
          <w:sz w:val="22"/>
          <w:szCs w:val="22"/>
        </w:rPr>
        <w:t>ão</w:t>
      </w:r>
      <w:r w:rsidRPr="00EF6A06">
        <w:rPr>
          <w:rFonts w:ascii="Tahoma" w:hAnsi="Tahoma" w:cs="Tahoma"/>
          <w:sz w:val="22"/>
          <w:szCs w:val="22"/>
        </w:rPr>
        <w:t xml:space="preserve"> jus ao pagamento equivalente à parcela proporcional do Valor Nominal Unitário </w:t>
      </w:r>
      <w:r w:rsidR="00302CFF">
        <w:rPr>
          <w:rFonts w:ascii="Tahoma" w:hAnsi="Tahoma" w:cs="Tahoma"/>
          <w:sz w:val="22"/>
          <w:szCs w:val="22"/>
        </w:rPr>
        <w:t>das Debêntures da Primeira Série</w:t>
      </w:r>
      <w:r w:rsidR="00302CFF" w:rsidRPr="00EF6A06">
        <w:rPr>
          <w:rFonts w:ascii="Tahoma" w:hAnsi="Tahoma" w:cs="Tahoma"/>
          <w:sz w:val="22"/>
          <w:szCs w:val="22"/>
        </w:rPr>
        <w:t xml:space="preserve"> </w:t>
      </w:r>
      <w:r w:rsidRPr="00EF6A06">
        <w:rPr>
          <w:rFonts w:ascii="Tahoma" w:hAnsi="Tahoma" w:cs="Tahoma"/>
          <w:sz w:val="22"/>
          <w:szCs w:val="22"/>
        </w:rPr>
        <w:t xml:space="preserve">ou do saldo do Valor Nominal Unitário </w:t>
      </w:r>
      <w:r w:rsidR="00302CFF">
        <w:rPr>
          <w:rFonts w:ascii="Tahoma" w:hAnsi="Tahoma" w:cs="Tahoma"/>
          <w:sz w:val="22"/>
          <w:szCs w:val="22"/>
        </w:rPr>
        <w:t>das Debêntures da Primeira Série</w:t>
      </w:r>
      <w:r w:rsidR="00302CFF" w:rsidRPr="00EF6A06">
        <w:rPr>
          <w:rFonts w:ascii="Tahoma" w:hAnsi="Tahoma" w:cs="Tahoma"/>
          <w:sz w:val="22"/>
          <w:szCs w:val="22"/>
        </w:rPr>
        <w:t xml:space="preserve"> </w:t>
      </w:r>
      <w:r w:rsidRPr="00EF6A06">
        <w:rPr>
          <w:rFonts w:ascii="Tahoma" w:hAnsi="Tahoma" w:cs="Tahoma"/>
          <w:sz w:val="22"/>
          <w:szCs w:val="22"/>
        </w:rPr>
        <w:t xml:space="preserve">objeto da </w:t>
      </w:r>
      <w:r w:rsidRPr="000969AA">
        <w:rPr>
          <w:rFonts w:ascii="Tahoma" w:hAnsi="Tahoma" w:cs="Tahoma"/>
          <w:sz w:val="22"/>
          <w:szCs w:val="22"/>
        </w:rPr>
        <w:t>Amortização Extraordinária Obrigatória das Debêntures da Primeira Série</w:t>
      </w:r>
      <w:r w:rsidRPr="00EF6A06">
        <w:rPr>
          <w:rFonts w:ascii="Tahoma" w:hAnsi="Tahoma" w:cs="Tahoma"/>
          <w:sz w:val="22"/>
          <w:szCs w:val="22"/>
        </w:rPr>
        <w:t>, limitada a 98% (noventa e oito por cento) do Valor Nominal Unitário das Debêntures</w:t>
      </w:r>
      <w:r w:rsidR="00302CFF">
        <w:rPr>
          <w:rFonts w:ascii="Tahoma" w:hAnsi="Tahoma" w:cs="Tahoma"/>
          <w:sz w:val="22"/>
          <w:szCs w:val="22"/>
        </w:rPr>
        <w:t xml:space="preserve"> da Primeira Série</w:t>
      </w:r>
      <w:r>
        <w:rPr>
          <w:rFonts w:ascii="Tahoma" w:hAnsi="Tahoma" w:cs="Tahoma"/>
          <w:sz w:val="22"/>
          <w:szCs w:val="22"/>
        </w:rPr>
        <w:t xml:space="preserve">, </w:t>
      </w:r>
      <w:r w:rsidRPr="00EF6A06">
        <w:rPr>
          <w:rFonts w:ascii="Tahoma" w:hAnsi="Tahoma" w:cs="Tahoma"/>
          <w:sz w:val="22"/>
          <w:szCs w:val="22"/>
        </w:rPr>
        <w:t>ou saldo do Valor Nominal Unitário Atualizado das Debêntures</w:t>
      </w:r>
      <w:r w:rsidR="00302CFF">
        <w:rPr>
          <w:rFonts w:ascii="Tahoma" w:hAnsi="Tahoma" w:cs="Tahoma"/>
          <w:sz w:val="22"/>
          <w:szCs w:val="22"/>
        </w:rPr>
        <w:t xml:space="preserve"> da Primeira Série</w:t>
      </w:r>
      <w:r w:rsidRPr="00EF6A06">
        <w:rPr>
          <w:rFonts w:ascii="Tahoma" w:hAnsi="Tahoma" w:cs="Tahoma"/>
          <w:sz w:val="22"/>
          <w:szCs w:val="22"/>
        </w:rPr>
        <w:t>, conforme o caso, acrescido d</w:t>
      </w:r>
      <w:r>
        <w:rPr>
          <w:rFonts w:ascii="Tahoma" w:hAnsi="Tahoma" w:cs="Tahoma"/>
          <w:sz w:val="22"/>
          <w:szCs w:val="22"/>
        </w:rPr>
        <w:t xml:space="preserve">a </w:t>
      </w:r>
      <w:r w:rsidR="00CB453A">
        <w:rPr>
          <w:rFonts w:ascii="Tahoma" w:hAnsi="Tahoma" w:cs="Tahoma"/>
          <w:sz w:val="22"/>
          <w:szCs w:val="22"/>
        </w:rPr>
        <w:t>Remuneração</w:t>
      </w:r>
      <w:r>
        <w:rPr>
          <w:rFonts w:ascii="Tahoma" w:hAnsi="Tahoma" w:cs="Tahoma"/>
          <w:sz w:val="22"/>
          <w:szCs w:val="22"/>
        </w:rPr>
        <w:t xml:space="preserve"> da Primeira Série</w:t>
      </w:r>
      <w:r w:rsidRPr="00EF6A06">
        <w:rPr>
          <w:rFonts w:ascii="Tahoma" w:hAnsi="Tahoma" w:cs="Tahoma"/>
          <w:sz w:val="22"/>
          <w:szCs w:val="22"/>
        </w:rPr>
        <w:t xml:space="preserve">, calculados </w:t>
      </w:r>
      <w:r w:rsidRPr="007B5A72">
        <w:rPr>
          <w:rFonts w:ascii="Tahoma" w:hAnsi="Tahoma" w:cs="Tahoma"/>
          <w:i/>
          <w:sz w:val="22"/>
          <w:szCs w:val="22"/>
        </w:rPr>
        <w:t xml:space="preserve">pro rata </w:t>
      </w:r>
      <w:proofErr w:type="spellStart"/>
      <w:r w:rsidRPr="007B5A72">
        <w:rPr>
          <w:rFonts w:ascii="Tahoma" w:hAnsi="Tahoma" w:cs="Tahoma"/>
          <w:i/>
          <w:sz w:val="22"/>
          <w:szCs w:val="22"/>
        </w:rPr>
        <w:t>temporis</w:t>
      </w:r>
      <w:proofErr w:type="spellEnd"/>
      <w:r w:rsidRPr="00EF6A06">
        <w:rPr>
          <w:rFonts w:ascii="Tahoma" w:hAnsi="Tahoma" w:cs="Tahoma"/>
          <w:sz w:val="22"/>
          <w:szCs w:val="22"/>
        </w:rPr>
        <w:t xml:space="preserve">, desde a </w:t>
      </w:r>
      <w:r w:rsidR="00FD4549">
        <w:rPr>
          <w:rFonts w:ascii="Tahoma" w:hAnsi="Tahoma" w:cs="Tahoma"/>
          <w:sz w:val="22"/>
          <w:szCs w:val="22"/>
        </w:rPr>
        <w:t>P</w:t>
      </w:r>
      <w:r w:rsidR="00FD4549" w:rsidRPr="00EF6A06">
        <w:rPr>
          <w:rFonts w:ascii="Tahoma" w:hAnsi="Tahoma" w:cs="Tahoma"/>
          <w:sz w:val="22"/>
          <w:szCs w:val="22"/>
        </w:rPr>
        <w:t xml:space="preserve">rimeira </w:t>
      </w:r>
      <w:r w:rsidRPr="00EF6A06">
        <w:rPr>
          <w:rFonts w:ascii="Tahoma" w:hAnsi="Tahoma" w:cs="Tahoma"/>
          <w:sz w:val="22"/>
          <w:szCs w:val="22"/>
        </w:rPr>
        <w:t>Data de Integralização ou a Data de Pagamento</w:t>
      </w:r>
      <w:r w:rsidR="00423E02">
        <w:rPr>
          <w:rFonts w:ascii="Tahoma" w:hAnsi="Tahoma" w:cs="Tahoma"/>
          <w:sz w:val="22"/>
          <w:szCs w:val="22"/>
        </w:rPr>
        <w:t xml:space="preserve"> das Debêntures da Primeira Série</w:t>
      </w:r>
      <w:r w:rsidRPr="00EF6A06">
        <w:rPr>
          <w:rFonts w:ascii="Tahoma" w:hAnsi="Tahoma" w:cs="Tahoma"/>
          <w:sz w:val="22"/>
          <w:szCs w:val="22"/>
        </w:rPr>
        <w:t xml:space="preserve"> imediatamente anterior, conforme o caso, inclusive, até a data do efetivo pagamento da </w:t>
      </w:r>
      <w:r w:rsidRPr="000969AA">
        <w:rPr>
          <w:rFonts w:ascii="Tahoma" w:hAnsi="Tahoma" w:cs="Tahoma"/>
          <w:sz w:val="22"/>
          <w:szCs w:val="22"/>
        </w:rPr>
        <w:t>Amortização Extraordinária Obrigatória das Debêntures da Primeira Série</w:t>
      </w:r>
      <w:r w:rsidRPr="00EF6A06">
        <w:rPr>
          <w:rFonts w:ascii="Tahoma" w:hAnsi="Tahoma" w:cs="Tahoma"/>
          <w:sz w:val="22"/>
          <w:szCs w:val="22"/>
        </w:rPr>
        <w:t xml:space="preserve">, acrescidos de eventuais Encargos Moratórios ou demais valores </w:t>
      </w:r>
      <w:r w:rsidRPr="00EF6A06">
        <w:rPr>
          <w:rFonts w:ascii="Tahoma" w:hAnsi="Tahoma" w:cs="Tahoma"/>
          <w:sz w:val="22"/>
          <w:szCs w:val="22"/>
        </w:rPr>
        <w:lastRenderedPageBreak/>
        <w:t>pendentes de pagamento no âmbito desta Escritura de Emissão, sendo certo que não será devido qualquer prêmio.</w:t>
      </w:r>
      <w:bookmarkEnd w:id="201"/>
      <w:r w:rsidRPr="00EF6A06">
        <w:rPr>
          <w:rFonts w:ascii="Tahoma" w:hAnsi="Tahoma" w:cs="Tahoma"/>
          <w:sz w:val="22"/>
          <w:szCs w:val="22"/>
        </w:rPr>
        <w:t xml:space="preserve"> </w:t>
      </w:r>
    </w:p>
    <w:p w14:paraId="54FDA4BF" w14:textId="77777777" w:rsidR="00EF6A06" w:rsidRPr="00EF6A06" w:rsidRDefault="00EF6A06" w:rsidP="00EF6A06">
      <w:pPr>
        <w:pStyle w:val="PargrafodaLista"/>
        <w:autoSpaceDE/>
        <w:autoSpaceDN/>
        <w:adjustRightInd/>
        <w:spacing w:line="320" w:lineRule="atLeast"/>
        <w:ind w:left="0" w:right="-22"/>
        <w:rPr>
          <w:rFonts w:ascii="Tahoma" w:hAnsi="Tahoma" w:cs="Tahoma"/>
          <w:sz w:val="22"/>
          <w:szCs w:val="22"/>
        </w:rPr>
      </w:pPr>
    </w:p>
    <w:p w14:paraId="21A61685" w14:textId="1361A985" w:rsidR="00EF6A06" w:rsidRPr="0081551A" w:rsidRDefault="008C7533" w:rsidP="00EF6A06">
      <w:pPr>
        <w:pStyle w:val="PargrafodaLista"/>
        <w:numPr>
          <w:ilvl w:val="3"/>
          <w:numId w:val="30"/>
        </w:numPr>
        <w:tabs>
          <w:tab w:val="clear" w:pos="1418"/>
        </w:tabs>
        <w:autoSpaceDE/>
        <w:autoSpaceDN/>
        <w:adjustRightInd/>
        <w:spacing w:line="320" w:lineRule="atLeast"/>
        <w:ind w:right="-22"/>
        <w:rPr>
          <w:rFonts w:ascii="Tahoma" w:hAnsi="Tahoma" w:cs="Tahoma"/>
          <w:sz w:val="22"/>
          <w:szCs w:val="22"/>
        </w:rPr>
      </w:pPr>
      <w:r w:rsidRPr="00EF6A06">
        <w:rPr>
          <w:rFonts w:ascii="Tahoma" w:hAnsi="Tahoma" w:cs="Tahoma"/>
          <w:sz w:val="22"/>
          <w:szCs w:val="22"/>
        </w:rPr>
        <w:t xml:space="preserve">Todas as Debêntures </w:t>
      </w:r>
      <w:r w:rsidR="00930F43" w:rsidRPr="000969AA">
        <w:rPr>
          <w:rFonts w:ascii="Tahoma" w:hAnsi="Tahoma" w:cs="Tahoma"/>
          <w:sz w:val="22"/>
          <w:szCs w:val="22"/>
        </w:rPr>
        <w:t>da Primeira Série</w:t>
      </w:r>
      <w:r w:rsidR="00930F43" w:rsidRPr="00EF6A06">
        <w:rPr>
          <w:rFonts w:ascii="Tahoma" w:hAnsi="Tahoma" w:cs="Tahoma"/>
          <w:sz w:val="22"/>
          <w:szCs w:val="22"/>
        </w:rPr>
        <w:t xml:space="preserve"> </w:t>
      </w:r>
      <w:r w:rsidRPr="00EF6A06">
        <w:rPr>
          <w:rFonts w:ascii="Tahoma" w:hAnsi="Tahoma" w:cs="Tahoma"/>
          <w:sz w:val="22"/>
          <w:szCs w:val="22"/>
        </w:rPr>
        <w:t xml:space="preserve">estarão sujeitas à </w:t>
      </w:r>
      <w:r w:rsidRPr="000969AA">
        <w:rPr>
          <w:rFonts w:ascii="Tahoma" w:hAnsi="Tahoma" w:cs="Tahoma"/>
          <w:sz w:val="22"/>
          <w:szCs w:val="22"/>
        </w:rPr>
        <w:t>Amortização Extraordinária Obrigatória das Debêntures da Primeira Série</w:t>
      </w:r>
      <w:r w:rsidRPr="00EF6A06">
        <w:rPr>
          <w:rFonts w:ascii="Tahoma" w:hAnsi="Tahoma" w:cs="Tahoma"/>
          <w:sz w:val="22"/>
          <w:szCs w:val="22"/>
        </w:rPr>
        <w:t xml:space="preserve">, a qual deverá abranger </w:t>
      </w:r>
      <w:r w:rsidR="00A15048">
        <w:rPr>
          <w:rFonts w:ascii="Tahoma" w:hAnsi="Tahoma" w:cs="Tahoma"/>
          <w:sz w:val="22"/>
          <w:szCs w:val="22"/>
        </w:rPr>
        <w:t>a totalidade</w:t>
      </w:r>
      <w:r w:rsidR="00A15048" w:rsidRPr="00EF6A06">
        <w:rPr>
          <w:rFonts w:ascii="Tahoma" w:hAnsi="Tahoma" w:cs="Tahoma"/>
          <w:sz w:val="22"/>
          <w:szCs w:val="22"/>
        </w:rPr>
        <w:t xml:space="preserve"> </w:t>
      </w:r>
      <w:r w:rsidR="00A15048">
        <w:rPr>
          <w:rFonts w:ascii="Tahoma" w:hAnsi="Tahoma" w:cs="Tahoma"/>
          <w:sz w:val="22"/>
          <w:szCs w:val="22"/>
        </w:rPr>
        <w:t>d</w:t>
      </w:r>
      <w:r w:rsidRPr="00EF6A06">
        <w:rPr>
          <w:rFonts w:ascii="Tahoma" w:hAnsi="Tahoma" w:cs="Tahoma"/>
          <w:sz w:val="22"/>
          <w:szCs w:val="22"/>
        </w:rPr>
        <w:t>as Debêntures</w:t>
      </w:r>
      <w:r>
        <w:rPr>
          <w:rFonts w:ascii="Tahoma" w:hAnsi="Tahoma" w:cs="Tahoma"/>
          <w:sz w:val="22"/>
          <w:szCs w:val="22"/>
        </w:rPr>
        <w:t xml:space="preserve"> da </w:t>
      </w:r>
      <w:r w:rsidRPr="0081551A">
        <w:rPr>
          <w:rFonts w:ascii="Tahoma" w:hAnsi="Tahoma" w:cs="Tahoma"/>
          <w:sz w:val="22"/>
          <w:szCs w:val="22"/>
        </w:rPr>
        <w:t>Primeira Série, proporcionalmente.</w:t>
      </w:r>
    </w:p>
    <w:p w14:paraId="7BBAABB4" w14:textId="77777777" w:rsidR="00EF6A06" w:rsidRPr="0081551A" w:rsidRDefault="00EF6A06" w:rsidP="00EF6A06">
      <w:pPr>
        <w:pStyle w:val="PargrafodaLista"/>
        <w:autoSpaceDE/>
        <w:autoSpaceDN/>
        <w:adjustRightInd/>
        <w:spacing w:line="320" w:lineRule="atLeast"/>
        <w:ind w:left="0" w:right="-22"/>
        <w:rPr>
          <w:rFonts w:ascii="Tahoma" w:hAnsi="Tahoma" w:cs="Tahoma"/>
          <w:sz w:val="22"/>
          <w:szCs w:val="22"/>
        </w:rPr>
      </w:pPr>
    </w:p>
    <w:p w14:paraId="435A0BDB" w14:textId="2CF174D3" w:rsidR="00EF6A06" w:rsidRPr="0081551A" w:rsidRDefault="008C7533" w:rsidP="00EF6A06">
      <w:pPr>
        <w:pStyle w:val="PargrafodaLista"/>
        <w:numPr>
          <w:ilvl w:val="3"/>
          <w:numId w:val="30"/>
        </w:numPr>
        <w:tabs>
          <w:tab w:val="clear" w:pos="1418"/>
        </w:tabs>
        <w:autoSpaceDE/>
        <w:autoSpaceDN/>
        <w:adjustRightInd/>
        <w:spacing w:line="320" w:lineRule="atLeast"/>
        <w:ind w:right="-22"/>
        <w:rPr>
          <w:rFonts w:ascii="Tahoma" w:hAnsi="Tahoma" w:cs="Tahoma"/>
          <w:sz w:val="22"/>
          <w:szCs w:val="22"/>
        </w:rPr>
      </w:pPr>
      <w:r w:rsidRPr="0081551A">
        <w:rPr>
          <w:rFonts w:ascii="Tahoma" w:hAnsi="Tahoma" w:cs="Tahoma"/>
          <w:sz w:val="22"/>
          <w:szCs w:val="22"/>
        </w:rPr>
        <w:t xml:space="preserve">A Amortização Extraordinária Obrigatória </w:t>
      </w:r>
      <w:r w:rsidR="001906EF">
        <w:rPr>
          <w:rFonts w:ascii="Tahoma" w:hAnsi="Tahoma" w:cs="Tahoma"/>
          <w:sz w:val="22"/>
          <w:szCs w:val="22"/>
        </w:rPr>
        <w:t>das Debêntures da Primeira Série</w:t>
      </w:r>
      <w:r w:rsidRPr="0081551A">
        <w:rPr>
          <w:rFonts w:ascii="Tahoma" w:hAnsi="Tahoma" w:cs="Tahoma"/>
          <w:sz w:val="22"/>
          <w:szCs w:val="22"/>
        </w:rPr>
        <w:t xml:space="preserve"> poderá ocorrer somente nas Datas de Pagamento</w:t>
      </w:r>
      <w:r w:rsidR="00423E02">
        <w:rPr>
          <w:rFonts w:ascii="Tahoma" w:hAnsi="Tahoma" w:cs="Tahoma"/>
          <w:sz w:val="22"/>
          <w:szCs w:val="22"/>
        </w:rPr>
        <w:t xml:space="preserve"> das Debêntures da Primeira Série</w:t>
      </w:r>
      <w:r w:rsidRPr="0081551A">
        <w:rPr>
          <w:rFonts w:ascii="Tahoma" w:hAnsi="Tahoma" w:cs="Tahoma"/>
          <w:sz w:val="22"/>
          <w:szCs w:val="22"/>
        </w:rPr>
        <w:t xml:space="preserve">. </w:t>
      </w:r>
    </w:p>
    <w:p w14:paraId="5120812C" w14:textId="77777777" w:rsidR="00302CFF" w:rsidRPr="003E63EE" w:rsidRDefault="00302CFF" w:rsidP="003E63EE">
      <w:pPr>
        <w:pStyle w:val="PargrafodaLista"/>
        <w:rPr>
          <w:rFonts w:ascii="Tahoma" w:hAnsi="Tahoma" w:cs="Tahoma"/>
          <w:sz w:val="22"/>
          <w:szCs w:val="22"/>
        </w:rPr>
      </w:pPr>
    </w:p>
    <w:p w14:paraId="18467940" w14:textId="22D38051" w:rsidR="00302CFF" w:rsidRPr="0081551A" w:rsidRDefault="0081551A" w:rsidP="00302CFF">
      <w:pPr>
        <w:pStyle w:val="PargrafodaLista"/>
        <w:numPr>
          <w:ilvl w:val="3"/>
          <w:numId w:val="30"/>
        </w:numPr>
        <w:tabs>
          <w:tab w:val="clear" w:pos="1418"/>
        </w:tabs>
        <w:autoSpaceDE/>
        <w:autoSpaceDN/>
        <w:adjustRightInd/>
        <w:spacing w:line="320" w:lineRule="atLeast"/>
        <w:ind w:right="-22"/>
        <w:rPr>
          <w:rFonts w:ascii="Tahoma" w:hAnsi="Tahoma" w:cs="Tahoma"/>
          <w:sz w:val="22"/>
          <w:szCs w:val="22"/>
        </w:rPr>
      </w:pPr>
      <w:r w:rsidRPr="003E63EE">
        <w:rPr>
          <w:rFonts w:ascii="Tahoma" w:hAnsi="Tahoma" w:cs="Tahoma"/>
          <w:sz w:val="22"/>
          <w:szCs w:val="22"/>
        </w:rPr>
        <w:t xml:space="preserve">A B3, a ANBIMA, o </w:t>
      </w:r>
      <w:proofErr w:type="spellStart"/>
      <w:r w:rsidRPr="003E63EE">
        <w:rPr>
          <w:rFonts w:ascii="Tahoma" w:hAnsi="Tahoma" w:cs="Tahoma"/>
          <w:sz w:val="22"/>
          <w:szCs w:val="22"/>
        </w:rPr>
        <w:t>Escriturador</w:t>
      </w:r>
      <w:proofErr w:type="spellEnd"/>
      <w:r w:rsidRPr="003E63EE">
        <w:rPr>
          <w:rFonts w:ascii="Tahoma" w:hAnsi="Tahoma" w:cs="Tahoma"/>
          <w:sz w:val="22"/>
          <w:szCs w:val="22"/>
        </w:rPr>
        <w:t xml:space="preserve"> e o </w:t>
      </w:r>
      <w:r>
        <w:rPr>
          <w:rFonts w:ascii="Tahoma" w:hAnsi="Tahoma" w:cs="Tahoma"/>
          <w:sz w:val="22"/>
          <w:szCs w:val="22"/>
        </w:rPr>
        <w:t>Agente de Liquidação</w:t>
      </w:r>
      <w:r w:rsidRPr="003E63EE">
        <w:rPr>
          <w:rFonts w:ascii="Tahoma" w:hAnsi="Tahoma" w:cs="Tahoma"/>
          <w:sz w:val="22"/>
          <w:szCs w:val="22"/>
        </w:rPr>
        <w:t xml:space="preserve"> deverão ser notificados pela Emissora sobre a realização </w:t>
      </w:r>
      <w:r>
        <w:rPr>
          <w:rFonts w:ascii="Tahoma" w:hAnsi="Tahoma" w:cs="Tahoma"/>
          <w:sz w:val="22"/>
          <w:szCs w:val="22"/>
        </w:rPr>
        <w:t xml:space="preserve">da </w:t>
      </w:r>
      <w:r w:rsidRPr="00CE7FE6">
        <w:rPr>
          <w:rFonts w:ascii="Tahoma" w:hAnsi="Tahoma" w:cs="Tahoma"/>
          <w:sz w:val="22"/>
          <w:szCs w:val="22"/>
        </w:rPr>
        <w:t>Amortização Extraordinária Obrigatória</w:t>
      </w:r>
      <w:r w:rsidRPr="003E63EE">
        <w:rPr>
          <w:rFonts w:ascii="Tahoma" w:hAnsi="Tahoma" w:cs="Tahoma"/>
          <w:sz w:val="22"/>
          <w:szCs w:val="22"/>
        </w:rPr>
        <w:t xml:space="preserve"> </w:t>
      </w:r>
      <w:r w:rsidR="001906EF">
        <w:rPr>
          <w:rFonts w:ascii="Tahoma" w:hAnsi="Tahoma" w:cs="Tahoma"/>
          <w:sz w:val="22"/>
          <w:szCs w:val="22"/>
        </w:rPr>
        <w:t>das Debêntures da Primeira Série</w:t>
      </w:r>
      <w:r w:rsidR="001906EF" w:rsidRPr="003E63EE">
        <w:rPr>
          <w:rFonts w:ascii="Tahoma" w:hAnsi="Tahoma" w:cs="Tahoma"/>
          <w:sz w:val="22"/>
          <w:szCs w:val="22"/>
        </w:rPr>
        <w:t xml:space="preserve"> </w:t>
      </w:r>
      <w:r w:rsidRPr="003E63EE">
        <w:rPr>
          <w:rFonts w:ascii="Tahoma" w:hAnsi="Tahoma" w:cs="Tahoma"/>
          <w:sz w:val="22"/>
          <w:szCs w:val="22"/>
        </w:rPr>
        <w:t xml:space="preserve">com antecedência mínima de 3 (três) Dias Úteis da efetiva data de sua realização, por meio de correspondência com </w:t>
      </w:r>
      <w:r w:rsidR="00E44A03">
        <w:rPr>
          <w:rFonts w:ascii="Tahoma" w:hAnsi="Tahoma" w:cs="Tahoma"/>
          <w:sz w:val="22"/>
          <w:szCs w:val="22"/>
        </w:rPr>
        <w:t xml:space="preserve">a anuência </w:t>
      </w:r>
      <w:r w:rsidRPr="003E63EE">
        <w:rPr>
          <w:rFonts w:ascii="Tahoma" w:hAnsi="Tahoma" w:cs="Tahoma"/>
          <w:sz w:val="22"/>
          <w:szCs w:val="22"/>
        </w:rPr>
        <w:t>do Agente Fiduciário</w:t>
      </w:r>
      <w:r>
        <w:rPr>
          <w:rFonts w:ascii="Tahoma" w:hAnsi="Tahoma" w:cs="Tahoma"/>
          <w:sz w:val="22"/>
          <w:szCs w:val="22"/>
        </w:rPr>
        <w:t>.</w:t>
      </w:r>
    </w:p>
    <w:p w14:paraId="01F8045A" w14:textId="77777777" w:rsidR="00302CFF" w:rsidRPr="003E63EE" w:rsidRDefault="00302CFF" w:rsidP="003E63EE">
      <w:pPr>
        <w:pStyle w:val="PargrafodaLista"/>
        <w:rPr>
          <w:rFonts w:ascii="Tahoma" w:hAnsi="Tahoma" w:cs="Tahoma"/>
          <w:sz w:val="22"/>
          <w:szCs w:val="22"/>
        </w:rPr>
      </w:pPr>
    </w:p>
    <w:p w14:paraId="0CC3DDCC" w14:textId="772C7364" w:rsidR="00302CFF" w:rsidRPr="001277AC" w:rsidRDefault="00302CFF" w:rsidP="003E63EE">
      <w:pPr>
        <w:pStyle w:val="PargrafodaLista"/>
        <w:numPr>
          <w:ilvl w:val="3"/>
          <w:numId w:val="30"/>
        </w:numPr>
        <w:tabs>
          <w:tab w:val="clear" w:pos="1418"/>
        </w:tabs>
        <w:autoSpaceDE/>
        <w:autoSpaceDN/>
        <w:adjustRightInd/>
        <w:spacing w:line="320" w:lineRule="atLeast"/>
        <w:ind w:right="-22"/>
        <w:rPr>
          <w:rFonts w:ascii="Tahoma" w:hAnsi="Tahoma" w:cs="Tahoma"/>
          <w:sz w:val="22"/>
          <w:szCs w:val="22"/>
        </w:rPr>
      </w:pPr>
      <w:r w:rsidRPr="003E63EE">
        <w:rPr>
          <w:rFonts w:ascii="Tahoma" w:hAnsi="Tahoma" w:cs="Tahoma"/>
          <w:sz w:val="22"/>
          <w:szCs w:val="22"/>
        </w:rPr>
        <w:t xml:space="preserve">Com relação às Debêntures da Primeira Série </w:t>
      </w:r>
      <w:r w:rsidRPr="003E63EE">
        <w:rPr>
          <w:rFonts w:ascii="Tahoma" w:hAnsi="Tahoma" w:cs="Tahoma"/>
          <w:b/>
          <w:sz w:val="22"/>
          <w:szCs w:val="22"/>
        </w:rPr>
        <w:t>(i)</w:t>
      </w:r>
      <w:r w:rsidRPr="003E63EE">
        <w:rPr>
          <w:rFonts w:ascii="Tahoma" w:hAnsi="Tahoma" w:cs="Tahoma"/>
          <w:sz w:val="22"/>
          <w:szCs w:val="22"/>
        </w:rPr>
        <w:t xml:space="preserve"> que estejam custodiadas eletronicamente na B3, a </w:t>
      </w:r>
      <w:r w:rsidR="00A53ACD">
        <w:rPr>
          <w:rFonts w:ascii="Tahoma" w:hAnsi="Tahoma" w:cs="Tahoma"/>
          <w:sz w:val="22"/>
          <w:szCs w:val="22"/>
        </w:rPr>
        <w:t>Amortização Extraordinária Obrigatória</w:t>
      </w:r>
      <w:r w:rsidRPr="003E63EE">
        <w:rPr>
          <w:rFonts w:ascii="Tahoma" w:hAnsi="Tahoma" w:cs="Tahoma"/>
          <w:sz w:val="22"/>
          <w:szCs w:val="22"/>
        </w:rPr>
        <w:t xml:space="preserve"> </w:t>
      </w:r>
      <w:r w:rsidR="001906EF">
        <w:rPr>
          <w:rFonts w:ascii="Tahoma" w:hAnsi="Tahoma" w:cs="Tahoma"/>
          <w:sz w:val="22"/>
          <w:szCs w:val="22"/>
        </w:rPr>
        <w:t>das Debêntures da Primeira Série</w:t>
      </w:r>
      <w:r w:rsidRPr="003E63EE">
        <w:rPr>
          <w:rFonts w:ascii="Tahoma" w:hAnsi="Tahoma" w:cs="Tahoma"/>
          <w:sz w:val="22"/>
          <w:szCs w:val="22"/>
        </w:rPr>
        <w:t xml:space="preserve"> deverá ocorrer de acordo com os procedimentos da B3; e </w:t>
      </w:r>
      <w:r w:rsidRPr="003E63EE">
        <w:rPr>
          <w:rFonts w:ascii="Tahoma" w:hAnsi="Tahoma" w:cs="Tahoma"/>
          <w:b/>
          <w:sz w:val="22"/>
          <w:szCs w:val="22"/>
        </w:rPr>
        <w:t>(</w:t>
      </w:r>
      <w:proofErr w:type="spellStart"/>
      <w:r w:rsidRPr="003E63EE">
        <w:rPr>
          <w:rFonts w:ascii="Tahoma" w:hAnsi="Tahoma" w:cs="Tahoma"/>
          <w:b/>
          <w:sz w:val="22"/>
          <w:szCs w:val="22"/>
        </w:rPr>
        <w:t>ii</w:t>
      </w:r>
      <w:proofErr w:type="spellEnd"/>
      <w:r w:rsidRPr="003E63EE">
        <w:rPr>
          <w:rFonts w:ascii="Tahoma" w:hAnsi="Tahoma" w:cs="Tahoma"/>
          <w:b/>
          <w:sz w:val="22"/>
          <w:szCs w:val="22"/>
        </w:rPr>
        <w:t>)</w:t>
      </w:r>
      <w:r w:rsidRPr="003E63EE">
        <w:rPr>
          <w:rFonts w:ascii="Tahoma" w:hAnsi="Tahoma" w:cs="Tahoma"/>
          <w:sz w:val="22"/>
          <w:szCs w:val="22"/>
        </w:rPr>
        <w:t xml:space="preserve"> que não estejam custodiadas eletronicamente na B3, por meio dos procedimentos do </w:t>
      </w:r>
      <w:proofErr w:type="spellStart"/>
      <w:r w:rsidRPr="003E63EE">
        <w:rPr>
          <w:rFonts w:ascii="Tahoma" w:hAnsi="Tahoma" w:cs="Tahoma"/>
          <w:sz w:val="22"/>
          <w:szCs w:val="22"/>
        </w:rPr>
        <w:t>Escriturador</w:t>
      </w:r>
      <w:proofErr w:type="spellEnd"/>
      <w:r w:rsidRPr="003E63EE">
        <w:rPr>
          <w:rFonts w:ascii="Tahoma" w:hAnsi="Tahoma" w:cs="Tahoma"/>
          <w:sz w:val="22"/>
          <w:szCs w:val="22"/>
        </w:rPr>
        <w:t>.</w:t>
      </w:r>
    </w:p>
    <w:p w14:paraId="2D079DFE" w14:textId="77777777" w:rsidR="00C052BF" w:rsidRPr="00072FF9" w:rsidRDefault="00C052BF" w:rsidP="00C052BF">
      <w:pPr>
        <w:pStyle w:val="PargrafodaLista"/>
        <w:widowControl w:val="0"/>
        <w:autoSpaceDE/>
        <w:autoSpaceDN/>
        <w:adjustRightInd/>
        <w:spacing w:line="320" w:lineRule="atLeast"/>
        <w:ind w:left="0" w:right="-22"/>
        <w:rPr>
          <w:rFonts w:ascii="Tahoma" w:hAnsi="Tahoma"/>
          <w:b/>
          <w:sz w:val="22"/>
        </w:rPr>
      </w:pPr>
    </w:p>
    <w:p w14:paraId="1844D645" w14:textId="4695E38F" w:rsidR="00846A86" w:rsidRPr="00F33DB7" w:rsidRDefault="008C7533" w:rsidP="007B5A72">
      <w:pPr>
        <w:pStyle w:val="PargrafodaLista"/>
        <w:widowControl w:val="0"/>
        <w:numPr>
          <w:ilvl w:val="1"/>
          <w:numId w:val="30"/>
        </w:numPr>
        <w:autoSpaceDE/>
        <w:autoSpaceDN/>
        <w:adjustRightInd/>
        <w:spacing w:line="320" w:lineRule="atLeast"/>
        <w:ind w:right="-22"/>
        <w:rPr>
          <w:rFonts w:ascii="Tahoma" w:hAnsi="Tahoma"/>
          <w:sz w:val="22"/>
        </w:rPr>
      </w:pPr>
      <w:bookmarkStart w:id="202" w:name="_Ref518139291"/>
      <w:bookmarkStart w:id="203" w:name="_Ref95145664"/>
      <w:bookmarkStart w:id="204" w:name="_Ref97828904"/>
      <w:bookmarkStart w:id="205" w:name="_Ref479690860"/>
      <w:bookmarkStart w:id="206" w:name="_Ref495588302"/>
      <w:bookmarkEnd w:id="199"/>
      <w:r w:rsidRPr="00F33DB7">
        <w:rPr>
          <w:rFonts w:ascii="Tahoma" w:hAnsi="Tahoma"/>
          <w:b/>
          <w:sz w:val="22"/>
        </w:rPr>
        <w:t>Meta de Amortização da Primeira Série</w:t>
      </w:r>
      <w:bookmarkStart w:id="207" w:name="_Ref518141730"/>
      <w:bookmarkEnd w:id="202"/>
      <w:r w:rsidRPr="00E368D8">
        <w:rPr>
          <w:rFonts w:ascii="Tahoma" w:hAnsi="Tahoma" w:cs="Tahoma"/>
          <w:b/>
          <w:sz w:val="22"/>
          <w:szCs w:val="22"/>
        </w:rPr>
        <w:t xml:space="preserve">: </w:t>
      </w:r>
      <w:bookmarkStart w:id="208" w:name="_Hlk83455988"/>
      <w:r w:rsidRPr="00F43B72">
        <w:rPr>
          <w:rFonts w:ascii="Tahoma" w:hAnsi="Tahoma" w:cs="Tahoma"/>
          <w:sz w:val="22"/>
          <w:szCs w:val="22"/>
        </w:rPr>
        <w:t xml:space="preserve">caso o </w:t>
      </w:r>
      <w:r w:rsidR="009622E5" w:rsidRPr="00846A86">
        <w:rPr>
          <w:rFonts w:ascii="Tahoma" w:hAnsi="Tahoma" w:cs="Tahoma"/>
          <w:sz w:val="22"/>
          <w:szCs w:val="22"/>
        </w:rPr>
        <w:t xml:space="preserve">regime </w:t>
      </w:r>
      <w:r w:rsidRPr="00846A86">
        <w:rPr>
          <w:rFonts w:ascii="Tahoma" w:hAnsi="Tahoma" w:cs="Tahoma"/>
          <w:sz w:val="22"/>
          <w:szCs w:val="22"/>
        </w:rPr>
        <w:t xml:space="preserve">de Amortização </w:t>
      </w:r>
      <w:r w:rsidRPr="00846A86">
        <w:rPr>
          <w:rFonts w:ascii="Tahoma" w:hAnsi="Tahoma" w:cs="Tahoma"/>
          <w:i/>
          <w:sz w:val="22"/>
          <w:szCs w:val="22"/>
        </w:rPr>
        <w:t>Pro Rata</w:t>
      </w:r>
      <w:r w:rsidRPr="00846A86">
        <w:rPr>
          <w:rFonts w:ascii="Tahoma" w:hAnsi="Tahoma" w:cs="Tahoma"/>
          <w:sz w:val="22"/>
          <w:szCs w:val="22"/>
        </w:rPr>
        <w:t xml:space="preserve"> esteja em curso, a Meta de Amortização da Primeira Série </w:t>
      </w:r>
      <w:bookmarkEnd w:id="207"/>
      <w:bookmarkEnd w:id="208"/>
      <w:r w:rsidRPr="00846A86">
        <w:rPr>
          <w:rFonts w:ascii="Tahoma" w:hAnsi="Tahoma" w:cs="Tahoma"/>
          <w:sz w:val="22"/>
          <w:szCs w:val="22"/>
        </w:rPr>
        <w:t xml:space="preserve">com relação a cada Data de Pagamento, </w:t>
      </w:r>
      <w:bookmarkEnd w:id="203"/>
      <w:r w:rsidR="00320014" w:rsidRPr="00846A86">
        <w:rPr>
          <w:rFonts w:ascii="Tahoma" w:hAnsi="Tahoma" w:cs="Tahoma"/>
          <w:sz w:val="22"/>
          <w:szCs w:val="22"/>
        </w:rPr>
        <w:t xml:space="preserve">será </w:t>
      </w:r>
      <w:r w:rsidR="00320014" w:rsidRPr="00846A86">
        <w:rPr>
          <w:rFonts w:ascii="Tahoma" w:hAnsi="Tahoma" w:cs="Tahoma"/>
          <w:b/>
          <w:sz w:val="22"/>
          <w:szCs w:val="22"/>
        </w:rPr>
        <w:t>(i)</w:t>
      </w:r>
      <w:r w:rsidR="00320014" w:rsidRPr="00846A86">
        <w:rPr>
          <w:rFonts w:ascii="Tahoma" w:hAnsi="Tahoma" w:cs="Tahoma"/>
          <w:sz w:val="22"/>
          <w:szCs w:val="22"/>
        </w:rPr>
        <w:t xml:space="preserve"> durante o Período de Carência</w:t>
      </w:r>
      <w:r w:rsidR="00FC4E30" w:rsidRPr="00846A86">
        <w:rPr>
          <w:rFonts w:ascii="Tahoma" w:hAnsi="Tahoma" w:cs="Tahoma"/>
          <w:sz w:val="22"/>
          <w:szCs w:val="22"/>
        </w:rPr>
        <w:t xml:space="preserve">: R$0,00 (zero reais); e </w:t>
      </w:r>
      <w:r w:rsidR="00FC4E30" w:rsidRPr="00846A86">
        <w:rPr>
          <w:rFonts w:ascii="Tahoma" w:hAnsi="Tahoma" w:cs="Tahoma"/>
          <w:b/>
          <w:sz w:val="22"/>
          <w:szCs w:val="22"/>
        </w:rPr>
        <w:t>(</w:t>
      </w:r>
      <w:proofErr w:type="spellStart"/>
      <w:r w:rsidR="00FC4E30" w:rsidRPr="00846A86">
        <w:rPr>
          <w:rFonts w:ascii="Tahoma" w:hAnsi="Tahoma" w:cs="Tahoma"/>
          <w:b/>
          <w:sz w:val="22"/>
          <w:szCs w:val="22"/>
        </w:rPr>
        <w:t>ii</w:t>
      </w:r>
      <w:proofErr w:type="spellEnd"/>
      <w:r w:rsidR="00FC4E30" w:rsidRPr="00846A86">
        <w:rPr>
          <w:rFonts w:ascii="Tahoma" w:hAnsi="Tahoma" w:cs="Tahoma"/>
          <w:b/>
          <w:sz w:val="22"/>
          <w:szCs w:val="22"/>
        </w:rPr>
        <w:t>)</w:t>
      </w:r>
      <w:r w:rsidR="00FC4E30" w:rsidRPr="00F33DB7">
        <w:rPr>
          <w:rFonts w:ascii="Tahoma" w:hAnsi="Tahoma"/>
          <w:b/>
          <w:sz w:val="22"/>
        </w:rPr>
        <w:t xml:space="preserve"> </w:t>
      </w:r>
      <w:r w:rsidR="00FC4E30" w:rsidRPr="00E368D8">
        <w:rPr>
          <w:rFonts w:ascii="Tahoma" w:hAnsi="Tahoma" w:cs="Tahoma"/>
          <w:sz w:val="22"/>
          <w:szCs w:val="22"/>
        </w:rPr>
        <w:t xml:space="preserve">após o término do Período de Carência: </w:t>
      </w:r>
      <w:r w:rsidR="006C15A0">
        <w:rPr>
          <w:rFonts w:ascii="Tahoma" w:hAnsi="Tahoma" w:cs="Tahoma"/>
          <w:sz w:val="22"/>
          <w:szCs w:val="22"/>
        </w:rPr>
        <w:t xml:space="preserve">o </w:t>
      </w:r>
      <w:r w:rsidR="00FC4E30" w:rsidRPr="00E368D8">
        <w:rPr>
          <w:rFonts w:ascii="Tahoma" w:hAnsi="Tahoma" w:cs="Tahoma"/>
          <w:sz w:val="22"/>
          <w:szCs w:val="22"/>
        </w:rPr>
        <w:t>Valor Nominal Unitário das Debêntures da Primeira Série</w:t>
      </w:r>
      <w:r w:rsidR="00BD41A3" w:rsidRPr="00F43B72">
        <w:rPr>
          <w:rFonts w:ascii="Tahoma" w:hAnsi="Tahoma" w:cs="Tahoma"/>
          <w:sz w:val="22"/>
          <w:szCs w:val="22"/>
        </w:rPr>
        <w:t xml:space="preserve"> ou saldo do Valor Nominal Unitário das Debêntures da Primeira Série</w:t>
      </w:r>
      <w:r w:rsidR="00C94860">
        <w:rPr>
          <w:rFonts w:ascii="Tahoma" w:hAnsi="Tahoma" w:cs="Tahoma"/>
          <w:sz w:val="22"/>
          <w:szCs w:val="22"/>
        </w:rPr>
        <w:t>,</w:t>
      </w:r>
      <w:r w:rsidR="007E5365">
        <w:rPr>
          <w:rFonts w:ascii="Tahoma" w:hAnsi="Tahoma" w:cs="Tahoma"/>
          <w:sz w:val="22"/>
          <w:szCs w:val="22"/>
        </w:rPr>
        <w:t xml:space="preserve"> limitado a 98% (noventa e oito por cento) do </w:t>
      </w:r>
      <w:r w:rsidR="007E5365" w:rsidRPr="00F43B72">
        <w:rPr>
          <w:rFonts w:ascii="Tahoma" w:hAnsi="Tahoma" w:cs="Tahoma"/>
          <w:sz w:val="22"/>
          <w:szCs w:val="22"/>
        </w:rPr>
        <w:t>Valor Nominal Unitário das Debêntures da Primeira</w:t>
      </w:r>
      <w:r w:rsidR="00162FD0">
        <w:rPr>
          <w:rFonts w:ascii="Tahoma" w:hAnsi="Tahoma" w:cs="Tahoma"/>
          <w:sz w:val="22"/>
          <w:szCs w:val="22"/>
        </w:rPr>
        <w:t>, conforme o caso</w:t>
      </w:r>
      <w:r w:rsidR="00FC4E30" w:rsidRPr="00846A86">
        <w:rPr>
          <w:rFonts w:ascii="Tahoma" w:hAnsi="Tahoma" w:cs="Tahoma"/>
          <w:sz w:val="22"/>
          <w:szCs w:val="22"/>
        </w:rPr>
        <w:t>.</w:t>
      </w:r>
      <w:bookmarkEnd w:id="204"/>
      <w:r w:rsidR="00BD41A3" w:rsidRPr="00846A86">
        <w:rPr>
          <w:rFonts w:ascii="Tahoma" w:hAnsi="Tahoma" w:cs="Tahoma"/>
          <w:sz w:val="22"/>
          <w:szCs w:val="22"/>
        </w:rPr>
        <w:t xml:space="preserve"> </w:t>
      </w:r>
    </w:p>
    <w:p w14:paraId="23DCC300" w14:textId="77777777" w:rsidR="00CA763D" w:rsidRPr="00E368D8" w:rsidRDefault="00CA763D" w:rsidP="00E368D8">
      <w:pPr>
        <w:pStyle w:val="PargrafodaLista"/>
        <w:widowControl w:val="0"/>
        <w:autoSpaceDE/>
        <w:autoSpaceDN/>
        <w:adjustRightInd/>
        <w:spacing w:line="320" w:lineRule="atLeast"/>
        <w:ind w:left="0" w:right="-22"/>
        <w:rPr>
          <w:rFonts w:ascii="Tahoma" w:hAnsi="Tahoma" w:cs="Tahoma"/>
        </w:rPr>
      </w:pPr>
    </w:p>
    <w:p w14:paraId="673197BC" w14:textId="1F28BDDB" w:rsidR="00CA763D" w:rsidRPr="00583287" w:rsidRDefault="008C7533" w:rsidP="00F33DB7">
      <w:pPr>
        <w:pStyle w:val="PargrafodaLista"/>
        <w:widowControl w:val="0"/>
        <w:numPr>
          <w:ilvl w:val="3"/>
          <w:numId w:val="30"/>
        </w:numPr>
        <w:autoSpaceDE/>
        <w:autoSpaceDN/>
        <w:adjustRightInd/>
        <w:spacing w:line="320" w:lineRule="atLeast"/>
        <w:ind w:right="-23"/>
        <w:rPr>
          <w:rFonts w:ascii="Tahoma" w:hAnsi="Tahoma" w:cs="Tahoma"/>
          <w:sz w:val="22"/>
          <w:szCs w:val="22"/>
        </w:rPr>
      </w:pPr>
      <w:bookmarkStart w:id="209" w:name="_Ref519140520"/>
      <w:r w:rsidRPr="00583287">
        <w:rPr>
          <w:rFonts w:ascii="Tahoma" w:hAnsi="Tahoma" w:cs="Tahoma"/>
          <w:sz w:val="22"/>
          <w:szCs w:val="22"/>
        </w:rPr>
        <w:t xml:space="preserve">Caso o </w:t>
      </w:r>
      <w:r w:rsidR="009762AC">
        <w:rPr>
          <w:rFonts w:ascii="Tahoma" w:hAnsi="Tahoma" w:cs="Tahoma"/>
          <w:sz w:val="22"/>
          <w:szCs w:val="22"/>
        </w:rPr>
        <w:t>r</w:t>
      </w:r>
      <w:r w:rsidR="009762AC" w:rsidRPr="00583287">
        <w:rPr>
          <w:rFonts w:ascii="Tahoma" w:hAnsi="Tahoma" w:cs="Tahoma"/>
          <w:sz w:val="22"/>
          <w:szCs w:val="22"/>
        </w:rPr>
        <w:t xml:space="preserve">egime </w:t>
      </w:r>
      <w:r w:rsidRPr="00583287">
        <w:rPr>
          <w:rFonts w:ascii="Tahoma" w:hAnsi="Tahoma" w:cs="Tahoma"/>
          <w:sz w:val="22"/>
          <w:szCs w:val="22"/>
        </w:rPr>
        <w:t xml:space="preserve">de Amortização Sequencial esteja em curso, a Meta de Amortização da Primeira Série será </w:t>
      </w:r>
      <w:r w:rsidR="009622E5" w:rsidRPr="00583287">
        <w:rPr>
          <w:rFonts w:ascii="Tahoma" w:hAnsi="Tahoma" w:cs="Tahoma"/>
          <w:sz w:val="22"/>
          <w:szCs w:val="22"/>
        </w:rPr>
        <w:t>Valor Nominal Unitário das Debêntures da Primeira Série ou saldo do Valor Nominal Unitário das Debêntures da Primeira Série</w:t>
      </w:r>
      <w:r w:rsidR="006C15A0">
        <w:rPr>
          <w:rFonts w:ascii="Tahoma" w:hAnsi="Tahoma" w:cs="Tahoma"/>
          <w:sz w:val="22"/>
          <w:szCs w:val="22"/>
        </w:rPr>
        <w:t xml:space="preserve">, limitado a 98% (noventa e oito por cento) do </w:t>
      </w:r>
      <w:r w:rsidR="006C15A0" w:rsidRPr="00F43B72">
        <w:rPr>
          <w:rFonts w:ascii="Tahoma" w:hAnsi="Tahoma" w:cs="Tahoma"/>
          <w:sz w:val="22"/>
          <w:szCs w:val="22"/>
        </w:rPr>
        <w:t>Valor Nominal Unitário das Debêntures da Primeira Série</w:t>
      </w:r>
      <w:r w:rsidR="00162FD0">
        <w:rPr>
          <w:rFonts w:ascii="Tahoma" w:hAnsi="Tahoma" w:cs="Tahoma"/>
          <w:sz w:val="22"/>
          <w:szCs w:val="22"/>
        </w:rPr>
        <w:t>, conforme o caso</w:t>
      </w:r>
      <w:r w:rsidRPr="00583287">
        <w:rPr>
          <w:rFonts w:ascii="Tahoma" w:hAnsi="Tahoma" w:cs="Tahoma"/>
          <w:sz w:val="22"/>
          <w:szCs w:val="22"/>
        </w:rPr>
        <w:t>.</w:t>
      </w:r>
      <w:bookmarkEnd w:id="209"/>
    </w:p>
    <w:p w14:paraId="74970519" w14:textId="77777777" w:rsidR="00CA763D" w:rsidRPr="00671388" w:rsidRDefault="00CA763D" w:rsidP="00671388">
      <w:pPr>
        <w:widowControl w:val="0"/>
        <w:spacing w:line="320" w:lineRule="atLeast"/>
        <w:ind w:right="-22"/>
        <w:rPr>
          <w:rFonts w:ascii="Tahoma" w:hAnsi="Tahoma"/>
          <w:b/>
          <w:sz w:val="22"/>
        </w:rPr>
      </w:pPr>
      <w:bookmarkStart w:id="210" w:name="_Ref497581146"/>
      <w:bookmarkEnd w:id="205"/>
      <w:bookmarkEnd w:id="206"/>
    </w:p>
    <w:p w14:paraId="22771759" w14:textId="42764B95" w:rsidR="001906EF" w:rsidRPr="005A0977" w:rsidRDefault="001906EF" w:rsidP="00F33DB7">
      <w:pPr>
        <w:pStyle w:val="PargrafodaLista"/>
        <w:widowControl w:val="0"/>
        <w:numPr>
          <w:ilvl w:val="1"/>
          <w:numId w:val="30"/>
        </w:numPr>
        <w:autoSpaceDE/>
        <w:autoSpaceDN/>
        <w:adjustRightInd/>
        <w:spacing w:line="320" w:lineRule="atLeast"/>
        <w:ind w:right="-22"/>
        <w:rPr>
          <w:rFonts w:ascii="Tahoma" w:hAnsi="Tahoma" w:cs="Tahoma"/>
          <w:b/>
          <w:sz w:val="22"/>
          <w:szCs w:val="22"/>
        </w:rPr>
      </w:pPr>
      <w:bookmarkStart w:id="211" w:name="_Ref99712872"/>
      <w:r>
        <w:rPr>
          <w:rFonts w:ascii="Tahoma" w:hAnsi="Tahoma" w:cs="Tahoma"/>
          <w:b/>
          <w:sz w:val="22"/>
          <w:szCs w:val="22"/>
        </w:rPr>
        <w:t xml:space="preserve">Subordinação das Debêntures da Segunda Série: </w:t>
      </w:r>
      <w:r w:rsidR="00423E02">
        <w:rPr>
          <w:rFonts w:ascii="Tahoma" w:hAnsi="Tahoma" w:cs="Tahoma"/>
          <w:sz w:val="22"/>
          <w:szCs w:val="22"/>
        </w:rPr>
        <w:t>a</w:t>
      </w:r>
      <w:r w:rsidR="00423E02" w:rsidRPr="005A1A47">
        <w:rPr>
          <w:rFonts w:ascii="Tahoma" w:hAnsi="Tahoma" w:cs="Tahoma"/>
          <w:sz w:val="22"/>
          <w:szCs w:val="22"/>
        </w:rPr>
        <w:t xml:space="preserve">s Debêntures da Segunda Série somente poderão ser </w:t>
      </w:r>
      <w:r w:rsidR="00423E02">
        <w:rPr>
          <w:rFonts w:ascii="Tahoma" w:hAnsi="Tahoma" w:cs="Tahoma"/>
          <w:sz w:val="22"/>
          <w:szCs w:val="22"/>
        </w:rPr>
        <w:t xml:space="preserve">remuneradas, </w:t>
      </w:r>
      <w:r w:rsidR="00423E02" w:rsidRPr="005A1A47">
        <w:rPr>
          <w:rFonts w:ascii="Tahoma" w:hAnsi="Tahoma" w:cs="Tahoma"/>
          <w:sz w:val="22"/>
          <w:szCs w:val="22"/>
        </w:rPr>
        <w:t xml:space="preserve">amortizadas </w:t>
      </w:r>
      <w:r w:rsidR="00423E02">
        <w:rPr>
          <w:rFonts w:ascii="Tahoma" w:hAnsi="Tahoma" w:cs="Tahoma"/>
          <w:sz w:val="22"/>
          <w:szCs w:val="22"/>
        </w:rPr>
        <w:t>e/</w:t>
      </w:r>
      <w:r w:rsidR="00423E02" w:rsidRPr="005A1A47">
        <w:rPr>
          <w:rFonts w:ascii="Tahoma" w:hAnsi="Tahoma" w:cs="Tahoma"/>
          <w:sz w:val="22"/>
          <w:szCs w:val="22"/>
        </w:rPr>
        <w:t xml:space="preserve">ou resgatadas após </w:t>
      </w:r>
      <w:r w:rsidR="00423E02">
        <w:rPr>
          <w:rFonts w:ascii="Tahoma" w:hAnsi="Tahoma" w:cs="Tahoma"/>
          <w:sz w:val="22"/>
          <w:szCs w:val="22"/>
        </w:rPr>
        <w:t xml:space="preserve">integral liquidação </w:t>
      </w:r>
      <w:r w:rsidR="00423E02" w:rsidRPr="005A1A47">
        <w:rPr>
          <w:rFonts w:ascii="Tahoma" w:hAnsi="Tahoma" w:cs="Tahoma"/>
          <w:sz w:val="22"/>
          <w:szCs w:val="22"/>
        </w:rPr>
        <w:t>das Debêntures da Primeira Série</w:t>
      </w:r>
      <w:r w:rsidR="00423E02">
        <w:rPr>
          <w:rFonts w:ascii="Tahoma" w:hAnsi="Tahoma" w:cs="Tahoma"/>
          <w:sz w:val="22"/>
          <w:szCs w:val="22"/>
        </w:rPr>
        <w:t>, seja em decorrência de vencimento ordinário, resgate e/ou evento de vencimento antecipado</w:t>
      </w:r>
      <w:r w:rsidR="00423E02" w:rsidRPr="005A1A47">
        <w:rPr>
          <w:rFonts w:ascii="Tahoma" w:hAnsi="Tahoma" w:cs="Tahoma"/>
          <w:sz w:val="22"/>
          <w:szCs w:val="22"/>
        </w:rPr>
        <w:t xml:space="preserve">, </w:t>
      </w:r>
      <w:r w:rsidR="00423E02">
        <w:rPr>
          <w:rFonts w:ascii="Tahoma" w:hAnsi="Tahoma" w:cs="Tahoma"/>
          <w:sz w:val="22"/>
          <w:szCs w:val="22"/>
        </w:rPr>
        <w:t xml:space="preserve">e </w:t>
      </w:r>
      <w:r w:rsidR="00423E02" w:rsidRPr="005A1A47">
        <w:rPr>
          <w:rFonts w:ascii="Tahoma" w:hAnsi="Tahoma" w:cs="Tahoma"/>
          <w:sz w:val="22"/>
          <w:szCs w:val="22"/>
        </w:rPr>
        <w:t>desde que respeitada a Ordem de Alocação de Recursos</w:t>
      </w:r>
      <w:r w:rsidR="00423E02" w:rsidRPr="005A1A47">
        <w:rPr>
          <w:rFonts w:ascii="Tahoma" w:hAnsi="Tahoma" w:cs="Tahoma"/>
          <w:bCs/>
          <w:sz w:val="22"/>
          <w:szCs w:val="22"/>
        </w:rPr>
        <w:t>.</w:t>
      </w:r>
      <w:r w:rsidR="00423E02">
        <w:rPr>
          <w:rFonts w:ascii="Tahoma" w:hAnsi="Tahoma" w:cs="Tahoma"/>
          <w:b/>
          <w:sz w:val="22"/>
          <w:szCs w:val="22"/>
        </w:rPr>
        <w:t xml:space="preserve"> </w:t>
      </w:r>
      <w:r w:rsidR="00423E02" w:rsidRPr="001A505C">
        <w:rPr>
          <w:rFonts w:ascii="Tahoma" w:hAnsi="Tahoma" w:cs="Tahoma"/>
          <w:sz w:val="22"/>
          <w:szCs w:val="22"/>
        </w:rPr>
        <w:t xml:space="preserve">Dessa forma, os </w:t>
      </w:r>
      <w:r w:rsidR="00423E02">
        <w:rPr>
          <w:rFonts w:ascii="Tahoma" w:hAnsi="Tahoma" w:cs="Tahoma"/>
          <w:sz w:val="22"/>
          <w:szCs w:val="22"/>
        </w:rPr>
        <w:t>titulares das Debêntures da Segunda Série</w:t>
      </w:r>
      <w:r w:rsidR="00423E02" w:rsidRPr="001A505C">
        <w:rPr>
          <w:rFonts w:ascii="Tahoma" w:hAnsi="Tahoma" w:cs="Tahoma"/>
          <w:sz w:val="22"/>
          <w:szCs w:val="22"/>
        </w:rPr>
        <w:t xml:space="preserve"> somente receberão </w:t>
      </w:r>
      <w:r w:rsidR="00423E02" w:rsidRPr="001A505C">
        <w:rPr>
          <w:rFonts w:ascii="Tahoma" w:hAnsi="Tahoma" w:cs="Tahoma"/>
          <w:sz w:val="22"/>
          <w:szCs w:val="22"/>
        </w:rPr>
        <w:lastRenderedPageBreak/>
        <w:t xml:space="preserve">quaisquer valores em decorrência de seu investimento após o pagamento de todas as despesas, encargos e valores </w:t>
      </w:r>
      <w:r w:rsidR="00423E02">
        <w:rPr>
          <w:rFonts w:ascii="Tahoma" w:hAnsi="Tahoma" w:cs="Tahoma"/>
          <w:sz w:val="22"/>
          <w:szCs w:val="22"/>
        </w:rPr>
        <w:t>devidos no âmbito das Debêntures da Primeira Série</w:t>
      </w:r>
      <w:r>
        <w:rPr>
          <w:rFonts w:ascii="Tahoma" w:hAnsi="Tahoma" w:cs="Tahoma"/>
          <w:sz w:val="22"/>
          <w:szCs w:val="22"/>
        </w:rPr>
        <w:t>.</w:t>
      </w:r>
    </w:p>
    <w:p w14:paraId="4DC77870" w14:textId="77777777" w:rsidR="001906EF" w:rsidRPr="00671388" w:rsidRDefault="001906EF" w:rsidP="00671388">
      <w:pPr>
        <w:pStyle w:val="PargrafodaLista"/>
        <w:widowControl w:val="0"/>
        <w:autoSpaceDE/>
        <w:autoSpaceDN/>
        <w:adjustRightInd/>
        <w:spacing w:line="320" w:lineRule="atLeast"/>
        <w:ind w:left="0" w:right="-22"/>
        <w:rPr>
          <w:rFonts w:ascii="Tahoma" w:hAnsi="Tahoma"/>
          <w:b/>
          <w:sz w:val="22"/>
        </w:rPr>
      </w:pPr>
    </w:p>
    <w:p w14:paraId="786448FC" w14:textId="4F3E69BF" w:rsidR="00CA763D" w:rsidRPr="003E63EE" w:rsidRDefault="008C7533" w:rsidP="00F33DB7">
      <w:pPr>
        <w:pStyle w:val="PargrafodaLista"/>
        <w:widowControl w:val="0"/>
        <w:numPr>
          <w:ilvl w:val="1"/>
          <w:numId w:val="30"/>
        </w:numPr>
        <w:autoSpaceDE/>
        <w:autoSpaceDN/>
        <w:adjustRightInd/>
        <w:spacing w:line="320" w:lineRule="atLeast"/>
        <w:ind w:right="-22"/>
        <w:rPr>
          <w:rFonts w:ascii="Tahoma" w:hAnsi="Tahoma" w:cs="Tahoma"/>
          <w:b/>
          <w:sz w:val="22"/>
          <w:szCs w:val="22"/>
        </w:rPr>
      </w:pPr>
      <w:bookmarkStart w:id="212" w:name="_Ref99993644"/>
      <w:r w:rsidRPr="00583287">
        <w:rPr>
          <w:rFonts w:ascii="Tahoma" w:hAnsi="Tahoma" w:cs="Tahoma"/>
          <w:b/>
          <w:sz w:val="22"/>
          <w:szCs w:val="22"/>
        </w:rPr>
        <w:t xml:space="preserve">Amortização Extraordinária </w:t>
      </w:r>
      <w:r w:rsidR="00BF3C68">
        <w:rPr>
          <w:rFonts w:ascii="Tahoma" w:hAnsi="Tahoma" w:cs="Tahoma"/>
          <w:b/>
          <w:sz w:val="22"/>
          <w:szCs w:val="22"/>
        </w:rPr>
        <w:t>Obrigatóri</w:t>
      </w:r>
      <w:r w:rsidR="00D758A4">
        <w:rPr>
          <w:rFonts w:ascii="Tahoma" w:hAnsi="Tahoma" w:cs="Tahoma"/>
          <w:b/>
          <w:sz w:val="22"/>
          <w:szCs w:val="22"/>
        </w:rPr>
        <w:t>a</w:t>
      </w:r>
      <w:r w:rsidR="00BF3C68">
        <w:rPr>
          <w:rFonts w:ascii="Tahoma" w:hAnsi="Tahoma" w:cs="Tahoma"/>
          <w:b/>
          <w:sz w:val="22"/>
          <w:szCs w:val="22"/>
        </w:rPr>
        <w:t xml:space="preserve"> </w:t>
      </w:r>
      <w:r w:rsidRPr="00583287">
        <w:rPr>
          <w:rFonts w:ascii="Tahoma" w:hAnsi="Tahoma" w:cs="Tahoma"/>
          <w:b/>
          <w:sz w:val="22"/>
          <w:szCs w:val="22"/>
        </w:rPr>
        <w:t>das Debêntures da Segunda Série</w:t>
      </w:r>
      <w:r w:rsidR="00402E7E" w:rsidRPr="00583287">
        <w:rPr>
          <w:rFonts w:ascii="Tahoma" w:hAnsi="Tahoma" w:cs="Tahoma"/>
          <w:b/>
          <w:sz w:val="22"/>
          <w:szCs w:val="22"/>
        </w:rPr>
        <w:t xml:space="preserve">: </w:t>
      </w:r>
      <w:r w:rsidR="00423E02" w:rsidRPr="00583287">
        <w:rPr>
          <w:rFonts w:ascii="Tahoma" w:hAnsi="Tahoma" w:cs="Tahoma"/>
          <w:sz w:val="22"/>
          <w:szCs w:val="22"/>
        </w:rPr>
        <w:t xml:space="preserve">após </w:t>
      </w:r>
      <w:r w:rsidR="00423E02">
        <w:rPr>
          <w:rFonts w:ascii="Tahoma" w:hAnsi="Tahoma" w:cs="Tahoma"/>
          <w:sz w:val="22"/>
          <w:szCs w:val="22"/>
        </w:rPr>
        <w:t xml:space="preserve">a integral liquidação </w:t>
      </w:r>
      <w:r w:rsidR="00423E02" w:rsidRPr="005A1A47">
        <w:rPr>
          <w:rFonts w:ascii="Tahoma" w:hAnsi="Tahoma" w:cs="Tahoma"/>
          <w:sz w:val="22"/>
          <w:szCs w:val="22"/>
        </w:rPr>
        <w:t>das Debêntures da Primeira Série</w:t>
      </w:r>
      <w:r w:rsidR="00423E02">
        <w:rPr>
          <w:rFonts w:ascii="Tahoma" w:hAnsi="Tahoma" w:cs="Tahoma"/>
          <w:sz w:val="22"/>
          <w:szCs w:val="22"/>
        </w:rPr>
        <w:t>, seja em decorrência de vencimento ordinário, resgate e/ou evento de vencimento antecipado</w:t>
      </w:r>
      <w:r w:rsidR="00423E02" w:rsidRPr="0021152F">
        <w:rPr>
          <w:rFonts w:ascii="Tahoma" w:hAnsi="Tahoma" w:cs="Tahoma"/>
          <w:sz w:val="22"/>
          <w:szCs w:val="22"/>
        </w:rPr>
        <w:t xml:space="preserve">, observada a Ordem de Alocação de Recursos, o Valor Nominal Unitário das Debêntures da </w:t>
      </w:r>
      <w:r w:rsidR="00423E02">
        <w:rPr>
          <w:rFonts w:ascii="Tahoma" w:hAnsi="Tahoma" w:cs="Tahoma"/>
          <w:sz w:val="22"/>
          <w:szCs w:val="22"/>
        </w:rPr>
        <w:t>Segunda</w:t>
      </w:r>
      <w:r w:rsidR="00423E02" w:rsidRPr="0021152F">
        <w:rPr>
          <w:rFonts w:ascii="Tahoma" w:hAnsi="Tahoma" w:cs="Tahoma"/>
          <w:sz w:val="22"/>
          <w:szCs w:val="22"/>
        </w:rPr>
        <w:t xml:space="preserve"> Série ou saldo do Valor Nominal Unitário das Debêntures da </w:t>
      </w:r>
      <w:r w:rsidR="00423E02">
        <w:rPr>
          <w:rFonts w:ascii="Tahoma" w:hAnsi="Tahoma" w:cs="Tahoma"/>
          <w:sz w:val="22"/>
          <w:szCs w:val="22"/>
        </w:rPr>
        <w:t>Segunda</w:t>
      </w:r>
      <w:r w:rsidR="00423E02" w:rsidRPr="0021152F">
        <w:rPr>
          <w:rFonts w:ascii="Tahoma" w:hAnsi="Tahoma" w:cs="Tahoma"/>
          <w:sz w:val="22"/>
          <w:szCs w:val="22"/>
        </w:rPr>
        <w:t xml:space="preserve"> Série, conforme o caso, deverá ser objeto de Amortização Extraordinária Obrigatória </w:t>
      </w:r>
      <w:r w:rsidR="00423E02">
        <w:rPr>
          <w:rFonts w:ascii="Tahoma" w:hAnsi="Tahoma" w:cs="Tahoma"/>
          <w:sz w:val="22"/>
          <w:szCs w:val="22"/>
        </w:rPr>
        <w:t>das Debêntures da Segunda Série</w:t>
      </w:r>
      <w:r w:rsidR="00423E02" w:rsidRPr="0021152F">
        <w:rPr>
          <w:rFonts w:ascii="Tahoma" w:hAnsi="Tahoma" w:cs="Tahoma"/>
          <w:sz w:val="22"/>
          <w:szCs w:val="22"/>
        </w:rPr>
        <w:t xml:space="preserve"> pela Emissora, em cada Data de Pagamento</w:t>
      </w:r>
      <w:r w:rsidR="00423E02">
        <w:rPr>
          <w:rFonts w:ascii="Tahoma" w:hAnsi="Tahoma" w:cs="Tahoma"/>
          <w:sz w:val="22"/>
          <w:szCs w:val="22"/>
        </w:rPr>
        <w:t xml:space="preserve"> das Debêntures da Segunda Série</w:t>
      </w:r>
      <w:r w:rsidR="00423E02" w:rsidRPr="0021152F">
        <w:rPr>
          <w:rFonts w:ascii="Tahoma" w:hAnsi="Tahoma" w:cs="Tahoma"/>
          <w:sz w:val="22"/>
          <w:szCs w:val="22"/>
        </w:rPr>
        <w:t xml:space="preserve">, caso haja recursos disponíveis </w:t>
      </w:r>
      <w:r w:rsidR="00423E02">
        <w:rPr>
          <w:rFonts w:ascii="Tahoma" w:hAnsi="Tahoma" w:cs="Tahoma"/>
          <w:sz w:val="22"/>
          <w:szCs w:val="22"/>
        </w:rPr>
        <w:t>relativos aos</w:t>
      </w:r>
      <w:r w:rsidR="00423E02" w:rsidRPr="0021152F">
        <w:rPr>
          <w:rFonts w:ascii="Tahoma" w:hAnsi="Tahoma" w:cs="Tahoma"/>
          <w:sz w:val="22"/>
          <w:szCs w:val="22"/>
        </w:rPr>
        <w:t xml:space="preserve"> Investimentos Permitidos e</w:t>
      </w:r>
      <w:r w:rsidR="00423E02">
        <w:rPr>
          <w:rFonts w:ascii="Tahoma" w:hAnsi="Tahoma" w:cs="Tahoma"/>
          <w:sz w:val="22"/>
          <w:szCs w:val="22"/>
        </w:rPr>
        <w:t>/ou</w:t>
      </w:r>
      <w:r w:rsidR="00423E02" w:rsidRPr="0021152F">
        <w:rPr>
          <w:rFonts w:ascii="Tahoma" w:hAnsi="Tahoma" w:cs="Tahoma"/>
          <w:sz w:val="22"/>
          <w:szCs w:val="22"/>
        </w:rPr>
        <w:t xml:space="preserve"> na Conta Exclusiva, para a realização da Amortização Extraordinária Obrigatória</w:t>
      </w:r>
      <w:r w:rsidR="00423E02" w:rsidRPr="007511BA">
        <w:rPr>
          <w:rFonts w:ascii="Tahoma" w:hAnsi="Tahoma" w:cs="Tahoma"/>
          <w:sz w:val="22"/>
          <w:szCs w:val="22"/>
        </w:rPr>
        <w:t xml:space="preserve"> </w:t>
      </w:r>
      <w:r w:rsidR="00423E02">
        <w:rPr>
          <w:rFonts w:ascii="Tahoma" w:hAnsi="Tahoma" w:cs="Tahoma"/>
          <w:sz w:val="22"/>
          <w:szCs w:val="22"/>
        </w:rPr>
        <w:t>das Debêntures da Segunda Série</w:t>
      </w:r>
      <w:r w:rsidR="00423E02" w:rsidRPr="0021152F">
        <w:rPr>
          <w:rFonts w:ascii="Tahoma" w:hAnsi="Tahoma" w:cs="Tahoma"/>
          <w:sz w:val="22"/>
          <w:szCs w:val="22"/>
        </w:rPr>
        <w:t xml:space="preserve">, sempre limitado a 98% (noventa e oito por cento) do Valor Nominal Unitário das Debêntures da </w:t>
      </w:r>
      <w:r w:rsidR="00423E02">
        <w:rPr>
          <w:rFonts w:ascii="Tahoma" w:hAnsi="Tahoma" w:cs="Tahoma"/>
          <w:sz w:val="22"/>
          <w:szCs w:val="22"/>
        </w:rPr>
        <w:t>Segunda</w:t>
      </w:r>
      <w:r w:rsidR="00423E02" w:rsidRPr="0021152F">
        <w:rPr>
          <w:rFonts w:ascii="Tahoma" w:hAnsi="Tahoma" w:cs="Tahoma"/>
          <w:sz w:val="22"/>
          <w:szCs w:val="22"/>
        </w:rPr>
        <w:t xml:space="preserve"> Série</w:t>
      </w:r>
      <w:r w:rsidR="00423E02" w:rsidRPr="0021152F">
        <w:rPr>
          <w:rFonts w:ascii="Tahoma" w:hAnsi="Tahoma" w:cs="Tahoma"/>
          <w:color w:val="000000"/>
          <w:sz w:val="22"/>
          <w:szCs w:val="22"/>
        </w:rPr>
        <w:t xml:space="preserve">, </w:t>
      </w:r>
      <w:r w:rsidR="00423E02">
        <w:rPr>
          <w:rFonts w:ascii="Tahoma" w:hAnsi="Tahoma" w:cs="Tahoma"/>
          <w:color w:val="000000"/>
          <w:sz w:val="22"/>
          <w:szCs w:val="22"/>
        </w:rPr>
        <w:t xml:space="preserve">exceto na hipótese em que existam recursos disponíveis suficientes para realizar o </w:t>
      </w:r>
      <w:r w:rsidR="00423E02" w:rsidRPr="0021152F">
        <w:rPr>
          <w:rFonts w:ascii="Tahoma" w:hAnsi="Tahoma" w:cs="Tahoma"/>
          <w:color w:val="000000"/>
          <w:sz w:val="22"/>
          <w:szCs w:val="22"/>
        </w:rPr>
        <w:t xml:space="preserve">Resgate Antecipado Obrigatório das Debêntures da </w:t>
      </w:r>
      <w:r w:rsidR="00423E02">
        <w:rPr>
          <w:rFonts w:ascii="Tahoma" w:hAnsi="Tahoma" w:cs="Tahoma"/>
          <w:color w:val="000000"/>
          <w:sz w:val="22"/>
          <w:szCs w:val="22"/>
        </w:rPr>
        <w:t>Segunda</w:t>
      </w:r>
      <w:r w:rsidR="00423E02" w:rsidRPr="0021152F">
        <w:rPr>
          <w:rFonts w:ascii="Tahoma" w:hAnsi="Tahoma" w:cs="Tahoma"/>
          <w:color w:val="000000"/>
          <w:sz w:val="22"/>
          <w:szCs w:val="22"/>
        </w:rPr>
        <w:t xml:space="preserve"> Série, nos termos da Cláusula 3.</w:t>
      </w:r>
      <w:r w:rsidR="00423E02">
        <w:rPr>
          <w:rFonts w:ascii="Tahoma" w:hAnsi="Tahoma" w:cs="Tahoma"/>
          <w:color w:val="000000"/>
          <w:sz w:val="22"/>
          <w:szCs w:val="22"/>
        </w:rPr>
        <w:t>41</w:t>
      </w:r>
      <w:r w:rsidR="00423E02" w:rsidRPr="00006395">
        <w:rPr>
          <w:rFonts w:ascii="Tahoma" w:hAnsi="Tahoma" w:cs="Tahoma"/>
          <w:color w:val="000000"/>
          <w:sz w:val="22"/>
          <w:szCs w:val="22"/>
        </w:rPr>
        <w:t xml:space="preserve"> abaixo</w:t>
      </w:r>
      <w:r w:rsidR="00423E02">
        <w:rPr>
          <w:rFonts w:ascii="Tahoma" w:hAnsi="Tahoma" w:cs="Tahoma"/>
          <w:color w:val="000000"/>
          <w:sz w:val="22"/>
          <w:szCs w:val="22"/>
        </w:rPr>
        <w:t>, quando esse último terá preferência em relação à amortização extraordinária das Debêntures da Segunda Série (</w:t>
      </w:r>
      <w:r w:rsidR="00423E02" w:rsidRPr="00671388">
        <w:rPr>
          <w:rFonts w:ascii="Tahoma" w:hAnsi="Tahoma"/>
          <w:color w:val="000000"/>
          <w:sz w:val="22"/>
        </w:rPr>
        <w:t>“</w:t>
      </w:r>
      <w:r w:rsidR="00423E02" w:rsidRPr="00671388">
        <w:rPr>
          <w:rFonts w:ascii="Tahoma" w:hAnsi="Tahoma"/>
          <w:sz w:val="22"/>
          <w:u w:val="single"/>
        </w:rPr>
        <w:t>Amortização Extraordinária Obrigatória das Debêntures da Segunda Série</w:t>
      </w:r>
      <w:r w:rsidR="00423E02">
        <w:rPr>
          <w:rFonts w:ascii="Tahoma" w:hAnsi="Tahoma" w:cs="Tahoma"/>
          <w:sz w:val="22"/>
          <w:szCs w:val="22"/>
        </w:rPr>
        <w:t>”)</w:t>
      </w:r>
      <w:r w:rsidR="0034705A">
        <w:rPr>
          <w:rFonts w:ascii="Tahoma" w:hAnsi="Tahoma" w:cs="Tahoma"/>
          <w:color w:val="000000"/>
          <w:sz w:val="22"/>
          <w:szCs w:val="22"/>
        </w:rPr>
        <w:t>.</w:t>
      </w:r>
      <w:r w:rsidR="0021152F" w:rsidRPr="00006395">
        <w:rPr>
          <w:rFonts w:ascii="Tahoma" w:hAnsi="Tahoma" w:cs="Tahoma"/>
          <w:sz w:val="22"/>
          <w:szCs w:val="22"/>
        </w:rPr>
        <w:t xml:space="preserve"> </w:t>
      </w:r>
      <w:r w:rsidR="001906EF">
        <w:rPr>
          <w:rFonts w:ascii="Tahoma" w:hAnsi="Tahoma" w:cs="Tahoma"/>
          <w:sz w:val="22"/>
          <w:szCs w:val="22"/>
        </w:rPr>
        <w:t xml:space="preserve"> </w:t>
      </w:r>
      <w:bookmarkEnd w:id="212"/>
    </w:p>
    <w:p w14:paraId="3A50E5C1" w14:textId="77777777" w:rsidR="00457EE6" w:rsidRPr="003E63EE" w:rsidRDefault="00457EE6" w:rsidP="003E63EE">
      <w:pPr>
        <w:pStyle w:val="PargrafodaLista"/>
        <w:widowControl w:val="0"/>
        <w:autoSpaceDE/>
        <w:autoSpaceDN/>
        <w:adjustRightInd/>
        <w:spacing w:line="320" w:lineRule="atLeast"/>
        <w:ind w:left="0" w:right="-22"/>
        <w:rPr>
          <w:rFonts w:ascii="Tahoma" w:hAnsi="Tahoma" w:cs="Tahoma"/>
          <w:b/>
          <w:sz w:val="22"/>
          <w:szCs w:val="22"/>
        </w:rPr>
      </w:pPr>
    </w:p>
    <w:bookmarkEnd w:id="210"/>
    <w:bookmarkEnd w:id="211"/>
    <w:p w14:paraId="7C1B3825" w14:textId="718FB99E" w:rsidR="00457EE6" w:rsidRPr="0081551A" w:rsidRDefault="00457EE6" w:rsidP="00671388">
      <w:pPr>
        <w:pStyle w:val="PargrafodaLista"/>
        <w:numPr>
          <w:ilvl w:val="2"/>
          <w:numId w:val="30"/>
        </w:numPr>
        <w:autoSpaceDE/>
        <w:autoSpaceDN/>
        <w:adjustRightInd/>
        <w:spacing w:line="320" w:lineRule="atLeast"/>
        <w:ind w:right="-22"/>
        <w:rPr>
          <w:rFonts w:ascii="Tahoma" w:hAnsi="Tahoma" w:cs="Tahoma"/>
          <w:sz w:val="22"/>
          <w:szCs w:val="22"/>
        </w:rPr>
      </w:pPr>
      <w:r w:rsidRPr="00D8498E">
        <w:rPr>
          <w:rFonts w:ascii="Tahoma" w:hAnsi="Tahoma" w:cs="Tahoma"/>
          <w:sz w:val="22"/>
          <w:szCs w:val="22"/>
        </w:rPr>
        <w:t xml:space="preserve">A B3, a ANBIMA, o </w:t>
      </w:r>
      <w:proofErr w:type="spellStart"/>
      <w:r w:rsidRPr="00D8498E">
        <w:rPr>
          <w:rFonts w:ascii="Tahoma" w:hAnsi="Tahoma" w:cs="Tahoma"/>
          <w:sz w:val="22"/>
          <w:szCs w:val="22"/>
        </w:rPr>
        <w:t>Escriturador</w:t>
      </w:r>
      <w:proofErr w:type="spellEnd"/>
      <w:r w:rsidRPr="00D8498E">
        <w:rPr>
          <w:rFonts w:ascii="Tahoma" w:hAnsi="Tahoma" w:cs="Tahoma"/>
          <w:sz w:val="22"/>
          <w:szCs w:val="22"/>
        </w:rPr>
        <w:t xml:space="preserve"> e o </w:t>
      </w:r>
      <w:r>
        <w:rPr>
          <w:rFonts w:ascii="Tahoma" w:hAnsi="Tahoma" w:cs="Tahoma"/>
          <w:sz w:val="22"/>
          <w:szCs w:val="22"/>
        </w:rPr>
        <w:t>Agente de Liquidação</w:t>
      </w:r>
      <w:r w:rsidRPr="00D8498E">
        <w:rPr>
          <w:rFonts w:ascii="Tahoma" w:hAnsi="Tahoma" w:cs="Tahoma"/>
          <w:sz w:val="22"/>
          <w:szCs w:val="22"/>
        </w:rPr>
        <w:t xml:space="preserve"> deverão ser notificados pela Emissora sobre a realização </w:t>
      </w:r>
      <w:r>
        <w:rPr>
          <w:rFonts w:ascii="Tahoma" w:hAnsi="Tahoma" w:cs="Tahoma"/>
          <w:sz w:val="22"/>
          <w:szCs w:val="22"/>
        </w:rPr>
        <w:t xml:space="preserve">da </w:t>
      </w:r>
      <w:r w:rsidR="001906EF">
        <w:rPr>
          <w:rFonts w:ascii="Tahoma" w:hAnsi="Tahoma" w:cs="Tahoma"/>
          <w:sz w:val="22"/>
          <w:szCs w:val="22"/>
        </w:rPr>
        <w:t>A</w:t>
      </w:r>
      <w:r w:rsidR="001906EF" w:rsidRPr="00CE7FE6">
        <w:rPr>
          <w:rFonts w:ascii="Tahoma" w:hAnsi="Tahoma" w:cs="Tahoma"/>
          <w:sz w:val="22"/>
          <w:szCs w:val="22"/>
        </w:rPr>
        <w:t xml:space="preserve">mortização </w:t>
      </w:r>
      <w:r w:rsidR="001906EF">
        <w:rPr>
          <w:rFonts w:ascii="Tahoma" w:hAnsi="Tahoma" w:cs="Tahoma"/>
          <w:sz w:val="22"/>
          <w:szCs w:val="22"/>
        </w:rPr>
        <w:t>E</w:t>
      </w:r>
      <w:r w:rsidR="001906EF" w:rsidRPr="00CE7FE6">
        <w:rPr>
          <w:rFonts w:ascii="Tahoma" w:hAnsi="Tahoma" w:cs="Tahoma"/>
          <w:sz w:val="22"/>
          <w:szCs w:val="22"/>
        </w:rPr>
        <w:t xml:space="preserve">xtraordinária </w:t>
      </w:r>
      <w:r w:rsidR="001906EF">
        <w:rPr>
          <w:rFonts w:ascii="Tahoma" w:hAnsi="Tahoma" w:cs="Tahoma"/>
          <w:sz w:val="22"/>
          <w:szCs w:val="22"/>
        </w:rPr>
        <w:t>O</w:t>
      </w:r>
      <w:r w:rsidR="001906EF" w:rsidRPr="00CE7FE6">
        <w:rPr>
          <w:rFonts w:ascii="Tahoma" w:hAnsi="Tahoma" w:cs="Tahoma"/>
          <w:sz w:val="22"/>
          <w:szCs w:val="22"/>
        </w:rPr>
        <w:t>brigatória</w:t>
      </w:r>
      <w:r w:rsidR="001906EF">
        <w:rPr>
          <w:rFonts w:ascii="Tahoma" w:hAnsi="Tahoma" w:cs="Tahoma"/>
          <w:sz w:val="22"/>
          <w:szCs w:val="22"/>
        </w:rPr>
        <w:t xml:space="preserve"> das Debêntures da Segunda Série</w:t>
      </w:r>
      <w:r w:rsidR="006D1528">
        <w:rPr>
          <w:rFonts w:ascii="Tahoma" w:hAnsi="Tahoma" w:cs="Tahoma"/>
          <w:sz w:val="22"/>
          <w:szCs w:val="22"/>
        </w:rPr>
        <w:t>, nos termos da Cláusula</w:t>
      </w:r>
      <w:r w:rsidR="00D758A4">
        <w:rPr>
          <w:rFonts w:ascii="Tahoma" w:hAnsi="Tahoma" w:cs="Tahoma"/>
          <w:sz w:val="22"/>
          <w:szCs w:val="22"/>
        </w:rPr>
        <w:t xml:space="preserve"> 3.38 acima</w:t>
      </w:r>
      <w:r w:rsidR="006D1528">
        <w:rPr>
          <w:rFonts w:ascii="Tahoma" w:hAnsi="Tahoma" w:cs="Tahoma"/>
          <w:sz w:val="22"/>
          <w:szCs w:val="22"/>
        </w:rPr>
        <w:t>,</w:t>
      </w:r>
      <w:r w:rsidRPr="00D8498E">
        <w:rPr>
          <w:rFonts w:ascii="Tahoma" w:hAnsi="Tahoma" w:cs="Tahoma"/>
          <w:sz w:val="22"/>
          <w:szCs w:val="22"/>
        </w:rPr>
        <w:t xml:space="preserve"> com antecedência mínima de 3 (três) Dias Úteis da efetiva data de sua realização, por meio de correspondência com </w:t>
      </w:r>
      <w:r>
        <w:rPr>
          <w:rFonts w:ascii="Tahoma" w:hAnsi="Tahoma" w:cs="Tahoma"/>
          <w:sz w:val="22"/>
          <w:szCs w:val="22"/>
        </w:rPr>
        <w:t xml:space="preserve">a anuência </w:t>
      </w:r>
      <w:r w:rsidRPr="00D8498E">
        <w:rPr>
          <w:rFonts w:ascii="Tahoma" w:hAnsi="Tahoma" w:cs="Tahoma"/>
          <w:sz w:val="22"/>
          <w:szCs w:val="22"/>
        </w:rPr>
        <w:t>do Agente Fiduciário</w:t>
      </w:r>
      <w:r>
        <w:rPr>
          <w:rFonts w:ascii="Tahoma" w:hAnsi="Tahoma" w:cs="Tahoma"/>
          <w:sz w:val="22"/>
          <w:szCs w:val="22"/>
        </w:rPr>
        <w:t>.</w:t>
      </w:r>
    </w:p>
    <w:p w14:paraId="3B45CEF7" w14:textId="77777777" w:rsidR="00457EE6" w:rsidRPr="00D8498E" w:rsidRDefault="00457EE6" w:rsidP="00457EE6">
      <w:pPr>
        <w:pStyle w:val="PargrafodaLista"/>
        <w:rPr>
          <w:rFonts w:ascii="Tahoma" w:hAnsi="Tahoma" w:cs="Tahoma"/>
          <w:sz w:val="22"/>
          <w:szCs w:val="22"/>
        </w:rPr>
      </w:pPr>
    </w:p>
    <w:p w14:paraId="5A3D48B5" w14:textId="1CA5C53D" w:rsidR="00457EE6" w:rsidRPr="006D1528" w:rsidRDefault="00457EE6" w:rsidP="00671388">
      <w:pPr>
        <w:pStyle w:val="PargrafodaLista"/>
        <w:numPr>
          <w:ilvl w:val="2"/>
          <w:numId w:val="30"/>
        </w:numPr>
        <w:autoSpaceDE/>
        <w:autoSpaceDN/>
        <w:adjustRightInd/>
        <w:spacing w:line="320" w:lineRule="atLeast"/>
        <w:ind w:right="-22"/>
        <w:rPr>
          <w:rFonts w:ascii="Tahoma" w:hAnsi="Tahoma" w:cs="Tahoma"/>
          <w:b/>
          <w:sz w:val="22"/>
          <w:szCs w:val="22"/>
        </w:rPr>
      </w:pPr>
      <w:r w:rsidRPr="006D1528">
        <w:rPr>
          <w:rFonts w:ascii="Tahoma" w:hAnsi="Tahoma" w:cs="Tahoma"/>
          <w:sz w:val="22"/>
          <w:szCs w:val="22"/>
        </w:rPr>
        <w:t xml:space="preserve">Com relação às Debêntures da </w:t>
      </w:r>
      <w:r w:rsidR="006D1528">
        <w:rPr>
          <w:rFonts w:ascii="Tahoma" w:hAnsi="Tahoma" w:cs="Tahoma"/>
          <w:sz w:val="22"/>
          <w:szCs w:val="22"/>
        </w:rPr>
        <w:t>Segunda</w:t>
      </w:r>
      <w:r w:rsidRPr="006D1528">
        <w:rPr>
          <w:rFonts w:ascii="Tahoma" w:hAnsi="Tahoma" w:cs="Tahoma"/>
          <w:sz w:val="22"/>
          <w:szCs w:val="22"/>
        </w:rPr>
        <w:t xml:space="preserve"> Série </w:t>
      </w:r>
      <w:r w:rsidRPr="003E63EE">
        <w:rPr>
          <w:rFonts w:ascii="Tahoma" w:hAnsi="Tahoma" w:cs="Tahoma"/>
          <w:b/>
          <w:sz w:val="22"/>
          <w:szCs w:val="22"/>
        </w:rPr>
        <w:t>(i)</w:t>
      </w:r>
      <w:r w:rsidRPr="006D1528">
        <w:rPr>
          <w:rFonts w:ascii="Tahoma" w:hAnsi="Tahoma" w:cs="Tahoma"/>
          <w:sz w:val="22"/>
          <w:szCs w:val="22"/>
        </w:rPr>
        <w:t xml:space="preserve"> que estejam custodiadas eletronicamente na B3, a amortização extraordinária deverá ocorrer de acordo com os procedimentos da B3; e </w:t>
      </w:r>
      <w:r w:rsidRPr="003E63EE">
        <w:rPr>
          <w:rFonts w:ascii="Tahoma" w:hAnsi="Tahoma" w:cs="Tahoma"/>
          <w:b/>
          <w:sz w:val="22"/>
          <w:szCs w:val="22"/>
        </w:rPr>
        <w:t>(</w:t>
      </w:r>
      <w:proofErr w:type="spellStart"/>
      <w:r w:rsidRPr="003E63EE">
        <w:rPr>
          <w:rFonts w:ascii="Tahoma" w:hAnsi="Tahoma" w:cs="Tahoma"/>
          <w:b/>
          <w:sz w:val="22"/>
          <w:szCs w:val="22"/>
        </w:rPr>
        <w:t>ii</w:t>
      </w:r>
      <w:proofErr w:type="spellEnd"/>
      <w:r w:rsidRPr="003E63EE">
        <w:rPr>
          <w:rFonts w:ascii="Tahoma" w:hAnsi="Tahoma" w:cs="Tahoma"/>
          <w:b/>
          <w:sz w:val="22"/>
          <w:szCs w:val="22"/>
        </w:rPr>
        <w:t>)</w:t>
      </w:r>
      <w:r w:rsidRPr="006D1528">
        <w:rPr>
          <w:rFonts w:ascii="Tahoma" w:hAnsi="Tahoma" w:cs="Tahoma"/>
          <w:sz w:val="22"/>
          <w:szCs w:val="22"/>
        </w:rPr>
        <w:t xml:space="preserve"> que não estejam custodiadas eletronicamente na B3, por meio dos procedimentos do </w:t>
      </w:r>
      <w:proofErr w:type="spellStart"/>
      <w:r w:rsidRPr="006D1528">
        <w:rPr>
          <w:rFonts w:ascii="Tahoma" w:hAnsi="Tahoma" w:cs="Tahoma"/>
          <w:sz w:val="22"/>
          <w:szCs w:val="22"/>
        </w:rPr>
        <w:t>Escriturador</w:t>
      </w:r>
      <w:proofErr w:type="spellEnd"/>
      <w:r w:rsidRPr="006D1528">
        <w:rPr>
          <w:rFonts w:ascii="Tahoma" w:hAnsi="Tahoma" w:cs="Tahoma"/>
          <w:sz w:val="22"/>
          <w:szCs w:val="22"/>
        </w:rPr>
        <w:t>.</w:t>
      </w:r>
    </w:p>
    <w:p w14:paraId="30A5B406" w14:textId="77777777" w:rsidR="00C94860" w:rsidRPr="00757D15" w:rsidRDefault="00C94860" w:rsidP="00757D15">
      <w:pPr>
        <w:pStyle w:val="PargrafodaLista"/>
        <w:widowControl w:val="0"/>
        <w:autoSpaceDE/>
        <w:autoSpaceDN/>
        <w:adjustRightInd/>
        <w:spacing w:line="320" w:lineRule="atLeast"/>
        <w:ind w:left="0" w:right="-22"/>
        <w:rPr>
          <w:rFonts w:ascii="Tahoma" w:hAnsi="Tahoma" w:cs="Tahoma"/>
          <w:b/>
          <w:sz w:val="22"/>
          <w:szCs w:val="22"/>
        </w:rPr>
      </w:pPr>
    </w:p>
    <w:p w14:paraId="679D3004" w14:textId="31D0E5D3" w:rsidR="00FB5ABE" w:rsidRPr="00B2624E" w:rsidRDefault="00FB5ABE" w:rsidP="00FB5ABE">
      <w:pPr>
        <w:pStyle w:val="PargrafodaLista"/>
        <w:numPr>
          <w:ilvl w:val="1"/>
          <w:numId w:val="30"/>
        </w:numPr>
        <w:tabs>
          <w:tab w:val="clear" w:pos="1418"/>
        </w:tabs>
        <w:autoSpaceDE/>
        <w:autoSpaceDN/>
        <w:adjustRightInd/>
        <w:spacing w:line="300" w:lineRule="exact"/>
        <w:ind w:right="-22"/>
        <w:rPr>
          <w:rFonts w:ascii="Tahoma" w:hAnsi="Tahoma" w:cs="Tahoma"/>
          <w:b/>
          <w:sz w:val="22"/>
          <w:szCs w:val="22"/>
        </w:rPr>
      </w:pPr>
      <w:bookmarkStart w:id="213" w:name="_Ref69513276"/>
      <w:bookmarkStart w:id="214" w:name="_Hlk98678858"/>
      <w:bookmarkStart w:id="215" w:name="_Ref98323295"/>
      <w:bookmarkStart w:id="216" w:name="_Ref98027138"/>
      <w:r w:rsidRPr="00B2624E">
        <w:rPr>
          <w:rFonts w:ascii="Tahoma" w:hAnsi="Tahoma" w:cs="Tahoma"/>
          <w:b/>
          <w:sz w:val="22"/>
          <w:szCs w:val="22"/>
        </w:rPr>
        <w:t xml:space="preserve">Prêmio </w:t>
      </w:r>
      <w:bookmarkStart w:id="217" w:name="_Ref517600371"/>
      <w:r w:rsidRPr="00B2624E">
        <w:rPr>
          <w:rFonts w:ascii="Tahoma" w:hAnsi="Tahoma" w:cs="Tahoma"/>
          <w:b/>
          <w:bCs/>
          <w:sz w:val="22"/>
          <w:szCs w:val="22"/>
        </w:rPr>
        <w:t>Sobre a Receita dos Direitos Creditórios Vinculados</w:t>
      </w:r>
      <w:r w:rsidRPr="00B2624E">
        <w:rPr>
          <w:rFonts w:ascii="Tahoma" w:hAnsi="Tahoma" w:cs="Tahoma"/>
          <w:b/>
          <w:sz w:val="22"/>
          <w:szCs w:val="22"/>
        </w:rPr>
        <w:t xml:space="preserve">: </w:t>
      </w:r>
      <w:bookmarkEnd w:id="217"/>
      <w:r w:rsidR="00423E02" w:rsidRPr="00B2624E">
        <w:rPr>
          <w:rFonts w:ascii="Tahoma" w:hAnsi="Tahoma" w:cs="Tahoma"/>
          <w:bCs/>
          <w:sz w:val="22"/>
          <w:szCs w:val="22"/>
        </w:rPr>
        <w:t>o</w:t>
      </w:r>
      <w:r w:rsidR="00423E02" w:rsidRPr="00B2624E">
        <w:rPr>
          <w:rFonts w:ascii="Tahoma" w:hAnsi="Tahoma" w:cs="Tahoma"/>
          <w:sz w:val="22"/>
          <w:szCs w:val="22"/>
        </w:rPr>
        <w:t>bservados os termos desta Escritura</w:t>
      </w:r>
      <w:r w:rsidR="00423E02">
        <w:rPr>
          <w:rFonts w:ascii="Tahoma" w:hAnsi="Tahoma" w:cs="Tahoma"/>
          <w:sz w:val="22"/>
          <w:szCs w:val="22"/>
        </w:rPr>
        <w:t xml:space="preserve"> de Emissão</w:t>
      </w:r>
      <w:r w:rsidR="00423E02" w:rsidRPr="00B2624E">
        <w:rPr>
          <w:rFonts w:ascii="Tahoma" w:hAnsi="Tahoma" w:cs="Tahoma"/>
          <w:sz w:val="22"/>
          <w:szCs w:val="22"/>
        </w:rPr>
        <w:t xml:space="preserve">, especialmente quanto à Ordem de Alocação de Recursos (conforme abaixo definido), após </w:t>
      </w:r>
      <w:r w:rsidR="00423E02" w:rsidRPr="00B2624E">
        <w:rPr>
          <w:rFonts w:ascii="Tahoma" w:hAnsi="Tahoma" w:cs="Tahoma"/>
          <w:b/>
          <w:bCs/>
          <w:sz w:val="22"/>
          <w:szCs w:val="22"/>
        </w:rPr>
        <w:t>(i)</w:t>
      </w:r>
      <w:r w:rsidR="00423E02" w:rsidRPr="00B2624E">
        <w:rPr>
          <w:rFonts w:ascii="Tahoma" w:hAnsi="Tahoma" w:cs="Tahoma"/>
          <w:sz w:val="22"/>
          <w:szCs w:val="22"/>
        </w:rPr>
        <w:t xml:space="preserve"> decorrido o Período de Carência;</w:t>
      </w:r>
      <w:r w:rsidR="00423E02">
        <w:rPr>
          <w:rFonts w:ascii="Tahoma" w:hAnsi="Tahoma" w:cs="Tahoma"/>
          <w:sz w:val="22"/>
          <w:szCs w:val="22"/>
        </w:rPr>
        <w:t xml:space="preserve"> e</w:t>
      </w:r>
      <w:r w:rsidR="00423E02" w:rsidRPr="00B2624E">
        <w:rPr>
          <w:rFonts w:ascii="Tahoma" w:hAnsi="Tahoma" w:cs="Tahoma"/>
          <w:sz w:val="22"/>
          <w:szCs w:val="22"/>
        </w:rPr>
        <w:t xml:space="preserve"> </w:t>
      </w:r>
      <w:r w:rsidR="00423E02" w:rsidRPr="00B2624E">
        <w:rPr>
          <w:rFonts w:ascii="Tahoma" w:hAnsi="Tahoma" w:cs="Tahoma"/>
          <w:b/>
          <w:bCs/>
          <w:sz w:val="22"/>
          <w:szCs w:val="22"/>
        </w:rPr>
        <w:t>(</w:t>
      </w:r>
      <w:proofErr w:type="spellStart"/>
      <w:r w:rsidR="00423E02" w:rsidRPr="00B2624E">
        <w:rPr>
          <w:rFonts w:ascii="Tahoma" w:hAnsi="Tahoma" w:cs="Tahoma"/>
          <w:b/>
          <w:bCs/>
          <w:sz w:val="22"/>
          <w:szCs w:val="22"/>
        </w:rPr>
        <w:t>ii</w:t>
      </w:r>
      <w:proofErr w:type="spellEnd"/>
      <w:r w:rsidR="00423E02" w:rsidRPr="00B2624E">
        <w:rPr>
          <w:rFonts w:ascii="Tahoma" w:hAnsi="Tahoma" w:cs="Tahoma"/>
          <w:b/>
          <w:bCs/>
          <w:sz w:val="22"/>
          <w:szCs w:val="22"/>
        </w:rPr>
        <w:t>)</w:t>
      </w:r>
      <w:r w:rsidR="00423E02" w:rsidRPr="00B2624E">
        <w:rPr>
          <w:rFonts w:ascii="Tahoma" w:hAnsi="Tahoma" w:cs="Tahoma"/>
          <w:sz w:val="22"/>
          <w:szCs w:val="22"/>
        </w:rPr>
        <w:t xml:space="preserve"> </w:t>
      </w:r>
      <w:r w:rsidR="00423E02">
        <w:rPr>
          <w:rFonts w:ascii="Tahoma" w:hAnsi="Tahoma" w:cs="Tahoma"/>
          <w:sz w:val="22"/>
          <w:szCs w:val="22"/>
        </w:rPr>
        <w:t>a</w:t>
      </w:r>
      <w:r w:rsidR="00423E02" w:rsidRPr="00FB5ABE">
        <w:rPr>
          <w:rFonts w:ascii="Tahoma" w:hAnsi="Tahoma" w:cs="Tahoma"/>
          <w:sz w:val="22"/>
          <w:szCs w:val="22"/>
        </w:rPr>
        <w:t xml:space="preserve"> </w:t>
      </w:r>
      <w:r w:rsidR="00423E02" w:rsidRPr="007511BA">
        <w:rPr>
          <w:rFonts w:ascii="Tahoma" w:hAnsi="Tahoma" w:cs="Tahoma"/>
          <w:sz w:val="22"/>
          <w:szCs w:val="22"/>
        </w:rPr>
        <w:t>integral liquidação das Debêntures da Primeira Série, seja em decorrência de vencimento ordinário, resgate e/ou evento de vencimento antecipado</w:t>
      </w:r>
      <w:r w:rsidR="00423E02">
        <w:rPr>
          <w:rFonts w:ascii="Tahoma" w:hAnsi="Tahoma" w:cs="Tahoma"/>
          <w:sz w:val="22"/>
          <w:szCs w:val="22"/>
        </w:rPr>
        <w:t xml:space="preserve">; </w:t>
      </w:r>
      <w:r w:rsidR="00423E02" w:rsidRPr="00B2624E">
        <w:rPr>
          <w:rFonts w:ascii="Tahoma" w:hAnsi="Tahoma" w:cs="Tahoma"/>
          <w:sz w:val="22"/>
          <w:szCs w:val="22"/>
        </w:rPr>
        <w:t xml:space="preserve">os Debenturistas da </w:t>
      </w:r>
      <w:r w:rsidR="00423E02">
        <w:rPr>
          <w:rFonts w:ascii="Tahoma" w:hAnsi="Tahoma" w:cs="Tahoma"/>
          <w:sz w:val="22"/>
          <w:szCs w:val="22"/>
        </w:rPr>
        <w:t>Segunda</w:t>
      </w:r>
      <w:r w:rsidR="00423E02" w:rsidRPr="00B2624E">
        <w:rPr>
          <w:rFonts w:ascii="Tahoma" w:hAnsi="Tahoma" w:cs="Tahoma"/>
          <w:sz w:val="22"/>
          <w:szCs w:val="22"/>
        </w:rPr>
        <w:t xml:space="preserve"> Série </w:t>
      </w:r>
      <w:r w:rsidR="00423E02" w:rsidRPr="00F205C5">
        <w:rPr>
          <w:rFonts w:ascii="Tahoma" w:hAnsi="Tahoma" w:cs="Tahoma"/>
          <w:sz w:val="22"/>
          <w:szCs w:val="22"/>
        </w:rPr>
        <w:t xml:space="preserve">receberão, </w:t>
      </w:r>
      <w:r w:rsidR="00423E02" w:rsidRPr="00E860CE">
        <w:rPr>
          <w:rFonts w:ascii="Tahoma" w:hAnsi="Tahoma"/>
          <w:sz w:val="22"/>
        </w:rPr>
        <w:t>nas Datas de Pagamento</w:t>
      </w:r>
      <w:r w:rsidR="00423E02">
        <w:rPr>
          <w:rFonts w:ascii="Tahoma" w:hAnsi="Tahoma"/>
          <w:sz w:val="22"/>
        </w:rPr>
        <w:t xml:space="preserve"> das Debêntures da Segunda Série</w:t>
      </w:r>
      <w:r w:rsidR="00423E02" w:rsidRPr="00F205C5">
        <w:rPr>
          <w:rFonts w:ascii="Tahoma" w:hAnsi="Tahoma" w:cs="Tahoma"/>
          <w:sz w:val="22"/>
          <w:szCs w:val="22"/>
        </w:rPr>
        <w:t>, um prêmio equivalente à receita residual dos Direitos Creditórios Vinculados, após consideradas</w:t>
      </w:r>
      <w:r w:rsidR="00423E02" w:rsidRPr="00B2624E">
        <w:rPr>
          <w:rFonts w:ascii="Tahoma" w:hAnsi="Tahoma" w:cs="Tahoma"/>
          <w:sz w:val="22"/>
          <w:szCs w:val="22"/>
        </w:rPr>
        <w:t xml:space="preserve"> as alocações de recursos mais prioritárias, conforme a Ordem de Alocação (“</w:t>
      </w:r>
      <w:r w:rsidR="00423E02" w:rsidRPr="00B2624E">
        <w:rPr>
          <w:rFonts w:ascii="Tahoma" w:hAnsi="Tahoma" w:cs="Tahoma"/>
          <w:sz w:val="22"/>
          <w:szCs w:val="22"/>
          <w:u w:val="single"/>
        </w:rPr>
        <w:t>Prêmio Sobre a Receita dos Direitos Creditórios Vinculados</w:t>
      </w:r>
      <w:r w:rsidR="00423E02" w:rsidRPr="00B2624E">
        <w:rPr>
          <w:rFonts w:ascii="Tahoma" w:hAnsi="Tahoma" w:cs="Tahoma"/>
          <w:sz w:val="22"/>
          <w:szCs w:val="22"/>
        </w:rPr>
        <w:t xml:space="preserve">”). Caso aplicável, a Emissora, com a anuência do Agente Fiduciário, informará a B3, </w:t>
      </w:r>
      <w:r w:rsidR="00423E02" w:rsidRPr="00B2624E">
        <w:rPr>
          <w:rFonts w:ascii="Tahoma" w:hAnsi="Tahoma" w:cs="Tahoma"/>
          <w:sz w:val="22"/>
          <w:szCs w:val="22"/>
        </w:rPr>
        <w:lastRenderedPageBreak/>
        <w:t xml:space="preserve">no prazo mínimo de 3 (três) dias de antecedência da ocorrência do pagamento de Prêmio Sobre a Receita dos Direitos Creditórios Vinculados, bem como o seu valor, que deverá observar as </w:t>
      </w:r>
      <w:r w:rsidR="00423E02">
        <w:rPr>
          <w:rFonts w:ascii="Tahoma" w:hAnsi="Tahoma" w:cs="Tahoma"/>
          <w:sz w:val="22"/>
          <w:szCs w:val="22"/>
        </w:rPr>
        <w:t>c</w:t>
      </w:r>
      <w:r w:rsidR="00423E02" w:rsidRPr="00B2624E">
        <w:rPr>
          <w:rFonts w:ascii="Tahoma" w:hAnsi="Tahoma" w:cs="Tahoma"/>
          <w:sz w:val="22"/>
          <w:szCs w:val="22"/>
        </w:rPr>
        <w:t>láusulas abaixo</w:t>
      </w:r>
      <w:r w:rsidRPr="00B2624E">
        <w:rPr>
          <w:rFonts w:ascii="Tahoma" w:hAnsi="Tahoma" w:cs="Tahoma"/>
          <w:sz w:val="22"/>
          <w:szCs w:val="22"/>
        </w:rPr>
        <w:t>.</w:t>
      </w:r>
      <w:bookmarkEnd w:id="213"/>
      <w:r w:rsidRPr="00B2624E">
        <w:rPr>
          <w:rFonts w:ascii="Tahoma" w:hAnsi="Tahoma" w:cs="Tahoma"/>
          <w:sz w:val="22"/>
          <w:szCs w:val="22"/>
        </w:rPr>
        <w:t xml:space="preserve"> </w:t>
      </w:r>
    </w:p>
    <w:p w14:paraId="14480922" w14:textId="77777777" w:rsidR="0021152F" w:rsidRPr="00B2624E" w:rsidRDefault="0021152F" w:rsidP="00B2624E">
      <w:pPr>
        <w:pStyle w:val="PargrafodaLista"/>
        <w:autoSpaceDE/>
        <w:autoSpaceDN/>
        <w:adjustRightInd/>
        <w:spacing w:line="300" w:lineRule="exact"/>
        <w:ind w:left="0" w:right="-22"/>
        <w:rPr>
          <w:rFonts w:ascii="Tahoma" w:hAnsi="Tahoma" w:cs="Tahoma"/>
          <w:b/>
          <w:sz w:val="22"/>
          <w:szCs w:val="22"/>
        </w:rPr>
      </w:pPr>
    </w:p>
    <w:p w14:paraId="2A93249C" w14:textId="77777777" w:rsidR="00FB5ABE" w:rsidRPr="00B2624E" w:rsidRDefault="00FB5ABE" w:rsidP="00FB5ABE">
      <w:pPr>
        <w:pStyle w:val="PargrafodaLista"/>
        <w:numPr>
          <w:ilvl w:val="2"/>
          <w:numId w:val="30"/>
        </w:numPr>
        <w:rPr>
          <w:rFonts w:ascii="Tahoma" w:hAnsi="Tahoma" w:cs="Tahoma"/>
          <w:sz w:val="22"/>
          <w:szCs w:val="22"/>
        </w:rPr>
      </w:pPr>
      <w:r w:rsidRPr="00B2624E">
        <w:rPr>
          <w:rFonts w:ascii="Tahoma" w:hAnsi="Tahoma" w:cs="Tahoma"/>
          <w:sz w:val="22"/>
          <w:szCs w:val="22"/>
        </w:rPr>
        <w:t>As Debêntures da Primeira Série não far</w:t>
      </w:r>
      <w:r w:rsidR="0021152F">
        <w:rPr>
          <w:rFonts w:ascii="Tahoma" w:hAnsi="Tahoma" w:cs="Tahoma"/>
          <w:sz w:val="22"/>
          <w:szCs w:val="22"/>
        </w:rPr>
        <w:t>ão</w:t>
      </w:r>
      <w:r w:rsidRPr="00B2624E">
        <w:rPr>
          <w:rFonts w:ascii="Tahoma" w:hAnsi="Tahoma" w:cs="Tahoma"/>
          <w:sz w:val="22"/>
          <w:szCs w:val="22"/>
        </w:rPr>
        <w:t xml:space="preserve"> jus ao Prêmio Sobre a Receita dos Direitos Creditórios Vinculados. </w:t>
      </w:r>
    </w:p>
    <w:p w14:paraId="69F0448B" w14:textId="77777777" w:rsidR="00FB5ABE" w:rsidRPr="00B2624E" w:rsidRDefault="00FB5ABE" w:rsidP="00987CCF">
      <w:pPr>
        <w:pStyle w:val="PargrafodaLista"/>
        <w:autoSpaceDE/>
        <w:autoSpaceDN/>
        <w:adjustRightInd/>
        <w:spacing w:line="300" w:lineRule="exact"/>
        <w:ind w:left="0" w:right="-22"/>
        <w:rPr>
          <w:rFonts w:ascii="Tahoma" w:hAnsi="Tahoma" w:cs="Tahoma"/>
          <w:b/>
          <w:sz w:val="22"/>
          <w:szCs w:val="22"/>
        </w:rPr>
      </w:pPr>
    </w:p>
    <w:p w14:paraId="5FF81A5A" w14:textId="41827A76" w:rsidR="00C94860" w:rsidRPr="00757D15" w:rsidRDefault="008C7533" w:rsidP="00D37D00">
      <w:pPr>
        <w:pStyle w:val="PargrafodaLista"/>
        <w:widowControl w:val="0"/>
        <w:numPr>
          <w:ilvl w:val="1"/>
          <w:numId w:val="30"/>
        </w:numPr>
        <w:tabs>
          <w:tab w:val="left" w:pos="1134"/>
        </w:tabs>
        <w:suppressAutoHyphens/>
        <w:autoSpaceDE/>
        <w:autoSpaceDN/>
        <w:adjustRightInd/>
        <w:spacing w:after="240" w:line="320" w:lineRule="atLeast"/>
        <w:ind w:right="-22"/>
        <w:rPr>
          <w:rFonts w:ascii="Tahoma" w:hAnsi="Tahoma" w:cs="Tahoma"/>
          <w:b/>
          <w:sz w:val="22"/>
          <w:szCs w:val="22"/>
        </w:rPr>
      </w:pPr>
      <w:r w:rsidRPr="00A966CF">
        <w:rPr>
          <w:rFonts w:ascii="Tahoma" w:hAnsi="Tahoma" w:cs="Tahoma"/>
          <w:b/>
          <w:sz w:val="22"/>
          <w:szCs w:val="22"/>
        </w:rPr>
        <w:t>Resgate Antecipado Obrigatório das Debêntures da Primeira Série</w:t>
      </w:r>
      <w:bookmarkEnd w:id="214"/>
      <w:r w:rsidRPr="00A966CF">
        <w:rPr>
          <w:rFonts w:ascii="Tahoma" w:hAnsi="Tahoma" w:cs="Tahoma"/>
          <w:b/>
          <w:sz w:val="22"/>
          <w:szCs w:val="22"/>
        </w:rPr>
        <w:t>:</w:t>
      </w:r>
      <w:r w:rsidRPr="00A966CF">
        <w:rPr>
          <w:rFonts w:ascii="Tahoma" w:hAnsi="Tahoma" w:cs="Tahoma"/>
          <w:sz w:val="22"/>
          <w:szCs w:val="22"/>
        </w:rPr>
        <w:t xml:space="preserve"> </w:t>
      </w:r>
      <w:r w:rsidR="00B428E4">
        <w:rPr>
          <w:rFonts w:ascii="Tahoma" w:hAnsi="Tahoma" w:cs="Tahoma"/>
          <w:sz w:val="22"/>
          <w:szCs w:val="22"/>
        </w:rPr>
        <w:t>A</w:t>
      </w:r>
      <w:r w:rsidR="00B428E4" w:rsidRPr="00A966CF">
        <w:rPr>
          <w:rFonts w:ascii="Tahoma" w:hAnsi="Tahoma" w:cs="Tahoma"/>
          <w:sz w:val="22"/>
          <w:szCs w:val="22"/>
        </w:rPr>
        <w:t xml:space="preserve"> </w:t>
      </w:r>
      <w:r w:rsidR="00B428E4" w:rsidRPr="00757D15">
        <w:rPr>
          <w:rFonts w:ascii="Tahoma" w:hAnsi="Tahoma" w:cs="Tahoma"/>
          <w:sz w:val="22"/>
          <w:szCs w:val="22"/>
        </w:rPr>
        <w:t xml:space="preserve"> </w:t>
      </w:r>
      <w:r w:rsidR="00A966CF" w:rsidRPr="00757D15">
        <w:rPr>
          <w:rFonts w:ascii="Tahoma" w:hAnsi="Tahoma" w:cs="Tahoma"/>
          <w:sz w:val="22"/>
          <w:szCs w:val="22"/>
        </w:rPr>
        <w:t>Emissora deverá resgatar antecipadamente a totalidade das Debêntures da Primeira Série na hipótese de</w:t>
      </w:r>
      <w:bookmarkStart w:id="218" w:name="_Ref36102332"/>
      <w:r w:rsidR="00A966CF" w:rsidRPr="00757D15">
        <w:rPr>
          <w:rFonts w:ascii="Tahoma" w:hAnsi="Tahoma" w:cs="Tahoma"/>
          <w:sz w:val="22"/>
          <w:szCs w:val="22"/>
        </w:rPr>
        <w:t xml:space="preserve">, cumulativamente, </w:t>
      </w:r>
      <w:r w:rsidR="00A966CF">
        <w:rPr>
          <w:rFonts w:ascii="Tahoma" w:hAnsi="Tahoma" w:cs="Tahoma"/>
          <w:sz w:val="22"/>
          <w:szCs w:val="22"/>
        </w:rPr>
        <w:t>serem</w:t>
      </w:r>
      <w:r w:rsidR="00A966CF" w:rsidRPr="00757D15">
        <w:rPr>
          <w:rFonts w:ascii="Tahoma" w:hAnsi="Tahoma" w:cs="Tahoma"/>
          <w:sz w:val="22"/>
          <w:szCs w:val="22"/>
        </w:rPr>
        <w:t xml:space="preserve"> atendidos os seguintes requisitos </w:t>
      </w:r>
      <w:r w:rsidR="00A966CF" w:rsidRPr="00757D15">
        <w:rPr>
          <w:rFonts w:ascii="Tahoma" w:hAnsi="Tahoma" w:cs="Tahoma"/>
          <w:b/>
          <w:sz w:val="22"/>
          <w:szCs w:val="22"/>
        </w:rPr>
        <w:t>(i)</w:t>
      </w:r>
      <w:r w:rsidR="00A966CF" w:rsidRPr="00757D15">
        <w:rPr>
          <w:rFonts w:ascii="Tahoma" w:hAnsi="Tahoma" w:cs="Tahoma"/>
          <w:sz w:val="22"/>
          <w:szCs w:val="22"/>
        </w:rPr>
        <w:t xml:space="preserve"> </w:t>
      </w:r>
      <w:r w:rsidR="00EF6A06">
        <w:rPr>
          <w:rFonts w:ascii="Tahoma" w:hAnsi="Tahoma" w:cs="Tahoma"/>
          <w:sz w:val="22"/>
          <w:szCs w:val="22"/>
        </w:rPr>
        <w:t xml:space="preserve">a qualquer momento, </w:t>
      </w:r>
      <w:r w:rsidR="00A966CF" w:rsidRPr="00757D15">
        <w:rPr>
          <w:rFonts w:ascii="Tahoma" w:hAnsi="Tahoma" w:cs="Tahoma"/>
          <w:sz w:val="22"/>
          <w:szCs w:val="22"/>
        </w:rPr>
        <w:t xml:space="preserve">tenha sido realizada a Amortização Extraordinária Obrigatória de 98% (noventa e oito) por cento do Valor Nominal Unitário das Debêntures da Primeira Série; e </w:t>
      </w:r>
      <w:r w:rsidR="00A966CF" w:rsidRPr="00757D15">
        <w:rPr>
          <w:rFonts w:ascii="Tahoma" w:hAnsi="Tahoma" w:cs="Tahoma"/>
          <w:b/>
          <w:sz w:val="22"/>
          <w:szCs w:val="22"/>
        </w:rPr>
        <w:t>(</w:t>
      </w:r>
      <w:proofErr w:type="spellStart"/>
      <w:r w:rsidR="00A966CF" w:rsidRPr="00757D15">
        <w:rPr>
          <w:rFonts w:ascii="Tahoma" w:hAnsi="Tahoma" w:cs="Tahoma"/>
          <w:b/>
          <w:sz w:val="22"/>
          <w:szCs w:val="22"/>
        </w:rPr>
        <w:t>ii</w:t>
      </w:r>
      <w:proofErr w:type="spellEnd"/>
      <w:r w:rsidR="00A966CF" w:rsidRPr="00757D15">
        <w:rPr>
          <w:rFonts w:ascii="Tahoma" w:hAnsi="Tahoma" w:cs="Tahoma"/>
          <w:b/>
          <w:sz w:val="22"/>
          <w:szCs w:val="22"/>
        </w:rPr>
        <w:t>)</w:t>
      </w:r>
      <w:r w:rsidR="00A966CF" w:rsidRPr="00757D15">
        <w:rPr>
          <w:rFonts w:ascii="Tahoma" w:hAnsi="Tahoma" w:cs="Tahoma"/>
          <w:sz w:val="22"/>
          <w:szCs w:val="22"/>
        </w:rPr>
        <w:t xml:space="preserve"> </w:t>
      </w:r>
      <w:r w:rsidR="00A966CF">
        <w:rPr>
          <w:rFonts w:ascii="Tahoma" w:hAnsi="Tahoma" w:cs="Tahoma"/>
          <w:sz w:val="22"/>
          <w:szCs w:val="22"/>
        </w:rPr>
        <w:t xml:space="preserve">haja recursos disponíveis </w:t>
      </w:r>
      <w:r w:rsidR="00A966CF" w:rsidRPr="007B449A">
        <w:rPr>
          <w:rFonts w:ascii="Tahoma" w:hAnsi="Tahoma" w:cs="Tahoma"/>
          <w:sz w:val="22"/>
          <w:szCs w:val="22"/>
        </w:rPr>
        <w:t>nos Investimentos Permitidos</w:t>
      </w:r>
      <w:r w:rsidR="00BB6E6D">
        <w:rPr>
          <w:rFonts w:ascii="Tahoma" w:hAnsi="Tahoma" w:cs="Tahoma"/>
          <w:sz w:val="22"/>
          <w:szCs w:val="22"/>
        </w:rPr>
        <w:t xml:space="preserve"> </w:t>
      </w:r>
      <w:r w:rsidR="00A966CF" w:rsidRPr="007B449A">
        <w:rPr>
          <w:rFonts w:ascii="Tahoma" w:hAnsi="Tahoma" w:cs="Tahoma"/>
          <w:sz w:val="22"/>
          <w:szCs w:val="22"/>
        </w:rPr>
        <w:t xml:space="preserve">e na Conta </w:t>
      </w:r>
      <w:r w:rsidR="00A966CF" w:rsidRPr="007E5365">
        <w:rPr>
          <w:rFonts w:ascii="Tahoma" w:hAnsi="Tahoma" w:cs="Tahoma"/>
          <w:sz w:val="22"/>
          <w:szCs w:val="22"/>
        </w:rPr>
        <w:t>Exclusiva</w:t>
      </w:r>
      <w:r w:rsidR="00A966CF" w:rsidRPr="00A966CF">
        <w:rPr>
          <w:rFonts w:ascii="Tahoma" w:hAnsi="Tahoma" w:cs="Tahoma"/>
          <w:sz w:val="22"/>
          <w:szCs w:val="22"/>
        </w:rPr>
        <w:t xml:space="preserve"> </w:t>
      </w:r>
      <w:r w:rsidR="00A966CF">
        <w:rPr>
          <w:rFonts w:ascii="Tahoma" w:hAnsi="Tahoma" w:cs="Tahoma"/>
          <w:sz w:val="22"/>
          <w:szCs w:val="22"/>
        </w:rPr>
        <w:t xml:space="preserve">em montante </w:t>
      </w:r>
      <w:r w:rsidR="00A966CF" w:rsidRPr="00757D15">
        <w:rPr>
          <w:rFonts w:ascii="Tahoma" w:hAnsi="Tahoma" w:cs="Tahoma"/>
          <w:sz w:val="22"/>
          <w:szCs w:val="22"/>
        </w:rPr>
        <w:t>suficiente para o resgate integral d</w:t>
      </w:r>
      <w:bookmarkEnd w:id="218"/>
      <w:r w:rsidR="00A966CF" w:rsidRPr="00757D15">
        <w:rPr>
          <w:rFonts w:ascii="Tahoma" w:hAnsi="Tahoma" w:cs="Tahoma"/>
          <w:sz w:val="22"/>
          <w:szCs w:val="22"/>
        </w:rPr>
        <w:t>a totalidade das Debêntures da Primeira Série</w:t>
      </w:r>
      <w:r w:rsidR="00EF6A06">
        <w:rPr>
          <w:rFonts w:ascii="Tahoma" w:hAnsi="Tahoma" w:cs="Tahoma"/>
          <w:sz w:val="22"/>
          <w:szCs w:val="22"/>
        </w:rPr>
        <w:t xml:space="preserve"> em uma determinada Data de Pagamento </w:t>
      </w:r>
      <w:r w:rsidR="00A966CF">
        <w:rPr>
          <w:rFonts w:ascii="Tahoma" w:hAnsi="Tahoma" w:cs="Tahoma"/>
          <w:sz w:val="22"/>
          <w:szCs w:val="22"/>
        </w:rPr>
        <w:t>(“</w:t>
      </w:r>
      <w:r w:rsidR="00A966CF">
        <w:rPr>
          <w:rFonts w:ascii="Tahoma" w:hAnsi="Tahoma" w:cs="Tahoma"/>
          <w:sz w:val="22"/>
          <w:szCs w:val="22"/>
          <w:u w:val="single"/>
        </w:rPr>
        <w:t>Resgate Antecipado Obrigatório</w:t>
      </w:r>
      <w:r w:rsidR="00261181">
        <w:rPr>
          <w:rFonts w:ascii="Tahoma" w:hAnsi="Tahoma" w:cs="Tahoma"/>
          <w:sz w:val="22"/>
          <w:szCs w:val="22"/>
          <w:u w:val="single"/>
        </w:rPr>
        <w:t xml:space="preserve"> das Debêntures da Primeira Série</w:t>
      </w:r>
      <w:r w:rsidR="00A966CF">
        <w:rPr>
          <w:rFonts w:ascii="Tahoma" w:hAnsi="Tahoma" w:cs="Tahoma"/>
          <w:sz w:val="22"/>
          <w:szCs w:val="22"/>
        </w:rPr>
        <w:t>”)</w:t>
      </w:r>
      <w:r w:rsidR="00A966CF" w:rsidRPr="00757D15">
        <w:rPr>
          <w:rFonts w:ascii="Tahoma" w:hAnsi="Tahoma" w:cs="Tahoma"/>
          <w:sz w:val="22"/>
          <w:szCs w:val="22"/>
        </w:rPr>
        <w:t>.</w:t>
      </w:r>
      <w:bookmarkEnd w:id="215"/>
      <w:bookmarkEnd w:id="216"/>
    </w:p>
    <w:p w14:paraId="4C17D62C" w14:textId="48887131" w:rsidR="00A966CF" w:rsidRPr="00757D15" w:rsidRDefault="008C7533" w:rsidP="00757D15">
      <w:pPr>
        <w:pStyle w:val="PargrafodaLista"/>
        <w:widowControl w:val="0"/>
        <w:numPr>
          <w:ilvl w:val="2"/>
          <w:numId w:val="30"/>
        </w:numPr>
        <w:tabs>
          <w:tab w:val="left" w:pos="1134"/>
        </w:tabs>
        <w:suppressAutoHyphens/>
        <w:autoSpaceDE/>
        <w:autoSpaceDN/>
        <w:adjustRightInd/>
        <w:spacing w:after="240" w:line="320" w:lineRule="atLeast"/>
        <w:ind w:right="-22"/>
        <w:rPr>
          <w:rFonts w:ascii="Tahoma" w:hAnsi="Tahoma" w:cs="Tahoma"/>
          <w:sz w:val="22"/>
          <w:szCs w:val="22"/>
        </w:rPr>
      </w:pPr>
      <w:bookmarkStart w:id="219" w:name="_Ref98322690"/>
      <w:bookmarkStart w:id="220" w:name="_Ref98025985"/>
      <w:r w:rsidRPr="00757D15">
        <w:rPr>
          <w:rFonts w:ascii="Tahoma" w:hAnsi="Tahoma" w:cs="Tahoma"/>
          <w:sz w:val="22"/>
          <w:szCs w:val="22"/>
        </w:rPr>
        <w:t xml:space="preserve">O Resgate Antecipado Obrigatório </w:t>
      </w:r>
      <w:bookmarkStart w:id="221" w:name="_Hlk99982314"/>
      <w:r w:rsidR="00261181">
        <w:rPr>
          <w:rFonts w:ascii="Tahoma" w:hAnsi="Tahoma" w:cs="Tahoma"/>
          <w:sz w:val="22"/>
          <w:szCs w:val="22"/>
        </w:rPr>
        <w:t>das Debêntures da Primeira Série</w:t>
      </w:r>
      <w:bookmarkEnd w:id="221"/>
      <w:r w:rsidR="00261181">
        <w:rPr>
          <w:rFonts w:ascii="Tahoma" w:hAnsi="Tahoma" w:cs="Tahoma"/>
          <w:sz w:val="22"/>
          <w:szCs w:val="22"/>
        </w:rPr>
        <w:t xml:space="preserve"> </w:t>
      </w:r>
      <w:r w:rsidRPr="00757D15">
        <w:rPr>
          <w:rFonts w:ascii="Tahoma" w:hAnsi="Tahoma" w:cs="Tahoma"/>
          <w:sz w:val="22"/>
          <w:szCs w:val="22"/>
        </w:rPr>
        <w:t>deverá ocorrer mediante envio, pela Emissora, de comunicação ao Agente Fiduciário (“</w:t>
      </w:r>
      <w:r w:rsidRPr="00757D15">
        <w:rPr>
          <w:rFonts w:ascii="Tahoma" w:hAnsi="Tahoma" w:cs="Tahoma"/>
          <w:sz w:val="22"/>
          <w:szCs w:val="22"/>
          <w:u w:val="single"/>
        </w:rPr>
        <w:t>Comunicação de Resgate Antecipado Obrigatório</w:t>
      </w:r>
      <w:r w:rsidR="00261181" w:rsidRPr="005A0977">
        <w:rPr>
          <w:rFonts w:ascii="Tahoma" w:hAnsi="Tahoma" w:cs="Tahoma"/>
          <w:sz w:val="22"/>
          <w:szCs w:val="22"/>
          <w:u w:val="single"/>
        </w:rPr>
        <w:t xml:space="preserve"> das Debêntures da Primeira Série</w:t>
      </w:r>
      <w:r w:rsidRPr="00757D15">
        <w:rPr>
          <w:rFonts w:ascii="Tahoma" w:hAnsi="Tahoma" w:cs="Tahoma"/>
          <w:sz w:val="22"/>
          <w:szCs w:val="22"/>
        </w:rPr>
        <w:t>”), com antecedência mínima de 5 (cinco) dias contados da data da efetiva realização do resgate.</w:t>
      </w:r>
      <w:bookmarkEnd w:id="219"/>
      <w:bookmarkEnd w:id="220"/>
      <w:r w:rsidRPr="00757D15">
        <w:rPr>
          <w:rFonts w:ascii="Tahoma" w:hAnsi="Tahoma" w:cs="Tahoma"/>
          <w:sz w:val="22"/>
          <w:szCs w:val="22"/>
        </w:rPr>
        <w:t xml:space="preserve"> </w:t>
      </w:r>
    </w:p>
    <w:p w14:paraId="498029E7" w14:textId="703C3460" w:rsidR="00A966CF" w:rsidRPr="00757D15" w:rsidRDefault="008C7533" w:rsidP="00757D15">
      <w:pPr>
        <w:pStyle w:val="PargrafodaLista"/>
        <w:widowControl w:val="0"/>
        <w:numPr>
          <w:ilvl w:val="2"/>
          <w:numId w:val="30"/>
        </w:numPr>
        <w:tabs>
          <w:tab w:val="left" w:pos="1134"/>
        </w:tabs>
        <w:suppressAutoHyphens/>
        <w:autoSpaceDE/>
        <w:autoSpaceDN/>
        <w:adjustRightInd/>
        <w:spacing w:after="240" w:line="320" w:lineRule="atLeast"/>
        <w:ind w:right="-22"/>
        <w:rPr>
          <w:rFonts w:ascii="Tahoma" w:hAnsi="Tahoma" w:cs="Tahoma"/>
          <w:sz w:val="22"/>
          <w:szCs w:val="22"/>
        </w:rPr>
      </w:pPr>
      <w:r w:rsidRPr="00757D15">
        <w:rPr>
          <w:rFonts w:ascii="Tahoma" w:hAnsi="Tahoma" w:cs="Tahoma"/>
          <w:sz w:val="22"/>
          <w:szCs w:val="22"/>
        </w:rPr>
        <w:t xml:space="preserve">Na Comunicação de Resgate Antecipado Obrigatório </w:t>
      </w:r>
      <w:r w:rsidR="00261181">
        <w:rPr>
          <w:rFonts w:ascii="Tahoma" w:hAnsi="Tahoma" w:cs="Tahoma"/>
          <w:sz w:val="22"/>
          <w:szCs w:val="22"/>
        </w:rPr>
        <w:t>das Debêntures da Primeira Série</w:t>
      </w:r>
      <w:r w:rsidR="00261181" w:rsidRPr="00757D15">
        <w:rPr>
          <w:rFonts w:ascii="Tahoma" w:hAnsi="Tahoma" w:cs="Tahoma"/>
          <w:sz w:val="22"/>
          <w:szCs w:val="22"/>
        </w:rPr>
        <w:t xml:space="preserve"> </w:t>
      </w:r>
      <w:r w:rsidRPr="00757D15">
        <w:rPr>
          <w:rFonts w:ascii="Tahoma" w:hAnsi="Tahoma" w:cs="Tahoma"/>
          <w:sz w:val="22"/>
          <w:szCs w:val="22"/>
        </w:rPr>
        <w:t xml:space="preserve">deverá constar, no mínimo, as seguintes informações: </w:t>
      </w:r>
      <w:r w:rsidRPr="00FC73A6">
        <w:rPr>
          <w:rFonts w:ascii="Tahoma" w:hAnsi="Tahoma"/>
          <w:sz w:val="22"/>
        </w:rPr>
        <w:t>(i)</w:t>
      </w:r>
      <w:r w:rsidRPr="00757D15">
        <w:rPr>
          <w:rFonts w:ascii="Tahoma" w:hAnsi="Tahoma" w:cs="Tahoma"/>
          <w:sz w:val="22"/>
          <w:szCs w:val="22"/>
        </w:rPr>
        <w:t xml:space="preserve"> a data efetiva do Resgate Antecipado Obrigatório </w:t>
      </w:r>
      <w:r w:rsidR="00261181">
        <w:rPr>
          <w:rFonts w:ascii="Tahoma" w:hAnsi="Tahoma" w:cs="Tahoma"/>
          <w:sz w:val="22"/>
          <w:szCs w:val="22"/>
        </w:rPr>
        <w:t>das Debêntures da Primeira Série</w:t>
      </w:r>
      <w:r w:rsidR="00261181" w:rsidRPr="00757D15">
        <w:rPr>
          <w:rFonts w:ascii="Tahoma" w:hAnsi="Tahoma" w:cs="Tahoma"/>
          <w:sz w:val="22"/>
          <w:szCs w:val="22"/>
        </w:rPr>
        <w:t xml:space="preserve"> </w:t>
      </w:r>
      <w:r w:rsidRPr="00757D15">
        <w:rPr>
          <w:rFonts w:ascii="Tahoma" w:hAnsi="Tahoma" w:cs="Tahoma"/>
          <w:sz w:val="22"/>
          <w:szCs w:val="22"/>
        </w:rPr>
        <w:t xml:space="preserve">e pagamento, que deverá, obrigatoriamente, ser um Dia Útil; </w:t>
      </w:r>
      <w:r w:rsidRPr="00FC73A6">
        <w:rPr>
          <w:rFonts w:ascii="Tahoma" w:hAnsi="Tahoma"/>
          <w:sz w:val="22"/>
        </w:rPr>
        <w:t>(</w:t>
      </w:r>
      <w:proofErr w:type="spellStart"/>
      <w:r w:rsidRPr="00FC73A6">
        <w:rPr>
          <w:rFonts w:ascii="Tahoma" w:hAnsi="Tahoma"/>
          <w:sz w:val="22"/>
        </w:rPr>
        <w:t>ii</w:t>
      </w:r>
      <w:proofErr w:type="spellEnd"/>
      <w:r w:rsidRPr="00FC73A6">
        <w:rPr>
          <w:rFonts w:ascii="Tahoma" w:hAnsi="Tahoma"/>
          <w:sz w:val="22"/>
        </w:rPr>
        <w:t>)</w:t>
      </w:r>
      <w:r w:rsidRPr="00757D15">
        <w:rPr>
          <w:rFonts w:ascii="Tahoma" w:hAnsi="Tahoma" w:cs="Tahoma"/>
          <w:sz w:val="22"/>
          <w:szCs w:val="22"/>
        </w:rPr>
        <w:t xml:space="preserve"> a estimativa do Valor do Resgate Antecipado Obrigatório</w:t>
      </w:r>
      <w:r w:rsidR="00261181">
        <w:rPr>
          <w:rFonts w:ascii="Tahoma" w:hAnsi="Tahoma" w:cs="Tahoma"/>
          <w:sz w:val="22"/>
          <w:szCs w:val="22"/>
        </w:rPr>
        <w:t xml:space="preserve"> das Debêntures da Primeira Série</w:t>
      </w:r>
      <w:r w:rsidRPr="00757D15">
        <w:rPr>
          <w:rFonts w:ascii="Tahoma" w:hAnsi="Tahoma" w:cs="Tahoma"/>
          <w:sz w:val="22"/>
          <w:szCs w:val="22"/>
        </w:rPr>
        <w:t xml:space="preserve">; e </w:t>
      </w:r>
      <w:r w:rsidRPr="00FC73A6">
        <w:rPr>
          <w:rFonts w:ascii="Tahoma" w:hAnsi="Tahoma"/>
          <w:sz w:val="22"/>
        </w:rPr>
        <w:t>(</w:t>
      </w:r>
      <w:proofErr w:type="spellStart"/>
      <w:r w:rsidRPr="00FC73A6">
        <w:rPr>
          <w:rFonts w:ascii="Tahoma" w:hAnsi="Tahoma"/>
          <w:sz w:val="22"/>
        </w:rPr>
        <w:t>iii</w:t>
      </w:r>
      <w:proofErr w:type="spellEnd"/>
      <w:r w:rsidRPr="00FC73A6">
        <w:rPr>
          <w:rFonts w:ascii="Tahoma" w:hAnsi="Tahoma"/>
          <w:sz w:val="22"/>
        </w:rPr>
        <w:t>)</w:t>
      </w:r>
      <w:r w:rsidRPr="00757D15">
        <w:rPr>
          <w:rFonts w:ascii="Tahoma" w:hAnsi="Tahoma" w:cs="Tahoma"/>
          <w:sz w:val="22"/>
          <w:szCs w:val="22"/>
        </w:rPr>
        <w:t xml:space="preserve"> quaisquer outras informações necessárias à operacionalização do Resgate Antecipado Obrigatório</w:t>
      </w:r>
      <w:r w:rsidR="00261181">
        <w:rPr>
          <w:rFonts w:ascii="Tahoma" w:hAnsi="Tahoma" w:cs="Tahoma"/>
          <w:sz w:val="22"/>
          <w:szCs w:val="22"/>
        </w:rPr>
        <w:t xml:space="preserve"> das Debêntures da Primeira Série</w:t>
      </w:r>
      <w:r w:rsidRPr="00757D15">
        <w:rPr>
          <w:rFonts w:ascii="Tahoma" w:hAnsi="Tahoma" w:cs="Tahoma"/>
          <w:sz w:val="22"/>
          <w:szCs w:val="22"/>
        </w:rPr>
        <w:t>.</w:t>
      </w:r>
    </w:p>
    <w:p w14:paraId="54D46D8A" w14:textId="50B249B3" w:rsidR="00A966CF" w:rsidRPr="00757D15" w:rsidRDefault="008C7533" w:rsidP="00757D15">
      <w:pPr>
        <w:pStyle w:val="PargrafodaLista"/>
        <w:widowControl w:val="0"/>
        <w:numPr>
          <w:ilvl w:val="2"/>
          <w:numId w:val="30"/>
        </w:numPr>
        <w:tabs>
          <w:tab w:val="left" w:pos="1134"/>
        </w:tabs>
        <w:suppressAutoHyphens/>
        <w:autoSpaceDE/>
        <w:autoSpaceDN/>
        <w:adjustRightInd/>
        <w:spacing w:after="240" w:line="320" w:lineRule="atLeast"/>
        <w:ind w:right="-22"/>
        <w:rPr>
          <w:rFonts w:ascii="Tahoma" w:hAnsi="Tahoma" w:cs="Tahoma"/>
          <w:sz w:val="22"/>
          <w:szCs w:val="22"/>
        </w:rPr>
      </w:pPr>
      <w:bookmarkStart w:id="222" w:name="_Ref98323347"/>
      <w:bookmarkStart w:id="223" w:name="_Ref98027208"/>
      <w:r w:rsidRPr="00757D15">
        <w:rPr>
          <w:rFonts w:ascii="Tahoma" w:hAnsi="Tahoma" w:cs="Tahoma"/>
          <w:sz w:val="22"/>
          <w:szCs w:val="22"/>
        </w:rPr>
        <w:t>O valor devido a título do Resgate Antecipado Obrigatório</w:t>
      </w:r>
      <w:r w:rsidR="00261181">
        <w:rPr>
          <w:rFonts w:ascii="Tahoma" w:hAnsi="Tahoma" w:cs="Tahoma"/>
          <w:sz w:val="22"/>
          <w:szCs w:val="22"/>
        </w:rPr>
        <w:t xml:space="preserve"> das Debêntures da Primeira Série</w:t>
      </w:r>
      <w:r w:rsidRPr="00757D15">
        <w:rPr>
          <w:rFonts w:ascii="Tahoma" w:hAnsi="Tahoma" w:cs="Tahoma"/>
          <w:sz w:val="22"/>
          <w:szCs w:val="22"/>
        </w:rPr>
        <w:t xml:space="preserve">, será correspondente ao </w:t>
      </w:r>
      <w:r w:rsidR="00FA3B6D">
        <w:rPr>
          <w:rFonts w:ascii="Tahoma" w:hAnsi="Tahoma" w:cs="Tahoma"/>
          <w:sz w:val="22"/>
          <w:szCs w:val="22"/>
        </w:rPr>
        <w:t xml:space="preserve">saldo do </w:t>
      </w:r>
      <w:r w:rsidRPr="00757D15">
        <w:rPr>
          <w:rFonts w:ascii="Tahoma" w:hAnsi="Tahoma" w:cs="Tahoma"/>
          <w:sz w:val="22"/>
          <w:szCs w:val="22"/>
        </w:rPr>
        <w:t>Valor Nominal Unitário</w:t>
      </w:r>
      <w:r w:rsidR="009762AC">
        <w:rPr>
          <w:rFonts w:ascii="Tahoma" w:hAnsi="Tahoma" w:cs="Tahoma"/>
          <w:sz w:val="22"/>
          <w:szCs w:val="22"/>
        </w:rPr>
        <w:t xml:space="preserve"> das Debêntures da Primeira Série</w:t>
      </w:r>
      <w:r w:rsidRPr="00757D15">
        <w:rPr>
          <w:rFonts w:ascii="Tahoma" w:hAnsi="Tahoma" w:cs="Tahoma"/>
          <w:sz w:val="22"/>
          <w:szCs w:val="22"/>
        </w:rPr>
        <w:t xml:space="preserve">, acrescido </w:t>
      </w:r>
      <w:r w:rsidRPr="00D842B2">
        <w:rPr>
          <w:rFonts w:ascii="Tahoma" w:hAnsi="Tahoma" w:cs="Tahoma"/>
          <w:b/>
          <w:sz w:val="22"/>
          <w:szCs w:val="22"/>
        </w:rPr>
        <w:t>(</w:t>
      </w:r>
      <w:r w:rsidR="009762AC" w:rsidRPr="00D842B2">
        <w:rPr>
          <w:rFonts w:ascii="Tahoma" w:hAnsi="Tahoma" w:cs="Tahoma"/>
          <w:b/>
          <w:sz w:val="22"/>
          <w:szCs w:val="22"/>
        </w:rPr>
        <w:t>i</w:t>
      </w:r>
      <w:r w:rsidRPr="00D842B2">
        <w:rPr>
          <w:rFonts w:ascii="Tahoma" w:hAnsi="Tahoma" w:cs="Tahoma"/>
          <w:b/>
          <w:sz w:val="22"/>
          <w:szCs w:val="22"/>
        </w:rPr>
        <w:t>)</w:t>
      </w:r>
      <w:r w:rsidRPr="00757D15">
        <w:rPr>
          <w:rFonts w:ascii="Tahoma" w:hAnsi="Tahoma" w:cs="Tahoma"/>
          <w:sz w:val="22"/>
          <w:szCs w:val="22"/>
        </w:rPr>
        <w:t xml:space="preserve"> da Remuneração, calculada </w:t>
      </w:r>
      <w:r w:rsidRPr="00757D15">
        <w:rPr>
          <w:rFonts w:ascii="Tahoma" w:hAnsi="Tahoma" w:cs="Tahoma"/>
          <w:i/>
          <w:sz w:val="22"/>
          <w:szCs w:val="22"/>
        </w:rPr>
        <w:t xml:space="preserve">pro rata </w:t>
      </w:r>
      <w:proofErr w:type="spellStart"/>
      <w:r w:rsidRPr="00757D15">
        <w:rPr>
          <w:rFonts w:ascii="Tahoma" w:hAnsi="Tahoma" w:cs="Tahoma"/>
          <w:i/>
          <w:sz w:val="22"/>
          <w:szCs w:val="22"/>
        </w:rPr>
        <w:t>temporis</w:t>
      </w:r>
      <w:proofErr w:type="spellEnd"/>
      <w:r w:rsidRPr="00757D15">
        <w:rPr>
          <w:rFonts w:ascii="Tahoma" w:hAnsi="Tahoma" w:cs="Tahoma"/>
          <w:i/>
          <w:sz w:val="22"/>
          <w:szCs w:val="22"/>
        </w:rPr>
        <w:t xml:space="preserve"> </w:t>
      </w:r>
      <w:r w:rsidRPr="00757D15">
        <w:rPr>
          <w:rFonts w:ascii="Tahoma" w:hAnsi="Tahoma" w:cs="Tahoma"/>
          <w:sz w:val="22"/>
          <w:szCs w:val="22"/>
        </w:rPr>
        <w:t xml:space="preserve">por Dias Úteis decorridos desde a primeira Data da Integralização </w:t>
      </w:r>
      <w:r w:rsidR="009762AC">
        <w:rPr>
          <w:rFonts w:ascii="Tahoma" w:hAnsi="Tahoma" w:cs="Tahoma"/>
          <w:sz w:val="22"/>
          <w:szCs w:val="22"/>
        </w:rPr>
        <w:t xml:space="preserve">das </w:t>
      </w:r>
      <w:r w:rsidR="00B318DD">
        <w:rPr>
          <w:rFonts w:ascii="Tahoma" w:hAnsi="Tahoma" w:cs="Tahoma"/>
          <w:sz w:val="22"/>
          <w:szCs w:val="22"/>
        </w:rPr>
        <w:t>D</w:t>
      </w:r>
      <w:r w:rsidR="009762AC">
        <w:rPr>
          <w:rFonts w:ascii="Tahoma" w:hAnsi="Tahoma" w:cs="Tahoma"/>
          <w:sz w:val="22"/>
          <w:szCs w:val="22"/>
        </w:rPr>
        <w:t xml:space="preserve">ebêntures da Primeira Série </w:t>
      </w:r>
      <w:r w:rsidRPr="00757D15">
        <w:rPr>
          <w:rFonts w:ascii="Tahoma" w:hAnsi="Tahoma" w:cs="Tahoma"/>
          <w:sz w:val="22"/>
          <w:szCs w:val="22"/>
        </w:rPr>
        <w:t xml:space="preserve">ou a Data de Pagamento imediatamente anterior, conforme o caso, até a data do efetivo pagamento do Resgate Antecipado Obrigatório; e </w:t>
      </w:r>
      <w:r w:rsidRPr="00D842B2">
        <w:rPr>
          <w:rFonts w:ascii="Tahoma" w:hAnsi="Tahoma" w:cs="Tahoma"/>
          <w:b/>
          <w:sz w:val="22"/>
          <w:szCs w:val="22"/>
        </w:rPr>
        <w:t>(</w:t>
      </w:r>
      <w:proofErr w:type="spellStart"/>
      <w:r w:rsidR="009762AC" w:rsidRPr="00D842B2">
        <w:rPr>
          <w:rFonts w:ascii="Tahoma" w:hAnsi="Tahoma" w:cs="Tahoma"/>
          <w:b/>
          <w:sz w:val="22"/>
          <w:szCs w:val="22"/>
        </w:rPr>
        <w:t>ii</w:t>
      </w:r>
      <w:proofErr w:type="spellEnd"/>
      <w:r w:rsidRPr="00D842B2">
        <w:rPr>
          <w:rFonts w:ascii="Tahoma" w:hAnsi="Tahoma" w:cs="Tahoma"/>
          <w:b/>
          <w:sz w:val="22"/>
          <w:szCs w:val="22"/>
        </w:rPr>
        <w:t>)</w:t>
      </w:r>
      <w:r w:rsidRPr="00757D15">
        <w:rPr>
          <w:rFonts w:ascii="Tahoma" w:hAnsi="Tahoma" w:cs="Tahoma"/>
          <w:sz w:val="22"/>
          <w:szCs w:val="22"/>
        </w:rPr>
        <w:t xml:space="preserve"> dos Encargos Moratórios, se houver (“</w:t>
      </w:r>
      <w:r w:rsidRPr="00757D15">
        <w:rPr>
          <w:rFonts w:ascii="Tahoma" w:hAnsi="Tahoma" w:cs="Tahoma"/>
          <w:sz w:val="22"/>
          <w:szCs w:val="22"/>
          <w:u w:val="single"/>
        </w:rPr>
        <w:t>Valor do Resgate Antecipado Obrigatório</w:t>
      </w:r>
      <w:r w:rsidRPr="00757D15">
        <w:rPr>
          <w:rFonts w:ascii="Tahoma" w:hAnsi="Tahoma" w:cs="Tahoma"/>
          <w:sz w:val="22"/>
          <w:szCs w:val="22"/>
        </w:rPr>
        <w:t>”).</w:t>
      </w:r>
      <w:bookmarkEnd w:id="222"/>
      <w:bookmarkEnd w:id="223"/>
    </w:p>
    <w:p w14:paraId="62C245CC" w14:textId="77777777" w:rsidR="00CA763D" w:rsidRPr="003E63EE" w:rsidRDefault="008C7533" w:rsidP="00757D15">
      <w:pPr>
        <w:pStyle w:val="PargrafodaLista"/>
        <w:widowControl w:val="0"/>
        <w:numPr>
          <w:ilvl w:val="2"/>
          <w:numId w:val="30"/>
        </w:numPr>
        <w:tabs>
          <w:tab w:val="left" w:pos="1134"/>
        </w:tabs>
        <w:suppressAutoHyphens/>
        <w:autoSpaceDE/>
        <w:autoSpaceDN/>
        <w:adjustRightInd/>
        <w:spacing w:after="240" w:line="320" w:lineRule="atLeast"/>
        <w:ind w:right="-22"/>
        <w:rPr>
          <w:rFonts w:ascii="Tahoma" w:hAnsi="Tahoma" w:cs="Tahoma"/>
          <w:b/>
          <w:sz w:val="22"/>
          <w:szCs w:val="22"/>
        </w:rPr>
      </w:pPr>
      <w:r w:rsidRPr="00757D15">
        <w:rPr>
          <w:rFonts w:ascii="Tahoma" w:hAnsi="Tahoma" w:cs="Tahoma"/>
          <w:sz w:val="22"/>
          <w:szCs w:val="22"/>
        </w:rPr>
        <w:t xml:space="preserve">O pagamento do Valor do Resgate Antecipado Obrigatório </w:t>
      </w:r>
      <w:r w:rsidR="00261181">
        <w:rPr>
          <w:rFonts w:ascii="Tahoma" w:hAnsi="Tahoma" w:cs="Tahoma"/>
          <w:sz w:val="22"/>
          <w:szCs w:val="22"/>
        </w:rPr>
        <w:t>das Debêntures da Primeira Série</w:t>
      </w:r>
      <w:r w:rsidR="00261181" w:rsidRPr="00757D15">
        <w:rPr>
          <w:rFonts w:ascii="Tahoma" w:hAnsi="Tahoma" w:cs="Tahoma"/>
          <w:sz w:val="22"/>
          <w:szCs w:val="22"/>
        </w:rPr>
        <w:t xml:space="preserve"> </w:t>
      </w:r>
      <w:r w:rsidRPr="00757D15">
        <w:rPr>
          <w:rFonts w:ascii="Tahoma" w:hAnsi="Tahoma" w:cs="Tahoma"/>
          <w:sz w:val="22"/>
          <w:szCs w:val="22"/>
        </w:rPr>
        <w:t>deverá ser realizado por meio de Transferência Eletrônica Disponível – TED ou outra forma de transferência eletrônica de recursos financeiros</w:t>
      </w:r>
      <w:r w:rsidR="00FA3B6D" w:rsidRPr="00FA3B6D">
        <w:rPr>
          <w:rFonts w:ascii="Tahoma" w:hAnsi="Tahoma" w:cs="Tahoma"/>
          <w:sz w:val="22"/>
          <w:szCs w:val="22"/>
        </w:rPr>
        <w:t>.</w:t>
      </w:r>
    </w:p>
    <w:p w14:paraId="51FC80EB" w14:textId="77777777" w:rsidR="0081551A" w:rsidRDefault="0081551A" w:rsidP="00302CFF">
      <w:pPr>
        <w:pStyle w:val="PargrafodaLista"/>
        <w:widowControl w:val="0"/>
        <w:numPr>
          <w:ilvl w:val="2"/>
          <w:numId w:val="30"/>
        </w:numPr>
        <w:tabs>
          <w:tab w:val="left" w:pos="1134"/>
        </w:tabs>
        <w:suppressAutoHyphens/>
        <w:autoSpaceDE/>
        <w:autoSpaceDN/>
        <w:adjustRightInd/>
        <w:spacing w:after="240" w:line="320" w:lineRule="atLeast"/>
        <w:ind w:right="-22"/>
        <w:rPr>
          <w:rFonts w:ascii="Tahoma" w:hAnsi="Tahoma" w:cs="Tahoma"/>
          <w:sz w:val="22"/>
          <w:szCs w:val="22"/>
        </w:rPr>
      </w:pPr>
      <w:r w:rsidRPr="00CE7FE6">
        <w:rPr>
          <w:rFonts w:ascii="Tahoma" w:hAnsi="Tahoma" w:cs="Tahoma"/>
          <w:sz w:val="22"/>
          <w:szCs w:val="22"/>
        </w:rPr>
        <w:lastRenderedPageBreak/>
        <w:t xml:space="preserve">A B3, a ANBIMA, o </w:t>
      </w:r>
      <w:proofErr w:type="spellStart"/>
      <w:r w:rsidRPr="00CE7FE6">
        <w:rPr>
          <w:rFonts w:ascii="Tahoma" w:hAnsi="Tahoma" w:cs="Tahoma"/>
          <w:sz w:val="22"/>
          <w:szCs w:val="22"/>
        </w:rPr>
        <w:t>Escriturador</w:t>
      </w:r>
      <w:proofErr w:type="spellEnd"/>
      <w:r w:rsidRPr="00CE7FE6">
        <w:rPr>
          <w:rFonts w:ascii="Tahoma" w:hAnsi="Tahoma" w:cs="Tahoma"/>
          <w:sz w:val="22"/>
          <w:szCs w:val="22"/>
        </w:rPr>
        <w:t xml:space="preserve"> e o </w:t>
      </w:r>
      <w:r>
        <w:rPr>
          <w:rFonts w:ascii="Tahoma" w:hAnsi="Tahoma" w:cs="Tahoma"/>
          <w:sz w:val="22"/>
          <w:szCs w:val="22"/>
        </w:rPr>
        <w:t>Agente de Liquidação</w:t>
      </w:r>
      <w:r w:rsidRPr="00CE7FE6">
        <w:rPr>
          <w:rFonts w:ascii="Tahoma" w:hAnsi="Tahoma" w:cs="Tahoma"/>
          <w:sz w:val="22"/>
          <w:szCs w:val="22"/>
        </w:rPr>
        <w:t xml:space="preserve"> deverão ser notificados pela Emissora sobre a realização </w:t>
      </w:r>
      <w:r>
        <w:rPr>
          <w:rFonts w:ascii="Tahoma" w:hAnsi="Tahoma" w:cs="Tahoma"/>
          <w:sz w:val="22"/>
          <w:szCs w:val="22"/>
        </w:rPr>
        <w:t>do Resgate Antecipado Obrigatório</w:t>
      </w:r>
      <w:r w:rsidRPr="00CE7FE6">
        <w:rPr>
          <w:rFonts w:ascii="Tahoma" w:hAnsi="Tahoma" w:cs="Tahoma"/>
          <w:sz w:val="22"/>
          <w:szCs w:val="22"/>
        </w:rPr>
        <w:t xml:space="preserve"> com antecedência mínima de 3 (três) Dias Úteis da efetiva data de sua realização, por meio de correspondência com o de acordo do Agente Fiduciário</w:t>
      </w:r>
      <w:r>
        <w:rPr>
          <w:rFonts w:ascii="Tahoma" w:hAnsi="Tahoma" w:cs="Tahoma"/>
          <w:sz w:val="22"/>
          <w:szCs w:val="22"/>
        </w:rPr>
        <w:t>.</w:t>
      </w:r>
    </w:p>
    <w:p w14:paraId="5EEAA118" w14:textId="77777777" w:rsidR="00261181" w:rsidRDefault="00261181" w:rsidP="00302CFF">
      <w:pPr>
        <w:pStyle w:val="PargrafodaLista"/>
        <w:widowControl w:val="0"/>
        <w:numPr>
          <w:ilvl w:val="2"/>
          <w:numId w:val="30"/>
        </w:numPr>
        <w:tabs>
          <w:tab w:val="left" w:pos="1134"/>
        </w:tabs>
        <w:suppressAutoHyphens/>
        <w:autoSpaceDE/>
        <w:autoSpaceDN/>
        <w:adjustRightInd/>
        <w:spacing w:after="240" w:line="320" w:lineRule="atLeast"/>
        <w:ind w:right="-22"/>
        <w:rPr>
          <w:rFonts w:ascii="Tahoma" w:hAnsi="Tahoma" w:cs="Tahoma"/>
          <w:sz w:val="22"/>
          <w:szCs w:val="22"/>
        </w:rPr>
      </w:pPr>
      <w:r>
        <w:rPr>
          <w:rFonts w:ascii="Tahoma" w:hAnsi="Tahoma" w:cs="Tahoma"/>
          <w:sz w:val="22"/>
          <w:szCs w:val="22"/>
        </w:rPr>
        <w:t xml:space="preserve">O Resgate Antecipado Obrigatório das Debêntures da Primeira Série ocorrerá, </w:t>
      </w:r>
      <w:r w:rsidRPr="00932566">
        <w:rPr>
          <w:rFonts w:ascii="Tahoma" w:hAnsi="Tahoma" w:cs="Tahoma"/>
          <w:b/>
          <w:bCs/>
          <w:sz w:val="22"/>
          <w:szCs w:val="22"/>
        </w:rPr>
        <w:t>(i)</w:t>
      </w:r>
      <w:r>
        <w:rPr>
          <w:rFonts w:ascii="Tahoma" w:hAnsi="Tahoma" w:cs="Tahoma"/>
          <w:sz w:val="22"/>
          <w:szCs w:val="22"/>
        </w:rPr>
        <w:t xml:space="preserve"> c</w:t>
      </w:r>
      <w:r w:rsidRPr="003E63EE">
        <w:rPr>
          <w:rFonts w:ascii="Tahoma" w:hAnsi="Tahoma" w:cs="Tahoma"/>
          <w:sz w:val="22"/>
          <w:szCs w:val="22"/>
        </w:rPr>
        <w:t xml:space="preserve">om relação às Debêntures da Primeira Série que estejam custodiadas eletronicamente na B3, de acordo com os procedimentos da B3; e </w:t>
      </w:r>
      <w:r w:rsidRPr="00987CCF">
        <w:rPr>
          <w:rFonts w:ascii="Tahoma" w:hAnsi="Tahoma"/>
          <w:b/>
          <w:sz w:val="22"/>
        </w:rPr>
        <w:t>(</w:t>
      </w:r>
      <w:proofErr w:type="spellStart"/>
      <w:r w:rsidRPr="00987CCF">
        <w:rPr>
          <w:rFonts w:ascii="Tahoma" w:hAnsi="Tahoma"/>
          <w:b/>
          <w:sz w:val="22"/>
        </w:rPr>
        <w:t>ii</w:t>
      </w:r>
      <w:proofErr w:type="spellEnd"/>
      <w:r w:rsidRPr="00987CCF">
        <w:rPr>
          <w:rFonts w:ascii="Tahoma" w:hAnsi="Tahoma"/>
          <w:b/>
          <w:sz w:val="22"/>
        </w:rPr>
        <w:t>)</w:t>
      </w:r>
      <w:r w:rsidRPr="003E63EE">
        <w:rPr>
          <w:rFonts w:ascii="Tahoma" w:hAnsi="Tahoma" w:cs="Tahoma"/>
          <w:sz w:val="22"/>
          <w:szCs w:val="22"/>
        </w:rPr>
        <w:t xml:space="preserve"> </w:t>
      </w:r>
      <w:r>
        <w:rPr>
          <w:rFonts w:ascii="Tahoma" w:hAnsi="Tahoma" w:cs="Tahoma"/>
          <w:sz w:val="22"/>
          <w:szCs w:val="22"/>
        </w:rPr>
        <w:t>c</w:t>
      </w:r>
      <w:r w:rsidRPr="003E63EE">
        <w:rPr>
          <w:rFonts w:ascii="Tahoma" w:hAnsi="Tahoma" w:cs="Tahoma"/>
          <w:sz w:val="22"/>
          <w:szCs w:val="22"/>
        </w:rPr>
        <w:t xml:space="preserve">om relação às Debêntures da Primeira Série que não estejam custodiadas eletronicamente na B3, por meio dos procedimentos do </w:t>
      </w:r>
      <w:proofErr w:type="spellStart"/>
      <w:r w:rsidRPr="003E63EE">
        <w:rPr>
          <w:rFonts w:ascii="Tahoma" w:hAnsi="Tahoma" w:cs="Tahoma"/>
          <w:sz w:val="22"/>
          <w:szCs w:val="22"/>
        </w:rPr>
        <w:t>Escriturador</w:t>
      </w:r>
      <w:proofErr w:type="spellEnd"/>
      <w:r w:rsidRPr="003E63EE">
        <w:rPr>
          <w:rFonts w:ascii="Tahoma" w:hAnsi="Tahoma" w:cs="Tahoma"/>
          <w:sz w:val="22"/>
          <w:szCs w:val="22"/>
        </w:rPr>
        <w:t>.</w:t>
      </w:r>
    </w:p>
    <w:p w14:paraId="6A32FADF" w14:textId="1CDF2A82" w:rsidR="00261181" w:rsidRPr="00757D15" w:rsidRDefault="00261181" w:rsidP="00261181">
      <w:pPr>
        <w:pStyle w:val="PargrafodaLista"/>
        <w:widowControl w:val="0"/>
        <w:numPr>
          <w:ilvl w:val="1"/>
          <w:numId w:val="30"/>
        </w:numPr>
        <w:tabs>
          <w:tab w:val="left" w:pos="1134"/>
        </w:tabs>
        <w:suppressAutoHyphens/>
        <w:autoSpaceDE/>
        <w:autoSpaceDN/>
        <w:adjustRightInd/>
        <w:spacing w:after="240" w:line="320" w:lineRule="atLeast"/>
        <w:ind w:right="-22"/>
        <w:rPr>
          <w:rFonts w:ascii="Tahoma" w:hAnsi="Tahoma" w:cs="Tahoma"/>
          <w:b/>
          <w:sz w:val="22"/>
          <w:szCs w:val="22"/>
        </w:rPr>
      </w:pPr>
      <w:bookmarkStart w:id="224" w:name="_Ref99994160"/>
      <w:r w:rsidRPr="00A966CF">
        <w:rPr>
          <w:rFonts w:ascii="Tahoma" w:hAnsi="Tahoma" w:cs="Tahoma"/>
          <w:b/>
          <w:sz w:val="22"/>
          <w:szCs w:val="22"/>
        </w:rPr>
        <w:t xml:space="preserve">Resgate Antecipado Obrigatório das Debêntures da </w:t>
      </w:r>
      <w:r>
        <w:rPr>
          <w:rFonts w:ascii="Tahoma" w:hAnsi="Tahoma" w:cs="Tahoma"/>
          <w:b/>
          <w:sz w:val="22"/>
          <w:szCs w:val="22"/>
        </w:rPr>
        <w:t>Segunda</w:t>
      </w:r>
      <w:r w:rsidRPr="00A966CF">
        <w:rPr>
          <w:rFonts w:ascii="Tahoma" w:hAnsi="Tahoma" w:cs="Tahoma"/>
          <w:b/>
          <w:sz w:val="22"/>
          <w:szCs w:val="22"/>
        </w:rPr>
        <w:t xml:space="preserve"> Série:</w:t>
      </w:r>
      <w:r w:rsidRPr="00A966CF">
        <w:rPr>
          <w:rFonts w:ascii="Tahoma" w:hAnsi="Tahoma" w:cs="Tahoma"/>
          <w:sz w:val="22"/>
          <w:szCs w:val="22"/>
        </w:rPr>
        <w:t xml:space="preserve"> </w:t>
      </w:r>
      <w:r w:rsidR="00423E02">
        <w:rPr>
          <w:rFonts w:ascii="Tahoma" w:hAnsi="Tahoma" w:cs="Tahoma"/>
          <w:sz w:val="22"/>
          <w:szCs w:val="22"/>
        </w:rPr>
        <w:t xml:space="preserve">Uma vez que já tenha a </w:t>
      </w:r>
      <w:r w:rsidR="00423E02" w:rsidRPr="007511BA">
        <w:rPr>
          <w:rFonts w:ascii="Tahoma" w:hAnsi="Tahoma" w:cs="Tahoma"/>
          <w:sz w:val="22"/>
          <w:szCs w:val="22"/>
        </w:rPr>
        <w:t>integral liquidação das Debêntures da Primeira Série, seja em decorrência de vencimento ordinário, resgate e/ou evento de vencimento antecipado</w:t>
      </w:r>
      <w:r w:rsidR="00423E02">
        <w:rPr>
          <w:rFonts w:ascii="Tahoma" w:hAnsi="Tahoma" w:cs="Tahoma"/>
          <w:sz w:val="22"/>
          <w:szCs w:val="22"/>
        </w:rPr>
        <w:t>, a</w:t>
      </w:r>
      <w:r w:rsidR="00423E02" w:rsidRPr="00757D15">
        <w:rPr>
          <w:rFonts w:ascii="Tahoma" w:hAnsi="Tahoma" w:cs="Tahoma"/>
          <w:sz w:val="22"/>
          <w:szCs w:val="22"/>
        </w:rPr>
        <w:t xml:space="preserve"> Emissora deverá resgatar antecipadamente a totalidade das Debêntures da </w:t>
      </w:r>
      <w:r w:rsidR="00423E02">
        <w:rPr>
          <w:rFonts w:ascii="Tahoma" w:hAnsi="Tahoma" w:cs="Tahoma"/>
          <w:sz w:val="22"/>
          <w:szCs w:val="22"/>
        </w:rPr>
        <w:t>Segunda</w:t>
      </w:r>
      <w:r w:rsidR="00423E02" w:rsidRPr="00757D15">
        <w:rPr>
          <w:rFonts w:ascii="Tahoma" w:hAnsi="Tahoma" w:cs="Tahoma"/>
          <w:sz w:val="22"/>
          <w:szCs w:val="22"/>
        </w:rPr>
        <w:t xml:space="preserve"> Série na</w:t>
      </w:r>
      <w:r w:rsidR="00423E02">
        <w:rPr>
          <w:rFonts w:ascii="Tahoma" w:hAnsi="Tahoma" w:cs="Tahoma"/>
          <w:sz w:val="22"/>
          <w:szCs w:val="22"/>
        </w:rPr>
        <w:t>s</w:t>
      </w:r>
      <w:r w:rsidR="00423E02" w:rsidRPr="00757D15">
        <w:rPr>
          <w:rFonts w:ascii="Tahoma" w:hAnsi="Tahoma" w:cs="Tahoma"/>
          <w:sz w:val="22"/>
          <w:szCs w:val="22"/>
        </w:rPr>
        <w:t xml:space="preserve"> hipótese</w:t>
      </w:r>
      <w:r w:rsidR="00423E02">
        <w:rPr>
          <w:rFonts w:ascii="Tahoma" w:hAnsi="Tahoma" w:cs="Tahoma"/>
          <w:sz w:val="22"/>
          <w:szCs w:val="22"/>
        </w:rPr>
        <w:t>s</w:t>
      </w:r>
      <w:r w:rsidR="00423E02" w:rsidRPr="00757D15">
        <w:rPr>
          <w:rFonts w:ascii="Tahoma" w:hAnsi="Tahoma" w:cs="Tahoma"/>
          <w:sz w:val="22"/>
          <w:szCs w:val="22"/>
        </w:rPr>
        <w:t xml:space="preserve"> de, cumulativamente, </w:t>
      </w:r>
      <w:r w:rsidR="00423E02">
        <w:rPr>
          <w:rFonts w:ascii="Tahoma" w:hAnsi="Tahoma" w:cs="Tahoma"/>
          <w:sz w:val="22"/>
          <w:szCs w:val="22"/>
        </w:rPr>
        <w:t>desde que</w:t>
      </w:r>
      <w:r w:rsidR="00423E02" w:rsidRPr="00757D15">
        <w:rPr>
          <w:rFonts w:ascii="Tahoma" w:hAnsi="Tahoma" w:cs="Tahoma"/>
          <w:sz w:val="22"/>
          <w:szCs w:val="22"/>
        </w:rPr>
        <w:t xml:space="preserve"> atendidos os seguintes requisitos</w:t>
      </w:r>
      <w:r w:rsidR="00423E02">
        <w:rPr>
          <w:rFonts w:ascii="Tahoma" w:hAnsi="Tahoma" w:cs="Tahoma"/>
          <w:sz w:val="22"/>
          <w:szCs w:val="22"/>
        </w:rPr>
        <w:t>:</w:t>
      </w:r>
      <w:r w:rsidR="00423E02" w:rsidRPr="00757D15">
        <w:rPr>
          <w:rFonts w:ascii="Tahoma" w:hAnsi="Tahoma" w:cs="Tahoma"/>
          <w:sz w:val="22"/>
          <w:szCs w:val="22"/>
        </w:rPr>
        <w:t xml:space="preserve"> </w:t>
      </w:r>
      <w:r w:rsidR="00423E02" w:rsidRPr="00757D15">
        <w:rPr>
          <w:rFonts w:ascii="Tahoma" w:hAnsi="Tahoma" w:cs="Tahoma"/>
          <w:b/>
          <w:sz w:val="22"/>
          <w:szCs w:val="22"/>
        </w:rPr>
        <w:t>(i)</w:t>
      </w:r>
      <w:r w:rsidR="00423E02" w:rsidRPr="00757D15">
        <w:rPr>
          <w:rFonts w:ascii="Tahoma" w:hAnsi="Tahoma" w:cs="Tahoma"/>
          <w:sz w:val="22"/>
          <w:szCs w:val="22"/>
        </w:rPr>
        <w:t xml:space="preserve"> </w:t>
      </w:r>
      <w:r w:rsidR="00423E02">
        <w:rPr>
          <w:rFonts w:ascii="Tahoma" w:hAnsi="Tahoma" w:cs="Tahoma"/>
          <w:sz w:val="22"/>
          <w:szCs w:val="22"/>
        </w:rPr>
        <w:t xml:space="preserve">a qualquer momento, </w:t>
      </w:r>
      <w:r w:rsidR="00423E02" w:rsidRPr="00757D15">
        <w:rPr>
          <w:rFonts w:ascii="Tahoma" w:hAnsi="Tahoma" w:cs="Tahoma"/>
          <w:sz w:val="22"/>
          <w:szCs w:val="22"/>
        </w:rPr>
        <w:t>tenha sido realizada a Amortização Extraordinária Obrigatória</w:t>
      </w:r>
      <w:r w:rsidR="00423E02">
        <w:rPr>
          <w:rFonts w:ascii="Tahoma" w:hAnsi="Tahoma" w:cs="Tahoma"/>
          <w:sz w:val="22"/>
          <w:szCs w:val="22"/>
        </w:rPr>
        <w:t xml:space="preserve"> das Debêntures da Segunda Série</w:t>
      </w:r>
      <w:r w:rsidR="00423E02" w:rsidRPr="00757D15">
        <w:rPr>
          <w:rFonts w:ascii="Tahoma" w:hAnsi="Tahoma" w:cs="Tahoma"/>
          <w:sz w:val="22"/>
          <w:szCs w:val="22"/>
        </w:rPr>
        <w:t xml:space="preserve"> de 98% (noventa e oito) por cento do Valor Nominal Unitário das Debêntures da </w:t>
      </w:r>
      <w:r w:rsidR="00423E02">
        <w:rPr>
          <w:rFonts w:ascii="Tahoma" w:hAnsi="Tahoma" w:cs="Tahoma"/>
          <w:sz w:val="22"/>
          <w:szCs w:val="22"/>
        </w:rPr>
        <w:t>Segunda</w:t>
      </w:r>
      <w:r w:rsidR="00423E02" w:rsidRPr="00757D15">
        <w:rPr>
          <w:rFonts w:ascii="Tahoma" w:hAnsi="Tahoma" w:cs="Tahoma"/>
          <w:sz w:val="22"/>
          <w:szCs w:val="22"/>
        </w:rPr>
        <w:t xml:space="preserve"> Série; e </w:t>
      </w:r>
      <w:r w:rsidR="00423E02" w:rsidRPr="00757D15">
        <w:rPr>
          <w:rFonts w:ascii="Tahoma" w:hAnsi="Tahoma" w:cs="Tahoma"/>
          <w:b/>
          <w:sz w:val="22"/>
          <w:szCs w:val="22"/>
        </w:rPr>
        <w:t>(</w:t>
      </w:r>
      <w:proofErr w:type="spellStart"/>
      <w:r w:rsidR="00423E02" w:rsidRPr="00757D15">
        <w:rPr>
          <w:rFonts w:ascii="Tahoma" w:hAnsi="Tahoma" w:cs="Tahoma"/>
          <w:b/>
          <w:sz w:val="22"/>
          <w:szCs w:val="22"/>
        </w:rPr>
        <w:t>ii</w:t>
      </w:r>
      <w:proofErr w:type="spellEnd"/>
      <w:r w:rsidR="00423E02" w:rsidRPr="00757D15">
        <w:rPr>
          <w:rFonts w:ascii="Tahoma" w:hAnsi="Tahoma" w:cs="Tahoma"/>
          <w:b/>
          <w:sz w:val="22"/>
          <w:szCs w:val="22"/>
        </w:rPr>
        <w:t>)</w:t>
      </w:r>
      <w:r w:rsidR="00423E02" w:rsidRPr="00757D15">
        <w:rPr>
          <w:rFonts w:ascii="Tahoma" w:hAnsi="Tahoma" w:cs="Tahoma"/>
          <w:sz w:val="22"/>
          <w:szCs w:val="22"/>
        </w:rPr>
        <w:t xml:space="preserve"> </w:t>
      </w:r>
      <w:r w:rsidR="00423E02">
        <w:rPr>
          <w:rFonts w:ascii="Tahoma" w:hAnsi="Tahoma" w:cs="Tahoma"/>
          <w:sz w:val="22"/>
          <w:szCs w:val="22"/>
        </w:rPr>
        <w:t>haja recursos disponíveis relativos aos</w:t>
      </w:r>
      <w:r w:rsidR="00423E02" w:rsidRPr="007B449A">
        <w:rPr>
          <w:rFonts w:ascii="Tahoma" w:hAnsi="Tahoma" w:cs="Tahoma"/>
          <w:sz w:val="22"/>
          <w:szCs w:val="22"/>
        </w:rPr>
        <w:t xml:space="preserve"> Investimentos Permitidos</w:t>
      </w:r>
      <w:r w:rsidR="00423E02">
        <w:rPr>
          <w:rFonts w:ascii="Tahoma" w:hAnsi="Tahoma" w:cs="Tahoma"/>
          <w:sz w:val="22"/>
          <w:szCs w:val="22"/>
        </w:rPr>
        <w:t xml:space="preserve"> </w:t>
      </w:r>
      <w:r w:rsidR="00423E02" w:rsidRPr="007B449A">
        <w:rPr>
          <w:rFonts w:ascii="Tahoma" w:hAnsi="Tahoma" w:cs="Tahoma"/>
          <w:sz w:val="22"/>
          <w:szCs w:val="22"/>
        </w:rPr>
        <w:t xml:space="preserve">e na Conta </w:t>
      </w:r>
      <w:r w:rsidR="00423E02" w:rsidRPr="007E5365">
        <w:rPr>
          <w:rFonts w:ascii="Tahoma" w:hAnsi="Tahoma" w:cs="Tahoma"/>
          <w:sz w:val="22"/>
          <w:szCs w:val="22"/>
        </w:rPr>
        <w:t>Exclusiva</w:t>
      </w:r>
      <w:r w:rsidR="00423E02">
        <w:rPr>
          <w:rFonts w:ascii="Tahoma" w:hAnsi="Tahoma" w:cs="Tahoma"/>
          <w:sz w:val="22"/>
          <w:szCs w:val="22"/>
        </w:rPr>
        <w:t>,</w:t>
      </w:r>
      <w:r w:rsidR="00423E02" w:rsidRPr="00A966CF">
        <w:rPr>
          <w:rFonts w:ascii="Tahoma" w:hAnsi="Tahoma" w:cs="Tahoma"/>
          <w:sz w:val="22"/>
          <w:szCs w:val="22"/>
        </w:rPr>
        <w:t xml:space="preserve"> </w:t>
      </w:r>
      <w:r w:rsidR="00423E02">
        <w:rPr>
          <w:rFonts w:ascii="Tahoma" w:hAnsi="Tahoma" w:cs="Tahoma"/>
          <w:sz w:val="22"/>
          <w:szCs w:val="22"/>
        </w:rPr>
        <w:t xml:space="preserve">em montante </w:t>
      </w:r>
      <w:r w:rsidR="00423E02" w:rsidRPr="00757D15">
        <w:rPr>
          <w:rFonts w:ascii="Tahoma" w:hAnsi="Tahoma" w:cs="Tahoma"/>
          <w:sz w:val="22"/>
          <w:szCs w:val="22"/>
        </w:rPr>
        <w:t xml:space="preserve">suficiente para o resgate integral da totalidade das Debêntures da </w:t>
      </w:r>
      <w:r w:rsidR="00423E02">
        <w:rPr>
          <w:rFonts w:ascii="Tahoma" w:hAnsi="Tahoma" w:cs="Tahoma"/>
          <w:sz w:val="22"/>
          <w:szCs w:val="22"/>
        </w:rPr>
        <w:t>Segunda</w:t>
      </w:r>
      <w:r w:rsidR="00423E02" w:rsidRPr="00757D15">
        <w:rPr>
          <w:rFonts w:ascii="Tahoma" w:hAnsi="Tahoma" w:cs="Tahoma"/>
          <w:sz w:val="22"/>
          <w:szCs w:val="22"/>
        </w:rPr>
        <w:t xml:space="preserve"> Série</w:t>
      </w:r>
      <w:r w:rsidR="00423E02">
        <w:rPr>
          <w:rFonts w:ascii="Tahoma" w:hAnsi="Tahoma" w:cs="Tahoma"/>
          <w:sz w:val="22"/>
          <w:szCs w:val="22"/>
        </w:rPr>
        <w:t xml:space="preserve"> em uma determinada </w:t>
      </w:r>
      <w:r w:rsidR="00423E02" w:rsidRPr="00E860CE">
        <w:rPr>
          <w:rFonts w:ascii="Tahoma" w:hAnsi="Tahoma"/>
          <w:sz w:val="22"/>
        </w:rPr>
        <w:t>Data de Pagamento</w:t>
      </w:r>
      <w:r w:rsidR="00423E02">
        <w:rPr>
          <w:rFonts w:ascii="Tahoma" w:hAnsi="Tahoma"/>
          <w:sz w:val="22"/>
        </w:rPr>
        <w:t xml:space="preserve"> das Debêntures da Segunda Série</w:t>
      </w:r>
      <w:r w:rsidR="00423E02">
        <w:rPr>
          <w:rFonts w:ascii="Tahoma" w:hAnsi="Tahoma" w:cs="Tahoma"/>
          <w:sz w:val="22"/>
          <w:szCs w:val="22"/>
        </w:rPr>
        <w:t>, conforme a Ordem de Alocação de Recursos (“</w:t>
      </w:r>
      <w:r w:rsidR="00423E02">
        <w:rPr>
          <w:rFonts w:ascii="Tahoma" w:hAnsi="Tahoma" w:cs="Tahoma"/>
          <w:sz w:val="22"/>
          <w:szCs w:val="22"/>
          <w:u w:val="single"/>
        </w:rPr>
        <w:t>Resgate Antecipado Obrigatório das Debêntures da Segunda Série</w:t>
      </w:r>
      <w:r w:rsidR="00423E02">
        <w:rPr>
          <w:rFonts w:ascii="Tahoma" w:hAnsi="Tahoma" w:cs="Tahoma"/>
          <w:sz w:val="22"/>
          <w:szCs w:val="22"/>
        </w:rPr>
        <w:t>”)</w:t>
      </w:r>
      <w:r w:rsidRPr="00757D15">
        <w:rPr>
          <w:rFonts w:ascii="Tahoma" w:hAnsi="Tahoma" w:cs="Tahoma"/>
          <w:sz w:val="22"/>
          <w:szCs w:val="22"/>
        </w:rPr>
        <w:t>.</w:t>
      </w:r>
      <w:bookmarkEnd w:id="224"/>
    </w:p>
    <w:p w14:paraId="40CF1F18" w14:textId="77777777" w:rsidR="00261181" w:rsidRPr="00757D15" w:rsidRDefault="00261181" w:rsidP="00261181">
      <w:pPr>
        <w:pStyle w:val="PargrafodaLista"/>
        <w:widowControl w:val="0"/>
        <w:numPr>
          <w:ilvl w:val="2"/>
          <w:numId w:val="30"/>
        </w:numPr>
        <w:tabs>
          <w:tab w:val="left" w:pos="1134"/>
        </w:tabs>
        <w:suppressAutoHyphens/>
        <w:autoSpaceDE/>
        <w:autoSpaceDN/>
        <w:adjustRightInd/>
        <w:spacing w:after="240" w:line="320" w:lineRule="atLeast"/>
        <w:ind w:right="-22"/>
        <w:rPr>
          <w:rFonts w:ascii="Tahoma" w:hAnsi="Tahoma" w:cs="Tahoma"/>
          <w:sz w:val="22"/>
          <w:szCs w:val="22"/>
        </w:rPr>
      </w:pPr>
      <w:r w:rsidRPr="00757D15">
        <w:rPr>
          <w:rFonts w:ascii="Tahoma" w:hAnsi="Tahoma" w:cs="Tahoma"/>
          <w:sz w:val="22"/>
          <w:szCs w:val="22"/>
        </w:rPr>
        <w:t xml:space="preserve">O Resgate Antecipado Obrigatório </w:t>
      </w:r>
      <w:r w:rsidRPr="00932566">
        <w:rPr>
          <w:rFonts w:ascii="Tahoma" w:hAnsi="Tahoma" w:cs="Tahoma"/>
          <w:sz w:val="22"/>
          <w:szCs w:val="22"/>
        </w:rPr>
        <w:t>das Debêntures da Segunda Série</w:t>
      </w:r>
      <w:r w:rsidRPr="00757D15">
        <w:rPr>
          <w:rFonts w:ascii="Tahoma" w:hAnsi="Tahoma" w:cs="Tahoma"/>
          <w:sz w:val="22"/>
          <w:szCs w:val="22"/>
        </w:rPr>
        <w:t xml:space="preserve"> deverá ocorrer mediante envio, pela Emissora, de comunicação ao Agente Fiduciário (“</w:t>
      </w:r>
      <w:r w:rsidRPr="00757D15">
        <w:rPr>
          <w:rFonts w:ascii="Tahoma" w:hAnsi="Tahoma" w:cs="Tahoma"/>
          <w:sz w:val="22"/>
          <w:szCs w:val="22"/>
          <w:u w:val="single"/>
        </w:rPr>
        <w:t>Comunicação de Resgate Antecipado Obrigatório</w:t>
      </w:r>
      <w:r>
        <w:rPr>
          <w:rFonts w:ascii="Tahoma" w:hAnsi="Tahoma" w:cs="Tahoma"/>
          <w:sz w:val="22"/>
          <w:szCs w:val="22"/>
          <w:u w:val="single"/>
        </w:rPr>
        <w:t xml:space="preserve"> das Debêntures da Segunda Série</w:t>
      </w:r>
      <w:r w:rsidRPr="00757D15">
        <w:rPr>
          <w:rFonts w:ascii="Tahoma" w:hAnsi="Tahoma" w:cs="Tahoma"/>
          <w:sz w:val="22"/>
          <w:szCs w:val="22"/>
        </w:rPr>
        <w:t xml:space="preserve">”), com antecedência mínima de 5 (cinco) dias contados da data da efetiva realização do resgate. </w:t>
      </w:r>
    </w:p>
    <w:p w14:paraId="64E8ACA4" w14:textId="77777777" w:rsidR="00261181" w:rsidRPr="00757D15" w:rsidRDefault="00261181" w:rsidP="00261181">
      <w:pPr>
        <w:pStyle w:val="PargrafodaLista"/>
        <w:widowControl w:val="0"/>
        <w:numPr>
          <w:ilvl w:val="2"/>
          <w:numId w:val="30"/>
        </w:numPr>
        <w:tabs>
          <w:tab w:val="left" w:pos="1134"/>
        </w:tabs>
        <w:suppressAutoHyphens/>
        <w:autoSpaceDE/>
        <w:autoSpaceDN/>
        <w:adjustRightInd/>
        <w:spacing w:after="240" w:line="320" w:lineRule="atLeast"/>
        <w:ind w:right="-22"/>
        <w:rPr>
          <w:rFonts w:ascii="Tahoma" w:hAnsi="Tahoma" w:cs="Tahoma"/>
          <w:sz w:val="22"/>
          <w:szCs w:val="22"/>
        </w:rPr>
      </w:pPr>
      <w:r w:rsidRPr="00757D15">
        <w:rPr>
          <w:rFonts w:ascii="Tahoma" w:hAnsi="Tahoma" w:cs="Tahoma"/>
          <w:sz w:val="22"/>
          <w:szCs w:val="22"/>
        </w:rPr>
        <w:t>Na Comunicação de Resgate Antecipado Obrigatório</w:t>
      </w:r>
      <w:r>
        <w:rPr>
          <w:rFonts w:ascii="Tahoma" w:hAnsi="Tahoma" w:cs="Tahoma"/>
          <w:sz w:val="22"/>
          <w:szCs w:val="22"/>
        </w:rPr>
        <w:t xml:space="preserve"> </w:t>
      </w:r>
      <w:r w:rsidRPr="00932566">
        <w:rPr>
          <w:rFonts w:ascii="Tahoma" w:hAnsi="Tahoma" w:cs="Tahoma"/>
          <w:sz w:val="22"/>
          <w:szCs w:val="22"/>
        </w:rPr>
        <w:t>das Debêntures da Segunda</w:t>
      </w:r>
      <w:r>
        <w:rPr>
          <w:rFonts w:ascii="Tahoma" w:hAnsi="Tahoma" w:cs="Tahoma"/>
          <w:sz w:val="22"/>
          <w:szCs w:val="22"/>
          <w:u w:val="single"/>
        </w:rPr>
        <w:t xml:space="preserve"> </w:t>
      </w:r>
      <w:r w:rsidRPr="00932566">
        <w:rPr>
          <w:rFonts w:ascii="Tahoma" w:hAnsi="Tahoma" w:cs="Tahoma"/>
          <w:sz w:val="22"/>
          <w:szCs w:val="22"/>
        </w:rPr>
        <w:t>Série</w:t>
      </w:r>
      <w:r w:rsidRPr="00757D15">
        <w:rPr>
          <w:rFonts w:ascii="Tahoma" w:hAnsi="Tahoma" w:cs="Tahoma"/>
          <w:sz w:val="22"/>
          <w:szCs w:val="22"/>
        </w:rPr>
        <w:t xml:space="preserve"> deverá constar, no mínimo, as seguintes informações: </w:t>
      </w:r>
      <w:r w:rsidRPr="00987CCF">
        <w:rPr>
          <w:rFonts w:ascii="Tahoma" w:hAnsi="Tahoma"/>
          <w:b/>
          <w:sz w:val="22"/>
        </w:rPr>
        <w:t>(i)</w:t>
      </w:r>
      <w:r w:rsidRPr="00757D15">
        <w:rPr>
          <w:rFonts w:ascii="Tahoma" w:hAnsi="Tahoma" w:cs="Tahoma"/>
          <w:sz w:val="22"/>
          <w:szCs w:val="22"/>
        </w:rPr>
        <w:t xml:space="preserve"> a data efetiva do Resgate Antecipado Obrigatório </w:t>
      </w:r>
      <w:r w:rsidRPr="009E0CE9">
        <w:rPr>
          <w:rFonts w:ascii="Tahoma" w:hAnsi="Tahoma" w:cs="Tahoma"/>
          <w:sz w:val="22"/>
          <w:szCs w:val="22"/>
        </w:rPr>
        <w:t>das Debêntures da Segunda</w:t>
      </w:r>
      <w:r w:rsidRPr="00671388">
        <w:rPr>
          <w:rFonts w:ascii="Tahoma" w:hAnsi="Tahoma"/>
          <w:sz w:val="22"/>
        </w:rPr>
        <w:t xml:space="preserve"> </w:t>
      </w:r>
      <w:r w:rsidRPr="009E0CE9">
        <w:rPr>
          <w:rFonts w:ascii="Tahoma" w:hAnsi="Tahoma" w:cs="Tahoma"/>
          <w:sz w:val="22"/>
          <w:szCs w:val="22"/>
        </w:rPr>
        <w:t>Série</w:t>
      </w:r>
      <w:r w:rsidRPr="00757D15">
        <w:rPr>
          <w:rFonts w:ascii="Tahoma" w:hAnsi="Tahoma" w:cs="Tahoma"/>
          <w:sz w:val="22"/>
          <w:szCs w:val="22"/>
        </w:rPr>
        <w:t xml:space="preserve"> e pagamento, que deverá, obrigatoriamente, ser um Dia Útil; </w:t>
      </w:r>
      <w:r w:rsidRPr="00987CCF">
        <w:rPr>
          <w:rFonts w:ascii="Tahoma" w:hAnsi="Tahoma"/>
          <w:b/>
          <w:sz w:val="22"/>
        </w:rPr>
        <w:t>(</w:t>
      </w:r>
      <w:proofErr w:type="spellStart"/>
      <w:r w:rsidRPr="00987CCF">
        <w:rPr>
          <w:rFonts w:ascii="Tahoma" w:hAnsi="Tahoma"/>
          <w:b/>
          <w:sz w:val="22"/>
        </w:rPr>
        <w:t>ii</w:t>
      </w:r>
      <w:proofErr w:type="spellEnd"/>
      <w:r w:rsidRPr="00987CCF">
        <w:rPr>
          <w:rFonts w:ascii="Tahoma" w:hAnsi="Tahoma"/>
          <w:b/>
          <w:sz w:val="22"/>
        </w:rPr>
        <w:t>)</w:t>
      </w:r>
      <w:r w:rsidRPr="00757D15">
        <w:rPr>
          <w:rFonts w:ascii="Tahoma" w:hAnsi="Tahoma" w:cs="Tahoma"/>
          <w:sz w:val="22"/>
          <w:szCs w:val="22"/>
        </w:rPr>
        <w:t xml:space="preserve"> a estimativa do Valor do Resgate Antecipado Obrigatório</w:t>
      </w:r>
      <w:r>
        <w:rPr>
          <w:rFonts w:ascii="Tahoma" w:hAnsi="Tahoma" w:cs="Tahoma"/>
          <w:sz w:val="22"/>
          <w:szCs w:val="22"/>
        </w:rPr>
        <w:t xml:space="preserve"> das Debêntures da Segunda Série</w:t>
      </w:r>
      <w:r w:rsidRPr="00757D15">
        <w:rPr>
          <w:rFonts w:ascii="Tahoma" w:hAnsi="Tahoma" w:cs="Tahoma"/>
          <w:sz w:val="22"/>
          <w:szCs w:val="22"/>
        </w:rPr>
        <w:t xml:space="preserve">; e </w:t>
      </w:r>
      <w:r w:rsidRPr="00987CCF">
        <w:rPr>
          <w:rFonts w:ascii="Tahoma" w:hAnsi="Tahoma"/>
          <w:b/>
          <w:sz w:val="22"/>
        </w:rPr>
        <w:t>(</w:t>
      </w:r>
      <w:proofErr w:type="spellStart"/>
      <w:r w:rsidRPr="00987CCF">
        <w:rPr>
          <w:rFonts w:ascii="Tahoma" w:hAnsi="Tahoma"/>
          <w:b/>
          <w:sz w:val="22"/>
        </w:rPr>
        <w:t>iii</w:t>
      </w:r>
      <w:proofErr w:type="spellEnd"/>
      <w:r w:rsidRPr="00987CCF">
        <w:rPr>
          <w:rFonts w:ascii="Tahoma" w:hAnsi="Tahoma"/>
          <w:b/>
          <w:sz w:val="22"/>
        </w:rPr>
        <w:t>)</w:t>
      </w:r>
      <w:r w:rsidRPr="00757D15">
        <w:rPr>
          <w:rFonts w:ascii="Tahoma" w:hAnsi="Tahoma" w:cs="Tahoma"/>
          <w:sz w:val="22"/>
          <w:szCs w:val="22"/>
        </w:rPr>
        <w:t xml:space="preserve"> quaisquer outras informações necessárias à operacionalização do Resgate Antecipado Obrigatório</w:t>
      </w:r>
      <w:r>
        <w:rPr>
          <w:rFonts w:ascii="Tahoma" w:hAnsi="Tahoma" w:cs="Tahoma"/>
          <w:sz w:val="22"/>
          <w:szCs w:val="22"/>
        </w:rPr>
        <w:t xml:space="preserve"> </w:t>
      </w:r>
      <w:r w:rsidRPr="00932566">
        <w:rPr>
          <w:rFonts w:ascii="Tahoma" w:hAnsi="Tahoma" w:cs="Tahoma"/>
          <w:sz w:val="22"/>
          <w:szCs w:val="22"/>
        </w:rPr>
        <w:t>das Debêntures da Segunda Série</w:t>
      </w:r>
      <w:r w:rsidRPr="00757D15">
        <w:rPr>
          <w:rFonts w:ascii="Tahoma" w:hAnsi="Tahoma" w:cs="Tahoma"/>
          <w:sz w:val="22"/>
          <w:szCs w:val="22"/>
        </w:rPr>
        <w:t>.</w:t>
      </w:r>
    </w:p>
    <w:p w14:paraId="4D33F003" w14:textId="77777777" w:rsidR="00261181" w:rsidRPr="00757D15" w:rsidRDefault="00261181" w:rsidP="00261181">
      <w:pPr>
        <w:pStyle w:val="PargrafodaLista"/>
        <w:widowControl w:val="0"/>
        <w:numPr>
          <w:ilvl w:val="2"/>
          <w:numId w:val="30"/>
        </w:numPr>
        <w:tabs>
          <w:tab w:val="left" w:pos="1134"/>
        </w:tabs>
        <w:suppressAutoHyphens/>
        <w:autoSpaceDE/>
        <w:autoSpaceDN/>
        <w:adjustRightInd/>
        <w:spacing w:after="240" w:line="320" w:lineRule="atLeast"/>
        <w:ind w:right="-22"/>
        <w:rPr>
          <w:rFonts w:ascii="Tahoma" w:hAnsi="Tahoma" w:cs="Tahoma"/>
          <w:sz w:val="22"/>
          <w:szCs w:val="22"/>
        </w:rPr>
      </w:pPr>
      <w:r w:rsidRPr="00757D15">
        <w:rPr>
          <w:rFonts w:ascii="Tahoma" w:hAnsi="Tahoma" w:cs="Tahoma"/>
          <w:sz w:val="22"/>
          <w:szCs w:val="22"/>
        </w:rPr>
        <w:t>O valor devido a título do Resgate Antecipado Obrigatório</w:t>
      </w:r>
      <w:r>
        <w:rPr>
          <w:rFonts w:ascii="Tahoma" w:hAnsi="Tahoma" w:cs="Tahoma"/>
          <w:sz w:val="22"/>
          <w:szCs w:val="22"/>
        </w:rPr>
        <w:t xml:space="preserve"> </w:t>
      </w:r>
      <w:r w:rsidRPr="00932566">
        <w:rPr>
          <w:rFonts w:ascii="Tahoma" w:hAnsi="Tahoma" w:cs="Tahoma"/>
          <w:sz w:val="22"/>
          <w:szCs w:val="22"/>
        </w:rPr>
        <w:t>das Debêntures da Segunda Série</w:t>
      </w:r>
      <w:r w:rsidRPr="00757D15">
        <w:rPr>
          <w:rFonts w:ascii="Tahoma" w:hAnsi="Tahoma" w:cs="Tahoma"/>
          <w:sz w:val="22"/>
          <w:szCs w:val="22"/>
        </w:rPr>
        <w:t xml:space="preserve">, será correspondente ao </w:t>
      </w:r>
      <w:r>
        <w:rPr>
          <w:rFonts w:ascii="Tahoma" w:hAnsi="Tahoma" w:cs="Tahoma"/>
          <w:sz w:val="22"/>
          <w:szCs w:val="22"/>
        </w:rPr>
        <w:t xml:space="preserve">saldo do </w:t>
      </w:r>
      <w:r w:rsidRPr="00757D15">
        <w:rPr>
          <w:rFonts w:ascii="Tahoma" w:hAnsi="Tahoma" w:cs="Tahoma"/>
          <w:sz w:val="22"/>
          <w:szCs w:val="22"/>
        </w:rPr>
        <w:t>Valor Nominal Unitário</w:t>
      </w:r>
      <w:r>
        <w:rPr>
          <w:rFonts w:ascii="Tahoma" w:hAnsi="Tahoma" w:cs="Tahoma"/>
          <w:sz w:val="22"/>
          <w:szCs w:val="22"/>
        </w:rPr>
        <w:t xml:space="preserve"> das Debêntures da </w:t>
      </w:r>
      <w:r>
        <w:rPr>
          <w:rFonts w:ascii="Tahoma" w:hAnsi="Tahoma" w:cs="Tahoma"/>
          <w:sz w:val="22"/>
          <w:szCs w:val="22"/>
        </w:rPr>
        <w:lastRenderedPageBreak/>
        <w:t>Segunda Série</w:t>
      </w:r>
      <w:r w:rsidRPr="00757D15">
        <w:rPr>
          <w:rFonts w:ascii="Tahoma" w:hAnsi="Tahoma" w:cs="Tahoma"/>
          <w:sz w:val="22"/>
          <w:szCs w:val="22"/>
        </w:rPr>
        <w:t>, acrescido dos Encargos Moratórios, se houver (“</w:t>
      </w:r>
      <w:r w:rsidRPr="00757D15">
        <w:rPr>
          <w:rFonts w:ascii="Tahoma" w:hAnsi="Tahoma" w:cs="Tahoma"/>
          <w:sz w:val="22"/>
          <w:szCs w:val="22"/>
          <w:u w:val="single"/>
        </w:rPr>
        <w:t>Valor do Resgate Antecipado Obrigatório</w:t>
      </w:r>
      <w:r>
        <w:rPr>
          <w:rFonts w:ascii="Tahoma" w:hAnsi="Tahoma" w:cs="Tahoma"/>
          <w:sz w:val="22"/>
          <w:szCs w:val="22"/>
          <w:u w:val="single"/>
        </w:rPr>
        <w:t xml:space="preserve"> das Debêntures da Segunda Série</w:t>
      </w:r>
      <w:r w:rsidRPr="00757D15">
        <w:rPr>
          <w:rFonts w:ascii="Tahoma" w:hAnsi="Tahoma" w:cs="Tahoma"/>
          <w:sz w:val="22"/>
          <w:szCs w:val="22"/>
        </w:rPr>
        <w:t>”).</w:t>
      </w:r>
    </w:p>
    <w:p w14:paraId="5C8B7429" w14:textId="14CCFCDC" w:rsidR="00261181" w:rsidRPr="003E63EE" w:rsidRDefault="00261181" w:rsidP="00261181">
      <w:pPr>
        <w:pStyle w:val="PargrafodaLista"/>
        <w:widowControl w:val="0"/>
        <w:numPr>
          <w:ilvl w:val="2"/>
          <w:numId w:val="30"/>
        </w:numPr>
        <w:tabs>
          <w:tab w:val="left" w:pos="1134"/>
        </w:tabs>
        <w:suppressAutoHyphens/>
        <w:autoSpaceDE/>
        <w:autoSpaceDN/>
        <w:adjustRightInd/>
        <w:spacing w:after="240" w:line="320" w:lineRule="atLeast"/>
        <w:ind w:right="-22"/>
        <w:rPr>
          <w:rFonts w:ascii="Tahoma" w:hAnsi="Tahoma" w:cs="Tahoma"/>
          <w:b/>
          <w:sz w:val="22"/>
          <w:szCs w:val="22"/>
        </w:rPr>
      </w:pPr>
      <w:r w:rsidRPr="00757D15">
        <w:rPr>
          <w:rFonts w:ascii="Tahoma" w:hAnsi="Tahoma" w:cs="Tahoma"/>
          <w:sz w:val="22"/>
          <w:szCs w:val="22"/>
        </w:rPr>
        <w:t>O pagamento do Valor do Resgate Antecipado Obrigatório</w:t>
      </w:r>
      <w:r w:rsidRPr="00083670">
        <w:rPr>
          <w:rFonts w:ascii="Tahoma" w:hAnsi="Tahoma" w:cs="Tahoma"/>
          <w:sz w:val="22"/>
          <w:szCs w:val="22"/>
        </w:rPr>
        <w:t xml:space="preserve"> </w:t>
      </w:r>
      <w:r w:rsidRPr="009E0CE9">
        <w:rPr>
          <w:rFonts w:ascii="Tahoma" w:hAnsi="Tahoma" w:cs="Tahoma"/>
          <w:sz w:val="22"/>
          <w:szCs w:val="22"/>
        </w:rPr>
        <w:t>das Debêntures da Segunda</w:t>
      </w:r>
      <w:r w:rsidR="00291BC6" w:rsidRPr="00671388">
        <w:rPr>
          <w:rFonts w:ascii="Tahoma" w:hAnsi="Tahoma"/>
          <w:sz w:val="22"/>
        </w:rPr>
        <w:t xml:space="preserve"> </w:t>
      </w:r>
      <w:r w:rsidRPr="009E0CE9">
        <w:rPr>
          <w:rFonts w:ascii="Tahoma" w:hAnsi="Tahoma" w:cs="Tahoma"/>
          <w:sz w:val="22"/>
          <w:szCs w:val="22"/>
        </w:rPr>
        <w:t>Série</w:t>
      </w:r>
      <w:r w:rsidRPr="00757D15">
        <w:rPr>
          <w:rFonts w:ascii="Tahoma" w:hAnsi="Tahoma" w:cs="Tahoma"/>
          <w:sz w:val="22"/>
          <w:szCs w:val="22"/>
        </w:rPr>
        <w:t xml:space="preserve"> deverá ser realizado por meio de Transferência Eletrônica Disponível – TED ou outra forma de transferência eletrônica de recursos financeiros</w:t>
      </w:r>
      <w:r w:rsidRPr="00FA3B6D">
        <w:rPr>
          <w:rFonts w:ascii="Tahoma" w:hAnsi="Tahoma" w:cs="Tahoma"/>
          <w:sz w:val="22"/>
          <w:szCs w:val="22"/>
        </w:rPr>
        <w:t>.</w:t>
      </w:r>
    </w:p>
    <w:p w14:paraId="6CF43743" w14:textId="70C85916" w:rsidR="00261181" w:rsidRDefault="00261181" w:rsidP="00261181">
      <w:pPr>
        <w:pStyle w:val="PargrafodaLista"/>
        <w:widowControl w:val="0"/>
        <w:numPr>
          <w:ilvl w:val="2"/>
          <w:numId w:val="30"/>
        </w:numPr>
        <w:tabs>
          <w:tab w:val="left" w:pos="1134"/>
        </w:tabs>
        <w:suppressAutoHyphens/>
        <w:autoSpaceDE/>
        <w:autoSpaceDN/>
        <w:adjustRightInd/>
        <w:spacing w:after="240" w:line="320" w:lineRule="atLeast"/>
        <w:ind w:right="-22"/>
        <w:rPr>
          <w:rFonts w:ascii="Tahoma" w:hAnsi="Tahoma" w:cs="Tahoma"/>
          <w:sz w:val="22"/>
          <w:szCs w:val="22"/>
        </w:rPr>
      </w:pPr>
      <w:r w:rsidRPr="00CE7FE6">
        <w:rPr>
          <w:rFonts w:ascii="Tahoma" w:hAnsi="Tahoma" w:cs="Tahoma"/>
          <w:sz w:val="22"/>
          <w:szCs w:val="22"/>
        </w:rPr>
        <w:t xml:space="preserve">A B3, a ANBIMA, o </w:t>
      </w:r>
      <w:proofErr w:type="spellStart"/>
      <w:r w:rsidRPr="00CE7FE6">
        <w:rPr>
          <w:rFonts w:ascii="Tahoma" w:hAnsi="Tahoma" w:cs="Tahoma"/>
          <w:sz w:val="22"/>
          <w:szCs w:val="22"/>
        </w:rPr>
        <w:t>Escriturador</w:t>
      </w:r>
      <w:proofErr w:type="spellEnd"/>
      <w:r w:rsidRPr="00CE7FE6">
        <w:rPr>
          <w:rFonts w:ascii="Tahoma" w:hAnsi="Tahoma" w:cs="Tahoma"/>
          <w:sz w:val="22"/>
          <w:szCs w:val="22"/>
        </w:rPr>
        <w:t xml:space="preserve"> e o </w:t>
      </w:r>
      <w:r>
        <w:rPr>
          <w:rFonts w:ascii="Tahoma" w:hAnsi="Tahoma" w:cs="Tahoma"/>
          <w:sz w:val="22"/>
          <w:szCs w:val="22"/>
        </w:rPr>
        <w:t>Agente de Liquidação</w:t>
      </w:r>
      <w:r w:rsidRPr="00CE7FE6">
        <w:rPr>
          <w:rFonts w:ascii="Tahoma" w:hAnsi="Tahoma" w:cs="Tahoma"/>
          <w:sz w:val="22"/>
          <w:szCs w:val="22"/>
        </w:rPr>
        <w:t xml:space="preserve"> deverão ser notificados pela Emissora sobre a realização </w:t>
      </w:r>
      <w:r>
        <w:rPr>
          <w:rFonts w:ascii="Tahoma" w:hAnsi="Tahoma" w:cs="Tahoma"/>
          <w:sz w:val="22"/>
          <w:szCs w:val="22"/>
        </w:rPr>
        <w:t>do Resgate Antecipado Obrigatório</w:t>
      </w:r>
      <w:r w:rsidRPr="00CE7FE6">
        <w:rPr>
          <w:rFonts w:ascii="Tahoma" w:hAnsi="Tahoma" w:cs="Tahoma"/>
          <w:sz w:val="22"/>
          <w:szCs w:val="22"/>
        </w:rPr>
        <w:t xml:space="preserve"> </w:t>
      </w:r>
      <w:r w:rsidR="001906EF" w:rsidRPr="009E0CE9">
        <w:rPr>
          <w:rFonts w:ascii="Tahoma" w:hAnsi="Tahoma" w:cs="Tahoma"/>
          <w:sz w:val="22"/>
          <w:szCs w:val="22"/>
        </w:rPr>
        <w:t>das Debêntures da Segunda</w:t>
      </w:r>
      <w:r w:rsidR="00291BC6">
        <w:rPr>
          <w:rFonts w:ascii="Tahoma" w:hAnsi="Tahoma" w:cs="Tahoma"/>
          <w:sz w:val="22"/>
          <w:szCs w:val="22"/>
        </w:rPr>
        <w:t xml:space="preserve"> </w:t>
      </w:r>
      <w:r w:rsidR="001906EF" w:rsidRPr="009E0CE9">
        <w:rPr>
          <w:rFonts w:ascii="Tahoma" w:hAnsi="Tahoma" w:cs="Tahoma"/>
          <w:sz w:val="22"/>
          <w:szCs w:val="22"/>
        </w:rPr>
        <w:t>Série</w:t>
      </w:r>
      <w:r w:rsidR="001906EF" w:rsidRPr="00CE7FE6">
        <w:rPr>
          <w:rFonts w:ascii="Tahoma" w:hAnsi="Tahoma" w:cs="Tahoma"/>
          <w:sz w:val="22"/>
          <w:szCs w:val="22"/>
        </w:rPr>
        <w:t xml:space="preserve"> </w:t>
      </w:r>
      <w:r w:rsidRPr="00CE7FE6">
        <w:rPr>
          <w:rFonts w:ascii="Tahoma" w:hAnsi="Tahoma" w:cs="Tahoma"/>
          <w:sz w:val="22"/>
          <w:szCs w:val="22"/>
        </w:rPr>
        <w:t>com antecedência mínima de 3 (três) Dias Úteis da efetiva data de sua realização, por meio de correspondência com o de acordo do Agente Fiduciário</w:t>
      </w:r>
      <w:r>
        <w:rPr>
          <w:rFonts w:ascii="Tahoma" w:hAnsi="Tahoma" w:cs="Tahoma"/>
          <w:sz w:val="22"/>
          <w:szCs w:val="22"/>
        </w:rPr>
        <w:t>.</w:t>
      </w:r>
    </w:p>
    <w:p w14:paraId="6FF8F488" w14:textId="77777777" w:rsidR="00302CFF" w:rsidRPr="003E63EE" w:rsidRDefault="00302CFF" w:rsidP="00302CFF">
      <w:pPr>
        <w:pStyle w:val="PargrafodaLista"/>
        <w:widowControl w:val="0"/>
        <w:numPr>
          <w:ilvl w:val="2"/>
          <w:numId w:val="30"/>
        </w:numPr>
        <w:tabs>
          <w:tab w:val="left" w:pos="1134"/>
        </w:tabs>
        <w:suppressAutoHyphens/>
        <w:autoSpaceDE/>
        <w:autoSpaceDN/>
        <w:adjustRightInd/>
        <w:spacing w:after="240" w:line="320" w:lineRule="atLeast"/>
        <w:ind w:right="-22"/>
        <w:rPr>
          <w:rFonts w:ascii="Tahoma" w:hAnsi="Tahoma" w:cs="Tahoma"/>
          <w:sz w:val="22"/>
          <w:szCs w:val="22"/>
        </w:rPr>
      </w:pPr>
      <w:r>
        <w:rPr>
          <w:rFonts w:ascii="Tahoma" w:hAnsi="Tahoma" w:cs="Tahoma"/>
          <w:sz w:val="22"/>
          <w:szCs w:val="22"/>
        </w:rPr>
        <w:t>C</w:t>
      </w:r>
      <w:r w:rsidRPr="003E63EE">
        <w:rPr>
          <w:rFonts w:ascii="Tahoma" w:hAnsi="Tahoma" w:cs="Tahoma"/>
          <w:sz w:val="22"/>
          <w:szCs w:val="22"/>
        </w:rPr>
        <w:t xml:space="preserve">om relação às Debêntures da </w:t>
      </w:r>
      <w:r w:rsidR="00261181">
        <w:rPr>
          <w:rFonts w:ascii="Tahoma" w:hAnsi="Tahoma" w:cs="Tahoma"/>
          <w:sz w:val="22"/>
          <w:szCs w:val="22"/>
        </w:rPr>
        <w:t>Segunda</w:t>
      </w:r>
      <w:r w:rsidR="00261181" w:rsidRPr="003E63EE">
        <w:rPr>
          <w:rFonts w:ascii="Tahoma" w:hAnsi="Tahoma" w:cs="Tahoma"/>
          <w:sz w:val="22"/>
          <w:szCs w:val="22"/>
        </w:rPr>
        <w:t xml:space="preserve"> </w:t>
      </w:r>
      <w:r w:rsidRPr="003E63EE">
        <w:rPr>
          <w:rFonts w:ascii="Tahoma" w:hAnsi="Tahoma" w:cs="Tahoma"/>
          <w:sz w:val="22"/>
          <w:szCs w:val="22"/>
        </w:rPr>
        <w:t xml:space="preserve">Série </w:t>
      </w:r>
      <w:r w:rsidRPr="00987CCF">
        <w:rPr>
          <w:rFonts w:ascii="Tahoma" w:hAnsi="Tahoma"/>
          <w:b/>
          <w:sz w:val="22"/>
        </w:rPr>
        <w:t>(i)</w:t>
      </w:r>
      <w:r w:rsidRPr="003E63EE">
        <w:rPr>
          <w:rFonts w:ascii="Tahoma" w:hAnsi="Tahoma" w:cs="Tahoma"/>
          <w:sz w:val="22"/>
          <w:szCs w:val="22"/>
        </w:rPr>
        <w:t xml:space="preserve"> que estejam custodiadas eletronicamente na B3, o </w:t>
      </w:r>
      <w:r w:rsidR="00A53ACD">
        <w:rPr>
          <w:rFonts w:ascii="Tahoma" w:hAnsi="Tahoma" w:cs="Tahoma"/>
          <w:sz w:val="22"/>
          <w:szCs w:val="22"/>
        </w:rPr>
        <w:t>Resgate Antecipado Obrigatório</w:t>
      </w:r>
      <w:r w:rsidRPr="003E63EE">
        <w:rPr>
          <w:rFonts w:ascii="Tahoma" w:hAnsi="Tahoma" w:cs="Tahoma"/>
          <w:sz w:val="22"/>
          <w:szCs w:val="22"/>
        </w:rPr>
        <w:t xml:space="preserve"> </w:t>
      </w:r>
      <w:r w:rsidR="001906EF" w:rsidRPr="009E0CE9">
        <w:rPr>
          <w:rFonts w:ascii="Tahoma" w:hAnsi="Tahoma" w:cs="Tahoma"/>
          <w:sz w:val="22"/>
          <w:szCs w:val="22"/>
        </w:rPr>
        <w:t>das Debêntures da Segunda</w:t>
      </w:r>
      <w:r w:rsidR="001906EF" w:rsidRPr="00671388">
        <w:rPr>
          <w:rFonts w:ascii="Tahoma" w:hAnsi="Tahoma"/>
          <w:sz w:val="22"/>
          <w:u w:val="single"/>
        </w:rPr>
        <w:t xml:space="preserve"> </w:t>
      </w:r>
      <w:r w:rsidR="001906EF" w:rsidRPr="009E0CE9">
        <w:rPr>
          <w:rFonts w:ascii="Tahoma" w:hAnsi="Tahoma" w:cs="Tahoma"/>
          <w:sz w:val="22"/>
          <w:szCs w:val="22"/>
        </w:rPr>
        <w:t>Série</w:t>
      </w:r>
      <w:r w:rsidR="001906EF" w:rsidRPr="003E63EE">
        <w:rPr>
          <w:rFonts w:ascii="Tahoma" w:hAnsi="Tahoma" w:cs="Tahoma"/>
          <w:sz w:val="22"/>
          <w:szCs w:val="22"/>
        </w:rPr>
        <w:t xml:space="preserve"> </w:t>
      </w:r>
      <w:r w:rsidRPr="003E63EE">
        <w:rPr>
          <w:rFonts w:ascii="Tahoma" w:hAnsi="Tahoma" w:cs="Tahoma"/>
          <w:sz w:val="22"/>
          <w:szCs w:val="22"/>
        </w:rPr>
        <w:t xml:space="preserve">deverá ocorrer de acordo com os procedimentos da B3; e </w:t>
      </w:r>
      <w:r w:rsidRPr="00987CCF">
        <w:rPr>
          <w:rFonts w:ascii="Tahoma" w:hAnsi="Tahoma"/>
          <w:b/>
          <w:sz w:val="22"/>
        </w:rPr>
        <w:t>(</w:t>
      </w:r>
      <w:proofErr w:type="spellStart"/>
      <w:r w:rsidRPr="00987CCF">
        <w:rPr>
          <w:rFonts w:ascii="Tahoma" w:hAnsi="Tahoma"/>
          <w:b/>
          <w:sz w:val="22"/>
        </w:rPr>
        <w:t>ii</w:t>
      </w:r>
      <w:proofErr w:type="spellEnd"/>
      <w:r w:rsidRPr="00987CCF">
        <w:rPr>
          <w:rFonts w:ascii="Tahoma" w:hAnsi="Tahoma"/>
          <w:b/>
          <w:sz w:val="22"/>
        </w:rPr>
        <w:t>)</w:t>
      </w:r>
      <w:r w:rsidRPr="003E63EE">
        <w:rPr>
          <w:rFonts w:ascii="Tahoma" w:hAnsi="Tahoma" w:cs="Tahoma"/>
          <w:sz w:val="22"/>
          <w:szCs w:val="22"/>
        </w:rPr>
        <w:t xml:space="preserve"> que não estejam custodiadas eletronicamente na B3, por meio dos procedimentos do </w:t>
      </w:r>
      <w:proofErr w:type="spellStart"/>
      <w:r w:rsidRPr="003E63EE">
        <w:rPr>
          <w:rFonts w:ascii="Tahoma" w:hAnsi="Tahoma" w:cs="Tahoma"/>
          <w:sz w:val="22"/>
          <w:szCs w:val="22"/>
        </w:rPr>
        <w:t>Escriturador</w:t>
      </w:r>
      <w:proofErr w:type="spellEnd"/>
      <w:r w:rsidRPr="003E63EE">
        <w:rPr>
          <w:rFonts w:ascii="Tahoma" w:hAnsi="Tahoma" w:cs="Tahoma"/>
          <w:sz w:val="22"/>
          <w:szCs w:val="22"/>
        </w:rPr>
        <w:t>.</w:t>
      </w:r>
    </w:p>
    <w:p w14:paraId="356742B4" w14:textId="29F453D3" w:rsidR="00ED5894" w:rsidRPr="00583287" w:rsidRDefault="008C7533" w:rsidP="00BE4146">
      <w:pPr>
        <w:pStyle w:val="PargrafodaLista"/>
        <w:widowControl w:val="0"/>
        <w:numPr>
          <w:ilvl w:val="1"/>
          <w:numId w:val="30"/>
        </w:numPr>
        <w:tabs>
          <w:tab w:val="left" w:pos="1134"/>
        </w:tabs>
        <w:suppressAutoHyphens/>
        <w:autoSpaceDE/>
        <w:autoSpaceDN/>
        <w:adjustRightInd/>
        <w:spacing w:after="240" w:line="320" w:lineRule="atLeast"/>
        <w:ind w:right="-22"/>
        <w:rPr>
          <w:rFonts w:ascii="Tahoma" w:hAnsi="Tahoma" w:cs="Tahoma"/>
          <w:b/>
          <w:sz w:val="22"/>
          <w:szCs w:val="22"/>
        </w:rPr>
      </w:pPr>
      <w:r w:rsidRPr="00583287">
        <w:rPr>
          <w:rFonts w:ascii="Tahoma" w:hAnsi="Tahoma" w:cs="Tahoma"/>
          <w:b/>
          <w:iCs/>
          <w:sz w:val="22"/>
          <w:szCs w:val="22"/>
        </w:rPr>
        <w:t>Aquisição Facultativa:</w:t>
      </w:r>
      <w:r w:rsidRPr="00583287">
        <w:rPr>
          <w:rFonts w:ascii="Tahoma" w:hAnsi="Tahoma" w:cs="Tahoma"/>
          <w:b/>
          <w:i/>
          <w:sz w:val="22"/>
          <w:szCs w:val="22"/>
        </w:rPr>
        <w:t xml:space="preserve"> </w:t>
      </w:r>
      <w:r w:rsidR="009762AC">
        <w:rPr>
          <w:rFonts w:ascii="Tahoma" w:hAnsi="Tahoma" w:cs="Tahoma"/>
          <w:sz w:val="22"/>
          <w:szCs w:val="22"/>
        </w:rPr>
        <w:t>a</w:t>
      </w:r>
      <w:r w:rsidR="009762AC" w:rsidRPr="00583287">
        <w:rPr>
          <w:rFonts w:ascii="Tahoma" w:hAnsi="Tahoma" w:cs="Tahoma"/>
          <w:sz w:val="22"/>
          <w:szCs w:val="22"/>
        </w:rPr>
        <w:t xml:space="preserve">s </w:t>
      </w:r>
      <w:r w:rsidRPr="00583287">
        <w:rPr>
          <w:rFonts w:ascii="Tahoma" w:hAnsi="Tahoma" w:cs="Tahoma"/>
          <w:sz w:val="22"/>
          <w:szCs w:val="22"/>
        </w:rPr>
        <w:t xml:space="preserve">Debêntures </w:t>
      </w:r>
      <w:r w:rsidR="00676903" w:rsidRPr="00583287">
        <w:rPr>
          <w:rFonts w:ascii="Tahoma" w:hAnsi="Tahoma" w:cs="Tahoma"/>
          <w:sz w:val="22"/>
          <w:szCs w:val="22"/>
        </w:rPr>
        <w:t xml:space="preserve">da Primeira Série </w:t>
      </w:r>
      <w:r w:rsidRPr="00583287">
        <w:rPr>
          <w:rFonts w:ascii="Tahoma" w:hAnsi="Tahoma" w:cs="Tahoma"/>
          <w:sz w:val="22"/>
          <w:szCs w:val="22"/>
        </w:rPr>
        <w:t xml:space="preserve">poderão ser adquiridas pela Emissora, no mercado secundário, a qualquer momento, condicionado ao aceite do respectivo Debenturista vendedor e observado o disposto no artigo 55, parágrafo 3º, da Lei das Sociedades por Ações. As Debêntures </w:t>
      </w:r>
      <w:r w:rsidR="00D842B2">
        <w:rPr>
          <w:rFonts w:ascii="Tahoma" w:hAnsi="Tahoma" w:cs="Tahoma"/>
          <w:sz w:val="22"/>
          <w:szCs w:val="22"/>
        </w:rPr>
        <w:t xml:space="preserve">da Primeira Série </w:t>
      </w:r>
      <w:r w:rsidRPr="00583287">
        <w:rPr>
          <w:rFonts w:ascii="Tahoma" w:hAnsi="Tahoma" w:cs="Tahoma"/>
          <w:sz w:val="22"/>
          <w:szCs w:val="22"/>
        </w:rPr>
        <w:t xml:space="preserve">que venham a ser adquiridas nos termos desta Cláusula poderão </w:t>
      </w:r>
      <w:r w:rsidRPr="00583287">
        <w:rPr>
          <w:rFonts w:ascii="Tahoma" w:hAnsi="Tahoma" w:cs="Tahoma"/>
          <w:b/>
          <w:sz w:val="22"/>
          <w:szCs w:val="22"/>
        </w:rPr>
        <w:t>(i)</w:t>
      </w:r>
      <w:r w:rsidRPr="00583287">
        <w:rPr>
          <w:rFonts w:ascii="Tahoma" w:hAnsi="Tahoma" w:cs="Tahoma"/>
          <w:sz w:val="22"/>
          <w:szCs w:val="22"/>
        </w:rPr>
        <w:t xml:space="preserve"> ser canceladas,</w:t>
      </w:r>
      <w:r w:rsidRPr="00583287">
        <w:rPr>
          <w:rFonts w:ascii="Tahoma" w:hAnsi="Tahoma" w:cs="Tahoma"/>
          <w:b/>
          <w:sz w:val="22"/>
          <w:szCs w:val="22"/>
        </w:rPr>
        <w:t xml:space="preserve"> (</w:t>
      </w:r>
      <w:proofErr w:type="spellStart"/>
      <w:r w:rsidRPr="00583287">
        <w:rPr>
          <w:rFonts w:ascii="Tahoma" w:hAnsi="Tahoma" w:cs="Tahoma"/>
          <w:b/>
          <w:sz w:val="22"/>
          <w:szCs w:val="22"/>
        </w:rPr>
        <w:t>ii</w:t>
      </w:r>
      <w:proofErr w:type="spellEnd"/>
      <w:r w:rsidRPr="00583287">
        <w:rPr>
          <w:rFonts w:ascii="Tahoma" w:hAnsi="Tahoma" w:cs="Tahoma"/>
          <w:b/>
          <w:sz w:val="22"/>
          <w:szCs w:val="22"/>
        </w:rPr>
        <w:t xml:space="preserve">) </w:t>
      </w:r>
      <w:r w:rsidRPr="00583287">
        <w:rPr>
          <w:rFonts w:ascii="Tahoma" w:hAnsi="Tahoma" w:cs="Tahoma"/>
          <w:sz w:val="22"/>
          <w:szCs w:val="22"/>
        </w:rPr>
        <w:t xml:space="preserve">permanecer na tesouraria da Emissora ou </w:t>
      </w:r>
      <w:r w:rsidRPr="00583287">
        <w:rPr>
          <w:rFonts w:ascii="Tahoma" w:hAnsi="Tahoma" w:cs="Tahoma"/>
          <w:b/>
          <w:sz w:val="22"/>
          <w:szCs w:val="22"/>
        </w:rPr>
        <w:t>(</w:t>
      </w:r>
      <w:proofErr w:type="spellStart"/>
      <w:r w:rsidRPr="00583287">
        <w:rPr>
          <w:rFonts w:ascii="Tahoma" w:hAnsi="Tahoma" w:cs="Tahoma"/>
          <w:b/>
          <w:sz w:val="22"/>
          <w:szCs w:val="22"/>
        </w:rPr>
        <w:t>iii</w:t>
      </w:r>
      <w:proofErr w:type="spellEnd"/>
      <w:r w:rsidRPr="00583287">
        <w:rPr>
          <w:rFonts w:ascii="Tahoma" w:hAnsi="Tahoma" w:cs="Tahoma"/>
          <w:b/>
          <w:sz w:val="22"/>
          <w:szCs w:val="22"/>
        </w:rPr>
        <w:t>)</w:t>
      </w:r>
      <w:r w:rsidRPr="00583287">
        <w:rPr>
          <w:rFonts w:ascii="Tahoma" w:hAnsi="Tahoma" w:cs="Tahoma"/>
          <w:sz w:val="22"/>
          <w:szCs w:val="22"/>
        </w:rPr>
        <w:t xml:space="preserve"> ser novamente colocadas no mercado. As Debêntures </w:t>
      </w:r>
      <w:r w:rsidR="00676903" w:rsidRPr="00583287">
        <w:rPr>
          <w:rFonts w:ascii="Tahoma" w:hAnsi="Tahoma" w:cs="Tahoma"/>
          <w:sz w:val="22"/>
          <w:szCs w:val="22"/>
        </w:rPr>
        <w:t xml:space="preserve">da Primeira Série </w:t>
      </w:r>
      <w:r w:rsidRPr="00583287">
        <w:rPr>
          <w:rFonts w:ascii="Tahoma" w:hAnsi="Tahoma" w:cs="Tahoma"/>
          <w:sz w:val="22"/>
          <w:szCs w:val="22"/>
        </w:rPr>
        <w:t xml:space="preserve">adquiridas pela Emissora para permanência em tesouraria nos termos desta Cláusula, se e quando recolocadas no mercado, farão jus à mesma Remuneração das Debêntures </w:t>
      </w:r>
      <w:r w:rsidR="00676903" w:rsidRPr="00583287">
        <w:rPr>
          <w:rFonts w:ascii="Tahoma" w:hAnsi="Tahoma" w:cs="Tahoma"/>
          <w:sz w:val="22"/>
          <w:szCs w:val="22"/>
        </w:rPr>
        <w:t>da Primeira</w:t>
      </w:r>
      <w:r w:rsidRPr="00583287">
        <w:rPr>
          <w:rFonts w:ascii="Tahoma" w:hAnsi="Tahoma" w:cs="Tahoma"/>
          <w:sz w:val="22"/>
          <w:szCs w:val="22"/>
        </w:rPr>
        <w:t xml:space="preserve"> Série.</w:t>
      </w:r>
      <w:bookmarkStart w:id="225" w:name="_Ref517600953"/>
    </w:p>
    <w:p w14:paraId="5576C8E2" w14:textId="77777777" w:rsidR="00CA763D" w:rsidRPr="00583287" w:rsidRDefault="008C7533" w:rsidP="00141C52">
      <w:pPr>
        <w:pStyle w:val="PargrafodaLista"/>
        <w:widowControl w:val="0"/>
        <w:numPr>
          <w:ilvl w:val="2"/>
          <w:numId w:val="30"/>
        </w:numPr>
        <w:tabs>
          <w:tab w:val="clear" w:pos="1418"/>
        </w:tabs>
        <w:autoSpaceDE/>
        <w:autoSpaceDN/>
        <w:adjustRightInd/>
        <w:spacing w:line="320" w:lineRule="atLeast"/>
        <w:ind w:right="-22"/>
        <w:rPr>
          <w:rFonts w:ascii="Tahoma" w:hAnsi="Tahoma" w:cs="Tahoma"/>
          <w:b/>
          <w:sz w:val="22"/>
          <w:szCs w:val="22"/>
        </w:rPr>
      </w:pPr>
      <w:r w:rsidRPr="00583287">
        <w:rPr>
          <w:rFonts w:ascii="Tahoma" w:hAnsi="Tahoma" w:cs="Tahoma"/>
          <w:sz w:val="22"/>
          <w:szCs w:val="22"/>
        </w:rPr>
        <w:t>As Debêntures da Segunda Série não poderão ser adquiridas pela Emissora.</w:t>
      </w:r>
      <w:r w:rsidR="00C6123C" w:rsidRPr="00583287">
        <w:rPr>
          <w:rFonts w:ascii="Tahoma" w:hAnsi="Tahoma" w:cs="Tahoma"/>
          <w:sz w:val="22"/>
          <w:szCs w:val="22"/>
        </w:rPr>
        <w:t xml:space="preserve"> </w:t>
      </w:r>
    </w:p>
    <w:bookmarkEnd w:id="225"/>
    <w:p w14:paraId="4905699B" w14:textId="77777777" w:rsidR="00CA763D" w:rsidRPr="00583287" w:rsidRDefault="00CA763D" w:rsidP="00E57F75">
      <w:pPr>
        <w:pStyle w:val="PargrafodaLista"/>
        <w:autoSpaceDE/>
        <w:autoSpaceDN/>
        <w:adjustRightInd/>
        <w:spacing w:line="320" w:lineRule="atLeast"/>
        <w:ind w:left="0" w:right="-22"/>
        <w:rPr>
          <w:rFonts w:ascii="Tahoma" w:hAnsi="Tahoma" w:cs="Tahoma"/>
          <w:b/>
          <w:sz w:val="22"/>
          <w:szCs w:val="22"/>
        </w:rPr>
      </w:pPr>
    </w:p>
    <w:p w14:paraId="6FB14189" w14:textId="33CEF718" w:rsidR="00CA763D" w:rsidRPr="00BF7866" w:rsidRDefault="008C7533" w:rsidP="007B5A72">
      <w:pPr>
        <w:pStyle w:val="PargrafodaLista"/>
        <w:numPr>
          <w:ilvl w:val="1"/>
          <w:numId w:val="62"/>
        </w:numPr>
        <w:autoSpaceDE/>
        <w:autoSpaceDN/>
        <w:adjustRightInd/>
        <w:spacing w:line="320" w:lineRule="atLeast"/>
        <w:ind w:right="-22"/>
        <w:rPr>
          <w:rFonts w:ascii="Tahoma" w:hAnsi="Tahoma" w:cs="Tahoma"/>
          <w:b/>
          <w:sz w:val="22"/>
          <w:szCs w:val="22"/>
        </w:rPr>
      </w:pPr>
      <w:bookmarkStart w:id="226" w:name="_Ref95145752"/>
      <w:r w:rsidRPr="00583287">
        <w:rPr>
          <w:rFonts w:ascii="Tahoma" w:hAnsi="Tahoma" w:cs="Tahoma"/>
          <w:b/>
          <w:sz w:val="22"/>
          <w:szCs w:val="22"/>
        </w:rPr>
        <w:t>Pagamento Condicionado, Ordem de Alocação dos Recursos e Subordinação das Debêntures da</w:t>
      </w:r>
      <w:bookmarkStart w:id="227" w:name="_Ref474448575"/>
      <w:bookmarkStart w:id="228" w:name="_Ref476852704"/>
      <w:bookmarkStart w:id="229" w:name="_Ref497594495"/>
      <w:r w:rsidRPr="00583287">
        <w:rPr>
          <w:rFonts w:ascii="Tahoma" w:hAnsi="Tahoma" w:cs="Tahoma"/>
          <w:b/>
          <w:sz w:val="22"/>
          <w:szCs w:val="22"/>
        </w:rPr>
        <w:t xml:space="preserve"> Segunda Série: </w:t>
      </w:r>
      <w:bookmarkStart w:id="230" w:name="_Hlk68181306"/>
      <w:bookmarkStart w:id="231" w:name="_Hlk83456493"/>
      <w:r w:rsidRPr="00583287">
        <w:rPr>
          <w:rFonts w:ascii="Tahoma" w:hAnsi="Tahoma" w:cs="Tahoma"/>
          <w:sz w:val="22"/>
          <w:szCs w:val="22"/>
        </w:rPr>
        <w:t>nos termos do artigo 5º da Resolução CMN 2.686</w:t>
      </w:r>
      <w:bookmarkEnd w:id="230"/>
      <w:r w:rsidRPr="00583287">
        <w:rPr>
          <w:rFonts w:ascii="Tahoma" w:hAnsi="Tahoma" w:cs="Tahoma"/>
          <w:sz w:val="22"/>
          <w:szCs w:val="22"/>
        </w:rPr>
        <w:t>, os pagamentos devidos pela Emissora aos Debenturistas, conforme previstos nesta Escritura de Emissão, no âmbito da presente Emissão, estão condicionados ao efetivo recebimento, em montante suficiente, dos valores referentes aos Direitos Creditórios Vinculados</w:t>
      </w:r>
      <w:bookmarkEnd w:id="231"/>
      <w:r w:rsidRPr="00583287">
        <w:rPr>
          <w:rFonts w:ascii="Tahoma" w:hAnsi="Tahoma" w:cs="Tahoma"/>
          <w:sz w:val="22"/>
          <w:szCs w:val="22"/>
        </w:rPr>
        <w:t>,</w:t>
      </w:r>
      <w:bookmarkEnd w:id="227"/>
      <w:bookmarkEnd w:id="228"/>
      <w:r w:rsidRPr="00583287">
        <w:rPr>
          <w:rFonts w:ascii="Tahoma" w:hAnsi="Tahoma" w:cs="Tahoma"/>
          <w:sz w:val="22"/>
          <w:szCs w:val="22"/>
        </w:rPr>
        <w:t xml:space="preserve"> observando-se, em todo caso, a Ordem de Alocação dos Recursos. Caso a Emissora não disponha de recursos necessários para a realização dos pagamentos devidos no âmbito desta Escritura de Emissão em determinada Data de Pagamento</w:t>
      </w:r>
      <w:r w:rsidR="00AD3DCB">
        <w:rPr>
          <w:rFonts w:ascii="Tahoma" w:hAnsi="Tahoma" w:cs="Tahoma"/>
          <w:sz w:val="22"/>
          <w:szCs w:val="22"/>
        </w:rPr>
        <w:t xml:space="preserve"> </w:t>
      </w:r>
      <w:r w:rsidRPr="00583287">
        <w:rPr>
          <w:rFonts w:ascii="Tahoma" w:hAnsi="Tahoma" w:cs="Tahoma"/>
          <w:sz w:val="22"/>
          <w:szCs w:val="22"/>
        </w:rPr>
        <w:t xml:space="preserve">(por exemplo, em decorrência da Amortização Extraordinária Obrigatória </w:t>
      </w:r>
      <w:r w:rsidR="00EF6A06" w:rsidRPr="00583287">
        <w:rPr>
          <w:rFonts w:ascii="Tahoma" w:hAnsi="Tahoma" w:cs="Tahoma"/>
          <w:sz w:val="22"/>
          <w:szCs w:val="22"/>
        </w:rPr>
        <w:t xml:space="preserve">das Debêntures da Primeira Série </w:t>
      </w:r>
      <w:r w:rsidRPr="00583287">
        <w:rPr>
          <w:rFonts w:ascii="Tahoma" w:hAnsi="Tahoma" w:cs="Tahoma"/>
          <w:sz w:val="22"/>
          <w:szCs w:val="22"/>
        </w:rPr>
        <w:t>ou da Remuneração das Debêntures da Primeira Série</w:t>
      </w:r>
      <w:r w:rsidR="002E3C0F">
        <w:rPr>
          <w:rFonts w:ascii="Tahoma" w:hAnsi="Tahoma" w:cs="Tahoma"/>
          <w:sz w:val="22"/>
          <w:szCs w:val="22"/>
        </w:rPr>
        <w:t>)</w:t>
      </w:r>
      <w:r w:rsidRPr="00583287">
        <w:rPr>
          <w:rFonts w:ascii="Tahoma" w:hAnsi="Tahoma" w:cs="Tahoma"/>
          <w:sz w:val="22"/>
          <w:szCs w:val="22"/>
        </w:rPr>
        <w:t xml:space="preserve">, tais pagamentos deverão ser realizados no </w:t>
      </w:r>
      <w:r w:rsidRPr="00583287">
        <w:rPr>
          <w:rFonts w:ascii="Tahoma" w:hAnsi="Tahoma" w:cs="Tahoma"/>
          <w:sz w:val="22"/>
          <w:szCs w:val="22"/>
        </w:rPr>
        <w:lastRenderedPageBreak/>
        <w:t xml:space="preserve">montante recebido pela Emissora em pagamento dos Direitos Creditórios Vinculados, de acordo com sua ordem de prioridade na Ordem de Alocação dos Recursos, na próxima Data de Pagamento em que os recursos sejam suficientes. A não realização dos pagamentos relacionados à Amortização Extraordinária Obrigatória </w:t>
      </w:r>
      <w:r w:rsidR="00EF6A06" w:rsidRPr="00583287">
        <w:rPr>
          <w:rFonts w:ascii="Tahoma" w:hAnsi="Tahoma" w:cs="Tahoma"/>
          <w:sz w:val="22"/>
          <w:szCs w:val="22"/>
        </w:rPr>
        <w:t xml:space="preserve">das Debêntures da Primeira Série </w:t>
      </w:r>
      <w:r w:rsidRPr="00583287">
        <w:rPr>
          <w:rFonts w:ascii="Tahoma" w:hAnsi="Tahoma" w:cs="Tahoma"/>
          <w:sz w:val="22"/>
          <w:szCs w:val="22"/>
        </w:rPr>
        <w:t>e à Remuneração das Debêntures da Primeira</w:t>
      </w:r>
      <w:r w:rsidRPr="005A1A47">
        <w:rPr>
          <w:rFonts w:ascii="Tahoma" w:hAnsi="Tahoma" w:cs="Tahoma"/>
          <w:sz w:val="22"/>
          <w:szCs w:val="22"/>
        </w:rPr>
        <w:t xml:space="preserve"> Série</w:t>
      </w:r>
      <w:r w:rsidRPr="00583287">
        <w:rPr>
          <w:rFonts w:ascii="Tahoma" w:hAnsi="Tahoma" w:cs="Tahoma"/>
          <w:sz w:val="22"/>
          <w:szCs w:val="22"/>
        </w:rPr>
        <w:t xml:space="preserve">, e demais valores devidos pela Emissora aos Debenturistas, no âmbito da presente Emissão, em razão do não recebimento suficiente dos Direitos Creditórios Vinculados, não constituirá em inadimplemento por parte da Emissora, não sendo devidos Encargos Moratórios ou qualquer outro tipo de remuneração, sem prejuízo, todavia, da aplicabilidade de Encargos Moratórios nas hipóteses previstas na Cláusula </w:t>
      </w:r>
      <w:r w:rsidR="0090430C" w:rsidRPr="00E65CC3">
        <w:rPr>
          <w:rFonts w:ascii="Tahoma" w:hAnsi="Tahoma" w:cs="Tahoma"/>
          <w:sz w:val="22"/>
          <w:szCs w:val="22"/>
        </w:rPr>
        <w:fldChar w:fldCharType="begin"/>
      </w:r>
      <w:r w:rsidR="0090430C" w:rsidRPr="00583287">
        <w:rPr>
          <w:rFonts w:ascii="Tahoma" w:hAnsi="Tahoma" w:cs="Tahoma"/>
          <w:sz w:val="22"/>
          <w:szCs w:val="22"/>
        </w:rPr>
        <w:instrText xml:space="preserve"> REF _Ref95124929 \r \h </w:instrText>
      </w:r>
      <w:r w:rsidR="0090430C" w:rsidRPr="00E65CC3">
        <w:rPr>
          <w:rFonts w:ascii="Tahoma" w:hAnsi="Tahoma" w:cs="Tahoma"/>
          <w:sz w:val="22"/>
          <w:szCs w:val="22"/>
        </w:rPr>
      </w:r>
      <w:r w:rsidR="0090430C" w:rsidRPr="00E65CC3">
        <w:rPr>
          <w:rFonts w:ascii="Tahoma" w:hAnsi="Tahoma" w:cs="Tahoma"/>
          <w:sz w:val="22"/>
          <w:szCs w:val="22"/>
        </w:rPr>
        <w:fldChar w:fldCharType="separate"/>
      </w:r>
      <w:r w:rsidR="001E3BF4">
        <w:rPr>
          <w:rFonts w:ascii="Tahoma" w:hAnsi="Tahoma" w:cs="Tahoma"/>
          <w:sz w:val="22"/>
          <w:szCs w:val="22"/>
        </w:rPr>
        <w:t>3.48</w:t>
      </w:r>
      <w:r w:rsidR="0090430C" w:rsidRPr="00E65CC3">
        <w:rPr>
          <w:rFonts w:ascii="Tahoma" w:hAnsi="Tahoma" w:cs="Tahoma"/>
          <w:sz w:val="22"/>
          <w:szCs w:val="22"/>
        </w:rPr>
        <w:fldChar w:fldCharType="end"/>
      </w:r>
      <w:r w:rsidRPr="00583287">
        <w:rPr>
          <w:rFonts w:ascii="Tahoma" w:hAnsi="Tahoma" w:cs="Tahoma"/>
          <w:sz w:val="22"/>
          <w:szCs w:val="22"/>
        </w:rPr>
        <w:t xml:space="preserve"> </w:t>
      </w:r>
      <w:r w:rsidR="0090430C" w:rsidRPr="00D4459F">
        <w:rPr>
          <w:rFonts w:ascii="Tahoma" w:hAnsi="Tahoma" w:cs="Tahoma"/>
          <w:sz w:val="22"/>
          <w:szCs w:val="22"/>
        </w:rPr>
        <w:t>abaixo</w:t>
      </w:r>
      <w:r w:rsidRPr="00BF7866">
        <w:rPr>
          <w:rFonts w:ascii="Tahoma" w:hAnsi="Tahoma" w:cs="Tahoma"/>
          <w:sz w:val="22"/>
          <w:szCs w:val="22"/>
        </w:rPr>
        <w:t>.</w:t>
      </w:r>
      <w:bookmarkEnd w:id="226"/>
      <w:r w:rsidRPr="00BF7866">
        <w:rPr>
          <w:rFonts w:ascii="Tahoma" w:hAnsi="Tahoma" w:cs="Tahoma"/>
          <w:sz w:val="22"/>
          <w:szCs w:val="22"/>
        </w:rPr>
        <w:t xml:space="preserve"> </w:t>
      </w:r>
      <w:bookmarkStart w:id="232" w:name="_Ref475542670"/>
      <w:bookmarkStart w:id="233" w:name="_Ref478044661"/>
      <w:bookmarkStart w:id="234" w:name="_Ref495348671"/>
      <w:bookmarkEnd w:id="229"/>
    </w:p>
    <w:p w14:paraId="7E2C29FD" w14:textId="77777777" w:rsidR="00CA763D" w:rsidRPr="00811A49" w:rsidRDefault="00CA763D" w:rsidP="00E57F75">
      <w:pPr>
        <w:pStyle w:val="PargrafodaLista"/>
        <w:autoSpaceDE/>
        <w:autoSpaceDN/>
        <w:adjustRightInd/>
        <w:spacing w:line="320" w:lineRule="atLeast"/>
        <w:ind w:left="0" w:right="-22"/>
        <w:rPr>
          <w:rFonts w:ascii="Tahoma" w:hAnsi="Tahoma" w:cs="Tahoma"/>
          <w:b/>
          <w:sz w:val="22"/>
          <w:szCs w:val="22"/>
          <w:highlight w:val="yellow"/>
        </w:rPr>
      </w:pPr>
    </w:p>
    <w:p w14:paraId="7F53CD9C" w14:textId="4441BE69"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b/>
          <w:sz w:val="22"/>
          <w:szCs w:val="22"/>
        </w:rPr>
      </w:pPr>
      <w:bookmarkStart w:id="235" w:name="_Hlk83456551"/>
      <w:bookmarkStart w:id="236" w:name="_Ref69484808"/>
      <w:r w:rsidRPr="00F04C81">
        <w:rPr>
          <w:rFonts w:ascii="Tahoma" w:hAnsi="Tahoma" w:cs="Tahoma"/>
          <w:sz w:val="22"/>
          <w:szCs w:val="22"/>
        </w:rPr>
        <w:t>Observada a Destinação dos Recursos, fica estabelecido nesta Escritura de Emissão de forma expressa, irrevogável e irretratável que, a partir da Primeira Data de Integralização até a</w:t>
      </w:r>
      <w:r w:rsidRPr="00BB46AE">
        <w:rPr>
          <w:rFonts w:ascii="Tahoma" w:hAnsi="Tahoma" w:cs="Tahoma"/>
          <w:sz w:val="22"/>
          <w:szCs w:val="22"/>
        </w:rPr>
        <w:t xml:space="preserve"> Data de Vencimento, sempre preservada a manutenção da boa ordem das funções inerentes ao objeto social da Emissora e os direitos, as garantias e as prerrogativas dos Debenturistas, os recursos disponíveis detidos pela Emissora relacionados </w:t>
      </w:r>
      <w:r w:rsidR="009622E5" w:rsidRPr="00785233">
        <w:rPr>
          <w:rFonts w:ascii="Tahoma" w:hAnsi="Tahoma" w:cs="Tahoma"/>
          <w:sz w:val="22"/>
          <w:szCs w:val="22"/>
        </w:rPr>
        <w:t xml:space="preserve">a </w:t>
      </w:r>
      <w:r w:rsidRPr="00785233">
        <w:rPr>
          <w:rFonts w:ascii="Tahoma" w:hAnsi="Tahoma" w:cs="Tahoma"/>
          <w:sz w:val="22"/>
          <w:szCs w:val="22"/>
        </w:rPr>
        <w:t xml:space="preserve">esta Emissão, incluindo, sem limitação </w:t>
      </w:r>
      <w:r w:rsidRPr="00785233">
        <w:rPr>
          <w:rFonts w:ascii="Tahoma" w:hAnsi="Tahoma" w:cs="Tahoma"/>
          <w:b/>
          <w:sz w:val="22"/>
          <w:szCs w:val="22"/>
        </w:rPr>
        <w:t>(i)</w:t>
      </w:r>
      <w:r w:rsidRPr="00785233">
        <w:rPr>
          <w:rFonts w:ascii="Tahoma" w:hAnsi="Tahoma" w:cs="Tahoma"/>
          <w:sz w:val="22"/>
          <w:szCs w:val="22"/>
        </w:rPr>
        <w:t xml:space="preserve"> os recursos obtidos por meio da Emis</w:t>
      </w:r>
      <w:r w:rsidRPr="00695DC3">
        <w:rPr>
          <w:rFonts w:ascii="Tahoma" w:hAnsi="Tahoma" w:cs="Tahoma"/>
          <w:sz w:val="22"/>
          <w:szCs w:val="22"/>
        </w:rPr>
        <w:t xml:space="preserve">são (ou seja, por meio da integralização das Debêntures); </w:t>
      </w:r>
      <w:r w:rsidRPr="002013D9">
        <w:rPr>
          <w:rFonts w:ascii="Tahoma" w:hAnsi="Tahoma" w:cs="Tahoma"/>
          <w:b/>
          <w:sz w:val="22"/>
          <w:szCs w:val="22"/>
        </w:rPr>
        <w:t>(</w:t>
      </w:r>
      <w:proofErr w:type="spellStart"/>
      <w:r w:rsidRPr="002013D9">
        <w:rPr>
          <w:rFonts w:ascii="Tahoma" w:hAnsi="Tahoma" w:cs="Tahoma"/>
          <w:b/>
          <w:sz w:val="22"/>
          <w:szCs w:val="22"/>
        </w:rPr>
        <w:t>ii</w:t>
      </w:r>
      <w:proofErr w:type="spellEnd"/>
      <w:r w:rsidRPr="002013D9">
        <w:rPr>
          <w:rFonts w:ascii="Tahoma" w:hAnsi="Tahoma" w:cs="Tahoma"/>
          <w:b/>
          <w:sz w:val="22"/>
          <w:szCs w:val="22"/>
        </w:rPr>
        <w:t>)</w:t>
      </w:r>
      <w:r w:rsidRPr="00583287">
        <w:rPr>
          <w:rFonts w:ascii="Tahoma" w:hAnsi="Tahoma" w:cs="Tahoma"/>
          <w:sz w:val="22"/>
          <w:szCs w:val="22"/>
        </w:rPr>
        <w:t xml:space="preserve"> os recursos decorrentes do pagamento dos Direitos Creditórios Vinculados; e </w:t>
      </w:r>
      <w:r w:rsidRPr="00583287">
        <w:rPr>
          <w:rFonts w:ascii="Tahoma" w:hAnsi="Tahoma" w:cs="Tahoma"/>
          <w:b/>
          <w:sz w:val="22"/>
          <w:szCs w:val="22"/>
        </w:rPr>
        <w:t>(</w:t>
      </w:r>
      <w:proofErr w:type="spellStart"/>
      <w:r w:rsidRPr="00583287">
        <w:rPr>
          <w:rFonts w:ascii="Tahoma" w:hAnsi="Tahoma" w:cs="Tahoma"/>
          <w:b/>
          <w:sz w:val="22"/>
          <w:szCs w:val="22"/>
        </w:rPr>
        <w:t>iii</w:t>
      </w:r>
      <w:proofErr w:type="spellEnd"/>
      <w:r w:rsidRPr="00583287">
        <w:rPr>
          <w:rFonts w:ascii="Tahoma" w:hAnsi="Tahoma" w:cs="Tahoma"/>
          <w:b/>
          <w:sz w:val="22"/>
          <w:szCs w:val="22"/>
        </w:rPr>
        <w:t>)</w:t>
      </w:r>
      <w:r w:rsidRPr="00583287">
        <w:rPr>
          <w:rFonts w:ascii="Tahoma" w:hAnsi="Tahoma" w:cs="Tahoma"/>
          <w:sz w:val="22"/>
          <w:szCs w:val="22"/>
        </w:rPr>
        <w:t xml:space="preserve"> os recursos de recebimentos e desinvestimentos referentes aos Investimentos Permitidos, sendo que os valores referentes às Debêntures da Primeira Série e às Debêntures Segunda Série serão sempre calculados e pagos nas mesmas data-base, observando-se a subordinação do pagamento dos valores relativos às Debêntures da Segunda Série ao pagamento dos valores relativos às Debêntures da Primeira Série</w:t>
      </w:r>
      <w:bookmarkEnd w:id="232"/>
      <w:bookmarkEnd w:id="233"/>
      <w:r w:rsidRPr="00583287">
        <w:rPr>
          <w:rFonts w:ascii="Tahoma" w:hAnsi="Tahoma" w:cs="Tahoma"/>
          <w:sz w:val="22"/>
          <w:szCs w:val="22"/>
        </w:rPr>
        <w:t xml:space="preserve">, obedecerão à Ordem de Alocação de Recursos especificada na Cláusula </w:t>
      </w:r>
      <w:r w:rsidR="00794E8F">
        <w:rPr>
          <w:rFonts w:ascii="Tahoma" w:hAnsi="Tahoma" w:cs="Tahoma"/>
          <w:sz w:val="22"/>
          <w:szCs w:val="22"/>
        </w:rPr>
        <w:fldChar w:fldCharType="begin"/>
      </w:r>
      <w:r w:rsidR="00794E8F">
        <w:rPr>
          <w:rFonts w:ascii="Tahoma" w:hAnsi="Tahoma" w:cs="Tahoma"/>
          <w:sz w:val="22"/>
          <w:szCs w:val="22"/>
        </w:rPr>
        <w:instrText xml:space="preserve"> REF _Ref97823670 \r \h </w:instrText>
      </w:r>
      <w:r w:rsidR="00794E8F">
        <w:rPr>
          <w:rFonts w:ascii="Tahoma" w:hAnsi="Tahoma" w:cs="Tahoma"/>
          <w:sz w:val="22"/>
          <w:szCs w:val="22"/>
        </w:rPr>
      </w:r>
      <w:r w:rsidR="00794E8F">
        <w:rPr>
          <w:rFonts w:ascii="Tahoma" w:hAnsi="Tahoma" w:cs="Tahoma"/>
          <w:sz w:val="22"/>
          <w:szCs w:val="22"/>
        </w:rPr>
        <w:fldChar w:fldCharType="separate"/>
      </w:r>
      <w:r w:rsidR="001E3BF4">
        <w:rPr>
          <w:rFonts w:ascii="Tahoma" w:hAnsi="Tahoma" w:cs="Tahoma"/>
          <w:sz w:val="22"/>
          <w:szCs w:val="22"/>
        </w:rPr>
        <w:t>3.43.2</w:t>
      </w:r>
      <w:r w:rsidR="00794E8F">
        <w:rPr>
          <w:rFonts w:ascii="Tahoma" w:hAnsi="Tahoma" w:cs="Tahoma"/>
          <w:sz w:val="22"/>
          <w:szCs w:val="22"/>
        </w:rPr>
        <w:fldChar w:fldCharType="end"/>
      </w:r>
      <w:r w:rsidR="00794E8F">
        <w:rPr>
          <w:rFonts w:ascii="Tahoma" w:hAnsi="Tahoma" w:cs="Tahoma"/>
          <w:sz w:val="22"/>
          <w:szCs w:val="22"/>
        </w:rPr>
        <w:t xml:space="preserve"> </w:t>
      </w:r>
      <w:r w:rsidRPr="00583287">
        <w:rPr>
          <w:rFonts w:ascii="Tahoma" w:hAnsi="Tahoma" w:cs="Tahoma"/>
          <w:sz w:val="22"/>
          <w:szCs w:val="22"/>
        </w:rPr>
        <w:t>abaixo</w:t>
      </w:r>
      <w:bookmarkEnd w:id="235"/>
      <w:r w:rsidRPr="00583287">
        <w:rPr>
          <w:rFonts w:ascii="Tahoma" w:hAnsi="Tahoma" w:cs="Tahoma"/>
          <w:sz w:val="22"/>
          <w:szCs w:val="22"/>
        </w:rPr>
        <w:t>:</w:t>
      </w:r>
      <w:bookmarkEnd w:id="234"/>
      <w:bookmarkEnd w:id="236"/>
    </w:p>
    <w:p w14:paraId="4D03DFDE" w14:textId="77777777" w:rsidR="00CA763D" w:rsidRPr="00583287" w:rsidRDefault="00CA763D" w:rsidP="00E57F75">
      <w:pPr>
        <w:pStyle w:val="PargrafodaLista"/>
        <w:spacing w:line="320" w:lineRule="atLeast"/>
        <w:ind w:left="0" w:right="-22"/>
        <w:rPr>
          <w:rFonts w:ascii="Tahoma" w:hAnsi="Tahoma" w:cs="Tahoma"/>
          <w:sz w:val="22"/>
          <w:szCs w:val="22"/>
        </w:rPr>
      </w:pPr>
    </w:p>
    <w:p w14:paraId="28B02DC7" w14:textId="193C5141"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bookmarkStart w:id="237" w:name="_Ref97823670"/>
      <w:r w:rsidRPr="00583287">
        <w:rPr>
          <w:rFonts w:ascii="Tahoma" w:hAnsi="Tahoma" w:cs="Tahoma"/>
          <w:sz w:val="22"/>
          <w:szCs w:val="22"/>
        </w:rPr>
        <w:t xml:space="preserve">A Ordem de Alocação de Recursos seguirá as 4 (quatro) alternativas descritas nas Cláusulas </w:t>
      </w:r>
      <w:r w:rsidR="00153CD8">
        <w:rPr>
          <w:rFonts w:ascii="Tahoma" w:hAnsi="Tahoma" w:cs="Tahoma"/>
          <w:sz w:val="22"/>
          <w:szCs w:val="22"/>
        </w:rPr>
        <w:fldChar w:fldCharType="begin"/>
      </w:r>
      <w:r w:rsidR="00153CD8">
        <w:rPr>
          <w:rFonts w:ascii="Tahoma" w:hAnsi="Tahoma" w:cs="Tahoma"/>
          <w:sz w:val="22"/>
          <w:szCs w:val="22"/>
        </w:rPr>
        <w:instrText xml:space="preserve"> REF _Ref97823692 \r \h </w:instrText>
      </w:r>
      <w:r w:rsidR="00153CD8">
        <w:rPr>
          <w:rFonts w:ascii="Tahoma" w:hAnsi="Tahoma" w:cs="Tahoma"/>
          <w:sz w:val="22"/>
          <w:szCs w:val="22"/>
        </w:rPr>
      </w:r>
      <w:r w:rsidR="00153CD8">
        <w:rPr>
          <w:rFonts w:ascii="Tahoma" w:hAnsi="Tahoma" w:cs="Tahoma"/>
          <w:sz w:val="22"/>
          <w:szCs w:val="22"/>
        </w:rPr>
        <w:fldChar w:fldCharType="separate"/>
      </w:r>
      <w:r w:rsidR="001E3BF4">
        <w:rPr>
          <w:rFonts w:ascii="Tahoma" w:hAnsi="Tahoma" w:cs="Tahoma"/>
          <w:sz w:val="22"/>
          <w:szCs w:val="22"/>
        </w:rPr>
        <w:t>3.43.2.1</w:t>
      </w:r>
      <w:r w:rsidR="00153CD8">
        <w:rPr>
          <w:rFonts w:ascii="Tahoma" w:hAnsi="Tahoma" w:cs="Tahoma"/>
          <w:sz w:val="22"/>
          <w:szCs w:val="22"/>
        </w:rPr>
        <w:fldChar w:fldCharType="end"/>
      </w:r>
      <w:r w:rsidR="00153CD8">
        <w:rPr>
          <w:rFonts w:ascii="Tahoma" w:hAnsi="Tahoma" w:cs="Tahoma"/>
          <w:sz w:val="22"/>
          <w:szCs w:val="22"/>
        </w:rPr>
        <w:t xml:space="preserve"> </w:t>
      </w:r>
      <w:r w:rsidR="00433D75" w:rsidRPr="00583287">
        <w:rPr>
          <w:rFonts w:ascii="Tahoma" w:hAnsi="Tahoma" w:cs="Tahoma"/>
          <w:sz w:val="22"/>
          <w:szCs w:val="22"/>
        </w:rPr>
        <w:t>e seguintes</w:t>
      </w:r>
      <w:r w:rsidRPr="00583287">
        <w:rPr>
          <w:rFonts w:ascii="Tahoma" w:hAnsi="Tahoma" w:cs="Tahoma"/>
          <w:sz w:val="22"/>
          <w:szCs w:val="22"/>
        </w:rPr>
        <w:t xml:space="preserve"> abaixo, conforme aplicável, correspondentes às combinações dos seguintes critérios:</w:t>
      </w:r>
      <w:bookmarkEnd w:id="237"/>
      <w:r w:rsidR="008A6C65" w:rsidRPr="00583287">
        <w:rPr>
          <w:rFonts w:ascii="Tahoma" w:hAnsi="Tahoma" w:cs="Tahoma"/>
          <w:sz w:val="22"/>
          <w:szCs w:val="22"/>
        </w:rPr>
        <w:t xml:space="preserve"> </w:t>
      </w:r>
    </w:p>
    <w:p w14:paraId="09D8F4E0" w14:textId="77777777" w:rsidR="00CA763D" w:rsidRPr="00583287" w:rsidRDefault="00CA763D" w:rsidP="00E57F75">
      <w:pPr>
        <w:pStyle w:val="PargrafodaLista"/>
        <w:spacing w:line="320" w:lineRule="atLeast"/>
        <w:ind w:left="0" w:right="-22"/>
        <w:rPr>
          <w:rFonts w:ascii="Tahoma" w:hAnsi="Tahoma" w:cs="Tahoma"/>
          <w:sz w:val="22"/>
          <w:szCs w:val="22"/>
        </w:rPr>
      </w:pPr>
    </w:p>
    <w:tbl>
      <w:tblPr>
        <w:tblW w:w="791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9"/>
        <w:gridCol w:w="1861"/>
        <w:gridCol w:w="2350"/>
        <w:gridCol w:w="2170"/>
      </w:tblGrid>
      <w:tr w:rsidR="004257BB" w14:paraId="1AC2E944" w14:textId="77777777" w:rsidTr="00BE4146">
        <w:tc>
          <w:tcPr>
            <w:tcW w:w="3390" w:type="dxa"/>
            <w:gridSpan w:val="2"/>
            <w:vMerge w:val="restart"/>
            <w:shd w:val="clear" w:color="auto" w:fill="auto"/>
          </w:tcPr>
          <w:p w14:paraId="6336F716" w14:textId="77777777" w:rsidR="00CA763D" w:rsidRPr="00583287" w:rsidRDefault="00CA763D" w:rsidP="00E57F75">
            <w:pPr>
              <w:tabs>
                <w:tab w:val="left" w:pos="0"/>
              </w:tabs>
              <w:spacing w:line="320" w:lineRule="atLeast"/>
              <w:rPr>
                <w:rFonts w:ascii="Tahoma" w:hAnsi="Tahoma" w:cs="Tahoma"/>
                <w:sz w:val="22"/>
                <w:szCs w:val="22"/>
              </w:rPr>
            </w:pPr>
          </w:p>
        </w:tc>
        <w:tc>
          <w:tcPr>
            <w:tcW w:w="4520" w:type="dxa"/>
            <w:gridSpan w:val="2"/>
          </w:tcPr>
          <w:p w14:paraId="4EB1EC4B" w14:textId="77777777" w:rsidR="00CA763D" w:rsidRPr="00583287" w:rsidRDefault="008C7533" w:rsidP="00E57F75">
            <w:pPr>
              <w:tabs>
                <w:tab w:val="left" w:pos="0"/>
              </w:tabs>
              <w:spacing w:line="320" w:lineRule="atLeast"/>
              <w:rPr>
                <w:rFonts w:ascii="Tahoma" w:hAnsi="Tahoma" w:cs="Tahoma"/>
                <w:sz w:val="22"/>
                <w:szCs w:val="22"/>
              </w:rPr>
            </w:pPr>
            <w:r w:rsidRPr="00583287">
              <w:rPr>
                <w:rFonts w:ascii="Tahoma" w:hAnsi="Tahoma" w:cs="Tahoma"/>
                <w:sz w:val="22"/>
                <w:szCs w:val="22"/>
              </w:rPr>
              <w:t xml:space="preserve">Regime de Amortização em curso </w:t>
            </w:r>
          </w:p>
        </w:tc>
      </w:tr>
      <w:tr w:rsidR="004257BB" w14:paraId="040982E3" w14:textId="77777777" w:rsidTr="00BE4146">
        <w:tc>
          <w:tcPr>
            <w:tcW w:w="3390" w:type="dxa"/>
            <w:gridSpan w:val="2"/>
            <w:vMerge/>
            <w:shd w:val="clear" w:color="auto" w:fill="auto"/>
          </w:tcPr>
          <w:p w14:paraId="427B9E62" w14:textId="77777777" w:rsidR="00CA763D" w:rsidRPr="00583287" w:rsidRDefault="00CA763D" w:rsidP="00E57F75">
            <w:pPr>
              <w:tabs>
                <w:tab w:val="left" w:pos="0"/>
              </w:tabs>
              <w:spacing w:line="320" w:lineRule="atLeast"/>
              <w:jc w:val="center"/>
              <w:rPr>
                <w:rFonts w:ascii="Tahoma" w:hAnsi="Tahoma" w:cs="Tahoma"/>
                <w:sz w:val="22"/>
                <w:szCs w:val="22"/>
              </w:rPr>
            </w:pPr>
          </w:p>
        </w:tc>
        <w:tc>
          <w:tcPr>
            <w:tcW w:w="2350" w:type="dxa"/>
            <w:shd w:val="clear" w:color="auto" w:fill="auto"/>
          </w:tcPr>
          <w:p w14:paraId="1B77F6C9" w14:textId="77777777" w:rsidR="00CA763D" w:rsidRPr="00583287" w:rsidRDefault="008C7533" w:rsidP="00E57F75">
            <w:pPr>
              <w:tabs>
                <w:tab w:val="left" w:pos="0"/>
              </w:tabs>
              <w:spacing w:line="320" w:lineRule="atLeast"/>
              <w:jc w:val="center"/>
              <w:rPr>
                <w:rFonts w:ascii="Tahoma" w:hAnsi="Tahoma" w:cs="Tahoma"/>
                <w:sz w:val="22"/>
                <w:szCs w:val="22"/>
              </w:rPr>
            </w:pPr>
            <w:r w:rsidRPr="00583287">
              <w:rPr>
                <w:rFonts w:ascii="Tahoma" w:hAnsi="Tahoma" w:cs="Tahoma"/>
                <w:sz w:val="22"/>
                <w:szCs w:val="22"/>
              </w:rPr>
              <w:t xml:space="preserve">Amortização </w:t>
            </w:r>
            <w:r w:rsidRPr="00583287">
              <w:rPr>
                <w:rFonts w:ascii="Tahoma" w:hAnsi="Tahoma" w:cs="Tahoma"/>
                <w:i/>
                <w:sz w:val="22"/>
                <w:szCs w:val="22"/>
              </w:rPr>
              <w:t>Pro Rata</w:t>
            </w:r>
          </w:p>
        </w:tc>
        <w:tc>
          <w:tcPr>
            <w:tcW w:w="2170" w:type="dxa"/>
            <w:shd w:val="clear" w:color="auto" w:fill="auto"/>
          </w:tcPr>
          <w:p w14:paraId="6443470C" w14:textId="77777777" w:rsidR="00CA763D" w:rsidRPr="00583287" w:rsidRDefault="008C7533" w:rsidP="00E57F75">
            <w:pPr>
              <w:tabs>
                <w:tab w:val="left" w:pos="0"/>
              </w:tabs>
              <w:spacing w:line="320" w:lineRule="atLeast"/>
              <w:jc w:val="center"/>
              <w:rPr>
                <w:rFonts w:ascii="Tahoma" w:hAnsi="Tahoma" w:cs="Tahoma"/>
                <w:sz w:val="22"/>
                <w:szCs w:val="22"/>
              </w:rPr>
            </w:pPr>
            <w:r w:rsidRPr="00583287">
              <w:rPr>
                <w:rFonts w:ascii="Tahoma" w:hAnsi="Tahoma" w:cs="Tahoma"/>
                <w:sz w:val="22"/>
                <w:szCs w:val="22"/>
              </w:rPr>
              <w:t>Amortização Sequencial</w:t>
            </w:r>
          </w:p>
        </w:tc>
      </w:tr>
      <w:tr w:rsidR="004257BB" w14:paraId="19714D08" w14:textId="77777777" w:rsidTr="00BE4146">
        <w:tc>
          <w:tcPr>
            <w:tcW w:w="1529" w:type="dxa"/>
            <w:vMerge w:val="restart"/>
            <w:shd w:val="clear" w:color="auto" w:fill="auto"/>
          </w:tcPr>
          <w:p w14:paraId="7BEEE4AD" w14:textId="77777777" w:rsidR="00CA763D" w:rsidRPr="00583287" w:rsidRDefault="008C7533" w:rsidP="00E57F75">
            <w:pPr>
              <w:tabs>
                <w:tab w:val="left" w:pos="0"/>
              </w:tabs>
              <w:spacing w:line="320" w:lineRule="atLeast"/>
              <w:jc w:val="center"/>
              <w:rPr>
                <w:rFonts w:ascii="Tahoma" w:hAnsi="Tahoma" w:cs="Tahoma"/>
                <w:sz w:val="22"/>
                <w:szCs w:val="22"/>
              </w:rPr>
            </w:pPr>
            <w:r w:rsidRPr="00583287">
              <w:rPr>
                <w:rFonts w:ascii="Tahoma" w:hAnsi="Tahoma" w:cs="Tahoma"/>
                <w:sz w:val="22"/>
                <w:szCs w:val="22"/>
              </w:rPr>
              <w:t>Momento da alocação de recursos</w:t>
            </w:r>
          </w:p>
        </w:tc>
        <w:tc>
          <w:tcPr>
            <w:tcW w:w="1861" w:type="dxa"/>
            <w:shd w:val="clear" w:color="auto" w:fill="auto"/>
          </w:tcPr>
          <w:p w14:paraId="16C7B31E" w14:textId="77777777" w:rsidR="00CA763D" w:rsidRPr="00583287" w:rsidRDefault="008C7533" w:rsidP="00E57F75">
            <w:pPr>
              <w:tabs>
                <w:tab w:val="left" w:pos="0"/>
              </w:tabs>
              <w:spacing w:line="320" w:lineRule="atLeast"/>
              <w:jc w:val="center"/>
              <w:rPr>
                <w:rFonts w:ascii="Tahoma" w:hAnsi="Tahoma" w:cs="Tahoma"/>
                <w:sz w:val="22"/>
                <w:szCs w:val="22"/>
              </w:rPr>
            </w:pPr>
            <w:r w:rsidRPr="00583287">
              <w:rPr>
                <w:rFonts w:ascii="Tahoma" w:hAnsi="Tahoma" w:cs="Tahoma"/>
                <w:sz w:val="22"/>
                <w:szCs w:val="22"/>
              </w:rPr>
              <w:t xml:space="preserve">Datas que </w:t>
            </w:r>
            <w:r w:rsidRPr="00583287">
              <w:rPr>
                <w:rFonts w:ascii="Tahoma" w:hAnsi="Tahoma" w:cs="Tahoma"/>
                <w:sz w:val="22"/>
                <w:szCs w:val="22"/>
                <w:u w:val="single"/>
              </w:rPr>
              <w:t>não</w:t>
            </w:r>
            <w:r w:rsidRPr="00583287">
              <w:rPr>
                <w:rFonts w:ascii="Tahoma" w:hAnsi="Tahoma" w:cs="Tahoma"/>
                <w:sz w:val="22"/>
                <w:szCs w:val="22"/>
              </w:rPr>
              <w:t xml:space="preserve"> sejam Datas de Pagamento</w:t>
            </w:r>
          </w:p>
        </w:tc>
        <w:tc>
          <w:tcPr>
            <w:tcW w:w="2350" w:type="dxa"/>
            <w:shd w:val="clear" w:color="auto" w:fill="auto"/>
          </w:tcPr>
          <w:p w14:paraId="062F3987" w14:textId="18170826" w:rsidR="00CA763D" w:rsidRPr="000969AA" w:rsidRDefault="008C7533" w:rsidP="00E57F75">
            <w:pPr>
              <w:tabs>
                <w:tab w:val="left" w:pos="0"/>
              </w:tabs>
              <w:spacing w:line="320" w:lineRule="atLeast"/>
              <w:jc w:val="center"/>
              <w:rPr>
                <w:rFonts w:ascii="Tahoma" w:hAnsi="Tahoma" w:cs="Tahoma"/>
                <w:sz w:val="22"/>
                <w:szCs w:val="22"/>
              </w:rPr>
            </w:pPr>
            <w:r>
              <w:rPr>
                <w:rFonts w:ascii="Tahoma" w:hAnsi="Tahoma"/>
                <w:sz w:val="22"/>
              </w:rPr>
              <w:fldChar w:fldCharType="begin"/>
            </w:r>
            <w:r>
              <w:rPr>
                <w:rFonts w:ascii="Tahoma" w:hAnsi="Tahoma"/>
                <w:sz w:val="22"/>
              </w:rPr>
              <w:instrText xml:space="preserve"> REF _Ref430702526 \r \h </w:instrText>
            </w:r>
            <w:r>
              <w:rPr>
                <w:rFonts w:ascii="Tahoma" w:hAnsi="Tahoma"/>
                <w:sz w:val="22"/>
              </w:rPr>
            </w:r>
            <w:r>
              <w:rPr>
                <w:rFonts w:ascii="Tahoma" w:hAnsi="Tahoma"/>
                <w:sz w:val="22"/>
              </w:rPr>
              <w:fldChar w:fldCharType="separate"/>
            </w:r>
            <w:r w:rsidR="001E3BF4">
              <w:rPr>
                <w:rFonts w:ascii="Tahoma" w:hAnsi="Tahoma"/>
                <w:sz w:val="22"/>
              </w:rPr>
              <w:t>3.43.2.2</w:t>
            </w:r>
            <w:r>
              <w:rPr>
                <w:rFonts w:ascii="Tahoma" w:hAnsi="Tahoma"/>
                <w:sz w:val="22"/>
              </w:rPr>
              <w:fldChar w:fldCharType="end"/>
            </w:r>
          </w:p>
        </w:tc>
        <w:tc>
          <w:tcPr>
            <w:tcW w:w="2170" w:type="dxa"/>
            <w:shd w:val="clear" w:color="auto" w:fill="auto"/>
          </w:tcPr>
          <w:p w14:paraId="5CBEA949" w14:textId="2347590A" w:rsidR="00CA763D" w:rsidRPr="000969AA" w:rsidRDefault="008C7533" w:rsidP="00E57F75">
            <w:pPr>
              <w:tabs>
                <w:tab w:val="left" w:pos="0"/>
              </w:tabs>
              <w:spacing w:line="320" w:lineRule="atLeast"/>
              <w:jc w:val="center"/>
              <w:rPr>
                <w:rFonts w:ascii="Tahoma" w:hAnsi="Tahoma" w:cs="Tahoma"/>
                <w:sz w:val="22"/>
                <w:szCs w:val="22"/>
              </w:rPr>
            </w:pPr>
            <w:r>
              <w:rPr>
                <w:rFonts w:ascii="Tahoma" w:hAnsi="Tahoma"/>
                <w:sz w:val="22"/>
              </w:rPr>
              <w:fldChar w:fldCharType="begin"/>
            </w:r>
            <w:r>
              <w:rPr>
                <w:rFonts w:ascii="Tahoma" w:hAnsi="Tahoma"/>
                <w:sz w:val="22"/>
              </w:rPr>
              <w:instrText xml:space="preserve"> REF _Ref97823724 \r \h </w:instrText>
            </w:r>
            <w:r>
              <w:rPr>
                <w:rFonts w:ascii="Tahoma" w:hAnsi="Tahoma"/>
                <w:sz w:val="22"/>
              </w:rPr>
            </w:r>
            <w:r>
              <w:rPr>
                <w:rFonts w:ascii="Tahoma" w:hAnsi="Tahoma"/>
                <w:sz w:val="22"/>
              </w:rPr>
              <w:fldChar w:fldCharType="separate"/>
            </w:r>
            <w:r w:rsidR="001E3BF4">
              <w:rPr>
                <w:rFonts w:ascii="Tahoma" w:hAnsi="Tahoma"/>
                <w:sz w:val="22"/>
              </w:rPr>
              <w:t>3.43.2.3</w:t>
            </w:r>
            <w:r>
              <w:rPr>
                <w:rFonts w:ascii="Tahoma" w:hAnsi="Tahoma"/>
                <w:sz w:val="22"/>
              </w:rPr>
              <w:fldChar w:fldCharType="end"/>
            </w:r>
          </w:p>
        </w:tc>
      </w:tr>
      <w:tr w:rsidR="004257BB" w14:paraId="14A3DC21" w14:textId="77777777" w:rsidTr="00BE4146">
        <w:tc>
          <w:tcPr>
            <w:tcW w:w="1529" w:type="dxa"/>
            <w:vMerge/>
            <w:shd w:val="clear" w:color="auto" w:fill="auto"/>
          </w:tcPr>
          <w:p w14:paraId="2AA4FAE2" w14:textId="77777777" w:rsidR="00CA763D" w:rsidRPr="00583287" w:rsidRDefault="00CA763D" w:rsidP="00E57F75">
            <w:pPr>
              <w:tabs>
                <w:tab w:val="left" w:pos="0"/>
              </w:tabs>
              <w:spacing w:line="320" w:lineRule="atLeast"/>
              <w:jc w:val="center"/>
              <w:rPr>
                <w:rFonts w:ascii="Tahoma" w:hAnsi="Tahoma" w:cs="Tahoma"/>
                <w:sz w:val="22"/>
                <w:szCs w:val="22"/>
              </w:rPr>
            </w:pPr>
          </w:p>
        </w:tc>
        <w:tc>
          <w:tcPr>
            <w:tcW w:w="1861" w:type="dxa"/>
            <w:shd w:val="clear" w:color="auto" w:fill="auto"/>
          </w:tcPr>
          <w:p w14:paraId="163974D0" w14:textId="77777777" w:rsidR="00CA763D" w:rsidRPr="00583287" w:rsidRDefault="008C7533" w:rsidP="00E57F75">
            <w:pPr>
              <w:tabs>
                <w:tab w:val="left" w:pos="0"/>
              </w:tabs>
              <w:spacing w:line="320" w:lineRule="atLeast"/>
              <w:jc w:val="center"/>
              <w:rPr>
                <w:rFonts w:ascii="Tahoma" w:hAnsi="Tahoma" w:cs="Tahoma"/>
                <w:sz w:val="22"/>
                <w:szCs w:val="22"/>
              </w:rPr>
            </w:pPr>
            <w:r w:rsidRPr="00583287">
              <w:rPr>
                <w:rFonts w:ascii="Tahoma" w:hAnsi="Tahoma" w:cs="Tahoma"/>
                <w:sz w:val="22"/>
                <w:szCs w:val="22"/>
              </w:rPr>
              <w:t>Datas de Pagamento</w:t>
            </w:r>
          </w:p>
        </w:tc>
        <w:tc>
          <w:tcPr>
            <w:tcW w:w="2350" w:type="dxa"/>
            <w:shd w:val="clear" w:color="auto" w:fill="auto"/>
          </w:tcPr>
          <w:p w14:paraId="354318B2" w14:textId="642102F5" w:rsidR="00CA763D" w:rsidRPr="000969AA" w:rsidRDefault="008C7533" w:rsidP="00E57F75">
            <w:pPr>
              <w:tabs>
                <w:tab w:val="left" w:pos="0"/>
              </w:tabs>
              <w:spacing w:line="320" w:lineRule="atLeast"/>
              <w:jc w:val="center"/>
              <w:rPr>
                <w:rFonts w:ascii="Tahoma" w:hAnsi="Tahoma" w:cs="Tahoma"/>
                <w:sz w:val="22"/>
                <w:szCs w:val="22"/>
              </w:rPr>
            </w:pPr>
            <w:r>
              <w:rPr>
                <w:rFonts w:ascii="Tahoma" w:hAnsi="Tahoma"/>
                <w:sz w:val="22"/>
              </w:rPr>
              <w:fldChar w:fldCharType="begin"/>
            </w:r>
            <w:r>
              <w:rPr>
                <w:rFonts w:ascii="Tahoma" w:hAnsi="Tahoma"/>
                <w:sz w:val="22"/>
              </w:rPr>
              <w:instrText xml:space="preserve"> REF _Ref97823737 \r \h </w:instrText>
            </w:r>
            <w:r>
              <w:rPr>
                <w:rFonts w:ascii="Tahoma" w:hAnsi="Tahoma"/>
                <w:sz w:val="22"/>
              </w:rPr>
            </w:r>
            <w:r>
              <w:rPr>
                <w:rFonts w:ascii="Tahoma" w:hAnsi="Tahoma"/>
                <w:sz w:val="22"/>
              </w:rPr>
              <w:fldChar w:fldCharType="separate"/>
            </w:r>
            <w:r w:rsidR="001E3BF4">
              <w:rPr>
                <w:rFonts w:ascii="Tahoma" w:hAnsi="Tahoma"/>
                <w:sz w:val="22"/>
              </w:rPr>
              <w:t>3.43.2.5</w:t>
            </w:r>
            <w:r>
              <w:rPr>
                <w:rFonts w:ascii="Tahoma" w:hAnsi="Tahoma"/>
                <w:sz w:val="22"/>
              </w:rPr>
              <w:fldChar w:fldCharType="end"/>
            </w:r>
          </w:p>
        </w:tc>
        <w:tc>
          <w:tcPr>
            <w:tcW w:w="2170" w:type="dxa"/>
            <w:shd w:val="clear" w:color="auto" w:fill="auto"/>
          </w:tcPr>
          <w:p w14:paraId="6A1722ED" w14:textId="02B95C3D" w:rsidR="00CA763D" w:rsidRPr="000969AA" w:rsidRDefault="008C7533" w:rsidP="00E57F75">
            <w:pPr>
              <w:tabs>
                <w:tab w:val="left" w:pos="0"/>
              </w:tabs>
              <w:spacing w:line="320" w:lineRule="atLeast"/>
              <w:jc w:val="center"/>
              <w:rPr>
                <w:rFonts w:ascii="Tahoma" w:hAnsi="Tahoma" w:cs="Tahoma"/>
                <w:sz w:val="22"/>
                <w:szCs w:val="22"/>
              </w:rPr>
            </w:pPr>
            <w:r>
              <w:rPr>
                <w:rFonts w:ascii="Tahoma" w:hAnsi="Tahoma"/>
                <w:sz w:val="22"/>
              </w:rPr>
              <w:fldChar w:fldCharType="begin"/>
            </w:r>
            <w:r>
              <w:rPr>
                <w:rFonts w:ascii="Tahoma" w:hAnsi="Tahoma"/>
                <w:sz w:val="22"/>
              </w:rPr>
              <w:instrText xml:space="preserve"> REF _Ref97823751 \r \h </w:instrText>
            </w:r>
            <w:r>
              <w:rPr>
                <w:rFonts w:ascii="Tahoma" w:hAnsi="Tahoma"/>
                <w:sz w:val="22"/>
              </w:rPr>
            </w:r>
            <w:r>
              <w:rPr>
                <w:rFonts w:ascii="Tahoma" w:hAnsi="Tahoma"/>
                <w:sz w:val="22"/>
              </w:rPr>
              <w:fldChar w:fldCharType="separate"/>
            </w:r>
            <w:r w:rsidR="001E3BF4">
              <w:rPr>
                <w:rFonts w:ascii="Tahoma" w:hAnsi="Tahoma"/>
                <w:sz w:val="22"/>
              </w:rPr>
              <w:t>3.43.2.6</w:t>
            </w:r>
            <w:r>
              <w:rPr>
                <w:rFonts w:ascii="Tahoma" w:hAnsi="Tahoma"/>
                <w:sz w:val="22"/>
              </w:rPr>
              <w:fldChar w:fldCharType="end"/>
            </w:r>
          </w:p>
        </w:tc>
      </w:tr>
    </w:tbl>
    <w:p w14:paraId="6D40A564" w14:textId="77777777" w:rsidR="00CA763D" w:rsidRPr="00583287" w:rsidRDefault="00CA763D" w:rsidP="00E57F75">
      <w:pPr>
        <w:pStyle w:val="PargrafodaLista"/>
        <w:spacing w:line="320" w:lineRule="atLeast"/>
        <w:ind w:left="0" w:right="-22"/>
        <w:rPr>
          <w:rFonts w:ascii="Tahoma" w:hAnsi="Tahoma" w:cs="Tahoma"/>
          <w:sz w:val="22"/>
          <w:szCs w:val="22"/>
        </w:rPr>
      </w:pPr>
    </w:p>
    <w:p w14:paraId="6415F180" w14:textId="77777777" w:rsidR="00CA763D" w:rsidRPr="00583287" w:rsidRDefault="008C7533" w:rsidP="007B5A72">
      <w:pPr>
        <w:pStyle w:val="PargrafodaLista"/>
        <w:numPr>
          <w:ilvl w:val="3"/>
          <w:numId w:val="30"/>
        </w:numPr>
        <w:autoSpaceDE/>
        <w:autoSpaceDN/>
        <w:adjustRightInd/>
        <w:spacing w:line="320" w:lineRule="atLeast"/>
        <w:ind w:right="-22"/>
        <w:rPr>
          <w:rFonts w:ascii="Tahoma" w:hAnsi="Tahoma" w:cs="Tahoma"/>
          <w:sz w:val="22"/>
          <w:szCs w:val="22"/>
        </w:rPr>
      </w:pPr>
      <w:bookmarkStart w:id="238" w:name="_Ref97823692"/>
      <w:r w:rsidRPr="00583287">
        <w:rPr>
          <w:rFonts w:ascii="Tahoma" w:hAnsi="Tahoma" w:cs="Tahoma"/>
          <w:sz w:val="22"/>
          <w:szCs w:val="22"/>
        </w:rPr>
        <w:t xml:space="preserve">Quando se tratar de datas que </w:t>
      </w:r>
      <w:r w:rsidRPr="00BE4146">
        <w:rPr>
          <w:rFonts w:ascii="Tahoma" w:hAnsi="Tahoma"/>
          <w:sz w:val="22"/>
          <w:u w:val="single"/>
        </w:rPr>
        <w:t>não</w:t>
      </w:r>
      <w:r w:rsidRPr="00583287">
        <w:rPr>
          <w:rFonts w:ascii="Tahoma" w:hAnsi="Tahoma" w:cs="Tahoma"/>
          <w:sz w:val="22"/>
          <w:szCs w:val="22"/>
        </w:rPr>
        <w:t xml:space="preserve"> sejam Datas de Pagamento:</w:t>
      </w:r>
      <w:bookmarkEnd w:id="238"/>
      <w:r w:rsidRPr="00583287">
        <w:rPr>
          <w:rFonts w:ascii="Tahoma" w:hAnsi="Tahoma" w:cs="Tahoma"/>
          <w:sz w:val="22"/>
          <w:szCs w:val="22"/>
        </w:rPr>
        <w:t xml:space="preserve"> </w:t>
      </w:r>
    </w:p>
    <w:p w14:paraId="38DEA539" w14:textId="77777777" w:rsidR="00CA763D" w:rsidRPr="00583287" w:rsidRDefault="00CA763D" w:rsidP="00E57F75">
      <w:pPr>
        <w:pStyle w:val="PargrafodaLista"/>
        <w:spacing w:line="320" w:lineRule="atLeast"/>
        <w:ind w:left="0" w:right="-22"/>
        <w:rPr>
          <w:rFonts w:ascii="Tahoma" w:hAnsi="Tahoma" w:cs="Tahoma"/>
          <w:sz w:val="22"/>
          <w:szCs w:val="22"/>
        </w:rPr>
      </w:pPr>
    </w:p>
    <w:p w14:paraId="507560DC" w14:textId="77777777" w:rsidR="00CA763D" w:rsidRPr="00583287" w:rsidRDefault="008C7533" w:rsidP="007B5A72">
      <w:pPr>
        <w:pStyle w:val="PargrafodaLista"/>
        <w:numPr>
          <w:ilvl w:val="3"/>
          <w:numId w:val="30"/>
        </w:numPr>
        <w:autoSpaceDE/>
        <w:autoSpaceDN/>
        <w:adjustRightInd/>
        <w:spacing w:line="320" w:lineRule="atLeast"/>
        <w:ind w:right="-22"/>
        <w:rPr>
          <w:rFonts w:ascii="Tahoma" w:hAnsi="Tahoma" w:cs="Tahoma"/>
          <w:sz w:val="22"/>
          <w:szCs w:val="22"/>
        </w:rPr>
      </w:pPr>
      <w:bookmarkStart w:id="239" w:name="_Ref430702526"/>
      <w:r w:rsidRPr="00583287">
        <w:rPr>
          <w:rFonts w:ascii="Tahoma" w:hAnsi="Tahoma" w:cs="Tahoma"/>
          <w:sz w:val="22"/>
          <w:szCs w:val="22"/>
        </w:rPr>
        <w:t xml:space="preserve">A </w:t>
      </w:r>
      <w:r w:rsidR="00BE4146" w:rsidRPr="00583287">
        <w:rPr>
          <w:rFonts w:ascii="Tahoma" w:hAnsi="Tahoma" w:cs="Tahoma"/>
          <w:sz w:val="22"/>
          <w:szCs w:val="22"/>
        </w:rPr>
        <w:t xml:space="preserve">Ordem de </w:t>
      </w:r>
      <w:r w:rsidRPr="00583287">
        <w:rPr>
          <w:rFonts w:ascii="Tahoma" w:hAnsi="Tahoma" w:cs="Tahoma"/>
          <w:sz w:val="22"/>
          <w:szCs w:val="22"/>
        </w:rPr>
        <w:t xml:space="preserve">Alocação </w:t>
      </w:r>
      <w:r w:rsidR="00BE4146" w:rsidRPr="00583287">
        <w:rPr>
          <w:rFonts w:ascii="Tahoma" w:hAnsi="Tahoma" w:cs="Tahoma"/>
          <w:sz w:val="22"/>
          <w:szCs w:val="22"/>
        </w:rPr>
        <w:t xml:space="preserve">de </w:t>
      </w:r>
      <w:r w:rsidRPr="00583287">
        <w:rPr>
          <w:rFonts w:ascii="Tahoma" w:hAnsi="Tahoma" w:cs="Tahoma"/>
          <w:sz w:val="22"/>
          <w:szCs w:val="22"/>
        </w:rPr>
        <w:t xml:space="preserve">Recursos </w:t>
      </w:r>
      <w:proofErr w:type="spellStart"/>
      <w:r w:rsidR="00BE4146" w:rsidRPr="00583287">
        <w:rPr>
          <w:rFonts w:ascii="Tahoma" w:hAnsi="Tahoma" w:cs="Tahoma"/>
          <w:sz w:val="22"/>
          <w:szCs w:val="22"/>
        </w:rPr>
        <w:t>intra-mês</w:t>
      </w:r>
      <w:proofErr w:type="spellEnd"/>
      <w:r w:rsidR="00BE4146" w:rsidRPr="00583287">
        <w:rPr>
          <w:rFonts w:ascii="Tahoma" w:hAnsi="Tahoma" w:cs="Tahoma"/>
          <w:sz w:val="22"/>
          <w:szCs w:val="22"/>
        </w:rPr>
        <w:t xml:space="preserve">, caso </w:t>
      </w:r>
      <w:r w:rsidRPr="00583287">
        <w:rPr>
          <w:rFonts w:ascii="Tahoma" w:hAnsi="Tahoma" w:cs="Tahoma"/>
          <w:sz w:val="22"/>
          <w:szCs w:val="22"/>
        </w:rPr>
        <w:t xml:space="preserve">a </w:t>
      </w:r>
      <w:r w:rsidR="00BE4146" w:rsidRPr="00583287">
        <w:rPr>
          <w:rFonts w:ascii="Tahoma" w:hAnsi="Tahoma" w:cs="Tahoma"/>
          <w:sz w:val="22"/>
          <w:szCs w:val="22"/>
        </w:rPr>
        <w:t xml:space="preserve">Amortização </w:t>
      </w:r>
      <w:r w:rsidR="00BE4146" w:rsidRPr="00583287">
        <w:rPr>
          <w:rFonts w:ascii="Tahoma" w:hAnsi="Tahoma" w:cs="Tahoma"/>
          <w:i/>
          <w:sz w:val="22"/>
          <w:szCs w:val="22"/>
        </w:rPr>
        <w:t>Pro Rata</w:t>
      </w:r>
      <w:r w:rsidR="00BE4146" w:rsidRPr="00583287">
        <w:rPr>
          <w:rFonts w:ascii="Tahoma" w:hAnsi="Tahoma" w:cs="Tahoma"/>
          <w:sz w:val="22"/>
          <w:szCs w:val="22"/>
        </w:rPr>
        <w:t xml:space="preserve"> esteja em curso</w:t>
      </w:r>
      <w:r w:rsidRPr="00583287">
        <w:rPr>
          <w:rFonts w:ascii="Tahoma" w:hAnsi="Tahoma" w:cs="Tahoma"/>
          <w:sz w:val="22"/>
          <w:szCs w:val="22"/>
        </w:rPr>
        <w:t xml:space="preserve"> corresponderá, necessariamente nesta ordem, de forma sucessiva</w:t>
      </w:r>
      <w:r w:rsidR="00BE4146" w:rsidRPr="00583287">
        <w:rPr>
          <w:rFonts w:ascii="Tahoma" w:hAnsi="Tahoma" w:cs="Tahoma"/>
          <w:sz w:val="22"/>
          <w:szCs w:val="22"/>
        </w:rPr>
        <w:t>:</w:t>
      </w:r>
      <w:bookmarkEnd w:id="239"/>
      <w:r w:rsidR="00075353" w:rsidRPr="00583287">
        <w:rPr>
          <w:rFonts w:ascii="Tahoma" w:hAnsi="Tahoma" w:cs="Tahoma"/>
          <w:sz w:val="22"/>
          <w:szCs w:val="22"/>
        </w:rPr>
        <w:t xml:space="preserve"> </w:t>
      </w:r>
    </w:p>
    <w:p w14:paraId="4211BA01" w14:textId="77777777" w:rsidR="00CA763D" w:rsidRPr="002D65E6" w:rsidRDefault="00CA763D" w:rsidP="00757D15">
      <w:pPr>
        <w:pStyle w:val="PargrafodaLista"/>
        <w:spacing w:line="320" w:lineRule="atLeast"/>
        <w:ind w:left="0" w:right="-22"/>
        <w:rPr>
          <w:rFonts w:ascii="Tahoma" w:hAnsi="Tahoma"/>
        </w:rPr>
      </w:pPr>
    </w:p>
    <w:p w14:paraId="3D198949" w14:textId="77777777" w:rsidR="00FF2485" w:rsidRPr="00E65CC3" w:rsidRDefault="008C7533" w:rsidP="00FF2485">
      <w:pPr>
        <w:pStyle w:val="Nvel111a1"/>
        <w:numPr>
          <w:ilvl w:val="0"/>
          <w:numId w:val="11"/>
        </w:numPr>
        <w:tabs>
          <w:tab w:val="left" w:pos="1276"/>
        </w:tabs>
        <w:spacing w:line="320" w:lineRule="atLeast"/>
        <w:ind w:left="1985" w:right="-22" w:hanging="567"/>
        <w:rPr>
          <w:rFonts w:ascii="Tahoma" w:hAnsi="Tahoma" w:cs="Tahoma"/>
          <w:lang w:val="pt-BR"/>
        </w:rPr>
      </w:pPr>
      <w:r w:rsidRPr="00583287">
        <w:rPr>
          <w:rFonts w:ascii="Tahoma" w:hAnsi="Tahoma" w:cs="Tahoma"/>
          <w:lang w:val="pt-BR"/>
        </w:rPr>
        <w:t>pagamento das Despesas;</w:t>
      </w:r>
    </w:p>
    <w:p w14:paraId="17B495F4" w14:textId="77777777" w:rsidR="00FF2485" w:rsidRDefault="00FF2485" w:rsidP="00BE4146">
      <w:pPr>
        <w:pStyle w:val="Nvel111a1"/>
        <w:numPr>
          <w:ilvl w:val="0"/>
          <w:numId w:val="0"/>
        </w:numPr>
        <w:tabs>
          <w:tab w:val="left" w:pos="1276"/>
        </w:tabs>
        <w:spacing w:line="320" w:lineRule="atLeast"/>
        <w:ind w:left="1985" w:right="-22"/>
        <w:rPr>
          <w:rFonts w:ascii="Tahoma" w:hAnsi="Tahoma" w:cs="Tahoma"/>
          <w:lang w:val="pt-BR"/>
        </w:rPr>
      </w:pPr>
    </w:p>
    <w:p w14:paraId="05E982B8" w14:textId="77777777" w:rsidR="008C0AD9" w:rsidRPr="00BB46AE" w:rsidRDefault="008C7533" w:rsidP="00E57F75">
      <w:pPr>
        <w:pStyle w:val="Nvel111a1"/>
        <w:numPr>
          <w:ilvl w:val="0"/>
          <w:numId w:val="11"/>
        </w:numPr>
        <w:tabs>
          <w:tab w:val="left" w:pos="1276"/>
        </w:tabs>
        <w:spacing w:line="320" w:lineRule="atLeast"/>
        <w:ind w:left="1985" w:right="-22" w:hanging="567"/>
        <w:rPr>
          <w:rFonts w:ascii="Tahoma" w:hAnsi="Tahoma" w:cs="Tahoma"/>
          <w:lang w:val="pt-BR"/>
        </w:rPr>
      </w:pPr>
      <w:r w:rsidRPr="00811A49">
        <w:rPr>
          <w:rFonts w:ascii="Tahoma" w:hAnsi="Tahoma" w:cs="Tahoma"/>
          <w:lang w:val="pt-BR"/>
        </w:rPr>
        <w:t>composição e recomposição, conforme o caso, de Reserva de Despesas e Encargos</w:t>
      </w:r>
      <w:r w:rsidRPr="00BB46AE">
        <w:rPr>
          <w:rFonts w:ascii="Tahoma" w:hAnsi="Tahoma" w:cs="Tahoma"/>
          <w:lang w:val="pt-BR"/>
        </w:rPr>
        <w:t xml:space="preserve">; </w:t>
      </w:r>
    </w:p>
    <w:p w14:paraId="77C37A3D" w14:textId="77777777" w:rsidR="00CA763D" w:rsidRPr="00583287" w:rsidRDefault="008C7533" w:rsidP="00EE1D68">
      <w:pPr>
        <w:pStyle w:val="Nvel111a1"/>
        <w:numPr>
          <w:ilvl w:val="0"/>
          <w:numId w:val="11"/>
        </w:numPr>
        <w:tabs>
          <w:tab w:val="left" w:pos="1276"/>
        </w:tabs>
        <w:spacing w:before="240" w:line="320" w:lineRule="atLeast"/>
        <w:ind w:left="1985" w:right="-22" w:hanging="567"/>
        <w:rPr>
          <w:rFonts w:ascii="Tahoma" w:hAnsi="Tahoma" w:cs="Tahoma"/>
          <w:lang w:val="pt-BR"/>
        </w:rPr>
      </w:pPr>
      <w:r w:rsidRPr="00BB46AE">
        <w:rPr>
          <w:rFonts w:ascii="Tahoma" w:hAnsi="Tahoma" w:cs="Tahoma"/>
          <w:lang w:val="pt-BR"/>
        </w:rPr>
        <w:t xml:space="preserve">constituição ou recomposição, conforme o caso, da Reserva de </w:t>
      </w:r>
      <w:r w:rsidR="00EE6D83" w:rsidRPr="00583287">
        <w:rPr>
          <w:rFonts w:ascii="Tahoma" w:hAnsi="Tahoma" w:cs="Tahoma"/>
          <w:lang w:val="pt-BR"/>
        </w:rPr>
        <w:t>Pagamento de Rentabilidade</w:t>
      </w:r>
      <w:r w:rsidRPr="00583287">
        <w:rPr>
          <w:rFonts w:ascii="Tahoma" w:hAnsi="Tahoma" w:cs="Tahoma"/>
          <w:lang w:val="pt-BR"/>
        </w:rPr>
        <w:t>;</w:t>
      </w:r>
    </w:p>
    <w:p w14:paraId="21356548" w14:textId="77777777" w:rsidR="00791B1E" w:rsidRPr="004F32E9" w:rsidRDefault="00791B1E" w:rsidP="004F32E9">
      <w:pPr>
        <w:rPr>
          <w:rFonts w:ascii="Tahoma" w:hAnsi="Tahoma"/>
        </w:rPr>
      </w:pPr>
    </w:p>
    <w:p w14:paraId="187B3D05" w14:textId="77777777" w:rsidR="00CA763D" w:rsidRPr="00583287" w:rsidRDefault="00CA763D" w:rsidP="00E57F75">
      <w:pPr>
        <w:pStyle w:val="Nvel111a1"/>
        <w:numPr>
          <w:ilvl w:val="0"/>
          <w:numId w:val="0"/>
        </w:numPr>
        <w:tabs>
          <w:tab w:val="left" w:pos="1701"/>
        </w:tabs>
        <w:spacing w:line="320" w:lineRule="atLeast"/>
        <w:ind w:left="1985" w:right="-22" w:hanging="567"/>
        <w:rPr>
          <w:rFonts w:ascii="Tahoma" w:hAnsi="Tahoma" w:cs="Tahoma"/>
          <w:lang w:val="pt-BR"/>
        </w:rPr>
      </w:pPr>
    </w:p>
    <w:p w14:paraId="4AE0B5B1" w14:textId="77777777" w:rsidR="00CA763D" w:rsidRPr="00583287" w:rsidRDefault="008C7533" w:rsidP="00E57F75">
      <w:pPr>
        <w:pStyle w:val="Nvel111a1"/>
        <w:numPr>
          <w:ilvl w:val="0"/>
          <w:numId w:val="11"/>
        </w:numPr>
        <w:tabs>
          <w:tab w:val="left" w:pos="1276"/>
        </w:tabs>
        <w:spacing w:line="320" w:lineRule="atLeast"/>
        <w:ind w:left="1985" w:right="-22" w:hanging="567"/>
        <w:rPr>
          <w:rFonts w:ascii="Tahoma" w:hAnsi="Tahoma" w:cs="Tahoma"/>
          <w:lang w:val="pt-BR"/>
        </w:rPr>
      </w:pPr>
      <w:r w:rsidRPr="00583287">
        <w:rPr>
          <w:rFonts w:ascii="Tahoma" w:hAnsi="Tahoma" w:cs="Tahoma"/>
          <w:lang w:val="pt-BR"/>
        </w:rPr>
        <w:t>desde que esteja</w:t>
      </w:r>
      <w:r w:rsidR="008B297C">
        <w:rPr>
          <w:rFonts w:ascii="Tahoma" w:hAnsi="Tahoma" w:cs="Tahoma"/>
          <w:lang w:val="pt-BR"/>
        </w:rPr>
        <w:t xml:space="preserve"> em curso</w:t>
      </w:r>
      <w:r w:rsidRPr="00583287">
        <w:rPr>
          <w:rFonts w:ascii="Tahoma" w:hAnsi="Tahoma" w:cs="Tahoma"/>
          <w:lang w:val="pt-BR"/>
        </w:rPr>
        <w:t xml:space="preserve"> o Período de Carência, </w:t>
      </w:r>
      <w:r w:rsidR="00237704" w:rsidRPr="00583287">
        <w:rPr>
          <w:rFonts w:ascii="Tahoma" w:hAnsi="Tahoma" w:cs="Tahoma"/>
          <w:lang w:val="pt-BR"/>
        </w:rPr>
        <w:t>aquisição de Direitos Creditórios;</w:t>
      </w:r>
      <w:r w:rsidR="00A3006F" w:rsidRPr="00583287">
        <w:rPr>
          <w:rFonts w:ascii="Tahoma" w:hAnsi="Tahoma" w:cs="Tahoma"/>
          <w:lang w:val="pt-BR"/>
        </w:rPr>
        <w:t xml:space="preserve"> e</w:t>
      </w:r>
    </w:p>
    <w:p w14:paraId="29A72F14" w14:textId="77777777" w:rsidR="00CA763D" w:rsidRPr="00F33DB7" w:rsidRDefault="00CA763D" w:rsidP="00CC7512">
      <w:pPr>
        <w:pStyle w:val="PargrafodaLista"/>
        <w:spacing w:line="320" w:lineRule="atLeast"/>
        <w:rPr>
          <w:rFonts w:ascii="Tahoma" w:hAnsi="Tahoma"/>
        </w:rPr>
      </w:pPr>
    </w:p>
    <w:p w14:paraId="0DC5DBB3" w14:textId="77777777" w:rsidR="00CA763D" w:rsidRPr="00583287" w:rsidRDefault="008C7533" w:rsidP="00F33DB7">
      <w:pPr>
        <w:pStyle w:val="Nvel111a1"/>
        <w:numPr>
          <w:ilvl w:val="0"/>
          <w:numId w:val="11"/>
        </w:numPr>
        <w:tabs>
          <w:tab w:val="left" w:pos="1276"/>
        </w:tabs>
        <w:spacing w:line="320" w:lineRule="atLeast"/>
        <w:ind w:left="1985" w:right="-22" w:hanging="567"/>
        <w:rPr>
          <w:rFonts w:ascii="Tahoma" w:hAnsi="Tahoma" w:cs="Tahoma"/>
          <w:lang w:val="pt-BR"/>
        </w:rPr>
      </w:pPr>
      <w:r w:rsidRPr="00583287">
        <w:rPr>
          <w:rFonts w:ascii="Tahoma" w:hAnsi="Tahoma" w:cs="Tahoma"/>
          <w:lang w:val="pt-BR"/>
        </w:rPr>
        <w:t>aplicação em Investimentos Permitidos.</w:t>
      </w:r>
    </w:p>
    <w:p w14:paraId="7A8A15CD" w14:textId="77777777" w:rsidR="00CA763D" w:rsidRPr="00583287" w:rsidRDefault="00CA763D" w:rsidP="00F33DB7">
      <w:pPr>
        <w:pStyle w:val="Nvel111a1"/>
        <w:numPr>
          <w:ilvl w:val="0"/>
          <w:numId w:val="0"/>
        </w:numPr>
        <w:tabs>
          <w:tab w:val="left" w:pos="1701"/>
        </w:tabs>
        <w:spacing w:line="320" w:lineRule="atLeast"/>
        <w:ind w:left="1701" w:right="-22"/>
        <w:rPr>
          <w:rFonts w:ascii="Tahoma" w:hAnsi="Tahoma" w:cs="Tahoma"/>
          <w:lang w:val="pt-BR"/>
        </w:rPr>
      </w:pPr>
    </w:p>
    <w:p w14:paraId="1E734705" w14:textId="77777777" w:rsidR="00CA763D" w:rsidRPr="00583287" w:rsidRDefault="008C7533" w:rsidP="007B5A72">
      <w:pPr>
        <w:pStyle w:val="PargrafodaLista"/>
        <w:numPr>
          <w:ilvl w:val="3"/>
          <w:numId w:val="30"/>
        </w:numPr>
        <w:autoSpaceDE/>
        <w:autoSpaceDN/>
        <w:adjustRightInd/>
        <w:spacing w:line="320" w:lineRule="atLeast"/>
        <w:ind w:right="-22"/>
        <w:rPr>
          <w:rFonts w:ascii="Tahoma" w:hAnsi="Tahoma" w:cs="Tahoma"/>
          <w:sz w:val="22"/>
          <w:szCs w:val="22"/>
        </w:rPr>
      </w:pPr>
      <w:bookmarkStart w:id="240" w:name="_Ref97823724"/>
      <w:r w:rsidRPr="00583287">
        <w:rPr>
          <w:rFonts w:ascii="Tahoma" w:hAnsi="Tahoma" w:cs="Tahoma"/>
          <w:sz w:val="22"/>
          <w:szCs w:val="22"/>
        </w:rPr>
        <w:t xml:space="preserve">A </w:t>
      </w:r>
      <w:r w:rsidR="00237704" w:rsidRPr="00583287">
        <w:rPr>
          <w:rFonts w:ascii="Tahoma" w:hAnsi="Tahoma" w:cs="Tahoma"/>
          <w:sz w:val="22"/>
          <w:szCs w:val="22"/>
        </w:rPr>
        <w:t xml:space="preserve">Ordem de </w:t>
      </w:r>
      <w:r w:rsidRPr="00583287">
        <w:rPr>
          <w:rFonts w:ascii="Tahoma" w:hAnsi="Tahoma" w:cs="Tahoma"/>
          <w:sz w:val="22"/>
          <w:szCs w:val="22"/>
        </w:rPr>
        <w:t xml:space="preserve">Alocação </w:t>
      </w:r>
      <w:r w:rsidR="00237704" w:rsidRPr="00583287">
        <w:rPr>
          <w:rFonts w:ascii="Tahoma" w:hAnsi="Tahoma" w:cs="Tahoma"/>
          <w:sz w:val="22"/>
          <w:szCs w:val="22"/>
        </w:rPr>
        <w:t xml:space="preserve">de </w:t>
      </w:r>
      <w:r w:rsidRPr="00583287">
        <w:rPr>
          <w:rFonts w:ascii="Tahoma" w:hAnsi="Tahoma" w:cs="Tahoma"/>
          <w:sz w:val="22"/>
          <w:szCs w:val="22"/>
        </w:rPr>
        <w:t xml:space="preserve">Recursos </w:t>
      </w:r>
      <w:proofErr w:type="spellStart"/>
      <w:r w:rsidR="00237704" w:rsidRPr="00583287">
        <w:rPr>
          <w:rFonts w:ascii="Tahoma" w:hAnsi="Tahoma" w:cs="Tahoma"/>
          <w:sz w:val="22"/>
          <w:szCs w:val="22"/>
        </w:rPr>
        <w:t>intra-mês</w:t>
      </w:r>
      <w:proofErr w:type="spellEnd"/>
      <w:r w:rsidR="00237704" w:rsidRPr="00583287">
        <w:rPr>
          <w:rFonts w:ascii="Tahoma" w:hAnsi="Tahoma" w:cs="Tahoma"/>
          <w:sz w:val="22"/>
          <w:szCs w:val="22"/>
        </w:rPr>
        <w:t>, caso Amortização Sequencial esteja em curso</w:t>
      </w:r>
      <w:r w:rsidRPr="00583287">
        <w:rPr>
          <w:rFonts w:ascii="Tahoma" w:hAnsi="Tahoma" w:cs="Tahoma"/>
          <w:sz w:val="22"/>
          <w:szCs w:val="22"/>
        </w:rPr>
        <w:t xml:space="preserve"> corresponderá, necessariamente nesta ordem, de forma sucessiva</w:t>
      </w:r>
      <w:r w:rsidR="00237704" w:rsidRPr="00583287">
        <w:rPr>
          <w:rFonts w:ascii="Tahoma" w:hAnsi="Tahoma" w:cs="Tahoma"/>
          <w:sz w:val="22"/>
          <w:szCs w:val="22"/>
        </w:rPr>
        <w:t>:</w:t>
      </w:r>
      <w:bookmarkEnd w:id="240"/>
    </w:p>
    <w:p w14:paraId="477853DF" w14:textId="77777777" w:rsidR="00CA763D" w:rsidRPr="00BE4146" w:rsidRDefault="00CA763D" w:rsidP="00757D15">
      <w:pPr>
        <w:pStyle w:val="Nvel111a1"/>
        <w:numPr>
          <w:ilvl w:val="0"/>
          <w:numId w:val="0"/>
        </w:numPr>
        <w:tabs>
          <w:tab w:val="left" w:pos="1276"/>
        </w:tabs>
        <w:spacing w:line="320" w:lineRule="atLeast"/>
        <w:ind w:left="1985" w:right="-22"/>
        <w:rPr>
          <w:rFonts w:ascii="Tahoma" w:hAnsi="Tahoma"/>
        </w:rPr>
      </w:pPr>
    </w:p>
    <w:p w14:paraId="6E366FAB" w14:textId="77777777" w:rsidR="007E5365" w:rsidRDefault="008C7533" w:rsidP="00E57F75">
      <w:pPr>
        <w:pStyle w:val="Nvel111a1"/>
        <w:numPr>
          <w:ilvl w:val="0"/>
          <w:numId w:val="31"/>
        </w:numPr>
        <w:tabs>
          <w:tab w:val="left" w:pos="1276"/>
        </w:tabs>
        <w:spacing w:line="320" w:lineRule="atLeast"/>
        <w:ind w:left="1985" w:right="-22" w:hanging="567"/>
        <w:rPr>
          <w:rFonts w:ascii="Tahoma" w:hAnsi="Tahoma" w:cs="Tahoma"/>
          <w:lang w:val="pt-BR"/>
        </w:rPr>
      </w:pPr>
      <w:r w:rsidRPr="005A1A47">
        <w:rPr>
          <w:rFonts w:ascii="Tahoma" w:hAnsi="Tahoma" w:cs="Tahoma"/>
          <w:lang w:val="pt-BR"/>
        </w:rPr>
        <w:t>pagamento das Despesas;</w:t>
      </w:r>
    </w:p>
    <w:p w14:paraId="3966F546" w14:textId="77777777" w:rsidR="007E5365" w:rsidRPr="00BE4146" w:rsidRDefault="007E5365" w:rsidP="00BE4146">
      <w:pPr>
        <w:pStyle w:val="Nvel111a1"/>
        <w:numPr>
          <w:ilvl w:val="0"/>
          <w:numId w:val="0"/>
        </w:numPr>
        <w:tabs>
          <w:tab w:val="left" w:pos="1276"/>
        </w:tabs>
        <w:spacing w:line="320" w:lineRule="atLeast"/>
        <w:ind w:left="1985" w:right="-22"/>
        <w:rPr>
          <w:rFonts w:ascii="Tahoma" w:hAnsi="Tahoma"/>
          <w:lang w:val="pt-BR"/>
        </w:rPr>
      </w:pPr>
    </w:p>
    <w:p w14:paraId="3DDC4589" w14:textId="77777777" w:rsidR="008C0AD9" w:rsidRPr="00583287" w:rsidRDefault="008C7533" w:rsidP="00BE4146">
      <w:pPr>
        <w:pStyle w:val="Nvel111a1"/>
        <w:numPr>
          <w:ilvl w:val="0"/>
          <w:numId w:val="31"/>
        </w:numPr>
        <w:tabs>
          <w:tab w:val="left" w:pos="1276"/>
        </w:tabs>
        <w:spacing w:line="320" w:lineRule="atLeast"/>
        <w:ind w:left="1985" w:right="-22" w:hanging="567"/>
        <w:rPr>
          <w:rFonts w:ascii="Tahoma" w:hAnsi="Tahoma" w:cs="Tahoma"/>
          <w:lang w:val="pt-BR"/>
        </w:rPr>
      </w:pPr>
      <w:r w:rsidRPr="00811A49">
        <w:rPr>
          <w:rFonts w:ascii="Tahoma" w:hAnsi="Tahoma" w:cs="Tahoma"/>
          <w:lang w:val="pt-BR"/>
        </w:rPr>
        <w:t>composição e recomposição, conforme o caso, de Reserva de Despesas e Encargos;</w:t>
      </w:r>
      <w:r w:rsidRPr="00F04C81">
        <w:rPr>
          <w:rFonts w:ascii="Tahoma" w:hAnsi="Tahoma" w:cs="Tahoma"/>
          <w:lang w:val="pt-BR"/>
        </w:rPr>
        <w:t xml:space="preserve"> </w:t>
      </w:r>
      <w:r w:rsidR="009762AC">
        <w:rPr>
          <w:rFonts w:ascii="Tahoma" w:hAnsi="Tahoma" w:cs="Tahoma"/>
          <w:lang w:val="pt-BR"/>
        </w:rPr>
        <w:t>e</w:t>
      </w:r>
    </w:p>
    <w:p w14:paraId="46648112" w14:textId="77777777" w:rsidR="008C0AD9" w:rsidRPr="00BE4146" w:rsidRDefault="008C0AD9" w:rsidP="00F33DB7">
      <w:pPr>
        <w:pStyle w:val="Nvel111a1"/>
        <w:numPr>
          <w:ilvl w:val="0"/>
          <w:numId w:val="0"/>
        </w:numPr>
        <w:tabs>
          <w:tab w:val="left" w:pos="1276"/>
        </w:tabs>
        <w:spacing w:line="320" w:lineRule="atLeast"/>
        <w:ind w:left="1985" w:right="-22"/>
        <w:rPr>
          <w:rFonts w:ascii="Tahoma" w:hAnsi="Tahoma"/>
        </w:rPr>
      </w:pPr>
    </w:p>
    <w:p w14:paraId="18B86363" w14:textId="77777777" w:rsidR="00CA763D" w:rsidRPr="00BF7866" w:rsidRDefault="008C7533" w:rsidP="00CC7512">
      <w:pPr>
        <w:pStyle w:val="Nvel111a1"/>
        <w:numPr>
          <w:ilvl w:val="0"/>
          <w:numId w:val="31"/>
        </w:numPr>
        <w:tabs>
          <w:tab w:val="left" w:pos="1276"/>
        </w:tabs>
        <w:spacing w:line="320" w:lineRule="atLeast"/>
        <w:ind w:left="1985" w:right="-22" w:hanging="567"/>
        <w:rPr>
          <w:rFonts w:ascii="Tahoma" w:hAnsi="Tahoma" w:cs="Tahoma"/>
          <w:lang w:val="pt-BR"/>
        </w:rPr>
      </w:pPr>
      <w:r w:rsidRPr="00D4459F">
        <w:rPr>
          <w:rFonts w:ascii="Tahoma" w:hAnsi="Tahoma" w:cs="Tahoma"/>
          <w:lang w:val="pt-BR"/>
        </w:rPr>
        <w:t>aplicação em Investimentos Permitidos.</w:t>
      </w:r>
    </w:p>
    <w:p w14:paraId="74C98A41" w14:textId="77777777" w:rsidR="00CA763D" w:rsidRPr="00811A49" w:rsidRDefault="00CA763D" w:rsidP="00E57F75">
      <w:pPr>
        <w:pStyle w:val="Nvel111a1"/>
        <w:numPr>
          <w:ilvl w:val="0"/>
          <w:numId w:val="0"/>
        </w:numPr>
        <w:tabs>
          <w:tab w:val="left" w:pos="1701"/>
        </w:tabs>
        <w:spacing w:line="320" w:lineRule="atLeast"/>
        <w:ind w:left="1701" w:right="-22"/>
        <w:rPr>
          <w:rFonts w:ascii="Tahoma" w:hAnsi="Tahoma" w:cs="Tahoma"/>
          <w:lang w:val="pt-BR"/>
        </w:rPr>
      </w:pPr>
    </w:p>
    <w:p w14:paraId="72C9CFC7" w14:textId="7D0BDBA4" w:rsidR="00CA763D" w:rsidRPr="00583287" w:rsidRDefault="008C7533" w:rsidP="007B5A72">
      <w:pPr>
        <w:pStyle w:val="PargrafodaLista"/>
        <w:numPr>
          <w:ilvl w:val="3"/>
          <w:numId w:val="30"/>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A Ordem de Alocação </w:t>
      </w:r>
      <w:r w:rsidR="008B297C" w:rsidRPr="00583287">
        <w:rPr>
          <w:rFonts w:ascii="Tahoma" w:hAnsi="Tahoma" w:cs="Tahoma"/>
          <w:sz w:val="22"/>
          <w:szCs w:val="22"/>
        </w:rPr>
        <w:t xml:space="preserve">de Recursos </w:t>
      </w:r>
      <w:r w:rsidRPr="00583287">
        <w:rPr>
          <w:rFonts w:ascii="Tahoma" w:hAnsi="Tahoma" w:cs="Tahoma"/>
          <w:sz w:val="22"/>
          <w:szCs w:val="22"/>
        </w:rPr>
        <w:t xml:space="preserve">abaixo deve ser observada quando </w:t>
      </w:r>
      <w:r w:rsidR="00237704" w:rsidRPr="00583287">
        <w:rPr>
          <w:rFonts w:ascii="Tahoma" w:hAnsi="Tahoma" w:cs="Tahoma"/>
          <w:sz w:val="22"/>
          <w:szCs w:val="22"/>
        </w:rPr>
        <w:t xml:space="preserve">se tratar de datas que sejam </w:t>
      </w:r>
      <w:r w:rsidR="00237704" w:rsidRPr="00583287">
        <w:rPr>
          <w:rFonts w:ascii="Tahoma" w:hAnsi="Tahoma" w:cs="Tahoma"/>
          <w:b/>
          <w:sz w:val="22"/>
          <w:szCs w:val="22"/>
        </w:rPr>
        <w:t>(</w:t>
      </w:r>
      <w:r w:rsidR="009762AC">
        <w:rPr>
          <w:rFonts w:ascii="Tahoma" w:hAnsi="Tahoma" w:cs="Tahoma"/>
          <w:b/>
          <w:sz w:val="22"/>
          <w:szCs w:val="22"/>
        </w:rPr>
        <w:t>i</w:t>
      </w:r>
      <w:r w:rsidR="00237704" w:rsidRPr="00583287">
        <w:rPr>
          <w:rFonts w:ascii="Tahoma" w:hAnsi="Tahoma" w:cs="Tahoma"/>
          <w:b/>
          <w:sz w:val="22"/>
          <w:szCs w:val="22"/>
        </w:rPr>
        <w:t>)</w:t>
      </w:r>
      <w:r w:rsidR="00237704" w:rsidRPr="00583287">
        <w:rPr>
          <w:rFonts w:ascii="Tahoma" w:hAnsi="Tahoma" w:cs="Tahoma"/>
          <w:sz w:val="22"/>
          <w:szCs w:val="22"/>
        </w:rPr>
        <w:t xml:space="preserve"> Datas de Pagamento; </w:t>
      </w:r>
      <w:r w:rsidR="00237704" w:rsidRPr="00583287">
        <w:rPr>
          <w:rFonts w:ascii="Tahoma" w:hAnsi="Tahoma" w:cs="Tahoma"/>
          <w:b/>
          <w:sz w:val="22"/>
          <w:szCs w:val="22"/>
        </w:rPr>
        <w:t>(</w:t>
      </w:r>
      <w:proofErr w:type="spellStart"/>
      <w:r w:rsidR="009762AC">
        <w:rPr>
          <w:rFonts w:ascii="Tahoma" w:hAnsi="Tahoma" w:cs="Tahoma"/>
          <w:b/>
          <w:sz w:val="22"/>
          <w:szCs w:val="22"/>
        </w:rPr>
        <w:t>ii</w:t>
      </w:r>
      <w:proofErr w:type="spellEnd"/>
      <w:r w:rsidR="00237704" w:rsidRPr="00583287">
        <w:rPr>
          <w:rFonts w:ascii="Tahoma" w:hAnsi="Tahoma" w:cs="Tahoma"/>
          <w:b/>
          <w:sz w:val="22"/>
          <w:szCs w:val="22"/>
        </w:rPr>
        <w:t>)</w:t>
      </w:r>
      <w:r w:rsidR="00237704" w:rsidRPr="00583287">
        <w:rPr>
          <w:rFonts w:ascii="Tahoma" w:hAnsi="Tahoma" w:cs="Tahoma"/>
          <w:sz w:val="22"/>
          <w:szCs w:val="22"/>
        </w:rPr>
        <w:t xml:space="preserve"> Data de Vencimento; ou </w:t>
      </w:r>
      <w:r w:rsidR="00237704" w:rsidRPr="00583287">
        <w:rPr>
          <w:rFonts w:ascii="Tahoma" w:hAnsi="Tahoma" w:cs="Tahoma"/>
          <w:b/>
          <w:sz w:val="22"/>
          <w:szCs w:val="22"/>
        </w:rPr>
        <w:t>(</w:t>
      </w:r>
      <w:proofErr w:type="spellStart"/>
      <w:r w:rsidR="009762AC">
        <w:rPr>
          <w:rFonts w:ascii="Tahoma" w:hAnsi="Tahoma" w:cs="Tahoma"/>
          <w:b/>
          <w:sz w:val="22"/>
          <w:szCs w:val="22"/>
        </w:rPr>
        <w:t>iii</w:t>
      </w:r>
      <w:proofErr w:type="spellEnd"/>
      <w:r w:rsidR="00237704" w:rsidRPr="00583287">
        <w:rPr>
          <w:rFonts w:ascii="Tahoma" w:hAnsi="Tahoma" w:cs="Tahoma"/>
          <w:b/>
          <w:sz w:val="22"/>
          <w:szCs w:val="22"/>
        </w:rPr>
        <w:t>)</w:t>
      </w:r>
      <w:r w:rsidR="00237704" w:rsidRPr="00583287">
        <w:rPr>
          <w:rFonts w:ascii="Tahoma" w:hAnsi="Tahoma" w:cs="Tahoma"/>
          <w:sz w:val="22"/>
          <w:szCs w:val="22"/>
        </w:rPr>
        <w:t xml:space="preserve"> </w:t>
      </w:r>
      <w:r w:rsidR="00237704" w:rsidRPr="00583287">
        <w:rPr>
          <w:rFonts w:ascii="Tahoma" w:hAnsi="Tahoma" w:cs="Tahoma"/>
          <w:color w:val="000000"/>
          <w:sz w:val="22"/>
          <w:szCs w:val="22"/>
        </w:rPr>
        <w:t xml:space="preserve">uma data de pagamento em razão da </w:t>
      </w:r>
      <w:r w:rsidR="00EF6A06">
        <w:rPr>
          <w:rFonts w:ascii="Tahoma" w:hAnsi="Tahoma" w:cs="Tahoma"/>
          <w:color w:val="000000"/>
          <w:sz w:val="22"/>
          <w:szCs w:val="22"/>
        </w:rPr>
        <w:t xml:space="preserve">ocorrência de um </w:t>
      </w:r>
      <w:r w:rsidR="00EF6A06" w:rsidRPr="00583287">
        <w:rPr>
          <w:rFonts w:ascii="Tahoma" w:hAnsi="Tahoma" w:cs="Tahoma"/>
          <w:color w:val="000000"/>
          <w:sz w:val="22"/>
          <w:szCs w:val="22"/>
        </w:rPr>
        <w:t>Evento de Inadimplemento</w:t>
      </w:r>
      <w:r w:rsidR="00EF6A06">
        <w:rPr>
          <w:rFonts w:ascii="Tahoma" w:hAnsi="Tahoma" w:cs="Tahoma"/>
          <w:color w:val="000000"/>
          <w:sz w:val="22"/>
          <w:szCs w:val="22"/>
        </w:rPr>
        <w:t xml:space="preserve"> Automático</w:t>
      </w:r>
      <w:r w:rsidR="00EF6A06" w:rsidRPr="00583287">
        <w:rPr>
          <w:rFonts w:ascii="Tahoma" w:hAnsi="Tahoma" w:cs="Tahoma"/>
          <w:color w:val="000000"/>
          <w:sz w:val="22"/>
          <w:szCs w:val="22"/>
        </w:rPr>
        <w:t xml:space="preserve"> </w:t>
      </w:r>
      <w:r w:rsidR="00EF6A06">
        <w:rPr>
          <w:rFonts w:ascii="Tahoma" w:hAnsi="Tahoma" w:cs="Tahoma"/>
          <w:color w:val="000000"/>
          <w:sz w:val="22"/>
          <w:szCs w:val="22"/>
        </w:rPr>
        <w:t xml:space="preserve">ou da </w:t>
      </w:r>
      <w:r w:rsidR="00237704" w:rsidRPr="00583287">
        <w:rPr>
          <w:rFonts w:ascii="Tahoma" w:hAnsi="Tahoma" w:cs="Tahoma"/>
          <w:color w:val="000000"/>
          <w:sz w:val="22"/>
          <w:szCs w:val="22"/>
        </w:rPr>
        <w:t>decretação de vencimento antecipado após a ocorrência de um Evento de Inadimplemento</w:t>
      </w:r>
      <w:r w:rsidR="001F3870">
        <w:rPr>
          <w:rFonts w:ascii="Tahoma" w:hAnsi="Tahoma" w:cs="Tahoma"/>
          <w:color w:val="000000"/>
          <w:sz w:val="22"/>
          <w:szCs w:val="22"/>
        </w:rPr>
        <w:t xml:space="preserve"> </w:t>
      </w:r>
      <w:r w:rsidR="00EF6A06">
        <w:rPr>
          <w:rFonts w:ascii="Tahoma" w:hAnsi="Tahoma" w:cs="Tahoma"/>
          <w:color w:val="000000"/>
          <w:sz w:val="22"/>
          <w:szCs w:val="22"/>
        </w:rPr>
        <w:t xml:space="preserve">Não </w:t>
      </w:r>
      <w:r w:rsidR="001F3870">
        <w:rPr>
          <w:rFonts w:ascii="Tahoma" w:hAnsi="Tahoma" w:cs="Tahoma"/>
          <w:color w:val="000000"/>
          <w:sz w:val="22"/>
          <w:szCs w:val="22"/>
        </w:rPr>
        <w:t>Automático</w:t>
      </w:r>
      <w:r w:rsidR="00237704" w:rsidRPr="00583287">
        <w:rPr>
          <w:rFonts w:ascii="Tahoma" w:hAnsi="Tahoma" w:cs="Tahoma"/>
          <w:color w:val="000000"/>
          <w:sz w:val="22"/>
          <w:szCs w:val="22"/>
        </w:rPr>
        <w:t xml:space="preserve">, nos termos da Cláusula </w:t>
      </w:r>
      <w:r w:rsidR="00237704" w:rsidRPr="00E65CC3">
        <w:rPr>
          <w:rFonts w:ascii="Tahoma" w:hAnsi="Tahoma" w:cs="Tahoma"/>
          <w:color w:val="000000"/>
          <w:sz w:val="22"/>
          <w:szCs w:val="22"/>
        </w:rPr>
        <w:fldChar w:fldCharType="begin"/>
      </w:r>
      <w:r w:rsidR="00237704" w:rsidRPr="00583287">
        <w:rPr>
          <w:rFonts w:ascii="Tahoma" w:hAnsi="Tahoma" w:cs="Tahoma"/>
          <w:color w:val="000000"/>
          <w:sz w:val="22"/>
          <w:szCs w:val="22"/>
        </w:rPr>
        <w:instrText xml:space="preserve"> REF _Ref69513012 \r \h  \* MERGEFORMAT </w:instrText>
      </w:r>
      <w:r w:rsidR="00237704" w:rsidRPr="00E65CC3">
        <w:rPr>
          <w:rFonts w:ascii="Tahoma" w:hAnsi="Tahoma" w:cs="Tahoma"/>
          <w:color w:val="000000"/>
          <w:sz w:val="22"/>
          <w:szCs w:val="22"/>
        </w:rPr>
      </w:r>
      <w:r w:rsidR="00237704" w:rsidRPr="00E65CC3">
        <w:rPr>
          <w:rFonts w:ascii="Tahoma" w:hAnsi="Tahoma" w:cs="Tahoma"/>
          <w:color w:val="000000"/>
          <w:sz w:val="22"/>
          <w:szCs w:val="22"/>
        </w:rPr>
        <w:fldChar w:fldCharType="separate"/>
      </w:r>
      <w:r w:rsidR="001E3BF4">
        <w:rPr>
          <w:rFonts w:ascii="Tahoma" w:hAnsi="Tahoma" w:cs="Tahoma"/>
          <w:color w:val="000000"/>
          <w:sz w:val="22"/>
          <w:szCs w:val="22"/>
        </w:rPr>
        <w:t>3.50.2</w:t>
      </w:r>
      <w:r w:rsidR="00237704" w:rsidRPr="00E65CC3">
        <w:rPr>
          <w:rFonts w:ascii="Tahoma" w:hAnsi="Tahoma" w:cs="Tahoma"/>
          <w:color w:val="000000"/>
          <w:sz w:val="22"/>
          <w:szCs w:val="22"/>
        </w:rPr>
        <w:fldChar w:fldCharType="end"/>
      </w:r>
      <w:r w:rsidR="00237704" w:rsidRPr="00583287">
        <w:rPr>
          <w:rFonts w:ascii="Tahoma" w:hAnsi="Tahoma" w:cs="Tahoma"/>
          <w:color w:val="000000"/>
          <w:sz w:val="22"/>
          <w:szCs w:val="22"/>
        </w:rPr>
        <w:t xml:space="preserve"> abaixo</w:t>
      </w:r>
      <w:r w:rsidRPr="00583287">
        <w:rPr>
          <w:rFonts w:ascii="Tahoma" w:hAnsi="Tahoma" w:cs="Tahoma"/>
          <w:sz w:val="22"/>
          <w:szCs w:val="22"/>
        </w:rPr>
        <w:t>.</w:t>
      </w:r>
    </w:p>
    <w:p w14:paraId="43350259" w14:textId="77777777" w:rsidR="00CA763D" w:rsidRPr="00583287" w:rsidRDefault="00CA763D" w:rsidP="00E57F75">
      <w:pPr>
        <w:pStyle w:val="PargrafodaLista"/>
        <w:spacing w:line="320" w:lineRule="atLeast"/>
        <w:ind w:left="0" w:right="-22"/>
        <w:rPr>
          <w:rFonts w:ascii="Tahoma" w:hAnsi="Tahoma" w:cs="Tahoma"/>
          <w:sz w:val="22"/>
          <w:szCs w:val="22"/>
        </w:rPr>
      </w:pPr>
    </w:p>
    <w:p w14:paraId="63A7F050" w14:textId="77777777" w:rsidR="00CA763D" w:rsidRPr="00583287" w:rsidRDefault="008C7533" w:rsidP="007B5A72">
      <w:pPr>
        <w:pStyle w:val="PargrafodaLista"/>
        <w:numPr>
          <w:ilvl w:val="3"/>
          <w:numId w:val="30"/>
        </w:numPr>
        <w:autoSpaceDE/>
        <w:autoSpaceDN/>
        <w:adjustRightInd/>
        <w:spacing w:line="320" w:lineRule="atLeast"/>
        <w:ind w:right="-22"/>
        <w:rPr>
          <w:rFonts w:ascii="Tahoma" w:hAnsi="Tahoma" w:cs="Tahoma"/>
          <w:sz w:val="22"/>
          <w:szCs w:val="22"/>
        </w:rPr>
      </w:pPr>
      <w:bookmarkStart w:id="241" w:name="_Ref97823737"/>
      <w:r w:rsidRPr="00583287">
        <w:rPr>
          <w:rFonts w:ascii="Tahoma" w:hAnsi="Tahoma" w:cs="Tahoma"/>
          <w:sz w:val="22"/>
          <w:szCs w:val="22"/>
        </w:rPr>
        <w:t>Caso</w:t>
      </w:r>
      <w:r w:rsidR="00433D75" w:rsidRPr="00583287">
        <w:rPr>
          <w:rFonts w:ascii="Tahoma" w:hAnsi="Tahoma" w:cs="Tahoma"/>
          <w:sz w:val="22"/>
          <w:szCs w:val="22"/>
        </w:rPr>
        <w:t xml:space="preserve"> a </w:t>
      </w:r>
      <w:r w:rsidRPr="00583287">
        <w:rPr>
          <w:rFonts w:ascii="Tahoma" w:hAnsi="Tahoma" w:cs="Tahoma"/>
          <w:sz w:val="22"/>
          <w:szCs w:val="22"/>
        </w:rPr>
        <w:t xml:space="preserve">Amortização </w:t>
      </w:r>
      <w:r w:rsidRPr="00583287">
        <w:rPr>
          <w:rFonts w:ascii="Tahoma" w:hAnsi="Tahoma" w:cs="Tahoma"/>
          <w:i/>
          <w:sz w:val="22"/>
          <w:szCs w:val="22"/>
        </w:rPr>
        <w:t>Pro Rata</w:t>
      </w:r>
      <w:r w:rsidRPr="00583287">
        <w:rPr>
          <w:rFonts w:ascii="Tahoma" w:hAnsi="Tahoma" w:cs="Tahoma"/>
          <w:sz w:val="22"/>
          <w:szCs w:val="22"/>
        </w:rPr>
        <w:t xml:space="preserve"> esteja em curso:</w:t>
      </w:r>
      <w:bookmarkEnd w:id="241"/>
    </w:p>
    <w:p w14:paraId="3CBB210D" w14:textId="77777777" w:rsidR="00CA763D" w:rsidRPr="00583287" w:rsidRDefault="00CA763D" w:rsidP="00E57F75">
      <w:pPr>
        <w:pStyle w:val="PargrafodaLista"/>
        <w:spacing w:line="320" w:lineRule="atLeast"/>
        <w:ind w:left="0" w:right="-22"/>
        <w:rPr>
          <w:rFonts w:ascii="Tahoma" w:hAnsi="Tahoma" w:cs="Tahoma"/>
          <w:sz w:val="22"/>
          <w:szCs w:val="22"/>
        </w:rPr>
      </w:pPr>
    </w:p>
    <w:p w14:paraId="71EFD074" w14:textId="77777777" w:rsidR="00F43B72" w:rsidRDefault="008C7533" w:rsidP="00E57F75">
      <w:pPr>
        <w:pStyle w:val="Nvel111a1"/>
        <w:numPr>
          <w:ilvl w:val="0"/>
          <w:numId w:val="12"/>
        </w:numPr>
        <w:spacing w:line="320" w:lineRule="atLeast"/>
        <w:ind w:left="1985" w:right="-22" w:hanging="567"/>
        <w:rPr>
          <w:rFonts w:ascii="Tahoma" w:hAnsi="Tahoma" w:cs="Tahoma"/>
          <w:lang w:val="pt-BR"/>
        </w:rPr>
      </w:pPr>
      <w:bookmarkStart w:id="242" w:name="_DV_M197"/>
      <w:bookmarkStart w:id="243" w:name="_Ref475679731"/>
      <w:bookmarkEnd w:id="242"/>
      <w:r w:rsidRPr="00583287">
        <w:rPr>
          <w:rFonts w:ascii="Tahoma" w:hAnsi="Tahoma" w:cs="Tahoma"/>
          <w:lang w:val="pt-BR"/>
        </w:rPr>
        <w:t>pagamento das Despesas;</w:t>
      </w:r>
    </w:p>
    <w:p w14:paraId="181CDF17" w14:textId="77777777" w:rsidR="003748EF" w:rsidRPr="005A1A47" w:rsidRDefault="003748EF" w:rsidP="000969AA">
      <w:pPr>
        <w:pStyle w:val="Nvel111a1"/>
        <w:numPr>
          <w:ilvl w:val="0"/>
          <w:numId w:val="0"/>
        </w:numPr>
        <w:spacing w:line="320" w:lineRule="atLeast"/>
        <w:ind w:left="1985" w:right="-22"/>
        <w:rPr>
          <w:rFonts w:ascii="Tahoma" w:hAnsi="Tahoma" w:cs="Tahoma"/>
          <w:lang w:val="pt-BR"/>
        </w:rPr>
      </w:pPr>
    </w:p>
    <w:p w14:paraId="26A72D07" w14:textId="77777777" w:rsidR="00CA763D" w:rsidRPr="00583287" w:rsidRDefault="008C7533" w:rsidP="00757D15">
      <w:pPr>
        <w:pStyle w:val="Nvel111a1"/>
        <w:numPr>
          <w:ilvl w:val="0"/>
          <w:numId w:val="12"/>
        </w:numPr>
        <w:spacing w:line="320" w:lineRule="atLeast"/>
        <w:ind w:left="1985" w:right="-22" w:hanging="567"/>
        <w:rPr>
          <w:rFonts w:ascii="Tahoma" w:hAnsi="Tahoma" w:cs="Tahoma"/>
          <w:lang w:val="pt-BR"/>
        </w:rPr>
      </w:pPr>
      <w:r w:rsidRPr="00583287">
        <w:rPr>
          <w:rFonts w:ascii="Tahoma" w:hAnsi="Tahoma" w:cs="Tahoma"/>
          <w:lang w:val="pt-BR"/>
        </w:rPr>
        <w:t xml:space="preserve">composição e recomposição, conforme o caso, de Reserva de Despesas e Encargos; </w:t>
      </w:r>
    </w:p>
    <w:p w14:paraId="76773DCE" w14:textId="77777777" w:rsidR="00CA763D" w:rsidRPr="00583287" w:rsidRDefault="00CA763D" w:rsidP="00E57F75">
      <w:pPr>
        <w:pStyle w:val="Nvel111a1"/>
        <w:numPr>
          <w:ilvl w:val="0"/>
          <w:numId w:val="0"/>
        </w:numPr>
        <w:tabs>
          <w:tab w:val="left" w:pos="1701"/>
        </w:tabs>
        <w:spacing w:line="320" w:lineRule="atLeast"/>
        <w:ind w:left="1985" w:right="-22" w:hanging="567"/>
        <w:rPr>
          <w:rFonts w:ascii="Tahoma" w:hAnsi="Tahoma" w:cs="Tahoma"/>
          <w:lang w:val="pt-BR"/>
        </w:rPr>
      </w:pPr>
    </w:p>
    <w:p w14:paraId="578B06FD" w14:textId="77777777" w:rsidR="00CA763D" w:rsidRPr="00583287" w:rsidRDefault="008C7533" w:rsidP="00E57F75">
      <w:pPr>
        <w:pStyle w:val="Nvel111a1"/>
        <w:numPr>
          <w:ilvl w:val="0"/>
          <w:numId w:val="12"/>
        </w:numPr>
        <w:spacing w:line="320" w:lineRule="atLeast"/>
        <w:ind w:left="1985" w:right="-22" w:hanging="567"/>
        <w:rPr>
          <w:rFonts w:ascii="Tahoma" w:hAnsi="Tahoma" w:cs="Tahoma"/>
          <w:lang w:val="pt-BR"/>
        </w:rPr>
      </w:pPr>
      <w:r w:rsidRPr="00583287">
        <w:rPr>
          <w:rFonts w:ascii="Tahoma" w:hAnsi="Tahoma" w:cs="Tahoma"/>
          <w:lang w:val="pt-BR"/>
        </w:rPr>
        <w:t>pagamento de Encargos Moratórios referentes às Debêntures da Primeira Série, caso aplicáveis, incluindo, sem limitação, eventuais valores devidos em decorrência de valores vencidos e não pagos tempestivamente, no âmbito da presente Emissão;</w:t>
      </w:r>
    </w:p>
    <w:p w14:paraId="0B97FB32" w14:textId="77777777" w:rsidR="00CA763D" w:rsidRPr="00583287" w:rsidRDefault="00CA763D" w:rsidP="00E57F75">
      <w:pPr>
        <w:pStyle w:val="Nvel111a1"/>
        <w:numPr>
          <w:ilvl w:val="0"/>
          <w:numId w:val="0"/>
        </w:numPr>
        <w:tabs>
          <w:tab w:val="left" w:pos="1701"/>
        </w:tabs>
        <w:spacing w:line="320" w:lineRule="atLeast"/>
        <w:ind w:left="1985" w:right="-22" w:hanging="567"/>
        <w:rPr>
          <w:rFonts w:ascii="Tahoma" w:hAnsi="Tahoma" w:cs="Tahoma"/>
          <w:lang w:val="pt-BR"/>
        </w:rPr>
      </w:pPr>
    </w:p>
    <w:p w14:paraId="608C5420" w14:textId="77777777" w:rsidR="00CA763D" w:rsidRPr="00583287" w:rsidRDefault="008C7533" w:rsidP="00E57F75">
      <w:pPr>
        <w:pStyle w:val="Nvel111a1"/>
        <w:numPr>
          <w:ilvl w:val="0"/>
          <w:numId w:val="12"/>
        </w:numPr>
        <w:spacing w:line="320" w:lineRule="atLeast"/>
        <w:ind w:left="1985" w:right="-22" w:hanging="567"/>
        <w:rPr>
          <w:rFonts w:ascii="Tahoma" w:hAnsi="Tahoma" w:cs="Tahoma"/>
          <w:lang w:val="pt-BR"/>
        </w:rPr>
      </w:pPr>
      <w:r w:rsidRPr="00583287">
        <w:rPr>
          <w:rFonts w:ascii="Tahoma" w:hAnsi="Tahoma" w:cs="Tahoma"/>
          <w:lang w:val="pt-BR"/>
        </w:rPr>
        <w:t>pagamento da Remuneração das Debêntures da Primeira Série;</w:t>
      </w:r>
    </w:p>
    <w:p w14:paraId="02843ADA" w14:textId="77777777" w:rsidR="00CA763D" w:rsidRPr="00583287" w:rsidRDefault="00CA763D" w:rsidP="007B5A72">
      <w:pPr>
        <w:pStyle w:val="Nvel111a1"/>
        <w:numPr>
          <w:ilvl w:val="0"/>
          <w:numId w:val="0"/>
        </w:numPr>
        <w:spacing w:line="320" w:lineRule="atLeast"/>
        <w:ind w:left="1985" w:right="-22"/>
        <w:rPr>
          <w:rFonts w:ascii="Tahoma" w:hAnsi="Tahoma" w:cs="Tahoma"/>
          <w:lang w:val="pt-BR"/>
        </w:rPr>
      </w:pPr>
    </w:p>
    <w:p w14:paraId="25D26DE7" w14:textId="77777777" w:rsidR="00CA763D" w:rsidRDefault="008C7533" w:rsidP="00E57F75">
      <w:pPr>
        <w:pStyle w:val="Nvel111a1"/>
        <w:numPr>
          <w:ilvl w:val="0"/>
          <w:numId w:val="12"/>
        </w:numPr>
        <w:spacing w:line="320" w:lineRule="atLeast"/>
        <w:ind w:left="1985" w:right="-22" w:hanging="567"/>
        <w:rPr>
          <w:rFonts w:ascii="Tahoma" w:hAnsi="Tahoma" w:cs="Tahoma"/>
          <w:lang w:val="pt-BR"/>
        </w:rPr>
      </w:pPr>
      <w:r w:rsidRPr="00583287">
        <w:rPr>
          <w:rFonts w:ascii="Tahoma" w:hAnsi="Tahoma" w:cs="Tahoma"/>
          <w:lang w:val="pt-BR"/>
        </w:rPr>
        <w:t xml:space="preserve">constituição ou recomposição, conforme o caso, da Reserva de </w:t>
      </w:r>
      <w:r w:rsidR="00EE6D83" w:rsidRPr="00583287">
        <w:rPr>
          <w:rFonts w:ascii="Tahoma" w:hAnsi="Tahoma" w:cs="Tahoma"/>
          <w:lang w:val="pt-BR"/>
        </w:rPr>
        <w:t>Pagamento de Rentabilidade</w:t>
      </w:r>
      <w:r w:rsidRPr="00583287">
        <w:rPr>
          <w:rFonts w:ascii="Tahoma" w:hAnsi="Tahoma" w:cs="Tahoma"/>
          <w:lang w:val="pt-BR"/>
        </w:rPr>
        <w:t>;</w:t>
      </w:r>
    </w:p>
    <w:p w14:paraId="14CEECF2" w14:textId="77777777" w:rsidR="0053674E" w:rsidRPr="00F33DB7" w:rsidRDefault="0053674E" w:rsidP="00757D15">
      <w:pPr>
        <w:pStyle w:val="PargrafodaLista"/>
        <w:rPr>
          <w:rFonts w:ascii="Tahoma" w:hAnsi="Tahoma"/>
        </w:rPr>
      </w:pPr>
    </w:p>
    <w:p w14:paraId="6164C8F8" w14:textId="77777777" w:rsidR="0053674E" w:rsidRDefault="008C7533" w:rsidP="0053674E">
      <w:pPr>
        <w:pStyle w:val="Nvel111a1"/>
        <w:numPr>
          <w:ilvl w:val="0"/>
          <w:numId w:val="12"/>
        </w:numPr>
        <w:spacing w:line="320" w:lineRule="atLeast"/>
        <w:ind w:left="1985" w:right="-22" w:hanging="567"/>
        <w:rPr>
          <w:rFonts w:ascii="Tahoma" w:hAnsi="Tahoma" w:cs="Tahoma"/>
          <w:lang w:val="pt-BR"/>
        </w:rPr>
      </w:pPr>
      <w:r>
        <w:rPr>
          <w:rFonts w:ascii="Tahoma" w:hAnsi="Tahoma" w:cs="Tahoma"/>
          <w:lang w:val="pt-BR"/>
        </w:rPr>
        <w:t xml:space="preserve">após o Período de Carência, </w:t>
      </w:r>
      <w:r w:rsidRPr="00583287">
        <w:rPr>
          <w:rFonts w:ascii="Tahoma" w:hAnsi="Tahoma" w:cs="Tahoma"/>
          <w:lang w:val="pt-BR"/>
        </w:rPr>
        <w:t xml:space="preserve">pagamento da Amortização Extraordinária Obrigatória das Debêntures da Primeira Série; </w:t>
      </w:r>
    </w:p>
    <w:p w14:paraId="727EAFC0" w14:textId="77777777" w:rsidR="009762AC" w:rsidRPr="00261C04" w:rsidRDefault="009762AC" w:rsidP="00FC73A6">
      <w:pPr>
        <w:pStyle w:val="Nvel111a1"/>
        <w:numPr>
          <w:ilvl w:val="0"/>
          <w:numId w:val="0"/>
        </w:numPr>
        <w:spacing w:line="320" w:lineRule="atLeast"/>
        <w:ind w:right="-22"/>
        <w:rPr>
          <w:rFonts w:ascii="Tahoma" w:hAnsi="Tahoma"/>
        </w:rPr>
      </w:pPr>
    </w:p>
    <w:p w14:paraId="01295AE8" w14:textId="77777777" w:rsidR="00CA763D" w:rsidRPr="00BB6AB3" w:rsidRDefault="008C7533" w:rsidP="00E57F75">
      <w:pPr>
        <w:pStyle w:val="Nvel111a1"/>
        <w:numPr>
          <w:ilvl w:val="0"/>
          <w:numId w:val="12"/>
        </w:numPr>
        <w:spacing w:line="320" w:lineRule="atLeast"/>
        <w:ind w:left="1985" w:right="-22" w:hanging="567"/>
        <w:rPr>
          <w:rFonts w:ascii="Tahoma" w:hAnsi="Tahoma" w:cs="Tahoma"/>
          <w:lang w:val="pt-BR"/>
        </w:rPr>
      </w:pPr>
      <w:r w:rsidRPr="00D4459F">
        <w:rPr>
          <w:rFonts w:ascii="Tahoma" w:hAnsi="Tahoma" w:cs="Tahoma"/>
          <w:lang w:val="pt-BR"/>
        </w:rPr>
        <w:t xml:space="preserve">desde que </w:t>
      </w:r>
      <w:r w:rsidR="00ED5894" w:rsidRPr="00D4459F">
        <w:rPr>
          <w:rFonts w:ascii="Tahoma" w:hAnsi="Tahoma" w:cs="Tahoma"/>
          <w:lang w:val="pt-BR"/>
        </w:rPr>
        <w:t>durante o</w:t>
      </w:r>
      <w:r w:rsidRPr="00BF7866">
        <w:rPr>
          <w:rFonts w:ascii="Tahoma" w:hAnsi="Tahoma" w:cs="Tahoma"/>
          <w:lang w:val="pt-BR"/>
        </w:rPr>
        <w:t xml:space="preserve"> Período de Carência, </w:t>
      </w:r>
      <w:r w:rsidR="00237704" w:rsidRPr="00BF7866">
        <w:rPr>
          <w:rFonts w:ascii="Tahoma" w:hAnsi="Tahoma" w:cs="Tahoma"/>
          <w:lang w:val="pt-BR"/>
        </w:rPr>
        <w:t>aquisição de Direitos Creditórios</w:t>
      </w:r>
      <w:r w:rsidR="00237704" w:rsidRPr="00583287">
        <w:rPr>
          <w:rFonts w:ascii="Tahoma" w:hAnsi="Tahoma" w:cs="Tahoma"/>
          <w:lang w:val="pt-BR"/>
        </w:rPr>
        <w:t>;</w:t>
      </w:r>
    </w:p>
    <w:p w14:paraId="2A911707" w14:textId="77777777" w:rsidR="00CA763D" w:rsidRPr="00F21FBE" w:rsidRDefault="00CA763D" w:rsidP="00671388">
      <w:pPr>
        <w:pStyle w:val="Nvel111a1"/>
        <w:numPr>
          <w:ilvl w:val="0"/>
          <w:numId w:val="0"/>
        </w:numPr>
        <w:tabs>
          <w:tab w:val="left" w:pos="1701"/>
        </w:tabs>
        <w:spacing w:line="320" w:lineRule="atLeast"/>
        <w:ind w:left="1985" w:right="-22" w:hanging="567"/>
        <w:rPr>
          <w:rFonts w:ascii="Tahoma" w:hAnsi="Tahoma"/>
        </w:rPr>
      </w:pPr>
    </w:p>
    <w:p w14:paraId="1B2D297C" w14:textId="2E1584F9" w:rsidR="00CA763D" w:rsidRPr="00671388" w:rsidRDefault="00D5007B" w:rsidP="00E57F75">
      <w:pPr>
        <w:pStyle w:val="Nvel111a1"/>
        <w:numPr>
          <w:ilvl w:val="0"/>
          <w:numId w:val="12"/>
        </w:numPr>
        <w:spacing w:line="320" w:lineRule="atLeast"/>
        <w:ind w:left="1985" w:right="-22" w:hanging="567"/>
        <w:rPr>
          <w:rFonts w:ascii="Tahoma" w:hAnsi="Tahoma"/>
          <w:lang w:val="pt-BR"/>
        </w:rPr>
      </w:pPr>
      <w:r>
        <w:rPr>
          <w:rFonts w:ascii="Tahoma" w:hAnsi="Tahoma" w:cs="Tahoma"/>
          <w:lang w:val="pt-BR"/>
        </w:rPr>
        <w:t>caso os recursos sejam suficientes, pagamento do Resgate Antecipado Obrigatório das Debêntures da Primeira Série;</w:t>
      </w:r>
    </w:p>
    <w:p w14:paraId="2E9D3308" w14:textId="77777777" w:rsidR="00CA763D" w:rsidRDefault="00CA763D" w:rsidP="00671388">
      <w:pPr>
        <w:pStyle w:val="Nvel111a1"/>
        <w:numPr>
          <w:ilvl w:val="0"/>
          <w:numId w:val="0"/>
        </w:numPr>
        <w:tabs>
          <w:tab w:val="left" w:pos="1701"/>
        </w:tabs>
        <w:spacing w:line="320" w:lineRule="atLeast"/>
        <w:ind w:left="2126" w:right="-22" w:hanging="708"/>
        <w:rPr>
          <w:rFonts w:ascii="Tahoma" w:hAnsi="Tahoma" w:cs="Tahoma"/>
          <w:lang w:val="pt-BR"/>
        </w:rPr>
      </w:pPr>
    </w:p>
    <w:p w14:paraId="5FBB85D8" w14:textId="5E147640" w:rsidR="0053674E" w:rsidRPr="00583287" w:rsidRDefault="008C7533" w:rsidP="00757D15">
      <w:pPr>
        <w:pStyle w:val="Nvel111a1"/>
        <w:numPr>
          <w:ilvl w:val="0"/>
          <w:numId w:val="12"/>
        </w:numPr>
        <w:spacing w:line="320" w:lineRule="atLeast"/>
        <w:ind w:left="1985" w:right="-22" w:hanging="567"/>
        <w:rPr>
          <w:rFonts w:ascii="Tahoma" w:hAnsi="Tahoma" w:cs="Tahoma"/>
          <w:lang w:val="pt-BR"/>
        </w:rPr>
      </w:pPr>
      <w:r w:rsidRPr="00D842B2">
        <w:rPr>
          <w:rFonts w:ascii="Tahoma" w:hAnsi="Tahoma"/>
          <w:lang w:val="pt-BR"/>
        </w:rPr>
        <w:t xml:space="preserve">desde que as Debêntures da Primeira Série tenham sido integralmente </w:t>
      </w:r>
      <w:r w:rsidR="00A53ACD">
        <w:rPr>
          <w:rFonts w:ascii="Tahoma" w:hAnsi="Tahoma"/>
          <w:lang w:val="pt-BR"/>
        </w:rPr>
        <w:t xml:space="preserve">liquidadas ou </w:t>
      </w:r>
      <w:r w:rsidRPr="00D842B2">
        <w:rPr>
          <w:rFonts w:ascii="Tahoma" w:hAnsi="Tahoma"/>
          <w:lang w:val="pt-BR"/>
        </w:rPr>
        <w:t>resgatadas</w:t>
      </w:r>
      <w:r w:rsidRPr="009762AC">
        <w:rPr>
          <w:rFonts w:ascii="Tahoma" w:hAnsi="Tahoma" w:cs="Tahoma"/>
          <w:lang w:val="pt-BR"/>
        </w:rPr>
        <w:t>, pagamento</w:t>
      </w:r>
      <w:r w:rsidRPr="00583287">
        <w:rPr>
          <w:rFonts w:ascii="Tahoma" w:hAnsi="Tahoma" w:cs="Tahoma"/>
          <w:lang w:val="pt-BR"/>
        </w:rPr>
        <w:t xml:space="preserve"> de Encargos Moratórios</w:t>
      </w:r>
      <w:r w:rsidR="00852DA5">
        <w:rPr>
          <w:rFonts w:ascii="Tahoma" w:hAnsi="Tahoma" w:cs="Tahoma"/>
          <w:lang w:val="pt-BR"/>
        </w:rPr>
        <w:t xml:space="preserve"> e </w:t>
      </w:r>
      <w:r w:rsidR="00FB5ABE">
        <w:rPr>
          <w:rFonts w:ascii="Tahoma" w:hAnsi="Tahoma" w:cs="Tahoma"/>
          <w:lang w:val="pt-BR"/>
        </w:rPr>
        <w:t>pagamento do Prêmio Sobre a Receita dos Direitos Creditórios Vinculados</w:t>
      </w:r>
      <w:r w:rsidRPr="00583287">
        <w:rPr>
          <w:rFonts w:ascii="Tahoma" w:hAnsi="Tahoma" w:cs="Tahoma"/>
          <w:lang w:val="pt-BR"/>
        </w:rPr>
        <w:t xml:space="preserve"> referentes às Debêntures da Segunda Série, caso aplicáveis, incluindo, sem limitação, eventuais valores devidos em decorrência de valores vencidos e não pagos tempestivamente, no âmbito da presente Emissão;</w:t>
      </w:r>
      <w:r w:rsidR="00C534FA">
        <w:rPr>
          <w:rFonts w:ascii="Tahoma" w:hAnsi="Tahoma" w:cs="Tahoma"/>
          <w:lang w:val="pt-BR"/>
        </w:rPr>
        <w:t xml:space="preserve"> </w:t>
      </w:r>
    </w:p>
    <w:p w14:paraId="380AA00D" w14:textId="77777777" w:rsidR="0053674E" w:rsidRPr="00583287" w:rsidRDefault="0053674E" w:rsidP="00757D15">
      <w:pPr>
        <w:pStyle w:val="PargrafodaLista"/>
        <w:spacing w:line="320" w:lineRule="atLeast"/>
        <w:rPr>
          <w:rFonts w:ascii="Tahoma" w:hAnsi="Tahoma" w:cs="Tahoma"/>
          <w:sz w:val="22"/>
          <w:szCs w:val="22"/>
        </w:rPr>
      </w:pPr>
    </w:p>
    <w:p w14:paraId="232E2602" w14:textId="77777777" w:rsidR="0053674E" w:rsidRDefault="008C7533" w:rsidP="0053674E">
      <w:pPr>
        <w:pStyle w:val="Nvel111a1"/>
        <w:numPr>
          <w:ilvl w:val="0"/>
          <w:numId w:val="12"/>
        </w:numPr>
        <w:spacing w:line="320" w:lineRule="atLeast"/>
        <w:ind w:left="1985" w:right="-22" w:hanging="567"/>
        <w:rPr>
          <w:rFonts w:ascii="Tahoma" w:hAnsi="Tahoma" w:cs="Tahoma"/>
          <w:lang w:val="pt-BR"/>
        </w:rPr>
      </w:pPr>
      <w:r w:rsidRPr="00D842B2">
        <w:rPr>
          <w:rFonts w:ascii="Tahoma" w:hAnsi="Tahoma" w:cs="Tahoma"/>
          <w:lang w:val="pt-BR"/>
        </w:rPr>
        <w:t xml:space="preserve">desde que as Debêntures da Primeira Série tenham sido integralmente </w:t>
      </w:r>
      <w:r w:rsidR="00A53ACD">
        <w:rPr>
          <w:rFonts w:ascii="Tahoma" w:hAnsi="Tahoma" w:cs="Tahoma"/>
          <w:lang w:val="pt-BR"/>
        </w:rPr>
        <w:t>liquidadas ou</w:t>
      </w:r>
      <w:r w:rsidRPr="00D842B2">
        <w:rPr>
          <w:rFonts w:ascii="Tahoma" w:hAnsi="Tahoma" w:cs="Tahoma"/>
          <w:lang w:val="pt-BR"/>
        </w:rPr>
        <w:t xml:space="preserve"> resgatadas</w:t>
      </w:r>
      <w:r w:rsidRPr="009762AC">
        <w:rPr>
          <w:rFonts w:ascii="Tahoma" w:hAnsi="Tahoma" w:cs="Tahoma"/>
          <w:lang w:val="pt-BR"/>
        </w:rPr>
        <w:t>,</w:t>
      </w:r>
      <w:r w:rsidRPr="00583287">
        <w:rPr>
          <w:rFonts w:ascii="Tahoma" w:hAnsi="Tahoma" w:cs="Tahoma"/>
          <w:lang w:val="pt-BR"/>
        </w:rPr>
        <w:t xml:space="preserve"> pagamento d</w:t>
      </w:r>
      <w:r>
        <w:rPr>
          <w:rFonts w:ascii="Tahoma" w:hAnsi="Tahoma" w:cs="Tahoma"/>
          <w:lang w:val="pt-BR"/>
        </w:rPr>
        <w:t>e eventual</w:t>
      </w:r>
      <w:r w:rsidRPr="00583287">
        <w:rPr>
          <w:rFonts w:ascii="Tahoma" w:hAnsi="Tahoma" w:cs="Tahoma"/>
          <w:lang w:val="pt-BR"/>
        </w:rPr>
        <w:t xml:space="preserve"> </w:t>
      </w:r>
      <w:r>
        <w:rPr>
          <w:rFonts w:ascii="Tahoma" w:hAnsi="Tahoma" w:cs="Tahoma"/>
          <w:lang w:val="pt-BR"/>
        </w:rPr>
        <w:t>a</w:t>
      </w:r>
      <w:r w:rsidRPr="00583287">
        <w:rPr>
          <w:rFonts w:ascii="Tahoma" w:hAnsi="Tahoma" w:cs="Tahoma"/>
          <w:lang w:val="pt-BR"/>
        </w:rPr>
        <w:t xml:space="preserve">mortização </w:t>
      </w:r>
      <w:r>
        <w:rPr>
          <w:rFonts w:ascii="Tahoma" w:hAnsi="Tahoma" w:cs="Tahoma"/>
          <w:lang w:val="pt-BR"/>
        </w:rPr>
        <w:t>e</w:t>
      </w:r>
      <w:r w:rsidRPr="00583287">
        <w:rPr>
          <w:rFonts w:ascii="Tahoma" w:hAnsi="Tahoma" w:cs="Tahoma"/>
          <w:lang w:val="pt-BR"/>
        </w:rPr>
        <w:t>xtraordinária das Debêntures da Segunda Série, sujeito às demais disposições desta Escritura de Emissão</w:t>
      </w:r>
      <w:r w:rsidR="001E32DC">
        <w:rPr>
          <w:rFonts w:ascii="Tahoma" w:hAnsi="Tahoma" w:cs="Tahoma"/>
          <w:lang w:val="pt-BR"/>
        </w:rPr>
        <w:t>;</w:t>
      </w:r>
    </w:p>
    <w:p w14:paraId="3C74CCDB" w14:textId="77777777" w:rsidR="001E32DC" w:rsidRDefault="001E32DC" w:rsidP="005A0977">
      <w:pPr>
        <w:pStyle w:val="PargrafodaLista"/>
        <w:rPr>
          <w:rFonts w:ascii="Tahoma" w:hAnsi="Tahoma" w:cs="Tahoma"/>
        </w:rPr>
      </w:pPr>
    </w:p>
    <w:p w14:paraId="67E3B4E3" w14:textId="77777777" w:rsidR="001E32DC" w:rsidRDefault="001E32DC" w:rsidP="001E32DC">
      <w:pPr>
        <w:pStyle w:val="Nvel111a1"/>
        <w:numPr>
          <w:ilvl w:val="0"/>
          <w:numId w:val="12"/>
        </w:numPr>
        <w:spacing w:line="320" w:lineRule="atLeast"/>
        <w:ind w:left="1985" w:right="-22" w:hanging="567"/>
        <w:rPr>
          <w:rFonts w:ascii="Tahoma" w:hAnsi="Tahoma" w:cs="Tahoma"/>
          <w:lang w:val="pt-BR"/>
        </w:rPr>
      </w:pPr>
      <w:r w:rsidRPr="00D842B2">
        <w:rPr>
          <w:rFonts w:ascii="Tahoma" w:hAnsi="Tahoma" w:cs="Tahoma"/>
          <w:lang w:val="pt-BR"/>
        </w:rPr>
        <w:lastRenderedPageBreak/>
        <w:t xml:space="preserve">desde que as Debêntures da Primeira Série tenham sido integralmente </w:t>
      </w:r>
      <w:r>
        <w:rPr>
          <w:rFonts w:ascii="Tahoma" w:hAnsi="Tahoma" w:cs="Tahoma"/>
          <w:lang w:val="pt-BR"/>
        </w:rPr>
        <w:t>liquidadas ou</w:t>
      </w:r>
      <w:r w:rsidRPr="00D842B2">
        <w:rPr>
          <w:rFonts w:ascii="Tahoma" w:hAnsi="Tahoma" w:cs="Tahoma"/>
          <w:lang w:val="pt-BR"/>
        </w:rPr>
        <w:t xml:space="preserve"> resgatadas</w:t>
      </w:r>
      <w:r w:rsidRPr="009762AC">
        <w:rPr>
          <w:rFonts w:ascii="Tahoma" w:hAnsi="Tahoma" w:cs="Tahoma"/>
          <w:lang w:val="pt-BR"/>
        </w:rPr>
        <w:t>,</w:t>
      </w:r>
      <w:r w:rsidRPr="00583287">
        <w:rPr>
          <w:rFonts w:ascii="Tahoma" w:hAnsi="Tahoma" w:cs="Tahoma"/>
          <w:lang w:val="pt-BR"/>
        </w:rPr>
        <w:t xml:space="preserve"> pagamento d</w:t>
      </w:r>
      <w:r>
        <w:rPr>
          <w:rFonts w:ascii="Tahoma" w:hAnsi="Tahoma" w:cs="Tahoma"/>
          <w:lang w:val="pt-BR"/>
        </w:rPr>
        <w:t>e eventual</w:t>
      </w:r>
      <w:r w:rsidRPr="00583287">
        <w:rPr>
          <w:rFonts w:ascii="Tahoma" w:hAnsi="Tahoma" w:cs="Tahoma"/>
          <w:lang w:val="pt-BR"/>
        </w:rPr>
        <w:t xml:space="preserve"> </w:t>
      </w:r>
      <w:r>
        <w:rPr>
          <w:rFonts w:ascii="Tahoma" w:hAnsi="Tahoma" w:cs="Tahoma"/>
          <w:lang w:val="pt-BR"/>
        </w:rPr>
        <w:t xml:space="preserve">Resgate Antecipado Obrigatório </w:t>
      </w:r>
      <w:r w:rsidRPr="00583287">
        <w:rPr>
          <w:rFonts w:ascii="Tahoma" w:hAnsi="Tahoma" w:cs="Tahoma"/>
          <w:lang w:val="pt-BR"/>
        </w:rPr>
        <w:t>das Debêntures da Segunda Série, sujeito às demais disposições desta Escritura de Emissão</w:t>
      </w:r>
      <w:r>
        <w:rPr>
          <w:rFonts w:ascii="Tahoma" w:hAnsi="Tahoma" w:cs="Tahoma"/>
          <w:lang w:val="pt-BR"/>
        </w:rPr>
        <w:t>; e</w:t>
      </w:r>
    </w:p>
    <w:p w14:paraId="259F65AC" w14:textId="77777777" w:rsidR="001E32DC" w:rsidRDefault="001E32DC" w:rsidP="001E32DC">
      <w:pPr>
        <w:pStyle w:val="PargrafodaLista"/>
        <w:rPr>
          <w:rFonts w:ascii="Tahoma" w:hAnsi="Tahoma" w:cs="Tahoma"/>
        </w:rPr>
      </w:pPr>
    </w:p>
    <w:p w14:paraId="0AAAD629" w14:textId="6F0C3EF7" w:rsidR="0053674E" w:rsidRPr="00583287" w:rsidRDefault="001E32DC" w:rsidP="0053674E">
      <w:pPr>
        <w:pStyle w:val="Nvel111a1"/>
        <w:numPr>
          <w:ilvl w:val="0"/>
          <w:numId w:val="12"/>
        </w:numPr>
        <w:spacing w:line="320" w:lineRule="atLeast"/>
        <w:ind w:left="1985" w:right="-22" w:hanging="567"/>
        <w:rPr>
          <w:rFonts w:ascii="Tahoma" w:hAnsi="Tahoma" w:cs="Tahoma"/>
          <w:lang w:val="pt-BR"/>
        </w:rPr>
      </w:pPr>
      <w:r>
        <w:rPr>
          <w:rFonts w:ascii="Tahoma" w:hAnsi="Tahoma" w:cs="Tahoma"/>
          <w:lang w:val="pt-BR"/>
        </w:rPr>
        <w:t xml:space="preserve">caso o item (k) acima não seja possível, </w:t>
      </w:r>
      <w:r w:rsidRPr="00583287">
        <w:rPr>
          <w:rFonts w:ascii="Tahoma" w:hAnsi="Tahoma" w:cs="Tahoma"/>
          <w:lang w:val="pt-BR"/>
        </w:rPr>
        <w:t>aplicação em Investimentos Permitidos</w:t>
      </w:r>
      <w:r w:rsidR="00B428E4">
        <w:rPr>
          <w:rFonts w:ascii="Tahoma" w:hAnsi="Tahoma" w:cs="Tahoma"/>
          <w:lang w:val="pt-BR"/>
        </w:rPr>
        <w:t>.</w:t>
      </w:r>
      <w:r w:rsidR="008C7533" w:rsidRPr="00583287">
        <w:rPr>
          <w:rFonts w:ascii="Tahoma" w:hAnsi="Tahoma" w:cs="Tahoma"/>
          <w:lang w:val="pt-BR"/>
        </w:rPr>
        <w:t xml:space="preserve"> </w:t>
      </w:r>
    </w:p>
    <w:p w14:paraId="56E6A8A7" w14:textId="77777777" w:rsidR="0053674E" w:rsidRPr="00811A49" w:rsidRDefault="0053674E" w:rsidP="00E57F75">
      <w:pPr>
        <w:pStyle w:val="Nvel111a1"/>
        <w:numPr>
          <w:ilvl w:val="0"/>
          <w:numId w:val="0"/>
        </w:numPr>
        <w:tabs>
          <w:tab w:val="left" w:pos="1701"/>
        </w:tabs>
        <w:spacing w:line="320" w:lineRule="atLeast"/>
        <w:ind w:left="2126" w:right="-22" w:hanging="708"/>
        <w:rPr>
          <w:rFonts w:ascii="Tahoma" w:hAnsi="Tahoma" w:cs="Tahoma"/>
          <w:lang w:val="pt-BR"/>
        </w:rPr>
      </w:pPr>
    </w:p>
    <w:p w14:paraId="69E0ECA0" w14:textId="77777777" w:rsidR="00CA763D" w:rsidRPr="00583287" w:rsidRDefault="008C7533" w:rsidP="007B5A72">
      <w:pPr>
        <w:pStyle w:val="PargrafodaLista"/>
        <w:numPr>
          <w:ilvl w:val="3"/>
          <w:numId w:val="30"/>
        </w:numPr>
        <w:autoSpaceDE/>
        <w:autoSpaceDN/>
        <w:adjustRightInd/>
        <w:spacing w:line="320" w:lineRule="atLeast"/>
        <w:ind w:right="-22"/>
        <w:rPr>
          <w:rFonts w:ascii="Tahoma" w:hAnsi="Tahoma" w:cs="Tahoma"/>
          <w:sz w:val="22"/>
          <w:szCs w:val="22"/>
        </w:rPr>
      </w:pPr>
      <w:bookmarkStart w:id="244" w:name="_Ref97823751"/>
      <w:r w:rsidRPr="00583287">
        <w:rPr>
          <w:rFonts w:ascii="Tahoma" w:hAnsi="Tahoma" w:cs="Tahoma"/>
          <w:sz w:val="22"/>
          <w:szCs w:val="22"/>
        </w:rPr>
        <w:t xml:space="preserve">Caso </w:t>
      </w:r>
      <w:r w:rsidR="0083733C" w:rsidRPr="00583287">
        <w:rPr>
          <w:rFonts w:ascii="Tahoma" w:hAnsi="Tahoma" w:cs="Tahoma"/>
          <w:sz w:val="22"/>
          <w:szCs w:val="22"/>
        </w:rPr>
        <w:t xml:space="preserve">a </w:t>
      </w:r>
      <w:r w:rsidRPr="00583287">
        <w:rPr>
          <w:rFonts w:ascii="Tahoma" w:hAnsi="Tahoma" w:cs="Tahoma"/>
          <w:sz w:val="22"/>
          <w:szCs w:val="22"/>
        </w:rPr>
        <w:t>Amortização Sequencial esteja em curso:</w:t>
      </w:r>
      <w:bookmarkEnd w:id="244"/>
    </w:p>
    <w:p w14:paraId="74E2ADC8" w14:textId="77777777" w:rsidR="00CA763D" w:rsidRPr="00583287" w:rsidRDefault="00CA763D" w:rsidP="00CC7512">
      <w:pPr>
        <w:pStyle w:val="Nvel111a1"/>
        <w:numPr>
          <w:ilvl w:val="0"/>
          <w:numId w:val="0"/>
        </w:numPr>
        <w:tabs>
          <w:tab w:val="left" w:pos="1701"/>
        </w:tabs>
        <w:spacing w:line="320" w:lineRule="atLeast"/>
        <w:ind w:left="1985" w:right="-22" w:hanging="567"/>
        <w:rPr>
          <w:rFonts w:ascii="Tahoma" w:hAnsi="Tahoma"/>
          <w:lang w:val="pt-BR"/>
        </w:rPr>
      </w:pPr>
    </w:p>
    <w:p w14:paraId="3731D4EE" w14:textId="77777777" w:rsidR="00CA763D" w:rsidRDefault="008C7533" w:rsidP="00E57F75">
      <w:pPr>
        <w:pStyle w:val="Nvel111a1"/>
        <w:numPr>
          <w:ilvl w:val="0"/>
          <w:numId w:val="32"/>
        </w:numPr>
        <w:spacing w:line="320" w:lineRule="atLeast"/>
        <w:ind w:left="1985" w:right="-22" w:hanging="567"/>
        <w:rPr>
          <w:rFonts w:ascii="Tahoma" w:hAnsi="Tahoma" w:cs="Tahoma"/>
          <w:lang w:val="pt-BR"/>
        </w:rPr>
      </w:pPr>
      <w:r w:rsidRPr="00583287">
        <w:rPr>
          <w:rFonts w:ascii="Tahoma" w:hAnsi="Tahoma" w:cs="Tahoma"/>
          <w:lang w:val="pt-BR"/>
        </w:rPr>
        <w:t>pagamento das Despesas</w:t>
      </w:r>
      <w:r w:rsidR="00237704" w:rsidRPr="00583287">
        <w:rPr>
          <w:rFonts w:ascii="Tahoma" w:hAnsi="Tahoma" w:cs="Tahoma"/>
          <w:lang w:val="pt-BR"/>
        </w:rPr>
        <w:t>;</w:t>
      </w:r>
    </w:p>
    <w:p w14:paraId="0DC2914B" w14:textId="77777777" w:rsidR="00F43B72" w:rsidRPr="00D474D7" w:rsidRDefault="00F43B72" w:rsidP="00BE4146">
      <w:pPr>
        <w:pStyle w:val="PargrafodaLista"/>
        <w:rPr>
          <w:rFonts w:ascii="Tahoma" w:hAnsi="Tahoma"/>
        </w:rPr>
      </w:pPr>
    </w:p>
    <w:p w14:paraId="7C4CB41F" w14:textId="77777777" w:rsidR="00F43B72" w:rsidRDefault="008C7533" w:rsidP="00BE4146">
      <w:pPr>
        <w:pStyle w:val="Nvel111a1"/>
        <w:numPr>
          <w:ilvl w:val="0"/>
          <w:numId w:val="32"/>
        </w:numPr>
        <w:spacing w:line="320" w:lineRule="atLeast"/>
        <w:ind w:left="1985" w:right="-22" w:hanging="567"/>
        <w:rPr>
          <w:rFonts w:ascii="Tahoma" w:hAnsi="Tahoma" w:cs="Tahoma"/>
          <w:lang w:val="pt-BR"/>
        </w:rPr>
      </w:pPr>
      <w:r w:rsidRPr="00583287">
        <w:rPr>
          <w:rFonts w:ascii="Tahoma" w:hAnsi="Tahoma" w:cs="Tahoma"/>
          <w:lang w:val="pt-BR"/>
        </w:rPr>
        <w:t xml:space="preserve">composição e recomposição, conforme o caso, de Reserva de Despesas e Encargos; </w:t>
      </w:r>
    </w:p>
    <w:p w14:paraId="25A70D36" w14:textId="77777777" w:rsidR="007E5365" w:rsidRDefault="007E5365" w:rsidP="00757D15">
      <w:pPr>
        <w:pStyle w:val="PargrafodaLista"/>
        <w:rPr>
          <w:rFonts w:ascii="Tahoma" w:hAnsi="Tahoma" w:cs="Tahoma"/>
        </w:rPr>
      </w:pPr>
    </w:p>
    <w:p w14:paraId="14B2A584" w14:textId="77777777" w:rsidR="007E5365" w:rsidRPr="004A4129" w:rsidRDefault="008C7533" w:rsidP="00757D15">
      <w:pPr>
        <w:pStyle w:val="Nvel111a1"/>
        <w:numPr>
          <w:ilvl w:val="0"/>
          <w:numId w:val="32"/>
        </w:numPr>
        <w:spacing w:line="320" w:lineRule="atLeast"/>
        <w:ind w:left="1985" w:right="-22" w:hanging="567"/>
        <w:rPr>
          <w:rFonts w:ascii="Tahoma" w:hAnsi="Tahoma" w:cs="Tahoma"/>
          <w:lang w:val="pt-BR"/>
        </w:rPr>
      </w:pPr>
      <w:r w:rsidRPr="007E5365">
        <w:rPr>
          <w:rFonts w:ascii="Tahoma" w:hAnsi="Tahoma" w:cs="Tahoma"/>
          <w:lang w:val="pt-BR"/>
        </w:rPr>
        <w:t>pagamento de Encargos Moratórios referentes às Debêntures da Primeira Série, caso aplicáveis, incluindo, sem limitação, eventuais valores devidos em decorrência de valores vencidos e não pagos tempestivamente, no âmbito da presente Em</w:t>
      </w:r>
      <w:r w:rsidRPr="001B19AF">
        <w:rPr>
          <w:rFonts w:ascii="Tahoma" w:hAnsi="Tahoma" w:cs="Tahoma"/>
          <w:lang w:val="pt-BR"/>
        </w:rPr>
        <w:t>issão;</w:t>
      </w:r>
    </w:p>
    <w:p w14:paraId="248464B7" w14:textId="77777777" w:rsidR="00CA763D" w:rsidRPr="00583287" w:rsidRDefault="00CA763D" w:rsidP="00E57F75">
      <w:pPr>
        <w:pStyle w:val="Nvel111a1"/>
        <w:numPr>
          <w:ilvl w:val="0"/>
          <w:numId w:val="0"/>
        </w:numPr>
        <w:tabs>
          <w:tab w:val="left" w:pos="1701"/>
        </w:tabs>
        <w:spacing w:line="320" w:lineRule="atLeast"/>
        <w:ind w:left="1985" w:right="-22" w:hanging="567"/>
        <w:rPr>
          <w:rFonts w:ascii="Tahoma" w:hAnsi="Tahoma" w:cs="Tahoma"/>
          <w:lang w:val="pt-BR"/>
        </w:rPr>
      </w:pPr>
    </w:p>
    <w:p w14:paraId="061876F5" w14:textId="77777777" w:rsidR="00CA763D" w:rsidRPr="00583287" w:rsidRDefault="008C7533" w:rsidP="00E57F75">
      <w:pPr>
        <w:pStyle w:val="Nvel111a1"/>
        <w:numPr>
          <w:ilvl w:val="0"/>
          <w:numId w:val="32"/>
        </w:numPr>
        <w:spacing w:line="320" w:lineRule="atLeast"/>
        <w:ind w:left="1985" w:right="-22" w:hanging="567"/>
        <w:rPr>
          <w:rFonts w:ascii="Tahoma" w:hAnsi="Tahoma" w:cs="Tahoma"/>
          <w:lang w:val="pt-BR"/>
        </w:rPr>
      </w:pPr>
      <w:r w:rsidRPr="00583287">
        <w:rPr>
          <w:rFonts w:ascii="Tahoma" w:hAnsi="Tahoma" w:cs="Tahoma"/>
          <w:lang w:val="pt-BR"/>
        </w:rPr>
        <w:t>pagamento da Remuneração das Debêntures da Primeira Série;</w:t>
      </w:r>
    </w:p>
    <w:p w14:paraId="73984A80" w14:textId="77777777" w:rsidR="00D7185A" w:rsidRPr="00583287" w:rsidRDefault="00D7185A" w:rsidP="00FC73A6">
      <w:pPr>
        <w:pStyle w:val="PargrafodaLista"/>
        <w:rPr>
          <w:rFonts w:ascii="Tahoma" w:hAnsi="Tahoma"/>
        </w:rPr>
      </w:pPr>
    </w:p>
    <w:p w14:paraId="346F04DD" w14:textId="77777777" w:rsidR="00CA763D" w:rsidRPr="00757D15" w:rsidRDefault="00CA763D" w:rsidP="00F33DB7">
      <w:pPr>
        <w:pStyle w:val="Nvel111a1"/>
        <w:numPr>
          <w:ilvl w:val="0"/>
          <w:numId w:val="0"/>
        </w:numPr>
        <w:tabs>
          <w:tab w:val="left" w:pos="1701"/>
        </w:tabs>
        <w:spacing w:line="320" w:lineRule="atLeast"/>
        <w:ind w:left="1985" w:right="-22" w:hanging="567"/>
        <w:rPr>
          <w:rFonts w:ascii="Tahoma" w:hAnsi="Tahoma"/>
        </w:rPr>
      </w:pPr>
    </w:p>
    <w:p w14:paraId="221A6F93" w14:textId="77777777" w:rsidR="00CA763D" w:rsidRDefault="008C7533" w:rsidP="00E57F75">
      <w:pPr>
        <w:pStyle w:val="Nvel111a1"/>
        <w:numPr>
          <w:ilvl w:val="0"/>
          <w:numId w:val="32"/>
        </w:numPr>
        <w:spacing w:line="320" w:lineRule="atLeast"/>
        <w:ind w:left="1985" w:right="-22" w:hanging="567"/>
        <w:rPr>
          <w:rFonts w:ascii="Tahoma" w:hAnsi="Tahoma" w:cs="Tahoma"/>
          <w:lang w:val="pt-BR"/>
        </w:rPr>
      </w:pPr>
      <w:r w:rsidRPr="00583287">
        <w:rPr>
          <w:rFonts w:ascii="Tahoma" w:hAnsi="Tahoma" w:cs="Tahoma"/>
          <w:lang w:val="pt-BR"/>
        </w:rPr>
        <w:t xml:space="preserve">pagamento da Amortização Extraordinária Obrigatória das Debêntures da Primeira Série; </w:t>
      </w:r>
    </w:p>
    <w:p w14:paraId="6B371358" w14:textId="77777777" w:rsidR="007C6FE3" w:rsidRPr="00D33687" w:rsidRDefault="007C6FE3" w:rsidP="007B5A72">
      <w:pPr>
        <w:pStyle w:val="Nvel111a1"/>
        <w:numPr>
          <w:ilvl w:val="0"/>
          <w:numId w:val="0"/>
        </w:numPr>
        <w:spacing w:line="320" w:lineRule="atLeast"/>
        <w:ind w:left="1985" w:right="-22"/>
        <w:rPr>
          <w:rFonts w:ascii="Tahoma" w:hAnsi="Tahoma" w:cs="Tahoma"/>
        </w:rPr>
      </w:pPr>
    </w:p>
    <w:p w14:paraId="3AEE18F8" w14:textId="4160B203" w:rsidR="007C6FE3" w:rsidRPr="00D33687" w:rsidRDefault="008C7533" w:rsidP="000969AA">
      <w:pPr>
        <w:pStyle w:val="Nvel111a1"/>
        <w:numPr>
          <w:ilvl w:val="0"/>
          <w:numId w:val="32"/>
        </w:numPr>
        <w:spacing w:line="320" w:lineRule="atLeast"/>
        <w:ind w:left="1985" w:right="-22" w:hanging="567"/>
        <w:rPr>
          <w:rFonts w:ascii="Tahoma" w:hAnsi="Tahoma" w:cs="Tahoma"/>
        </w:rPr>
      </w:pPr>
      <w:r>
        <w:rPr>
          <w:rFonts w:ascii="Tahoma" w:hAnsi="Tahoma" w:cs="Tahoma"/>
          <w:lang w:val="pt-BR"/>
        </w:rPr>
        <w:t xml:space="preserve">caso os recursos sejam suficientes, </w:t>
      </w:r>
      <w:r w:rsidRPr="00583287">
        <w:rPr>
          <w:rFonts w:ascii="Tahoma" w:hAnsi="Tahoma" w:cs="Tahoma"/>
          <w:lang w:val="pt-BR"/>
        </w:rPr>
        <w:t>pagamento d</w:t>
      </w:r>
      <w:r>
        <w:rPr>
          <w:rFonts w:ascii="Tahoma" w:hAnsi="Tahoma" w:cs="Tahoma"/>
          <w:lang w:val="pt-BR"/>
        </w:rPr>
        <w:t>o</w:t>
      </w:r>
      <w:r w:rsidRPr="00583287">
        <w:rPr>
          <w:rFonts w:ascii="Tahoma" w:hAnsi="Tahoma" w:cs="Tahoma"/>
          <w:lang w:val="pt-BR"/>
        </w:rPr>
        <w:t xml:space="preserve"> </w:t>
      </w:r>
      <w:r>
        <w:rPr>
          <w:rFonts w:ascii="Tahoma" w:hAnsi="Tahoma" w:cs="Tahoma"/>
          <w:lang w:val="pt-BR"/>
        </w:rPr>
        <w:t>Resgate Antecipado Obrigatório</w:t>
      </w:r>
      <w:r w:rsidR="00D5007B">
        <w:rPr>
          <w:rFonts w:ascii="Tahoma" w:hAnsi="Tahoma" w:cs="Tahoma"/>
          <w:lang w:val="pt-BR"/>
        </w:rPr>
        <w:t xml:space="preserve"> das Debêntures da Primeira Série</w:t>
      </w:r>
      <w:r>
        <w:rPr>
          <w:rFonts w:ascii="Tahoma" w:hAnsi="Tahoma" w:cs="Tahoma"/>
          <w:lang w:val="pt-BR"/>
        </w:rPr>
        <w:t>;</w:t>
      </w:r>
    </w:p>
    <w:p w14:paraId="5B40C1A0" w14:textId="77777777" w:rsidR="00CA763D" w:rsidRPr="00CD6201" w:rsidRDefault="00CA763D" w:rsidP="007B5A72">
      <w:pPr>
        <w:pStyle w:val="Nvel111a1"/>
        <w:numPr>
          <w:ilvl w:val="0"/>
          <w:numId w:val="0"/>
        </w:numPr>
        <w:spacing w:line="320" w:lineRule="atLeast"/>
        <w:ind w:left="1985" w:right="-22"/>
        <w:rPr>
          <w:rFonts w:ascii="Tahoma" w:hAnsi="Tahoma"/>
        </w:rPr>
      </w:pPr>
    </w:p>
    <w:p w14:paraId="5E5107AA" w14:textId="429DD6F3" w:rsidR="00CA763D" w:rsidRPr="00583287" w:rsidRDefault="008C7533" w:rsidP="00E57F75">
      <w:pPr>
        <w:pStyle w:val="Nvel111a1"/>
        <w:numPr>
          <w:ilvl w:val="0"/>
          <w:numId w:val="32"/>
        </w:numPr>
        <w:spacing w:line="320" w:lineRule="atLeast"/>
        <w:ind w:left="1985" w:right="-22" w:hanging="567"/>
        <w:rPr>
          <w:rFonts w:ascii="Tahoma" w:hAnsi="Tahoma" w:cs="Tahoma"/>
          <w:lang w:val="pt-BR"/>
        </w:rPr>
      </w:pPr>
      <w:r w:rsidRPr="00583287">
        <w:rPr>
          <w:rFonts w:ascii="Tahoma" w:hAnsi="Tahoma" w:cs="Tahoma"/>
          <w:lang w:val="pt-BR"/>
        </w:rPr>
        <w:t xml:space="preserve">desde que as Debêntures da Primeira Série tenham sido integralmente </w:t>
      </w:r>
      <w:r w:rsidR="00A53ACD">
        <w:rPr>
          <w:rFonts w:ascii="Tahoma" w:hAnsi="Tahoma" w:cs="Tahoma"/>
          <w:lang w:val="pt-BR"/>
        </w:rPr>
        <w:t xml:space="preserve">liquidadas ou </w:t>
      </w:r>
      <w:r w:rsidRPr="00583287">
        <w:rPr>
          <w:rFonts w:ascii="Tahoma" w:hAnsi="Tahoma" w:cs="Tahoma"/>
          <w:lang w:val="pt-BR"/>
        </w:rPr>
        <w:t>resgatadas, pagamento de Encargos Moratórios</w:t>
      </w:r>
      <w:r w:rsidR="00852DA5">
        <w:rPr>
          <w:rFonts w:ascii="Tahoma" w:hAnsi="Tahoma" w:cs="Tahoma"/>
          <w:lang w:val="pt-BR"/>
        </w:rPr>
        <w:t xml:space="preserve"> e </w:t>
      </w:r>
      <w:r w:rsidR="00FB5ABE">
        <w:rPr>
          <w:rFonts w:ascii="Tahoma" w:hAnsi="Tahoma" w:cs="Tahoma"/>
          <w:lang w:val="pt-BR"/>
        </w:rPr>
        <w:t>pagamento do Prêmio Sobre a Receita dos Direitos Creditórios Vinculados</w:t>
      </w:r>
      <w:r w:rsidRPr="00583287">
        <w:rPr>
          <w:rFonts w:ascii="Tahoma" w:hAnsi="Tahoma" w:cs="Tahoma"/>
          <w:lang w:val="pt-BR"/>
        </w:rPr>
        <w:t xml:space="preserve"> referentes às Debêntures da Segunda Série, caso aplicáveis, incluindo, sem limitação, eventuais valores devidos em decorrência de valores vencidos e não pagos tempestivamente, no âmbito da presente Emissão;</w:t>
      </w:r>
    </w:p>
    <w:p w14:paraId="659FFE37" w14:textId="77777777" w:rsidR="00CA763D" w:rsidRPr="00583287" w:rsidRDefault="00CA763D" w:rsidP="00E57F75">
      <w:pPr>
        <w:pStyle w:val="PargrafodaLista"/>
        <w:spacing w:line="320" w:lineRule="atLeast"/>
        <w:ind w:left="2126" w:hanging="708"/>
        <w:rPr>
          <w:rFonts w:ascii="Tahoma" w:hAnsi="Tahoma" w:cs="Tahoma"/>
          <w:sz w:val="22"/>
          <w:szCs w:val="22"/>
        </w:rPr>
      </w:pPr>
    </w:p>
    <w:p w14:paraId="45E86EAE" w14:textId="705364F2" w:rsidR="00CA763D" w:rsidRPr="00583287" w:rsidRDefault="008C7533" w:rsidP="00E57F75">
      <w:pPr>
        <w:pStyle w:val="Nvel111a1"/>
        <w:numPr>
          <w:ilvl w:val="0"/>
          <w:numId w:val="32"/>
        </w:numPr>
        <w:spacing w:line="320" w:lineRule="atLeast"/>
        <w:ind w:left="1985" w:right="-22" w:hanging="567"/>
        <w:rPr>
          <w:rFonts w:ascii="Tahoma" w:hAnsi="Tahoma" w:cs="Tahoma"/>
          <w:lang w:val="pt-BR"/>
        </w:rPr>
      </w:pPr>
      <w:r w:rsidRPr="00583287">
        <w:rPr>
          <w:rFonts w:ascii="Tahoma" w:hAnsi="Tahoma" w:cs="Tahoma"/>
          <w:lang w:val="pt-BR"/>
        </w:rPr>
        <w:t xml:space="preserve">desde que as Debêntures da Primeira Série tenham sido integralmente </w:t>
      </w:r>
      <w:r w:rsidR="00A53ACD">
        <w:rPr>
          <w:rFonts w:ascii="Tahoma" w:hAnsi="Tahoma" w:cs="Tahoma"/>
          <w:lang w:val="pt-BR"/>
        </w:rPr>
        <w:t xml:space="preserve">liquidadas ou </w:t>
      </w:r>
      <w:r w:rsidRPr="00583287">
        <w:rPr>
          <w:rFonts w:ascii="Tahoma" w:hAnsi="Tahoma" w:cs="Tahoma"/>
          <w:lang w:val="pt-BR"/>
        </w:rPr>
        <w:t>resgatadas</w:t>
      </w:r>
      <w:r w:rsidR="00BD57B1">
        <w:rPr>
          <w:rFonts w:ascii="Tahoma" w:hAnsi="Tahoma" w:cs="Tahoma"/>
          <w:lang w:val="pt-BR"/>
        </w:rPr>
        <w:t xml:space="preserve">, </w:t>
      </w:r>
      <w:r w:rsidR="00237704" w:rsidRPr="00583287">
        <w:rPr>
          <w:rFonts w:ascii="Tahoma" w:hAnsi="Tahoma" w:cs="Tahoma"/>
          <w:lang w:val="pt-BR"/>
        </w:rPr>
        <w:t>pagamento d</w:t>
      </w:r>
      <w:r w:rsidR="00BD57B1">
        <w:rPr>
          <w:rFonts w:ascii="Tahoma" w:hAnsi="Tahoma" w:cs="Tahoma"/>
          <w:lang w:val="pt-BR"/>
        </w:rPr>
        <w:t>e eventual</w:t>
      </w:r>
      <w:r w:rsidR="00237704" w:rsidRPr="00583287">
        <w:rPr>
          <w:rFonts w:ascii="Tahoma" w:hAnsi="Tahoma" w:cs="Tahoma"/>
          <w:lang w:val="pt-BR"/>
        </w:rPr>
        <w:t xml:space="preserve"> </w:t>
      </w:r>
      <w:r w:rsidR="007C6FE3">
        <w:rPr>
          <w:rFonts w:ascii="Tahoma" w:hAnsi="Tahoma" w:cs="Tahoma"/>
          <w:lang w:val="pt-BR"/>
        </w:rPr>
        <w:t>a</w:t>
      </w:r>
      <w:r w:rsidR="00237704" w:rsidRPr="00583287">
        <w:rPr>
          <w:rFonts w:ascii="Tahoma" w:hAnsi="Tahoma" w:cs="Tahoma"/>
          <w:lang w:val="pt-BR"/>
        </w:rPr>
        <w:t xml:space="preserve">mortização </w:t>
      </w:r>
      <w:r w:rsidR="007C6FE3">
        <w:rPr>
          <w:rFonts w:ascii="Tahoma" w:hAnsi="Tahoma" w:cs="Tahoma"/>
          <w:lang w:val="pt-BR"/>
        </w:rPr>
        <w:lastRenderedPageBreak/>
        <w:t>e</w:t>
      </w:r>
      <w:r w:rsidR="00237704" w:rsidRPr="00583287">
        <w:rPr>
          <w:rFonts w:ascii="Tahoma" w:hAnsi="Tahoma" w:cs="Tahoma"/>
          <w:lang w:val="pt-BR"/>
        </w:rPr>
        <w:t>xtraordinária das Debêntures da Segunda Série</w:t>
      </w:r>
      <w:r w:rsidR="001E32DC">
        <w:rPr>
          <w:rFonts w:ascii="Tahoma" w:hAnsi="Tahoma" w:cs="Tahoma"/>
          <w:lang w:val="pt-BR"/>
        </w:rPr>
        <w:t>, sujeito às demais disposições desta Escritura de Emissão</w:t>
      </w:r>
      <w:r w:rsidR="00237704" w:rsidRPr="00583287">
        <w:rPr>
          <w:rFonts w:ascii="Tahoma" w:hAnsi="Tahoma" w:cs="Tahoma"/>
          <w:lang w:val="pt-BR"/>
        </w:rPr>
        <w:t>;</w:t>
      </w:r>
      <w:r w:rsidR="00007F00" w:rsidRPr="00583287">
        <w:rPr>
          <w:rFonts w:ascii="Tahoma" w:hAnsi="Tahoma" w:cs="Tahoma"/>
          <w:lang w:val="pt-BR"/>
        </w:rPr>
        <w:t xml:space="preserve"> </w:t>
      </w:r>
    </w:p>
    <w:p w14:paraId="00EAD5DE" w14:textId="77777777" w:rsidR="00CA763D" w:rsidRPr="00583287" w:rsidRDefault="00CA763D" w:rsidP="00E57F75">
      <w:pPr>
        <w:pStyle w:val="PargrafodaLista"/>
        <w:spacing w:line="320" w:lineRule="atLeast"/>
        <w:rPr>
          <w:rFonts w:ascii="Tahoma" w:hAnsi="Tahoma" w:cs="Tahoma"/>
          <w:sz w:val="22"/>
          <w:szCs w:val="22"/>
        </w:rPr>
      </w:pPr>
    </w:p>
    <w:p w14:paraId="4C1B5228" w14:textId="4A547AF8" w:rsidR="007C6FE3" w:rsidRDefault="008C7533" w:rsidP="00E57F75">
      <w:pPr>
        <w:pStyle w:val="Nvel111a1"/>
        <w:numPr>
          <w:ilvl w:val="0"/>
          <w:numId w:val="32"/>
        </w:numPr>
        <w:spacing w:line="320" w:lineRule="atLeast"/>
        <w:ind w:left="1985" w:right="-22" w:hanging="567"/>
        <w:rPr>
          <w:rFonts w:ascii="Tahoma" w:hAnsi="Tahoma" w:cs="Tahoma"/>
          <w:lang w:val="pt-BR"/>
        </w:rPr>
      </w:pPr>
      <w:r w:rsidRPr="00583287">
        <w:rPr>
          <w:rFonts w:ascii="Tahoma" w:hAnsi="Tahoma" w:cs="Tahoma"/>
          <w:lang w:val="pt-BR"/>
        </w:rPr>
        <w:t xml:space="preserve">desde que as Debêntures da Primeira Série tenham sido integralmente </w:t>
      </w:r>
      <w:r w:rsidR="00A53ACD">
        <w:rPr>
          <w:rFonts w:ascii="Tahoma" w:hAnsi="Tahoma" w:cs="Tahoma"/>
          <w:lang w:val="pt-BR"/>
        </w:rPr>
        <w:t>liquidadas ou</w:t>
      </w:r>
      <w:r w:rsidRPr="00583287">
        <w:rPr>
          <w:rFonts w:ascii="Tahoma" w:hAnsi="Tahoma" w:cs="Tahoma"/>
          <w:lang w:val="pt-BR"/>
        </w:rPr>
        <w:t xml:space="preserve"> resgatada</w:t>
      </w:r>
      <w:r>
        <w:rPr>
          <w:rFonts w:ascii="Tahoma" w:hAnsi="Tahoma" w:cs="Tahoma"/>
          <w:lang w:val="pt-BR"/>
        </w:rPr>
        <w:t xml:space="preserve">s e que os recursos disponíveis sejam suficientes, </w:t>
      </w:r>
      <w:r w:rsidRPr="00583287">
        <w:rPr>
          <w:rFonts w:ascii="Tahoma" w:hAnsi="Tahoma" w:cs="Tahoma"/>
          <w:lang w:val="pt-BR"/>
        </w:rPr>
        <w:t>pagamento d</w:t>
      </w:r>
      <w:r>
        <w:rPr>
          <w:rFonts w:ascii="Tahoma" w:hAnsi="Tahoma" w:cs="Tahoma"/>
          <w:lang w:val="pt-BR"/>
        </w:rPr>
        <w:t>e eventual</w:t>
      </w:r>
      <w:r w:rsidRPr="00583287">
        <w:rPr>
          <w:rFonts w:ascii="Tahoma" w:hAnsi="Tahoma" w:cs="Tahoma"/>
          <w:lang w:val="pt-BR"/>
        </w:rPr>
        <w:t xml:space="preserve"> </w:t>
      </w:r>
      <w:r>
        <w:rPr>
          <w:rFonts w:ascii="Tahoma" w:hAnsi="Tahoma" w:cs="Tahoma"/>
          <w:lang w:val="pt-BR"/>
        </w:rPr>
        <w:t>resgate antecipado das Debêntures da Segunda Série;</w:t>
      </w:r>
      <w:r w:rsidR="00C534FA">
        <w:rPr>
          <w:rFonts w:ascii="Tahoma" w:hAnsi="Tahoma" w:cs="Tahoma"/>
          <w:lang w:val="pt-BR"/>
        </w:rPr>
        <w:t xml:space="preserve"> </w:t>
      </w:r>
      <w:r w:rsidR="00B428E4">
        <w:rPr>
          <w:rFonts w:ascii="Tahoma" w:hAnsi="Tahoma" w:cs="Tahoma"/>
          <w:lang w:val="pt-BR"/>
        </w:rPr>
        <w:t>e</w:t>
      </w:r>
    </w:p>
    <w:p w14:paraId="4F2B9E53" w14:textId="77777777" w:rsidR="007C6FE3" w:rsidRDefault="007C6FE3" w:rsidP="000969AA">
      <w:pPr>
        <w:pStyle w:val="PargrafodaLista"/>
        <w:rPr>
          <w:rFonts w:ascii="Tahoma" w:hAnsi="Tahoma" w:cs="Tahoma"/>
        </w:rPr>
      </w:pPr>
    </w:p>
    <w:p w14:paraId="5765BAA1" w14:textId="77777777" w:rsidR="00CA763D" w:rsidRPr="00583287" w:rsidRDefault="008C7533" w:rsidP="00E57F75">
      <w:pPr>
        <w:pStyle w:val="Nvel111a1"/>
        <w:numPr>
          <w:ilvl w:val="0"/>
          <w:numId w:val="32"/>
        </w:numPr>
        <w:spacing w:line="320" w:lineRule="atLeast"/>
        <w:ind w:left="1985" w:right="-22" w:hanging="567"/>
        <w:rPr>
          <w:rFonts w:ascii="Tahoma" w:hAnsi="Tahoma" w:cs="Tahoma"/>
          <w:lang w:val="pt-BR"/>
        </w:rPr>
      </w:pPr>
      <w:r>
        <w:rPr>
          <w:rFonts w:ascii="Tahoma" w:hAnsi="Tahoma" w:cs="Tahoma"/>
          <w:lang w:val="pt-BR"/>
        </w:rPr>
        <w:t xml:space="preserve">caso o item (i) acima não seja possível, </w:t>
      </w:r>
      <w:r w:rsidR="00BE4146" w:rsidRPr="00583287">
        <w:rPr>
          <w:rFonts w:ascii="Tahoma" w:hAnsi="Tahoma" w:cs="Tahoma"/>
          <w:lang w:val="pt-BR"/>
        </w:rPr>
        <w:t>aplicação em Investimentos Permitidos.</w:t>
      </w:r>
    </w:p>
    <w:p w14:paraId="74B5A294" w14:textId="77777777" w:rsidR="00CA763D" w:rsidRPr="00583287" w:rsidRDefault="00CA763D" w:rsidP="00E57F75">
      <w:pPr>
        <w:pStyle w:val="Nvel111a1"/>
        <w:numPr>
          <w:ilvl w:val="0"/>
          <w:numId w:val="0"/>
        </w:numPr>
        <w:tabs>
          <w:tab w:val="left" w:pos="1701"/>
        </w:tabs>
        <w:spacing w:line="320" w:lineRule="atLeast"/>
        <w:ind w:left="2126" w:right="-22" w:hanging="708"/>
        <w:rPr>
          <w:rFonts w:ascii="Tahoma" w:hAnsi="Tahoma" w:cs="Tahoma"/>
          <w:lang w:val="pt-BR"/>
        </w:rPr>
      </w:pPr>
    </w:p>
    <w:p w14:paraId="772AFDC6"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245" w:name="_Ref97829142"/>
      <w:bookmarkEnd w:id="243"/>
      <w:r w:rsidRPr="00583287">
        <w:rPr>
          <w:rFonts w:ascii="Tahoma" w:hAnsi="Tahoma" w:cs="Tahoma"/>
          <w:b/>
          <w:sz w:val="22"/>
          <w:szCs w:val="22"/>
        </w:rPr>
        <w:t xml:space="preserve">Repactuação Programada: </w:t>
      </w:r>
      <w:r w:rsidR="009762AC">
        <w:rPr>
          <w:rFonts w:ascii="Tahoma" w:hAnsi="Tahoma" w:cs="Tahoma"/>
          <w:sz w:val="22"/>
          <w:szCs w:val="22"/>
        </w:rPr>
        <w:t>a</w:t>
      </w:r>
      <w:r w:rsidR="009762AC" w:rsidRPr="00583287">
        <w:rPr>
          <w:rFonts w:ascii="Tahoma" w:hAnsi="Tahoma" w:cs="Tahoma"/>
          <w:sz w:val="22"/>
          <w:szCs w:val="22"/>
        </w:rPr>
        <w:t xml:space="preserve">s </w:t>
      </w:r>
      <w:r w:rsidRPr="00583287">
        <w:rPr>
          <w:rFonts w:ascii="Tahoma" w:hAnsi="Tahoma" w:cs="Tahoma"/>
          <w:sz w:val="22"/>
          <w:szCs w:val="22"/>
        </w:rPr>
        <w:t>Debêntures não serão objeto de repactuação programada.</w:t>
      </w:r>
      <w:bookmarkStart w:id="246" w:name="_Ref422391479"/>
      <w:bookmarkEnd w:id="245"/>
      <w:r w:rsidR="00206EF8">
        <w:rPr>
          <w:rFonts w:ascii="Tahoma" w:hAnsi="Tahoma" w:cs="Tahoma"/>
          <w:sz w:val="22"/>
          <w:szCs w:val="22"/>
        </w:rPr>
        <w:t xml:space="preserve"> </w:t>
      </w:r>
    </w:p>
    <w:p w14:paraId="4756986E"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bookmarkStart w:id="247" w:name="art1365p"/>
      <w:bookmarkEnd w:id="246"/>
      <w:bookmarkEnd w:id="247"/>
    </w:p>
    <w:p w14:paraId="60228568" w14:textId="7035CE70"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b/>
          <w:sz w:val="22"/>
          <w:szCs w:val="22"/>
        </w:rPr>
        <w:t>Local e Forma de Pagamento</w:t>
      </w:r>
      <w:bookmarkStart w:id="248" w:name="_DV_M211"/>
      <w:bookmarkEnd w:id="248"/>
      <w:r w:rsidRPr="00583287">
        <w:rPr>
          <w:rFonts w:ascii="Tahoma" w:hAnsi="Tahoma" w:cs="Tahoma"/>
          <w:b/>
          <w:sz w:val="22"/>
          <w:szCs w:val="22"/>
        </w:rPr>
        <w:t xml:space="preserve">: </w:t>
      </w:r>
      <w:r w:rsidRPr="00583287">
        <w:rPr>
          <w:rFonts w:ascii="Tahoma" w:hAnsi="Tahoma" w:cs="Tahoma"/>
          <w:bCs/>
          <w:sz w:val="22"/>
          <w:szCs w:val="22"/>
        </w:rPr>
        <w:t xml:space="preserve">os pagamentos das Debêntures e quaisquer outros valores eventualmente devidos pela Emissora em relação às Debêntures, nos termos desta Escritura de Emissão, serão efetuados pela Emissora, por intermédio da B3, conforme as Debêntures estejam custodiadas eletronicamente na B3 ou, ainda, por meio do </w:t>
      </w:r>
      <w:proofErr w:type="spellStart"/>
      <w:r w:rsidRPr="00583287">
        <w:rPr>
          <w:rFonts w:ascii="Tahoma" w:hAnsi="Tahoma" w:cs="Tahoma"/>
          <w:bCs/>
          <w:sz w:val="22"/>
          <w:szCs w:val="22"/>
        </w:rPr>
        <w:t>Escriturador</w:t>
      </w:r>
      <w:proofErr w:type="spellEnd"/>
      <w:r w:rsidRPr="00583287">
        <w:rPr>
          <w:rFonts w:ascii="Tahoma" w:hAnsi="Tahoma" w:cs="Tahoma"/>
          <w:bCs/>
          <w:sz w:val="22"/>
          <w:szCs w:val="22"/>
        </w:rPr>
        <w:t xml:space="preserve"> para os Debenturistas que não tiverem suas Debêntures custodiadas eletronicamente na B3</w:t>
      </w:r>
      <w:r w:rsidR="00C6123C" w:rsidRPr="00583287">
        <w:rPr>
          <w:rFonts w:ascii="Tahoma" w:hAnsi="Tahoma" w:cs="Tahoma"/>
          <w:bCs/>
          <w:sz w:val="22"/>
          <w:szCs w:val="22"/>
        </w:rPr>
        <w:t xml:space="preserve">, ressalvadas as hipóteses de dação em pagamento previstas na Cláusula </w:t>
      </w:r>
      <w:r w:rsidR="00153CD8">
        <w:rPr>
          <w:rFonts w:ascii="Tahoma" w:hAnsi="Tahoma" w:cs="Tahoma"/>
          <w:bCs/>
          <w:sz w:val="22"/>
          <w:szCs w:val="22"/>
        </w:rPr>
        <w:fldChar w:fldCharType="begin"/>
      </w:r>
      <w:r w:rsidR="00153CD8">
        <w:rPr>
          <w:rFonts w:ascii="Tahoma" w:hAnsi="Tahoma" w:cs="Tahoma"/>
          <w:bCs/>
          <w:sz w:val="22"/>
          <w:szCs w:val="22"/>
        </w:rPr>
        <w:instrText xml:space="preserve"> REF _Ref97823884 \r \h </w:instrText>
      </w:r>
      <w:r w:rsidR="00153CD8">
        <w:rPr>
          <w:rFonts w:ascii="Tahoma" w:hAnsi="Tahoma" w:cs="Tahoma"/>
          <w:bCs/>
          <w:sz w:val="22"/>
          <w:szCs w:val="22"/>
        </w:rPr>
      </w:r>
      <w:r w:rsidR="00153CD8">
        <w:rPr>
          <w:rFonts w:ascii="Tahoma" w:hAnsi="Tahoma" w:cs="Tahoma"/>
          <w:bCs/>
          <w:sz w:val="22"/>
          <w:szCs w:val="22"/>
        </w:rPr>
        <w:fldChar w:fldCharType="separate"/>
      </w:r>
      <w:r w:rsidR="001E3BF4">
        <w:rPr>
          <w:rFonts w:ascii="Tahoma" w:hAnsi="Tahoma" w:cs="Tahoma"/>
          <w:bCs/>
          <w:sz w:val="22"/>
          <w:szCs w:val="22"/>
        </w:rPr>
        <w:t>3.51.2</w:t>
      </w:r>
      <w:r w:rsidR="00153CD8">
        <w:rPr>
          <w:rFonts w:ascii="Tahoma" w:hAnsi="Tahoma" w:cs="Tahoma"/>
          <w:bCs/>
          <w:sz w:val="22"/>
          <w:szCs w:val="22"/>
        </w:rPr>
        <w:fldChar w:fldCharType="end"/>
      </w:r>
      <w:r w:rsidR="00153CD8">
        <w:rPr>
          <w:rFonts w:ascii="Tahoma" w:hAnsi="Tahoma" w:cs="Tahoma"/>
          <w:bCs/>
          <w:sz w:val="22"/>
          <w:szCs w:val="22"/>
        </w:rPr>
        <w:t xml:space="preserve"> </w:t>
      </w:r>
      <w:r w:rsidR="00250AC5" w:rsidRPr="00583287">
        <w:rPr>
          <w:rFonts w:ascii="Tahoma" w:hAnsi="Tahoma" w:cs="Tahoma"/>
          <w:bCs/>
          <w:sz w:val="22"/>
          <w:szCs w:val="22"/>
        </w:rPr>
        <w:t>abaixo</w:t>
      </w:r>
      <w:r w:rsidRPr="00583287">
        <w:rPr>
          <w:rFonts w:ascii="Tahoma" w:hAnsi="Tahoma" w:cs="Tahoma"/>
          <w:bCs/>
          <w:sz w:val="22"/>
          <w:szCs w:val="22"/>
        </w:rPr>
        <w:t>.</w:t>
      </w:r>
    </w:p>
    <w:p w14:paraId="2764D1A1"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61CAE813" w14:textId="77777777" w:rsidR="00CA763D" w:rsidRPr="00583287" w:rsidRDefault="008C7533" w:rsidP="00F33DB7">
      <w:pPr>
        <w:pStyle w:val="PargrafodaLista"/>
        <w:numPr>
          <w:ilvl w:val="2"/>
          <w:numId w:val="30"/>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Farão jus ao recebimento de qualquer valor devido aos Debenturistas nos termos desta Escritura de Emissão aqueles que </w:t>
      </w:r>
      <w:proofErr w:type="gramStart"/>
      <w:r w:rsidRPr="00583287">
        <w:rPr>
          <w:rFonts w:ascii="Tahoma" w:hAnsi="Tahoma" w:cs="Tahoma"/>
          <w:sz w:val="22"/>
          <w:szCs w:val="22"/>
        </w:rPr>
        <w:t>sejam Debenturistas</w:t>
      </w:r>
      <w:proofErr w:type="gramEnd"/>
      <w:r w:rsidRPr="00583287">
        <w:rPr>
          <w:rFonts w:ascii="Tahoma" w:hAnsi="Tahoma" w:cs="Tahoma"/>
          <w:sz w:val="22"/>
          <w:szCs w:val="22"/>
        </w:rPr>
        <w:t xml:space="preserve"> ao final do Dia Útil imediatamente anterior à respectiva data do pagamento.</w:t>
      </w:r>
    </w:p>
    <w:p w14:paraId="403611E5"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755954BB" w14:textId="122B4B28"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b/>
          <w:sz w:val="22"/>
          <w:szCs w:val="22"/>
        </w:rPr>
        <w:t xml:space="preserve">Substituição dos Prestadores de Serviço: </w:t>
      </w:r>
      <w:r w:rsidRPr="00583287">
        <w:rPr>
          <w:rFonts w:ascii="Tahoma" w:hAnsi="Tahoma" w:cs="Tahoma"/>
          <w:bCs/>
          <w:sz w:val="22"/>
          <w:szCs w:val="22"/>
        </w:rPr>
        <w:t>o</w:t>
      </w:r>
      <w:r w:rsidRPr="00583287">
        <w:rPr>
          <w:rFonts w:ascii="Tahoma" w:hAnsi="Tahoma" w:cs="Tahoma"/>
          <w:sz w:val="22"/>
          <w:szCs w:val="22"/>
        </w:rPr>
        <w:t xml:space="preserve"> Agente Fiduciário, o Agente Administrativo, o Agente de Liquidação</w:t>
      </w:r>
      <w:r w:rsidR="00352DFB" w:rsidRPr="00583287">
        <w:rPr>
          <w:rFonts w:ascii="Tahoma" w:hAnsi="Tahoma" w:cs="Tahoma"/>
          <w:sz w:val="22"/>
          <w:szCs w:val="22"/>
        </w:rPr>
        <w:t>, o Agente de Cobrança</w:t>
      </w:r>
      <w:r w:rsidR="00D64C38">
        <w:rPr>
          <w:rFonts w:ascii="Tahoma" w:hAnsi="Tahoma" w:cs="Tahoma"/>
          <w:sz w:val="22"/>
          <w:szCs w:val="22"/>
        </w:rPr>
        <w:t xml:space="preserve"> </w:t>
      </w:r>
      <w:r w:rsidR="00D64C38" w:rsidRPr="00620665">
        <w:rPr>
          <w:rFonts w:ascii="Tahoma" w:hAnsi="Tahoma" w:cs="Tahoma"/>
          <w:sz w:val="22"/>
          <w:szCs w:val="22"/>
        </w:rPr>
        <w:t>Extraordinária</w:t>
      </w:r>
      <w:r w:rsidR="00352DFB" w:rsidRPr="00583287">
        <w:rPr>
          <w:rFonts w:ascii="Tahoma" w:hAnsi="Tahoma" w:cs="Tahoma"/>
          <w:sz w:val="22"/>
          <w:szCs w:val="22"/>
        </w:rPr>
        <w:t>,</w:t>
      </w:r>
      <w:r w:rsidR="001D1663">
        <w:rPr>
          <w:rFonts w:ascii="Tahoma" w:hAnsi="Tahoma" w:cs="Tahoma"/>
          <w:sz w:val="22"/>
          <w:szCs w:val="22"/>
        </w:rPr>
        <w:t xml:space="preserve"> o Agente de Verificação,</w:t>
      </w:r>
      <w:r w:rsidR="000243E9">
        <w:rPr>
          <w:rFonts w:ascii="Tahoma" w:hAnsi="Tahoma" w:cs="Tahoma"/>
          <w:sz w:val="22"/>
          <w:szCs w:val="22"/>
        </w:rPr>
        <w:t xml:space="preserve"> o Agente </w:t>
      </w:r>
      <w:r w:rsidR="00507B96">
        <w:rPr>
          <w:rFonts w:ascii="Tahoma" w:hAnsi="Tahoma" w:cs="Tahoma"/>
          <w:sz w:val="22"/>
          <w:szCs w:val="22"/>
        </w:rPr>
        <w:t>Verificador de Lastro</w:t>
      </w:r>
      <w:r w:rsidRPr="00583287">
        <w:rPr>
          <w:rFonts w:ascii="Tahoma" w:hAnsi="Tahoma" w:cs="Tahoma"/>
          <w:sz w:val="22"/>
          <w:szCs w:val="22"/>
        </w:rPr>
        <w:t xml:space="preserve"> e o </w:t>
      </w:r>
      <w:proofErr w:type="spellStart"/>
      <w:r w:rsidRPr="00583287">
        <w:rPr>
          <w:rFonts w:ascii="Tahoma" w:hAnsi="Tahoma" w:cs="Tahoma"/>
          <w:sz w:val="22"/>
          <w:szCs w:val="22"/>
        </w:rPr>
        <w:t>Escriturador</w:t>
      </w:r>
      <w:proofErr w:type="spellEnd"/>
      <w:r w:rsidRPr="00583287">
        <w:rPr>
          <w:rFonts w:ascii="Tahoma" w:hAnsi="Tahoma" w:cs="Tahoma"/>
          <w:sz w:val="22"/>
          <w:szCs w:val="22"/>
        </w:rPr>
        <w:t xml:space="preserve"> poderão ser substituídos, mediante aprovação em Assembleia Geral de Debenturistas, convocada especificamente para este fim</w:t>
      </w:r>
      <w:r w:rsidR="00C6123C" w:rsidRPr="00583287">
        <w:rPr>
          <w:rFonts w:ascii="Tahoma" w:hAnsi="Tahoma" w:cs="Tahoma"/>
          <w:sz w:val="22"/>
          <w:szCs w:val="22"/>
        </w:rPr>
        <w:t>, respeitados os termos e condições aqui previstos</w:t>
      </w:r>
      <w:r w:rsidRPr="00583287">
        <w:rPr>
          <w:rFonts w:ascii="Tahoma" w:hAnsi="Tahoma" w:cs="Tahoma"/>
          <w:sz w:val="22"/>
          <w:szCs w:val="22"/>
        </w:rPr>
        <w:t>.</w:t>
      </w:r>
      <w:bookmarkStart w:id="249" w:name="_DV_M212"/>
      <w:bookmarkEnd w:id="249"/>
    </w:p>
    <w:p w14:paraId="7F148244" w14:textId="77777777" w:rsidR="00CA763D" w:rsidRPr="00583287" w:rsidRDefault="00CA763D" w:rsidP="00E57F75">
      <w:pPr>
        <w:pStyle w:val="PargrafodaLista"/>
        <w:spacing w:line="320" w:lineRule="atLeast"/>
        <w:ind w:right="-22"/>
        <w:rPr>
          <w:rFonts w:ascii="Tahoma" w:hAnsi="Tahoma" w:cs="Tahoma"/>
          <w:b/>
          <w:sz w:val="22"/>
          <w:szCs w:val="22"/>
        </w:rPr>
      </w:pPr>
    </w:p>
    <w:p w14:paraId="50D6601D"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b/>
          <w:sz w:val="22"/>
          <w:szCs w:val="22"/>
        </w:rPr>
        <w:t xml:space="preserve">Prorrogação dos Prazos: </w:t>
      </w:r>
      <w:r w:rsidRPr="00583287">
        <w:rPr>
          <w:rFonts w:ascii="Tahoma" w:hAnsi="Tahoma" w:cs="Tahoma"/>
          <w:sz w:val="22"/>
          <w:szCs w:val="22"/>
        </w:rPr>
        <w:t xml:space="preserve">considerar-se-ão automaticamente prorrogados os prazos referentes ao pagamento de qualquer obrigação pecuniária prevista nesta Escritura de Emissão, até o Dia Útil imediatamente subsequente, se o respectivo vencimento coincidir com dia que não seja Dia Útil, sem nenhum acréscimo aos valores a serem pagos, ressalvados os casos cujos pagamentos devam ser realizados por meio da B3, hipótese em que a referida </w:t>
      </w:r>
      <w:r w:rsidRPr="00583287">
        <w:rPr>
          <w:rFonts w:ascii="Tahoma" w:hAnsi="Tahoma" w:cs="Tahoma"/>
          <w:sz w:val="22"/>
          <w:szCs w:val="22"/>
        </w:rPr>
        <w:lastRenderedPageBreak/>
        <w:t>prorrogação de prazo somente ocorrerá caso a data de pagamento coincida com feriado declarado nacional, sábado ou domingo.</w:t>
      </w:r>
      <w:bookmarkStart w:id="250" w:name="_Ref495596651"/>
    </w:p>
    <w:p w14:paraId="4B322AA7" w14:textId="77777777" w:rsidR="00CA763D" w:rsidRPr="00583287" w:rsidRDefault="00CA763D" w:rsidP="00E57F75">
      <w:pPr>
        <w:pStyle w:val="PargrafodaLista"/>
        <w:spacing w:line="320" w:lineRule="atLeast"/>
        <w:ind w:right="-22"/>
        <w:rPr>
          <w:rFonts w:ascii="Tahoma" w:hAnsi="Tahoma" w:cs="Tahoma"/>
          <w:sz w:val="22"/>
          <w:szCs w:val="22"/>
        </w:rPr>
      </w:pPr>
    </w:p>
    <w:p w14:paraId="5E9B14A5"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251" w:name="_Ref95124929"/>
      <w:r w:rsidRPr="00583287">
        <w:rPr>
          <w:rFonts w:ascii="Tahoma" w:hAnsi="Tahoma" w:cs="Tahoma"/>
          <w:b/>
          <w:sz w:val="22"/>
          <w:szCs w:val="22"/>
        </w:rPr>
        <w:t>Encargos Moratórios</w:t>
      </w:r>
      <w:bookmarkEnd w:id="250"/>
      <w:r w:rsidRPr="00583287">
        <w:rPr>
          <w:rFonts w:ascii="Tahoma" w:hAnsi="Tahoma" w:cs="Tahoma"/>
          <w:b/>
          <w:sz w:val="22"/>
          <w:szCs w:val="22"/>
        </w:rPr>
        <w:t>:</w:t>
      </w:r>
      <w:r w:rsidRPr="00583287">
        <w:rPr>
          <w:rFonts w:ascii="Tahoma" w:hAnsi="Tahoma" w:cs="Tahoma"/>
          <w:sz w:val="22"/>
          <w:szCs w:val="22"/>
        </w:rPr>
        <w:t xml:space="preserve"> desde que observado o Pagamento Condicionado e a Ordem de Alocação de Recursos, e existindo pagamentos devidos aos Debenturistas, ocorrendo impontualidade no pagamento de qualquer quantia devida aos Debenturistas, os débitos em atraso ficarão sujeitos a</w:t>
      </w:r>
      <w:r w:rsidR="00352DFB" w:rsidRPr="00583287">
        <w:rPr>
          <w:rFonts w:ascii="Tahoma" w:hAnsi="Tahoma" w:cs="Tahoma"/>
          <w:sz w:val="22"/>
          <w:szCs w:val="22"/>
        </w:rPr>
        <w:t>os Encargos Moratórios</w:t>
      </w:r>
      <w:r w:rsidR="00352DFB" w:rsidRPr="00583287">
        <w:rPr>
          <w:rFonts w:ascii="Tahoma" w:hAnsi="Tahoma"/>
          <w:sz w:val="22"/>
        </w:rPr>
        <w:t>.</w:t>
      </w:r>
      <w:r w:rsidRPr="00583287">
        <w:rPr>
          <w:rFonts w:ascii="Tahoma" w:hAnsi="Tahoma" w:cs="Tahoma"/>
          <w:sz w:val="22"/>
          <w:szCs w:val="22"/>
        </w:rPr>
        <w:t xml:space="preserve"> </w:t>
      </w:r>
      <w:bookmarkEnd w:id="251"/>
    </w:p>
    <w:p w14:paraId="7E73DED2"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3E38192C" w14:textId="77777777" w:rsidR="00CA763D" w:rsidRPr="00583287" w:rsidRDefault="008C7533" w:rsidP="00F33DB7">
      <w:pPr>
        <w:pStyle w:val="PargrafodaLista"/>
        <w:numPr>
          <w:ilvl w:val="2"/>
          <w:numId w:val="30"/>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Os Encargos Moratórios estabelecidos não serão devidos durante a existência de um prazo de cura específico previsto nesta Escritura de Emissão.</w:t>
      </w:r>
      <w:bookmarkStart w:id="252" w:name="_Ref422391862"/>
      <w:bookmarkStart w:id="253" w:name="_Ref491979942"/>
      <w:bookmarkStart w:id="254" w:name="_Ref497553343"/>
    </w:p>
    <w:p w14:paraId="092A82A2" w14:textId="77777777" w:rsidR="00CA763D" w:rsidRPr="00583287" w:rsidRDefault="00CA763D" w:rsidP="00E57F75">
      <w:pPr>
        <w:spacing w:line="320" w:lineRule="atLeast"/>
        <w:ind w:right="-22"/>
        <w:rPr>
          <w:rFonts w:ascii="Tahoma" w:hAnsi="Tahoma" w:cs="Tahoma"/>
          <w:b/>
          <w:sz w:val="22"/>
          <w:szCs w:val="22"/>
        </w:rPr>
      </w:pPr>
    </w:p>
    <w:p w14:paraId="3EE22591" w14:textId="6C90B654"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b/>
          <w:sz w:val="22"/>
          <w:szCs w:val="22"/>
        </w:rPr>
        <w:t xml:space="preserve">Evento de </w:t>
      </w:r>
      <w:proofErr w:type="spellStart"/>
      <w:r w:rsidRPr="00583287">
        <w:rPr>
          <w:rFonts w:ascii="Tahoma" w:hAnsi="Tahoma" w:cs="Tahoma"/>
          <w:b/>
          <w:sz w:val="22"/>
          <w:szCs w:val="22"/>
        </w:rPr>
        <w:t>Desalavancagem</w:t>
      </w:r>
      <w:proofErr w:type="spellEnd"/>
      <w:r w:rsidRPr="00583287">
        <w:rPr>
          <w:rFonts w:ascii="Tahoma" w:hAnsi="Tahoma" w:cs="Tahoma"/>
          <w:b/>
          <w:sz w:val="22"/>
          <w:szCs w:val="22"/>
        </w:rPr>
        <w:t xml:space="preserve">, Evento de </w:t>
      </w:r>
      <w:proofErr w:type="spellStart"/>
      <w:r w:rsidRPr="00583287">
        <w:rPr>
          <w:rFonts w:ascii="Tahoma" w:hAnsi="Tahoma" w:cs="Tahoma"/>
          <w:b/>
          <w:sz w:val="22"/>
          <w:szCs w:val="22"/>
        </w:rPr>
        <w:t>Realavancagem</w:t>
      </w:r>
      <w:proofErr w:type="spellEnd"/>
      <w:r w:rsidRPr="00583287">
        <w:rPr>
          <w:rFonts w:ascii="Tahoma" w:hAnsi="Tahoma" w:cs="Tahoma"/>
          <w:b/>
          <w:sz w:val="22"/>
          <w:szCs w:val="22"/>
        </w:rPr>
        <w:t xml:space="preserve"> e Eventos de Aceleração de Vencimento</w:t>
      </w:r>
    </w:p>
    <w:p w14:paraId="04C805AB"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088E2A5F" w14:textId="4B6465C9" w:rsidR="00CA763D" w:rsidRPr="00583287" w:rsidRDefault="008C7533" w:rsidP="007B5A72">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bookmarkStart w:id="255" w:name="_Ref95144503"/>
      <w:bookmarkStart w:id="256" w:name="_Ref97823919"/>
      <w:r w:rsidRPr="00583287">
        <w:rPr>
          <w:rFonts w:ascii="Tahoma" w:hAnsi="Tahoma" w:cs="Tahoma"/>
          <w:sz w:val="22"/>
          <w:szCs w:val="22"/>
        </w:rPr>
        <w:t xml:space="preserve">A ocorrência </w:t>
      </w:r>
      <w:r w:rsidR="007E4861" w:rsidRPr="003E63EE">
        <w:rPr>
          <w:rFonts w:ascii="Tahoma" w:hAnsi="Tahoma" w:cs="Tahoma"/>
          <w:b/>
          <w:sz w:val="22"/>
          <w:szCs w:val="22"/>
        </w:rPr>
        <w:t>(i)</w:t>
      </w:r>
      <w:r w:rsidR="007E4861">
        <w:rPr>
          <w:rFonts w:ascii="Tahoma" w:hAnsi="Tahoma" w:cs="Tahoma"/>
          <w:sz w:val="22"/>
          <w:szCs w:val="22"/>
        </w:rPr>
        <w:t xml:space="preserve"> </w:t>
      </w:r>
      <w:r w:rsidR="00ED02FD">
        <w:rPr>
          <w:rFonts w:ascii="Tahoma" w:hAnsi="Tahoma" w:cs="Tahoma"/>
          <w:sz w:val="22"/>
          <w:szCs w:val="22"/>
        </w:rPr>
        <w:t xml:space="preserve">da </w:t>
      </w:r>
      <w:r w:rsidR="00ED02FD" w:rsidRPr="00BE4146">
        <w:rPr>
          <w:rFonts w:ascii="Tahoma" w:hAnsi="Tahoma"/>
          <w:sz w:val="22"/>
        </w:rPr>
        <w:t xml:space="preserve">redução do Índice de Cobertura a nível inferior a 1,00 (um inteiro) em 2 (duas) Datas de Verificação consecutivas ou 4 (quatro) Datas de Verificação alternadas nos últimos 12 (doze) meses, ou redução do Índice de Cobertura a </w:t>
      </w:r>
      <w:r w:rsidR="00ED02FD" w:rsidRPr="00757D15">
        <w:rPr>
          <w:rFonts w:ascii="Tahoma" w:hAnsi="Tahoma"/>
          <w:sz w:val="22"/>
        </w:rPr>
        <w:t>nível inferior</w:t>
      </w:r>
      <w:r w:rsidR="00ED02FD" w:rsidRPr="00BE4146">
        <w:rPr>
          <w:rFonts w:ascii="Tahoma" w:hAnsi="Tahoma"/>
          <w:sz w:val="22"/>
        </w:rPr>
        <w:t xml:space="preserve"> a 0,95 (noventa e cinco centésimos) em qualquer Data de Verificação</w:t>
      </w:r>
      <w:r w:rsidR="007E4861">
        <w:rPr>
          <w:rFonts w:ascii="Tahoma" w:hAnsi="Tahoma"/>
          <w:sz w:val="22"/>
        </w:rPr>
        <w:t>;</w:t>
      </w:r>
      <w:r w:rsidR="007E4861">
        <w:rPr>
          <w:rFonts w:ascii="Tahoma" w:hAnsi="Tahoma" w:cs="Tahoma"/>
          <w:sz w:val="22"/>
          <w:szCs w:val="22"/>
        </w:rPr>
        <w:t xml:space="preserve"> </w:t>
      </w:r>
      <w:r w:rsidR="007E4861">
        <w:rPr>
          <w:rFonts w:ascii="Tahoma" w:hAnsi="Tahoma"/>
          <w:sz w:val="22"/>
        </w:rPr>
        <w:t xml:space="preserve">ou </w:t>
      </w:r>
      <w:r w:rsidR="007E4861" w:rsidRPr="003E63EE">
        <w:rPr>
          <w:rFonts w:ascii="Tahoma" w:hAnsi="Tahoma"/>
          <w:b/>
          <w:sz w:val="22"/>
        </w:rPr>
        <w:t>(</w:t>
      </w:r>
      <w:proofErr w:type="spellStart"/>
      <w:r w:rsidR="007E4861" w:rsidRPr="003E63EE">
        <w:rPr>
          <w:rFonts w:ascii="Tahoma" w:hAnsi="Tahoma"/>
          <w:b/>
          <w:sz w:val="22"/>
        </w:rPr>
        <w:t>ii</w:t>
      </w:r>
      <w:proofErr w:type="spellEnd"/>
      <w:r w:rsidR="007E4861" w:rsidRPr="003E63EE">
        <w:rPr>
          <w:rFonts w:ascii="Tahoma" w:hAnsi="Tahoma"/>
          <w:b/>
          <w:sz w:val="22"/>
        </w:rPr>
        <w:t>)</w:t>
      </w:r>
      <w:r w:rsidR="007E4861">
        <w:rPr>
          <w:rFonts w:ascii="Tahoma" w:hAnsi="Tahoma"/>
          <w:sz w:val="22"/>
        </w:rPr>
        <w:t xml:space="preserve"> </w:t>
      </w:r>
      <w:r w:rsidR="00AF674E">
        <w:rPr>
          <w:rFonts w:ascii="Tahoma" w:hAnsi="Tahoma"/>
          <w:sz w:val="22"/>
        </w:rPr>
        <w:t>a média do</w:t>
      </w:r>
      <w:r w:rsidR="007E4861">
        <w:rPr>
          <w:rFonts w:ascii="Tahoma" w:hAnsi="Tahoma"/>
          <w:sz w:val="22"/>
        </w:rPr>
        <w:t xml:space="preserve"> percentual alocado em Direitos Creditórios Vinculados sobre o somatório do saldo do Valor Nominal Unitário das Debêntures em Circulação</w:t>
      </w:r>
      <w:r w:rsidR="009B361B">
        <w:rPr>
          <w:rFonts w:ascii="Tahoma" w:hAnsi="Tahoma"/>
          <w:sz w:val="22"/>
        </w:rPr>
        <w:t>,</w:t>
      </w:r>
      <w:r w:rsidR="00AF674E">
        <w:rPr>
          <w:rFonts w:ascii="Tahoma" w:hAnsi="Tahoma"/>
          <w:sz w:val="22"/>
        </w:rPr>
        <w:t xml:space="preserve"> calculado na Data de Verificação e Data de Verificação do mês anterior</w:t>
      </w:r>
      <w:r w:rsidR="007E4861">
        <w:rPr>
          <w:rFonts w:ascii="Tahoma" w:hAnsi="Tahoma"/>
          <w:sz w:val="22"/>
        </w:rPr>
        <w:t xml:space="preserve"> ser inferior a 80% (oitenta por cento) em qualquer Data de Verificação a partir do </w:t>
      </w:r>
      <w:r w:rsidR="00AF674E">
        <w:rPr>
          <w:rFonts w:ascii="Tahoma" w:hAnsi="Tahoma"/>
          <w:sz w:val="22"/>
        </w:rPr>
        <w:t>6</w:t>
      </w:r>
      <w:r w:rsidR="007E4861">
        <w:rPr>
          <w:rFonts w:ascii="Tahoma" w:hAnsi="Tahoma"/>
          <w:sz w:val="22"/>
        </w:rPr>
        <w:t xml:space="preserve"> (</w:t>
      </w:r>
      <w:r w:rsidR="00AF674E">
        <w:rPr>
          <w:rFonts w:ascii="Tahoma" w:hAnsi="Tahoma"/>
          <w:sz w:val="22"/>
        </w:rPr>
        <w:t>sexto</w:t>
      </w:r>
      <w:r w:rsidR="007E4861">
        <w:rPr>
          <w:rFonts w:ascii="Tahoma" w:hAnsi="Tahoma"/>
          <w:sz w:val="22"/>
        </w:rPr>
        <w:t>) mês (inclusive) da Data de Integralização das Debêntures da Primeira Série</w:t>
      </w:r>
      <w:r w:rsidR="002A6D8C">
        <w:rPr>
          <w:rFonts w:ascii="Tahoma" w:hAnsi="Tahoma"/>
          <w:sz w:val="22"/>
        </w:rPr>
        <w:t>,</w:t>
      </w:r>
      <w:r w:rsidR="003164BA">
        <w:rPr>
          <w:rFonts w:ascii="Tahoma" w:hAnsi="Tahoma" w:cs="Tahoma"/>
          <w:sz w:val="22"/>
          <w:szCs w:val="22"/>
        </w:rPr>
        <w:t xml:space="preserve"> </w:t>
      </w:r>
      <w:r w:rsidR="00CB453A" w:rsidRPr="00583287">
        <w:rPr>
          <w:rFonts w:ascii="Tahoma" w:hAnsi="Tahoma" w:cs="Tahoma"/>
          <w:sz w:val="22"/>
          <w:szCs w:val="22"/>
        </w:rPr>
        <w:t>caracterizar</w:t>
      </w:r>
      <w:r w:rsidR="00CB453A">
        <w:rPr>
          <w:rFonts w:ascii="Tahoma" w:hAnsi="Tahoma" w:cs="Tahoma"/>
          <w:sz w:val="22"/>
          <w:szCs w:val="22"/>
        </w:rPr>
        <w:t>á</w:t>
      </w:r>
      <w:r w:rsidR="00CB453A" w:rsidRPr="00583287">
        <w:rPr>
          <w:rFonts w:ascii="Tahoma" w:hAnsi="Tahoma" w:cs="Tahoma"/>
          <w:sz w:val="22"/>
          <w:szCs w:val="22"/>
        </w:rPr>
        <w:t xml:space="preserve"> </w:t>
      </w:r>
      <w:r w:rsidRPr="00583287">
        <w:rPr>
          <w:rFonts w:ascii="Tahoma" w:hAnsi="Tahoma" w:cs="Tahoma"/>
          <w:sz w:val="22"/>
          <w:szCs w:val="22"/>
        </w:rPr>
        <w:t xml:space="preserve">um </w:t>
      </w:r>
      <w:r w:rsidR="00237704" w:rsidRPr="00583287">
        <w:rPr>
          <w:rFonts w:ascii="Tahoma" w:hAnsi="Tahoma" w:cs="Tahoma"/>
          <w:sz w:val="22"/>
          <w:szCs w:val="22"/>
        </w:rPr>
        <w:t>“</w:t>
      </w:r>
      <w:r w:rsidR="00237704" w:rsidRPr="00583287">
        <w:rPr>
          <w:rFonts w:ascii="Tahoma" w:hAnsi="Tahoma" w:cs="Tahoma"/>
          <w:sz w:val="22"/>
          <w:szCs w:val="22"/>
          <w:u w:val="single"/>
        </w:rPr>
        <w:t xml:space="preserve">Evento de </w:t>
      </w:r>
      <w:proofErr w:type="spellStart"/>
      <w:r w:rsidR="00237704" w:rsidRPr="00583287">
        <w:rPr>
          <w:rFonts w:ascii="Tahoma" w:hAnsi="Tahoma" w:cs="Tahoma"/>
          <w:sz w:val="22"/>
          <w:szCs w:val="22"/>
          <w:u w:val="single"/>
        </w:rPr>
        <w:t>Desalavancagem</w:t>
      </w:r>
      <w:proofErr w:type="spellEnd"/>
      <w:r w:rsidR="00237704" w:rsidRPr="00583287">
        <w:rPr>
          <w:rFonts w:ascii="Tahoma" w:hAnsi="Tahoma" w:cs="Tahoma"/>
          <w:sz w:val="22"/>
          <w:szCs w:val="22"/>
        </w:rPr>
        <w:t xml:space="preserve">” </w:t>
      </w:r>
      <w:r w:rsidRPr="00583287">
        <w:rPr>
          <w:rFonts w:ascii="Tahoma" w:hAnsi="Tahoma" w:cs="Tahoma"/>
          <w:sz w:val="22"/>
          <w:szCs w:val="22"/>
        </w:rPr>
        <w:t>e</w:t>
      </w:r>
      <w:r w:rsidR="00D96976" w:rsidRPr="00583287">
        <w:rPr>
          <w:rFonts w:ascii="Tahoma" w:hAnsi="Tahoma" w:cs="Tahoma"/>
          <w:sz w:val="22"/>
          <w:szCs w:val="22"/>
        </w:rPr>
        <w:t>, caso existam Debêntures da Primeira Série em Circulação</w:t>
      </w:r>
      <w:r w:rsidR="00194220">
        <w:rPr>
          <w:rFonts w:ascii="Tahoma" w:hAnsi="Tahoma" w:cs="Tahoma"/>
          <w:sz w:val="22"/>
          <w:szCs w:val="22"/>
        </w:rPr>
        <w:t>,</w:t>
      </w:r>
      <w:r w:rsidRPr="00583287">
        <w:rPr>
          <w:rFonts w:ascii="Tahoma" w:hAnsi="Tahoma" w:cs="Tahoma"/>
          <w:sz w:val="22"/>
          <w:szCs w:val="22"/>
        </w:rPr>
        <w:t xml:space="preserve"> ensejará</w:t>
      </w:r>
      <w:r w:rsidR="00237704" w:rsidRPr="00583287">
        <w:rPr>
          <w:rFonts w:ascii="Tahoma" w:hAnsi="Tahoma" w:cs="Tahoma"/>
          <w:sz w:val="22"/>
          <w:szCs w:val="22"/>
        </w:rPr>
        <w:t xml:space="preserve"> mudança do regime de amortização </w:t>
      </w:r>
      <w:r w:rsidR="00D96976" w:rsidRPr="00583287">
        <w:rPr>
          <w:rFonts w:ascii="Tahoma" w:hAnsi="Tahoma" w:cs="Tahoma"/>
          <w:sz w:val="22"/>
          <w:szCs w:val="22"/>
        </w:rPr>
        <w:t xml:space="preserve">das Debêntures </w:t>
      </w:r>
      <w:r w:rsidR="00E1616F">
        <w:rPr>
          <w:rFonts w:ascii="Tahoma" w:hAnsi="Tahoma" w:cs="Tahoma"/>
          <w:sz w:val="22"/>
          <w:szCs w:val="22"/>
        </w:rPr>
        <w:t xml:space="preserve">da Primeira Série </w:t>
      </w:r>
      <w:r w:rsidR="00352DFB" w:rsidRPr="00583287">
        <w:rPr>
          <w:rFonts w:ascii="Tahoma" w:hAnsi="Tahoma" w:cs="Tahoma"/>
          <w:sz w:val="22"/>
          <w:szCs w:val="22"/>
        </w:rPr>
        <w:t xml:space="preserve">de Amortização </w:t>
      </w:r>
      <w:r w:rsidR="00352DFB" w:rsidRPr="00583287">
        <w:rPr>
          <w:rFonts w:ascii="Tahoma" w:hAnsi="Tahoma"/>
          <w:i/>
          <w:sz w:val="22"/>
        </w:rPr>
        <w:t>Pro Rata</w:t>
      </w:r>
      <w:r w:rsidR="00352DFB" w:rsidRPr="00583287">
        <w:rPr>
          <w:rFonts w:ascii="Tahoma" w:hAnsi="Tahoma" w:cs="Tahoma"/>
          <w:sz w:val="22"/>
          <w:szCs w:val="22"/>
        </w:rPr>
        <w:t xml:space="preserve"> </w:t>
      </w:r>
      <w:r w:rsidR="00237704" w:rsidRPr="00583287">
        <w:rPr>
          <w:rFonts w:ascii="Tahoma" w:hAnsi="Tahoma" w:cs="Tahoma"/>
          <w:sz w:val="22"/>
          <w:szCs w:val="22"/>
        </w:rPr>
        <w:t>para a Amortização Sequencial</w:t>
      </w:r>
      <w:r w:rsidR="00E1616F">
        <w:rPr>
          <w:rFonts w:ascii="Tahoma" w:hAnsi="Tahoma" w:cs="Tahoma"/>
          <w:sz w:val="22"/>
          <w:szCs w:val="22"/>
        </w:rPr>
        <w:t>,</w:t>
      </w:r>
      <w:r w:rsidR="00237704" w:rsidRPr="00583287">
        <w:rPr>
          <w:rFonts w:ascii="Tahoma" w:hAnsi="Tahoma" w:cs="Tahoma"/>
          <w:sz w:val="22"/>
          <w:szCs w:val="22"/>
        </w:rPr>
        <w:t xml:space="preserve"> independentemente de deliberação pela Assembleia Geral de Debenturistas</w:t>
      </w:r>
      <w:bookmarkEnd w:id="255"/>
      <w:r w:rsidR="00ED02FD">
        <w:rPr>
          <w:rFonts w:ascii="Tahoma" w:hAnsi="Tahoma" w:cs="Tahoma"/>
          <w:sz w:val="22"/>
          <w:szCs w:val="22"/>
        </w:rPr>
        <w:t>.</w:t>
      </w:r>
      <w:bookmarkEnd w:id="256"/>
    </w:p>
    <w:p w14:paraId="50FC294C" w14:textId="77777777" w:rsidR="00FA3B6D" w:rsidRPr="008742CE" w:rsidRDefault="00FA3B6D" w:rsidP="007B5A72">
      <w:pPr>
        <w:pStyle w:val="PargrafodaLista"/>
        <w:spacing w:line="320" w:lineRule="atLeast"/>
        <w:ind w:left="1418" w:right="-22"/>
        <w:rPr>
          <w:rFonts w:ascii="Tahoma" w:hAnsi="Tahoma" w:cs="Tahoma"/>
          <w:sz w:val="22"/>
          <w:szCs w:val="22"/>
        </w:rPr>
      </w:pPr>
    </w:p>
    <w:p w14:paraId="74C91795" w14:textId="06124DB1" w:rsidR="00CA763D" w:rsidRPr="00583287" w:rsidRDefault="008C7533" w:rsidP="007B5A72">
      <w:pPr>
        <w:pStyle w:val="PargrafodaLista"/>
        <w:numPr>
          <w:ilvl w:val="2"/>
          <w:numId w:val="62"/>
        </w:numPr>
        <w:autoSpaceDE/>
        <w:autoSpaceDN/>
        <w:adjustRightInd/>
        <w:spacing w:line="320" w:lineRule="atLeast"/>
        <w:ind w:right="-22"/>
        <w:rPr>
          <w:rFonts w:ascii="Tahoma" w:hAnsi="Tahoma" w:cs="Tahoma"/>
          <w:sz w:val="22"/>
          <w:szCs w:val="22"/>
        </w:rPr>
      </w:pPr>
      <w:bookmarkStart w:id="257" w:name="_Ref97828843"/>
      <w:r w:rsidRPr="00583287">
        <w:rPr>
          <w:rFonts w:ascii="Tahoma" w:hAnsi="Tahoma" w:cs="Tahoma"/>
          <w:sz w:val="22"/>
          <w:szCs w:val="22"/>
        </w:rPr>
        <w:t xml:space="preserve">A ocorrência </w:t>
      </w:r>
      <w:r w:rsidR="007E4861" w:rsidRPr="003E63EE">
        <w:rPr>
          <w:rFonts w:ascii="Tahoma" w:hAnsi="Tahoma" w:cs="Tahoma"/>
          <w:b/>
          <w:sz w:val="22"/>
          <w:szCs w:val="22"/>
        </w:rPr>
        <w:t>(i)</w:t>
      </w:r>
      <w:r w:rsidR="007E4861">
        <w:rPr>
          <w:rFonts w:ascii="Tahoma" w:hAnsi="Tahoma" w:cs="Tahoma"/>
          <w:sz w:val="22"/>
          <w:szCs w:val="22"/>
        </w:rPr>
        <w:t xml:space="preserve"> </w:t>
      </w:r>
      <w:r w:rsidR="00ED02FD">
        <w:rPr>
          <w:rFonts w:ascii="Tahoma" w:hAnsi="Tahoma" w:cs="Tahoma"/>
          <w:sz w:val="22"/>
          <w:szCs w:val="22"/>
        </w:rPr>
        <w:t xml:space="preserve">da </w:t>
      </w:r>
      <w:r w:rsidR="00ED02FD" w:rsidRPr="00583287">
        <w:rPr>
          <w:rFonts w:ascii="Tahoma" w:hAnsi="Tahoma" w:cs="Tahoma"/>
          <w:sz w:val="22"/>
          <w:szCs w:val="22"/>
        </w:rPr>
        <w:t xml:space="preserve">verificação de que o Índice de Cobertura está em nível igual ou superior a 1,02 (um inteiro e dois centésimos), caso o Evento de </w:t>
      </w:r>
      <w:proofErr w:type="spellStart"/>
      <w:r w:rsidR="00ED02FD" w:rsidRPr="00583287">
        <w:rPr>
          <w:rFonts w:ascii="Tahoma" w:hAnsi="Tahoma" w:cs="Tahoma"/>
          <w:sz w:val="22"/>
          <w:szCs w:val="22"/>
        </w:rPr>
        <w:t>Desalavancagem</w:t>
      </w:r>
      <w:proofErr w:type="spellEnd"/>
      <w:r w:rsidR="00ED02FD" w:rsidRPr="00583287">
        <w:rPr>
          <w:rFonts w:ascii="Tahoma" w:hAnsi="Tahoma" w:cs="Tahoma"/>
          <w:sz w:val="22"/>
          <w:szCs w:val="22"/>
        </w:rPr>
        <w:t xml:space="preserve"> tenha sido disparado em decorrência da Cláusula </w:t>
      </w:r>
      <w:r w:rsidR="00153CD8">
        <w:rPr>
          <w:rFonts w:ascii="Tahoma" w:hAnsi="Tahoma" w:cs="Tahoma"/>
          <w:sz w:val="22"/>
          <w:szCs w:val="22"/>
        </w:rPr>
        <w:fldChar w:fldCharType="begin"/>
      </w:r>
      <w:r w:rsidR="00153CD8">
        <w:rPr>
          <w:rFonts w:ascii="Tahoma" w:hAnsi="Tahoma" w:cs="Tahoma"/>
          <w:sz w:val="22"/>
          <w:szCs w:val="22"/>
        </w:rPr>
        <w:instrText xml:space="preserve"> REF _Ref97823919 \r \h </w:instrText>
      </w:r>
      <w:r w:rsidR="00153CD8">
        <w:rPr>
          <w:rFonts w:ascii="Tahoma" w:hAnsi="Tahoma" w:cs="Tahoma"/>
          <w:sz w:val="22"/>
          <w:szCs w:val="22"/>
        </w:rPr>
      </w:r>
      <w:r w:rsidR="00153CD8">
        <w:rPr>
          <w:rFonts w:ascii="Tahoma" w:hAnsi="Tahoma" w:cs="Tahoma"/>
          <w:sz w:val="22"/>
          <w:szCs w:val="22"/>
        </w:rPr>
        <w:fldChar w:fldCharType="separate"/>
      </w:r>
      <w:r w:rsidR="001E3BF4">
        <w:rPr>
          <w:rFonts w:ascii="Tahoma" w:hAnsi="Tahoma" w:cs="Tahoma"/>
          <w:sz w:val="22"/>
          <w:szCs w:val="22"/>
        </w:rPr>
        <w:t>3.49.1</w:t>
      </w:r>
      <w:r w:rsidR="00153CD8">
        <w:rPr>
          <w:rFonts w:ascii="Tahoma" w:hAnsi="Tahoma" w:cs="Tahoma"/>
          <w:sz w:val="22"/>
          <w:szCs w:val="22"/>
        </w:rPr>
        <w:fldChar w:fldCharType="end"/>
      </w:r>
      <w:r w:rsidR="007E4861">
        <w:rPr>
          <w:rFonts w:ascii="Tahoma" w:hAnsi="Tahoma" w:cs="Tahoma"/>
          <w:sz w:val="22"/>
          <w:szCs w:val="22"/>
        </w:rPr>
        <w:t>(i)</w:t>
      </w:r>
      <w:r w:rsidR="00153CD8">
        <w:rPr>
          <w:rFonts w:ascii="Tahoma" w:hAnsi="Tahoma" w:cs="Tahoma"/>
          <w:sz w:val="22"/>
          <w:szCs w:val="22"/>
        </w:rPr>
        <w:t xml:space="preserve"> </w:t>
      </w:r>
      <w:r w:rsidR="00ED02FD" w:rsidRPr="00583287">
        <w:rPr>
          <w:rFonts w:ascii="Tahoma" w:hAnsi="Tahoma" w:cs="Tahoma"/>
          <w:sz w:val="22"/>
          <w:szCs w:val="22"/>
        </w:rPr>
        <w:t>acima</w:t>
      </w:r>
      <w:r w:rsidR="007E4861">
        <w:rPr>
          <w:rFonts w:ascii="Tahoma" w:hAnsi="Tahoma" w:cs="Tahoma"/>
          <w:sz w:val="22"/>
          <w:szCs w:val="22"/>
        </w:rPr>
        <w:t xml:space="preserve"> e </w:t>
      </w:r>
      <w:r w:rsidR="007E4861" w:rsidRPr="003E63EE">
        <w:rPr>
          <w:rFonts w:ascii="Tahoma" w:hAnsi="Tahoma" w:cs="Tahoma"/>
          <w:b/>
          <w:sz w:val="22"/>
          <w:szCs w:val="22"/>
        </w:rPr>
        <w:t>(</w:t>
      </w:r>
      <w:proofErr w:type="spellStart"/>
      <w:r w:rsidR="007E4861" w:rsidRPr="003E63EE">
        <w:rPr>
          <w:rFonts w:ascii="Tahoma" w:hAnsi="Tahoma" w:cs="Tahoma"/>
          <w:b/>
          <w:sz w:val="22"/>
          <w:szCs w:val="22"/>
        </w:rPr>
        <w:t>ii</w:t>
      </w:r>
      <w:proofErr w:type="spellEnd"/>
      <w:r w:rsidR="007E4861" w:rsidRPr="003E63EE">
        <w:rPr>
          <w:rFonts w:ascii="Tahoma" w:hAnsi="Tahoma" w:cs="Tahoma"/>
          <w:b/>
          <w:sz w:val="22"/>
          <w:szCs w:val="22"/>
        </w:rPr>
        <w:t>)</w:t>
      </w:r>
      <w:r w:rsidR="007E4861">
        <w:rPr>
          <w:rFonts w:ascii="Tahoma" w:hAnsi="Tahoma" w:cs="Tahoma"/>
          <w:sz w:val="22"/>
          <w:szCs w:val="22"/>
        </w:rPr>
        <w:t xml:space="preserve"> o percentual alocado em Direitos Creditórios Vinculados sobre o somatório do saldo do Valor Nominal Unitário das Debêntures em Circulação deverá ser superior a 80% (oitenta por cento)</w:t>
      </w:r>
      <w:r w:rsidR="00ED02FD">
        <w:rPr>
          <w:rFonts w:ascii="Tahoma" w:hAnsi="Tahoma" w:cs="Tahoma"/>
          <w:sz w:val="22"/>
          <w:szCs w:val="22"/>
        </w:rPr>
        <w:t>,</w:t>
      </w:r>
      <w:r w:rsidRPr="00583287">
        <w:rPr>
          <w:rFonts w:ascii="Tahoma" w:hAnsi="Tahoma" w:cs="Tahoma"/>
          <w:sz w:val="22"/>
          <w:szCs w:val="22"/>
        </w:rPr>
        <w:t xml:space="preserve"> caracterizar</w:t>
      </w:r>
      <w:r w:rsidR="00486110">
        <w:rPr>
          <w:rFonts w:ascii="Tahoma" w:hAnsi="Tahoma" w:cs="Tahoma"/>
          <w:sz w:val="22"/>
          <w:szCs w:val="22"/>
        </w:rPr>
        <w:t>á</w:t>
      </w:r>
      <w:r w:rsidRPr="00583287">
        <w:rPr>
          <w:rFonts w:ascii="Tahoma" w:hAnsi="Tahoma" w:cs="Tahoma"/>
          <w:sz w:val="22"/>
          <w:szCs w:val="22"/>
        </w:rPr>
        <w:t xml:space="preserve"> um </w:t>
      </w:r>
      <w:r w:rsidR="00237704" w:rsidRPr="00583287">
        <w:rPr>
          <w:rFonts w:ascii="Tahoma" w:hAnsi="Tahoma" w:cs="Tahoma"/>
          <w:sz w:val="22"/>
          <w:szCs w:val="22"/>
        </w:rPr>
        <w:t>“</w:t>
      </w:r>
      <w:r w:rsidR="00237704" w:rsidRPr="00583287">
        <w:rPr>
          <w:rFonts w:ascii="Tahoma" w:hAnsi="Tahoma" w:cs="Tahoma"/>
          <w:sz w:val="22"/>
          <w:szCs w:val="22"/>
          <w:u w:val="single"/>
        </w:rPr>
        <w:t xml:space="preserve">Evento de </w:t>
      </w:r>
      <w:proofErr w:type="spellStart"/>
      <w:r w:rsidR="00237704" w:rsidRPr="00583287">
        <w:rPr>
          <w:rFonts w:ascii="Tahoma" w:hAnsi="Tahoma" w:cs="Tahoma"/>
          <w:sz w:val="22"/>
          <w:szCs w:val="22"/>
          <w:u w:val="single"/>
        </w:rPr>
        <w:t>Realavancagem</w:t>
      </w:r>
      <w:proofErr w:type="spellEnd"/>
      <w:r w:rsidR="00237704" w:rsidRPr="00583287">
        <w:rPr>
          <w:rFonts w:ascii="Tahoma" w:hAnsi="Tahoma" w:cs="Tahoma"/>
          <w:sz w:val="22"/>
          <w:szCs w:val="22"/>
        </w:rPr>
        <w:t xml:space="preserve">”, </w:t>
      </w:r>
      <w:r w:rsidR="00237704" w:rsidRPr="005A1A47">
        <w:rPr>
          <w:rFonts w:ascii="Tahoma" w:hAnsi="Tahoma" w:cs="Tahoma"/>
          <w:sz w:val="22"/>
          <w:szCs w:val="22"/>
        </w:rPr>
        <w:t>cuja ocorrência enseja o</w:t>
      </w:r>
      <w:r w:rsidR="00237704" w:rsidRPr="00583287">
        <w:rPr>
          <w:rFonts w:ascii="Tahoma" w:hAnsi="Tahoma" w:cs="Tahoma"/>
          <w:sz w:val="22"/>
          <w:szCs w:val="22"/>
        </w:rPr>
        <w:t xml:space="preserve"> retorno do regime de amortização </w:t>
      </w:r>
      <w:r w:rsidRPr="00583287">
        <w:rPr>
          <w:rFonts w:ascii="Tahoma" w:hAnsi="Tahoma" w:cs="Tahoma"/>
          <w:sz w:val="22"/>
          <w:szCs w:val="22"/>
        </w:rPr>
        <w:t xml:space="preserve">das Debêntures </w:t>
      </w:r>
      <w:r w:rsidR="00237704" w:rsidRPr="00583287">
        <w:rPr>
          <w:rFonts w:ascii="Tahoma" w:hAnsi="Tahoma" w:cs="Tahoma"/>
          <w:sz w:val="22"/>
          <w:szCs w:val="22"/>
        </w:rPr>
        <w:t xml:space="preserve">para a Amortização </w:t>
      </w:r>
      <w:r w:rsidR="00237704" w:rsidRPr="00583287">
        <w:rPr>
          <w:rFonts w:ascii="Tahoma" w:hAnsi="Tahoma" w:cs="Tahoma"/>
          <w:i/>
          <w:sz w:val="22"/>
          <w:szCs w:val="22"/>
        </w:rPr>
        <w:t>Pro Rata</w:t>
      </w:r>
      <w:r w:rsidR="00237704" w:rsidRPr="00583287">
        <w:rPr>
          <w:rFonts w:ascii="Tahoma" w:hAnsi="Tahoma" w:cs="Tahoma"/>
          <w:sz w:val="22"/>
          <w:szCs w:val="22"/>
        </w:rPr>
        <w:t>, independentemente de deliberação pela Assembleia Geral de Debenturistas</w:t>
      </w:r>
      <w:r w:rsidR="00ED02FD">
        <w:rPr>
          <w:rFonts w:ascii="Tahoma" w:hAnsi="Tahoma" w:cs="Tahoma"/>
          <w:sz w:val="22"/>
          <w:szCs w:val="22"/>
        </w:rPr>
        <w:t>.</w:t>
      </w:r>
      <w:bookmarkEnd w:id="257"/>
    </w:p>
    <w:p w14:paraId="619A9A33" w14:textId="77777777" w:rsidR="00CA763D" w:rsidRPr="00F33DB7" w:rsidRDefault="00CA763D" w:rsidP="00F33DB7">
      <w:pPr>
        <w:pStyle w:val="PargrafodaLista"/>
        <w:spacing w:line="320" w:lineRule="atLeast"/>
        <w:rPr>
          <w:rFonts w:ascii="Tahoma" w:hAnsi="Tahoma"/>
          <w:sz w:val="22"/>
        </w:rPr>
      </w:pPr>
    </w:p>
    <w:p w14:paraId="031A861A"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bookmarkStart w:id="258" w:name="_Ref95145062"/>
      <w:r w:rsidRPr="00583287">
        <w:rPr>
          <w:rFonts w:ascii="Tahoma" w:hAnsi="Tahoma" w:cs="Tahoma"/>
          <w:sz w:val="22"/>
          <w:szCs w:val="22"/>
        </w:rPr>
        <w:lastRenderedPageBreak/>
        <w:t>Configura</w:t>
      </w:r>
      <w:r w:rsidR="00930F43">
        <w:rPr>
          <w:rFonts w:ascii="Tahoma" w:hAnsi="Tahoma" w:cs="Tahoma"/>
          <w:sz w:val="22"/>
          <w:szCs w:val="22"/>
        </w:rPr>
        <w:t>rá</w:t>
      </w:r>
      <w:r w:rsidRPr="00583287">
        <w:rPr>
          <w:rFonts w:ascii="Tahoma" w:hAnsi="Tahoma" w:cs="Tahoma"/>
          <w:sz w:val="22"/>
          <w:szCs w:val="22"/>
        </w:rPr>
        <w:t xml:space="preserve"> um “</w:t>
      </w:r>
      <w:r w:rsidRPr="00583287">
        <w:rPr>
          <w:rFonts w:ascii="Tahoma" w:hAnsi="Tahoma" w:cs="Tahoma"/>
          <w:sz w:val="22"/>
          <w:szCs w:val="22"/>
          <w:u w:val="single"/>
        </w:rPr>
        <w:t>Evento de Aceleração de Vencimento</w:t>
      </w:r>
      <w:r w:rsidRPr="00583287">
        <w:rPr>
          <w:rFonts w:ascii="Tahoma" w:hAnsi="Tahoma" w:cs="Tahoma"/>
          <w:sz w:val="22"/>
          <w:szCs w:val="22"/>
        </w:rPr>
        <w:t>”, a ser verificado pela Emissora em cada Data de Verificação, caso existam Debêntures da Primeira Série em circulação, e</w:t>
      </w:r>
      <w:r w:rsidR="00930F43">
        <w:rPr>
          <w:rFonts w:ascii="Tahoma" w:hAnsi="Tahoma" w:cs="Tahoma"/>
          <w:sz w:val="22"/>
          <w:szCs w:val="22"/>
        </w:rPr>
        <w:t xml:space="preserve"> seja</w:t>
      </w:r>
      <w:r w:rsidRPr="00583287">
        <w:rPr>
          <w:rFonts w:ascii="Tahoma" w:hAnsi="Tahoma" w:cs="Tahoma"/>
          <w:sz w:val="22"/>
          <w:szCs w:val="22"/>
        </w:rPr>
        <w:t xml:space="preserve"> informado imediatamente ao Agente Fiduciário, a ocorrência de qualquer dos eventos abaixo:</w:t>
      </w:r>
      <w:bookmarkEnd w:id="258"/>
    </w:p>
    <w:p w14:paraId="2B973251" w14:textId="77777777" w:rsidR="00CA763D" w:rsidRPr="00583287" w:rsidRDefault="00CA763D" w:rsidP="00F33DB7">
      <w:pPr>
        <w:spacing w:line="320" w:lineRule="atLeast"/>
        <w:ind w:right="-22"/>
        <w:rPr>
          <w:rFonts w:ascii="Tahoma" w:hAnsi="Tahoma" w:cs="Tahoma"/>
          <w:sz w:val="22"/>
          <w:szCs w:val="22"/>
        </w:rPr>
      </w:pPr>
    </w:p>
    <w:p w14:paraId="627220F9" w14:textId="44A61027" w:rsidR="00CA763D" w:rsidRPr="00583287" w:rsidRDefault="008C7533" w:rsidP="00E57F75">
      <w:pPr>
        <w:pStyle w:val="PargrafodaLista"/>
        <w:numPr>
          <w:ilvl w:val="4"/>
          <w:numId w:val="52"/>
        </w:numPr>
        <w:spacing w:line="320" w:lineRule="atLeast"/>
        <w:ind w:left="1418" w:right="-22" w:hanging="709"/>
        <w:rPr>
          <w:rFonts w:ascii="Tahoma" w:hAnsi="Tahoma" w:cs="Tahoma"/>
          <w:sz w:val="22"/>
          <w:szCs w:val="22"/>
        </w:rPr>
      </w:pPr>
      <w:r w:rsidRPr="00583287">
        <w:rPr>
          <w:rFonts w:ascii="Tahoma" w:hAnsi="Tahoma" w:cs="Tahoma"/>
          <w:sz w:val="22"/>
          <w:szCs w:val="22"/>
        </w:rPr>
        <w:t xml:space="preserve">a manutenção de Amortização Sequencial em curso por </w:t>
      </w:r>
      <w:r w:rsidR="00B0149B" w:rsidRPr="00583287">
        <w:rPr>
          <w:rFonts w:ascii="Tahoma" w:hAnsi="Tahoma" w:cs="Tahoma"/>
          <w:sz w:val="22"/>
          <w:szCs w:val="22"/>
        </w:rPr>
        <w:t>3</w:t>
      </w:r>
      <w:r w:rsidRPr="00583287">
        <w:rPr>
          <w:rFonts w:ascii="Tahoma" w:hAnsi="Tahoma" w:cs="Tahoma"/>
          <w:sz w:val="22"/>
          <w:szCs w:val="22"/>
        </w:rPr>
        <w:t xml:space="preserve"> (</w:t>
      </w:r>
      <w:r w:rsidR="00B0149B" w:rsidRPr="00583287">
        <w:rPr>
          <w:rFonts w:ascii="Tahoma" w:hAnsi="Tahoma" w:cs="Tahoma"/>
          <w:sz w:val="22"/>
          <w:szCs w:val="22"/>
        </w:rPr>
        <w:t>três</w:t>
      </w:r>
      <w:r w:rsidRPr="00583287">
        <w:rPr>
          <w:rFonts w:ascii="Tahoma" w:hAnsi="Tahoma" w:cs="Tahoma"/>
          <w:sz w:val="22"/>
          <w:szCs w:val="22"/>
        </w:rPr>
        <w:t>) Datas de Pagamento consecutivas</w:t>
      </w:r>
      <w:r w:rsidR="00E504EB">
        <w:rPr>
          <w:rFonts w:ascii="Tahoma" w:hAnsi="Tahoma" w:cs="Tahoma"/>
          <w:sz w:val="22"/>
          <w:szCs w:val="22"/>
        </w:rPr>
        <w:t>; e/ou</w:t>
      </w:r>
    </w:p>
    <w:p w14:paraId="4F67CF3E" w14:textId="77777777" w:rsidR="00CA763D" w:rsidRPr="00583287" w:rsidRDefault="00CA763D" w:rsidP="00E57F75">
      <w:pPr>
        <w:pStyle w:val="PargrafodaLista"/>
        <w:spacing w:line="320" w:lineRule="atLeast"/>
        <w:rPr>
          <w:rFonts w:ascii="Tahoma" w:hAnsi="Tahoma" w:cs="Tahoma"/>
          <w:sz w:val="22"/>
          <w:szCs w:val="22"/>
        </w:rPr>
      </w:pPr>
    </w:p>
    <w:p w14:paraId="5C864EBF" w14:textId="77777777" w:rsidR="00CA763D" w:rsidRPr="00583287" w:rsidRDefault="008C7533" w:rsidP="00E57F75">
      <w:pPr>
        <w:pStyle w:val="PargrafodaLista"/>
        <w:numPr>
          <w:ilvl w:val="4"/>
          <w:numId w:val="52"/>
        </w:numPr>
        <w:spacing w:line="320" w:lineRule="atLeast"/>
        <w:ind w:left="1418" w:right="-22" w:hanging="709"/>
        <w:rPr>
          <w:rFonts w:ascii="Tahoma" w:hAnsi="Tahoma" w:cs="Tahoma"/>
          <w:sz w:val="22"/>
          <w:szCs w:val="22"/>
        </w:rPr>
      </w:pPr>
      <w:r w:rsidRPr="00583287">
        <w:rPr>
          <w:rFonts w:ascii="Tahoma" w:hAnsi="Tahoma" w:cs="Tahoma"/>
          <w:sz w:val="22"/>
          <w:szCs w:val="22"/>
        </w:rPr>
        <w:t>a ocorrência de um Evento de Inadimplemento</w:t>
      </w:r>
      <w:r w:rsidR="001F3870">
        <w:rPr>
          <w:rFonts w:ascii="Tahoma" w:hAnsi="Tahoma" w:cs="Tahoma"/>
          <w:sz w:val="22"/>
          <w:szCs w:val="22"/>
        </w:rPr>
        <w:t xml:space="preserve"> Automático</w:t>
      </w:r>
      <w:r w:rsidRPr="00583287">
        <w:rPr>
          <w:rFonts w:ascii="Tahoma" w:hAnsi="Tahoma" w:cs="Tahoma"/>
          <w:sz w:val="22"/>
          <w:szCs w:val="22"/>
        </w:rPr>
        <w:t>.</w:t>
      </w:r>
    </w:p>
    <w:p w14:paraId="2787CB55" w14:textId="77777777" w:rsidR="00CA763D" w:rsidRPr="00583287" w:rsidRDefault="00CA763D" w:rsidP="00E57F75">
      <w:pPr>
        <w:spacing w:line="320" w:lineRule="atLeast"/>
        <w:ind w:right="-22"/>
        <w:rPr>
          <w:rFonts w:ascii="Tahoma" w:hAnsi="Tahoma" w:cs="Tahoma"/>
          <w:b/>
          <w:sz w:val="22"/>
          <w:szCs w:val="22"/>
        </w:rPr>
      </w:pPr>
    </w:p>
    <w:p w14:paraId="1F903C78" w14:textId="77777777" w:rsidR="00433D75" w:rsidRPr="00583287" w:rsidRDefault="008C7533" w:rsidP="00F33DB7">
      <w:pPr>
        <w:pStyle w:val="PargrafodaLista"/>
        <w:numPr>
          <w:ilvl w:val="3"/>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A ocorrência de um Evento de Aceleração de Vencimento enseja</w:t>
      </w:r>
      <w:r w:rsidR="00930F43">
        <w:rPr>
          <w:rFonts w:ascii="Tahoma" w:hAnsi="Tahoma" w:cs="Tahoma"/>
          <w:sz w:val="22"/>
          <w:szCs w:val="22"/>
        </w:rPr>
        <w:t>rá</w:t>
      </w:r>
      <w:r w:rsidRPr="00583287">
        <w:rPr>
          <w:rFonts w:ascii="Tahoma" w:hAnsi="Tahoma" w:cs="Tahoma"/>
          <w:sz w:val="22"/>
          <w:szCs w:val="22"/>
        </w:rPr>
        <w:t xml:space="preserve"> a mudança definitiva do regime de amortização de Amortização </w:t>
      </w:r>
      <w:r w:rsidRPr="00583287">
        <w:rPr>
          <w:rFonts w:ascii="Tahoma" w:hAnsi="Tahoma"/>
          <w:i/>
          <w:sz w:val="22"/>
        </w:rPr>
        <w:t>Pro Rata</w:t>
      </w:r>
      <w:r w:rsidRPr="00583287">
        <w:rPr>
          <w:rFonts w:ascii="Tahoma" w:hAnsi="Tahoma" w:cs="Tahoma"/>
          <w:sz w:val="22"/>
          <w:szCs w:val="22"/>
        </w:rPr>
        <w:t xml:space="preserve"> para a Amortização Sequencial, independentemente de deliberação pela Assembleia Geral de Debenturistas.</w:t>
      </w:r>
    </w:p>
    <w:p w14:paraId="7B6C9118" w14:textId="77777777" w:rsidR="00433D75" w:rsidRPr="00583287" w:rsidRDefault="00433D75" w:rsidP="00CC7512">
      <w:pPr>
        <w:pStyle w:val="PargrafodaLista"/>
        <w:autoSpaceDE/>
        <w:autoSpaceDN/>
        <w:adjustRightInd/>
        <w:spacing w:line="320" w:lineRule="atLeast"/>
        <w:ind w:left="0" w:right="-22"/>
        <w:rPr>
          <w:rFonts w:ascii="Tahoma" w:hAnsi="Tahoma"/>
          <w:sz w:val="22"/>
        </w:rPr>
      </w:pPr>
    </w:p>
    <w:p w14:paraId="0F074D31" w14:textId="49A7518A" w:rsidR="00CA763D" w:rsidRPr="00583287" w:rsidRDefault="008C7533" w:rsidP="00141C52">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O Evento de </w:t>
      </w:r>
      <w:proofErr w:type="spellStart"/>
      <w:r w:rsidRPr="00583287">
        <w:rPr>
          <w:rFonts w:ascii="Tahoma" w:hAnsi="Tahoma" w:cs="Tahoma"/>
          <w:sz w:val="22"/>
          <w:szCs w:val="22"/>
        </w:rPr>
        <w:t>Desalavancagem</w:t>
      </w:r>
      <w:proofErr w:type="spellEnd"/>
      <w:r w:rsidRPr="00583287">
        <w:rPr>
          <w:rFonts w:ascii="Tahoma" w:hAnsi="Tahoma" w:cs="Tahoma"/>
          <w:sz w:val="22"/>
          <w:szCs w:val="22"/>
        </w:rPr>
        <w:t xml:space="preserve">, Evento de </w:t>
      </w:r>
      <w:proofErr w:type="spellStart"/>
      <w:r w:rsidRPr="00583287">
        <w:rPr>
          <w:rFonts w:ascii="Tahoma" w:hAnsi="Tahoma" w:cs="Tahoma"/>
          <w:sz w:val="22"/>
          <w:szCs w:val="22"/>
        </w:rPr>
        <w:t>Realavancagem</w:t>
      </w:r>
      <w:proofErr w:type="spellEnd"/>
      <w:r w:rsidRPr="00583287">
        <w:rPr>
          <w:rFonts w:ascii="Tahoma" w:hAnsi="Tahoma" w:cs="Tahoma"/>
          <w:sz w:val="22"/>
          <w:szCs w:val="22"/>
        </w:rPr>
        <w:t xml:space="preserve"> e/ou Evento</w:t>
      </w:r>
      <w:r w:rsidR="00C37934">
        <w:rPr>
          <w:rFonts w:ascii="Tahoma" w:hAnsi="Tahoma" w:cs="Tahoma"/>
          <w:sz w:val="22"/>
          <w:szCs w:val="22"/>
        </w:rPr>
        <w:t>s</w:t>
      </w:r>
      <w:r w:rsidRPr="00583287">
        <w:rPr>
          <w:rFonts w:ascii="Tahoma" w:hAnsi="Tahoma" w:cs="Tahoma"/>
          <w:sz w:val="22"/>
          <w:szCs w:val="22"/>
        </w:rPr>
        <w:t xml:space="preserve"> de Aceleração de Vencimento deverão ser verificados pela Emissora em cada Data de Verificação e informado</w:t>
      </w:r>
      <w:r w:rsidR="009762AC">
        <w:rPr>
          <w:rFonts w:ascii="Tahoma" w:hAnsi="Tahoma" w:cs="Tahoma"/>
          <w:sz w:val="22"/>
          <w:szCs w:val="22"/>
        </w:rPr>
        <w:t>s</w:t>
      </w:r>
      <w:r w:rsidRPr="00583287">
        <w:rPr>
          <w:rFonts w:ascii="Tahoma" w:hAnsi="Tahoma" w:cs="Tahoma"/>
          <w:sz w:val="22"/>
          <w:szCs w:val="22"/>
        </w:rPr>
        <w:t xml:space="preserve"> imediatamente ao Agente Fiduciário. </w:t>
      </w:r>
    </w:p>
    <w:p w14:paraId="262913DD" w14:textId="77777777" w:rsidR="00CA763D" w:rsidRPr="00583287" w:rsidRDefault="00CA763D" w:rsidP="00E57F75">
      <w:pPr>
        <w:spacing w:line="320" w:lineRule="atLeast"/>
        <w:ind w:right="-22"/>
        <w:rPr>
          <w:rFonts w:ascii="Tahoma" w:hAnsi="Tahoma" w:cs="Tahoma"/>
          <w:b/>
          <w:sz w:val="22"/>
          <w:szCs w:val="22"/>
        </w:rPr>
      </w:pPr>
    </w:p>
    <w:p w14:paraId="10EBCE91" w14:textId="2E49357B"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b/>
          <w:sz w:val="22"/>
          <w:szCs w:val="22"/>
        </w:rPr>
      </w:pPr>
      <w:r w:rsidRPr="00583287">
        <w:rPr>
          <w:rFonts w:ascii="Tahoma" w:hAnsi="Tahoma" w:cs="Tahoma"/>
          <w:sz w:val="22"/>
          <w:szCs w:val="22"/>
        </w:rPr>
        <w:t xml:space="preserve">Não obstante a obrigação da Emissora de verificar a ocorrência do Evento de </w:t>
      </w:r>
      <w:proofErr w:type="spellStart"/>
      <w:r w:rsidRPr="00583287">
        <w:rPr>
          <w:rFonts w:ascii="Tahoma" w:hAnsi="Tahoma" w:cs="Tahoma"/>
          <w:sz w:val="22"/>
          <w:szCs w:val="22"/>
        </w:rPr>
        <w:t>Desalavancagem</w:t>
      </w:r>
      <w:proofErr w:type="spellEnd"/>
      <w:r w:rsidRPr="00583287">
        <w:rPr>
          <w:rFonts w:ascii="Tahoma" w:hAnsi="Tahoma" w:cs="Tahoma"/>
          <w:sz w:val="22"/>
          <w:szCs w:val="22"/>
        </w:rPr>
        <w:t xml:space="preserve">, Evento de </w:t>
      </w:r>
      <w:proofErr w:type="spellStart"/>
      <w:r w:rsidRPr="00583287">
        <w:rPr>
          <w:rFonts w:ascii="Tahoma" w:hAnsi="Tahoma" w:cs="Tahoma"/>
          <w:sz w:val="22"/>
          <w:szCs w:val="22"/>
        </w:rPr>
        <w:t>Realavancagem</w:t>
      </w:r>
      <w:proofErr w:type="spellEnd"/>
      <w:r w:rsidRPr="00583287">
        <w:rPr>
          <w:rFonts w:ascii="Tahoma" w:hAnsi="Tahoma" w:cs="Tahoma"/>
          <w:sz w:val="22"/>
          <w:szCs w:val="22"/>
        </w:rPr>
        <w:t xml:space="preserve"> e dos Eventos de Aceleração de Vencimento, bem como de notificar o Agente Fiduciário de suas ocorrências, </w:t>
      </w:r>
      <w:r w:rsidRPr="00583287">
        <w:rPr>
          <w:rFonts w:ascii="Tahoma" w:hAnsi="Tahoma" w:cs="Tahoma"/>
          <w:b/>
          <w:bCs/>
          <w:sz w:val="22"/>
          <w:szCs w:val="22"/>
        </w:rPr>
        <w:t>(</w:t>
      </w:r>
      <w:r w:rsidR="009762AC">
        <w:rPr>
          <w:rFonts w:ascii="Tahoma" w:hAnsi="Tahoma" w:cs="Tahoma"/>
          <w:b/>
          <w:bCs/>
          <w:sz w:val="22"/>
          <w:szCs w:val="22"/>
        </w:rPr>
        <w:t>i</w:t>
      </w:r>
      <w:r w:rsidRPr="00583287">
        <w:rPr>
          <w:rFonts w:ascii="Tahoma" w:hAnsi="Tahoma" w:cs="Tahoma"/>
          <w:b/>
          <w:bCs/>
          <w:sz w:val="22"/>
          <w:szCs w:val="22"/>
        </w:rPr>
        <w:t>)</w:t>
      </w:r>
      <w:r w:rsidRPr="00583287">
        <w:rPr>
          <w:rFonts w:ascii="Tahoma" w:hAnsi="Tahoma" w:cs="Tahoma"/>
          <w:sz w:val="22"/>
          <w:szCs w:val="22"/>
        </w:rPr>
        <w:t xml:space="preserve"> o Agente Fiduciário poderá verificar a ocorrência de tais eventos, com base nas informações disponibilizadas pela Emissora, nos termos desta Escritura de Emissão e/ou </w:t>
      </w:r>
      <w:r w:rsidRPr="00583287">
        <w:rPr>
          <w:rFonts w:ascii="Tahoma" w:hAnsi="Tahoma" w:cs="Tahoma"/>
          <w:b/>
          <w:bCs/>
          <w:sz w:val="22"/>
          <w:szCs w:val="22"/>
        </w:rPr>
        <w:t>(</w:t>
      </w:r>
      <w:proofErr w:type="spellStart"/>
      <w:r w:rsidR="009762AC">
        <w:rPr>
          <w:rFonts w:ascii="Tahoma" w:hAnsi="Tahoma" w:cs="Tahoma"/>
          <w:b/>
          <w:bCs/>
          <w:sz w:val="22"/>
          <w:szCs w:val="22"/>
        </w:rPr>
        <w:t>ii</w:t>
      </w:r>
      <w:proofErr w:type="spellEnd"/>
      <w:r w:rsidRPr="00583287">
        <w:rPr>
          <w:rFonts w:ascii="Tahoma" w:hAnsi="Tahoma" w:cs="Tahoma"/>
          <w:b/>
          <w:bCs/>
          <w:sz w:val="22"/>
          <w:szCs w:val="22"/>
        </w:rPr>
        <w:t>)</w:t>
      </w:r>
      <w:r w:rsidRPr="00583287">
        <w:rPr>
          <w:rFonts w:ascii="Tahoma" w:hAnsi="Tahoma" w:cs="Tahoma"/>
          <w:sz w:val="22"/>
          <w:szCs w:val="22"/>
        </w:rPr>
        <w:t xml:space="preserve"> qualquer Debenturista poderá verificar a ocorrência de tais eventos e </w:t>
      </w:r>
      <w:r w:rsidR="003E6A6C" w:rsidRPr="00583287">
        <w:rPr>
          <w:rFonts w:ascii="Tahoma" w:hAnsi="Tahoma" w:cs="Tahoma"/>
          <w:sz w:val="22"/>
          <w:szCs w:val="22"/>
        </w:rPr>
        <w:t>notifica</w:t>
      </w:r>
      <w:r w:rsidR="00F600BA" w:rsidRPr="00583287">
        <w:rPr>
          <w:rFonts w:ascii="Tahoma" w:hAnsi="Tahoma" w:cs="Tahoma"/>
          <w:sz w:val="22"/>
          <w:szCs w:val="22"/>
        </w:rPr>
        <w:t>r a Emissora e informar o</w:t>
      </w:r>
      <w:r w:rsidRPr="00583287">
        <w:rPr>
          <w:rFonts w:ascii="Tahoma" w:hAnsi="Tahoma" w:cs="Tahoma"/>
          <w:sz w:val="22"/>
          <w:szCs w:val="22"/>
        </w:rPr>
        <w:t xml:space="preserve"> Agente Fiduciário</w:t>
      </w:r>
      <w:r w:rsidR="00352DFB" w:rsidRPr="00583287">
        <w:rPr>
          <w:rFonts w:ascii="Tahoma" w:hAnsi="Tahoma" w:cs="Tahoma"/>
          <w:sz w:val="22"/>
          <w:szCs w:val="22"/>
        </w:rPr>
        <w:t xml:space="preserve"> nesse sentido</w:t>
      </w:r>
      <w:r w:rsidRPr="00583287">
        <w:rPr>
          <w:rFonts w:ascii="Tahoma" w:hAnsi="Tahoma" w:cs="Tahoma"/>
          <w:sz w:val="22"/>
          <w:szCs w:val="22"/>
        </w:rPr>
        <w:t xml:space="preserve">. No caso </w:t>
      </w:r>
      <w:r w:rsidR="00F600BA" w:rsidRPr="00583287">
        <w:rPr>
          <w:rFonts w:ascii="Tahoma" w:hAnsi="Tahoma" w:cs="Tahoma"/>
          <w:sz w:val="22"/>
          <w:szCs w:val="22"/>
        </w:rPr>
        <w:t>d</w:t>
      </w:r>
      <w:r w:rsidR="003E6A6C" w:rsidRPr="00583287">
        <w:rPr>
          <w:rFonts w:ascii="Tahoma" w:hAnsi="Tahoma" w:cs="Tahoma"/>
          <w:sz w:val="22"/>
          <w:szCs w:val="22"/>
        </w:rPr>
        <w:t>o</w:t>
      </w:r>
      <w:r w:rsidRPr="00583287">
        <w:rPr>
          <w:rFonts w:ascii="Tahoma" w:hAnsi="Tahoma" w:cs="Tahoma"/>
          <w:sz w:val="22"/>
          <w:szCs w:val="22"/>
        </w:rPr>
        <w:t xml:space="preserve"> Agente Fiduciário</w:t>
      </w:r>
      <w:r w:rsidR="003E6A6C" w:rsidRPr="00583287">
        <w:rPr>
          <w:rFonts w:ascii="Tahoma" w:hAnsi="Tahoma" w:cs="Tahoma"/>
          <w:sz w:val="22"/>
          <w:szCs w:val="22"/>
        </w:rPr>
        <w:t xml:space="preserve"> </w:t>
      </w:r>
      <w:r w:rsidR="00F600BA" w:rsidRPr="00583287">
        <w:rPr>
          <w:rFonts w:ascii="Tahoma" w:hAnsi="Tahoma" w:cs="Tahoma"/>
          <w:sz w:val="22"/>
          <w:szCs w:val="22"/>
        </w:rPr>
        <w:t>tomar conhecimento acerca dos eventos indicados acima,</w:t>
      </w:r>
      <w:r w:rsidRPr="00583287">
        <w:rPr>
          <w:rFonts w:ascii="Tahoma" w:hAnsi="Tahoma" w:cs="Tahoma"/>
          <w:sz w:val="22"/>
          <w:szCs w:val="22"/>
        </w:rPr>
        <w:t xml:space="preserve"> deverá confirmar a ocorrência de tais eventos antes de considerá-los efetivos.</w:t>
      </w:r>
    </w:p>
    <w:p w14:paraId="41605CE1" w14:textId="77777777" w:rsidR="00CA763D" w:rsidRPr="00583287" w:rsidRDefault="00CA763D" w:rsidP="00E57F75">
      <w:pPr>
        <w:spacing w:line="320" w:lineRule="atLeast"/>
        <w:ind w:right="-22"/>
        <w:rPr>
          <w:rFonts w:ascii="Tahoma" w:hAnsi="Tahoma" w:cs="Tahoma"/>
          <w:b/>
          <w:sz w:val="22"/>
          <w:szCs w:val="22"/>
        </w:rPr>
      </w:pPr>
    </w:p>
    <w:p w14:paraId="28D7F32A"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259" w:name="_Ref69514640"/>
      <w:bookmarkEnd w:id="252"/>
      <w:bookmarkEnd w:id="253"/>
      <w:bookmarkEnd w:id="254"/>
      <w:r w:rsidRPr="00583287">
        <w:rPr>
          <w:rFonts w:ascii="Tahoma" w:hAnsi="Tahoma" w:cs="Tahoma"/>
          <w:b/>
          <w:sz w:val="22"/>
          <w:szCs w:val="22"/>
        </w:rPr>
        <w:t>Eventos de Inadimplemento e Vencimento Antecipado</w:t>
      </w:r>
      <w:bookmarkStart w:id="260" w:name="_DV_M147"/>
      <w:bookmarkStart w:id="261" w:name="_Ref422391983"/>
      <w:bookmarkEnd w:id="259"/>
      <w:bookmarkEnd w:id="260"/>
    </w:p>
    <w:p w14:paraId="7F985A69"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12D16B47" w14:textId="4BCCCDC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bookmarkStart w:id="262" w:name="_Hlk83457026"/>
      <w:bookmarkStart w:id="263" w:name="_Hlk83464385"/>
      <w:bookmarkStart w:id="264" w:name="_Ref69512721"/>
      <w:bookmarkStart w:id="265" w:name="_Ref95142365"/>
      <w:r w:rsidRPr="00583287">
        <w:rPr>
          <w:rFonts w:ascii="Tahoma" w:hAnsi="Tahoma" w:cs="Tahoma"/>
          <w:sz w:val="22"/>
          <w:szCs w:val="22"/>
        </w:rPr>
        <w:t xml:space="preserve">São Eventos de </w:t>
      </w:r>
      <w:bookmarkEnd w:id="262"/>
      <w:bookmarkEnd w:id="263"/>
      <w:r w:rsidR="00B057BB">
        <w:rPr>
          <w:rFonts w:ascii="Tahoma" w:hAnsi="Tahoma" w:cs="Tahoma"/>
          <w:sz w:val="22"/>
          <w:szCs w:val="22"/>
        </w:rPr>
        <w:t>Inadimplemento Não Automático</w:t>
      </w:r>
      <w:r w:rsidRPr="00583287">
        <w:rPr>
          <w:rFonts w:ascii="Tahoma" w:hAnsi="Tahoma" w:cs="Tahoma"/>
          <w:sz w:val="22"/>
          <w:szCs w:val="22"/>
        </w:rPr>
        <w:t>:</w:t>
      </w:r>
      <w:bookmarkEnd w:id="261"/>
      <w:bookmarkEnd w:id="264"/>
      <w:bookmarkEnd w:id="265"/>
    </w:p>
    <w:p w14:paraId="070D4376" w14:textId="77777777" w:rsidR="00535401" w:rsidRPr="00583287" w:rsidRDefault="00535401" w:rsidP="00F33DB7">
      <w:pPr>
        <w:pStyle w:val="ListaColorida-nfase12"/>
        <w:spacing w:after="0" w:line="320" w:lineRule="atLeast"/>
        <w:ind w:left="1418" w:right="-22"/>
        <w:rPr>
          <w:rFonts w:ascii="Tahoma" w:hAnsi="Tahoma" w:cs="Tahoma"/>
        </w:rPr>
      </w:pPr>
    </w:p>
    <w:p w14:paraId="22E1AFFB" w14:textId="3788BC48" w:rsidR="00535401" w:rsidRPr="00583287" w:rsidRDefault="008C7533" w:rsidP="00F33DB7">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descumprimento, pela Cedente, de qualquer de suas obrigações estabelecidas no Contrato de Cessão, desde que tal descumprimento não seja devidamente regularizado ou justificado dentro do prazo de 10 (dez) Dias Úteis contado do recebimento, pela Cedente, de aviso, por escrito, enviado pela Emissora ou</w:t>
      </w:r>
      <w:r w:rsidR="009762AC">
        <w:rPr>
          <w:rFonts w:ascii="Tahoma" w:hAnsi="Tahoma" w:cs="Tahoma"/>
        </w:rPr>
        <w:t xml:space="preserve"> pelo</w:t>
      </w:r>
      <w:r w:rsidRPr="00583287">
        <w:rPr>
          <w:rFonts w:ascii="Tahoma" w:hAnsi="Tahoma" w:cs="Tahoma"/>
        </w:rPr>
        <w:t xml:space="preserve"> Agente Fiduciário, informando-a da ocorrência do respectivo evento</w:t>
      </w:r>
      <w:r w:rsidR="00DC1457" w:rsidRPr="00583287">
        <w:rPr>
          <w:rFonts w:ascii="Tahoma" w:hAnsi="Tahoma" w:cs="Tahoma"/>
        </w:rPr>
        <w:t>, exceto se houver prazo de cura diverso previsto no respectivo instrumento, o que for menor</w:t>
      </w:r>
      <w:r w:rsidRPr="00583287">
        <w:rPr>
          <w:rFonts w:ascii="Tahoma" w:hAnsi="Tahoma" w:cs="Tahoma"/>
        </w:rPr>
        <w:t>;</w:t>
      </w:r>
    </w:p>
    <w:p w14:paraId="4728E6CE" w14:textId="77777777" w:rsidR="00F523B0" w:rsidRPr="00583287" w:rsidRDefault="00F523B0" w:rsidP="00F33DB7">
      <w:pPr>
        <w:pStyle w:val="ListaColorida-nfase12"/>
        <w:spacing w:after="0" w:line="320" w:lineRule="atLeast"/>
        <w:ind w:left="1134" w:right="-22" w:hanging="708"/>
        <w:rPr>
          <w:rFonts w:ascii="Tahoma" w:hAnsi="Tahoma" w:cs="Tahoma"/>
        </w:rPr>
      </w:pPr>
    </w:p>
    <w:p w14:paraId="072B56A3" w14:textId="77777777" w:rsidR="00CA763D" w:rsidRPr="00583287" w:rsidRDefault="008C7533" w:rsidP="00F33DB7">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 xml:space="preserve">descumprimento, </w:t>
      </w:r>
      <w:r w:rsidR="00BA6CD1" w:rsidRPr="00583287">
        <w:rPr>
          <w:rFonts w:ascii="Tahoma" w:hAnsi="Tahoma" w:cs="Tahoma"/>
        </w:rPr>
        <w:t>pela Crediare</w:t>
      </w:r>
      <w:r w:rsidRPr="00583287">
        <w:rPr>
          <w:rFonts w:ascii="Tahoma" w:hAnsi="Tahoma" w:cs="Tahoma"/>
        </w:rPr>
        <w:t>, de qualquer obrigação não pecuniária no âmbito da Emissão</w:t>
      </w:r>
      <w:r w:rsidR="00352DFB" w:rsidRPr="00583287">
        <w:rPr>
          <w:rFonts w:ascii="Tahoma" w:hAnsi="Tahoma" w:cs="Tahoma"/>
        </w:rPr>
        <w:t xml:space="preserve"> ou dos Documentos da Emissão</w:t>
      </w:r>
      <w:r w:rsidRPr="00583287">
        <w:rPr>
          <w:rFonts w:ascii="Tahoma" w:hAnsi="Tahoma" w:cs="Tahoma"/>
        </w:rPr>
        <w:t xml:space="preserve">, que não seja sanado no prazo de 10 (dez) Dias Úteis </w:t>
      </w:r>
      <w:r w:rsidR="00352DFB" w:rsidRPr="00583287">
        <w:rPr>
          <w:rFonts w:ascii="Tahoma" w:hAnsi="Tahoma" w:cs="Tahoma"/>
        </w:rPr>
        <w:t>do seu descumprimento</w:t>
      </w:r>
      <w:r w:rsidR="00DC1457" w:rsidRPr="00583287">
        <w:rPr>
          <w:rFonts w:ascii="Tahoma" w:hAnsi="Tahoma" w:cs="Tahoma"/>
        </w:rPr>
        <w:t>, exceto se houver prazo de cura diverso previsto no respectivo instrumento, o que for menor</w:t>
      </w:r>
      <w:r w:rsidRPr="00583287">
        <w:rPr>
          <w:rFonts w:ascii="Tahoma" w:hAnsi="Tahoma" w:cs="Tahoma"/>
        </w:rPr>
        <w:t>;</w:t>
      </w:r>
    </w:p>
    <w:p w14:paraId="24A770FA" w14:textId="77777777" w:rsidR="00CA763D" w:rsidRPr="00583287" w:rsidRDefault="00CA763D" w:rsidP="00F33DB7">
      <w:pPr>
        <w:pStyle w:val="PargrafodaLista"/>
        <w:spacing w:line="320" w:lineRule="atLeast"/>
        <w:ind w:left="1134" w:right="-22" w:hanging="708"/>
        <w:rPr>
          <w:rFonts w:ascii="Tahoma" w:hAnsi="Tahoma" w:cs="Tahoma"/>
          <w:sz w:val="22"/>
          <w:szCs w:val="22"/>
        </w:rPr>
      </w:pPr>
    </w:p>
    <w:p w14:paraId="46A5DE6B" w14:textId="77777777" w:rsidR="00CA763D" w:rsidRPr="00583287" w:rsidRDefault="008C7533" w:rsidP="00F33DB7">
      <w:pPr>
        <w:pStyle w:val="ListaColorida-nfase12"/>
        <w:numPr>
          <w:ilvl w:val="0"/>
          <w:numId w:val="16"/>
        </w:numPr>
        <w:tabs>
          <w:tab w:val="clear" w:pos="1134"/>
        </w:tabs>
        <w:spacing w:after="0" w:line="320" w:lineRule="atLeast"/>
        <w:ind w:right="-22" w:hanging="708"/>
        <w:rPr>
          <w:rFonts w:ascii="Tahoma" w:hAnsi="Tahoma" w:cs="Tahoma"/>
        </w:rPr>
      </w:pPr>
      <w:bookmarkStart w:id="266" w:name="_Ref518574664"/>
      <w:r w:rsidRPr="00583287">
        <w:rPr>
          <w:rFonts w:ascii="Tahoma" w:hAnsi="Tahoma" w:cs="Tahoma"/>
        </w:rPr>
        <w:t xml:space="preserve">protesto de títulos contra </w:t>
      </w:r>
      <w:r w:rsidR="00BA6CD1" w:rsidRPr="00583287">
        <w:rPr>
          <w:rFonts w:ascii="Tahoma" w:hAnsi="Tahoma" w:cs="Tahoma"/>
        </w:rPr>
        <w:t>a Crediare</w:t>
      </w:r>
      <w:r w:rsidRPr="00583287">
        <w:rPr>
          <w:rFonts w:ascii="Tahoma" w:hAnsi="Tahoma" w:cs="Tahoma"/>
        </w:rPr>
        <w:t>, em valor individual ou agregado superior a R</w:t>
      </w:r>
      <w:r w:rsidR="00F523B0" w:rsidRPr="00583287">
        <w:rPr>
          <w:rFonts w:ascii="Tahoma" w:hAnsi="Tahoma" w:cs="Tahoma"/>
        </w:rPr>
        <w:t>$10.000.000,00 (dez milhões)</w:t>
      </w:r>
      <w:r w:rsidR="00C924E0" w:rsidRPr="00583287">
        <w:rPr>
          <w:rFonts w:ascii="Tahoma" w:hAnsi="Tahoma" w:cs="Tahoma"/>
        </w:rPr>
        <w:t>, conforme atualizado anualmente pelo Índice Nacional de Preços ao Consumidor Amplo, divulgado pelo Instituto Brasileiro de Geografia e Estatística – IBGE (“</w:t>
      </w:r>
      <w:r w:rsidR="00C924E0" w:rsidRPr="00583287">
        <w:rPr>
          <w:rFonts w:ascii="Tahoma" w:hAnsi="Tahoma" w:cs="Tahoma"/>
          <w:u w:val="single"/>
        </w:rPr>
        <w:t>IPCA</w:t>
      </w:r>
      <w:r w:rsidR="00C924E0" w:rsidRPr="00583287">
        <w:rPr>
          <w:rFonts w:ascii="Tahoma" w:hAnsi="Tahoma" w:cs="Tahoma"/>
        </w:rPr>
        <w:t>”)</w:t>
      </w:r>
      <w:r w:rsidR="00F523B0" w:rsidRPr="00583287">
        <w:rPr>
          <w:rFonts w:ascii="Tahoma" w:hAnsi="Tahoma" w:cs="Tahoma"/>
        </w:rPr>
        <w:t xml:space="preserve">, </w:t>
      </w:r>
      <w:r w:rsidRPr="00583287">
        <w:rPr>
          <w:rFonts w:ascii="Tahoma" w:hAnsi="Tahoma" w:cs="Tahoma"/>
        </w:rPr>
        <w:t xml:space="preserve">exceto se, no prazo de até 30 (trinta) dias contados da data do protesto, tiver sido comprovado </w:t>
      </w:r>
      <w:r w:rsidR="00BA6CD1" w:rsidRPr="00583287">
        <w:rPr>
          <w:rFonts w:ascii="Tahoma" w:hAnsi="Tahoma" w:cs="Tahoma"/>
        </w:rPr>
        <w:t>pela Crediare</w:t>
      </w:r>
      <w:r w:rsidRPr="00583287">
        <w:rPr>
          <w:rFonts w:ascii="Tahoma" w:hAnsi="Tahoma" w:cs="Tahoma"/>
        </w:rPr>
        <w:t xml:space="preserve"> ao Agente Fiduciário que </w:t>
      </w:r>
      <w:r w:rsidRPr="00583287">
        <w:rPr>
          <w:rFonts w:ascii="Tahoma" w:hAnsi="Tahoma" w:cs="Tahoma"/>
          <w:b/>
        </w:rPr>
        <w:t>(a)</w:t>
      </w:r>
      <w:r w:rsidRPr="00583287">
        <w:rPr>
          <w:rFonts w:ascii="Tahoma" w:hAnsi="Tahoma" w:cs="Tahoma"/>
        </w:rPr>
        <w:t xml:space="preserve"> o protesto foi legalmente sustado, </w:t>
      </w:r>
      <w:r w:rsidRPr="00583287">
        <w:rPr>
          <w:rFonts w:ascii="Tahoma" w:hAnsi="Tahoma" w:cs="Tahoma"/>
          <w:b/>
        </w:rPr>
        <w:t>(b)</w:t>
      </w:r>
      <w:r w:rsidRPr="00583287">
        <w:rPr>
          <w:rFonts w:ascii="Tahoma" w:hAnsi="Tahoma" w:cs="Tahoma"/>
        </w:rPr>
        <w:t xml:space="preserve"> o protesto foi cancelado, ou </w:t>
      </w:r>
      <w:r w:rsidRPr="00583287">
        <w:rPr>
          <w:rFonts w:ascii="Tahoma" w:hAnsi="Tahoma" w:cs="Tahoma"/>
          <w:b/>
        </w:rPr>
        <w:t>(c)</w:t>
      </w:r>
      <w:r w:rsidRPr="00583287">
        <w:rPr>
          <w:rFonts w:ascii="Tahoma" w:hAnsi="Tahoma" w:cs="Tahoma"/>
        </w:rPr>
        <w:t xml:space="preserve"> o valor do(s) título(s) protestado(s) foi(foram) depositado(s) </w:t>
      </w:r>
      <w:r w:rsidR="00352DFB" w:rsidRPr="00583287">
        <w:rPr>
          <w:rFonts w:ascii="Tahoma" w:hAnsi="Tahoma" w:cs="Tahoma"/>
        </w:rPr>
        <w:t xml:space="preserve">e aceitos </w:t>
      </w:r>
      <w:r w:rsidRPr="00583287">
        <w:rPr>
          <w:rFonts w:ascii="Tahoma" w:hAnsi="Tahoma" w:cs="Tahoma"/>
        </w:rPr>
        <w:t>em juízo ou prestada caução;</w:t>
      </w:r>
      <w:bookmarkEnd w:id="266"/>
      <w:r w:rsidR="00352DFB" w:rsidRPr="00583287">
        <w:rPr>
          <w:rFonts w:ascii="Tahoma" w:hAnsi="Tahoma" w:cs="Tahoma"/>
        </w:rPr>
        <w:t xml:space="preserve"> </w:t>
      </w:r>
      <w:r w:rsidR="00DC1457" w:rsidRPr="00583287">
        <w:rPr>
          <w:rFonts w:ascii="Tahoma" w:hAnsi="Tahoma" w:cs="Tahoma"/>
        </w:rPr>
        <w:t xml:space="preserve"> </w:t>
      </w:r>
    </w:p>
    <w:p w14:paraId="6452802B" w14:textId="77777777" w:rsidR="00CA763D" w:rsidRPr="00583287" w:rsidRDefault="00CA763D" w:rsidP="00F33DB7">
      <w:pPr>
        <w:pStyle w:val="PargrafodaLista"/>
        <w:spacing w:line="320" w:lineRule="atLeast"/>
        <w:ind w:left="1134" w:right="-22" w:hanging="708"/>
        <w:rPr>
          <w:rFonts w:ascii="Tahoma" w:hAnsi="Tahoma" w:cs="Tahoma"/>
          <w:sz w:val="22"/>
          <w:szCs w:val="22"/>
        </w:rPr>
      </w:pPr>
    </w:p>
    <w:p w14:paraId="4C0BCE88" w14:textId="77777777" w:rsidR="00CA763D" w:rsidRPr="00583287" w:rsidRDefault="008C7533" w:rsidP="00F33DB7">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 xml:space="preserve">não cumprimento </w:t>
      </w:r>
      <w:r w:rsidR="00BA6CD1" w:rsidRPr="00583287">
        <w:rPr>
          <w:rFonts w:ascii="Tahoma" w:hAnsi="Tahoma" w:cs="Tahoma"/>
        </w:rPr>
        <w:t>pela Crediare</w:t>
      </w:r>
      <w:r w:rsidRPr="00583287">
        <w:rPr>
          <w:rFonts w:ascii="Tahoma" w:hAnsi="Tahoma" w:cs="Tahoma"/>
        </w:rPr>
        <w:t xml:space="preserve"> de qualquer decisão ou sentença judicial transitada em julgado contra </w:t>
      </w:r>
      <w:r w:rsidR="00BA6CD1" w:rsidRPr="00583287">
        <w:rPr>
          <w:rFonts w:ascii="Tahoma" w:hAnsi="Tahoma" w:cs="Tahoma"/>
        </w:rPr>
        <w:t>a Crediare</w:t>
      </w:r>
      <w:r w:rsidRPr="00583287">
        <w:rPr>
          <w:rFonts w:ascii="Tahoma" w:hAnsi="Tahoma" w:cs="Tahoma"/>
        </w:rPr>
        <w:t>, que, individualmente ou de forma agregada, ultrapasse o valor de R$</w:t>
      </w:r>
      <w:r w:rsidR="00535401" w:rsidRPr="00583287">
        <w:rPr>
          <w:rFonts w:ascii="Tahoma" w:hAnsi="Tahoma" w:cs="Tahoma"/>
        </w:rPr>
        <w:t>10.000.000,00</w:t>
      </w:r>
      <w:r w:rsidRPr="00583287">
        <w:rPr>
          <w:rFonts w:ascii="Tahoma" w:hAnsi="Tahoma" w:cs="Tahoma"/>
        </w:rPr>
        <w:t xml:space="preserve"> </w:t>
      </w:r>
      <w:r w:rsidR="00535401" w:rsidRPr="00583287">
        <w:rPr>
          <w:rFonts w:ascii="Tahoma" w:hAnsi="Tahoma" w:cs="Tahoma"/>
        </w:rPr>
        <w:t>(dez milhões de reais)</w:t>
      </w:r>
      <w:r w:rsidR="00C924E0" w:rsidRPr="00583287">
        <w:rPr>
          <w:rFonts w:ascii="Tahoma" w:hAnsi="Tahoma" w:cs="Tahoma"/>
        </w:rPr>
        <w:t>, conforme atualizado anualmente pelo IPCA</w:t>
      </w:r>
      <w:r w:rsidR="00535401" w:rsidRPr="00583287">
        <w:rPr>
          <w:rFonts w:ascii="Tahoma" w:hAnsi="Tahoma" w:cs="Tahoma"/>
        </w:rPr>
        <w:t xml:space="preserve">, </w:t>
      </w:r>
      <w:r w:rsidRPr="00583287">
        <w:rPr>
          <w:rFonts w:ascii="Tahoma" w:hAnsi="Tahoma" w:cs="Tahoma"/>
        </w:rPr>
        <w:t xml:space="preserve">ou seu valor equivalente em outras moedas, no prazo estipulado para o pagamento ou dentro de 30 (trinta) Dias Úteis da data de tal descumprimento, o que for maior; </w:t>
      </w:r>
    </w:p>
    <w:p w14:paraId="7BFF1A3C" w14:textId="77777777" w:rsidR="00CA763D" w:rsidRPr="00583287" w:rsidRDefault="00CA763D" w:rsidP="00F33DB7">
      <w:pPr>
        <w:pStyle w:val="ListaColorida-nfase12"/>
        <w:spacing w:after="0" w:line="320" w:lineRule="atLeast"/>
        <w:ind w:left="1134" w:right="-22" w:hanging="708"/>
        <w:rPr>
          <w:rFonts w:ascii="Tahoma" w:hAnsi="Tahoma" w:cs="Tahoma"/>
        </w:rPr>
      </w:pPr>
    </w:p>
    <w:p w14:paraId="049E600B" w14:textId="20B49200" w:rsidR="00EA4B69" w:rsidRPr="00583287" w:rsidRDefault="008C7533" w:rsidP="00F33DB7">
      <w:pPr>
        <w:pStyle w:val="ListaColorida-nfase12"/>
        <w:numPr>
          <w:ilvl w:val="0"/>
          <w:numId w:val="16"/>
        </w:numPr>
        <w:tabs>
          <w:tab w:val="clear" w:pos="1134"/>
        </w:tabs>
        <w:spacing w:after="0" w:line="320" w:lineRule="atLeast"/>
        <w:ind w:right="-22" w:hanging="708"/>
        <w:rPr>
          <w:rFonts w:ascii="Tahoma" w:hAnsi="Tahoma" w:cs="Tahoma"/>
        </w:rPr>
      </w:pPr>
      <w:bookmarkStart w:id="267" w:name="_Ref422392031"/>
      <w:r w:rsidRPr="00D842B2">
        <w:rPr>
          <w:rFonts w:ascii="Tahoma" w:hAnsi="Tahoma"/>
          <w:b/>
        </w:rPr>
        <w:t>(a)</w:t>
      </w:r>
      <w:r w:rsidRPr="00583287">
        <w:rPr>
          <w:rFonts w:ascii="Tahoma" w:hAnsi="Tahoma" w:cs="Tahoma"/>
        </w:rPr>
        <w:t xml:space="preserve"> proposta </w:t>
      </w:r>
      <w:r w:rsidR="006874AE" w:rsidRPr="00583287">
        <w:rPr>
          <w:rFonts w:ascii="Tahoma" w:hAnsi="Tahoma" w:cs="Tahoma"/>
        </w:rPr>
        <w:t xml:space="preserve">pela </w:t>
      </w:r>
      <w:r w:rsidR="006874AE" w:rsidRPr="00466E34">
        <w:rPr>
          <w:rFonts w:ascii="Tahoma" w:hAnsi="Tahoma" w:cs="Tahoma"/>
        </w:rPr>
        <w:t>Crediare</w:t>
      </w:r>
      <w:r w:rsidR="00DF4F25" w:rsidRPr="00466E34">
        <w:rPr>
          <w:rFonts w:ascii="Tahoma" w:hAnsi="Tahoma" w:cs="Tahoma"/>
        </w:rPr>
        <w:t xml:space="preserve"> </w:t>
      </w:r>
      <w:r w:rsidR="00DF4F25" w:rsidRPr="002A5685">
        <w:rPr>
          <w:rFonts w:ascii="Tahoma" w:hAnsi="Tahoma" w:cs="Tahoma"/>
        </w:rPr>
        <w:t xml:space="preserve">ou pelo </w:t>
      </w:r>
      <w:r w:rsidR="00466E34" w:rsidRPr="00757D15">
        <w:rPr>
          <w:rFonts w:ascii="Tahoma" w:hAnsi="Tahoma" w:cs="Tahoma"/>
        </w:rPr>
        <w:t>Agente de Cobrança</w:t>
      </w:r>
      <w:r w:rsidR="00D64C38">
        <w:rPr>
          <w:rFonts w:ascii="Tahoma" w:hAnsi="Tahoma" w:cs="Tahoma"/>
        </w:rPr>
        <w:t xml:space="preserve"> </w:t>
      </w:r>
      <w:r w:rsidR="00D64C38" w:rsidRPr="00620665">
        <w:rPr>
          <w:rFonts w:ascii="Tahoma" w:hAnsi="Tahoma" w:cs="Tahoma"/>
        </w:rPr>
        <w:t>Extraordinária</w:t>
      </w:r>
      <w:r w:rsidRPr="00466E34">
        <w:rPr>
          <w:rFonts w:ascii="Tahoma" w:hAnsi="Tahoma" w:cs="Tahoma"/>
        </w:rPr>
        <w:t>, a qualquer credor ou classe de credores de plano de recupe</w:t>
      </w:r>
      <w:r w:rsidRPr="002A5685">
        <w:rPr>
          <w:rFonts w:ascii="Tahoma" w:hAnsi="Tahoma" w:cs="Tahoma"/>
        </w:rPr>
        <w:t>ração judicial</w:t>
      </w:r>
      <w:r w:rsidRPr="00583287">
        <w:rPr>
          <w:rFonts w:ascii="Tahoma" w:hAnsi="Tahoma" w:cs="Tahoma"/>
        </w:rPr>
        <w:t xml:space="preserve"> ou extrajudicial, independentemente de ter sido requerida ou </w:t>
      </w:r>
      <w:r w:rsidRPr="00620665">
        <w:rPr>
          <w:rFonts w:ascii="Tahoma" w:hAnsi="Tahoma" w:cs="Tahoma"/>
        </w:rPr>
        <w:t xml:space="preserve">obtida homologação judicial do referido plano; </w:t>
      </w:r>
      <w:r w:rsidRPr="00620665">
        <w:rPr>
          <w:rFonts w:ascii="Tahoma" w:hAnsi="Tahoma"/>
          <w:b/>
        </w:rPr>
        <w:t>(b)</w:t>
      </w:r>
      <w:r w:rsidRPr="00620665">
        <w:rPr>
          <w:rFonts w:ascii="Tahoma" w:hAnsi="Tahoma" w:cs="Tahoma"/>
        </w:rPr>
        <w:t xml:space="preserve"> requerimento </w:t>
      </w:r>
      <w:r w:rsidR="006874AE" w:rsidRPr="00620665">
        <w:rPr>
          <w:rFonts w:ascii="Tahoma" w:hAnsi="Tahoma" w:cs="Tahoma"/>
        </w:rPr>
        <w:t>pela Crediare</w:t>
      </w:r>
      <w:r w:rsidRPr="00620665">
        <w:rPr>
          <w:rFonts w:ascii="Tahoma" w:hAnsi="Tahoma" w:cs="Tahoma"/>
        </w:rPr>
        <w:t xml:space="preserve"> </w:t>
      </w:r>
      <w:r w:rsidR="00DF4F25" w:rsidRPr="00620665">
        <w:rPr>
          <w:rFonts w:ascii="Tahoma" w:hAnsi="Tahoma" w:cs="Tahoma"/>
        </w:rPr>
        <w:t xml:space="preserve">ou pelo </w:t>
      </w:r>
      <w:r w:rsidR="00466E34" w:rsidRPr="00620665">
        <w:rPr>
          <w:rFonts w:ascii="Tahoma" w:hAnsi="Tahoma" w:cs="Tahoma"/>
        </w:rPr>
        <w:t>Agente de Cobrança</w:t>
      </w:r>
      <w:r w:rsidR="00D64C38" w:rsidRPr="00620665">
        <w:rPr>
          <w:rFonts w:ascii="Tahoma" w:hAnsi="Tahoma" w:cs="Tahoma"/>
        </w:rPr>
        <w:t xml:space="preserve"> Extraordinária</w:t>
      </w:r>
      <w:r w:rsidR="00DF4F25" w:rsidRPr="00620665">
        <w:rPr>
          <w:rFonts w:ascii="Tahoma" w:hAnsi="Tahoma" w:cs="Tahoma"/>
        </w:rPr>
        <w:t xml:space="preserve"> </w:t>
      </w:r>
      <w:r w:rsidRPr="00620665">
        <w:rPr>
          <w:rFonts w:ascii="Tahoma" w:hAnsi="Tahoma" w:cs="Tahoma"/>
        </w:rPr>
        <w:t>de recuperação judicial, independentemente de deferimento do processamento da recuperação ou de sua concessão pelo juiz competente</w:t>
      </w:r>
      <w:r w:rsidR="00DF4F25" w:rsidRPr="00620665">
        <w:rPr>
          <w:rFonts w:ascii="Tahoma" w:hAnsi="Tahoma" w:cs="Tahoma"/>
        </w:rPr>
        <w:t xml:space="preserve">; </w:t>
      </w:r>
      <w:r w:rsidR="00DF4F25" w:rsidRPr="00620665">
        <w:rPr>
          <w:rFonts w:ascii="Tahoma" w:hAnsi="Tahoma" w:cs="Tahoma"/>
          <w:b/>
        </w:rPr>
        <w:t>(c)</w:t>
      </w:r>
      <w:r w:rsidRPr="00620665">
        <w:rPr>
          <w:rFonts w:ascii="Tahoma" w:hAnsi="Tahoma" w:cs="Tahoma"/>
        </w:rPr>
        <w:t xml:space="preserve"> pedido de autofalência </w:t>
      </w:r>
      <w:r w:rsidR="006874AE" w:rsidRPr="00620665">
        <w:rPr>
          <w:rFonts w:ascii="Tahoma" w:hAnsi="Tahoma" w:cs="Tahoma"/>
        </w:rPr>
        <w:t>pela Crediare</w:t>
      </w:r>
      <w:r w:rsidR="00DF4F25" w:rsidRPr="00620665">
        <w:rPr>
          <w:rFonts w:ascii="Tahoma" w:hAnsi="Tahoma" w:cs="Tahoma"/>
        </w:rPr>
        <w:t xml:space="preserve"> ou </w:t>
      </w:r>
      <w:r w:rsidR="00466E34" w:rsidRPr="00620665">
        <w:rPr>
          <w:rFonts w:ascii="Tahoma" w:hAnsi="Tahoma" w:cs="Tahoma"/>
        </w:rPr>
        <w:t>Agente de Cobrança</w:t>
      </w:r>
      <w:r w:rsidR="00D64C38" w:rsidRPr="00620665">
        <w:rPr>
          <w:rFonts w:ascii="Tahoma" w:hAnsi="Tahoma" w:cs="Tahoma"/>
        </w:rPr>
        <w:t xml:space="preserve"> Extraordinária</w:t>
      </w:r>
      <w:r w:rsidR="00DF4F25" w:rsidRPr="00620665">
        <w:rPr>
          <w:rFonts w:ascii="Tahoma" w:hAnsi="Tahoma" w:cs="Tahoma"/>
        </w:rPr>
        <w:t xml:space="preserve">, ou pedido de falência formulado por terceiros em face da Crediare ou do </w:t>
      </w:r>
      <w:r w:rsidR="00466E34" w:rsidRPr="00620665">
        <w:rPr>
          <w:rFonts w:ascii="Tahoma" w:hAnsi="Tahoma" w:cs="Tahoma"/>
        </w:rPr>
        <w:t>Agente de Cobrança</w:t>
      </w:r>
      <w:r w:rsidR="00D64C38" w:rsidRPr="00620665">
        <w:rPr>
          <w:rFonts w:ascii="Tahoma" w:hAnsi="Tahoma" w:cs="Tahoma"/>
        </w:rPr>
        <w:t xml:space="preserve"> Extraordinária</w:t>
      </w:r>
      <w:r w:rsidR="00DF4F25" w:rsidRPr="00620665">
        <w:rPr>
          <w:rFonts w:ascii="Tahoma" w:hAnsi="Tahoma" w:cs="Tahoma"/>
        </w:rPr>
        <w:t xml:space="preserve">, desde que não devidamente elidido no prazo legal; ou </w:t>
      </w:r>
      <w:r w:rsidR="00DF4F25" w:rsidRPr="00620665">
        <w:rPr>
          <w:rFonts w:ascii="Tahoma" w:hAnsi="Tahoma" w:cs="Tahoma"/>
          <w:b/>
        </w:rPr>
        <w:t>(d)</w:t>
      </w:r>
      <w:r w:rsidR="00DF4F25" w:rsidRPr="00620665">
        <w:rPr>
          <w:rFonts w:ascii="Tahoma" w:hAnsi="Tahoma" w:cs="Tahoma"/>
        </w:rPr>
        <w:t xml:space="preserve"> decretação de falência da Crediare ou do </w:t>
      </w:r>
      <w:r w:rsidR="00466E34" w:rsidRPr="00620665">
        <w:rPr>
          <w:rFonts w:ascii="Tahoma" w:hAnsi="Tahoma" w:cs="Tahoma"/>
        </w:rPr>
        <w:t>Agente de Cobrança</w:t>
      </w:r>
      <w:r w:rsidR="00D64C38" w:rsidRPr="00620665">
        <w:rPr>
          <w:rFonts w:ascii="Tahoma" w:hAnsi="Tahoma" w:cs="Tahoma"/>
        </w:rPr>
        <w:t xml:space="preserve"> Extraordinária</w:t>
      </w:r>
      <w:r w:rsidRPr="00620665">
        <w:rPr>
          <w:rFonts w:ascii="Tahoma" w:hAnsi="Tahoma" w:cs="Tahoma"/>
        </w:rPr>
        <w:t>;</w:t>
      </w:r>
      <w:bookmarkEnd w:id="267"/>
      <w:r w:rsidR="005208EC" w:rsidRPr="00583287">
        <w:rPr>
          <w:rFonts w:ascii="Tahoma" w:hAnsi="Tahoma" w:cs="Tahoma"/>
        </w:rPr>
        <w:t xml:space="preserve"> </w:t>
      </w:r>
    </w:p>
    <w:p w14:paraId="4AD73D5E" w14:textId="77777777" w:rsidR="00EA4B69" w:rsidRPr="008E2D9C" w:rsidRDefault="00EA4B69" w:rsidP="00F33DB7">
      <w:pPr>
        <w:pStyle w:val="ListaColorida-nfase12"/>
        <w:spacing w:after="0" w:line="320" w:lineRule="atLeast"/>
        <w:ind w:left="1134" w:right="-22"/>
        <w:rPr>
          <w:rFonts w:ascii="Tahoma" w:hAnsi="Tahoma"/>
        </w:rPr>
      </w:pPr>
      <w:bookmarkStart w:id="268" w:name="_Ref422392046"/>
    </w:p>
    <w:p w14:paraId="3E5A21E8" w14:textId="3D8B3B3C" w:rsidR="00CA763D" w:rsidRPr="00583287" w:rsidRDefault="008C7533" w:rsidP="00F33DB7">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 xml:space="preserve">cessação, </w:t>
      </w:r>
      <w:r w:rsidR="006874AE" w:rsidRPr="00583287">
        <w:rPr>
          <w:rFonts w:ascii="Tahoma" w:hAnsi="Tahoma" w:cs="Tahoma"/>
        </w:rPr>
        <w:t>pela Crediare</w:t>
      </w:r>
      <w:r w:rsidR="00DF4F25" w:rsidRPr="00583287">
        <w:rPr>
          <w:rFonts w:ascii="Tahoma" w:hAnsi="Tahoma" w:cs="Tahoma"/>
        </w:rPr>
        <w:t xml:space="preserve"> ou pelo </w:t>
      </w:r>
      <w:r w:rsidR="00466E34">
        <w:rPr>
          <w:rFonts w:ascii="Tahoma" w:hAnsi="Tahoma" w:cs="Tahoma"/>
        </w:rPr>
        <w:t xml:space="preserve">Agente de </w:t>
      </w:r>
      <w:r w:rsidR="00466E34" w:rsidRPr="00DC0411">
        <w:rPr>
          <w:rFonts w:ascii="Tahoma" w:hAnsi="Tahoma" w:cs="Tahoma"/>
        </w:rPr>
        <w:t>Cobrança</w:t>
      </w:r>
      <w:r w:rsidR="00D64C38" w:rsidRPr="00DC0411">
        <w:rPr>
          <w:rFonts w:ascii="Tahoma" w:hAnsi="Tahoma" w:cs="Tahoma"/>
        </w:rPr>
        <w:t xml:space="preserve"> </w:t>
      </w:r>
      <w:r w:rsidR="00D64C38" w:rsidRPr="00511632">
        <w:rPr>
          <w:rFonts w:ascii="Tahoma" w:hAnsi="Tahoma" w:cs="Tahoma"/>
        </w:rPr>
        <w:t>Extraordinária</w:t>
      </w:r>
      <w:r w:rsidRPr="00583287">
        <w:rPr>
          <w:rFonts w:ascii="Tahoma" w:hAnsi="Tahoma" w:cs="Tahoma"/>
        </w:rPr>
        <w:t>, de suas atividades empresariais e/ou adoção de medidas societárias voltadas à sua liquidação, dissolução, extinção ou insolvência;</w:t>
      </w:r>
      <w:bookmarkEnd w:id="268"/>
    </w:p>
    <w:p w14:paraId="22D38432" w14:textId="77777777" w:rsidR="00CA763D" w:rsidRPr="00583287" w:rsidRDefault="00CA763D" w:rsidP="00F33DB7">
      <w:pPr>
        <w:pStyle w:val="ListaColorida-nfase12"/>
        <w:spacing w:after="0" w:line="320" w:lineRule="atLeast"/>
        <w:ind w:left="1134" w:right="-22" w:hanging="708"/>
        <w:rPr>
          <w:rFonts w:ascii="Tahoma" w:hAnsi="Tahoma" w:cs="Tahoma"/>
        </w:rPr>
      </w:pPr>
    </w:p>
    <w:p w14:paraId="27832D82" w14:textId="77777777" w:rsidR="00CA763D" w:rsidRPr="00583287" w:rsidRDefault="008C7533" w:rsidP="00F33DB7">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lastRenderedPageBreak/>
        <w:t xml:space="preserve">caso </w:t>
      </w:r>
      <w:r w:rsidR="006874AE" w:rsidRPr="00583287">
        <w:rPr>
          <w:rFonts w:ascii="Tahoma" w:hAnsi="Tahoma" w:cs="Tahoma"/>
        </w:rPr>
        <w:t>a Crediare</w:t>
      </w:r>
      <w:r w:rsidRPr="00583287">
        <w:rPr>
          <w:rFonts w:ascii="Tahoma" w:hAnsi="Tahoma" w:cs="Tahoma"/>
        </w:rPr>
        <w:t xml:space="preserve"> não seja capaz de operar e originar empréstimos, no âmbito do Convênio, por mais de 30 (trinta) dias consecutivos; </w:t>
      </w:r>
    </w:p>
    <w:p w14:paraId="6E75A8AB" w14:textId="77777777" w:rsidR="00CA763D" w:rsidRPr="00583287" w:rsidRDefault="00CA763D" w:rsidP="00F33DB7">
      <w:pPr>
        <w:pStyle w:val="PargrafodaLista"/>
        <w:spacing w:line="320" w:lineRule="atLeast"/>
        <w:ind w:left="1134" w:right="-22" w:hanging="708"/>
        <w:rPr>
          <w:rFonts w:ascii="Tahoma" w:hAnsi="Tahoma" w:cs="Tahoma"/>
          <w:sz w:val="22"/>
          <w:szCs w:val="22"/>
        </w:rPr>
      </w:pPr>
    </w:p>
    <w:p w14:paraId="32D49D29" w14:textId="77777777" w:rsidR="00CA763D" w:rsidRPr="00620665" w:rsidRDefault="008C7533" w:rsidP="00F33DB7">
      <w:pPr>
        <w:pStyle w:val="ListaColorida-nfase12"/>
        <w:numPr>
          <w:ilvl w:val="0"/>
          <w:numId w:val="16"/>
        </w:numPr>
        <w:tabs>
          <w:tab w:val="clear" w:pos="1134"/>
        </w:tabs>
        <w:spacing w:after="0" w:line="320" w:lineRule="atLeast"/>
        <w:ind w:right="-22" w:hanging="708"/>
        <w:rPr>
          <w:rFonts w:ascii="Tahoma" w:hAnsi="Tahoma" w:cs="Tahoma"/>
        </w:rPr>
      </w:pPr>
      <w:bookmarkStart w:id="269" w:name="_Ref518574648"/>
      <w:r w:rsidRPr="00583287">
        <w:rPr>
          <w:rFonts w:ascii="Tahoma" w:hAnsi="Tahoma" w:cs="Tahoma"/>
        </w:rPr>
        <w:t xml:space="preserve">vencimento antecipado de </w:t>
      </w:r>
      <w:r w:rsidRPr="00620665">
        <w:rPr>
          <w:rFonts w:ascii="Tahoma" w:hAnsi="Tahoma" w:cs="Tahoma"/>
        </w:rPr>
        <w:t xml:space="preserve">qualquer obrigação financeira </w:t>
      </w:r>
      <w:r w:rsidR="00F84FB6" w:rsidRPr="00620665">
        <w:rPr>
          <w:rFonts w:ascii="Tahoma" w:hAnsi="Tahoma" w:cs="Tahoma"/>
        </w:rPr>
        <w:t>da Crediare</w:t>
      </w:r>
      <w:r w:rsidRPr="00620665">
        <w:rPr>
          <w:rFonts w:ascii="Tahoma" w:hAnsi="Tahoma" w:cs="Tahoma"/>
        </w:rPr>
        <w:t>, em valor individual ou agregado superior a R$</w:t>
      </w:r>
      <w:r w:rsidR="00535401" w:rsidRPr="00620665">
        <w:rPr>
          <w:rFonts w:ascii="Tahoma" w:hAnsi="Tahoma" w:cs="Tahoma"/>
        </w:rPr>
        <w:t>10.000.000,00</w:t>
      </w:r>
      <w:r w:rsidRPr="00620665">
        <w:rPr>
          <w:rFonts w:ascii="Tahoma" w:hAnsi="Tahoma" w:cs="Tahoma"/>
        </w:rPr>
        <w:t xml:space="preserve"> </w:t>
      </w:r>
      <w:bookmarkEnd w:id="269"/>
      <w:r w:rsidR="00535401" w:rsidRPr="00620665">
        <w:rPr>
          <w:rFonts w:ascii="Tahoma" w:hAnsi="Tahoma" w:cs="Tahoma"/>
        </w:rPr>
        <w:t>(dez milhões de reais)</w:t>
      </w:r>
      <w:r w:rsidR="00C924E0" w:rsidRPr="00620665">
        <w:rPr>
          <w:rFonts w:ascii="Tahoma" w:hAnsi="Tahoma" w:cs="Tahoma"/>
        </w:rPr>
        <w:t>, conforme atualizado anualmente pelo IPCA</w:t>
      </w:r>
      <w:r w:rsidR="00535401" w:rsidRPr="00620665">
        <w:rPr>
          <w:rFonts w:ascii="Tahoma" w:hAnsi="Tahoma" w:cs="Tahoma"/>
        </w:rPr>
        <w:t>;</w:t>
      </w:r>
    </w:p>
    <w:p w14:paraId="219DFD3F" w14:textId="77777777" w:rsidR="00CA763D" w:rsidRPr="00620665" w:rsidRDefault="00CA763D" w:rsidP="00F33DB7">
      <w:pPr>
        <w:pStyle w:val="PargrafodaLista"/>
        <w:spacing w:line="320" w:lineRule="atLeast"/>
        <w:ind w:left="1134" w:right="-22" w:hanging="708"/>
        <w:rPr>
          <w:rFonts w:ascii="Tahoma" w:hAnsi="Tahoma" w:cs="Tahoma"/>
          <w:sz w:val="22"/>
          <w:szCs w:val="22"/>
        </w:rPr>
      </w:pPr>
    </w:p>
    <w:p w14:paraId="45091B13" w14:textId="4F3E0B26" w:rsidR="00CA763D" w:rsidRPr="00620665" w:rsidRDefault="008C7533" w:rsidP="00F33DB7">
      <w:pPr>
        <w:pStyle w:val="ListaColorida-nfase12"/>
        <w:numPr>
          <w:ilvl w:val="0"/>
          <w:numId w:val="16"/>
        </w:numPr>
        <w:tabs>
          <w:tab w:val="clear" w:pos="1134"/>
        </w:tabs>
        <w:spacing w:after="0" w:line="320" w:lineRule="atLeast"/>
        <w:ind w:right="-22" w:hanging="708"/>
        <w:rPr>
          <w:rFonts w:ascii="Tahoma" w:hAnsi="Tahoma" w:cs="Tahoma"/>
        </w:rPr>
      </w:pPr>
      <w:r w:rsidRPr="00620665">
        <w:rPr>
          <w:rFonts w:ascii="Tahoma" w:hAnsi="Tahoma" w:cs="Tahoma"/>
        </w:rPr>
        <w:t>caso</w:t>
      </w:r>
      <w:r w:rsidR="00AB21BF" w:rsidRPr="00620665">
        <w:rPr>
          <w:rFonts w:ascii="Tahoma" w:hAnsi="Tahoma" w:cs="Tahoma"/>
        </w:rPr>
        <w:t xml:space="preserve"> o </w:t>
      </w:r>
      <w:r w:rsidR="00466E34" w:rsidRPr="00620665">
        <w:rPr>
          <w:rFonts w:ascii="Tahoma" w:hAnsi="Tahoma" w:cs="Tahoma"/>
        </w:rPr>
        <w:t>Agente de Cobrança</w:t>
      </w:r>
      <w:r w:rsidR="00D64C38" w:rsidRPr="00620665">
        <w:rPr>
          <w:rFonts w:ascii="Tahoma" w:hAnsi="Tahoma" w:cs="Tahoma"/>
        </w:rPr>
        <w:t xml:space="preserve"> Extraordinária</w:t>
      </w:r>
      <w:r w:rsidR="00466E34" w:rsidRPr="00620665">
        <w:rPr>
          <w:rFonts w:ascii="Tahoma" w:hAnsi="Tahoma" w:cs="Tahoma"/>
        </w:rPr>
        <w:t xml:space="preserve"> </w:t>
      </w:r>
      <w:r w:rsidRPr="00620665">
        <w:rPr>
          <w:rFonts w:ascii="Tahoma" w:hAnsi="Tahoma" w:cs="Tahoma"/>
        </w:rPr>
        <w:t>não observe os termos do Contrato de Cobrança</w:t>
      </w:r>
      <w:r w:rsidR="002E3E04" w:rsidRPr="00620665">
        <w:rPr>
          <w:rFonts w:ascii="Tahoma" w:hAnsi="Tahoma" w:cs="Tahoma"/>
        </w:rPr>
        <w:t xml:space="preserve"> </w:t>
      </w:r>
      <w:r w:rsidR="002E3E04" w:rsidRPr="00620665">
        <w:rPr>
          <w:rFonts w:ascii="Tahoma" w:hAnsi="Tahoma" w:cs="Tahoma"/>
          <w:bCs/>
        </w:rPr>
        <w:t>Extraordinária</w:t>
      </w:r>
      <w:r w:rsidRPr="00620665">
        <w:rPr>
          <w:rFonts w:ascii="Tahoma" w:hAnsi="Tahoma" w:cs="Tahoma"/>
        </w:rPr>
        <w:t xml:space="preserve"> que lhe sejam aplicáveis, desde que o inadimplemento não seja sanado no prazo de 10 (dez) Dias Úteis de sua ocorrência (exceto quando houver prazo de cura específico previsto);</w:t>
      </w:r>
      <w:r w:rsidR="00352DFB" w:rsidRPr="00620665">
        <w:rPr>
          <w:rFonts w:ascii="Tahoma" w:hAnsi="Tahoma" w:cs="Tahoma"/>
        </w:rPr>
        <w:t xml:space="preserve"> </w:t>
      </w:r>
      <w:r w:rsidR="005208EC" w:rsidRPr="00620665">
        <w:rPr>
          <w:rFonts w:ascii="Tahoma" w:hAnsi="Tahoma" w:cs="Tahoma"/>
        </w:rPr>
        <w:t xml:space="preserve"> </w:t>
      </w:r>
    </w:p>
    <w:p w14:paraId="096082CB" w14:textId="77777777" w:rsidR="00CA763D" w:rsidRPr="00583287" w:rsidRDefault="00CA763D" w:rsidP="00F33DB7">
      <w:pPr>
        <w:pStyle w:val="PargrafodaLista"/>
        <w:spacing w:line="320" w:lineRule="atLeast"/>
        <w:ind w:left="1134" w:right="-22" w:hanging="708"/>
        <w:rPr>
          <w:rFonts w:ascii="Tahoma" w:hAnsi="Tahoma" w:cs="Tahoma"/>
          <w:sz w:val="22"/>
          <w:szCs w:val="22"/>
        </w:rPr>
      </w:pPr>
    </w:p>
    <w:p w14:paraId="568665E2" w14:textId="77777777" w:rsidR="00CA763D" w:rsidRPr="00583287" w:rsidRDefault="008C7533" w:rsidP="00F33DB7">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b/>
        </w:rPr>
        <w:t xml:space="preserve">(a) </w:t>
      </w:r>
      <w:r w:rsidRPr="00583287">
        <w:rPr>
          <w:rFonts w:ascii="Tahoma" w:hAnsi="Tahoma" w:cs="Tahoma"/>
        </w:rPr>
        <w:t xml:space="preserve">decretação de regime especial de administração temporária (RAET) ou de intervenção de qualquer empresa do grupo econômico </w:t>
      </w:r>
      <w:r w:rsidR="006874AE" w:rsidRPr="00583287">
        <w:rPr>
          <w:rFonts w:ascii="Tahoma" w:hAnsi="Tahoma" w:cs="Tahoma"/>
        </w:rPr>
        <w:t>da Crediare</w:t>
      </w:r>
      <w:r w:rsidRPr="00583287">
        <w:rPr>
          <w:rFonts w:ascii="Tahoma" w:hAnsi="Tahoma" w:cs="Tahoma"/>
        </w:rPr>
        <w:t xml:space="preserve"> pelo BACEN; e </w:t>
      </w:r>
      <w:r w:rsidRPr="00583287">
        <w:rPr>
          <w:rFonts w:ascii="Tahoma" w:hAnsi="Tahoma" w:cs="Tahoma"/>
          <w:b/>
        </w:rPr>
        <w:t xml:space="preserve">(b) </w:t>
      </w:r>
      <w:r w:rsidRPr="00583287">
        <w:rPr>
          <w:rFonts w:ascii="Tahoma" w:hAnsi="Tahoma" w:cs="Tahoma"/>
        </w:rPr>
        <w:t xml:space="preserve">a decretação de liquidação extrajudicial </w:t>
      </w:r>
      <w:r w:rsidR="006874AE" w:rsidRPr="00583287">
        <w:rPr>
          <w:rFonts w:ascii="Tahoma" w:hAnsi="Tahoma" w:cs="Tahoma"/>
        </w:rPr>
        <w:t>da Crediare</w:t>
      </w:r>
      <w:r w:rsidRPr="00583287">
        <w:rPr>
          <w:rFonts w:ascii="Tahoma" w:hAnsi="Tahoma" w:cs="Tahoma"/>
        </w:rPr>
        <w:t xml:space="preserve">; </w:t>
      </w:r>
    </w:p>
    <w:p w14:paraId="7CFF7B85" w14:textId="77777777" w:rsidR="00CA763D" w:rsidRPr="00583287" w:rsidRDefault="00CA763D" w:rsidP="00F33DB7">
      <w:pPr>
        <w:pStyle w:val="PargrafodaLista"/>
        <w:spacing w:line="320" w:lineRule="atLeast"/>
        <w:ind w:left="1134" w:hanging="708"/>
        <w:rPr>
          <w:rFonts w:ascii="Tahoma" w:hAnsi="Tahoma" w:cs="Tahoma"/>
          <w:sz w:val="22"/>
          <w:szCs w:val="22"/>
        </w:rPr>
      </w:pPr>
    </w:p>
    <w:p w14:paraId="70329726" w14:textId="77777777" w:rsidR="00CA763D" w:rsidRPr="00583287" w:rsidRDefault="008C7533" w:rsidP="00F33DB7">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 xml:space="preserve">caso </w:t>
      </w:r>
      <w:r w:rsidR="00377782">
        <w:rPr>
          <w:rFonts w:ascii="Tahoma" w:hAnsi="Tahoma" w:cs="Tahoma"/>
        </w:rPr>
        <w:t xml:space="preserve">qualquer sociedade </w:t>
      </w:r>
      <w:r w:rsidR="00EC274E" w:rsidRPr="00583287">
        <w:rPr>
          <w:rFonts w:ascii="Tahoma" w:hAnsi="Tahoma" w:cs="Tahoma"/>
        </w:rPr>
        <w:t xml:space="preserve">do Grupo </w:t>
      </w:r>
      <w:r w:rsidR="00474016">
        <w:rPr>
          <w:rFonts w:ascii="Tahoma" w:hAnsi="Tahoma" w:cs="Tahoma"/>
        </w:rPr>
        <w:t>Colombo</w:t>
      </w:r>
      <w:r w:rsidR="00474016" w:rsidRPr="00583287">
        <w:rPr>
          <w:rFonts w:ascii="Tahoma" w:hAnsi="Tahoma" w:cs="Tahoma"/>
        </w:rPr>
        <w:t xml:space="preserve"> </w:t>
      </w:r>
      <w:r w:rsidRPr="00583287">
        <w:rPr>
          <w:rFonts w:ascii="Tahoma" w:hAnsi="Tahoma" w:cs="Tahoma"/>
        </w:rPr>
        <w:t xml:space="preserve">deixe de </w:t>
      </w:r>
      <w:r w:rsidRPr="00583287">
        <w:rPr>
          <w:rFonts w:ascii="Tahoma" w:hAnsi="Tahoma" w:cs="Tahoma"/>
          <w:b/>
        </w:rPr>
        <w:t>(a)</w:t>
      </w:r>
      <w:r w:rsidRPr="00583287">
        <w:rPr>
          <w:rFonts w:ascii="Tahoma" w:hAnsi="Tahoma" w:cs="Tahoma"/>
        </w:rPr>
        <w:t xml:space="preserve"> subscrever e integralizar</w:t>
      </w:r>
      <w:r w:rsidR="0040505E" w:rsidRPr="00583287">
        <w:rPr>
          <w:rFonts w:ascii="Tahoma" w:hAnsi="Tahoma" w:cs="Tahoma"/>
        </w:rPr>
        <w:t xml:space="preserve"> </w:t>
      </w:r>
      <w:r w:rsidRPr="00583287">
        <w:rPr>
          <w:rFonts w:ascii="Tahoma" w:hAnsi="Tahoma" w:cs="Tahoma"/>
        </w:rPr>
        <w:t xml:space="preserve">as Debêntures da Segunda Série, nos termos previstos nesta Escritura de Emissão e nos respectivos Boletins de Subscrição; e/ou </w:t>
      </w:r>
      <w:r w:rsidRPr="00583287">
        <w:rPr>
          <w:rFonts w:ascii="Tahoma" w:hAnsi="Tahoma" w:cs="Tahoma"/>
          <w:b/>
        </w:rPr>
        <w:t>(b)</w:t>
      </w:r>
      <w:r w:rsidRPr="00583287">
        <w:rPr>
          <w:rFonts w:ascii="Tahoma" w:hAnsi="Tahoma" w:cs="Tahoma"/>
        </w:rPr>
        <w:t xml:space="preserve"> ser titular, a qualquer tempo, da totalidade das Debêntures da Segunda Série, exceto conforme venha a ser aprovado em Assembleia Geral de Debenturistas por Debenturistas que representem, no mínimo, 90% (noventa por cento) das Debêntures em Circulação;</w:t>
      </w:r>
    </w:p>
    <w:p w14:paraId="5FDD7421" w14:textId="77777777" w:rsidR="00CA763D" w:rsidRPr="00583287" w:rsidRDefault="00CA763D" w:rsidP="00F33DB7">
      <w:pPr>
        <w:pStyle w:val="PargrafodaLista"/>
        <w:spacing w:line="320" w:lineRule="atLeast"/>
        <w:ind w:left="1134" w:hanging="708"/>
        <w:rPr>
          <w:rFonts w:ascii="Tahoma" w:hAnsi="Tahoma" w:cs="Tahoma"/>
          <w:sz w:val="22"/>
          <w:szCs w:val="22"/>
        </w:rPr>
      </w:pPr>
    </w:p>
    <w:p w14:paraId="4DBD0269" w14:textId="77777777" w:rsidR="00CA763D" w:rsidRPr="00583287" w:rsidRDefault="008C7533" w:rsidP="00F33DB7">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caso não seja realizado o repasse dos recursos devidos à Emissora pelo INSS na Conta Vinculada</w:t>
      </w:r>
      <w:r w:rsidR="00204BB5">
        <w:rPr>
          <w:rFonts w:ascii="Tahoma" w:hAnsi="Tahoma" w:cs="Tahoma"/>
        </w:rPr>
        <w:t xml:space="preserve"> </w:t>
      </w:r>
      <w:r w:rsidRPr="00583287">
        <w:rPr>
          <w:rFonts w:ascii="Tahoma" w:hAnsi="Tahoma" w:cs="Tahoma"/>
        </w:rPr>
        <w:t>por 2 (duas) Datas de Pagamento seguidas</w:t>
      </w:r>
      <w:r w:rsidR="0040505E" w:rsidRPr="00583287">
        <w:rPr>
          <w:rFonts w:ascii="Tahoma" w:hAnsi="Tahoma" w:cs="Tahoma"/>
        </w:rPr>
        <w:t xml:space="preserve"> ou 3 (três) Datas de Pagamento alternadas, em um mesmo período de 12</w:t>
      </w:r>
      <w:r w:rsidR="00881489" w:rsidRPr="00583287">
        <w:rPr>
          <w:rFonts w:ascii="Tahoma" w:hAnsi="Tahoma" w:cs="Tahoma"/>
        </w:rPr>
        <w:t xml:space="preserve"> </w:t>
      </w:r>
      <w:r w:rsidR="0040505E" w:rsidRPr="00583287">
        <w:rPr>
          <w:rFonts w:ascii="Tahoma" w:hAnsi="Tahoma" w:cs="Tahoma"/>
        </w:rPr>
        <w:t>(doze) meses</w:t>
      </w:r>
      <w:r w:rsidRPr="00583287">
        <w:rPr>
          <w:rFonts w:ascii="Tahoma" w:hAnsi="Tahoma" w:cs="Tahoma"/>
        </w:rPr>
        <w:t>;</w:t>
      </w:r>
    </w:p>
    <w:p w14:paraId="6712499D" w14:textId="77777777" w:rsidR="00676709" w:rsidRPr="00583287" w:rsidRDefault="00676709" w:rsidP="00F33DB7">
      <w:pPr>
        <w:pStyle w:val="PargrafodaLista"/>
        <w:spacing w:line="320" w:lineRule="atLeast"/>
        <w:ind w:left="1134" w:hanging="708"/>
        <w:rPr>
          <w:rFonts w:ascii="Tahoma" w:hAnsi="Tahoma" w:cs="Tahoma"/>
          <w:sz w:val="22"/>
          <w:szCs w:val="22"/>
        </w:rPr>
      </w:pPr>
    </w:p>
    <w:p w14:paraId="439EF336" w14:textId="77777777" w:rsidR="00676709" w:rsidRPr="00583287" w:rsidRDefault="008C7533" w:rsidP="00F33DB7">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 xml:space="preserve">descumprimento da obrigação </w:t>
      </w:r>
      <w:r w:rsidR="00881489" w:rsidRPr="00583287">
        <w:rPr>
          <w:rFonts w:ascii="Tahoma" w:hAnsi="Tahoma" w:cs="Tahoma"/>
        </w:rPr>
        <w:t>da Crediare</w:t>
      </w:r>
      <w:r w:rsidRPr="00583287">
        <w:rPr>
          <w:rFonts w:ascii="Tahoma" w:hAnsi="Tahoma" w:cs="Tahoma"/>
        </w:rPr>
        <w:t xml:space="preserve"> de tomar as medidas para que o INSS realize e continue realizando os depósitos na Conta Vinculada;</w:t>
      </w:r>
      <w:r w:rsidR="00315CDD" w:rsidRPr="00583287">
        <w:rPr>
          <w:rFonts w:ascii="Tahoma" w:hAnsi="Tahoma" w:cs="Tahoma"/>
        </w:rPr>
        <w:t xml:space="preserve"> </w:t>
      </w:r>
    </w:p>
    <w:p w14:paraId="43E53D07" w14:textId="77777777" w:rsidR="00676709" w:rsidRPr="00583287" w:rsidRDefault="00676709" w:rsidP="00F33DB7">
      <w:pPr>
        <w:pStyle w:val="PargrafodaLista"/>
        <w:spacing w:line="320" w:lineRule="atLeast"/>
        <w:ind w:left="1134" w:hanging="708"/>
        <w:rPr>
          <w:rFonts w:ascii="Tahoma" w:eastAsia="Calibri" w:hAnsi="Tahoma" w:cs="Tahoma"/>
          <w:sz w:val="22"/>
          <w:szCs w:val="22"/>
          <w:lang w:eastAsia="en-US"/>
        </w:rPr>
      </w:pPr>
    </w:p>
    <w:p w14:paraId="4C630A49" w14:textId="77777777" w:rsidR="00CA763D" w:rsidRPr="00583287" w:rsidRDefault="008C7533" w:rsidP="00377782">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 xml:space="preserve">encerramento da Conta Vinculada, exceto se, cumulativamente, </w:t>
      </w:r>
      <w:r w:rsidRPr="00D842B2">
        <w:rPr>
          <w:rFonts w:ascii="Tahoma" w:hAnsi="Tahoma" w:cs="Tahoma"/>
          <w:b/>
        </w:rPr>
        <w:t>(</w:t>
      </w:r>
      <w:r w:rsidR="009762AC" w:rsidRPr="00D842B2">
        <w:rPr>
          <w:rFonts w:ascii="Tahoma" w:hAnsi="Tahoma" w:cs="Tahoma"/>
          <w:b/>
        </w:rPr>
        <w:t>a</w:t>
      </w:r>
      <w:r w:rsidRPr="00D842B2">
        <w:rPr>
          <w:rFonts w:ascii="Tahoma" w:hAnsi="Tahoma" w:cs="Tahoma"/>
          <w:b/>
        </w:rPr>
        <w:t>)</w:t>
      </w:r>
      <w:r w:rsidRPr="00583287">
        <w:rPr>
          <w:rFonts w:ascii="Tahoma" w:hAnsi="Tahoma" w:cs="Tahoma"/>
        </w:rPr>
        <w:t xml:space="preserve"> já tiverem sido abertas novas contas, com características equivalentes; </w:t>
      </w:r>
      <w:r w:rsidRPr="00D842B2">
        <w:rPr>
          <w:rFonts w:ascii="Tahoma" w:hAnsi="Tahoma" w:cs="Tahoma"/>
          <w:b/>
        </w:rPr>
        <w:t>(</w:t>
      </w:r>
      <w:r w:rsidR="009762AC" w:rsidRPr="00D842B2">
        <w:rPr>
          <w:rFonts w:ascii="Tahoma" w:hAnsi="Tahoma" w:cs="Tahoma"/>
          <w:b/>
        </w:rPr>
        <w:t>b</w:t>
      </w:r>
      <w:r w:rsidRPr="00D842B2">
        <w:rPr>
          <w:rFonts w:ascii="Tahoma" w:hAnsi="Tahoma" w:cs="Tahoma"/>
          <w:b/>
        </w:rPr>
        <w:t>)</w:t>
      </w:r>
      <w:r w:rsidRPr="00583287">
        <w:rPr>
          <w:rFonts w:ascii="Tahoma" w:hAnsi="Tahoma" w:cs="Tahoma"/>
        </w:rPr>
        <w:t xml:space="preserve"> os </w:t>
      </w:r>
      <w:r w:rsidR="007D0F58" w:rsidRPr="00583287">
        <w:rPr>
          <w:rFonts w:ascii="Tahoma" w:hAnsi="Tahoma" w:cs="Tahoma"/>
        </w:rPr>
        <w:t xml:space="preserve">pagamentos dos </w:t>
      </w:r>
      <w:r w:rsidRPr="00583287">
        <w:rPr>
          <w:rFonts w:ascii="Tahoma" w:hAnsi="Tahoma" w:cs="Tahoma"/>
        </w:rPr>
        <w:t xml:space="preserve">Direitos Creditórios </w:t>
      </w:r>
      <w:r w:rsidR="00C74DFF" w:rsidRPr="00583287">
        <w:rPr>
          <w:rFonts w:ascii="Tahoma" w:hAnsi="Tahoma" w:cs="Tahoma"/>
        </w:rPr>
        <w:t>Vinculados</w:t>
      </w:r>
      <w:r w:rsidRPr="00583287">
        <w:rPr>
          <w:rFonts w:ascii="Tahoma" w:hAnsi="Tahoma" w:cs="Tahoma"/>
        </w:rPr>
        <w:t xml:space="preserve"> sejam deposita</w:t>
      </w:r>
      <w:r w:rsidR="007D0F58" w:rsidRPr="00583287">
        <w:rPr>
          <w:rFonts w:ascii="Tahoma" w:hAnsi="Tahoma" w:cs="Tahoma"/>
        </w:rPr>
        <w:t>do</w:t>
      </w:r>
      <w:r w:rsidRPr="00583287">
        <w:rPr>
          <w:rFonts w:ascii="Tahoma" w:hAnsi="Tahoma" w:cs="Tahoma"/>
        </w:rPr>
        <w:t xml:space="preserve">s nessa nova conta pelo INSS; </w:t>
      </w:r>
      <w:r w:rsidRPr="00D842B2">
        <w:rPr>
          <w:rFonts w:ascii="Tahoma" w:hAnsi="Tahoma" w:cs="Tahoma"/>
          <w:b/>
        </w:rPr>
        <w:t>(</w:t>
      </w:r>
      <w:r w:rsidR="009762AC" w:rsidRPr="00D842B2">
        <w:rPr>
          <w:rFonts w:ascii="Tahoma" w:hAnsi="Tahoma" w:cs="Tahoma"/>
          <w:b/>
        </w:rPr>
        <w:t>c</w:t>
      </w:r>
      <w:r w:rsidRPr="00D842B2">
        <w:rPr>
          <w:rFonts w:ascii="Tahoma" w:hAnsi="Tahoma" w:cs="Tahoma"/>
          <w:b/>
        </w:rPr>
        <w:t>)</w:t>
      </w:r>
      <w:r w:rsidRPr="00583287">
        <w:rPr>
          <w:rFonts w:ascii="Tahoma" w:hAnsi="Tahoma" w:cs="Tahoma"/>
        </w:rPr>
        <w:t xml:space="preserve"> as novas contas não apresentem nenhum ônus adicional aos ônus na Conta Vinculada</w:t>
      </w:r>
      <w:r w:rsidR="00204BB5">
        <w:rPr>
          <w:rFonts w:ascii="Tahoma" w:hAnsi="Tahoma" w:cs="Tahoma"/>
        </w:rPr>
        <w:t xml:space="preserve"> </w:t>
      </w:r>
      <w:r w:rsidRPr="00583287">
        <w:rPr>
          <w:rFonts w:ascii="Tahoma" w:hAnsi="Tahoma" w:cs="Tahoma"/>
        </w:rPr>
        <w:t>encerrada, sendo certo que ta</w:t>
      </w:r>
      <w:r w:rsidR="00413F36">
        <w:rPr>
          <w:rFonts w:ascii="Tahoma" w:hAnsi="Tahoma" w:cs="Tahoma"/>
        </w:rPr>
        <w:t>l</w:t>
      </w:r>
      <w:r w:rsidRPr="00583287">
        <w:rPr>
          <w:rFonts w:ascii="Tahoma" w:hAnsi="Tahoma" w:cs="Tahoma"/>
        </w:rPr>
        <w:t xml:space="preserve"> conta deve ser mantida em uma das Instituições Autorizadas</w:t>
      </w:r>
      <w:r w:rsidR="00676903" w:rsidRPr="00583287">
        <w:rPr>
          <w:rFonts w:ascii="Tahoma" w:hAnsi="Tahoma" w:cs="Tahoma"/>
        </w:rPr>
        <w:t xml:space="preserve">; e </w:t>
      </w:r>
      <w:r w:rsidR="00676903" w:rsidRPr="00D842B2">
        <w:rPr>
          <w:rFonts w:ascii="Tahoma" w:hAnsi="Tahoma" w:cs="Tahoma"/>
          <w:b/>
        </w:rPr>
        <w:t>(</w:t>
      </w:r>
      <w:r w:rsidR="009762AC" w:rsidRPr="00D842B2">
        <w:rPr>
          <w:rFonts w:ascii="Tahoma" w:hAnsi="Tahoma" w:cs="Tahoma"/>
          <w:b/>
        </w:rPr>
        <w:t>d</w:t>
      </w:r>
      <w:r w:rsidR="00676903" w:rsidRPr="00D842B2">
        <w:rPr>
          <w:rFonts w:ascii="Tahoma" w:hAnsi="Tahoma" w:cs="Tahoma"/>
          <w:b/>
        </w:rPr>
        <w:t>)</w:t>
      </w:r>
      <w:r w:rsidR="00676903" w:rsidRPr="00583287">
        <w:rPr>
          <w:rFonts w:ascii="Tahoma" w:hAnsi="Tahoma" w:cs="Tahoma"/>
        </w:rPr>
        <w:t xml:space="preserve"> o Contrato de Cessão já tiver sido devidamente aditado para vinculação das novas contas à Garantia Real;</w:t>
      </w:r>
      <w:r w:rsidR="004524AF" w:rsidRPr="00583287">
        <w:rPr>
          <w:rFonts w:ascii="Tahoma" w:hAnsi="Tahoma" w:cs="Tahoma"/>
        </w:rPr>
        <w:t xml:space="preserve"> </w:t>
      </w:r>
    </w:p>
    <w:p w14:paraId="0E8E7D12" w14:textId="77777777" w:rsidR="00250AC5" w:rsidRPr="008E2D9C" w:rsidRDefault="00250AC5" w:rsidP="00F33DB7">
      <w:pPr>
        <w:pStyle w:val="ListaColorida-nfase12"/>
        <w:spacing w:after="0" w:line="320" w:lineRule="atLeast"/>
        <w:ind w:left="0" w:right="-22"/>
        <w:rPr>
          <w:rFonts w:ascii="Tahoma" w:hAnsi="Tahoma"/>
        </w:rPr>
      </w:pPr>
    </w:p>
    <w:p w14:paraId="0B60DA42" w14:textId="6D11A555" w:rsidR="00DB669D" w:rsidRPr="00583287" w:rsidRDefault="008C7533" w:rsidP="00F33DB7">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não renovação, cancelamento, revogação ou suspensão das concessões, autorizações, subvenções, alvarás e/ou licenças,</w:t>
      </w:r>
      <w:r w:rsidR="0076073D" w:rsidRPr="00583287">
        <w:rPr>
          <w:rFonts w:ascii="Tahoma" w:hAnsi="Tahoma" w:cs="Tahoma"/>
        </w:rPr>
        <w:t xml:space="preserve"> incluindo ambientais,</w:t>
      </w:r>
      <w:r w:rsidRPr="00583287">
        <w:rPr>
          <w:rFonts w:ascii="Tahoma" w:hAnsi="Tahoma" w:cs="Tahoma"/>
        </w:rPr>
        <w:t xml:space="preserve"> relevantes para o regular exercício das atividades desenvolvidas </w:t>
      </w:r>
      <w:r w:rsidR="00881489" w:rsidRPr="00583287">
        <w:rPr>
          <w:rFonts w:ascii="Tahoma" w:hAnsi="Tahoma" w:cs="Tahoma"/>
        </w:rPr>
        <w:t xml:space="preserve">pela </w:t>
      </w:r>
      <w:r w:rsidR="0076073D" w:rsidRPr="00583287">
        <w:rPr>
          <w:rFonts w:ascii="Tahoma" w:hAnsi="Tahoma" w:cs="Tahoma"/>
        </w:rPr>
        <w:t xml:space="preserve">Emissora, pela </w:t>
      </w:r>
      <w:r w:rsidR="00881489" w:rsidRPr="00583287">
        <w:rPr>
          <w:rFonts w:ascii="Tahoma" w:hAnsi="Tahoma" w:cs="Tahoma"/>
        </w:rPr>
        <w:t>Crediare</w:t>
      </w:r>
      <w:r w:rsidR="0076073D" w:rsidRPr="00583287">
        <w:rPr>
          <w:rFonts w:ascii="Tahoma" w:hAnsi="Tahoma" w:cs="Tahoma"/>
        </w:rPr>
        <w:t>,</w:t>
      </w:r>
      <w:r w:rsidRPr="00583287">
        <w:rPr>
          <w:rFonts w:ascii="Tahoma" w:hAnsi="Tahoma" w:cs="Tahoma"/>
        </w:rPr>
        <w:t xml:space="preserve"> pelo Agente de Cobrança</w:t>
      </w:r>
      <w:r w:rsidR="00D64C38">
        <w:rPr>
          <w:rFonts w:ascii="Tahoma" w:hAnsi="Tahoma" w:cs="Tahoma"/>
        </w:rPr>
        <w:t xml:space="preserve"> </w:t>
      </w:r>
      <w:r w:rsidR="00D64C38" w:rsidRPr="00620665">
        <w:rPr>
          <w:rFonts w:ascii="Tahoma" w:hAnsi="Tahoma" w:cs="Tahoma"/>
        </w:rPr>
        <w:t>Extraordinária</w:t>
      </w:r>
      <w:r w:rsidRPr="00583287">
        <w:rPr>
          <w:rFonts w:ascii="Tahoma" w:hAnsi="Tahoma" w:cs="Tahoma"/>
        </w:rPr>
        <w:t xml:space="preserve">, incluindo o Convênio, e autorizações regulatórias outorgadas pelo BACEN, as quais os autorizam a </w:t>
      </w:r>
      <w:r w:rsidR="00881489" w:rsidRPr="00583287">
        <w:rPr>
          <w:rFonts w:ascii="Tahoma" w:hAnsi="Tahoma" w:cs="Tahoma"/>
        </w:rPr>
        <w:t xml:space="preserve">Crediare </w:t>
      </w:r>
      <w:r w:rsidRPr="00583287">
        <w:rPr>
          <w:rFonts w:ascii="Tahoma" w:hAnsi="Tahoma" w:cs="Tahoma"/>
        </w:rPr>
        <w:t>a operar no mercado de empréstimos Consignados</w:t>
      </w:r>
      <w:r w:rsidR="0076073D" w:rsidRPr="00583287">
        <w:rPr>
          <w:rFonts w:ascii="Tahoma" w:hAnsi="Tahoma" w:cs="Tahoma"/>
        </w:rPr>
        <w:t>, exceto com relação àquelas autorizações, subvenções, dispensas e/ou protocolos de requerimento de alvarás ou licenças (incluindo ambientais) que estejam no curso de processo regular e tempestivo de renovação junto às autoridades competentes</w:t>
      </w:r>
      <w:r w:rsidRPr="00583287">
        <w:rPr>
          <w:rFonts w:ascii="Tahoma" w:hAnsi="Tahoma" w:cs="Tahoma"/>
        </w:rPr>
        <w:t>;</w:t>
      </w:r>
    </w:p>
    <w:p w14:paraId="1DA1CABA" w14:textId="77777777" w:rsidR="00CA763D" w:rsidRPr="00583287" w:rsidRDefault="00CA763D" w:rsidP="00F33DB7">
      <w:pPr>
        <w:pStyle w:val="PargrafodaLista"/>
        <w:spacing w:line="320" w:lineRule="atLeast"/>
        <w:ind w:left="1134" w:hanging="708"/>
        <w:rPr>
          <w:rFonts w:ascii="Tahoma" w:hAnsi="Tahoma" w:cs="Tahoma"/>
          <w:sz w:val="22"/>
          <w:szCs w:val="22"/>
        </w:rPr>
      </w:pPr>
    </w:p>
    <w:p w14:paraId="62EB169D" w14:textId="77777777" w:rsidR="00CA763D" w:rsidRPr="00583287" w:rsidRDefault="008C7533" w:rsidP="00F33DB7">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 xml:space="preserve">não divulgação, </w:t>
      </w:r>
      <w:r w:rsidR="00A11EAE" w:rsidRPr="00583287">
        <w:rPr>
          <w:rFonts w:ascii="Tahoma" w:hAnsi="Tahoma" w:cs="Tahoma"/>
        </w:rPr>
        <w:t>pela Emissora</w:t>
      </w:r>
      <w:r w:rsidRPr="00583287">
        <w:rPr>
          <w:rFonts w:ascii="Tahoma" w:hAnsi="Tahoma" w:cs="Tahoma"/>
        </w:rPr>
        <w:t xml:space="preserve">, do Relatório </w:t>
      </w:r>
      <w:r w:rsidR="00A11EAE" w:rsidRPr="00583287">
        <w:rPr>
          <w:rFonts w:ascii="Tahoma" w:hAnsi="Tahoma" w:cs="Tahoma"/>
        </w:rPr>
        <w:t>da Emissora</w:t>
      </w:r>
      <w:r w:rsidRPr="00583287">
        <w:rPr>
          <w:rFonts w:ascii="Tahoma" w:hAnsi="Tahoma" w:cs="Tahoma"/>
        </w:rPr>
        <w:t xml:space="preserve">, desde que </w:t>
      </w:r>
      <w:r w:rsidR="00EC274E" w:rsidRPr="00583287">
        <w:rPr>
          <w:rFonts w:ascii="Tahoma" w:hAnsi="Tahoma" w:cs="Tahoma"/>
        </w:rPr>
        <w:t>não sanado no</w:t>
      </w:r>
      <w:r w:rsidRPr="00583287">
        <w:rPr>
          <w:rFonts w:ascii="Tahoma" w:hAnsi="Tahoma" w:cs="Tahoma"/>
        </w:rPr>
        <w:t xml:space="preserve"> prazo de 15 (quinze) Dias Úteis contados da data em que o Relatório </w:t>
      </w:r>
      <w:r w:rsidR="00A11EAE" w:rsidRPr="00583287">
        <w:rPr>
          <w:rFonts w:ascii="Tahoma" w:hAnsi="Tahoma" w:cs="Tahoma"/>
        </w:rPr>
        <w:t>da Emissora</w:t>
      </w:r>
      <w:r w:rsidRPr="00583287">
        <w:rPr>
          <w:rFonts w:ascii="Tahoma" w:hAnsi="Tahoma" w:cs="Tahoma"/>
        </w:rPr>
        <w:t xml:space="preserve"> deveria ter sido divulgado</w:t>
      </w:r>
      <w:r w:rsidR="00CD498A" w:rsidRPr="00583287">
        <w:rPr>
          <w:rFonts w:ascii="Tahoma" w:hAnsi="Tahoma" w:cs="Tahoma"/>
        </w:rPr>
        <w:t>;</w:t>
      </w:r>
    </w:p>
    <w:p w14:paraId="6FCF6517" w14:textId="77777777" w:rsidR="00CA763D" w:rsidRPr="00583287" w:rsidRDefault="00CA763D" w:rsidP="00F33DB7">
      <w:pPr>
        <w:pStyle w:val="PargrafodaLista"/>
        <w:spacing w:line="320" w:lineRule="atLeast"/>
        <w:ind w:left="1134" w:hanging="708"/>
        <w:rPr>
          <w:rFonts w:ascii="Tahoma" w:hAnsi="Tahoma" w:cs="Tahoma"/>
          <w:sz w:val="22"/>
          <w:szCs w:val="22"/>
        </w:rPr>
      </w:pPr>
    </w:p>
    <w:p w14:paraId="02661E51" w14:textId="77777777" w:rsidR="00CA763D" w:rsidRPr="00583287" w:rsidRDefault="008C7533" w:rsidP="00F33DB7">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as Agências Classificadoras de Risco não divulgarem a atualização trimestral da classificação de risco referente às Debêntures da Primeira Série;</w:t>
      </w:r>
    </w:p>
    <w:p w14:paraId="22A5BFC0" w14:textId="77777777" w:rsidR="00CA763D" w:rsidRPr="00583287" w:rsidRDefault="00CA763D" w:rsidP="00F33DB7">
      <w:pPr>
        <w:pStyle w:val="PargrafodaLista"/>
        <w:spacing w:line="320" w:lineRule="atLeast"/>
        <w:ind w:left="1134" w:hanging="708"/>
        <w:rPr>
          <w:rFonts w:ascii="Tahoma" w:hAnsi="Tahoma" w:cs="Tahoma"/>
          <w:sz w:val="22"/>
          <w:szCs w:val="22"/>
        </w:rPr>
      </w:pPr>
    </w:p>
    <w:p w14:paraId="4BB9F6AD" w14:textId="77777777" w:rsidR="00CA763D" w:rsidRPr="00583287" w:rsidRDefault="008C7533" w:rsidP="00CC7512">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 xml:space="preserve">rebaixamento da classificação das Debêntures da Primeira Série em </w:t>
      </w:r>
      <w:r w:rsidR="009605A8" w:rsidRPr="00583287">
        <w:rPr>
          <w:rFonts w:ascii="Tahoma" w:hAnsi="Tahoma" w:cs="Tahoma"/>
        </w:rPr>
        <w:t>3</w:t>
      </w:r>
      <w:r w:rsidR="00B16BD5">
        <w:rPr>
          <w:rFonts w:ascii="Tahoma" w:hAnsi="Tahoma" w:cs="Tahoma"/>
        </w:rPr>
        <w:t xml:space="preserve"> </w:t>
      </w:r>
      <w:r w:rsidRPr="00583287">
        <w:rPr>
          <w:rFonts w:ascii="Tahoma" w:hAnsi="Tahoma" w:cs="Tahoma"/>
        </w:rPr>
        <w:t>(</w:t>
      </w:r>
      <w:r w:rsidR="009605A8" w:rsidRPr="00583287">
        <w:rPr>
          <w:rFonts w:ascii="Tahoma" w:hAnsi="Tahoma" w:cs="Tahoma"/>
        </w:rPr>
        <w:t>três</w:t>
      </w:r>
      <w:r w:rsidRPr="00583287">
        <w:rPr>
          <w:rFonts w:ascii="Tahoma" w:hAnsi="Tahoma" w:cs="Tahoma"/>
        </w:rPr>
        <w:t>) níveis abaixo da classificação de risco originalmente atribuída</w:t>
      </w:r>
      <w:r w:rsidR="009605A8" w:rsidRPr="00583287">
        <w:rPr>
          <w:rFonts w:ascii="Tahoma" w:hAnsi="Tahoma" w:cs="Tahoma"/>
        </w:rPr>
        <w:t xml:space="preserve"> as Debêntures da Primeira Série</w:t>
      </w:r>
      <w:r w:rsidR="007D275A" w:rsidRPr="00583287">
        <w:rPr>
          <w:rFonts w:ascii="Tahoma" w:hAnsi="Tahoma" w:cs="Tahoma"/>
        </w:rPr>
        <w:t>;</w:t>
      </w:r>
      <w:r w:rsidR="00EC274E" w:rsidRPr="00583287">
        <w:rPr>
          <w:rFonts w:ascii="Tahoma" w:hAnsi="Tahoma" w:cs="Tahoma"/>
        </w:rPr>
        <w:t xml:space="preserve"> </w:t>
      </w:r>
    </w:p>
    <w:p w14:paraId="38393818" w14:textId="77777777" w:rsidR="00CA763D" w:rsidRPr="00583287" w:rsidRDefault="00CA763D" w:rsidP="00F33DB7">
      <w:pPr>
        <w:pStyle w:val="PargrafodaLista"/>
        <w:spacing w:line="320" w:lineRule="atLeast"/>
        <w:ind w:left="1134" w:hanging="708"/>
        <w:rPr>
          <w:rFonts w:ascii="Tahoma" w:hAnsi="Tahoma" w:cs="Tahoma"/>
          <w:sz w:val="22"/>
          <w:szCs w:val="22"/>
        </w:rPr>
      </w:pPr>
    </w:p>
    <w:p w14:paraId="0629C41E" w14:textId="49638435" w:rsidR="00CA763D" w:rsidRPr="00583287" w:rsidRDefault="008C7533" w:rsidP="00CC7512">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 xml:space="preserve">caso a Emissora não tenha adquirido </w:t>
      </w:r>
      <w:r w:rsidR="005D7F9D" w:rsidRPr="00583287">
        <w:rPr>
          <w:rFonts w:ascii="Tahoma" w:hAnsi="Tahoma" w:cs="Tahoma"/>
        </w:rPr>
        <w:t>Contratos de Mútuo</w:t>
      </w:r>
      <w:r w:rsidRPr="00583287">
        <w:rPr>
          <w:rFonts w:ascii="Tahoma" w:hAnsi="Tahoma" w:cs="Tahoma"/>
        </w:rPr>
        <w:t xml:space="preserve"> em valor </w:t>
      </w:r>
      <w:r w:rsidR="00315CDD" w:rsidRPr="00583287">
        <w:rPr>
          <w:rFonts w:ascii="Tahoma" w:hAnsi="Tahoma" w:cs="Tahoma"/>
        </w:rPr>
        <w:t>correspondente a pelo menos</w:t>
      </w:r>
      <w:r w:rsidRPr="00583287">
        <w:rPr>
          <w:rFonts w:ascii="Tahoma" w:hAnsi="Tahoma" w:cs="Tahoma"/>
        </w:rPr>
        <w:t xml:space="preserve"> 50% (cinquenta por cento) dos valores recebidos pela Emissora em razão da integralização das Debêntures</w:t>
      </w:r>
      <w:r w:rsidR="00315CDD" w:rsidRPr="00583287">
        <w:rPr>
          <w:rFonts w:ascii="Tahoma" w:hAnsi="Tahoma" w:cs="Tahoma"/>
        </w:rPr>
        <w:t>, em</w:t>
      </w:r>
      <w:r w:rsidRPr="00583287">
        <w:rPr>
          <w:rFonts w:ascii="Tahoma" w:hAnsi="Tahoma" w:cs="Tahoma"/>
        </w:rPr>
        <w:t xml:space="preserve"> até </w:t>
      </w:r>
      <w:r w:rsidR="009605A8" w:rsidRPr="00583287">
        <w:rPr>
          <w:rFonts w:ascii="Tahoma" w:hAnsi="Tahoma" w:cs="Tahoma"/>
        </w:rPr>
        <w:t>3</w:t>
      </w:r>
      <w:r w:rsidRPr="00583287">
        <w:rPr>
          <w:rFonts w:ascii="Tahoma" w:hAnsi="Tahoma" w:cs="Tahoma"/>
        </w:rPr>
        <w:t xml:space="preserve"> (</w:t>
      </w:r>
      <w:r w:rsidR="009605A8" w:rsidRPr="00583287">
        <w:rPr>
          <w:rFonts w:ascii="Tahoma" w:hAnsi="Tahoma" w:cs="Tahoma"/>
        </w:rPr>
        <w:t>três</w:t>
      </w:r>
      <w:r w:rsidRPr="00583287">
        <w:rPr>
          <w:rFonts w:ascii="Tahoma" w:hAnsi="Tahoma" w:cs="Tahoma"/>
        </w:rPr>
        <w:t>) meses após a data da Primeira Data de Integralização;</w:t>
      </w:r>
      <w:r w:rsidR="00315CDD" w:rsidRPr="00583287">
        <w:rPr>
          <w:rFonts w:ascii="Tahoma" w:hAnsi="Tahoma" w:cs="Tahoma"/>
        </w:rPr>
        <w:t xml:space="preserve"> </w:t>
      </w:r>
    </w:p>
    <w:p w14:paraId="0B556CBF" w14:textId="77777777" w:rsidR="00CA763D" w:rsidRPr="00583287" w:rsidRDefault="00CA763D" w:rsidP="00CC7512">
      <w:pPr>
        <w:pStyle w:val="ListaColorida-nfase12"/>
        <w:spacing w:after="0" w:line="320" w:lineRule="atLeast"/>
        <w:ind w:left="1134" w:right="-22" w:hanging="708"/>
        <w:rPr>
          <w:rFonts w:ascii="Tahoma" w:hAnsi="Tahoma" w:cs="Tahoma"/>
        </w:rPr>
      </w:pPr>
    </w:p>
    <w:p w14:paraId="6739978D" w14:textId="77777777" w:rsidR="00F6232E" w:rsidRPr="00583287" w:rsidRDefault="008C7533" w:rsidP="00CC7512">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amortização de Debêntures da Segunda Série</w:t>
      </w:r>
      <w:r w:rsidR="006D26EF">
        <w:rPr>
          <w:rFonts w:ascii="Tahoma" w:hAnsi="Tahoma" w:cs="Tahoma"/>
        </w:rPr>
        <w:t xml:space="preserve"> anteriormente à </w:t>
      </w:r>
      <w:r w:rsidR="006D26EF" w:rsidRPr="00583287">
        <w:rPr>
          <w:rFonts w:ascii="Tahoma" w:hAnsi="Tahoma" w:cs="Tahoma"/>
        </w:rPr>
        <w:t>amortização ou o resgate integral das Debêntures da Primeira Série</w:t>
      </w:r>
      <w:r w:rsidRPr="00583287">
        <w:rPr>
          <w:rFonts w:ascii="Tahoma" w:hAnsi="Tahoma" w:cs="Tahoma"/>
        </w:rPr>
        <w:t xml:space="preserve">, desde que os valores pagos em excesso em tal amortização não sejam devolvidos à Emissora no prazo de </w:t>
      </w:r>
      <w:r w:rsidR="006D26EF">
        <w:rPr>
          <w:rFonts w:ascii="Tahoma" w:hAnsi="Tahoma" w:cs="Tahoma"/>
        </w:rPr>
        <w:t>5</w:t>
      </w:r>
      <w:r w:rsidRPr="00583287">
        <w:rPr>
          <w:rFonts w:ascii="Tahoma" w:hAnsi="Tahoma" w:cs="Tahoma"/>
        </w:rPr>
        <w:t xml:space="preserve"> (</w:t>
      </w:r>
      <w:r w:rsidR="006D26EF">
        <w:rPr>
          <w:rFonts w:ascii="Tahoma" w:hAnsi="Tahoma" w:cs="Tahoma"/>
        </w:rPr>
        <w:t>cinco</w:t>
      </w:r>
      <w:r w:rsidRPr="00583287">
        <w:rPr>
          <w:rFonts w:ascii="Tahoma" w:hAnsi="Tahoma" w:cs="Tahoma"/>
        </w:rPr>
        <w:t xml:space="preserve">) Dias Úteis contados da notificação enviada pelo Agente Fiduciário aos titulares de Debêntures da Segunda Série; </w:t>
      </w:r>
    </w:p>
    <w:p w14:paraId="2777F6F5" w14:textId="77777777" w:rsidR="00F6232E" w:rsidRPr="00583287" w:rsidRDefault="00F6232E" w:rsidP="00F33DB7">
      <w:pPr>
        <w:spacing w:line="320" w:lineRule="atLeast"/>
        <w:ind w:left="1134" w:hanging="708"/>
        <w:rPr>
          <w:rFonts w:ascii="Tahoma" w:hAnsi="Tahoma" w:cs="Tahoma"/>
          <w:sz w:val="22"/>
          <w:szCs w:val="22"/>
        </w:rPr>
      </w:pPr>
    </w:p>
    <w:p w14:paraId="4049DCB6" w14:textId="77777777" w:rsidR="00F6232E" w:rsidRPr="00583287" w:rsidRDefault="008C7533" w:rsidP="00CC7512">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 xml:space="preserve">suspensão ou cancelamento, por iniciativa da Emissora, do registro das Debêntures </w:t>
      </w:r>
      <w:r w:rsidR="00315CDD" w:rsidRPr="00583287">
        <w:rPr>
          <w:rFonts w:ascii="Tahoma" w:hAnsi="Tahoma" w:cs="Tahoma"/>
        </w:rPr>
        <w:t xml:space="preserve">da Primeira Série </w:t>
      </w:r>
      <w:r w:rsidRPr="00583287">
        <w:rPr>
          <w:rFonts w:ascii="Tahoma" w:hAnsi="Tahoma" w:cs="Tahoma"/>
        </w:rPr>
        <w:t xml:space="preserve">na B3; </w:t>
      </w:r>
    </w:p>
    <w:p w14:paraId="6CA5056F" w14:textId="77777777" w:rsidR="00F6232E" w:rsidRPr="00583287" w:rsidRDefault="00F6232E" w:rsidP="00CC7512">
      <w:pPr>
        <w:pStyle w:val="ListaColorida-nfase12"/>
        <w:spacing w:after="0" w:line="320" w:lineRule="atLeast"/>
        <w:ind w:left="1134" w:right="-22" w:hanging="708"/>
        <w:rPr>
          <w:rFonts w:ascii="Tahoma" w:hAnsi="Tahoma" w:cs="Tahoma"/>
        </w:rPr>
      </w:pPr>
    </w:p>
    <w:p w14:paraId="11CE72EE" w14:textId="1F618417" w:rsidR="00A4067F" w:rsidRPr="00583287" w:rsidRDefault="008C7533" w:rsidP="00CC7512">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lastRenderedPageBreak/>
        <w:t xml:space="preserve">transferência ou qualquer forma de cessão ou promessa de cessão a terceiros, </w:t>
      </w:r>
      <w:r w:rsidR="00E504EB">
        <w:rPr>
          <w:rFonts w:ascii="Tahoma" w:hAnsi="Tahoma" w:cs="Tahoma"/>
        </w:rPr>
        <w:t>pela</w:t>
      </w:r>
      <w:r w:rsidR="00E504EB" w:rsidRPr="00583287">
        <w:rPr>
          <w:rFonts w:ascii="Tahoma" w:hAnsi="Tahoma" w:cs="Tahoma"/>
        </w:rPr>
        <w:t xml:space="preserve"> </w:t>
      </w:r>
      <w:r w:rsidRPr="00583287">
        <w:rPr>
          <w:rFonts w:ascii="Tahoma" w:hAnsi="Tahoma" w:cs="Tahoma"/>
        </w:rPr>
        <w:t>Cedente, das obrigações assumidas no Contrato de Cessão</w:t>
      </w:r>
      <w:r w:rsidR="00EC274E" w:rsidRPr="00583287">
        <w:rPr>
          <w:rFonts w:ascii="Tahoma" w:hAnsi="Tahoma" w:cs="Tahoma"/>
        </w:rPr>
        <w:t>;</w:t>
      </w:r>
    </w:p>
    <w:p w14:paraId="381BD4D3" w14:textId="77777777" w:rsidR="00A4067F" w:rsidRPr="00583287" w:rsidRDefault="00A4067F" w:rsidP="00CC7512">
      <w:pPr>
        <w:pStyle w:val="ListaColorida-nfase12"/>
        <w:spacing w:after="0" w:line="320" w:lineRule="atLeast"/>
        <w:ind w:left="1134" w:right="-22" w:hanging="708"/>
        <w:rPr>
          <w:rFonts w:ascii="Tahoma" w:hAnsi="Tahoma"/>
        </w:rPr>
      </w:pPr>
    </w:p>
    <w:p w14:paraId="1EC07D9E" w14:textId="77777777" w:rsidR="00F6232E" w:rsidRPr="00583287" w:rsidRDefault="008C7533" w:rsidP="00443CCF">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 xml:space="preserve">descumprimento, pela Emissora e/ou pela Crediare, bem como suas respectivas controladas, controladoras e/ou coligadas, conforme aplicável, da Legislação Socioambiental e/ou das Leis de </w:t>
      </w:r>
      <w:r w:rsidR="009762AC">
        <w:rPr>
          <w:rFonts w:ascii="Tahoma" w:hAnsi="Tahoma" w:cs="Tahoma"/>
        </w:rPr>
        <w:t>Combate</w:t>
      </w:r>
      <w:r w:rsidR="009762AC" w:rsidRPr="00583287">
        <w:rPr>
          <w:rFonts w:ascii="Tahoma" w:hAnsi="Tahoma" w:cs="Tahoma"/>
        </w:rPr>
        <w:t xml:space="preserve"> </w:t>
      </w:r>
      <w:r w:rsidRPr="00583287">
        <w:rPr>
          <w:rFonts w:ascii="Tahoma" w:hAnsi="Tahoma" w:cs="Tahoma"/>
        </w:rPr>
        <w:t xml:space="preserve">à Lavagem de Dinheiro e </w:t>
      </w:r>
      <w:r w:rsidR="009762AC">
        <w:rPr>
          <w:rFonts w:ascii="Tahoma" w:hAnsi="Tahoma" w:cs="Tahoma"/>
        </w:rPr>
        <w:t xml:space="preserve">das Leis </w:t>
      </w:r>
      <w:r w:rsidRPr="00583287">
        <w:rPr>
          <w:rFonts w:ascii="Tahoma" w:hAnsi="Tahoma" w:cs="Tahoma"/>
        </w:rPr>
        <w:t>Anticorrupção;</w:t>
      </w:r>
    </w:p>
    <w:p w14:paraId="599FDD81" w14:textId="77777777" w:rsidR="00F6232E" w:rsidRPr="00583287" w:rsidRDefault="00F6232E" w:rsidP="00E57F75">
      <w:pPr>
        <w:pStyle w:val="PargrafodaLista"/>
        <w:spacing w:line="320" w:lineRule="atLeast"/>
        <w:rPr>
          <w:rFonts w:ascii="Tahoma" w:hAnsi="Tahoma" w:cs="Tahoma"/>
          <w:sz w:val="22"/>
          <w:szCs w:val="22"/>
        </w:rPr>
      </w:pPr>
    </w:p>
    <w:p w14:paraId="65018629" w14:textId="77777777" w:rsidR="00CA763D" w:rsidRPr="00583287" w:rsidRDefault="008C7533" w:rsidP="00CC7512">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 xml:space="preserve">caso qualquer dos </w:t>
      </w:r>
      <w:bookmarkStart w:id="270" w:name="OLE_LINK1"/>
      <w:bookmarkStart w:id="271" w:name="OLE_LINK2"/>
      <w:r w:rsidRPr="00583287">
        <w:rPr>
          <w:rFonts w:ascii="Tahoma" w:hAnsi="Tahoma" w:cs="Tahoma"/>
        </w:rPr>
        <w:t xml:space="preserve">Documentos da Emissão </w:t>
      </w:r>
      <w:bookmarkEnd w:id="270"/>
      <w:bookmarkEnd w:id="271"/>
      <w:r w:rsidRPr="00583287">
        <w:rPr>
          <w:rFonts w:ascii="Tahoma" w:hAnsi="Tahoma" w:cs="Tahoma"/>
        </w:rPr>
        <w:t xml:space="preserve">(exceto a presente Escritura) </w:t>
      </w:r>
      <w:r w:rsidR="00A4067F" w:rsidRPr="00583287">
        <w:rPr>
          <w:rFonts w:ascii="Tahoma" w:hAnsi="Tahoma" w:cs="Tahoma"/>
        </w:rPr>
        <w:t xml:space="preserve">ou qualquer de suas disposições </w:t>
      </w:r>
      <w:r w:rsidRPr="00583287">
        <w:rPr>
          <w:rFonts w:ascii="Tahoma" w:hAnsi="Tahoma" w:cs="Tahoma"/>
        </w:rPr>
        <w:t>venha a ser considerado</w:t>
      </w:r>
      <w:r w:rsidR="00A4067F" w:rsidRPr="00583287">
        <w:rPr>
          <w:rFonts w:ascii="Tahoma" w:hAnsi="Tahoma" w:cs="Tahoma"/>
        </w:rPr>
        <w:t xml:space="preserve"> </w:t>
      </w:r>
      <w:r w:rsidRPr="00583287">
        <w:rPr>
          <w:rFonts w:ascii="Tahoma" w:hAnsi="Tahoma" w:cs="Tahoma"/>
        </w:rPr>
        <w:t xml:space="preserve">inválido, </w:t>
      </w:r>
      <w:r w:rsidR="00A4067F" w:rsidRPr="00583287">
        <w:rPr>
          <w:rFonts w:ascii="Tahoma" w:hAnsi="Tahoma" w:cs="Tahoma"/>
        </w:rPr>
        <w:t xml:space="preserve">nulo </w:t>
      </w:r>
      <w:r w:rsidRPr="00583287">
        <w:rPr>
          <w:rFonts w:ascii="Tahoma" w:hAnsi="Tahoma" w:cs="Tahoma"/>
        </w:rPr>
        <w:t xml:space="preserve">ou inexequível, conforme decisão judicial cujos efeitos não sejam suspensos no prazo legal, por qualquer medida; </w:t>
      </w:r>
      <w:r w:rsidR="00315CDD" w:rsidRPr="00583287">
        <w:rPr>
          <w:rFonts w:ascii="Tahoma" w:hAnsi="Tahoma" w:cs="Tahoma"/>
        </w:rPr>
        <w:t xml:space="preserve"> </w:t>
      </w:r>
    </w:p>
    <w:p w14:paraId="0684CD1B" w14:textId="77777777" w:rsidR="00CA763D" w:rsidRPr="00583287" w:rsidRDefault="00CA763D" w:rsidP="00CC7512">
      <w:pPr>
        <w:pStyle w:val="ListaColorida-nfase12"/>
        <w:spacing w:after="0" w:line="320" w:lineRule="atLeast"/>
        <w:ind w:left="1134" w:right="-22" w:hanging="708"/>
        <w:rPr>
          <w:rFonts w:ascii="Tahoma" w:hAnsi="Tahoma" w:cs="Tahoma"/>
        </w:rPr>
      </w:pPr>
    </w:p>
    <w:p w14:paraId="2FBD421A" w14:textId="77777777" w:rsidR="008C0AD9" w:rsidRDefault="008C7533" w:rsidP="00CC7512">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 xml:space="preserve">a notificação da Emissora a respeito da identificação de uma Inconsistência Relevante em seu procedimento </w:t>
      </w:r>
      <w:r w:rsidR="00FD4549">
        <w:rPr>
          <w:rFonts w:ascii="Tahoma" w:hAnsi="Tahoma" w:cs="Tahoma"/>
        </w:rPr>
        <w:t xml:space="preserve">de </w:t>
      </w:r>
      <w:r w:rsidRPr="00583287">
        <w:rPr>
          <w:rFonts w:ascii="Tahoma" w:hAnsi="Tahoma" w:cs="Tahoma"/>
        </w:rPr>
        <w:t xml:space="preserve">verificação dos Documentos Comprobatórios dos Direitos Creditórios Vinculados; </w:t>
      </w:r>
      <w:r w:rsidR="008240B3" w:rsidRPr="00583287">
        <w:rPr>
          <w:rFonts w:ascii="Tahoma" w:hAnsi="Tahoma" w:cs="Tahoma"/>
        </w:rPr>
        <w:t xml:space="preserve"> </w:t>
      </w:r>
    </w:p>
    <w:p w14:paraId="0A9DA941" w14:textId="77777777" w:rsidR="00BF7866" w:rsidRDefault="00BF7866" w:rsidP="00BB6AB3">
      <w:pPr>
        <w:pStyle w:val="PargrafodaLista"/>
        <w:rPr>
          <w:rFonts w:ascii="Tahoma" w:hAnsi="Tahoma" w:cs="Tahoma"/>
        </w:rPr>
      </w:pPr>
    </w:p>
    <w:p w14:paraId="5D72D2DE" w14:textId="77777777" w:rsidR="00BF7866" w:rsidRPr="00BF7866" w:rsidRDefault="008C7533" w:rsidP="00CC7512">
      <w:pPr>
        <w:pStyle w:val="ListaColorida-nfase12"/>
        <w:numPr>
          <w:ilvl w:val="0"/>
          <w:numId w:val="16"/>
        </w:numPr>
        <w:tabs>
          <w:tab w:val="clear" w:pos="1134"/>
        </w:tabs>
        <w:spacing w:after="0" w:line="320" w:lineRule="atLeast"/>
        <w:ind w:right="-22" w:hanging="708"/>
        <w:rPr>
          <w:rFonts w:ascii="Tahoma" w:hAnsi="Tahoma" w:cs="Tahoma"/>
        </w:rPr>
      </w:pPr>
      <w:r>
        <w:rPr>
          <w:rFonts w:ascii="Tahoma" w:hAnsi="Tahoma" w:cs="Tahoma"/>
        </w:rPr>
        <w:t>o bloqueio da Conta Vinculada</w:t>
      </w:r>
      <w:r w:rsidR="0039108E">
        <w:rPr>
          <w:rFonts w:ascii="Tahoma" w:hAnsi="Tahoma" w:cs="Tahoma"/>
        </w:rPr>
        <w:t>;</w:t>
      </w:r>
    </w:p>
    <w:p w14:paraId="19106797" w14:textId="77777777" w:rsidR="008C0AD9" w:rsidRPr="00BF7866" w:rsidRDefault="008C0AD9" w:rsidP="00CC7512">
      <w:pPr>
        <w:pStyle w:val="PargrafodaLista"/>
        <w:rPr>
          <w:rFonts w:ascii="Tahoma" w:hAnsi="Tahoma"/>
        </w:rPr>
      </w:pPr>
    </w:p>
    <w:p w14:paraId="2562D6A3" w14:textId="3A839538" w:rsidR="00CA763D" w:rsidRPr="00583287" w:rsidRDefault="008C7533" w:rsidP="00F33DB7">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 xml:space="preserve">a Destinação dos Recursos não seja observada, conforme Cláusula </w:t>
      </w:r>
      <w:r w:rsidR="00153CD8">
        <w:rPr>
          <w:rFonts w:ascii="Tahoma" w:hAnsi="Tahoma" w:cs="Tahoma"/>
        </w:rPr>
        <w:fldChar w:fldCharType="begin"/>
      </w:r>
      <w:r w:rsidR="00153CD8">
        <w:rPr>
          <w:rFonts w:ascii="Tahoma" w:hAnsi="Tahoma" w:cs="Tahoma"/>
        </w:rPr>
        <w:instrText xml:space="preserve"> REF _Ref69484974 \r \h </w:instrText>
      </w:r>
      <w:r w:rsidR="00153CD8">
        <w:rPr>
          <w:rFonts w:ascii="Tahoma" w:hAnsi="Tahoma" w:cs="Tahoma"/>
        </w:rPr>
      </w:r>
      <w:r w:rsidR="00153CD8">
        <w:rPr>
          <w:rFonts w:ascii="Tahoma" w:hAnsi="Tahoma" w:cs="Tahoma"/>
        </w:rPr>
        <w:fldChar w:fldCharType="separate"/>
      </w:r>
      <w:r w:rsidR="001E3BF4">
        <w:rPr>
          <w:rFonts w:ascii="Tahoma" w:hAnsi="Tahoma" w:cs="Tahoma"/>
        </w:rPr>
        <w:t>3.11</w:t>
      </w:r>
      <w:r w:rsidR="00153CD8">
        <w:rPr>
          <w:rFonts w:ascii="Tahoma" w:hAnsi="Tahoma" w:cs="Tahoma"/>
        </w:rPr>
        <w:fldChar w:fldCharType="end"/>
      </w:r>
      <w:r w:rsidR="00153CD8">
        <w:rPr>
          <w:rFonts w:ascii="Tahoma" w:hAnsi="Tahoma" w:cs="Tahoma"/>
        </w:rPr>
        <w:t xml:space="preserve"> </w:t>
      </w:r>
      <w:r w:rsidRPr="00583287">
        <w:rPr>
          <w:rFonts w:ascii="Tahoma" w:hAnsi="Tahoma" w:cs="Tahoma"/>
        </w:rPr>
        <w:t>acima</w:t>
      </w:r>
      <w:r w:rsidR="00443CCF" w:rsidRPr="00583287">
        <w:rPr>
          <w:rFonts w:ascii="Tahoma" w:hAnsi="Tahoma" w:cs="Tahoma"/>
        </w:rPr>
        <w:t>;</w:t>
      </w:r>
    </w:p>
    <w:p w14:paraId="5BD0E954" w14:textId="77777777" w:rsidR="0099707A" w:rsidRPr="00583287" w:rsidRDefault="0099707A" w:rsidP="00F33DB7">
      <w:pPr>
        <w:pStyle w:val="PargrafodaLista"/>
        <w:rPr>
          <w:rFonts w:ascii="Tahoma" w:hAnsi="Tahoma" w:cs="Tahoma"/>
        </w:rPr>
      </w:pPr>
    </w:p>
    <w:p w14:paraId="78942B9B" w14:textId="235F96A0" w:rsidR="0099707A" w:rsidRPr="00583287" w:rsidRDefault="008C7533" w:rsidP="00CC7512">
      <w:pPr>
        <w:pStyle w:val="ListaColorida-nfase12"/>
        <w:numPr>
          <w:ilvl w:val="0"/>
          <w:numId w:val="16"/>
        </w:numPr>
        <w:tabs>
          <w:tab w:val="clear" w:pos="1134"/>
        </w:tabs>
        <w:spacing w:after="0" w:line="320" w:lineRule="atLeast"/>
        <w:ind w:right="-22" w:hanging="708"/>
        <w:rPr>
          <w:rFonts w:ascii="Tahoma" w:hAnsi="Tahoma"/>
        </w:rPr>
      </w:pPr>
      <w:bookmarkStart w:id="272" w:name="_Hlk98840053"/>
      <w:r w:rsidRPr="00583287">
        <w:rPr>
          <w:rFonts w:ascii="Tahoma" w:hAnsi="Tahoma" w:cs="Tahoma"/>
        </w:rPr>
        <w:t>descumprimento, pela Emissora, de qualquer obrigação não pecuniária prevista nesta Escritura de Emissão</w:t>
      </w:r>
      <w:r w:rsidR="00791DC2">
        <w:rPr>
          <w:rFonts w:ascii="Tahoma" w:hAnsi="Tahoma" w:cs="Tahoma"/>
        </w:rPr>
        <w:t xml:space="preserve"> ou no Contrato de Cessão Fiduciária</w:t>
      </w:r>
      <w:r w:rsidRPr="00583287">
        <w:rPr>
          <w:rFonts w:ascii="Tahoma" w:hAnsi="Tahoma" w:cs="Tahoma"/>
        </w:rPr>
        <w:t>, que não seja sanado no prazo de 10 (dez) Dias Úteis da data de seu descumprimento (exceto quando houver prazo de cura específico previsto);</w:t>
      </w:r>
      <w:r w:rsidR="00065312" w:rsidRPr="00583287">
        <w:rPr>
          <w:rFonts w:ascii="Tahoma" w:hAnsi="Tahoma" w:cs="Tahoma"/>
        </w:rPr>
        <w:t xml:space="preserve"> </w:t>
      </w:r>
    </w:p>
    <w:bookmarkEnd w:id="272"/>
    <w:p w14:paraId="6759CF52" w14:textId="77777777" w:rsidR="0099707A" w:rsidRPr="00583287" w:rsidRDefault="0099707A" w:rsidP="00CC7512">
      <w:pPr>
        <w:pStyle w:val="PargrafodaLista"/>
        <w:rPr>
          <w:rFonts w:ascii="Tahoma" w:hAnsi="Tahoma"/>
        </w:rPr>
      </w:pPr>
    </w:p>
    <w:p w14:paraId="7B7359EC" w14:textId="77777777" w:rsidR="0099707A" w:rsidRPr="00583287" w:rsidRDefault="008C7533" w:rsidP="00CC7512">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comprovação de que as declarações realizadas pela Emissora nesta Escritura de Emissão eram de forma relevante, incorretas ou incompletas na data em que foram declaradas;</w:t>
      </w:r>
      <w:r w:rsidRPr="00583287">
        <w:rPr>
          <w:rFonts w:ascii="Tahoma" w:hAnsi="Tahoma" w:cs="Tahoma"/>
          <w:b/>
        </w:rPr>
        <w:t xml:space="preserve">  </w:t>
      </w:r>
    </w:p>
    <w:p w14:paraId="134DAA79" w14:textId="77777777" w:rsidR="0099707A" w:rsidRPr="00583287" w:rsidRDefault="0099707A" w:rsidP="00F33DB7">
      <w:pPr>
        <w:pStyle w:val="PargrafodaLista"/>
        <w:rPr>
          <w:rFonts w:ascii="Tahoma" w:hAnsi="Tahoma" w:cs="Tahoma"/>
        </w:rPr>
      </w:pPr>
    </w:p>
    <w:p w14:paraId="2591A1A0" w14:textId="77777777" w:rsidR="0099707A" w:rsidRPr="00583287" w:rsidRDefault="008C7533" w:rsidP="00CC7512">
      <w:pPr>
        <w:pStyle w:val="ListaColorida-nfase12"/>
        <w:numPr>
          <w:ilvl w:val="0"/>
          <w:numId w:val="16"/>
        </w:numPr>
        <w:tabs>
          <w:tab w:val="clear" w:pos="1134"/>
        </w:tabs>
        <w:spacing w:after="0" w:line="320" w:lineRule="atLeast"/>
        <w:ind w:right="-22" w:hanging="708"/>
        <w:rPr>
          <w:rFonts w:ascii="Tahoma" w:hAnsi="Tahoma"/>
        </w:rPr>
      </w:pPr>
      <w:r w:rsidRPr="00583287">
        <w:rPr>
          <w:rFonts w:ascii="Tahoma" w:hAnsi="Tahoma" w:cs="Tahoma"/>
        </w:rPr>
        <w:t xml:space="preserve">protesto de títulos contra a Emissora, em valor individual ou agregado superior a R$500.000,00 (quinhentos mil reais), conforme atualizado anualmente pelo IPCA, exceto se, no prazo de até 30 (trinta) dias contados da data do protesto, tiver sido comprovado pela Emissora ao Agente Fiduciário que </w:t>
      </w:r>
      <w:r w:rsidRPr="00583287">
        <w:rPr>
          <w:rFonts w:ascii="Tahoma" w:hAnsi="Tahoma" w:cs="Tahoma"/>
          <w:b/>
        </w:rPr>
        <w:t>(a)</w:t>
      </w:r>
      <w:r w:rsidRPr="00583287">
        <w:rPr>
          <w:rFonts w:ascii="Tahoma" w:hAnsi="Tahoma" w:cs="Tahoma"/>
        </w:rPr>
        <w:t xml:space="preserve"> o protesto foi legalmente sustado, </w:t>
      </w:r>
      <w:r w:rsidRPr="00583287">
        <w:rPr>
          <w:rFonts w:ascii="Tahoma" w:hAnsi="Tahoma" w:cs="Tahoma"/>
          <w:b/>
        </w:rPr>
        <w:t>(b)</w:t>
      </w:r>
      <w:r w:rsidRPr="00583287">
        <w:rPr>
          <w:rFonts w:ascii="Tahoma" w:hAnsi="Tahoma" w:cs="Tahoma"/>
        </w:rPr>
        <w:t xml:space="preserve"> o protesto foi cancelado, ou </w:t>
      </w:r>
      <w:r w:rsidRPr="00583287">
        <w:rPr>
          <w:rFonts w:ascii="Tahoma" w:hAnsi="Tahoma" w:cs="Tahoma"/>
          <w:b/>
        </w:rPr>
        <w:t>(c)</w:t>
      </w:r>
      <w:r w:rsidRPr="00583287">
        <w:rPr>
          <w:rFonts w:ascii="Tahoma" w:hAnsi="Tahoma" w:cs="Tahoma"/>
        </w:rPr>
        <w:t xml:space="preserve"> o valor do(s) título(s) protestado(s) foi(foram) depositado(s) e aceitos em juízo ou prestada caução;</w:t>
      </w:r>
      <w:r w:rsidR="00065312" w:rsidRPr="00583287">
        <w:rPr>
          <w:rFonts w:ascii="Tahoma" w:hAnsi="Tahoma" w:cs="Tahoma"/>
        </w:rPr>
        <w:t xml:space="preserve"> </w:t>
      </w:r>
    </w:p>
    <w:p w14:paraId="5EF23D68" w14:textId="77777777" w:rsidR="0099707A" w:rsidRPr="00F33DB7" w:rsidRDefault="0099707A" w:rsidP="00F33DB7">
      <w:pPr>
        <w:pStyle w:val="PargrafodaLista"/>
        <w:rPr>
          <w:rFonts w:ascii="Tahoma" w:hAnsi="Tahoma"/>
        </w:rPr>
      </w:pPr>
    </w:p>
    <w:p w14:paraId="0E2AA729" w14:textId="77777777" w:rsidR="0099707A" w:rsidRPr="00583287" w:rsidRDefault="008C7533" w:rsidP="00CC7512">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lastRenderedPageBreak/>
        <w:t>não cumprimento pela Emissora de qualquer decisão ou sentença judicial transitada em julgado contra a Emissora, que, individualmente ou de forma agregada, ultrapasse o valor de R$500.000,00 (quinhentos mil reais), conforme atualizado anualmente pelo IPCA, ou seu valor equivalente em outras moedas, no prazo estipulado para o pagamento</w:t>
      </w:r>
      <w:bookmarkStart w:id="273" w:name="OLE_LINK33"/>
      <w:bookmarkStart w:id="274" w:name="OLE_LINK34"/>
      <w:r w:rsidRPr="00583287">
        <w:rPr>
          <w:rFonts w:ascii="Tahoma" w:hAnsi="Tahoma" w:cs="Tahoma"/>
        </w:rPr>
        <w:t>;</w:t>
      </w:r>
      <w:r w:rsidR="00983660">
        <w:rPr>
          <w:rFonts w:ascii="Tahoma" w:hAnsi="Tahoma" w:cs="Tahoma"/>
        </w:rPr>
        <w:t xml:space="preserve"> </w:t>
      </w:r>
      <w:bookmarkEnd w:id="273"/>
      <w:bookmarkEnd w:id="274"/>
    </w:p>
    <w:p w14:paraId="155B8459" w14:textId="77777777" w:rsidR="003404CA" w:rsidRPr="00F33DB7" w:rsidRDefault="003404CA" w:rsidP="00F33DB7">
      <w:pPr>
        <w:pStyle w:val="PargrafodaLista"/>
        <w:rPr>
          <w:rFonts w:ascii="Tahoma" w:hAnsi="Tahoma"/>
        </w:rPr>
      </w:pPr>
    </w:p>
    <w:p w14:paraId="72F10380" w14:textId="59EEA424" w:rsidR="00983660" w:rsidRDefault="008C7533" w:rsidP="00443CCF">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 xml:space="preserve">não constituição da Garantia Real, por meio da celebração do Contrato de Cessão Fiduciária e não realização dos registros necessários nos Cartórios RTD, nos termos da Cláusula </w:t>
      </w:r>
      <w:r w:rsidR="008D1A4E" w:rsidRPr="00E65CC3">
        <w:rPr>
          <w:rFonts w:ascii="Tahoma" w:hAnsi="Tahoma" w:cs="Tahoma"/>
        </w:rPr>
        <w:fldChar w:fldCharType="begin"/>
      </w:r>
      <w:r w:rsidR="008D1A4E" w:rsidRPr="00583287">
        <w:rPr>
          <w:rFonts w:ascii="Tahoma" w:hAnsi="Tahoma" w:cs="Tahoma"/>
        </w:rPr>
        <w:instrText xml:space="preserve"> REF _Ref69484125 \r \h  \* MERGEFORMAT </w:instrText>
      </w:r>
      <w:r w:rsidR="008D1A4E" w:rsidRPr="00E65CC3">
        <w:rPr>
          <w:rFonts w:ascii="Tahoma" w:hAnsi="Tahoma" w:cs="Tahoma"/>
        </w:rPr>
      </w:r>
      <w:r w:rsidR="008D1A4E" w:rsidRPr="00E65CC3">
        <w:rPr>
          <w:rFonts w:ascii="Tahoma" w:hAnsi="Tahoma" w:cs="Tahoma"/>
        </w:rPr>
        <w:fldChar w:fldCharType="separate"/>
      </w:r>
      <w:r w:rsidR="001E3BF4">
        <w:rPr>
          <w:rFonts w:ascii="Tahoma" w:hAnsi="Tahoma" w:cs="Tahoma"/>
        </w:rPr>
        <w:t>3.28</w:t>
      </w:r>
      <w:r w:rsidR="008D1A4E" w:rsidRPr="00E65CC3">
        <w:rPr>
          <w:rFonts w:ascii="Tahoma" w:hAnsi="Tahoma" w:cs="Tahoma"/>
        </w:rPr>
        <w:fldChar w:fldCharType="end"/>
      </w:r>
      <w:r w:rsidR="008D1A4E" w:rsidRPr="00583287">
        <w:rPr>
          <w:rFonts w:ascii="Tahoma" w:hAnsi="Tahoma" w:cs="Tahoma"/>
        </w:rPr>
        <w:t xml:space="preserve"> </w:t>
      </w:r>
      <w:r w:rsidRPr="00583287">
        <w:rPr>
          <w:rFonts w:ascii="Tahoma" w:hAnsi="Tahoma" w:cs="Tahoma"/>
        </w:rPr>
        <w:t>acima</w:t>
      </w:r>
      <w:r>
        <w:rPr>
          <w:rFonts w:ascii="Tahoma" w:hAnsi="Tahoma" w:cs="Tahoma"/>
        </w:rPr>
        <w:t xml:space="preserve">; </w:t>
      </w:r>
    </w:p>
    <w:p w14:paraId="2320360B" w14:textId="77777777" w:rsidR="00983660" w:rsidRPr="007B5A72" w:rsidRDefault="00983660" w:rsidP="007B5A72">
      <w:pPr>
        <w:pStyle w:val="PargrafodaLista"/>
        <w:rPr>
          <w:rFonts w:ascii="Tahoma" w:hAnsi="Tahoma"/>
        </w:rPr>
      </w:pPr>
    </w:p>
    <w:p w14:paraId="25C6173E" w14:textId="09D3B475" w:rsidR="00A022C8" w:rsidRDefault="008C7533" w:rsidP="00443CCF">
      <w:pPr>
        <w:pStyle w:val="ListaColorida-nfase12"/>
        <w:numPr>
          <w:ilvl w:val="0"/>
          <w:numId w:val="16"/>
        </w:numPr>
        <w:tabs>
          <w:tab w:val="clear" w:pos="1134"/>
        </w:tabs>
        <w:spacing w:after="0" w:line="320" w:lineRule="atLeast"/>
        <w:ind w:right="-22" w:hanging="708"/>
        <w:rPr>
          <w:rFonts w:ascii="Tahoma" w:hAnsi="Tahoma" w:cs="Tahoma"/>
        </w:rPr>
      </w:pPr>
      <w:r w:rsidRPr="00583287">
        <w:rPr>
          <w:rFonts w:ascii="Tahoma" w:hAnsi="Tahoma" w:cs="Tahoma"/>
        </w:rPr>
        <w:t>rescisão do Contrato de Cessão</w:t>
      </w:r>
      <w:r w:rsidR="00FA5F36">
        <w:rPr>
          <w:rFonts w:ascii="Tahoma" w:hAnsi="Tahoma" w:cs="Tahoma"/>
        </w:rPr>
        <w:t>;</w:t>
      </w:r>
    </w:p>
    <w:p w14:paraId="3B7677CC" w14:textId="77777777" w:rsidR="00A022C8" w:rsidRDefault="00A022C8" w:rsidP="00D842B2">
      <w:pPr>
        <w:pStyle w:val="PargrafodaLista"/>
        <w:rPr>
          <w:rFonts w:ascii="Tahoma" w:hAnsi="Tahoma" w:cs="Tahoma"/>
        </w:rPr>
      </w:pPr>
    </w:p>
    <w:p w14:paraId="42ABF68F" w14:textId="65B893CB" w:rsidR="00FA5F36" w:rsidRDefault="008C7533" w:rsidP="00443CCF">
      <w:pPr>
        <w:pStyle w:val="ListaColorida-nfase12"/>
        <w:numPr>
          <w:ilvl w:val="0"/>
          <w:numId w:val="16"/>
        </w:numPr>
        <w:tabs>
          <w:tab w:val="clear" w:pos="1134"/>
        </w:tabs>
        <w:spacing w:after="0" w:line="320" w:lineRule="atLeast"/>
        <w:ind w:right="-22" w:hanging="708"/>
        <w:rPr>
          <w:rFonts w:ascii="Tahoma" w:hAnsi="Tahoma" w:cs="Tahoma"/>
        </w:rPr>
      </w:pPr>
      <w:bookmarkStart w:id="275" w:name="_Ref98325780"/>
      <w:r>
        <w:rPr>
          <w:rFonts w:ascii="Tahoma" w:hAnsi="Tahoma" w:cs="Tahoma"/>
        </w:rPr>
        <w:t xml:space="preserve">os Arquivos </w:t>
      </w:r>
      <w:proofErr w:type="spellStart"/>
      <w:r>
        <w:rPr>
          <w:rFonts w:ascii="Tahoma" w:hAnsi="Tahoma" w:cs="Tahoma"/>
        </w:rPr>
        <w:t>Dataprev</w:t>
      </w:r>
      <w:proofErr w:type="spellEnd"/>
      <w:r>
        <w:rPr>
          <w:rFonts w:ascii="Tahoma" w:hAnsi="Tahoma" w:cs="Tahoma"/>
        </w:rPr>
        <w:t xml:space="preserve"> não serem aprovados ou serem objeto de ressalvas pela auditoria do Agente de Verificação</w:t>
      </w:r>
      <w:r w:rsidR="00FA5F36">
        <w:rPr>
          <w:rFonts w:ascii="Tahoma" w:hAnsi="Tahoma" w:cs="Tahoma"/>
        </w:rPr>
        <w:t>; ou</w:t>
      </w:r>
    </w:p>
    <w:p w14:paraId="5A1E9108" w14:textId="77777777" w:rsidR="00FA5F36" w:rsidRDefault="00FA5F36" w:rsidP="004F32E9">
      <w:pPr>
        <w:pStyle w:val="PargrafodaLista"/>
        <w:rPr>
          <w:rFonts w:ascii="Tahoma" w:hAnsi="Tahoma" w:cs="Tahoma"/>
        </w:rPr>
      </w:pPr>
    </w:p>
    <w:p w14:paraId="61AECBE0" w14:textId="77777777" w:rsidR="00FA5F36" w:rsidRPr="00BF7866" w:rsidRDefault="00FA5F36" w:rsidP="00FA5F36">
      <w:pPr>
        <w:pStyle w:val="ListaColorida-nfase12"/>
        <w:numPr>
          <w:ilvl w:val="0"/>
          <w:numId w:val="16"/>
        </w:numPr>
        <w:spacing w:after="0" w:line="320" w:lineRule="atLeast"/>
        <w:ind w:right="-22"/>
        <w:rPr>
          <w:rFonts w:ascii="Tahoma" w:hAnsi="Tahoma" w:cs="Tahoma"/>
        </w:rPr>
      </w:pPr>
      <w:r w:rsidRPr="000E243F">
        <w:rPr>
          <w:rFonts w:ascii="Tahoma" w:hAnsi="Tahoma" w:cs="Tahoma"/>
          <w:color w:val="000000"/>
          <w:shd w:val="clear" w:color="auto" w:fill="FFFFFF"/>
        </w:rPr>
        <w:t>término e/ou não renovação, por qualquer motivo, do Convênio</w:t>
      </w:r>
      <w:r>
        <w:rPr>
          <w:rFonts w:ascii="Tahoma" w:hAnsi="Tahoma" w:cs="Tahoma"/>
          <w:color w:val="000000"/>
          <w:shd w:val="clear" w:color="auto" w:fill="FFFFFF"/>
        </w:rPr>
        <w:t>.</w:t>
      </w:r>
      <w:r w:rsidRPr="00BF7866">
        <w:rPr>
          <w:rFonts w:ascii="Tahoma" w:hAnsi="Tahoma" w:cs="Tahoma"/>
        </w:rPr>
        <w:t xml:space="preserve">  </w:t>
      </w:r>
    </w:p>
    <w:bookmarkEnd w:id="275"/>
    <w:p w14:paraId="184355A7" w14:textId="4195574B" w:rsidR="006D3B38" w:rsidRDefault="006D3B38" w:rsidP="004F32E9">
      <w:pPr>
        <w:pStyle w:val="ListaColorida-nfase12"/>
        <w:spacing w:after="0" w:line="320" w:lineRule="atLeast"/>
        <w:ind w:left="1134" w:right="-22"/>
        <w:rPr>
          <w:rFonts w:ascii="Tahoma" w:hAnsi="Tahoma" w:cs="Tahoma"/>
        </w:rPr>
      </w:pPr>
    </w:p>
    <w:p w14:paraId="57816EEF" w14:textId="77777777" w:rsidR="00CA763D" w:rsidRPr="00BB46AE" w:rsidRDefault="00CA763D" w:rsidP="00E57F75">
      <w:pPr>
        <w:pStyle w:val="PargrafodaLista"/>
        <w:autoSpaceDE/>
        <w:autoSpaceDN/>
        <w:adjustRightInd/>
        <w:spacing w:line="320" w:lineRule="atLeast"/>
        <w:ind w:left="0" w:right="-22"/>
        <w:rPr>
          <w:rFonts w:ascii="Tahoma" w:hAnsi="Tahoma" w:cs="Tahoma"/>
          <w:sz w:val="22"/>
          <w:szCs w:val="22"/>
          <w:highlight w:val="yellow"/>
        </w:rPr>
      </w:pPr>
      <w:bookmarkStart w:id="276" w:name="_DV_M280"/>
      <w:bookmarkStart w:id="277" w:name="_DV_M287"/>
      <w:bookmarkStart w:id="278" w:name="_Ref422392200"/>
      <w:bookmarkEnd w:id="276"/>
      <w:bookmarkEnd w:id="277"/>
    </w:p>
    <w:p w14:paraId="1B89BBF1" w14:textId="27F7B4B3" w:rsidR="00D96976" w:rsidRPr="00583287" w:rsidRDefault="008C7533">
      <w:pPr>
        <w:pStyle w:val="PargrafodaLista"/>
        <w:numPr>
          <w:ilvl w:val="3"/>
          <w:numId w:val="30"/>
        </w:numPr>
        <w:tabs>
          <w:tab w:val="clear" w:pos="1418"/>
        </w:tabs>
        <w:autoSpaceDE/>
        <w:autoSpaceDN/>
        <w:adjustRightInd/>
        <w:spacing w:line="320" w:lineRule="atLeast"/>
        <w:ind w:right="-22"/>
        <w:rPr>
          <w:rFonts w:ascii="Tahoma" w:hAnsi="Tahoma" w:cs="Tahoma"/>
          <w:sz w:val="22"/>
          <w:szCs w:val="22"/>
        </w:rPr>
      </w:pPr>
      <w:bookmarkStart w:id="279" w:name="_Hlk83457333"/>
      <w:bookmarkStart w:id="280" w:name="_Ref69596842"/>
      <w:r w:rsidRPr="00785233">
        <w:rPr>
          <w:rFonts w:ascii="Tahoma" w:hAnsi="Tahoma" w:cs="Tahoma"/>
          <w:sz w:val="22"/>
          <w:szCs w:val="22"/>
        </w:rPr>
        <w:t xml:space="preserve">A ocorrência de um Evento de </w:t>
      </w:r>
      <w:r w:rsidR="00B057BB">
        <w:rPr>
          <w:rFonts w:ascii="Tahoma" w:hAnsi="Tahoma" w:cs="Tahoma"/>
          <w:sz w:val="22"/>
          <w:szCs w:val="22"/>
        </w:rPr>
        <w:t>Inadimplemento Não Automático</w:t>
      </w:r>
      <w:r w:rsidR="00B057BB" w:rsidRPr="00785233">
        <w:rPr>
          <w:rFonts w:ascii="Tahoma" w:hAnsi="Tahoma" w:cs="Tahoma"/>
          <w:sz w:val="22"/>
          <w:szCs w:val="22"/>
        </w:rPr>
        <w:t xml:space="preserve"> </w:t>
      </w:r>
      <w:r w:rsidR="00766321" w:rsidRPr="00785233">
        <w:rPr>
          <w:rFonts w:ascii="Tahoma" w:hAnsi="Tahoma" w:cs="Tahoma"/>
          <w:sz w:val="22"/>
          <w:szCs w:val="22"/>
        </w:rPr>
        <w:t>dispostos nos itens</w:t>
      </w:r>
      <w:r w:rsidR="00EA4B69" w:rsidRPr="00785233">
        <w:rPr>
          <w:rFonts w:ascii="Tahoma" w:hAnsi="Tahoma" w:cs="Tahoma"/>
          <w:sz w:val="22"/>
          <w:szCs w:val="22"/>
        </w:rPr>
        <w:t xml:space="preserve"> </w:t>
      </w:r>
      <w:r w:rsidR="00EC5BF6">
        <w:rPr>
          <w:rFonts w:ascii="Tahoma" w:hAnsi="Tahoma" w:cs="Tahoma"/>
          <w:sz w:val="22"/>
          <w:szCs w:val="22"/>
        </w:rPr>
        <w:t>(</w:t>
      </w:r>
      <w:proofErr w:type="spellStart"/>
      <w:r w:rsidR="00EC5BF6">
        <w:rPr>
          <w:rFonts w:ascii="Tahoma" w:hAnsi="Tahoma" w:cs="Tahoma"/>
          <w:sz w:val="22"/>
          <w:szCs w:val="22"/>
        </w:rPr>
        <w:t>iii</w:t>
      </w:r>
      <w:proofErr w:type="spellEnd"/>
      <w:r w:rsidR="00EC5BF6">
        <w:rPr>
          <w:rFonts w:ascii="Tahoma" w:hAnsi="Tahoma" w:cs="Tahoma"/>
          <w:sz w:val="22"/>
          <w:szCs w:val="22"/>
        </w:rPr>
        <w:t xml:space="preserve">), </w:t>
      </w:r>
      <w:r w:rsidR="00EA4B69" w:rsidRPr="00785233">
        <w:rPr>
          <w:rFonts w:ascii="Tahoma" w:hAnsi="Tahoma" w:cs="Tahoma"/>
          <w:sz w:val="22"/>
          <w:szCs w:val="22"/>
        </w:rPr>
        <w:t>(v), (vi),</w:t>
      </w:r>
      <w:r w:rsidR="00EC5BF6">
        <w:rPr>
          <w:rFonts w:ascii="Tahoma" w:hAnsi="Tahoma" w:cs="Tahoma"/>
          <w:sz w:val="22"/>
          <w:szCs w:val="22"/>
        </w:rPr>
        <w:t xml:space="preserve"> </w:t>
      </w:r>
      <w:r w:rsidR="00EA4B69" w:rsidRPr="00785233">
        <w:rPr>
          <w:rFonts w:ascii="Tahoma" w:hAnsi="Tahoma" w:cs="Tahoma"/>
          <w:sz w:val="22"/>
          <w:szCs w:val="22"/>
        </w:rPr>
        <w:t>(</w:t>
      </w:r>
      <w:proofErr w:type="spellStart"/>
      <w:r w:rsidR="00EA4B69" w:rsidRPr="00785233">
        <w:rPr>
          <w:rFonts w:ascii="Tahoma" w:hAnsi="Tahoma" w:cs="Tahoma"/>
          <w:sz w:val="22"/>
          <w:szCs w:val="22"/>
        </w:rPr>
        <w:t>viii</w:t>
      </w:r>
      <w:proofErr w:type="spellEnd"/>
      <w:r w:rsidR="00EA4B69" w:rsidRPr="00785233">
        <w:rPr>
          <w:rFonts w:ascii="Tahoma" w:hAnsi="Tahoma" w:cs="Tahoma"/>
          <w:sz w:val="22"/>
          <w:szCs w:val="22"/>
        </w:rPr>
        <w:t xml:space="preserve">), (x), </w:t>
      </w:r>
      <w:r w:rsidR="00065312" w:rsidRPr="002013D9">
        <w:rPr>
          <w:rFonts w:ascii="Tahoma" w:hAnsi="Tahoma" w:cs="Tahoma"/>
          <w:sz w:val="22"/>
          <w:szCs w:val="22"/>
        </w:rPr>
        <w:t>(</w:t>
      </w:r>
      <w:proofErr w:type="spellStart"/>
      <w:r w:rsidR="00065312" w:rsidRPr="002013D9">
        <w:rPr>
          <w:rFonts w:ascii="Tahoma" w:hAnsi="Tahoma" w:cs="Tahoma"/>
          <w:sz w:val="22"/>
          <w:szCs w:val="22"/>
        </w:rPr>
        <w:t>xi.b</w:t>
      </w:r>
      <w:proofErr w:type="spellEnd"/>
      <w:r w:rsidR="00065312" w:rsidRPr="002013D9">
        <w:rPr>
          <w:rFonts w:ascii="Tahoma" w:hAnsi="Tahoma" w:cs="Tahoma"/>
          <w:sz w:val="22"/>
          <w:szCs w:val="22"/>
        </w:rPr>
        <w:t xml:space="preserve">), </w:t>
      </w:r>
      <w:r w:rsidR="00EA4B69" w:rsidRPr="00583287">
        <w:rPr>
          <w:rFonts w:ascii="Tahoma" w:hAnsi="Tahoma" w:cs="Tahoma"/>
          <w:sz w:val="22"/>
          <w:szCs w:val="22"/>
        </w:rPr>
        <w:t>(</w:t>
      </w:r>
      <w:proofErr w:type="spellStart"/>
      <w:r w:rsidR="00EA4B69" w:rsidRPr="00583287">
        <w:rPr>
          <w:rFonts w:ascii="Tahoma" w:hAnsi="Tahoma" w:cs="Tahoma"/>
          <w:sz w:val="22"/>
          <w:szCs w:val="22"/>
        </w:rPr>
        <w:t>xii</w:t>
      </w:r>
      <w:proofErr w:type="spellEnd"/>
      <w:r w:rsidR="00EA4B69" w:rsidRPr="00583287">
        <w:rPr>
          <w:rFonts w:ascii="Tahoma" w:hAnsi="Tahoma" w:cs="Tahoma"/>
          <w:sz w:val="22"/>
          <w:szCs w:val="22"/>
        </w:rPr>
        <w:t>), (</w:t>
      </w:r>
      <w:proofErr w:type="spellStart"/>
      <w:r w:rsidR="00EA4B69" w:rsidRPr="00583287">
        <w:rPr>
          <w:rFonts w:ascii="Tahoma" w:hAnsi="Tahoma" w:cs="Tahoma"/>
          <w:sz w:val="22"/>
          <w:szCs w:val="22"/>
        </w:rPr>
        <w:t>xiii</w:t>
      </w:r>
      <w:proofErr w:type="spellEnd"/>
      <w:r w:rsidR="00EA4B69" w:rsidRPr="00583287">
        <w:rPr>
          <w:rFonts w:ascii="Tahoma" w:hAnsi="Tahoma" w:cs="Tahoma"/>
          <w:sz w:val="22"/>
          <w:szCs w:val="22"/>
        </w:rPr>
        <w:t>), (</w:t>
      </w:r>
      <w:proofErr w:type="spellStart"/>
      <w:r w:rsidR="00EA4B69" w:rsidRPr="00583287">
        <w:rPr>
          <w:rFonts w:ascii="Tahoma" w:hAnsi="Tahoma" w:cs="Tahoma"/>
          <w:sz w:val="22"/>
          <w:szCs w:val="22"/>
        </w:rPr>
        <w:t>xiv</w:t>
      </w:r>
      <w:proofErr w:type="spellEnd"/>
      <w:r w:rsidR="00EA4B69" w:rsidRPr="00583287">
        <w:rPr>
          <w:rFonts w:ascii="Tahoma" w:hAnsi="Tahoma" w:cs="Tahoma"/>
          <w:sz w:val="22"/>
          <w:szCs w:val="22"/>
        </w:rPr>
        <w:t>), (</w:t>
      </w:r>
      <w:proofErr w:type="spellStart"/>
      <w:r w:rsidR="00EA4B69" w:rsidRPr="00583287">
        <w:rPr>
          <w:rFonts w:ascii="Tahoma" w:hAnsi="Tahoma" w:cs="Tahoma"/>
          <w:sz w:val="22"/>
          <w:szCs w:val="22"/>
        </w:rPr>
        <w:t>xv</w:t>
      </w:r>
      <w:proofErr w:type="spellEnd"/>
      <w:r w:rsidR="00EA4B69" w:rsidRPr="00583287">
        <w:rPr>
          <w:rFonts w:ascii="Tahoma" w:hAnsi="Tahoma" w:cs="Tahoma"/>
          <w:sz w:val="22"/>
          <w:szCs w:val="22"/>
        </w:rPr>
        <w:t>), (</w:t>
      </w:r>
      <w:proofErr w:type="spellStart"/>
      <w:r w:rsidR="00EA4B69" w:rsidRPr="00583287">
        <w:rPr>
          <w:rFonts w:ascii="Tahoma" w:hAnsi="Tahoma" w:cs="Tahoma"/>
          <w:sz w:val="22"/>
          <w:szCs w:val="22"/>
        </w:rPr>
        <w:t>xvii</w:t>
      </w:r>
      <w:proofErr w:type="spellEnd"/>
      <w:r w:rsidR="00EA4B69" w:rsidRPr="00583287">
        <w:rPr>
          <w:rFonts w:ascii="Tahoma" w:hAnsi="Tahoma" w:cs="Tahoma"/>
          <w:sz w:val="22"/>
          <w:szCs w:val="22"/>
        </w:rPr>
        <w:t>), (</w:t>
      </w:r>
      <w:proofErr w:type="spellStart"/>
      <w:r w:rsidR="00EA4B69" w:rsidRPr="00583287">
        <w:rPr>
          <w:rFonts w:ascii="Tahoma" w:hAnsi="Tahoma" w:cs="Tahoma"/>
          <w:sz w:val="22"/>
          <w:szCs w:val="22"/>
        </w:rPr>
        <w:t>xviii</w:t>
      </w:r>
      <w:proofErr w:type="spellEnd"/>
      <w:r w:rsidR="00EA4B69" w:rsidRPr="00583287">
        <w:rPr>
          <w:rFonts w:ascii="Tahoma" w:hAnsi="Tahoma" w:cs="Tahoma"/>
          <w:sz w:val="22"/>
          <w:szCs w:val="22"/>
        </w:rPr>
        <w:t>),</w:t>
      </w:r>
      <w:r w:rsidR="00065312" w:rsidRPr="00583287">
        <w:rPr>
          <w:rFonts w:ascii="Tahoma" w:hAnsi="Tahoma" w:cs="Tahoma"/>
          <w:sz w:val="22"/>
          <w:szCs w:val="22"/>
        </w:rPr>
        <w:t xml:space="preserve"> </w:t>
      </w:r>
      <w:r w:rsidR="00EC5BF6">
        <w:rPr>
          <w:rFonts w:ascii="Tahoma" w:hAnsi="Tahoma" w:cs="Tahoma"/>
          <w:sz w:val="22"/>
          <w:szCs w:val="22"/>
        </w:rPr>
        <w:t>(</w:t>
      </w:r>
      <w:proofErr w:type="spellStart"/>
      <w:r w:rsidR="00EC5BF6">
        <w:rPr>
          <w:rFonts w:ascii="Tahoma" w:hAnsi="Tahoma" w:cs="Tahoma"/>
          <w:sz w:val="22"/>
          <w:szCs w:val="22"/>
        </w:rPr>
        <w:t>xx</w:t>
      </w:r>
      <w:proofErr w:type="spellEnd"/>
      <w:r w:rsidR="00EC5BF6">
        <w:rPr>
          <w:rFonts w:ascii="Tahoma" w:hAnsi="Tahoma" w:cs="Tahoma"/>
          <w:sz w:val="22"/>
          <w:szCs w:val="22"/>
        </w:rPr>
        <w:t>), (</w:t>
      </w:r>
      <w:proofErr w:type="spellStart"/>
      <w:r w:rsidR="00EC5BF6">
        <w:rPr>
          <w:rFonts w:ascii="Tahoma" w:hAnsi="Tahoma" w:cs="Tahoma"/>
          <w:sz w:val="22"/>
          <w:szCs w:val="22"/>
        </w:rPr>
        <w:t>xxii</w:t>
      </w:r>
      <w:proofErr w:type="spellEnd"/>
      <w:r w:rsidR="00EC5BF6">
        <w:rPr>
          <w:rFonts w:ascii="Tahoma" w:hAnsi="Tahoma" w:cs="Tahoma"/>
          <w:sz w:val="22"/>
          <w:szCs w:val="22"/>
        </w:rPr>
        <w:t xml:space="preserve">), </w:t>
      </w:r>
      <w:r w:rsidR="00065312" w:rsidRPr="00583287">
        <w:rPr>
          <w:rFonts w:ascii="Tahoma" w:hAnsi="Tahoma" w:cs="Tahoma"/>
          <w:sz w:val="22"/>
          <w:szCs w:val="22"/>
        </w:rPr>
        <w:t>(</w:t>
      </w:r>
      <w:proofErr w:type="spellStart"/>
      <w:r w:rsidR="00065312" w:rsidRPr="00583287">
        <w:rPr>
          <w:rFonts w:ascii="Tahoma" w:hAnsi="Tahoma" w:cs="Tahoma"/>
          <w:sz w:val="22"/>
          <w:szCs w:val="22"/>
        </w:rPr>
        <w:t>xxiv</w:t>
      </w:r>
      <w:proofErr w:type="spellEnd"/>
      <w:r w:rsidR="00065312" w:rsidRPr="00583287">
        <w:rPr>
          <w:rFonts w:ascii="Tahoma" w:hAnsi="Tahoma" w:cs="Tahoma"/>
          <w:sz w:val="22"/>
          <w:szCs w:val="22"/>
        </w:rPr>
        <w:t>) (neste último item, exclusivamente</w:t>
      </w:r>
      <w:r w:rsidR="00EA4B69" w:rsidRPr="00583287">
        <w:rPr>
          <w:rFonts w:ascii="Tahoma" w:hAnsi="Tahoma" w:cs="Tahoma"/>
          <w:sz w:val="22"/>
          <w:szCs w:val="22"/>
        </w:rPr>
        <w:t xml:space="preserve"> </w:t>
      </w:r>
      <w:r w:rsidR="00065312" w:rsidRPr="00583287">
        <w:rPr>
          <w:rFonts w:ascii="Tahoma" w:hAnsi="Tahoma" w:cs="Tahoma"/>
          <w:sz w:val="22"/>
          <w:szCs w:val="22"/>
        </w:rPr>
        <w:t>em caso de nulidade)</w:t>
      </w:r>
      <w:r w:rsidR="00983660">
        <w:rPr>
          <w:rFonts w:ascii="Tahoma" w:hAnsi="Tahoma" w:cs="Tahoma"/>
          <w:sz w:val="22"/>
          <w:szCs w:val="22"/>
        </w:rPr>
        <w:t>,</w:t>
      </w:r>
      <w:r w:rsidR="00065312" w:rsidRPr="00583287">
        <w:rPr>
          <w:rFonts w:ascii="Tahoma" w:hAnsi="Tahoma" w:cs="Tahoma"/>
          <w:sz w:val="22"/>
          <w:szCs w:val="22"/>
        </w:rPr>
        <w:t xml:space="preserve"> (</w:t>
      </w:r>
      <w:proofErr w:type="spellStart"/>
      <w:r w:rsidR="00065312" w:rsidRPr="00583287">
        <w:rPr>
          <w:rFonts w:ascii="Tahoma" w:hAnsi="Tahoma" w:cs="Tahoma"/>
          <w:sz w:val="22"/>
          <w:szCs w:val="22"/>
        </w:rPr>
        <w:t>xxv</w:t>
      </w:r>
      <w:proofErr w:type="spellEnd"/>
      <w:r w:rsidR="00065312" w:rsidRPr="00583287">
        <w:rPr>
          <w:rFonts w:ascii="Tahoma" w:hAnsi="Tahoma" w:cs="Tahoma"/>
          <w:sz w:val="22"/>
          <w:szCs w:val="22"/>
        </w:rPr>
        <w:t>), (</w:t>
      </w:r>
      <w:proofErr w:type="spellStart"/>
      <w:r w:rsidR="00065312" w:rsidRPr="00583287">
        <w:rPr>
          <w:rFonts w:ascii="Tahoma" w:hAnsi="Tahoma" w:cs="Tahoma"/>
          <w:sz w:val="22"/>
          <w:szCs w:val="22"/>
        </w:rPr>
        <w:t>xxvi</w:t>
      </w:r>
      <w:proofErr w:type="spellEnd"/>
      <w:r w:rsidR="00065312" w:rsidRPr="00583287">
        <w:rPr>
          <w:rFonts w:ascii="Tahoma" w:hAnsi="Tahoma" w:cs="Tahoma"/>
          <w:sz w:val="22"/>
          <w:szCs w:val="22"/>
        </w:rPr>
        <w:t>), (</w:t>
      </w:r>
      <w:proofErr w:type="spellStart"/>
      <w:r w:rsidR="00065312" w:rsidRPr="00583287">
        <w:rPr>
          <w:rFonts w:ascii="Tahoma" w:hAnsi="Tahoma" w:cs="Tahoma"/>
          <w:sz w:val="22"/>
          <w:szCs w:val="22"/>
        </w:rPr>
        <w:t>xxvii</w:t>
      </w:r>
      <w:proofErr w:type="spellEnd"/>
      <w:r w:rsidR="00065312" w:rsidRPr="00583287">
        <w:rPr>
          <w:rFonts w:ascii="Tahoma" w:hAnsi="Tahoma" w:cs="Tahoma"/>
          <w:sz w:val="22"/>
          <w:szCs w:val="22"/>
        </w:rPr>
        <w:t>),</w:t>
      </w:r>
      <w:r w:rsidR="00EC5BF6">
        <w:rPr>
          <w:rFonts w:ascii="Tahoma" w:hAnsi="Tahoma" w:cs="Tahoma"/>
          <w:sz w:val="22"/>
          <w:szCs w:val="22"/>
        </w:rPr>
        <w:t xml:space="preserve"> (</w:t>
      </w:r>
      <w:proofErr w:type="spellStart"/>
      <w:r w:rsidR="00EC5BF6">
        <w:rPr>
          <w:rFonts w:ascii="Tahoma" w:hAnsi="Tahoma" w:cs="Tahoma"/>
          <w:sz w:val="22"/>
          <w:szCs w:val="22"/>
        </w:rPr>
        <w:t>x</w:t>
      </w:r>
      <w:r w:rsidR="00B16BD5">
        <w:rPr>
          <w:rFonts w:ascii="Tahoma" w:hAnsi="Tahoma" w:cs="Tahoma"/>
          <w:sz w:val="22"/>
          <w:szCs w:val="22"/>
        </w:rPr>
        <w:t>x</w:t>
      </w:r>
      <w:r w:rsidR="00EC5BF6">
        <w:rPr>
          <w:rFonts w:ascii="Tahoma" w:hAnsi="Tahoma" w:cs="Tahoma"/>
          <w:sz w:val="22"/>
          <w:szCs w:val="22"/>
        </w:rPr>
        <w:t>viii</w:t>
      </w:r>
      <w:proofErr w:type="spellEnd"/>
      <w:r w:rsidR="00EC5BF6">
        <w:rPr>
          <w:rFonts w:ascii="Tahoma" w:hAnsi="Tahoma" w:cs="Tahoma"/>
          <w:sz w:val="22"/>
          <w:szCs w:val="22"/>
        </w:rPr>
        <w:t>),</w:t>
      </w:r>
      <w:r w:rsidR="00065312" w:rsidRPr="00583287">
        <w:rPr>
          <w:rFonts w:ascii="Tahoma" w:hAnsi="Tahoma" w:cs="Tahoma"/>
          <w:sz w:val="22"/>
          <w:szCs w:val="22"/>
        </w:rPr>
        <w:t xml:space="preserve"> (</w:t>
      </w:r>
      <w:proofErr w:type="spellStart"/>
      <w:r w:rsidR="00065312" w:rsidRPr="00583287">
        <w:rPr>
          <w:rFonts w:ascii="Tahoma" w:hAnsi="Tahoma" w:cs="Tahoma"/>
          <w:sz w:val="22"/>
          <w:szCs w:val="22"/>
        </w:rPr>
        <w:t>xxix</w:t>
      </w:r>
      <w:proofErr w:type="spellEnd"/>
      <w:r w:rsidR="00065312" w:rsidRPr="00583287">
        <w:rPr>
          <w:rFonts w:ascii="Tahoma" w:hAnsi="Tahoma" w:cs="Tahoma"/>
          <w:sz w:val="22"/>
          <w:szCs w:val="22"/>
        </w:rPr>
        <w:t>)</w:t>
      </w:r>
      <w:r w:rsidR="00EC5BF6">
        <w:rPr>
          <w:rFonts w:ascii="Tahoma" w:hAnsi="Tahoma" w:cs="Tahoma"/>
          <w:sz w:val="22"/>
          <w:szCs w:val="22"/>
        </w:rPr>
        <w:t xml:space="preserve">, </w:t>
      </w:r>
      <w:r w:rsidR="00065312" w:rsidRPr="00583287">
        <w:rPr>
          <w:rFonts w:ascii="Tahoma" w:hAnsi="Tahoma" w:cs="Tahoma"/>
          <w:sz w:val="22"/>
          <w:szCs w:val="22"/>
        </w:rPr>
        <w:t>(</w:t>
      </w:r>
      <w:proofErr w:type="spellStart"/>
      <w:r w:rsidR="00065312" w:rsidRPr="00583287">
        <w:rPr>
          <w:rFonts w:ascii="Tahoma" w:hAnsi="Tahoma" w:cs="Tahoma"/>
          <w:sz w:val="22"/>
          <w:szCs w:val="22"/>
        </w:rPr>
        <w:t>xxx</w:t>
      </w:r>
      <w:proofErr w:type="spellEnd"/>
      <w:r w:rsidR="00065312" w:rsidRPr="00583287">
        <w:rPr>
          <w:rFonts w:ascii="Tahoma" w:hAnsi="Tahoma" w:cs="Tahoma"/>
          <w:sz w:val="22"/>
          <w:szCs w:val="22"/>
        </w:rPr>
        <w:t>)</w:t>
      </w:r>
      <w:r w:rsidR="00983660">
        <w:rPr>
          <w:rFonts w:ascii="Tahoma" w:hAnsi="Tahoma" w:cs="Tahoma"/>
          <w:sz w:val="22"/>
          <w:szCs w:val="22"/>
        </w:rPr>
        <w:t>, (</w:t>
      </w:r>
      <w:proofErr w:type="spellStart"/>
      <w:r w:rsidR="00983660">
        <w:rPr>
          <w:rFonts w:ascii="Tahoma" w:hAnsi="Tahoma" w:cs="Tahoma"/>
          <w:sz w:val="22"/>
          <w:szCs w:val="22"/>
        </w:rPr>
        <w:t>xxxi</w:t>
      </w:r>
      <w:proofErr w:type="spellEnd"/>
      <w:r w:rsidR="00983660">
        <w:rPr>
          <w:rFonts w:ascii="Tahoma" w:hAnsi="Tahoma" w:cs="Tahoma"/>
          <w:sz w:val="22"/>
          <w:szCs w:val="22"/>
        </w:rPr>
        <w:t>)</w:t>
      </w:r>
      <w:r w:rsidR="00A022C8">
        <w:rPr>
          <w:rFonts w:ascii="Tahoma" w:hAnsi="Tahoma" w:cs="Tahoma"/>
          <w:sz w:val="22"/>
          <w:szCs w:val="22"/>
        </w:rPr>
        <w:t>,</w:t>
      </w:r>
      <w:r w:rsidR="00983660">
        <w:rPr>
          <w:rFonts w:ascii="Tahoma" w:hAnsi="Tahoma" w:cs="Tahoma"/>
          <w:sz w:val="22"/>
          <w:szCs w:val="22"/>
        </w:rPr>
        <w:t xml:space="preserve"> </w:t>
      </w:r>
      <w:r w:rsidR="00EC5BF6">
        <w:rPr>
          <w:rFonts w:ascii="Tahoma" w:hAnsi="Tahoma" w:cs="Tahoma"/>
          <w:sz w:val="22"/>
          <w:szCs w:val="22"/>
        </w:rPr>
        <w:t>(</w:t>
      </w:r>
      <w:proofErr w:type="spellStart"/>
      <w:r w:rsidR="00EC5BF6">
        <w:rPr>
          <w:rFonts w:ascii="Tahoma" w:hAnsi="Tahoma" w:cs="Tahoma"/>
          <w:sz w:val="22"/>
          <w:szCs w:val="22"/>
        </w:rPr>
        <w:t>xxxii</w:t>
      </w:r>
      <w:proofErr w:type="spellEnd"/>
      <w:r w:rsidR="00EC5BF6">
        <w:rPr>
          <w:rFonts w:ascii="Tahoma" w:hAnsi="Tahoma" w:cs="Tahoma"/>
          <w:sz w:val="22"/>
          <w:szCs w:val="22"/>
        </w:rPr>
        <w:t>)</w:t>
      </w:r>
      <w:r w:rsidR="00A022C8">
        <w:rPr>
          <w:rFonts w:ascii="Tahoma" w:hAnsi="Tahoma" w:cs="Tahoma"/>
          <w:sz w:val="22"/>
          <w:szCs w:val="22"/>
        </w:rPr>
        <w:t xml:space="preserve"> </w:t>
      </w:r>
      <w:r w:rsidR="00A022C8">
        <w:rPr>
          <w:rFonts w:ascii="Tahoma" w:hAnsi="Tahoma" w:cs="Tahoma"/>
          <w:sz w:val="22"/>
          <w:szCs w:val="22"/>
        </w:rPr>
        <w:fldChar w:fldCharType="begin"/>
      </w:r>
      <w:r w:rsidR="00A022C8">
        <w:rPr>
          <w:rFonts w:ascii="Tahoma" w:hAnsi="Tahoma" w:cs="Tahoma"/>
          <w:sz w:val="22"/>
          <w:szCs w:val="22"/>
        </w:rPr>
        <w:instrText xml:space="preserve"> REF _Ref98325780 \r \h </w:instrText>
      </w:r>
      <w:r w:rsidR="00A022C8">
        <w:rPr>
          <w:rFonts w:ascii="Tahoma" w:hAnsi="Tahoma" w:cs="Tahoma"/>
          <w:sz w:val="22"/>
          <w:szCs w:val="22"/>
        </w:rPr>
      </w:r>
      <w:r w:rsidR="00A022C8">
        <w:rPr>
          <w:rFonts w:ascii="Tahoma" w:hAnsi="Tahoma" w:cs="Tahoma"/>
          <w:sz w:val="22"/>
          <w:szCs w:val="22"/>
        </w:rPr>
        <w:fldChar w:fldCharType="separate"/>
      </w:r>
      <w:r w:rsidR="001E3BF4">
        <w:rPr>
          <w:rFonts w:ascii="Tahoma" w:hAnsi="Tahoma" w:cs="Tahoma"/>
          <w:sz w:val="22"/>
          <w:szCs w:val="22"/>
        </w:rPr>
        <w:t>(</w:t>
      </w:r>
      <w:proofErr w:type="spellStart"/>
      <w:r w:rsidR="001E3BF4">
        <w:rPr>
          <w:rFonts w:ascii="Tahoma" w:hAnsi="Tahoma" w:cs="Tahoma"/>
          <w:sz w:val="22"/>
          <w:szCs w:val="22"/>
        </w:rPr>
        <w:t>xxxiv</w:t>
      </w:r>
      <w:proofErr w:type="spellEnd"/>
      <w:r w:rsidR="001E3BF4">
        <w:rPr>
          <w:rFonts w:ascii="Tahoma" w:hAnsi="Tahoma" w:cs="Tahoma"/>
          <w:sz w:val="22"/>
          <w:szCs w:val="22"/>
        </w:rPr>
        <w:t>)</w:t>
      </w:r>
      <w:r w:rsidR="00A022C8">
        <w:rPr>
          <w:rFonts w:ascii="Tahoma" w:hAnsi="Tahoma" w:cs="Tahoma"/>
          <w:sz w:val="22"/>
          <w:szCs w:val="22"/>
        </w:rPr>
        <w:fldChar w:fldCharType="end"/>
      </w:r>
      <w:r w:rsidR="00FA5F36" w:rsidRPr="00FA5F36">
        <w:rPr>
          <w:rFonts w:ascii="Tahoma" w:hAnsi="Tahoma" w:cs="Tahoma"/>
          <w:sz w:val="22"/>
          <w:szCs w:val="22"/>
        </w:rPr>
        <w:t xml:space="preserve"> </w:t>
      </w:r>
      <w:r w:rsidR="00FA5F36">
        <w:rPr>
          <w:rFonts w:ascii="Tahoma" w:hAnsi="Tahoma" w:cs="Tahoma"/>
          <w:sz w:val="22"/>
          <w:szCs w:val="22"/>
        </w:rPr>
        <w:t xml:space="preserve">e/ou </w:t>
      </w:r>
      <w:r w:rsidR="00FA5F36">
        <w:rPr>
          <w:rFonts w:ascii="Tahoma" w:hAnsi="Tahoma" w:cs="Tahoma"/>
          <w:sz w:val="22"/>
          <w:szCs w:val="22"/>
        </w:rPr>
        <w:fldChar w:fldCharType="begin"/>
      </w:r>
      <w:r w:rsidR="00FA5F36">
        <w:rPr>
          <w:rFonts w:ascii="Tahoma" w:hAnsi="Tahoma" w:cs="Tahoma"/>
          <w:sz w:val="22"/>
          <w:szCs w:val="22"/>
        </w:rPr>
        <w:instrText xml:space="preserve"> REF _Ref98325780 \r \h </w:instrText>
      </w:r>
      <w:r w:rsidR="00FA5F36">
        <w:rPr>
          <w:rFonts w:ascii="Tahoma" w:hAnsi="Tahoma" w:cs="Tahoma"/>
          <w:sz w:val="22"/>
          <w:szCs w:val="22"/>
        </w:rPr>
      </w:r>
      <w:r w:rsidR="00FA5F36">
        <w:rPr>
          <w:rFonts w:ascii="Tahoma" w:hAnsi="Tahoma" w:cs="Tahoma"/>
          <w:sz w:val="22"/>
          <w:szCs w:val="22"/>
        </w:rPr>
        <w:fldChar w:fldCharType="separate"/>
      </w:r>
      <w:r w:rsidR="001E3BF4">
        <w:rPr>
          <w:rFonts w:ascii="Tahoma" w:hAnsi="Tahoma" w:cs="Tahoma"/>
          <w:sz w:val="22"/>
          <w:szCs w:val="22"/>
        </w:rPr>
        <w:t>(</w:t>
      </w:r>
      <w:proofErr w:type="spellStart"/>
      <w:r w:rsidR="001E3BF4">
        <w:rPr>
          <w:rFonts w:ascii="Tahoma" w:hAnsi="Tahoma" w:cs="Tahoma"/>
          <w:sz w:val="22"/>
          <w:szCs w:val="22"/>
        </w:rPr>
        <w:t>xxxiv</w:t>
      </w:r>
      <w:proofErr w:type="spellEnd"/>
      <w:r w:rsidR="001E3BF4">
        <w:rPr>
          <w:rFonts w:ascii="Tahoma" w:hAnsi="Tahoma" w:cs="Tahoma"/>
          <w:sz w:val="22"/>
          <w:szCs w:val="22"/>
        </w:rPr>
        <w:t>)</w:t>
      </w:r>
      <w:r w:rsidR="00FA5F36">
        <w:rPr>
          <w:rFonts w:ascii="Tahoma" w:hAnsi="Tahoma" w:cs="Tahoma"/>
          <w:sz w:val="22"/>
          <w:szCs w:val="22"/>
        </w:rPr>
        <w:fldChar w:fldCharType="end"/>
      </w:r>
      <w:r w:rsidR="00FA5F36">
        <w:rPr>
          <w:rFonts w:ascii="Tahoma" w:hAnsi="Tahoma" w:cs="Tahoma"/>
          <w:sz w:val="22"/>
          <w:szCs w:val="22"/>
        </w:rPr>
        <w:t xml:space="preserve"> </w:t>
      </w:r>
      <w:r w:rsidR="00EC5BF6">
        <w:rPr>
          <w:rFonts w:ascii="Tahoma" w:hAnsi="Tahoma" w:cs="Tahoma"/>
          <w:sz w:val="22"/>
          <w:szCs w:val="22"/>
        </w:rPr>
        <w:t xml:space="preserve"> </w:t>
      </w:r>
      <w:r w:rsidRPr="00583287">
        <w:rPr>
          <w:rFonts w:ascii="Tahoma" w:hAnsi="Tahoma" w:cs="Tahoma"/>
          <w:sz w:val="22"/>
          <w:szCs w:val="22"/>
        </w:rPr>
        <w:t>ensejará a interrupção automática da aquisição de quaisquer Direitos Creditórios</w:t>
      </w:r>
      <w:r w:rsidRPr="00757D15">
        <w:rPr>
          <w:rFonts w:ascii="Tahoma" w:hAnsi="Tahoma"/>
          <w:sz w:val="22"/>
        </w:rPr>
        <w:t>.</w:t>
      </w:r>
      <w:r w:rsidRPr="00583287">
        <w:rPr>
          <w:rFonts w:ascii="Tahoma" w:hAnsi="Tahoma" w:cs="Tahoma"/>
          <w:b/>
          <w:sz w:val="22"/>
          <w:szCs w:val="22"/>
        </w:rPr>
        <w:t xml:space="preserve"> </w:t>
      </w:r>
    </w:p>
    <w:p w14:paraId="0DFBBC5C" w14:textId="77777777" w:rsidR="00D96976" w:rsidRPr="00583287" w:rsidRDefault="00D96976" w:rsidP="00CC7512">
      <w:pPr>
        <w:pStyle w:val="PargrafodaLista"/>
        <w:autoSpaceDE/>
        <w:autoSpaceDN/>
        <w:adjustRightInd/>
        <w:spacing w:line="320" w:lineRule="atLeast"/>
        <w:ind w:left="0" w:right="-22"/>
        <w:rPr>
          <w:rFonts w:ascii="Tahoma" w:hAnsi="Tahoma"/>
          <w:sz w:val="22"/>
        </w:rPr>
      </w:pPr>
    </w:p>
    <w:p w14:paraId="0D75C48E" w14:textId="66C285E0" w:rsidR="00CA763D" w:rsidRPr="00E65CC3" w:rsidRDefault="008C7533" w:rsidP="00CC7512">
      <w:pPr>
        <w:pStyle w:val="PargrafodaLista"/>
        <w:numPr>
          <w:ilvl w:val="3"/>
          <w:numId w:val="30"/>
        </w:numPr>
        <w:tabs>
          <w:tab w:val="clear" w:pos="1418"/>
        </w:tabs>
        <w:autoSpaceDE/>
        <w:autoSpaceDN/>
        <w:adjustRightInd/>
        <w:spacing w:line="320" w:lineRule="atLeast"/>
        <w:ind w:right="-22"/>
        <w:rPr>
          <w:rFonts w:ascii="Tahoma" w:hAnsi="Tahoma" w:cs="Tahoma"/>
          <w:sz w:val="22"/>
          <w:szCs w:val="22"/>
        </w:rPr>
      </w:pPr>
      <w:bookmarkStart w:id="281" w:name="_Ref97824024"/>
      <w:r w:rsidRPr="00583287">
        <w:rPr>
          <w:rFonts w:ascii="Tahoma" w:hAnsi="Tahoma" w:cs="Tahoma"/>
          <w:sz w:val="22"/>
          <w:szCs w:val="22"/>
        </w:rPr>
        <w:t xml:space="preserve">A Emissora deverá comunicar </w:t>
      </w:r>
      <w:r w:rsidR="00237704" w:rsidRPr="00583287">
        <w:rPr>
          <w:rFonts w:ascii="Tahoma" w:hAnsi="Tahoma" w:cs="Tahoma"/>
          <w:sz w:val="22"/>
          <w:szCs w:val="22"/>
        </w:rPr>
        <w:t>o Agente Fiduciário e o Agente Administrativo</w:t>
      </w:r>
      <w:r w:rsidR="00315CDD" w:rsidRPr="00583287">
        <w:rPr>
          <w:rFonts w:ascii="Tahoma" w:hAnsi="Tahoma" w:cs="Tahoma"/>
          <w:sz w:val="22"/>
          <w:szCs w:val="22"/>
        </w:rPr>
        <w:t>, exceto nas hipóteses que devem ser verifica</w:t>
      </w:r>
      <w:r w:rsidR="00766321" w:rsidRPr="00583287">
        <w:rPr>
          <w:rFonts w:ascii="Tahoma" w:hAnsi="Tahoma" w:cs="Tahoma"/>
          <w:sz w:val="22"/>
          <w:szCs w:val="22"/>
        </w:rPr>
        <w:t>da</w:t>
      </w:r>
      <w:r w:rsidR="00315CDD" w:rsidRPr="00583287">
        <w:rPr>
          <w:rFonts w:ascii="Tahoma" w:hAnsi="Tahoma" w:cs="Tahoma"/>
          <w:sz w:val="22"/>
          <w:szCs w:val="22"/>
        </w:rPr>
        <w:t>s e notificadas à Emissora pelo próprio Agente Fiduciário, situação na qual o Agente Fiduciário será responsável por notificar a Emissora e o Agente Administrativo</w:t>
      </w:r>
      <w:r w:rsidRPr="00583287">
        <w:rPr>
          <w:rFonts w:ascii="Tahoma" w:hAnsi="Tahoma" w:cs="Tahoma"/>
          <w:sz w:val="22"/>
          <w:szCs w:val="22"/>
        </w:rPr>
        <w:t xml:space="preserve"> acerca da ocorrência de qualquer Evento de </w:t>
      </w:r>
      <w:r w:rsidR="00B057BB">
        <w:rPr>
          <w:rFonts w:ascii="Tahoma" w:hAnsi="Tahoma" w:cs="Tahoma"/>
          <w:sz w:val="22"/>
          <w:szCs w:val="22"/>
        </w:rPr>
        <w:t xml:space="preserve">Inadimplemento </w:t>
      </w:r>
      <w:r w:rsidR="00A607C4">
        <w:rPr>
          <w:rFonts w:ascii="Tahoma" w:hAnsi="Tahoma" w:cs="Tahoma"/>
          <w:sz w:val="22"/>
          <w:szCs w:val="22"/>
        </w:rPr>
        <w:t xml:space="preserve">Não </w:t>
      </w:r>
      <w:r w:rsidR="00B057BB">
        <w:rPr>
          <w:rFonts w:ascii="Tahoma" w:hAnsi="Tahoma" w:cs="Tahoma"/>
          <w:sz w:val="22"/>
          <w:szCs w:val="22"/>
        </w:rPr>
        <w:t>Automático</w:t>
      </w:r>
      <w:r w:rsidRPr="00583287">
        <w:rPr>
          <w:rFonts w:ascii="Tahoma" w:hAnsi="Tahoma" w:cs="Tahoma"/>
          <w:sz w:val="22"/>
          <w:szCs w:val="22"/>
        </w:rPr>
        <w:t xml:space="preserve">, devendo o Agente Fiduciário </w:t>
      </w:r>
      <w:r w:rsidR="00237704" w:rsidRPr="00583287">
        <w:rPr>
          <w:rFonts w:ascii="Tahoma" w:hAnsi="Tahoma" w:cs="Tahoma"/>
          <w:sz w:val="22"/>
          <w:szCs w:val="22"/>
        </w:rPr>
        <w:t>convoca</w:t>
      </w:r>
      <w:r w:rsidRPr="00583287">
        <w:rPr>
          <w:rFonts w:ascii="Tahoma" w:hAnsi="Tahoma" w:cs="Tahoma"/>
          <w:sz w:val="22"/>
          <w:szCs w:val="22"/>
        </w:rPr>
        <w:t>r</w:t>
      </w:r>
      <w:r w:rsidR="00237704" w:rsidRPr="00583287">
        <w:rPr>
          <w:rFonts w:ascii="Tahoma" w:hAnsi="Tahoma" w:cs="Tahoma"/>
          <w:sz w:val="22"/>
          <w:szCs w:val="22"/>
        </w:rPr>
        <w:t xml:space="preserve"> uma Assembleia Geral de Debenturistas, em até 5 (cinco) Dias Úteis contados da data d</w:t>
      </w:r>
      <w:r w:rsidRPr="00583287">
        <w:rPr>
          <w:rFonts w:ascii="Tahoma" w:hAnsi="Tahoma" w:cs="Tahoma"/>
          <w:sz w:val="22"/>
          <w:szCs w:val="22"/>
        </w:rPr>
        <w:t>e notificação</w:t>
      </w:r>
      <w:r w:rsidR="00237704" w:rsidRPr="00583287">
        <w:rPr>
          <w:rFonts w:ascii="Tahoma" w:hAnsi="Tahoma" w:cs="Tahoma"/>
          <w:sz w:val="22"/>
          <w:szCs w:val="22"/>
        </w:rPr>
        <w:t xml:space="preserve"> </w:t>
      </w:r>
      <w:r w:rsidRPr="00583287">
        <w:rPr>
          <w:rFonts w:ascii="Tahoma" w:hAnsi="Tahoma" w:cs="Tahoma"/>
          <w:sz w:val="22"/>
          <w:szCs w:val="22"/>
        </w:rPr>
        <w:t xml:space="preserve">pela </w:t>
      </w:r>
      <w:r w:rsidR="00237704" w:rsidRPr="00583287">
        <w:rPr>
          <w:rFonts w:ascii="Tahoma" w:hAnsi="Tahoma" w:cs="Tahoma"/>
          <w:sz w:val="22"/>
          <w:szCs w:val="22"/>
        </w:rPr>
        <w:t>Emissora</w:t>
      </w:r>
      <w:r w:rsidR="00315CDD" w:rsidRPr="00583287">
        <w:rPr>
          <w:rFonts w:ascii="Tahoma" w:hAnsi="Tahoma" w:cs="Tahoma"/>
          <w:sz w:val="22"/>
          <w:szCs w:val="22"/>
        </w:rPr>
        <w:t xml:space="preserve"> ou </w:t>
      </w:r>
      <w:r w:rsidRPr="00583287">
        <w:rPr>
          <w:rFonts w:ascii="Tahoma" w:hAnsi="Tahoma" w:cs="Tahoma"/>
          <w:sz w:val="22"/>
          <w:szCs w:val="22"/>
        </w:rPr>
        <w:t>da ciência do evento pelo Agente Fiduciário, o que ocorrer primeiro</w:t>
      </w:r>
      <w:r w:rsidR="00237704" w:rsidRPr="00583287">
        <w:rPr>
          <w:rFonts w:ascii="Tahoma" w:hAnsi="Tahoma" w:cs="Tahoma"/>
          <w:sz w:val="22"/>
          <w:szCs w:val="22"/>
        </w:rPr>
        <w:t xml:space="preserve">, para avaliar o grau de comprometimento das atividades da Emissora em razão do respectivo Evento de </w:t>
      </w:r>
      <w:r w:rsidR="00B057BB">
        <w:rPr>
          <w:rFonts w:ascii="Tahoma" w:hAnsi="Tahoma" w:cs="Tahoma"/>
          <w:sz w:val="22"/>
          <w:szCs w:val="22"/>
        </w:rPr>
        <w:t>Inadimplemento Não Automático</w:t>
      </w:r>
      <w:r w:rsidRPr="00583287">
        <w:rPr>
          <w:rFonts w:ascii="Tahoma" w:hAnsi="Tahoma" w:cs="Tahoma"/>
          <w:sz w:val="22"/>
          <w:szCs w:val="22"/>
        </w:rPr>
        <w:t xml:space="preserve">. </w:t>
      </w:r>
      <w:r w:rsidR="009762AC" w:rsidRPr="00583287">
        <w:rPr>
          <w:rFonts w:ascii="Tahoma" w:hAnsi="Tahoma" w:cs="Tahoma"/>
          <w:sz w:val="22"/>
          <w:szCs w:val="22"/>
        </w:rPr>
        <w:t>A Assembleia Geral de Debenturistas poderá deliberar</w:t>
      </w:r>
      <w:r w:rsidR="009762AC" w:rsidRPr="00757D15">
        <w:rPr>
          <w:rFonts w:ascii="Tahoma" w:hAnsi="Tahoma"/>
          <w:sz w:val="22"/>
        </w:rPr>
        <w:t xml:space="preserve"> </w:t>
      </w:r>
      <w:r w:rsidR="009762AC">
        <w:rPr>
          <w:rFonts w:ascii="Tahoma" w:hAnsi="Tahoma"/>
          <w:sz w:val="22"/>
        </w:rPr>
        <w:t>pela não decretação d</w:t>
      </w:r>
      <w:r w:rsidR="009762AC" w:rsidRPr="00B23FFD">
        <w:rPr>
          <w:rFonts w:ascii="Tahoma" w:hAnsi="Tahoma" w:cs="Tahoma"/>
          <w:sz w:val="22"/>
          <w:szCs w:val="22"/>
        </w:rPr>
        <w:t>o vencimento antecipado de todas as obrigações da Emissora decorrentes das Debêntures</w:t>
      </w:r>
      <w:r w:rsidR="00237704" w:rsidRPr="00583287">
        <w:rPr>
          <w:rFonts w:ascii="Tahoma" w:hAnsi="Tahoma" w:cs="Tahoma"/>
          <w:sz w:val="22"/>
          <w:szCs w:val="22"/>
        </w:rPr>
        <w:t xml:space="preserve">, sendo que nesse caso a Assembleia Geral </w:t>
      </w:r>
      <w:r w:rsidR="00315CDD" w:rsidRPr="00583287">
        <w:rPr>
          <w:rFonts w:ascii="Tahoma" w:hAnsi="Tahoma" w:cs="Tahoma"/>
          <w:sz w:val="22"/>
          <w:szCs w:val="22"/>
        </w:rPr>
        <w:t xml:space="preserve">de Debenturistas </w:t>
      </w:r>
      <w:r w:rsidR="00237704" w:rsidRPr="00583287">
        <w:rPr>
          <w:rFonts w:ascii="Tahoma" w:hAnsi="Tahoma" w:cs="Tahoma"/>
          <w:sz w:val="22"/>
          <w:szCs w:val="22"/>
        </w:rPr>
        <w:t xml:space="preserve">poderá deliberar pela adoção de medidas adicionais pela Emissora, de forma a minimizar potenciais riscos para a Emissão decorrentes do respectivo Evento de </w:t>
      </w:r>
      <w:r w:rsidR="00B057BB">
        <w:rPr>
          <w:rFonts w:ascii="Tahoma" w:hAnsi="Tahoma" w:cs="Tahoma"/>
          <w:sz w:val="22"/>
          <w:szCs w:val="22"/>
        </w:rPr>
        <w:t>Inadimplemento Não Automático</w:t>
      </w:r>
      <w:r w:rsidR="00B057BB" w:rsidRPr="00583287">
        <w:rPr>
          <w:rFonts w:ascii="Tahoma" w:hAnsi="Tahoma" w:cs="Tahoma"/>
          <w:sz w:val="22"/>
          <w:szCs w:val="22"/>
        </w:rPr>
        <w:t xml:space="preserve"> </w:t>
      </w:r>
      <w:r w:rsidR="00237704" w:rsidRPr="00583287">
        <w:rPr>
          <w:rFonts w:ascii="Tahoma" w:hAnsi="Tahoma" w:cs="Tahoma"/>
          <w:sz w:val="22"/>
          <w:szCs w:val="22"/>
        </w:rPr>
        <w:t>e preservar os interesses dos Debenturistas.</w:t>
      </w:r>
      <w:bookmarkEnd w:id="278"/>
      <w:r w:rsidR="00237704" w:rsidRPr="00E65CC3">
        <w:rPr>
          <w:rFonts w:ascii="Tahoma" w:hAnsi="Tahoma" w:cs="Tahoma"/>
          <w:sz w:val="22"/>
          <w:szCs w:val="22"/>
        </w:rPr>
        <w:t xml:space="preserve"> Tal Assembleia Geral de Debenturistas deverá observar o disposto na Cláusula </w:t>
      </w:r>
      <w:r w:rsidR="00237704" w:rsidRPr="00E65CC3">
        <w:rPr>
          <w:rFonts w:ascii="Tahoma" w:hAnsi="Tahoma" w:cs="Tahoma"/>
          <w:sz w:val="22"/>
          <w:szCs w:val="22"/>
        </w:rPr>
        <w:fldChar w:fldCharType="begin"/>
      </w:r>
      <w:r w:rsidR="00237704" w:rsidRPr="00583287">
        <w:rPr>
          <w:rFonts w:ascii="Tahoma" w:hAnsi="Tahoma" w:cs="Tahoma"/>
          <w:sz w:val="22"/>
          <w:szCs w:val="22"/>
        </w:rPr>
        <w:instrText xml:space="preserve"> REF _Ref69597114 \r \h  \* MERGEFORMAT </w:instrText>
      </w:r>
      <w:r w:rsidR="00237704" w:rsidRPr="00E65CC3">
        <w:rPr>
          <w:rFonts w:ascii="Tahoma" w:hAnsi="Tahoma" w:cs="Tahoma"/>
          <w:sz w:val="22"/>
          <w:szCs w:val="22"/>
        </w:rPr>
      </w:r>
      <w:r w:rsidR="00237704" w:rsidRPr="00E65CC3">
        <w:rPr>
          <w:rFonts w:ascii="Tahoma" w:hAnsi="Tahoma" w:cs="Tahoma"/>
          <w:sz w:val="22"/>
          <w:szCs w:val="22"/>
        </w:rPr>
        <w:fldChar w:fldCharType="separate"/>
      </w:r>
      <w:r w:rsidR="001E3BF4">
        <w:rPr>
          <w:rFonts w:ascii="Tahoma" w:hAnsi="Tahoma" w:cs="Tahoma"/>
          <w:sz w:val="22"/>
          <w:szCs w:val="22"/>
        </w:rPr>
        <w:t>4.6</w:t>
      </w:r>
      <w:r w:rsidR="00237704" w:rsidRPr="00E65CC3">
        <w:rPr>
          <w:rFonts w:ascii="Tahoma" w:hAnsi="Tahoma" w:cs="Tahoma"/>
          <w:sz w:val="22"/>
          <w:szCs w:val="22"/>
        </w:rPr>
        <w:fldChar w:fldCharType="end"/>
      </w:r>
      <w:r w:rsidR="00B21D4E">
        <w:rPr>
          <w:rFonts w:ascii="Tahoma" w:hAnsi="Tahoma" w:cs="Tahoma"/>
          <w:sz w:val="22"/>
          <w:szCs w:val="22"/>
        </w:rPr>
        <w:t>(f)</w:t>
      </w:r>
      <w:r w:rsidR="00237704" w:rsidRPr="00583287">
        <w:rPr>
          <w:rFonts w:ascii="Tahoma" w:hAnsi="Tahoma" w:cs="Tahoma"/>
          <w:sz w:val="22"/>
          <w:szCs w:val="22"/>
        </w:rPr>
        <w:t xml:space="preserve"> abaixo</w:t>
      </w:r>
      <w:bookmarkEnd w:id="279"/>
      <w:r w:rsidR="00237704" w:rsidRPr="00583287">
        <w:rPr>
          <w:rFonts w:ascii="Tahoma" w:hAnsi="Tahoma" w:cs="Tahoma"/>
          <w:sz w:val="22"/>
          <w:szCs w:val="22"/>
        </w:rPr>
        <w:t>.</w:t>
      </w:r>
      <w:bookmarkEnd w:id="280"/>
      <w:bookmarkEnd w:id="281"/>
      <w:r w:rsidR="00B21D4E">
        <w:rPr>
          <w:rFonts w:ascii="Tahoma" w:hAnsi="Tahoma" w:cs="Tahoma"/>
          <w:sz w:val="22"/>
          <w:szCs w:val="22"/>
        </w:rPr>
        <w:t xml:space="preserve"> </w:t>
      </w:r>
    </w:p>
    <w:p w14:paraId="7A0238B9" w14:textId="77777777" w:rsidR="00CA763D" w:rsidRPr="00D4459F" w:rsidRDefault="00CA763D" w:rsidP="00E57F75">
      <w:pPr>
        <w:pStyle w:val="PargrafodaLista"/>
        <w:spacing w:line="320" w:lineRule="atLeast"/>
        <w:ind w:right="-22"/>
        <w:rPr>
          <w:rStyle w:val="DeltaViewInsertion"/>
          <w:rFonts w:ascii="Tahoma" w:hAnsi="Tahoma" w:cs="Tahoma"/>
          <w:color w:val="auto"/>
          <w:sz w:val="22"/>
          <w:szCs w:val="22"/>
          <w:highlight w:val="yellow"/>
          <w:u w:val="none"/>
        </w:rPr>
      </w:pPr>
    </w:p>
    <w:p w14:paraId="424719CD" w14:textId="44709943" w:rsidR="00CA763D" w:rsidRPr="002013D9" w:rsidRDefault="008C7533" w:rsidP="00141C52">
      <w:pPr>
        <w:pStyle w:val="PargrafodaLista"/>
        <w:numPr>
          <w:ilvl w:val="3"/>
          <w:numId w:val="30"/>
        </w:numPr>
        <w:tabs>
          <w:tab w:val="clear" w:pos="1418"/>
        </w:tabs>
        <w:autoSpaceDE/>
        <w:autoSpaceDN/>
        <w:adjustRightInd/>
        <w:spacing w:line="320" w:lineRule="atLeast"/>
        <w:ind w:right="-22"/>
        <w:rPr>
          <w:rFonts w:ascii="Tahoma" w:hAnsi="Tahoma" w:cs="Tahoma"/>
          <w:sz w:val="22"/>
          <w:szCs w:val="22"/>
        </w:rPr>
      </w:pPr>
      <w:bookmarkStart w:id="282" w:name="_Ref69596912"/>
      <w:r w:rsidRPr="00811A49">
        <w:rPr>
          <w:rStyle w:val="DeltaViewInsertion"/>
          <w:rFonts w:ascii="Tahoma" w:hAnsi="Tahoma" w:cs="Tahoma"/>
          <w:color w:val="auto"/>
          <w:sz w:val="22"/>
          <w:szCs w:val="22"/>
          <w:u w:val="none"/>
        </w:rPr>
        <w:t xml:space="preserve">Na hipótese </w:t>
      </w:r>
      <w:r w:rsidRPr="00811A49">
        <w:rPr>
          <w:rStyle w:val="DeltaViewInsertion"/>
          <w:rFonts w:ascii="Tahoma" w:hAnsi="Tahoma" w:cs="Tahoma"/>
          <w:b/>
          <w:color w:val="auto"/>
          <w:sz w:val="22"/>
          <w:szCs w:val="22"/>
          <w:u w:val="none"/>
        </w:rPr>
        <w:t>(i)</w:t>
      </w:r>
      <w:r w:rsidRPr="00B23FFD">
        <w:rPr>
          <w:rStyle w:val="DeltaViewInsertion"/>
          <w:rFonts w:ascii="Tahoma" w:hAnsi="Tahoma" w:cs="Tahoma"/>
          <w:color w:val="auto"/>
          <w:sz w:val="22"/>
          <w:szCs w:val="22"/>
          <w:u w:val="none"/>
        </w:rPr>
        <w:t xml:space="preserve"> de não instalação em segunda convocação da Assembleia Geral de Debenturistas mencionada na Cláusula </w:t>
      </w:r>
      <w:r w:rsidRPr="00E65CC3">
        <w:rPr>
          <w:rStyle w:val="DeltaViewInsertion"/>
          <w:rFonts w:ascii="Tahoma" w:hAnsi="Tahoma" w:cs="Tahoma"/>
          <w:color w:val="auto"/>
          <w:sz w:val="22"/>
          <w:szCs w:val="22"/>
          <w:u w:val="none"/>
        </w:rPr>
        <w:fldChar w:fldCharType="begin"/>
      </w:r>
      <w:r w:rsidRPr="00583287">
        <w:rPr>
          <w:rStyle w:val="DeltaViewInsertion"/>
          <w:rFonts w:ascii="Tahoma" w:hAnsi="Tahoma" w:cs="Tahoma"/>
          <w:color w:val="auto"/>
          <w:sz w:val="22"/>
          <w:szCs w:val="22"/>
          <w:u w:val="none"/>
        </w:rPr>
        <w:instrText xml:space="preserve"> REF _Ref69596842 \r \h  \* MERGEFORMAT </w:instrText>
      </w:r>
      <w:r w:rsidRPr="00E65CC3">
        <w:rPr>
          <w:rStyle w:val="DeltaViewInsertion"/>
          <w:rFonts w:ascii="Tahoma" w:hAnsi="Tahoma" w:cs="Tahoma"/>
          <w:color w:val="auto"/>
          <w:sz w:val="22"/>
          <w:szCs w:val="22"/>
          <w:u w:val="none"/>
        </w:rPr>
      </w:r>
      <w:r w:rsidRPr="00E65CC3">
        <w:rPr>
          <w:rStyle w:val="DeltaViewInsertion"/>
          <w:rFonts w:ascii="Tahoma" w:hAnsi="Tahoma" w:cs="Tahoma"/>
          <w:color w:val="auto"/>
          <w:sz w:val="22"/>
          <w:szCs w:val="22"/>
          <w:u w:val="none"/>
        </w:rPr>
        <w:fldChar w:fldCharType="separate"/>
      </w:r>
      <w:r w:rsidR="001E3BF4">
        <w:rPr>
          <w:rStyle w:val="DeltaViewInsertion"/>
          <w:rFonts w:ascii="Tahoma" w:hAnsi="Tahoma" w:cs="Tahoma"/>
          <w:color w:val="auto"/>
          <w:sz w:val="22"/>
          <w:szCs w:val="22"/>
          <w:u w:val="none"/>
        </w:rPr>
        <w:t>3.50.1.1</w:t>
      </w:r>
      <w:r w:rsidRPr="00E65CC3">
        <w:rPr>
          <w:rStyle w:val="DeltaViewInsertion"/>
          <w:rFonts w:ascii="Tahoma" w:hAnsi="Tahoma" w:cs="Tahoma"/>
          <w:color w:val="auto"/>
          <w:sz w:val="22"/>
          <w:szCs w:val="22"/>
          <w:u w:val="none"/>
        </w:rPr>
        <w:fldChar w:fldCharType="end"/>
      </w:r>
      <w:r w:rsidRPr="00583287">
        <w:rPr>
          <w:rStyle w:val="DeltaViewInsertion"/>
          <w:rFonts w:ascii="Tahoma" w:hAnsi="Tahoma" w:cs="Tahoma"/>
          <w:color w:val="auto"/>
          <w:sz w:val="22"/>
          <w:szCs w:val="22"/>
          <w:u w:val="none"/>
        </w:rPr>
        <w:t xml:space="preserve"> acima, ou</w:t>
      </w:r>
      <w:r w:rsidR="00216973">
        <w:rPr>
          <w:rStyle w:val="DeltaViewInsertion"/>
          <w:rFonts w:ascii="Tahoma" w:hAnsi="Tahoma" w:cs="Tahoma"/>
          <w:color w:val="auto"/>
          <w:sz w:val="22"/>
          <w:szCs w:val="22"/>
          <w:u w:val="none"/>
        </w:rPr>
        <w:t xml:space="preserve"> </w:t>
      </w:r>
      <w:r w:rsidR="00216973" w:rsidRPr="007B5A72">
        <w:rPr>
          <w:rStyle w:val="DeltaViewInsertion"/>
          <w:rFonts w:ascii="Tahoma" w:hAnsi="Tahoma"/>
          <w:b/>
          <w:color w:val="auto"/>
          <w:sz w:val="22"/>
          <w:u w:val="none"/>
        </w:rPr>
        <w:t>(</w:t>
      </w:r>
      <w:proofErr w:type="spellStart"/>
      <w:r w:rsidR="00216973" w:rsidRPr="007B5A72">
        <w:rPr>
          <w:rStyle w:val="DeltaViewInsertion"/>
          <w:rFonts w:ascii="Tahoma" w:hAnsi="Tahoma"/>
          <w:b/>
          <w:color w:val="auto"/>
          <w:sz w:val="22"/>
          <w:u w:val="none"/>
        </w:rPr>
        <w:t>ii</w:t>
      </w:r>
      <w:proofErr w:type="spellEnd"/>
      <w:r w:rsidR="00216973" w:rsidRPr="007B5A72">
        <w:rPr>
          <w:rStyle w:val="DeltaViewInsertion"/>
          <w:rFonts w:ascii="Tahoma" w:hAnsi="Tahoma"/>
          <w:b/>
          <w:color w:val="auto"/>
          <w:sz w:val="22"/>
          <w:u w:val="none"/>
        </w:rPr>
        <w:t xml:space="preserve">) </w:t>
      </w:r>
      <w:r w:rsidR="00216973">
        <w:rPr>
          <w:rStyle w:val="DeltaViewInsertion"/>
          <w:rFonts w:ascii="Tahoma" w:hAnsi="Tahoma" w:cs="Tahoma"/>
          <w:color w:val="auto"/>
          <w:sz w:val="22"/>
          <w:szCs w:val="22"/>
          <w:u w:val="none"/>
        </w:rPr>
        <w:t xml:space="preserve">não haja quórum de deliberação em </w:t>
      </w:r>
      <w:r w:rsidR="00216973" w:rsidRPr="00B23FFD">
        <w:rPr>
          <w:rStyle w:val="DeltaViewInsertion"/>
          <w:rFonts w:ascii="Tahoma" w:hAnsi="Tahoma" w:cs="Tahoma"/>
          <w:color w:val="auto"/>
          <w:sz w:val="22"/>
          <w:szCs w:val="22"/>
          <w:u w:val="none"/>
        </w:rPr>
        <w:t xml:space="preserve">segunda convocação da Assembleia Geral de Debenturistas mencionada na Cláusula </w:t>
      </w:r>
      <w:r w:rsidR="00216973" w:rsidRPr="00E65CC3">
        <w:rPr>
          <w:rStyle w:val="DeltaViewInsertion"/>
          <w:rFonts w:ascii="Tahoma" w:hAnsi="Tahoma" w:cs="Tahoma"/>
          <w:color w:val="auto"/>
          <w:sz w:val="22"/>
          <w:szCs w:val="22"/>
          <w:u w:val="none"/>
        </w:rPr>
        <w:fldChar w:fldCharType="begin"/>
      </w:r>
      <w:r w:rsidR="00216973" w:rsidRPr="00583287">
        <w:rPr>
          <w:rStyle w:val="DeltaViewInsertion"/>
          <w:rFonts w:ascii="Tahoma" w:hAnsi="Tahoma" w:cs="Tahoma"/>
          <w:color w:val="auto"/>
          <w:sz w:val="22"/>
          <w:szCs w:val="22"/>
          <w:u w:val="none"/>
        </w:rPr>
        <w:instrText xml:space="preserve"> REF _Ref69596842 \r \h  \* MERGEFORMAT </w:instrText>
      </w:r>
      <w:r w:rsidR="00216973" w:rsidRPr="00E65CC3">
        <w:rPr>
          <w:rStyle w:val="DeltaViewInsertion"/>
          <w:rFonts w:ascii="Tahoma" w:hAnsi="Tahoma" w:cs="Tahoma"/>
          <w:color w:val="auto"/>
          <w:sz w:val="22"/>
          <w:szCs w:val="22"/>
          <w:u w:val="none"/>
        </w:rPr>
      </w:r>
      <w:r w:rsidR="00216973" w:rsidRPr="00E65CC3">
        <w:rPr>
          <w:rStyle w:val="DeltaViewInsertion"/>
          <w:rFonts w:ascii="Tahoma" w:hAnsi="Tahoma" w:cs="Tahoma"/>
          <w:color w:val="auto"/>
          <w:sz w:val="22"/>
          <w:szCs w:val="22"/>
          <w:u w:val="none"/>
        </w:rPr>
        <w:fldChar w:fldCharType="separate"/>
      </w:r>
      <w:r w:rsidR="001E3BF4">
        <w:rPr>
          <w:rStyle w:val="DeltaViewInsertion"/>
          <w:rFonts w:ascii="Tahoma" w:hAnsi="Tahoma" w:cs="Tahoma"/>
          <w:color w:val="auto"/>
          <w:sz w:val="22"/>
          <w:szCs w:val="22"/>
          <w:u w:val="none"/>
        </w:rPr>
        <w:t>3.50.1.1</w:t>
      </w:r>
      <w:r w:rsidR="00216973" w:rsidRPr="00E65CC3">
        <w:rPr>
          <w:rStyle w:val="DeltaViewInsertion"/>
          <w:rFonts w:ascii="Tahoma" w:hAnsi="Tahoma" w:cs="Tahoma"/>
          <w:color w:val="auto"/>
          <w:sz w:val="22"/>
          <w:szCs w:val="22"/>
          <w:u w:val="none"/>
        </w:rPr>
        <w:fldChar w:fldCharType="end"/>
      </w:r>
      <w:r w:rsidR="00216973" w:rsidRPr="00583287">
        <w:rPr>
          <w:rStyle w:val="DeltaViewInsertion"/>
          <w:rFonts w:ascii="Tahoma" w:hAnsi="Tahoma" w:cs="Tahoma"/>
          <w:color w:val="auto"/>
          <w:sz w:val="22"/>
          <w:szCs w:val="22"/>
          <w:u w:val="none"/>
        </w:rPr>
        <w:t xml:space="preserve"> acima</w:t>
      </w:r>
      <w:r w:rsidR="00216973">
        <w:rPr>
          <w:rStyle w:val="DeltaViewInsertion"/>
          <w:rFonts w:ascii="Tahoma" w:hAnsi="Tahoma" w:cs="Tahoma"/>
          <w:color w:val="auto"/>
          <w:sz w:val="22"/>
          <w:szCs w:val="22"/>
          <w:u w:val="none"/>
        </w:rPr>
        <w:t>, ou</w:t>
      </w:r>
      <w:r w:rsidRPr="00583287">
        <w:rPr>
          <w:rStyle w:val="DeltaViewInsertion"/>
          <w:rFonts w:ascii="Tahoma" w:hAnsi="Tahoma" w:cs="Tahoma"/>
          <w:color w:val="auto"/>
          <w:sz w:val="22"/>
          <w:szCs w:val="22"/>
          <w:u w:val="none"/>
        </w:rPr>
        <w:t xml:space="preserve"> </w:t>
      </w:r>
      <w:r w:rsidRPr="00E65CC3">
        <w:rPr>
          <w:rStyle w:val="DeltaViewInsertion"/>
          <w:rFonts w:ascii="Tahoma" w:hAnsi="Tahoma" w:cs="Tahoma"/>
          <w:b/>
          <w:color w:val="auto"/>
          <w:sz w:val="22"/>
          <w:szCs w:val="22"/>
          <w:u w:val="none"/>
        </w:rPr>
        <w:t>(</w:t>
      </w:r>
      <w:proofErr w:type="spellStart"/>
      <w:r w:rsidRPr="00E65CC3">
        <w:rPr>
          <w:rStyle w:val="DeltaViewInsertion"/>
          <w:rFonts w:ascii="Tahoma" w:hAnsi="Tahoma" w:cs="Tahoma"/>
          <w:b/>
          <w:color w:val="auto"/>
          <w:sz w:val="22"/>
          <w:szCs w:val="22"/>
          <w:u w:val="none"/>
        </w:rPr>
        <w:t>i</w:t>
      </w:r>
      <w:r w:rsidR="00216973">
        <w:rPr>
          <w:rStyle w:val="DeltaViewInsertion"/>
          <w:rFonts w:ascii="Tahoma" w:hAnsi="Tahoma" w:cs="Tahoma"/>
          <w:b/>
          <w:color w:val="auto"/>
          <w:sz w:val="22"/>
          <w:szCs w:val="22"/>
          <w:u w:val="none"/>
        </w:rPr>
        <w:t>i</w:t>
      </w:r>
      <w:r w:rsidRPr="00E65CC3">
        <w:rPr>
          <w:rStyle w:val="DeltaViewInsertion"/>
          <w:rFonts w:ascii="Tahoma" w:hAnsi="Tahoma" w:cs="Tahoma"/>
          <w:b/>
          <w:color w:val="auto"/>
          <w:sz w:val="22"/>
          <w:szCs w:val="22"/>
          <w:u w:val="none"/>
        </w:rPr>
        <w:t>i</w:t>
      </w:r>
      <w:proofErr w:type="spellEnd"/>
      <w:r w:rsidRPr="00E65CC3">
        <w:rPr>
          <w:rStyle w:val="DeltaViewInsertion"/>
          <w:rFonts w:ascii="Tahoma" w:hAnsi="Tahoma" w:cs="Tahoma"/>
          <w:b/>
          <w:color w:val="auto"/>
          <w:sz w:val="22"/>
          <w:szCs w:val="22"/>
          <w:u w:val="none"/>
        </w:rPr>
        <w:t>)</w:t>
      </w:r>
      <w:r w:rsidRPr="00D4459F">
        <w:rPr>
          <w:rStyle w:val="DeltaViewInsertion"/>
          <w:rFonts w:ascii="Tahoma" w:hAnsi="Tahoma" w:cs="Tahoma"/>
          <w:color w:val="auto"/>
          <w:sz w:val="22"/>
          <w:szCs w:val="22"/>
          <w:u w:val="none"/>
        </w:rPr>
        <w:t xml:space="preserve"> caso a Assembleia Geral de Debenturistas determine </w:t>
      </w:r>
      <w:r w:rsidR="00315CDD" w:rsidRPr="00811A49">
        <w:rPr>
          <w:rStyle w:val="DeltaViewInsertion"/>
          <w:rFonts w:ascii="Tahoma" w:hAnsi="Tahoma" w:cs="Tahoma"/>
          <w:color w:val="auto"/>
          <w:sz w:val="22"/>
          <w:szCs w:val="22"/>
          <w:u w:val="none"/>
        </w:rPr>
        <w:t xml:space="preserve">que o Evento de </w:t>
      </w:r>
      <w:r w:rsidR="00B057BB">
        <w:rPr>
          <w:rStyle w:val="DeltaViewInsertion"/>
          <w:rFonts w:ascii="Tahoma" w:hAnsi="Tahoma" w:cs="Tahoma"/>
          <w:color w:val="auto"/>
          <w:sz w:val="22"/>
          <w:szCs w:val="22"/>
          <w:u w:val="none"/>
        </w:rPr>
        <w:t>Inadimplemento Não Automático</w:t>
      </w:r>
      <w:r w:rsidR="00B057BB" w:rsidRPr="00811A49">
        <w:rPr>
          <w:rStyle w:val="DeltaViewInsertion"/>
          <w:rFonts w:ascii="Tahoma" w:hAnsi="Tahoma" w:cs="Tahoma"/>
          <w:color w:val="auto"/>
          <w:sz w:val="22"/>
          <w:szCs w:val="22"/>
          <w:u w:val="none"/>
        </w:rPr>
        <w:t xml:space="preserve"> </w:t>
      </w:r>
      <w:r w:rsidR="009762AC">
        <w:rPr>
          <w:rStyle w:val="DeltaViewInsertion"/>
          <w:rFonts w:ascii="Tahoma" w:hAnsi="Tahoma" w:cs="Tahoma"/>
          <w:color w:val="auto"/>
          <w:sz w:val="22"/>
          <w:szCs w:val="22"/>
          <w:u w:val="none"/>
        </w:rPr>
        <w:t xml:space="preserve">enseja </w:t>
      </w:r>
      <w:r w:rsidR="009762AC" w:rsidRPr="004F32E9">
        <w:rPr>
          <w:rStyle w:val="DeltaViewInsertion"/>
          <w:rFonts w:ascii="Tahoma" w:hAnsi="Tahoma" w:cs="Tahoma"/>
          <w:color w:val="auto"/>
          <w:sz w:val="22"/>
          <w:szCs w:val="22"/>
          <w:u w:val="none"/>
        </w:rPr>
        <w:t>a descontinuidade da Emissão</w:t>
      </w:r>
      <w:r w:rsidR="00D96976" w:rsidRPr="004F32E9">
        <w:rPr>
          <w:rStyle w:val="DeltaViewInsertion"/>
          <w:rFonts w:ascii="Tahoma" w:hAnsi="Tahoma" w:cs="Tahoma"/>
          <w:color w:val="auto"/>
          <w:sz w:val="22"/>
          <w:szCs w:val="22"/>
          <w:u w:val="none"/>
        </w:rPr>
        <w:t>,</w:t>
      </w:r>
      <w:r w:rsidR="00315CDD" w:rsidRPr="00BB46AE">
        <w:rPr>
          <w:rStyle w:val="DeltaViewInsertion"/>
          <w:rFonts w:ascii="Tahoma" w:hAnsi="Tahoma" w:cs="Tahoma"/>
          <w:color w:val="auto"/>
          <w:sz w:val="22"/>
          <w:szCs w:val="22"/>
          <w:u w:val="none"/>
        </w:rPr>
        <w:t xml:space="preserve"> </w:t>
      </w:r>
      <w:r w:rsidRPr="00BB46AE">
        <w:rPr>
          <w:rStyle w:val="DeltaViewInsertion"/>
          <w:rFonts w:ascii="Tahoma" w:hAnsi="Tahoma" w:cs="Tahoma"/>
          <w:color w:val="auto"/>
          <w:sz w:val="22"/>
          <w:szCs w:val="22"/>
          <w:u w:val="none"/>
        </w:rPr>
        <w:t xml:space="preserve">o Agente Fiduciário deverá </w:t>
      </w:r>
      <w:r w:rsidRPr="00785233">
        <w:rPr>
          <w:rStyle w:val="DeltaViewInsertion"/>
          <w:rFonts w:ascii="Tahoma" w:hAnsi="Tahoma" w:cs="Tahoma"/>
          <w:color w:val="auto"/>
          <w:sz w:val="22"/>
          <w:szCs w:val="22"/>
          <w:u w:val="none"/>
        </w:rPr>
        <w:t xml:space="preserve">declarar o vencimento antecipado </w:t>
      </w:r>
      <w:r w:rsidR="009762AC">
        <w:rPr>
          <w:rStyle w:val="DeltaViewInsertion"/>
          <w:rFonts w:ascii="Tahoma" w:hAnsi="Tahoma" w:cs="Tahoma"/>
          <w:color w:val="auto"/>
          <w:sz w:val="22"/>
          <w:szCs w:val="22"/>
          <w:u w:val="none"/>
        </w:rPr>
        <w:t xml:space="preserve">das obrigações decorrentes </w:t>
      </w:r>
      <w:r w:rsidRPr="00785233">
        <w:rPr>
          <w:rStyle w:val="DeltaViewInsertion"/>
          <w:rFonts w:ascii="Tahoma" w:hAnsi="Tahoma" w:cs="Tahoma"/>
          <w:color w:val="auto"/>
          <w:sz w:val="22"/>
          <w:szCs w:val="22"/>
          <w:u w:val="none"/>
        </w:rPr>
        <w:t>das Debêntures</w:t>
      </w:r>
      <w:r w:rsidRPr="00BE4146">
        <w:rPr>
          <w:rStyle w:val="DeltaViewInsertion"/>
          <w:color w:val="auto"/>
          <w:u w:val="none"/>
        </w:rPr>
        <w:t xml:space="preserve"> </w:t>
      </w:r>
      <w:r w:rsidRPr="00785233">
        <w:rPr>
          <w:rStyle w:val="DeltaViewInsertion"/>
          <w:rFonts w:ascii="Tahoma" w:hAnsi="Tahoma" w:cs="Tahoma"/>
          <w:color w:val="auto"/>
          <w:sz w:val="22"/>
          <w:szCs w:val="22"/>
          <w:u w:val="none"/>
        </w:rPr>
        <w:t>mediante imediato envio de notificação à Emissora e à B3 neste sentido</w:t>
      </w:r>
      <w:r w:rsidR="00384173" w:rsidRPr="00785233">
        <w:rPr>
          <w:rStyle w:val="DeltaViewInsertion"/>
          <w:rFonts w:ascii="Tahoma" w:hAnsi="Tahoma" w:cs="Tahoma"/>
          <w:color w:val="auto"/>
          <w:sz w:val="22"/>
          <w:szCs w:val="22"/>
          <w:u w:val="none"/>
        </w:rPr>
        <w:t>.</w:t>
      </w:r>
      <w:bookmarkEnd w:id="282"/>
    </w:p>
    <w:p w14:paraId="3CB5AC68" w14:textId="77777777" w:rsidR="00CA763D" w:rsidRPr="00583287" w:rsidRDefault="00CA763D" w:rsidP="00E57F75">
      <w:pPr>
        <w:pStyle w:val="PargrafodaLista"/>
        <w:spacing w:line="320" w:lineRule="atLeast"/>
        <w:ind w:right="-22"/>
        <w:rPr>
          <w:rFonts w:ascii="Tahoma" w:hAnsi="Tahoma" w:cs="Tahoma"/>
          <w:sz w:val="22"/>
          <w:szCs w:val="22"/>
        </w:rPr>
      </w:pPr>
    </w:p>
    <w:p w14:paraId="20A3F0F1" w14:textId="142FE9BE" w:rsidR="00CA763D" w:rsidRPr="00583287" w:rsidRDefault="008C7533" w:rsidP="00F33DB7">
      <w:pPr>
        <w:pStyle w:val="PargrafodaLista"/>
        <w:numPr>
          <w:ilvl w:val="3"/>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Caso seja deliberado na Assembleia Geral de Debenturistas prevista na Cláusula </w:t>
      </w:r>
      <w:r w:rsidR="00153CD8">
        <w:rPr>
          <w:rFonts w:ascii="Tahoma" w:hAnsi="Tahoma" w:cs="Tahoma"/>
          <w:sz w:val="22"/>
          <w:szCs w:val="22"/>
        </w:rPr>
        <w:fldChar w:fldCharType="begin"/>
      </w:r>
      <w:r w:rsidR="00153CD8">
        <w:rPr>
          <w:rFonts w:ascii="Tahoma" w:hAnsi="Tahoma" w:cs="Tahoma"/>
          <w:sz w:val="22"/>
          <w:szCs w:val="22"/>
        </w:rPr>
        <w:instrText xml:space="preserve"> REF _Ref97824024 \r \h </w:instrText>
      </w:r>
      <w:r w:rsidR="00153CD8">
        <w:rPr>
          <w:rFonts w:ascii="Tahoma" w:hAnsi="Tahoma" w:cs="Tahoma"/>
          <w:sz w:val="22"/>
          <w:szCs w:val="22"/>
        </w:rPr>
      </w:r>
      <w:r w:rsidR="00153CD8">
        <w:rPr>
          <w:rFonts w:ascii="Tahoma" w:hAnsi="Tahoma" w:cs="Tahoma"/>
          <w:sz w:val="22"/>
          <w:szCs w:val="22"/>
        </w:rPr>
        <w:fldChar w:fldCharType="separate"/>
      </w:r>
      <w:r w:rsidR="001E3BF4">
        <w:rPr>
          <w:rFonts w:ascii="Tahoma" w:hAnsi="Tahoma" w:cs="Tahoma"/>
          <w:sz w:val="22"/>
          <w:szCs w:val="22"/>
        </w:rPr>
        <w:t>3.50.1.2</w:t>
      </w:r>
      <w:r w:rsidR="00153CD8">
        <w:rPr>
          <w:rFonts w:ascii="Tahoma" w:hAnsi="Tahoma" w:cs="Tahoma"/>
          <w:sz w:val="22"/>
          <w:szCs w:val="22"/>
        </w:rPr>
        <w:fldChar w:fldCharType="end"/>
      </w:r>
      <w:r w:rsidR="00153CD8">
        <w:rPr>
          <w:rFonts w:ascii="Tahoma" w:hAnsi="Tahoma" w:cs="Tahoma"/>
          <w:sz w:val="22"/>
          <w:szCs w:val="22"/>
        </w:rPr>
        <w:t xml:space="preserve"> </w:t>
      </w:r>
      <w:r w:rsidRPr="00583287">
        <w:rPr>
          <w:rFonts w:ascii="Tahoma" w:hAnsi="Tahoma" w:cs="Tahoma"/>
          <w:sz w:val="22"/>
          <w:szCs w:val="22"/>
        </w:rPr>
        <w:t xml:space="preserve">acima que o Evento de </w:t>
      </w:r>
      <w:r w:rsidR="001F3870">
        <w:rPr>
          <w:rFonts w:ascii="Tahoma" w:hAnsi="Tahoma" w:cs="Tahoma"/>
          <w:sz w:val="22"/>
          <w:szCs w:val="22"/>
        </w:rPr>
        <w:t>Inadimplemento Não Automático</w:t>
      </w:r>
      <w:r w:rsidR="001F3870" w:rsidRPr="00583287">
        <w:rPr>
          <w:rFonts w:ascii="Tahoma" w:hAnsi="Tahoma" w:cs="Tahoma"/>
          <w:sz w:val="22"/>
          <w:szCs w:val="22"/>
        </w:rPr>
        <w:t xml:space="preserve"> </w:t>
      </w:r>
      <w:r w:rsidRPr="00583287">
        <w:rPr>
          <w:rFonts w:ascii="Tahoma" w:hAnsi="Tahoma" w:cs="Tahoma"/>
          <w:sz w:val="22"/>
          <w:szCs w:val="22"/>
        </w:rPr>
        <w:t xml:space="preserve">não </w:t>
      </w:r>
      <w:r w:rsidR="00135333">
        <w:rPr>
          <w:rFonts w:ascii="Tahoma" w:hAnsi="Tahoma" w:cs="Tahoma"/>
          <w:sz w:val="22"/>
          <w:szCs w:val="22"/>
        </w:rPr>
        <w:t>enseja a</w:t>
      </w:r>
      <w:r w:rsidR="00135333">
        <w:rPr>
          <w:rFonts w:ascii="Tahoma" w:hAnsi="Tahoma"/>
          <w:sz w:val="22"/>
        </w:rPr>
        <w:t xml:space="preserve"> declaração d</w:t>
      </w:r>
      <w:r w:rsidR="00135333" w:rsidRPr="00B23FFD">
        <w:rPr>
          <w:rFonts w:ascii="Tahoma" w:hAnsi="Tahoma" w:cs="Tahoma"/>
          <w:sz w:val="22"/>
          <w:szCs w:val="22"/>
        </w:rPr>
        <w:t>o vencimento antecipado de todas as obrigações da Emissora decorrentes das Debêntures</w:t>
      </w:r>
      <w:r w:rsidRPr="00583287">
        <w:rPr>
          <w:rFonts w:ascii="Tahoma" w:hAnsi="Tahoma" w:cs="Tahoma"/>
          <w:sz w:val="22"/>
          <w:szCs w:val="22"/>
        </w:rPr>
        <w:t xml:space="preserve">, ainda que com a adoção de medidas adicionais pela Emissora, inclusive </w:t>
      </w:r>
      <w:r w:rsidR="00D96976" w:rsidRPr="00583287">
        <w:rPr>
          <w:rFonts w:ascii="Tahoma" w:hAnsi="Tahoma" w:cs="Tahoma"/>
          <w:sz w:val="22"/>
          <w:szCs w:val="22"/>
        </w:rPr>
        <w:t xml:space="preserve">por meio </w:t>
      </w:r>
      <w:r w:rsidRPr="00583287">
        <w:rPr>
          <w:rFonts w:ascii="Tahoma" w:hAnsi="Tahoma" w:cs="Tahoma"/>
          <w:sz w:val="22"/>
          <w:szCs w:val="22"/>
        </w:rPr>
        <w:t xml:space="preserve">de alterações a esta Escritura de Emissão, de forma a minimizar potenciais riscos para a Emissão em virtude da ocorrência do respectivo Evento de </w:t>
      </w:r>
      <w:r w:rsidR="001F3870">
        <w:rPr>
          <w:rFonts w:ascii="Tahoma" w:hAnsi="Tahoma" w:cs="Tahoma"/>
          <w:sz w:val="22"/>
          <w:szCs w:val="22"/>
        </w:rPr>
        <w:t>Inadimplemento Não Automático</w:t>
      </w:r>
      <w:r w:rsidRPr="00583287">
        <w:rPr>
          <w:rFonts w:ascii="Tahoma" w:hAnsi="Tahoma" w:cs="Tahoma"/>
          <w:sz w:val="22"/>
          <w:szCs w:val="22"/>
        </w:rPr>
        <w:t>, as suspensões descritas na Cláusula</w:t>
      </w:r>
      <w:r w:rsidR="00153CD8">
        <w:rPr>
          <w:rFonts w:ascii="Tahoma" w:hAnsi="Tahoma" w:cs="Tahoma"/>
          <w:sz w:val="22"/>
          <w:szCs w:val="22"/>
        </w:rPr>
        <w:t xml:space="preserve"> </w:t>
      </w:r>
      <w:r w:rsidR="00153CD8">
        <w:rPr>
          <w:rFonts w:ascii="Tahoma" w:hAnsi="Tahoma" w:cs="Tahoma"/>
          <w:sz w:val="22"/>
          <w:szCs w:val="22"/>
        </w:rPr>
        <w:fldChar w:fldCharType="begin"/>
      </w:r>
      <w:r w:rsidR="00153CD8">
        <w:rPr>
          <w:rFonts w:ascii="Tahoma" w:hAnsi="Tahoma" w:cs="Tahoma"/>
          <w:sz w:val="22"/>
          <w:szCs w:val="22"/>
        </w:rPr>
        <w:instrText xml:space="preserve"> REF _Ref69512721 \r \h </w:instrText>
      </w:r>
      <w:r w:rsidR="00153CD8">
        <w:rPr>
          <w:rFonts w:ascii="Tahoma" w:hAnsi="Tahoma" w:cs="Tahoma"/>
          <w:sz w:val="22"/>
          <w:szCs w:val="22"/>
        </w:rPr>
      </w:r>
      <w:r w:rsidR="00153CD8">
        <w:rPr>
          <w:rFonts w:ascii="Tahoma" w:hAnsi="Tahoma" w:cs="Tahoma"/>
          <w:sz w:val="22"/>
          <w:szCs w:val="22"/>
        </w:rPr>
        <w:fldChar w:fldCharType="separate"/>
      </w:r>
      <w:r w:rsidR="001E3BF4">
        <w:rPr>
          <w:rFonts w:ascii="Tahoma" w:hAnsi="Tahoma" w:cs="Tahoma"/>
          <w:sz w:val="22"/>
          <w:szCs w:val="22"/>
        </w:rPr>
        <w:t>3.50.1</w:t>
      </w:r>
      <w:r w:rsidR="00153CD8">
        <w:rPr>
          <w:rFonts w:ascii="Tahoma" w:hAnsi="Tahoma" w:cs="Tahoma"/>
          <w:sz w:val="22"/>
          <w:szCs w:val="22"/>
        </w:rPr>
        <w:fldChar w:fldCharType="end"/>
      </w:r>
      <w:r w:rsidRPr="00583287">
        <w:rPr>
          <w:rFonts w:ascii="Tahoma" w:hAnsi="Tahoma" w:cs="Tahoma"/>
          <w:sz w:val="22"/>
          <w:szCs w:val="22"/>
        </w:rPr>
        <w:t xml:space="preserve"> acima serão automaticamente revertidas pela Emissora</w:t>
      </w:r>
      <w:r w:rsidR="00D96976" w:rsidRPr="00583287">
        <w:rPr>
          <w:rFonts w:ascii="Tahoma" w:hAnsi="Tahoma" w:cs="Tahoma"/>
          <w:sz w:val="22"/>
          <w:szCs w:val="22"/>
        </w:rPr>
        <w:t>, exceto se expressamente deliberado de forma contraria pelos Debenturistas</w:t>
      </w:r>
      <w:r w:rsidRPr="00583287">
        <w:rPr>
          <w:rFonts w:ascii="Tahoma" w:hAnsi="Tahoma" w:cs="Tahoma"/>
          <w:sz w:val="22"/>
          <w:szCs w:val="22"/>
        </w:rPr>
        <w:t>.</w:t>
      </w:r>
      <w:bookmarkStart w:id="283" w:name="_DV_M189"/>
      <w:bookmarkStart w:id="284" w:name="_DV_M200"/>
      <w:bookmarkStart w:id="285" w:name="_Ref422391911"/>
      <w:bookmarkEnd w:id="283"/>
      <w:bookmarkEnd w:id="284"/>
    </w:p>
    <w:p w14:paraId="1BAC4C1B" w14:textId="77777777" w:rsidR="00AD3DCB" w:rsidRPr="00583287" w:rsidRDefault="00AD3DCB" w:rsidP="00E57F75">
      <w:pPr>
        <w:pStyle w:val="PargrafodaLista"/>
        <w:spacing w:line="320" w:lineRule="atLeast"/>
        <w:ind w:right="-22"/>
        <w:rPr>
          <w:rFonts w:ascii="Tahoma" w:hAnsi="Tahoma" w:cs="Tahoma"/>
          <w:sz w:val="22"/>
          <w:szCs w:val="22"/>
        </w:rPr>
      </w:pPr>
    </w:p>
    <w:p w14:paraId="3BF05FC8" w14:textId="7EB00800" w:rsidR="00CA763D" w:rsidRPr="00BB46AE"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bookmarkStart w:id="286" w:name="_Hlk83457412"/>
      <w:bookmarkStart w:id="287" w:name="_Ref69513012"/>
      <w:bookmarkStart w:id="288" w:name="_Ref95142410"/>
      <w:r w:rsidRPr="00583287">
        <w:rPr>
          <w:rFonts w:ascii="Tahoma" w:hAnsi="Tahoma" w:cs="Tahoma"/>
          <w:sz w:val="22"/>
          <w:szCs w:val="22"/>
        </w:rPr>
        <w:t xml:space="preserve">Na ocorrência dos Eventos </w:t>
      </w:r>
      <w:r w:rsidRPr="00583287">
        <w:rPr>
          <w:rStyle w:val="DeltaViewInsertion"/>
          <w:rFonts w:ascii="Tahoma" w:hAnsi="Tahoma" w:cs="Tahoma"/>
          <w:color w:val="auto"/>
          <w:sz w:val="22"/>
          <w:szCs w:val="22"/>
          <w:u w:val="none"/>
        </w:rPr>
        <w:t xml:space="preserve">de Inadimplemento </w:t>
      </w:r>
      <w:r w:rsidR="001F3870">
        <w:rPr>
          <w:rStyle w:val="DeltaViewInsertion"/>
          <w:rFonts w:ascii="Tahoma" w:hAnsi="Tahoma" w:cs="Tahoma"/>
          <w:color w:val="auto"/>
          <w:sz w:val="22"/>
          <w:szCs w:val="22"/>
          <w:u w:val="none"/>
        </w:rPr>
        <w:t xml:space="preserve">Automáticos </w:t>
      </w:r>
      <w:r w:rsidRPr="00583287">
        <w:rPr>
          <w:rStyle w:val="DeltaViewInsertion"/>
          <w:rFonts w:ascii="Tahoma" w:hAnsi="Tahoma" w:cs="Tahoma"/>
          <w:color w:val="auto"/>
          <w:sz w:val="22"/>
          <w:szCs w:val="22"/>
          <w:u w:val="none"/>
        </w:rPr>
        <w:t>listados abaixo</w:t>
      </w:r>
      <w:bookmarkEnd w:id="286"/>
      <w:r w:rsidRPr="00583287">
        <w:rPr>
          <w:rFonts w:ascii="Tahoma" w:hAnsi="Tahoma" w:cs="Tahoma"/>
          <w:sz w:val="22"/>
          <w:szCs w:val="22"/>
        </w:rPr>
        <w:t xml:space="preserve">, e observado o disposto nas Cláusula </w:t>
      </w:r>
      <w:r w:rsidRPr="00E65CC3">
        <w:rPr>
          <w:rFonts w:ascii="Tahoma" w:hAnsi="Tahoma" w:cs="Tahoma"/>
          <w:sz w:val="22"/>
          <w:szCs w:val="22"/>
        </w:rPr>
        <w:fldChar w:fldCharType="begin"/>
      </w:r>
      <w:r w:rsidRPr="00583287">
        <w:rPr>
          <w:rFonts w:ascii="Tahoma" w:hAnsi="Tahoma" w:cs="Tahoma"/>
          <w:sz w:val="22"/>
          <w:szCs w:val="22"/>
        </w:rPr>
        <w:instrText xml:space="preserve"> REF _Ref69597366 \r \h  \* MERGEFORMAT </w:instrText>
      </w:r>
      <w:r w:rsidRPr="00E65CC3">
        <w:rPr>
          <w:rFonts w:ascii="Tahoma" w:hAnsi="Tahoma" w:cs="Tahoma"/>
          <w:sz w:val="22"/>
          <w:szCs w:val="22"/>
        </w:rPr>
      </w:r>
      <w:r w:rsidRPr="00E65CC3">
        <w:rPr>
          <w:rFonts w:ascii="Tahoma" w:hAnsi="Tahoma" w:cs="Tahoma"/>
          <w:sz w:val="22"/>
          <w:szCs w:val="22"/>
        </w:rPr>
        <w:fldChar w:fldCharType="separate"/>
      </w:r>
      <w:r w:rsidR="001E3BF4">
        <w:rPr>
          <w:rFonts w:ascii="Tahoma" w:hAnsi="Tahoma" w:cs="Tahoma"/>
          <w:sz w:val="22"/>
          <w:szCs w:val="22"/>
        </w:rPr>
        <w:t>3.50.3</w:t>
      </w:r>
      <w:r w:rsidRPr="00E65CC3">
        <w:rPr>
          <w:rFonts w:ascii="Tahoma" w:hAnsi="Tahoma" w:cs="Tahoma"/>
          <w:sz w:val="22"/>
          <w:szCs w:val="22"/>
        </w:rPr>
        <w:fldChar w:fldCharType="end"/>
      </w:r>
      <w:r w:rsidRPr="00583287">
        <w:rPr>
          <w:rFonts w:ascii="Tahoma" w:hAnsi="Tahoma" w:cs="Tahoma"/>
          <w:sz w:val="22"/>
          <w:szCs w:val="22"/>
        </w:rPr>
        <w:t xml:space="preserve"> e </w:t>
      </w:r>
      <w:r w:rsidR="000A652C" w:rsidRPr="00E65CC3">
        <w:rPr>
          <w:rFonts w:ascii="Tahoma" w:hAnsi="Tahoma" w:cs="Tahoma"/>
          <w:sz w:val="22"/>
          <w:szCs w:val="22"/>
        </w:rPr>
        <w:t xml:space="preserve">seguintes </w:t>
      </w:r>
      <w:r w:rsidRPr="00D4459F">
        <w:rPr>
          <w:rFonts w:ascii="Tahoma" w:hAnsi="Tahoma" w:cs="Tahoma"/>
          <w:sz w:val="22"/>
          <w:szCs w:val="22"/>
        </w:rPr>
        <w:t xml:space="preserve">abaixo, o Agente Fiduciário deverá </w:t>
      </w:r>
      <w:r w:rsidR="00315CDD" w:rsidRPr="00BF7866">
        <w:rPr>
          <w:rFonts w:ascii="Tahoma" w:hAnsi="Tahoma" w:cs="Tahoma"/>
          <w:sz w:val="22"/>
          <w:szCs w:val="22"/>
        </w:rPr>
        <w:t xml:space="preserve">considerar ou </w:t>
      </w:r>
      <w:r w:rsidRPr="00811A49">
        <w:rPr>
          <w:rFonts w:ascii="Tahoma" w:hAnsi="Tahoma" w:cs="Tahoma"/>
          <w:sz w:val="22"/>
          <w:szCs w:val="22"/>
        </w:rPr>
        <w:t>declarar</w:t>
      </w:r>
      <w:r w:rsidR="00315CDD" w:rsidRPr="00811A49">
        <w:rPr>
          <w:rFonts w:ascii="Tahoma" w:hAnsi="Tahoma" w:cs="Tahoma"/>
          <w:sz w:val="22"/>
          <w:szCs w:val="22"/>
        </w:rPr>
        <w:t>, conforme o caso,</w:t>
      </w:r>
      <w:r w:rsidRPr="00B23FFD">
        <w:rPr>
          <w:rFonts w:ascii="Tahoma" w:hAnsi="Tahoma" w:cs="Tahoma"/>
          <w:sz w:val="22"/>
          <w:szCs w:val="22"/>
        </w:rPr>
        <w:t xml:space="preserve"> o vencimento antecipado </w:t>
      </w:r>
      <w:r w:rsidR="001F3870">
        <w:rPr>
          <w:rFonts w:ascii="Tahoma" w:hAnsi="Tahoma" w:cs="Tahoma"/>
          <w:sz w:val="22"/>
          <w:szCs w:val="22"/>
        </w:rPr>
        <w:t xml:space="preserve">automático </w:t>
      </w:r>
      <w:r w:rsidRPr="00B23FFD">
        <w:rPr>
          <w:rFonts w:ascii="Tahoma" w:hAnsi="Tahoma" w:cs="Tahoma"/>
          <w:sz w:val="22"/>
          <w:szCs w:val="22"/>
        </w:rPr>
        <w:t>de todas as obrigações da Emissora decorrentes das Debêntures e exigir os pagamentos aos Debenturistas:</w:t>
      </w:r>
      <w:bookmarkEnd w:id="287"/>
      <w:bookmarkEnd w:id="288"/>
    </w:p>
    <w:p w14:paraId="0F97496F" w14:textId="77777777" w:rsidR="00CA763D" w:rsidRPr="00BB46AE" w:rsidRDefault="00CA763D" w:rsidP="00CC7512">
      <w:pPr>
        <w:pStyle w:val="PargrafodaLista"/>
        <w:spacing w:line="320" w:lineRule="atLeast"/>
        <w:ind w:left="0" w:right="-22"/>
        <w:rPr>
          <w:rFonts w:ascii="Tahoma" w:hAnsi="Tahoma"/>
          <w:i/>
          <w:sz w:val="22"/>
        </w:rPr>
      </w:pPr>
    </w:p>
    <w:p w14:paraId="39E8EFA1" w14:textId="136D301A" w:rsidR="00CA763D" w:rsidRPr="00C30EF6" w:rsidRDefault="008C7533" w:rsidP="00141C52">
      <w:pPr>
        <w:pStyle w:val="ListaColorida-nfase12"/>
        <w:numPr>
          <w:ilvl w:val="0"/>
          <w:numId w:val="20"/>
        </w:numPr>
        <w:tabs>
          <w:tab w:val="clear" w:pos="1134"/>
        </w:tabs>
        <w:spacing w:after="0" w:line="320" w:lineRule="atLeast"/>
        <w:ind w:left="1276" w:right="-22" w:hanging="992"/>
        <w:rPr>
          <w:rFonts w:ascii="Tahoma" w:hAnsi="Tahoma" w:cs="Tahoma"/>
        </w:rPr>
      </w:pPr>
      <w:r w:rsidRPr="00C30EF6">
        <w:rPr>
          <w:rFonts w:ascii="Tahoma" w:hAnsi="Tahoma" w:cs="Tahoma"/>
        </w:rPr>
        <w:t>descumprimento, pela Emissora, de qualquer obrigação pecuniária prevista nesta Escritura de Emissão</w:t>
      </w:r>
      <w:r w:rsidR="00791DC2">
        <w:rPr>
          <w:rFonts w:ascii="Tahoma" w:hAnsi="Tahoma" w:cs="Tahoma"/>
        </w:rPr>
        <w:t xml:space="preserve"> ou no Contrato de Cessão Fiduciária</w:t>
      </w:r>
      <w:r w:rsidRPr="00C30EF6">
        <w:rPr>
          <w:rFonts w:ascii="Tahoma" w:hAnsi="Tahoma" w:cs="Tahoma"/>
        </w:rPr>
        <w:t xml:space="preserve">, que não seja sanado no prazo de </w:t>
      </w:r>
      <w:r w:rsidR="00324084" w:rsidRPr="00C30EF6">
        <w:rPr>
          <w:rFonts w:ascii="Tahoma" w:hAnsi="Tahoma" w:cs="Tahoma"/>
        </w:rPr>
        <w:t>2</w:t>
      </w:r>
      <w:r w:rsidR="00B47778" w:rsidRPr="00C30EF6">
        <w:rPr>
          <w:rFonts w:ascii="Tahoma" w:hAnsi="Tahoma" w:cs="Tahoma"/>
        </w:rPr>
        <w:t xml:space="preserve"> (</w:t>
      </w:r>
      <w:r w:rsidR="00324084" w:rsidRPr="00C30EF6">
        <w:rPr>
          <w:rFonts w:ascii="Tahoma" w:hAnsi="Tahoma" w:cs="Tahoma"/>
        </w:rPr>
        <w:t>dois)</w:t>
      </w:r>
      <w:r w:rsidR="00B47778" w:rsidRPr="00C30EF6">
        <w:rPr>
          <w:rFonts w:ascii="Tahoma" w:hAnsi="Tahoma" w:cs="Tahoma"/>
        </w:rPr>
        <w:t xml:space="preserve"> Dia</w:t>
      </w:r>
      <w:r w:rsidR="00324084" w:rsidRPr="00C30EF6">
        <w:rPr>
          <w:rFonts w:ascii="Tahoma" w:hAnsi="Tahoma" w:cs="Tahoma"/>
        </w:rPr>
        <w:t>s</w:t>
      </w:r>
      <w:r w:rsidR="00B47778" w:rsidRPr="00C30EF6">
        <w:rPr>
          <w:rFonts w:ascii="Tahoma" w:hAnsi="Tahoma" w:cs="Tahoma"/>
        </w:rPr>
        <w:t xml:space="preserve"> Út</w:t>
      </w:r>
      <w:r w:rsidR="00324084" w:rsidRPr="00C30EF6">
        <w:rPr>
          <w:rFonts w:ascii="Tahoma" w:hAnsi="Tahoma" w:cs="Tahoma"/>
        </w:rPr>
        <w:t>eis</w:t>
      </w:r>
      <w:r w:rsidRPr="00C30EF6">
        <w:rPr>
          <w:rFonts w:ascii="Tahoma" w:hAnsi="Tahoma" w:cs="Tahoma"/>
        </w:rPr>
        <w:t xml:space="preserve"> da data do seu respectivo descumprimento</w:t>
      </w:r>
      <w:r w:rsidR="00324084" w:rsidRPr="00C30EF6">
        <w:rPr>
          <w:rFonts w:ascii="Tahoma" w:hAnsi="Tahoma" w:cs="Tahoma"/>
        </w:rPr>
        <w:t>, observado o Pagamento Condicionado</w:t>
      </w:r>
      <w:r w:rsidRPr="00C30EF6">
        <w:rPr>
          <w:rFonts w:ascii="Tahoma" w:hAnsi="Tahoma" w:cs="Tahoma"/>
        </w:rPr>
        <w:t>;</w:t>
      </w:r>
      <w:r w:rsidR="00315CDD" w:rsidRPr="00C30EF6">
        <w:rPr>
          <w:rFonts w:ascii="Tahoma" w:hAnsi="Tahoma" w:cs="Tahoma"/>
        </w:rPr>
        <w:t xml:space="preserve"> </w:t>
      </w:r>
    </w:p>
    <w:p w14:paraId="383DD831" w14:textId="77777777" w:rsidR="00CA763D" w:rsidRPr="00C30EF6" w:rsidRDefault="00CA763D" w:rsidP="00141C52">
      <w:pPr>
        <w:pStyle w:val="ListaColorida-nfase12"/>
        <w:spacing w:after="0" w:line="320" w:lineRule="atLeast"/>
        <w:ind w:left="1276" w:right="-22" w:hanging="992"/>
        <w:rPr>
          <w:rFonts w:ascii="Tahoma" w:hAnsi="Tahoma" w:cs="Tahoma"/>
        </w:rPr>
      </w:pPr>
    </w:p>
    <w:p w14:paraId="379BAE70" w14:textId="77777777" w:rsidR="00CA763D" w:rsidRPr="00C30EF6" w:rsidRDefault="008C7533" w:rsidP="00F33DB7">
      <w:pPr>
        <w:pStyle w:val="ListaColorida-nfase12"/>
        <w:numPr>
          <w:ilvl w:val="0"/>
          <w:numId w:val="20"/>
        </w:numPr>
        <w:tabs>
          <w:tab w:val="clear" w:pos="1134"/>
        </w:tabs>
        <w:spacing w:after="0" w:line="320" w:lineRule="atLeast"/>
        <w:ind w:left="1276" w:right="-22" w:hanging="992"/>
        <w:rPr>
          <w:rFonts w:ascii="Tahoma" w:hAnsi="Tahoma" w:cs="Tahoma"/>
        </w:rPr>
      </w:pPr>
      <w:r w:rsidRPr="00C30EF6">
        <w:rPr>
          <w:rFonts w:ascii="Tahoma" w:hAnsi="Tahoma" w:cs="Tahoma"/>
        </w:rPr>
        <w:t xml:space="preserve">comprovação </w:t>
      </w:r>
      <w:r w:rsidR="00237704" w:rsidRPr="00C30EF6">
        <w:rPr>
          <w:rFonts w:ascii="Tahoma" w:hAnsi="Tahoma" w:cs="Tahoma"/>
        </w:rPr>
        <w:t>de que as declarações realizadas pela Emissora nesta Escritura de Emissão eram falsas ou enganosas;</w:t>
      </w:r>
      <w:r w:rsidR="00237704" w:rsidRPr="00C30EF6">
        <w:rPr>
          <w:rFonts w:ascii="Tahoma" w:hAnsi="Tahoma" w:cs="Tahoma"/>
          <w:b/>
        </w:rPr>
        <w:t xml:space="preserve"> </w:t>
      </w:r>
      <w:r w:rsidR="00C450A9" w:rsidRPr="000969AA">
        <w:rPr>
          <w:rFonts w:ascii="Tahoma" w:hAnsi="Tahoma" w:cs="Tahoma"/>
          <w:b/>
        </w:rPr>
        <w:t xml:space="preserve"> </w:t>
      </w:r>
    </w:p>
    <w:p w14:paraId="6A7FC1F9" w14:textId="77777777" w:rsidR="00CA763D" w:rsidRPr="00C30EF6" w:rsidRDefault="00CA763D" w:rsidP="00F33DB7">
      <w:pPr>
        <w:pStyle w:val="ListaColorida-nfase12"/>
        <w:spacing w:after="0" w:line="320" w:lineRule="atLeast"/>
        <w:ind w:left="1276" w:right="-22" w:hanging="992"/>
        <w:rPr>
          <w:rFonts w:ascii="Tahoma" w:hAnsi="Tahoma" w:cs="Tahoma"/>
        </w:rPr>
      </w:pPr>
    </w:p>
    <w:p w14:paraId="42414BA4" w14:textId="77777777" w:rsidR="00CA763D" w:rsidRPr="00C30EF6" w:rsidRDefault="008C7533" w:rsidP="00CC7512">
      <w:pPr>
        <w:pStyle w:val="ListaColorida-nfase12"/>
        <w:numPr>
          <w:ilvl w:val="0"/>
          <w:numId w:val="20"/>
        </w:numPr>
        <w:tabs>
          <w:tab w:val="clear" w:pos="1134"/>
        </w:tabs>
        <w:spacing w:after="0" w:line="320" w:lineRule="atLeast"/>
        <w:ind w:left="1276" w:right="-22" w:hanging="992"/>
        <w:rPr>
          <w:rFonts w:ascii="Tahoma" w:hAnsi="Tahoma" w:cs="Tahoma"/>
        </w:rPr>
      </w:pPr>
      <w:r w:rsidRPr="00C30EF6">
        <w:rPr>
          <w:rFonts w:ascii="Tahoma" w:hAnsi="Tahoma" w:cs="Tahoma"/>
          <w:b/>
        </w:rPr>
        <w:t>(a)</w:t>
      </w:r>
      <w:r w:rsidRPr="00C30EF6">
        <w:rPr>
          <w:rFonts w:ascii="Tahoma" w:hAnsi="Tahoma" w:cs="Tahoma"/>
        </w:rPr>
        <w:t xml:space="preserve"> proposta pela Emissora, a qualquer credor ou classe de credores, de plano de recuperação judicial ou extrajudicial, independentemente de ter sido requerida ou obtida homologação judicial do referido plano; </w:t>
      </w:r>
      <w:r w:rsidRPr="00C30EF6">
        <w:rPr>
          <w:rFonts w:ascii="Tahoma" w:hAnsi="Tahoma" w:cs="Tahoma"/>
          <w:b/>
        </w:rPr>
        <w:t>(b)</w:t>
      </w:r>
      <w:r w:rsidRPr="00C30EF6">
        <w:rPr>
          <w:rFonts w:ascii="Tahoma" w:hAnsi="Tahoma" w:cs="Tahoma"/>
        </w:rPr>
        <w:t xml:space="preserve"> requerimento pela Emissora de recuperação judicial, independentemente de deferimento do processamento da recuperação ou de sua concessão pelo juiz competente ou, ainda, pedido de autofalência pela Emissora</w:t>
      </w:r>
      <w:r w:rsidR="0099707A" w:rsidRPr="00C30EF6">
        <w:rPr>
          <w:rFonts w:ascii="Tahoma" w:hAnsi="Tahoma" w:cs="Tahoma"/>
        </w:rPr>
        <w:t xml:space="preserve">; ou </w:t>
      </w:r>
      <w:r w:rsidR="0099707A" w:rsidRPr="00C30EF6">
        <w:rPr>
          <w:rFonts w:ascii="Tahoma" w:hAnsi="Tahoma" w:cs="Tahoma"/>
          <w:b/>
        </w:rPr>
        <w:t>(c)</w:t>
      </w:r>
      <w:r w:rsidR="0099707A" w:rsidRPr="000969AA">
        <w:rPr>
          <w:rFonts w:ascii="Tahoma" w:hAnsi="Tahoma" w:cs="Tahoma"/>
          <w:b/>
        </w:rPr>
        <w:t xml:space="preserve"> </w:t>
      </w:r>
      <w:r w:rsidR="0099707A" w:rsidRPr="00C30EF6">
        <w:rPr>
          <w:rFonts w:ascii="Tahoma" w:hAnsi="Tahoma" w:cs="Tahoma"/>
        </w:rPr>
        <w:t xml:space="preserve">decretação de falência da Emissora; </w:t>
      </w:r>
      <w:r w:rsidR="0099707A" w:rsidRPr="00C30EF6">
        <w:rPr>
          <w:rFonts w:ascii="Tahoma" w:hAnsi="Tahoma" w:cs="Tahoma"/>
          <w:b/>
        </w:rPr>
        <w:t xml:space="preserve">(b) </w:t>
      </w:r>
      <w:r w:rsidR="0099707A" w:rsidRPr="00C30EF6">
        <w:rPr>
          <w:rFonts w:ascii="Tahoma" w:hAnsi="Tahoma" w:cs="Tahoma"/>
        </w:rPr>
        <w:t xml:space="preserve">pedido </w:t>
      </w:r>
      <w:r w:rsidR="0099707A" w:rsidRPr="00C30EF6">
        <w:rPr>
          <w:rFonts w:ascii="Tahoma" w:hAnsi="Tahoma" w:cs="Tahoma"/>
        </w:rPr>
        <w:lastRenderedPageBreak/>
        <w:t>de falência formulado por terceiros em face da Emissora e não devidamente elidido no prazo legal</w:t>
      </w:r>
      <w:r w:rsidRPr="00C30EF6">
        <w:rPr>
          <w:rFonts w:ascii="Tahoma" w:hAnsi="Tahoma" w:cs="Tahoma"/>
        </w:rPr>
        <w:t>;</w:t>
      </w:r>
      <w:r w:rsidR="00C450A9" w:rsidRPr="00C30EF6">
        <w:rPr>
          <w:rFonts w:ascii="Tahoma" w:hAnsi="Tahoma" w:cs="Tahoma"/>
        </w:rPr>
        <w:t xml:space="preserve"> </w:t>
      </w:r>
    </w:p>
    <w:p w14:paraId="5DFFB8C7" w14:textId="77777777" w:rsidR="00CA763D" w:rsidRPr="00C30EF6" w:rsidRDefault="00CA763D" w:rsidP="00F33DB7">
      <w:pPr>
        <w:pStyle w:val="PargrafodaLista"/>
        <w:spacing w:line="320" w:lineRule="atLeast"/>
        <w:ind w:left="1276" w:right="-22" w:hanging="992"/>
        <w:rPr>
          <w:rFonts w:ascii="Tahoma" w:hAnsi="Tahoma" w:cs="Tahoma"/>
          <w:sz w:val="22"/>
          <w:szCs w:val="22"/>
        </w:rPr>
      </w:pPr>
    </w:p>
    <w:p w14:paraId="3660A134" w14:textId="77777777" w:rsidR="00CA763D" w:rsidRPr="00583287" w:rsidRDefault="008C7533" w:rsidP="00CC7512">
      <w:pPr>
        <w:pStyle w:val="ListaColorida-nfase12"/>
        <w:numPr>
          <w:ilvl w:val="0"/>
          <w:numId w:val="20"/>
        </w:numPr>
        <w:tabs>
          <w:tab w:val="clear" w:pos="1134"/>
        </w:tabs>
        <w:spacing w:after="0" w:line="320" w:lineRule="atLeast"/>
        <w:ind w:left="1276" w:right="-22" w:hanging="992"/>
        <w:rPr>
          <w:rFonts w:ascii="Tahoma" w:hAnsi="Tahoma" w:cs="Tahoma"/>
        </w:rPr>
      </w:pPr>
      <w:r w:rsidRPr="00583287">
        <w:rPr>
          <w:rFonts w:ascii="Tahoma" w:hAnsi="Tahoma" w:cs="Tahoma"/>
        </w:rPr>
        <w:t>transformação do tipo societário da Emissora, de modo que deixe de ser uma sociedade anônima, nos termos do artigo 220 da Lei das Sociedades por Ações;</w:t>
      </w:r>
      <w:r w:rsidR="00C450A9" w:rsidRPr="00583287">
        <w:rPr>
          <w:rFonts w:ascii="Tahoma" w:hAnsi="Tahoma" w:cs="Tahoma"/>
        </w:rPr>
        <w:t xml:space="preserve"> </w:t>
      </w:r>
    </w:p>
    <w:p w14:paraId="34152BD9" w14:textId="77777777" w:rsidR="00CA763D" w:rsidRPr="00583287" w:rsidRDefault="00CA763D" w:rsidP="00F33DB7">
      <w:pPr>
        <w:spacing w:line="320" w:lineRule="atLeast"/>
        <w:ind w:left="1276" w:right="-22" w:hanging="992"/>
        <w:rPr>
          <w:rFonts w:ascii="Tahoma" w:hAnsi="Tahoma" w:cs="Tahoma"/>
          <w:sz w:val="22"/>
          <w:szCs w:val="22"/>
        </w:rPr>
      </w:pPr>
    </w:p>
    <w:p w14:paraId="2B3FE326" w14:textId="00763DC6" w:rsidR="00CA763D" w:rsidRPr="00583287" w:rsidRDefault="008C7533" w:rsidP="00CC7512">
      <w:pPr>
        <w:pStyle w:val="ListaColorida-nfase12"/>
        <w:numPr>
          <w:ilvl w:val="0"/>
          <w:numId w:val="20"/>
        </w:numPr>
        <w:tabs>
          <w:tab w:val="clear" w:pos="1134"/>
        </w:tabs>
        <w:spacing w:after="0" w:line="320" w:lineRule="atLeast"/>
        <w:ind w:left="1276" w:right="-22" w:hanging="992"/>
        <w:rPr>
          <w:rFonts w:ascii="Tahoma" w:hAnsi="Tahoma" w:cs="Tahoma"/>
        </w:rPr>
      </w:pPr>
      <w:r w:rsidRPr="00583287">
        <w:rPr>
          <w:rFonts w:ascii="Tahoma" w:hAnsi="Tahoma" w:cs="Tahoma"/>
        </w:rPr>
        <w:t>mudança do objeto social da Emissora</w:t>
      </w:r>
      <w:r w:rsidR="007E516F">
        <w:rPr>
          <w:rFonts w:ascii="Tahoma" w:hAnsi="Tahoma" w:cs="Tahoma"/>
        </w:rPr>
        <w:t xml:space="preserve">, </w:t>
      </w:r>
      <w:r w:rsidR="00F033CC" w:rsidRPr="00583287">
        <w:rPr>
          <w:rFonts w:ascii="Tahoma" w:hAnsi="Tahoma" w:cs="Tahoma"/>
        </w:rPr>
        <w:t>exceto se prévia e expressamente aprovada pelos Debenturistas</w:t>
      </w:r>
      <w:r w:rsidRPr="00583287">
        <w:rPr>
          <w:rFonts w:ascii="Tahoma" w:hAnsi="Tahoma" w:cs="Tahoma"/>
        </w:rPr>
        <w:t>;</w:t>
      </w:r>
      <w:r w:rsidR="00C450A9" w:rsidRPr="00583287">
        <w:rPr>
          <w:rFonts w:ascii="Tahoma" w:hAnsi="Tahoma" w:cs="Tahoma"/>
        </w:rPr>
        <w:t xml:space="preserve"> </w:t>
      </w:r>
    </w:p>
    <w:p w14:paraId="4CF9EEF0" w14:textId="77777777" w:rsidR="00CA763D" w:rsidRPr="00583287" w:rsidRDefault="00CA763D" w:rsidP="00CC7512">
      <w:pPr>
        <w:pStyle w:val="PargrafodaLista"/>
        <w:spacing w:line="320" w:lineRule="atLeast"/>
        <w:ind w:left="1276" w:right="-22" w:hanging="992"/>
        <w:rPr>
          <w:rFonts w:ascii="Tahoma" w:hAnsi="Tahoma" w:cs="Tahoma"/>
          <w:sz w:val="22"/>
          <w:szCs w:val="22"/>
        </w:rPr>
      </w:pPr>
    </w:p>
    <w:p w14:paraId="2B5047A1" w14:textId="7B152DC2" w:rsidR="00CA763D" w:rsidRPr="00583287" w:rsidRDefault="008C7533" w:rsidP="00F33DB7">
      <w:pPr>
        <w:pStyle w:val="ListaColorida-nfase12"/>
        <w:numPr>
          <w:ilvl w:val="0"/>
          <w:numId w:val="20"/>
        </w:numPr>
        <w:tabs>
          <w:tab w:val="clear" w:pos="1134"/>
        </w:tabs>
        <w:spacing w:after="0" w:line="320" w:lineRule="atLeast"/>
        <w:ind w:left="1276" w:right="-22" w:hanging="992"/>
        <w:rPr>
          <w:rFonts w:ascii="Tahoma" w:hAnsi="Tahoma" w:cs="Tahoma"/>
        </w:rPr>
      </w:pPr>
      <w:r w:rsidRPr="00583287">
        <w:rPr>
          <w:rFonts w:ascii="Tahoma" w:hAnsi="Tahoma" w:cs="Tahoma"/>
        </w:rPr>
        <w:t xml:space="preserve">fusão, cisão e incorporação (inclusive de ações) da Emissora, </w:t>
      </w:r>
      <w:r w:rsidR="00315CDD" w:rsidRPr="00583287">
        <w:rPr>
          <w:rFonts w:ascii="Tahoma" w:hAnsi="Tahoma" w:cs="Tahoma"/>
        </w:rPr>
        <w:t>exceto se for assegurado aos Debenturistas o direito de resgate das Debêntures que assim desejarem, nos termos do artigo 231 da Lei das Sociedades por Ações, e sem prejuízo do disposto no item (</w:t>
      </w:r>
      <w:proofErr w:type="spellStart"/>
      <w:r w:rsidR="00315CDD" w:rsidRPr="00583287">
        <w:rPr>
          <w:rFonts w:ascii="Tahoma" w:hAnsi="Tahoma" w:cs="Tahoma"/>
        </w:rPr>
        <w:t>xv</w:t>
      </w:r>
      <w:proofErr w:type="spellEnd"/>
      <w:r w:rsidR="00315CDD" w:rsidRPr="00583287">
        <w:rPr>
          <w:rFonts w:ascii="Tahoma" w:hAnsi="Tahoma" w:cs="Tahoma"/>
        </w:rPr>
        <w:t>) abaixo;</w:t>
      </w:r>
      <w:r w:rsidR="00C450A9" w:rsidRPr="00583287">
        <w:rPr>
          <w:rFonts w:ascii="Tahoma" w:hAnsi="Tahoma" w:cs="Tahoma"/>
        </w:rPr>
        <w:t xml:space="preserve"> </w:t>
      </w:r>
    </w:p>
    <w:p w14:paraId="41D8A82E" w14:textId="77777777" w:rsidR="00CA763D" w:rsidRPr="00583287" w:rsidRDefault="00CA763D" w:rsidP="00F33DB7">
      <w:pPr>
        <w:pStyle w:val="PargrafodaLista"/>
        <w:spacing w:line="320" w:lineRule="atLeast"/>
        <w:ind w:left="1276" w:right="-22" w:hanging="992"/>
        <w:rPr>
          <w:rFonts w:ascii="Tahoma" w:hAnsi="Tahoma" w:cs="Tahoma"/>
          <w:sz w:val="22"/>
          <w:szCs w:val="22"/>
        </w:rPr>
      </w:pPr>
    </w:p>
    <w:p w14:paraId="2FB8CB7F" w14:textId="77777777" w:rsidR="00CA763D" w:rsidRPr="00583287" w:rsidRDefault="008C7533" w:rsidP="00F33DB7">
      <w:pPr>
        <w:pStyle w:val="ListaColorida-nfase12"/>
        <w:numPr>
          <w:ilvl w:val="0"/>
          <w:numId w:val="20"/>
        </w:numPr>
        <w:tabs>
          <w:tab w:val="clear" w:pos="1134"/>
        </w:tabs>
        <w:spacing w:after="0" w:line="320" w:lineRule="atLeast"/>
        <w:ind w:left="1276" w:right="-22" w:hanging="992"/>
        <w:rPr>
          <w:rFonts w:ascii="Tahoma" w:hAnsi="Tahoma" w:cs="Tahoma"/>
        </w:rPr>
      </w:pPr>
      <w:r w:rsidRPr="00583287">
        <w:rPr>
          <w:rFonts w:ascii="Tahoma" w:hAnsi="Tahoma" w:cs="Tahoma"/>
        </w:rPr>
        <w:t>redução do capital social da Emissora;</w:t>
      </w:r>
      <w:r w:rsidR="00C450A9" w:rsidRPr="00583287">
        <w:rPr>
          <w:rFonts w:ascii="Tahoma" w:hAnsi="Tahoma" w:cs="Tahoma"/>
        </w:rPr>
        <w:t xml:space="preserve"> </w:t>
      </w:r>
    </w:p>
    <w:p w14:paraId="5F63985B" w14:textId="77777777" w:rsidR="00CA763D" w:rsidRPr="00583287" w:rsidRDefault="00CA763D" w:rsidP="00F33DB7">
      <w:pPr>
        <w:pStyle w:val="ListaColorida-nfase12"/>
        <w:spacing w:after="0" w:line="320" w:lineRule="atLeast"/>
        <w:ind w:left="1276" w:right="-22" w:hanging="992"/>
        <w:rPr>
          <w:rFonts w:ascii="Tahoma" w:hAnsi="Tahoma" w:cs="Tahoma"/>
        </w:rPr>
      </w:pPr>
    </w:p>
    <w:p w14:paraId="0AD8D75E" w14:textId="77777777" w:rsidR="00CA763D" w:rsidRPr="00583287" w:rsidRDefault="008C7533" w:rsidP="00CC7512">
      <w:pPr>
        <w:pStyle w:val="ListaColorida-nfase12"/>
        <w:numPr>
          <w:ilvl w:val="0"/>
          <w:numId w:val="20"/>
        </w:numPr>
        <w:tabs>
          <w:tab w:val="clear" w:pos="1134"/>
        </w:tabs>
        <w:spacing w:after="0" w:line="320" w:lineRule="atLeast"/>
        <w:ind w:left="1276" w:right="-22" w:hanging="992"/>
        <w:rPr>
          <w:rFonts w:ascii="Tahoma" w:hAnsi="Tahoma" w:cs="Tahoma"/>
        </w:rPr>
      </w:pPr>
      <w:r w:rsidRPr="00583287">
        <w:rPr>
          <w:rFonts w:ascii="Tahoma" w:hAnsi="Tahoma" w:cs="Tahoma"/>
        </w:rPr>
        <w:t>cessação, pela Emissora, de suas atividades empresariais e/ou adoção de medidas societárias voltadas à sua liquidação, dissolução ou extinção;</w:t>
      </w:r>
      <w:r w:rsidR="00C450A9" w:rsidRPr="00583287">
        <w:rPr>
          <w:rFonts w:ascii="Tahoma" w:hAnsi="Tahoma" w:cs="Tahoma"/>
        </w:rPr>
        <w:t xml:space="preserve"> </w:t>
      </w:r>
    </w:p>
    <w:p w14:paraId="3BCAF1BD" w14:textId="77777777" w:rsidR="00CA763D" w:rsidRPr="007B5A72" w:rsidRDefault="00CA763D" w:rsidP="007B5A72">
      <w:pPr>
        <w:spacing w:line="320" w:lineRule="atLeast"/>
        <w:ind w:left="1276" w:hanging="992"/>
        <w:rPr>
          <w:rFonts w:ascii="Tahoma" w:hAnsi="Tahoma"/>
        </w:rPr>
      </w:pPr>
    </w:p>
    <w:p w14:paraId="73A8A929" w14:textId="77777777" w:rsidR="00CA763D" w:rsidRPr="00583287" w:rsidRDefault="008C7533" w:rsidP="00F33DB7">
      <w:pPr>
        <w:pStyle w:val="ListaColorida-nfase12"/>
        <w:numPr>
          <w:ilvl w:val="0"/>
          <w:numId w:val="20"/>
        </w:numPr>
        <w:tabs>
          <w:tab w:val="clear" w:pos="1134"/>
        </w:tabs>
        <w:spacing w:after="0" w:line="320" w:lineRule="atLeast"/>
        <w:ind w:left="1276" w:right="-22" w:hanging="992"/>
        <w:rPr>
          <w:rFonts w:ascii="Tahoma" w:hAnsi="Tahoma" w:cs="Tahoma"/>
        </w:rPr>
      </w:pPr>
      <w:r w:rsidRPr="00583287">
        <w:rPr>
          <w:rFonts w:ascii="Tahoma" w:hAnsi="Tahoma" w:cs="Tahoma"/>
        </w:rPr>
        <w:t xml:space="preserve">alteração do controle, direto ou indireto, da Emissora e/ou </w:t>
      </w:r>
      <w:r w:rsidR="00E42833" w:rsidRPr="00583287">
        <w:rPr>
          <w:rFonts w:ascii="Tahoma" w:hAnsi="Tahoma" w:cs="Tahoma"/>
        </w:rPr>
        <w:t>da Crediare</w:t>
      </w:r>
      <w:r w:rsidRPr="00583287">
        <w:rPr>
          <w:rFonts w:ascii="Tahoma" w:hAnsi="Tahoma" w:cs="Tahoma"/>
        </w:rPr>
        <w:t>, conforme definição de controle prevista no artigo 116 da Lei das Sociedades por Ações</w:t>
      </w:r>
      <w:r w:rsidR="003C0502" w:rsidRPr="00583287">
        <w:rPr>
          <w:rFonts w:ascii="Tahoma" w:hAnsi="Tahoma" w:cs="Tahoma"/>
        </w:rPr>
        <w:t>, exceto se prévia e expressamente aprovada pelos Debenturistas</w:t>
      </w:r>
      <w:r w:rsidRPr="00583287">
        <w:rPr>
          <w:rFonts w:ascii="Tahoma" w:hAnsi="Tahoma" w:cs="Tahoma"/>
        </w:rPr>
        <w:t>;</w:t>
      </w:r>
      <w:r w:rsidR="00632885" w:rsidRPr="00583287">
        <w:rPr>
          <w:rFonts w:ascii="Tahoma" w:hAnsi="Tahoma" w:cs="Tahoma"/>
        </w:rPr>
        <w:t xml:space="preserve"> </w:t>
      </w:r>
    </w:p>
    <w:p w14:paraId="286E915E" w14:textId="77777777" w:rsidR="00CA763D" w:rsidRPr="00583287" w:rsidRDefault="00CA763D" w:rsidP="00F33DB7">
      <w:pPr>
        <w:pStyle w:val="PargrafodaLista"/>
        <w:spacing w:line="320" w:lineRule="atLeast"/>
        <w:ind w:left="1276" w:right="-22" w:hanging="992"/>
        <w:rPr>
          <w:rFonts w:ascii="Tahoma" w:hAnsi="Tahoma" w:cs="Tahoma"/>
          <w:sz w:val="22"/>
          <w:szCs w:val="22"/>
        </w:rPr>
      </w:pPr>
    </w:p>
    <w:p w14:paraId="34CB8636" w14:textId="77777777" w:rsidR="00CA763D" w:rsidRPr="00583287" w:rsidRDefault="008C7533" w:rsidP="00F33DB7">
      <w:pPr>
        <w:pStyle w:val="ListaColorida-nfase12"/>
        <w:numPr>
          <w:ilvl w:val="0"/>
          <w:numId w:val="20"/>
        </w:numPr>
        <w:tabs>
          <w:tab w:val="clear" w:pos="1134"/>
        </w:tabs>
        <w:spacing w:after="0" w:line="320" w:lineRule="atLeast"/>
        <w:ind w:left="1276" w:right="-22" w:hanging="992"/>
        <w:rPr>
          <w:rFonts w:ascii="Tahoma" w:hAnsi="Tahoma" w:cs="Tahoma"/>
        </w:rPr>
      </w:pPr>
      <w:r w:rsidRPr="00583287">
        <w:rPr>
          <w:rFonts w:ascii="Tahoma" w:hAnsi="Tahoma" w:cs="Tahoma"/>
        </w:rPr>
        <w:t>distribuição pela Emissora de dividendos, de juros sobre capital próprio, resgate ou amortização de ações, ou qualquer outra forma de remuneração aos acionistas, ressalvado, contudo, a distribuição de dividendos obrigatória, de acordo com a Lei das Sociedades por Ações;</w:t>
      </w:r>
    </w:p>
    <w:p w14:paraId="7EE88EE5" w14:textId="77777777" w:rsidR="00CA763D" w:rsidRPr="00583287" w:rsidRDefault="00CA763D" w:rsidP="00F33DB7">
      <w:pPr>
        <w:pStyle w:val="PargrafodaLista"/>
        <w:spacing w:line="320" w:lineRule="atLeast"/>
        <w:ind w:left="1276" w:right="-22" w:hanging="992"/>
        <w:rPr>
          <w:rFonts w:ascii="Tahoma" w:hAnsi="Tahoma" w:cs="Tahoma"/>
          <w:sz w:val="22"/>
          <w:szCs w:val="22"/>
        </w:rPr>
      </w:pPr>
      <w:bookmarkStart w:id="289" w:name="_Hlk19215959"/>
    </w:p>
    <w:bookmarkEnd w:id="289"/>
    <w:p w14:paraId="3ABED9C2" w14:textId="77777777" w:rsidR="00CA763D" w:rsidRPr="00583287" w:rsidRDefault="008C7533" w:rsidP="00F33DB7">
      <w:pPr>
        <w:pStyle w:val="ListaColorida-nfase12"/>
        <w:numPr>
          <w:ilvl w:val="0"/>
          <w:numId w:val="20"/>
        </w:numPr>
        <w:tabs>
          <w:tab w:val="clear" w:pos="1134"/>
        </w:tabs>
        <w:spacing w:after="0" w:line="320" w:lineRule="atLeast"/>
        <w:ind w:left="1276" w:right="-22" w:hanging="992"/>
        <w:rPr>
          <w:rFonts w:ascii="Tahoma" w:hAnsi="Tahoma" w:cs="Tahoma"/>
        </w:rPr>
      </w:pPr>
      <w:r w:rsidRPr="00583287">
        <w:rPr>
          <w:rFonts w:ascii="Tahoma" w:hAnsi="Tahoma" w:cs="Tahoma"/>
        </w:rPr>
        <w:t xml:space="preserve">contratação de </w:t>
      </w:r>
      <w:r w:rsidR="00237704" w:rsidRPr="00583287">
        <w:rPr>
          <w:rFonts w:ascii="Tahoma" w:hAnsi="Tahoma" w:cs="Tahoma"/>
        </w:rPr>
        <w:t>obrigação financeira da Emissora</w:t>
      </w:r>
      <w:r w:rsidR="0076073D" w:rsidRPr="00583287">
        <w:rPr>
          <w:rFonts w:ascii="Tahoma" w:hAnsi="Tahoma" w:cs="Tahoma"/>
        </w:rPr>
        <w:t xml:space="preserve"> ou emissão</w:t>
      </w:r>
      <w:r w:rsidR="0076073D" w:rsidRPr="00583287">
        <w:rPr>
          <w:rFonts w:ascii="Tahoma" w:hAnsi="Tahoma"/>
        </w:rPr>
        <w:t xml:space="preserve"> de </w:t>
      </w:r>
      <w:r w:rsidR="0076073D" w:rsidRPr="00583287">
        <w:rPr>
          <w:rFonts w:ascii="Tahoma" w:hAnsi="Tahoma" w:cs="Tahoma"/>
        </w:rPr>
        <w:t>títulos</w:t>
      </w:r>
      <w:r w:rsidR="0076073D" w:rsidRPr="00583287">
        <w:rPr>
          <w:rFonts w:ascii="Tahoma" w:hAnsi="Tahoma"/>
        </w:rPr>
        <w:t xml:space="preserve"> de </w:t>
      </w:r>
      <w:bookmarkStart w:id="290" w:name="_Hlk74668354"/>
      <w:r w:rsidR="0076073D" w:rsidRPr="00583287">
        <w:rPr>
          <w:rFonts w:ascii="Tahoma" w:hAnsi="Tahoma" w:cs="Tahoma"/>
        </w:rPr>
        <w:t>crédito e/ou valores mobiliários pela Emissora</w:t>
      </w:r>
      <w:r w:rsidRPr="00583287">
        <w:rPr>
          <w:rFonts w:ascii="Tahoma" w:hAnsi="Tahoma" w:cs="Tahoma"/>
        </w:rPr>
        <w:t>, exceto pelas Debêntures</w:t>
      </w:r>
      <w:r w:rsidR="00F1727A" w:rsidRPr="00583287">
        <w:rPr>
          <w:rFonts w:ascii="Tahoma" w:hAnsi="Tahoma" w:cs="Tahoma"/>
        </w:rPr>
        <w:t xml:space="preserve">; </w:t>
      </w:r>
    </w:p>
    <w:p w14:paraId="46B4B6FA" w14:textId="77777777" w:rsidR="00CA763D" w:rsidRPr="008E2D9C" w:rsidRDefault="00CA763D" w:rsidP="00F33DB7">
      <w:pPr>
        <w:pStyle w:val="ListaColorida-nfase12"/>
        <w:spacing w:after="0" w:line="320" w:lineRule="atLeast"/>
        <w:ind w:left="1276" w:right="-22" w:hanging="992"/>
        <w:rPr>
          <w:rFonts w:ascii="Tahoma" w:hAnsi="Tahoma"/>
        </w:rPr>
      </w:pPr>
      <w:bookmarkStart w:id="291" w:name="_Ref422819738"/>
      <w:bookmarkEnd w:id="290"/>
    </w:p>
    <w:p w14:paraId="1DDC63F2" w14:textId="77777777" w:rsidR="00CA763D" w:rsidRPr="00583287" w:rsidRDefault="008C7533" w:rsidP="00F33DB7">
      <w:pPr>
        <w:pStyle w:val="ListaColorida-nfase12"/>
        <w:numPr>
          <w:ilvl w:val="0"/>
          <w:numId w:val="20"/>
        </w:numPr>
        <w:tabs>
          <w:tab w:val="clear" w:pos="1134"/>
        </w:tabs>
        <w:spacing w:after="0" w:line="320" w:lineRule="atLeast"/>
        <w:ind w:left="1276" w:right="-22" w:hanging="992"/>
        <w:rPr>
          <w:rFonts w:ascii="Tahoma" w:hAnsi="Tahoma" w:cs="Tahoma"/>
        </w:rPr>
      </w:pPr>
      <w:r w:rsidRPr="00583287">
        <w:rPr>
          <w:rFonts w:ascii="Tahoma" w:hAnsi="Tahoma" w:cs="Tahoma"/>
        </w:rPr>
        <w:t>cessão, alienação ou qualquer forma de transferência de qualquer dos Direitos Creditórios Vinculados a esta Emissão, ou atribuição de qualquer direito sobre eles, a qualquer terceiro;</w:t>
      </w:r>
      <w:bookmarkEnd w:id="291"/>
      <w:r w:rsidR="00D67D32" w:rsidRPr="00583287">
        <w:rPr>
          <w:rFonts w:ascii="Tahoma" w:hAnsi="Tahoma" w:cs="Tahoma"/>
        </w:rPr>
        <w:t xml:space="preserve"> </w:t>
      </w:r>
    </w:p>
    <w:p w14:paraId="2AF30D90" w14:textId="77777777" w:rsidR="00CA763D" w:rsidRPr="00583287" w:rsidRDefault="00CA763D" w:rsidP="00F33DB7">
      <w:pPr>
        <w:pStyle w:val="ListaColorida-nfase12"/>
        <w:spacing w:after="0" w:line="320" w:lineRule="atLeast"/>
        <w:ind w:left="1276" w:right="-22" w:hanging="992"/>
        <w:rPr>
          <w:rFonts w:ascii="Tahoma" w:hAnsi="Tahoma" w:cs="Tahoma"/>
        </w:rPr>
      </w:pPr>
    </w:p>
    <w:p w14:paraId="495C0E33" w14:textId="77777777" w:rsidR="00CA763D" w:rsidRPr="00583287" w:rsidRDefault="008C7533" w:rsidP="00F33DB7">
      <w:pPr>
        <w:pStyle w:val="ListaColorida-nfase12"/>
        <w:numPr>
          <w:ilvl w:val="0"/>
          <w:numId w:val="20"/>
        </w:numPr>
        <w:tabs>
          <w:tab w:val="clear" w:pos="1134"/>
        </w:tabs>
        <w:spacing w:after="0" w:line="320" w:lineRule="atLeast"/>
        <w:ind w:left="1276" w:right="-22" w:hanging="992"/>
        <w:rPr>
          <w:rFonts w:ascii="Tahoma" w:hAnsi="Tahoma" w:cs="Tahoma"/>
        </w:rPr>
      </w:pPr>
      <w:bookmarkStart w:id="292" w:name="_Ref422392229"/>
      <w:r w:rsidRPr="00583287">
        <w:rPr>
          <w:rFonts w:ascii="Tahoma" w:hAnsi="Tahoma" w:cs="Tahoma"/>
        </w:rPr>
        <w:t>transferência, pela Emissora, de qualquer obrigação pecuniária relacionada às Debêntures;</w:t>
      </w:r>
      <w:bookmarkEnd w:id="292"/>
    </w:p>
    <w:p w14:paraId="6B999FE7" w14:textId="77777777" w:rsidR="00D67D32" w:rsidRPr="00583287" w:rsidRDefault="00D67D32" w:rsidP="00F33DB7">
      <w:pPr>
        <w:pStyle w:val="PargrafodaLista"/>
        <w:rPr>
          <w:rFonts w:ascii="Tahoma" w:hAnsi="Tahoma" w:cs="Tahoma"/>
        </w:rPr>
      </w:pPr>
    </w:p>
    <w:p w14:paraId="7F9857E7" w14:textId="77777777" w:rsidR="00CA763D" w:rsidRPr="00583287" w:rsidRDefault="008C7533" w:rsidP="00F33DB7">
      <w:pPr>
        <w:pStyle w:val="ListaColorida-nfase12"/>
        <w:numPr>
          <w:ilvl w:val="0"/>
          <w:numId w:val="20"/>
        </w:numPr>
        <w:tabs>
          <w:tab w:val="clear" w:pos="1134"/>
        </w:tabs>
        <w:spacing w:after="0" w:line="320" w:lineRule="atLeast"/>
        <w:ind w:left="1276" w:right="-22" w:hanging="992"/>
        <w:rPr>
          <w:rFonts w:ascii="Tahoma" w:hAnsi="Tahoma" w:cs="Tahoma"/>
        </w:rPr>
      </w:pPr>
      <w:bookmarkStart w:id="293" w:name="_Ref422392038"/>
      <w:bookmarkStart w:id="294" w:name="_Ref498562154"/>
      <w:r w:rsidRPr="00583287">
        <w:rPr>
          <w:rFonts w:ascii="Tahoma" w:hAnsi="Tahoma" w:cs="Tahoma"/>
        </w:rPr>
        <w:t xml:space="preserve">existência de decisão judicial para a qual não se tenha obtido efeito suspensivo, declarando a ilegalidade, nulidade ou inexequibilidade </w:t>
      </w:r>
      <w:r w:rsidR="004244D3" w:rsidRPr="00583287">
        <w:rPr>
          <w:rFonts w:ascii="Tahoma" w:hAnsi="Tahoma" w:cs="Tahoma"/>
        </w:rPr>
        <w:t>da Escritura de Emissão</w:t>
      </w:r>
      <w:bookmarkEnd w:id="293"/>
      <w:r w:rsidR="00237704" w:rsidRPr="00583287">
        <w:rPr>
          <w:rFonts w:ascii="Tahoma" w:hAnsi="Tahoma" w:cs="Tahoma"/>
        </w:rPr>
        <w:t>;</w:t>
      </w:r>
      <w:bookmarkEnd w:id="294"/>
      <w:r w:rsidR="00D67D32" w:rsidRPr="00583287">
        <w:rPr>
          <w:rFonts w:ascii="Tahoma" w:hAnsi="Tahoma" w:cs="Tahoma"/>
        </w:rPr>
        <w:t xml:space="preserve"> </w:t>
      </w:r>
    </w:p>
    <w:p w14:paraId="127123D8" w14:textId="77777777" w:rsidR="00CA763D" w:rsidRPr="00583287" w:rsidRDefault="00CA763D" w:rsidP="00F33DB7">
      <w:pPr>
        <w:pStyle w:val="PargrafodaLista"/>
        <w:spacing w:line="320" w:lineRule="atLeast"/>
        <w:ind w:left="1276" w:hanging="992"/>
        <w:rPr>
          <w:rFonts w:ascii="Tahoma" w:hAnsi="Tahoma" w:cs="Tahoma"/>
          <w:sz w:val="22"/>
          <w:szCs w:val="22"/>
        </w:rPr>
      </w:pPr>
    </w:p>
    <w:p w14:paraId="1978D0BD" w14:textId="77777777" w:rsidR="00CA763D" w:rsidRPr="00583287" w:rsidRDefault="008C7533" w:rsidP="00F33DB7">
      <w:pPr>
        <w:pStyle w:val="ListaColorida-nfase12"/>
        <w:numPr>
          <w:ilvl w:val="0"/>
          <w:numId w:val="20"/>
        </w:numPr>
        <w:tabs>
          <w:tab w:val="clear" w:pos="1134"/>
        </w:tabs>
        <w:spacing w:after="0" w:line="320" w:lineRule="atLeast"/>
        <w:ind w:left="1276" w:right="-22" w:hanging="992"/>
        <w:rPr>
          <w:rFonts w:ascii="Tahoma" w:hAnsi="Tahoma" w:cs="Tahoma"/>
        </w:rPr>
      </w:pPr>
      <w:r w:rsidRPr="00583287">
        <w:rPr>
          <w:rFonts w:ascii="Tahoma" w:hAnsi="Tahoma" w:cs="Tahoma"/>
        </w:rPr>
        <w:t xml:space="preserve">violação pela Emissora, </w:t>
      </w:r>
      <w:r w:rsidR="00B93FFD" w:rsidRPr="00583287">
        <w:rPr>
          <w:rFonts w:ascii="Tahoma" w:hAnsi="Tahoma" w:cs="Tahoma"/>
        </w:rPr>
        <w:t>pela Crediare</w:t>
      </w:r>
      <w:r w:rsidRPr="00583287">
        <w:rPr>
          <w:rFonts w:ascii="Tahoma" w:hAnsi="Tahoma" w:cs="Tahoma"/>
        </w:rPr>
        <w:t xml:space="preserve"> e/ou qualquer empresa do grupo econômico da Emissora e </w:t>
      </w:r>
      <w:r w:rsidR="00B93FFD" w:rsidRPr="00583287">
        <w:rPr>
          <w:rFonts w:ascii="Tahoma" w:hAnsi="Tahoma" w:cs="Tahoma"/>
        </w:rPr>
        <w:t>da Crediare</w:t>
      </w:r>
      <w:r w:rsidRPr="00583287">
        <w:rPr>
          <w:rFonts w:ascii="Tahoma" w:hAnsi="Tahoma" w:cs="Tahoma"/>
        </w:rPr>
        <w:t xml:space="preserve">, conforme o caso, bem como seus respectivos dirigentes, administradores ou de qualquer pessoa natural, autora, coautora ou partícipe do ato ilícito em proveito de tais empresas, de qualquer dispositivo de qualquer lei ou regulamento aplicável contra prática de atos de corrupção ou atos lesivos à administração pública, incluindo, sem limitação, as Leis de </w:t>
      </w:r>
      <w:r w:rsidR="00135333">
        <w:rPr>
          <w:rFonts w:ascii="Tahoma" w:hAnsi="Tahoma" w:cs="Tahoma"/>
        </w:rPr>
        <w:t>Combate</w:t>
      </w:r>
      <w:r w:rsidR="00135333" w:rsidRPr="00583287">
        <w:rPr>
          <w:rFonts w:ascii="Tahoma" w:hAnsi="Tahoma" w:cs="Tahoma"/>
        </w:rPr>
        <w:t xml:space="preserve"> </w:t>
      </w:r>
      <w:r w:rsidRPr="00583287">
        <w:rPr>
          <w:rFonts w:ascii="Tahoma" w:hAnsi="Tahoma" w:cs="Tahoma"/>
        </w:rPr>
        <w:t xml:space="preserve">à Lavagem de Dinheiro e </w:t>
      </w:r>
      <w:r w:rsidR="00135333">
        <w:rPr>
          <w:rFonts w:ascii="Tahoma" w:hAnsi="Tahoma" w:cs="Tahoma"/>
        </w:rPr>
        <w:t xml:space="preserve">as Leis </w:t>
      </w:r>
      <w:r w:rsidRPr="00583287">
        <w:rPr>
          <w:rFonts w:ascii="Tahoma" w:hAnsi="Tahoma" w:cs="Tahoma"/>
        </w:rPr>
        <w:t xml:space="preserve">Anticorrupção, bem como qualquer violação à Legislação Socioambiental, em especial, mas não se limitando, </w:t>
      </w:r>
      <w:r w:rsidRPr="000C5376">
        <w:rPr>
          <w:rFonts w:ascii="Tahoma" w:hAnsi="Tahoma"/>
          <w:b/>
        </w:rPr>
        <w:t>(a)</w:t>
      </w:r>
      <w:r w:rsidRPr="00583287">
        <w:rPr>
          <w:rFonts w:ascii="Tahoma" w:hAnsi="Tahoma" w:cs="Tahoma"/>
        </w:rPr>
        <w:t xml:space="preserve"> à legislação e regulamentação relacionadas à saúde e segurança ocupacional e ao meio ambiente, bem como </w:t>
      </w:r>
      <w:r w:rsidRPr="000C5376">
        <w:rPr>
          <w:rFonts w:ascii="Tahoma" w:hAnsi="Tahoma"/>
          <w:b/>
        </w:rPr>
        <w:t>(b)</w:t>
      </w:r>
      <w:r w:rsidRPr="00583287">
        <w:rPr>
          <w:rFonts w:ascii="Tahoma" w:hAnsi="Tahoma" w:cs="Tahoma"/>
        </w:rPr>
        <w:t xml:space="preserve"> ao incentivo, de qualquer forma, à prostituição ou utilização em suas atividades mão-de-obra infantil ou em condição análoga à de escravo;</w:t>
      </w:r>
      <w:r w:rsidR="00AF1A01" w:rsidRPr="00583287">
        <w:rPr>
          <w:rFonts w:ascii="Tahoma" w:hAnsi="Tahoma" w:cs="Tahoma"/>
        </w:rPr>
        <w:t xml:space="preserve"> </w:t>
      </w:r>
    </w:p>
    <w:p w14:paraId="4AECB023" w14:textId="77777777" w:rsidR="00CA763D" w:rsidRPr="00583287" w:rsidRDefault="00CA763D" w:rsidP="00443CCF">
      <w:pPr>
        <w:pStyle w:val="ListaColorida-nfase12"/>
        <w:spacing w:after="0" w:line="320" w:lineRule="atLeast"/>
        <w:ind w:left="1276" w:right="-22" w:hanging="992"/>
        <w:rPr>
          <w:rFonts w:ascii="Tahoma" w:hAnsi="Tahoma" w:cs="Tahoma"/>
        </w:rPr>
      </w:pPr>
    </w:p>
    <w:p w14:paraId="752E0182" w14:textId="40EFC5EA" w:rsidR="00CA763D" w:rsidRPr="00583287" w:rsidRDefault="008C7533" w:rsidP="00F33DB7">
      <w:pPr>
        <w:pStyle w:val="ListaColorida-nfase12"/>
        <w:numPr>
          <w:ilvl w:val="0"/>
          <w:numId w:val="20"/>
        </w:numPr>
        <w:tabs>
          <w:tab w:val="clear" w:pos="1134"/>
        </w:tabs>
        <w:spacing w:after="0" w:line="320" w:lineRule="atLeast"/>
        <w:ind w:left="1276" w:right="-22" w:hanging="992"/>
        <w:rPr>
          <w:rFonts w:ascii="Tahoma" w:hAnsi="Tahoma" w:cs="Tahoma"/>
        </w:rPr>
      </w:pPr>
      <w:r w:rsidRPr="00583287">
        <w:rPr>
          <w:rFonts w:ascii="Tahoma" w:hAnsi="Tahoma" w:cs="Tahoma"/>
        </w:rPr>
        <w:t xml:space="preserve">utilização dos Recursos Exclusivos e/ou da Conta Exclusiva </w:t>
      </w:r>
      <w:r w:rsidR="00C46E31" w:rsidRPr="00583287">
        <w:rPr>
          <w:rFonts w:ascii="Tahoma" w:hAnsi="Tahoma" w:cs="Tahoma"/>
        </w:rPr>
        <w:t xml:space="preserve">e/ou </w:t>
      </w:r>
      <w:r w:rsidR="00E504EB">
        <w:rPr>
          <w:rFonts w:ascii="Tahoma" w:hAnsi="Tahoma" w:cs="Tahoma"/>
        </w:rPr>
        <w:t xml:space="preserve">da </w:t>
      </w:r>
      <w:r w:rsidR="00C46E31" w:rsidRPr="00583287">
        <w:rPr>
          <w:rFonts w:ascii="Tahoma" w:hAnsi="Tahoma" w:cs="Tahoma"/>
        </w:rPr>
        <w:t xml:space="preserve">Conta Extraordinária </w:t>
      </w:r>
      <w:r w:rsidR="00466E34">
        <w:rPr>
          <w:rFonts w:ascii="Tahoma" w:hAnsi="Tahoma" w:cs="Tahoma"/>
        </w:rPr>
        <w:t xml:space="preserve">e/ou da Conta Vinculada </w:t>
      </w:r>
      <w:r w:rsidRPr="00583287">
        <w:rPr>
          <w:rFonts w:ascii="Tahoma" w:hAnsi="Tahoma" w:cs="Tahoma"/>
        </w:rPr>
        <w:t xml:space="preserve">em desacordo com os termos desta Escritura de Emissão, especialmente em desacordo com a Cláusula </w:t>
      </w:r>
      <w:r w:rsidRPr="00E65CC3">
        <w:rPr>
          <w:rFonts w:ascii="Tahoma" w:hAnsi="Tahoma" w:cs="Tahoma"/>
        </w:rPr>
        <w:fldChar w:fldCharType="begin"/>
      </w:r>
      <w:r w:rsidRPr="00583287">
        <w:rPr>
          <w:rFonts w:ascii="Tahoma" w:hAnsi="Tahoma" w:cs="Tahoma"/>
        </w:rPr>
        <w:instrText xml:space="preserve"> REF _Ref69484974 \r \h  \* MERGEFORMAT </w:instrText>
      </w:r>
      <w:r w:rsidRPr="00E65CC3">
        <w:rPr>
          <w:rFonts w:ascii="Tahoma" w:hAnsi="Tahoma" w:cs="Tahoma"/>
        </w:rPr>
      </w:r>
      <w:r w:rsidRPr="00E65CC3">
        <w:rPr>
          <w:rFonts w:ascii="Tahoma" w:hAnsi="Tahoma" w:cs="Tahoma"/>
        </w:rPr>
        <w:fldChar w:fldCharType="separate"/>
      </w:r>
      <w:r w:rsidR="001E3BF4">
        <w:rPr>
          <w:rFonts w:ascii="Tahoma" w:hAnsi="Tahoma" w:cs="Tahoma"/>
        </w:rPr>
        <w:t>3.11</w:t>
      </w:r>
      <w:r w:rsidRPr="00E65CC3">
        <w:rPr>
          <w:rFonts w:ascii="Tahoma" w:hAnsi="Tahoma" w:cs="Tahoma"/>
        </w:rPr>
        <w:fldChar w:fldCharType="end"/>
      </w:r>
      <w:r w:rsidRPr="00583287">
        <w:rPr>
          <w:rFonts w:ascii="Tahoma" w:hAnsi="Tahoma" w:cs="Tahoma"/>
        </w:rPr>
        <w:t xml:space="preserve"> acima</w:t>
      </w:r>
      <w:r w:rsidR="003827D5" w:rsidRPr="00583287">
        <w:rPr>
          <w:rFonts w:ascii="Tahoma" w:hAnsi="Tahoma" w:cs="Tahoma"/>
        </w:rPr>
        <w:t xml:space="preserve">, exceto no caso de transferências incorretas por erros operacionais, desde que </w:t>
      </w:r>
      <w:r w:rsidR="00C46E31" w:rsidRPr="00583287">
        <w:rPr>
          <w:rFonts w:ascii="Tahoma" w:hAnsi="Tahoma" w:cs="Tahoma"/>
        </w:rPr>
        <w:t>revertidas</w:t>
      </w:r>
      <w:r w:rsidR="003827D5" w:rsidRPr="00583287">
        <w:rPr>
          <w:rFonts w:ascii="Tahoma" w:hAnsi="Tahoma" w:cs="Tahoma"/>
        </w:rPr>
        <w:t xml:space="preserve"> no prazo de até 2 (dois) Dias Úteis</w:t>
      </w:r>
      <w:r w:rsidRPr="00583287">
        <w:rPr>
          <w:rFonts w:ascii="Tahoma" w:hAnsi="Tahoma" w:cs="Tahoma"/>
        </w:rPr>
        <w:t>;</w:t>
      </w:r>
      <w:r w:rsidR="00D67D32" w:rsidRPr="00583287">
        <w:rPr>
          <w:rFonts w:ascii="Tahoma" w:hAnsi="Tahoma" w:cs="Tahoma"/>
        </w:rPr>
        <w:t xml:space="preserve"> </w:t>
      </w:r>
    </w:p>
    <w:p w14:paraId="00FCCD6B" w14:textId="77777777" w:rsidR="00CA763D" w:rsidRPr="00583287" w:rsidRDefault="00CA763D" w:rsidP="00F33DB7">
      <w:pPr>
        <w:pStyle w:val="ListaColorida-nfase12"/>
        <w:spacing w:after="0" w:line="320" w:lineRule="atLeast"/>
        <w:ind w:left="1276" w:right="-22" w:hanging="992"/>
        <w:rPr>
          <w:rFonts w:ascii="Tahoma" w:hAnsi="Tahoma" w:cs="Tahoma"/>
        </w:rPr>
      </w:pPr>
    </w:p>
    <w:p w14:paraId="7D6138A4" w14:textId="7F059D45" w:rsidR="00CA763D" w:rsidRPr="00583287" w:rsidRDefault="008C7533" w:rsidP="00F33DB7">
      <w:pPr>
        <w:pStyle w:val="ListaColorida-nfase12"/>
        <w:numPr>
          <w:ilvl w:val="0"/>
          <w:numId w:val="20"/>
        </w:numPr>
        <w:tabs>
          <w:tab w:val="clear" w:pos="1134"/>
        </w:tabs>
        <w:spacing w:after="0" w:line="320" w:lineRule="atLeast"/>
        <w:ind w:left="1276" w:right="-22" w:hanging="992"/>
        <w:rPr>
          <w:rFonts w:ascii="Tahoma" w:hAnsi="Tahoma" w:cs="Tahoma"/>
        </w:rPr>
      </w:pPr>
      <w:r w:rsidRPr="00583287">
        <w:rPr>
          <w:rFonts w:ascii="Tahoma" w:hAnsi="Tahoma" w:cs="Tahoma"/>
        </w:rPr>
        <w:t xml:space="preserve">extinção, impossibilidade legal de aplicação, falta de apuração ou de divulgação dos índices ou parâmetros, estabelecidos nesta Escritura de Emissão, exclusivamente para o cálculo da </w:t>
      </w:r>
      <w:r w:rsidR="003404CA" w:rsidRPr="00583287">
        <w:rPr>
          <w:rFonts w:ascii="Tahoma" w:hAnsi="Tahoma" w:cs="Tahoma"/>
        </w:rPr>
        <w:t>Taxa DI</w:t>
      </w:r>
      <w:r w:rsidRPr="00583287">
        <w:rPr>
          <w:rFonts w:ascii="Tahoma" w:hAnsi="Tahoma" w:cs="Tahoma"/>
        </w:rPr>
        <w:t xml:space="preserve">, por prazo superior a 10 (dez) Dias Úteis consecutivos da data esperada para a sua apuração e/ou divulgação, exceto se </w:t>
      </w:r>
      <w:r w:rsidRPr="00D842B2">
        <w:rPr>
          <w:rFonts w:ascii="Tahoma" w:hAnsi="Tahoma" w:cs="Tahoma"/>
          <w:b/>
        </w:rPr>
        <w:t>(</w:t>
      </w:r>
      <w:r w:rsidR="00135333" w:rsidRPr="00D842B2">
        <w:rPr>
          <w:rFonts w:ascii="Tahoma" w:hAnsi="Tahoma" w:cs="Tahoma"/>
          <w:b/>
        </w:rPr>
        <w:t>a</w:t>
      </w:r>
      <w:r w:rsidRPr="00D842B2">
        <w:rPr>
          <w:rFonts w:ascii="Tahoma" w:hAnsi="Tahoma" w:cs="Tahoma"/>
          <w:b/>
        </w:rPr>
        <w:t>)</w:t>
      </w:r>
      <w:r w:rsidRPr="00583287">
        <w:rPr>
          <w:rFonts w:ascii="Tahoma" w:hAnsi="Tahoma" w:cs="Tahoma"/>
        </w:rPr>
        <w:t xml:space="preserve"> houver a determinação de um substituto legal para tal índice ou parâmetro</w:t>
      </w:r>
      <w:r w:rsidR="004244D3" w:rsidRPr="00583287">
        <w:rPr>
          <w:rFonts w:ascii="Tahoma" w:hAnsi="Tahoma" w:cs="Tahoma"/>
        </w:rPr>
        <w:t xml:space="preserve"> </w:t>
      </w:r>
      <w:r w:rsidRPr="00583287">
        <w:rPr>
          <w:rFonts w:ascii="Tahoma" w:hAnsi="Tahoma" w:cs="Tahoma"/>
        </w:rPr>
        <w:t xml:space="preserve">ou </w:t>
      </w:r>
      <w:r w:rsidRPr="00D842B2">
        <w:rPr>
          <w:rFonts w:ascii="Tahoma" w:hAnsi="Tahoma" w:cs="Tahoma"/>
          <w:b/>
        </w:rPr>
        <w:t>(</w:t>
      </w:r>
      <w:r w:rsidR="00135333" w:rsidRPr="00D842B2">
        <w:rPr>
          <w:rFonts w:ascii="Tahoma" w:hAnsi="Tahoma" w:cs="Tahoma"/>
          <w:b/>
        </w:rPr>
        <w:t>b</w:t>
      </w:r>
      <w:r w:rsidRPr="00D842B2">
        <w:rPr>
          <w:rFonts w:ascii="Tahoma" w:hAnsi="Tahoma" w:cs="Tahoma"/>
          <w:b/>
        </w:rPr>
        <w:t>)</w:t>
      </w:r>
      <w:r w:rsidRPr="00583287">
        <w:rPr>
          <w:rFonts w:ascii="Tahoma" w:hAnsi="Tahoma" w:cs="Tahoma"/>
        </w:rPr>
        <w:t xml:space="preserve"> os Debenturistas reunidos em Assembleia Geral de Debenturistas deliberarem pela substituição do índice ou parâmetro em questão;</w:t>
      </w:r>
      <w:r w:rsidR="001B49C1" w:rsidRPr="00583287">
        <w:rPr>
          <w:rFonts w:ascii="Tahoma" w:hAnsi="Tahoma" w:cs="Tahoma"/>
        </w:rPr>
        <w:t xml:space="preserve"> </w:t>
      </w:r>
      <w:r w:rsidR="00FA5F36">
        <w:rPr>
          <w:rFonts w:ascii="Tahoma" w:hAnsi="Tahoma" w:cs="Tahoma"/>
        </w:rPr>
        <w:t>ou</w:t>
      </w:r>
    </w:p>
    <w:p w14:paraId="15C6E351" w14:textId="77777777" w:rsidR="00CA763D" w:rsidRPr="00583287" w:rsidRDefault="00CA763D" w:rsidP="00F33DB7">
      <w:pPr>
        <w:pStyle w:val="PargrafodaLista"/>
        <w:spacing w:line="320" w:lineRule="atLeast"/>
        <w:ind w:left="1276" w:hanging="992"/>
        <w:rPr>
          <w:rFonts w:ascii="Tahoma" w:hAnsi="Tahoma" w:cs="Tahoma"/>
          <w:sz w:val="22"/>
          <w:szCs w:val="22"/>
        </w:rPr>
      </w:pPr>
    </w:p>
    <w:p w14:paraId="0A0B637C" w14:textId="4718133D" w:rsidR="00CA763D" w:rsidRPr="00583287" w:rsidRDefault="008C7533" w:rsidP="00F33DB7">
      <w:pPr>
        <w:pStyle w:val="ListaColorida-nfase12"/>
        <w:numPr>
          <w:ilvl w:val="0"/>
          <w:numId w:val="20"/>
        </w:numPr>
        <w:tabs>
          <w:tab w:val="clear" w:pos="1134"/>
        </w:tabs>
        <w:spacing w:after="0" w:line="320" w:lineRule="atLeast"/>
        <w:ind w:left="1276" w:right="-22" w:hanging="992"/>
        <w:rPr>
          <w:rFonts w:ascii="Tahoma" w:hAnsi="Tahoma" w:cs="Tahoma"/>
        </w:rPr>
      </w:pPr>
      <w:r w:rsidRPr="00583287">
        <w:rPr>
          <w:rFonts w:ascii="Tahoma" w:hAnsi="Tahoma" w:cs="Tahoma"/>
        </w:rPr>
        <w:t xml:space="preserve">se esta Escritura de Emissão, a Garantia Real e/ou o Contrato de Cessão ou qualquer de suas disposições forem objeto de questionamento judicial pelo </w:t>
      </w:r>
      <w:r w:rsidR="00726A38" w:rsidRPr="00583287">
        <w:rPr>
          <w:rFonts w:ascii="Tahoma" w:hAnsi="Tahoma" w:cs="Tahoma"/>
        </w:rPr>
        <w:t>Crediare</w:t>
      </w:r>
      <w:r w:rsidR="007A6465" w:rsidRPr="00583287">
        <w:rPr>
          <w:rFonts w:ascii="Tahoma" w:hAnsi="Tahoma" w:cs="Tahoma"/>
        </w:rPr>
        <w:t>,</w:t>
      </w:r>
      <w:r w:rsidR="00315CDD" w:rsidRPr="00583287">
        <w:rPr>
          <w:rFonts w:ascii="Tahoma" w:hAnsi="Tahoma" w:cs="Tahoma"/>
        </w:rPr>
        <w:t xml:space="preserve"> ou pela Emissora e/ou qualquer empresa dos seus respectivos grupos econômicos</w:t>
      </w:r>
      <w:r w:rsidR="00FA5F36">
        <w:rPr>
          <w:rFonts w:ascii="Tahoma" w:hAnsi="Tahoma" w:cs="Tahoma"/>
        </w:rPr>
        <w:t>.</w:t>
      </w:r>
    </w:p>
    <w:p w14:paraId="1C817396" w14:textId="77777777" w:rsidR="00CA763D" w:rsidRPr="00811A49" w:rsidRDefault="00CA763D" w:rsidP="00E57F75">
      <w:pPr>
        <w:pStyle w:val="ListaColorida-nfase12"/>
        <w:spacing w:after="0" w:line="320" w:lineRule="atLeast"/>
        <w:ind w:left="0" w:right="-22"/>
        <w:rPr>
          <w:rFonts w:ascii="Tahoma" w:hAnsi="Tahoma" w:cs="Tahoma"/>
        </w:rPr>
      </w:pPr>
    </w:p>
    <w:p w14:paraId="2D3C036E" w14:textId="46B233D5" w:rsidR="00CA763D" w:rsidRPr="00583287" w:rsidRDefault="008C7533" w:rsidP="00F33DB7">
      <w:pPr>
        <w:pStyle w:val="PargrafodaLista"/>
        <w:numPr>
          <w:ilvl w:val="2"/>
          <w:numId w:val="30"/>
        </w:numPr>
        <w:autoSpaceDE/>
        <w:autoSpaceDN/>
        <w:adjustRightInd/>
        <w:spacing w:line="320" w:lineRule="atLeast"/>
        <w:ind w:right="-22"/>
        <w:rPr>
          <w:rFonts w:ascii="Tahoma" w:hAnsi="Tahoma" w:cs="Tahoma"/>
          <w:sz w:val="22"/>
          <w:szCs w:val="22"/>
        </w:rPr>
      </w:pPr>
      <w:bookmarkStart w:id="295" w:name="_Hlk83458681"/>
      <w:bookmarkStart w:id="296" w:name="_Ref69597366"/>
      <w:r w:rsidRPr="00BB46AE">
        <w:rPr>
          <w:rFonts w:ascii="Tahoma" w:hAnsi="Tahoma" w:cs="Tahoma"/>
          <w:sz w:val="22"/>
          <w:szCs w:val="22"/>
        </w:rPr>
        <w:lastRenderedPageBreak/>
        <w:t xml:space="preserve">A ocorrência de quaisquer dos Eventos de Inadimplemento </w:t>
      </w:r>
      <w:r w:rsidR="001F3870">
        <w:rPr>
          <w:rFonts w:ascii="Tahoma" w:hAnsi="Tahoma" w:cs="Tahoma"/>
          <w:sz w:val="22"/>
          <w:szCs w:val="22"/>
        </w:rPr>
        <w:t xml:space="preserve">Automáticos </w:t>
      </w:r>
      <w:r w:rsidRPr="00BB46AE">
        <w:rPr>
          <w:rFonts w:ascii="Tahoma" w:hAnsi="Tahoma" w:cs="Tahoma"/>
          <w:sz w:val="22"/>
          <w:szCs w:val="22"/>
        </w:rPr>
        <w:t xml:space="preserve">indicados </w:t>
      </w:r>
      <w:r w:rsidRPr="00583287">
        <w:rPr>
          <w:rFonts w:ascii="Tahoma" w:hAnsi="Tahoma" w:cs="Tahoma"/>
          <w:sz w:val="22"/>
          <w:szCs w:val="22"/>
        </w:rPr>
        <w:t>na</w:t>
      </w:r>
      <w:r w:rsidR="007A6465" w:rsidRPr="00583287">
        <w:rPr>
          <w:rFonts w:ascii="Tahoma" w:hAnsi="Tahoma" w:cs="Tahoma"/>
          <w:sz w:val="22"/>
          <w:szCs w:val="22"/>
        </w:rPr>
        <w:t xml:space="preserve"> Cláusula </w:t>
      </w:r>
      <w:r w:rsidR="007A6465" w:rsidRPr="00E65CC3">
        <w:rPr>
          <w:rFonts w:ascii="Tahoma" w:hAnsi="Tahoma" w:cs="Tahoma"/>
          <w:sz w:val="22"/>
          <w:szCs w:val="22"/>
        </w:rPr>
        <w:fldChar w:fldCharType="begin"/>
      </w:r>
      <w:r w:rsidR="007A6465" w:rsidRPr="00583287">
        <w:rPr>
          <w:rFonts w:ascii="Tahoma" w:hAnsi="Tahoma" w:cs="Tahoma"/>
          <w:sz w:val="22"/>
          <w:szCs w:val="22"/>
        </w:rPr>
        <w:instrText xml:space="preserve"> REF _Ref69513012 \r \p \h </w:instrText>
      </w:r>
      <w:r w:rsidR="007A6465" w:rsidRPr="00E65CC3">
        <w:rPr>
          <w:rFonts w:ascii="Tahoma" w:hAnsi="Tahoma" w:cs="Tahoma"/>
          <w:sz w:val="22"/>
          <w:szCs w:val="22"/>
        </w:rPr>
      </w:r>
      <w:r w:rsidR="007A6465" w:rsidRPr="00E65CC3">
        <w:rPr>
          <w:rFonts w:ascii="Tahoma" w:hAnsi="Tahoma" w:cs="Tahoma"/>
          <w:sz w:val="22"/>
          <w:szCs w:val="22"/>
        </w:rPr>
        <w:fldChar w:fldCharType="separate"/>
      </w:r>
      <w:r w:rsidR="001E3BF4">
        <w:rPr>
          <w:rFonts w:ascii="Tahoma" w:hAnsi="Tahoma" w:cs="Tahoma"/>
          <w:sz w:val="22"/>
          <w:szCs w:val="22"/>
        </w:rPr>
        <w:t>3.50.2 acima</w:t>
      </w:r>
      <w:r w:rsidR="007A6465" w:rsidRPr="00E65CC3">
        <w:rPr>
          <w:rFonts w:ascii="Tahoma" w:hAnsi="Tahoma" w:cs="Tahoma"/>
          <w:sz w:val="22"/>
          <w:szCs w:val="22"/>
        </w:rPr>
        <w:fldChar w:fldCharType="end"/>
      </w:r>
      <w:r w:rsidRPr="00583287">
        <w:rPr>
          <w:rFonts w:ascii="Tahoma" w:hAnsi="Tahoma" w:cs="Tahoma"/>
          <w:sz w:val="22"/>
          <w:szCs w:val="22"/>
        </w:rPr>
        <w:t>,</w:t>
      </w:r>
      <w:r w:rsidRPr="00E65CC3">
        <w:rPr>
          <w:rFonts w:ascii="Tahoma" w:hAnsi="Tahoma" w:cs="Tahoma"/>
          <w:sz w:val="22"/>
          <w:szCs w:val="22"/>
        </w:rPr>
        <w:t xml:space="preserve"> acarretará o </w:t>
      </w:r>
      <w:r w:rsidR="001F3870">
        <w:rPr>
          <w:rFonts w:ascii="Tahoma" w:hAnsi="Tahoma" w:cs="Tahoma"/>
          <w:sz w:val="22"/>
          <w:szCs w:val="22"/>
        </w:rPr>
        <w:t>v</w:t>
      </w:r>
      <w:r w:rsidR="001F3870" w:rsidRPr="00E65CC3">
        <w:rPr>
          <w:rFonts w:ascii="Tahoma" w:hAnsi="Tahoma" w:cs="Tahoma"/>
          <w:sz w:val="22"/>
          <w:szCs w:val="22"/>
        </w:rPr>
        <w:t xml:space="preserve">encimento </w:t>
      </w:r>
      <w:r w:rsidR="001F3870">
        <w:rPr>
          <w:rFonts w:ascii="Tahoma" w:hAnsi="Tahoma" w:cs="Tahoma"/>
          <w:sz w:val="22"/>
          <w:szCs w:val="22"/>
        </w:rPr>
        <w:t>a</w:t>
      </w:r>
      <w:r w:rsidR="001F3870" w:rsidRPr="00E65CC3">
        <w:rPr>
          <w:rFonts w:ascii="Tahoma" w:hAnsi="Tahoma" w:cs="Tahoma"/>
          <w:sz w:val="22"/>
          <w:szCs w:val="22"/>
        </w:rPr>
        <w:t xml:space="preserve">ntecipado </w:t>
      </w:r>
      <w:r w:rsidR="001F3870">
        <w:rPr>
          <w:rFonts w:ascii="Tahoma" w:hAnsi="Tahoma" w:cs="Tahoma"/>
          <w:sz w:val="22"/>
          <w:szCs w:val="22"/>
        </w:rPr>
        <w:t>a</w:t>
      </w:r>
      <w:r w:rsidR="001F3870" w:rsidRPr="00E65CC3">
        <w:rPr>
          <w:rFonts w:ascii="Tahoma" w:hAnsi="Tahoma" w:cs="Tahoma"/>
          <w:sz w:val="22"/>
          <w:szCs w:val="22"/>
        </w:rPr>
        <w:t xml:space="preserve">utomático </w:t>
      </w:r>
      <w:r w:rsidRPr="00E65CC3">
        <w:rPr>
          <w:rFonts w:ascii="Tahoma" w:hAnsi="Tahoma" w:cs="Tahoma"/>
          <w:sz w:val="22"/>
          <w:szCs w:val="22"/>
        </w:rPr>
        <w:t>das obrigações decorrentes das Debêntures, independentemente de qualquer consulta aos Debenturistas ou notificação, judicial ou extrajudicial, de</w:t>
      </w:r>
      <w:r w:rsidRPr="00D4459F">
        <w:rPr>
          <w:rFonts w:ascii="Tahoma" w:hAnsi="Tahoma" w:cs="Tahoma"/>
          <w:sz w:val="22"/>
          <w:szCs w:val="22"/>
        </w:rPr>
        <w:t>vendo o Agente Fiduciário, no entanto, enviar imediatamente à Emissora comunicação escrita informando so</w:t>
      </w:r>
      <w:r w:rsidRPr="00811A49">
        <w:rPr>
          <w:rFonts w:ascii="Tahoma" w:hAnsi="Tahoma" w:cs="Tahoma"/>
          <w:sz w:val="22"/>
          <w:szCs w:val="22"/>
        </w:rPr>
        <w:t>bre o vencimento antecipado automático nos termos desta Cláusula, sendo exigíveis, de imediato, os valores determinados na Cláusula</w:t>
      </w:r>
      <w:r w:rsidR="00153CD8">
        <w:rPr>
          <w:rFonts w:ascii="Tahoma" w:hAnsi="Tahoma" w:cs="Tahoma"/>
          <w:sz w:val="22"/>
          <w:szCs w:val="22"/>
        </w:rPr>
        <w:t xml:space="preserve"> </w:t>
      </w:r>
      <w:r w:rsidR="00153CD8">
        <w:rPr>
          <w:rFonts w:ascii="Tahoma" w:hAnsi="Tahoma" w:cs="Tahoma"/>
          <w:sz w:val="22"/>
          <w:szCs w:val="22"/>
        </w:rPr>
        <w:fldChar w:fldCharType="begin"/>
      </w:r>
      <w:r w:rsidR="00153CD8">
        <w:rPr>
          <w:rFonts w:ascii="Tahoma" w:hAnsi="Tahoma" w:cs="Tahoma"/>
          <w:sz w:val="22"/>
          <w:szCs w:val="22"/>
        </w:rPr>
        <w:instrText xml:space="preserve"> REF _Ref69597707 \r \h </w:instrText>
      </w:r>
      <w:r w:rsidR="00153CD8">
        <w:rPr>
          <w:rFonts w:ascii="Tahoma" w:hAnsi="Tahoma" w:cs="Tahoma"/>
          <w:sz w:val="22"/>
          <w:szCs w:val="22"/>
        </w:rPr>
      </w:r>
      <w:r w:rsidR="00153CD8">
        <w:rPr>
          <w:rFonts w:ascii="Tahoma" w:hAnsi="Tahoma" w:cs="Tahoma"/>
          <w:sz w:val="22"/>
          <w:szCs w:val="22"/>
        </w:rPr>
        <w:fldChar w:fldCharType="separate"/>
      </w:r>
      <w:r w:rsidR="001E3BF4">
        <w:rPr>
          <w:rFonts w:ascii="Tahoma" w:hAnsi="Tahoma" w:cs="Tahoma"/>
          <w:sz w:val="22"/>
          <w:szCs w:val="22"/>
        </w:rPr>
        <w:t>3.50.4</w:t>
      </w:r>
      <w:r w:rsidR="00153CD8">
        <w:rPr>
          <w:rFonts w:ascii="Tahoma" w:hAnsi="Tahoma" w:cs="Tahoma"/>
          <w:sz w:val="22"/>
          <w:szCs w:val="22"/>
        </w:rPr>
        <w:fldChar w:fldCharType="end"/>
      </w:r>
      <w:r w:rsidR="00153CD8">
        <w:rPr>
          <w:rFonts w:ascii="Tahoma" w:hAnsi="Tahoma" w:cs="Tahoma"/>
          <w:sz w:val="22"/>
          <w:szCs w:val="22"/>
        </w:rPr>
        <w:t xml:space="preserve"> abaixo</w:t>
      </w:r>
      <w:bookmarkEnd w:id="295"/>
      <w:r w:rsidRPr="00583287">
        <w:rPr>
          <w:rFonts w:ascii="Tahoma" w:hAnsi="Tahoma" w:cs="Tahoma"/>
          <w:sz w:val="22"/>
          <w:szCs w:val="22"/>
        </w:rPr>
        <w:t>.</w:t>
      </w:r>
      <w:bookmarkEnd w:id="296"/>
      <w:r w:rsidR="008A6C65" w:rsidRPr="00583287">
        <w:rPr>
          <w:rFonts w:ascii="Tahoma" w:hAnsi="Tahoma" w:cs="Tahoma"/>
          <w:sz w:val="22"/>
          <w:szCs w:val="22"/>
        </w:rPr>
        <w:t xml:space="preserve"> </w:t>
      </w:r>
    </w:p>
    <w:p w14:paraId="725C66CE" w14:textId="77777777" w:rsidR="00CA763D" w:rsidRPr="00583287" w:rsidRDefault="00CA763D" w:rsidP="00F33DB7">
      <w:pPr>
        <w:pStyle w:val="PargrafodaLista"/>
        <w:spacing w:line="320" w:lineRule="atLeast"/>
        <w:ind w:right="-22"/>
        <w:rPr>
          <w:rFonts w:ascii="Tahoma" w:hAnsi="Tahoma" w:cs="Tahoma"/>
          <w:sz w:val="22"/>
          <w:szCs w:val="22"/>
        </w:rPr>
      </w:pPr>
    </w:p>
    <w:p w14:paraId="5DE0D07D" w14:textId="77777777" w:rsidR="00CA763D" w:rsidRPr="00583287" w:rsidRDefault="008C7533" w:rsidP="00F33DB7">
      <w:pPr>
        <w:pStyle w:val="PargrafodaLista"/>
        <w:numPr>
          <w:ilvl w:val="2"/>
          <w:numId w:val="30"/>
        </w:numPr>
        <w:autoSpaceDE/>
        <w:autoSpaceDN/>
        <w:adjustRightInd/>
        <w:spacing w:line="320" w:lineRule="atLeast"/>
        <w:ind w:right="-22"/>
        <w:rPr>
          <w:rFonts w:ascii="Tahoma" w:hAnsi="Tahoma" w:cs="Tahoma"/>
          <w:sz w:val="22"/>
          <w:szCs w:val="22"/>
        </w:rPr>
      </w:pPr>
      <w:bookmarkStart w:id="297" w:name="_Ref69597707"/>
      <w:r w:rsidRPr="00583287">
        <w:rPr>
          <w:rFonts w:ascii="Tahoma" w:hAnsi="Tahoma" w:cs="Tahoma"/>
          <w:sz w:val="22"/>
          <w:szCs w:val="22"/>
        </w:rPr>
        <w:t xml:space="preserve">Em caso de declaração de vencimento antecipado das Debêntures, </w:t>
      </w:r>
      <w:bookmarkStart w:id="298" w:name="_Hlk74687504"/>
      <w:r w:rsidRPr="00583287">
        <w:rPr>
          <w:rFonts w:ascii="Tahoma" w:hAnsi="Tahoma" w:cs="Tahoma"/>
          <w:sz w:val="22"/>
          <w:szCs w:val="22"/>
        </w:rPr>
        <w:t>observado o Pagamento Condicionado e a Ordem de Alocação de Recursos, a Emissora obriga-se a</w:t>
      </w:r>
      <w:r w:rsidR="00C30EF6">
        <w:rPr>
          <w:rFonts w:ascii="Tahoma" w:hAnsi="Tahoma" w:cs="Tahoma"/>
          <w:sz w:val="22"/>
          <w:szCs w:val="22"/>
        </w:rPr>
        <w:t>,</w:t>
      </w:r>
      <w:r w:rsidRPr="00583287">
        <w:rPr>
          <w:rFonts w:ascii="Tahoma" w:hAnsi="Tahoma" w:cs="Tahoma"/>
          <w:sz w:val="22"/>
          <w:szCs w:val="22"/>
        </w:rPr>
        <w:t xml:space="preserve"> no mesmo dia em que </w:t>
      </w:r>
      <w:r w:rsidR="00135333" w:rsidRPr="00D842B2">
        <w:rPr>
          <w:rFonts w:ascii="Tahoma" w:hAnsi="Tahoma" w:cs="Tahoma"/>
          <w:b/>
          <w:sz w:val="22"/>
          <w:szCs w:val="22"/>
        </w:rPr>
        <w:t>(i)</w:t>
      </w:r>
      <w:r w:rsidR="00135333">
        <w:rPr>
          <w:rFonts w:ascii="Tahoma" w:hAnsi="Tahoma" w:cs="Tahoma"/>
          <w:sz w:val="22"/>
          <w:szCs w:val="22"/>
        </w:rPr>
        <w:t xml:space="preserve"> </w:t>
      </w:r>
      <w:r w:rsidRPr="00583287">
        <w:rPr>
          <w:rFonts w:ascii="Tahoma" w:hAnsi="Tahoma" w:cs="Tahoma"/>
          <w:sz w:val="22"/>
          <w:szCs w:val="22"/>
        </w:rPr>
        <w:t xml:space="preserve">ocorrer o </w:t>
      </w:r>
      <w:r w:rsidR="00B23F03" w:rsidRPr="00583287">
        <w:rPr>
          <w:rFonts w:ascii="Tahoma" w:hAnsi="Tahoma" w:cs="Tahoma"/>
          <w:sz w:val="22"/>
          <w:szCs w:val="22"/>
        </w:rPr>
        <w:t>Evento de Inadimplemento</w:t>
      </w:r>
      <w:r w:rsidR="001F3870">
        <w:rPr>
          <w:rFonts w:ascii="Tahoma" w:hAnsi="Tahoma" w:cs="Tahoma"/>
          <w:sz w:val="22"/>
          <w:szCs w:val="22"/>
        </w:rPr>
        <w:t xml:space="preserve"> Automático</w:t>
      </w:r>
      <w:r w:rsidR="00135333">
        <w:rPr>
          <w:rFonts w:ascii="Tahoma" w:hAnsi="Tahoma" w:cs="Tahoma"/>
          <w:sz w:val="22"/>
          <w:szCs w:val="22"/>
        </w:rPr>
        <w:t xml:space="preserve">; ou </w:t>
      </w:r>
      <w:r w:rsidR="00135333" w:rsidRPr="009F3615">
        <w:rPr>
          <w:rFonts w:ascii="Tahoma" w:hAnsi="Tahoma" w:cs="Tahoma"/>
          <w:b/>
          <w:bCs/>
          <w:sz w:val="22"/>
          <w:szCs w:val="22"/>
        </w:rPr>
        <w:t>(</w:t>
      </w:r>
      <w:proofErr w:type="spellStart"/>
      <w:r w:rsidR="00135333" w:rsidRPr="009F3615">
        <w:rPr>
          <w:rFonts w:ascii="Tahoma" w:hAnsi="Tahoma" w:cs="Tahoma"/>
          <w:b/>
          <w:bCs/>
          <w:sz w:val="22"/>
          <w:szCs w:val="22"/>
        </w:rPr>
        <w:t>ii</w:t>
      </w:r>
      <w:proofErr w:type="spellEnd"/>
      <w:r w:rsidR="00135333" w:rsidRPr="009F3615">
        <w:rPr>
          <w:rFonts w:ascii="Tahoma" w:hAnsi="Tahoma" w:cs="Tahoma"/>
          <w:b/>
          <w:bCs/>
          <w:sz w:val="22"/>
          <w:szCs w:val="22"/>
        </w:rPr>
        <w:t>)</w:t>
      </w:r>
      <w:r w:rsidR="00135333">
        <w:rPr>
          <w:rFonts w:ascii="Tahoma" w:hAnsi="Tahoma" w:cs="Tahoma"/>
          <w:sz w:val="22"/>
          <w:szCs w:val="22"/>
        </w:rPr>
        <w:t xml:space="preserve"> receber a notificação do Agente Fiduciário informando a decisão da Assembleia Geral de Debenturistas de declarar o vencimento antecipado das Debêntures em razão da ocorrência de Evento de Inadimplemento Não Automático</w:t>
      </w:r>
      <w:r w:rsidRPr="00583287">
        <w:rPr>
          <w:rFonts w:ascii="Tahoma" w:hAnsi="Tahoma" w:cs="Tahoma"/>
          <w:sz w:val="22"/>
          <w:szCs w:val="22"/>
        </w:rPr>
        <w:t>:</w:t>
      </w:r>
      <w:bookmarkEnd w:id="297"/>
      <w:r w:rsidR="00B23F03" w:rsidRPr="00583287">
        <w:rPr>
          <w:rFonts w:ascii="Tahoma" w:hAnsi="Tahoma" w:cs="Tahoma"/>
          <w:sz w:val="22"/>
          <w:szCs w:val="22"/>
        </w:rPr>
        <w:t xml:space="preserve"> </w:t>
      </w:r>
    </w:p>
    <w:p w14:paraId="14AB3BBB" w14:textId="77777777" w:rsidR="00CA763D" w:rsidRPr="00583287" w:rsidRDefault="00CA763D" w:rsidP="00E57F75">
      <w:pPr>
        <w:pStyle w:val="PargrafodaLista"/>
        <w:spacing w:line="320" w:lineRule="atLeast"/>
        <w:ind w:left="0" w:right="-22"/>
        <w:rPr>
          <w:rFonts w:ascii="Tahoma" w:hAnsi="Tahoma" w:cs="Tahoma"/>
          <w:sz w:val="22"/>
          <w:szCs w:val="22"/>
        </w:rPr>
      </w:pPr>
    </w:p>
    <w:p w14:paraId="081F3321" w14:textId="7D93CF84" w:rsidR="00CA763D" w:rsidRPr="00583287" w:rsidRDefault="008C7533" w:rsidP="00E57F75">
      <w:pPr>
        <w:pStyle w:val="PargrafodaLista"/>
        <w:numPr>
          <w:ilvl w:val="0"/>
          <w:numId w:val="19"/>
        </w:numPr>
        <w:spacing w:line="320" w:lineRule="atLeast"/>
        <w:ind w:left="1418" w:right="-22" w:hanging="709"/>
        <w:rPr>
          <w:rFonts w:ascii="Tahoma" w:hAnsi="Tahoma" w:cs="Tahoma"/>
          <w:sz w:val="22"/>
          <w:szCs w:val="22"/>
        </w:rPr>
      </w:pPr>
      <w:r w:rsidRPr="00583287">
        <w:rPr>
          <w:rFonts w:ascii="Tahoma" w:hAnsi="Tahoma" w:cs="Tahoma"/>
          <w:sz w:val="22"/>
          <w:szCs w:val="22"/>
        </w:rPr>
        <w:t xml:space="preserve">no caso das Debêntures da Primeira Série, efetuar o pagamento do Valor Nominal Unitário </w:t>
      </w:r>
      <w:r w:rsidR="00B23F03" w:rsidRPr="00583287">
        <w:rPr>
          <w:rFonts w:ascii="Tahoma" w:hAnsi="Tahoma" w:cs="Tahoma"/>
          <w:sz w:val="22"/>
          <w:szCs w:val="22"/>
        </w:rPr>
        <w:t xml:space="preserve">das Debêntures da Primeira Série </w:t>
      </w:r>
      <w:r w:rsidRPr="00583287">
        <w:rPr>
          <w:rFonts w:ascii="Tahoma" w:hAnsi="Tahoma" w:cs="Tahoma"/>
          <w:sz w:val="22"/>
          <w:szCs w:val="22"/>
        </w:rPr>
        <w:t xml:space="preserve">ou saldo do Valor Nominal Unitário </w:t>
      </w:r>
      <w:bookmarkStart w:id="299" w:name="OLE_LINK19"/>
      <w:bookmarkStart w:id="300" w:name="OLE_LINK20"/>
      <w:r w:rsidRPr="00583287">
        <w:rPr>
          <w:rFonts w:ascii="Tahoma" w:hAnsi="Tahoma" w:cs="Tahoma"/>
          <w:sz w:val="22"/>
          <w:szCs w:val="22"/>
        </w:rPr>
        <w:t>das Debêntures da Primeira Série</w:t>
      </w:r>
      <w:bookmarkEnd w:id="299"/>
      <w:bookmarkEnd w:id="300"/>
      <w:r w:rsidRPr="00583287">
        <w:rPr>
          <w:rFonts w:ascii="Tahoma" w:hAnsi="Tahoma" w:cs="Tahoma"/>
          <w:sz w:val="22"/>
          <w:szCs w:val="22"/>
        </w:rPr>
        <w:t>, conforme o caso, acrescido da Remuneração das Debêntures da Primeira Série (desde que a Emissora tenha recebido recursos a título de remuneração dos Direitos Creditórios Vinculados suficientes para tanto), bem como quaisquer outros valores eventualmente devidos pela Emissora relativos às Debêntures da Primeira Série, nos termos desta Escritura de Emissão, inclusive Encargos Moratórios, se aplicáveis</w:t>
      </w:r>
      <w:r w:rsidR="00BB6AB3">
        <w:rPr>
          <w:rFonts w:ascii="Tahoma" w:hAnsi="Tahoma" w:cs="Tahoma"/>
          <w:sz w:val="22"/>
          <w:szCs w:val="22"/>
        </w:rPr>
        <w:t xml:space="preserve">, observado o disposto na Cláusula </w:t>
      </w:r>
      <w:r w:rsidR="00153CD8">
        <w:rPr>
          <w:rFonts w:ascii="Tahoma" w:hAnsi="Tahoma" w:cs="Tahoma"/>
          <w:sz w:val="22"/>
          <w:szCs w:val="22"/>
        </w:rPr>
        <w:fldChar w:fldCharType="begin"/>
      </w:r>
      <w:r w:rsidR="00153CD8">
        <w:rPr>
          <w:rFonts w:ascii="Tahoma" w:hAnsi="Tahoma" w:cs="Tahoma"/>
          <w:sz w:val="22"/>
          <w:szCs w:val="22"/>
        </w:rPr>
        <w:instrText xml:space="preserve"> REF _Ref97824299 \r \h </w:instrText>
      </w:r>
      <w:r w:rsidR="00153CD8">
        <w:rPr>
          <w:rFonts w:ascii="Tahoma" w:hAnsi="Tahoma" w:cs="Tahoma"/>
          <w:sz w:val="22"/>
          <w:szCs w:val="22"/>
        </w:rPr>
      </w:r>
      <w:r w:rsidR="00153CD8">
        <w:rPr>
          <w:rFonts w:ascii="Tahoma" w:hAnsi="Tahoma" w:cs="Tahoma"/>
          <w:sz w:val="22"/>
          <w:szCs w:val="22"/>
        </w:rPr>
        <w:fldChar w:fldCharType="separate"/>
      </w:r>
      <w:r w:rsidR="001E3BF4">
        <w:rPr>
          <w:rFonts w:ascii="Tahoma" w:hAnsi="Tahoma" w:cs="Tahoma"/>
          <w:sz w:val="22"/>
          <w:szCs w:val="22"/>
        </w:rPr>
        <w:t>3.50.5</w:t>
      </w:r>
      <w:r w:rsidR="00153CD8">
        <w:rPr>
          <w:rFonts w:ascii="Tahoma" w:hAnsi="Tahoma" w:cs="Tahoma"/>
          <w:sz w:val="22"/>
          <w:szCs w:val="22"/>
        </w:rPr>
        <w:fldChar w:fldCharType="end"/>
      </w:r>
      <w:r w:rsidR="00153CD8">
        <w:rPr>
          <w:rFonts w:ascii="Tahoma" w:hAnsi="Tahoma" w:cs="Tahoma"/>
          <w:sz w:val="22"/>
          <w:szCs w:val="22"/>
        </w:rPr>
        <w:t xml:space="preserve"> </w:t>
      </w:r>
      <w:r w:rsidR="00BB6AB3">
        <w:rPr>
          <w:rFonts w:ascii="Tahoma" w:hAnsi="Tahoma" w:cs="Tahoma"/>
          <w:sz w:val="22"/>
          <w:szCs w:val="22"/>
        </w:rPr>
        <w:t>abaixo</w:t>
      </w:r>
      <w:r w:rsidRPr="00583287">
        <w:rPr>
          <w:rFonts w:ascii="Tahoma" w:hAnsi="Tahoma" w:cs="Tahoma"/>
          <w:sz w:val="22"/>
          <w:szCs w:val="22"/>
        </w:rPr>
        <w:t xml:space="preserve">; </w:t>
      </w:r>
      <w:r w:rsidR="00C30EF6">
        <w:rPr>
          <w:rFonts w:ascii="Tahoma" w:hAnsi="Tahoma" w:cs="Tahoma"/>
          <w:sz w:val="22"/>
          <w:szCs w:val="22"/>
        </w:rPr>
        <w:t>e</w:t>
      </w:r>
    </w:p>
    <w:p w14:paraId="2FF92353" w14:textId="77777777" w:rsidR="00CA763D" w:rsidRPr="00583287" w:rsidRDefault="00CA763D" w:rsidP="00E57F75">
      <w:pPr>
        <w:pStyle w:val="PargrafodaLista"/>
        <w:spacing w:line="320" w:lineRule="atLeast"/>
        <w:ind w:left="1418" w:right="-22" w:hanging="709"/>
        <w:rPr>
          <w:rFonts w:ascii="Tahoma" w:hAnsi="Tahoma" w:cs="Tahoma"/>
          <w:sz w:val="22"/>
          <w:szCs w:val="22"/>
        </w:rPr>
      </w:pPr>
    </w:p>
    <w:p w14:paraId="03CCF2AF" w14:textId="2E35662B" w:rsidR="00CA763D" w:rsidRPr="00583287" w:rsidRDefault="008C7533" w:rsidP="00E57F75">
      <w:pPr>
        <w:pStyle w:val="PargrafodaLista"/>
        <w:numPr>
          <w:ilvl w:val="0"/>
          <w:numId w:val="19"/>
        </w:numPr>
        <w:spacing w:line="320" w:lineRule="atLeast"/>
        <w:ind w:left="1418" w:right="-22" w:hanging="709"/>
        <w:rPr>
          <w:rFonts w:ascii="Tahoma" w:hAnsi="Tahoma" w:cs="Tahoma"/>
          <w:sz w:val="22"/>
          <w:szCs w:val="22"/>
        </w:rPr>
      </w:pPr>
      <w:r w:rsidRPr="00583287">
        <w:rPr>
          <w:rFonts w:ascii="Tahoma" w:hAnsi="Tahoma" w:cs="Tahoma"/>
          <w:sz w:val="22"/>
          <w:szCs w:val="22"/>
        </w:rPr>
        <w:t>no caso das Debêntures da Segunda Série</w:t>
      </w:r>
      <w:r w:rsidR="00BB6AB3">
        <w:rPr>
          <w:rFonts w:ascii="Tahoma" w:hAnsi="Tahoma" w:cs="Tahoma"/>
          <w:sz w:val="22"/>
          <w:szCs w:val="22"/>
        </w:rPr>
        <w:t xml:space="preserve"> e apenas após a integral amortização e/ou resgate e/ou pagamento</w:t>
      </w:r>
      <w:r w:rsidR="00B34EF0">
        <w:rPr>
          <w:rFonts w:ascii="Tahoma" w:hAnsi="Tahoma" w:cs="Tahoma"/>
          <w:sz w:val="22"/>
          <w:szCs w:val="22"/>
        </w:rPr>
        <w:t xml:space="preserve"> integral</w:t>
      </w:r>
      <w:r w:rsidR="00BB6AB3">
        <w:rPr>
          <w:rFonts w:ascii="Tahoma" w:hAnsi="Tahoma" w:cs="Tahoma"/>
          <w:sz w:val="22"/>
          <w:szCs w:val="22"/>
        </w:rPr>
        <w:t xml:space="preserve"> de quaisquer valores devidos com relação às Debêntures da Primeira Série</w:t>
      </w:r>
      <w:r w:rsidRPr="00583287">
        <w:rPr>
          <w:rFonts w:ascii="Tahoma" w:hAnsi="Tahoma" w:cs="Tahoma"/>
          <w:sz w:val="22"/>
          <w:szCs w:val="22"/>
        </w:rPr>
        <w:t xml:space="preserve">, efetuar o pagamento do Valor Nominal Unitário </w:t>
      </w:r>
      <w:r w:rsidR="00B23F03" w:rsidRPr="00583287">
        <w:rPr>
          <w:rFonts w:ascii="Tahoma" w:hAnsi="Tahoma" w:cs="Tahoma"/>
          <w:sz w:val="22"/>
          <w:szCs w:val="22"/>
        </w:rPr>
        <w:t xml:space="preserve">das Debêntures da Segunda Série </w:t>
      </w:r>
      <w:r w:rsidRPr="00583287">
        <w:rPr>
          <w:rFonts w:ascii="Tahoma" w:hAnsi="Tahoma" w:cs="Tahoma"/>
          <w:sz w:val="22"/>
          <w:szCs w:val="22"/>
        </w:rPr>
        <w:t xml:space="preserve">ou saldo do Valor Nominal Unitário </w:t>
      </w:r>
      <w:bookmarkStart w:id="301" w:name="OLE_LINK21"/>
      <w:bookmarkStart w:id="302" w:name="OLE_LINK22"/>
      <w:r w:rsidRPr="00583287">
        <w:rPr>
          <w:rFonts w:ascii="Tahoma" w:hAnsi="Tahoma" w:cs="Tahoma"/>
          <w:sz w:val="22"/>
          <w:szCs w:val="22"/>
        </w:rPr>
        <w:t>das Debêntures da Segunda Série</w:t>
      </w:r>
      <w:bookmarkEnd w:id="301"/>
      <w:bookmarkEnd w:id="302"/>
      <w:r w:rsidRPr="00583287">
        <w:rPr>
          <w:rFonts w:ascii="Tahoma" w:hAnsi="Tahoma" w:cs="Tahoma"/>
          <w:sz w:val="22"/>
          <w:szCs w:val="22"/>
        </w:rPr>
        <w:t>, conforme o caso,</w:t>
      </w:r>
      <w:r w:rsidR="00D51922" w:rsidRPr="00583287">
        <w:rPr>
          <w:rFonts w:ascii="Tahoma" w:hAnsi="Tahoma" w:cs="Tahoma"/>
          <w:sz w:val="22"/>
          <w:szCs w:val="22"/>
        </w:rPr>
        <w:t xml:space="preserve"> </w:t>
      </w:r>
      <w:r w:rsidRPr="00583287">
        <w:rPr>
          <w:rFonts w:ascii="Tahoma" w:hAnsi="Tahoma" w:cs="Tahoma"/>
          <w:sz w:val="22"/>
          <w:szCs w:val="22"/>
        </w:rPr>
        <w:t xml:space="preserve">caso existam recursos, bem como quaisquer outros valores eventualmente devidos pela Emissora relativos às Debêntures da Segunda Série, nos termos desta Escritura de Emissão, inclusive Encargos Moratórios, se aplicáveis. </w:t>
      </w:r>
    </w:p>
    <w:bookmarkEnd w:id="298"/>
    <w:p w14:paraId="6886DAA5" w14:textId="77777777" w:rsidR="00CA763D" w:rsidRPr="00583287" w:rsidRDefault="00CA763D" w:rsidP="00E57F75">
      <w:pPr>
        <w:pStyle w:val="PargrafodaLista"/>
        <w:spacing w:line="320" w:lineRule="atLeast"/>
        <w:ind w:left="0" w:right="-22"/>
        <w:rPr>
          <w:rFonts w:ascii="Tahoma" w:hAnsi="Tahoma" w:cs="Tahoma"/>
          <w:sz w:val="22"/>
          <w:szCs w:val="22"/>
        </w:rPr>
      </w:pPr>
    </w:p>
    <w:p w14:paraId="187ED931" w14:textId="21A7DE55"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bookmarkStart w:id="303" w:name="_Ref97824299"/>
      <w:bookmarkEnd w:id="285"/>
      <w:r w:rsidRPr="00583287">
        <w:rPr>
          <w:rFonts w:ascii="Tahoma" w:hAnsi="Tahoma" w:cs="Tahoma"/>
          <w:sz w:val="22"/>
          <w:szCs w:val="22"/>
        </w:rPr>
        <w:t xml:space="preserve">A </w:t>
      </w:r>
      <w:r w:rsidRPr="00583287">
        <w:rPr>
          <w:rStyle w:val="DeltaViewInsertion"/>
          <w:rFonts w:ascii="Tahoma" w:hAnsi="Tahoma" w:cs="Tahoma"/>
          <w:color w:val="auto"/>
          <w:sz w:val="22"/>
          <w:szCs w:val="22"/>
          <w:u w:val="none"/>
        </w:rPr>
        <w:t>Emissora</w:t>
      </w:r>
      <w:r w:rsidRPr="00583287">
        <w:rPr>
          <w:rFonts w:ascii="Tahoma" w:hAnsi="Tahoma" w:cs="Tahoma"/>
          <w:sz w:val="22"/>
          <w:szCs w:val="22"/>
        </w:rPr>
        <w:t xml:space="preserve"> obriga-se a comunicar o Agente Fiduciário e </w:t>
      </w:r>
      <w:r w:rsidR="00135333">
        <w:rPr>
          <w:rFonts w:ascii="Tahoma" w:hAnsi="Tahoma" w:cs="Tahoma"/>
          <w:sz w:val="22"/>
          <w:szCs w:val="22"/>
        </w:rPr>
        <w:t>a</w:t>
      </w:r>
      <w:r w:rsidR="00135333" w:rsidRPr="00583287">
        <w:rPr>
          <w:rFonts w:ascii="Tahoma" w:hAnsi="Tahoma" w:cs="Tahoma"/>
          <w:sz w:val="22"/>
          <w:szCs w:val="22"/>
        </w:rPr>
        <w:t xml:space="preserve"> </w:t>
      </w:r>
      <w:r w:rsidRPr="00583287">
        <w:rPr>
          <w:rFonts w:ascii="Tahoma" w:hAnsi="Tahoma" w:cs="Tahoma"/>
          <w:sz w:val="22"/>
          <w:szCs w:val="22"/>
        </w:rPr>
        <w:t>B3 acerca da ocorrência de um dos Eventos de Inadimplemento</w:t>
      </w:r>
      <w:r w:rsidR="001F3870">
        <w:rPr>
          <w:rFonts w:ascii="Tahoma" w:hAnsi="Tahoma" w:cs="Tahoma"/>
          <w:sz w:val="22"/>
          <w:szCs w:val="22"/>
        </w:rPr>
        <w:t xml:space="preserve"> Automáticos</w:t>
      </w:r>
      <w:r w:rsidRPr="00583287">
        <w:rPr>
          <w:rFonts w:ascii="Tahoma" w:hAnsi="Tahoma" w:cs="Tahoma"/>
          <w:sz w:val="22"/>
          <w:szCs w:val="22"/>
        </w:rPr>
        <w:t xml:space="preserve"> imediatamente após o seu conhecimento.</w:t>
      </w:r>
      <w:bookmarkEnd w:id="303"/>
    </w:p>
    <w:p w14:paraId="555ED9D5"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32D7A097" w14:textId="17226EEB"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Caso o pagamento das Debêntures previsto na Cláusula </w:t>
      </w:r>
      <w:r w:rsidRPr="00E65CC3">
        <w:rPr>
          <w:rFonts w:ascii="Tahoma" w:hAnsi="Tahoma"/>
          <w:sz w:val="22"/>
        </w:rPr>
        <w:fldChar w:fldCharType="begin"/>
      </w:r>
      <w:r w:rsidRPr="00583287">
        <w:rPr>
          <w:rFonts w:ascii="Tahoma" w:hAnsi="Tahoma"/>
          <w:sz w:val="22"/>
        </w:rPr>
        <w:instrText xml:space="preserve"> REF _Ref69597707 \r \h  \* MERGEFORMAT </w:instrText>
      </w:r>
      <w:r w:rsidRPr="00E65CC3">
        <w:rPr>
          <w:rFonts w:ascii="Tahoma" w:hAnsi="Tahoma"/>
          <w:sz w:val="22"/>
        </w:rPr>
      </w:r>
      <w:r w:rsidRPr="00E65CC3">
        <w:rPr>
          <w:rFonts w:ascii="Tahoma" w:hAnsi="Tahoma"/>
          <w:sz w:val="22"/>
        </w:rPr>
        <w:fldChar w:fldCharType="separate"/>
      </w:r>
      <w:r w:rsidR="001E3BF4">
        <w:rPr>
          <w:rFonts w:ascii="Tahoma" w:hAnsi="Tahoma"/>
          <w:sz w:val="22"/>
        </w:rPr>
        <w:t>3.50.4</w:t>
      </w:r>
      <w:r w:rsidRPr="00E65CC3">
        <w:rPr>
          <w:rFonts w:ascii="Tahoma" w:hAnsi="Tahoma"/>
          <w:sz w:val="22"/>
        </w:rPr>
        <w:fldChar w:fldCharType="end"/>
      </w:r>
      <w:r w:rsidRPr="00583287">
        <w:rPr>
          <w:rFonts w:ascii="Tahoma" w:hAnsi="Tahoma" w:cs="Tahoma"/>
          <w:sz w:val="22"/>
          <w:szCs w:val="22"/>
        </w:rPr>
        <w:t xml:space="preserve"> acima</w:t>
      </w:r>
      <w:r w:rsidRPr="00E65CC3">
        <w:rPr>
          <w:rFonts w:ascii="Tahoma" w:hAnsi="Tahoma" w:cs="Tahoma"/>
          <w:sz w:val="22"/>
          <w:szCs w:val="22"/>
        </w:rPr>
        <w:t xml:space="preserve"> seja realizado por meio da B3, a Emissora deverá comunicar a B3, por meio de correspondência em conjunto com o Agente Fiduciário, sobre o tal pagamento, com, no mínimo, </w:t>
      </w:r>
      <w:r w:rsidRPr="00583287">
        <w:rPr>
          <w:rFonts w:ascii="Tahoma" w:hAnsi="Tahoma" w:cs="Tahoma"/>
          <w:sz w:val="22"/>
          <w:szCs w:val="22"/>
        </w:rPr>
        <w:t>3 (três) Dias Úteis de antecedência da data estipulada para a sua realização.</w:t>
      </w:r>
      <w:bookmarkStart w:id="304" w:name="_Ref518574552"/>
    </w:p>
    <w:p w14:paraId="15387D07" w14:textId="77777777" w:rsidR="00CA763D" w:rsidRPr="00583287" w:rsidRDefault="00CA763D" w:rsidP="00E57F75">
      <w:pPr>
        <w:pStyle w:val="PargrafodaLista"/>
        <w:spacing w:line="320" w:lineRule="atLeast"/>
        <w:ind w:right="-22"/>
        <w:rPr>
          <w:rFonts w:ascii="Tahoma" w:hAnsi="Tahoma" w:cs="Tahoma"/>
          <w:sz w:val="22"/>
          <w:szCs w:val="22"/>
        </w:rPr>
      </w:pPr>
    </w:p>
    <w:p w14:paraId="3321238D" w14:textId="738B1533"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Caso o pagamento integral dos montantes devidos aos Debenturistas (incluindo Valor Nominal Unitário </w:t>
      </w:r>
      <w:bookmarkStart w:id="305" w:name="OLE_LINK25"/>
      <w:bookmarkStart w:id="306" w:name="OLE_LINK26"/>
      <w:r w:rsidR="00B23F03" w:rsidRPr="00583287">
        <w:rPr>
          <w:rFonts w:ascii="Tahoma" w:hAnsi="Tahoma" w:cs="Tahoma"/>
          <w:sz w:val="22"/>
          <w:szCs w:val="22"/>
        </w:rPr>
        <w:t>das Debêntures da Primeira Série</w:t>
      </w:r>
      <w:bookmarkEnd w:id="305"/>
      <w:bookmarkEnd w:id="306"/>
      <w:r w:rsidR="00B23F03" w:rsidRPr="00583287">
        <w:rPr>
          <w:rFonts w:ascii="Tahoma" w:hAnsi="Tahoma" w:cs="Tahoma"/>
          <w:sz w:val="22"/>
          <w:szCs w:val="22"/>
        </w:rPr>
        <w:t xml:space="preserve"> </w:t>
      </w:r>
      <w:r w:rsidRPr="00583287">
        <w:rPr>
          <w:rFonts w:ascii="Tahoma" w:hAnsi="Tahoma" w:cs="Tahoma"/>
          <w:sz w:val="22"/>
          <w:szCs w:val="22"/>
        </w:rPr>
        <w:t>ou saldo do Valor Nominal Unitário</w:t>
      </w:r>
      <w:r w:rsidR="00B23F03" w:rsidRPr="00583287">
        <w:rPr>
          <w:rFonts w:ascii="Tahoma" w:hAnsi="Tahoma" w:cs="Tahoma"/>
          <w:sz w:val="22"/>
          <w:szCs w:val="22"/>
        </w:rPr>
        <w:t xml:space="preserve"> das Debêntures da Primeira Série</w:t>
      </w:r>
      <w:r w:rsidRPr="00583287">
        <w:rPr>
          <w:rFonts w:ascii="Tahoma" w:hAnsi="Tahoma" w:cs="Tahoma"/>
          <w:sz w:val="22"/>
          <w:szCs w:val="22"/>
        </w:rPr>
        <w:t xml:space="preserve">, conforme o caso, Remuneração das Debêntures da Primeira Série e eventuais Encargos Moratórios, se aplicáveis) não seja realizado nos prazos estabelecidos da Cláusula </w:t>
      </w:r>
      <w:r w:rsidRPr="00E65CC3">
        <w:rPr>
          <w:rFonts w:ascii="Tahoma" w:hAnsi="Tahoma" w:cs="Tahoma"/>
          <w:sz w:val="22"/>
          <w:szCs w:val="22"/>
        </w:rPr>
        <w:fldChar w:fldCharType="begin"/>
      </w:r>
      <w:r w:rsidRPr="00583287">
        <w:rPr>
          <w:rFonts w:ascii="Tahoma" w:hAnsi="Tahoma" w:cs="Tahoma"/>
          <w:sz w:val="22"/>
          <w:szCs w:val="22"/>
        </w:rPr>
        <w:instrText xml:space="preserve"> REF _Ref69597707 \r \h  \* MERGEFORMAT </w:instrText>
      </w:r>
      <w:r w:rsidRPr="00E65CC3">
        <w:rPr>
          <w:rFonts w:ascii="Tahoma" w:hAnsi="Tahoma" w:cs="Tahoma"/>
          <w:sz w:val="22"/>
          <w:szCs w:val="22"/>
        </w:rPr>
      </w:r>
      <w:r w:rsidRPr="00E65CC3">
        <w:rPr>
          <w:rFonts w:ascii="Tahoma" w:hAnsi="Tahoma" w:cs="Tahoma"/>
          <w:sz w:val="22"/>
          <w:szCs w:val="22"/>
        </w:rPr>
        <w:fldChar w:fldCharType="separate"/>
      </w:r>
      <w:r w:rsidR="001E3BF4">
        <w:rPr>
          <w:rFonts w:ascii="Tahoma" w:hAnsi="Tahoma" w:cs="Tahoma"/>
          <w:sz w:val="22"/>
          <w:szCs w:val="22"/>
        </w:rPr>
        <w:t>3.50.4</w:t>
      </w:r>
      <w:r w:rsidRPr="00E65CC3">
        <w:rPr>
          <w:rFonts w:ascii="Tahoma" w:hAnsi="Tahoma" w:cs="Tahoma"/>
          <w:sz w:val="22"/>
          <w:szCs w:val="22"/>
        </w:rPr>
        <w:fldChar w:fldCharType="end"/>
      </w:r>
      <w:r w:rsidRPr="00583287">
        <w:rPr>
          <w:rFonts w:ascii="Tahoma" w:hAnsi="Tahoma" w:cs="Tahoma"/>
          <w:sz w:val="22"/>
          <w:szCs w:val="22"/>
        </w:rPr>
        <w:t xml:space="preserve"> acima, independentemente da Orde</w:t>
      </w:r>
      <w:r w:rsidRPr="00E65CC3">
        <w:rPr>
          <w:rFonts w:ascii="Tahoma" w:hAnsi="Tahoma" w:cs="Tahoma"/>
          <w:sz w:val="22"/>
          <w:szCs w:val="22"/>
        </w:rPr>
        <w:t xml:space="preserve">m de Alocação de Recursos e do Pagamento Condicionado, o Agente Fiduciário deverá convocar uma Assembleia Geral de Debenturistas, em até </w:t>
      </w:r>
      <w:r w:rsidRPr="00583287">
        <w:rPr>
          <w:rFonts w:ascii="Tahoma" w:hAnsi="Tahoma" w:cs="Tahoma"/>
          <w:sz w:val="22"/>
          <w:szCs w:val="22"/>
        </w:rPr>
        <w:t>2 (dois) Dias Úteis contados da data em que tomar ciência do referido evento, para deliberar sobre os procedimentos a serem realizados, conforme Cláusula</w:t>
      </w:r>
      <w:r w:rsidR="00B23F03" w:rsidRPr="00583287">
        <w:rPr>
          <w:rFonts w:ascii="Tahoma" w:hAnsi="Tahoma" w:cs="Tahoma"/>
          <w:sz w:val="22"/>
          <w:szCs w:val="22"/>
        </w:rPr>
        <w:t>s abaixo</w:t>
      </w:r>
      <w:bookmarkEnd w:id="304"/>
      <w:r w:rsidRPr="00583287">
        <w:rPr>
          <w:rFonts w:ascii="Tahoma" w:hAnsi="Tahoma" w:cs="Tahoma"/>
          <w:sz w:val="22"/>
          <w:szCs w:val="22"/>
        </w:rPr>
        <w:t>.</w:t>
      </w:r>
    </w:p>
    <w:p w14:paraId="195D9FEF" w14:textId="77777777" w:rsidR="00CA763D" w:rsidRPr="00583287" w:rsidRDefault="00CA763D" w:rsidP="00E57F75">
      <w:pPr>
        <w:pStyle w:val="PargrafodaLista"/>
        <w:spacing w:line="320" w:lineRule="atLeast"/>
        <w:ind w:left="0" w:right="-22"/>
        <w:rPr>
          <w:rFonts w:ascii="Tahoma" w:hAnsi="Tahoma" w:cs="Tahoma"/>
          <w:sz w:val="22"/>
          <w:szCs w:val="22"/>
        </w:rPr>
      </w:pPr>
    </w:p>
    <w:p w14:paraId="37CD40C8" w14:textId="646A5713" w:rsidR="00135333" w:rsidRPr="00D842B2" w:rsidRDefault="008C7533" w:rsidP="00D7185A">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307" w:name="_Ref98059337"/>
      <w:bookmarkStart w:id="308" w:name="_Ref97825398"/>
      <w:r w:rsidRPr="00583287">
        <w:rPr>
          <w:rFonts w:ascii="Tahoma" w:hAnsi="Tahoma" w:cs="Tahoma"/>
          <w:b/>
          <w:sz w:val="22"/>
          <w:szCs w:val="22"/>
        </w:rPr>
        <w:t xml:space="preserve">Procedimentos a Serem Adotados em Casos de Não Pagamento até </w:t>
      </w:r>
      <w:r>
        <w:rPr>
          <w:rFonts w:ascii="Tahoma" w:hAnsi="Tahoma" w:cs="Tahoma"/>
          <w:b/>
          <w:sz w:val="22"/>
          <w:szCs w:val="22"/>
        </w:rPr>
        <w:t xml:space="preserve">a </w:t>
      </w:r>
      <w:r w:rsidRPr="00583287">
        <w:rPr>
          <w:rFonts w:ascii="Tahoma" w:hAnsi="Tahoma" w:cs="Tahoma"/>
          <w:b/>
          <w:sz w:val="22"/>
          <w:szCs w:val="22"/>
        </w:rPr>
        <w:t>Data de Vencimento</w:t>
      </w:r>
      <w:r>
        <w:rPr>
          <w:rFonts w:ascii="Tahoma" w:hAnsi="Tahoma" w:cs="Tahoma"/>
          <w:b/>
          <w:sz w:val="22"/>
          <w:szCs w:val="22"/>
        </w:rPr>
        <w:t>,</w:t>
      </w:r>
      <w:r w:rsidR="005247C4">
        <w:rPr>
          <w:rFonts w:ascii="Tahoma" w:hAnsi="Tahoma" w:cs="Tahoma"/>
          <w:b/>
          <w:sz w:val="22"/>
          <w:szCs w:val="22"/>
        </w:rPr>
        <w:t xml:space="preserve"> Vencimento Antecipado</w:t>
      </w:r>
      <w:r w:rsidR="00E87CAE">
        <w:rPr>
          <w:rFonts w:ascii="Tahoma" w:hAnsi="Tahoma" w:cs="Tahoma"/>
          <w:b/>
          <w:sz w:val="22"/>
          <w:szCs w:val="22"/>
        </w:rPr>
        <w:t xml:space="preserve"> Automático</w:t>
      </w:r>
      <w:r w:rsidR="005247C4">
        <w:rPr>
          <w:rFonts w:ascii="Tahoma" w:hAnsi="Tahoma" w:cs="Tahoma"/>
          <w:b/>
          <w:sz w:val="22"/>
          <w:szCs w:val="22"/>
        </w:rPr>
        <w:t xml:space="preserve"> </w:t>
      </w:r>
      <w:r>
        <w:rPr>
          <w:rFonts w:ascii="Tahoma" w:hAnsi="Tahoma" w:cs="Tahoma"/>
          <w:b/>
          <w:sz w:val="22"/>
          <w:szCs w:val="22"/>
        </w:rPr>
        <w:t>ou Declaração de Vencimento Antecipado em decorrência de um Evento de Inadimplemento Não Automático, bem como</w:t>
      </w:r>
      <w:r w:rsidRPr="00583287">
        <w:rPr>
          <w:rFonts w:ascii="Tahoma" w:hAnsi="Tahoma" w:cs="Tahoma"/>
          <w:b/>
          <w:sz w:val="22"/>
          <w:szCs w:val="22"/>
        </w:rPr>
        <w:t xml:space="preserve"> Dação dos Direitos Creditórios Vinculados em Pagamento:</w:t>
      </w:r>
      <w:bookmarkEnd w:id="307"/>
      <w:r w:rsidRPr="00583287">
        <w:rPr>
          <w:rFonts w:ascii="Tahoma" w:hAnsi="Tahoma" w:cs="Tahoma"/>
          <w:b/>
          <w:sz w:val="22"/>
          <w:szCs w:val="22"/>
        </w:rPr>
        <w:t xml:space="preserve"> </w:t>
      </w:r>
    </w:p>
    <w:p w14:paraId="583B11E5" w14:textId="77777777" w:rsidR="00135333" w:rsidRPr="00D842B2" w:rsidRDefault="00135333" w:rsidP="00D842B2">
      <w:pPr>
        <w:pStyle w:val="PargrafodaLista"/>
        <w:autoSpaceDE/>
        <w:autoSpaceDN/>
        <w:adjustRightInd/>
        <w:spacing w:line="320" w:lineRule="atLeast"/>
        <w:ind w:left="0" w:right="-22"/>
        <w:rPr>
          <w:rFonts w:ascii="Tahoma" w:hAnsi="Tahoma" w:cs="Tahoma"/>
          <w:sz w:val="22"/>
          <w:szCs w:val="22"/>
        </w:rPr>
      </w:pPr>
    </w:p>
    <w:p w14:paraId="6D2A64D7" w14:textId="375289FF" w:rsidR="00D7185A" w:rsidRPr="00583287" w:rsidRDefault="008C7533" w:rsidP="00D842B2">
      <w:pPr>
        <w:pStyle w:val="PargrafodaLista"/>
        <w:numPr>
          <w:ilvl w:val="2"/>
          <w:numId w:val="30"/>
        </w:numPr>
        <w:autoSpaceDE/>
        <w:autoSpaceDN/>
        <w:adjustRightInd/>
        <w:spacing w:line="320" w:lineRule="atLeast"/>
        <w:ind w:right="-22"/>
        <w:rPr>
          <w:rFonts w:ascii="Tahoma" w:hAnsi="Tahoma" w:cs="Tahoma"/>
          <w:sz w:val="22"/>
          <w:szCs w:val="22"/>
        </w:rPr>
      </w:pPr>
      <w:r>
        <w:rPr>
          <w:rFonts w:ascii="Tahoma" w:hAnsi="Tahoma" w:cs="Tahoma"/>
          <w:sz w:val="22"/>
          <w:szCs w:val="22"/>
        </w:rPr>
        <w:t xml:space="preserve">Em caso de não pagamento das </w:t>
      </w:r>
      <w:r w:rsidRPr="00583287">
        <w:rPr>
          <w:rFonts w:ascii="Tahoma" w:hAnsi="Tahoma" w:cs="Tahoma"/>
          <w:sz w:val="22"/>
          <w:szCs w:val="22"/>
        </w:rPr>
        <w:t>Debêntures da Primeira</w:t>
      </w:r>
      <w:r w:rsidR="00B318DD">
        <w:rPr>
          <w:rFonts w:ascii="Tahoma" w:hAnsi="Tahoma" w:cs="Tahoma"/>
          <w:sz w:val="22"/>
          <w:szCs w:val="22"/>
        </w:rPr>
        <w:t xml:space="preserve"> Série</w:t>
      </w:r>
      <w:r w:rsidRPr="00583287">
        <w:rPr>
          <w:rFonts w:ascii="Tahoma" w:hAnsi="Tahoma" w:cs="Tahoma"/>
          <w:sz w:val="22"/>
          <w:szCs w:val="22"/>
        </w:rPr>
        <w:t xml:space="preserve"> </w:t>
      </w:r>
      <w:r w:rsidR="00E504EB">
        <w:rPr>
          <w:rFonts w:ascii="Tahoma" w:hAnsi="Tahoma" w:cs="Tahoma"/>
          <w:sz w:val="22"/>
          <w:szCs w:val="22"/>
        </w:rPr>
        <w:t xml:space="preserve">até a </w:t>
      </w:r>
      <w:r>
        <w:rPr>
          <w:rFonts w:ascii="Tahoma" w:hAnsi="Tahoma" w:cs="Tahoma"/>
          <w:sz w:val="22"/>
          <w:szCs w:val="22"/>
        </w:rPr>
        <w:t>Data de Vencimento</w:t>
      </w:r>
      <w:r w:rsidR="009B361B">
        <w:rPr>
          <w:rFonts w:ascii="Tahoma" w:hAnsi="Tahoma" w:cs="Tahoma"/>
          <w:sz w:val="22"/>
          <w:szCs w:val="22"/>
        </w:rPr>
        <w:t xml:space="preserve"> da Primeira Série (inclusive)</w:t>
      </w:r>
      <w:r>
        <w:rPr>
          <w:rFonts w:ascii="Tahoma" w:hAnsi="Tahoma" w:cs="Tahoma"/>
          <w:sz w:val="22"/>
          <w:szCs w:val="22"/>
        </w:rPr>
        <w:t>, ou n</w:t>
      </w:r>
      <w:r w:rsidRPr="00583287">
        <w:rPr>
          <w:rFonts w:ascii="Tahoma" w:hAnsi="Tahoma" w:cs="Tahoma"/>
          <w:sz w:val="22"/>
          <w:szCs w:val="22"/>
        </w:rPr>
        <w:t>o curso dos procedimentos de vencimento antecipado das Debêntures</w:t>
      </w:r>
      <w:r>
        <w:rPr>
          <w:rFonts w:ascii="Tahoma" w:hAnsi="Tahoma" w:cs="Tahoma"/>
          <w:sz w:val="22"/>
          <w:szCs w:val="22"/>
        </w:rPr>
        <w:t xml:space="preserve"> em razão de um Evento de Inadimplemento Automático ou de um Evento de Inadimplemento Automático Não Automático</w:t>
      </w:r>
      <w:r w:rsidRPr="00583287">
        <w:rPr>
          <w:rFonts w:ascii="Tahoma" w:hAnsi="Tahoma" w:cs="Tahoma"/>
          <w:sz w:val="22"/>
          <w:szCs w:val="22"/>
        </w:rPr>
        <w:t>, as Debêntures da Primeira Série em circulação deverão ser resgatadas observados os seguintes procedimentos</w:t>
      </w:r>
      <w:bookmarkStart w:id="309" w:name="_Ref97825414"/>
      <w:bookmarkEnd w:id="308"/>
      <w:r w:rsidR="00BE4146" w:rsidRPr="00583287">
        <w:rPr>
          <w:rFonts w:ascii="Tahoma" w:hAnsi="Tahoma" w:cs="Tahoma"/>
          <w:sz w:val="22"/>
          <w:szCs w:val="22"/>
        </w:rPr>
        <w:t>:</w:t>
      </w:r>
      <w:bookmarkEnd w:id="309"/>
    </w:p>
    <w:p w14:paraId="0E6B8677" w14:textId="77777777" w:rsidR="00D7185A" w:rsidRPr="00583287" w:rsidRDefault="00D7185A" w:rsidP="00D7185A">
      <w:pPr>
        <w:widowControl w:val="0"/>
        <w:spacing w:line="320" w:lineRule="atLeast"/>
        <w:rPr>
          <w:rFonts w:ascii="Tahoma" w:hAnsi="Tahoma" w:cs="Tahoma"/>
          <w:sz w:val="22"/>
          <w:szCs w:val="22"/>
        </w:rPr>
      </w:pPr>
    </w:p>
    <w:p w14:paraId="4E124E88" w14:textId="77777777" w:rsidR="00D7185A" w:rsidRPr="00583287" w:rsidRDefault="008C7533" w:rsidP="00D7185A">
      <w:pPr>
        <w:numPr>
          <w:ilvl w:val="0"/>
          <w:numId w:val="53"/>
        </w:numPr>
        <w:tabs>
          <w:tab w:val="left" w:pos="709"/>
        </w:tabs>
        <w:autoSpaceDE/>
        <w:autoSpaceDN/>
        <w:adjustRightInd/>
        <w:spacing w:line="320" w:lineRule="atLeast"/>
        <w:ind w:hanging="720"/>
        <w:rPr>
          <w:rFonts w:ascii="Tahoma" w:hAnsi="Tahoma" w:cs="Tahoma"/>
          <w:sz w:val="22"/>
          <w:szCs w:val="22"/>
        </w:rPr>
      </w:pPr>
      <w:r w:rsidRPr="00583287">
        <w:rPr>
          <w:rFonts w:ascii="Tahoma" w:hAnsi="Tahoma" w:cs="Tahoma"/>
          <w:sz w:val="22"/>
          <w:szCs w:val="22"/>
        </w:rPr>
        <w:t xml:space="preserve">a Emissora deverá resgatar ou alienar os Investimentos Permitidos de sua titularidade, adotando as medidas prudenciais necessárias; </w:t>
      </w:r>
    </w:p>
    <w:p w14:paraId="2F5BA64D" w14:textId="77777777" w:rsidR="00D7185A" w:rsidRPr="00583287" w:rsidRDefault="00D7185A" w:rsidP="00D7185A">
      <w:pPr>
        <w:widowControl w:val="0"/>
        <w:spacing w:line="320" w:lineRule="atLeast"/>
        <w:ind w:left="709" w:hanging="709"/>
        <w:rPr>
          <w:rFonts w:ascii="Tahoma" w:hAnsi="Tahoma" w:cs="Tahoma"/>
          <w:sz w:val="22"/>
          <w:szCs w:val="22"/>
        </w:rPr>
      </w:pPr>
    </w:p>
    <w:p w14:paraId="6A07AB37" w14:textId="5769901C" w:rsidR="00D7185A" w:rsidRPr="00583287" w:rsidRDefault="008C7533" w:rsidP="00D7185A">
      <w:pPr>
        <w:numPr>
          <w:ilvl w:val="0"/>
          <w:numId w:val="53"/>
        </w:numPr>
        <w:tabs>
          <w:tab w:val="left" w:pos="709"/>
        </w:tabs>
        <w:autoSpaceDE/>
        <w:autoSpaceDN/>
        <w:adjustRightInd/>
        <w:spacing w:line="320" w:lineRule="atLeast"/>
        <w:ind w:hanging="720"/>
        <w:rPr>
          <w:rFonts w:ascii="Tahoma" w:hAnsi="Tahoma" w:cs="Tahoma"/>
          <w:sz w:val="22"/>
          <w:szCs w:val="22"/>
        </w:rPr>
      </w:pPr>
      <w:r w:rsidRPr="00583287">
        <w:rPr>
          <w:rFonts w:ascii="Tahoma" w:hAnsi="Tahoma" w:cs="Tahoma"/>
          <w:sz w:val="22"/>
          <w:szCs w:val="22"/>
        </w:rPr>
        <w:t xml:space="preserve">após o pagamento e/ou o provisionamento das Despesas, </w:t>
      </w:r>
      <w:r w:rsidR="006527F9">
        <w:rPr>
          <w:rFonts w:ascii="Tahoma" w:hAnsi="Tahoma" w:cs="Tahoma"/>
          <w:sz w:val="22"/>
          <w:szCs w:val="22"/>
        </w:rPr>
        <w:t>todos</w:t>
      </w:r>
      <w:r w:rsidRPr="00583287">
        <w:rPr>
          <w:rFonts w:ascii="Tahoma" w:hAnsi="Tahoma" w:cs="Tahoma"/>
          <w:sz w:val="22"/>
          <w:szCs w:val="22"/>
        </w:rPr>
        <w:t xml:space="preserve"> os Recursos Exclusivos e pagamentos referentes aos Direitos Creditórios Vinculados e aos Investimentos Permitidos deverão ser alocados conforme a Ordem de Alocação de Recursos, considerando a Amortização Sequencial em curso, observado porém que serão permitidos pagamentos referentes à Remuneração das Debêntures da Primeira Série e a Amortização Extraordinária Obrigatória</w:t>
      </w:r>
      <w:r w:rsidR="00BB6AB3">
        <w:rPr>
          <w:rFonts w:ascii="Tahoma" w:hAnsi="Tahoma" w:cs="Tahoma"/>
          <w:sz w:val="22"/>
          <w:szCs w:val="22"/>
        </w:rPr>
        <w:t xml:space="preserve"> das Debêntures da Primeira Série</w:t>
      </w:r>
      <w:r w:rsidRPr="00583287">
        <w:rPr>
          <w:rFonts w:ascii="Tahoma" w:hAnsi="Tahoma" w:cs="Tahoma"/>
          <w:sz w:val="22"/>
          <w:szCs w:val="22"/>
        </w:rPr>
        <w:t xml:space="preserve"> mesmo em </w:t>
      </w:r>
      <w:r w:rsidRPr="00583287">
        <w:rPr>
          <w:rFonts w:ascii="Tahoma" w:hAnsi="Tahoma" w:cs="Tahoma"/>
          <w:sz w:val="22"/>
          <w:szCs w:val="22"/>
        </w:rPr>
        <w:lastRenderedPageBreak/>
        <w:t>datas que não sejam Datas de Pagamento</w:t>
      </w:r>
      <w:r w:rsidR="00004512">
        <w:rPr>
          <w:rFonts w:ascii="Tahoma" w:hAnsi="Tahoma" w:cs="Tahoma"/>
          <w:sz w:val="22"/>
          <w:szCs w:val="22"/>
        </w:rPr>
        <w:t xml:space="preserve"> das Debêntures da Primeira Série</w:t>
      </w:r>
      <w:r w:rsidRPr="00583287">
        <w:rPr>
          <w:rFonts w:ascii="Tahoma" w:hAnsi="Tahoma" w:cs="Tahoma"/>
          <w:sz w:val="22"/>
          <w:szCs w:val="22"/>
        </w:rPr>
        <w:t>, até o efetivo resgate</w:t>
      </w:r>
      <w:r w:rsidR="00BB6AB3">
        <w:rPr>
          <w:rFonts w:ascii="Tahoma" w:hAnsi="Tahoma" w:cs="Tahoma"/>
          <w:sz w:val="22"/>
          <w:szCs w:val="22"/>
        </w:rPr>
        <w:t xml:space="preserve"> da totalidade</w:t>
      </w:r>
      <w:r w:rsidRPr="00583287">
        <w:rPr>
          <w:rFonts w:ascii="Tahoma" w:hAnsi="Tahoma" w:cs="Tahoma"/>
          <w:sz w:val="22"/>
          <w:szCs w:val="22"/>
        </w:rPr>
        <w:t xml:space="preserve"> das Debêntures da Primeira Série; e</w:t>
      </w:r>
    </w:p>
    <w:p w14:paraId="4340559D" w14:textId="77777777" w:rsidR="00D7185A" w:rsidRPr="00583287" w:rsidRDefault="00D7185A" w:rsidP="00D7185A">
      <w:pPr>
        <w:pStyle w:val="PargrafodaLista"/>
        <w:spacing w:line="320" w:lineRule="atLeast"/>
        <w:rPr>
          <w:rFonts w:ascii="Tahoma" w:hAnsi="Tahoma" w:cs="Tahoma"/>
          <w:sz w:val="22"/>
          <w:szCs w:val="22"/>
        </w:rPr>
      </w:pPr>
    </w:p>
    <w:p w14:paraId="162152D0" w14:textId="77777777" w:rsidR="00D7185A" w:rsidRPr="00583287" w:rsidRDefault="008C7533" w:rsidP="00D7185A">
      <w:pPr>
        <w:numPr>
          <w:ilvl w:val="0"/>
          <w:numId w:val="53"/>
        </w:numPr>
        <w:tabs>
          <w:tab w:val="left" w:pos="709"/>
        </w:tabs>
        <w:autoSpaceDE/>
        <w:autoSpaceDN/>
        <w:adjustRightInd/>
        <w:spacing w:line="320" w:lineRule="atLeast"/>
        <w:ind w:hanging="720"/>
        <w:rPr>
          <w:rFonts w:ascii="Tahoma" w:hAnsi="Tahoma" w:cs="Tahoma"/>
          <w:sz w:val="22"/>
          <w:szCs w:val="22"/>
        </w:rPr>
      </w:pPr>
      <w:bookmarkStart w:id="310" w:name="_Ref97825490"/>
      <w:r w:rsidRPr="00583287">
        <w:rPr>
          <w:rFonts w:ascii="Tahoma" w:hAnsi="Tahoma" w:cs="Tahoma"/>
          <w:sz w:val="22"/>
          <w:szCs w:val="22"/>
        </w:rPr>
        <w:t>na hipótese de insuficiência de recursos em moeda corrente nacional para resgate integral das Debêntures</w:t>
      </w:r>
      <w:r w:rsidR="00BB6AB3">
        <w:rPr>
          <w:rFonts w:ascii="Tahoma" w:hAnsi="Tahoma" w:cs="Tahoma"/>
          <w:sz w:val="22"/>
          <w:szCs w:val="22"/>
        </w:rPr>
        <w:t xml:space="preserve"> da Primeira Série</w:t>
      </w:r>
      <w:r w:rsidRPr="00583287">
        <w:rPr>
          <w:rFonts w:ascii="Tahoma" w:hAnsi="Tahoma" w:cs="Tahoma"/>
          <w:sz w:val="22"/>
          <w:szCs w:val="22"/>
        </w:rPr>
        <w:t xml:space="preserve"> em até 180 (cento e oitenta) dias contados do início dos procedimentos de resgate, a Emissora deverá convocar nova Assembleia Geral de Debenturistas</w:t>
      </w:r>
      <w:r w:rsidR="00BB6AB3">
        <w:rPr>
          <w:rFonts w:ascii="Tahoma" w:hAnsi="Tahoma" w:cs="Tahoma"/>
          <w:sz w:val="22"/>
          <w:szCs w:val="22"/>
        </w:rPr>
        <w:t xml:space="preserve"> nos termos abaixo</w:t>
      </w:r>
      <w:r w:rsidRPr="00583287">
        <w:rPr>
          <w:rFonts w:ascii="Tahoma" w:hAnsi="Tahoma" w:cs="Tahoma"/>
          <w:sz w:val="22"/>
          <w:szCs w:val="22"/>
        </w:rPr>
        <w:t>.</w:t>
      </w:r>
      <w:bookmarkEnd w:id="310"/>
    </w:p>
    <w:p w14:paraId="1772A2D2" w14:textId="77777777" w:rsidR="00D7185A" w:rsidRPr="00583287" w:rsidRDefault="00D7185A" w:rsidP="00D7185A">
      <w:pPr>
        <w:pStyle w:val="PargrafodaLista"/>
        <w:spacing w:line="320" w:lineRule="atLeast"/>
        <w:rPr>
          <w:rFonts w:ascii="Tahoma" w:hAnsi="Tahoma" w:cs="Tahoma"/>
          <w:sz w:val="22"/>
          <w:szCs w:val="22"/>
        </w:rPr>
      </w:pPr>
    </w:p>
    <w:p w14:paraId="23DD210A" w14:textId="2ED5EFFD" w:rsidR="00D7185A" w:rsidRPr="00583287" w:rsidRDefault="008C7533" w:rsidP="00141C52">
      <w:pPr>
        <w:pStyle w:val="PargrafodaLista"/>
        <w:numPr>
          <w:ilvl w:val="2"/>
          <w:numId w:val="61"/>
        </w:numPr>
        <w:autoSpaceDE/>
        <w:autoSpaceDN/>
        <w:adjustRightInd/>
        <w:spacing w:line="320" w:lineRule="atLeast"/>
        <w:ind w:right="-22"/>
        <w:rPr>
          <w:rFonts w:ascii="Tahoma" w:hAnsi="Tahoma" w:cs="Tahoma"/>
          <w:sz w:val="22"/>
          <w:szCs w:val="22"/>
        </w:rPr>
      </w:pPr>
      <w:bookmarkStart w:id="311" w:name="_Ref97823884"/>
      <w:r w:rsidRPr="00583287">
        <w:rPr>
          <w:rFonts w:ascii="Tahoma" w:hAnsi="Tahoma" w:cs="Tahoma"/>
          <w:sz w:val="22"/>
          <w:szCs w:val="22"/>
        </w:rPr>
        <w:t xml:space="preserve">A Assembleia Geral de Debenturistas referida na Cláusula </w:t>
      </w:r>
      <w:r w:rsidR="0058658F">
        <w:rPr>
          <w:rFonts w:ascii="Tahoma" w:hAnsi="Tahoma" w:cs="Tahoma"/>
          <w:sz w:val="22"/>
          <w:szCs w:val="22"/>
        </w:rPr>
        <w:fldChar w:fldCharType="begin"/>
      </w:r>
      <w:r w:rsidR="0058658F">
        <w:rPr>
          <w:rFonts w:ascii="Tahoma" w:hAnsi="Tahoma" w:cs="Tahoma"/>
          <w:sz w:val="22"/>
          <w:szCs w:val="22"/>
        </w:rPr>
        <w:instrText xml:space="preserve"> REF _Ref97825414 \r \h </w:instrText>
      </w:r>
      <w:r w:rsidR="0058658F">
        <w:rPr>
          <w:rFonts w:ascii="Tahoma" w:hAnsi="Tahoma" w:cs="Tahoma"/>
          <w:sz w:val="22"/>
          <w:szCs w:val="22"/>
        </w:rPr>
      </w:r>
      <w:r w:rsidR="0058658F">
        <w:rPr>
          <w:rFonts w:ascii="Tahoma" w:hAnsi="Tahoma" w:cs="Tahoma"/>
          <w:sz w:val="22"/>
          <w:szCs w:val="22"/>
        </w:rPr>
        <w:fldChar w:fldCharType="separate"/>
      </w:r>
      <w:r w:rsidR="001E3BF4">
        <w:rPr>
          <w:rFonts w:ascii="Tahoma" w:hAnsi="Tahoma" w:cs="Tahoma"/>
          <w:sz w:val="22"/>
          <w:szCs w:val="22"/>
        </w:rPr>
        <w:t>3.51.1</w:t>
      </w:r>
      <w:r w:rsidR="0058658F">
        <w:rPr>
          <w:rFonts w:ascii="Tahoma" w:hAnsi="Tahoma" w:cs="Tahoma"/>
          <w:sz w:val="22"/>
          <w:szCs w:val="22"/>
        </w:rPr>
        <w:fldChar w:fldCharType="end"/>
      </w:r>
      <w:r w:rsidR="0058658F">
        <w:rPr>
          <w:rFonts w:ascii="Tahoma" w:hAnsi="Tahoma" w:cs="Tahoma"/>
          <w:sz w:val="22"/>
          <w:szCs w:val="22"/>
        </w:rPr>
        <w:t>.</w:t>
      </w:r>
      <w:r w:rsidR="0058658F">
        <w:rPr>
          <w:rFonts w:ascii="Tahoma" w:hAnsi="Tahoma" w:cs="Tahoma"/>
          <w:sz w:val="22"/>
          <w:szCs w:val="22"/>
        </w:rPr>
        <w:fldChar w:fldCharType="begin"/>
      </w:r>
      <w:r w:rsidR="0058658F">
        <w:rPr>
          <w:rFonts w:ascii="Tahoma" w:hAnsi="Tahoma" w:cs="Tahoma"/>
          <w:sz w:val="22"/>
          <w:szCs w:val="22"/>
        </w:rPr>
        <w:instrText xml:space="preserve"> REF _Ref97825490 \r \h </w:instrText>
      </w:r>
      <w:r w:rsidR="0058658F">
        <w:rPr>
          <w:rFonts w:ascii="Tahoma" w:hAnsi="Tahoma" w:cs="Tahoma"/>
          <w:sz w:val="22"/>
          <w:szCs w:val="22"/>
        </w:rPr>
      </w:r>
      <w:r w:rsidR="0058658F">
        <w:rPr>
          <w:rFonts w:ascii="Tahoma" w:hAnsi="Tahoma" w:cs="Tahoma"/>
          <w:sz w:val="22"/>
          <w:szCs w:val="22"/>
        </w:rPr>
        <w:fldChar w:fldCharType="separate"/>
      </w:r>
      <w:r w:rsidR="001E3BF4">
        <w:rPr>
          <w:rFonts w:ascii="Tahoma" w:hAnsi="Tahoma" w:cs="Tahoma"/>
          <w:sz w:val="22"/>
          <w:szCs w:val="22"/>
        </w:rPr>
        <w:t>III</w:t>
      </w:r>
      <w:r w:rsidR="0058658F">
        <w:rPr>
          <w:rFonts w:ascii="Tahoma" w:hAnsi="Tahoma" w:cs="Tahoma"/>
          <w:sz w:val="22"/>
          <w:szCs w:val="22"/>
        </w:rPr>
        <w:fldChar w:fldCharType="end"/>
      </w:r>
      <w:r w:rsidR="0058658F">
        <w:rPr>
          <w:rFonts w:ascii="Tahoma" w:hAnsi="Tahoma" w:cs="Tahoma"/>
          <w:sz w:val="22"/>
          <w:szCs w:val="22"/>
        </w:rPr>
        <w:t xml:space="preserve"> </w:t>
      </w:r>
      <w:r w:rsidRPr="00583287">
        <w:rPr>
          <w:rFonts w:ascii="Tahoma" w:hAnsi="Tahoma" w:cs="Tahoma"/>
          <w:sz w:val="22"/>
          <w:szCs w:val="22"/>
        </w:rPr>
        <w:t>acima, conforme o caso, deverá determinar que a Emissora adote um dos seguintes procedimentos:</w:t>
      </w:r>
      <w:bookmarkEnd w:id="311"/>
    </w:p>
    <w:p w14:paraId="754952CC" w14:textId="77777777" w:rsidR="00D7185A" w:rsidRPr="00583287" w:rsidRDefault="00D7185A" w:rsidP="00D7185A">
      <w:pPr>
        <w:widowControl w:val="0"/>
        <w:spacing w:line="320" w:lineRule="atLeast"/>
        <w:rPr>
          <w:rFonts w:ascii="Tahoma" w:hAnsi="Tahoma" w:cs="Tahoma"/>
          <w:sz w:val="22"/>
          <w:szCs w:val="22"/>
        </w:rPr>
      </w:pPr>
    </w:p>
    <w:p w14:paraId="18FA57F8" w14:textId="77777777" w:rsidR="00D7185A" w:rsidRPr="00583287" w:rsidRDefault="008C7533" w:rsidP="00D7185A">
      <w:pPr>
        <w:numPr>
          <w:ilvl w:val="0"/>
          <w:numId w:val="54"/>
        </w:numPr>
        <w:tabs>
          <w:tab w:val="left" w:pos="709"/>
        </w:tabs>
        <w:autoSpaceDE/>
        <w:autoSpaceDN/>
        <w:adjustRightInd/>
        <w:spacing w:line="320" w:lineRule="atLeast"/>
        <w:ind w:hanging="720"/>
        <w:rPr>
          <w:rFonts w:ascii="Tahoma" w:hAnsi="Tahoma" w:cs="Tahoma"/>
          <w:sz w:val="22"/>
          <w:szCs w:val="22"/>
        </w:rPr>
      </w:pPr>
      <w:r w:rsidRPr="00583287">
        <w:rPr>
          <w:rFonts w:ascii="Tahoma" w:hAnsi="Tahoma" w:cs="Tahoma"/>
          <w:sz w:val="22"/>
          <w:szCs w:val="22"/>
        </w:rPr>
        <w:t>aguardar os vencimentos dos Direitos Creditórios Vinculados e o seu pagamento pelos respectivos Tomadores;</w:t>
      </w:r>
    </w:p>
    <w:p w14:paraId="570D824F" w14:textId="77777777" w:rsidR="00D7185A" w:rsidRPr="00583287" w:rsidRDefault="00D7185A" w:rsidP="00D7185A">
      <w:pPr>
        <w:tabs>
          <w:tab w:val="left" w:pos="709"/>
        </w:tabs>
        <w:spacing w:line="320" w:lineRule="atLeast"/>
        <w:ind w:left="720"/>
        <w:rPr>
          <w:rFonts w:ascii="Tahoma" w:hAnsi="Tahoma" w:cs="Tahoma"/>
          <w:sz w:val="22"/>
          <w:szCs w:val="22"/>
        </w:rPr>
      </w:pPr>
    </w:p>
    <w:p w14:paraId="3C4CF9E6" w14:textId="77777777" w:rsidR="00D7185A" w:rsidRPr="00583287" w:rsidRDefault="008C7533" w:rsidP="00D7185A">
      <w:pPr>
        <w:numPr>
          <w:ilvl w:val="0"/>
          <w:numId w:val="54"/>
        </w:numPr>
        <w:tabs>
          <w:tab w:val="left" w:pos="709"/>
        </w:tabs>
        <w:autoSpaceDE/>
        <w:autoSpaceDN/>
        <w:adjustRightInd/>
        <w:spacing w:line="320" w:lineRule="atLeast"/>
        <w:ind w:hanging="720"/>
        <w:rPr>
          <w:rFonts w:ascii="Tahoma" w:hAnsi="Tahoma" w:cs="Tahoma"/>
          <w:sz w:val="22"/>
          <w:szCs w:val="22"/>
        </w:rPr>
      </w:pPr>
      <w:bookmarkStart w:id="312" w:name="_Ref97825667"/>
      <w:r w:rsidRPr="00583287">
        <w:rPr>
          <w:rFonts w:ascii="Tahoma" w:hAnsi="Tahoma" w:cs="Tahoma"/>
          <w:sz w:val="22"/>
          <w:szCs w:val="22"/>
        </w:rPr>
        <w:t>alienar referidos Direitos Creditórios Vinculados a terceiros, mediante a realização de um processo competitivo, observado que referido processo deverá ocorrer em um prazo de até 60 (sessenta) Dias Úteis contados da realização de referida Assembleia Geral de Debenturistas; ou</w:t>
      </w:r>
      <w:bookmarkEnd w:id="312"/>
    </w:p>
    <w:p w14:paraId="701BC74A" w14:textId="77777777" w:rsidR="00D7185A" w:rsidRPr="00583287" w:rsidRDefault="00D7185A" w:rsidP="00D7185A">
      <w:pPr>
        <w:tabs>
          <w:tab w:val="left" w:pos="709"/>
        </w:tabs>
        <w:spacing w:line="320" w:lineRule="atLeast"/>
        <w:ind w:left="720"/>
        <w:rPr>
          <w:rFonts w:ascii="Tahoma" w:hAnsi="Tahoma" w:cs="Tahoma"/>
          <w:sz w:val="22"/>
          <w:szCs w:val="22"/>
        </w:rPr>
      </w:pPr>
    </w:p>
    <w:p w14:paraId="74B960CF" w14:textId="095D9B2C" w:rsidR="00D7185A" w:rsidRPr="00583287" w:rsidRDefault="008C7533" w:rsidP="00F33DB7">
      <w:pPr>
        <w:numPr>
          <w:ilvl w:val="0"/>
          <w:numId w:val="54"/>
        </w:numPr>
        <w:tabs>
          <w:tab w:val="left" w:pos="709"/>
        </w:tabs>
        <w:autoSpaceDE/>
        <w:autoSpaceDN/>
        <w:adjustRightInd/>
        <w:spacing w:line="320" w:lineRule="atLeast"/>
        <w:ind w:hanging="720"/>
        <w:rPr>
          <w:rFonts w:ascii="Tahoma" w:hAnsi="Tahoma" w:cs="Tahoma"/>
          <w:sz w:val="22"/>
          <w:szCs w:val="22"/>
        </w:rPr>
      </w:pPr>
      <w:r w:rsidRPr="00583287">
        <w:rPr>
          <w:rFonts w:ascii="Tahoma" w:hAnsi="Tahoma" w:cs="Tahoma"/>
          <w:sz w:val="22"/>
          <w:szCs w:val="22"/>
        </w:rPr>
        <w:t xml:space="preserve">dação em pagamento dos Direitos Creditórios Vinculados aos Debenturistas, devendo, nesse caso, deliberar sobre os procedimentos </w:t>
      </w:r>
      <w:r w:rsidR="002E5FB4" w:rsidRPr="00583287">
        <w:rPr>
          <w:rFonts w:ascii="Tahoma" w:hAnsi="Tahoma" w:cs="Tahoma"/>
          <w:sz w:val="22"/>
          <w:szCs w:val="22"/>
        </w:rPr>
        <w:t>d</w:t>
      </w:r>
      <w:r w:rsidR="002E5FB4">
        <w:rPr>
          <w:rFonts w:ascii="Tahoma" w:hAnsi="Tahoma" w:cs="Tahoma"/>
          <w:sz w:val="22"/>
          <w:szCs w:val="22"/>
        </w:rPr>
        <w:t>a</w:t>
      </w:r>
      <w:r w:rsidR="002E5FB4" w:rsidRPr="00583287">
        <w:rPr>
          <w:rFonts w:ascii="Tahoma" w:hAnsi="Tahoma" w:cs="Tahoma"/>
          <w:sz w:val="22"/>
          <w:szCs w:val="22"/>
        </w:rPr>
        <w:t xml:space="preserve"> </w:t>
      </w:r>
      <w:r w:rsidRPr="00583287">
        <w:rPr>
          <w:rFonts w:ascii="Tahoma" w:hAnsi="Tahoma" w:cs="Tahoma"/>
          <w:sz w:val="22"/>
          <w:szCs w:val="22"/>
        </w:rPr>
        <w:t>dação em pagamento</w:t>
      </w:r>
      <w:r w:rsidR="00DB6D0F">
        <w:rPr>
          <w:rFonts w:ascii="Tahoma" w:hAnsi="Tahoma" w:cs="Tahoma"/>
          <w:sz w:val="22"/>
          <w:szCs w:val="22"/>
        </w:rPr>
        <w:t xml:space="preserve"> fora do âmbito da B3</w:t>
      </w:r>
      <w:r w:rsidRPr="00583287">
        <w:rPr>
          <w:rFonts w:ascii="Tahoma" w:hAnsi="Tahoma" w:cs="Tahoma"/>
          <w:sz w:val="22"/>
          <w:szCs w:val="22"/>
        </w:rPr>
        <w:t>.</w:t>
      </w:r>
    </w:p>
    <w:p w14:paraId="06C3DA04" w14:textId="77777777" w:rsidR="00D7185A" w:rsidRPr="00583287" w:rsidRDefault="00D7185A" w:rsidP="00F33DB7">
      <w:pPr>
        <w:pStyle w:val="PargrafodaLista"/>
        <w:rPr>
          <w:rFonts w:ascii="Tahoma" w:hAnsi="Tahoma" w:cs="Tahoma"/>
          <w:sz w:val="22"/>
          <w:szCs w:val="22"/>
        </w:rPr>
      </w:pPr>
    </w:p>
    <w:p w14:paraId="228F85D3" w14:textId="1B80E751" w:rsidR="00135333" w:rsidRDefault="008C7533" w:rsidP="00CC7512">
      <w:pPr>
        <w:pStyle w:val="PargrafodaLista"/>
        <w:numPr>
          <w:ilvl w:val="2"/>
          <w:numId w:val="61"/>
        </w:numPr>
        <w:autoSpaceDE/>
        <w:autoSpaceDN/>
        <w:adjustRightInd/>
        <w:spacing w:line="320" w:lineRule="atLeast"/>
        <w:ind w:right="-22"/>
        <w:rPr>
          <w:rFonts w:ascii="Tahoma" w:hAnsi="Tahoma" w:cs="Tahoma"/>
          <w:sz w:val="22"/>
          <w:szCs w:val="22"/>
        </w:rPr>
      </w:pPr>
      <w:bookmarkStart w:id="313" w:name="_Ref97825692"/>
      <w:r>
        <w:rPr>
          <w:rFonts w:ascii="Tahoma" w:hAnsi="Tahoma" w:cs="Tahoma"/>
          <w:sz w:val="22"/>
          <w:szCs w:val="22"/>
        </w:rPr>
        <w:t xml:space="preserve">Em caso </w:t>
      </w:r>
      <w:r w:rsidRPr="00583287">
        <w:rPr>
          <w:rFonts w:ascii="Tahoma" w:hAnsi="Tahoma" w:cs="Tahoma"/>
          <w:sz w:val="22"/>
          <w:szCs w:val="22"/>
        </w:rPr>
        <w:t>de vencimento antecipado das Debêntures</w:t>
      </w:r>
      <w:r>
        <w:rPr>
          <w:rFonts w:ascii="Tahoma" w:hAnsi="Tahoma" w:cs="Tahoma"/>
          <w:sz w:val="22"/>
          <w:szCs w:val="22"/>
        </w:rPr>
        <w:t xml:space="preserve"> em razão de um Evento de Inadimplemento Não Automático, os procedimentos acima poderão ser decididos na </w:t>
      </w:r>
      <w:r w:rsidRPr="00583287">
        <w:rPr>
          <w:rFonts w:ascii="Tahoma" w:hAnsi="Tahoma" w:cs="Tahoma"/>
          <w:sz w:val="22"/>
          <w:szCs w:val="22"/>
        </w:rPr>
        <w:t>Assembleia Geral de Debenturistas</w:t>
      </w:r>
      <w:r>
        <w:rPr>
          <w:rFonts w:ascii="Tahoma" w:hAnsi="Tahoma" w:cs="Tahoma"/>
          <w:sz w:val="22"/>
          <w:szCs w:val="22"/>
        </w:rPr>
        <w:t xml:space="preserve"> que decidiu pela declaração do vencimento antecipado.</w:t>
      </w:r>
    </w:p>
    <w:p w14:paraId="770DB63B" w14:textId="77777777" w:rsidR="00135333" w:rsidRDefault="00135333" w:rsidP="00D842B2">
      <w:pPr>
        <w:pStyle w:val="PargrafodaLista"/>
        <w:autoSpaceDE/>
        <w:autoSpaceDN/>
        <w:adjustRightInd/>
        <w:spacing w:line="320" w:lineRule="atLeast"/>
        <w:ind w:left="0" w:right="-22"/>
        <w:rPr>
          <w:rFonts w:ascii="Tahoma" w:hAnsi="Tahoma" w:cs="Tahoma"/>
          <w:sz w:val="22"/>
          <w:szCs w:val="22"/>
        </w:rPr>
      </w:pPr>
    </w:p>
    <w:p w14:paraId="6414F9AE" w14:textId="5F5CA326" w:rsidR="00D7185A" w:rsidRPr="00583287" w:rsidRDefault="008C7533" w:rsidP="00CC7512">
      <w:pPr>
        <w:pStyle w:val="PargrafodaLista"/>
        <w:numPr>
          <w:ilvl w:val="2"/>
          <w:numId w:val="61"/>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Caso seja deliberado pela realização do processo competitivo de venda dos Direitos Creditórios Vinculados indicado na Cláusula</w:t>
      </w:r>
      <w:r w:rsidR="0058658F">
        <w:rPr>
          <w:rFonts w:ascii="Tahoma" w:hAnsi="Tahoma" w:cs="Tahoma"/>
          <w:sz w:val="22"/>
          <w:szCs w:val="22"/>
        </w:rPr>
        <w:t xml:space="preserve"> </w:t>
      </w:r>
      <w:r w:rsidR="0058658F">
        <w:rPr>
          <w:rFonts w:ascii="Tahoma" w:hAnsi="Tahoma" w:cs="Tahoma"/>
          <w:sz w:val="22"/>
          <w:szCs w:val="22"/>
        </w:rPr>
        <w:fldChar w:fldCharType="begin"/>
      </w:r>
      <w:r w:rsidR="0058658F">
        <w:rPr>
          <w:rFonts w:ascii="Tahoma" w:hAnsi="Tahoma" w:cs="Tahoma"/>
          <w:sz w:val="22"/>
          <w:szCs w:val="22"/>
        </w:rPr>
        <w:instrText xml:space="preserve"> REF _Ref97823884 \r \h </w:instrText>
      </w:r>
      <w:r w:rsidR="0058658F">
        <w:rPr>
          <w:rFonts w:ascii="Tahoma" w:hAnsi="Tahoma" w:cs="Tahoma"/>
          <w:sz w:val="22"/>
          <w:szCs w:val="22"/>
        </w:rPr>
      </w:r>
      <w:r w:rsidR="0058658F">
        <w:rPr>
          <w:rFonts w:ascii="Tahoma" w:hAnsi="Tahoma" w:cs="Tahoma"/>
          <w:sz w:val="22"/>
          <w:szCs w:val="22"/>
        </w:rPr>
        <w:fldChar w:fldCharType="separate"/>
      </w:r>
      <w:r w:rsidR="001E3BF4">
        <w:rPr>
          <w:rFonts w:ascii="Tahoma" w:hAnsi="Tahoma" w:cs="Tahoma"/>
          <w:sz w:val="22"/>
          <w:szCs w:val="22"/>
        </w:rPr>
        <w:t>3.51.2</w:t>
      </w:r>
      <w:r w:rsidR="0058658F">
        <w:rPr>
          <w:rFonts w:ascii="Tahoma" w:hAnsi="Tahoma" w:cs="Tahoma"/>
          <w:sz w:val="22"/>
          <w:szCs w:val="22"/>
        </w:rPr>
        <w:fldChar w:fldCharType="end"/>
      </w:r>
      <w:r w:rsidR="000A652C" w:rsidRPr="00583287">
        <w:rPr>
          <w:rFonts w:ascii="Tahoma" w:hAnsi="Tahoma" w:cs="Tahoma"/>
          <w:sz w:val="22"/>
          <w:szCs w:val="22"/>
        </w:rPr>
        <w:t>.</w:t>
      </w:r>
      <w:r w:rsidR="0058658F">
        <w:rPr>
          <w:rFonts w:ascii="Tahoma" w:hAnsi="Tahoma" w:cs="Tahoma"/>
          <w:sz w:val="22"/>
          <w:szCs w:val="22"/>
        </w:rPr>
        <w:fldChar w:fldCharType="begin"/>
      </w:r>
      <w:r w:rsidR="0058658F">
        <w:rPr>
          <w:rFonts w:ascii="Tahoma" w:hAnsi="Tahoma" w:cs="Tahoma"/>
          <w:sz w:val="22"/>
          <w:szCs w:val="22"/>
        </w:rPr>
        <w:instrText xml:space="preserve"> REF _Ref97825667 \r \h </w:instrText>
      </w:r>
      <w:r w:rsidR="0058658F">
        <w:rPr>
          <w:rFonts w:ascii="Tahoma" w:hAnsi="Tahoma" w:cs="Tahoma"/>
          <w:sz w:val="22"/>
          <w:szCs w:val="22"/>
        </w:rPr>
      </w:r>
      <w:r w:rsidR="0058658F">
        <w:rPr>
          <w:rFonts w:ascii="Tahoma" w:hAnsi="Tahoma" w:cs="Tahoma"/>
          <w:sz w:val="22"/>
          <w:szCs w:val="22"/>
        </w:rPr>
        <w:fldChar w:fldCharType="separate"/>
      </w:r>
      <w:r w:rsidR="001E3BF4">
        <w:rPr>
          <w:rFonts w:ascii="Tahoma" w:hAnsi="Tahoma" w:cs="Tahoma"/>
          <w:sz w:val="22"/>
          <w:szCs w:val="22"/>
        </w:rPr>
        <w:t>II</w:t>
      </w:r>
      <w:r w:rsidR="0058658F">
        <w:rPr>
          <w:rFonts w:ascii="Tahoma" w:hAnsi="Tahoma" w:cs="Tahoma"/>
          <w:sz w:val="22"/>
          <w:szCs w:val="22"/>
        </w:rPr>
        <w:fldChar w:fldCharType="end"/>
      </w:r>
      <w:r w:rsidRPr="00583287">
        <w:rPr>
          <w:rFonts w:ascii="Tahoma" w:hAnsi="Tahoma" w:cs="Tahoma"/>
          <w:sz w:val="22"/>
          <w:szCs w:val="22"/>
        </w:rPr>
        <w:t xml:space="preserve"> acima e a alienação dos Direitos Creditórios Vinculados não seja concluída por qualquer motivo</w:t>
      </w:r>
      <w:r w:rsidR="00BB6AB3">
        <w:rPr>
          <w:rFonts w:ascii="Tahoma" w:hAnsi="Tahoma" w:cs="Tahoma"/>
          <w:sz w:val="22"/>
          <w:szCs w:val="22"/>
        </w:rPr>
        <w:t xml:space="preserve"> e/ou seus recursos sejam insuficientes para pagamento integral dos valores devidos às Debêntures da Primeira Série</w:t>
      </w:r>
      <w:r w:rsidRPr="00583287">
        <w:rPr>
          <w:rFonts w:ascii="Tahoma" w:hAnsi="Tahoma" w:cs="Tahoma"/>
          <w:sz w:val="22"/>
          <w:szCs w:val="22"/>
        </w:rPr>
        <w:t>, uma nova Assembleia Geral de Debenturistas deverá determinar que a Emissora adote um dos seguintes procedimentos:</w:t>
      </w:r>
      <w:bookmarkEnd w:id="313"/>
      <w:r w:rsidRPr="00583287">
        <w:rPr>
          <w:rFonts w:ascii="Tahoma" w:hAnsi="Tahoma" w:cs="Tahoma"/>
          <w:sz w:val="22"/>
          <w:szCs w:val="22"/>
        </w:rPr>
        <w:t xml:space="preserve"> </w:t>
      </w:r>
    </w:p>
    <w:p w14:paraId="13BB78FB" w14:textId="77777777" w:rsidR="00D7185A" w:rsidRPr="00583287" w:rsidRDefault="00D7185A" w:rsidP="00D7185A">
      <w:pPr>
        <w:spacing w:line="320" w:lineRule="atLeast"/>
        <w:rPr>
          <w:rFonts w:ascii="Tahoma" w:hAnsi="Tahoma" w:cs="Tahoma"/>
          <w:sz w:val="22"/>
          <w:szCs w:val="22"/>
        </w:rPr>
      </w:pPr>
    </w:p>
    <w:p w14:paraId="1A1CF6D3" w14:textId="77777777" w:rsidR="00D7185A" w:rsidRPr="00583287" w:rsidRDefault="008C7533" w:rsidP="00D7185A">
      <w:pPr>
        <w:numPr>
          <w:ilvl w:val="0"/>
          <w:numId w:val="55"/>
        </w:numPr>
        <w:tabs>
          <w:tab w:val="left" w:pos="709"/>
        </w:tabs>
        <w:autoSpaceDE/>
        <w:autoSpaceDN/>
        <w:adjustRightInd/>
        <w:spacing w:line="320" w:lineRule="atLeast"/>
        <w:ind w:hanging="720"/>
        <w:rPr>
          <w:rFonts w:ascii="Tahoma" w:hAnsi="Tahoma" w:cs="Tahoma"/>
          <w:sz w:val="22"/>
          <w:szCs w:val="22"/>
        </w:rPr>
      </w:pPr>
      <w:bookmarkStart w:id="314" w:name="_Ref97825739"/>
      <w:r w:rsidRPr="00583287">
        <w:rPr>
          <w:rFonts w:ascii="Tahoma" w:hAnsi="Tahoma" w:cs="Tahoma"/>
          <w:sz w:val="22"/>
          <w:szCs w:val="22"/>
        </w:rPr>
        <w:t>aguardar os vencimentos dos Direitos Creditórios Vinculados e o seu pagamento pelos respectivos Tomadores</w:t>
      </w:r>
      <w:bookmarkStart w:id="315" w:name="OLE_LINK11"/>
      <w:bookmarkStart w:id="316" w:name="OLE_LINK12"/>
      <w:r w:rsidR="00BB6AB3">
        <w:rPr>
          <w:rFonts w:ascii="Tahoma" w:hAnsi="Tahoma" w:cs="Tahoma"/>
          <w:sz w:val="22"/>
          <w:szCs w:val="22"/>
        </w:rPr>
        <w:t>, caso ainda existam Direitos Creditórios Vinculados não alienados a terceiros</w:t>
      </w:r>
      <w:bookmarkEnd w:id="315"/>
      <w:bookmarkEnd w:id="316"/>
      <w:r w:rsidRPr="00583287">
        <w:rPr>
          <w:rFonts w:ascii="Tahoma" w:hAnsi="Tahoma" w:cs="Tahoma"/>
          <w:sz w:val="22"/>
          <w:szCs w:val="22"/>
        </w:rPr>
        <w:t>;</w:t>
      </w:r>
      <w:bookmarkEnd w:id="314"/>
      <w:r w:rsidRPr="00583287">
        <w:rPr>
          <w:rFonts w:ascii="Tahoma" w:hAnsi="Tahoma" w:cs="Tahoma"/>
          <w:sz w:val="22"/>
          <w:szCs w:val="22"/>
        </w:rPr>
        <w:t xml:space="preserve"> </w:t>
      </w:r>
    </w:p>
    <w:p w14:paraId="6435B49F" w14:textId="77777777" w:rsidR="00D7185A" w:rsidRPr="00583287" w:rsidRDefault="00D7185A" w:rsidP="00D7185A">
      <w:pPr>
        <w:tabs>
          <w:tab w:val="left" w:pos="709"/>
        </w:tabs>
        <w:spacing w:line="320" w:lineRule="atLeast"/>
        <w:ind w:left="720"/>
        <w:rPr>
          <w:rFonts w:ascii="Tahoma" w:hAnsi="Tahoma" w:cs="Tahoma"/>
          <w:sz w:val="22"/>
          <w:szCs w:val="22"/>
        </w:rPr>
      </w:pPr>
    </w:p>
    <w:p w14:paraId="0154031A" w14:textId="34CBB87C" w:rsidR="00DB6D0F" w:rsidRPr="00583287" w:rsidRDefault="008C7533" w:rsidP="00EF2D6C">
      <w:pPr>
        <w:numPr>
          <w:ilvl w:val="0"/>
          <w:numId w:val="55"/>
        </w:numPr>
        <w:tabs>
          <w:tab w:val="left" w:pos="709"/>
        </w:tabs>
        <w:autoSpaceDE/>
        <w:autoSpaceDN/>
        <w:adjustRightInd/>
        <w:spacing w:line="320" w:lineRule="atLeast"/>
        <w:ind w:hanging="720"/>
        <w:rPr>
          <w:rFonts w:ascii="Tahoma" w:hAnsi="Tahoma" w:cs="Tahoma"/>
          <w:sz w:val="22"/>
          <w:szCs w:val="22"/>
        </w:rPr>
      </w:pPr>
      <w:r w:rsidRPr="00DB6D0F">
        <w:rPr>
          <w:rFonts w:ascii="Tahoma" w:hAnsi="Tahoma" w:cs="Tahoma"/>
          <w:sz w:val="22"/>
          <w:szCs w:val="22"/>
        </w:rPr>
        <w:t>efetuar o resgate das Debêntures da Primeira Série em Direitos Creditórios Vinculados,</w:t>
      </w:r>
      <w:r w:rsidR="005A4918">
        <w:rPr>
          <w:rFonts w:ascii="Tahoma" w:hAnsi="Tahoma" w:cs="Tahoma"/>
          <w:sz w:val="22"/>
          <w:szCs w:val="22"/>
        </w:rPr>
        <w:t xml:space="preserve"> fora do âmbito da B3,</w:t>
      </w:r>
      <w:r w:rsidRPr="00DB6D0F">
        <w:rPr>
          <w:rFonts w:ascii="Tahoma" w:hAnsi="Tahoma" w:cs="Tahoma"/>
          <w:sz w:val="22"/>
          <w:szCs w:val="22"/>
        </w:rPr>
        <w:t xml:space="preserve"> devend</w:t>
      </w:r>
      <w:r w:rsidRPr="005A4918">
        <w:rPr>
          <w:rFonts w:ascii="Tahoma" w:hAnsi="Tahoma" w:cs="Tahoma"/>
          <w:sz w:val="22"/>
          <w:szCs w:val="22"/>
        </w:rPr>
        <w:t>o, nesse caso, ainda, deliberar sobre os procedimentos de dação em pagamento</w:t>
      </w:r>
      <w:r w:rsidR="005A4918" w:rsidRPr="003E63EE">
        <w:rPr>
          <w:rFonts w:ascii="Tahoma" w:hAnsi="Tahoma" w:cs="Tahoma"/>
          <w:sz w:val="22"/>
          <w:szCs w:val="22"/>
        </w:rPr>
        <w:t>;</w:t>
      </w:r>
    </w:p>
    <w:p w14:paraId="0D24053A" w14:textId="77777777" w:rsidR="00D7185A" w:rsidRPr="00DB6D0F" w:rsidRDefault="00D7185A" w:rsidP="003E63EE">
      <w:pPr>
        <w:tabs>
          <w:tab w:val="left" w:pos="709"/>
        </w:tabs>
        <w:autoSpaceDE/>
        <w:autoSpaceDN/>
        <w:adjustRightInd/>
        <w:spacing w:line="320" w:lineRule="atLeast"/>
        <w:ind w:left="720"/>
        <w:rPr>
          <w:rFonts w:ascii="Tahoma" w:hAnsi="Tahoma" w:cs="Tahoma"/>
          <w:sz w:val="22"/>
          <w:szCs w:val="22"/>
        </w:rPr>
      </w:pPr>
    </w:p>
    <w:p w14:paraId="39E9407C" w14:textId="77777777" w:rsidR="00D7185A" w:rsidRPr="00583287" w:rsidRDefault="008C7533" w:rsidP="00D7185A">
      <w:pPr>
        <w:numPr>
          <w:ilvl w:val="0"/>
          <w:numId w:val="55"/>
        </w:numPr>
        <w:tabs>
          <w:tab w:val="left" w:pos="709"/>
        </w:tabs>
        <w:autoSpaceDE/>
        <w:autoSpaceDN/>
        <w:adjustRightInd/>
        <w:spacing w:line="320" w:lineRule="atLeast"/>
        <w:ind w:hanging="720"/>
        <w:rPr>
          <w:rFonts w:ascii="Tahoma" w:hAnsi="Tahoma" w:cs="Tahoma"/>
          <w:sz w:val="22"/>
          <w:szCs w:val="22"/>
        </w:rPr>
      </w:pPr>
      <w:r w:rsidRPr="00583287">
        <w:rPr>
          <w:rFonts w:ascii="Tahoma" w:hAnsi="Tahoma" w:cs="Tahoma"/>
          <w:sz w:val="22"/>
          <w:szCs w:val="22"/>
        </w:rPr>
        <w:t>continuar a tentativa de venda dos Direitos Creditórios Vinculados, por período a ser definido na Assembleia Geral de Debenturistas correspondente</w:t>
      </w:r>
      <w:r w:rsidR="00BB6AB3">
        <w:rPr>
          <w:rFonts w:ascii="Tahoma" w:hAnsi="Tahoma" w:cs="Tahoma"/>
          <w:sz w:val="22"/>
          <w:szCs w:val="22"/>
        </w:rPr>
        <w:t>, caso ainda existam Direitos Creditórios Vinculados não alienados a terceiros</w:t>
      </w:r>
      <w:r w:rsidRPr="00583287">
        <w:rPr>
          <w:rFonts w:ascii="Tahoma" w:hAnsi="Tahoma" w:cs="Tahoma"/>
          <w:sz w:val="22"/>
          <w:szCs w:val="22"/>
        </w:rPr>
        <w:t>.</w:t>
      </w:r>
    </w:p>
    <w:p w14:paraId="445BBAA6" w14:textId="77777777" w:rsidR="00D7185A" w:rsidRPr="00583287" w:rsidRDefault="00D7185A" w:rsidP="00D7185A">
      <w:pPr>
        <w:tabs>
          <w:tab w:val="left" w:pos="709"/>
        </w:tabs>
        <w:spacing w:line="320" w:lineRule="atLeast"/>
        <w:rPr>
          <w:rFonts w:ascii="Tahoma" w:hAnsi="Tahoma" w:cs="Tahoma"/>
          <w:sz w:val="22"/>
          <w:szCs w:val="22"/>
        </w:rPr>
      </w:pPr>
    </w:p>
    <w:p w14:paraId="0E1457D6" w14:textId="52FF5A88" w:rsidR="00D7185A" w:rsidRPr="00583287" w:rsidRDefault="008C7533" w:rsidP="00F33DB7">
      <w:pPr>
        <w:pStyle w:val="PargrafodaLista"/>
        <w:numPr>
          <w:ilvl w:val="3"/>
          <w:numId w:val="61"/>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No caso da não realização, inclusive por não instalação, da Assembleia Geral de Debenturistas referida na Cláusula </w:t>
      </w:r>
      <w:r w:rsidR="00827C2B">
        <w:rPr>
          <w:rFonts w:ascii="Tahoma" w:hAnsi="Tahoma" w:cs="Tahoma"/>
          <w:sz w:val="22"/>
          <w:szCs w:val="22"/>
        </w:rPr>
        <w:t>3.51.4</w:t>
      </w:r>
      <w:r w:rsidR="0058658F">
        <w:rPr>
          <w:rFonts w:ascii="Tahoma" w:hAnsi="Tahoma" w:cs="Tahoma"/>
          <w:sz w:val="22"/>
          <w:szCs w:val="22"/>
        </w:rPr>
        <w:t xml:space="preserve"> </w:t>
      </w:r>
      <w:r w:rsidRPr="00583287">
        <w:rPr>
          <w:rFonts w:ascii="Tahoma" w:hAnsi="Tahoma" w:cs="Tahoma"/>
          <w:sz w:val="22"/>
          <w:szCs w:val="22"/>
        </w:rPr>
        <w:t>acima, caso não haja quórum para deliberação da matéria em segunda convocaç</w:t>
      </w:r>
      <w:r w:rsidR="00BB6AB3">
        <w:rPr>
          <w:rFonts w:ascii="Tahoma" w:hAnsi="Tahoma" w:cs="Tahoma"/>
          <w:sz w:val="22"/>
          <w:szCs w:val="22"/>
        </w:rPr>
        <w:t>ão</w:t>
      </w:r>
      <w:r w:rsidRPr="00583287">
        <w:rPr>
          <w:rFonts w:ascii="Tahoma" w:hAnsi="Tahoma" w:cs="Tahoma"/>
          <w:sz w:val="22"/>
          <w:szCs w:val="22"/>
        </w:rPr>
        <w:t xml:space="preserve">, ou caso por qualquer motivo não seja aprovada a adoção de um dos procedimentos referidos na </w:t>
      </w:r>
      <w:proofErr w:type="gramStart"/>
      <w:r w:rsidRPr="00583287">
        <w:rPr>
          <w:rFonts w:ascii="Tahoma" w:hAnsi="Tahoma" w:cs="Tahoma"/>
          <w:sz w:val="22"/>
          <w:szCs w:val="22"/>
        </w:rPr>
        <w:t xml:space="preserve">Cláusula </w:t>
      </w:r>
      <w:r w:rsidR="00827C2B">
        <w:rPr>
          <w:rFonts w:ascii="Tahoma" w:hAnsi="Tahoma" w:cs="Tahoma"/>
          <w:sz w:val="22"/>
          <w:szCs w:val="22"/>
        </w:rPr>
        <w:t xml:space="preserve"> 3.51.4</w:t>
      </w:r>
      <w:proofErr w:type="gramEnd"/>
      <w:r w:rsidR="00827C2B">
        <w:rPr>
          <w:rFonts w:ascii="Tahoma" w:hAnsi="Tahoma" w:cs="Tahoma"/>
          <w:sz w:val="22"/>
          <w:szCs w:val="22"/>
        </w:rPr>
        <w:t xml:space="preserve"> </w:t>
      </w:r>
      <w:r w:rsidRPr="00583287">
        <w:rPr>
          <w:rFonts w:ascii="Tahoma" w:hAnsi="Tahoma" w:cs="Tahoma"/>
          <w:sz w:val="22"/>
          <w:szCs w:val="22"/>
        </w:rPr>
        <w:t>acima, será adotado o procedimento previsto na Cláusula</w:t>
      </w:r>
      <w:r w:rsidR="0058658F">
        <w:rPr>
          <w:rFonts w:ascii="Tahoma" w:hAnsi="Tahoma" w:cs="Tahoma"/>
          <w:sz w:val="22"/>
          <w:szCs w:val="22"/>
        </w:rPr>
        <w:t xml:space="preserve"> </w:t>
      </w:r>
      <w:r w:rsidR="00827C2B">
        <w:rPr>
          <w:rFonts w:ascii="Tahoma" w:hAnsi="Tahoma" w:cs="Tahoma"/>
          <w:sz w:val="22"/>
          <w:szCs w:val="22"/>
        </w:rPr>
        <w:t>3.51.4.I</w:t>
      </w:r>
      <w:r w:rsidR="000A652C" w:rsidRPr="00583287">
        <w:rPr>
          <w:rFonts w:ascii="Tahoma" w:hAnsi="Tahoma" w:cs="Tahoma"/>
          <w:sz w:val="22"/>
          <w:szCs w:val="22"/>
        </w:rPr>
        <w:t xml:space="preserve"> </w:t>
      </w:r>
      <w:r w:rsidRPr="00583287">
        <w:rPr>
          <w:rFonts w:ascii="Tahoma" w:hAnsi="Tahoma" w:cs="Tahoma"/>
          <w:sz w:val="22"/>
          <w:szCs w:val="22"/>
        </w:rPr>
        <w:t>acima.</w:t>
      </w:r>
    </w:p>
    <w:p w14:paraId="3D7A64F0" w14:textId="77777777" w:rsidR="00D7185A" w:rsidRPr="00BE4146" w:rsidRDefault="00D7185A" w:rsidP="00F33DB7">
      <w:pPr>
        <w:pStyle w:val="PargrafodaLista"/>
        <w:tabs>
          <w:tab w:val="left" w:pos="1418"/>
        </w:tabs>
        <w:spacing w:line="320" w:lineRule="atLeast"/>
      </w:pPr>
    </w:p>
    <w:p w14:paraId="1B7F2DDF" w14:textId="379FC5D8" w:rsidR="00D7185A" w:rsidRPr="00583287" w:rsidRDefault="008C7533" w:rsidP="00D7185A">
      <w:pPr>
        <w:pStyle w:val="PargrafodaLista"/>
        <w:numPr>
          <w:ilvl w:val="2"/>
          <w:numId w:val="61"/>
        </w:numPr>
        <w:autoSpaceDE/>
        <w:autoSpaceDN/>
        <w:adjustRightInd/>
        <w:spacing w:line="320" w:lineRule="atLeast"/>
        <w:ind w:right="-22"/>
        <w:rPr>
          <w:rFonts w:ascii="Tahoma" w:hAnsi="Tahoma" w:cs="Tahoma"/>
          <w:sz w:val="22"/>
          <w:szCs w:val="22"/>
        </w:rPr>
      </w:pPr>
      <w:r w:rsidRPr="007B5A72">
        <w:rPr>
          <w:rFonts w:ascii="Tahoma" w:hAnsi="Tahoma"/>
          <w:sz w:val="22"/>
        </w:rPr>
        <w:t xml:space="preserve">Na hipótese </w:t>
      </w:r>
      <w:r w:rsidRPr="00583287">
        <w:rPr>
          <w:rFonts w:ascii="Tahoma" w:hAnsi="Tahoma" w:cs="Tahoma"/>
          <w:sz w:val="22"/>
          <w:szCs w:val="22"/>
        </w:rPr>
        <w:t xml:space="preserve">de a Assembleia Geral de Debenturistas deliberar pela dação em pagamento dos Direitos Creditórios Vinculados, mas não chegar a acordo referente aos procedimentos a serem adotados para tal finalidade, os Direitos Creditórios Vinculados serão dados em pagamento aos Debenturistas titulares das Debêntures da Primeira Série até o limite do saldo devedor destas, mediante a constituição de um condomínio, </w:t>
      </w:r>
      <w:r w:rsidR="00AD1E6D" w:rsidRPr="00F10D97">
        <w:rPr>
          <w:rFonts w:ascii="Tahoma" w:hAnsi="Tahoma" w:cs="Tahoma"/>
          <w:sz w:val="22"/>
          <w:szCs w:val="22"/>
        </w:rPr>
        <w:t>nos termos do artigo 1.314 e seguintes do Código Civil</w:t>
      </w:r>
      <w:r w:rsidR="00AD1E6D">
        <w:rPr>
          <w:rFonts w:ascii="Tahoma" w:hAnsi="Tahoma" w:cs="Tahoma"/>
          <w:sz w:val="22"/>
          <w:szCs w:val="22"/>
        </w:rPr>
        <w:t xml:space="preserve">, </w:t>
      </w:r>
      <w:r w:rsidRPr="00583287">
        <w:rPr>
          <w:rFonts w:ascii="Tahoma" w:hAnsi="Tahoma" w:cs="Tahoma"/>
          <w:sz w:val="22"/>
          <w:szCs w:val="22"/>
        </w:rPr>
        <w:t xml:space="preserve">cuja fração ideal de cada Debenturista titular de Debêntures da Primeira Série será calculada em função do valor agregado do saldo devedor das Debêntures da Primeira Série em circulação, tendo-se como referência para definição do saldo devedor das Debêntures da Primeira Série a data em que foi decidido o vencimento antecipado das Debêntures. </w:t>
      </w:r>
    </w:p>
    <w:p w14:paraId="790F7FF4" w14:textId="77777777" w:rsidR="00D7185A" w:rsidRPr="00583287" w:rsidRDefault="00D7185A" w:rsidP="00D7185A">
      <w:pPr>
        <w:spacing w:line="320" w:lineRule="atLeast"/>
        <w:rPr>
          <w:rFonts w:ascii="Tahoma" w:hAnsi="Tahoma" w:cs="Tahoma"/>
          <w:sz w:val="22"/>
          <w:szCs w:val="22"/>
        </w:rPr>
      </w:pPr>
    </w:p>
    <w:p w14:paraId="62AC9977" w14:textId="77777777" w:rsidR="00D7185A" w:rsidRPr="00583287" w:rsidRDefault="008C7533" w:rsidP="00CC7512">
      <w:pPr>
        <w:pStyle w:val="PargrafodaLista"/>
        <w:numPr>
          <w:ilvl w:val="2"/>
          <w:numId w:val="61"/>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Os Direitos Creditórios Vinculados remanescentes, não entregues ao condomínio dos Debenturistas titulares das Debêntures da Primeira Série até o limite do saldo devedor destas, deverão ser entregues aos Debenturistas titulares das Debêntures da Segunda Série na proporção das Debêntures detidas, deduzido de eventuais valores pagos a título de amortização e/ou resgate após tal data, mediante a constituição de um condomínio.</w:t>
      </w:r>
    </w:p>
    <w:p w14:paraId="128864BE" w14:textId="77777777" w:rsidR="00D7185A" w:rsidRPr="00583287" w:rsidRDefault="00D7185A" w:rsidP="00D7185A">
      <w:pPr>
        <w:pStyle w:val="PargrafodaLista"/>
        <w:spacing w:line="320" w:lineRule="atLeast"/>
        <w:ind w:left="0"/>
        <w:rPr>
          <w:rFonts w:ascii="Tahoma" w:hAnsi="Tahoma" w:cs="Tahoma"/>
          <w:sz w:val="22"/>
          <w:szCs w:val="22"/>
        </w:rPr>
      </w:pPr>
    </w:p>
    <w:p w14:paraId="158D7FD4" w14:textId="77777777" w:rsidR="00D7185A" w:rsidRPr="00583287" w:rsidRDefault="008C7533" w:rsidP="00CC7512">
      <w:pPr>
        <w:pStyle w:val="PargrafodaLista"/>
        <w:numPr>
          <w:ilvl w:val="2"/>
          <w:numId w:val="61"/>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A Emissora deverá notificar os Debenturistas, se for o caso, para que elejam um administrador para referidos condomínios de Direitos Creditórios Vinculados, na forma do artigo 1.323 do Código Civil, informando a proporção de Direitos Creditórios Vinculados a que cada Debenturista terá direito, sem que isso represente qualquer responsabilidade da Emissora perante os Debenturistas, após a constituição dos condomínios de tratam os itens anteriores.</w:t>
      </w:r>
    </w:p>
    <w:p w14:paraId="706DA155" w14:textId="77777777" w:rsidR="00D7185A" w:rsidRPr="00583287" w:rsidRDefault="00D7185A" w:rsidP="00D7185A">
      <w:pPr>
        <w:pStyle w:val="PargrafodaLista"/>
        <w:spacing w:line="320" w:lineRule="atLeast"/>
        <w:ind w:left="0"/>
        <w:rPr>
          <w:rFonts w:ascii="Tahoma" w:hAnsi="Tahoma" w:cs="Tahoma"/>
          <w:sz w:val="22"/>
          <w:szCs w:val="22"/>
        </w:rPr>
      </w:pPr>
    </w:p>
    <w:p w14:paraId="38D3385C" w14:textId="77777777" w:rsidR="00D7185A" w:rsidRPr="00583287" w:rsidRDefault="008C7533" w:rsidP="00D7185A">
      <w:pPr>
        <w:pStyle w:val="PargrafodaLista"/>
        <w:numPr>
          <w:ilvl w:val="2"/>
          <w:numId w:val="61"/>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Caso os Debenturistas não procedam à eleição do administrador dos condomínios referidos nos itens acima, essa função será exercida pelo Debenturista que detiver a maioria das Debêntures da respectiva </w:t>
      </w:r>
      <w:r w:rsidR="002E5FB4">
        <w:rPr>
          <w:rFonts w:ascii="Tahoma" w:hAnsi="Tahoma" w:cs="Tahoma"/>
          <w:sz w:val="22"/>
          <w:szCs w:val="22"/>
        </w:rPr>
        <w:t>série</w:t>
      </w:r>
      <w:r w:rsidRPr="00583287">
        <w:rPr>
          <w:rFonts w:ascii="Tahoma" w:hAnsi="Tahoma" w:cs="Tahoma"/>
          <w:sz w:val="22"/>
          <w:szCs w:val="22"/>
        </w:rPr>
        <w:t xml:space="preserve">. </w:t>
      </w:r>
    </w:p>
    <w:p w14:paraId="1A25EC47" w14:textId="77777777" w:rsidR="00D7185A" w:rsidRPr="00583287" w:rsidRDefault="00D7185A" w:rsidP="00D7185A">
      <w:pPr>
        <w:pStyle w:val="PargrafodaLista"/>
        <w:spacing w:line="320" w:lineRule="atLeast"/>
        <w:rPr>
          <w:rFonts w:ascii="Tahoma" w:hAnsi="Tahoma" w:cs="Tahoma"/>
          <w:sz w:val="22"/>
          <w:szCs w:val="22"/>
        </w:rPr>
      </w:pPr>
    </w:p>
    <w:p w14:paraId="3BE624E1" w14:textId="77777777" w:rsidR="00D7185A" w:rsidRPr="00583287" w:rsidRDefault="008C7533" w:rsidP="00CC7512">
      <w:pPr>
        <w:pStyle w:val="PargrafodaLista"/>
        <w:numPr>
          <w:ilvl w:val="2"/>
          <w:numId w:val="61"/>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A Emissora ou terceiro por ela contratado fará a guarda dos Documentos Comprobatórios e da documentação relativa aos Direitos Creditórios Vinculados, pelo prazo de 120 (cento e vinte) dias a contar da constituição dos condomínios referidos acima, dentro do qual os administradores dos condomínios indicarão, à Emissora, a hora e o local para que seja realizada a entrega dos Documentos Comprobatórios e da documentação relativa aos Direitos Creditórios Vinculados. Expirado esse prazo, a Emissora poderá promover a consignação dos Documentos Comprobatórios na forma do artigo 334 do Código Civil.</w:t>
      </w:r>
      <w:r w:rsidR="00377782">
        <w:rPr>
          <w:rFonts w:ascii="Tahoma" w:hAnsi="Tahoma" w:cs="Tahoma"/>
          <w:sz w:val="22"/>
          <w:szCs w:val="22"/>
        </w:rPr>
        <w:t xml:space="preserve"> </w:t>
      </w:r>
    </w:p>
    <w:p w14:paraId="0721915A" w14:textId="77777777" w:rsidR="00D7185A" w:rsidRPr="00583287" w:rsidRDefault="00D7185A" w:rsidP="00D7185A">
      <w:pPr>
        <w:spacing w:line="320" w:lineRule="atLeast"/>
        <w:ind w:right="-22"/>
        <w:rPr>
          <w:rFonts w:ascii="Tahoma" w:hAnsi="Tahoma" w:cs="Tahoma"/>
          <w:sz w:val="22"/>
          <w:szCs w:val="22"/>
        </w:rPr>
      </w:pPr>
    </w:p>
    <w:p w14:paraId="2DD1D35B" w14:textId="77777777" w:rsidR="00D7185A" w:rsidRPr="00583287" w:rsidRDefault="008C7533" w:rsidP="00CC7512">
      <w:pPr>
        <w:pStyle w:val="PargrafodaLista"/>
        <w:numPr>
          <w:ilvl w:val="2"/>
          <w:numId w:val="61"/>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Após realizada a efetiva dação em pagamento da totalidade dos Direitos Creditórios Vinculados, nos termos do disposto acima, considerar-se-á extinta a obrigação da Emissora de efetuar o pagamento do saldo devedor das Debêntures, ficando integralmente extintas as Debêntures.</w:t>
      </w:r>
    </w:p>
    <w:p w14:paraId="65A62399" w14:textId="77777777" w:rsidR="00D7185A" w:rsidRPr="00583287" w:rsidRDefault="00D7185A" w:rsidP="00E57F75">
      <w:pPr>
        <w:pStyle w:val="PargrafodaLista"/>
        <w:spacing w:line="320" w:lineRule="atLeast"/>
        <w:ind w:left="0" w:right="-22"/>
        <w:rPr>
          <w:rFonts w:ascii="Tahoma" w:hAnsi="Tahoma" w:cs="Tahoma"/>
          <w:sz w:val="22"/>
          <w:szCs w:val="22"/>
        </w:rPr>
      </w:pPr>
    </w:p>
    <w:p w14:paraId="31B080BF" w14:textId="3E3DFE31"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b/>
          <w:sz w:val="22"/>
          <w:szCs w:val="22"/>
        </w:rPr>
        <w:t>Publicidade e Comunicações</w:t>
      </w:r>
      <w:bookmarkStart w:id="317" w:name="_Ref497552857"/>
      <w:r w:rsidRPr="00583287">
        <w:rPr>
          <w:rFonts w:ascii="Tahoma" w:hAnsi="Tahoma" w:cs="Tahoma"/>
          <w:b/>
          <w:sz w:val="22"/>
          <w:szCs w:val="22"/>
        </w:rPr>
        <w:t xml:space="preserve">: </w:t>
      </w:r>
      <w:r w:rsidRPr="00583287">
        <w:rPr>
          <w:rFonts w:ascii="Tahoma" w:hAnsi="Tahoma" w:cs="Tahoma"/>
          <w:bCs/>
          <w:sz w:val="22"/>
          <w:szCs w:val="22"/>
        </w:rPr>
        <w:t>t</w:t>
      </w:r>
      <w:r w:rsidRPr="00583287">
        <w:rPr>
          <w:rFonts w:ascii="Tahoma" w:hAnsi="Tahoma" w:cs="Tahoma"/>
          <w:sz w:val="22"/>
          <w:szCs w:val="22"/>
        </w:rPr>
        <w:t xml:space="preserve">odos os atos e decisões relevantes decorrentes da Emissão que, de qualquer forma, vierem a envolver, direta ou indiretamente, os interesses dos Debenturistas deverão </w:t>
      </w:r>
      <w:r w:rsidRPr="00583287">
        <w:rPr>
          <w:rFonts w:ascii="Tahoma" w:hAnsi="Tahoma" w:cs="Tahoma"/>
          <w:b/>
          <w:sz w:val="22"/>
          <w:szCs w:val="22"/>
        </w:rPr>
        <w:t>(i)</w:t>
      </w:r>
      <w:r w:rsidRPr="00583287">
        <w:rPr>
          <w:rFonts w:ascii="Tahoma" w:hAnsi="Tahoma" w:cs="Tahoma"/>
          <w:sz w:val="22"/>
          <w:szCs w:val="22"/>
        </w:rPr>
        <w:t> ser publicado</w:t>
      </w:r>
      <w:r w:rsidR="00A44D3E">
        <w:rPr>
          <w:rFonts w:ascii="Tahoma" w:hAnsi="Tahoma" w:cs="Tahoma"/>
          <w:sz w:val="22"/>
          <w:szCs w:val="22"/>
        </w:rPr>
        <w:t>s</w:t>
      </w:r>
      <w:r w:rsidRPr="00583287">
        <w:rPr>
          <w:rFonts w:ascii="Tahoma" w:hAnsi="Tahoma" w:cs="Tahoma"/>
          <w:sz w:val="22"/>
          <w:szCs w:val="22"/>
        </w:rPr>
        <w:t xml:space="preserve"> no </w:t>
      </w:r>
      <w:r w:rsidR="00B516C9" w:rsidRPr="00583287">
        <w:rPr>
          <w:rFonts w:ascii="Tahoma" w:hAnsi="Tahoma" w:cs="Tahoma"/>
          <w:sz w:val="22"/>
          <w:szCs w:val="22"/>
        </w:rPr>
        <w:t xml:space="preserve">jornal </w:t>
      </w:r>
      <w:r w:rsidR="00B516C9" w:rsidRPr="00C534FA">
        <w:rPr>
          <w:rFonts w:ascii="Tahoma" w:hAnsi="Tahoma" w:cs="Tahoma"/>
          <w:sz w:val="22"/>
          <w:szCs w:val="22"/>
        </w:rPr>
        <w:t>“</w:t>
      </w:r>
      <w:r w:rsidR="00C534FA" w:rsidRPr="000C5376">
        <w:rPr>
          <w:rFonts w:ascii="Tahoma" w:hAnsi="Tahoma" w:cs="Tahoma"/>
          <w:sz w:val="22"/>
          <w:szCs w:val="22"/>
        </w:rPr>
        <w:t xml:space="preserve">Diário </w:t>
      </w:r>
      <w:r w:rsidR="001D1663">
        <w:rPr>
          <w:rFonts w:ascii="Tahoma" w:hAnsi="Tahoma" w:cs="Tahoma"/>
          <w:sz w:val="22"/>
          <w:szCs w:val="22"/>
        </w:rPr>
        <w:t>do Comércio</w:t>
      </w:r>
      <w:r w:rsidR="00C30EF6" w:rsidRPr="000C5376">
        <w:rPr>
          <w:rFonts w:ascii="Tahoma" w:hAnsi="Tahoma" w:cs="Tahoma"/>
          <w:sz w:val="22"/>
          <w:szCs w:val="22"/>
        </w:rPr>
        <w:t>”</w:t>
      </w:r>
      <w:r w:rsidR="00B516C9" w:rsidRPr="00583287">
        <w:rPr>
          <w:rFonts w:ascii="Tahoma" w:hAnsi="Tahoma" w:cs="Tahoma"/>
          <w:sz w:val="22"/>
          <w:szCs w:val="22"/>
        </w:rPr>
        <w:t xml:space="preserve"> e na respectiva página de tal jornal na rede mundial de computadores</w:t>
      </w:r>
      <w:r w:rsidRPr="00583287">
        <w:rPr>
          <w:rFonts w:ascii="Tahoma" w:hAnsi="Tahoma" w:cs="Tahoma"/>
          <w:sz w:val="22"/>
          <w:szCs w:val="22"/>
        </w:rPr>
        <w:t xml:space="preserve">, ou </w:t>
      </w:r>
      <w:r w:rsidRPr="00583287">
        <w:rPr>
          <w:rFonts w:ascii="Tahoma" w:hAnsi="Tahoma" w:cs="Tahoma"/>
          <w:b/>
          <w:sz w:val="22"/>
          <w:szCs w:val="22"/>
        </w:rPr>
        <w:t>(</w:t>
      </w:r>
      <w:proofErr w:type="spellStart"/>
      <w:r w:rsidRPr="00583287">
        <w:rPr>
          <w:rFonts w:ascii="Tahoma" w:hAnsi="Tahoma" w:cs="Tahoma"/>
          <w:b/>
          <w:sz w:val="22"/>
          <w:szCs w:val="22"/>
        </w:rPr>
        <w:t>ii</w:t>
      </w:r>
      <w:proofErr w:type="spellEnd"/>
      <w:r w:rsidRPr="00583287">
        <w:rPr>
          <w:rFonts w:ascii="Tahoma" w:hAnsi="Tahoma" w:cs="Tahoma"/>
          <w:b/>
          <w:sz w:val="22"/>
          <w:szCs w:val="22"/>
        </w:rPr>
        <w:t>)</w:t>
      </w:r>
      <w:r w:rsidRPr="00583287">
        <w:rPr>
          <w:rFonts w:ascii="Tahoma" w:hAnsi="Tahoma" w:cs="Tahoma"/>
          <w:sz w:val="22"/>
          <w:szCs w:val="22"/>
        </w:rPr>
        <w:t> </w:t>
      </w:r>
      <w:r w:rsidR="002E5FB4">
        <w:rPr>
          <w:rFonts w:ascii="Tahoma" w:hAnsi="Tahoma" w:cs="Tahoma"/>
          <w:sz w:val="22"/>
          <w:szCs w:val="22"/>
        </w:rPr>
        <w:t xml:space="preserve">ser </w:t>
      </w:r>
      <w:r w:rsidRPr="00583287">
        <w:rPr>
          <w:rFonts w:ascii="Tahoma" w:hAnsi="Tahoma" w:cs="Tahoma"/>
          <w:sz w:val="22"/>
          <w:szCs w:val="22"/>
        </w:rPr>
        <w:t xml:space="preserve">comunicados aos Debenturistas, por meio de comunicação escrita (inclusive </w:t>
      </w:r>
      <w:r w:rsidRPr="00583287">
        <w:rPr>
          <w:rFonts w:ascii="Tahoma" w:hAnsi="Tahoma" w:cs="Tahoma"/>
          <w:i/>
          <w:sz w:val="22"/>
          <w:szCs w:val="22"/>
        </w:rPr>
        <w:t>e-mail</w:t>
      </w:r>
      <w:r w:rsidRPr="00583287">
        <w:rPr>
          <w:rFonts w:ascii="Tahoma" w:hAnsi="Tahoma" w:cs="Tahoma"/>
          <w:sz w:val="22"/>
          <w:szCs w:val="22"/>
        </w:rPr>
        <w:t>), com cópia para o Agente Fiduciário.</w:t>
      </w:r>
      <w:bookmarkEnd w:id="317"/>
      <w:r w:rsidR="00727CE8" w:rsidRPr="00583287">
        <w:rPr>
          <w:rFonts w:ascii="Tahoma" w:hAnsi="Tahoma" w:cs="Tahoma"/>
          <w:sz w:val="22"/>
          <w:szCs w:val="22"/>
        </w:rPr>
        <w:t xml:space="preserve"> </w:t>
      </w:r>
    </w:p>
    <w:p w14:paraId="5B47E2E5"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6FD85E47"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Caso a Emissora altere </w:t>
      </w:r>
      <w:r w:rsidR="002E5FB4">
        <w:rPr>
          <w:rFonts w:ascii="Tahoma" w:hAnsi="Tahoma" w:cs="Tahoma"/>
          <w:sz w:val="22"/>
          <w:szCs w:val="22"/>
        </w:rPr>
        <w:t>seu Jornal</w:t>
      </w:r>
      <w:r w:rsidR="008E564B" w:rsidRPr="00583287">
        <w:rPr>
          <w:rFonts w:ascii="Tahoma" w:hAnsi="Tahoma" w:cs="Tahoma"/>
          <w:sz w:val="22"/>
          <w:szCs w:val="22"/>
        </w:rPr>
        <w:t xml:space="preserve"> de Publicação </w:t>
      </w:r>
      <w:r w:rsidRPr="00583287">
        <w:rPr>
          <w:rFonts w:ascii="Tahoma" w:hAnsi="Tahoma" w:cs="Tahoma"/>
          <w:sz w:val="22"/>
          <w:szCs w:val="22"/>
        </w:rPr>
        <w:t xml:space="preserve">após a Data de Emissão, deverá enviar notificação ao Agente Fiduciário informando o novo veículo e publicar, </w:t>
      </w:r>
      <w:r w:rsidR="002E5FB4">
        <w:rPr>
          <w:rFonts w:ascii="Tahoma" w:hAnsi="Tahoma" w:cs="Tahoma"/>
          <w:sz w:val="22"/>
          <w:szCs w:val="22"/>
        </w:rPr>
        <w:t>no jornal</w:t>
      </w:r>
      <w:r w:rsidRPr="00583287">
        <w:rPr>
          <w:rFonts w:ascii="Tahoma" w:hAnsi="Tahoma" w:cs="Tahoma"/>
          <w:sz w:val="22"/>
          <w:szCs w:val="22"/>
        </w:rPr>
        <w:t xml:space="preserve"> anteriormente utilizado, aviso aos Debenturistas informando o novo veículo. </w:t>
      </w:r>
    </w:p>
    <w:p w14:paraId="5AA5C9FE"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25430D63"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As comunicações a serem enviadas por qualquer das Partes nos termos desta Escritura de Emissão deverão ser realizadas por escrito e encaminhadas para os seguintes endereços ou, no caso de comunicação aos Debenturistas, no endereço constante do respectivo Boletim de Subscrição:</w:t>
      </w:r>
    </w:p>
    <w:p w14:paraId="186548F6" w14:textId="77777777" w:rsidR="00CA763D" w:rsidRPr="00583287" w:rsidRDefault="00CA763D" w:rsidP="00E57F75">
      <w:pPr>
        <w:pStyle w:val="PargrafodaLista"/>
        <w:spacing w:line="320" w:lineRule="atLeast"/>
        <w:ind w:left="0" w:right="-22"/>
        <w:rPr>
          <w:rFonts w:ascii="Tahoma" w:hAnsi="Tahoma" w:cs="Tahoma"/>
          <w:sz w:val="22"/>
          <w:szCs w:val="22"/>
        </w:rPr>
      </w:pPr>
    </w:p>
    <w:p w14:paraId="00ACCF7A" w14:textId="77777777" w:rsidR="00CA763D" w:rsidRPr="00583287" w:rsidRDefault="008C7533" w:rsidP="00E57F75">
      <w:pPr>
        <w:keepNext/>
        <w:keepLines/>
        <w:spacing w:line="320" w:lineRule="atLeast"/>
        <w:ind w:right="-22"/>
        <w:rPr>
          <w:rFonts w:ascii="Tahoma" w:hAnsi="Tahoma" w:cs="Tahoma"/>
          <w:b/>
          <w:bCs/>
          <w:iCs/>
          <w:sz w:val="22"/>
          <w:szCs w:val="22"/>
        </w:rPr>
      </w:pPr>
      <w:r w:rsidRPr="00583287">
        <w:rPr>
          <w:rFonts w:ascii="Tahoma" w:hAnsi="Tahoma" w:cs="Tahoma"/>
          <w:b/>
          <w:bCs/>
          <w:iCs/>
          <w:sz w:val="22"/>
          <w:szCs w:val="22"/>
        </w:rPr>
        <w:t>Para a Emissora:</w:t>
      </w:r>
    </w:p>
    <w:p w14:paraId="00A02117" w14:textId="280FC559" w:rsidR="00CA763D" w:rsidRPr="00583287" w:rsidRDefault="008C7533" w:rsidP="00E57F75">
      <w:pPr>
        <w:pStyle w:val="PargrafodaLista"/>
        <w:spacing w:line="320" w:lineRule="atLeast"/>
        <w:ind w:left="0" w:right="-22"/>
        <w:rPr>
          <w:rFonts w:ascii="Tahoma" w:hAnsi="Tahoma" w:cs="Tahoma"/>
          <w:b/>
          <w:sz w:val="22"/>
          <w:szCs w:val="22"/>
        </w:rPr>
      </w:pPr>
      <w:r w:rsidRPr="00583287">
        <w:rPr>
          <w:rFonts w:ascii="Tahoma" w:hAnsi="Tahoma" w:cs="Tahoma"/>
          <w:b/>
          <w:sz w:val="22"/>
          <w:szCs w:val="22"/>
        </w:rPr>
        <w:t>VERT</w:t>
      </w:r>
      <w:r w:rsidR="00AC4AA2">
        <w:rPr>
          <w:rFonts w:ascii="Tahoma" w:hAnsi="Tahoma" w:cs="Tahoma"/>
          <w:b/>
          <w:sz w:val="22"/>
          <w:szCs w:val="22"/>
        </w:rPr>
        <w:t xml:space="preserve"> CREDIARE</w:t>
      </w:r>
      <w:r w:rsidRPr="00583287">
        <w:rPr>
          <w:rFonts w:ascii="Tahoma" w:hAnsi="Tahoma" w:cs="Tahoma"/>
          <w:b/>
          <w:sz w:val="22"/>
          <w:szCs w:val="22"/>
        </w:rPr>
        <w:t xml:space="preserve"> </w:t>
      </w:r>
      <w:r w:rsidR="00237704" w:rsidRPr="00583287">
        <w:rPr>
          <w:rFonts w:ascii="Tahoma" w:hAnsi="Tahoma" w:cs="Tahoma"/>
          <w:b/>
          <w:sz w:val="22"/>
          <w:szCs w:val="22"/>
        </w:rPr>
        <w:t xml:space="preserve">COMPANHIA SECURITIZADORA DE CRÉDITOS FINANCEIROS </w:t>
      </w:r>
    </w:p>
    <w:p w14:paraId="1A221174" w14:textId="77777777" w:rsidR="00CA763D" w:rsidRPr="00583287" w:rsidRDefault="008C7533" w:rsidP="00E57F75">
      <w:pPr>
        <w:pStyle w:val="PargrafodaLista"/>
        <w:spacing w:line="320" w:lineRule="atLeast"/>
        <w:ind w:left="0" w:right="-22"/>
        <w:rPr>
          <w:rFonts w:ascii="Tahoma" w:hAnsi="Tahoma" w:cs="Tahoma"/>
          <w:bCs/>
          <w:sz w:val="22"/>
          <w:szCs w:val="22"/>
        </w:rPr>
      </w:pPr>
      <w:r w:rsidRPr="00583287">
        <w:rPr>
          <w:rFonts w:ascii="Tahoma" w:hAnsi="Tahoma" w:cs="Tahoma"/>
          <w:sz w:val="22"/>
          <w:szCs w:val="22"/>
        </w:rPr>
        <w:t xml:space="preserve">Rua </w:t>
      </w:r>
      <w:r w:rsidRPr="00583287">
        <w:rPr>
          <w:rFonts w:ascii="Tahoma" w:hAnsi="Tahoma" w:cs="Tahoma"/>
          <w:bCs/>
          <w:sz w:val="22"/>
          <w:szCs w:val="22"/>
        </w:rPr>
        <w:t>Cardeal Arcoverde, nº 2.365, 7º andar, Pinheiros</w:t>
      </w:r>
    </w:p>
    <w:p w14:paraId="2804408E" w14:textId="77777777" w:rsidR="00CA763D" w:rsidRPr="00583287" w:rsidRDefault="008C7533" w:rsidP="00E57F75">
      <w:pPr>
        <w:pStyle w:val="PargrafodaLista"/>
        <w:spacing w:line="320" w:lineRule="atLeast"/>
        <w:ind w:left="0" w:right="-22"/>
        <w:rPr>
          <w:rFonts w:ascii="Tahoma" w:hAnsi="Tahoma" w:cs="Tahoma"/>
          <w:sz w:val="22"/>
          <w:szCs w:val="22"/>
        </w:rPr>
      </w:pPr>
      <w:r w:rsidRPr="00583287">
        <w:rPr>
          <w:rFonts w:ascii="Tahoma" w:hAnsi="Tahoma" w:cs="Tahoma"/>
          <w:bCs/>
          <w:sz w:val="22"/>
          <w:szCs w:val="22"/>
        </w:rPr>
        <w:t>05407-003 – São Paulo</w:t>
      </w:r>
      <w:r w:rsidRPr="00583287">
        <w:rPr>
          <w:rFonts w:ascii="Tahoma" w:hAnsi="Tahoma" w:cs="Tahoma"/>
          <w:sz w:val="22"/>
          <w:szCs w:val="22"/>
        </w:rPr>
        <w:t xml:space="preserve"> – SP</w:t>
      </w:r>
    </w:p>
    <w:p w14:paraId="462D55A0" w14:textId="77777777" w:rsidR="00CA763D" w:rsidRPr="00583287" w:rsidRDefault="008C7533" w:rsidP="00E57F75">
      <w:pPr>
        <w:pStyle w:val="PargrafodaLista"/>
        <w:spacing w:line="320" w:lineRule="atLeast"/>
        <w:ind w:left="0" w:right="-22"/>
        <w:rPr>
          <w:rFonts w:ascii="Tahoma" w:hAnsi="Tahoma" w:cs="Tahoma"/>
          <w:sz w:val="22"/>
          <w:szCs w:val="22"/>
        </w:rPr>
      </w:pPr>
      <w:r w:rsidRPr="00583287">
        <w:rPr>
          <w:rFonts w:ascii="Tahoma" w:hAnsi="Tahoma" w:cs="Tahoma"/>
          <w:sz w:val="22"/>
          <w:szCs w:val="22"/>
        </w:rPr>
        <w:lastRenderedPageBreak/>
        <w:t xml:space="preserve">At.: </w:t>
      </w:r>
      <w:r w:rsidR="008C0AD9" w:rsidRPr="00583287">
        <w:rPr>
          <w:rFonts w:ascii="Tahoma" w:hAnsi="Tahoma" w:cs="Tahoma"/>
          <w:sz w:val="22"/>
          <w:szCs w:val="22"/>
        </w:rPr>
        <w:t>Martha de Sá Pessôa / Fernanda Oliveira Ribeiro Prado de Mello / Victória de Sá</w:t>
      </w:r>
    </w:p>
    <w:p w14:paraId="543AA8A3" w14:textId="77777777" w:rsidR="00CA763D" w:rsidRPr="00583287" w:rsidRDefault="008C7533" w:rsidP="00E57F75">
      <w:pPr>
        <w:pStyle w:val="PargrafodaLista"/>
        <w:spacing w:line="320" w:lineRule="atLeast"/>
        <w:ind w:left="0" w:right="-22"/>
        <w:rPr>
          <w:rFonts w:ascii="Tahoma" w:hAnsi="Tahoma" w:cs="Tahoma"/>
          <w:sz w:val="22"/>
          <w:szCs w:val="22"/>
        </w:rPr>
      </w:pPr>
      <w:r w:rsidRPr="00583287">
        <w:rPr>
          <w:rFonts w:ascii="Tahoma" w:hAnsi="Tahoma" w:cs="Tahoma"/>
          <w:sz w:val="22"/>
          <w:szCs w:val="22"/>
        </w:rPr>
        <w:t xml:space="preserve">Tel.: </w:t>
      </w:r>
      <w:r w:rsidR="008C0AD9" w:rsidRPr="00583287">
        <w:rPr>
          <w:rFonts w:ascii="Tahoma" w:hAnsi="Tahoma" w:cs="Tahoma"/>
          <w:sz w:val="22"/>
          <w:szCs w:val="22"/>
        </w:rPr>
        <w:t>(11) 3385-1800</w:t>
      </w:r>
    </w:p>
    <w:p w14:paraId="69645EB6" w14:textId="7912E536" w:rsidR="00CA763D" w:rsidRPr="00D4459F" w:rsidRDefault="008C7533" w:rsidP="00E57F75">
      <w:pPr>
        <w:pStyle w:val="Nvel11a"/>
        <w:numPr>
          <w:ilvl w:val="0"/>
          <w:numId w:val="0"/>
        </w:numPr>
        <w:spacing w:line="320" w:lineRule="atLeast"/>
        <w:ind w:right="-22"/>
        <w:rPr>
          <w:rStyle w:val="Hyperlink"/>
          <w:rFonts w:ascii="Tahoma" w:eastAsia="MS Mincho" w:hAnsi="Tahoma" w:cs="Tahoma"/>
          <w:color w:val="auto"/>
          <w:sz w:val="20"/>
          <w:szCs w:val="24"/>
          <w:u w:val="none"/>
          <w:lang w:val="pt-BR" w:eastAsia="pt-BR"/>
        </w:rPr>
      </w:pPr>
      <w:r w:rsidRPr="00583287">
        <w:rPr>
          <w:rFonts w:ascii="Tahoma" w:hAnsi="Tahoma" w:cs="Tahoma"/>
          <w:lang w:val="pt-BR"/>
        </w:rPr>
        <w:t xml:space="preserve">E-mail: </w:t>
      </w:r>
      <w:r w:rsidR="0025091E" w:rsidRPr="00671388">
        <w:rPr>
          <w:lang w:val="pt-BR"/>
        </w:rPr>
        <w:t>secfin@vert-capital.com</w:t>
      </w:r>
      <w:r w:rsidR="008C0AD9" w:rsidRPr="00583287">
        <w:rPr>
          <w:rFonts w:ascii="Tahoma" w:hAnsi="Tahoma" w:cs="Tahoma"/>
          <w:lang w:val="pt-BR"/>
        </w:rPr>
        <w:t xml:space="preserve"> / back@v</w:t>
      </w:r>
      <w:r w:rsidR="008C0AD9" w:rsidRPr="00E65CC3">
        <w:rPr>
          <w:rFonts w:ascii="Tahoma" w:hAnsi="Tahoma" w:cs="Tahoma"/>
          <w:lang w:val="pt-BR"/>
        </w:rPr>
        <w:t>ert-capital.com</w:t>
      </w:r>
    </w:p>
    <w:p w14:paraId="4A9262BA" w14:textId="77777777" w:rsidR="00CA763D" w:rsidRPr="00811A49" w:rsidRDefault="00CA763D" w:rsidP="00E57F75">
      <w:pPr>
        <w:pStyle w:val="Nvel11a"/>
        <w:numPr>
          <w:ilvl w:val="0"/>
          <w:numId w:val="0"/>
        </w:numPr>
        <w:spacing w:line="320" w:lineRule="atLeast"/>
        <w:ind w:right="-22"/>
        <w:rPr>
          <w:rFonts w:ascii="Tahoma" w:hAnsi="Tahoma" w:cs="Tahoma"/>
          <w:i/>
          <w:u w:val="single"/>
          <w:lang w:val="pt-BR"/>
        </w:rPr>
      </w:pPr>
    </w:p>
    <w:p w14:paraId="6CE26803" w14:textId="77777777" w:rsidR="00CA763D" w:rsidRPr="00BB46AE" w:rsidRDefault="008C7533" w:rsidP="00E57F75">
      <w:pPr>
        <w:spacing w:line="320" w:lineRule="atLeast"/>
        <w:ind w:right="-22"/>
        <w:rPr>
          <w:rFonts w:ascii="Tahoma" w:hAnsi="Tahoma" w:cs="Tahoma"/>
          <w:b/>
          <w:bCs/>
          <w:iCs/>
          <w:sz w:val="22"/>
          <w:szCs w:val="22"/>
        </w:rPr>
      </w:pPr>
      <w:r w:rsidRPr="00BB46AE">
        <w:rPr>
          <w:rFonts w:ascii="Tahoma" w:hAnsi="Tahoma" w:cs="Tahoma"/>
          <w:b/>
          <w:bCs/>
          <w:iCs/>
          <w:sz w:val="22"/>
          <w:szCs w:val="22"/>
        </w:rPr>
        <w:t>Para o Agente Fiduciário:</w:t>
      </w:r>
    </w:p>
    <w:p w14:paraId="44BD3140" w14:textId="77777777" w:rsidR="00CA763D" w:rsidRPr="00785233" w:rsidRDefault="008C7533" w:rsidP="00E57F75">
      <w:pPr>
        <w:spacing w:line="320" w:lineRule="atLeast"/>
        <w:ind w:right="261"/>
        <w:rPr>
          <w:rFonts w:ascii="Tahoma" w:hAnsi="Tahoma" w:cs="Tahoma"/>
          <w:b/>
          <w:color w:val="000000"/>
          <w:w w:val="0"/>
          <w:sz w:val="22"/>
          <w:szCs w:val="22"/>
        </w:rPr>
      </w:pPr>
      <w:r w:rsidRPr="00785233">
        <w:rPr>
          <w:rFonts w:ascii="Tahoma" w:hAnsi="Tahoma" w:cs="Tahoma"/>
          <w:b/>
          <w:caps/>
          <w:sz w:val="22"/>
          <w:szCs w:val="22"/>
        </w:rPr>
        <w:t>Oliveira Trust Distribuidora de Títulos e Valores Mobiliários S.A</w:t>
      </w:r>
      <w:r w:rsidRPr="00785233">
        <w:rPr>
          <w:rFonts w:ascii="Tahoma" w:hAnsi="Tahoma" w:cs="Tahoma"/>
          <w:b/>
          <w:sz w:val="22"/>
          <w:szCs w:val="22"/>
        </w:rPr>
        <w:t>.</w:t>
      </w:r>
    </w:p>
    <w:p w14:paraId="29174F53" w14:textId="77777777" w:rsidR="00C6123C" w:rsidRPr="00F33DB7" w:rsidRDefault="008C7533" w:rsidP="00C6123C">
      <w:pPr>
        <w:widowControl w:val="0"/>
        <w:suppressAutoHyphens/>
        <w:spacing w:line="320" w:lineRule="atLeast"/>
        <w:rPr>
          <w:rFonts w:ascii="Tahoma" w:hAnsi="Tahoma"/>
          <w:sz w:val="22"/>
        </w:rPr>
      </w:pPr>
      <w:r w:rsidRPr="00785233">
        <w:rPr>
          <w:rFonts w:ascii="Tahoma" w:hAnsi="Tahoma" w:cs="Tahoma"/>
          <w:bCs/>
          <w:sz w:val="22"/>
          <w:szCs w:val="22"/>
        </w:rPr>
        <w:t>Avenida das Américas, nº 3</w:t>
      </w:r>
      <w:r w:rsidRPr="002013D9">
        <w:rPr>
          <w:rFonts w:ascii="Tahoma" w:hAnsi="Tahoma" w:cs="Tahoma"/>
          <w:bCs/>
          <w:sz w:val="22"/>
          <w:szCs w:val="22"/>
        </w:rPr>
        <w:t>.</w:t>
      </w:r>
      <w:r w:rsidRPr="00583287">
        <w:rPr>
          <w:rFonts w:ascii="Tahoma" w:hAnsi="Tahoma" w:cs="Tahoma"/>
          <w:bCs/>
          <w:sz w:val="22"/>
          <w:szCs w:val="22"/>
        </w:rPr>
        <w:t>434, Bloco 07, Sala 201</w:t>
      </w:r>
    </w:p>
    <w:p w14:paraId="7E4AEC47" w14:textId="77777777" w:rsidR="00C6123C" w:rsidRPr="00F33DB7" w:rsidRDefault="008C7533" w:rsidP="00C6123C">
      <w:pPr>
        <w:widowControl w:val="0"/>
        <w:suppressAutoHyphens/>
        <w:spacing w:line="320" w:lineRule="atLeast"/>
        <w:rPr>
          <w:rFonts w:ascii="Tahoma" w:hAnsi="Tahoma"/>
          <w:sz w:val="22"/>
        </w:rPr>
      </w:pPr>
      <w:r w:rsidRPr="00583287">
        <w:rPr>
          <w:rFonts w:ascii="Tahoma" w:hAnsi="Tahoma" w:cs="Tahoma"/>
          <w:bCs/>
          <w:sz w:val="22"/>
          <w:szCs w:val="22"/>
        </w:rPr>
        <w:t xml:space="preserve">22640-102 – </w:t>
      </w:r>
      <w:r w:rsidRPr="00F33DB7">
        <w:rPr>
          <w:rFonts w:ascii="Tahoma" w:hAnsi="Tahoma"/>
          <w:sz w:val="22"/>
        </w:rPr>
        <w:t>Rio de Janeiro</w:t>
      </w:r>
      <w:r w:rsidRPr="00583287">
        <w:rPr>
          <w:rFonts w:ascii="Tahoma" w:hAnsi="Tahoma" w:cs="Tahoma"/>
          <w:bCs/>
          <w:sz w:val="22"/>
          <w:szCs w:val="22"/>
        </w:rPr>
        <w:t xml:space="preserve"> -</w:t>
      </w:r>
      <w:r w:rsidRPr="00F33DB7">
        <w:rPr>
          <w:rFonts w:ascii="Tahoma" w:hAnsi="Tahoma"/>
          <w:sz w:val="22"/>
        </w:rPr>
        <w:t xml:space="preserve"> RJ</w:t>
      </w:r>
    </w:p>
    <w:p w14:paraId="1B576ACA" w14:textId="77777777" w:rsidR="00C6123C" w:rsidRPr="00F33DB7" w:rsidRDefault="008C7533" w:rsidP="00C6123C">
      <w:pPr>
        <w:widowControl w:val="0"/>
        <w:suppressAutoHyphens/>
        <w:spacing w:line="320" w:lineRule="atLeast"/>
        <w:rPr>
          <w:rFonts w:ascii="Tahoma" w:hAnsi="Tahoma"/>
          <w:sz w:val="22"/>
        </w:rPr>
      </w:pPr>
      <w:r w:rsidRPr="00F33DB7">
        <w:rPr>
          <w:rFonts w:ascii="Tahoma" w:hAnsi="Tahoma"/>
          <w:sz w:val="22"/>
        </w:rPr>
        <w:t xml:space="preserve">At.: </w:t>
      </w:r>
      <w:r w:rsidRPr="00583287">
        <w:rPr>
          <w:rFonts w:ascii="Tahoma" w:hAnsi="Tahoma" w:cs="Tahoma"/>
          <w:bCs/>
          <w:sz w:val="22"/>
          <w:szCs w:val="22"/>
        </w:rPr>
        <w:t>Antonio Amaro</w:t>
      </w:r>
      <w:r w:rsidR="004F1D1C" w:rsidRPr="00583287">
        <w:rPr>
          <w:rFonts w:ascii="Tahoma" w:hAnsi="Tahoma" w:cs="Tahoma"/>
          <w:bCs/>
          <w:sz w:val="22"/>
          <w:szCs w:val="22"/>
        </w:rPr>
        <w:t xml:space="preserve"> </w:t>
      </w:r>
      <w:r w:rsidRPr="00583287">
        <w:rPr>
          <w:rFonts w:ascii="Tahoma" w:hAnsi="Tahoma" w:cs="Tahoma"/>
          <w:bCs/>
          <w:sz w:val="22"/>
          <w:szCs w:val="22"/>
        </w:rPr>
        <w:t>/</w:t>
      </w:r>
      <w:r w:rsidR="004F1D1C" w:rsidRPr="00583287">
        <w:rPr>
          <w:rFonts w:ascii="Tahoma" w:hAnsi="Tahoma" w:cs="Tahoma"/>
          <w:bCs/>
          <w:sz w:val="22"/>
          <w:szCs w:val="22"/>
        </w:rPr>
        <w:t xml:space="preserve"> </w:t>
      </w:r>
      <w:r w:rsidRPr="00583287">
        <w:rPr>
          <w:rFonts w:ascii="Tahoma" w:hAnsi="Tahoma" w:cs="Tahoma"/>
          <w:bCs/>
          <w:sz w:val="22"/>
          <w:szCs w:val="22"/>
        </w:rPr>
        <w:t>Maria Carolina Abrantes</w:t>
      </w:r>
    </w:p>
    <w:p w14:paraId="03A878C4" w14:textId="77777777" w:rsidR="00C6123C" w:rsidRPr="00F33DB7" w:rsidRDefault="008C7533" w:rsidP="00C6123C">
      <w:pPr>
        <w:widowControl w:val="0"/>
        <w:suppressAutoHyphens/>
        <w:spacing w:line="320" w:lineRule="atLeast"/>
        <w:rPr>
          <w:rFonts w:ascii="Tahoma" w:hAnsi="Tahoma"/>
          <w:sz w:val="22"/>
        </w:rPr>
      </w:pPr>
      <w:r w:rsidRPr="00F33DB7">
        <w:rPr>
          <w:rFonts w:ascii="Tahoma" w:hAnsi="Tahoma"/>
          <w:sz w:val="22"/>
        </w:rPr>
        <w:t xml:space="preserve">Tel.: </w:t>
      </w:r>
      <w:r w:rsidRPr="00583287">
        <w:rPr>
          <w:rFonts w:ascii="Tahoma" w:hAnsi="Tahoma" w:cs="Tahoma"/>
          <w:bCs/>
          <w:sz w:val="22"/>
          <w:szCs w:val="22"/>
        </w:rPr>
        <w:t>(21) 3514-0000</w:t>
      </w:r>
    </w:p>
    <w:p w14:paraId="712D9F36" w14:textId="77777777" w:rsidR="00CA763D" w:rsidRPr="00583287" w:rsidRDefault="008C7533" w:rsidP="00E57F75">
      <w:pPr>
        <w:pStyle w:val="PargrafodaLista"/>
        <w:spacing w:line="320" w:lineRule="atLeast"/>
        <w:ind w:left="0" w:right="-22"/>
        <w:rPr>
          <w:rFonts w:ascii="Tahoma" w:hAnsi="Tahoma" w:cs="Tahoma"/>
          <w:b/>
          <w:bCs/>
          <w:iCs/>
          <w:sz w:val="22"/>
          <w:szCs w:val="22"/>
        </w:rPr>
      </w:pPr>
      <w:r w:rsidRPr="00583287">
        <w:rPr>
          <w:rFonts w:ascii="Tahoma" w:hAnsi="Tahoma" w:cs="Tahoma"/>
          <w:bCs/>
          <w:sz w:val="22"/>
          <w:szCs w:val="22"/>
        </w:rPr>
        <w:t>E-mail:ger2.agente@oliveiratrust.com.br</w:t>
      </w:r>
    </w:p>
    <w:p w14:paraId="7E41DAAB" w14:textId="77777777" w:rsidR="000A652C" w:rsidRPr="00583287" w:rsidRDefault="000A652C" w:rsidP="00E57F75">
      <w:pPr>
        <w:pStyle w:val="PargrafodaLista"/>
        <w:spacing w:line="320" w:lineRule="atLeast"/>
        <w:ind w:left="0" w:right="-22"/>
        <w:rPr>
          <w:rFonts w:ascii="Tahoma" w:hAnsi="Tahoma" w:cs="Tahoma"/>
          <w:b/>
          <w:bCs/>
          <w:iCs/>
          <w:sz w:val="22"/>
          <w:szCs w:val="22"/>
        </w:rPr>
      </w:pPr>
    </w:p>
    <w:p w14:paraId="3F6EBC4B" w14:textId="77777777" w:rsidR="00CA763D" w:rsidRPr="00583287" w:rsidRDefault="008C7533" w:rsidP="00E57F75">
      <w:pPr>
        <w:pStyle w:val="PargrafodaLista"/>
        <w:spacing w:line="320" w:lineRule="atLeast"/>
        <w:ind w:left="0" w:right="-22"/>
        <w:rPr>
          <w:rFonts w:ascii="Tahoma" w:hAnsi="Tahoma" w:cs="Tahoma"/>
          <w:b/>
          <w:bCs/>
          <w:iCs/>
          <w:sz w:val="22"/>
          <w:szCs w:val="22"/>
        </w:rPr>
      </w:pPr>
      <w:r w:rsidRPr="00583287">
        <w:rPr>
          <w:rFonts w:ascii="Tahoma" w:hAnsi="Tahoma" w:cs="Tahoma"/>
          <w:b/>
          <w:bCs/>
          <w:iCs/>
          <w:sz w:val="22"/>
          <w:szCs w:val="22"/>
        </w:rPr>
        <w:t xml:space="preserve">Para o </w:t>
      </w:r>
      <w:proofErr w:type="spellStart"/>
      <w:r w:rsidRPr="00583287">
        <w:rPr>
          <w:rFonts w:ascii="Tahoma" w:hAnsi="Tahoma" w:cs="Tahoma"/>
          <w:b/>
          <w:bCs/>
          <w:iCs/>
          <w:sz w:val="22"/>
          <w:szCs w:val="22"/>
        </w:rPr>
        <w:t>Escriturador</w:t>
      </w:r>
      <w:proofErr w:type="spellEnd"/>
      <w:r w:rsidRPr="00583287">
        <w:rPr>
          <w:rFonts w:ascii="Tahoma" w:hAnsi="Tahoma" w:cs="Tahoma"/>
          <w:b/>
          <w:bCs/>
          <w:iCs/>
          <w:sz w:val="22"/>
          <w:szCs w:val="22"/>
        </w:rPr>
        <w:t>:</w:t>
      </w:r>
    </w:p>
    <w:p w14:paraId="163A71EC" w14:textId="77777777" w:rsidR="00CA763D" w:rsidRPr="00583287" w:rsidRDefault="008C7533" w:rsidP="00E57F75">
      <w:pPr>
        <w:spacing w:line="320" w:lineRule="atLeast"/>
        <w:ind w:right="261"/>
        <w:rPr>
          <w:rFonts w:ascii="Tahoma" w:hAnsi="Tahoma" w:cs="Tahoma"/>
          <w:b/>
          <w:color w:val="000000"/>
          <w:w w:val="0"/>
          <w:sz w:val="22"/>
          <w:szCs w:val="22"/>
        </w:rPr>
      </w:pPr>
      <w:r w:rsidRPr="00583287">
        <w:rPr>
          <w:rFonts w:ascii="Tahoma" w:hAnsi="Tahoma" w:cs="Tahoma"/>
          <w:b/>
          <w:caps/>
          <w:sz w:val="22"/>
          <w:szCs w:val="22"/>
        </w:rPr>
        <w:t>Oliveira Trust Distribuidora de Títulos e Valores Mobiliários S.A</w:t>
      </w:r>
      <w:r w:rsidRPr="00583287">
        <w:rPr>
          <w:rFonts w:ascii="Tahoma" w:hAnsi="Tahoma" w:cs="Tahoma"/>
          <w:b/>
          <w:sz w:val="22"/>
          <w:szCs w:val="22"/>
        </w:rPr>
        <w:t>.</w:t>
      </w:r>
    </w:p>
    <w:p w14:paraId="5B313B0E" w14:textId="77777777" w:rsidR="004F1D1C" w:rsidRPr="00F33DB7" w:rsidRDefault="008C7533" w:rsidP="004F1D1C">
      <w:pPr>
        <w:widowControl w:val="0"/>
        <w:suppressAutoHyphens/>
        <w:spacing w:line="320" w:lineRule="atLeast"/>
        <w:rPr>
          <w:rFonts w:ascii="Tahoma" w:hAnsi="Tahoma"/>
          <w:sz w:val="22"/>
        </w:rPr>
      </w:pPr>
      <w:r w:rsidRPr="00583287">
        <w:rPr>
          <w:rFonts w:ascii="Tahoma" w:hAnsi="Tahoma" w:cs="Tahoma"/>
          <w:bCs/>
          <w:sz w:val="22"/>
          <w:szCs w:val="22"/>
        </w:rPr>
        <w:t>Avenida das Américas, nº 3.434, Bloco 07, Sala 201</w:t>
      </w:r>
    </w:p>
    <w:p w14:paraId="0AB37D81" w14:textId="77777777" w:rsidR="004F1D1C" w:rsidRPr="00F33DB7" w:rsidRDefault="008C7533" w:rsidP="004F1D1C">
      <w:pPr>
        <w:widowControl w:val="0"/>
        <w:suppressAutoHyphens/>
        <w:spacing w:line="320" w:lineRule="atLeast"/>
        <w:rPr>
          <w:rFonts w:ascii="Tahoma" w:hAnsi="Tahoma"/>
          <w:sz w:val="22"/>
        </w:rPr>
      </w:pPr>
      <w:r w:rsidRPr="00583287">
        <w:rPr>
          <w:rFonts w:ascii="Tahoma" w:hAnsi="Tahoma" w:cs="Tahoma"/>
          <w:bCs/>
          <w:sz w:val="22"/>
          <w:szCs w:val="22"/>
        </w:rPr>
        <w:t xml:space="preserve">22640-102 – </w:t>
      </w:r>
      <w:r w:rsidRPr="00F33DB7">
        <w:rPr>
          <w:rFonts w:ascii="Tahoma" w:hAnsi="Tahoma"/>
          <w:sz w:val="22"/>
        </w:rPr>
        <w:t>Rio de Janeiro</w:t>
      </w:r>
      <w:r w:rsidRPr="00583287">
        <w:rPr>
          <w:rFonts w:ascii="Tahoma" w:hAnsi="Tahoma" w:cs="Tahoma"/>
          <w:bCs/>
          <w:sz w:val="22"/>
          <w:szCs w:val="22"/>
        </w:rPr>
        <w:t xml:space="preserve"> –</w:t>
      </w:r>
      <w:r w:rsidRPr="00F33DB7">
        <w:rPr>
          <w:rFonts w:ascii="Tahoma" w:hAnsi="Tahoma"/>
          <w:sz w:val="22"/>
        </w:rPr>
        <w:t xml:space="preserve"> RJ</w:t>
      </w:r>
    </w:p>
    <w:p w14:paraId="22E2632E" w14:textId="77777777" w:rsidR="004F1D1C" w:rsidRPr="00583287" w:rsidRDefault="008C7533" w:rsidP="004F1D1C">
      <w:pPr>
        <w:widowControl w:val="0"/>
        <w:suppressAutoHyphens/>
        <w:spacing w:line="320" w:lineRule="atLeast"/>
        <w:rPr>
          <w:rFonts w:ascii="Tahoma" w:hAnsi="Tahoma" w:cs="Tahoma"/>
          <w:bCs/>
          <w:sz w:val="22"/>
          <w:szCs w:val="22"/>
        </w:rPr>
      </w:pPr>
      <w:r w:rsidRPr="00583287">
        <w:rPr>
          <w:rFonts w:ascii="Tahoma" w:hAnsi="Tahoma" w:cs="Tahoma"/>
          <w:bCs/>
          <w:sz w:val="22"/>
          <w:szCs w:val="22"/>
        </w:rPr>
        <w:t>At: Raphael Morgado / João Bezerra</w:t>
      </w:r>
    </w:p>
    <w:p w14:paraId="6203A0B8" w14:textId="77777777" w:rsidR="004F1D1C" w:rsidRPr="00F33DB7" w:rsidRDefault="008C7533" w:rsidP="004F1D1C">
      <w:pPr>
        <w:widowControl w:val="0"/>
        <w:suppressAutoHyphens/>
        <w:spacing w:line="320" w:lineRule="atLeast"/>
        <w:rPr>
          <w:rFonts w:ascii="Tahoma" w:hAnsi="Tahoma"/>
          <w:sz w:val="22"/>
        </w:rPr>
      </w:pPr>
      <w:r w:rsidRPr="00F33DB7">
        <w:rPr>
          <w:rFonts w:ascii="Tahoma" w:hAnsi="Tahoma"/>
          <w:sz w:val="22"/>
        </w:rPr>
        <w:t xml:space="preserve">Tel.: </w:t>
      </w:r>
      <w:r w:rsidRPr="00583287">
        <w:rPr>
          <w:rFonts w:ascii="Tahoma" w:hAnsi="Tahoma" w:cs="Tahoma"/>
          <w:bCs/>
          <w:sz w:val="22"/>
          <w:szCs w:val="22"/>
        </w:rPr>
        <w:t xml:space="preserve">(21) 3514-0000 </w:t>
      </w:r>
    </w:p>
    <w:p w14:paraId="403997D9" w14:textId="77777777" w:rsidR="008313BC" w:rsidRPr="00583287" w:rsidRDefault="008C7533" w:rsidP="00E57F75">
      <w:pPr>
        <w:pStyle w:val="PargrafodaLista"/>
        <w:spacing w:line="320" w:lineRule="atLeast"/>
        <w:ind w:left="0" w:right="-22"/>
        <w:rPr>
          <w:rFonts w:ascii="Tahoma" w:hAnsi="Tahoma" w:cs="Tahoma"/>
          <w:b/>
          <w:bCs/>
          <w:iCs/>
          <w:sz w:val="22"/>
          <w:szCs w:val="22"/>
        </w:rPr>
      </w:pPr>
      <w:r w:rsidRPr="00F33DB7">
        <w:rPr>
          <w:rFonts w:ascii="Tahoma" w:hAnsi="Tahoma"/>
          <w:sz w:val="22"/>
        </w:rPr>
        <w:t>E-mail:</w:t>
      </w:r>
      <w:r w:rsidRPr="00583287">
        <w:rPr>
          <w:rFonts w:ascii="Tahoma" w:hAnsi="Tahoma" w:cs="Tahoma"/>
          <w:bCs/>
          <w:sz w:val="22"/>
          <w:szCs w:val="22"/>
        </w:rPr>
        <w:tab/>
        <w:t>sqescrituracao@oliveiratrust.com.br</w:t>
      </w:r>
    </w:p>
    <w:p w14:paraId="7C8333F9" w14:textId="77777777" w:rsidR="000A652C" w:rsidRPr="00583287" w:rsidRDefault="000A652C" w:rsidP="00F33DB7">
      <w:pPr>
        <w:pStyle w:val="PargrafodaLista"/>
        <w:spacing w:line="320" w:lineRule="atLeast"/>
        <w:ind w:left="0" w:right="-22"/>
        <w:rPr>
          <w:rFonts w:ascii="Tahoma" w:hAnsi="Tahoma" w:cs="Tahoma"/>
          <w:b/>
          <w:bCs/>
          <w:iCs/>
          <w:sz w:val="22"/>
          <w:szCs w:val="22"/>
        </w:rPr>
      </w:pPr>
    </w:p>
    <w:p w14:paraId="506DD6FC" w14:textId="77777777" w:rsidR="00CA763D" w:rsidRPr="00583287" w:rsidRDefault="008C7533" w:rsidP="00E57F75">
      <w:pPr>
        <w:pStyle w:val="PargrafodaLista"/>
        <w:spacing w:line="320" w:lineRule="atLeast"/>
        <w:ind w:left="0" w:right="-22"/>
        <w:rPr>
          <w:rFonts w:ascii="Tahoma" w:hAnsi="Tahoma"/>
          <w:b/>
          <w:sz w:val="22"/>
          <w:u w:val="single"/>
        </w:rPr>
      </w:pPr>
      <w:r w:rsidRPr="00583287">
        <w:rPr>
          <w:rFonts w:ascii="Tahoma" w:hAnsi="Tahoma" w:cs="Tahoma"/>
          <w:b/>
          <w:bCs/>
          <w:iCs/>
          <w:sz w:val="22"/>
          <w:szCs w:val="22"/>
        </w:rPr>
        <w:t>Para o Agente de Liquidação:</w:t>
      </w:r>
    </w:p>
    <w:p w14:paraId="20DD6162" w14:textId="77777777" w:rsidR="00CA763D" w:rsidRPr="00583287" w:rsidRDefault="008C7533" w:rsidP="00E57F75">
      <w:pPr>
        <w:spacing w:line="320" w:lineRule="atLeast"/>
        <w:ind w:right="261"/>
        <w:rPr>
          <w:rFonts w:ascii="Tahoma" w:hAnsi="Tahoma" w:cs="Tahoma"/>
          <w:b/>
          <w:color w:val="000000"/>
          <w:w w:val="0"/>
          <w:sz w:val="22"/>
          <w:szCs w:val="22"/>
        </w:rPr>
      </w:pPr>
      <w:r w:rsidRPr="00583287">
        <w:rPr>
          <w:rFonts w:ascii="Tahoma" w:hAnsi="Tahoma" w:cs="Tahoma"/>
          <w:b/>
          <w:caps/>
          <w:sz w:val="22"/>
          <w:szCs w:val="22"/>
        </w:rPr>
        <w:t>Oliveira Trust Distribuidora de Títulos e Valores Mobiliários S.A</w:t>
      </w:r>
      <w:r w:rsidRPr="00583287">
        <w:rPr>
          <w:rFonts w:ascii="Tahoma" w:hAnsi="Tahoma" w:cs="Tahoma"/>
          <w:b/>
          <w:sz w:val="22"/>
          <w:szCs w:val="22"/>
        </w:rPr>
        <w:t>.</w:t>
      </w:r>
    </w:p>
    <w:p w14:paraId="67EDAC4A" w14:textId="77777777" w:rsidR="004F1D1C" w:rsidRPr="00F33DB7" w:rsidRDefault="008C7533" w:rsidP="004F1D1C">
      <w:pPr>
        <w:widowControl w:val="0"/>
        <w:suppressAutoHyphens/>
        <w:spacing w:line="320" w:lineRule="atLeast"/>
        <w:rPr>
          <w:rFonts w:ascii="Tahoma" w:hAnsi="Tahoma"/>
          <w:sz w:val="22"/>
        </w:rPr>
      </w:pPr>
      <w:r w:rsidRPr="00583287">
        <w:rPr>
          <w:rFonts w:ascii="Tahoma" w:hAnsi="Tahoma" w:cs="Tahoma"/>
          <w:bCs/>
          <w:sz w:val="22"/>
          <w:szCs w:val="22"/>
        </w:rPr>
        <w:t>Avenida das Américas, nº 3434, Bloco 07, Sala 201</w:t>
      </w:r>
    </w:p>
    <w:p w14:paraId="23F77BDC" w14:textId="77777777" w:rsidR="004F1D1C" w:rsidRPr="00F33DB7" w:rsidRDefault="008C7533" w:rsidP="004F1D1C">
      <w:pPr>
        <w:widowControl w:val="0"/>
        <w:suppressAutoHyphens/>
        <w:spacing w:line="320" w:lineRule="atLeast"/>
        <w:rPr>
          <w:rFonts w:ascii="Tahoma" w:hAnsi="Tahoma"/>
          <w:sz w:val="22"/>
        </w:rPr>
      </w:pPr>
      <w:r w:rsidRPr="00583287">
        <w:rPr>
          <w:rFonts w:ascii="Tahoma" w:hAnsi="Tahoma" w:cs="Tahoma"/>
          <w:bCs/>
          <w:sz w:val="22"/>
          <w:szCs w:val="22"/>
        </w:rPr>
        <w:t xml:space="preserve">22640-102 – </w:t>
      </w:r>
      <w:r w:rsidRPr="00F33DB7">
        <w:rPr>
          <w:rFonts w:ascii="Tahoma" w:hAnsi="Tahoma"/>
          <w:sz w:val="22"/>
        </w:rPr>
        <w:t>Rio de Janeiro</w:t>
      </w:r>
      <w:r w:rsidRPr="00583287">
        <w:rPr>
          <w:rFonts w:ascii="Tahoma" w:hAnsi="Tahoma" w:cs="Tahoma"/>
          <w:bCs/>
          <w:sz w:val="22"/>
          <w:szCs w:val="22"/>
        </w:rPr>
        <w:t xml:space="preserve"> –</w:t>
      </w:r>
      <w:r w:rsidRPr="00F33DB7">
        <w:rPr>
          <w:rFonts w:ascii="Tahoma" w:hAnsi="Tahoma"/>
          <w:sz w:val="22"/>
        </w:rPr>
        <w:t xml:space="preserve"> RJ</w:t>
      </w:r>
    </w:p>
    <w:p w14:paraId="68576CC1" w14:textId="77777777" w:rsidR="004F1D1C" w:rsidRPr="00583287" w:rsidRDefault="008C7533" w:rsidP="004F1D1C">
      <w:pPr>
        <w:widowControl w:val="0"/>
        <w:suppressAutoHyphens/>
        <w:spacing w:line="320" w:lineRule="atLeast"/>
        <w:rPr>
          <w:rFonts w:ascii="Tahoma" w:hAnsi="Tahoma" w:cs="Tahoma"/>
          <w:bCs/>
          <w:sz w:val="22"/>
          <w:szCs w:val="22"/>
        </w:rPr>
      </w:pPr>
      <w:r w:rsidRPr="00583287">
        <w:rPr>
          <w:rFonts w:ascii="Tahoma" w:hAnsi="Tahoma" w:cs="Tahoma"/>
          <w:bCs/>
          <w:sz w:val="22"/>
          <w:szCs w:val="22"/>
        </w:rPr>
        <w:t>At: Raphael Morgado / João Bezerra</w:t>
      </w:r>
    </w:p>
    <w:p w14:paraId="7CF40D0A" w14:textId="77777777" w:rsidR="004F1D1C" w:rsidRPr="00583287" w:rsidRDefault="008C7533" w:rsidP="004F1D1C">
      <w:pPr>
        <w:widowControl w:val="0"/>
        <w:suppressAutoHyphens/>
        <w:spacing w:line="320" w:lineRule="atLeast"/>
        <w:rPr>
          <w:rFonts w:ascii="Tahoma" w:hAnsi="Tahoma" w:cs="Tahoma"/>
          <w:bCs/>
          <w:sz w:val="22"/>
          <w:szCs w:val="22"/>
        </w:rPr>
      </w:pPr>
      <w:r w:rsidRPr="00583287">
        <w:rPr>
          <w:rFonts w:ascii="Tahoma" w:hAnsi="Tahoma" w:cs="Tahoma"/>
          <w:bCs/>
          <w:sz w:val="22"/>
          <w:szCs w:val="22"/>
        </w:rPr>
        <w:t xml:space="preserve">Tel.: (21) 3514-0000 </w:t>
      </w:r>
    </w:p>
    <w:p w14:paraId="39A52C2C" w14:textId="77777777" w:rsidR="00CA763D" w:rsidRPr="00583287" w:rsidRDefault="008C7533" w:rsidP="00E57F75">
      <w:pPr>
        <w:pStyle w:val="PargrafodaLista"/>
        <w:spacing w:line="320" w:lineRule="atLeast"/>
        <w:ind w:left="0" w:right="-22"/>
        <w:rPr>
          <w:rFonts w:ascii="Tahoma" w:hAnsi="Tahoma" w:cs="Tahoma"/>
          <w:b/>
          <w:bCs/>
          <w:color w:val="000000" w:themeColor="text1"/>
          <w:sz w:val="22"/>
          <w:szCs w:val="22"/>
        </w:rPr>
      </w:pPr>
      <w:r w:rsidRPr="00583287">
        <w:rPr>
          <w:rFonts w:ascii="Tahoma" w:hAnsi="Tahoma" w:cs="Tahoma"/>
          <w:bCs/>
          <w:sz w:val="22"/>
          <w:szCs w:val="22"/>
        </w:rPr>
        <w:t>E-mail:</w:t>
      </w:r>
      <w:r w:rsidRPr="00583287">
        <w:rPr>
          <w:rFonts w:ascii="Tahoma" w:hAnsi="Tahoma" w:cs="Tahoma"/>
          <w:bCs/>
          <w:sz w:val="22"/>
          <w:szCs w:val="22"/>
        </w:rPr>
        <w:tab/>
        <w:t>sqescrituracao@oliveiratrust.com.br</w:t>
      </w:r>
    </w:p>
    <w:p w14:paraId="109C716C" w14:textId="77777777" w:rsidR="000A652C" w:rsidRPr="00F33DB7" w:rsidRDefault="000A652C" w:rsidP="00F33DB7">
      <w:pPr>
        <w:widowControl w:val="0"/>
        <w:suppressAutoHyphens/>
        <w:spacing w:line="320" w:lineRule="atLeast"/>
        <w:rPr>
          <w:rFonts w:ascii="Tahoma" w:hAnsi="Tahoma"/>
          <w:color w:val="000000"/>
          <w:w w:val="0"/>
          <w:sz w:val="22"/>
        </w:rPr>
      </w:pPr>
    </w:p>
    <w:p w14:paraId="5CB8031D" w14:textId="77777777" w:rsidR="00CA763D" w:rsidRPr="00583287" w:rsidRDefault="008C7533" w:rsidP="00E57F75">
      <w:pPr>
        <w:pStyle w:val="PargrafodaLista"/>
        <w:spacing w:line="320" w:lineRule="atLeast"/>
        <w:ind w:left="0" w:right="-22"/>
        <w:rPr>
          <w:rFonts w:ascii="Tahoma" w:hAnsi="Tahoma" w:cs="Tahoma"/>
          <w:b/>
          <w:bCs/>
          <w:iCs/>
          <w:sz w:val="22"/>
          <w:szCs w:val="22"/>
          <w:u w:val="single"/>
        </w:rPr>
      </w:pPr>
      <w:r w:rsidRPr="00583287">
        <w:rPr>
          <w:rFonts w:ascii="Tahoma" w:hAnsi="Tahoma" w:cs="Tahoma"/>
          <w:b/>
          <w:bCs/>
          <w:iCs/>
          <w:sz w:val="22"/>
          <w:szCs w:val="22"/>
        </w:rPr>
        <w:t xml:space="preserve">Para </w:t>
      </w:r>
      <w:r w:rsidR="00B516C9" w:rsidRPr="00583287">
        <w:rPr>
          <w:rFonts w:ascii="Tahoma" w:hAnsi="Tahoma" w:cs="Tahoma"/>
          <w:b/>
          <w:bCs/>
          <w:iCs/>
          <w:sz w:val="22"/>
          <w:szCs w:val="22"/>
        </w:rPr>
        <w:t>a Crediare</w:t>
      </w:r>
      <w:r w:rsidRPr="00583287">
        <w:rPr>
          <w:rFonts w:ascii="Tahoma" w:hAnsi="Tahoma" w:cs="Tahoma"/>
          <w:b/>
          <w:bCs/>
          <w:iCs/>
          <w:sz w:val="22"/>
          <w:szCs w:val="22"/>
        </w:rPr>
        <w:t>:</w:t>
      </w:r>
    </w:p>
    <w:p w14:paraId="1A5C694C" w14:textId="77777777" w:rsidR="00CA763D" w:rsidRPr="00583287" w:rsidRDefault="008C7533" w:rsidP="00E57F75">
      <w:pPr>
        <w:pStyle w:val="Nvel11a"/>
        <w:numPr>
          <w:ilvl w:val="0"/>
          <w:numId w:val="0"/>
        </w:numPr>
        <w:spacing w:line="320" w:lineRule="atLeast"/>
        <w:ind w:right="261"/>
        <w:rPr>
          <w:rFonts w:ascii="Tahoma" w:hAnsi="Tahoma" w:cs="Tahoma"/>
          <w:lang w:val="pt-BR"/>
        </w:rPr>
      </w:pPr>
      <w:r w:rsidRPr="00583287">
        <w:rPr>
          <w:rFonts w:ascii="Tahoma" w:hAnsi="Tahoma" w:cs="Tahoma"/>
          <w:b/>
          <w:lang w:val="pt-BR"/>
        </w:rPr>
        <w:t>CREDIARE</w:t>
      </w:r>
      <w:r w:rsidR="00237704" w:rsidRPr="00583287">
        <w:rPr>
          <w:rFonts w:ascii="Tahoma" w:hAnsi="Tahoma" w:cs="Tahoma"/>
          <w:b/>
          <w:lang w:val="pt-BR"/>
        </w:rPr>
        <w:t xml:space="preserve"> S.A.</w:t>
      </w:r>
      <w:r w:rsidRPr="00583287">
        <w:rPr>
          <w:rFonts w:ascii="Tahoma" w:hAnsi="Tahoma" w:cs="Tahoma"/>
          <w:b/>
          <w:lang w:val="pt-BR"/>
        </w:rPr>
        <w:t xml:space="preserve"> – CRÉDITO, FINANCIAMENTO E INVESTIMENTO</w:t>
      </w:r>
      <w:r w:rsidR="00237704" w:rsidRPr="00583287">
        <w:rPr>
          <w:rFonts w:ascii="Tahoma" w:hAnsi="Tahoma" w:cs="Tahoma"/>
          <w:lang w:val="pt-BR"/>
        </w:rPr>
        <w:t xml:space="preserve">, </w:t>
      </w:r>
    </w:p>
    <w:p w14:paraId="66404274" w14:textId="77777777" w:rsidR="00CA763D" w:rsidRPr="00583287" w:rsidRDefault="008C7533" w:rsidP="00E57F75">
      <w:pPr>
        <w:pStyle w:val="Nvel11a"/>
        <w:numPr>
          <w:ilvl w:val="0"/>
          <w:numId w:val="0"/>
        </w:numPr>
        <w:spacing w:line="320" w:lineRule="atLeast"/>
        <w:ind w:right="261"/>
        <w:rPr>
          <w:rFonts w:ascii="Tahoma" w:hAnsi="Tahoma" w:cs="Tahoma"/>
          <w:lang w:val="pt-BR"/>
        </w:rPr>
      </w:pPr>
      <w:r w:rsidRPr="00583287">
        <w:rPr>
          <w:rFonts w:ascii="Tahoma" w:hAnsi="Tahoma" w:cs="Tahoma"/>
          <w:bCs/>
          <w:lang w:val="pt-BR"/>
        </w:rPr>
        <w:t>Avenida Veneza, nº 1033</w:t>
      </w:r>
      <w:r w:rsidR="002E5FB4">
        <w:rPr>
          <w:rFonts w:ascii="Tahoma" w:hAnsi="Tahoma" w:cs="Tahoma"/>
          <w:bCs/>
          <w:lang w:val="pt-BR"/>
        </w:rPr>
        <w:t xml:space="preserve">, </w:t>
      </w:r>
      <w:r w:rsidRPr="00583287">
        <w:rPr>
          <w:rFonts w:ascii="Tahoma" w:hAnsi="Tahoma" w:cs="Tahoma"/>
          <w:color w:val="000000"/>
          <w:w w:val="0"/>
          <w:lang w:val="pt-BR"/>
        </w:rPr>
        <w:t>Farroupilha, RS – CEP 95176-053</w:t>
      </w:r>
    </w:p>
    <w:p w14:paraId="4A423EAC" w14:textId="77777777" w:rsidR="00CA763D" w:rsidRPr="00583287" w:rsidRDefault="008C7533" w:rsidP="00E57F75">
      <w:pPr>
        <w:pStyle w:val="2Clusula"/>
        <w:numPr>
          <w:ilvl w:val="0"/>
          <w:numId w:val="0"/>
        </w:numPr>
        <w:tabs>
          <w:tab w:val="left" w:pos="708"/>
        </w:tabs>
        <w:spacing w:after="0" w:line="320" w:lineRule="atLeast"/>
        <w:ind w:left="1276" w:hanging="1276"/>
        <w:rPr>
          <w:rFonts w:ascii="Tahoma" w:hAnsi="Tahoma" w:cs="Tahoma"/>
          <w:sz w:val="22"/>
        </w:rPr>
      </w:pPr>
      <w:r w:rsidRPr="00583287">
        <w:rPr>
          <w:rFonts w:ascii="Tahoma" w:hAnsi="Tahoma" w:cs="Tahoma"/>
          <w:sz w:val="22"/>
        </w:rPr>
        <w:t xml:space="preserve">At: </w:t>
      </w:r>
      <w:r w:rsidR="00A44D3E" w:rsidRPr="00A44D3E">
        <w:rPr>
          <w:rFonts w:ascii="Tahoma" w:hAnsi="Tahoma" w:cs="Tahoma"/>
          <w:sz w:val="22"/>
        </w:rPr>
        <w:t xml:space="preserve">Edinara Gregolin Balbinotte / Flori Cesar Peccin / Jesieli Lewy / Lilian Zimmer </w:t>
      </w:r>
    </w:p>
    <w:p w14:paraId="6A6B20DA" w14:textId="77777777" w:rsidR="00CA763D" w:rsidRPr="00583287" w:rsidRDefault="008C7533" w:rsidP="00E57F75">
      <w:pPr>
        <w:pStyle w:val="2Clusula"/>
        <w:numPr>
          <w:ilvl w:val="0"/>
          <w:numId w:val="0"/>
        </w:numPr>
        <w:tabs>
          <w:tab w:val="left" w:pos="708"/>
        </w:tabs>
        <w:spacing w:after="0" w:line="320" w:lineRule="atLeast"/>
        <w:ind w:left="1276" w:hanging="1276"/>
        <w:rPr>
          <w:rFonts w:ascii="Tahoma" w:hAnsi="Tahoma" w:cs="Tahoma"/>
          <w:sz w:val="22"/>
        </w:rPr>
      </w:pPr>
      <w:r w:rsidRPr="00583287">
        <w:rPr>
          <w:rFonts w:ascii="Tahoma" w:hAnsi="Tahoma" w:cs="Tahoma"/>
          <w:sz w:val="22"/>
        </w:rPr>
        <w:t xml:space="preserve">Tel.: </w:t>
      </w:r>
      <w:r w:rsidR="00A44D3E" w:rsidRPr="00A44D3E">
        <w:rPr>
          <w:rFonts w:ascii="Tahoma" w:hAnsi="Tahoma" w:cs="Tahoma"/>
          <w:sz w:val="22"/>
        </w:rPr>
        <w:t xml:space="preserve">(54) 98432-6336 / (54) 99144-9466 / (54) 99954-7183 / (54) 99632-4738 </w:t>
      </w:r>
    </w:p>
    <w:p w14:paraId="2AD83944" w14:textId="07543F34" w:rsidR="00C30EF6" w:rsidRDefault="008C7533" w:rsidP="00E57F75">
      <w:pPr>
        <w:pStyle w:val="2Clusula"/>
        <w:numPr>
          <w:ilvl w:val="0"/>
          <w:numId w:val="0"/>
        </w:numPr>
        <w:tabs>
          <w:tab w:val="left" w:pos="708"/>
        </w:tabs>
        <w:spacing w:after="0" w:line="320" w:lineRule="atLeast"/>
        <w:ind w:left="1276" w:hanging="1276"/>
        <w:rPr>
          <w:rFonts w:ascii="Tahoma" w:eastAsiaTheme="minorHAnsi" w:hAnsi="Tahoma" w:cs="Tahoma"/>
          <w:color w:val="000000"/>
          <w:w w:val="0"/>
          <w:sz w:val="22"/>
          <w:lang w:eastAsia="en-US"/>
        </w:rPr>
      </w:pPr>
      <w:r w:rsidRPr="00583287">
        <w:rPr>
          <w:rFonts w:ascii="Tahoma" w:eastAsia="MS Mincho" w:hAnsi="Tahoma" w:cs="Tahoma"/>
          <w:sz w:val="22"/>
        </w:rPr>
        <w:t>E-mail</w:t>
      </w:r>
      <w:r w:rsidRPr="00757D15">
        <w:rPr>
          <w:rFonts w:ascii="Tahoma" w:hAnsi="Tahoma" w:cs="Tahoma"/>
          <w:sz w:val="22"/>
        </w:rPr>
        <w:t>:</w:t>
      </w:r>
      <w:r>
        <w:rPr>
          <w:rFonts w:ascii="Tahoma" w:hAnsi="Tahoma" w:cs="Tahoma"/>
          <w:sz w:val="22"/>
        </w:rPr>
        <w:t xml:space="preserve"> </w:t>
      </w:r>
      <w:hyperlink r:id="rId22" w:history="1">
        <w:r w:rsidR="00A44D3E" w:rsidRPr="006527F9">
          <w:rPr>
            <w:rFonts w:eastAsiaTheme="minorHAnsi"/>
            <w:color w:val="000000"/>
            <w:w w:val="0"/>
          </w:rPr>
          <w:t>cessao@crediare.com.br</w:t>
        </w:r>
      </w:hyperlink>
      <w:r w:rsidR="00A44D3E" w:rsidRPr="007B5A72">
        <w:rPr>
          <w:rFonts w:ascii="Tahoma" w:eastAsiaTheme="minorHAnsi" w:hAnsi="Tahoma"/>
          <w:color w:val="000000"/>
          <w:w w:val="0"/>
          <w:sz w:val="22"/>
        </w:rPr>
        <w:t xml:space="preserve"> / </w:t>
      </w:r>
      <w:hyperlink r:id="rId23" w:history="1">
        <w:r w:rsidR="00A44D3E" w:rsidRPr="007B5A72">
          <w:rPr>
            <w:rFonts w:ascii="Tahoma" w:eastAsiaTheme="minorHAnsi" w:hAnsi="Tahoma"/>
            <w:color w:val="000000"/>
            <w:w w:val="0"/>
            <w:sz w:val="22"/>
          </w:rPr>
          <w:t>jesieli.lewy@colombo.com.br</w:t>
        </w:r>
      </w:hyperlink>
      <w:r w:rsidR="00A44D3E" w:rsidRPr="007B5A72">
        <w:rPr>
          <w:rFonts w:ascii="Tahoma" w:eastAsiaTheme="minorHAnsi" w:hAnsi="Tahoma"/>
          <w:color w:val="000000"/>
          <w:w w:val="0"/>
          <w:sz w:val="22"/>
        </w:rPr>
        <w:t xml:space="preserve"> /</w:t>
      </w:r>
    </w:p>
    <w:p w14:paraId="4419B906" w14:textId="77777777" w:rsidR="00CA763D" w:rsidRPr="00BF7866" w:rsidRDefault="008C7533" w:rsidP="00E57F75">
      <w:pPr>
        <w:pStyle w:val="2Clusula"/>
        <w:numPr>
          <w:ilvl w:val="0"/>
          <w:numId w:val="0"/>
        </w:numPr>
        <w:tabs>
          <w:tab w:val="left" w:pos="708"/>
        </w:tabs>
        <w:spacing w:after="0" w:line="320" w:lineRule="atLeast"/>
        <w:ind w:left="1276" w:hanging="1276"/>
        <w:rPr>
          <w:rFonts w:ascii="Tahoma" w:eastAsia="MS Mincho" w:hAnsi="Tahoma" w:cs="Tahoma"/>
          <w:sz w:val="22"/>
        </w:rPr>
      </w:pPr>
      <w:r w:rsidRPr="007B5A72">
        <w:rPr>
          <w:rFonts w:ascii="Tahoma" w:eastAsiaTheme="minorHAnsi" w:hAnsi="Tahoma"/>
          <w:color w:val="000000"/>
          <w:w w:val="0"/>
          <w:sz w:val="22"/>
        </w:rPr>
        <w:t>lilian.zimmer@colombo.com.br</w:t>
      </w:r>
      <w:r w:rsidRPr="00A44D3E">
        <w:rPr>
          <w:rFonts w:ascii="Tahoma" w:eastAsia="MS Mincho" w:hAnsi="Tahoma" w:cs="Tahoma"/>
          <w:sz w:val="22"/>
        </w:rPr>
        <w:t xml:space="preserve"> </w:t>
      </w:r>
    </w:p>
    <w:p w14:paraId="29DBF46C" w14:textId="77777777" w:rsidR="00CA763D" w:rsidRPr="00811A49" w:rsidRDefault="00CA763D" w:rsidP="00E57F75">
      <w:pPr>
        <w:keepNext/>
        <w:keepLines/>
        <w:spacing w:line="320" w:lineRule="atLeast"/>
        <w:ind w:right="-22"/>
        <w:rPr>
          <w:rFonts w:ascii="Tahoma" w:eastAsia="MS Mincho" w:hAnsi="Tahoma" w:cs="Tahoma"/>
          <w:i/>
          <w:sz w:val="22"/>
          <w:szCs w:val="22"/>
          <w:u w:val="single"/>
        </w:rPr>
      </w:pPr>
    </w:p>
    <w:p w14:paraId="763C9385" w14:textId="77777777" w:rsidR="00CA763D" w:rsidRPr="00BB46AE" w:rsidRDefault="008C7533" w:rsidP="00E57F75">
      <w:pPr>
        <w:pStyle w:val="PargrafodaLista"/>
        <w:spacing w:line="320" w:lineRule="atLeast"/>
        <w:ind w:left="0" w:right="-22"/>
        <w:rPr>
          <w:rFonts w:ascii="Tahoma" w:hAnsi="Tahoma" w:cs="Tahoma"/>
          <w:b/>
          <w:bCs/>
          <w:iCs/>
          <w:sz w:val="22"/>
          <w:szCs w:val="22"/>
        </w:rPr>
      </w:pPr>
      <w:r w:rsidRPr="00BB46AE">
        <w:rPr>
          <w:rFonts w:ascii="Tahoma" w:hAnsi="Tahoma" w:cs="Tahoma"/>
          <w:b/>
          <w:bCs/>
          <w:iCs/>
          <w:sz w:val="22"/>
          <w:szCs w:val="22"/>
        </w:rPr>
        <w:t>Para a B3:</w:t>
      </w:r>
    </w:p>
    <w:p w14:paraId="0CF44FAE" w14:textId="77777777" w:rsidR="00CA763D" w:rsidRPr="00785233" w:rsidRDefault="008C7533" w:rsidP="00E57F75">
      <w:pPr>
        <w:pStyle w:val="PargrafodaLista"/>
        <w:spacing w:line="320" w:lineRule="atLeast"/>
        <w:ind w:left="0" w:right="-22"/>
        <w:rPr>
          <w:rFonts w:ascii="Tahoma" w:hAnsi="Tahoma" w:cs="Tahoma"/>
          <w:b/>
          <w:sz w:val="22"/>
          <w:szCs w:val="22"/>
        </w:rPr>
      </w:pPr>
      <w:r w:rsidRPr="00785233">
        <w:rPr>
          <w:rFonts w:ascii="Tahoma" w:hAnsi="Tahoma" w:cs="Tahoma"/>
          <w:b/>
          <w:sz w:val="22"/>
          <w:szCs w:val="22"/>
        </w:rPr>
        <w:lastRenderedPageBreak/>
        <w:t>B3 S.A. – Brasil, Bolsa, Balcão – Balcão B3</w:t>
      </w:r>
    </w:p>
    <w:p w14:paraId="13A16B27" w14:textId="06714F22" w:rsidR="00CA763D" w:rsidRPr="002013D9" w:rsidRDefault="008C7533" w:rsidP="00E57F75">
      <w:pPr>
        <w:spacing w:line="320" w:lineRule="atLeast"/>
        <w:ind w:right="-22"/>
        <w:rPr>
          <w:rFonts w:ascii="Tahoma" w:hAnsi="Tahoma" w:cs="Tahoma"/>
          <w:sz w:val="22"/>
          <w:szCs w:val="22"/>
        </w:rPr>
      </w:pPr>
      <w:r w:rsidRPr="00785233">
        <w:rPr>
          <w:rFonts w:ascii="Tahoma" w:hAnsi="Tahoma" w:cs="Tahoma"/>
          <w:sz w:val="22"/>
          <w:szCs w:val="22"/>
        </w:rPr>
        <w:t xml:space="preserve">Praça Antônio Prado, 48 – </w:t>
      </w:r>
      <w:r w:rsidR="005A4918">
        <w:rPr>
          <w:rFonts w:ascii="Tahoma" w:hAnsi="Tahoma" w:cs="Tahoma"/>
          <w:sz w:val="22"/>
          <w:szCs w:val="22"/>
        </w:rPr>
        <w:t>6</w:t>
      </w:r>
      <w:r w:rsidRPr="00785233">
        <w:rPr>
          <w:rFonts w:ascii="Tahoma" w:hAnsi="Tahoma" w:cs="Tahoma"/>
          <w:sz w:val="22"/>
          <w:szCs w:val="22"/>
        </w:rPr>
        <w:t>° andar</w:t>
      </w:r>
    </w:p>
    <w:p w14:paraId="32987FB3" w14:textId="77777777" w:rsidR="00CA763D" w:rsidRPr="00583287" w:rsidRDefault="008C7533" w:rsidP="00E57F75">
      <w:pPr>
        <w:spacing w:line="320" w:lineRule="atLeast"/>
        <w:ind w:right="-22"/>
        <w:rPr>
          <w:rFonts w:ascii="Tahoma" w:hAnsi="Tahoma" w:cs="Tahoma"/>
          <w:sz w:val="22"/>
          <w:szCs w:val="22"/>
        </w:rPr>
      </w:pPr>
      <w:r w:rsidRPr="00583287">
        <w:rPr>
          <w:rFonts w:ascii="Tahoma" w:hAnsi="Tahoma" w:cs="Tahoma"/>
          <w:sz w:val="22"/>
          <w:szCs w:val="22"/>
        </w:rPr>
        <w:t>São Paulo, SP – CEP 01010-901</w:t>
      </w:r>
    </w:p>
    <w:p w14:paraId="1F67C946" w14:textId="77777777" w:rsidR="00CA763D" w:rsidRPr="00583287" w:rsidRDefault="008C7533" w:rsidP="00E57F75">
      <w:pPr>
        <w:spacing w:line="320" w:lineRule="atLeast"/>
        <w:ind w:right="-22"/>
        <w:rPr>
          <w:rFonts w:ascii="Tahoma" w:hAnsi="Tahoma" w:cs="Tahoma"/>
          <w:sz w:val="22"/>
          <w:szCs w:val="22"/>
        </w:rPr>
      </w:pPr>
      <w:r w:rsidRPr="00583287">
        <w:rPr>
          <w:rFonts w:ascii="Tahoma" w:hAnsi="Tahoma" w:cs="Tahoma"/>
          <w:sz w:val="22"/>
          <w:szCs w:val="22"/>
        </w:rPr>
        <w:t>At.: Superintendência de Ofertas de Títulos Corporativos e Fundos</w:t>
      </w:r>
    </w:p>
    <w:p w14:paraId="6BA154B3" w14:textId="77777777" w:rsidR="00CA763D" w:rsidRPr="00583287" w:rsidRDefault="008C7533" w:rsidP="00E57F75">
      <w:pPr>
        <w:spacing w:line="320" w:lineRule="atLeast"/>
        <w:ind w:right="-22"/>
        <w:rPr>
          <w:rFonts w:ascii="Tahoma" w:hAnsi="Tahoma" w:cs="Tahoma"/>
          <w:sz w:val="22"/>
          <w:szCs w:val="22"/>
        </w:rPr>
      </w:pPr>
      <w:r w:rsidRPr="00583287">
        <w:rPr>
          <w:rFonts w:ascii="Tahoma" w:hAnsi="Tahoma" w:cs="Tahoma"/>
          <w:sz w:val="22"/>
          <w:szCs w:val="22"/>
        </w:rPr>
        <w:t>Tel.: 11 2565-5061</w:t>
      </w:r>
    </w:p>
    <w:p w14:paraId="273B41CD" w14:textId="46095A53" w:rsidR="00CA763D" w:rsidRPr="00583287" w:rsidRDefault="008C7533" w:rsidP="00E57F75">
      <w:pPr>
        <w:spacing w:line="320" w:lineRule="atLeast"/>
        <w:ind w:right="-22"/>
        <w:rPr>
          <w:rFonts w:ascii="Tahoma" w:hAnsi="Tahoma" w:cs="Tahoma"/>
          <w:sz w:val="22"/>
          <w:szCs w:val="22"/>
        </w:rPr>
      </w:pPr>
      <w:r w:rsidRPr="00583287">
        <w:rPr>
          <w:rFonts w:ascii="Tahoma" w:hAnsi="Tahoma" w:cs="Tahoma"/>
          <w:sz w:val="22"/>
          <w:szCs w:val="22"/>
        </w:rPr>
        <w:t xml:space="preserve">E-mail: </w:t>
      </w:r>
      <w:hyperlink r:id="rId24" w:history="1">
        <w:r w:rsidRPr="00E65CC3">
          <w:rPr>
            <w:rFonts w:ascii="Tahoma" w:hAnsi="Tahoma" w:cs="Tahoma"/>
            <w:sz w:val="22"/>
            <w:szCs w:val="22"/>
          </w:rPr>
          <w:t>valores.mobiliarios@b3.com.br</w:t>
        </w:r>
      </w:hyperlink>
    </w:p>
    <w:p w14:paraId="2758292B" w14:textId="77777777" w:rsidR="00CA763D" w:rsidRPr="00D4459F" w:rsidRDefault="00CA763D" w:rsidP="00E57F75">
      <w:pPr>
        <w:spacing w:line="320" w:lineRule="atLeast"/>
        <w:ind w:left="1134" w:right="-22"/>
        <w:rPr>
          <w:rFonts w:ascii="Tahoma" w:hAnsi="Tahoma" w:cs="Tahoma"/>
          <w:sz w:val="22"/>
          <w:szCs w:val="22"/>
        </w:rPr>
      </w:pPr>
    </w:p>
    <w:p w14:paraId="7C302C56" w14:textId="77777777" w:rsidR="00CA763D" w:rsidRPr="00785233"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811A49">
        <w:rPr>
          <w:rFonts w:ascii="Tahoma" w:hAnsi="Tahoma" w:cs="Tahoma"/>
          <w:sz w:val="22"/>
          <w:szCs w:val="22"/>
        </w:rPr>
        <w:t>As comunicações referentes a esta Escritura de Emissão serão consideradas entregues quand</w:t>
      </w:r>
      <w:r w:rsidRPr="00BB46AE">
        <w:rPr>
          <w:rFonts w:ascii="Tahoma" w:hAnsi="Tahoma" w:cs="Tahoma"/>
          <w:sz w:val="22"/>
          <w:szCs w:val="22"/>
        </w:rPr>
        <w:t xml:space="preserve">o recebidas sob protocolo ou com “aviso de recebimento” expedido pelo correio, sob protocolo ou por e-mail. As comunicações feitas </w:t>
      </w:r>
      <w:r w:rsidRPr="00785233">
        <w:rPr>
          <w:rFonts w:ascii="Tahoma" w:hAnsi="Tahoma" w:cs="Tahoma"/>
          <w:sz w:val="22"/>
          <w:szCs w:val="22"/>
        </w:rPr>
        <w:t>por e-mail serão consideradas recebidas na data de seu envio, desde que seu recebimento seja confirmado por meio de indicativo (recibo emitido pela máquina utilizada pelo remetente).</w:t>
      </w:r>
    </w:p>
    <w:p w14:paraId="5F21D7A6" w14:textId="77777777" w:rsidR="00CA763D" w:rsidRPr="002013D9" w:rsidRDefault="00CA763D" w:rsidP="00E57F75">
      <w:pPr>
        <w:pStyle w:val="PargrafodaLista"/>
        <w:spacing w:line="320" w:lineRule="atLeast"/>
        <w:ind w:left="0" w:right="-22"/>
        <w:rPr>
          <w:rFonts w:ascii="Tahoma" w:hAnsi="Tahoma" w:cs="Tahoma"/>
          <w:sz w:val="22"/>
          <w:szCs w:val="22"/>
        </w:rPr>
      </w:pPr>
    </w:p>
    <w:p w14:paraId="305AF79D"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Se qualquer das Partes mudar de endereço ou tiver qualquer de seus dados acima mencionados alterados, deverá comunicar às demais Partes o novo endereço para correspondência ou os novos dados, conforme o caso.</w:t>
      </w:r>
    </w:p>
    <w:p w14:paraId="2CDA02A0" w14:textId="77777777" w:rsidR="00CA763D" w:rsidRPr="00583287" w:rsidRDefault="00CA763D" w:rsidP="00E57F75">
      <w:pPr>
        <w:pStyle w:val="PargrafodaLista"/>
        <w:spacing w:line="320" w:lineRule="atLeast"/>
        <w:ind w:left="0" w:right="-22"/>
        <w:rPr>
          <w:rFonts w:ascii="Tahoma" w:hAnsi="Tahoma" w:cs="Tahoma"/>
          <w:sz w:val="22"/>
          <w:szCs w:val="22"/>
        </w:rPr>
      </w:pPr>
    </w:p>
    <w:p w14:paraId="42A37DA1" w14:textId="77777777" w:rsidR="00C46E31" w:rsidRPr="00583287" w:rsidRDefault="008C7533" w:rsidP="007B5A72">
      <w:pPr>
        <w:pStyle w:val="PargrafodaLista"/>
        <w:numPr>
          <w:ilvl w:val="1"/>
          <w:numId w:val="62"/>
        </w:numPr>
        <w:autoSpaceDE/>
        <w:autoSpaceDN/>
        <w:adjustRightInd/>
        <w:spacing w:line="320" w:lineRule="atLeast"/>
        <w:ind w:right="-22"/>
        <w:rPr>
          <w:rFonts w:ascii="Tahoma" w:hAnsi="Tahoma" w:cs="Tahoma"/>
          <w:sz w:val="22"/>
          <w:szCs w:val="22"/>
        </w:rPr>
      </w:pPr>
      <w:bookmarkStart w:id="318" w:name="_Ref97829168"/>
      <w:r w:rsidRPr="00583287">
        <w:rPr>
          <w:rFonts w:ascii="Tahoma" w:hAnsi="Tahoma" w:cs="Tahoma"/>
          <w:b/>
          <w:sz w:val="22"/>
          <w:szCs w:val="22"/>
        </w:rPr>
        <w:t xml:space="preserve">Reserva de Despesas e Encargos: </w:t>
      </w:r>
      <w:bookmarkStart w:id="319" w:name="_Hlk83458877"/>
      <w:r w:rsidRPr="00583287">
        <w:rPr>
          <w:rFonts w:ascii="Tahoma" w:hAnsi="Tahoma" w:cs="Tahoma"/>
          <w:sz w:val="22"/>
          <w:szCs w:val="22"/>
        </w:rPr>
        <w:t xml:space="preserve">será constituída </w:t>
      </w:r>
      <w:r w:rsidR="004F1D1C" w:rsidRPr="00583287">
        <w:rPr>
          <w:rFonts w:ascii="Tahoma" w:hAnsi="Tahoma" w:cs="Tahoma"/>
          <w:sz w:val="22"/>
          <w:szCs w:val="22"/>
        </w:rPr>
        <w:t xml:space="preserve">e mantida pela Emissora </w:t>
      </w:r>
      <w:r w:rsidRPr="00583287">
        <w:rPr>
          <w:rFonts w:ascii="Tahoma" w:hAnsi="Tahoma" w:cs="Tahoma"/>
          <w:sz w:val="22"/>
          <w:szCs w:val="22"/>
        </w:rPr>
        <w:t xml:space="preserve">uma Reserva de Despesas e Encargos na Conta Exclusiva pela Emissora para fazer frente às Despesas, mediante retenção dos valores disponíveis e/ou decorrentes dos pagamentos dos Direitos Creditórios Vinculados. O montante da Reserva de Despesas e Encargos deverá ser equivalente ao </w:t>
      </w:r>
      <w:bookmarkStart w:id="320" w:name="_Hlk83458799"/>
      <w:r w:rsidRPr="00583287">
        <w:rPr>
          <w:rFonts w:ascii="Tahoma" w:hAnsi="Tahoma" w:cs="Tahoma"/>
          <w:sz w:val="22"/>
          <w:szCs w:val="22"/>
        </w:rPr>
        <w:t xml:space="preserve">valor ordinário da Reserva de Despesas e Encargos, que deverá ser sempre equivalente ao montante necessário para o pagamento das Despesas para um período total de </w:t>
      </w:r>
      <w:r w:rsidR="008C0AD9" w:rsidRPr="00583287">
        <w:rPr>
          <w:rFonts w:ascii="Tahoma" w:hAnsi="Tahoma" w:cs="Tahoma"/>
          <w:sz w:val="22"/>
          <w:szCs w:val="22"/>
        </w:rPr>
        <w:t>3 (três) meses</w:t>
      </w:r>
      <w:r w:rsidR="00A44D3E">
        <w:rPr>
          <w:rFonts w:ascii="Tahoma" w:hAnsi="Tahoma" w:cs="Tahoma"/>
          <w:sz w:val="22"/>
          <w:szCs w:val="22"/>
        </w:rPr>
        <w:t xml:space="preserve"> </w:t>
      </w:r>
      <w:r w:rsidR="008C0AD9" w:rsidRPr="00583287">
        <w:rPr>
          <w:rFonts w:ascii="Tahoma" w:hAnsi="Tahoma" w:cs="Tahoma"/>
          <w:sz w:val="22"/>
          <w:szCs w:val="22"/>
        </w:rPr>
        <w:t>(“</w:t>
      </w:r>
      <w:r w:rsidR="008C0AD9" w:rsidRPr="00583287">
        <w:rPr>
          <w:rFonts w:ascii="Tahoma" w:hAnsi="Tahoma" w:cs="Tahoma"/>
          <w:sz w:val="22"/>
          <w:szCs w:val="22"/>
          <w:u w:val="single"/>
        </w:rPr>
        <w:t>Valor</w:t>
      </w:r>
      <w:r w:rsidR="008C0AD9" w:rsidRPr="00F33DB7">
        <w:rPr>
          <w:rFonts w:ascii="Tahoma" w:hAnsi="Tahoma"/>
          <w:sz w:val="22"/>
          <w:u w:val="single"/>
        </w:rPr>
        <w:t xml:space="preserve"> Reserva de Despesas</w:t>
      </w:r>
      <w:r w:rsidR="008C0AD9" w:rsidRPr="00583287">
        <w:rPr>
          <w:rFonts w:ascii="Tahoma" w:hAnsi="Tahoma" w:cs="Tahoma"/>
          <w:sz w:val="22"/>
          <w:szCs w:val="22"/>
        </w:rPr>
        <w:t>”).</w:t>
      </w:r>
      <w:bookmarkEnd w:id="318"/>
      <w:r w:rsidR="008C0AD9" w:rsidRPr="00583287">
        <w:rPr>
          <w:rFonts w:ascii="Tahoma" w:hAnsi="Tahoma" w:cs="Tahoma"/>
          <w:sz w:val="22"/>
          <w:szCs w:val="22"/>
        </w:rPr>
        <w:t xml:space="preserve"> </w:t>
      </w:r>
    </w:p>
    <w:p w14:paraId="15176A99" w14:textId="77777777" w:rsidR="00C46E31" w:rsidRPr="00583287" w:rsidRDefault="00C46E31" w:rsidP="00141C52">
      <w:pPr>
        <w:pStyle w:val="PargrafodaLista"/>
        <w:autoSpaceDE/>
        <w:autoSpaceDN/>
        <w:adjustRightInd/>
        <w:spacing w:line="320" w:lineRule="atLeast"/>
        <w:ind w:left="0" w:right="-22"/>
        <w:rPr>
          <w:rFonts w:ascii="Tahoma" w:hAnsi="Tahoma" w:cs="Tahoma"/>
          <w:sz w:val="22"/>
          <w:szCs w:val="22"/>
        </w:rPr>
      </w:pPr>
    </w:p>
    <w:p w14:paraId="3E6132A5" w14:textId="699251C7" w:rsidR="008C0AD9" w:rsidRPr="00583287" w:rsidRDefault="008C7533" w:rsidP="00141C52">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A recomposição da </w:t>
      </w:r>
      <w:r w:rsidRPr="00F33DB7">
        <w:rPr>
          <w:rFonts w:ascii="Tahoma" w:hAnsi="Tahoma"/>
          <w:sz w:val="22"/>
        </w:rPr>
        <w:t xml:space="preserve">Reserva de </w:t>
      </w:r>
      <w:r w:rsidRPr="00583287">
        <w:rPr>
          <w:rFonts w:ascii="Tahoma" w:hAnsi="Tahoma" w:cs="Tahoma"/>
          <w:sz w:val="22"/>
          <w:szCs w:val="22"/>
        </w:rPr>
        <w:t>Despesas e Encargos</w:t>
      </w:r>
      <w:r w:rsidRPr="00F33DB7">
        <w:rPr>
          <w:rFonts w:ascii="Tahoma" w:hAnsi="Tahoma"/>
          <w:sz w:val="22"/>
        </w:rPr>
        <w:t xml:space="preserve"> </w:t>
      </w:r>
      <w:r w:rsidRPr="00583287">
        <w:rPr>
          <w:rFonts w:ascii="Tahoma" w:hAnsi="Tahoma" w:cs="Tahoma"/>
          <w:sz w:val="22"/>
          <w:szCs w:val="22"/>
        </w:rPr>
        <w:t>será realizada caso o saldo da Reserva de Despesas e Encargos seja igual ou menor que o Valor Reserva de Despesas</w:t>
      </w:r>
      <w:r w:rsidR="007B3318">
        <w:rPr>
          <w:rFonts w:ascii="Tahoma" w:hAnsi="Tahoma" w:cs="Tahoma"/>
          <w:sz w:val="22"/>
          <w:szCs w:val="22"/>
        </w:rPr>
        <w:t xml:space="preserve"> em qualquer </w:t>
      </w:r>
      <w:proofErr w:type="gramStart"/>
      <w:r w:rsidR="00434992">
        <w:rPr>
          <w:rFonts w:ascii="Tahoma" w:hAnsi="Tahoma" w:cs="Tahoma"/>
          <w:sz w:val="22"/>
          <w:szCs w:val="22"/>
        </w:rPr>
        <w:t xml:space="preserve">data </w:t>
      </w:r>
      <w:r w:rsidRPr="00583287">
        <w:rPr>
          <w:rFonts w:ascii="Tahoma" w:hAnsi="Tahoma" w:cs="Tahoma"/>
          <w:sz w:val="22"/>
          <w:szCs w:val="22"/>
        </w:rPr>
        <w:t>,</w:t>
      </w:r>
      <w:proofErr w:type="gramEnd"/>
      <w:r w:rsidRPr="00583287">
        <w:rPr>
          <w:rFonts w:ascii="Tahoma" w:hAnsi="Tahoma" w:cs="Tahoma"/>
          <w:sz w:val="22"/>
          <w:szCs w:val="22"/>
        </w:rPr>
        <w:t xml:space="preserve"> sendo certo que, a recomposição deverá ser suficiente para o provisionamento das Despesas para os próximos 3 (três) meses, mediante retenção dos valores decorrentes dos pagamentos dos Direitos Creditórios Vinculados e/ou </w:t>
      </w:r>
      <w:r w:rsidR="007B3318">
        <w:rPr>
          <w:rFonts w:ascii="Tahoma" w:hAnsi="Tahoma" w:cs="Tahoma"/>
          <w:sz w:val="22"/>
          <w:szCs w:val="22"/>
        </w:rPr>
        <w:t xml:space="preserve">da </w:t>
      </w:r>
      <w:r w:rsidRPr="00583287">
        <w:rPr>
          <w:rFonts w:ascii="Tahoma" w:hAnsi="Tahoma" w:cs="Tahoma"/>
          <w:sz w:val="22"/>
          <w:szCs w:val="22"/>
        </w:rPr>
        <w:t xml:space="preserve">integralização das Debêntures </w:t>
      </w:r>
      <w:r w:rsidR="007B3318">
        <w:rPr>
          <w:rFonts w:ascii="Tahoma" w:hAnsi="Tahoma" w:cs="Tahoma"/>
          <w:sz w:val="22"/>
          <w:szCs w:val="22"/>
        </w:rPr>
        <w:t>da Primeira Série</w:t>
      </w:r>
      <w:r w:rsidRPr="00583287">
        <w:rPr>
          <w:rFonts w:ascii="Tahoma" w:hAnsi="Tahoma" w:cs="Tahoma"/>
          <w:sz w:val="22"/>
          <w:szCs w:val="22"/>
        </w:rPr>
        <w:t xml:space="preserve">. </w:t>
      </w:r>
    </w:p>
    <w:bookmarkEnd w:id="319"/>
    <w:bookmarkEnd w:id="320"/>
    <w:p w14:paraId="31E0AD39"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13622FEA" w14:textId="09B6535D" w:rsidR="00C46E31" w:rsidRPr="00583287" w:rsidRDefault="008C7533" w:rsidP="007B5A72">
      <w:pPr>
        <w:pStyle w:val="PargrafodaLista"/>
        <w:numPr>
          <w:ilvl w:val="1"/>
          <w:numId w:val="62"/>
        </w:numPr>
        <w:autoSpaceDE/>
        <w:autoSpaceDN/>
        <w:adjustRightInd/>
        <w:spacing w:line="320" w:lineRule="atLeast"/>
        <w:ind w:right="-22"/>
        <w:rPr>
          <w:rFonts w:ascii="Tahoma" w:hAnsi="Tahoma" w:cs="Tahoma"/>
          <w:sz w:val="22"/>
          <w:szCs w:val="22"/>
        </w:rPr>
      </w:pPr>
      <w:r w:rsidRPr="00583287">
        <w:rPr>
          <w:rFonts w:ascii="Tahoma" w:hAnsi="Tahoma" w:cs="Tahoma"/>
          <w:b/>
          <w:sz w:val="22"/>
          <w:szCs w:val="22"/>
        </w:rPr>
        <w:t xml:space="preserve">Reserva de </w:t>
      </w:r>
      <w:r w:rsidR="00EE6D83" w:rsidRPr="00583287">
        <w:rPr>
          <w:rFonts w:ascii="Tahoma" w:hAnsi="Tahoma" w:cs="Tahoma"/>
          <w:b/>
          <w:sz w:val="22"/>
          <w:szCs w:val="22"/>
        </w:rPr>
        <w:t>Pagamento de Rentabilidade</w:t>
      </w:r>
      <w:r w:rsidRPr="00583287">
        <w:rPr>
          <w:rFonts w:ascii="Tahoma" w:hAnsi="Tahoma" w:cs="Tahoma"/>
          <w:b/>
          <w:sz w:val="22"/>
          <w:szCs w:val="22"/>
        </w:rPr>
        <w:t>:</w:t>
      </w:r>
      <w:r w:rsidR="005276D1" w:rsidRPr="00583287">
        <w:rPr>
          <w:rFonts w:ascii="Tahoma" w:hAnsi="Tahoma" w:cs="Tahoma"/>
          <w:sz w:val="22"/>
          <w:szCs w:val="22"/>
        </w:rPr>
        <w:t xml:space="preserve"> </w:t>
      </w:r>
      <w:r w:rsidR="002E5FB4">
        <w:rPr>
          <w:rFonts w:ascii="Tahoma" w:hAnsi="Tahoma" w:cs="Tahoma"/>
          <w:sz w:val="22"/>
          <w:szCs w:val="22"/>
        </w:rPr>
        <w:t>d</w:t>
      </w:r>
      <w:r w:rsidR="002E5FB4" w:rsidRPr="00583287">
        <w:rPr>
          <w:rFonts w:ascii="Tahoma" w:hAnsi="Tahoma" w:cs="Tahoma"/>
          <w:sz w:val="22"/>
          <w:szCs w:val="22"/>
        </w:rPr>
        <w:t xml:space="preserve">urante </w:t>
      </w:r>
      <w:r w:rsidR="005276D1" w:rsidRPr="00583287">
        <w:rPr>
          <w:rFonts w:ascii="Tahoma" w:hAnsi="Tahoma" w:cs="Tahoma"/>
          <w:sz w:val="22"/>
          <w:szCs w:val="22"/>
        </w:rPr>
        <w:t xml:space="preserve">o Período de Carência, a Emissora deverá constituir e manter </w:t>
      </w:r>
      <w:r w:rsidRPr="00583287">
        <w:rPr>
          <w:rFonts w:ascii="Tahoma" w:hAnsi="Tahoma" w:cs="Tahoma"/>
          <w:sz w:val="22"/>
          <w:szCs w:val="22"/>
        </w:rPr>
        <w:t xml:space="preserve">recursos e Investimentos Permitidos disponíveis na Conta Exclusiva </w:t>
      </w:r>
      <w:r w:rsidR="005276D1" w:rsidRPr="00583287">
        <w:rPr>
          <w:rFonts w:ascii="Tahoma" w:hAnsi="Tahoma" w:cs="Tahoma"/>
          <w:sz w:val="22"/>
          <w:szCs w:val="22"/>
        </w:rPr>
        <w:t>para composição d</w:t>
      </w:r>
      <w:r w:rsidRPr="00583287">
        <w:rPr>
          <w:rFonts w:ascii="Tahoma" w:hAnsi="Tahoma" w:cs="Tahoma"/>
          <w:sz w:val="22"/>
          <w:szCs w:val="22"/>
        </w:rPr>
        <w:t xml:space="preserve">a Reserva de </w:t>
      </w:r>
      <w:r w:rsidR="00EE6D83" w:rsidRPr="00583287">
        <w:rPr>
          <w:rFonts w:ascii="Tahoma" w:hAnsi="Tahoma" w:cs="Tahoma"/>
          <w:sz w:val="22"/>
          <w:szCs w:val="22"/>
        </w:rPr>
        <w:t>Pagamento de Rentabilidade</w:t>
      </w:r>
      <w:r w:rsidRPr="00583287">
        <w:rPr>
          <w:rFonts w:ascii="Tahoma" w:hAnsi="Tahoma" w:cs="Tahoma"/>
          <w:sz w:val="22"/>
          <w:szCs w:val="22"/>
        </w:rPr>
        <w:t xml:space="preserve">, </w:t>
      </w:r>
      <w:r w:rsidR="005276D1" w:rsidRPr="00583287">
        <w:rPr>
          <w:rFonts w:ascii="Tahoma" w:hAnsi="Tahoma" w:cs="Tahoma"/>
          <w:sz w:val="22"/>
          <w:szCs w:val="22"/>
        </w:rPr>
        <w:t xml:space="preserve">os quais </w:t>
      </w:r>
      <w:r w:rsidRPr="00583287">
        <w:rPr>
          <w:rFonts w:ascii="Tahoma" w:hAnsi="Tahoma" w:cs="Tahoma"/>
          <w:sz w:val="22"/>
          <w:szCs w:val="22"/>
        </w:rPr>
        <w:t xml:space="preserve">poderão ser </w:t>
      </w:r>
      <w:r w:rsidR="00A44D3E" w:rsidRPr="00583287">
        <w:rPr>
          <w:rFonts w:ascii="Tahoma" w:hAnsi="Tahoma" w:cs="Tahoma"/>
          <w:sz w:val="22"/>
          <w:szCs w:val="22"/>
        </w:rPr>
        <w:t>utilizad</w:t>
      </w:r>
      <w:r w:rsidR="00A44D3E">
        <w:rPr>
          <w:rFonts w:ascii="Tahoma" w:hAnsi="Tahoma" w:cs="Tahoma"/>
          <w:sz w:val="22"/>
          <w:szCs w:val="22"/>
        </w:rPr>
        <w:t>o</w:t>
      </w:r>
      <w:r w:rsidR="00A44D3E" w:rsidRPr="00583287">
        <w:rPr>
          <w:rFonts w:ascii="Tahoma" w:hAnsi="Tahoma" w:cs="Tahoma"/>
          <w:sz w:val="22"/>
          <w:szCs w:val="22"/>
        </w:rPr>
        <w:t xml:space="preserve">s </w:t>
      </w:r>
      <w:r w:rsidRPr="00583287">
        <w:rPr>
          <w:rFonts w:ascii="Tahoma" w:hAnsi="Tahoma" w:cs="Tahoma"/>
          <w:sz w:val="22"/>
          <w:szCs w:val="22"/>
        </w:rPr>
        <w:t xml:space="preserve">pela Emissora exclusivamente para fins de pagamento da Remuneração das Debêntures da Primeira Série, observada a Ordem de Alocação de Recursos. A Reserva de </w:t>
      </w:r>
      <w:r w:rsidRPr="00583287">
        <w:rPr>
          <w:rFonts w:ascii="Tahoma" w:hAnsi="Tahoma" w:cs="Tahoma"/>
          <w:sz w:val="22"/>
          <w:szCs w:val="22"/>
        </w:rPr>
        <w:lastRenderedPageBreak/>
        <w:t>Pagamento de Rentabilidade deverá ser</w:t>
      </w:r>
      <w:r w:rsidR="00B23F03" w:rsidRPr="00583287">
        <w:rPr>
          <w:rFonts w:ascii="Tahoma" w:hAnsi="Tahoma" w:cs="Tahoma"/>
          <w:sz w:val="22"/>
          <w:szCs w:val="22"/>
        </w:rPr>
        <w:t xml:space="preserve"> constituída </w:t>
      </w:r>
      <w:r w:rsidR="007B3318">
        <w:rPr>
          <w:rFonts w:ascii="Tahoma" w:hAnsi="Tahoma" w:cs="Tahoma"/>
          <w:sz w:val="22"/>
          <w:szCs w:val="22"/>
        </w:rPr>
        <w:t>na Primeira</w:t>
      </w:r>
      <w:r w:rsidRPr="00583287">
        <w:rPr>
          <w:rFonts w:ascii="Tahoma" w:hAnsi="Tahoma" w:cs="Tahoma"/>
          <w:sz w:val="22"/>
          <w:szCs w:val="22"/>
        </w:rPr>
        <w:t xml:space="preserve"> Data de Liquidação</w:t>
      </w:r>
      <w:r w:rsidR="005276D1" w:rsidRPr="00583287">
        <w:rPr>
          <w:rFonts w:ascii="Tahoma" w:hAnsi="Tahoma" w:cs="Tahoma"/>
          <w:sz w:val="22"/>
          <w:szCs w:val="22"/>
        </w:rPr>
        <w:t xml:space="preserve"> e</w:t>
      </w:r>
      <w:r w:rsidRPr="00583287">
        <w:rPr>
          <w:rFonts w:ascii="Tahoma" w:hAnsi="Tahoma" w:cs="Tahoma"/>
          <w:sz w:val="22"/>
          <w:szCs w:val="22"/>
        </w:rPr>
        <w:t xml:space="preserve"> verificada pela Emissora sempre com no mínimo </w:t>
      </w:r>
      <w:r w:rsidR="00D84B9E">
        <w:rPr>
          <w:rFonts w:ascii="Tahoma" w:hAnsi="Tahoma" w:cs="Tahoma"/>
          <w:sz w:val="22"/>
          <w:szCs w:val="22"/>
        </w:rPr>
        <w:t>30 (trinta)</w:t>
      </w:r>
      <w:r w:rsidRPr="00583287">
        <w:rPr>
          <w:rFonts w:ascii="Tahoma" w:hAnsi="Tahoma" w:cs="Tahoma"/>
          <w:sz w:val="22"/>
          <w:szCs w:val="22"/>
        </w:rPr>
        <w:t xml:space="preserve"> dias de antecedência à cada Data de Pagamento. Caso o referido dia não seja um Dia Útil, a data de início da retenção da Reserva de </w:t>
      </w:r>
      <w:r w:rsidR="00EE6D83" w:rsidRPr="00583287">
        <w:rPr>
          <w:rFonts w:ascii="Tahoma" w:hAnsi="Tahoma" w:cs="Tahoma"/>
          <w:sz w:val="22"/>
          <w:szCs w:val="22"/>
        </w:rPr>
        <w:t>Pagamento de Rentabilidade</w:t>
      </w:r>
      <w:r w:rsidR="003F3940" w:rsidRPr="00583287">
        <w:rPr>
          <w:rFonts w:ascii="Tahoma" w:hAnsi="Tahoma" w:cs="Tahoma"/>
          <w:sz w:val="22"/>
          <w:szCs w:val="22"/>
        </w:rPr>
        <w:t xml:space="preserve"> </w:t>
      </w:r>
      <w:r w:rsidRPr="00583287">
        <w:rPr>
          <w:rFonts w:ascii="Tahoma" w:hAnsi="Tahoma" w:cs="Tahoma"/>
          <w:sz w:val="22"/>
          <w:szCs w:val="22"/>
        </w:rPr>
        <w:t>será o Dia Útil imediatamente subsequente</w:t>
      </w:r>
      <w:r w:rsidR="005276D1" w:rsidRPr="00583287">
        <w:rPr>
          <w:rFonts w:ascii="Tahoma" w:hAnsi="Tahoma" w:cs="Tahoma"/>
          <w:sz w:val="22"/>
          <w:szCs w:val="22"/>
        </w:rPr>
        <w:t xml:space="preserve">. </w:t>
      </w:r>
    </w:p>
    <w:p w14:paraId="38D4CD12"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56CBF3B2" w14:textId="77777777" w:rsidR="00CA763D" w:rsidRPr="00583287" w:rsidRDefault="008C7533" w:rsidP="00E57F75">
      <w:pPr>
        <w:pStyle w:val="Ttulo1"/>
        <w:spacing w:before="0" w:line="320" w:lineRule="atLeast"/>
        <w:ind w:right="-22"/>
        <w:jc w:val="center"/>
        <w:rPr>
          <w:rFonts w:ascii="Tahoma" w:eastAsia="MS Mincho" w:hAnsi="Tahoma" w:cs="Tahoma"/>
          <w:color w:val="auto"/>
          <w:sz w:val="22"/>
          <w:szCs w:val="22"/>
        </w:rPr>
      </w:pPr>
      <w:r w:rsidRPr="00583287">
        <w:rPr>
          <w:rFonts w:ascii="Tahoma" w:eastAsia="MS Mincho" w:hAnsi="Tahoma" w:cs="Tahoma"/>
          <w:color w:val="auto"/>
          <w:sz w:val="22"/>
          <w:szCs w:val="22"/>
        </w:rPr>
        <w:t>CLÁUSULA QUARTA</w:t>
      </w:r>
    </w:p>
    <w:p w14:paraId="6950CA6E" w14:textId="77777777" w:rsidR="00CA763D" w:rsidRPr="00583287" w:rsidRDefault="008C7533" w:rsidP="00E57F75">
      <w:pPr>
        <w:keepNext/>
        <w:spacing w:line="320" w:lineRule="atLeast"/>
        <w:ind w:right="-22"/>
        <w:jc w:val="center"/>
        <w:rPr>
          <w:rFonts w:ascii="Tahoma" w:eastAsia="MS Mincho" w:hAnsi="Tahoma" w:cs="Tahoma"/>
          <w:b/>
          <w:sz w:val="22"/>
          <w:szCs w:val="22"/>
        </w:rPr>
      </w:pPr>
      <w:r w:rsidRPr="00583287">
        <w:rPr>
          <w:rFonts w:ascii="Tahoma" w:eastAsia="MS Mincho" w:hAnsi="Tahoma" w:cs="Tahoma"/>
          <w:b/>
          <w:sz w:val="22"/>
          <w:szCs w:val="22"/>
        </w:rPr>
        <w:t>DA ASSEMBLEIA GERAL DE DEBENTURISTAS</w:t>
      </w:r>
    </w:p>
    <w:p w14:paraId="5B72C4D6" w14:textId="77777777" w:rsidR="00CA763D" w:rsidRPr="00583287" w:rsidRDefault="00CA763D" w:rsidP="00F33DB7">
      <w:pPr>
        <w:pStyle w:val="PargrafodaLista"/>
        <w:numPr>
          <w:ilvl w:val="0"/>
          <w:numId w:val="30"/>
        </w:numPr>
        <w:tabs>
          <w:tab w:val="clear" w:pos="1418"/>
        </w:tabs>
        <w:autoSpaceDE/>
        <w:autoSpaceDN/>
        <w:adjustRightInd/>
        <w:spacing w:line="320" w:lineRule="atLeast"/>
        <w:ind w:right="-22"/>
        <w:rPr>
          <w:rFonts w:ascii="Tahoma" w:hAnsi="Tahoma" w:cs="Tahoma"/>
          <w:b/>
          <w:sz w:val="22"/>
          <w:szCs w:val="22"/>
        </w:rPr>
      </w:pPr>
    </w:p>
    <w:p w14:paraId="5CF62EA4"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321" w:name="_Ref518566191"/>
      <w:r w:rsidRPr="00583287">
        <w:rPr>
          <w:rFonts w:ascii="Tahoma" w:hAnsi="Tahoma" w:cs="Tahoma"/>
          <w:sz w:val="22"/>
          <w:szCs w:val="22"/>
        </w:rPr>
        <w:t xml:space="preserve">Os </w:t>
      </w:r>
      <w:bookmarkStart w:id="322" w:name="_Hlk81476714"/>
      <w:r w:rsidRPr="00583287">
        <w:rPr>
          <w:rFonts w:ascii="Tahoma" w:hAnsi="Tahoma" w:cs="Tahoma"/>
          <w:sz w:val="22"/>
          <w:szCs w:val="22"/>
        </w:rPr>
        <w:t>Debenturistas poderão, a qualquer tempo, reunir-se em Assembleia Geral de Debenturistas, realizada por série, com quóruns separados e convocada de acordo com o disposto no artigo 71, da Lei das Sociedades por Ações, a fim de deliberar sobre matéria de interesse da comunhão dos Debenturistas</w:t>
      </w:r>
      <w:bookmarkEnd w:id="322"/>
      <w:r w:rsidRPr="00583287">
        <w:rPr>
          <w:rFonts w:ascii="Tahoma" w:hAnsi="Tahoma" w:cs="Tahoma"/>
          <w:sz w:val="22"/>
          <w:szCs w:val="22"/>
        </w:rPr>
        <w:t xml:space="preserve">, observado que a Assembleia Geral de Debenturistas poderá ser instalada: </w:t>
      </w:r>
      <w:r w:rsidRPr="000C5376">
        <w:rPr>
          <w:rFonts w:ascii="Tahoma" w:hAnsi="Tahoma"/>
          <w:b/>
          <w:sz w:val="22"/>
        </w:rPr>
        <w:t>(i)</w:t>
      </w:r>
      <w:r w:rsidRPr="00583287">
        <w:rPr>
          <w:rFonts w:ascii="Tahoma" w:hAnsi="Tahoma" w:cs="Tahoma"/>
          <w:sz w:val="22"/>
          <w:szCs w:val="22"/>
        </w:rPr>
        <w:t xml:space="preserve"> caso o assunto a ser deliberado seja comum a todas as Séries de Debêntures; ou </w:t>
      </w:r>
      <w:r w:rsidRPr="000C5376">
        <w:rPr>
          <w:rFonts w:ascii="Tahoma" w:hAnsi="Tahoma"/>
          <w:b/>
          <w:sz w:val="22"/>
        </w:rPr>
        <w:t>(</w:t>
      </w:r>
      <w:proofErr w:type="spellStart"/>
      <w:r w:rsidRPr="000C5376">
        <w:rPr>
          <w:rFonts w:ascii="Tahoma" w:hAnsi="Tahoma"/>
          <w:b/>
          <w:sz w:val="22"/>
        </w:rPr>
        <w:t>ii</w:t>
      </w:r>
      <w:proofErr w:type="spellEnd"/>
      <w:r w:rsidRPr="000C5376">
        <w:rPr>
          <w:rFonts w:ascii="Tahoma" w:hAnsi="Tahoma"/>
          <w:b/>
          <w:sz w:val="22"/>
        </w:rPr>
        <w:t>)</w:t>
      </w:r>
      <w:r w:rsidRPr="00583287">
        <w:rPr>
          <w:rFonts w:ascii="Tahoma" w:hAnsi="Tahoma" w:cs="Tahoma"/>
          <w:sz w:val="22"/>
          <w:szCs w:val="22"/>
        </w:rPr>
        <w:t xml:space="preserve"> caso o assunto a ser deliberado seja específico apenas </w:t>
      </w:r>
      <w:r w:rsidR="00634B25" w:rsidRPr="00583287">
        <w:rPr>
          <w:rFonts w:ascii="Tahoma" w:hAnsi="Tahoma" w:cs="Tahoma"/>
          <w:sz w:val="22"/>
          <w:szCs w:val="22"/>
        </w:rPr>
        <w:t xml:space="preserve">para as </w:t>
      </w:r>
      <w:r w:rsidRPr="00583287">
        <w:rPr>
          <w:rFonts w:ascii="Tahoma" w:hAnsi="Tahoma" w:cs="Tahoma"/>
          <w:sz w:val="22"/>
          <w:szCs w:val="22"/>
        </w:rPr>
        <w:t xml:space="preserve">Debêntures da Primeira Série ou as Debêntures de Segunda </w:t>
      </w:r>
      <w:r w:rsidR="00634B25" w:rsidRPr="00583287">
        <w:rPr>
          <w:rFonts w:ascii="Tahoma" w:hAnsi="Tahoma" w:cs="Tahoma"/>
          <w:sz w:val="22"/>
          <w:szCs w:val="22"/>
        </w:rPr>
        <w:t>Série</w:t>
      </w:r>
      <w:r w:rsidRPr="00583287">
        <w:rPr>
          <w:rFonts w:ascii="Tahoma" w:hAnsi="Tahoma" w:cs="Tahoma"/>
          <w:sz w:val="22"/>
          <w:szCs w:val="22"/>
        </w:rPr>
        <w:t>, hipótese em que a Assembleia Geral de Debenturistas será realizada em separado, computando-se separadamente os respectivos quóruns de convocação, instalação e deliberação, a fim de tratarem sobre matéria de interesse de comunhão dos Debenturistas da Primeira Série ou dos Debenturistas da Segunda Série, conforme aplicável. As Assembleias Gerais de Debenturistas de cada Série poderão ser realizadas de forma presencial ou digital, observada a forma exigida pela legislação aplicável.</w:t>
      </w:r>
      <w:bookmarkEnd w:id="321"/>
    </w:p>
    <w:p w14:paraId="6B682ECE"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16D87DE3" w14:textId="77777777" w:rsidR="00CA763D" w:rsidRDefault="008C7533" w:rsidP="00757D15">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F777C1">
        <w:rPr>
          <w:rFonts w:ascii="Tahoma" w:hAnsi="Tahoma" w:cs="Tahoma"/>
          <w:sz w:val="22"/>
          <w:szCs w:val="22"/>
        </w:rPr>
        <w:t xml:space="preserve">A Assembleia Geral de Debenturistas de cada Série poderá ser convocada pelo Agente Fiduciário, pela Emissora, por Debenturistas que representem, no mínimo, </w:t>
      </w:r>
      <w:r w:rsidRPr="00F777C1">
        <w:rPr>
          <w:rFonts w:ascii="Tahoma" w:hAnsi="Tahoma" w:cs="Tahoma"/>
          <w:bCs/>
          <w:sz w:val="22"/>
          <w:szCs w:val="22"/>
        </w:rPr>
        <w:t>10%</w:t>
      </w:r>
      <w:r w:rsidRPr="00F777C1">
        <w:rPr>
          <w:rFonts w:ascii="Tahoma" w:hAnsi="Tahoma" w:cs="Tahoma"/>
          <w:sz w:val="22"/>
          <w:szCs w:val="22"/>
        </w:rPr>
        <w:t xml:space="preserve"> (</w:t>
      </w:r>
      <w:r w:rsidRPr="00F777C1">
        <w:rPr>
          <w:rFonts w:ascii="Tahoma" w:hAnsi="Tahoma" w:cs="Tahoma"/>
          <w:bCs/>
          <w:sz w:val="22"/>
          <w:szCs w:val="22"/>
        </w:rPr>
        <w:t>dez por cento</w:t>
      </w:r>
      <w:r w:rsidRPr="00F777C1">
        <w:rPr>
          <w:rFonts w:ascii="Tahoma" w:hAnsi="Tahoma" w:cs="Tahoma"/>
          <w:sz w:val="22"/>
          <w:szCs w:val="22"/>
        </w:rPr>
        <w:t xml:space="preserve">) de </w:t>
      </w:r>
      <w:bookmarkStart w:id="323" w:name="_Hlk83459200"/>
      <w:r w:rsidRPr="00F777C1">
        <w:rPr>
          <w:rFonts w:ascii="Tahoma" w:hAnsi="Tahoma" w:cs="Tahoma"/>
          <w:sz w:val="22"/>
          <w:szCs w:val="22"/>
        </w:rPr>
        <w:t xml:space="preserve">todas as Debêntures </w:t>
      </w:r>
      <w:r w:rsidR="006F2D1A" w:rsidRPr="00F777C1">
        <w:rPr>
          <w:rFonts w:ascii="Tahoma" w:hAnsi="Tahoma" w:cs="Tahoma"/>
          <w:sz w:val="22"/>
          <w:szCs w:val="22"/>
        </w:rPr>
        <w:t xml:space="preserve">em </w:t>
      </w:r>
      <w:r w:rsidR="00B23F03" w:rsidRPr="00F777C1">
        <w:rPr>
          <w:rFonts w:ascii="Tahoma" w:hAnsi="Tahoma" w:cs="Tahoma"/>
          <w:sz w:val="22"/>
          <w:szCs w:val="22"/>
        </w:rPr>
        <w:t>Circulação</w:t>
      </w:r>
      <w:bookmarkEnd w:id="323"/>
      <w:r w:rsidRPr="00F777C1">
        <w:rPr>
          <w:rFonts w:ascii="Tahoma" w:hAnsi="Tahoma" w:cs="Tahoma"/>
          <w:sz w:val="22"/>
          <w:szCs w:val="22"/>
        </w:rPr>
        <w:t xml:space="preserve">. </w:t>
      </w:r>
      <w:r w:rsidRPr="00F777C1">
        <w:rPr>
          <w:rFonts w:ascii="Tahoma" w:eastAsia="Arial Unicode MS" w:hAnsi="Tahoma" w:cs="Tahoma"/>
          <w:w w:val="0"/>
          <w:sz w:val="22"/>
          <w:szCs w:val="22"/>
        </w:rPr>
        <w:t xml:space="preserve">A </w:t>
      </w:r>
      <w:r w:rsidRPr="00F777C1">
        <w:rPr>
          <w:rFonts w:ascii="Tahoma" w:hAnsi="Tahoma" w:cs="Tahoma"/>
          <w:sz w:val="22"/>
          <w:szCs w:val="22"/>
        </w:rPr>
        <w:t xml:space="preserve">convocação da Assembleia Geral de Debenturistas de cada série far-se-á mediante edital publicado por 3 (três) vezes, </w:t>
      </w:r>
      <w:r w:rsidRPr="00F777C1">
        <w:rPr>
          <w:rFonts w:ascii="Tahoma" w:eastAsia="Arial Unicode MS" w:hAnsi="Tahoma" w:cs="Tahoma"/>
          <w:bCs/>
          <w:sz w:val="22"/>
          <w:szCs w:val="22"/>
        </w:rPr>
        <w:t>com</w:t>
      </w:r>
      <w:r w:rsidRPr="00F777C1">
        <w:rPr>
          <w:rFonts w:ascii="Tahoma" w:hAnsi="Tahoma" w:cs="Tahoma"/>
          <w:sz w:val="22"/>
          <w:szCs w:val="22"/>
        </w:rPr>
        <w:t xml:space="preserve"> a antecedência de, no mínimo, </w:t>
      </w:r>
      <w:r w:rsidR="00B23F03" w:rsidRPr="00F777C1">
        <w:rPr>
          <w:rFonts w:ascii="Tahoma" w:hAnsi="Tahoma" w:cs="Tahoma"/>
          <w:sz w:val="22"/>
          <w:szCs w:val="22"/>
        </w:rPr>
        <w:t xml:space="preserve">21 </w:t>
      </w:r>
      <w:r w:rsidRPr="00F777C1">
        <w:rPr>
          <w:rFonts w:ascii="Tahoma" w:hAnsi="Tahoma" w:cs="Tahoma"/>
          <w:sz w:val="22"/>
          <w:szCs w:val="22"/>
        </w:rPr>
        <w:t>(</w:t>
      </w:r>
      <w:r w:rsidR="00B23F03" w:rsidRPr="00F777C1">
        <w:rPr>
          <w:rFonts w:ascii="Tahoma" w:hAnsi="Tahoma" w:cs="Tahoma"/>
          <w:sz w:val="22"/>
          <w:szCs w:val="22"/>
        </w:rPr>
        <w:t>vinte e um</w:t>
      </w:r>
      <w:r w:rsidRPr="00F777C1">
        <w:rPr>
          <w:rFonts w:ascii="Tahoma" w:hAnsi="Tahoma" w:cs="Tahoma"/>
          <w:sz w:val="22"/>
          <w:szCs w:val="22"/>
        </w:rPr>
        <w:t>) dias para primeira convocação e 8 (oito) dias para segunda convocação, em um jornal de grande circulação utilizado pela Emissora, dispensada a necessidade de convocação no caso de presença dos Debenturistas representando 100% (cem por cento) das Debêntures em Circulação.</w:t>
      </w:r>
      <w:r w:rsidR="00F40634" w:rsidRPr="00F777C1">
        <w:rPr>
          <w:rFonts w:ascii="Tahoma" w:hAnsi="Tahoma" w:cs="Tahoma"/>
          <w:sz w:val="22"/>
          <w:szCs w:val="22"/>
        </w:rPr>
        <w:t xml:space="preserve"> </w:t>
      </w:r>
    </w:p>
    <w:p w14:paraId="0A623A6B" w14:textId="77777777" w:rsidR="00454F85" w:rsidRPr="00F777C1" w:rsidRDefault="00454F85" w:rsidP="000969AA">
      <w:pPr>
        <w:pStyle w:val="PargrafodaLista"/>
        <w:autoSpaceDE/>
        <w:autoSpaceDN/>
        <w:adjustRightInd/>
        <w:spacing w:line="320" w:lineRule="atLeast"/>
        <w:ind w:left="0" w:right="-22"/>
        <w:rPr>
          <w:rFonts w:ascii="Tahoma" w:hAnsi="Tahoma" w:cs="Tahoma"/>
          <w:sz w:val="22"/>
          <w:szCs w:val="22"/>
        </w:rPr>
      </w:pPr>
    </w:p>
    <w:p w14:paraId="7567E340"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Aplicar-se-á à Assembleia Geral de Debenturistas de cada Série, no que couber, as disposições da Lei das Sociedades por Ações aplicáveis às assembleias gerais de acionistas. Assim, nos termos do artigo 124, §4º da Lei das Sociedades por Ações, será considerada regular a Assembleia Geral de Debenturistas a que comparecerem a totalidade dos Debenturistas. </w:t>
      </w:r>
    </w:p>
    <w:p w14:paraId="2D85F9EC" w14:textId="77777777" w:rsidR="00CA763D" w:rsidRPr="00583287" w:rsidRDefault="00CA763D" w:rsidP="00E57F75">
      <w:pPr>
        <w:pStyle w:val="PargrafodaLista"/>
        <w:spacing w:line="320" w:lineRule="atLeast"/>
        <w:ind w:left="0" w:right="-22"/>
        <w:rPr>
          <w:rFonts w:ascii="Tahoma" w:hAnsi="Tahoma" w:cs="Tahoma"/>
          <w:sz w:val="22"/>
          <w:szCs w:val="22"/>
        </w:rPr>
      </w:pPr>
    </w:p>
    <w:p w14:paraId="07D1AD54"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A Assembleia Geral de Debenturistas de cada série instalar-se-á, em primeira convocação, com a presença de Debenturistas que representem, no mínimo, metade das </w:t>
      </w:r>
      <w:r w:rsidRPr="00583287">
        <w:rPr>
          <w:rFonts w:ascii="Tahoma" w:hAnsi="Tahoma" w:cs="Tahoma"/>
          <w:sz w:val="22"/>
          <w:szCs w:val="22"/>
        </w:rPr>
        <w:lastRenderedPageBreak/>
        <w:t>Debêntures em Circulação e, em segunda convocação, com a presença de Debenturistas representando qualquer número das Debêntures em Circulação.</w:t>
      </w:r>
    </w:p>
    <w:p w14:paraId="11F313C9" w14:textId="77777777" w:rsidR="00CA763D" w:rsidRPr="00583287" w:rsidRDefault="00CA763D" w:rsidP="00E57F75">
      <w:pPr>
        <w:pStyle w:val="PargrafodaLista"/>
        <w:spacing w:line="320" w:lineRule="atLeast"/>
        <w:ind w:left="0" w:right="-22"/>
        <w:rPr>
          <w:rFonts w:ascii="Tahoma" w:hAnsi="Tahoma" w:cs="Tahoma"/>
          <w:sz w:val="22"/>
          <w:szCs w:val="22"/>
        </w:rPr>
      </w:pPr>
    </w:p>
    <w:p w14:paraId="354AB633"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Cada Debênture conferirá ao respectivo titular o direito a 1 (um) voto nas Assembleias Gerais de Debenturistas de cada Série. Para os fins das Cláusulas abaixo, exceto se disposto diversamente nesta Escritura de Emissão, as Assembleias Gerais de Debenturistas deverão compreender ambas as Séries, sendo os quóruns calculados considerando-se as Debêntures de ambas as Séries.</w:t>
      </w:r>
    </w:p>
    <w:p w14:paraId="0E3C9481" w14:textId="77777777" w:rsidR="00CA763D" w:rsidRPr="00583287" w:rsidRDefault="00CA763D" w:rsidP="00E57F75">
      <w:pPr>
        <w:pStyle w:val="PargrafodaLista"/>
        <w:spacing w:line="320" w:lineRule="atLeast"/>
        <w:ind w:right="-22"/>
        <w:rPr>
          <w:rFonts w:ascii="Tahoma" w:hAnsi="Tahoma" w:cs="Tahoma"/>
          <w:sz w:val="22"/>
          <w:szCs w:val="22"/>
        </w:rPr>
      </w:pPr>
    </w:p>
    <w:p w14:paraId="4519C166"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324" w:name="_Ref69597114"/>
      <w:bookmarkStart w:id="325" w:name="_Ref95136556"/>
      <w:r w:rsidRPr="00583287">
        <w:rPr>
          <w:rFonts w:ascii="Tahoma" w:hAnsi="Tahoma" w:cs="Tahoma"/>
          <w:sz w:val="22"/>
          <w:szCs w:val="22"/>
        </w:rPr>
        <w:t xml:space="preserve">Exceto pelo disposto na tabela abaixo, as deliberações da Assembleia Geral de Debenturistas de cada Série serão aprovadas por titulares de Debêntures que representem, no mínimo </w:t>
      </w:r>
      <w:r w:rsidRPr="00583287">
        <w:rPr>
          <w:rFonts w:ascii="Tahoma" w:hAnsi="Tahoma" w:cs="Tahoma"/>
          <w:b/>
          <w:sz w:val="22"/>
          <w:szCs w:val="22"/>
        </w:rPr>
        <w:t>(i)</w:t>
      </w:r>
      <w:r w:rsidRPr="00583287">
        <w:rPr>
          <w:rFonts w:ascii="Tahoma" w:hAnsi="Tahoma" w:cs="Tahoma"/>
          <w:sz w:val="22"/>
          <w:szCs w:val="22"/>
        </w:rPr>
        <w:t xml:space="preserve"> a maioria das Debêntures em Circulação, em primeira convocação, e </w:t>
      </w:r>
      <w:r w:rsidRPr="00583287">
        <w:rPr>
          <w:rFonts w:ascii="Tahoma" w:hAnsi="Tahoma" w:cs="Tahoma"/>
          <w:b/>
          <w:sz w:val="22"/>
          <w:szCs w:val="22"/>
        </w:rPr>
        <w:t>(</w:t>
      </w:r>
      <w:proofErr w:type="spellStart"/>
      <w:r w:rsidRPr="00583287">
        <w:rPr>
          <w:rFonts w:ascii="Tahoma" w:hAnsi="Tahoma" w:cs="Tahoma"/>
          <w:b/>
          <w:sz w:val="22"/>
          <w:szCs w:val="22"/>
        </w:rPr>
        <w:t>ii</w:t>
      </w:r>
      <w:proofErr w:type="spellEnd"/>
      <w:r w:rsidRPr="00583287">
        <w:rPr>
          <w:rFonts w:ascii="Tahoma" w:hAnsi="Tahoma" w:cs="Tahoma"/>
          <w:b/>
          <w:sz w:val="22"/>
          <w:szCs w:val="22"/>
        </w:rPr>
        <w:t>)</w:t>
      </w:r>
      <w:r w:rsidRPr="00583287">
        <w:rPr>
          <w:rFonts w:ascii="Tahoma" w:hAnsi="Tahoma" w:cs="Tahoma"/>
          <w:sz w:val="22"/>
          <w:szCs w:val="22"/>
        </w:rPr>
        <w:t xml:space="preserve"> </w:t>
      </w:r>
      <w:r w:rsidRPr="00583287">
        <w:rPr>
          <w:rFonts w:ascii="Tahoma" w:hAnsi="Tahoma" w:cs="Tahoma"/>
          <w:bCs/>
          <w:sz w:val="22"/>
          <w:szCs w:val="22"/>
        </w:rPr>
        <w:t>75</w:t>
      </w:r>
      <w:r w:rsidRPr="00583287">
        <w:rPr>
          <w:rFonts w:ascii="Tahoma" w:hAnsi="Tahoma" w:cs="Tahoma"/>
          <w:sz w:val="22"/>
          <w:szCs w:val="22"/>
        </w:rPr>
        <w:t>% (</w:t>
      </w:r>
      <w:r w:rsidRPr="00583287">
        <w:rPr>
          <w:rFonts w:ascii="Tahoma" w:hAnsi="Tahoma" w:cs="Tahoma"/>
          <w:bCs/>
          <w:sz w:val="22"/>
          <w:szCs w:val="22"/>
        </w:rPr>
        <w:t xml:space="preserve">setenta e cinco </w:t>
      </w:r>
      <w:r w:rsidRPr="00583287">
        <w:rPr>
          <w:rFonts w:ascii="Tahoma" w:hAnsi="Tahoma" w:cs="Tahoma"/>
          <w:sz w:val="22"/>
          <w:szCs w:val="22"/>
        </w:rPr>
        <w:t xml:space="preserve">por cento) das Debêntures </w:t>
      </w:r>
      <w:r w:rsidR="006F2D1A" w:rsidRPr="00583287">
        <w:rPr>
          <w:rFonts w:ascii="Tahoma" w:hAnsi="Tahoma" w:cs="Tahoma"/>
          <w:sz w:val="22"/>
          <w:szCs w:val="22"/>
        </w:rPr>
        <w:t xml:space="preserve">em </w:t>
      </w:r>
      <w:r w:rsidR="00A44D3E">
        <w:rPr>
          <w:rFonts w:ascii="Tahoma" w:hAnsi="Tahoma" w:cs="Tahoma"/>
          <w:sz w:val="22"/>
          <w:szCs w:val="22"/>
        </w:rPr>
        <w:t>C</w:t>
      </w:r>
      <w:r w:rsidR="00A44D3E" w:rsidRPr="00583287">
        <w:rPr>
          <w:rFonts w:ascii="Tahoma" w:hAnsi="Tahoma" w:cs="Tahoma"/>
          <w:sz w:val="22"/>
          <w:szCs w:val="22"/>
        </w:rPr>
        <w:t xml:space="preserve">irculação </w:t>
      </w:r>
      <w:r w:rsidRPr="00583287">
        <w:rPr>
          <w:rFonts w:ascii="Tahoma" w:hAnsi="Tahoma" w:cs="Tahoma"/>
          <w:sz w:val="22"/>
          <w:szCs w:val="22"/>
        </w:rPr>
        <w:t>presentes na assembleia</w:t>
      </w:r>
      <w:r w:rsidR="00FA6050">
        <w:rPr>
          <w:rFonts w:ascii="Tahoma" w:hAnsi="Tahoma" w:cs="Tahoma"/>
          <w:sz w:val="22"/>
          <w:szCs w:val="22"/>
        </w:rPr>
        <w:t>,</w:t>
      </w:r>
      <w:r w:rsidR="006F2D1A" w:rsidRPr="00583287">
        <w:rPr>
          <w:rFonts w:ascii="Tahoma" w:hAnsi="Tahoma" w:cs="Tahoma"/>
          <w:sz w:val="22"/>
          <w:szCs w:val="22"/>
        </w:rPr>
        <w:t xml:space="preserve"> em </w:t>
      </w:r>
      <w:r w:rsidR="00A44D3E">
        <w:rPr>
          <w:rFonts w:ascii="Tahoma" w:hAnsi="Tahoma" w:cs="Tahoma"/>
          <w:sz w:val="22"/>
          <w:szCs w:val="22"/>
        </w:rPr>
        <w:t xml:space="preserve">segunda </w:t>
      </w:r>
      <w:r w:rsidR="00FA6050">
        <w:rPr>
          <w:rFonts w:ascii="Tahoma" w:hAnsi="Tahoma" w:cs="Tahoma"/>
          <w:sz w:val="22"/>
          <w:szCs w:val="22"/>
        </w:rPr>
        <w:t>convocação</w:t>
      </w:r>
      <w:r w:rsidRPr="00583287">
        <w:rPr>
          <w:rFonts w:ascii="Tahoma" w:hAnsi="Tahoma" w:cs="Tahoma"/>
          <w:sz w:val="22"/>
          <w:szCs w:val="22"/>
        </w:rPr>
        <w:t xml:space="preserve">, ressalvado se a ordem do dia prever a alteração das características, caso em que deverá ser respeitado o previsto no art. 71 §4º da </w:t>
      </w:r>
      <w:r w:rsidRPr="00F33DB7">
        <w:rPr>
          <w:rFonts w:ascii="Tahoma" w:hAnsi="Tahoma"/>
          <w:sz w:val="22"/>
        </w:rPr>
        <w:t>Lei das Sociedades por Ações</w:t>
      </w:r>
      <w:bookmarkEnd w:id="324"/>
      <w:r w:rsidRPr="00583287">
        <w:rPr>
          <w:rFonts w:ascii="Tahoma" w:hAnsi="Tahoma" w:cs="Tahoma"/>
          <w:sz w:val="22"/>
          <w:szCs w:val="22"/>
        </w:rPr>
        <w:t>:</w:t>
      </w:r>
      <w:r w:rsidR="00D12E34" w:rsidRPr="00583287">
        <w:rPr>
          <w:rStyle w:val="Refdenotaderodap"/>
          <w:rFonts w:ascii="Tahoma" w:hAnsi="Tahoma" w:cs="Tahoma"/>
          <w:sz w:val="22"/>
          <w:szCs w:val="22"/>
        </w:rPr>
        <w:t xml:space="preserve"> </w:t>
      </w:r>
      <w:bookmarkEnd w:id="325"/>
      <w:r w:rsidR="00187A96" w:rsidRPr="00583287">
        <w:rPr>
          <w:rFonts w:ascii="Tahoma" w:hAnsi="Tahoma" w:cs="Tahoma"/>
          <w:sz w:val="22"/>
          <w:szCs w:val="22"/>
        </w:rPr>
        <w:t xml:space="preserve"> </w:t>
      </w:r>
    </w:p>
    <w:p w14:paraId="081D4A2A" w14:textId="77777777" w:rsidR="00CA763D" w:rsidRPr="00583287" w:rsidRDefault="00CA763D" w:rsidP="00E57F75">
      <w:pPr>
        <w:pStyle w:val="PargrafodaLista"/>
        <w:spacing w:line="320" w:lineRule="atLeast"/>
        <w:ind w:left="0" w:right="-22"/>
        <w:rPr>
          <w:rFonts w:ascii="Tahoma" w:hAnsi="Tahoma" w:cs="Tahoma"/>
          <w:sz w:val="22"/>
          <w:szCs w:val="22"/>
        </w:rPr>
      </w:pPr>
    </w:p>
    <w:tbl>
      <w:tblPr>
        <w:tblW w:w="11027" w:type="dxa"/>
        <w:tblInd w:w="-719" w:type="dxa"/>
        <w:tblCellMar>
          <w:left w:w="70" w:type="dxa"/>
          <w:right w:w="70" w:type="dxa"/>
        </w:tblCellMar>
        <w:tblLook w:val="04A0" w:firstRow="1" w:lastRow="0" w:firstColumn="1" w:lastColumn="0" w:noHBand="0" w:noVBand="1"/>
      </w:tblPr>
      <w:tblGrid>
        <w:gridCol w:w="567"/>
        <w:gridCol w:w="3232"/>
        <w:gridCol w:w="2127"/>
        <w:gridCol w:w="2125"/>
        <w:gridCol w:w="2976"/>
      </w:tblGrid>
      <w:tr w:rsidR="004257BB" w14:paraId="781DDD47" w14:textId="77777777" w:rsidTr="00BE4146">
        <w:trPr>
          <w:trHeight w:val="940"/>
        </w:trPr>
        <w:tc>
          <w:tcPr>
            <w:tcW w:w="3799" w:type="dxa"/>
            <w:gridSpan w:val="2"/>
            <w:vMerge w:val="restart"/>
            <w:tcBorders>
              <w:top w:val="single" w:sz="8" w:space="0" w:color="auto"/>
              <w:left w:val="single" w:sz="8" w:space="0" w:color="auto"/>
              <w:right w:val="single" w:sz="8" w:space="0" w:color="auto"/>
            </w:tcBorders>
            <w:shd w:val="clear" w:color="auto" w:fill="auto"/>
            <w:noWrap/>
            <w:vAlign w:val="center"/>
            <w:hideMark/>
          </w:tcPr>
          <w:p w14:paraId="66B2D425" w14:textId="77777777" w:rsidR="00CA763D" w:rsidRPr="00583287" w:rsidRDefault="008C7533" w:rsidP="00E57F75">
            <w:pPr>
              <w:spacing w:line="320" w:lineRule="atLeast"/>
              <w:jc w:val="center"/>
              <w:rPr>
                <w:rFonts w:ascii="Tahoma" w:hAnsi="Tahoma" w:cs="Tahoma"/>
                <w:b/>
                <w:bCs/>
                <w:color w:val="000000"/>
                <w:sz w:val="22"/>
                <w:szCs w:val="22"/>
              </w:rPr>
            </w:pPr>
            <w:bookmarkStart w:id="326" w:name="_Hlk83640986"/>
            <w:r w:rsidRPr="00583287">
              <w:rPr>
                <w:rFonts w:ascii="Tahoma" w:hAnsi="Tahoma" w:cs="Tahoma"/>
                <w:b/>
                <w:bCs/>
                <w:color w:val="000000"/>
                <w:sz w:val="22"/>
                <w:szCs w:val="22"/>
              </w:rPr>
              <w:t>Matéria</w:t>
            </w:r>
          </w:p>
        </w:tc>
        <w:tc>
          <w:tcPr>
            <w:tcW w:w="425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758173B1" w14:textId="77777777" w:rsidR="00CA763D" w:rsidRPr="00583287" w:rsidRDefault="008C7533" w:rsidP="00E57F75">
            <w:pPr>
              <w:spacing w:line="320" w:lineRule="atLeast"/>
              <w:jc w:val="center"/>
              <w:rPr>
                <w:rFonts w:ascii="Tahoma" w:hAnsi="Tahoma" w:cs="Tahoma"/>
                <w:b/>
                <w:bCs/>
                <w:color w:val="000000"/>
                <w:sz w:val="22"/>
                <w:szCs w:val="22"/>
              </w:rPr>
            </w:pPr>
            <w:r w:rsidRPr="00583287">
              <w:rPr>
                <w:rFonts w:ascii="Tahoma" w:hAnsi="Tahoma" w:cs="Tahoma"/>
                <w:b/>
                <w:bCs/>
                <w:color w:val="000000"/>
                <w:sz w:val="22"/>
                <w:szCs w:val="22"/>
              </w:rPr>
              <w:t>Quórum Geral de Aprovação de Matérias</w:t>
            </w:r>
          </w:p>
        </w:tc>
        <w:tc>
          <w:tcPr>
            <w:tcW w:w="2976"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02404EDB" w14:textId="77777777" w:rsidR="00CA763D" w:rsidRPr="00583287" w:rsidRDefault="008C7533" w:rsidP="00E57F75">
            <w:pPr>
              <w:spacing w:line="320" w:lineRule="atLeast"/>
              <w:jc w:val="center"/>
              <w:rPr>
                <w:rFonts w:ascii="Tahoma" w:hAnsi="Tahoma" w:cs="Tahoma"/>
                <w:b/>
                <w:bCs/>
                <w:color w:val="000000"/>
                <w:sz w:val="22"/>
                <w:szCs w:val="22"/>
              </w:rPr>
            </w:pPr>
            <w:r w:rsidRPr="00583287">
              <w:rPr>
                <w:rFonts w:ascii="Tahoma" w:hAnsi="Tahoma" w:cs="Tahoma"/>
                <w:b/>
                <w:bCs/>
                <w:color w:val="000000"/>
                <w:sz w:val="22"/>
                <w:szCs w:val="22"/>
              </w:rPr>
              <w:t>Quórum para Matérias sujeitas à aprovação prévia e específica de uma Série</w:t>
            </w:r>
          </w:p>
        </w:tc>
      </w:tr>
      <w:tr w:rsidR="004257BB" w14:paraId="1AC4ADFC" w14:textId="77777777" w:rsidTr="00375481">
        <w:trPr>
          <w:trHeight w:val="290"/>
        </w:trPr>
        <w:tc>
          <w:tcPr>
            <w:tcW w:w="3799" w:type="dxa"/>
            <w:gridSpan w:val="2"/>
            <w:vMerge/>
            <w:tcBorders>
              <w:left w:val="single" w:sz="8" w:space="0" w:color="auto"/>
              <w:bottom w:val="single" w:sz="8" w:space="0" w:color="auto"/>
              <w:right w:val="single" w:sz="8" w:space="0" w:color="auto"/>
            </w:tcBorders>
            <w:shd w:val="clear" w:color="auto" w:fill="auto"/>
            <w:noWrap/>
            <w:vAlign w:val="bottom"/>
            <w:hideMark/>
          </w:tcPr>
          <w:p w14:paraId="2CBEF611" w14:textId="77777777" w:rsidR="00CA763D" w:rsidRPr="00583287" w:rsidRDefault="00CA763D" w:rsidP="00E57F75">
            <w:pPr>
              <w:spacing w:line="320" w:lineRule="atLeast"/>
              <w:jc w:val="center"/>
              <w:rPr>
                <w:rFonts w:ascii="Tahoma" w:hAnsi="Tahoma" w:cs="Tahoma"/>
                <w:b/>
                <w:bCs/>
                <w:color w:val="000000"/>
                <w:sz w:val="22"/>
                <w:szCs w:val="22"/>
              </w:rPr>
            </w:pPr>
          </w:p>
        </w:tc>
        <w:tc>
          <w:tcPr>
            <w:tcW w:w="212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F2ABBD" w14:textId="77777777" w:rsidR="00CA763D" w:rsidRPr="00583287" w:rsidRDefault="008C7533" w:rsidP="00E57F75">
            <w:pPr>
              <w:spacing w:line="320" w:lineRule="atLeast"/>
              <w:jc w:val="center"/>
              <w:rPr>
                <w:rFonts w:ascii="Tahoma" w:hAnsi="Tahoma" w:cs="Tahoma"/>
                <w:b/>
                <w:bCs/>
                <w:color w:val="000000"/>
                <w:sz w:val="22"/>
                <w:szCs w:val="22"/>
              </w:rPr>
            </w:pPr>
            <w:r w:rsidRPr="00583287">
              <w:rPr>
                <w:rFonts w:ascii="Tahoma" w:hAnsi="Tahoma" w:cs="Tahoma"/>
                <w:b/>
                <w:bCs/>
                <w:color w:val="000000"/>
                <w:sz w:val="22"/>
                <w:szCs w:val="22"/>
              </w:rPr>
              <w:t>Primeira Convocação</w:t>
            </w:r>
          </w:p>
        </w:tc>
        <w:tc>
          <w:tcPr>
            <w:tcW w:w="2125" w:type="dxa"/>
            <w:tcBorders>
              <w:top w:val="single" w:sz="8" w:space="0" w:color="auto"/>
              <w:left w:val="nil"/>
              <w:bottom w:val="single" w:sz="8" w:space="0" w:color="auto"/>
              <w:right w:val="single" w:sz="8" w:space="0" w:color="auto"/>
            </w:tcBorders>
            <w:shd w:val="clear" w:color="auto" w:fill="auto"/>
            <w:noWrap/>
            <w:vAlign w:val="center"/>
            <w:hideMark/>
          </w:tcPr>
          <w:p w14:paraId="5CB34906" w14:textId="77777777" w:rsidR="00CA763D" w:rsidRPr="00583287" w:rsidRDefault="008C7533" w:rsidP="00E57F75">
            <w:pPr>
              <w:spacing w:line="320" w:lineRule="atLeast"/>
              <w:jc w:val="center"/>
              <w:rPr>
                <w:rFonts w:ascii="Tahoma" w:hAnsi="Tahoma" w:cs="Tahoma"/>
                <w:b/>
                <w:bCs/>
                <w:color w:val="000000"/>
                <w:sz w:val="22"/>
                <w:szCs w:val="22"/>
              </w:rPr>
            </w:pPr>
            <w:r w:rsidRPr="00583287">
              <w:rPr>
                <w:rFonts w:ascii="Tahoma" w:hAnsi="Tahoma" w:cs="Tahoma"/>
                <w:b/>
                <w:bCs/>
                <w:color w:val="000000"/>
                <w:sz w:val="22"/>
                <w:szCs w:val="22"/>
              </w:rPr>
              <w:t>Segunda Convocação</w:t>
            </w:r>
          </w:p>
        </w:tc>
        <w:tc>
          <w:tcPr>
            <w:tcW w:w="2976" w:type="dxa"/>
            <w:vMerge/>
            <w:tcBorders>
              <w:top w:val="single" w:sz="8" w:space="0" w:color="auto"/>
              <w:left w:val="nil"/>
              <w:bottom w:val="single" w:sz="8" w:space="0" w:color="auto"/>
              <w:right w:val="single" w:sz="8" w:space="0" w:color="auto"/>
            </w:tcBorders>
            <w:shd w:val="clear" w:color="auto" w:fill="auto"/>
            <w:noWrap/>
            <w:vAlign w:val="center"/>
            <w:hideMark/>
          </w:tcPr>
          <w:p w14:paraId="65056370" w14:textId="77777777" w:rsidR="00CA763D" w:rsidRPr="00583287" w:rsidRDefault="00CA763D" w:rsidP="00E57F75">
            <w:pPr>
              <w:spacing w:line="320" w:lineRule="atLeast"/>
              <w:jc w:val="center"/>
              <w:rPr>
                <w:rFonts w:ascii="Tahoma" w:hAnsi="Tahoma" w:cs="Tahoma"/>
                <w:b/>
                <w:bCs/>
                <w:color w:val="000000"/>
                <w:sz w:val="22"/>
                <w:szCs w:val="22"/>
              </w:rPr>
            </w:pPr>
          </w:p>
        </w:tc>
      </w:tr>
      <w:tr w:rsidR="004257BB" w14:paraId="1E07A099" w14:textId="77777777" w:rsidTr="00375481">
        <w:trPr>
          <w:trHeight w:val="1000"/>
        </w:trPr>
        <w:tc>
          <w:tcPr>
            <w:tcW w:w="567" w:type="dxa"/>
            <w:tcBorders>
              <w:top w:val="nil"/>
              <w:left w:val="single" w:sz="8" w:space="0" w:color="auto"/>
              <w:bottom w:val="single" w:sz="4" w:space="0" w:color="auto"/>
              <w:right w:val="nil"/>
            </w:tcBorders>
            <w:shd w:val="clear" w:color="auto" w:fill="auto"/>
            <w:noWrap/>
            <w:vAlign w:val="center"/>
            <w:hideMark/>
          </w:tcPr>
          <w:p w14:paraId="06535E6A" w14:textId="77777777" w:rsidR="00CA763D" w:rsidRPr="00757D15" w:rsidRDefault="00CA763D" w:rsidP="00E57F75">
            <w:pPr>
              <w:pStyle w:val="Nvel11a"/>
              <w:spacing w:line="320" w:lineRule="atLeast"/>
              <w:jc w:val="center"/>
              <w:rPr>
                <w:rFonts w:ascii="Tahoma" w:hAnsi="Tahoma"/>
                <w:lang w:val="pt-BR"/>
              </w:rPr>
            </w:pPr>
          </w:p>
        </w:tc>
        <w:tc>
          <w:tcPr>
            <w:tcW w:w="3232" w:type="dxa"/>
            <w:tcBorders>
              <w:top w:val="nil"/>
              <w:left w:val="nil"/>
              <w:bottom w:val="single" w:sz="4" w:space="0" w:color="auto"/>
              <w:right w:val="single" w:sz="8" w:space="0" w:color="auto"/>
            </w:tcBorders>
            <w:shd w:val="clear" w:color="auto" w:fill="auto"/>
            <w:vAlign w:val="center"/>
            <w:hideMark/>
          </w:tcPr>
          <w:p w14:paraId="4759AF05" w14:textId="77777777" w:rsidR="00CA763D" w:rsidRPr="00D4459F" w:rsidRDefault="008C7533" w:rsidP="00E57F75">
            <w:pPr>
              <w:spacing w:line="320" w:lineRule="atLeast"/>
              <w:ind w:left="-70"/>
              <w:rPr>
                <w:rFonts w:ascii="Tahoma" w:hAnsi="Tahoma" w:cs="Tahoma"/>
                <w:color w:val="000000"/>
                <w:sz w:val="22"/>
                <w:szCs w:val="22"/>
              </w:rPr>
            </w:pPr>
            <w:bookmarkStart w:id="327" w:name="RANGE!C5"/>
            <w:r w:rsidRPr="00583287">
              <w:rPr>
                <w:rFonts w:ascii="Tahoma" w:eastAsia="Cambria" w:hAnsi="Tahoma" w:cs="Tahoma"/>
                <w:color w:val="000000"/>
                <w:sz w:val="22"/>
                <w:szCs w:val="22"/>
              </w:rPr>
              <w:t xml:space="preserve">alterar a presente Escritura de Emissão e seus anexos, exceto nos casos expressamente previstos </w:t>
            </w:r>
            <w:bookmarkEnd w:id="327"/>
            <w:r w:rsidRPr="00583287">
              <w:rPr>
                <w:rFonts w:ascii="Tahoma" w:eastAsia="Cambria" w:hAnsi="Tahoma" w:cs="Tahoma"/>
                <w:color w:val="000000"/>
                <w:sz w:val="22"/>
                <w:szCs w:val="22"/>
              </w:rPr>
              <w:t>nos itens (1) a (4) abaixo:</w:t>
            </w:r>
          </w:p>
        </w:tc>
        <w:tc>
          <w:tcPr>
            <w:tcW w:w="2127" w:type="dxa"/>
            <w:tcBorders>
              <w:top w:val="single" w:sz="8" w:space="0" w:color="auto"/>
              <w:left w:val="nil"/>
              <w:bottom w:val="single" w:sz="8" w:space="0" w:color="auto"/>
              <w:right w:val="single" w:sz="8" w:space="0" w:color="auto"/>
            </w:tcBorders>
            <w:shd w:val="clear" w:color="auto" w:fill="auto"/>
            <w:noWrap/>
            <w:vAlign w:val="center"/>
            <w:hideMark/>
          </w:tcPr>
          <w:p w14:paraId="569C3A97" w14:textId="77777777" w:rsidR="00CA763D" w:rsidRPr="00811A49" w:rsidRDefault="008C7533" w:rsidP="00E57F75">
            <w:pPr>
              <w:spacing w:line="320" w:lineRule="atLeast"/>
              <w:jc w:val="center"/>
              <w:rPr>
                <w:rFonts w:ascii="Tahoma" w:hAnsi="Tahoma" w:cs="Tahoma"/>
                <w:color w:val="000000"/>
                <w:sz w:val="22"/>
                <w:szCs w:val="22"/>
              </w:rPr>
            </w:pPr>
            <w:r w:rsidRPr="007567EF">
              <w:rPr>
                <w:rFonts w:ascii="Tahoma" w:hAnsi="Tahoma" w:cs="Tahoma"/>
                <w:color w:val="000000"/>
                <w:sz w:val="22"/>
                <w:szCs w:val="22"/>
              </w:rPr>
              <w:t>maioria d</w:t>
            </w:r>
            <w:r w:rsidR="006F2D1A" w:rsidRPr="007567EF">
              <w:rPr>
                <w:rFonts w:ascii="Tahoma" w:hAnsi="Tahoma" w:cs="Tahoma"/>
                <w:color w:val="000000"/>
                <w:sz w:val="22"/>
                <w:szCs w:val="22"/>
              </w:rPr>
              <w:t>as Debêntures em Circulação</w:t>
            </w:r>
          </w:p>
        </w:tc>
        <w:tc>
          <w:tcPr>
            <w:tcW w:w="2125" w:type="dxa"/>
            <w:tcBorders>
              <w:top w:val="single" w:sz="8" w:space="0" w:color="auto"/>
              <w:left w:val="nil"/>
              <w:bottom w:val="single" w:sz="8" w:space="0" w:color="auto"/>
              <w:right w:val="single" w:sz="8" w:space="0" w:color="auto"/>
            </w:tcBorders>
            <w:shd w:val="clear" w:color="auto" w:fill="auto"/>
            <w:noWrap/>
            <w:vAlign w:val="center"/>
            <w:hideMark/>
          </w:tcPr>
          <w:p w14:paraId="4280A2A6" w14:textId="15D83A47" w:rsidR="00CA763D" w:rsidRPr="00785233" w:rsidRDefault="008C7533" w:rsidP="00E57F75">
            <w:pPr>
              <w:spacing w:line="320" w:lineRule="atLeast"/>
              <w:jc w:val="center"/>
              <w:rPr>
                <w:rFonts w:ascii="Tahoma" w:hAnsi="Tahoma" w:cs="Tahoma"/>
                <w:color w:val="000000"/>
                <w:sz w:val="22"/>
                <w:szCs w:val="22"/>
              </w:rPr>
            </w:pPr>
            <w:r w:rsidRPr="007567EF">
              <w:rPr>
                <w:rFonts w:ascii="Tahoma" w:hAnsi="Tahoma" w:cs="Tahoma"/>
                <w:color w:val="000000"/>
                <w:sz w:val="22"/>
                <w:szCs w:val="22"/>
              </w:rPr>
              <w:t xml:space="preserve">maioria </w:t>
            </w:r>
            <w:r w:rsidR="000019AE">
              <w:rPr>
                <w:rFonts w:ascii="Tahoma" w:hAnsi="Tahoma" w:cs="Tahoma"/>
                <w:color w:val="000000"/>
                <w:sz w:val="22"/>
                <w:szCs w:val="22"/>
              </w:rPr>
              <w:t xml:space="preserve">das </w:t>
            </w:r>
            <w:r w:rsidR="002E5FB4" w:rsidRPr="007567EF">
              <w:rPr>
                <w:rFonts w:ascii="Tahoma" w:hAnsi="Tahoma" w:cs="Tahoma"/>
                <w:color w:val="000000"/>
                <w:sz w:val="22"/>
                <w:szCs w:val="22"/>
              </w:rPr>
              <w:t>Debêntures em Circulação</w:t>
            </w:r>
            <w:r w:rsidR="00E504EB">
              <w:rPr>
                <w:rFonts w:ascii="Tahoma" w:hAnsi="Tahoma" w:cs="Tahoma"/>
                <w:color w:val="000000"/>
                <w:sz w:val="22"/>
                <w:szCs w:val="22"/>
              </w:rPr>
              <w:t xml:space="preserve"> presente</w:t>
            </w:r>
            <w:r w:rsidRPr="007567EF">
              <w:rPr>
                <w:rFonts w:ascii="Tahoma" w:hAnsi="Tahoma" w:cs="Tahoma"/>
                <w:color w:val="000000"/>
                <w:sz w:val="22"/>
                <w:szCs w:val="22"/>
              </w:rPr>
              <w:t>,</w:t>
            </w:r>
            <w:r>
              <w:rPr>
                <w:rFonts w:ascii="Tahoma" w:hAnsi="Tahoma" w:cs="Tahoma"/>
                <w:color w:val="000000"/>
                <w:sz w:val="22"/>
                <w:szCs w:val="22"/>
              </w:rPr>
              <w:t xml:space="preserve"> desde que haja um quórum mínimo de instalação de 30%</w:t>
            </w:r>
            <w:r w:rsidR="00D37D00">
              <w:rPr>
                <w:rFonts w:ascii="Tahoma" w:hAnsi="Tahoma" w:cs="Tahoma"/>
                <w:color w:val="000000"/>
                <w:sz w:val="22"/>
                <w:szCs w:val="22"/>
              </w:rPr>
              <w:t xml:space="preserve"> (trinta por cento)</w:t>
            </w:r>
            <w:r>
              <w:rPr>
                <w:rFonts w:ascii="Tahoma" w:hAnsi="Tahoma" w:cs="Tahoma"/>
                <w:color w:val="000000"/>
                <w:sz w:val="22"/>
                <w:szCs w:val="22"/>
              </w:rPr>
              <w:t xml:space="preserve"> das </w:t>
            </w:r>
            <w:r w:rsidR="00691C56">
              <w:rPr>
                <w:rFonts w:ascii="Tahoma" w:hAnsi="Tahoma" w:cs="Tahoma"/>
                <w:color w:val="000000"/>
                <w:sz w:val="22"/>
                <w:szCs w:val="22"/>
              </w:rPr>
              <w:t>Debêntures em Circulação que sejam Debênture</w:t>
            </w:r>
            <w:r w:rsidR="002E5FB4">
              <w:rPr>
                <w:rFonts w:ascii="Tahoma" w:hAnsi="Tahoma" w:cs="Tahoma"/>
                <w:color w:val="000000"/>
                <w:sz w:val="22"/>
                <w:szCs w:val="22"/>
              </w:rPr>
              <w:t>s</w:t>
            </w:r>
            <w:r w:rsidR="00691C56">
              <w:rPr>
                <w:rFonts w:ascii="Tahoma" w:hAnsi="Tahoma" w:cs="Tahoma"/>
                <w:color w:val="000000"/>
                <w:sz w:val="22"/>
                <w:szCs w:val="22"/>
              </w:rPr>
              <w:t xml:space="preserve"> da Primeira Série (“</w:t>
            </w:r>
            <w:r w:rsidR="00691C56">
              <w:rPr>
                <w:rFonts w:ascii="Tahoma" w:hAnsi="Tahoma" w:cs="Tahoma"/>
                <w:color w:val="000000"/>
                <w:sz w:val="22"/>
                <w:szCs w:val="22"/>
                <w:u w:val="single"/>
              </w:rPr>
              <w:t>Debêntures em Circulação da Primeira Série”)</w:t>
            </w:r>
          </w:p>
        </w:tc>
        <w:tc>
          <w:tcPr>
            <w:tcW w:w="2976" w:type="dxa"/>
            <w:tcBorders>
              <w:top w:val="single" w:sz="8" w:space="0" w:color="auto"/>
              <w:left w:val="nil"/>
              <w:bottom w:val="single" w:sz="8" w:space="0" w:color="auto"/>
              <w:right w:val="single" w:sz="8" w:space="0" w:color="auto"/>
            </w:tcBorders>
            <w:shd w:val="clear" w:color="auto" w:fill="auto"/>
            <w:noWrap/>
            <w:vAlign w:val="center"/>
            <w:hideMark/>
          </w:tcPr>
          <w:p w14:paraId="5BEC9471" w14:textId="77777777" w:rsidR="00CA763D" w:rsidRPr="00785233" w:rsidRDefault="008C7533" w:rsidP="00E57F75">
            <w:pPr>
              <w:spacing w:line="320" w:lineRule="atLeast"/>
              <w:jc w:val="center"/>
              <w:rPr>
                <w:rFonts w:ascii="Tahoma" w:hAnsi="Tahoma" w:cs="Tahoma"/>
                <w:color w:val="000000"/>
                <w:sz w:val="22"/>
                <w:szCs w:val="22"/>
              </w:rPr>
            </w:pPr>
            <w:r>
              <w:rPr>
                <w:rFonts w:ascii="Tahoma" w:hAnsi="Tahoma" w:cs="Tahoma"/>
                <w:color w:val="000000"/>
                <w:sz w:val="22"/>
                <w:szCs w:val="22"/>
              </w:rPr>
              <w:t>N</w:t>
            </w:r>
            <w:r w:rsidRPr="00785233">
              <w:rPr>
                <w:rFonts w:ascii="Tahoma" w:hAnsi="Tahoma" w:cs="Tahoma"/>
                <w:color w:val="000000"/>
                <w:sz w:val="22"/>
                <w:szCs w:val="22"/>
              </w:rPr>
              <w:t xml:space="preserve">ão </w:t>
            </w:r>
            <w:r w:rsidR="00BE4146" w:rsidRPr="00785233">
              <w:rPr>
                <w:rFonts w:ascii="Tahoma" w:hAnsi="Tahoma" w:cs="Tahoma"/>
                <w:color w:val="000000"/>
                <w:sz w:val="22"/>
                <w:szCs w:val="22"/>
              </w:rPr>
              <w:t>aplicável</w:t>
            </w:r>
          </w:p>
        </w:tc>
      </w:tr>
      <w:tr w:rsidR="004257BB" w14:paraId="11CE7336" w14:textId="77777777" w:rsidTr="00375481">
        <w:trPr>
          <w:trHeight w:val="750"/>
        </w:trPr>
        <w:tc>
          <w:tcPr>
            <w:tcW w:w="567" w:type="dxa"/>
            <w:tcBorders>
              <w:top w:val="nil"/>
              <w:left w:val="single" w:sz="8" w:space="0" w:color="auto"/>
              <w:bottom w:val="single" w:sz="4" w:space="0" w:color="auto"/>
              <w:right w:val="nil"/>
            </w:tcBorders>
            <w:shd w:val="clear" w:color="auto" w:fill="auto"/>
            <w:noWrap/>
            <w:vAlign w:val="center"/>
          </w:tcPr>
          <w:p w14:paraId="25A8D67D" w14:textId="77777777" w:rsidR="00375481" w:rsidRPr="00583287" w:rsidRDefault="00375481" w:rsidP="00375481">
            <w:pPr>
              <w:pStyle w:val="Nvel11a"/>
              <w:numPr>
                <w:ilvl w:val="0"/>
                <w:numId w:val="0"/>
              </w:numPr>
              <w:spacing w:line="320" w:lineRule="atLeast"/>
              <w:rPr>
                <w:rFonts w:ascii="Tahoma" w:hAnsi="Tahoma" w:cs="Tahoma"/>
                <w:lang w:val="pt-BR"/>
              </w:rPr>
            </w:pPr>
          </w:p>
        </w:tc>
        <w:tc>
          <w:tcPr>
            <w:tcW w:w="3232" w:type="dxa"/>
            <w:tcBorders>
              <w:top w:val="nil"/>
              <w:left w:val="nil"/>
              <w:bottom w:val="single" w:sz="4" w:space="0" w:color="auto"/>
              <w:right w:val="single" w:sz="8" w:space="0" w:color="auto"/>
            </w:tcBorders>
            <w:shd w:val="clear" w:color="auto" w:fill="auto"/>
            <w:vAlign w:val="center"/>
          </w:tcPr>
          <w:p w14:paraId="59394922" w14:textId="77777777" w:rsidR="00375481" w:rsidRPr="00583287" w:rsidRDefault="008C7533" w:rsidP="00375481">
            <w:pPr>
              <w:pStyle w:val="Nvel11a1"/>
              <w:tabs>
                <w:tab w:val="clear" w:pos="1418"/>
                <w:tab w:val="num" w:pos="356"/>
              </w:tabs>
              <w:spacing w:line="320" w:lineRule="atLeast"/>
              <w:ind w:left="-70" w:firstLine="0"/>
              <w:rPr>
                <w:rFonts w:ascii="Tahoma" w:hAnsi="Tahoma" w:cs="Tahoma"/>
                <w:lang w:val="pt-BR"/>
              </w:rPr>
            </w:pPr>
            <w:bookmarkStart w:id="328" w:name="_Ref52965236"/>
            <w:r w:rsidRPr="00583287">
              <w:rPr>
                <w:rFonts w:ascii="Tahoma" w:hAnsi="Tahoma" w:cs="Tahoma"/>
                <w:lang w:val="pt-BR"/>
              </w:rPr>
              <w:t>alteração da forma de aquisição de Direitos Creditórios pela Emissora;</w:t>
            </w:r>
            <w:bookmarkEnd w:id="328"/>
          </w:p>
        </w:tc>
        <w:tc>
          <w:tcPr>
            <w:tcW w:w="2127" w:type="dxa"/>
            <w:tcBorders>
              <w:top w:val="single" w:sz="8" w:space="0" w:color="auto"/>
              <w:left w:val="nil"/>
              <w:bottom w:val="single" w:sz="4" w:space="0" w:color="auto"/>
              <w:right w:val="single" w:sz="8" w:space="0" w:color="auto"/>
            </w:tcBorders>
            <w:shd w:val="clear" w:color="auto" w:fill="auto"/>
            <w:noWrap/>
            <w:vAlign w:val="center"/>
          </w:tcPr>
          <w:p w14:paraId="05B78162" w14:textId="77777777" w:rsidR="00375481" w:rsidRPr="00583287" w:rsidRDefault="008C7533" w:rsidP="00375481">
            <w:pPr>
              <w:spacing w:line="320" w:lineRule="atLeast"/>
              <w:jc w:val="center"/>
              <w:rPr>
                <w:rFonts w:ascii="Tahoma" w:hAnsi="Tahoma" w:cs="Tahoma"/>
                <w:color w:val="000000"/>
                <w:sz w:val="22"/>
                <w:szCs w:val="22"/>
              </w:rPr>
            </w:pPr>
            <w:r w:rsidRPr="007B5A72">
              <w:rPr>
                <w:rFonts w:ascii="Tahoma" w:hAnsi="Tahoma"/>
                <w:color w:val="000000"/>
                <w:sz w:val="22"/>
              </w:rPr>
              <w:t xml:space="preserve">maioria </w:t>
            </w:r>
            <w:r w:rsidR="007567EF" w:rsidRPr="007B5A72">
              <w:rPr>
                <w:rFonts w:ascii="Tahoma" w:hAnsi="Tahoma"/>
                <w:color w:val="000000"/>
                <w:sz w:val="22"/>
              </w:rPr>
              <w:t>das Debêntures</w:t>
            </w:r>
            <w:r w:rsidRPr="007B5A72">
              <w:rPr>
                <w:rFonts w:ascii="Tahoma" w:hAnsi="Tahoma"/>
                <w:color w:val="000000"/>
                <w:sz w:val="22"/>
              </w:rPr>
              <w:t xml:space="preserve"> em </w:t>
            </w:r>
            <w:r>
              <w:rPr>
                <w:rFonts w:ascii="Tahoma" w:hAnsi="Tahoma" w:cs="Tahoma"/>
                <w:color w:val="000000"/>
                <w:sz w:val="22"/>
                <w:szCs w:val="22"/>
              </w:rPr>
              <w:t>Circulação</w:t>
            </w:r>
            <w:r w:rsidR="00757D15">
              <w:rPr>
                <w:rFonts w:ascii="Tahoma" w:hAnsi="Tahoma" w:cs="Tahoma"/>
                <w:color w:val="000000"/>
                <w:sz w:val="22"/>
                <w:szCs w:val="22"/>
              </w:rPr>
              <w:t xml:space="preserve"> </w:t>
            </w:r>
          </w:p>
        </w:tc>
        <w:tc>
          <w:tcPr>
            <w:tcW w:w="2125" w:type="dxa"/>
            <w:tcBorders>
              <w:top w:val="single" w:sz="8" w:space="0" w:color="auto"/>
              <w:left w:val="nil"/>
              <w:bottom w:val="single" w:sz="4" w:space="0" w:color="auto"/>
              <w:right w:val="single" w:sz="8" w:space="0" w:color="auto"/>
            </w:tcBorders>
            <w:shd w:val="clear" w:color="auto" w:fill="auto"/>
            <w:noWrap/>
            <w:vAlign w:val="center"/>
          </w:tcPr>
          <w:p w14:paraId="6BEB52E2" w14:textId="61162936" w:rsidR="00375481" w:rsidRPr="00583287" w:rsidRDefault="008C7533" w:rsidP="00375481">
            <w:pPr>
              <w:spacing w:line="320" w:lineRule="atLeast"/>
              <w:jc w:val="center"/>
              <w:rPr>
                <w:rFonts w:ascii="Tahoma" w:hAnsi="Tahoma" w:cs="Tahoma"/>
                <w:color w:val="000000"/>
                <w:sz w:val="22"/>
                <w:szCs w:val="22"/>
              </w:rPr>
            </w:pPr>
            <w:r w:rsidRPr="00E57F75">
              <w:rPr>
                <w:rFonts w:ascii="Tahoma" w:hAnsi="Tahoma" w:cs="Tahoma"/>
                <w:color w:val="000000"/>
                <w:sz w:val="22"/>
                <w:szCs w:val="22"/>
              </w:rPr>
              <w:t xml:space="preserve">maioria </w:t>
            </w:r>
            <w:r w:rsidR="00691C56">
              <w:rPr>
                <w:rFonts w:ascii="Tahoma" w:hAnsi="Tahoma" w:cs="Tahoma"/>
                <w:color w:val="000000"/>
                <w:sz w:val="22"/>
                <w:szCs w:val="22"/>
              </w:rPr>
              <w:t xml:space="preserve">das </w:t>
            </w:r>
            <w:r w:rsidR="002E5FB4" w:rsidRPr="007567EF">
              <w:rPr>
                <w:rFonts w:ascii="Tahoma" w:hAnsi="Tahoma" w:cs="Tahoma"/>
                <w:color w:val="000000"/>
                <w:sz w:val="22"/>
                <w:szCs w:val="22"/>
              </w:rPr>
              <w:t>Debêntures em Circulação</w:t>
            </w:r>
            <w:r w:rsidR="00E504EB">
              <w:rPr>
                <w:rFonts w:ascii="Tahoma" w:hAnsi="Tahoma" w:cs="Tahoma"/>
                <w:color w:val="000000"/>
                <w:sz w:val="22"/>
                <w:szCs w:val="22"/>
              </w:rPr>
              <w:t xml:space="preserve"> presente</w:t>
            </w:r>
            <w:r>
              <w:rPr>
                <w:rFonts w:ascii="Tahoma" w:hAnsi="Tahoma" w:cs="Tahoma"/>
                <w:color w:val="000000"/>
                <w:sz w:val="22"/>
                <w:szCs w:val="22"/>
              </w:rPr>
              <w:t xml:space="preserve">, desde que haja um quórum mínimo de instalação de 30% </w:t>
            </w:r>
            <w:r w:rsidR="00D37D00">
              <w:rPr>
                <w:rFonts w:ascii="Tahoma" w:hAnsi="Tahoma" w:cs="Tahoma"/>
                <w:color w:val="000000"/>
                <w:sz w:val="22"/>
                <w:szCs w:val="22"/>
              </w:rPr>
              <w:t xml:space="preserve">(trinta por cento) </w:t>
            </w:r>
            <w:r>
              <w:rPr>
                <w:rFonts w:ascii="Tahoma" w:hAnsi="Tahoma" w:cs="Tahoma"/>
                <w:color w:val="000000"/>
                <w:sz w:val="22"/>
                <w:szCs w:val="22"/>
              </w:rPr>
              <w:t xml:space="preserve">das </w:t>
            </w:r>
            <w:r w:rsidR="00691C56" w:rsidRPr="007B5A72">
              <w:rPr>
                <w:rFonts w:ascii="Tahoma" w:hAnsi="Tahoma" w:cs="Tahoma"/>
                <w:color w:val="000000"/>
                <w:sz w:val="22"/>
                <w:szCs w:val="22"/>
              </w:rPr>
              <w:t>Debêntures em Circulação da Primeira Série</w:t>
            </w:r>
          </w:p>
        </w:tc>
        <w:tc>
          <w:tcPr>
            <w:tcW w:w="2976" w:type="dxa"/>
            <w:tcBorders>
              <w:top w:val="single" w:sz="8" w:space="0" w:color="auto"/>
              <w:left w:val="nil"/>
              <w:bottom w:val="single" w:sz="4" w:space="0" w:color="auto"/>
              <w:right w:val="single" w:sz="8" w:space="0" w:color="auto"/>
            </w:tcBorders>
            <w:shd w:val="clear" w:color="auto" w:fill="auto"/>
            <w:noWrap/>
            <w:vAlign w:val="center"/>
          </w:tcPr>
          <w:p w14:paraId="3DD7907A" w14:textId="77777777" w:rsidR="00375481" w:rsidRPr="00583287" w:rsidRDefault="008C7533" w:rsidP="00375481">
            <w:pPr>
              <w:spacing w:line="320" w:lineRule="atLeast"/>
              <w:jc w:val="center"/>
              <w:rPr>
                <w:rFonts w:ascii="Tahoma" w:hAnsi="Tahoma" w:cs="Tahoma"/>
                <w:color w:val="000000"/>
                <w:sz w:val="22"/>
                <w:szCs w:val="22"/>
              </w:rPr>
            </w:pPr>
            <w:r w:rsidRPr="00583287">
              <w:rPr>
                <w:rFonts w:ascii="Tahoma" w:hAnsi="Tahoma" w:cs="Tahoma"/>
                <w:color w:val="000000"/>
                <w:sz w:val="22"/>
                <w:szCs w:val="22"/>
              </w:rPr>
              <w:t xml:space="preserve">75% (setenta e cinco por cento) das Debêntures </w:t>
            </w:r>
            <w:r w:rsidR="00FD4549">
              <w:rPr>
                <w:rFonts w:ascii="Tahoma" w:hAnsi="Tahoma" w:cs="Tahoma"/>
                <w:color w:val="000000"/>
                <w:sz w:val="22"/>
                <w:szCs w:val="22"/>
              </w:rPr>
              <w:t xml:space="preserve">em Circulação </w:t>
            </w:r>
            <w:r w:rsidRPr="00583287">
              <w:rPr>
                <w:rFonts w:ascii="Tahoma" w:hAnsi="Tahoma" w:cs="Tahoma"/>
                <w:color w:val="000000"/>
                <w:sz w:val="22"/>
                <w:szCs w:val="22"/>
              </w:rPr>
              <w:t xml:space="preserve">da Segunda Série </w:t>
            </w:r>
          </w:p>
        </w:tc>
      </w:tr>
      <w:tr w:rsidR="004257BB" w14:paraId="5C2D0069" w14:textId="77777777" w:rsidTr="00375481">
        <w:trPr>
          <w:trHeight w:val="750"/>
        </w:trPr>
        <w:tc>
          <w:tcPr>
            <w:tcW w:w="567" w:type="dxa"/>
            <w:tcBorders>
              <w:top w:val="nil"/>
              <w:left w:val="single" w:sz="8" w:space="0" w:color="auto"/>
              <w:bottom w:val="single" w:sz="4" w:space="0" w:color="auto"/>
              <w:right w:val="nil"/>
            </w:tcBorders>
            <w:shd w:val="clear" w:color="auto" w:fill="auto"/>
            <w:noWrap/>
            <w:vAlign w:val="center"/>
          </w:tcPr>
          <w:p w14:paraId="38269EC2" w14:textId="77777777" w:rsidR="00375481" w:rsidRPr="00583287" w:rsidRDefault="00375481" w:rsidP="00375481">
            <w:pPr>
              <w:pStyle w:val="Nvel11a"/>
              <w:numPr>
                <w:ilvl w:val="0"/>
                <w:numId w:val="0"/>
              </w:numPr>
              <w:spacing w:line="320" w:lineRule="atLeast"/>
              <w:ind w:left="709"/>
              <w:rPr>
                <w:rFonts w:ascii="Tahoma" w:hAnsi="Tahoma" w:cs="Tahoma"/>
                <w:lang w:val="pt-BR"/>
              </w:rPr>
            </w:pPr>
          </w:p>
        </w:tc>
        <w:tc>
          <w:tcPr>
            <w:tcW w:w="3232" w:type="dxa"/>
            <w:tcBorders>
              <w:top w:val="nil"/>
              <w:left w:val="nil"/>
              <w:bottom w:val="single" w:sz="4" w:space="0" w:color="auto"/>
              <w:right w:val="single" w:sz="8" w:space="0" w:color="auto"/>
            </w:tcBorders>
            <w:shd w:val="clear" w:color="auto" w:fill="auto"/>
            <w:vAlign w:val="center"/>
          </w:tcPr>
          <w:p w14:paraId="3CA53E89" w14:textId="6C8C3D15" w:rsidR="00375481" w:rsidRPr="00583287" w:rsidRDefault="008C7533" w:rsidP="00375481">
            <w:pPr>
              <w:pStyle w:val="Nvel11a1"/>
              <w:tabs>
                <w:tab w:val="clear" w:pos="1418"/>
                <w:tab w:val="num" w:pos="356"/>
              </w:tabs>
              <w:spacing w:line="320" w:lineRule="atLeast"/>
              <w:ind w:left="-70" w:firstLine="0"/>
              <w:rPr>
                <w:rFonts w:ascii="Tahoma" w:eastAsia="Cambria" w:hAnsi="Tahoma" w:cs="Tahoma"/>
                <w:color w:val="000000"/>
                <w:lang w:val="pt-BR"/>
              </w:rPr>
            </w:pPr>
            <w:r w:rsidRPr="00583287">
              <w:rPr>
                <w:rFonts w:ascii="Tahoma" w:hAnsi="Tahoma" w:cs="Tahoma"/>
                <w:lang w:val="pt-BR"/>
              </w:rPr>
              <w:t>alteração das Cláusulas</w:t>
            </w:r>
            <w:r w:rsidR="0058658F">
              <w:rPr>
                <w:rFonts w:ascii="Tahoma" w:hAnsi="Tahoma" w:cs="Tahoma"/>
                <w:lang w:val="pt-BR"/>
              </w:rPr>
              <w:t xml:space="preserve"> </w:t>
            </w:r>
            <w:r w:rsidR="0058658F">
              <w:rPr>
                <w:rFonts w:ascii="Tahoma" w:hAnsi="Tahoma" w:cs="Tahoma"/>
                <w:lang w:val="pt-BR"/>
              </w:rPr>
              <w:fldChar w:fldCharType="begin"/>
            </w:r>
            <w:r w:rsidR="0058658F">
              <w:rPr>
                <w:rFonts w:ascii="Tahoma" w:hAnsi="Tahoma" w:cs="Tahoma"/>
                <w:lang w:val="pt-BR"/>
              </w:rPr>
              <w:instrText xml:space="preserve"> REF _Ref69484918 \r \h </w:instrText>
            </w:r>
            <w:r w:rsidR="0058658F">
              <w:rPr>
                <w:rFonts w:ascii="Tahoma" w:hAnsi="Tahoma" w:cs="Tahoma"/>
                <w:lang w:val="pt-BR"/>
              </w:rPr>
            </w:r>
            <w:r w:rsidR="0058658F">
              <w:rPr>
                <w:rFonts w:ascii="Tahoma" w:hAnsi="Tahoma" w:cs="Tahoma"/>
                <w:lang w:val="pt-BR"/>
              </w:rPr>
              <w:fldChar w:fldCharType="separate"/>
            </w:r>
            <w:r w:rsidR="001E3BF4">
              <w:rPr>
                <w:rFonts w:ascii="Tahoma" w:hAnsi="Tahoma" w:cs="Tahoma"/>
                <w:lang w:val="pt-BR"/>
              </w:rPr>
              <w:t>3.13</w:t>
            </w:r>
            <w:r w:rsidR="0058658F">
              <w:rPr>
                <w:rFonts w:ascii="Tahoma" w:hAnsi="Tahoma" w:cs="Tahoma"/>
                <w:lang w:val="pt-BR"/>
              </w:rPr>
              <w:fldChar w:fldCharType="end"/>
            </w:r>
            <w:r w:rsidR="0058658F">
              <w:rPr>
                <w:rFonts w:ascii="Tahoma" w:hAnsi="Tahoma" w:cs="Tahoma"/>
                <w:lang w:val="pt-BR"/>
              </w:rPr>
              <w:t xml:space="preserve"> e </w:t>
            </w:r>
            <w:r w:rsidR="0058658F">
              <w:rPr>
                <w:rFonts w:ascii="Tahoma" w:hAnsi="Tahoma" w:cs="Tahoma"/>
                <w:lang w:val="pt-BR"/>
              </w:rPr>
              <w:fldChar w:fldCharType="begin"/>
            </w:r>
            <w:r w:rsidR="0058658F">
              <w:rPr>
                <w:rFonts w:ascii="Tahoma" w:hAnsi="Tahoma" w:cs="Tahoma"/>
                <w:lang w:val="pt-BR"/>
              </w:rPr>
              <w:instrText xml:space="preserve"> REF _Ref95145358 \r \h </w:instrText>
            </w:r>
            <w:r w:rsidR="0058658F">
              <w:rPr>
                <w:rFonts w:ascii="Tahoma" w:hAnsi="Tahoma" w:cs="Tahoma"/>
                <w:lang w:val="pt-BR"/>
              </w:rPr>
            </w:r>
            <w:r w:rsidR="0058658F">
              <w:rPr>
                <w:rFonts w:ascii="Tahoma" w:hAnsi="Tahoma" w:cs="Tahoma"/>
                <w:lang w:val="pt-BR"/>
              </w:rPr>
              <w:fldChar w:fldCharType="separate"/>
            </w:r>
            <w:r w:rsidR="001E3BF4">
              <w:rPr>
                <w:rFonts w:ascii="Tahoma" w:hAnsi="Tahoma" w:cs="Tahoma"/>
                <w:lang w:val="pt-BR"/>
              </w:rPr>
              <w:t>3.14</w:t>
            </w:r>
            <w:r w:rsidR="0058658F">
              <w:rPr>
                <w:rFonts w:ascii="Tahoma" w:hAnsi="Tahoma" w:cs="Tahoma"/>
                <w:lang w:val="pt-BR"/>
              </w:rPr>
              <w:fldChar w:fldCharType="end"/>
            </w:r>
            <w:r w:rsidRPr="00583287">
              <w:rPr>
                <w:rFonts w:ascii="Tahoma" w:hAnsi="Tahoma" w:cs="Tahoma"/>
                <w:lang w:val="pt-BR"/>
              </w:rPr>
              <w:t xml:space="preserve"> da presente Escritura de Emissão, ou de qualquer outra Cláusula que altere as Condições de Cessão ou os Critérios de Elegibilidade;</w:t>
            </w:r>
          </w:p>
        </w:tc>
        <w:tc>
          <w:tcPr>
            <w:tcW w:w="2127" w:type="dxa"/>
            <w:tcBorders>
              <w:top w:val="nil"/>
              <w:left w:val="nil"/>
              <w:bottom w:val="single" w:sz="4" w:space="0" w:color="auto"/>
              <w:right w:val="single" w:sz="8" w:space="0" w:color="auto"/>
            </w:tcBorders>
            <w:shd w:val="clear" w:color="auto" w:fill="auto"/>
            <w:noWrap/>
            <w:vAlign w:val="center"/>
          </w:tcPr>
          <w:p w14:paraId="2A5CE13E" w14:textId="77777777" w:rsidR="00375481" w:rsidRPr="00583287" w:rsidRDefault="008C7533" w:rsidP="00375481">
            <w:pPr>
              <w:spacing w:line="320" w:lineRule="atLeast"/>
              <w:jc w:val="center"/>
              <w:rPr>
                <w:rFonts w:ascii="Tahoma" w:hAnsi="Tahoma" w:cs="Tahoma"/>
                <w:color w:val="000000"/>
                <w:sz w:val="22"/>
                <w:szCs w:val="22"/>
              </w:rPr>
            </w:pPr>
            <w:r w:rsidRPr="007B5A72">
              <w:rPr>
                <w:rFonts w:ascii="Tahoma" w:hAnsi="Tahoma"/>
                <w:color w:val="000000"/>
                <w:sz w:val="22"/>
              </w:rPr>
              <w:t xml:space="preserve">maioria </w:t>
            </w:r>
            <w:r w:rsidR="007567EF" w:rsidRPr="007B5A72">
              <w:rPr>
                <w:rFonts w:ascii="Tahoma" w:hAnsi="Tahoma"/>
                <w:color w:val="000000"/>
                <w:sz w:val="22"/>
              </w:rPr>
              <w:t>das Debêntures</w:t>
            </w:r>
            <w:r w:rsidRPr="007B5A72">
              <w:rPr>
                <w:rFonts w:ascii="Tahoma" w:hAnsi="Tahoma"/>
                <w:color w:val="000000"/>
                <w:sz w:val="22"/>
              </w:rPr>
              <w:t xml:space="preserve"> em </w:t>
            </w:r>
            <w:r>
              <w:rPr>
                <w:rFonts w:ascii="Tahoma" w:hAnsi="Tahoma" w:cs="Tahoma"/>
                <w:color w:val="000000"/>
                <w:sz w:val="22"/>
                <w:szCs w:val="22"/>
              </w:rPr>
              <w:t>Circulação</w:t>
            </w:r>
            <w:r w:rsidR="00757D15">
              <w:rPr>
                <w:rFonts w:ascii="Tahoma" w:hAnsi="Tahoma" w:cs="Tahoma"/>
                <w:color w:val="000000"/>
                <w:sz w:val="22"/>
                <w:szCs w:val="22"/>
              </w:rPr>
              <w:t xml:space="preserve"> </w:t>
            </w:r>
          </w:p>
        </w:tc>
        <w:tc>
          <w:tcPr>
            <w:tcW w:w="2125" w:type="dxa"/>
            <w:tcBorders>
              <w:top w:val="nil"/>
              <w:left w:val="nil"/>
              <w:bottom w:val="single" w:sz="4" w:space="0" w:color="auto"/>
              <w:right w:val="single" w:sz="8" w:space="0" w:color="auto"/>
            </w:tcBorders>
            <w:shd w:val="clear" w:color="auto" w:fill="auto"/>
            <w:noWrap/>
            <w:vAlign w:val="center"/>
          </w:tcPr>
          <w:p w14:paraId="4839C856" w14:textId="77777777" w:rsidR="00375481" w:rsidRPr="00583287" w:rsidRDefault="008C7533" w:rsidP="00375481">
            <w:pPr>
              <w:spacing w:line="320" w:lineRule="atLeast"/>
              <w:jc w:val="center"/>
              <w:rPr>
                <w:rFonts w:ascii="Tahoma" w:hAnsi="Tahoma" w:cs="Tahoma"/>
                <w:color w:val="000000"/>
                <w:sz w:val="22"/>
                <w:szCs w:val="22"/>
              </w:rPr>
            </w:pPr>
            <w:r w:rsidRPr="00E57F75">
              <w:rPr>
                <w:rFonts w:ascii="Tahoma" w:hAnsi="Tahoma" w:cs="Tahoma"/>
                <w:color w:val="000000"/>
                <w:sz w:val="22"/>
                <w:szCs w:val="22"/>
              </w:rPr>
              <w:t xml:space="preserve">maioria </w:t>
            </w:r>
            <w:r w:rsidR="007567EF" w:rsidRPr="007B5A72">
              <w:rPr>
                <w:rFonts w:ascii="Tahoma" w:hAnsi="Tahoma"/>
                <w:color w:val="000000"/>
                <w:sz w:val="22"/>
              </w:rPr>
              <w:t>das Debêntures</w:t>
            </w:r>
            <w:r w:rsidRPr="007B5A72">
              <w:rPr>
                <w:rFonts w:ascii="Tahoma" w:hAnsi="Tahoma"/>
                <w:color w:val="000000"/>
                <w:sz w:val="22"/>
              </w:rPr>
              <w:t xml:space="preserve"> em Circulação</w:t>
            </w:r>
            <w:r w:rsidR="00D37D00">
              <w:rPr>
                <w:rFonts w:ascii="Tahoma" w:hAnsi="Tahoma" w:cs="Tahoma"/>
                <w:color w:val="000000"/>
                <w:sz w:val="22"/>
                <w:szCs w:val="22"/>
              </w:rPr>
              <w:t xml:space="preserve"> </w:t>
            </w:r>
          </w:p>
        </w:tc>
        <w:tc>
          <w:tcPr>
            <w:tcW w:w="2976" w:type="dxa"/>
            <w:tcBorders>
              <w:top w:val="nil"/>
              <w:left w:val="nil"/>
              <w:bottom w:val="single" w:sz="4" w:space="0" w:color="auto"/>
              <w:right w:val="single" w:sz="8" w:space="0" w:color="auto"/>
            </w:tcBorders>
            <w:shd w:val="clear" w:color="auto" w:fill="auto"/>
            <w:noWrap/>
            <w:vAlign w:val="center"/>
          </w:tcPr>
          <w:p w14:paraId="6BC769A6" w14:textId="77777777" w:rsidR="00375481" w:rsidRPr="00583287" w:rsidRDefault="008C7533" w:rsidP="00375481">
            <w:pPr>
              <w:spacing w:line="320" w:lineRule="atLeast"/>
              <w:jc w:val="center"/>
              <w:rPr>
                <w:rFonts w:ascii="Tahoma" w:hAnsi="Tahoma" w:cs="Tahoma"/>
                <w:color w:val="000000"/>
                <w:sz w:val="22"/>
                <w:szCs w:val="22"/>
              </w:rPr>
            </w:pPr>
            <w:r w:rsidRPr="00583287">
              <w:rPr>
                <w:rFonts w:ascii="Tahoma" w:hAnsi="Tahoma" w:cs="Tahoma"/>
                <w:color w:val="000000"/>
                <w:sz w:val="22"/>
                <w:szCs w:val="22"/>
              </w:rPr>
              <w:t xml:space="preserve">75% (setenta e cinco por cento) das Debêntures </w:t>
            </w:r>
            <w:r w:rsidR="00FD4549">
              <w:rPr>
                <w:rFonts w:ascii="Tahoma" w:hAnsi="Tahoma" w:cs="Tahoma"/>
                <w:color w:val="000000"/>
                <w:sz w:val="22"/>
                <w:szCs w:val="22"/>
              </w:rPr>
              <w:t xml:space="preserve">em Circulação </w:t>
            </w:r>
            <w:r w:rsidRPr="00583287">
              <w:rPr>
                <w:rFonts w:ascii="Tahoma" w:hAnsi="Tahoma" w:cs="Tahoma"/>
                <w:color w:val="000000"/>
                <w:sz w:val="22"/>
                <w:szCs w:val="22"/>
              </w:rPr>
              <w:t xml:space="preserve">da Segunda Série </w:t>
            </w:r>
          </w:p>
        </w:tc>
      </w:tr>
      <w:tr w:rsidR="004257BB" w14:paraId="6C3F9073" w14:textId="77777777" w:rsidTr="00375481">
        <w:trPr>
          <w:trHeight w:val="750"/>
        </w:trPr>
        <w:tc>
          <w:tcPr>
            <w:tcW w:w="567" w:type="dxa"/>
            <w:tcBorders>
              <w:top w:val="nil"/>
              <w:left w:val="single" w:sz="8" w:space="0" w:color="auto"/>
              <w:bottom w:val="single" w:sz="4" w:space="0" w:color="auto"/>
              <w:right w:val="nil"/>
            </w:tcBorders>
            <w:shd w:val="clear" w:color="auto" w:fill="auto"/>
            <w:noWrap/>
            <w:vAlign w:val="center"/>
          </w:tcPr>
          <w:p w14:paraId="4575A6C4" w14:textId="77777777" w:rsidR="00375481" w:rsidRPr="00583287" w:rsidRDefault="00375481" w:rsidP="00375481">
            <w:pPr>
              <w:pStyle w:val="Nvel11a"/>
              <w:numPr>
                <w:ilvl w:val="0"/>
                <w:numId w:val="0"/>
              </w:numPr>
              <w:spacing w:line="320" w:lineRule="atLeast"/>
              <w:ind w:left="709"/>
              <w:rPr>
                <w:rFonts w:ascii="Tahoma" w:hAnsi="Tahoma" w:cs="Tahoma"/>
                <w:lang w:val="pt-BR"/>
              </w:rPr>
            </w:pPr>
          </w:p>
        </w:tc>
        <w:tc>
          <w:tcPr>
            <w:tcW w:w="3232" w:type="dxa"/>
            <w:tcBorders>
              <w:top w:val="nil"/>
              <w:left w:val="nil"/>
              <w:bottom w:val="single" w:sz="4" w:space="0" w:color="auto"/>
              <w:right w:val="single" w:sz="8" w:space="0" w:color="auto"/>
            </w:tcBorders>
            <w:shd w:val="clear" w:color="auto" w:fill="auto"/>
            <w:vAlign w:val="center"/>
          </w:tcPr>
          <w:p w14:paraId="4D8B9940" w14:textId="14D53816" w:rsidR="00375481" w:rsidRPr="00583287" w:rsidRDefault="008C7533" w:rsidP="00375481">
            <w:pPr>
              <w:pStyle w:val="Nvel11a1"/>
              <w:tabs>
                <w:tab w:val="clear" w:pos="1418"/>
                <w:tab w:val="num" w:pos="356"/>
              </w:tabs>
              <w:spacing w:line="320" w:lineRule="atLeast"/>
              <w:ind w:left="-70" w:firstLine="0"/>
              <w:rPr>
                <w:rFonts w:ascii="Tahoma" w:hAnsi="Tahoma" w:cs="Tahoma"/>
                <w:lang w:val="pt-BR"/>
              </w:rPr>
            </w:pPr>
            <w:r w:rsidRPr="00583287">
              <w:rPr>
                <w:rFonts w:ascii="Tahoma" w:hAnsi="Tahoma" w:cs="Tahoma"/>
                <w:lang w:val="pt-BR"/>
              </w:rPr>
              <w:t xml:space="preserve">alteração da Cláusula </w:t>
            </w:r>
            <w:r w:rsidR="0058658F">
              <w:rPr>
                <w:rFonts w:ascii="Tahoma" w:hAnsi="Tahoma" w:cs="Tahoma"/>
                <w:lang w:val="pt-BR"/>
              </w:rPr>
              <w:fldChar w:fldCharType="begin"/>
            </w:r>
            <w:r w:rsidR="0058658F">
              <w:rPr>
                <w:rFonts w:ascii="Tahoma" w:hAnsi="Tahoma" w:cs="Tahoma"/>
                <w:lang w:val="pt-BR"/>
              </w:rPr>
              <w:instrText xml:space="preserve"> REF _Ref69514640 \r \h </w:instrText>
            </w:r>
            <w:r w:rsidR="0058658F">
              <w:rPr>
                <w:rFonts w:ascii="Tahoma" w:hAnsi="Tahoma" w:cs="Tahoma"/>
                <w:lang w:val="pt-BR"/>
              </w:rPr>
            </w:r>
            <w:r w:rsidR="0058658F">
              <w:rPr>
                <w:rFonts w:ascii="Tahoma" w:hAnsi="Tahoma" w:cs="Tahoma"/>
                <w:lang w:val="pt-BR"/>
              </w:rPr>
              <w:fldChar w:fldCharType="separate"/>
            </w:r>
            <w:r w:rsidR="001E3BF4">
              <w:rPr>
                <w:rFonts w:ascii="Tahoma" w:hAnsi="Tahoma" w:cs="Tahoma"/>
                <w:lang w:val="pt-BR"/>
              </w:rPr>
              <w:t>3.50</w:t>
            </w:r>
            <w:r w:rsidR="0058658F">
              <w:rPr>
                <w:rFonts w:ascii="Tahoma" w:hAnsi="Tahoma" w:cs="Tahoma"/>
                <w:lang w:val="pt-BR"/>
              </w:rPr>
              <w:fldChar w:fldCharType="end"/>
            </w:r>
            <w:r w:rsidR="0058658F">
              <w:rPr>
                <w:rFonts w:ascii="Tahoma" w:hAnsi="Tahoma" w:cs="Tahoma"/>
                <w:lang w:val="pt-BR"/>
              </w:rPr>
              <w:t xml:space="preserve"> </w:t>
            </w:r>
            <w:r w:rsidRPr="00583287">
              <w:rPr>
                <w:rFonts w:ascii="Tahoma" w:hAnsi="Tahoma" w:cs="Tahoma"/>
                <w:lang w:val="pt-BR"/>
              </w:rPr>
              <w:t xml:space="preserve">da presente Escritura de Emissão, ou de qualquer outra Cláusula que crie ou altere os Eventos de </w:t>
            </w:r>
            <w:r>
              <w:rPr>
                <w:rFonts w:ascii="Tahoma" w:hAnsi="Tahoma" w:cs="Tahoma"/>
                <w:lang w:val="pt-BR"/>
              </w:rPr>
              <w:t>Inadimplemento Não Automático</w:t>
            </w:r>
            <w:r w:rsidRPr="00583287">
              <w:rPr>
                <w:rFonts w:ascii="Tahoma" w:hAnsi="Tahoma" w:cs="Tahoma"/>
                <w:lang w:val="pt-BR"/>
              </w:rPr>
              <w:t xml:space="preserve"> ou os Eventos de Inadimplemento</w:t>
            </w:r>
            <w:r>
              <w:rPr>
                <w:rFonts w:ascii="Tahoma" w:hAnsi="Tahoma" w:cs="Tahoma"/>
                <w:lang w:val="pt-BR"/>
              </w:rPr>
              <w:t xml:space="preserve"> </w:t>
            </w:r>
            <w:r w:rsidRPr="00757D15">
              <w:rPr>
                <w:rFonts w:ascii="Tahoma" w:hAnsi="Tahoma" w:cs="Tahoma"/>
                <w:lang w:val="pt-BR"/>
              </w:rPr>
              <w:t>Automáticos</w:t>
            </w:r>
            <w:r w:rsidRPr="00583287">
              <w:rPr>
                <w:rFonts w:ascii="Tahoma" w:hAnsi="Tahoma" w:cs="Tahoma"/>
                <w:lang w:val="pt-BR"/>
              </w:rPr>
              <w:t>;</w:t>
            </w:r>
          </w:p>
        </w:tc>
        <w:tc>
          <w:tcPr>
            <w:tcW w:w="2127" w:type="dxa"/>
            <w:tcBorders>
              <w:top w:val="nil"/>
              <w:left w:val="nil"/>
              <w:bottom w:val="single" w:sz="4" w:space="0" w:color="auto"/>
              <w:right w:val="single" w:sz="8" w:space="0" w:color="auto"/>
            </w:tcBorders>
            <w:shd w:val="clear" w:color="auto" w:fill="auto"/>
            <w:noWrap/>
            <w:vAlign w:val="center"/>
          </w:tcPr>
          <w:p w14:paraId="7F83033D" w14:textId="7077CD32" w:rsidR="00375481" w:rsidRPr="00583287" w:rsidRDefault="008C7533" w:rsidP="00375481">
            <w:pPr>
              <w:spacing w:line="320" w:lineRule="atLeast"/>
              <w:jc w:val="center"/>
              <w:rPr>
                <w:rFonts w:ascii="Tahoma" w:hAnsi="Tahoma" w:cs="Tahoma"/>
                <w:color w:val="000000"/>
                <w:sz w:val="22"/>
                <w:szCs w:val="22"/>
              </w:rPr>
            </w:pPr>
            <w:r>
              <w:rPr>
                <w:rFonts w:ascii="Tahoma" w:hAnsi="Tahoma" w:cs="Tahoma"/>
                <w:color w:val="000000"/>
                <w:sz w:val="22"/>
                <w:szCs w:val="22"/>
              </w:rPr>
              <w:t>90</w:t>
            </w:r>
            <w:r w:rsidRPr="00E57F75">
              <w:rPr>
                <w:rFonts w:ascii="Tahoma" w:hAnsi="Tahoma" w:cs="Tahoma"/>
                <w:color w:val="000000"/>
                <w:sz w:val="22"/>
                <w:szCs w:val="22"/>
              </w:rPr>
              <w:t>% (</w:t>
            </w:r>
            <w:r>
              <w:rPr>
                <w:rFonts w:ascii="Tahoma" w:hAnsi="Tahoma" w:cs="Tahoma"/>
                <w:color w:val="000000"/>
                <w:sz w:val="22"/>
                <w:szCs w:val="22"/>
              </w:rPr>
              <w:t>noventa</w:t>
            </w:r>
            <w:r w:rsidRPr="00E57F75">
              <w:rPr>
                <w:rFonts w:ascii="Tahoma" w:hAnsi="Tahoma" w:cs="Tahoma"/>
                <w:color w:val="000000"/>
                <w:sz w:val="22"/>
                <w:szCs w:val="22"/>
              </w:rPr>
              <w:t xml:space="preserve"> por cento) das Debêntures em </w:t>
            </w:r>
            <w:r w:rsidR="00721036">
              <w:rPr>
                <w:rFonts w:ascii="Tahoma" w:hAnsi="Tahoma" w:cs="Tahoma"/>
                <w:color w:val="000000"/>
                <w:sz w:val="22"/>
                <w:szCs w:val="22"/>
              </w:rPr>
              <w:t>C</w:t>
            </w:r>
            <w:r w:rsidRPr="00E57F75">
              <w:rPr>
                <w:rFonts w:ascii="Tahoma" w:hAnsi="Tahoma" w:cs="Tahoma"/>
                <w:color w:val="000000"/>
                <w:sz w:val="22"/>
                <w:szCs w:val="22"/>
              </w:rPr>
              <w:t xml:space="preserve">irculação de cada Série </w:t>
            </w:r>
          </w:p>
        </w:tc>
        <w:tc>
          <w:tcPr>
            <w:tcW w:w="2125" w:type="dxa"/>
            <w:tcBorders>
              <w:top w:val="nil"/>
              <w:left w:val="nil"/>
              <w:bottom w:val="single" w:sz="4" w:space="0" w:color="auto"/>
              <w:right w:val="single" w:sz="8" w:space="0" w:color="auto"/>
            </w:tcBorders>
            <w:shd w:val="clear" w:color="auto" w:fill="auto"/>
            <w:noWrap/>
            <w:vAlign w:val="center"/>
          </w:tcPr>
          <w:p w14:paraId="602036F1" w14:textId="77777777" w:rsidR="00375481" w:rsidRPr="00583287" w:rsidRDefault="008C7533" w:rsidP="00375481">
            <w:pPr>
              <w:spacing w:line="320" w:lineRule="atLeast"/>
              <w:jc w:val="center"/>
              <w:rPr>
                <w:rFonts w:ascii="Tahoma" w:hAnsi="Tahoma" w:cs="Tahoma"/>
                <w:color w:val="000000"/>
                <w:sz w:val="22"/>
                <w:szCs w:val="22"/>
              </w:rPr>
            </w:pPr>
            <w:r>
              <w:rPr>
                <w:rFonts w:ascii="Tahoma" w:hAnsi="Tahoma" w:cs="Tahoma"/>
                <w:color w:val="000000"/>
                <w:sz w:val="22"/>
                <w:szCs w:val="22"/>
              </w:rPr>
              <w:t>90</w:t>
            </w:r>
            <w:r w:rsidRPr="00E57F75">
              <w:rPr>
                <w:rFonts w:ascii="Tahoma" w:hAnsi="Tahoma" w:cs="Tahoma"/>
                <w:color w:val="000000"/>
                <w:sz w:val="22"/>
                <w:szCs w:val="22"/>
              </w:rPr>
              <w:t>% (</w:t>
            </w:r>
            <w:r>
              <w:rPr>
                <w:rFonts w:ascii="Tahoma" w:hAnsi="Tahoma" w:cs="Tahoma"/>
                <w:color w:val="000000"/>
                <w:sz w:val="22"/>
                <w:szCs w:val="22"/>
              </w:rPr>
              <w:t>noventa</w:t>
            </w:r>
            <w:r w:rsidRPr="00E57F75">
              <w:rPr>
                <w:rFonts w:ascii="Tahoma" w:hAnsi="Tahoma" w:cs="Tahoma"/>
                <w:color w:val="000000"/>
                <w:sz w:val="22"/>
                <w:szCs w:val="22"/>
              </w:rPr>
              <w:t xml:space="preserve"> por cento) das Debêntures em circulação de cada Série </w:t>
            </w:r>
          </w:p>
        </w:tc>
        <w:tc>
          <w:tcPr>
            <w:tcW w:w="2976" w:type="dxa"/>
            <w:tcBorders>
              <w:top w:val="nil"/>
              <w:left w:val="nil"/>
              <w:bottom w:val="single" w:sz="4" w:space="0" w:color="auto"/>
              <w:right w:val="single" w:sz="8" w:space="0" w:color="auto"/>
            </w:tcBorders>
            <w:shd w:val="clear" w:color="auto" w:fill="auto"/>
            <w:noWrap/>
            <w:vAlign w:val="center"/>
          </w:tcPr>
          <w:p w14:paraId="4EE89816" w14:textId="77777777" w:rsidR="00375481" w:rsidRDefault="00375481" w:rsidP="00375481">
            <w:pPr>
              <w:spacing w:line="320" w:lineRule="atLeast"/>
              <w:jc w:val="center"/>
              <w:rPr>
                <w:rFonts w:ascii="Tahoma" w:hAnsi="Tahoma" w:cs="Tahoma"/>
                <w:color w:val="000000"/>
                <w:sz w:val="22"/>
                <w:szCs w:val="22"/>
              </w:rPr>
            </w:pPr>
          </w:p>
          <w:p w14:paraId="4C1F6A58" w14:textId="77777777" w:rsidR="00375481" w:rsidRPr="00583287" w:rsidRDefault="008C7533" w:rsidP="00375481">
            <w:pPr>
              <w:spacing w:line="320" w:lineRule="atLeast"/>
              <w:jc w:val="center"/>
              <w:rPr>
                <w:rFonts w:ascii="Tahoma" w:hAnsi="Tahoma" w:cs="Tahoma"/>
                <w:color w:val="000000"/>
                <w:sz w:val="22"/>
                <w:szCs w:val="22"/>
              </w:rPr>
            </w:pPr>
            <w:r>
              <w:rPr>
                <w:rFonts w:ascii="Tahoma" w:hAnsi="Tahoma" w:cs="Tahoma"/>
                <w:color w:val="000000"/>
                <w:sz w:val="22"/>
                <w:szCs w:val="22"/>
              </w:rPr>
              <w:t>N</w:t>
            </w:r>
            <w:r w:rsidRPr="00E57F75">
              <w:rPr>
                <w:rFonts w:ascii="Tahoma" w:hAnsi="Tahoma" w:cs="Tahoma"/>
                <w:color w:val="000000"/>
                <w:sz w:val="22"/>
                <w:szCs w:val="22"/>
              </w:rPr>
              <w:t xml:space="preserve">ão </w:t>
            </w:r>
            <w:r w:rsidR="00BE4146" w:rsidRPr="00E57F75">
              <w:rPr>
                <w:rFonts w:ascii="Tahoma" w:hAnsi="Tahoma" w:cs="Tahoma"/>
                <w:color w:val="000000"/>
                <w:sz w:val="22"/>
                <w:szCs w:val="22"/>
              </w:rPr>
              <w:t>aplicável</w:t>
            </w:r>
          </w:p>
        </w:tc>
      </w:tr>
      <w:tr w:rsidR="004257BB" w14:paraId="45316909" w14:textId="77777777" w:rsidTr="00375481">
        <w:trPr>
          <w:trHeight w:val="750"/>
        </w:trPr>
        <w:tc>
          <w:tcPr>
            <w:tcW w:w="567" w:type="dxa"/>
            <w:tcBorders>
              <w:top w:val="nil"/>
              <w:left w:val="single" w:sz="8" w:space="0" w:color="auto"/>
              <w:bottom w:val="single" w:sz="4" w:space="0" w:color="auto"/>
              <w:right w:val="nil"/>
            </w:tcBorders>
            <w:shd w:val="clear" w:color="auto" w:fill="auto"/>
            <w:noWrap/>
            <w:vAlign w:val="center"/>
          </w:tcPr>
          <w:p w14:paraId="5D958DDA" w14:textId="77777777" w:rsidR="00375481" w:rsidRPr="00583287" w:rsidRDefault="00375481" w:rsidP="00375481">
            <w:pPr>
              <w:pStyle w:val="Nvel11a"/>
              <w:numPr>
                <w:ilvl w:val="0"/>
                <w:numId w:val="0"/>
              </w:numPr>
              <w:spacing w:line="320" w:lineRule="atLeast"/>
              <w:ind w:left="709"/>
              <w:rPr>
                <w:rFonts w:ascii="Tahoma" w:hAnsi="Tahoma" w:cs="Tahoma"/>
                <w:lang w:val="pt-BR"/>
              </w:rPr>
            </w:pPr>
          </w:p>
        </w:tc>
        <w:tc>
          <w:tcPr>
            <w:tcW w:w="3232" w:type="dxa"/>
            <w:tcBorders>
              <w:top w:val="nil"/>
              <w:left w:val="nil"/>
              <w:bottom w:val="single" w:sz="4" w:space="0" w:color="auto"/>
              <w:right w:val="single" w:sz="8" w:space="0" w:color="auto"/>
            </w:tcBorders>
            <w:shd w:val="clear" w:color="auto" w:fill="auto"/>
            <w:vAlign w:val="center"/>
          </w:tcPr>
          <w:p w14:paraId="4D6FCA9F" w14:textId="55609129" w:rsidR="00375481" w:rsidRPr="00583287" w:rsidRDefault="008C7533" w:rsidP="00375481">
            <w:pPr>
              <w:pStyle w:val="Nvel11a1"/>
              <w:tabs>
                <w:tab w:val="clear" w:pos="1418"/>
                <w:tab w:val="num" w:pos="356"/>
              </w:tabs>
              <w:spacing w:line="320" w:lineRule="atLeast"/>
              <w:ind w:left="-70" w:firstLine="0"/>
              <w:rPr>
                <w:rFonts w:ascii="Tahoma" w:eastAsia="Cambria" w:hAnsi="Tahoma" w:cs="Tahoma"/>
                <w:color w:val="000000"/>
                <w:lang w:val="pt-BR"/>
              </w:rPr>
            </w:pPr>
            <w:bookmarkStart w:id="329" w:name="_Ref52965244"/>
            <w:r w:rsidRPr="00E57F75">
              <w:rPr>
                <w:rFonts w:ascii="Tahoma" w:hAnsi="Tahoma" w:cs="Tahoma"/>
                <w:lang w:val="pt-BR"/>
              </w:rPr>
              <w:t xml:space="preserve">alteração da Cláusula </w:t>
            </w:r>
            <w:r w:rsidR="003668F3">
              <w:rPr>
                <w:rFonts w:ascii="Tahoma" w:hAnsi="Tahoma" w:cs="Tahoma"/>
                <w:lang w:val="pt-BR"/>
              </w:rPr>
              <w:fldChar w:fldCharType="begin"/>
            </w:r>
            <w:r w:rsidR="003668F3">
              <w:rPr>
                <w:rFonts w:ascii="Tahoma" w:hAnsi="Tahoma" w:cs="Tahoma"/>
                <w:lang w:val="pt-BR"/>
              </w:rPr>
              <w:instrText xml:space="preserve"> REF _Ref95145520 \r \h </w:instrText>
            </w:r>
            <w:r w:rsidR="003668F3">
              <w:rPr>
                <w:rFonts w:ascii="Tahoma" w:hAnsi="Tahoma" w:cs="Tahoma"/>
                <w:lang w:val="pt-BR"/>
              </w:rPr>
            </w:r>
            <w:r w:rsidR="003668F3">
              <w:rPr>
                <w:rFonts w:ascii="Tahoma" w:hAnsi="Tahoma" w:cs="Tahoma"/>
                <w:lang w:val="pt-BR"/>
              </w:rPr>
              <w:fldChar w:fldCharType="separate"/>
            </w:r>
            <w:r w:rsidR="001E3BF4">
              <w:rPr>
                <w:rFonts w:ascii="Tahoma" w:hAnsi="Tahoma" w:cs="Tahoma"/>
                <w:lang w:val="pt-BR"/>
              </w:rPr>
              <w:t>3.19</w:t>
            </w:r>
            <w:r w:rsidR="003668F3">
              <w:rPr>
                <w:rFonts w:ascii="Tahoma" w:hAnsi="Tahoma" w:cs="Tahoma"/>
                <w:lang w:val="pt-BR"/>
              </w:rPr>
              <w:fldChar w:fldCharType="end"/>
            </w:r>
            <w:r w:rsidR="003668F3">
              <w:rPr>
                <w:rFonts w:ascii="Tahoma" w:hAnsi="Tahoma" w:cs="Tahoma"/>
                <w:lang w:val="pt-BR"/>
              </w:rPr>
              <w:t xml:space="preserve"> </w:t>
            </w:r>
            <w:r w:rsidRPr="00E57F75">
              <w:rPr>
                <w:rFonts w:ascii="Tahoma" w:hAnsi="Tahoma" w:cs="Tahoma"/>
                <w:lang w:val="pt-BR"/>
              </w:rPr>
              <w:t>da presente Escritura de Emissão, ou de qualquer outra Cláusula que crie ou aumente</w:t>
            </w:r>
            <w:r>
              <w:rPr>
                <w:rFonts w:ascii="Tahoma" w:hAnsi="Tahoma" w:cs="Tahoma"/>
                <w:lang w:val="pt-BR"/>
              </w:rPr>
              <w:t xml:space="preserve"> e resulte em um acréscimo nos valores de 30% (trinta por cento) das</w:t>
            </w:r>
            <w:r w:rsidRPr="00E57F75">
              <w:rPr>
                <w:rFonts w:ascii="Tahoma" w:hAnsi="Tahoma" w:cs="Tahoma"/>
                <w:lang w:val="pt-BR"/>
              </w:rPr>
              <w:t xml:space="preserve"> Despesas;</w:t>
            </w:r>
            <w:bookmarkEnd w:id="329"/>
          </w:p>
        </w:tc>
        <w:tc>
          <w:tcPr>
            <w:tcW w:w="2127" w:type="dxa"/>
            <w:tcBorders>
              <w:top w:val="nil"/>
              <w:left w:val="nil"/>
              <w:bottom w:val="single" w:sz="4" w:space="0" w:color="auto"/>
              <w:right w:val="single" w:sz="8" w:space="0" w:color="auto"/>
            </w:tcBorders>
            <w:shd w:val="clear" w:color="auto" w:fill="auto"/>
            <w:noWrap/>
            <w:vAlign w:val="center"/>
          </w:tcPr>
          <w:p w14:paraId="54BD1B37" w14:textId="77777777" w:rsidR="00375481" w:rsidRPr="00583287" w:rsidRDefault="008C7533" w:rsidP="00375481">
            <w:pPr>
              <w:spacing w:line="320" w:lineRule="atLeast"/>
              <w:jc w:val="center"/>
              <w:rPr>
                <w:rFonts w:ascii="Tahoma" w:hAnsi="Tahoma" w:cs="Tahoma"/>
                <w:color w:val="000000"/>
                <w:sz w:val="22"/>
                <w:szCs w:val="22"/>
              </w:rPr>
            </w:pPr>
            <w:r w:rsidRPr="007B5A72">
              <w:rPr>
                <w:rFonts w:ascii="Tahoma" w:hAnsi="Tahoma"/>
                <w:color w:val="000000"/>
                <w:sz w:val="22"/>
              </w:rPr>
              <w:t xml:space="preserve">maioria </w:t>
            </w:r>
            <w:r w:rsidR="007567EF" w:rsidRPr="007B5A72">
              <w:rPr>
                <w:rFonts w:ascii="Tahoma" w:hAnsi="Tahoma"/>
                <w:color w:val="000000"/>
                <w:sz w:val="22"/>
              </w:rPr>
              <w:t>das Debêntures</w:t>
            </w:r>
            <w:r w:rsidRPr="007B5A72">
              <w:rPr>
                <w:rFonts w:ascii="Tahoma" w:hAnsi="Tahoma"/>
                <w:color w:val="000000"/>
                <w:sz w:val="22"/>
              </w:rPr>
              <w:t xml:space="preserve"> em </w:t>
            </w:r>
            <w:r>
              <w:rPr>
                <w:rFonts w:ascii="Tahoma" w:hAnsi="Tahoma" w:cs="Tahoma"/>
                <w:color w:val="000000"/>
                <w:sz w:val="22"/>
                <w:szCs w:val="22"/>
              </w:rPr>
              <w:t xml:space="preserve">Circulação </w:t>
            </w:r>
          </w:p>
        </w:tc>
        <w:tc>
          <w:tcPr>
            <w:tcW w:w="2125" w:type="dxa"/>
            <w:tcBorders>
              <w:top w:val="nil"/>
              <w:left w:val="nil"/>
              <w:bottom w:val="single" w:sz="4" w:space="0" w:color="auto"/>
              <w:right w:val="single" w:sz="8" w:space="0" w:color="auto"/>
            </w:tcBorders>
            <w:shd w:val="clear" w:color="auto" w:fill="auto"/>
            <w:noWrap/>
            <w:vAlign w:val="center"/>
          </w:tcPr>
          <w:p w14:paraId="75C9E492" w14:textId="38A929B8" w:rsidR="00375481" w:rsidRPr="00583287" w:rsidRDefault="008C7533" w:rsidP="00375481">
            <w:pPr>
              <w:spacing w:line="320" w:lineRule="atLeast"/>
              <w:jc w:val="center"/>
              <w:rPr>
                <w:rFonts w:ascii="Tahoma" w:hAnsi="Tahoma" w:cs="Tahoma"/>
                <w:color w:val="000000"/>
                <w:sz w:val="22"/>
                <w:szCs w:val="22"/>
              </w:rPr>
            </w:pPr>
            <w:r w:rsidRPr="00E57F75">
              <w:rPr>
                <w:rFonts w:ascii="Tahoma" w:hAnsi="Tahoma" w:cs="Tahoma"/>
                <w:color w:val="000000"/>
                <w:sz w:val="22"/>
                <w:szCs w:val="22"/>
              </w:rPr>
              <w:t xml:space="preserve">maioria </w:t>
            </w:r>
            <w:r>
              <w:rPr>
                <w:rFonts w:ascii="Tahoma" w:hAnsi="Tahoma" w:cs="Tahoma"/>
                <w:color w:val="000000"/>
                <w:sz w:val="22"/>
                <w:szCs w:val="22"/>
              </w:rPr>
              <w:t xml:space="preserve">das </w:t>
            </w:r>
            <w:r w:rsidR="002E5FB4" w:rsidRPr="007567EF">
              <w:rPr>
                <w:rFonts w:ascii="Tahoma" w:hAnsi="Tahoma" w:cs="Tahoma"/>
                <w:color w:val="000000"/>
                <w:sz w:val="22"/>
                <w:szCs w:val="22"/>
              </w:rPr>
              <w:t>Debêntures em Circulação</w:t>
            </w:r>
            <w:r w:rsidR="00E504EB">
              <w:rPr>
                <w:rFonts w:ascii="Tahoma" w:hAnsi="Tahoma" w:cs="Tahoma"/>
                <w:color w:val="000000"/>
                <w:sz w:val="22"/>
                <w:szCs w:val="22"/>
              </w:rPr>
              <w:t xml:space="preserve"> presente</w:t>
            </w:r>
            <w:r>
              <w:rPr>
                <w:rFonts w:ascii="Tahoma" w:hAnsi="Tahoma" w:cs="Tahoma"/>
                <w:color w:val="000000"/>
                <w:sz w:val="22"/>
                <w:szCs w:val="22"/>
              </w:rPr>
              <w:t xml:space="preserve">, desde que haja um quórum mínimo de instalação de 30% (trinta por cento) das </w:t>
            </w:r>
            <w:r w:rsidRPr="006B63AA">
              <w:rPr>
                <w:rFonts w:ascii="Tahoma" w:hAnsi="Tahoma" w:cs="Tahoma"/>
                <w:color w:val="000000"/>
                <w:sz w:val="22"/>
                <w:szCs w:val="22"/>
              </w:rPr>
              <w:t>Debêntures em Circulação da Primeira Série</w:t>
            </w:r>
          </w:p>
        </w:tc>
        <w:tc>
          <w:tcPr>
            <w:tcW w:w="2976" w:type="dxa"/>
            <w:tcBorders>
              <w:top w:val="nil"/>
              <w:left w:val="nil"/>
              <w:bottom w:val="single" w:sz="4" w:space="0" w:color="auto"/>
              <w:right w:val="single" w:sz="8" w:space="0" w:color="auto"/>
            </w:tcBorders>
            <w:shd w:val="clear" w:color="auto" w:fill="auto"/>
            <w:noWrap/>
            <w:vAlign w:val="center"/>
          </w:tcPr>
          <w:p w14:paraId="5D529BD7" w14:textId="77777777" w:rsidR="00375481" w:rsidRPr="00583287" w:rsidRDefault="008C7533" w:rsidP="00375481">
            <w:pPr>
              <w:spacing w:line="320" w:lineRule="atLeast"/>
              <w:jc w:val="center"/>
              <w:rPr>
                <w:rFonts w:ascii="Tahoma" w:hAnsi="Tahoma" w:cs="Tahoma"/>
                <w:color w:val="000000"/>
                <w:sz w:val="22"/>
                <w:szCs w:val="22"/>
              </w:rPr>
            </w:pPr>
            <w:r w:rsidRPr="00583287">
              <w:rPr>
                <w:rFonts w:ascii="Tahoma" w:hAnsi="Tahoma" w:cs="Tahoma"/>
                <w:color w:val="000000"/>
                <w:sz w:val="22"/>
                <w:szCs w:val="22"/>
              </w:rPr>
              <w:t>75% (setenta e cinco por cento) das Debêntures</w:t>
            </w:r>
            <w:r w:rsidR="00FD4549">
              <w:rPr>
                <w:rFonts w:ascii="Tahoma" w:hAnsi="Tahoma" w:cs="Tahoma"/>
                <w:color w:val="000000"/>
                <w:sz w:val="22"/>
                <w:szCs w:val="22"/>
              </w:rPr>
              <w:t xml:space="preserve"> em Circulação</w:t>
            </w:r>
            <w:r w:rsidRPr="00583287">
              <w:rPr>
                <w:rFonts w:ascii="Tahoma" w:hAnsi="Tahoma" w:cs="Tahoma"/>
                <w:color w:val="000000"/>
                <w:sz w:val="22"/>
                <w:szCs w:val="22"/>
              </w:rPr>
              <w:t xml:space="preserve"> da Segunda Série </w:t>
            </w:r>
          </w:p>
        </w:tc>
      </w:tr>
      <w:tr w:rsidR="004257BB" w14:paraId="2EE53090" w14:textId="77777777" w:rsidTr="00375481">
        <w:trPr>
          <w:trHeight w:val="1000"/>
        </w:trPr>
        <w:tc>
          <w:tcPr>
            <w:tcW w:w="567" w:type="dxa"/>
            <w:tcBorders>
              <w:top w:val="nil"/>
              <w:left w:val="single" w:sz="8" w:space="0" w:color="auto"/>
              <w:bottom w:val="single" w:sz="4" w:space="0" w:color="auto"/>
              <w:right w:val="nil"/>
            </w:tcBorders>
            <w:shd w:val="clear" w:color="auto" w:fill="auto"/>
            <w:noWrap/>
            <w:vAlign w:val="center"/>
            <w:hideMark/>
          </w:tcPr>
          <w:p w14:paraId="1397679F" w14:textId="77777777" w:rsidR="00375481" w:rsidRPr="00583287" w:rsidRDefault="00375481" w:rsidP="00375481">
            <w:pPr>
              <w:pStyle w:val="Nvel11a"/>
              <w:spacing w:line="320" w:lineRule="atLeast"/>
              <w:jc w:val="center"/>
              <w:rPr>
                <w:rFonts w:ascii="Tahoma" w:hAnsi="Tahoma" w:cs="Tahoma"/>
                <w:lang w:val="pt-BR"/>
              </w:rPr>
            </w:pPr>
          </w:p>
        </w:tc>
        <w:tc>
          <w:tcPr>
            <w:tcW w:w="3232" w:type="dxa"/>
            <w:tcBorders>
              <w:top w:val="nil"/>
              <w:left w:val="nil"/>
              <w:bottom w:val="single" w:sz="4" w:space="0" w:color="auto"/>
              <w:right w:val="single" w:sz="8" w:space="0" w:color="auto"/>
            </w:tcBorders>
            <w:shd w:val="clear" w:color="auto" w:fill="auto"/>
            <w:vAlign w:val="center"/>
            <w:hideMark/>
          </w:tcPr>
          <w:p w14:paraId="326F0113" w14:textId="77777777" w:rsidR="00375481" w:rsidRPr="00583287" w:rsidRDefault="008C7533" w:rsidP="00375481">
            <w:pPr>
              <w:spacing w:line="320" w:lineRule="atLeast"/>
              <w:ind w:left="-70"/>
              <w:rPr>
                <w:rFonts w:ascii="Tahoma" w:hAnsi="Tahoma" w:cs="Tahoma"/>
                <w:color w:val="000000"/>
                <w:sz w:val="22"/>
                <w:szCs w:val="22"/>
              </w:rPr>
            </w:pPr>
            <w:bookmarkStart w:id="330" w:name="RANGE!C7"/>
            <w:r w:rsidRPr="00583287">
              <w:rPr>
                <w:rFonts w:ascii="Tahoma" w:eastAsia="Cambria" w:hAnsi="Tahoma" w:cs="Tahoma"/>
                <w:color w:val="000000"/>
                <w:sz w:val="22"/>
                <w:szCs w:val="22"/>
              </w:rPr>
              <w:t>deliberar sobre a substituição do Agente Administrativo, observadas as condições desta Escritura de Emissão;</w:t>
            </w:r>
            <w:bookmarkEnd w:id="330"/>
          </w:p>
        </w:tc>
        <w:tc>
          <w:tcPr>
            <w:tcW w:w="2127" w:type="dxa"/>
            <w:tcBorders>
              <w:top w:val="nil"/>
              <w:left w:val="nil"/>
              <w:bottom w:val="single" w:sz="4" w:space="0" w:color="auto"/>
              <w:right w:val="single" w:sz="8" w:space="0" w:color="auto"/>
            </w:tcBorders>
            <w:shd w:val="clear" w:color="auto" w:fill="auto"/>
            <w:noWrap/>
            <w:vAlign w:val="center"/>
            <w:hideMark/>
          </w:tcPr>
          <w:p w14:paraId="67890639" w14:textId="77777777" w:rsidR="00375481" w:rsidRPr="00583287" w:rsidRDefault="008C7533" w:rsidP="00375481">
            <w:pPr>
              <w:spacing w:line="320" w:lineRule="atLeast"/>
              <w:jc w:val="center"/>
              <w:rPr>
                <w:rFonts w:ascii="Tahoma" w:hAnsi="Tahoma" w:cs="Tahoma"/>
                <w:color w:val="000000"/>
                <w:sz w:val="22"/>
                <w:szCs w:val="22"/>
              </w:rPr>
            </w:pPr>
            <w:r w:rsidRPr="007B5A72">
              <w:rPr>
                <w:rFonts w:ascii="Tahoma" w:hAnsi="Tahoma"/>
                <w:color w:val="000000"/>
                <w:sz w:val="22"/>
              </w:rPr>
              <w:t xml:space="preserve">maioria </w:t>
            </w:r>
            <w:r w:rsidR="007567EF" w:rsidRPr="007B5A72">
              <w:rPr>
                <w:rFonts w:ascii="Tahoma" w:hAnsi="Tahoma"/>
                <w:color w:val="000000"/>
                <w:sz w:val="22"/>
              </w:rPr>
              <w:t>das Debêntures</w:t>
            </w:r>
            <w:r w:rsidRPr="007B5A72">
              <w:rPr>
                <w:rFonts w:ascii="Tahoma" w:hAnsi="Tahoma"/>
                <w:color w:val="000000"/>
                <w:sz w:val="22"/>
              </w:rPr>
              <w:t xml:space="preserve"> em </w:t>
            </w:r>
            <w:r>
              <w:rPr>
                <w:rFonts w:ascii="Tahoma" w:hAnsi="Tahoma" w:cs="Tahoma"/>
                <w:color w:val="000000"/>
                <w:sz w:val="22"/>
                <w:szCs w:val="22"/>
              </w:rPr>
              <w:t xml:space="preserve">Circulação </w:t>
            </w:r>
          </w:p>
        </w:tc>
        <w:tc>
          <w:tcPr>
            <w:tcW w:w="2125" w:type="dxa"/>
            <w:tcBorders>
              <w:top w:val="nil"/>
              <w:left w:val="nil"/>
              <w:bottom w:val="single" w:sz="4" w:space="0" w:color="auto"/>
              <w:right w:val="single" w:sz="8" w:space="0" w:color="auto"/>
            </w:tcBorders>
            <w:shd w:val="clear" w:color="auto" w:fill="auto"/>
            <w:noWrap/>
            <w:vAlign w:val="center"/>
            <w:hideMark/>
          </w:tcPr>
          <w:p w14:paraId="0EC0AE1F" w14:textId="26F31F19" w:rsidR="00375481" w:rsidRPr="00583287" w:rsidRDefault="008C7533" w:rsidP="00375481">
            <w:pPr>
              <w:spacing w:line="320" w:lineRule="atLeast"/>
              <w:jc w:val="center"/>
              <w:rPr>
                <w:rFonts w:ascii="Tahoma" w:hAnsi="Tahoma" w:cs="Tahoma"/>
                <w:color w:val="000000"/>
                <w:sz w:val="22"/>
                <w:szCs w:val="22"/>
              </w:rPr>
            </w:pPr>
            <w:r w:rsidRPr="00E57F75">
              <w:rPr>
                <w:rFonts w:ascii="Tahoma" w:hAnsi="Tahoma" w:cs="Tahoma"/>
                <w:color w:val="000000"/>
                <w:sz w:val="22"/>
                <w:szCs w:val="22"/>
              </w:rPr>
              <w:t xml:space="preserve">maioria </w:t>
            </w:r>
            <w:r>
              <w:rPr>
                <w:rFonts w:ascii="Tahoma" w:hAnsi="Tahoma" w:cs="Tahoma"/>
                <w:color w:val="000000"/>
                <w:sz w:val="22"/>
                <w:szCs w:val="22"/>
              </w:rPr>
              <w:t xml:space="preserve">das </w:t>
            </w:r>
            <w:r w:rsidR="002E5FB4" w:rsidRPr="007567EF">
              <w:rPr>
                <w:rFonts w:ascii="Tahoma" w:hAnsi="Tahoma" w:cs="Tahoma"/>
                <w:color w:val="000000"/>
                <w:sz w:val="22"/>
                <w:szCs w:val="22"/>
              </w:rPr>
              <w:t>Debêntures em Circulação</w:t>
            </w:r>
            <w:r w:rsidR="00E504EB">
              <w:rPr>
                <w:rFonts w:ascii="Tahoma" w:hAnsi="Tahoma" w:cs="Tahoma"/>
                <w:color w:val="000000"/>
                <w:sz w:val="22"/>
                <w:szCs w:val="22"/>
              </w:rPr>
              <w:t xml:space="preserve"> presente</w:t>
            </w:r>
            <w:r>
              <w:rPr>
                <w:rFonts w:ascii="Tahoma" w:hAnsi="Tahoma" w:cs="Tahoma"/>
                <w:color w:val="000000"/>
                <w:sz w:val="22"/>
                <w:szCs w:val="22"/>
              </w:rPr>
              <w:t xml:space="preserve">, desde que haja um </w:t>
            </w:r>
            <w:r>
              <w:rPr>
                <w:rFonts w:ascii="Tahoma" w:hAnsi="Tahoma" w:cs="Tahoma"/>
                <w:color w:val="000000"/>
                <w:sz w:val="22"/>
                <w:szCs w:val="22"/>
              </w:rPr>
              <w:lastRenderedPageBreak/>
              <w:t xml:space="preserve">quórum mínimo de instalação de 30% (trinta por cento) das </w:t>
            </w:r>
            <w:r w:rsidRPr="006B63AA">
              <w:rPr>
                <w:rFonts w:ascii="Tahoma" w:hAnsi="Tahoma" w:cs="Tahoma"/>
                <w:color w:val="000000"/>
                <w:sz w:val="22"/>
                <w:szCs w:val="22"/>
              </w:rPr>
              <w:t>Debêntures em Circulação da Primeira Série</w:t>
            </w:r>
            <w:r w:rsidRPr="00E57F75">
              <w:rPr>
                <w:rFonts w:ascii="Tahoma" w:hAnsi="Tahoma" w:cs="Tahoma"/>
                <w:color w:val="000000"/>
                <w:sz w:val="22"/>
                <w:szCs w:val="22"/>
              </w:rPr>
              <w:t xml:space="preserve"> </w:t>
            </w:r>
          </w:p>
        </w:tc>
        <w:tc>
          <w:tcPr>
            <w:tcW w:w="2976" w:type="dxa"/>
            <w:tcBorders>
              <w:top w:val="nil"/>
              <w:left w:val="nil"/>
              <w:bottom w:val="single" w:sz="4" w:space="0" w:color="auto"/>
              <w:right w:val="single" w:sz="8" w:space="0" w:color="auto"/>
            </w:tcBorders>
            <w:shd w:val="clear" w:color="auto" w:fill="auto"/>
            <w:noWrap/>
            <w:vAlign w:val="center"/>
            <w:hideMark/>
          </w:tcPr>
          <w:p w14:paraId="10E4A6F1" w14:textId="77777777" w:rsidR="00375481" w:rsidRPr="00583287" w:rsidRDefault="008C7533" w:rsidP="00375481">
            <w:pPr>
              <w:spacing w:line="320" w:lineRule="atLeast"/>
              <w:jc w:val="center"/>
              <w:rPr>
                <w:rFonts w:ascii="Tahoma" w:hAnsi="Tahoma" w:cs="Tahoma"/>
                <w:color w:val="000000"/>
                <w:sz w:val="22"/>
                <w:szCs w:val="22"/>
              </w:rPr>
            </w:pPr>
            <w:r>
              <w:rPr>
                <w:rFonts w:ascii="Tahoma" w:hAnsi="Tahoma" w:cs="Tahoma"/>
                <w:color w:val="000000"/>
                <w:sz w:val="22"/>
                <w:szCs w:val="22"/>
              </w:rPr>
              <w:lastRenderedPageBreak/>
              <w:t>N</w:t>
            </w:r>
            <w:r w:rsidRPr="00E57F75">
              <w:rPr>
                <w:rFonts w:ascii="Tahoma" w:hAnsi="Tahoma" w:cs="Tahoma"/>
                <w:color w:val="000000"/>
                <w:sz w:val="22"/>
                <w:szCs w:val="22"/>
              </w:rPr>
              <w:t xml:space="preserve">ão </w:t>
            </w:r>
            <w:r w:rsidR="00BE4146" w:rsidRPr="00E57F75">
              <w:rPr>
                <w:rFonts w:ascii="Tahoma" w:hAnsi="Tahoma" w:cs="Tahoma"/>
                <w:color w:val="000000"/>
                <w:sz w:val="22"/>
                <w:szCs w:val="22"/>
              </w:rPr>
              <w:t>aplicável</w:t>
            </w:r>
          </w:p>
        </w:tc>
      </w:tr>
      <w:tr w:rsidR="004257BB" w14:paraId="1D036413" w14:textId="77777777" w:rsidTr="00375481">
        <w:trPr>
          <w:trHeight w:val="750"/>
        </w:trPr>
        <w:tc>
          <w:tcPr>
            <w:tcW w:w="567" w:type="dxa"/>
            <w:tcBorders>
              <w:top w:val="nil"/>
              <w:left w:val="single" w:sz="8" w:space="0" w:color="auto"/>
              <w:bottom w:val="single" w:sz="4" w:space="0" w:color="auto"/>
              <w:right w:val="nil"/>
            </w:tcBorders>
            <w:shd w:val="clear" w:color="auto" w:fill="auto"/>
            <w:noWrap/>
            <w:vAlign w:val="center"/>
            <w:hideMark/>
          </w:tcPr>
          <w:p w14:paraId="2984C2F4" w14:textId="77777777" w:rsidR="00375481" w:rsidRPr="00757D15" w:rsidRDefault="00375481" w:rsidP="00375481">
            <w:pPr>
              <w:pStyle w:val="Nvel11a"/>
              <w:spacing w:line="320" w:lineRule="atLeast"/>
              <w:jc w:val="center"/>
              <w:rPr>
                <w:rFonts w:ascii="Tahoma" w:hAnsi="Tahoma"/>
                <w:lang w:val="pt-BR"/>
              </w:rPr>
            </w:pPr>
          </w:p>
        </w:tc>
        <w:tc>
          <w:tcPr>
            <w:tcW w:w="3232" w:type="dxa"/>
            <w:tcBorders>
              <w:top w:val="nil"/>
              <w:left w:val="nil"/>
              <w:bottom w:val="single" w:sz="4" w:space="0" w:color="auto"/>
              <w:right w:val="single" w:sz="8" w:space="0" w:color="auto"/>
            </w:tcBorders>
            <w:shd w:val="clear" w:color="auto" w:fill="auto"/>
            <w:vAlign w:val="center"/>
            <w:hideMark/>
          </w:tcPr>
          <w:p w14:paraId="6537DEC8" w14:textId="77777777" w:rsidR="00375481" w:rsidRPr="00D4459F" w:rsidRDefault="008C7533" w:rsidP="00375481">
            <w:pPr>
              <w:spacing w:line="320" w:lineRule="atLeast"/>
              <w:ind w:left="-70"/>
              <w:rPr>
                <w:rFonts w:ascii="Tahoma" w:hAnsi="Tahoma" w:cs="Tahoma"/>
                <w:color w:val="000000"/>
                <w:sz w:val="22"/>
                <w:szCs w:val="22"/>
              </w:rPr>
            </w:pPr>
            <w:r w:rsidRPr="00583287">
              <w:rPr>
                <w:rFonts w:ascii="Tahoma" w:eastAsia="Cambria" w:hAnsi="Tahoma" w:cs="Tahoma"/>
                <w:color w:val="000000"/>
                <w:sz w:val="22"/>
                <w:szCs w:val="22"/>
              </w:rPr>
              <w:t>deliberar sobre a substituição do Agente Fiduciário, observadas as condições desta Escritura de Emissão;</w:t>
            </w:r>
          </w:p>
        </w:tc>
        <w:tc>
          <w:tcPr>
            <w:tcW w:w="2127" w:type="dxa"/>
            <w:tcBorders>
              <w:top w:val="nil"/>
              <w:left w:val="nil"/>
              <w:bottom w:val="single" w:sz="4" w:space="0" w:color="auto"/>
              <w:right w:val="single" w:sz="8" w:space="0" w:color="auto"/>
            </w:tcBorders>
            <w:shd w:val="clear" w:color="auto" w:fill="auto"/>
            <w:noWrap/>
            <w:vAlign w:val="center"/>
            <w:hideMark/>
          </w:tcPr>
          <w:p w14:paraId="2B6A9E30" w14:textId="77777777" w:rsidR="00375481" w:rsidRPr="00811A49" w:rsidRDefault="008C7533" w:rsidP="00375481">
            <w:pPr>
              <w:spacing w:line="320" w:lineRule="atLeast"/>
              <w:jc w:val="center"/>
              <w:rPr>
                <w:rFonts w:ascii="Tahoma" w:hAnsi="Tahoma" w:cs="Tahoma"/>
                <w:color w:val="000000"/>
                <w:sz w:val="22"/>
                <w:szCs w:val="22"/>
              </w:rPr>
            </w:pPr>
            <w:r w:rsidRPr="007B5A72">
              <w:rPr>
                <w:rFonts w:ascii="Tahoma" w:hAnsi="Tahoma"/>
                <w:color w:val="000000"/>
                <w:sz w:val="22"/>
              </w:rPr>
              <w:t xml:space="preserve">maioria </w:t>
            </w:r>
            <w:r w:rsidR="007567EF" w:rsidRPr="007B5A72">
              <w:rPr>
                <w:rFonts w:ascii="Tahoma" w:hAnsi="Tahoma"/>
                <w:color w:val="000000"/>
                <w:sz w:val="22"/>
              </w:rPr>
              <w:t>das Debêntures</w:t>
            </w:r>
            <w:r w:rsidRPr="007B5A72">
              <w:rPr>
                <w:rFonts w:ascii="Tahoma" w:hAnsi="Tahoma"/>
                <w:color w:val="000000"/>
                <w:sz w:val="22"/>
              </w:rPr>
              <w:t xml:space="preserve"> em </w:t>
            </w:r>
            <w:r>
              <w:rPr>
                <w:rFonts w:ascii="Tahoma" w:hAnsi="Tahoma" w:cs="Tahoma"/>
                <w:color w:val="000000"/>
                <w:sz w:val="22"/>
                <w:szCs w:val="22"/>
              </w:rPr>
              <w:t xml:space="preserve">Circulação </w:t>
            </w:r>
          </w:p>
        </w:tc>
        <w:tc>
          <w:tcPr>
            <w:tcW w:w="2125" w:type="dxa"/>
            <w:tcBorders>
              <w:top w:val="nil"/>
              <w:left w:val="nil"/>
              <w:bottom w:val="single" w:sz="4" w:space="0" w:color="auto"/>
              <w:right w:val="single" w:sz="8" w:space="0" w:color="auto"/>
            </w:tcBorders>
            <w:shd w:val="clear" w:color="auto" w:fill="auto"/>
            <w:noWrap/>
            <w:vAlign w:val="center"/>
            <w:hideMark/>
          </w:tcPr>
          <w:p w14:paraId="344350C2" w14:textId="19BDA254" w:rsidR="00375481" w:rsidRPr="00785233" w:rsidRDefault="008C7533" w:rsidP="00375481">
            <w:pPr>
              <w:spacing w:line="320" w:lineRule="atLeast"/>
              <w:jc w:val="center"/>
              <w:rPr>
                <w:rFonts w:ascii="Tahoma" w:hAnsi="Tahoma" w:cs="Tahoma"/>
                <w:color w:val="000000"/>
                <w:sz w:val="22"/>
                <w:szCs w:val="22"/>
              </w:rPr>
            </w:pPr>
            <w:r w:rsidRPr="00E57F75">
              <w:rPr>
                <w:rFonts w:ascii="Tahoma" w:hAnsi="Tahoma" w:cs="Tahoma"/>
                <w:color w:val="000000"/>
                <w:sz w:val="22"/>
                <w:szCs w:val="22"/>
              </w:rPr>
              <w:t xml:space="preserve">maioria </w:t>
            </w:r>
            <w:r>
              <w:rPr>
                <w:rFonts w:ascii="Tahoma" w:hAnsi="Tahoma" w:cs="Tahoma"/>
                <w:color w:val="000000"/>
                <w:sz w:val="22"/>
                <w:szCs w:val="22"/>
              </w:rPr>
              <w:t xml:space="preserve">das </w:t>
            </w:r>
            <w:r w:rsidR="002E5FB4" w:rsidRPr="007567EF">
              <w:rPr>
                <w:rFonts w:ascii="Tahoma" w:hAnsi="Tahoma" w:cs="Tahoma"/>
                <w:color w:val="000000"/>
                <w:sz w:val="22"/>
                <w:szCs w:val="22"/>
              </w:rPr>
              <w:t>Debêntures em Circulação</w:t>
            </w:r>
            <w:r w:rsidR="00E504EB">
              <w:rPr>
                <w:rFonts w:ascii="Tahoma" w:hAnsi="Tahoma" w:cs="Tahoma"/>
                <w:color w:val="000000"/>
                <w:sz w:val="22"/>
                <w:szCs w:val="22"/>
              </w:rPr>
              <w:t xml:space="preserve"> presente</w:t>
            </w:r>
            <w:r>
              <w:rPr>
                <w:rFonts w:ascii="Tahoma" w:hAnsi="Tahoma" w:cs="Tahoma"/>
                <w:color w:val="000000"/>
                <w:sz w:val="22"/>
                <w:szCs w:val="22"/>
              </w:rPr>
              <w:t xml:space="preserve">, desde que haja um quórum mínimo de instalação de 30% (trinta por cento) das </w:t>
            </w:r>
            <w:r w:rsidRPr="006B63AA">
              <w:rPr>
                <w:rFonts w:ascii="Tahoma" w:hAnsi="Tahoma" w:cs="Tahoma"/>
                <w:color w:val="000000"/>
                <w:sz w:val="22"/>
                <w:szCs w:val="22"/>
              </w:rPr>
              <w:t>Debêntures em Circulação da Primeira Série</w:t>
            </w:r>
          </w:p>
        </w:tc>
        <w:tc>
          <w:tcPr>
            <w:tcW w:w="2976" w:type="dxa"/>
            <w:tcBorders>
              <w:top w:val="nil"/>
              <w:left w:val="nil"/>
              <w:bottom w:val="single" w:sz="4" w:space="0" w:color="auto"/>
              <w:right w:val="single" w:sz="8" w:space="0" w:color="auto"/>
            </w:tcBorders>
            <w:shd w:val="clear" w:color="auto" w:fill="auto"/>
            <w:noWrap/>
            <w:vAlign w:val="center"/>
            <w:hideMark/>
          </w:tcPr>
          <w:p w14:paraId="157DFA98" w14:textId="77777777" w:rsidR="00375481" w:rsidRPr="00785233" w:rsidRDefault="008C7533" w:rsidP="00375481">
            <w:pPr>
              <w:spacing w:line="320" w:lineRule="atLeast"/>
              <w:jc w:val="center"/>
              <w:rPr>
                <w:rFonts w:ascii="Tahoma" w:hAnsi="Tahoma" w:cs="Tahoma"/>
                <w:color w:val="000000"/>
                <w:sz w:val="22"/>
                <w:szCs w:val="22"/>
              </w:rPr>
            </w:pPr>
            <w:r w:rsidRPr="00583287">
              <w:rPr>
                <w:rFonts w:ascii="Tahoma" w:hAnsi="Tahoma" w:cs="Tahoma"/>
                <w:color w:val="000000"/>
                <w:sz w:val="22"/>
                <w:szCs w:val="22"/>
              </w:rPr>
              <w:t xml:space="preserve">75% (setenta e cinco por cento) das Debêntures </w:t>
            </w:r>
            <w:r w:rsidR="00FD4549">
              <w:rPr>
                <w:rFonts w:ascii="Tahoma" w:hAnsi="Tahoma" w:cs="Tahoma"/>
                <w:color w:val="000000"/>
                <w:sz w:val="22"/>
                <w:szCs w:val="22"/>
              </w:rPr>
              <w:t xml:space="preserve">em Circulação </w:t>
            </w:r>
            <w:r w:rsidRPr="00583287">
              <w:rPr>
                <w:rFonts w:ascii="Tahoma" w:hAnsi="Tahoma" w:cs="Tahoma"/>
                <w:color w:val="000000"/>
                <w:sz w:val="22"/>
                <w:szCs w:val="22"/>
              </w:rPr>
              <w:t xml:space="preserve">da Segunda Série </w:t>
            </w:r>
          </w:p>
        </w:tc>
      </w:tr>
      <w:tr w:rsidR="004257BB" w14:paraId="613A55D1" w14:textId="77777777" w:rsidTr="00BE4146">
        <w:trPr>
          <w:trHeight w:val="750"/>
        </w:trPr>
        <w:tc>
          <w:tcPr>
            <w:tcW w:w="567" w:type="dxa"/>
            <w:tcBorders>
              <w:top w:val="nil"/>
              <w:left w:val="single" w:sz="8" w:space="0" w:color="auto"/>
              <w:bottom w:val="single" w:sz="4" w:space="0" w:color="auto"/>
              <w:right w:val="nil"/>
            </w:tcBorders>
            <w:shd w:val="clear" w:color="auto" w:fill="auto"/>
            <w:noWrap/>
            <w:vAlign w:val="center"/>
            <w:hideMark/>
          </w:tcPr>
          <w:p w14:paraId="2622F1FD" w14:textId="77777777" w:rsidR="00CA763D" w:rsidRPr="00757D15" w:rsidRDefault="00CA763D" w:rsidP="00E57F75">
            <w:pPr>
              <w:pStyle w:val="Nvel11a"/>
              <w:spacing w:line="320" w:lineRule="atLeast"/>
              <w:jc w:val="center"/>
              <w:rPr>
                <w:rFonts w:ascii="Tahoma" w:hAnsi="Tahoma"/>
                <w:lang w:val="pt-BR"/>
              </w:rPr>
            </w:pPr>
            <w:bookmarkStart w:id="331" w:name="_Ref52974895"/>
          </w:p>
        </w:tc>
        <w:tc>
          <w:tcPr>
            <w:tcW w:w="3232" w:type="dxa"/>
            <w:tcBorders>
              <w:top w:val="nil"/>
              <w:left w:val="nil"/>
              <w:bottom w:val="single" w:sz="4" w:space="0" w:color="auto"/>
              <w:right w:val="single" w:sz="8" w:space="0" w:color="auto"/>
            </w:tcBorders>
            <w:shd w:val="clear" w:color="auto" w:fill="auto"/>
            <w:vAlign w:val="center"/>
            <w:hideMark/>
          </w:tcPr>
          <w:p w14:paraId="25AA3C85" w14:textId="601BAAA6" w:rsidR="00CA763D" w:rsidRPr="00BF7866" w:rsidRDefault="008C7533" w:rsidP="00E57F75">
            <w:pPr>
              <w:spacing w:line="320" w:lineRule="atLeast"/>
              <w:ind w:left="-70"/>
              <w:rPr>
                <w:rFonts w:ascii="Tahoma" w:hAnsi="Tahoma" w:cs="Tahoma"/>
                <w:color w:val="000000"/>
                <w:sz w:val="22"/>
                <w:szCs w:val="22"/>
              </w:rPr>
            </w:pPr>
            <w:bookmarkStart w:id="332" w:name="RANGE!C9"/>
            <w:bookmarkEnd w:id="331"/>
            <w:r w:rsidRPr="00583287">
              <w:rPr>
                <w:rFonts w:ascii="Tahoma" w:eastAsia="Cambria" w:hAnsi="Tahoma" w:cs="Tahoma"/>
                <w:color w:val="000000"/>
                <w:sz w:val="22"/>
                <w:szCs w:val="22"/>
              </w:rPr>
              <w:t xml:space="preserve">deliberar sobre a alteração das </w:t>
            </w:r>
            <w:r w:rsidRPr="00D4459F">
              <w:rPr>
                <w:rFonts w:ascii="Tahoma" w:hAnsi="Tahoma" w:cs="Tahoma"/>
                <w:sz w:val="22"/>
                <w:szCs w:val="22"/>
              </w:rPr>
              <w:t>características da Emissão e das Debêntures, conforme previstas na Cláusula Terceira desta Escritura de Emissão (exceto se houver outro quórum específico</w:t>
            </w:r>
            <w:r w:rsidR="009B361B" w:rsidRPr="00D4459F">
              <w:rPr>
                <w:rFonts w:ascii="Tahoma" w:hAnsi="Tahoma" w:cs="Tahoma"/>
                <w:sz w:val="22"/>
                <w:szCs w:val="22"/>
              </w:rPr>
              <w:t>)</w:t>
            </w:r>
            <w:r w:rsidR="009B361B">
              <w:rPr>
                <w:rFonts w:ascii="Tahoma" w:hAnsi="Tahoma" w:cs="Tahoma"/>
                <w:sz w:val="22"/>
                <w:szCs w:val="22"/>
              </w:rPr>
              <w:t>, incluindo o Prêmio Sobre a Receita dos Direitos Creditórios Vinculados</w:t>
            </w:r>
            <w:r w:rsidR="009B361B" w:rsidRPr="00BF7866">
              <w:rPr>
                <w:rFonts w:ascii="Tahoma" w:eastAsia="Cambria" w:hAnsi="Tahoma" w:cs="Tahoma"/>
                <w:color w:val="000000"/>
                <w:sz w:val="22"/>
                <w:szCs w:val="22"/>
              </w:rPr>
              <w:t>;</w:t>
            </w:r>
            <w:bookmarkEnd w:id="332"/>
          </w:p>
        </w:tc>
        <w:tc>
          <w:tcPr>
            <w:tcW w:w="4252" w:type="dxa"/>
            <w:gridSpan w:val="2"/>
            <w:tcBorders>
              <w:top w:val="nil"/>
              <w:left w:val="nil"/>
              <w:bottom w:val="single" w:sz="4" w:space="0" w:color="auto"/>
              <w:right w:val="single" w:sz="8" w:space="0" w:color="auto"/>
            </w:tcBorders>
            <w:shd w:val="clear" w:color="auto" w:fill="auto"/>
            <w:noWrap/>
            <w:vAlign w:val="center"/>
          </w:tcPr>
          <w:p w14:paraId="0EE08A58" w14:textId="7978B367" w:rsidR="00375481" w:rsidRDefault="008C7533" w:rsidP="00375481">
            <w:pPr>
              <w:spacing w:line="320" w:lineRule="atLeast"/>
              <w:jc w:val="center"/>
              <w:rPr>
                <w:rFonts w:ascii="Tahoma" w:hAnsi="Tahoma" w:cs="Tahoma"/>
                <w:color w:val="000000"/>
                <w:sz w:val="22"/>
                <w:szCs w:val="22"/>
              </w:rPr>
            </w:pPr>
            <w:r>
              <w:rPr>
                <w:rFonts w:ascii="Tahoma" w:hAnsi="Tahoma" w:cs="Tahoma"/>
                <w:color w:val="000000"/>
                <w:sz w:val="22"/>
                <w:szCs w:val="22"/>
              </w:rPr>
              <w:t>90</w:t>
            </w:r>
            <w:r w:rsidRPr="00E57F75">
              <w:rPr>
                <w:rFonts w:ascii="Tahoma" w:hAnsi="Tahoma" w:cs="Tahoma"/>
                <w:color w:val="000000"/>
                <w:sz w:val="22"/>
                <w:szCs w:val="22"/>
              </w:rPr>
              <w:t>% (</w:t>
            </w:r>
            <w:r>
              <w:rPr>
                <w:rFonts w:ascii="Tahoma" w:hAnsi="Tahoma" w:cs="Tahoma"/>
                <w:color w:val="000000"/>
                <w:sz w:val="22"/>
                <w:szCs w:val="22"/>
              </w:rPr>
              <w:t>noventa</w:t>
            </w:r>
            <w:r w:rsidRPr="00E57F75">
              <w:rPr>
                <w:rFonts w:ascii="Tahoma" w:hAnsi="Tahoma" w:cs="Tahoma"/>
                <w:color w:val="000000"/>
                <w:sz w:val="22"/>
                <w:szCs w:val="22"/>
              </w:rPr>
              <w:t xml:space="preserve"> por cento) das Debêntures em </w:t>
            </w:r>
            <w:r w:rsidR="00721036">
              <w:rPr>
                <w:rFonts w:ascii="Tahoma" w:hAnsi="Tahoma" w:cs="Tahoma"/>
                <w:color w:val="000000"/>
                <w:sz w:val="22"/>
                <w:szCs w:val="22"/>
              </w:rPr>
              <w:t>C</w:t>
            </w:r>
            <w:r w:rsidRPr="00E57F75">
              <w:rPr>
                <w:rFonts w:ascii="Tahoma" w:hAnsi="Tahoma" w:cs="Tahoma"/>
                <w:color w:val="000000"/>
                <w:sz w:val="22"/>
                <w:szCs w:val="22"/>
              </w:rPr>
              <w:t>irculação de cada Série objeto de tais alterações ou de cada Série cujos direitos possam ser afetados por tais alterações</w:t>
            </w:r>
            <w:r w:rsidR="001D328C">
              <w:rPr>
                <w:rFonts w:ascii="Tahoma" w:hAnsi="Tahoma" w:cs="Tahoma"/>
                <w:color w:val="000000"/>
                <w:sz w:val="22"/>
                <w:szCs w:val="22"/>
              </w:rPr>
              <w:t xml:space="preserve">, inclusive para alterações das </w:t>
            </w:r>
            <w:r w:rsidR="00171AD5">
              <w:rPr>
                <w:rFonts w:ascii="Tahoma" w:hAnsi="Tahoma" w:cs="Tahoma"/>
                <w:color w:val="000000"/>
                <w:sz w:val="22"/>
                <w:szCs w:val="22"/>
              </w:rPr>
              <w:t>características</w:t>
            </w:r>
            <w:r w:rsidR="001D328C">
              <w:rPr>
                <w:rFonts w:ascii="Tahoma" w:hAnsi="Tahoma" w:cs="Tahoma"/>
                <w:color w:val="000000"/>
                <w:sz w:val="22"/>
                <w:szCs w:val="22"/>
              </w:rPr>
              <w:t xml:space="preserve"> </w:t>
            </w:r>
            <w:r w:rsidR="009B361B">
              <w:rPr>
                <w:rFonts w:ascii="Tahoma" w:hAnsi="Tahoma" w:cs="Tahoma"/>
                <w:color w:val="000000"/>
                <w:sz w:val="22"/>
                <w:szCs w:val="22"/>
              </w:rPr>
              <w:t xml:space="preserve">(incluindo remuneração e </w:t>
            </w:r>
            <w:r w:rsidR="002E3C0F">
              <w:rPr>
                <w:rFonts w:ascii="Tahoma" w:hAnsi="Tahoma" w:cs="Tahoma"/>
                <w:color w:val="000000"/>
                <w:sz w:val="22"/>
                <w:szCs w:val="22"/>
              </w:rPr>
              <w:t>D</w:t>
            </w:r>
            <w:r w:rsidR="009B361B">
              <w:rPr>
                <w:rFonts w:ascii="Tahoma" w:hAnsi="Tahoma" w:cs="Tahoma"/>
                <w:color w:val="000000"/>
                <w:sz w:val="22"/>
                <w:szCs w:val="22"/>
              </w:rPr>
              <w:t xml:space="preserve">atas de </w:t>
            </w:r>
            <w:r w:rsidR="002E3C0F">
              <w:rPr>
                <w:rFonts w:ascii="Tahoma" w:hAnsi="Tahoma" w:cs="Tahoma"/>
                <w:color w:val="000000"/>
                <w:sz w:val="22"/>
                <w:szCs w:val="22"/>
              </w:rPr>
              <w:t>P</w:t>
            </w:r>
            <w:r w:rsidR="009B361B">
              <w:rPr>
                <w:rFonts w:ascii="Tahoma" w:hAnsi="Tahoma" w:cs="Tahoma"/>
                <w:color w:val="000000"/>
                <w:sz w:val="22"/>
                <w:szCs w:val="22"/>
              </w:rPr>
              <w:t xml:space="preserve">agamento e </w:t>
            </w:r>
            <w:r w:rsidR="002E3C0F">
              <w:rPr>
                <w:rFonts w:ascii="Tahoma" w:hAnsi="Tahoma" w:cs="Tahoma"/>
                <w:color w:val="000000"/>
                <w:sz w:val="22"/>
                <w:szCs w:val="22"/>
              </w:rPr>
              <w:t>Data de Vencimento</w:t>
            </w:r>
            <w:r w:rsidR="009B361B">
              <w:rPr>
                <w:rFonts w:ascii="Tahoma" w:hAnsi="Tahoma" w:cs="Tahoma"/>
                <w:color w:val="000000"/>
                <w:sz w:val="22"/>
                <w:szCs w:val="22"/>
              </w:rPr>
              <w:t xml:space="preserve">) </w:t>
            </w:r>
            <w:r w:rsidR="001D328C">
              <w:rPr>
                <w:rFonts w:ascii="Tahoma" w:hAnsi="Tahoma" w:cs="Tahoma"/>
                <w:color w:val="000000"/>
                <w:sz w:val="22"/>
                <w:szCs w:val="22"/>
              </w:rPr>
              <w:t>das Debêntures da Segunda Série, que deverão ter aprovação</w:t>
            </w:r>
            <w:r w:rsidR="009B361B">
              <w:rPr>
                <w:rFonts w:ascii="Tahoma" w:hAnsi="Tahoma" w:cs="Tahoma"/>
                <w:color w:val="000000"/>
                <w:sz w:val="22"/>
                <w:szCs w:val="22"/>
              </w:rPr>
              <w:t xml:space="preserve"> de 90</w:t>
            </w:r>
            <w:r w:rsidR="009B361B" w:rsidRPr="00E57F75">
              <w:rPr>
                <w:rFonts w:ascii="Tahoma" w:hAnsi="Tahoma" w:cs="Tahoma"/>
                <w:color w:val="000000"/>
                <w:sz w:val="22"/>
                <w:szCs w:val="22"/>
              </w:rPr>
              <w:t>% (</w:t>
            </w:r>
            <w:r w:rsidR="009B361B">
              <w:rPr>
                <w:rFonts w:ascii="Tahoma" w:hAnsi="Tahoma" w:cs="Tahoma"/>
                <w:color w:val="000000"/>
                <w:sz w:val="22"/>
                <w:szCs w:val="22"/>
              </w:rPr>
              <w:t>noventa</w:t>
            </w:r>
            <w:r w:rsidR="009B361B" w:rsidRPr="00E57F75">
              <w:rPr>
                <w:rFonts w:ascii="Tahoma" w:hAnsi="Tahoma" w:cs="Tahoma"/>
                <w:color w:val="000000"/>
                <w:sz w:val="22"/>
                <w:szCs w:val="22"/>
              </w:rPr>
              <w:t xml:space="preserve"> por cento)</w:t>
            </w:r>
            <w:r w:rsidR="001D328C">
              <w:rPr>
                <w:rFonts w:ascii="Tahoma" w:hAnsi="Tahoma" w:cs="Tahoma"/>
                <w:color w:val="000000"/>
                <w:sz w:val="22"/>
                <w:szCs w:val="22"/>
              </w:rPr>
              <w:t xml:space="preserve"> das Debêntures da Primeira Série</w:t>
            </w:r>
          </w:p>
          <w:p w14:paraId="57280525" w14:textId="77777777" w:rsidR="00CA763D" w:rsidRPr="00785233" w:rsidRDefault="00CA763D" w:rsidP="00E57F75">
            <w:pPr>
              <w:spacing w:line="320" w:lineRule="atLeast"/>
              <w:jc w:val="center"/>
              <w:rPr>
                <w:rFonts w:ascii="Tahoma" w:hAnsi="Tahoma" w:cs="Tahoma"/>
                <w:color w:val="000000"/>
                <w:sz w:val="22"/>
                <w:szCs w:val="22"/>
              </w:rPr>
            </w:pPr>
          </w:p>
        </w:tc>
        <w:tc>
          <w:tcPr>
            <w:tcW w:w="2976" w:type="dxa"/>
            <w:tcBorders>
              <w:top w:val="nil"/>
              <w:left w:val="nil"/>
              <w:bottom w:val="single" w:sz="4" w:space="0" w:color="auto"/>
              <w:right w:val="single" w:sz="8" w:space="0" w:color="auto"/>
            </w:tcBorders>
            <w:shd w:val="clear" w:color="auto" w:fill="auto"/>
            <w:noWrap/>
            <w:vAlign w:val="center"/>
            <w:hideMark/>
          </w:tcPr>
          <w:p w14:paraId="355A389B" w14:textId="44A1F669" w:rsidR="00CA763D" w:rsidRPr="00583287" w:rsidRDefault="009B361B" w:rsidP="00E57F75">
            <w:pPr>
              <w:spacing w:line="320" w:lineRule="atLeast"/>
              <w:jc w:val="center"/>
              <w:rPr>
                <w:rFonts w:ascii="Tahoma" w:hAnsi="Tahoma" w:cs="Tahoma"/>
                <w:color w:val="000000"/>
                <w:sz w:val="22"/>
                <w:szCs w:val="22"/>
              </w:rPr>
            </w:pPr>
            <w:r>
              <w:rPr>
                <w:rFonts w:ascii="Tahoma" w:hAnsi="Tahoma" w:cs="Tahoma"/>
                <w:color w:val="000000"/>
                <w:sz w:val="22"/>
                <w:szCs w:val="22"/>
              </w:rPr>
              <w:t>N</w:t>
            </w:r>
            <w:r w:rsidRPr="00583287">
              <w:rPr>
                <w:rFonts w:ascii="Tahoma" w:hAnsi="Tahoma" w:cs="Tahoma"/>
                <w:color w:val="000000"/>
                <w:sz w:val="22"/>
                <w:szCs w:val="22"/>
              </w:rPr>
              <w:t>ão aplicável</w:t>
            </w:r>
          </w:p>
        </w:tc>
      </w:tr>
      <w:tr w:rsidR="004257BB" w14:paraId="53FFA9DF" w14:textId="77777777" w:rsidTr="00375481">
        <w:trPr>
          <w:trHeight w:val="750"/>
        </w:trPr>
        <w:tc>
          <w:tcPr>
            <w:tcW w:w="567" w:type="dxa"/>
            <w:tcBorders>
              <w:top w:val="nil"/>
              <w:left w:val="single" w:sz="8" w:space="0" w:color="auto"/>
              <w:bottom w:val="single" w:sz="4" w:space="0" w:color="auto"/>
              <w:right w:val="nil"/>
            </w:tcBorders>
            <w:shd w:val="clear" w:color="auto" w:fill="auto"/>
            <w:noWrap/>
            <w:vAlign w:val="center"/>
            <w:hideMark/>
          </w:tcPr>
          <w:p w14:paraId="15FB2605" w14:textId="77777777" w:rsidR="00375481" w:rsidRPr="00583287" w:rsidRDefault="00375481" w:rsidP="00375481">
            <w:pPr>
              <w:pStyle w:val="Nvel11a"/>
              <w:spacing w:line="320" w:lineRule="atLeast"/>
              <w:jc w:val="center"/>
              <w:rPr>
                <w:rFonts w:ascii="Tahoma" w:hAnsi="Tahoma" w:cs="Tahoma"/>
                <w:lang w:val="pt-BR"/>
              </w:rPr>
            </w:pPr>
          </w:p>
        </w:tc>
        <w:tc>
          <w:tcPr>
            <w:tcW w:w="3232" w:type="dxa"/>
            <w:tcBorders>
              <w:top w:val="nil"/>
              <w:left w:val="nil"/>
              <w:bottom w:val="single" w:sz="4" w:space="0" w:color="auto"/>
              <w:right w:val="single" w:sz="8" w:space="0" w:color="auto"/>
            </w:tcBorders>
            <w:shd w:val="clear" w:color="auto" w:fill="auto"/>
            <w:vAlign w:val="center"/>
            <w:hideMark/>
          </w:tcPr>
          <w:p w14:paraId="5EEE414A" w14:textId="77777777" w:rsidR="00375481" w:rsidRPr="00583287" w:rsidRDefault="008C7533" w:rsidP="00375481">
            <w:pPr>
              <w:spacing w:line="320" w:lineRule="atLeast"/>
              <w:ind w:left="-70"/>
              <w:rPr>
                <w:rFonts w:ascii="Tahoma" w:hAnsi="Tahoma" w:cs="Tahoma"/>
                <w:color w:val="000000"/>
                <w:sz w:val="22"/>
                <w:szCs w:val="22"/>
              </w:rPr>
            </w:pPr>
            <w:bookmarkStart w:id="333" w:name="RANGE!C11"/>
            <w:r w:rsidRPr="00583287">
              <w:rPr>
                <w:rFonts w:ascii="Tahoma" w:eastAsia="Cambria" w:hAnsi="Tahoma" w:cs="Tahoma"/>
                <w:color w:val="000000"/>
                <w:sz w:val="22"/>
                <w:szCs w:val="22"/>
              </w:rPr>
              <w:t>deliberar sobre a incorporação, a fusão, a cisão da Emissora;</w:t>
            </w:r>
            <w:bookmarkEnd w:id="333"/>
          </w:p>
        </w:tc>
        <w:tc>
          <w:tcPr>
            <w:tcW w:w="2127" w:type="dxa"/>
            <w:tcBorders>
              <w:top w:val="nil"/>
              <w:left w:val="nil"/>
              <w:bottom w:val="single" w:sz="4" w:space="0" w:color="auto"/>
              <w:right w:val="single" w:sz="8" w:space="0" w:color="auto"/>
            </w:tcBorders>
            <w:shd w:val="clear" w:color="auto" w:fill="auto"/>
            <w:noWrap/>
            <w:vAlign w:val="center"/>
            <w:hideMark/>
          </w:tcPr>
          <w:p w14:paraId="754BABEA" w14:textId="77777777" w:rsidR="00375481" w:rsidRPr="00583287" w:rsidRDefault="008C7533" w:rsidP="00375481">
            <w:pPr>
              <w:spacing w:line="320" w:lineRule="atLeast"/>
              <w:jc w:val="center"/>
              <w:rPr>
                <w:rFonts w:ascii="Tahoma" w:hAnsi="Tahoma" w:cs="Tahoma"/>
                <w:color w:val="000000"/>
                <w:sz w:val="22"/>
                <w:szCs w:val="22"/>
              </w:rPr>
            </w:pPr>
            <w:r>
              <w:rPr>
                <w:rFonts w:ascii="Tahoma" w:hAnsi="Tahoma" w:cs="Tahoma"/>
                <w:color w:val="000000"/>
                <w:sz w:val="22"/>
                <w:szCs w:val="22"/>
              </w:rPr>
              <w:t>90</w:t>
            </w:r>
            <w:r w:rsidRPr="00E57F75">
              <w:rPr>
                <w:rFonts w:ascii="Tahoma" w:hAnsi="Tahoma" w:cs="Tahoma"/>
                <w:color w:val="000000"/>
                <w:sz w:val="22"/>
                <w:szCs w:val="22"/>
              </w:rPr>
              <w:t>% (</w:t>
            </w:r>
            <w:r>
              <w:rPr>
                <w:rFonts w:ascii="Tahoma" w:hAnsi="Tahoma" w:cs="Tahoma"/>
                <w:color w:val="000000"/>
                <w:sz w:val="22"/>
                <w:szCs w:val="22"/>
              </w:rPr>
              <w:t>noventa</w:t>
            </w:r>
            <w:r w:rsidRPr="00E57F75">
              <w:rPr>
                <w:rFonts w:ascii="Tahoma" w:hAnsi="Tahoma" w:cs="Tahoma"/>
                <w:color w:val="000000"/>
                <w:sz w:val="22"/>
                <w:szCs w:val="22"/>
              </w:rPr>
              <w:t xml:space="preserve"> por cento) das Debêntures em </w:t>
            </w:r>
            <w:r w:rsidR="00FD4549">
              <w:rPr>
                <w:rFonts w:ascii="Tahoma" w:hAnsi="Tahoma" w:cs="Tahoma"/>
                <w:color w:val="000000"/>
                <w:sz w:val="22"/>
                <w:szCs w:val="22"/>
              </w:rPr>
              <w:t>C</w:t>
            </w:r>
            <w:r w:rsidR="00FD4549" w:rsidRPr="00E57F75">
              <w:rPr>
                <w:rFonts w:ascii="Tahoma" w:hAnsi="Tahoma" w:cs="Tahoma"/>
                <w:color w:val="000000"/>
                <w:sz w:val="22"/>
                <w:szCs w:val="22"/>
              </w:rPr>
              <w:t xml:space="preserve">irculação </w:t>
            </w:r>
            <w:r w:rsidRPr="00E57F75">
              <w:rPr>
                <w:rFonts w:ascii="Tahoma" w:hAnsi="Tahoma" w:cs="Tahoma"/>
                <w:color w:val="000000"/>
                <w:sz w:val="22"/>
                <w:szCs w:val="22"/>
              </w:rPr>
              <w:t xml:space="preserve">de cada Série </w:t>
            </w:r>
          </w:p>
        </w:tc>
        <w:tc>
          <w:tcPr>
            <w:tcW w:w="2125" w:type="dxa"/>
            <w:tcBorders>
              <w:top w:val="nil"/>
              <w:left w:val="nil"/>
              <w:bottom w:val="single" w:sz="4" w:space="0" w:color="auto"/>
              <w:right w:val="single" w:sz="8" w:space="0" w:color="auto"/>
            </w:tcBorders>
            <w:shd w:val="clear" w:color="auto" w:fill="auto"/>
            <w:noWrap/>
            <w:vAlign w:val="center"/>
            <w:hideMark/>
          </w:tcPr>
          <w:p w14:paraId="730F2FC2" w14:textId="651F8BFB" w:rsidR="00375481" w:rsidRPr="00583287" w:rsidRDefault="008C7533" w:rsidP="00375481">
            <w:pPr>
              <w:spacing w:line="320" w:lineRule="atLeast"/>
              <w:jc w:val="center"/>
              <w:rPr>
                <w:rFonts w:ascii="Tahoma" w:hAnsi="Tahoma" w:cs="Tahoma"/>
                <w:color w:val="000000"/>
                <w:sz w:val="22"/>
                <w:szCs w:val="22"/>
              </w:rPr>
            </w:pPr>
            <w:r>
              <w:rPr>
                <w:rFonts w:ascii="Tahoma" w:hAnsi="Tahoma" w:cs="Tahoma"/>
                <w:color w:val="000000"/>
                <w:sz w:val="22"/>
                <w:szCs w:val="22"/>
              </w:rPr>
              <w:t>90</w:t>
            </w:r>
            <w:r w:rsidRPr="00E57F75">
              <w:rPr>
                <w:rFonts w:ascii="Tahoma" w:hAnsi="Tahoma" w:cs="Tahoma"/>
                <w:color w:val="000000"/>
                <w:sz w:val="22"/>
                <w:szCs w:val="22"/>
              </w:rPr>
              <w:t>% (</w:t>
            </w:r>
            <w:r>
              <w:rPr>
                <w:rFonts w:ascii="Tahoma" w:hAnsi="Tahoma" w:cs="Tahoma"/>
                <w:color w:val="000000"/>
                <w:sz w:val="22"/>
                <w:szCs w:val="22"/>
              </w:rPr>
              <w:t>noventa</w:t>
            </w:r>
            <w:r w:rsidRPr="00E57F75">
              <w:rPr>
                <w:rFonts w:ascii="Tahoma" w:hAnsi="Tahoma" w:cs="Tahoma"/>
                <w:color w:val="000000"/>
                <w:sz w:val="22"/>
                <w:szCs w:val="22"/>
              </w:rPr>
              <w:t xml:space="preserve"> por cento) das Debêntures em </w:t>
            </w:r>
            <w:r w:rsidR="00FD4549">
              <w:rPr>
                <w:rFonts w:ascii="Tahoma" w:hAnsi="Tahoma" w:cs="Tahoma"/>
                <w:color w:val="000000"/>
                <w:sz w:val="22"/>
                <w:szCs w:val="22"/>
              </w:rPr>
              <w:t>C</w:t>
            </w:r>
            <w:r w:rsidR="00FD4549" w:rsidRPr="00E57F75">
              <w:rPr>
                <w:rFonts w:ascii="Tahoma" w:hAnsi="Tahoma" w:cs="Tahoma"/>
                <w:color w:val="000000"/>
                <w:sz w:val="22"/>
                <w:szCs w:val="22"/>
              </w:rPr>
              <w:t xml:space="preserve">irculação </w:t>
            </w:r>
            <w:r w:rsidRPr="00E57F75">
              <w:rPr>
                <w:rFonts w:ascii="Tahoma" w:hAnsi="Tahoma" w:cs="Tahoma"/>
                <w:color w:val="000000"/>
                <w:sz w:val="22"/>
                <w:szCs w:val="22"/>
              </w:rPr>
              <w:t xml:space="preserve">de cada Série </w:t>
            </w:r>
          </w:p>
        </w:tc>
        <w:tc>
          <w:tcPr>
            <w:tcW w:w="2976" w:type="dxa"/>
            <w:tcBorders>
              <w:top w:val="nil"/>
              <w:left w:val="nil"/>
              <w:bottom w:val="single" w:sz="4" w:space="0" w:color="auto"/>
              <w:right w:val="single" w:sz="8" w:space="0" w:color="auto"/>
            </w:tcBorders>
            <w:shd w:val="clear" w:color="auto" w:fill="auto"/>
            <w:noWrap/>
            <w:vAlign w:val="center"/>
            <w:hideMark/>
          </w:tcPr>
          <w:p w14:paraId="28A81A24" w14:textId="77777777" w:rsidR="00375481" w:rsidRPr="00583287" w:rsidRDefault="008C7533" w:rsidP="00375481">
            <w:pPr>
              <w:spacing w:line="320" w:lineRule="atLeast"/>
              <w:jc w:val="center"/>
              <w:rPr>
                <w:rFonts w:ascii="Tahoma" w:hAnsi="Tahoma" w:cs="Tahoma"/>
                <w:color w:val="000000"/>
                <w:sz w:val="22"/>
                <w:szCs w:val="22"/>
              </w:rPr>
            </w:pPr>
            <w:r>
              <w:rPr>
                <w:rFonts w:ascii="Tahoma" w:hAnsi="Tahoma" w:cs="Tahoma"/>
                <w:color w:val="000000"/>
                <w:sz w:val="22"/>
                <w:szCs w:val="22"/>
              </w:rPr>
              <w:t>N</w:t>
            </w:r>
            <w:r w:rsidRPr="00583287">
              <w:rPr>
                <w:rFonts w:ascii="Tahoma" w:hAnsi="Tahoma" w:cs="Tahoma"/>
                <w:color w:val="000000"/>
                <w:sz w:val="22"/>
                <w:szCs w:val="22"/>
              </w:rPr>
              <w:t xml:space="preserve">ão </w:t>
            </w:r>
            <w:r w:rsidR="00BE4146" w:rsidRPr="00583287">
              <w:rPr>
                <w:rFonts w:ascii="Tahoma" w:hAnsi="Tahoma" w:cs="Tahoma"/>
                <w:color w:val="000000"/>
                <w:sz w:val="22"/>
                <w:szCs w:val="22"/>
              </w:rPr>
              <w:t>aplicável</w:t>
            </w:r>
          </w:p>
        </w:tc>
      </w:tr>
      <w:tr w:rsidR="004257BB" w14:paraId="1C02B0AE" w14:textId="77777777" w:rsidTr="00375481">
        <w:trPr>
          <w:trHeight w:val="1000"/>
        </w:trPr>
        <w:tc>
          <w:tcPr>
            <w:tcW w:w="567" w:type="dxa"/>
            <w:tcBorders>
              <w:top w:val="nil"/>
              <w:left w:val="single" w:sz="8" w:space="0" w:color="auto"/>
              <w:bottom w:val="single" w:sz="4" w:space="0" w:color="auto"/>
              <w:right w:val="nil"/>
            </w:tcBorders>
            <w:shd w:val="clear" w:color="auto" w:fill="auto"/>
            <w:noWrap/>
            <w:vAlign w:val="center"/>
            <w:hideMark/>
          </w:tcPr>
          <w:p w14:paraId="1224C534" w14:textId="77777777" w:rsidR="00375481" w:rsidRPr="00757D15" w:rsidRDefault="00375481" w:rsidP="00375481">
            <w:pPr>
              <w:pStyle w:val="Nvel11a"/>
              <w:spacing w:line="320" w:lineRule="atLeast"/>
              <w:jc w:val="center"/>
              <w:rPr>
                <w:rFonts w:ascii="Tahoma" w:hAnsi="Tahoma"/>
                <w:lang w:val="pt-BR"/>
              </w:rPr>
            </w:pPr>
            <w:bookmarkStart w:id="334" w:name="_Ref52974682"/>
          </w:p>
        </w:tc>
        <w:tc>
          <w:tcPr>
            <w:tcW w:w="3232" w:type="dxa"/>
            <w:tcBorders>
              <w:top w:val="nil"/>
              <w:left w:val="nil"/>
              <w:bottom w:val="single" w:sz="4" w:space="0" w:color="auto"/>
              <w:right w:val="single" w:sz="8" w:space="0" w:color="auto"/>
            </w:tcBorders>
            <w:shd w:val="clear" w:color="auto" w:fill="auto"/>
            <w:vAlign w:val="center"/>
            <w:hideMark/>
          </w:tcPr>
          <w:p w14:paraId="27AE12AA" w14:textId="77777777" w:rsidR="00375481" w:rsidRPr="00D4459F" w:rsidRDefault="008C7533" w:rsidP="00375481">
            <w:pPr>
              <w:spacing w:line="320" w:lineRule="atLeast"/>
              <w:ind w:left="-70"/>
              <w:rPr>
                <w:rFonts w:ascii="Tahoma" w:hAnsi="Tahoma" w:cs="Tahoma"/>
                <w:color w:val="000000"/>
                <w:sz w:val="22"/>
                <w:szCs w:val="22"/>
              </w:rPr>
            </w:pPr>
            <w:bookmarkStart w:id="335" w:name="RANGE!C12"/>
            <w:bookmarkEnd w:id="334"/>
            <w:r w:rsidRPr="00583287">
              <w:rPr>
                <w:rFonts w:ascii="Tahoma" w:eastAsia="Cambria" w:hAnsi="Tahoma" w:cs="Tahoma"/>
                <w:color w:val="000000"/>
                <w:sz w:val="22"/>
                <w:szCs w:val="22"/>
              </w:rPr>
              <w:t>deliberar sobre a</w:t>
            </w:r>
            <w:r>
              <w:rPr>
                <w:rFonts w:ascii="Tahoma" w:eastAsia="Cambria" w:hAnsi="Tahoma" w:cs="Tahoma"/>
                <w:color w:val="000000"/>
                <w:sz w:val="22"/>
                <w:szCs w:val="22"/>
              </w:rPr>
              <w:t xml:space="preserve"> </w:t>
            </w:r>
            <w:r w:rsidRPr="00BB6AB3">
              <w:rPr>
                <w:rFonts w:ascii="Tahoma" w:eastAsia="Cambria" w:hAnsi="Tahoma" w:cs="Tahoma"/>
                <w:b/>
                <w:bCs/>
                <w:color w:val="000000"/>
                <w:sz w:val="22"/>
                <w:szCs w:val="22"/>
              </w:rPr>
              <w:t>não</w:t>
            </w:r>
            <w:r w:rsidRPr="00583287">
              <w:rPr>
                <w:rFonts w:ascii="Tahoma" w:eastAsia="Cambria" w:hAnsi="Tahoma" w:cs="Tahoma"/>
                <w:color w:val="000000"/>
                <w:sz w:val="22"/>
                <w:szCs w:val="22"/>
              </w:rPr>
              <w:t xml:space="preserve"> declaração de vencimento antecipado das Debêntures na ocorrência de qualquer dos Eventos de </w:t>
            </w:r>
            <w:r>
              <w:rPr>
                <w:rFonts w:ascii="Tahoma" w:eastAsia="Cambria" w:hAnsi="Tahoma" w:cs="Tahoma"/>
                <w:color w:val="000000"/>
                <w:sz w:val="22"/>
                <w:szCs w:val="22"/>
              </w:rPr>
              <w:lastRenderedPageBreak/>
              <w:t>Inadimplemento Automático ou Eventos de Inadimplemento Não Automáticos</w:t>
            </w:r>
            <w:r w:rsidRPr="00583287">
              <w:rPr>
                <w:rFonts w:ascii="Tahoma" w:eastAsia="Cambria" w:hAnsi="Tahoma" w:cs="Tahoma"/>
                <w:color w:val="000000"/>
                <w:sz w:val="22"/>
                <w:szCs w:val="22"/>
              </w:rPr>
              <w:t xml:space="preserve">; </w:t>
            </w:r>
            <w:bookmarkEnd w:id="335"/>
          </w:p>
        </w:tc>
        <w:tc>
          <w:tcPr>
            <w:tcW w:w="2127" w:type="dxa"/>
            <w:tcBorders>
              <w:top w:val="nil"/>
              <w:left w:val="nil"/>
              <w:bottom w:val="single" w:sz="4" w:space="0" w:color="auto"/>
              <w:right w:val="single" w:sz="8" w:space="0" w:color="auto"/>
            </w:tcBorders>
            <w:shd w:val="clear" w:color="auto" w:fill="auto"/>
            <w:noWrap/>
            <w:vAlign w:val="center"/>
            <w:hideMark/>
          </w:tcPr>
          <w:p w14:paraId="5C0ED521" w14:textId="064A0F34" w:rsidR="00375481" w:rsidRPr="00811A49" w:rsidRDefault="008C7533" w:rsidP="00375481">
            <w:pPr>
              <w:spacing w:line="320" w:lineRule="atLeast"/>
              <w:jc w:val="center"/>
              <w:rPr>
                <w:rFonts w:ascii="Tahoma" w:hAnsi="Tahoma" w:cs="Tahoma"/>
                <w:color w:val="000000"/>
                <w:sz w:val="22"/>
                <w:szCs w:val="22"/>
              </w:rPr>
            </w:pPr>
            <w:r w:rsidRPr="00E57F75">
              <w:rPr>
                <w:rFonts w:ascii="Tahoma" w:hAnsi="Tahoma" w:cs="Tahoma"/>
                <w:color w:val="000000"/>
                <w:sz w:val="22"/>
                <w:szCs w:val="22"/>
              </w:rPr>
              <w:lastRenderedPageBreak/>
              <w:t xml:space="preserve">maioria </w:t>
            </w:r>
            <w:r w:rsidR="007567EF">
              <w:rPr>
                <w:rFonts w:ascii="Tahoma" w:hAnsi="Tahoma" w:cs="Tahoma"/>
                <w:color w:val="000000"/>
                <w:sz w:val="22"/>
                <w:szCs w:val="22"/>
              </w:rPr>
              <w:t>das Debêntures</w:t>
            </w:r>
            <w:r w:rsidRPr="00E57F75">
              <w:rPr>
                <w:rFonts w:ascii="Tahoma" w:hAnsi="Tahoma" w:cs="Tahoma"/>
                <w:color w:val="000000"/>
                <w:sz w:val="22"/>
                <w:szCs w:val="22"/>
              </w:rPr>
              <w:t xml:space="preserve"> </w:t>
            </w:r>
            <w:r>
              <w:rPr>
                <w:rFonts w:ascii="Tahoma" w:hAnsi="Tahoma" w:cs="Tahoma"/>
                <w:color w:val="000000"/>
                <w:sz w:val="22"/>
                <w:szCs w:val="22"/>
              </w:rPr>
              <w:t xml:space="preserve">em </w:t>
            </w:r>
            <w:r w:rsidR="00FD4549">
              <w:rPr>
                <w:rFonts w:ascii="Tahoma" w:hAnsi="Tahoma" w:cs="Tahoma"/>
                <w:color w:val="000000"/>
                <w:sz w:val="22"/>
                <w:szCs w:val="22"/>
              </w:rPr>
              <w:t xml:space="preserve">Circulação </w:t>
            </w:r>
            <w:r w:rsidR="00DB55EE">
              <w:rPr>
                <w:rFonts w:ascii="Tahoma" w:hAnsi="Tahoma" w:cs="Tahoma"/>
                <w:color w:val="000000"/>
                <w:sz w:val="22"/>
                <w:szCs w:val="22"/>
              </w:rPr>
              <w:t>presentes</w:t>
            </w:r>
            <w:r>
              <w:rPr>
                <w:rFonts w:ascii="Tahoma" w:hAnsi="Tahoma" w:cs="Tahoma"/>
                <w:color w:val="000000"/>
                <w:sz w:val="22"/>
                <w:szCs w:val="22"/>
              </w:rPr>
              <w:t xml:space="preserve">, desde </w:t>
            </w:r>
            <w:r>
              <w:rPr>
                <w:rFonts w:ascii="Tahoma" w:hAnsi="Tahoma" w:cs="Tahoma"/>
                <w:color w:val="000000"/>
                <w:sz w:val="22"/>
                <w:szCs w:val="22"/>
              </w:rPr>
              <w:lastRenderedPageBreak/>
              <w:t>que presentes 50%</w:t>
            </w:r>
            <w:r w:rsidR="002E5FB4">
              <w:rPr>
                <w:rFonts w:ascii="Tahoma" w:hAnsi="Tahoma" w:cs="Tahoma"/>
                <w:color w:val="000000"/>
                <w:sz w:val="22"/>
                <w:szCs w:val="22"/>
              </w:rPr>
              <w:t xml:space="preserve"> (cinquenta por cento)</w:t>
            </w:r>
            <w:r>
              <w:rPr>
                <w:rFonts w:ascii="Tahoma" w:hAnsi="Tahoma" w:cs="Tahoma"/>
                <w:color w:val="000000"/>
                <w:sz w:val="22"/>
                <w:szCs w:val="22"/>
              </w:rPr>
              <w:t xml:space="preserve"> </w:t>
            </w:r>
            <w:r w:rsidRPr="00E57F75">
              <w:rPr>
                <w:rFonts w:ascii="Tahoma" w:hAnsi="Tahoma" w:cs="Tahoma"/>
                <w:sz w:val="22"/>
                <w:szCs w:val="22"/>
              </w:rPr>
              <w:t xml:space="preserve">das Debêntures </w:t>
            </w:r>
            <w:r w:rsidR="00633040">
              <w:rPr>
                <w:rFonts w:ascii="Tahoma" w:hAnsi="Tahoma" w:cs="Tahoma"/>
                <w:sz w:val="22"/>
                <w:szCs w:val="22"/>
              </w:rPr>
              <w:t xml:space="preserve">em Circulação </w:t>
            </w:r>
            <w:r w:rsidRPr="00E57F75">
              <w:rPr>
                <w:rFonts w:ascii="Tahoma" w:hAnsi="Tahoma" w:cs="Tahoma"/>
                <w:sz w:val="22"/>
                <w:szCs w:val="22"/>
              </w:rPr>
              <w:t>da Primeira Série</w:t>
            </w:r>
          </w:p>
        </w:tc>
        <w:tc>
          <w:tcPr>
            <w:tcW w:w="2125" w:type="dxa"/>
            <w:tcBorders>
              <w:top w:val="nil"/>
              <w:left w:val="nil"/>
              <w:bottom w:val="single" w:sz="4" w:space="0" w:color="auto"/>
              <w:right w:val="single" w:sz="8" w:space="0" w:color="auto"/>
            </w:tcBorders>
            <w:shd w:val="clear" w:color="auto" w:fill="auto"/>
            <w:noWrap/>
            <w:vAlign w:val="center"/>
            <w:hideMark/>
          </w:tcPr>
          <w:p w14:paraId="401336DE" w14:textId="493AD2FF" w:rsidR="00375481" w:rsidRPr="00785233" w:rsidRDefault="008C7533" w:rsidP="00375481">
            <w:pPr>
              <w:spacing w:line="320" w:lineRule="atLeast"/>
              <w:jc w:val="center"/>
              <w:rPr>
                <w:rFonts w:ascii="Tahoma" w:hAnsi="Tahoma" w:cs="Tahoma"/>
                <w:color w:val="000000"/>
                <w:sz w:val="22"/>
                <w:szCs w:val="22"/>
              </w:rPr>
            </w:pPr>
            <w:r w:rsidRPr="00E57F75">
              <w:rPr>
                <w:rFonts w:ascii="Tahoma" w:hAnsi="Tahoma" w:cs="Tahoma"/>
                <w:color w:val="000000"/>
                <w:sz w:val="22"/>
                <w:szCs w:val="22"/>
              </w:rPr>
              <w:lastRenderedPageBreak/>
              <w:t xml:space="preserve">maioria </w:t>
            </w:r>
            <w:r>
              <w:rPr>
                <w:rFonts w:ascii="Tahoma" w:hAnsi="Tahoma" w:cs="Tahoma"/>
                <w:color w:val="000000"/>
                <w:sz w:val="22"/>
                <w:szCs w:val="22"/>
              </w:rPr>
              <w:t xml:space="preserve">das </w:t>
            </w:r>
            <w:r w:rsidR="002E5FB4" w:rsidRPr="007567EF">
              <w:rPr>
                <w:rFonts w:ascii="Tahoma" w:hAnsi="Tahoma" w:cs="Tahoma"/>
                <w:color w:val="000000"/>
                <w:sz w:val="22"/>
                <w:szCs w:val="22"/>
              </w:rPr>
              <w:t>Debêntures em Circulação</w:t>
            </w:r>
            <w:r w:rsidR="00E504EB">
              <w:rPr>
                <w:rFonts w:ascii="Tahoma" w:hAnsi="Tahoma" w:cs="Tahoma"/>
                <w:color w:val="000000"/>
                <w:sz w:val="22"/>
                <w:szCs w:val="22"/>
              </w:rPr>
              <w:t xml:space="preserve"> presente</w:t>
            </w:r>
            <w:r>
              <w:rPr>
                <w:rFonts w:ascii="Tahoma" w:hAnsi="Tahoma" w:cs="Tahoma"/>
                <w:color w:val="000000"/>
                <w:sz w:val="22"/>
                <w:szCs w:val="22"/>
              </w:rPr>
              <w:t xml:space="preserve">, desde que haja um </w:t>
            </w:r>
            <w:r>
              <w:rPr>
                <w:rFonts w:ascii="Tahoma" w:hAnsi="Tahoma" w:cs="Tahoma"/>
                <w:color w:val="000000"/>
                <w:sz w:val="22"/>
                <w:szCs w:val="22"/>
              </w:rPr>
              <w:lastRenderedPageBreak/>
              <w:t xml:space="preserve">quórum mínimo de instalação de 30% (trinta por cento) das </w:t>
            </w:r>
            <w:r w:rsidRPr="006B63AA">
              <w:rPr>
                <w:rFonts w:ascii="Tahoma" w:hAnsi="Tahoma" w:cs="Tahoma"/>
                <w:color w:val="000000"/>
                <w:sz w:val="22"/>
                <w:szCs w:val="22"/>
              </w:rPr>
              <w:t>Debêntures em Circulação da Primeira Série</w:t>
            </w:r>
            <w:r w:rsidRPr="00E57F75">
              <w:rPr>
                <w:rFonts w:ascii="Tahoma" w:hAnsi="Tahoma" w:cs="Tahoma"/>
                <w:color w:val="000000"/>
                <w:sz w:val="22"/>
                <w:szCs w:val="22"/>
              </w:rPr>
              <w:t xml:space="preserve"> </w:t>
            </w:r>
          </w:p>
        </w:tc>
        <w:tc>
          <w:tcPr>
            <w:tcW w:w="2976" w:type="dxa"/>
            <w:tcBorders>
              <w:top w:val="nil"/>
              <w:left w:val="nil"/>
              <w:bottom w:val="single" w:sz="4" w:space="0" w:color="auto"/>
              <w:right w:val="single" w:sz="8" w:space="0" w:color="auto"/>
            </w:tcBorders>
            <w:shd w:val="clear" w:color="auto" w:fill="auto"/>
            <w:noWrap/>
            <w:vAlign w:val="center"/>
            <w:hideMark/>
          </w:tcPr>
          <w:p w14:paraId="3C2CC15C" w14:textId="77777777" w:rsidR="00375481" w:rsidRPr="002013D9" w:rsidRDefault="008C7533" w:rsidP="00375481">
            <w:pPr>
              <w:spacing w:line="320" w:lineRule="atLeast"/>
              <w:jc w:val="center"/>
              <w:rPr>
                <w:rFonts w:ascii="Tahoma" w:hAnsi="Tahoma" w:cs="Tahoma"/>
                <w:color w:val="000000"/>
                <w:sz w:val="22"/>
                <w:szCs w:val="22"/>
              </w:rPr>
            </w:pPr>
            <w:r>
              <w:rPr>
                <w:rFonts w:ascii="Tahoma" w:hAnsi="Tahoma" w:cs="Tahoma"/>
                <w:color w:val="000000"/>
                <w:sz w:val="22"/>
                <w:szCs w:val="22"/>
              </w:rPr>
              <w:lastRenderedPageBreak/>
              <w:t>N</w:t>
            </w:r>
            <w:r w:rsidRPr="00785233">
              <w:rPr>
                <w:rFonts w:ascii="Tahoma" w:hAnsi="Tahoma" w:cs="Tahoma"/>
                <w:color w:val="000000"/>
                <w:sz w:val="22"/>
                <w:szCs w:val="22"/>
              </w:rPr>
              <w:t xml:space="preserve">ão </w:t>
            </w:r>
            <w:r w:rsidR="00BE4146" w:rsidRPr="00785233">
              <w:rPr>
                <w:rFonts w:ascii="Tahoma" w:hAnsi="Tahoma" w:cs="Tahoma"/>
                <w:color w:val="000000"/>
                <w:sz w:val="22"/>
                <w:szCs w:val="22"/>
              </w:rPr>
              <w:t>aplicável</w:t>
            </w:r>
          </w:p>
        </w:tc>
      </w:tr>
      <w:tr w:rsidR="004257BB" w14:paraId="6A43FE88" w14:textId="77777777" w:rsidTr="00375481">
        <w:trPr>
          <w:trHeight w:val="1000"/>
        </w:trPr>
        <w:tc>
          <w:tcPr>
            <w:tcW w:w="567" w:type="dxa"/>
            <w:tcBorders>
              <w:top w:val="nil"/>
              <w:left w:val="single" w:sz="8" w:space="0" w:color="auto"/>
              <w:bottom w:val="single" w:sz="4" w:space="0" w:color="auto"/>
              <w:right w:val="nil"/>
            </w:tcBorders>
            <w:shd w:val="clear" w:color="auto" w:fill="auto"/>
            <w:noWrap/>
            <w:vAlign w:val="center"/>
            <w:hideMark/>
          </w:tcPr>
          <w:p w14:paraId="2E40B6EA" w14:textId="77777777" w:rsidR="00CA763D" w:rsidRPr="00757D15" w:rsidRDefault="00CA763D" w:rsidP="00E57F75">
            <w:pPr>
              <w:pStyle w:val="Nvel11a"/>
              <w:spacing w:line="320" w:lineRule="atLeast"/>
              <w:jc w:val="center"/>
              <w:rPr>
                <w:rFonts w:ascii="Tahoma" w:hAnsi="Tahoma"/>
                <w:lang w:val="pt-BR"/>
              </w:rPr>
            </w:pPr>
            <w:bookmarkStart w:id="336" w:name="_Ref52974688"/>
          </w:p>
        </w:tc>
        <w:tc>
          <w:tcPr>
            <w:tcW w:w="3232" w:type="dxa"/>
            <w:tcBorders>
              <w:top w:val="nil"/>
              <w:left w:val="nil"/>
              <w:bottom w:val="single" w:sz="4" w:space="0" w:color="auto"/>
              <w:right w:val="single" w:sz="8" w:space="0" w:color="auto"/>
            </w:tcBorders>
            <w:shd w:val="clear" w:color="auto" w:fill="auto"/>
            <w:vAlign w:val="center"/>
            <w:hideMark/>
          </w:tcPr>
          <w:p w14:paraId="03B5EF3A" w14:textId="321C007D" w:rsidR="00CA763D" w:rsidRPr="003668F3" w:rsidRDefault="008C7533" w:rsidP="00E57F75">
            <w:pPr>
              <w:spacing w:line="320" w:lineRule="atLeast"/>
              <w:ind w:left="-70"/>
              <w:rPr>
                <w:rFonts w:ascii="Tahoma" w:hAnsi="Tahoma" w:cs="Tahoma"/>
                <w:color w:val="000000"/>
                <w:sz w:val="22"/>
                <w:szCs w:val="22"/>
              </w:rPr>
            </w:pPr>
            <w:bookmarkStart w:id="337" w:name="RANGE!C13"/>
            <w:bookmarkEnd w:id="336"/>
            <w:r w:rsidRPr="003668F3">
              <w:rPr>
                <w:rFonts w:ascii="Tahoma" w:eastAsia="Cambria" w:hAnsi="Tahoma" w:cs="Tahoma"/>
                <w:color w:val="000000"/>
                <w:sz w:val="22"/>
                <w:szCs w:val="22"/>
              </w:rPr>
              <w:t>deliberar sobre a</w:t>
            </w:r>
            <w:r w:rsidR="005247C4" w:rsidRPr="003668F3">
              <w:rPr>
                <w:rFonts w:ascii="Tahoma" w:eastAsia="Cambria" w:hAnsi="Tahoma" w:cs="Tahoma"/>
                <w:color w:val="000000"/>
                <w:sz w:val="22"/>
                <w:szCs w:val="22"/>
              </w:rPr>
              <w:t xml:space="preserve"> matéria </w:t>
            </w:r>
            <w:r w:rsidR="00375481" w:rsidRPr="003668F3">
              <w:rPr>
                <w:rFonts w:ascii="Tahoma" w:eastAsia="Cambria" w:hAnsi="Tahoma" w:cs="Tahoma"/>
                <w:color w:val="000000"/>
                <w:sz w:val="22"/>
                <w:szCs w:val="22"/>
              </w:rPr>
              <w:t xml:space="preserve">no </w:t>
            </w:r>
            <w:r w:rsidR="005247C4" w:rsidRPr="003668F3">
              <w:rPr>
                <w:rFonts w:ascii="Tahoma" w:eastAsia="Cambria" w:hAnsi="Tahoma" w:cs="Tahoma"/>
                <w:color w:val="000000"/>
                <w:sz w:val="22"/>
                <w:szCs w:val="22"/>
              </w:rPr>
              <w:t xml:space="preserve">prevista </w:t>
            </w:r>
            <w:r w:rsidR="00375481" w:rsidRPr="003668F3">
              <w:rPr>
                <w:rFonts w:ascii="Tahoma" w:eastAsia="Cambria" w:hAnsi="Tahoma" w:cs="Tahoma"/>
                <w:color w:val="000000"/>
                <w:sz w:val="22"/>
                <w:szCs w:val="22"/>
              </w:rPr>
              <w:t xml:space="preserve">na Cláusula </w:t>
            </w:r>
            <w:r w:rsidR="002E5FB4">
              <w:rPr>
                <w:rFonts w:ascii="Tahoma" w:eastAsia="Cambria" w:hAnsi="Tahoma" w:cs="Tahoma"/>
                <w:color w:val="000000"/>
                <w:sz w:val="22"/>
                <w:szCs w:val="22"/>
              </w:rPr>
              <w:fldChar w:fldCharType="begin"/>
            </w:r>
            <w:r w:rsidR="002E5FB4">
              <w:rPr>
                <w:rFonts w:ascii="Tahoma" w:eastAsia="Cambria" w:hAnsi="Tahoma" w:cs="Tahoma"/>
                <w:color w:val="000000"/>
                <w:sz w:val="22"/>
                <w:szCs w:val="22"/>
              </w:rPr>
              <w:instrText xml:space="preserve"> REF _Ref98059337 \r \h </w:instrText>
            </w:r>
            <w:r w:rsidR="002E5FB4">
              <w:rPr>
                <w:rFonts w:ascii="Tahoma" w:eastAsia="Cambria" w:hAnsi="Tahoma" w:cs="Tahoma"/>
                <w:color w:val="000000"/>
                <w:sz w:val="22"/>
                <w:szCs w:val="22"/>
              </w:rPr>
            </w:r>
            <w:r w:rsidR="002E5FB4">
              <w:rPr>
                <w:rFonts w:ascii="Tahoma" w:eastAsia="Cambria" w:hAnsi="Tahoma" w:cs="Tahoma"/>
                <w:color w:val="000000"/>
                <w:sz w:val="22"/>
                <w:szCs w:val="22"/>
              </w:rPr>
              <w:fldChar w:fldCharType="separate"/>
            </w:r>
            <w:r w:rsidR="001E3BF4">
              <w:rPr>
                <w:rFonts w:ascii="Tahoma" w:eastAsia="Cambria" w:hAnsi="Tahoma" w:cs="Tahoma"/>
                <w:color w:val="000000"/>
                <w:sz w:val="22"/>
                <w:szCs w:val="22"/>
              </w:rPr>
              <w:t>3.51</w:t>
            </w:r>
            <w:r w:rsidR="002E5FB4">
              <w:rPr>
                <w:rFonts w:ascii="Tahoma" w:eastAsia="Cambria" w:hAnsi="Tahoma" w:cs="Tahoma"/>
                <w:color w:val="000000"/>
                <w:sz w:val="22"/>
                <w:szCs w:val="22"/>
              </w:rPr>
              <w:fldChar w:fldCharType="end"/>
            </w:r>
            <w:r w:rsidR="002E5FB4">
              <w:rPr>
                <w:rFonts w:ascii="Tahoma" w:eastAsia="Cambria" w:hAnsi="Tahoma" w:cs="Tahoma"/>
                <w:color w:val="000000"/>
                <w:sz w:val="22"/>
                <w:szCs w:val="22"/>
              </w:rPr>
              <w:t>.2</w:t>
            </w:r>
            <w:r w:rsidR="003668F3" w:rsidRPr="000969AA">
              <w:rPr>
                <w:rFonts w:ascii="Tahoma" w:eastAsia="Cambria" w:hAnsi="Tahoma" w:cs="Tahoma"/>
                <w:color w:val="000000"/>
                <w:sz w:val="22"/>
                <w:szCs w:val="22"/>
              </w:rPr>
              <w:t>.</w:t>
            </w:r>
            <w:bookmarkEnd w:id="337"/>
          </w:p>
        </w:tc>
        <w:tc>
          <w:tcPr>
            <w:tcW w:w="2127" w:type="dxa"/>
            <w:tcBorders>
              <w:top w:val="nil"/>
              <w:left w:val="nil"/>
              <w:bottom w:val="single" w:sz="4" w:space="0" w:color="auto"/>
              <w:right w:val="single" w:sz="8" w:space="0" w:color="auto"/>
            </w:tcBorders>
            <w:shd w:val="clear" w:color="auto" w:fill="auto"/>
            <w:noWrap/>
            <w:vAlign w:val="center"/>
            <w:hideMark/>
          </w:tcPr>
          <w:p w14:paraId="75A72ABB" w14:textId="77777777" w:rsidR="00CA763D" w:rsidRPr="00BB46AE" w:rsidRDefault="008C7533" w:rsidP="00E57F75">
            <w:pPr>
              <w:spacing w:line="320" w:lineRule="atLeast"/>
              <w:jc w:val="center"/>
              <w:rPr>
                <w:rFonts w:ascii="Tahoma" w:hAnsi="Tahoma" w:cs="Tahoma"/>
                <w:color w:val="000000"/>
                <w:sz w:val="22"/>
                <w:szCs w:val="22"/>
              </w:rPr>
            </w:pPr>
            <w:r w:rsidRPr="00BF7866">
              <w:rPr>
                <w:rFonts w:ascii="Tahoma" w:hAnsi="Tahoma" w:cs="Tahoma"/>
                <w:sz w:val="22"/>
                <w:szCs w:val="22"/>
              </w:rPr>
              <w:t xml:space="preserve">75% (setenta e cinco por cento) das Debêntures </w:t>
            </w:r>
            <w:r w:rsidR="00633040">
              <w:rPr>
                <w:rFonts w:ascii="Tahoma" w:hAnsi="Tahoma" w:cs="Tahoma"/>
                <w:sz w:val="22"/>
                <w:szCs w:val="22"/>
              </w:rPr>
              <w:t xml:space="preserve">em Circulação </w:t>
            </w:r>
            <w:r w:rsidRPr="00BF7866">
              <w:rPr>
                <w:rFonts w:ascii="Tahoma" w:hAnsi="Tahoma" w:cs="Tahoma"/>
                <w:sz w:val="22"/>
                <w:szCs w:val="22"/>
              </w:rPr>
              <w:t>da Primeira S</w:t>
            </w:r>
            <w:r w:rsidRPr="00811A49">
              <w:rPr>
                <w:rFonts w:ascii="Tahoma" w:hAnsi="Tahoma" w:cs="Tahoma"/>
                <w:sz w:val="22"/>
                <w:szCs w:val="22"/>
              </w:rPr>
              <w:t xml:space="preserve">érie </w:t>
            </w:r>
          </w:p>
        </w:tc>
        <w:tc>
          <w:tcPr>
            <w:tcW w:w="2125" w:type="dxa"/>
            <w:tcBorders>
              <w:top w:val="nil"/>
              <w:left w:val="nil"/>
              <w:bottom w:val="single" w:sz="4" w:space="0" w:color="auto"/>
              <w:right w:val="single" w:sz="8" w:space="0" w:color="auto"/>
            </w:tcBorders>
            <w:shd w:val="clear" w:color="auto" w:fill="auto"/>
            <w:noWrap/>
            <w:vAlign w:val="center"/>
            <w:hideMark/>
          </w:tcPr>
          <w:p w14:paraId="291F3DA6" w14:textId="2B89C8E4" w:rsidR="00CA763D" w:rsidRPr="00785233" w:rsidRDefault="008C7533" w:rsidP="00E57F75">
            <w:pPr>
              <w:spacing w:line="320" w:lineRule="atLeast"/>
              <w:jc w:val="center"/>
              <w:rPr>
                <w:rFonts w:ascii="Tahoma" w:hAnsi="Tahoma" w:cs="Tahoma"/>
                <w:color w:val="000000"/>
                <w:sz w:val="22"/>
                <w:szCs w:val="22"/>
              </w:rPr>
            </w:pPr>
            <w:r w:rsidRPr="00785233">
              <w:rPr>
                <w:rFonts w:ascii="Tahoma" w:hAnsi="Tahoma" w:cs="Tahoma"/>
                <w:sz w:val="22"/>
                <w:szCs w:val="22"/>
              </w:rPr>
              <w:t>75% (setenta e cinco por cento) das Debêntures</w:t>
            </w:r>
            <w:r w:rsidR="00691C56">
              <w:rPr>
                <w:rFonts w:ascii="Tahoma" w:hAnsi="Tahoma" w:cs="Tahoma"/>
                <w:sz w:val="22"/>
                <w:szCs w:val="22"/>
              </w:rPr>
              <w:t xml:space="preserve"> </w:t>
            </w:r>
            <w:r w:rsidR="002E5FB4">
              <w:rPr>
                <w:rFonts w:ascii="Tahoma" w:hAnsi="Tahoma" w:cs="Tahoma"/>
                <w:sz w:val="22"/>
                <w:szCs w:val="22"/>
              </w:rPr>
              <w:t xml:space="preserve">em </w:t>
            </w:r>
            <w:r w:rsidR="00633040">
              <w:rPr>
                <w:rFonts w:ascii="Tahoma" w:hAnsi="Tahoma" w:cs="Tahoma"/>
                <w:sz w:val="22"/>
                <w:szCs w:val="22"/>
              </w:rPr>
              <w:t>C</w:t>
            </w:r>
            <w:r w:rsidR="002E5FB4">
              <w:rPr>
                <w:rFonts w:ascii="Tahoma" w:hAnsi="Tahoma" w:cs="Tahoma"/>
                <w:sz w:val="22"/>
                <w:szCs w:val="22"/>
              </w:rPr>
              <w:t>irculação</w:t>
            </w:r>
            <w:r w:rsidR="00E504EB">
              <w:rPr>
                <w:rFonts w:ascii="Tahoma" w:hAnsi="Tahoma" w:cs="Tahoma"/>
                <w:color w:val="000000"/>
                <w:sz w:val="22"/>
                <w:szCs w:val="22"/>
              </w:rPr>
              <w:t xml:space="preserve"> presente</w:t>
            </w:r>
            <w:r w:rsidR="001D328C">
              <w:rPr>
                <w:rFonts w:ascii="Tahoma" w:hAnsi="Tahoma" w:cs="Tahoma"/>
                <w:color w:val="000000"/>
                <w:sz w:val="22"/>
                <w:szCs w:val="22"/>
              </w:rPr>
              <w:t xml:space="preserve">, desde que presentes 30% </w:t>
            </w:r>
            <w:r w:rsidR="002E5FB4">
              <w:rPr>
                <w:rFonts w:ascii="Tahoma" w:hAnsi="Tahoma" w:cs="Tahoma"/>
                <w:color w:val="000000"/>
                <w:sz w:val="22"/>
                <w:szCs w:val="22"/>
              </w:rPr>
              <w:t xml:space="preserve">(trinta por cento) </w:t>
            </w:r>
            <w:r w:rsidR="001D328C" w:rsidRPr="00E57F75">
              <w:rPr>
                <w:rFonts w:ascii="Tahoma" w:hAnsi="Tahoma" w:cs="Tahoma"/>
                <w:sz w:val="22"/>
                <w:szCs w:val="22"/>
              </w:rPr>
              <w:t>das Debêntures</w:t>
            </w:r>
            <w:r w:rsidR="00691C56">
              <w:rPr>
                <w:rFonts w:ascii="Tahoma" w:hAnsi="Tahoma" w:cs="Tahoma"/>
                <w:sz w:val="22"/>
                <w:szCs w:val="22"/>
              </w:rPr>
              <w:t xml:space="preserve"> em Circulação</w:t>
            </w:r>
            <w:r w:rsidR="001D328C" w:rsidRPr="00E57F75">
              <w:rPr>
                <w:rFonts w:ascii="Tahoma" w:hAnsi="Tahoma" w:cs="Tahoma"/>
                <w:sz w:val="22"/>
                <w:szCs w:val="22"/>
              </w:rPr>
              <w:t xml:space="preserve"> da Primeira Série</w:t>
            </w:r>
            <w:r w:rsidR="001D328C">
              <w:rPr>
                <w:rFonts w:ascii="Tahoma" w:hAnsi="Tahoma" w:cs="Tahoma"/>
                <w:sz w:val="22"/>
                <w:szCs w:val="22"/>
              </w:rPr>
              <w:t xml:space="preserve"> </w:t>
            </w:r>
            <w:r w:rsidR="00D37D00">
              <w:rPr>
                <w:rFonts w:ascii="Tahoma" w:hAnsi="Tahoma" w:cs="Tahoma"/>
                <w:sz w:val="22"/>
                <w:szCs w:val="22"/>
              </w:rPr>
              <w:t xml:space="preserve"> </w:t>
            </w:r>
          </w:p>
        </w:tc>
        <w:tc>
          <w:tcPr>
            <w:tcW w:w="2976" w:type="dxa"/>
            <w:tcBorders>
              <w:top w:val="nil"/>
              <w:left w:val="nil"/>
              <w:bottom w:val="single" w:sz="4" w:space="0" w:color="auto"/>
              <w:right w:val="single" w:sz="8" w:space="0" w:color="auto"/>
            </w:tcBorders>
            <w:shd w:val="clear" w:color="auto" w:fill="auto"/>
            <w:noWrap/>
            <w:vAlign w:val="center"/>
            <w:hideMark/>
          </w:tcPr>
          <w:p w14:paraId="2E8CCA92" w14:textId="77777777" w:rsidR="00CA763D" w:rsidRPr="00583287" w:rsidRDefault="008C7533" w:rsidP="00E57F75">
            <w:pPr>
              <w:spacing w:line="320" w:lineRule="atLeast"/>
              <w:jc w:val="center"/>
              <w:rPr>
                <w:rFonts w:ascii="Tahoma" w:hAnsi="Tahoma" w:cs="Tahoma"/>
                <w:color w:val="000000"/>
                <w:sz w:val="22"/>
                <w:szCs w:val="22"/>
              </w:rPr>
            </w:pPr>
            <w:r>
              <w:rPr>
                <w:rFonts w:ascii="Tahoma" w:hAnsi="Tahoma" w:cs="Tahoma"/>
                <w:color w:val="000000"/>
                <w:sz w:val="22"/>
                <w:szCs w:val="22"/>
              </w:rPr>
              <w:t>N</w:t>
            </w:r>
            <w:r w:rsidRPr="002013D9">
              <w:rPr>
                <w:rFonts w:ascii="Tahoma" w:hAnsi="Tahoma" w:cs="Tahoma"/>
                <w:color w:val="000000"/>
                <w:sz w:val="22"/>
                <w:szCs w:val="22"/>
              </w:rPr>
              <w:t xml:space="preserve">ão </w:t>
            </w:r>
            <w:r w:rsidR="00BE4146" w:rsidRPr="002013D9">
              <w:rPr>
                <w:rFonts w:ascii="Tahoma" w:hAnsi="Tahoma" w:cs="Tahoma"/>
                <w:color w:val="000000"/>
                <w:sz w:val="22"/>
                <w:szCs w:val="22"/>
              </w:rPr>
              <w:t>aplicável</w:t>
            </w:r>
          </w:p>
        </w:tc>
      </w:tr>
      <w:tr w:rsidR="004257BB" w14:paraId="7901ABBC" w14:textId="77777777" w:rsidTr="00375481">
        <w:trPr>
          <w:trHeight w:val="1250"/>
        </w:trPr>
        <w:tc>
          <w:tcPr>
            <w:tcW w:w="567" w:type="dxa"/>
            <w:tcBorders>
              <w:top w:val="nil"/>
              <w:left w:val="single" w:sz="8" w:space="0" w:color="auto"/>
              <w:bottom w:val="single" w:sz="4" w:space="0" w:color="auto"/>
              <w:right w:val="nil"/>
            </w:tcBorders>
            <w:shd w:val="clear" w:color="auto" w:fill="auto"/>
            <w:noWrap/>
            <w:vAlign w:val="center"/>
          </w:tcPr>
          <w:p w14:paraId="4D8889C9" w14:textId="77777777" w:rsidR="00CA763D" w:rsidRPr="00583287" w:rsidRDefault="00CA763D" w:rsidP="00E57F75">
            <w:pPr>
              <w:pStyle w:val="Nvel11a"/>
              <w:spacing w:line="320" w:lineRule="atLeast"/>
              <w:jc w:val="center"/>
              <w:rPr>
                <w:rFonts w:ascii="Tahoma" w:hAnsi="Tahoma" w:cs="Tahoma"/>
                <w:lang w:val="pt-BR"/>
              </w:rPr>
            </w:pPr>
          </w:p>
        </w:tc>
        <w:tc>
          <w:tcPr>
            <w:tcW w:w="3232" w:type="dxa"/>
            <w:tcBorders>
              <w:top w:val="nil"/>
              <w:left w:val="nil"/>
              <w:bottom w:val="single" w:sz="4" w:space="0" w:color="auto"/>
              <w:right w:val="single" w:sz="8" w:space="0" w:color="auto"/>
            </w:tcBorders>
            <w:shd w:val="clear" w:color="auto" w:fill="auto"/>
            <w:vAlign w:val="center"/>
          </w:tcPr>
          <w:p w14:paraId="0A1AD0D2" w14:textId="44CCF120" w:rsidR="00CA763D" w:rsidRPr="00583287" w:rsidRDefault="008C7533" w:rsidP="00E57F75">
            <w:pPr>
              <w:spacing w:line="320" w:lineRule="atLeast"/>
              <w:ind w:left="-70"/>
              <w:rPr>
                <w:rFonts w:ascii="Tahoma" w:eastAsia="Cambria" w:hAnsi="Tahoma" w:cs="Tahoma"/>
                <w:color w:val="000000"/>
                <w:sz w:val="22"/>
                <w:szCs w:val="22"/>
              </w:rPr>
            </w:pPr>
            <w:r w:rsidRPr="00583287">
              <w:rPr>
                <w:rFonts w:ascii="Tahoma" w:eastAsia="Cambria" w:hAnsi="Tahoma" w:cs="Tahoma"/>
                <w:color w:val="000000"/>
                <w:sz w:val="22"/>
                <w:szCs w:val="22"/>
              </w:rPr>
              <w:t>deliberar sobre procedimentos a serem adotados no resgate das Debêntures mediante dação em pagamento de Direitos Creditórios Vinculados.</w:t>
            </w:r>
          </w:p>
        </w:tc>
        <w:tc>
          <w:tcPr>
            <w:tcW w:w="2127" w:type="dxa"/>
            <w:tcBorders>
              <w:top w:val="nil"/>
              <w:left w:val="nil"/>
              <w:bottom w:val="single" w:sz="4" w:space="0" w:color="auto"/>
              <w:right w:val="single" w:sz="8" w:space="0" w:color="auto"/>
            </w:tcBorders>
            <w:shd w:val="clear" w:color="auto" w:fill="auto"/>
            <w:noWrap/>
            <w:vAlign w:val="center"/>
          </w:tcPr>
          <w:p w14:paraId="41C9B1E0" w14:textId="77777777" w:rsidR="00CA763D" w:rsidRPr="00583287" w:rsidRDefault="008C7533" w:rsidP="00E57F75">
            <w:pPr>
              <w:spacing w:line="320" w:lineRule="atLeast"/>
              <w:jc w:val="center"/>
              <w:rPr>
                <w:rFonts w:ascii="Tahoma" w:hAnsi="Tahoma" w:cs="Tahoma"/>
                <w:color w:val="000000"/>
                <w:sz w:val="22"/>
                <w:szCs w:val="22"/>
              </w:rPr>
            </w:pPr>
            <w:r w:rsidRPr="00583287">
              <w:rPr>
                <w:rFonts w:ascii="Tahoma" w:hAnsi="Tahoma" w:cs="Tahoma"/>
                <w:color w:val="000000"/>
                <w:sz w:val="22"/>
                <w:szCs w:val="22"/>
              </w:rPr>
              <w:t xml:space="preserve">90% (noventa por cento) das Debêntures em </w:t>
            </w:r>
            <w:r w:rsidR="00633040">
              <w:rPr>
                <w:rFonts w:ascii="Tahoma" w:hAnsi="Tahoma" w:cs="Tahoma"/>
                <w:color w:val="000000"/>
                <w:sz w:val="22"/>
                <w:szCs w:val="22"/>
              </w:rPr>
              <w:t>C</w:t>
            </w:r>
            <w:r w:rsidR="00633040" w:rsidRPr="00583287">
              <w:rPr>
                <w:rFonts w:ascii="Tahoma" w:hAnsi="Tahoma" w:cs="Tahoma"/>
                <w:color w:val="000000"/>
                <w:sz w:val="22"/>
                <w:szCs w:val="22"/>
              </w:rPr>
              <w:t xml:space="preserve">irculação </w:t>
            </w:r>
            <w:r w:rsidRPr="00583287">
              <w:rPr>
                <w:rFonts w:ascii="Tahoma" w:hAnsi="Tahoma" w:cs="Tahoma"/>
                <w:color w:val="000000"/>
                <w:sz w:val="22"/>
                <w:szCs w:val="22"/>
              </w:rPr>
              <w:t>de cada Série</w:t>
            </w:r>
          </w:p>
        </w:tc>
        <w:tc>
          <w:tcPr>
            <w:tcW w:w="2125" w:type="dxa"/>
            <w:tcBorders>
              <w:top w:val="nil"/>
              <w:left w:val="nil"/>
              <w:bottom w:val="single" w:sz="4" w:space="0" w:color="auto"/>
              <w:right w:val="single" w:sz="8" w:space="0" w:color="auto"/>
            </w:tcBorders>
            <w:shd w:val="clear" w:color="auto" w:fill="auto"/>
            <w:noWrap/>
            <w:vAlign w:val="center"/>
          </w:tcPr>
          <w:p w14:paraId="71B9B0F1" w14:textId="77777777" w:rsidR="00CA763D" w:rsidRPr="00583287" w:rsidRDefault="008C7533" w:rsidP="00E57F75">
            <w:pPr>
              <w:spacing w:line="320" w:lineRule="atLeast"/>
              <w:jc w:val="center"/>
              <w:rPr>
                <w:rFonts w:ascii="Tahoma" w:hAnsi="Tahoma" w:cs="Tahoma"/>
                <w:color w:val="000000"/>
                <w:sz w:val="22"/>
                <w:szCs w:val="22"/>
              </w:rPr>
            </w:pPr>
            <w:r w:rsidRPr="00583287">
              <w:rPr>
                <w:rFonts w:ascii="Tahoma" w:hAnsi="Tahoma" w:cs="Tahoma"/>
                <w:color w:val="000000"/>
                <w:sz w:val="22"/>
                <w:szCs w:val="22"/>
              </w:rPr>
              <w:t xml:space="preserve">90% (noventa por cento) das Debêntures em </w:t>
            </w:r>
            <w:r w:rsidR="00633040">
              <w:rPr>
                <w:rFonts w:ascii="Tahoma" w:hAnsi="Tahoma" w:cs="Tahoma"/>
                <w:color w:val="000000"/>
                <w:sz w:val="22"/>
                <w:szCs w:val="22"/>
              </w:rPr>
              <w:t>C</w:t>
            </w:r>
            <w:r w:rsidR="00633040" w:rsidRPr="00583287">
              <w:rPr>
                <w:rFonts w:ascii="Tahoma" w:hAnsi="Tahoma" w:cs="Tahoma"/>
                <w:color w:val="000000"/>
                <w:sz w:val="22"/>
                <w:szCs w:val="22"/>
              </w:rPr>
              <w:t xml:space="preserve">irculação </w:t>
            </w:r>
            <w:r w:rsidRPr="00583287">
              <w:rPr>
                <w:rFonts w:ascii="Tahoma" w:hAnsi="Tahoma" w:cs="Tahoma"/>
                <w:color w:val="000000"/>
                <w:sz w:val="22"/>
                <w:szCs w:val="22"/>
              </w:rPr>
              <w:t>de cada Série</w:t>
            </w:r>
          </w:p>
        </w:tc>
        <w:tc>
          <w:tcPr>
            <w:tcW w:w="2976" w:type="dxa"/>
            <w:tcBorders>
              <w:top w:val="nil"/>
              <w:left w:val="nil"/>
              <w:bottom w:val="single" w:sz="4" w:space="0" w:color="auto"/>
              <w:right w:val="single" w:sz="8" w:space="0" w:color="auto"/>
            </w:tcBorders>
            <w:shd w:val="clear" w:color="auto" w:fill="auto"/>
            <w:noWrap/>
            <w:vAlign w:val="center"/>
          </w:tcPr>
          <w:p w14:paraId="7BC61432" w14:textId="77777777" w:rsidR="00CA763D" w:rsidRPr="00583287" w:rsidRDefault="008C7533" w:rsidP="00E57F75">
            <w:pPr>
              <w:spacing w:line="320" w:lineRule="atLeast"/>
              <w:jc w:val="center"/>
              <w:rPr>
                <w:rFonts w:ascii="Tahoma" w:hAnsi="Tahoma" w:cs="Tahoma"/>
                <w:color w:val="000000"/>
                <w:sz w:val="22"/>
                <w:szCs w:val="22"/>
              </w:rPr>
            </w:pPr>
            <w:r w:rsidRPr="00583287">
              <w:rPr>
                <w:rFonts w:ascii="Tahoma" w:hAnsi="Tahoma" w:cs="Tahoma"/>
                <w:color w:val="000000"/>
                <w:sz w:val="22"/>
                <w:szCs w:val="22"/>
              </w:rPr>
              <w:t xml:space="preserve">90% (noventa por cento) das Debêntures </w:t>
            </w:r>
            <w:r w:rsidR="00633040">
              <w:rPr>
                <w:rFonts w:ascii="Tahoma" w:hAnsi="Tahoma" w:cs="Tahoma"/>
                <w:color w:val="000000"/>
                <w:sz w:val="22"/>
                <w:szCs w:val="22"/>
              </w:rPr>
              <w:t xml:space="preserve">em Circulação </w:t>
            </w:r>
            <w:r w:rsidRPr="00583287">
              <w:rPr>
                <w:rFonts w:ascii="Tahoma" w:hAnsi="Tahoma" w:cs="Tahoma"/>
                <w:color w:val="000000"/>
                <w:sz w:val="22"/>
                <w:szCs w:val="22"/>
              </w:rPr>
              <w:t xml:space="preserve">da Segunda Série </w:t>
            </w:r>
          </w:p>
        </w:tc>
      </w:tr>
      <w:tr w:rsidR="004257BB" w14:paraId="6A4DCF0D" w14:textId="77777777" w:rsidTr="00375481">
        <w:trPr>
          <w:trHeight w:val="1250"/>
        </w:trPr>
        <w:tc>
          <w:tcPr>
            <w:tcW w:w="567" w:type="dxa"/>
            <w:tcBorders>
              <w:top w:val="nil"/>
              <w:left w:val="single" w:sz="8" w:space="0" w:color="auto"/>
              <w:bottom w:val="single" w:sz="4" w:space="0" w:color="auto"/>
              <w:right w:val="nil"/>
            </w:tcBorders>
            <w:shd w:val="clear" w:color="auto" w:fill="auto"/>
            <w:noWrap/>
            <w:vAlign w:val="center"/>
            <w:hideMark/>
          </w:tcPr>
          <w:p w14:paraId="502648F3" w14:textId="77777777" w:rsidR="00375481" w:rsidRPr="00583287" w:rsidRDefault="00375481" w:rsidP="00375481">
            <w:pPr>
              <w:pStyle w:val="Nvel11a"/>
              <w:spacing w:line="320" w:lineRule="atLeast"/>
              <w:jc w:val="center"/>
              <w:rPr>
                <w:rFonts w:ascii="Tahoma" w:hAnsi="Tahoma" w:cs="Tahoma"/>
                <w:lang w:val="pt-BR"/>
              </w:rPr>
            </w:pPr>
            <w:bookmarkStart w:id="338" w:name="_Ref52974714"/>
          </w:p>
        </w:tc>
        <w:bookmarkEnd w:id="338"/>
        <w:tc>
          <w:tcPr>
            <w:tcW w:w="3232" w:type="dxa"/>
            <w:tcBorders>
              <w:top w:val="nil"/>
              <w:left w:val="nil"/>
              <w:bottom w:val="single" w:sz="4" w:space="0" w:color="auto"/>
              <w:right w:val="single" w:sz="8" w:space="0" w:color="auto"/>
            </w:tcBorders>
            <w:shd w:val="clear" w:color="auto" w:fill="auto"/>
            <w:vAlign w:val="center"/>
            <w:hideMark/>
          </w:tcPr>
          <w:p w14:paraId="67C983A4" w14:textId="77777777" w:rsidR="00375481" w:rsidRPr="00583287" w:rsidRDefault="008C7533" w:rsidP="00375481">
            <w:pPr>
              <w:spacing w:line="320" w:lineRule="atLeast"/>
              <w:ind w:left="-70"/>
              <w:rPr>
                <w:rFonts w:ascii="Tahoma" w:hAnsi="Tahoma" w:cs="Tahoma"/>
                <w:color w:val="000000"/>
                <w:sz w:val="22"/>
                <w:szCs w:val="22"/>
              </w:rPr>
            </w:pPr>
            <w:r w:rsidRPr="00583287">
              <w:rPr>
                <w:rFonts w:ascii="Tahoma" w:eastAsia="Cambria" w:hAnsi="Tahoma" w:cs="Tahoma"/>
                <w:color w:val="000000"/>
                <w:sz w:val="22"/>
                <w:szCs w:val="22"/>
              </w:rPr>
              <w:t xml:space="preserve">deliberar sobre a substituição da Agência Classificadora de Risco por qualquer agência de classificação de risco que não esteja prevista nesta Escritura de Emissão; </w:t>
            </w:r>
          </w:p>
        </w:tc>
        <w:tc>
          <w:tcPr>
            <w:tcW w:w="2127" w:type="dxa"/>
            <w:tcBorders>
              <w:top w:val="nil"/>
              <w:left w:val="nil"/>
              <w:bottom w:val="single" w:sz="4" w:space="0" w:color="auto"/>
              <w:right w:val="single" w:sz="8" w:space="0" w:color="auto"/>
            </w:tcBorders>
            <w:shd w:val="clear" w:color="auto" w:fill="auto"/>
            <w:noWrap/>
            <w:vAlign w:val="center"/>
            <w:hideMark/>
          </w:tcPr>
          <w:p w14:paraId="38CC23F6" w14:textId="77777777" w:rsidR="00375481" w:rsidRPr="00583287" w:rsidRDefault="008C7533" w:rsidP="00375481">
            <w:pPr>
              <w:spacing w:line="320" w:lineRule="atLeast"/>
              <w:jc w:val="center"/>
              <w:rPr>
                <w:rFonts w:ascii="Tahoma" w:hAnsi="Tahoma" w:cs="Tahoma"/>
                <w:color w:val="000000"/>
                <w:sz w:val="22"/>
                <w:szCs w:val="22"/>
              </w:rPr>
            </w:pPr>
            <w:r w:rsidRPr="007B5A72">
              <w:rPr>
                <w:rFonts w:ascii="Tahoma" w:hAnsi="Tahoma"/>
                <w:color w:val="000000"/>
                <w:sz w:val="22"/>
              </w:rPr>
              <w:t xml:space="preserve">maioria </w:t>
            </w:r>
            <w:r w:rsidR="007567EF" w:rsidRPr="007B5A72">
              <w:rPr>
                <w:rFonts w:ascii="Tahoma" w:hAnsi="Tahoma"/>
                <w:color w:val="000000"/>
                <w:sz w:val="22"/>
              </w:rPr>
              <w:t>das Debêntures</w:t>
            </w:r>
            <w:r w:rsidRPr="007B5A72">
              <w:rPr>
                <w:rFonts w:ascii="Tahoma" w:hAnsi="Tahoma"/>
                <w:color w:val="000000"/>
                <w:sz w:val="22"/>
              </w:rPr>
              <w:t xml:space="preserve"> em </w:t>
            </w:r>
            <w:r>
              <w:rPr>
                <w:rFonts w:ascii="Tahoma" w:hAnsi="Tahoma" w:cs="Tahoma"/>
                <w:color w:val="000000"/>
                <w:sz w:val="22"/>
                <w:szCs w:val="22"/>
              </w:rPr>
              <w:t xml:space="preserve">Circulação </w:t>
            </w:r>
          </w:p>
        </w:tc>
        <w:tc>
          <w:tcPr>
            <w:tcW w:w="2125" w:type="dxa"/>
            <w:tcBorders>
              <w:top w:val="nil"/>
              <w:left w:val="nil"/>
              <w:bottom w:val="single" w:sz="4" w:space="0" w:color="auto"/>
              <w:right w:val="single" w:sz="8" w:space="0" w:color="auto"/>
            </w:tcBorders>
            <w:shd w:val="clear" w:color="auto" w:fill="auto"/>
            <w:noWrap/>
            <w:vAlign w:val="center"/>
            <w:hideMark/>
          </w:tcPr>
          <w:p w14:paraId="0A8C781A" w14:textId="124A9498" w:rsidR="00375481" w:rsidRPr="00583287" w:rsidRDefault="008C7533" w:rsidP="00375481">
            <w:pPr>
              <w:spacing w:line="320" w:lineRule="atLeast"/>
              <w:jc w:val="center"/>
              <w:rPr>
                <w:rFonts w:ascii="Tahoma" w:hAnsi="Tahoma" w:cs="Tahoma"/>
                <w:color w:val="000000"/>
                <w:sz w:val="22"/>
                <w:szCs w:val="22"/>
              </w:rPr>
            </w:pPr>
            <w:r w:rsidRPr="00E57F75">
              <w:rPr>
                <w:rFonts w:ascii="Tahoma" w:hAnsi="Tahoma" w:cs="Tahoma"/>
                <w:color w:val="000000"/>
                <w:sz w:val="22"/>
                <w:szCs w:val="22"/>
              </w:rPr>
              <w:t xml:space="preserve">maioria </w:t>
            </w:r>
            <w:r>
              <w:rPr>
                <w:rFonts w:ascii="Tahoma" w:hAnsi="Tahoma" w:cs="Tahoma"/>
                <w:color w:val="000000"/>
                <w:sz w:val="22"/>
                <w:szCs w:val="22"/>
              </w:rPr>
              <w:t xml:space="preserve">das </w:t>
            </w:r>
            <w:r w:rsidR="002E5FB4" w:rsidRPr="007567EF">
              <w:rPr>
                <w:rFonts w:ascii="Tahoma" w:hAnsi="Tahoma" w:cs="Tahoma"/>
                <w:color w:val="000000"/>
                <w:sz w:val="22"/>
                <w:szCs w:val="22"/>
              </w:rPr>
              <w:t>Debêntures em Circulação</w:t>
            </w:r>
            <w:r w:rsidR="00E504EB">
              <w:rPr>
                <w:rFonts w:ascii="Tahoma" w:hAnsi="Tahoma" w:cs="Tahoma"/>
                <w:color w:val="000000"/>
                <w:sz w:val="22"/>
                <w:szCs w:val="22"/>
              </w:rPr>
              <w:t xml:space="preserve"> presente</w:t>
            </w:r>
            <w:r>
              <w:rPr>
                <w:rFonts w:ascii="Tahoma" w:hAnsi="Tahoma" w:cs="Tahoma"/>
                <w:color w:val="000000"/>
                <w:sz w:val="22"/>
                <w:szCs w:val="22"/>
              </w:rPr>
              <w:t xml:space="preserve">, desde que haja um quórum mínimo de instalação de 30% (trinta por cento) das </w:t>
            </w:r>
            <w:r w:rsidRPr="006B63AA">
              <w:rPr>
                <w:rFonts w:ascii="Tahoma" w:hAnsi="Tahoma" w:cs="Tahoma"/>
                <w:color w:val="000000"/>
                <w:sz w:val="22"/>
                <w:szCs w:val="22"/>
              </w:rPr>
              <w:t>Debêntures em Circulação da Primeira Série</w:t>
            </w:r>
          </w:p>
        </w:tc>
        <w:tc>
          <w:tcPr>
            <w:tcW w:w="2976" w:type="dxa"/>
            <w:tcBorders>
              <w:top w:val="nil"/>
              <w:left w:val="nil"/>
              <w:bottom w:val="single" w:sz="4" w:space="0" w:color="auto"/>
              <w:right w:val="single" w:sz="8" w:space="0" w:color="auto"/>
            </w:tcBorders>
            <w:shd w:val="clear" w:color="auto" w:fill="auto"/>
            <w:noWrap/>
            <w:vAlign w:val="center"/>
            <w:hideMark/>
          </w:tcPr>
          <w:p w14:paraId="49E827DB" w14:textId="77777777" w:rsidR="00375481" w:rsidRPr="00583287" w:rsidRDefault="008C7533" w:rsidP="00375481">
            <w:pPr>
              <w:spacing w:line="320" w:lineRule="atLeast"/>
              <w:jc w:val="center"/>
              <w:rPr>
                <w:rFonts w:ascii="Tahoma" w:hAnsi="Tahoma" w:cs="Tahoma"/>
                <w:color w:val="000000"/>
                <w:sz w:val="22"/>
                <w:szCs w:val="22"/>
              </w:rPr>
            </w:pPr>
            <w:r>
              <w:rPr>
                <w:rFonts w:ascii="Tahoma" w:hAnsi="Tahoma" w:cs="Tahoma"/>
                <w:color w:val="000000"/>
                <w:sz w:val="22"/>
                <w:szCs w:val="22"/>
              </w:rPr>
              <w:t>N</w:t>
            </w:r>
            <w:r w:rsidRPr="00583287">
              <w:rPr>
                <w:rFonts w:ascii="Tahoma" w:hAnsi="Tahoma" w:cs="Tahoma"/>
                <w:color w:val="000000"/>
                <w:sz w:val="22"/>
                <w:szCs w:val="22"/>
              </w:rPr>
              <w:t xml:space="preserve">ão </w:t>
            </w:r>
            <w:r w:rsidR="00BE4146" w:rsidRPr="00583287">
              <w:rPr>
                <w:rFonts w:ascii="Tahoma" w:hAnsi="Tahoma" w:cs="Tahoma"/>
                <w:color w:val="000000"/>
                <w:sz w:val="22"/>
                <w:szCs w:val="22"/>
              </w:rPr>
              <w:t>aplicável</w:t>
            </w:r>
          </w:p>
        </w:tc>
      </w:tr>
      <w:tr w:rsidR="004257BB" w14:paraId="5A69D506" w14:textId="77777777" w:rsidTr="00375481">
        <w:trPr>
          <w:trHeight w:val="1250"/>
        </w:trPr>
        <w:tc>
          <w:tcPr>
            <w:tcW w:w="567" w:type="dxa"/>
            <w:tcBorders>
              <w:top w:val="nil"/>
              <w:left w:val="single" w:sz="8" w:space="0" w:color="auto"/>
              <w:bottom w:val="single" w:sz="4" w:space="0" w:color="auto"/>
              <w:right w:val="nil"/>
            </w:tcBorders>
            <w:shd w:val="clear" w:color="auto" w:fill="auto"/>
            <w:noWrap/>
            <w:vAlign w:val="center"/>
            <w:hideMark/>
          </w:tcPr>
          <w:p w14:paraId="460D2567" w14:textId="77777777" w:rsidR="00375481" w:rsidRPr="00757D15" w:rsidRDefault="00375481" w:rsidP="00375481">
            <w:pPr>
              <w:pStyle w:val="Nvel11a"/>
              <w:spacing w:line="320" w:lineRule="atLeast"/>
              <w:jc w:val="center"/>
              <w:rPr>
                <w:rFonts w:ascii="Tahoma" w:hAnsi="Tahoma"/>
                <w:lang w:val="pt-BR"/>
              </w:rPr>
            </w:pPr>
          </w:p>
        </w:tc>
        <w:tc>
          <w:tcPr>
            <w:tcW w:w="3232" w:type="dxa"/>
            <w:tcBorders>
              <w:top w:val="nil"/>
              <w:left w:val="nil"/>
              <w:bottom w:val="single" w:sz="4" w:space="0" w:color="auto"/>
              <w:right w:val="single" w:sz="8" w:space="0" w:color="auto"/>
            </w:tcBorders>
            <w:shd w:val="clear" w:color="auto" w:fill="auto"/>
            <w:vAlign w:val="center"/>
            <w:hideMark/>
          </w:tcPr>
          <w:p w14:paraId="0160A7AE" w14:textId="2C2E8AFD" w:rsidR="00375481" w:rsidRPr="00BF7866" w:rsidRDefault="008C7533" w:rsidP="00375481">
            <w:pPr>
              <w:spacing w:line="320" w:lineRule="atLeast"/>
              <w:ind w:left="-70"/>
              <w:rPr>
                <w:rFonts w:ascii="Tahoma" w:hAnsi="Tahoma" w:cs="Tahoma"/>
                <w:color w:val="000000"/>
                <w:sz w:val="22"/>
                <w:szCs w:val="22"/>
              </w:rPr>
            </w:pPr>
            <w:r w:rsidRPr="00583287">
              <w:rPr>
                <w:rFonts w:ascii="Tahoma" w:eastAsia="Cambria" w:hAnsi="Tahoma" w:cs="Tahoma"/>
                <w:color w:val="000000"/>
                <w:sz w:val="22"/>
                <w:szCs w:val="22"/>
              </w:rPr>
              <w:t>deliberar sobre a substituição dos Auditores Independentes</w:t>
            </w:r>
            <w:r w:rsidR="00C62912">
              <w:rPr>
                <w:rFonts w:ascii="Tahoma" w:eastAsia="Cambria" w:hAnsi="Tahoma" w:cs="Tahoma"/>
                <w:color w:val="000000"/>
                <w:sz w:val="22"/>
                <w:szCs w:val="22"/>
              </w:rPr>
              <w:t>,</w:t>
            </w:r>
            <w:r w:rsidR="00DF2FC5">
              <w:rPr>
                <w:rFonts w:ascii="Tahoma" w:eastAsia="Cambria" w:hAnsi="Tahoma" w:cs="Tahoma"/>
                <w:color w:val="000000"/>
                <w:sz w:val="22"/>
                <w:szCs w:val="22"/>
              </w:rPr>
              <w:t xml:space="preserve"> do Agente de Verificação</w:t>
            </w:r>
            <w:r w:rsidR="00C62912">
              <w:rPr>
                <w:rFonts w:ascii="Tahoma" w:eastAsia="Cambria" w:hAnsi="Tahoma" w:cs="Tahoma"/>
                <w:color w:val="000000"/>
                <w:sz w:val="22"/>
                <w:szCs w:val="22"/>
              </w:rPr>
              <w:t xml:space="preserve"> e/ou do Agente Verificador de Lastro</w:t>
            </w:r>
            <w:r w:rsidRPr="00583287">
              <w:rPr>
                <w:rFonts w:ascii="Tahoma" w:eastAsia="Cambria" w:hAnsi="Tahoma" w:cs="Tahoma"/>
                <w:color w:val="000000"/>
                <w:sz w:val="22"/>
                <w:szCs w:val="22"/>
              </w:rPr>
              <w:t xml:space="preserve"> po</w:t>
            </w:r>
            <w:r w:rsidRPr="00D4459F">
              <w:rPr>
                <w:rFonts w:ascii="Tahoma" w:eastAsia="Cambria" w:hAnsi="Tahoma" w:cs="Tahoma"/>
                <w:color w:val="000000"/>
                <w:sz w:val="22"/>
                <w:szCs w:val="22"/>
              </w:rPr>
              <w:t xml:space="preserve">r </w:t>
            </w:r>
            <w:r w:rsidR="00DF2FC5">
              <w:rPr>
                <w:rFonts w:ascii="Tahoma" w:eastAsia="Cambria" w:hAnsi="Tahoma" w:cs="Tahoma"/>
                <w:color w:val="000000"/>
                <w:sz w:val="22"/>
                <w:szCs w:val="22"/>
              </w:rPr>
              <w:t xml:space="preserve">prestador de serviço que </w:t>
            </w:r>
            <w:r w:rsidRPr="00D4459F">
              <w:rPr>
                <w:rFonts w:ascii="Tahoma" w:eastAsia="Cambria" w:hAnsi="Tahoma" w:cs="Tahoma"/>
                <w:color w:val="000000"/>
                <w:sz w:val="22"/>
                <w:szCs w:val="22"/>
              </w:rPr>
              <w:t xml:space="preserve">que não esteja expressamente </w:t>
            </w:r>
            <w:r w:rsidRPr="00D4459F">
              <w:rPr>
                <w:rFonts w:ascii="Tahoma" w:eastAsia="Cambria" w:hAnsi="Tahoma" w:cs="Tahoma"/>
                <w:color w:val="000000"/>
                <w:sz w:val="22"/>
                <w:szCs w:val="22"/>
              </w:rPr>
              <w:lastRenderedPageBreak/>
              <w:t>autorizado por esta Escritura de Emissão;</w:t>
            </w:r>
          </w:p>
        </w:tc>
        <w:tc>
          <w:tcPr>
            <w:tcW w:w="2127" w:type="dxa"/>
            <w:tcBorders>
              <w:top w:val="nil"/>
              <w:left w:val="nil"/>
              <w:bottom w:val="single" w:sz="4" w:space="0" w:color="auto"/>
              <w:right w:val="single" w:sz="8" w:space="0" w:color="auto"/>
            </w:tcBorders>
            <w:shd w:val="clear" w:color="auto" w:fill="auto"/>
            <w:noWrap/>
            <w:vAlign w:val="center"/>
            <w:hideMark/>
          </w:tcPr>
          <w:p w14:paraId="740D67B8" w14:textId="77777777" w:rsidR="00375481" w:rsidRPr="00BB46AE" w:rsidRDefault="008C7533" w:rsidP="00375481">
            <w:pPr>
              <w:spacing w:line="320" w:lineRule="atLeast"/>
              <w:jc w:val="center"/>
              <w:rPr>
                <w:rFonts w:ascii="Tahoma" w:hAnsi="Tahoma" w:cs="Tahoma"/>
                <w:color w:val="000000"/>
                <w:sz w:val="22"/>
                <w:szCs w:val="22"/>
              </w:rPr>
            </w:pPr>
            <w:r w:rsidRPr="007B5A72">
              <w:rPr>
                <w:rFonts w:ascii="Tahoma" w:hAnsi="Tahoma"/>
                <w:color w:val="000000"/>
                <w:sz w:val="22"/>
              </w:rPr>
              <w:lastRenderedPageBreak/>
              <w:t xml:space="preserve">maioria </w:t>
            </w:r>
            <w:r w:rsidR="007567EF" w:rsidRPr="007B5A72">
              <w:rPr>
                <w:rFonts w:ascii="Tahoma" w:hAnsi="Tahoma"/>
                <w:color w:val="000000"/>
                <w:sz w:val="22"/>
              </w:rPr>
              <w:t>das Debêntures</w:t>
            </w:r>
            <w:r w:rsidRPr="007B5A72">
              <w:rPr>
                <w:rFonts w:ascii="Tahoma" w:hAnsi="Tahoma"/>
                <w:color w:val="000000"/>
                <w:sz w:val="22"/>
              </w:rPr>
              <w:t xml:space="preserve"> em </w:t>
            </w:r>
            <w:r>
              <w:rPr>
                <w:rFonts w:ascii="Tahoma" w:hAnsi="Tahoma" w:cs="Tahoma"/>
                <w:color w:val="000000"/>
                <w:sz w:val="22"/>
                <w:szCs w:val="22"/>
              </w:rPr>
              <w:t>Circulação</w:t>
            </w:r>
            <w:r w:rsidR="00757D15">
              <w:rPr>
                <w:rFonts w:ascii="Tahoma" w:hAnsi="Tahoma" w:cs="Tahoma"/>
                <w:color w:val="000000"/>
                <w:sz w:val="22"/>
                <w:szCs w:val="22"/>
              </w:rPr>
              <w:t xml:space="preserve"> </w:t>
            </w:r>
          </w:p>
        </w:tc>
        <w:tc>
          <w:tcPr>
            <w:tcW w:w="2125" w:type="dxa"/>
            <w:tcBorders>
              <w:top w:val="nil"/>
              <w:left w:val="nil"/>
              <w:bottom w:val="single" w:sz="4" w:space="0" w:color="auto"/>
              <w:right w:val="single" w:sz="8" w:space="0" w:color="auto"/>
            </w:tcBorders>
            <w:shd w:val="clear" w:color="auto" w:fill="auto"/>
            <w:noWrap/>
            <w:vAlign w:val="center"/>
            <w:hideMark/>
          </w:tcPr>
          <w:p w14:paraId="4150EFD0" w14:textId="1435361D" w:rsidR="00375481" w:rsidRPr="00785233" w:rsidRDefault="008C7533" w:rsidP="00375481">
            <w:pPr>
              <w:spacing w:line="320" w:lineRule="atLeast"/>
              <w:jc w:val="center"/>
              <w:rPr>
                <w:rFonts w:ascii="Tahoma" w:hAnsi="Tahoma" w:cs="Tahoma"/>
                <w:color w:val="000000"/>
                <w:sz w:val="22"/>
                <w:szCs w:val="22"/>
              </w:rPr>
            </w:pPr>
            <w:r w:rsidRPr="00E57F75">
              <w:rPr>
                <w:rFonts w:ascii="Tahoma" w:hAnsi="Tahoma" w:cs="Tahoma"/>
                <w:color w:val="000000"/>
                <w:sz w:val="22"/>
                <w:szCs w:val="22"/>
              </w:rPr>
              <w:t xml:space="preserve">maioria </w:t>
            </w:r>
            <w:r>
              <w:rPr>
                <w:rFonts w:ascii="Tahoma" w:hAnsi="Tahoma" w:cs="Tahoma"/>
                <w:color w:val="000000"/>
                <w:sz w:val="22"/>
                <w:szCs w:val="22"/>
              </w:rPr>
              <w:t xml:space="preserve">das </w:t>
            </w:r>
            <w:r w:rsidR="002E5FB4" w:rsidRPr="007567EF">
              <w:rPr>
                <w:rFonts w:ascii="Tahoma" w:hAnsi="Tahoma" w:cs="Tahoma"/>
                <w:color w:val="000000"/>
                <w:sz w:val="22"/>
                <w:szCs w:val="22"/>
              </w:rPr>
              <w:t>Debêntures em Circulação</w:t>
            </w:r>
            <w:r w:rsidR="00E504EB">
              <w:rPr>
                <w:rFonts w:ascii="Tahoma" w:hAnsi="Tahoma" w:cs="Tahoma"/>
                <w:color w:val="000000"/>
                <w:sz w:val="22"/>
                <w:szCs w:val="22"/>
              </w:rPr>
              <w:t xml:space="preserve"> presente</w:t>
            </w:r>
            <w:r>
              <w:rPr>
                <w:rFonts w:ascii="Tahoma" w:hAnsi="Tahoma" w:cs="Tahoma"/>
                <w:color w:val="000000"/>
                <w:sz w:val="22"/>
                <w:szCs w:val="22"/>
              </w:rPr>
              <w:t xml:space="preserve">, desde que haja um quórum mínimo de instalação de 30% </w:t>
            </w:r>
            <w:r>
              <w:rPr>
                <w:rFonts w:ascii="Tahoma" w:hAnsi="Tahoma" w:cs="Tahoma"/>
                <w:color w:val="000000"/>
                <w:sz w:val="22"/>
                <w:szCs w:val="22"/>
              </w:rPr>
              <w:lastRenderedPageBreak/>
              <w:t xml:space="preserve">(trinta por cento) das </w:t>
            </w:r>
            <w:r w:rsidRPr="006B63AA">
              <w:rPr>
                <w:rFonts w:ascii="Tahoma" w:hAnsi="Tahoma" w:cs="Tahoma"/>
                <w:color w:val="000000"/>
                <w:sz w:val="22"/>
                <w:szCs w:val="22"/>
              </w:rPr>
              <w:t>Debêntures em Circulação da Primeira Série</w:t>
            </w:r>
          </w:p>
        </w:tc>
        <w:tc>
          <w:tcPr>
            <w:tcW w:w="2976" w:type="dxa"/>
            <w:tcBorders>
              <w:top w:val="nil"/>
              <w:left w:val="nil"/>
              <w:bottom w:val="single" w:sz="4" w:space="0" w:color="auto"/>
              <w:right w:val="single" w:sz="8" w:space="0" w:color="auto"/>
            </w:tcBorders>
            <w:shd w:val="clear" w:color="auto" w:fill="auto"/>
            <w:noWrap/>
            <w:vAlign w:val="center"/>
            <w:hideMark/>
          </w:tcPr>
          <w:p w14:paraId="590CC837" w14:textId="77777777" w:rsidR="00375481" w:rsidRPr="00785233" w:rsidRDefault="008C7533" w:rsidP="00375481">
            <w:pPr>
              <w:spacing w:line="320" w:lineRule="atLeast"/>
              <w:jc w:val="center"/>
              <w:rPr>
                <w:rFonts w:ascii="Tahoma" w:hAnsi="Tahoma" w:cs="Tahoma"/>
                <w:color w:val="000000"/>
                <w:sz w:val="22"/>
                <w:szCs w:val="22"/>
              </w:rPr>
            </w:pPr>
            <w:r w:rsidRPr="00E57F75">
              <w:rPr>
                <w:rFonts w:ascii="Tahoma" w:hAnsi="Tahoma" w:cs="Tahoma"/>
                <w:color w:val="000000"/>
                <w:sz w:val="22"/>
                <w:szCs w:val="22"/>
              </w:rPr>
              <w:lastRenderedPageBreak/>
              <w:t xml:space="preserve">75% (setenta e cinco por cento) das Debêntures da Segunda Série em </w:t>
            </w:r>
            <w:r w:rsidRPr="00723AC8">
              <w:rPr>
                <w:rFonts w:ascii="Tahoma" w:hAnsi="Tahoma" w:cs="Tahoma"/>
                <w:color w:val="000000"/>
                <w:sz w:val="22"/>
                <w:szCs w:val="22"/>
              </w:rPr>
              <w:t>circulação</w:t>
            </w:r>
          </w:p>
        </w:tc>
      </w:tr>
      <w:tr w:rsidR="004257BB" w14:paraId="7C0BCF76" w14:textId="77777777" w:rsidTr="00375481">
        <w:trPr>
          <w:trHeight w:val="750"/>
        </w:trPr>
        <w:tc>
          <w:tcPr>
            <w:tcW w:w="567" w:type="dxa"/>
            <w:tcBorders>
              <w:top w:val="nil"/>
              <w:left w:val="single" w:sz="8" w:space="0" w:color="auto"/>
              <w:bottom w:val="single" w:sz="4" w:space="0" w:color="auto"/>
              <w:right w:val="nil"/>
            </w:tcBorders>
            <w:shd w:val="clear" w:color="auto" w:fill="auto"/>
            <w:noWrap/>
            <w:vAlign w:val="center"/>
            <w:hideMark/>
          </w:tcPr>
          <w:p w14:paraId="291E285D" w14:textId="77777777" w:rsidR="00CA763D" w:rsidRPr="00757D15" w:rsidRDefault="00CA763D" w:rsidP="00E57F75">
            <w:pPr>
              <w:pStyle w:val="Nvel11a"/>
              <w:spacing w:line="320" w:lineRule="atLeast"/>
              <w:jc w:val="center"/>
              <w:rPr>
                <w:rFonts w:ascii="Tahoma" w:hAnsi="Tahoma"/>
                <w:lang w:val="pt-BR"/>
              </w:rPr>
            </w:pPr>
            <w:bookmarkStart w:id="339" w:name="_Ref52961758"/>
          </w:p>
        </w:tc>
        <w:tc>
          <w:tcPr>
            <w:tcW w:w="3232" w:type="dxa"/>
            <w:tcBorders>
              <w:top w:val="nil"/>
              <w:left w:val="nil"/>
              <w:bottom w:val="single" w:sz="4" w:space="0" w:color="auto"/>
              <w:right w:val="single" w:sz="8" w:space="0" w:color="auto"/>
            </w:tcBorders>
            <w:shd w:val="clear" w:color="auto" w:fill="auto"/>
            <w:vAlign w:val="center"/>
            <w:hideMark/>
          </w:tcPr>
          <w:p w14:paraId="04FF41D1" w14:textId="0AC9E5E1" w:rsidR="00CA763D" w:rsidRPr="00620665" w:rsidRDefault="008C7533" w:rsidP="00E57F75">
            <w:pPr>
              <w:spacing w:line="320" w:lineRule="atLeast"/>
              <w:ind w:left="-70"/>
              <w:rPr>
                <w:rFonts w:ascii="Tahoma" w:hAnsi="Tahoma" w:cs="Tahoma"/>
                <w:color w:val="000000"/>
                <w:sz w:val="22"/>
                <w:szCs w:val="22"/>
              </w:rPr>
            </w:pPr>
            <w:bookmarkStart w:id="340" w:name="RANGE!C16"/>
            <w:bookmarkEnd w:id="339"/>
            <w:r w:rsidRPr="00620665">
              <w:rPr>
                <w:rFonts w:ascii="Tahoma" w:eastAsia="Cambria" w:hAnsi="Tahoma" w:cs="Tahoma"/>
                <w:color w:val="000000"/>
                <w:sz w:val="22"/>
                <w:szCs w:val="22"/>
              </w:rPr>
              <w:t>deliberar sobre a substituição do Agente de Cobrança</w:t>
            </w:r>
            <w:r w:rsidR="00D64C38" w:rsidRPr="00620665">
              <w:rPr>
                <w:rFonts w:ascii="Tahoma" w:eastAsia="Cambria" w:hAnsi="Tahoma" w:cs="Tahoma"/>
                <w:color w:val="000000"/>
                <w:sz w:val="22"/>
                <w:szCs w:val="22"/>
              </w:rPr>
              <w:t xml:space="preserve"> </w:t>
            </w:r>
            <w:r w:rsidR="00D64C38" w:rsidRPr="00620665">
              <w:rPr>
                <w:rFonts w:ascii="Tahoma" w:hAnsi="Tahoma" w:cs="Tahoma"/>
                <w:sz w:val="22"/>
                <w:szCs w:val="22"/>
              </w:rPr>
              <w:t>Extraordinária</w:t>
            </w:r>
            <w:r w:rsidRPr="00620665">
              <w:rPr>
                <w:rFonts w:ascii="Tahoma" w:eastAsia="Cambria" w:hAnsi="Tahoma" w:cs="Tahoma"/>
                <w:color w:val="000000"/>
                <w:sz w:val="22"/>
                <w:szCs w:val="22"/>
              </w:rPr>
              <w:t xml:space="preserve"> por Justa Causa;</w:t>
            </w:r>
            <w:bookmarkEnd w:id="340"/>
          </w:p>
        </w:tc>
        <w:tc>
          <w:tcPr>
            <w:tcW w:w="2127" w:type="dxa"/>
            <w:tcBorders>
              <w:top w:val="nil"/>
              <w:left w:val="nil"/>
              <w:bottom w:val="single" w:sz="4" w:space="0" w:color="auto"/>
              <w:right w:val="single" w:sz="8" w:space="0" w:color="auto"/>
            </w:tcBorders>
            <w:shd w:val="clear" w:color="auto" w:fill="auto"/>
            <w:noWrap/>
            <w:vAlign w:val="center"/>
            <w:hideMark/>
          </w:tcPr>
          <w:p w14:paraId="4F8CB415" w14:textId="77777777" w:rsidR="00CA763D" w:rsidRPr="00811A49" w:rsidRDefault="008C7533" w:rsidP="00E57F75">
            <w:pPr>
              <w:spacing w:line="320" w:lineRule="atLeast"/>
              <w:jc w:val="center"/>
              <w:rPr>
                <w:rFonts w:ascii="Tahoma" w:hAnsi="Tahoma" w:cs="Tahoma"/>
                <w:color w:val="000000"/>
                <w:sz w:val="22"/>
                <w:szCs w:val="22"/>
              </w:rPr>
            </w:pPr>
            <w:r w:rsidRPr="00BF7866">
              <w:rPr>
                <w:rFonts w:ascii="Tahoma" w:hAnsi="Tahoma" w:cs="Tahoma"/>
                <w:color w:val="000000"/>
                <w:sz w:val="22"/>
                <w:szCs w:val="22"/>
              </w:rPr>
              <w:t>maioria dos Debenturistas presentes</w:t>
            </w:r>
          </w:p>
        </w:tc>
        <w:tc>
          <w:tcPr>
            <w:tcW w:w="2125" w:type="dxa"/>
            <w:tcBorders>
              <w:top w:val="nil"/>
              <w:left w:val="nil"/>
              <w:bottom w:val="single" w:sz="4" w:space="0" w:color="auto"/>
              <w:right w:val="single" w:sz="8" w:space="0" w:color="auto"/>
            </w:tcBorders>
            <w:shd w:val="clear" w:color="auto" w:fill="auto"/>
            <w:noWrap/>
            <w:vAlign w:val="center"/>
            <w:hideMark/>
          </w:tcPr>
          <w:p w14:paraId="63E57C91" w14:textId="77777777" w:rsidR="00CA763D" w:rsidRPr="00785233" w:rsidRDefault="008C7533" w:rsidP="00E57F75">
            <w:pPr>
              <w:spacing w:line="320" w:lineRule="atLeast"/>
              <w:jc w:val="center"/>
              <w:rPr>
                <w:rFonts w:ascii="Tahoma" w:hAnsi="Tahoma" w:cs="Tahoma"/>
                <w:color w:val="000000"/>
                <w:sz w:val="22"/>
                <w:szCs w:val="22"/>
              </w:rPr>
            </w:pPr>
            <w:r w:rsidRPr="00BB46AE">
              <w:rPr>
                <w:rFonts w:ascii="Tahoma" w:hAnsi="Tahoma" w:cs="Tahoma"/>
                <w:color w:val="000000"/>
                <w:sz w:val="22"/>
                <w:szCs w:val="22"/>
              </w:rPr>
              <w:t>maioria dos Debenturistas presentes</w:t>
            </w:r>
            <w:r w:rsidR="00757D15">
              <w:rPr>
                <w:rFonts w:ascii="Tahoma" w:hAnsi="Tahoma" w:cs="Tahoma"/>
                <w:color w:val="000000"/>
                <w:sz w:val="22"/>
                <w:szCs w:val="22"/>
              </w:rPr>
              <w:t xml:space="preserve"> </w:t>
            </w:r>
          </w:p>
        </w:tc>
        <w:tc>
          <w:tcPr>
            <w:tcW w:w="2976" w:type="dxa"/>
            <w:tcBorders>
              <w:top w:val="nil"/>
              <w:left w:val="nil"/>
              <w:bottom w:val="single" w:sz="4" w:space="0" w:color="auto"/>
              <w:right w:val="single" w:sz="8" w:space="0" w:color="auto"/>
            </w:tcBorders>
            <w:shd w:val="clear" w:color="auto" w:fill="auto"/>
            <w:noWrap/>
            <w:vAlign w:val="center"/>
            <w:hideMark/>
          </w:tcPr>
          <w:p w14:paraId="75E8B8F0" w14:textId="77777777" w:rsidR="00CA763D" w:rsidRPr="00785233" w:rsidRDefault="008C7533" w:rsidP="00E57F75">
            <w:pPr>
              <w:spacing w:line="320" w:lineRule="atLeast"/>
              <w:jc w:val="center"/>
              <w:rPr>
                <w:rFonts w:ascii="Tahoma" w:hAnsi="Tahoma" w:cs="Tahoma"/>
                <w:color w:val="000000"/>
                <w:sz w:val="22"/>
                <w:szCs w:val="22"/>
              </w:rPr>
            </w:pPr>
            <w:r>
              <w:rPr>
                <w:rFonts w:ascii="Tahoma" w:hAnsi="Tahoma" w:cs="Tahoma"/>
                <w:color w:val="000000"/>
                <w:sz w:val="22"/>
                <w:szCs w:val="22"/>
              </w:rPr>
              <w:t>N</w:t>
            </w:r>
            <w:r w:rsidRPr="00785233">
              <w:rPr>
                <w:rFonts w:ascii="Tahoma" w:hAnsi="Tahoma" w:cs="Tahoma"/>
                <w:color w:val="000000"/>
                <w:sz w:val="22"/>
                <w:szCs w:val="22"/>
              </w:rPr>
              <w:t xml:space="preserve">ão </w:t>
            </w:r>
            <w:r w:rsidR="00BE4146" w:rsidRPr="00785233">
              <w:rPr>
                <w:rFonts w:ascii="Tahoma" w:hAnsi="Tahoma" w:cs="Tahoma"/>
                <w:color w:val="000000"/>
                <w:sz w:val="22"/>
                <w:szCs w:val="22"/>
              </w:rPr>
              <w:t>aplicável</w:t>
            </w:r>
          </w:p>
        </w:tc>
      </w:tr>
      <w:tr w:rsidR="004257BB" w14:paraId="74896194" w14:textId="77777777" w:rsidTr="00BE4146">
        <w:trPr>
          <w:trHeight w:val="750"/>
        </w:trPr>
        <w:tc>
          <w:tcPr>
            <w:tcW w:w="567" w:type="dxa"/>
            <w:tcBorders>
              <w:top w:val="nil"/>
              <w:left w:val="single" w:sz="8" w:space="0" w:color="auto"/>
              <w:bottom w:val="single" w:sz="4" w:space="0" w:color="auto"/>
              <w:right w:val="nil"/>
            </w:tcBorders>
            <w:shd w:val="clear" w:color="auto" w:fill="auto"/>
            <w:noWrap/>
            <w:vAlign w:val="center"/>
          </w:tcPr>
          <w:p w14:paraId="6C22E0DE" w14:textId="77777777" w:rsidR="00CA763D" w:rsidRPr="00757D15" w:rsidRDefault="00CA763D" w:rsidP="00E57F75">
            <w:pPr>
              <w:pStyle w:val="Nvel11a"/>
              <w:spacing w:line="320" w:lineRule="atLeast"/>
              <w:jc w:val="center"/>
              <w:rPr>
                <w:rFonts w:ascii="Tahoma" w:hAnsi="Tahoma"/>
                <w:lang w:val="pt-BR"/>
              </w:rPr>
            </w:pPr>
          </w:p>
        </w:tc>
        <w:tc>
          <w:tcPr>
            <w:tcW w:w="3232" w:type="dxa"/>
            <w:tcBorders>
              <w:top w:val="nil"/>
              <w:left w:val="nil"/>
              <w:bottom w:val="single" w:sz="4" w:space="0" w:color="auto"/>
              <w:right w:val="single" w:sz="8" w:space="0" w:color="auto"/>
            </w:tcBorders>
            <w:shd w:val="clear" w:color="auto" w:fill="auto"/>
            <w:vAlign w:val="center"/>
          </w:tcPr>
          <w:p w14:paraId="1119A05C" w14:textId="40109FA9" w:rsidR="00CA763D" w:rsidRPr="00620665" w:rsidRDefault="008C7533" w:rsidP="00E57F75">
            <w:pPr>
              <w:spacing w:line="320" w:lineRule="atLeast"/>
              <w:ind w:left="-70"/>
              <w:rPr>
                <w:rFonts w:ascii="Tahoma" w:eastAsia="Cambria" w:hAnsi="Tahoma" w:cs="Tahoma"/>
                <w:color w:val="000000"/>
                <w:sz w:val="22"/>
                <w:szCs w:val="22"/>
              </w:rPr>
            </w:pPr>
            <w:r w:rsidRPr="00620665">
              <w:rPr>
                <w:rFonts w:ascii="Tahoma" w:eastAsia="Cambria" w:hAnsi="Tahoma" w:cs="Tahoma"/>
                <w:color w:val="000000"/>
                <w:sz w:val="22"/>
                <w:szCs w:val="22"/>
              </w:rPr>
              <w:t>deliberar sobre a substituição do Agente de Cobrança</w:t>
            </w:r>
            <w:r w:rsidR="00D64C38" w:rsidRPr="00620665">
              <w:rPr>
                <w:rFonts w:ascii="Tahoma" w:eastAsia="Cambria" w:hAnsi="Tahoma" w:cs="Tahoma"/>
                <w:color w:val="000000"/>
                <w:sz w:val="22"/>
                <w:szCs w:val="22"/>
              </w:rPr>
              <w:t xml:space="preserve"> </w:t>
            </w:r>
            <w:r w:rsidR="00D64C38" w:rsidRPr="00620665">
              <w:rPr>
                <w:rFonts w:ascii="Tahoma" w:hAnsi="Tahoma" w:cs="Tahoma"/>
                <w:sz w:val="22"/>
                <w:szCs w:val="22"/>
              </w:rPr>
              <w:t>Extraordinária</w:t>
            </w:r>
            <w:r w:rsidRPr="00620665">
              <w:rPr>
                <w:rFonts w:ascii="Tahoma" w:eastAsia="Cambria" w:hAnsi="Tahoma" w:cs="Tahoma"/>
                <w:color w:val="000000"/>
                <w:sz w:val="22"/>
                <w:szCs w:val="22"/>
              </w:rPr>
              <w:t xml:space="preserve"> sem Justa Causa;</w:t>
            </w:r>
          </w:p>
        </w:tc>
        <w:tc>
          <w:tcPr>
            <w:tcW w:w="4252" w:type="dxa"/>
            <w:gridSpan w:val="2"/>
            <w:tcBorders>
              <w:top w:val="nil"/>
              <w:left w:val="nil"/>
              <w:bottom w:val="single" w:sz="4" w:space="0" w:color="auto"/>
              <w:right w:val="single" w:sz="8" w:space="0" w:color="auto"/>
            </w:tcBorders>
            <w:shd w:val="clear" w:color="auto" w:fill="auto"/>
            <w:noWrap/>
            <w:vAlign w:val="center"/>
          </w:tcPr>
          <w:p w14:paraId="1F2998B4" w14:textId="7675B75C" w:rsidR="00CA763D" w:rsidRPr="00811A49" w:rsidRDefault="008C7533" w:rsidP="00E57F75">
            <w:pPr>
              <w:spacing w:line="320" w:lineRule="atLeast"/>
              <w:jc w:val="center"/>
              <w:rPr>
                <w:rFonts w:ascii="Tahoma" w:hAnsi="Tahoma" w:cs="Tahoma"/>
                <w:color w:val="000000"/>
                <w:sz w:val="22"/>
                <w:szCs w:val="22"/>
              </w:rPr>
            </w:pPr>
            <w:r w:rsidRPr="00BF7866">
              <w:rPr>
                <w:rFonts w:ascii="Tahoma" w:hAnsi="Tahoma" w:cs="Tahoma"/>
                <w:color w:val="000000"/>
                <w:sz w:val="22"/>
                <w:szCs w:val="22"/>
              </w:rPr>
              <w:t xml:space="preserve">75% (setenta e cinco por cento) das Debêntures </w:t>
            </w:r>
            <w:r w:rsidR="00633040">
              <w:rPr>
                <w:rFonts w:ascii="Tahoma" w:hAnsi="Tahoma" w:cs="Tahoma"/>
                <w:color w:val="000000"/>
                <w:sz w:val="22"/>
                <w:szCs w:val="22"/>
              </w:rPr>
              <w:t xml:space="preserve">em Circulação </w:t>
            </w:r>
            <w:r w:rsidRPr="00BF7866">
              <w:rPr>
                <w:rFonts w:ascii="Tahoma" w:hAnsi="Tahoma" w:cs="Tahoma"/>
                <w:color w:val="000000"/>
                <w:sz w:val="22"/>
                <w:szCs w:val="22"/>
              </w:rPr>
              <w:t xml:space="preserve">da Primeira Série </w:t>
            </w:r>
          </w:p>
        </w:tc>
        <w:tc>
          <w:tcPr>
            <w:tcW w:w="2976" w:type="dxa"/>
            <w:tcBorders>
              <w:top w:val="nil"/>
              <w:left w:val="nil"/>
              <w:bottom w:val="single" w:sz="4" w:space="0" w:color="auto"/>
              <w:right w:val="single" w:sz="8" w:space="0" w:color="auto"/>
            </w:tcBorders>
            <w:shd w:val="clear" w:color="auto" w:fill="auto"/>
            <w:noWrap/>
            <w:vAlign w:val="center"/>
          </w:tcPr>
          <w:p w14:paraId="19D3FC79" w14:textId="77777777" w:rsidR="00CA763D" w:rsidRPr="000E60E8" w:rsidRDefault="008C7533" w:rsidP="00E57F75">
            <w:pPr>
              <w:spacing w:line="320" w:lineRule="atLeast"/>
              <w:jc w:val="center"/>
              <w:rPr>
                <w:rFonts w:ascii="Tahoma" w:hAnsi="Tahoma" w:cs="Tahoma"/>
                <w:color w:val="000000"/>
                <w:sz w:val="22"/>
                <w:szCs w:val="22"/>
              </w:rPr>
            </w:pPr>
            <w:r>
              <w:rPr>
                <w:rFonts w:ascii="Tahoma" w:hAnsi="Tahoma" w:cs="Tahoma"/>
                <w:color w:val="000000"/>
                <w:sz w:val="22"/>
                <w:szCs w:val="22"/>
              </w:rPr>
              <w:t>N</w:t>
            </w:r>
            <w:r w:rsidRPr="00B23FFD">
              <w:rPr>
                <w:rFonts w:ascii="Tahoma" w:hAnsi="Tahoma" w:cs="Tahoma"/>
                <w:color w:val="000000"/>
                <w:sz w:val="22"/>
                <w:szCs w:val="22"/>
              </w:rPr>
              <w:t xml:space="preserve">ão </w:t>
            </w:r>
            <w:r w:rsidR="00BE4146" w:rsidRPr="00B23FFD">
              <w:rPr>
                <w:rFonts w:ascii="Tahoma" w:hAnsi="Tahoma" w:cs="Tahoma"/>
                <w:color w:val="000000"/>
                <w:sz w:val="22"/>
                <w:szCs w:val="22"/>
              </w:rPr>
              <w:t>aplicável</w:t>
            </w:r>
          </w:p>
        </w:tc>
      </w:tr>
      <w:tr w:rsidR="004257BB" w14:paraId="11CBF00D" w14:textId="77777777" w:rsidTr="00375481">
        <w:trPr>
          <w:trHeight w:val="1000"/>
        </w:trPr>
        <w:tc>
          <w:tcPr>
            <w:tcW w:w="567" w:type="dxa"/>
            <w:tcBorders>
              <w:top w:val="nil"/>
              <w:left w:val="single" w:sz="8" w:space="0" w:color="auto"/>
              <w:bottom w:val="single" w:sz="4" w:space="0" w:color="auto"/>
              <w:right w:val="nil"/>
            </w:tcBorders>
            <w:shd w:val="clear" w:color="auto" w:fill="auto"/>
            <w:noWrap/>
            <w:vAlign w:val="center"/>
            <w:hideMark/>
          </w:tcPr>
          <w:p w14:paraId="557170BD" w14:textId="77777777" w:rsidR="00375481" w:rsidRPr="00757D15" w:rsidRDefault="00375481" w:rsidP="00375481">
            <w:pPr>
              <w:pStyle w:val="Nvel11a"/>
              <w:spacing w:line="320" w:lineRule="atLeast"/>
              <w:jc w:val="center"/>
              <w:rPr>
                <w:rFonts w:ascii="Tahoma" w:hAnsi="Tahoma"/>
                <w:lang w:val="pt-BR"/>
              </w:rPr>
            </w:pPr>
          </w:p>
        </w:tc>
        <w:tc>
          <w:tcPr>
            <w:tcW w:w="3232" w:type="dxa"/>
            <w:tcBorders>
              <w:top w:val="nil"/>
              <w:left w:val="nil"/>
              <w:bottom w:val="single" w:sz="4" w:space="0" w:color="auto"/>
              <w:right w:val="single" w:sz="8" w:space="0" w:color="auto"/>
            </w:tcBorders>
            <w:shd w:val="clear" w:color="auto" w:fill="auto"/>
            <w:vAlign w:val="center"/>
            <w:hideMark/>
          </w:tcPr>
          <w:p w14:paraId="7BFED3CE" w14:textId="57E96A42" w:rsidR="00375481" w:rsidRPr="00620665" w:rsidRDefault="008C7533" w:rsidP="00375481">
            <w:pPr>
              <w:spacing w:line="320" w:lineRule="atLeast"/>
              <w:ind w:left="-70"/>
              <w:rPr>
                <w:rFonts w:ascii="Tahoma" w:hAnsi="Tahoma" w:cs="Tahoma"/>
                <w:color w:val="000000"/>
                <w:sz w:val="22"/>
                <w:szCs w:val="22"/>
              </w:rPr>
            </w:pPr>
            <w:r w:rsidRPr="00620665">
              <w:rPr>
                <w:rFonts w:ascii="Tahoma" w:eastAsia="Cambria" w:hAnsi="Tahoma" w:cs="Tahoma"/>
                <w:color w:val="000000"/>
                <w:sz w:val="22"/>
                <w:szCs w:val="22"/>
              </w:rPr>
              <w:t>deliberar sobre majoração da remuneração do Agente de Cobrança</w:t>
            </w:r>
            <w:r w:rsidR="00D64C38" w:rsidRPr="00620665">
              <w:rPr>
                <w:rFonts w:ascii="Tahoma" w:eastAsia="Cambria" w:hAnsi="Tahoma" w:cs="Tahoma"/>
                <w:color w:val="000000"/>
                <w:sz w:val="22"/>
                <w:szCs w:val="22"/>
              </w:rPr>
              <w:t xml:space="preserve"> </w:t>
            </w:r>
            <w:r w:rsidR="00D64C38" w:rsidRPr="00620665">
              <w:rPr>
                <w:rFonts w:ascii="Tahoma" w:hAnsi="Tahoma" w:cs="Tahoma"/>
                <w:sz w:val="22"/>
                <w:szCs w:val="22"/>
              </w:rPr>
              <w:t>Extraordinária</w:t>
            </w:r>
            <w:r w:rsidRPr="00620665">
              <w:rPr>
                <w:rFonts w:ascii="Tahoma" w:eastAsia="Cambria" w:hAnsi="Tahoma" w:cs="Tahoma"/>
                <w:color w:val="000000"/>
                <w:sz w:val="22"/>
                <w:szCs w:val="22"/>
              </w:rPr>
              <w:t>;</w:t>
            </w:r>
          </w:p>
        </w:tc>
        <w:tc>
          <w:tcPr>
            <w:tcW w:w="2127" w:type="dxa"/>
            <w:tcBorders>
              <w:top w:val="nil"/>
              <w:left w:val="nil"/>
              <w:bottom w:val="single" w:sz="4" w:space="0" w:color="auto"/>
              <w:right w:val="single" w:sz="8" w:space="0" w:color="auto"/>
            </w:tcBorders>
            <w:shd w:val="clear" w:color="auto" w:fill="auto"/>
            <w:noWrap/>
            <w:vAlign w:val="center"/>
            <w:hideMark/>
          </w:tcPr>
          <w:p w14:paraId="7A107B2C" w14:textId="77777777" w:rsidR="00375481" w:rsidRPr="00811A49" w:rsidRDefault="008C7533" w:rsidP="00375481">
            <w:pPr>
              <w:spacing w:line="320" w:lineRule="atLeast"/>
              <w:jc w:val="center"/>
              <w:rPr>
                <w:rFonts w:ascii="Tahoma" w:hAnsi="Tahoma" w:cs="Tahoma"/>
                <w:color w:val="000000"/>
                <w:sz w:val="22"/>
                <w:szCs w:val="22"/>
              </w:rPr>
            </w:pPr>
            <w:r w:rsidRPr="00E57F75">
              <w:rPr>
                <w:rFonts w:ascii="Tahoma" w:hAnsi="Tahoma" w:cs="Tahoma"/>
                <w:color w:val="000000"/>
                <w:sz w:val="22"/>
                <w:szCs w:val="22"/>
              </w:rPr>
              <w:t xml:space="preserve">maioria das Debêntures </w:t>
            </w:r>
            <w:r w:rsidR="00633040">
              <w:rPr>
                <w:rFonts w:ascii="Tahoma" w:hAnsi="Tahoma" w:cs="Tahoma"/>
                <w:color w:val="000000"/>
                <w:sz w:val="22"/>
                <w:szCs w:val="22"/>
              </w:rPr>
              <w:t xml:space="preserve">em Circulação </w:t>
            </w:r>
            <w:r w:rsidRPr="00E57F75">
              <w:rPr>
                <w:rFonts w:ascii="Tahoma" w:hAnsi="Tahoma" w:cs="Tahoma"/>
                <w:color w:val="000000"/>
                <w:sz w:val="22"/>
                <w:szCs w:val="22"/>
              </w:rPr>
              <w:t xml:space="preserve">da Primeira Série </w:t>
            </w:r>
          </w:p>
        </w:tc>
        <w:tc>
          <w:tcPr>
            <w:tcW w:w="2125" w:type="dxa"/>
            <w:tcBorders>
              <w:top w:val="nil"/>
              <w:left w:val="nil"/>
              <w:bottom w:val="single" w:sz="4" w:space="0" w:color="auto"/>
              <w:right w:val="single" w:sz="8" w:space="0" w:color="auto"/>
            </w:tcBorders>
            <w:shd w:val="clear" w:color="auto" w:fill="auto"/>
            <w:noWrap/>
            <w:vAlign w:val="center"/>
            <w:hideMark/>
          </w:tcPr>
          <w:p w14:paraId="65523234" w14:textId="1096D172" w:rsidR="00375481" w:rsidRPr="00785233" w:rsidRDefault="008C7533" w:rsidP="00375481">
            <w:pPr>
              <w:spacing w:line="320" w:lineRule="atLeast"/>
              <w:jc w:val="center"/>
              <w:rPr>
                <w:rFonts w:ascii="Tahoma" w:hAnsi="Tahoma" w:cs="Tahoma"/>
                <w:color w:val="000000"/>
                <w:sz w:val="22"/>
                <w:szCs w:val="22"/>
              </w:rPr>
            </w:pPr>
            <w:r w:rsidRPr="00E57F75">
              <w:rPr>
                <w:rFonts w:ascii="Tahoma" w:hAnsi="Tahoma" w:cs="Tahoma"/>
                <w:color w:val="000000"/>
                <w:sz w:val="22"/>
                <w:szCs w:val="22"/>
              </w:rPr>
              <w:t xml:space="preserve">maioria das Debêntures </w:t>
            </w:r>
            <w:r w:rsidR="002E5FB4">
              <w:rPr>
                <w:rFonts w:ascii="Tahoma" w:hAnsi="Tahoma" w:cs="Tahoma"/>
                <w:color w:val="000000"/>
                <w:sz w:val="22"/>
                <w:szCs w:val="22"/>
              </w:rPr>
              <w:t xml:space="preserve">em </w:t>
            </w:r>
            <w:r w:rsidR="00721036">
              <w:rPr>
                <w:rFonts w:ascii="Tahoma" w:hAnsi="Tahoma" w:cs="Tahoma"/>
                <w:color w:val="000000"/>
                <w:sz w:val="22"/>
                <w:szCs w:val="22"/>
              </w:rPr>
              <w:t>C</w:t>
            </w:r>
            <w:r w:rsidR="002E5FB4">
              <w:rPr>
                <w:rFonts w:ascii="Tahoma" w:hAnsi="Tahoma" w:cs="Tahoma"/>
                <w:color w:val="000000"/>
                <w:sz w:val="22"/>
                <w:szCs w:val="22"/>
              </w:rPr>
              <w:t xml:space="preserve">irculação </w:t>
            </w:r>
            <w:r w:rsidRPr="00E57F75">
              <w:rPr>
                <w:rFonts w:ascii="Tahoma" w:hAnsi="Tahoma" w:cs="Tahoma"/>
                <w:color w:val="000000"/>
                <w:sz w:val="22"/>
                <w:szCs w:val="22"/>
              </w:rPr>
              <w:t>da Primeira Série</w:t>
            </w:r>
          </w:p>
        </w:tc>
        <w:tc>
          <w:tcPr>
            <w:tcW w:w="2976" w:type="dxa"/>
            <w:tcBorders>
              <w:top w:val="nil"/>
              <w:left w:val="nil"/>
              <w:bottom w:val="single" w:sz="4" w:space="0" w:color="auto"/>
              <w:right w:val="single" w:sz="8" w:space="0" w:color="auto"/>
            </w:tcBorders>
            <w:shd w:val="clear" w:color="auto" w:fill="auto"/>
            <w:noWrap/>
            <w:vAlign w:val="center"/>
            <w:hideMark/>
          </w:tcPr>
          <w:p w14:paraId="1D5CF266" w14:textId="77777777" w:rsidR="00375481" w:rsidRPr="00785233" w:rsidRDefault="008C7533" w:rsidP="00375481">
            <w:pPr>
              <w:spacing w:line="320" w:lineRule="atLeast"/>
              <w:jc w:val="center"/>
              <w:rPr>
                <w:rFonts w:ascii="Tahoma" w:hAnsi="Tahoma" w:cs="Tahoma"/>
                <w:color w:val="000000"/>
                <w:sz w:val="22"/>
                <w:szCs w:val="22"/>
              </w:rPr>
            </w:pPr>
            <w:r>
              <w:rPr>
                <w:rFonts w:ascii="Tahoma" w:hAnsi="Tahoma" w:cs="Tahoma"/>
                <w:color w:val="000000"/>
                <w:sz w:val="22"/>
                <w:szCs w:val="22"/>
              </w:rPr>
              <w:t>N</w:t>
            </w:r>
            <w:r w:rsidRPr="00785233">
              <w:rPr>
                <w:rFonts w:ascii="Tahoma" w:hAnsi="Tahoma" w:cs="Tahoma"/>
                <w:color w:val="000000"/>
                <w:sz w:val="22"/>
                <w:szCs w:val="22"/>
              </w:rPr>
              <w:t xml:space="preserve">ão </w:t>
            </w:r>
            <w:r w:rsidR="00BE4146" w:rsidRPr="00785233">
              <w:rPr>
                <w:rFonts w:ascii="Tahoma" w:hAnsi="Tahoma" w:cs="Tahoma"/>
                <w:color w:val="000000"/>
                <w:sz w:val="22"/>
                <w:szCs w:val="22"/>
              </w:rPr>
              <w:t>aplicável</w:t>
            </w:r>
          </w:p>
        </w:tc>
      </w:tr>
      <w:tr w:rsidR="004257BB" w14:paraId="47FE6D87" w14:textId="77777777" w:rsidTr="00375481">
        <w:trPr>
          <w:trHeight w:val="750"/>
        </w:trPr>
        <w:tc>
          <w:tcPr>
            <w:tcW w:w="567" w:type="dxa"/>
            <w:tcBorders>
              <w:top w:val="single" w:sz="4" w:space="0" w:color="auto"/>
              <w:left w:val="single" w:sz="8" w:space="0" w:color="auto"/>
              <w:bottom w:val="single" w:sz="4" w:space="0" w:color="auto"/>
              <w:right w:val="nil"/>
            </w:tcBorders>
            <w:shd w:val="clear" w:color="auto" w:fill="auto"/>
            <w:noWrap/>
            <w:vAlign w:val="center"/>
            <w:hideMark/>
          </w:tcPr>
          <w:p w14:paraId="57C4D0A7" w14:textId="77777777" w:rsidR="00375481" w:rsidRPr="00757D15" w:rsidRDefault="00375481" w:rsidP="00375481">
            <w:pPr>
              <w:pStyle w:val="Nvel11a"/>
              <w:spacing w:line="320" w:lineRule="atLeast"/>
              <w:jc w:val="center"/>
              <w:rPr>
                <w:rFonts w:ascii="Tahoma" w:hAnsi="Tahoma"/>
                <w:lang w:val="pt-BR"/>
              </w:rPr>
            </w:pPr>
          </w:p>
        </w:tc>
        <w:tc>
          <w:tcPr>
            <w:tcW w:w="3232" w:type="dxa"/>
            <w:tcBorders>
              <w:top w:val="single" w:sz="4" w:space="0" w:color="auto"/>
              <w:left w:val="nil"/>
              <w:bottom w:val="single" w:sz="4" w:space="0" w:color="auto"/>
              <w:right w:val="single" w:sz="8" w:space="0" w:color="auto"/>
            </w:tcBorders>
            <w:shd w:val="clear" w:color="auto" w:fill="auto"/>
            <w:vAlign w:val="center"/>
            <w:hideMark/>
          </w:tcPr>
          <w:p w14:paraId="34857DC5" w14:textId="77777777" w:rsidR="00375481" w:rsidRPr="00BF7866" w:rsidRDefault="008C7533" w:rsidP="00375481">
            <w:pPr>
              <w:spacing w:line="320" w:lineRule="atLeast"/>
              <w:ind w:left="-70"/>
              <w:rPr>
                <w:rFonts w:ascii="Tahoma" w:hAnsi="Tahoma" w:cs="Tahoma"/>
                <w:color w:val="000000"/>
                <w:sz w:val="22"/>
                <w:szCs w:val="22"/>
              </w:rPr>
            </w:pPr>
            <w:r w:rsidRPr="00583287">
              <w:rPr>
                <w:rFonts w:ascii="Tahoma" w:eastAsia="Cambria" w:hAnsi="Tahoma" w:cs="Tahoma"/>
                <w:color w:val="000000"/>
                <w:sz w:val="22"/>
                <w:szCs w:val="22"/>
              </w:rPr>
              <w:t xml:space="preserve">deliberar sobre a </w:t>
            </w:r>
            <w:r w:rsidRPr="00D4459F">
              <w:rPr>
                <w:rFonts w:ascii="Tahoma" w:eastAsia="Cambria" w:hAnsi="Tahoma" w:cs="Tahoma"/>
                <w:color w:val="000000"/>
                <w:sz w:val="22"/>
                <w:szCs w:val="22"/>
              </w:rPr>
              <w:t>modificação do prazo das Debêntures e consequente Data de Vencimento;</w:t>
            </w:r>
          </w:p>
        </w:tc>
        <w:tc>
          <w:tcPr>
            <w:tcW w:w="2127" w:type="dxa"/>
            <w:tcBorders>
              <w:top w:val="single" w:sz="4" w:space="0" w:color="auto"/>
              <w:left w:val="nil"/>
              <w:bottom w:val="single" w:sz="4" w:space="0" w:color="auto"/>
              <w:right w:val="single" w:sz="8" w:space="0" w:color="auto"/>
            </w:tcBorders>
            <w:shd w:val="clear" w:color="auto" w:fill="auto"/>
            <w:noWrap/>
            <w:vAlign w:val="center"/>
            <w:hideMark/>
          </w:tcPr>
          <w:p w14:paraId="0036C603" w14:textId="04EDCB79" w:rsidR="00375481" w:rsidRPr="00785233" w:rsidRDefault="008C7533" w:rsidP="00375481">
            <w:pPr>
              <w:spacing w:line="320" w:lineRule="atLeast"/>
              <w:jc w:val="center"/>
              <w:rPr>
                <w:rFonts w:ascii="Tahoma" w:hAnsi="Tahoma" w:cs="Tahoma"/>
                <w:color w:val="000000"/>
                <w:sz w:val="22"/>
                <w:szCs w:val="22"/>
              </w:rPr>
            </w:pPr>
            <w:r>
              <w:rPr>
                <w:rFonts w:ascii="Tahoma" w:hAnsi="Tahoma" w:cs="Tahoma"/>
                <w:color w:val="000000"/>
                <w:sz w:val="22"/>
                <w:szCs w:val="22"/>
              </w:rPr>
              <w:t>90</w:t>
            </w:r>
            <w:r w:rsidRPr="00E57F75">
              <w:rPr>
                <w:rFonts w:ascii="Tahoma" w:hAnsi="Tahoma" w:cs="Tahoma"/>
                <w:color w:val="000000"/>
                <w:sz w:val="22"/>
                <w:szCs w:val="22"/>
              </w:rPr>
              <w:t>% (</w:t>
            </w:r>
            <w:r>
              <w:rPr>
                <w:rFonts w:ascii="Tahoma" w:hAnsi="Tahoma" w:cs="Tahoma"/>
                <w:color w:val="000000"/>
                <w:sz w:val="22"/>
                <w:szCs w:val="22"/>
              </w:rPr>
              <w:t>noventa</w:t>
            </w:r>
            <w:r w:rsidRPr="00E57F75">
              <w:rPr>
                <w:rFonts w:ascii="Tahoma" w:hAnsi="Tahoma" w:cs="Tahoma"/>
                <w:color w:val="000000"/>
                <w:sz w:val="22"/>
                <w:szCs w:val="22"/>
              </w:rPr>
              <w:t xml:space="preserve"> por cento) das Debêntures em </w:t>
            </w:r>
            <w:r w:rsidR="00721036">
              <w:rPr>
                <w:rFonts w:ascii="Tahoma" w:hAnsi="Tahoma" w:cs="Tahoma"/>
                <w:color w:val="000000"/>
                <w:sz w:val="22"/>
                <w:szCs w:val="22"/>
              </w:rPr>
              <w:t>C</w:t>
            </w:r>
            <w:r w:rsidRPr="00E57F75">
              <w:rPr>
                <w:rFonts w:ascii="Tahoma" w:hAnsi="Tahoma" w:cs="Tahoma"/>
                <w:color w:val="000000"/>
                <w:sz w:val="22"/>
                <w:szCs w:val="22"/>
              </w:rPr>
              <w:t xml:space="preserve">irculação de cada Série </w:t>
            </w:r>
          </w:p>
        </w:tc>
        <w:tc>
          <w:tcPr>
            <w:tcW w:w="2125" w:type="dxa"/>
            <w:tcBorders>
              <w:top w:val="single" w:sz="4" w:space="0" w:color="auto"/>
              <w:left w:val="nil"/>
              <w:bottom w:val="single" w:sz="4" w:space="0" w:color="auto"/>
              <w:right w:val="single" w:sz="8" w:space="0" w:color="auto"/>
            </w:tcBorders>
            <w:shd w:val="clear" w:color="auto" w:fill="auto"/>
            <w:noWrap/>
            <w:vAlign w:val="center"/>
            <w:hideMark/>
          </w:tcPr>
          <w:p w14:paraId="50571397" w14:textId="20CC9913" w:rsidR="00375481" w:rsidRPr="00785233" w:rsidRDefault="008C7533" w:rsidP="00375481">
            <w:pPr>
              <w:spacing w:line="320" w:lineRule="atLeast"/>
              <w:jc w:val="center"/>
              <w:rPr>
                <w:rFonts w:ascii="Tahoma" w:hAnsi="Tahoma" w:cs="Tahoma"/>
                <w:color w:val="000000"/>
                <w:sz w:val="22"/>
                <w:szCs w:val="22"/>
              </w:rPr>
            </w:pPr>
            <w:r>
              <w:rPr>
                <w:rFonts w:ascii="Tahoma" w:hAnsi="Tahoma" w:cs="Tahoma"/>
                <w:color w:val="000000"/>
                <w:sz w:val="22"/>
                <w:szCs w:val="22"/>
              </w:rPr>
              <w:t>90</w:t>
            </w:r>
            <w:r w:rsidRPr="00E57F75">
              <w:rPr>
                <w:rFonts w:ascii="Tahoma" w:hAnsi="Tahoma" w:cs="Tahoma"/>
                <w:color w:val="000000"/>
                <w:sz w:val="22"/>
                <w:szCs w:val="22"/>
              </w:rPr>
              <w:t>% (</w:t>
            </w:r>
            <w:r>
              <w:rPr>
                <w:rFonts w:ascii="Tahoma" w:hAnsi="Tahoma" w:cs="Tahoma"/>
                <w:color w:val="000000"/>
                <w:sz w:val="22"/>
                <w:szCs w:val="22"/>
              </w:rPr>
              <w:t>noventa</w:t>
            </w:r>
            <w:r w:rsidRPr="00E57F75">
              <w:rPr>
                <w:rFonts w:ascii="Tahoma" w:hAnsi="Tahoma" w:cs="Tahoma"/>
                <w:color w:val="000000"/>
                <w:sz w:val="22"/>
                <w:szCs w:val="22"/>
              </w:rPr>
              <w:t xml:space="preserve"> por cento) das Debêntures em </w:t>
            </w:r>
            <w:r w:rsidR="00721036">
              <w:rPr>
                <w:rFonts w:ascii="Tahoma" w:hAnsi="Tahoma" w:cs="Tahoma"/>
                <w:color w:val="000000"/>
                <w:sz w:val="22"/>
                <w:szCs w:val="22"/>
              </w:rPr>
              <w:t>C</w:t>
            </w:r>
            <w:r w:rsidRPr="00E57F75">
              <w:rPr>
                <w:rFonts w:ascii="Tahoma" w:hAnsi="Tahoma" w:cs="Tahoma"/>
                <w:color w:val="000000"/>
                <w:sz w:val="22"/>
                <w:szCs w:val="22"/>
              </w:rPr>
              <w:t xml:space="preserve">irculação de cada Série </w:t>
            </w:r>
          </w:p>
        </w:tc>
        <w:tc>
          <w:tcPr>
            <w:tcW w:w="2976" w:type="dxa"/>
            <w:tcBorders>
              <w:top w:val="single" w:sz="4" w:space="0" w:color="auto"/>
              <w:left w:val="nil"/>
              <w:bottom w:val="single" w:sz="4" w:space="0" w:color="auto"/>
              <w:right w:val="single" w:sz="8" w:space="0" w:color="auto"/>
            </w:tcBorders>
            <w:shd w:val="clear" w:color="auto" w:fill="auto"/>
            <w:noWrap/>
            <w:vAlign w:val="center"/>
            <w:hideMark/>
          </w:tcPr>
          <w:p w14:paraId="37977208" w14:textId="77777777" w:rsidR="00375481" w:rsidRPr="00583287" w:rsidRDefault="008C7533" w:rsidP="00375481">
            <w:pPr>
              <w:spacing w:line="320" w:lineRule="atLeast"/>
              <w:jc w:val="center"/>
              <w:rPr>
                <w:rFonts w:ascii="Tahoma" w:hAnsi="Tahoma" w:cs="Tahoma"/>
                <w:color w:val="000000"/>
                <w:sz w:val="22"/>
                <w:szCs w:val="22"/>
              </w:rPr>
            </w:pPr>
            <w:r>
              <w:rPr>
                <w:rFonts w:ascii="Tahoma" w:hAnsi="Tahoma" w:cs="Tahoma"/>
                <w:color w:val="000000"/>
                <w:sz w:val="22"/>
                <w:szCs w:val="22"/>
              </w:rPr>
              <w:t>N</w:t>
            </w:r>
            <w:r w:rsidRPr="002013D9">
              <w:rPr>
                <w:rFonts w:ascii="Tahoma" w:hAnsi="Tahoma" w:cs="Tahoma"/>
                <w:color w:val="000000"/>
                <w:sz w:val="22"/>
                <w:szCs w:val="22"/>
              </w:rPr>
              <w:t xml:space="preserve">ão </w:t>
            </w:r>
            <w:r w:rsidR="00BE4146" w:rsidRPr="002013D9">
              <w:rPr>
                <w:rFonts w:ascii="Tahoma" w:hAnsi="Tahoma" w:cs="Tahoma"/>
                <w:color w:val="000000"/>
                <w:sz w:val="22"/>
                <w:szCs w:val="22"/>
              </w:rPr>
              <w:t>aplicável</w:t>
            </w:r>
          </w:p>
        </w:tc>
      </w:tr>
      <w:tr w:rsidR="004257BB" w14:paraId="366A7DE7" w14:textId="77777777" w:rsidTr="00375481">
        <w:trPr>
          <w:trHeight w:val="760"/>
        </w:trPr>
        <w:tc>
          <w:tcPr>
            <w:tcW w:w="567" w:type="dxa"/>
            <w:tcBorders>
              <w:top w:val="single" w:sz="4" w:space="0" w:color="auto"/>
              <w:left w:val="single" w:sz="8" w:space="0" w:color="auto"/>
              <w:bottom w:val="single" w:sz="4" w:space="0" w:color="auto"/>
              <w:right w:val="nil"/>
            </w:tcBorders>
            <w:shd w:val="clear" w:color="auto" w:fill="auto"/>
            <w:noWrap/>
            <w:vAlign w:val="center"/>
            <w:hideMark/>
          </w:tcPr>
          <w:p w14:paraId="06BCBEF8" w14:textId="77777777" w:rsidR="00375481" w:rsidRPr="00757D15" w:rsidRDefault="00375481" w:rsidP="00375481">
            <w:pPr>
              <w:pStyle w:val="Nvel11a"/>
              <w:spacing w:line="320" w:lineRule="atLeast"/>
              <w:jc w:val="center"/>
              <w:rPr>
                <w:rFonts w:ascii="Tahoma" w:hAnsi="Tahoma"/>
                <w:lang w:val="pt-BR"/>
              </w:rPr>
            </w:pPr>
          </w:p>
        </w:tc>
        <w:tc>
          <w:tcPr>
            <w:tcW w:w="3232" w:type="dxa"/>
            <w:tcBorders>
              <w:top w:val="single" w:sz="4" w:space="0" w:color="auto"/>
              <w:left w:val="nil"/>
              <w:bottom w:val="single" w:sz="4" w:space="0" w:color="auto"/>
              <w:right w:val="single" w:sz="8" w:space="0" w:color="auto"/>
            </w:tcBorders>
            <w:shd w:val="clear" w:color="auto" w:fill="auto"/>
            <w:vAlign w:val="center"/>
            <w:hideMark/>
          </w:tcPr>
          <w:p w14:paraId="11F6EB4A" w14:textId="77777777" w:rsidR="00375481" w:rsidRPr="00D4459F" w:rsidRDefault="008C7533" w:rsidP="00375481">
            <w:pPr>
              <w:spacing w:line="320" w:lineRule="atLeast"/>
              <w:ind w:left="-70"/>
              <w:rPr>
                <w:rFonts w:ascii="Tahoma" w:hAnsi="Tahoma" w:cs="Tahoma"/>
                <w:color w:val="000000"/>
                <w:sz w:val="22"/>
                <w:szCs w:val="22"/>
              </w:rPr>
            </w:pPr>
            <w:bookmarkStart w:id="341" w:name="RANGE!C19"/>
            <w:r w:rsidRPr="00583287">
              <w:rPr>
                <w:rFonts w:ascii="Tahoma" w:eastAsia="Cambria" w:hAnsi="Tahoma" w:cs="Tahoma"/>
                <w:color w:val="000000"/>
                <w:sz w:val="22"/>
                <w:szCs w:val="22"/>
              </w:rPr>
              <w:t>deliberar sobre a emissão de novas Séries de Debêntures no âmbito da Emissão.</w:t>
            </w:r>
            <w:bookmarkEnd w:id="341"/>
          </w:p>
        </w:tc>
        <w:tc>
          <w:tcPr>
            <w:tcW w:w="2127" w:type="dxa"/>
            <w:tcBorders>
              <w:top w:val="single" w:sz="4" w:space="0" w:color="auto"/>
              <w:left w:val="nil"/>
              <w:bottom w:val="single" w:sz="4" w:space="0" w:color="auto"/>
              <w:right w:val="single" w:sz="8" w:space="0" w:color="auto"/>
            </w:tcBorders>
            <w:shd w:val="clear" w:color="auto" w:fill="auto"/>
            <w:noWrap/>
            <w:vAlign w:val="center"/>
            <w:hideMark/>
          </w:tcPr>
          <w:p w14:paraId="48AD3C64" w14:textId="6C14D166" w:rsidR="00375481" w:rsidRPr="00BB46AE" w:rsidRDefault="008C7533" w:rsidP="00375481">
            <w:pPr>
              <w:spacing w:line="320" w:lineRule="atLeast"/>
              <w:jc w:val="center"/>
              <w:rPr>
                <w:rFonts w:ascii="Tahoma" w:hAnsi="Tahoma" w:cs="Tahoma"/>
                <w:color w:val="000000"/>
                <w:sz w:val="22"/>
                <w:szCs w:val="22"/>
              </w:rPr>
            </w:pPr>
            <w:r>
              <w:rPr>
                <w:rFonts w:ascii="Tahoma" w:hAnsi="Tahoma" w:cs="Tahoma"/>
                <w:color w:val="000000"/>
                <w:sz w:val="22"/>
                <w:szCs w:val="22"/>
              </w:rPr>
              <w:t>90</w:t>
            </w:r>
            <w:r w:rsidRPr="00E57F75">
              <w:rPr>
                <w:rFonts w:ascii="Tahoma" w:hAnsi="Tahoma" w:cs="Tahoma"/>
                <w:color w:val="000000"/>
                <w:sz w:val="22"/>
                <w:szCs w:val="22"/>
              </w:rPr>
              <w:t>% (</w:t>
            </w:r>
            <w:r>
              <w:rPr>
                <w:rFonts w:ascii="Tahoma" w:hAnsi="Tahoma" w:cs="Tahoma"/>
                <w:color w:val="000000"/>
                <w:sz w:val="22"/>
                <w:szCs w:val="22"/>
              </w:rPr>
              <w:t>noventa</w:t>
            </w:r>
            <w:r w:rsidRPr="00E57F75">
              <w:rPr>
                <w:rFonts w:ascii="Tahoma" w:hAnsi="Tahoma" w:cs="Tahoma"/>
                <w:color w:val="000000"/>
                <w:sz w:val="22"/>
                <w:szCs w:val="22"/>
              </w:rPr>
              <w:t xml:space="preserve"> por cento) das Debêntures em </w:t>
            </w:r>
            <w:r w:rsidR="00721036">
              <w:rPr>
                <w:rFonts w:ascii="Tahoma" w:hAnsi="Tahoma" w:cs="Tahoma"/>
                <w:color w:val="000000"/>
                <w:sz w:val="22"/>
                <w:szCs w:val="22"/>
              </w:rPr>
              <w:t>C</w:t>
            </w:r>
            <w:r w:rsidRPr="00E57F75">
              <w:rPr>
                <w:rFonts w:ascii="Tahoma" w:hAnsi="Tahoma" w:cs="Tahoma"/>
                <w:color w:val="000000"/>
                <w:sz w:val="22"/>
                <w:szCs w:val="22"/>
              </w:rPr>
              <w:t xml:space="preserve">irculação de cada Série </w:t>
            </w:r>
          </w:p>
        </w:tc>
        <w:tc>
          <w:tcPr>
            <w:tcW w:w="2125" w:type="dxa"/>
            <w:tcBorders>
              <w:top w:val="single" w:sz="4" w:space="0" w:color="auto"/>
              <w:left w:val="nil"/>
              <w:bottom w:val="single" w:sz="4" w:space="0" w:color="auto"/>
              <w:right w:val="single" w:sz="8" w:space="0" w:color="auto"/>
            </w:tcBorders>
            <w:shd w:val="clear" w:color="auto" w:fill="auto"/>
            <w:noWrap/>
            <w:vAlign w:val="center"/>
            <w:hideMark/>
          </w:tcPr>
          <w:p w14:paraId="38F29F3F" w14:textId="75B22372" w:rsidR="00375481" w:rsidRPr="00785233" w:rsidRDefault="008C7533" w:rsidP="00375481">
            <w:pPr>
              <w:spacing w:line="320" w:lineRule="atLeast"/>
              <w:jc w:val="center"/>
              <w:rPr>
                <w:rFonts w:ascii="Tahoma" w:hAnsi="Tahoma" w:cs="Tahoma"/>
                <w:color w:val="000000"/>
                <w:sz w:val="22"/>
                <w:szCs w:val="22"/>
              </w:rPr>
            </w:pPr>
            <w:r>
              <w:rPr>
                <w:rFonts w:ascii="Tahoma" w:hAnsi="Tahoma" w:cs="Tahoma"/>
                <w:color w:val="000000"/>
                <w:sz w:val="22"/>
                <w:szCs w:val="22"/>
              </w:rPr>
              <w:t>90</w:t>
            </w:r>
            <w:r w:rsidRPr="00E57F75">
              <w:rPr>
                <w:rFonts w:ascii="Tahoma" w:hAnsi="Tahoma" w:cs="Tahoma"/>
                <w:color w:val="000000"/>
                <w:sz w:val="22"/>
                <w:szCs w:val="22"/>
              </w:rPr>
              <w:t>% (</w:t>
            </w:r>
            <w:r>
              <w:rPr>
                <w:rFonts w:ascii="Tahoma" w:hAnsi="Tahoma" w:cs="Tahoma"/>
                <w:color w:val="000000"/>
                <w:sz w:val="22"/>
                <w:szCs w:val="22"/>
              </w:rPr>
              <w:t>noventa</w:t>
            </w:r>
            <w:r w:rsidRPr="00E57F75">
              <w:rPr>
                <w:rFonts w:ascii="Tahoma" w:hAnsi="Tahoma" w:cs="Tahoma"/>
                <w:color w:val="000000"/>
                <w:sz w:val="22"/>
                <w:szCs w:val="22"/>
              </w:rPr>
              <w:t xml:space="preserve"> por cento) das Debêntures em </w:t>
            </w:r>
            <w:r w:rsidR="00721036">
              <w:rPr>
                <w:rFonts w:ascii="Tahoma" w:hAnsi="Tahoma" w:cs="Tahoma"/>
                <w:color w:val="000000"/>
                <w:sz w:val="22"/>
                <w:szCs w:val="22"/>
              </w:rPr>
              <w:t>C</w:t>
            </w:r>
            <w:r w:rsidRPr="00E57F75">
              <w:rPr>
                <w:rFonts w:ascii="Tahoma" w:hAnsi="Tahoma" w:cs="Tahoma"/>
                <w:color w:val="000000"/>
                <w:sz w:val="22"/>
                <w:szCs w:val="22"/>
              </w:rPr>
              <w:t xml:space="preserve">irculação de cada Série </w:t>
            </w:r>
          </w:p>
        </w:tc>
        <w:tc>
          <w:tcPr>
            <w:tcW w:w="2976" w:type="dxa"/>
            <w:tcBorders>
              <w:top w:val="single" w:sz="4" w:space="0" w:color="auto"/>
              <w:left w:val="nil"/>
              <w:bottom w:val="single" w:sz="4" w:space="0" w:color="auto"/>
              <w:right w:val="single" w:sz="8" w:space="0" w:color="auto"/>
            </w:tcBorders>
            <w:shd w:val="clear" w:color="auto" w:fill="auto"/>
            <w:noWrap/>
            <w:vAlign w:val="center"/>
            <w:hideMark/>
          </w:tcPr>
          <w:p w14:paraId="4ED40256" w14:textId="743340CC" w:rsidR="00375481" w:rsidRPr="00583287" w:rsidRDefault="00793481" w:rsidP="00375481">
            <w:pPr>
              <w:spacing w:line="320" w:lineRule="atLeast"/>
              <w:jc w:val="center"/>
              <w:rPr>
                <w:rFonts w:ascii="Tahoma" w:hAnsi="Tahoma" w:cs="Tahoma"/>
                <w:color w:val="000000"/>
                <w:sz w:val="22"/>
                <w:szCs w:val="22"/>
              </w:rPr>
            </w:pPr>
            <w:r>
              <w:rPr>
                <w:rFonts w:ascii="Tahoma" w:hAnsi="Tahoma" w:cs="Tahoma"/>
                <w:color w:val="000000"/>
                <w:sz w:val="22"/>
                <w:szCs w:val="22"/>
              </w:rPr>
              <w:t>Não aplicável</w:t>
            </w:r>
            <w:r w:rsidR="008C7533">
              <w:rPr>
                <w:rFonts w:ascii="Tahoma" w:hAnsi="Tahoma" w:cs="Tahoma"/>
                <w:color w:val="000000"/>
                <w:sz w:val="22"/>
                <w:szCs w:val="22"/>
              </w:rPr>
              <w:t xml:space="preserve"> </w:t>
            </w:r>
          </w:p>
        </w:tc>
      </w:tr>
      <w:bookmarkEnd w:id="326"/>
    </w:tbl>
    <w:p w14:paraId="2E6CC689" w14:textId="77777777" w:rsidR="00CA763D" w:rsidRPr="00583287" w:rsidRDefault="00CA763D" w:rsidP="00E57F75">
      <w:pPr>
        <w:pStyle w:val="ListaColorida-nfase12"/>
        <w:spacing w:after="0" w:line="320" w:lineRule="atLeast"/>
        <w:ind w:left="0" w:right="-22"/>
        <w:rPr>
          <w:rFonts w:ascii="Tahoma" w:hAnsi="Tahoma" w:cs="Tahoma"/>
        </w:rPr>
      </w:pPr>
    </w:p>
    <w:p w14:paraId="1E09316A" w14:textId="06B432B9" w:rsidR="00CA763D" w:rsidRPr="00811A49"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342" w:name="_Ref69598286"/>
      <w:r w:rsidRPr="00583287">
        <w:rPr>
          <w:rFonts w:ascii="Tahoma" w:hAnsi="Tahoma" w:cs="Tahoma"/>
          <w:sz w:val="22"/>
          <w:szCs w:val="22"/>
        </w:rPr>
        <w:t xml:space="preserve">Qualquer modificação dos quóruns qualificados previstos na presente Escritura de Emissão, incluindo sem limitação, aqueles descritos na Cláusula </w:t>
      </w:r>
      <w:r w:rsidR="00D12E34" w:rsidRPr="00E65CC3">
        <w:rPr>
          <w:rFonts w:ascii="Tahoma" w:hAnsi="Tahoma" w:cs="Tahoma"/>
          <w:sz w:val="22"/>
          <w:szCs w:val="22"/>
        </w:rPr>
        <w:fldChar w:fldCharType="begin"/>
      </w:r>
      <w:r w:rsidR="00D12E34" w:rsidRPr="00583287">
        <w:rPr>
          <w:rFonts w:ascii="Tahoma" w:hAnsi="Tahoma" w:cs="Tahoma"/>
          <w:sz w:val="22"/>
          <w:szCs w:val="22"/>
        </w:rPr>
        <w:instrText xml:space="preserve"> REF _Ref95136556 \r \h </w:instrText>
      </w:r>
      <w:r w:rsidR="00D12E34" w:rsidRPr="00E65CC3">
        <w:rPr>
          <w:rFonts w:ascii="Tahoma" w:hAnsi="Tahoma" w:cs="Tahoma"/>
          <w:sz w:val="22"/>
          <w:szCs w:val="22"/>
        </w:rPr>
      </w:r>
      <w:r w:rsidR="00D12E34" w:rsidRPr="00E65CC3">
        <w:rPr>
          <w:rFonts w:ascii="Tahoma" w:hAnsi="Tahoma" w:cs="Tahoma"/>
          <w:sz w:val="22"/>
          <w:szCs w:val="22"/>
        </w:rPr>
        <w:fldChar w:fldCharType="separate"/>
      </w:r>
      <w:r w:rsidR="001E3BF4">
        <w:rPr>
          <w:rFonts w:ascii="Tahoma" w:hAnsi="Tahoma" w:cs="Tahoma"/>
          <w:sz w:val="22"/>
          <w:szCs w:val="22"/>
        </w:rPr>
        <w:t>4.6</w:t>
      </w:r>
      <w:r w:rsidR="00D12E34" w:rsidRPr="00E65CC3">
        <w:rPr>
          <w:rFonts w:ascii="Tahoma" w:hAnsi="Tahoma" w:cs="Tahoma"/>
          <w:sz w:val="22"/>
          <w:szCs w:val="22"/>
        </w:rPr>
        <w:fldChar w:fldCharType="end"/>
      </w:r>
      <w:r w:rsidRPr="00583287">
        <w:rPr>
          <w:rFonts w:ascii="Tahoma" w:hAnsi="Tahoma" w:cs="Tahoma"/>
          <w:sz w:val="22"/>
          <w:szCs w:val="22"/>
        </w:rPr>
        <w:t xml:space="preserve"> acima, dependerã</w:t>
      </w:r>
      <w:r w:rsidRPr="00E65CC3">
        <w:rPr>
          <w:rFonts w:ascii="Tahoma" w:hAnsi="Tahoma" w:cs="Tahoma"/>
          <w:sz w:val="22"/>
          <w:szCs w:val="22"/>
        </w:rPr>
        <w:t>o da aprovação por Deben</w:t>
      </w:r>
      <w:r w:rsidRPr="00D4459F">
        <w:rPr>
          <w:rFonts w:ascii="Tahoma" w:hAnsi="Tahoma" w:cs="Tahoma"/>
          <w:sz w:val="22"/>
          <w:szCs w:val="22"/>
        </w:rPr>
        <w:t>turistas que representem, no mínimo, a quantidade de Debêntures atualmente prevista no respectivo quórum a ser alterado.</w:t>
      </w:r>
      <w:bookmarkEnd w:id="342"/>
    </w:p>
    <w:p w14:paraId="61B97976" w14:textId="77777777" w:rsidR="00CA763D" w:rsidRPr="00BB46AE" w:rsidRDefault="00CA763D" w:rsidP="00E57F75">
      <w:pPr>
        <w:pStyle w:val="PargrafodaLista"/>
        <w:spacing w:line="320" w:lineRule="atLeast"/>
        <w:ind w:left="0" w:right="-22"/>
        <w:rPr>
          <w:rFonts w:ascii="Tahoma" w:hAnsi="Tahoma" w:cs="Tahoma"/>
          <w:sz w:val="22"/>
          <w:szCs w:val="22"/>
        </w:rPr>
      </w:pPr>
    </w:p>
    <w:p w14:paraId="2375886C" w14:textId="3DFDE74E" w:rsidR="00CA763D" w:rsidRPr="00D4459F"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785233">
        <w:rPr>
          <w:rFonts w:ascii="Tahoma" w:hAnsi="Tahoma" w:cs="Tahoma"/>
          <w:sz w:val="22"/>
          <w:szCs w:val="22"/>
        </w:rPr>
        <w:t xml:space="preserve">Quaisquer modificações a esta Escritura de Emissão, inclusive aquelas decorrentes de deliberação dos titulares de Debêntures nos termos da Cláusula </w:t>
      </w:r>
      <w:r w:rsidR="00D12E34" w:rsidRPr="00E65CC3">
        <w:rPr>
          <w:rFonts w:ascii="Tahoma" w:hAnsi="Tahoma" w:cs="Tahoma"/>
          <w:sz w:val="22"/>
          <w:szCs w:val="22"/>
        </w:rPr>
        <w:fldChar w:fldCharType="begin"/>
      </w:r>
      <w:r w:rsidR="00D12E34" w:rsidRPr="00583287">
        <w:rPr>
          <w:rFonts w:ascii="Tahoma" w:hAnsi="Tahoma" w:cs="Tahoma"/>
          <w:sz w:val="22"/>
          <w:szCs w:val="22"/>
        </w:rPr>
        <w:instrText xml:space="preserve"> REF _Ref95136556 \r \h </w:instrText>
      </w:r>
      <w:r w:rsidR="00D12E34" w:rsidRPr="00E65CC3">
        <w:rPr>
          <w:rFonts w:ascii="Tahoma" w:hAnsi="Tahoma" w:cs="Tahoma"/>
          <w:sz w:val="22"/>
          <w:szCs w:val="22"/>
        </w:rPr>
      </w:r>
      <w:r w:rsidR="00D12E34" w:rsidRPr="00E65CC3">
        <w:rPr>
          <w:rFonts w:ascii="Tahoma" w:hAnsi="Tahoma" w:cs="Tahoma"/>
          <w:sz w:val="22"/>
          <w:szCs w:val="22"/>
        </w:rPr>
        <w:fldChar w:fldCharType="separate"/>
      </w:r>
      <w:r w:rsidR="001E3BF4">
        <w:rPr>
          <w:rFonts w:ascii="Tahoma" w:hAnsi="Tahoma" w:cs="Tahoma"/>
          <w:sz w:val="22"/>
          <w:szCs w:val="22"/>
        </w:rPr>
        <w:t>4.6</w:t>
      </w:r>
      <w:r w:rsidR="00D12E34" w:rsidRPr="00E65CC3">
        <w:rPr>
          <w:rFonts w:ascii="Tahoma" w:hAnsi="Tahoma" w:cs="Tahoma"/>
          <w:sz w:val="22"/>
          <w:szCs w:val="22"/>
        </w:rPr>
        <w:fldChar w:fldCharType="end"/>
      </w:r>
      <w:r w:rsidRPr="00583287">
        <w:rPr>
          <w:rFonts w:ascii="Tahoma" w:hAnsi="Tahoma" w:cs="Tahoma"/>
          <w:sz w:val="22"/>
          <w:szCs w:val="22"/>
        </w:rPr>
        <w:t xml:space="preserve"> acima, deverão ser formalizadas mediante instrumento particular de aditamento a esta Escritura de Emissão. </w:t>
      </w:r>
    </w:p>
    <w:p w14:paraId="6EFF67EE" w14:textId="77777777" w:rsidR="00CA763D" w:rsidRPr="00811A49" w:rsidRDefault="00CA763D" w:rsidP="00E57F75">
      <w:pPr>
        <w:pStyle w:val="PargrafodaLista"/>
        <w:spacing w:line="320" w:lineRule="atLeast"/>
        <w:ind w:left="0" w:right="-22"/>
        <w:rPr>
          <w:rFonts w:ascii="Tahoma" w:hAnsi="Tahoma" w:cs="Tahoma"/>
          <w:sz w:val="22"/>
          <w:szCs w:val="22"/>
        </w:rPr>
      </w:pPr>
    </w:p>
    <w:p w14:paraId="5743075A"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BB46AE">
        <w:rPr>
          <w:rFonts w:ascii="Tahoma" w:hAnsi="Tahoma" w:cs="Tahoma"/>
          <w:sz w:val="22"/>
          <w:szCs w:val="22"/>
        </w:rPr>
        <w:t>Será obrigatória a presença dos representantes legais da Emissora nas</w:t>
      </w:r>
      <w:bookmarkStart w:id="343" w:name="OLE_LINK50"/>
      <w:bookmarkStart w:id="344" w:name="OLE_LINK51"/>
      <w:r w:rsidRPr="00BB46AE">
        <w:rPr>
          <w:rFonts w:ascii="Tahoma" w:hAnsi="Tahoma" w:cs="Tahoma"/>
          <w:sz w:val="22"/>
          <w:szCs w:val="22"/>
        </w:rPr>
        <w:t xml:space="preserve"> Assembleias G</w:t>
      </w:r>
      <w:r w:rsidRPr="00785233">
        <w:rPr>
          <w:rFonts w:ascii="Tahoma" w:hAnsi="Tahoma" w:cs="Tahoma"/>
          <w:sz w:val="22"/>
          <w:szCs w:val="22"/>
        </w:rPr>
        <w:t xml:space="preserve">erais de Debenturistas </w:t>
      </w:r>
      <w:bookmarkEnd w:id="343"/>
      <w:bookmarkEnd w:id="344"/>
      <w:r w:rsidRPr="00785233">
        <w:rPr>
          <w:rFonts w:ascii="Tahoma" w:hAnsi="Tahoma" w:cs="Tahoma"/>
          <w:sz w:val="22"/>
          <w:szCs w:val="22"/>
        </w:rPr>
        <w:t xml:space="preserve">de cada Série convocadas pela Emissora, </w:t>
      </w:r>
      <w:proofErr w:type="gramStart"/>
      <w:r w:rsidRPr="00785233">
        <w:rPr>
          <w:rFonts w:ascii="Tahoma" w:hAnsi="Tahoma" w:cs="Tahoma"/>
          <w:sz w:val="22"/>
          <w:szCs w:val="22"/>
        </w:rPr>
        <w:t>enquanto que</w:t>
      </w:r>
      <w:proofErr w:type="gramEnd"/>
      <w:r w:rsidRPr="00785233">
        <w:rPr>
          <w:rFonts w:ascii="Tahoma" w:hAnsi="Tahoma" w:cs="Tahoma"/>
          <w:sz w:val="22"/>
          <w:szCs w:val="22"/>
        </w:rPr>
        <w:t xml:space="preserve"> nas </w:t>
      </w:r>
      <w:r w:rsidR="00B23F03" w:rsidRPr="00785233">
        <w:rPr>
          <w:rFonts w:ascii="Tahoma" w:hAnsi="Tahoma" w:cs="Tahoma"/>
          <w:sz w:val="22"/>
          <w:szCs w:val="22"/>
        </w:rPr>
        <w:t>Assembleias Gerais de Debenturistas</w:t>
      </w:r>
      <w:r w:rsidRPr="002013D9">
        <w:rPr>
          <w:rFonts w:ascii="Tahoma" w:hAnsi="Tahoma" w:cs="Tahoma"/>
          <w:sz w:val="22"/>
          <w:szCs w:val="22"/>
        </w:rPr>
        <w:t xml:space="preserve"> convocadas pelos Debenturistas ou pelo Agente </w:t>
      </w:r>
      <w:r w:rsidRPr="002013D9">
        <w:rPr>
          <w:rFonts w:ascii="Tahoma" w:hAnsi="Tahoma" w:cs="Tahoma"/>
          <w:sz w:val="22"/>
          <w:szCs w:val="22"/>
        </w:rPr>
        <w:lastRenderedPageBreak/>
        <w:t>Fiduciário, a presença dos representantes legais da Emissora será facultativa, a menos que tal</w:t>
      </w:r>
      <w:r w:rsidRPr="00583287">
        <w:rPr>
          <w:rFonts w:ascii="Tahoma" w:hAnsi="Tahoma" w:cs="Tahoma"/>
          <w:sz w:val="22"/>
          <w:szCs w:val="22"/>
        </w:rPr>
        <w:t xml:space="preserve"> presença seja solicitada pelos Debenturistas ou pelo Agente Fiduciário, conforme o caso, hipótese em que será obrigatória.</w:t>
      </w:r>
    </w:p>
    <w:p w14:paraId="417DE522" w14:textId="77777777" w:rsidR="00CA763D" w:rsidRPr="00583287" w:rsidRDefault="00CA763D" w:rsidP="00E57F75">
      <w:pPr>
        <w:pStyle w:val="PargrafodaLista"/>
        <w:spacing w:line="320" w:lineRule="atLeast"/>
        <w:ind w:left="0" w:right="-22"/>
        <w:rPr>
          <w:rFonts w:ascii="Tahoma" w:hAnsi="Tahoma" w:cs="Tahoma"/>
          <w:sz w:val="22"/>
          <w:szCs w:val="22"/>
        </w:rPr>
      </w:pPr>
    </w:p>
    <w:p w14:paraId="15CC103D"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As deliberações tomadas pelos Debenturistas em Assembleias Gerais de Debenturistas, no âmbito de sua competência legal, observados os quóruns desta Escritura de Emissão, vincularão a Emissora e obrigarão todos os titulares de Debêntures, independentemente de terem comparecido à Assembleia Geral de Debenturistas ou do voto proferido nas respectivas Assembleias Gerais de Debenturistas.</w:t>
      </w:r>
    </w:p>
    <w:p w14:paraId="5097A131" w14:textId="77777777" w:rsidR="00CA763D" w:rsidRPr="00583287" w:rsidRDefault="00CA763D" w:rsidP="00E57F75">
      <w:pPr>
        <w:pStyle w:val="PargrafodaLista"/>
        <w:spacing w:line="320" w:lineRule="atLeast"/>
        <w:ind w:left="0" w:right="-22"/>
        <w:rPr>
          <w:rFonts w:ascii="Tahoma" w:hAnsi="Tahoma" w:cs="Tahoma"/>
          <w:sz w:val="22"/>
          <w:szCs w:val="22"/>
        </w:rPr>
      </w:pPr>
    </w:p>
    <w:p w14:paraId="640FB502"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O Agente Fiduciário deverá comparecer à Assembleia Geral de Debenturistas de cada Série e prestar aos Debenturistas as informações que lhe forem solicitadas.</w:t>
      </w:r>
    </w:p>
    <w:p w14:paraId="499FF042" w14:textId="77777777" w:rsidR="00CA763D" w:rsidRPr="00583287" w:rsidRDefault="00CA763D" w:rsidP="00E57F75">
      <w:pPr>
        <w:pStyle w:val="PargrafodaLista"/>
        <w:spacing w:line="320" w:lineRule="atLeast"/>
        <w:ind w:left="0" w:right="-22"/>
        <w:rPr>
          <w:rFonts w:ascii="Tahoma" w:hAnsi="Tahoma" w:cs="Tahoma"/>
          <w:sz w:val="22"/>
          <w:szCs w:val="22"/>
        </w:rPr>
      </w:pPr>
    </w:p>
    <w:p w14:paraId="17D0E859"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A presidência da Assembleia Geral de Debenturistas de cada Série caberá à pessoa eleita pelos Debenturistas presentes. </w:t>
      </w:r>
    </w:p>
    <w:p w14:paraId="446E660A" w14:textId="77777777" w:rsidR="00CA763D" w:rsidRPr="00583287" w:rsidRDefault="00CA763D" w:rsidP="00E57F75">
      <w:pPr>
        <w:pStyle w:val="PargrafodaLista"/>
        <w:spacing w:line="320" w:lineRule="atLeast"/>
        <w:ind w:right="-22"/>
        <w:rPr>
          <w:rFonts w:ascii="Tahoma" w:hAnsi="Tahoma" w:cs="Tahoma"/>
          <w:sz w:val="22"/>
          <w:szCs w:val="22"/>
        </w:rPr>
      </w:pPr>
    </w:p>
    <w:p w14:paraId="5A4D60F4" w14:textId="77777777" w:rsidR="00CA763D" w:rsidRPr="00583287" w:rsidRDefault="008C7533" w:rsidP="00E57F75">
      <w:pPr>
        <w:pStyle w:val="Ttulo1"/>
        <w:spacing w:before="0" w:line="320" w:lineRule="atLeast"/>
        <w:ind w:right="-22"/>
        <w:jc w:val="center"/>
        <w:rPr>
          <w:rFonts w:ascii="Tahoma" w:eastAsia="MS Mincho" w:hAnsi="Tahoma" w:cs="Tahoma"/>
          <w:color w:val="auto"/>
          <w:sz w:val="22"/>
          <w:szCs w:val="22"/>
        </w:rPr>
      </w:pPr>
      <w:r w:rsidRPr="00583287">
        <w:rPr>
          <w:rFonts w:ascii="Tahoma" w:eastAsia="MS Mincho" w:hAnsi="Tahoma" w:cs="Tahoma"/>
          <w:color w:val="auto"/>
          <w:sz w:val="22"/>
          <w:szCs w:val="22"/>
        </w:rPr>
        <w:t xml:space="preserve">CLÁUSULA QUINTA </w:t>
      </w:r>
    </w:p>
    <w:p w14:paraId="658D49E1" w14:textId="77777777" w:rsidR="00CA763D" w:rsidRPr="00583287" w:rsidRDefault="008C7533" w:rsidP="00E57F75">
      <w:pPr>
        <w:keepNext/>
        <w:spacing w:line="320" w:lineRule="atLeast"/>
        <w:ind w:right="-22"/>
        <w:jc w:val="center"/>
        <w:rPr>
          <w:rFonts w:ascii="Tahoma" w:eastAsia="MS Mincho" w:hAnsi="Tahoma" w:cs="Tahoma"/>
          <w:sz w:val="22"/>
          <w:szCs w:val="22"/>
        </w:rPr>
      </w:pPr>
      <w:r w:rsidRPr="00583287">
        <w:rPr>
          <w:rFonts w:ascii="Tahoma" w:eastAsia="MS Mincho" w:hAnsi="Tahoma" w:cs="Tahoma"/>
          <w:b/>
          <w:sz w:val="22"/>
          <w:szCs w:val="22"/>
        </w:rPr>
        <w:t>DECLARAÇÕES E GARANTIAS</w:t>
      </w:r>
    </w:p>
    <w:p w14:paraId="78582363" w14:textId="77777777" w:rsidR="00CA763D" w:rsidRPr="00583287" w:rsidRDefault="00CA763D" w:rsidP="00F33DB7">
      <w:pPr>
        <w:pStyle w:val="PargrafodaLista"/>
        <w:numPr>
          <w:ilvl w:val="0"/>
          <w:numId w:val="30"/>
        </w:numPr>
        <w:tabs>
          <w:tab w:val="clear" w:pos="1418"/>
        </w:tabs>
        <w:autoSpaceDE/>
        <w:autoSpaceDN/>
        <w:adjustRightInd/>
        <w:spacing w:line="320" w:lineRule="atLeast"/>
        <w:ind w:right="-22"/>
        <w:rPr>
          <w:rFonts w:ascii="Tahoma" w:hAnsi="Tahoma" w:cs="Tahoma"/>
          <w:sz w:val="22"/>
          <w:szCs w:val="22"/>
        </w:rPr>
      </w:pPr>
    </w:p>
    <w:p w14:paraId="68528752"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A Emissora, neste ato, declara e garante aos Debenturistas que:</w:t>
      </w:r>
    </w:p>
    <w:p w14:paraId="411E4675" w14:textId="77777777" w:rsidR="00CA763D" w:rsidRPr="00583287" w:rsidRDefault="00CA763D" w:rsidP="00E57F75">
      <w:pPr>
        <w:pStyle w:val="PargrafodaLista"/>
        <w:spacing w:line="320" w:lineRule="atLeast"/>
        <w:ind w:left="0" w:right="-22"/>
        <w:rPr>
          <w:rFonts w:ascii="Tahoma" w:hAnsi="Tahoma" w:cs="Tahoma"/>
          <w:sz w:val="22"/>
          <w:szCs w:val="22"/>
        </w:rPr>
      </w:pPr>
    </w:p>
    <w:p w14:paraId="4181BF09" w14:textId="77777777" w:rsidR="00CA763D" w:rsidRPr="00583287" w:rsidRDefault="008C7533" w:rsidP="007B5A72">
      <w:pPr>
        <w:pStyle w:val="ListaColorida-nfase12"/>
        <w:numPr>
          <w:ilvl w:val="0"/>
          <w:numId w:val="3"/>
        </w:numPr>
        <w:tabs>
          <w:tab w:val="clear" w:pos="1134"/>
        </w:tabs>
        <w:spacing w:after="0" w:line="320" w:lineRule="atLeast"/>
        <w:ind w:right="-22" w:hanging="708"/>
        <w:rPr>
          <w:rFonts w:ascii="Tahoma" w:hAnsi="Tahoma" w:cs="Tahoma"/>
        </w:rPr>
      </w:pPr>
      <w:r w:rsidRPr="00583287">
        <w:rPr>
          <w:rFonts w:ascii="Tahoma" w:hAnsi="Tahoma" w:cs="Tahoma"/>
        </w:rPr>
        <w:t xml:space="preserve">é uma companhia </w:t>
      </w:r>
      <w:proofErr w:type="spellStart"/>
      <w:r w:rsidRPr="00583287">
        <w:rPr>
          <w:rFonts w:ascii="Tahoma" w:hAnsi="Tahoma" w:cs="Tahoma"/>
        </w:rPr>
        <w:t>securitizadora</w:t>
      </w:r>
      <w:proofErr w:type="spellEnd"/>
      <w:r w:rsidRPr="00583287">
        <w:rPr>
          <w:rFonts w:ascii="Tahoma" w:hAnsi="Tahoma" w:cs="Tahoma"/>
        </w:rPr>
        <w:t xml:space="preserve"> de créditos financeiros devidamente organizada, constituída e existente de acordo com as leis brasileiras;</w:t>
      </w:r>
    </w:p>
    <w:p w14:paraId="298A8F84" w14:textId="77777777" w:rsidR="00CA763D" w:rsidRPr="00583287" w:rsidRDefault="00CA763D" w:rsidP="007B5A72">
      <w:pPr>
        <w:pStyle w:val="ListaColorida-nfase12"/>
        <w:spacing w:after="0" w:line="320" w:lineRule="atLeast"/>
        <w:ind w:left="1134" w:right="-22" w:hanging="708"/>
        <w:rPr>
          <w:rFonts w:ascii="Tahoma" w:hAnsi="Tahoma" w:cs="Tahoma"/>
        </w:rPr>
      </w:pPr>
    </w:p>
    <w:p w14:paraId="43B08D39" w14:textId="77777777" w:rsidR="00CA763D" w:rsidRPr="00583287" w:rsidRDefault="008C7533" w:rsidP="007B5A72">
      <w:pPr>
        <w:pStyle w:val="ListaColorida-nfase12"/>
        <w:numPr>
          <w:ilvl w:val="0"/>
          <w:numId w:val="3"/>
        </w:numPr>
        <w:tabs>
          <w:tab w:val="clear" w:pos="1134"/>
        </w:tabs>
        <w:spacing w:after="0" w:line="320" w:lineRule="atLeast"/>
        <w:ind w:right="-22" w:hanging="708"/>
        <w:rPr>
          <w:rFonts w:ascii="Tahoma" w:hAnsi="Tahoma" w:cs="Tahoma"/>
        </w:rPr>
      </w:pPr>
      <w:proofErr w:type="spellStart"/>
      <w:r w:rsidRPr="00583287">
        <w:rPr>
          <w:rFonts w:ascii="Tahoma" w:hAnsi="Tahoma" w:cs="Tahoma"/>
        </w:rPr>
        <w:t>é</w:t>
      </w:r>
      <w:proofErr w:type="spellEnd"/>
      <w:r w:rsidRPr="00583287">
        <w:rPr>
          <w:rFonts w:ascii="Tahoma" w:hAnsi="Tahoma" w:cs="Tahoma"/>
        </w:rPr>
        <w:t xml:space="preserve"> plenamente capaz para cumprir todas as obrigações (financeiras e não financeiras) previstas nesta Escritura de Emissão e em quaisquer outros documentos da Emissão; </w:t>
      </w:r>
    </w:p>
    <w:p w14:paraId="6726AE7A" w14:textId="77777777" w:rsidR="00CA763D" w:rsidRPr="00583287" w:rsidRDefault="00CA763D" w:rsidP="007B5A72">
      <w:pPr>
        <w:pStyle w:val="ListaColorida-nfase12"/>
        <w:spacing w:after="0" w:line="320" w:lineRule="atLeast"/>
        <w:ind w:left="1134" w:right="-22" w:hanging="708"/>
        <w:rPr>
          <w:rFonts w:ascii="Tahoma" w:hAnsi="Tahoma" w:cs="Tahoma"/>
        </w:rPr>
      </w:pPr>
    </w:p>
    <w:p w14:paraId="5200784E" w14:textId="77777777" w:rsidR="00CA763D" w:rsidRPr="00583287" w:rsidRDefault="008C7533" w:rsidP="007B5A72">
      <w:pPr>
        <w:pStyle w:val="ListaColorida-nfase12"/>
        <w:numPr>
          <w:ilvl w:val="0"/>
          <w:numId w:val="3"/>
        </w:numPr>
        <w:tabs>
          <w:tab w:val="clear" w:pos="1134"/>
        </w:tabs>
        <w:spacing w:after="0" w:line="320" w:lineRule="atLeast"/>
        <w:ind w:right="-22" w:hanging="708"/>
        <w:rPr>
          <w:rFonts w:ascii="Tahoma" w:hAnsi="Tahoma" w:cs="Tahoma"/>
        </w:rPr>
      </w:pPr>
      <w:r w:rsidRPr="00583287">
        <w:rPr>
          <w:rFonts w:ascii="Tahoma" w:hAnsi="Tahoma" w:cs="Tahoma"/>
        </w:rPr>
        <w:t xml:space="preserve">está devidamente autorizada e obteve todas as licenças e autorizações, inclusive, conforme aplicável, legais, societárias, regulatórias e de terceiros, necessárias </w:t>
      </w:r>
      <w:r w:rsidRPr="00583287">
        <w:rPr>
          <w:rFonts w:ascii="Tahoma" w:hAnsi="Tahoma" w:cs="Tahoma"/>
          <w:b/>
        </w:rPr>
        <w:t>(a)</w:t>
      </w:r>
      <w:r w:rsidRPr="00583287">
        <w:rPr>
          <w:rFonts w:ascii="Tahoma" w:hAnsi="Tahoma" w:cs="Tahoma"/>
        </w:rPr>
        <w:t xml:space="preserve"> à celebração desta Escritura de Emissão e de quaisquer outros documentos da Emissão, </w:t>
      </w:r>
      <w:r w:rsidRPr="00583287">
        <w:rPr>
          <w:rFonts w:ascii="Tahoma" w:hAnsi="Tahoma" w:cs="Tahoma"/>
          <w:b/>
        </w:rPr>
        <w:t>(b)</w:t>
      </w:r>
      <w:r w:rsidRPr="00583287">
        <w:rPr>
          <w:rFonts w:ascii="Tahoma" w:hAnsi="Tahoma" w:cs="Tahoma"/>
        </w:rPr>
        <w:t xml:space="preserve"> à realização da Emissão das Debêntures e </w:t>
      </w:r>
      <w:r w:rsidRPr="00583287">
        <w:rPr>
          <w:rFonts w:ascii="Tahoma" w:hAnsi="Tahoma" w:cs="Tahoma"/>
          <w:b/>
        </w:rPr>
        <w:t>(c)</w:t>
      </w:r>
      <w:r w:rsidRPr="00583287">
        <w:rPr>
          <w:rFonts w:ascii="Tahoma" w:hAnsi="Tahoma" w:cs="Tahoma"/>
        </w:rPr>
        <w:t xml:space="preserve"> ao cumprimento de todas as suas obrigações, tendo sido plenamente satisfeitos todos os requisitos legais, societários, regulatórios e de terceiros necessários para tanto;</w:t>
      </w:r>
    </w:p>
    <w:p w14:paraId="77141715" w14:textId="77777777" w:rsidR="00CA763D" w:rsidRPr="00583287" w:rsidRDefault="00CA763D" w:rsidP="007B5A72">
      <w:pPr>
        <w:pStyle w:val="ListaColorida-nfase12"/>
        <w:spacing w:after="0" w:line="320" w:lineRule="atLeast"/>
        <w:ind w:left="1134" w:right="-22" w:hanging="708"/>
        <w:rPr>
          <w:rFonts w:ascii="Tahoma" w:hAnsi="Tahoma" w:cs="Tahoma"/>
        </w:rPr>
      </w:pPr>
    </w:p>
    <w:p w14:paraId="58C67D29" w14:textId="77777777" w:rsidR="00CA763D" w:rsidRPr="00583287" w:rsidRDefault="008C7533" w:rsidP="007B5A72">
      <w:pPr>
        <w:pStyle w:val="ListaColorida-nfase12"/>
        <w:numPr>
          <w:ilvl w:val="0"/>
          <w:numId w:val="3"/>
        </w:numPr>
        <w:tabs>
          <w:tab w:val="clear" w:pos="1134"/>
        </w:tabs>
        <w:spacing w:after="0" w:line="320" w:lineRule="atLeast"/>
        <w:ind w:right="-22" w:hanging="708"/>
        <w:rPr>
          <w:rFonts w:ascii="Tahoma" w:hAnsi="Tahoma" w:cs="Tahoma"/>
        </w:rPr>
      </w:pPr>
      <w:r w:rsidRPr="00583287">
        <w:rPr>
          <w:rFonts w:ascii="Tahoma" w:hAnsi="Tahoma" w:cs="Tahoma"/>
        </w:rPr>
        <w:t xml:space="preserve">os representantes legais que assinam esta Escritura de Emissão e quaisquer documentos da Emissão têm poderes estatutários e/ou delegados para assumir, </w:t>
      </w:r>
      <w:r w:rsidRPr="00583287">
        <w:rPr>
          <w:rFonts w:ascii="Tahoma" w:hAnsi="Tahoma" w:cs="Tahoma"/>
        </w:rPr>
        <w:lastRenderedPageBreak/>
        <w:t>em nome da Emissora, as obrigações ora estabelecidas e, sendo mandatários, têm os poderes legitimamente outorgados, estando os respectivos mandatos em pleno vigor e efeito;</w:t>
      </w:r>
    </w:p>
    <w:p w14:paraId="51BC6389" w14:textId="77777777" w:rsidR="00CA763D" w:rsidRPr="00583287" w:rsidRDefault="00CA763D" w:rsidP="007B5A72">
      <w:pPr>
        <w:pStyle w:val="ListaColorida-nfase12"/>
        <w:spacing w:after="0" w:line="320" w:lineRule="atLeast"/>
        <w:ind w:left="1134" w:right="-22" w:hanging="708"/>
        <w:rPr>
          <w:rFonts w:ascii="Tahoma" w:hAnsi="Tahoma" w:cs="Tahoma"/>
        </w:rPr>
      </w:pPr>
    </w:p>
    <w:p w14:paraId="43437036" w14:textId="77777777" w:rsidR="00CA763D" w:rsidRPr="00583287" w:rsidRDefault="008C7533" w:rsidP="007B5A72">
      <w:pPr>
        <w:pStyle w:val="ListaColorida-nfase12"/>
        <w:numPr>
          <w:ilvl w:val="0"/>
          <w:numId w:val="3"/>
        </w:numPr>
        <w:tabs>
          <w:tab w:val="clear" w:pos="1134"/>
        </w:tabs>
        <w:spacing w:after="0" w:line="320" w:lineRule="atLeast"/>
        <w:ind w:right="-22" w:hanging="708"/>
        <w:rPr>
          <w:rFonts w:ascii="Tahoma" w:hAnsi="Tahoma" w:cs="Tahoma"/>
        </w:rPr>
      </w:pPr>
      <w:r w:rsidRPr="00583287">
        <w:rPr>
          <w:rFonts w:ascii="Tahoma" w:hAnsi="Tahoma" w:cs="Tahoma"/>
        </w:rPr>
        <w:t xml:space="preserve">a celebração, os termos e condições desta Escritura de Emissão e de quaisquer outros documentos da Emissão, e o cumprimento de suas obrigações previstas, assim como a realização da Emissão das Debêntures não infringem ou contrariam, </w:t>
      </w:r>
      <w:r w:rsidRPr="00583287">
        <w:rPr>
          <w:rFonts w:ascii="Tahoma" w:hAnsi="Tahoma" w:cs="Tahoma"/>
          <w:b/>
        </w:rPr>
        <w:t>(a)</w:t>
      </w:r>
      <w:r w:rsidRPr="00583287">
        <w:rPr>
          <w:rFonts w:ascii="Tahoma" w:hAnsi="Tahoma" w:cs="Tahoma"/>
        </w:rPr>
        <w:t xml:space="preserve"> qualquer lei, decreto ou regulamento a que a Emissora e/ou quaisquer de seus bens e propriedades estejam sujeitos; </w:t>
      </w:r>
      <w:r w:rsidRPr="00583287">
        <w:rPr>
          <w:rFonts w:ascii="Tahoma" w:hAnsi="Tahoma" w:cs="Tahoma"/>
          <w:b/>
        </w:rPr>
        <w:t>(b)</w:t>
      </w:r>
      <w:r w:rsidRPr="00583287">
        <w:rPr>
          <w:rFonts w:ascii="Tahoma" w:hAnsi="Tahoma" w:cs="Tahoma"/>
        </w:rPr>
        <w:t xml:space="preserve"> qualquer ordem, decisão ou sentença administrativa, judicial ou arbitral que afete a Emissora e/ou quaisquer de seus bens e propriedades; </w:t>
      </w:r>
      <w:r w:rsidRPr="00583287">
        <w:rPr>
          <w:rFonts w:ascii="Tahoma" w:hAnsi="Tahoma" w:cs="Tahoma"/>
          <w:b/>
        </w:rPr>
        <w:t>(c)</w:t>
      </w:r>
      <w:r w:rsidRPr="00583287">
        <w:rPr>
          <w:rFonts w:ascii="Tahoma" w:hAnsi="Tahoma" w:cs="Tahoma"/>
        </w:rPr>
        <w:t xml:space="preserve"> qualquer contrato ou instrumento do qual a Emissora seja parte e/ou pelo qual quaisquer de seus bens e propriedades estejam vinculados, ou </w:t>
      </w:r>
      <w:r w:rsidRPr="00583287">
        <w:rPr>
          <w:rFonts w:ascii="Tahoma" w:hAnsi="Tahoma" w:cs="Tahoma"/>
          <w:b/>
          <w:bCs/>
        </w:rPr>
        <w:t>(d)</w:t>
      </w:r>
      <w:r w:rsidRPr="00583287">
        <w:rPr>
          <w:rFonts w:ascii="Tahoma" w:hAnsi="Tahoma" w:cs="Tahoma"/>
        </w:rPr>
        <w:t xml:space="preserve"> o estatuto social da Emissora, nem irá resultar em </w:t>
      </w:r>
      <w:r w:rsidRPr="00583287">
        <w:rPr>
          <w:rFonts w:ascii="Tahoma" w:hAnsi="Tahoma" w:cs="Tahoma"/>
          <w:b/>
        </w:rPr>
        <w:t>(e)</w:t>
      </w:r>
      <w:r w:rsidRPr="00583287">
        <w:rPr>
          <w:rFonts w:ascii="Tahoma" w:hAnsi="Tahoma" w:cs="Tahoma"/>
        </w:rPr>
        <w:t xml:space="preserve"> vencimento antecipado de qualquer obrigação estabelecida em qualquer contrato ou instrumento do qual a Emissora seja parte e/ou pelo qual quaisquer de seus bens e propriedades estejam vinculados, </w:t>
      </w:r>
      <w:r w:rsidRPr="00583287">
        <w:rPr>
          <w:rFonts w:ascii="Tahoma" w:hAnsi="Tahoma" w:cs="Tahoma"/>
          <w:b/>
          <w:bCs/>
        </w:rPr>
        <w:t>(f)</w:t>
      </w:r>
      <w:r w:rsidRPr="00583287">
        <w:rPr>
          <w:rFonts w:ascii="Tahoma" w:hAnsi="Tahoma" w:cs="Tahoma"/>
        </w:rPr>
        <w:t xml:space="preserve"> criação de qualquer ônus sobre qualquer ativo ou bem da Emissora, suas controladas e/ou coligadas, exceto sobre os bens oferecidos em garantia, ou </w:t>
      </w:r>
      <w:r w:rsidRPr="00583287">
        <w:rPr>
          <w:rFonts w:ascii="Tahoma" w:hAnsi="Tahoma" w:cs="Tahoma"/>
          <w:b/>
        </w:rPr>
        <w:t>(g)</w:t>
      </w:r>
      <w:r w:rsidRPr="00583287">
        <w:rPr>
          <w:rFonts w:ascii="Tahoma" w:hAnsi="Tahoma" w:cs="Tahoma"/>
        </w:rPr>
        <w:t xml:space="preserve"> rescisão de qualquer desses contratos ou instrumentos;</w:t>
      </w:r>
    </w:p>
    <w:p w14:paraId="0D34A19C" w14:textId="77777777" w:rsidR="00CA763D" w:rsidRPr="00583287" w:rsidRDefault="00CA763D" w:rsidP="007B5A72">
      <w:pPr>
        <w:pStyle w:val="ListaColorida-nfase12"/>
        <w:spacing w:after="0" w:line="320" w:lineRule="atLeast"/>
        <w:ind w:left="1134" w:right="-22" w:hanging="708"/>
        <w:rPr>
          <w:rFonts w:ascii="Tahoma" w:hAnsi="Tahoma" w:cs="Tahoma"/>
        </w:rPr>
      </w:pPr>
    </w:p>
    <w:p w14:paraId="372896EB" w14:textId="77777777" w:rsidR="00CA763D" w:rsidRPr="002A5685" w:rsidRDefault="008C7533" w:rsidP="007B5A72">
      <w:pPr>
        <w:pStyle w:val="ListaColorida-nfase12"/>
        <w:numPr>
          <w:ilvl w:val="0"/>
          <w:numId w:val="3"/>
        </w:numPr>
        <w:spacing w:after="0" w:line="320" w:lineRule="atLeast"/>
        <w:ind w:right="-22" w:hanging="708"/>
        <w:rPr>
          <w:rFonts w:ascii="Tahoma" w:hAnsi="Tahoma" w:cs="Tahoma"/>
        </w:rPr>
      </w:pPr>
      <w:r w:rsidRPr="002A5685">
        <w:rPr>
          <w:rFonts w:ascii="Tahoma" w:hAnsi="Tahoma" w:cs="Tahoma"/>
        </w:rPr>
        <w:t xml:space="preserve">nenhum registro, consentimento, autorização, aprovação, licença, ordem ou qualificação perante qualquer Autoridade Governamental ou órgão regulatório, é exigido para o cumprimento de suas obrigações nos termos desta Escritura de Emissão e das Debêntures, ou para a realização da Emissão, exceto </w:t>
      </w:r>
      <w:r w:rsidR="001A3B1E" w:rsidRPr="000C5376">
        <w:rPr>
          <w:rFonts w:ascii="Tahoma" w:hAnsi="Tahoma"/>
          <w:b/>
        </w:rPr>
        <w:t>(a)</w:t>
      </w:r>
      <w:r w:rsidR="001A3B1E" w:rsidRPr="002A5685">
        <w:rPr>
          <w:rFonts w:ascii="Tahoma" w:hAnsi="Tahoma" w:cs="Tahoma"/>
        </w:rPr>
        <w:t xml:space="preserve"> </w:t>
      </w:r>
      <w:r w:rsidRPr="002A5685">
        <w:rPr>
          <w:rFonts w:ascii="Tahoma" w:hAnsi="Tahoma" w:cs="Tahoma"/>
        </w:rPr>
        <w:t xml:space="preserve">a inscrição e o arquivamento desta Escritura de Emissão e da AGE </w:t>
      </w:r>
      <w:r w:rsidR="00466E34" w:rsidRPr="002A5685">
        <w:rPr>
          <w:rFonts w:ascii="Tahoma" w:hAnsi="Tahoma" w:cs="Tahoma"/>
        </w:rPr>
        <w:t xml:space="preserve">da Emissora </w:t>
      </w:r>
      <w:r w:rsidRPr="002A5685">
        <w:rPr>
          <w:rFonts w:ascii="Tahoma" w:hAnsi="Tahoma" w:cs="Tahoma"/>
        </w:rPr>
        <w:t>perante a JUCESP</w:t>
      </w:r>
      <w:r w:rsidR="001A3B1E" w:rsidRPr="002A5685">
        <w:rPr>
          <w:rFonts w:ascii="Tahoma" w:hAnsi="Tahoma" w:cs="Tahoma"/>
        </w:rPr>
        <w:t xml:space="preserve">; </w:t>
      </w:r>
      <w:r w:rsidR="00466E34" w:rsidRPr="000C5376">
        <w:rPr>
          <w:rFonts w:ascii="Tahoma" w:hAnsi="Tahoma"/>
          <w:b/>
        </w:rPr>
        <w:t>(b)</w:t>
      </w:r>
      <w:r w:rsidR="00466E34" w:rsidRPr="002A5685">
        <w:rPr>
          <w:rFonts w:ascii="Tahoma" w:hAnsi="Tahoma" w:cs="Tahoma"/>
        </w:rPr>
        <w:t xml:space="preserve"> </w:t>
      </w:r>
      <w:r w:rsidR="001A3B1E" w:rsidRPr="002A5685">
        <w:rPr>
          <w:rFonts w:ascii="Tahoma" w:hAnsi="Tahoma" w:cs="Tahoma"/>
        </w:rPr>
        <w:t xml:space="preserve">o registro do Contrato de Cessão </w:t>
      </w:r>
      <w:r w:rsidR="002A5685" w:rsidRPr="002A5685">
        <w:rPr>
          <w:rFonts w:ascii="Tahoma" w:hAnsi="Tahoma" w:cs="Tahoma"/>
        </w:rPr>
        <w:t xml:space="preserve">e dos respectivos Termos de Cessão perante os competentes Cartórios RTD; e </w:t>
      </w:r>
      <w:r w:rsidR="002A5685" w:rsidRPr="000C5376">
        <w:rPr>
          <w:rFonts w:ascii="Tahoma" w:hAnsi="Tahoma"/>
          <w:b/>
        </w:rPr>
        <w:t>(</w:t>
      </w:r>
      <w:r w:rsidR="007567EF" w:rsidRPr="000C5376">
        <w:rPr>
          <w:rFonts w:ascii="Tahoma" w:hAnsi="Tahoma"/>
          <w:b/>
        </w:rPr>
        <w:t>c</w:t>
      </w:r>
      <w:r w:rsidR="002A5685" w:rsidRPr="000C5376">
        <w:rPr>
          <w:rFonts w:ascii="Tahoma" w:hAnsi="Tahoma"/>
          <w:b/>
        </w:rPr>
        <w:t>)</w:t>
      </w:r>
      <w:r w:rsidR="002A5685" w:rsidRPr="002A5685">
        <w:rPr>
          <w:rFonts w:ascii="Tahoma" w:hAnsi="Tahoma" w:cs="Tahoma"/>
        </w:rPr>
        <w:t xml:space="preserve"> o registro Contrato de</w:t>
      </w:r>
      <w:r w:rsidR="002A5685">
        <w:rPr>
          <w:rFonts w:ascii="Tahoma" w:hAnsi="Tahoma" w:cs="Tahoma"/>
        </w:rPr>
        <w:t xml:space="preserve"> </w:t>
      </w:r>
      <w:r w:rsidR="002A5685" w:rsidRPr="002A5685">
        <w:rPr>
          <w:rFonts w:ascii="Tahoma" w:hAnsi="Tahoma" w:cs="Tahoma"/>
        </w:rPr>
        <w:t xml:space="preserve">Cessão Fiduciária perante os competentes Cartórios RTD; </w:t>
      </w:r>
    </w:p>
    <w:p w14:paraId="2B328685" w14:textId="77777777" w:rsidR="00CA763D" w:rsidRPr="00583287" w:rsidRDefault="00CA763D" w:rsidP="007B5A72">
      <w:pPr>
        <w:pStyle w:val="ListaColorida-nfase12"/>
        <w:spacing w:after="0" w:line="320" w:lineRule="atLeast"/>
        <w:ind w:left="1134" w:right="-22" w:hanging="708"/>
        <w:rPr>
          <w:rFonts w:ascii="Tahoma" w:hAnsi="Tahoma" w:cs="Tahoma"/>
        </w:rPr>
      </w:pPr>
    </w:p>
    <w:p w14:paraId="4C5F6B4A" w14:textId="77777777" w:rsidR="00CA763D" w:rsidRPr="00583287" w:rsidRDefault="008C7533" w:rsidP="007B5A72">
      <w:pPr>
        <w:pStyle w:val="ListaColorida-nfase12"/>
        <w:numPr>
          <w:ilvl w:val="0"/>
          <w:numId w:val="3"/>
        </w:numPr>
        <w:spacing w:after="0" w:line="320" w:lineRule="atLeast"/>
        <w:ind w:right="-22" w:hanging="708"/>
        <w:rPr>
          <w:rFonts w:ascii="Tahoma" w:hAnsi="Tahoma" w:cs="Tahoma"/>
        </w:rPr>
      </w:pPr>
      <w:r w:rsidRPr="00583287">
        <w:rPr>
          <w:rFonts w:ascii="Tahoma" w:hAnsi="Tahoma" w:cs="Tahoma"/>
        </w:rPr>
        <w:t xml:space="preserve">tem todas as autorizações, registros e licenças necessárias exigidas pelas autoridades federais, estaduais e municipais sendo todas elas válidas para </w:t>
      </w:r>
      <w:r w:rsidRPr="00583287">
        <w:rPr>
          <w:rFonts w:ascii="Tahoma" w:hAnsi="Tahoma" w:cs="Tahoma"/>
          <w:b/>
        </w:rPr>
        <w:t>(a)</w:t>
      </w:r>
      <w:r w:rsidRPr="00583287">
        <w:rPr>
          <w:rFonts w:ascii="Tahoma" w:hAnsi="Tahoma" w:cs="Tahoma"/>
        </w:rPr>
        <w:t xml:space="preserve"> o exercício de suas atividades e </w:t>
      </w:r>
      <w:r w:rsidRPr="00583287">
        <w:rPr>
          <w:rFonts w:ascii="Tahoma" w:hAnsi="Tahoma" w:cs="Tahoma"/>
          <w:b/>
        </w:rPr>
        <w:t>(b)</w:t>
      </w:r>
      <w:r w:rsidRPr="00583287">
        <w:rPr>
          <w:rFonts w:ascii="Tahoma" w:hAnsi="Tahoma" w:cs="Tahoma"/>
        </w:rPr>
        <w:t xml:space="preserve"> o cumprimento, pela Emissora, de suas obrigações nos termos desta Emissão;</w:t>
      </w:r>
    </w:p>
    <w:p w14:paraId="03A3E0F6" w14:textId="77777777" w:rsidR="00CA763D" w:rsidRPr="00583287" w:rsidRDefault="00CA763D" w:rsidP="007B5A72">
      <w:pPr>
        <w:pStyle w:val="ListaColorida-nfase12"/>
        <w:spacing w:after="0" w:line="320" w:lineRule="atLeast"/>
        <w:ind w:left="1134" w:right="-22" w:hanging="708"/>
        <w:rPr>
          <w:rFonts w:ascii="Tahoma" w:hAnsi="Tahoma" w:cs="Tahoma"/>
        </w:rPr>
      </w:pPr>
    </w:p>
    <w:p w14:paraId="40F9E022" w14:textId="627D214B" w:rsidR="007D0F58" w:rsidRPr="00BF7866" w:rsidRDefault="008C7533" w:rsidP="007B5A72">
      <w:pPr>
        <w:pStyle w:val="ListaColorida-nfase12"/>
        <w:numPr>
          <w:ilvl w:val="0"/>
          <w:numId w:val="3"/>
        </w:numPr>
        <w:tabs>
          <w:tab w:val="clear" w:pos="1134"/>
        </w:tabs>
        <w:spacing w:after="0" w:line="320" w:lineRule="atLeast"/>
        <w:ind w:right="-22" w:hanging="708"/>
        <w:rPr>
          <w:rFonts w:ascii="Tahoma" w:hAnsi="Tahoma" w:cs="Tahoma"/>
        </w:rPr>
      </w:pPr>
      <w:r w:rsidRPr="00583287">
        <w:rPr>
          <w:rFonts w:ascii="Tahoma" w:hAnsi="Tahoma" w:cs="Tahoma"/>
        </w:rPr>
        <w:t>está cumprindo todas as leis, regulamentos, normas administrativas e determinações de órgãos governamentais, autarquias ou instâncias judiciais, administrativas e arbitrais, vigentes e aplicáveis à condução de seus negócios</w:t>
      </w:r>
      <w:r w:rsidR="00727CE8" w:rsidRPr="00583287">
        <w:rPr>
          <w:rFonts w:ascii="Tahoma" w:hAnsi="Tahoma" w:cs="Tahoma"/>
        </w:rPr>
        <w:t xml:space="preserve"> (não </w:t>
      </w:r>
      <w:r w:rsidR="00727CE8" w:rsidRPr="00583287">
        <w:rPr>
          <w:rFonts w:ascii="Tahoma" w:hAnsi="Tahoma" w:cs="Tahoma"/>
        </w:rPr>
        <w:lastRenderedPageBreak/>
        <w:t xml:space="preserve">abarcados pelos itens </w:t>
      </w:r>
      <w:r w:rsidR="00727CE8" w:rsidRPr="00E65CC3">
        <w:rPr>
          <w:rFonts w:ascii="Tahoma" w:hAnsi="Tahoma" w:cs="Tahoma"/>
        </w:rPr>
        <w:fldChar w:fldCharType="begin"/>
      </w:r>
      <w:r w:rsidR="00727CE8" w:rsidRPr="00583287">
        <w:rPr>
          <w:rFonts w:ascii="Tahoma" w:hAnsi="Tahoma" w:cs="Tahoma"/>
        </w:rPr>
        <w:instrText xml:space="preserve"> REF _Ref95841294 \r \h </w:instrText>
      </w:r>
      <w:r w:rsidR="00727CE8" w:rsidRPr="00E65CC3">
        <w:rPr>
          <w:rFonts w:ascii="Tahoma" w:hAnsi="Tahoma" w:cs="Tahoma"/>
        </w:rPr>
      </w:r>
      <w:r w:rsidR="00727CE8" w:rsidRPr="00E65CC3">
        <w:rPr>
          <w:rFonts w:ascii="Tahoma" w:hAnsi="Tahoma" w:cs="Tahoma"/>
        </w:rPr>
        <w:fldChar w:fldCharType="separate"/>
      </w:r>
      <w:r w:rsidR="001E3BF4">
        <w:rPr>
          <w:rFonts w:ascii="Tahoma" w:hAnsi="Tahoma" w:cs="Tahoma"/>
        </w:rPr>
        <w:t>(</w:t>
      </w:r>
      <w:proofErr w:type="spellStart"/>
      <w:r w:rsidR="001E3BF4">
        <w:rPr>
          <w:rFonts w:ascii="Tahoma" w:hAnsi="Tahoma" w:cs="Tahoma"/>
        </w:rPr>
        <w:t>xxi</w:t>
      </w:r>
      <w:proofErr w:type="spellEnd"/>
      <w:r w:rsidR="001E3BF4">
        <w:rPr>
          <w:rFonts w:ascii="Tahoma" w:hAnsi="Tahoma" w:cs="Tahoma"/>
        </w:rPr>
        <w:t>)</w:t>
      </w:r>
      <w:r w:rsidR="00727CE8" w:rsidRPr="00E65CC3">
        <w:rPr>
          <w:rFonts w:ascii="Tahoma" w:hAnsi="Tahoma" w:cs="Tahoma"/>
        </w:rPr>
        <w:fldChar w:fldCharType="end"/>
      </w:r>
      <w:r w:rsidR="00E753A3" w:rsidRPr="00583287">
        <w:rPr>
          <w:rFonts w:ascii="Tahoma" w:hAnsi="Tahoma" w:cs="Tahoma"/>
        </w:rPr>
        <w:t xml:space="preserve"> </w:t>
      </w:r>
      <w:r w:rsidR="00727CE8" w:rsidRPr="00E65CC3">
        <w:rPr>
          <w:rFonts w:ascii="Tahoma" w:hAnsi="Tahoma" w:cs="Tahoma"/>
        </w:rPr>
        <w:t xml:space="preserve">e </w:t>
      </w:r>
      <w:r w:rsidR="00727CE8" w:rsidRPr="00E65CC3">
        <w:rPr>
          <w:rFonts w:ascii="Tahoma" w:hAnsi="Tahoma" w:cs="Tahoma"/>
        </w:rPr>
        <w:fldChar w:fldCharType="begin"/>
      </w:r>
      <w:r w:rsidR="00727CE8" w:rsidRPr="00583287">
        <w:rPr>
          <w:rFonts w:ascii="Tahoma" w:hAnsi="Tahoma" w:cs="Tahoma"/>
        </w:rPr>
        <w:instrText xml:space="preserve"> REF _Ref95841296 \r \h </w:instrText>
      </w:r>
      <w:r w:rsidR="00727CE8" w:rsidRPr="00E65CC3">
        <w:rPr>
          <w:rFonts w:ascii="Tahoma" w:hAnsi="Tahoma" w:cs="Tahoma"/>
        </w:rPr>
      </w:r>
      <w:r w:rsidR="00727CE8" w:rsidRPr="00E65CC3">
        <w:rPr>
          <w:rFonts w:ascii="Tahoma" w:hAnsi="Tahoma" w:cs="Tahoma"/>
        </w:rPr>
        <w:fldChar w:fldCharType="separate"/>
      </w:r>
      <w:r w:rsidR="001E3BF4">
        <w:rPr>
          <w:rFonts w:ascii="Tahoma" w:hAnsi="Tahoma" w:cs="Tahoma"/>
        </w:rPr>
        <w:t>(</w:t>
      </w:r>
      <w:proofErr w:type="spellStart"/>
      <w:r w:rsidR="001E3BF4">
        <w:rPr>
          <w:rFonts w:ascii="Tahoma" w:hAnsi="Tahoma" w:cs="Tahoma"/>
        </w:rPr>
        <w:t>xxii</w:t>
      </w:r>
      <w:proofErr w:type="spellEnd"/>
      <w:r w:rsidR="001E3BF4">
        <w:rPr>
          <w:rFonts w:ascii="Tahoma" w:hAnsi="Tahoma" w:cs="Tahoma"/>
        </w:rPr>
        <w:t>)</w:t>
      </w:r>
      <w:r w:rsidR="00727CE8" w:rsidRPr="00E65CC3">
        <w:rPr>
          <w:rFonts w:ascii="Tahoma" w:hAnsi="Tahoma" w:cs="Tahoma"/>
        </w:rPr>
        <w:fldChar w:fldCharType="end"/>
      </w:r>
      <w:r w:rsidR="00727CE8" w:rsidRPr="00583287">
        <w:rPr>
          <w:rFonts w:ascii="Tahoma" w:hAnsi="Tahoma" w:cs="Tahoma"/>
        </w:rPr>
        <w:t xml:space="preserve"> abaixo)</w:t>
      </w:r>
      <w:r w:rsidRPr="00E65CC3">
        <w:rPr>
          <w:rFonts w:ascii="Tahoma" w:hAnsi="Tahoma" w:cs="Tahoma"/>
        </w:rPr>
        <w:t>, exceto por aqueles que estão sendo questionados de boa-fé e cujo não cumprimento não cause um Efeito Adverso Relevante</w:t>
      </w:r>
      <w:r w:rsidRPr="00D4459F">
        <w:rPr>
          <w:rFonts w:ascii="Tahoma" w:hAnsi="Tahoma" w:cs="Tahoma"/>
        </w:rPr>
        <w:t xml:space="preserve">; </w:t>
      </w:r>
    </w:p>
    <w:p w14:paraId="4D185CFB" w14:textId="77777777" w:rsidR="00CA763D" w:rsidRPr="00BB46AE" w:rsidRDefault="00CA763D" w:rsidP="007B5A72">
      <w:pPr>
        <w:pStyle w:val="ListaColorida-nfase12"/>
        <w:spacing w:after="0" w:line="320" w:lineRule="atLeast"/>
        <w:ind w:left="1134" w:right="-22" w:hanging="708"/>
        <w:rPr>
          <w:rFonts w:ascii="Tahoma" w:hAnsi="Tahoma" w:cs="Tahoma"/>
        </w:rPr>
      </w:pPr>
    </w:p>
    <w:p w14:paraId="3AB3E0DA" w14:textId="77777777" w:rsidR="00CA763D" w:rsidRPr="002013D9" w:rsidRDefault="008C7533" w:rsidP="007B5A72">
      <w:pPr>
        <w:pStyle w:val="ListaColorida-nfase12"/>
        <w:numPr>
          <w:ilvl w:val="0"/>
          <w:numId w:val="3"/>
        </w:numPr>
        <w:tabs>
          <w:tab w:val="clear" w:pos="1134"/>
        </w:tabs>
        <w:spacing w:after="0" w:line="320" w:lineRule="atLeast"/>
        <w:ind w:right="-22" w:hanging="708"/>
        <w:rPr>
          <w:rFonts w:ascii="Tahoma" w:eastAsia="MS Mincho" w:hAnsi="Tahoma" w:cs="Tahoma"/>
        </w:rPr>
      </w:pPr>
      <w:r w:rsidRPr="00785233">
        <w:rPr>
          <w:rFonts w:ascii="Tahoma" w:eastAsia="MS Mincho" w:hAnsi="Tahoma" w:cs="Tahoma"/>
        </w:rPr>
        <w:t>é responsável pela validade, origem e existência dos Direitos Creditórios Vinculados, bem como sua correta formalização;</w:t>
      </w:r>
    </w:p>
    <w:p w14:paraId="21C5D29B" w14:textId="77777777" w:rsidR="00CA763D" w:rsidRPr="00583287" w:rsidRDefault="00CA763D" w:rsidP="007B5A72">
      <w:pPr>
        <w:pStyle w:val="ListaColorida-nfase12"/>
        <w:spacing w:after="0" w:line="320" w:lineRule="atLeast"/>
        <w:ind w:left="1134" w:right="-22" w:hanging="708"/>
        <w:rPr>
          <w:rFonts w:ascii="Tahoma" w:eastAsia="MS Mincho" w:hAnsi="Tahoma" w:cs="Tahoma"/>
        </w:rPr>
      </w:pPr>
    </w:p>
    <w:p w14:paraId="3D2D3BC2" w14:textId="77777777" w:rsidR="00CA763D" w:rsidRPr="00583287" w:rsidRDefault="008C7533" w:rsidP="007B5A72">
      <w:pPr>
        <w:pStyle w:val="ListaColorida-nfase12"/>
        <w:numPr>
          <w:ilvl w:val="0"/>
          <w:numId w:val="3"/>
        </w:numPr>
        <w:tabs>
          <w:tab w:val="clear" w:pos="1134"/>
        </w:tabs>
        <w:spacing w:after="0" w:line="320" w:lineRule="atLeast"/>
        <w:ind w:right="-22" w:hanging="708"/>
        <w:rPr>
          <w:rFonts w:ascii="Tahoma" w:hAnsi="Tahoma" w:cs="Tahoma"/>
        </w:rPr>
      </w:pPr>
      <w:r w:rsidRPr="00583287">
        <w:rPr>
          <w:rFonts w:ascii="Tahoma" w:hAnsi="Tahoma" w:cs="Tahoma"/>
        </w:rPr>
        <w:t xml:space="preserve">esta Escritura de Emissão constitui uma obrigação legal, válida e vinculativa da Emissora, exequível de acordo com os seus termos e condições; </w:t>
      </w:r>
    </w:p>
    <w:p w14:paraId="0B5A44D7" w14:textId="77777777" w:rsidR="00CA763D" w:rsidRPr="00583287" w:rsidRDefault="00CA763D" w:rsidP="007B5A72">
      <w:pPr>
        <w:pStyle w:val="ListaColorida-nfase12"/>
        <w:spacing w:after="0" w:line="320" w:lineRule="atLeast"/>
        <w:ind w:left="1134" w:right="-22" w:hanging="708"/>
        <w:rPr>
          <w:rFonts w:ascii="Tahoma" w:hAnsi="Tahoma" w:cs="Tahoma"/>
        </w:rPr>
      </w:pPr>
    </w:p>
    <w:p w14:paraId="210FAAE6" w14:textId="77777777" w:rsidR="00CA763D" w:rsidRPr="00583287" w:rsidRDefault="008C7533" w:rsidP="007B5A72">
      <w:pPr>
        <w:pStyle w:val="ListaColorida-nfase12"/>
        <w:numPr>
          <w:ilvl w:val="0"/>
          <w:numId w:val="3"/>
        </w:numPr>
        <w:tabs>
          <w:tab w:val="clear" w:pos="1134"/>
        </w:tabs>
        <w:spacing w:after="0" w:line="320" w:lineRule="atLeast"/>
        <w:ind w:right="-22" w:hanging="708"/>
        <w:rPr>
          <w:rFonts w:ascii="Tahoma" w:hAnsi="Tahoma" w:cs="Tahoma"/>
        </w:rPr>
      </w:pPr>
      <w:r w:rsidRPr="00583287">
        <w:rPr>
          <w:rFonts w:ascii="Tahoma" w:hAnsi="Tahoma" w:cs="Tahoma"/>
        </w:rPr>
        <w:t>não há qualquer ligação entre a Emissora, Agente Administrativo e o Agente Fiduciário que impeça o Agente Fiduciário e o Agente Administrativo de exercerem plenamente suas funções;</w:t>
      </w:r>
    </w:p>
    <w:p w14:paraId="711BF545" w14:textId="77777777" w:rsidR="00CA763D" w:rsidRPr="00583287" w:rsidRDefault="00CA763D" w:rsidP="007B5A72">
      <w:pPr>
        <w:pStyle w:val="ListaColorida-nfase12"/>
        <w:spacing w:after="0" w:line="320" w:lineRule="atLeast"/>
        <w:ind w:left="1134" w:right="-22" w:hanging="708"/>
        <w:rPr>
          <w:rFonts w:ascii="Tahoma" w:hAnsi="Tahoma" w:cs="Tahoma"/>
        </w:rPr>
      </w:pPr>
    </w:p>
    <w:p w14:paraId="589D4F5A" w14:textId="77777777" w:rsidR="00CA763D" w:rsidRPr="00583287" w:rsidRDefault="008C7533" w:rsidP="007B5A72">
      <w:pPr>
        <w:pStyle w:val="ListaColorida-nfase12"/>
        <w:numPr>
          <w:ilvl w:val="0"/>
          <w:numId w:val="3"/>
        </w:numPr>
        <w:tabs>
          <w:tab w:val="clear" w:pos="1134"/>
        </w:tabs>
        <w:spacing w:after="0" w:line="320" w:lineRule="atLeast"/>
        <w:ind w:right="-22" w:hanging="708"/>
        <w:rPr>
          <w:rFonts w:ascii="Tahoma" w:hAnsi="Tahoma" w:cs="Tahoma"/>
        </w:rPr>
      </w:pPr>
      <w:r w:rsidRPr="00583287">
        <w:rPr>
          <w:rFonts w:ascii="Tahoma" w:hAnsi="Tahoma" w:cs="Tahoma"/>
        </w:rPr>
        <w:t xml:space="preserve">não há ações judiciais, processos ou arbitragem, de qualquer natureza, incluindo, sem limitação, cíveis, trabalhistas, fiscais e previdenciárias contra si, que possam causar </w:t>
      </w:r>
      <w:bookmarkStart w:id="345" w:name="_Hlk81486500"/>
      <w:r w:rsidRPr="00583287">
        <w:rPr>
          <w:rFonts w:ascii="Tahoma" w:hAnsi="Tahoma" w:cs="Tahoma"/>
        </w:rPr>
        <w:t>um Efeito Adverso Relevante</w:t>
      </w:r>
      <w:bookmarkEnd w:id="345"/>
      <w:r w:rsidRPr="00583287">
        <w:rPr>
          <w:rFonts w:ascii="Tahoma" w:hAnsi="Tahoma" w:cs="Tahoma"/>
        </w:rPr>
        <w:t>;</w:t>
      </w:r>
    </w:p>
    <w:p w14:paraId="25FA1021" w14:textId="77777777" w:rsidR="00CA763D" w:rsidRPr="00583287" w:rsidRDefault="00CA763D" w:rsidP="007B5A72">
      <w:pPr>
        <w:pStyle w:val="ListaColorida-nfase12"/>
        <w:spacing w:after="0" w:line="320" w:lineRule="atLeast"/>
        <w:ind w:left="1134" w:right="-22" w:hanging="708"/>
        <w:rPr>
          <w:rFonts w:ascii="Tahoma" w:hAnsi="Tahoma" w:cs="Tahoma"/>
        </w:rPr>
      </w:pPr>
    </w:p>
    <w:p w14:paraId="05499311" w14:textId="77777777" w:rsidR="00CA763D" w:rsidRPr="00583287" w:rsidRDefault="008C7533" w:rsidP="007B5A72">
      <w:pPr>
        <w:pStyle w:val="ListaColorida-nfase12"/>
        <w:numPr>
          <w:ilvl w:val="0"/>
          <w:numId w:val="3"/>
        </w:numPr>
        <w:tabs>
          <w:tab w:val="clear" w:pos="1134"/>
        </w:tabs>
        <w:spacing w:after="0" w:line="320" w:lineRule="atLeast"/>
        <w:ind w:right="-22" w:hanging="708"/>
        <w:rPr>
          <w:rFonts w:ascii="Tahoma" w:hAnsi="Tahoma" w:cs="Tahoma"/>
        </w:rPr>
      </w:pPr>
      <w:r w:rsidRPr="00583287">
        <w:rPr>
          <w:rFonts w:ascii="Tahoma" w:hAnsi="Tahoma" w:cs="Tahoma"/>
        </w:rPr>
        <w:t xml:space="preserve">não violou, nem está inadimplente, em relação </w:t>
      </w:r>
      <w:r w:rsidRPr="00F33DB7">
        <w:rPr>
          <w:rFonts w:ascii="Tahoma" w:hAnsi="Tahoma"/>
        </w:rPr>
        <w:t>a</w:t>
      </w:r>
      <w:r w:rsidRPr="00583287">
        <w:rPr>
          <w:rFonts w:ascii="Tahoma" w:hAnsi="Tahoma" w:cs="Tahoma"/>
        </w:rPr>
        <w:t xml:space="preserve"> qualquer dos </w:t>
      </w:r>
      <w:r w:rsidR="007D0F58" w:rsidRPr="00583287">
        <w:rPr>
          <w:rFonts w:ascii="Tahoma" w:hAnsi="Tahoma" w:cs="Tahoma"/>
        </w:rPr>
        <w:t>contratos, acordos ou compromissos, sejam escritos ou verbais, dos quais é parte</w:t>
      </w:r>
      <w:r w:rsidRPr="00583287">
        <w:rPr>
          <w:rFonts w:ascii="Tahoma" w:hAnsi="Tahoma" w:cs="Tahoma"/>
        </w:rPr>
        <w:t xml:space="preserve">, não tendo nenhuma contraparte de qualquer desses contratos descumprido, qualquer de suas obrigações previstas; </w:t>
      </w:r>
    </w:p>
    <w:p w14:paraId="729B94D1" w14:textId="77777777" w:rsidR="00CA763D" w:rsidRPr="00583287" w:rsidRDefault="00CA763D" w:rsidP="007B5A72">
      <w:pPr>
        <w:pStyle w:val="ListaColorida-nfase12"/>
        <w:spacing w:after="0" w:line="320" w:lineRule="atLeast"/>
        <w:ind w:left="1134" w:right="-22" w:hanging="708"/>
        <w:rPr>
          <w:rFonts w:ascii="Tahoma" w:hAnsi="Tahoma" w:cs="Tahoma"/>
        </w:rPr>
      </w:pPr>
    </w:p>
    <w:p w14:paraId="55A9051E" w14:textId="77777777" w:rsidR="00CA763D" w:rsidRPr="00583287" w:rsidRDefault="008C7533" w:rsidP="007B5A72">
      <w:pPr>
        <w:pStyle w:val="ListaColorida-nfase12"/>
        <w:numPr>
          <w:ilvl w:val="0"/>
          <w:numId w:val="3"/>
        </w:numPr>
        <w:tabs>
          <w:tab w:val="clear" w:pos="1134"/>
        </w:tabs>
        <w:spacing w:after="0" w:line="320" w:lineRule="atLeast"/>
        <w:ind w:right="-22" w:hanging="708"/>
        <w:rPr>
          <w:rFonts w:ascii="Tahoma" w:hAnsi="Tahoma" w:cs="Tahoma"/>
        </w:rPr>
      </w:pPr>
      <w:r w:rsidRPr="00583287">
        <w:rPr>
          <w:rFonts w:ascii="Tahoma" w:hAnsi="Tahoma" w:cs="Tahoma"/>
        </w:rPr>
        <w:t>não se encontra em estado de insolvência, falência, recuperação judicial, recuperação extrajudicial, dissolução, intervenção, regime especial de administração temporária (RAET) ou liquidação extrajudicial;</w:t>
      </w:r>
    </w:p>
    <w:p w14:paraId="50363F04" w14:textId="77777777" w:rsidR="00CA763D" w:rsidRPr="00583287" w:rsidRDefault="00CA763D" w:rsidP="007B5A72">
      <w:pPr>
        <w:pStyle w:val="ListaColorida-nfase12"/>
        <w:spacing w:after="0" w:line="320" w:lineRule="atLeast"/>
        <w:ind w:left="1134" w:right="-22" w:hanging="708"/>
        <w:rPr>
          <w:rFonts w:ascii="Tahoma" w:hAnsi="Tahoma" w:cs="Tahoma"/>
        </w:rPr>
      </w:pPr>
    </w:p>
    <w:p w14:paraId="4C1C649A" w14:textId="77777777" w:rsidR="00CA763D" w:rsidRPr="00583287" w:rsidRDefault="008C7533" w:rsidP="007B5A72">
      <w:pPr>
        <w:pStyle w:val="ListaColorida-nfase12"/>
        <w:numPr>
          <w:ilvl w:val="0"/>
          <w:numId w:val="3"/>
        </w:numPr>
        <w:tabs>
          <w:tab w:val="clear" w:pos="1134"/>
        </w:tabs>
        <w:spacing w:after="0" w:line="320" w:lineRule="atLeast"/>
        <w:ind w:right="-22" w:hanging="708"/>
        <w:rPr>
          <w:rFonts w:ascii="Tahoma" w:hAnsi="Tahoma" w:cs="Tahoma"/>
        </w:rPr>
      </w:pPr>
      <w:r w:rsidRPr="00583287">
        <w:rPr>
          <w:rFonts w:ascii="Tahoma" w:hAnsi="Tahoma" w:cs="Tahoma"/>
        </w:rPr>
        <w:t xml:space="preserve">na data de celebração da presente Escritura de Emissão e em cada </w:t>
      </w:r>
      <w:r w:rsidR="00B23F03" w:rsidRPr="00583287">
        <w:rPr>
          <w:rFonts w:ascii="Tahoma" w:hAnsi="Tahoma" w:cs="Tahoma"/>
        </w:rPr>
        <w:t xml:space="preserve">Data </w:t>
      </w:r>
      <w:r w:rsidRPr="00583287">
        <w:rPr>
          <w:rFonts w:ascii="Tahoma" w:hAnsi="Tahoma" w:cs="Tahoma"/>
        </w:rPr>
        <w:t xml:space="preserve">de </w:t>
      </w:r>
      <w:r w:rsidR="00B23F03" w:rsidRPr="00583287">
        <w:rPr>
          <w:rFonts w:ascii="Tahoma" w:hAnsi="Tahoma" w:cs="Tahoma"/>
        </w:rPr>
        <w:t xml:space="preserve">Integralização </w:t>
      </w:r>
      <w:r w:rsidRPr="00583287">
        <w:rPr>
          <w:rFonts w:ascii="Tahoma" w:hAnsi="Tahoma" w:cs="Tahoma"/>
        </w:rPr>
        <w:t>das Debêntures, é e continuará sendo solvente, nos termos da legislação brasileira;</w:t>
      </w:r>
    </w:p>
    <w:p w14:paraId="784C5437" w14:textId="77777777" w:rsidR="00CA763D" w:rsidRPr="00583287" w:rsidRDefault="00CA763D" w:rsidP="007B5A72">
      <w:pPr>
        <w:pStyle w:val="ListaColorida-nfase12"/>
        <w:spacing w:after="0" w:line="320" w:lineRule="atLeast"/>
        <w:ind w:left="1134" w:right="-22" w:hanging="708"/>
        <w:rPr>
          <w:rFonts w:ascii="Tahoma" w:hAnsi="Tahoma" w:cs="Tahoma"/>
        </w:rPr>
      </w:pPr>
    </w:p>
    <w:p w14:paraId="2347ADE1" w14:textId="77777777" w:rsidR="00CA763D" w:rsidRPr="00583287" w:rsidRDefault="008C7533" w:rsidP="007B5A72">
      <w:pPr>
        <w:pStyle w:val="ListaColorida-nfase12"/>
        <w:numPr>
          <w:ilvl w:val="0"/>
          <w:numId w:val="3"/>
        </w:numPr>
        <w:tabs>
          <w:tab w:val="clear" w:pos="1134"/>
        </w:tabs>
        <w:spacing w:after="0" w:line="320" w:lineRule="atLeast"/>
        <w:ind w:right="-22" w:hanging="708"/>
        <w:rPr>
          <w:rFonts w:ascii="Tahoma" w:hAnsi="Tahoma" w:cs="Tahoma"/>
        </w:rPr>
      </w:pPr>
      <w:r w:rsidRPr="00583287">
        <w:rPr>
          <w:rFonts w:ascii="Tahoma" w:hAnsi="Tahoma" w:cs="Tahoma"/>
        </w:rPr>
        <w:t>não omitiu ou omitirá nenhum fato, de qualquer natureza, que seja de seu conhecimento e que possa razoavelmente resultar em Efeito Adverso Relevante;</w:t>
      </w:r>
    </w:p>
    <w:p w14:paraId="0FE659CC" w14:textId="77777777" w:rsidR="00CA763D" w:rsidRPr="00583287" w:rsidRDefault="00CA763D" w:rsidP="007B5A72">
      <w:pPr>
        <w:pStyle w:val="ListaColorida-nfase12"/>
        <w:spacing w:after="0" w:line="320" w:lineRule="atLeast"/>
        <w:ind w:left="1134" w:right="-22" w:hanging="708"/>
        <w:rPr>
          <w:rFonts w:ascii="Tahoma" w:hAnsi="Tahoma" w:cs="Tahoma"/>
        </w:rPr>
      </w:pPr>
    </w:p>
    <w:p w14:paraId="130F9E69" w14:textId="77777777" w:rsidR="00CA763D" w:rsidRPr="00583287" w:rsidRDefault="008C7533" w:rsidP="007B5A72">
      <w:pPr>
        <w:pStyle w:val="ListaColorida-nfase12"/>
        <w:numPr>
          <w:ilvl w:val="0"/>
          <w:numId w:val="3"/>
        </w:numPr>
        <w:tabs>
          <w:tab w:val="clear" w:pos="1134"/>
        </w:tabs>
        <w:spacing w:after="0" w:line="320" w:lineRule="atLeast"/>
        <w:ind w:right="-22" w:hanging="708"/>
        <w:rPr>
          <w:rFonts w:ascii="Tahoma" w:hAnsi="Tahoma" w:cs="Tahoma"/>
        </w:rPr>
      </w:pPr>
      <w:r w:rsidRPr="00583287">
        <w:rPr>
          <w:rFonts w:ascii="Tahoma" w:hAnsi="Tahoma" w:cs="Tahoma"/>
        </w:rPr>
        <w:t xml:space="preserve">não violou, e obriga-se a não violar, assim como seus respectivos conselheiros, diretores, empregados, agentes ou quaisquer pessoas agindo em seu nome, quaisquer leis e regulamentações, incluindo, mas não se limitando a quaisquer leis </w:t>
      </w:r>
      <w:r w:rsidRPr="00583287">
        <w:rPr>
          <w:rFonts w:ascii="Tahoma" w:hAnsi="Tahoma" w:cs="Tahoma"/>
        </w:rPr>
        <w:lastRenderedPageBreak/>
        <w:t xml:space="preserve">anticorrupção, incluindo, sem limitação, </w:t>
      </w:r>
      <w:bookmarkStart w:id="346" w:name="_Hlk83459420"/>
      <w:r w:rsidRPr="00583287">
        <w:rPr>
          <w:rFonts w:ascii="Tahoma" w:hAnsi="Tahoma" w:cs="Tahoma"/>
        </w:rPr>
        <w:t>as Leis Anticorrupção</w:t>
      </w:r>
      <w:bookmarkEnd w:id="346"/>
      <w:r w:rsidRPr="00583287">
        <w:rPr>
          <w:rFonts w:ascii="Tahoma" w:hAnsi="Tahoma" w:cs="Tahoma"/>
        </w:rPr>
        <w:t xml:space="preserve"> e a Legislação Socioambiental; </w:t>
      </w:r>
    </w:p>
    <w:p w14:paraId="593CD791" w14:textId="77777777" w:rsidR="00CA763D" w:rsidRPr="00583287" w:rsidRDefault="00CA763D" w:rsidP="007B5A72">
      <w:pPr>
        <w:pStyle w:val="ListaColorida-nfase12"/>
        <w:spacing w:after="0" w:line="320" w:lineRule="atLeast"/>
        <w:ind w:left="1134" w:right="-22" w:hanging="708"/>
        <w:rPr>
          <w:rFonts w:ascii="Tahoma" w:hAnsi="Tahoma" w:cs="Tahoma"/>
        </w:rPr>
      </w:pPr>
    </w:p>
    <w:p w14:paraId="0E26C313" w14:textId="77777777" w:rsidR="00CA763D" w:rsidRPr="00583287" w:rsidRDefault="008C7533" w:rsidP="007B5A72">
      <w:pPr>
        <w:pStyle w:val="ListaColorida-nfase12"/>
        <w:numPr>
          <w:ilvl w:val="0"/>
          <w:numId w:val="3"/>
        </w:numPr>
        <w:tabs>
          <w:tab w:val="clear" w:pos="1134"/>
        </w:tabs>
        <w:spacing w:after="0" w:line="320" w:lineRule="atLeast"/>
        <w:ind w:right="-22" w:hanging="708"/>
        <w:rPr>
          <w:rFonts w:ascii="Tahoma" w:hAnsi="Tahoma" w:cs="Tahoma"/>
        </w:rPr>
      </w:pPr>
      <w:r w:rsidRPr="00583287">
        <w:rPr>
          <w:rFonts w:ascii="Tahoma" w:hAnsi="Tahoma" w:cs="Tahoma"/>
        </w:rPr>
        <w:t xml:space="preserve">não ofereceu, pagou, prometeu pagar, autorizou o pagamento ou transferiu, assim como seus respectivos conselheiros, diretores, empregados, agentes ou quaisquer pessoas agindo em seu nome, e obrigam-se a não oferecer, pagar, prometer pagar, autorizar o pagamento ou transferir dinheiro, presentes, entretenimento, viagens, vantagem ou qualquer bem de valor a qualquer funcionário público (incluindo servidores e funcionários de entidades detidas ou controladas por entidades públicas, incluindo sociedades de economia mista controladas pelo Governo Federal), funcionários ou servidores de organizações públicas internacionais, partidos políticos (incluindo funcionários e empregados de partidos políticos), qualquer candidato político, qualquer pessoa agindo em nome das pessoas supracitadas ou qualquer outra pessoa (incluindo diretores, conselheiros e empregados de entidades privadas (i.e., não-governamentais)), direta ou indiretamente, por meio do uso de interposta-pessoa ou de pessoa jurídica, com o objetivo de assegurar qualquer vantagem ou benefício impróprio de uma entidade pública ou privada (i.e., não-governamental); </w:t>
      </w:r>
    </w:p>
    <w:p w14:paraId="00166AE0" w14:textId="77777777" w:rsidR="00CA763D" w:rsidRPr="00583287" w:rsidRDefault="00CA763D" w:rsidP="007B5A72">
      <w:pPr>
        <w:pStyle w:val="ListaColorida-nfase12"/>
        <w:spacing w:after="0" w:line="320" w:lineRule="atLeast"/>
        <w:ind w:left="1134" w:right="-22" w:hanging="708"/>
        <w:rPr>
          <w:rFonts w:ascii="Tahoma" w:hAnsi="Tahoma" w:cs="Tahoma"/>
        </w:rPr>
      </w:pPr>
    </w:p>
    <w:p w14:paraId="770EC4F9" w14:textId="77777777" w:rsidR="00CA763D" w:rsidRPr="00583287" w:rsidRDefault="008C7533" w:rsidP="007B5A72">
      <w:pPr>
        <w:pStyle w:val="ListaColorida-nfase12"/>
        <w:numPr>
          <w:ilvl w:val="0"/>
          <w:numId w:val="3"/>
        </w:numPr>
        <w:tabs>
          <w:tab w:val="clear" w:pos="1134"/>
        </w:tabs>
        <w:spacing w:after="0" w:line="320" w:lineRule="atLeast"/>
        <w:ind w:right="-22" w:hanging="708"/>
        <w:rPr>
          <w:rFonts w:ascii="Tahoma" w:hAnsi="Tahoma" w:cs="Tahoma"/>
        </w:rPr>
      </w:pPr>
      <w:r w:rsidRPr="00583287">
        <w:rPr>
          <w:rFonts w:ascii="Tahoma" w:hAnsi="Tahoma" w:cs="Tahoma"/>
        </w:rPr>
        <w:t>a Emissora</w:t>
      </w:r>
      <w:r w:rsidR="001A3B1E" w:rsidRPr="00583287">
        <w:rPr>
          <w:rFonts w:ascii="Tahoma" w:hAnsi="Tahoma" w:cs="Tahoma"/>
        </w:rPr>
        <w:t>, as Entidades da Emissora</w:t>
      </w:r>
      <w:r w:rsidR="00237704" w:rsidRPr="00583287">
        <w:rPr>
          <w:rFonts w:ascii="Tahoma" w:hAnsi="Tahoma" w:cs="Tahoma"/>
        </w:rPr>
        <w:t xml:space="preserve"> e os agentes das Entidades </w:t>
      </w:r>
      <w:r w:rsidRPr="00583287">
        <w:rPr>
          <w:rFonts w:ascii="Tahoma" w:hAnsi="Tahoma" w:cs="Tahoma"/>
        </w:rPr>
        <w:t>da Emissora</w:t>
      </w:r>
      <w:r w:rsidR="00237704" w:rsidRPr="00583287">
        <w:rPr>
          <w:rFonts w:ascii="Tahoma" w:hAnsi="Tahoma" w:cs="Tahoma"/>
        </w:rPr>
        <w:t xml:space="preserve"> não </w:t>
      </w:r>
      <w:r w:rsidR="00237704" w:rsidRPr="00583287">
        <w:rPr>
          <w:rFonts w:ascii="Tahoma" w:hAnsi="Tahoma" w:cs="Tahoma"/>
          <w:b/>
        </w:rPr>
        <w:t>(a)</w:t>
      </w:r>
      <w:r w:rsidR="00237704" w:rsidRPr="00583287">
        <w:rPr>
          <w:rFonts w:ascii="Tahoma" w:hAnsi="Tahoma" w:cs="Tahoma"/>
        </w:rPr>
        <w:t xml:space="preserve"> estão, quando agindo em seu nome, sujeitos a quaisquer sanções econômicas, financeiras ou comerciais, medidas restritivas ou embargos impostos, administrados ou executados de tempos em tempos por qualquer das entidades a seguir: </w:t>
      </w:r>
      <w:bookmarkStart w:id="347" w:name="_Hlk83459554"/>
      <w:r w:rsidR="00237704" w:rsidRPr="00583287">
        <w:rPr>
          <w:rFonts w:ascii="Tahoma" w:hAnsi="Tahoma" w:cs="Tahoma"/>
          <w:i/>
        </w:rPr>
        <w:t xml:space="preserve">US </w:t>
      </w:r>
      <w:proofErr w:type="spellStart"/>
      <w:r w:rsidR="00237704" w:rsidRPr="00583287">
        <w:rPr>
          <w:rFonts w:ascii="Tahoma" w:hAnsi="Tahoma" w:cs="Tahoma"/>
          <w:i/>
        </w:rPr>
        <w:t>Department</w:t>
      </w:r>
      <w:proofErr w:type="spellEnd"/>
      <w:r w:rsidR="00237704" w:rsidRPr="00583287">
        <w:rPr>
          <w:rFonts w:ascii="Tahoma" w:hAnsi="Tahoma" w:cs="Tahoma"/>
          <w:i/>
        </w:rPr>
        <w:t xml:space="preserve"> </w:t>
      </w:r>
      <w:proofErr w:type="spellStart"/>
      <w:r w:rsidR="00237704" w:rsidRPr="00583287">
        <w:rPr>
          <w:rFonts w:ascii="Tahoma" w:hAnsi="Tahoma" w:cs="Tahoma"/>
          <w:i/>
        </w:rPr>
        <w:t>of</w:t>
      </w:r>
      <w:proofErr w:type="spellEnd"/>
      <w:r w:rsidR="00237704" w:rsidRPr="00583287">
        <w:rPr>
          <w:rFonts w:ascii="Tahoma" w:hAnsi="Tahoma" w:cs="Tahoma"/>
          <w:i/>
        </w:rPr>
        <w:t xml:space="preserve"> </w:t>
      </w:r>
      <w:proofErr w:type="spellStart"/>
      <w:r w:rsidR="00237704" w:rsidRPr="00583287">
        <w:rPr>
          <w:rFonts w:ascii="Tahoma" w:hAnsi="Tahoma" w:cs="Tahoma"/>
          <w:i/>
        </w:rPr>
        <w:t>the</w:t>
      </w:r>
      <w:proofErr w:type="spellEnd"/>
      <w:r w:rsidR="00237704" w:rsidRPr="00583287">
        <w:rPr>
          <w:rFonts w:ascii="Tahoma" w:hAnsi="Tahoma" w:cs="Tahoma"/>
          <w:i/>
        </w:rPr>
        <w:t xml:space="preserve"> </w:t>
      </w:r>
      <w:proofErr w:type="spellStart"/>
      <w:r w:rsidR="00237704" w:rsidRPr="00583287">
        <w:rPr>
          <w:rFonts w:ascii="Tahoma" w:hAnsi="Tahoma" w:cs="Tahoma"/>
          <w:i/>
        </w:rPr>
        <w:t>Treasury's</w:t>
      </w:r>
      <w:proofErr w:type="spellEnd"/>
      <w:r w:rsidR="00237704" w:rsidRPr="00583287">
        <w:rPr>
          <w:rFonts w:ascii="Tahoma" w:hAnsi="Tahoma" w:cs="Tahoma"/>
          <w:i/>
        </w:rPr>
        <w:t xml:space="preserve"> Office </w:t>
      </w:r>
      <w:proofErr w:type="spellStart"/>
      <w:r w:rsidR="00237704" w:rsidRPr="00583287">
        <w:rPr>
          <w:rFonts w:ascii="Tahoma" w:hAnsi="Tahoma" w:cs="Tahoma"/>
          <w:i/>
        </w:rPr>
        <w:t>of</w:t>
      </w:r>
      <w:proofErr w:type="spellEnd"/>
      <w:r w:rsidR="00237704" w:rsidRPr="00583287">
        <w:rPr>
          <w:rFonts w:ascii="Tahoma" w:hAnsi="Tahoma" w:cs="Tahoma"/>
          <w:i/>
        </w:rPr>
        <w:t xml:space="preserve"> </w:t>
      </w:r>
      <w:proofErr w:type="spellStart"/>
      <w:r w:rsidR="00237704" w:rsidRPr="00583287">
        <w:rPr>
          <w:rFonts w:ascii="Tahoma" w:hAnsi="Tahoma" w:cs="Tahoma"/>
          <w:i/>
        </w:rPr>
        <w:t>Foreign</w:t>
      </w:r>
      <w:proofErr w:type="spellEnd"/>
      <w:r w:rsidR="00237704" w:rsidRPr="00583287">
        <w:rPr>
          <w:rFonts w:ascii="Tahoma" w:hAnsi="Tahoma" w:cs="Tahoma"/>
          <w:i/>
        </w:rPr>
        <w:t xml:space="preserve"> </w:t>
      </w:r>
      <w:proofErr w:type="spellStart"/>
      <w:r w:rsidR="00237704" w:rsidRPr="00583287">
        <w:rPr>
          <w:rFonts w:ascii="Tahoma" w:hAnsi="Tahoma" w:cs="Tahoma"/>
          <w:i/>
        </w:rPr>
        <w:t>Assets</w:t>
      </w:r>
      <w:proofErr w:type="spellEnd"/>
      <w:r w:rsidR="00237704" w:rsidRPr="00583287">
        <w:rPr>
          <w:rFonts w:ascii="Tahoma" w:hAnsi="Tahoma" w:cs="Tahoma"/>
          <w:i/>
        </w:rPr>
        <w:t xml:space="preserve"> </w:t>
      </w:r>
      <w:proofErr w:type="spellStart"/>
      <w:r w:rsidR="00237704" w:rsidRPr="00583287">
        <w:rPr>
          <w:rFonts w:ascii="Tahoma" w:hAnsi="Tahoma" w:cs="Tahoma"/>
          <w:i/>
        </w:rPr>
        <w:t>Control</w:t>
      </w:r>
      <w:proofErr w:type="spellEnd"/>
      <w:r w:rsidR="00237704" w:rsidRPr="00583287">
        <w:rPr>
          <w:rFonts w:ascii="Tahoma" w:hAnsi="Tahoma" w:cs="Tahoma"/>
        </w:rPr>
        <w:t xml:space="preserve"> (OFAC), o </w:t>
      </w:r>
      <w:r w:rsidR="00237704" w:rsidRPr="00583287">
        <w:rPr>
          <w:rFonts w:ascii="Tahoma" w:hAnsi="Tahoma" w:cs="Tahoma"/>
          <w:i/>
        </w:rPr>
        <w:t xml:space="preserve">U.S. </w:t>
      </w:r>
      <w:proofErr w:type="spellStart"/>
      <w:r w:rsidR="00237704" w:rsidRPr="00583287">
        <w:rPr>
          <w:rFonts w:ascii="Tahoma" w:hAnsi="Tahoma" w:cs="Tahoma"/>
          <w:i/>
        </w:rPr>
        <w:t>Department</w:t>
      </w:r>
      <w:proofErr w:type="spellEnd"/>
      <w:r w:rsidR="00237704" w:rsidRPr="00583287">
        <w:rPr>
          <w:rFonts w:ascii="Tahoma" w:hAnsi="Tahoma" w:cs="Tahoma"/>
          <w:i/>
        </w:rPr>
        <w:t xml:space="preserve"> </w:t>
      </w:r>
      <w:proofErr w:type="spellStart"/>
      <w:r w:rsidR="00237704" w:rsidRPr="00583287">
        <w:rPr>
          <w:rFonts w:ascii="Tahoma" w:hAnsi="Tahoma" w:cs="Tahoma"/>
          <w:i/>
        </w:rPr>
        <w:t>of</w:t>
      </w:r>
      <w:proofErr w:type="spellEnd"/>
      <w:r w:rsidR="00237704" w:rsidRPr="00583287">
        <w:rPr>
          <w:rFonts w:ascii="Tahoma" w:hAnsi="Tahoma" w:cs="Tahoma"/>
          <w:i/>
        </w:rPr>
        <w:t xml:space="preserve"> </w:t>
      </w:r>
      <w:proofErr w:type="spellStart"/>
      <w:r w:rsidR="00237704" w:rsidRPr="00583287">
        <w:rPr>
          <w:rFonts w:ascii="Tahoma" w:hAnsi="Tahoma" w:cs="Tahoma"/>
          <w:i/>
        </w:rPr>
        <w:t>State</w:t>
      </w:r>
      <w:proofErr w:type="spellEnd"/>
      <w:r w:rsidR="00237704" w:rsidRPr="00583287">
        <w:rPr>
          <w:rFonts w:ascii="Tahoma" w:hAnsi="Tahoma" w:cs="Tahoma"/>
          <w:i/>
        </w:rPr>
        <w:t xml:space="preserve"> </w:t>
      </w:r>
      <w:r w:rsidR="00237704" w:rsidRPr="00583287">
        <w:rPr>
          <w:rFonts w:ascii="Tahoma" w:hAnsi="Tahoma" w:cs="Tahoma"/>
        </w:rPr>
        <w:t xml:space="preserve">ou outras autoridades de sanções relevantes dos Estados Unidos, bem como pelas autoridades brasileiras, incluindo, sem limitação, o Ministério das Finanças, o Banco Central, o Conselho de Controle de Atividade Financeira (COAF) e o Departamento de Recuperação de Ativos e Cooperação Jurídica Internacional (DRCI) </w:t>
      </w:r>
      <w:bookmarkEnd w:id="347"/>
      <w:r w:rsidR="00237704" w:rsidRPr="00583287">
        <w:rPr>
          <w:rFonts w:ascii="Tahoma" w:hAnsi="Tahoma" w:cs="Tahoma"/>
        </w:rPr>
        <w:t xml:space="preserve">ou são detidos ou controlados por pessoa sujeita a quaisquer Leis de Sanção, e </w:t>
      </w:r>
      <w:r w:rsidR="00237704" w:rsidRPr="00583287">
        <w:rPr>
          <w:rFonts w:ascii="Tahoma" w:hAnsi="Tahoma" w:cs="Tahoma"/>
          <w:b/>
        </w:rPr>
        <w:t>(b)</w:t>
      </w:r>
      <w:r w:rsidR="00237704" w:rsidRPr="00583287">
        <w:rPr>
          <w:rFonts w:ascii="Tahoma" w:hAnsi="Tahoma" w:cs="Tahoma"/>
        </w:rPr>
        <w:t xml:space="preserve"> são residentes, domiciliados ou com sede em uma jurisdição considerada sancionada, nos termos das Leis de Sanção;</w:t>
      </w:r>
    </w:p>
    <w:p w14:paraId="0CA78E1B" w14:textId="77777777" w:rsidR="00CA763D" w:rsidRPr="00583287" w:rsidRDefault="00CA763D" w:rsidP="007B5A72">
      <w:pPr>
        <w:pStyle w:val="ListaColorida-nfase12"/>
        <w:spacing w:after="0" w:line="320" w:lineRule="atLeast"/>
        <w:ind w:left="1134" w:right="-22" w:hanging="708"/>
        <w:rPr>
          <w:rFonts w:ascii="Tahoma" w:hAnsi="Tahoma" w:cs="Tahoma"/>
        </w:rPr>
      </w:pPr>
    </w:p>
    <w:p w14:paraId="1303567C" w14:textId="77777777" w:rsidR="00CA763D" w:rsidRPr="00583287" w:rsidRDefault="008C7533" w:rsidP="007B5A72">
      <w:pPr>
        <w:pStyle w:val="ListaColorida-nfase12"/>
        <w:numPr>
          <w:ilvl w:val="0"/>
          <w:numId w:val="3"/>
        </w:numPr>
        <w:tabs>
          <w:tab w:val="clear" w:pos="1134"/>
        </w:tabs>
        <w:spacing w:after="0" w:line="320" w:lineRule="atLeast"/>
        <w:ind w:right="-22" w:hanging="708"/>
        <w:rPr>
          <w:rFonts w:ascii="Tahoma" w:hAnsi="Tahoma" w:cs="Tahoma"/>
        </w:rPr>
      </w:pPr>
      <w:r w:rsidRPr="00583287">
        <w:rPr>
          <w:rFonts w:ascii="Tahoma" w:hAnsi="Tahoma" w:cs="Tahoma"/>
        </w:rPr>
        <w:t xml:space="preserve">as Entidades </w:t>
      </w:r>
      <w:r w:rsidR="00EB54FC" w:rsidRPr="00583287">
        <w:rPr>
          <w:rFonts w:ascii="Tahoma" w:hAnsi="Tahoma" w:cs="Tahoma"/>
        </w:rPr>
        <w:t>da Emissora</w:t>
      </w:r>
      <w:r w:rsidRPr="00583287">
        <w:rPr>
          <w:rFonts w:ascii="Tahoma" w:hAnsi="Tahoma" w:cs="Tahoma"/>
        </w:rPr>
        <w:t xml:space="preserve"> e os agentes das </w:t>
      </w:r>
      <w:r w:rsidR="00EB54FC" w:rsidRPr="00583287">
        <w:rPr>
          <w:rFonts w:ascii="Tahoma" w:hAnsi="Tahoma" w:cs="Tahoma"/>
        </w:rPr>
        <w:t>Entidades da Emissora</w:t>
      </w:r>
      <w:r w:rsidRPr="00583287">
        <w:rPr>
          <w:rFonts w:ascii="Tahoma" w:hAnsi="Tahoma" w:cs="Tahoma"/>
        </w:rPr>
        <w:t xml:space="preserve">, quando agindo em seu nome, estão em conformidade com todas as Leis Anticorrupção e as leis, regulamentos e sanções, estaduais e federais, criminais e civis, nos termos da legislação dos Estados Unidos e do Brasil que: </w:t>
      </w:r>
      <w:r w:rsidRPr="00583287">
        <w:rPr>
          <w:rFonts w:ascii="Tahoma" w:hAnsi="Tahoma" w:cs="Tahoma"/>
          <w:b/>
        </w:rPr>
        <w:t>(a)</w:t>
      </w:r>
      <w:r w:rsidRPr="00583287">
        <w:rPr>
          <w:rFonts w:ascii="Tahoma" w:hAnsi="Tahoma" w:cs="Tahoma"/>
        </w:rPr>
        <w:t xml:space="preserve"> limitam o uso e/ou buscam confiscar receitas de transações ilegais; </w:t>
      </w:r>
      <w:r w:rsidRPr="00583287">
        <w:rPr>
          <w:rFonts w:ascii="Tahoma" w:hAnsi="Tahoma" w:cs="Tahoma"/>
          <w:b/>
        </w:rPr>
        <w:t>(b)</w:t>
      </w:r>
      <w:r w:rsidRPr="00583287">
        <w:rPr>
          <w:rFonts w:ascii="Tahoma" w:hAnsi="Tahoma" w:cs="Tahoma"/>
        </w:rPr>
        <w:t xml:space="preserve"> requerem identificação e </w:t>
      </w:r>
      <w:r w:rsidRPr="00583287">
        <w:rPr>
          <w:rFonts w:ascii="Tahoma" w:hAnsi="Tahoma" w:cs="Tahoma"/>
        </w:rPr>
        <w:lastRenderedPageBreak/>
        <w:t xml:space="preserve">documentação das partes com quem uma instituição financeira realiza negócios; ou </w:t>
      </w:r>
      <w:r w:rsidRPr="00583287">
        <w:rPr>
          <w:rFonts w:ascii="Tahoma" w:hAnsi="Tahoma" w:cs="Tahoma"/>
          <w:b/>
        </w:rPr>
        <w:t>(c)</w:t>
      </w:r>
      <w:r w:rsidRPr="00583287">
        <w:rPr>
          <w:rFonts w:ascii="Tahoma" w:hAnsi="Tahoma" w:cs="Tahoma"/>
        </w:rPr>
        <w:t xml:space="preserve"> são projetados para interromper o fluxo de fundos para organizações terroristas. Tais leis, regulamentos e sanções serão considerados como incluindo os requisitos de registro e de relatórios financeiros aplicáveis das </w:t>
      </w:r>
      <w:bookmarkStart w:id="348" w:name="_Hlk83459718"/>
      <w:r w:rsidRPr="00583287">
        <w:rPr>
          <w:rFonts w:ascii="Tahoma" w:hAnsi="Tahoma" w:cs="Tahoma"/>
        </w:rPr>
        <w:t>Leis de Combate à Lavagem de Dinheiro</w:t>
      </w:r>
      <w:bookmarkEnd w:id="348"/>
      <w:r w:rsidRPr="00583287">
        <w:rPr>
          <w:rFonts w:ascii="Tahoma" w:hAnsi="Tahoma" w:cs="Tahoma"/>
        </w:rPr>
        <w:t xml:space="preserve"> a que são sujeitos;</w:t>
      </w:r>
    </w:p>
    <w:p w14:paraId="0219A120" w14:textId="77777777" w:rsidR="008313BC" w:rsidRPr="00583287" w:rsidRDefault="008313BC" w:rsidP="007B5A72">
      <w:pPr>
        <w:pStyle w:val="ListaColorida-nfase12"/>
        <w:spacing w:after="0" w:line="320" w:lineRule="atLeast"/>
        <w:ind w:left="1134" w:right="-22" w:hanging="708"/>
        <w:rPr>
          <w:rFonts w:ascii="Tahoma" w:hAnsi="Tahoma" w:cs="Tahoma"/>
        </w:rPr>
      </w:pPr>
    </w:p>
    <w:p w14:paraId="2C470671" w14:textId="77777777" w:rsidR="00630A59" w:rsidRPr="00583287" w:rsidRDefault="008C7533" w:rsidP="007B5A72">
      <w:pPr>
        <w:pStyle w:val="PargrafodaLista"/>
        <w:widowControl w:val="0"/>
        <w:numPr>
          <w:ilvl w:val="0"/>
          <w:numId w:val="3"/>
        </w:numPr>
        <w:tabs>
          <w:tab w:val="clear" w:pos="1134"/>
        </w:tabs>
        <w:suppressAutoHyphens/>
        <w:spacing w:line="320" w:lineRule="exact"/>
        <w:ind w:right="57" w:hanging="708"/>
        <w:rPr>
          <w:rFonts w:ascii="Tahoma" w:eastAsia="Calibri" w:hAnsi="Tahoma" w:cs="Tahoma"/>
          <w:sz w:val="22"/>
          <w:szCs w:val="22"/>
          <w:lang w:eastAsia="en-US"/>
        </w:rPr>
      </w:pPr>
      <w:bookmarkStart w:id="349" w:name="_Ref95841294"/>
      <w:r w:rsidRPr="00583287">
        <w:rPr>
          <w:rFonts w:ascii="Tahoma" w:eastAsia="Calibri" w:hAnsi="Tahoma" w:cs="Tahoma"/>
          <w:sz w:val="22"/>
          <w:szCs w:val="22"/>
          <w:lang w:eastAsia="en-US"/>
        </w:rPr>
        <w:t xml:space="preserve">está cumprindo irrestritamente com o disposto na </w:t>
      </w:r>
      <w:r w:rsidR="008313BC" w:rsidRPr="00583287">
        <w:rPr>
          <w:rFonts w:ascii="Tahoma" w:eastAsia="Calibri" w:hAnsi="Tahoma" w:cs="Tahoma"/>
          <w:sz w:val="22"/>
          <w:szCs w:val="22"/>
          <w:lang w:eastAsia="en-US"/>
        </w:rPr>
        <w:t>L</w:t>
      </w:r>
      <w:r w:rsidRPr="00583287">
        <w:rPr>
          <w:rFonts w:ascii="Tahoma" w:eastAsia="Calibri" w:hAnsi="Tahoma" w:cs="Tahoma"/>
          <w:sz w:val="22"/>
          <w:szCs w:val="22"/>
          <w:lang w:eastAsia="en-US"/>
        </w:rPr>
        <w:t xml:space="preserve">egislação </w:t>
      </w:r>
      <w:r w:rsidR="008313BC" w:rsidRPr="00583287">
        <w:rPr>
          <w:rFonts w:ascii="Tahoma" w:eastAsia="Calibri" w:hAnsi="Tahoma" w:cs="Tahoma"/>
          <w:sz w:val="22"/>
          <w:szCs w:val="22"/>
          <w:lang w:eastAsia="en-US"/>
        </w:rPr>
        <w:t>S</w:t>
      </w:r>
      <w:r w:rsidRPr="00583287">
        <w:rPr>
          <w:rFonts w:ascii="Tahoma" w:eastAsia="Calibri" w:hAnsi="Tahoma" w:cs="Tahoma"/>
          <w:sz w:val="22"/>
          <w:szCs w:val="22"/>
          <w:lang w:eastAsia="en-US"/>
        </w:rPr>
        <w:t>ocioambiental, possuindo todas as licenças ambientais exigidas pelas autoridades federais, estaduais e municipais para o exercício de suas atividades</w:t>
      </w:r>
      <w:r w:rsidR="008313BC" w:rsidRPr="00583287">
        <w:rPr>
          <w:rFonts w:ascii="Tahoma" w:eastAsia="Calibri" w:hAnsi="Tahoma" w:cs="Tahoma"/>
          <w:sz w:val="22"/>
          <w:szCs w:val="22"/>
          <w:lang w:eastAsia="en-US"/>
        </w:rPr>
        <w:t>,</w:t>
      </w:r>
      <w:r w:rsidRPr="00583287">
        <w:rPr>
          <w:rFonts w:ascii="Tahoma" w:eastAsia="Calibri" w:hAnsi="Tahoma" w:cs="Tahoma"/>
          <w:sz w:val="22"/>
          <w:szCs w:val="22"/>
          <w:lang w:eastAsia="en-US"/>
        </w:rPr>
        <w:t xml:space="preserve"> estando todas elas válidas e vigentes, e tendo todos os protocolos de requerimento sido realizados dentro dos prazos definidos pelos órgãos das jurisdições em que atua, observando a regulamentação trabalhista e social no que tange à saúde e segurança ocupacional e à não utilização de mão de obra infantil ou análoga à escravidão, adotando ainda todas as medidas e ações preventivas ou reparatórias destinadas a evitar ou corrigir eventuais danos socioambientais</w:t>
      </w:r>
      <w:r w:rsidR="008313BC" w:rsidRPr="00583287">
        <w:rPr>
          <w:rFonts w:ascii="Tahoma" w:eastAsia="Calibri" w:hAnsi="Tahoma" w:cs="Tahoma"/>
          <w:sz w:val="22"/>
          <w:szCs w:val="22"/>
          <w:lang w:eastAsia="en-US"/>
        </w:rPr>
        <w:t>;</w:t>
      </w:r>
      <w:bookmarkEnd w:id="349"/>
    </w:p>
    <w:p w14:paraId="3BCEF146" w14:textId="77777777" w:rsidR="00630A59" w:rsidRPr="00583287" w:rsidRDefault="00630A59" w:rsidP="007B5A72">
      <w:pPr>
        <w:pStyle w:val="PargrafodaLista"/>
        <w:widowControl w:val="0"/>
        <w:suppressAutoHyphens/>
        <w:spacing w:line="320" w:lineRule="exact"/>
        <w:ind w:left="1134" w:right="57" w:hanging="708"/>
        <w:rPr>
          <w:rFonts w:ascii="Tahoma" w:eastAsia="Calibri" w:hAnsi="Tahoma" w:cs="Tahoma"/>
          <w:sz w:val="22"/>
          <w:szCs w:val="22"/>
          <w:lang w:eastAsia="en-US"/>
        </w:rPr>
      </w:pPr>
    </w:p>
    <w:p w14:paraId="0D0ADB35" w14:textId="1B0F19D0" w:rsidR="00630A59" w:rsidRPr="00583287" w:rsidRDefault="008C7533" w:rsidP="007B5A72">
      <w:pPr>
        <w:pStyle w:val="NormalWeb"/>
        <w:numPr>
          <w:ilvl w:val="0"/>
          <w:numId w:val="3"/>
        </w:numPr>
        <w:tabs>
          <w:tab w:val="clear" w:pos="1134"/>
        </w:tabs>
        <w:spacing w:before="0" w:beforeAutospacing="0" w:after="0" w:afterAutospacing="0" w:line="320" w:lineRule="exact"/>
        <w:ind w:hanging="708"/>
        <w:rPr>
          <w:rFonts w:ascii="Tahoma" w:eastAsia="Calibri" w:hAnsi="Tahoma" w:cs="Tahoma"/>
          <w:sz w:val="22"/>
          <w:szCs w:val="22"/>
          <w:lang w:eastAsia="en-US"/>
        </w:rPr>
      </w:pPr>
      <w:bookmarkStart w:id="350" w:name="_Ref95841296"/>
      <w:r w:rsidRPr="00583287">
        <w:rPr>
          <w:rFonts w:ascii="Tahoma" w:eastAsia="Calibri" w:hAnsi="Tahoma" w:cs="Tahoma"/>
          <w:sz w:val="22"/>
          <w:szCs w:val="22"/>
          <w:lang w:eastAsia="en-US"/>
        </w:rPr>
        <w:t xml:space="preserve">observa e cumpre e faz com que suas respectivas </w:t>
      </w:r>
      <w:r w:rsidR="00CF527D">
        <w:rPr>
          <w:rFonts w:ascii="Tahoma" w:eastAsia="Calibri" w:hAnsi="Tahoma" w:cs="Tahoma"/>
          <w:sz w:val="22"/>
          <w:szCs w:val="22"/>
          <w:lang w:eastAsia="en-US"/>
        </w:rPr>
        <w:t>Entidades da Emissora</w:t>
      </w:r>
      <w:r w:rsidR="00CF527D" w:rsidRPr="00583287">
        <w:rPr>
          <w:rFonts w:ascii="Tahoma" w:eastAsia="Calibri" w:hAnsi="Tahoma" w:cs="Tahoma"/>
          <w:sz w:val="22"/>
          <w:szCs w:val="22"/>
          <w:lang w:eastAsia="en-US"/>
        </w:rPr>
        <w:t xml:space="preserve"> </w:t>
      </w:r>
      <w:r w:rsidRPr="00583287">
        <w:rPr>
          <w:rFonts w:ascii="Tahoma" w:eastAsia="Calibri" w:hAnsi="Tahoma" w:cs="Tahoma"/>
          <w:sz w:val="22"/>
          <w:szCs w:val="22"/>
          <w:lang w:eastAsia="en-US"/>
        </w:rPr>
        <w:t xml:space="preserve">e seus diretores, funcionários e membros de conselho de administração, se existentes, observem e cumpram as </w:t>
      </w:r>
      <w:r w:rsidR="008313BC" w:rsidRPr="00583287">
        <w:rPr>
          <w:rFonts w:ascii="Tahoma" w:eastAsia="Calibri" w:hAnsi="Tahoma" w:cs="Tahoma"/>
          <w:sz w:val="22"/>
          <w:szCs w:val="22"/>
          <w:lang w:eastAsia="en-US"/>
        </w:rPr>
        <w:t xml:space="preserve">Leis de </w:t>
      </w:r>
      <w:r w:rsidR="00CF527D">
        <w:rPr>
          <w:rFonts w:ascii="Tahoma" w:eastAsia="Calibri" w:hAnsi="Tahoma" w:cs="Tahoma"/>
          <w:sz w:val="22"/>
          <w:szCs w:val="22"/>
          <w:lang w:eastAsia="en-US"/>
        </w:rPr>
        <w:t>Combate</w:t>
      </w:r>
      <w:r w:rsidR="00CF527D" w:rsidRPr="00583287">
        <w:rPr>
          <w:rFonts w:ascii="Tahoma" w:eastAsia="Calibri" w:hAnsi="Tahoma" w:cs="Tahoma"/>
          <w:sz w:val="22"/>
          <w:szCs w:val="22"/>
          <w:lang w:eastAsia="en-US"/>
        </w:rPr>
        <w:t xml:space="preserve"> </w:t>
      </w:r>
      <w:r w:rsidR="008313BC" w:rsidRPr="00583287">
        <w:rPr>
          <w:rFonts w:ascii="Tahoma" w:eastAsia="Calibri" w:hAnsi="Tahoma" w:cs="Tahoma"/>
          <w:sz w:val="22"/>
          <w:szCs w:val="22"/>
          <w:lang w:eastAsia="en-US"/>
        </w:rPr>
        <w:t xml:space="preserve">à Lavagem de Dinheiro e </w:t>
      </w:r>
      <w:r w:rsidR="00CF527D">
        <w:rPr>
          <w:rFonts w:ascii="Tahoma" w:eastAsia="Calibri" w:hAnsi="Tahoma" w:cs="Tahoma"/>
          <w:sz w:val="22"/>
          <w:szCs w:val="22"/>
          <w:lang w:eastAsia="en-US"/>
        </w:rPr>
        <w:t xml:space="preserve">as Leis </w:t>
      </w:r>
      <w:r w:rsidR="008313BC" w:rsidRPr="00583287">
        <w:rPr>
          <w:rFonts w:ascii="Tahoma" w:eastAsia="Calibri" w:hAnsi="Tahoma" w:cs="Tahoma"/>
          <w:sz w:val="22"/>
          <w:szCs w:val="22"/>
          <w:lang w:eastAsia="en-US"/>
        </w:rPr>
        <w:t>Anticorrupção</w:t>
      </w:r>
      <w:r w:rsidRPr="00583287">
        <w:rPr>
          <w:rFonts w:ascii="Tahoma" w:eastAsia="Calibri" w:hAnsi="Tahoma" w:cs="Tahoma"/>
          <w:sz w:val="22"/>
          <w:szCs w:val="22"/>
          <w:lang w:eastAsia="en-US"/>
        </w:rPr>
        <w:t>, bem como se abstém de praticar quaisquer atos de corrupção e de agir de forma lesiva à administração pública, nacional e estrangeira, no seu interesse ou para seu benefício, exclusivo ou não;</w:t>
      </w:r>
      <w:bookmarkEnd w:id="350"/>
      <w:r w:rsidRPr="00583287">
        <w:rPr>
          <w:rFonts w:ascii="Tahoma" w:eastAsia="Calibri" w:hAnsi="Tahoma" w:cs="Tahoma"/>
          <w:sz w:val="22"/>
          <w:szCs w:val="22"/>
          <w:lang w:eastAsia="en-US"/>
        </w:rPr>
        <w:t xml:space="preserve"> </w:t>
      </w:r>
    </w:p>
    <w:p w14:paraId="74882C62" w14:textId="77777777" w:rsidR="00630A59" w:rsidRPr="00583287" w:rsidRDefault="00630A59" w:rsidP="007B5A72">
      <w:pPr>
        <w:pStyle w:val="PargrafodaLista"/>
        <w:ind w:left="1134" w:hanging="708"/>
        <w:rPr>
          <w:rFonts w:ascii="Tahoma" w:eastAsia="Calibri" w:hAnsi="Tahoma" w:cs="Tahoma"/>
          <w:sz w:val="22"/>
          <w:szCs w:val="22"/>
          <w:lang w:eastAsia="en-US"/>
        </w:rPr>
      </w:pPr>
    </w:p>
    <w:p w14:paraId="271BAB48" w14:textId="77777777" w:rsidR="00630A59" w:rsidRPr="00583287" w:rsidRDefault="008C7533" w:rsidP="007B5A72">
      <w:pPr>
        <w:pStyle w:val="PargrafodaLista"/>
        <w:widowControl w:val="0"/>
        <w:numPr>
          <w:ilvl w:val="0"/>
          <w:numId w:val="3"/>
        </w:numPr>
        <w:tabs>
          <w:tab w:val="clear" w:pos="1134"/>
        </w:tabs>
        <w:suppressAutoHyphens/>
        <w:spacing w:line="320" w:lineRule="exact"/>
        <w:ind w:right="57" w:hanging="708"/>
        <w:rPr>
          <w:rFonts w:ascii="Tahoma" w:eastAsia="Calibri" w:hAnsi="Tahoma" w:cs="Tahoma"/>
          <w:sz w:val="22"/>
          <w:szCs w:val="22"/>
          <w:lang w:eastAsia="en-US"/>
        </w:rPr>
      </w:pPr>
      <w:r w:rsidRPr="00583287">
        <w:rPr>
          <w:rFonts w:ascii="Tahoma" w:eastAsia="Calibri" w:hAnsi="Tahoma" w:cs="Tahoma"/>
          <w:sz w:val="22"/>
          <w:szCs w:val="22"/>
          <w:lang w:eastAsia="en-US"/>
        </w:rPr>
        <w:t>inexiste</w:t>
      </w:r>
      <w:r w:rsidR="008313BC" w:rsidRPr="00583287">
        <w:rPr>
          <w:rFonts w:ascii="Tahoma" w:eastAsia="Calibri" w:hAnsi="Tahoma" w:cs="Tahoma"/>
          <w:sz w:val="22"/>
          <w:szCs w:val="22"/>
          <w:lang w:eastAsia="en-US"/>
        </w:rPr>
        <w:t>,</w:t>
      </w:r>
      <w:r w:rsidRPr="00583287">
        <w:rPr>
          <w:rFonts w:ascii="Tahoma" w:eastAsia="Calibri" w:hAnsi="Tahoma" w:cs="Tahoma"/>
          <w:sz w:val="22"/>
          <w:szCs w:val="22"/>
          <w:lang w:eastAsia="en-US"/>
        </w:rPr>
        <w:t xml:space="preserve"> contra si e</w:t>
      </w:r>
      <w:r w:rsidR="008313BC" w:rsidRPr="00583287">
        <w:rPr>
          <w:rFonts w:ascii="Tahoma" w:eastAsia="Calibri" w:hAnsi="Tahoma" w:cs="Tahoma"/>
          <w:sz w:val="22"/>
          <w:szCs w:val="22"/>
          <w:lang w:eastAsia="en-US"/>
        </w:rPr>
        <w:t>/ou</w:t>
      </w:r>
      <w:r w:rsidRPr="00583287">
        <w:rPr>
          <w:rFonts w:ascii="Tahoma" w:eastAsia="Calibri" w:hAnsi="Tahoma" w:cs="Tahoma"/>
          <w:sz w:val="22"/>
          <w:szCs w:val="22"/>
          <w:lang w:eastAsia="en-US"/>
        </w:rPr>
        <w:t xml:space="preserve"> </w:t>
      </w:r>
      <w:r w:rsidR="00CF527D">
        <w:rPr>
          <w:rFonts w:ascii="Tahoma" w:eastAsia="Calibri" w:hAnsi="Tahoma" w:cs="Tahoma"/>
          <w:sz w:val="22"/>
          <w:szCs w:val="22"/>
          <w:lang w:eastAsia="en-US"/>
        </w:rPr>
        <w:t>as Entidades da Emissora</w:t>
      </w:r>
      <w:r w:rsidRPr="00583287">
        <w:rPr>
          <w:rFonts w:ascii="Tahoma" w:eastAsia="Calibri" w:hAnsi="Tahoma" w:cs="Tahoma"/>
          <w:sz w:val="22"/>
          <w:szCs w:val="22"/>
          <w:lang w:eastAsia="en-US"/>
        </w:rPr>
        <w:t xml:space="preserve">, investigação, inquérito ou procedimento administrativo ou judicial relacionado a práticas contrárias às </w:t>
      </w:r>
      <w:r w:rsidR="008313BC" w:rsidRPr="00583287">
        <w:rPr>
          <w:rFonts w:ascii="Tahoma" w:eastAsia="Calibri" w:hAnsi="Tahoma" w:cs="Tahoma"/>
          <w:sz w:val="22"/>
          <w:szCs w:val="22"/>
          <w:lang w:eastAsia="en-US"/>
        </w:rPr>
        <w:t xml:space="preserve">Leis de </w:t>
      </w:r>
      <w:r w:rsidR="00CF527D">
        <w:rPr>
          <w:rFonts w:ascii="Tahoma" w:eastAsia="Calibri" w:hAnsi="Tahoma" w:cs="Tahoma"/>
          <w:sz w:val="22"/>
          <w:szCs w:val="22"/>
          <w:lang w:eastAsia="en-US"/>
        </w:rPr>
        <w:t>Combate</w:t>
      </w:r>
      <w:r w:rsidR="00CF527D" w:rsidRPr="00583287">
        <w:rPr>
          <w:rFonts w:ascii="Tahoma" w:eastAsia="Calibri" w:hAnsi="Tahoma" w:cs="Tahoma"/>
          <w:sz w:val="22"/>
          <w:szCs w:val="22"/>
          <w:lang w:eastAsia="en-US"/>
        </w:rPr>
        <w:t xml:space="preserve"> </w:t>
      </w:r>
      <w:r w:rsidR="008313BC" w:rsidRPr="00583287">
        <w:rPr>
          <w:rFonts w:ascii="Tahoma" w:eastAsia="Calibri" w:hAnsi="Tahoma" w:cs="Tahoma"/>
          <w:sz w:val="22"/>
          <w:szCs w:val="22"/>
          <w:lang w:eastAsia="en-US"/>
        </w:rPr>
        <w:t xml:space="preserve">à Lavagem de Dinheiro e </w:t>
      </w:r>
      <w:r w:rsidR="00CF527D">
        <w:rPr>
          <w:rFonts w:ascii="Tahoma" w:eastAsia="Calibri" w:hAnsi="Tahoma" w:cs="Tahoma"/>
          <w:sz w:val="22"/>
          <w:szCs w:val="22"/>
          <w:lang w:eastAsia="en-US"/>
        </w:rPr>
        <w:t xml:space="preserve">às Leis </w:t>
      </w:r>
      <w:r w:rsidR="008313BC" w:rsidRPr="00583287">
        <w:rPr>
          <w:rFonts w:ascii="Tahoma" w:eastAsia="Calibri" w:hAnsi="Tahoma" w:cs="Tahoma"/>
          <w:sz w:val="22"/>
          <w:szCs w:val="22"/>
          <w:lang w:eastAsia="en-US"/>
        </w:rPr>
        <w:t>Anticorrupção</w:t>
      </w:r>
      <w:r w:rsidRPr="00583287">
        <w:rPr>
          <w:rFonts w:ascii="Tahoma" w:eastAsia="Calibri" w:hAnsi="Tahoma" w:cs="Tahoma"/>
          <w:sz w:val="22"/>
          <w:szCs w:val="22"/>
          <w:lang w:eastAsia="en-US"/>
        </w:rPr>
        <w:t>;</w:t>
      </w:r>
    </w:p>
    <w:p w14:paraId="6B86B069" w14:textId="77777777" w:rsidR="00CA763D" w:rsidRPr="00583287" w:rsidRDefault="00CA763D" w:rsidP="007B5A72">
      <w:pPr>
        <w:pStyle w:val="ListaColorida-nfase12"/>
        <w:spacing w:after="0" w:line="320" w:lineRule="atLeast"/>
        <w:ind w:left="1134" w:right="-22" w:hanging="708"/>
        <w:rPr>
          <w:rFonts w:ascii="Tahoma" w:hAnsi="Tahoma" w:cs="Tahoma"/>
        </w:rPr>
      </w:pPr>
    </w:p>
    <w:p w14:paraId="292AA262" w14:textId="195805EC" w:rsidR="00CA763D" w:rsidRPr="00583287" w:rsidRDefault="008C7533" w:rsidP="007B5A72">
      <w:pPr>
        <w:pStyle w:val="ListaColorida-nfase12"/>
        <w:numPr>
          <w:ilvl w:val="0"/>
          <w:numId w:val="3"/>
        </w:numPr>
        <w:tabs>
          <w:tab w:val="clear" w:pos="1134"/>
        </w:tabs>
        <w:spacing w:after="0" w:line="320" w:lineRule="atLeast"/>
        <w:ind w:right="-22" w:hanging="708"/>
        <w:rPr>
          <w:rFonts w:ascii="Tahoma" w:hAnsi="Tahoma" w:cs="Tahoma"/>
        </w:rPr>
      </w:pPr>
      <w:r w:rsidRPr="00583287">
        <w:rPr>
          <w:rFonts w:ascii="Tahoma" w:hAnsi="Tahoma" w:cs="Tahoma"/>
        </w:rPr>
        <w:t>a Conta Exclusiva</w:t>
      </w:r>
      <w:r w:rsidR="00D97AFE">
        <w:rPr>
          <w:rFonts w:ascii="Tahoma" w:hAnsi="Tahoma" w:cs="Tahoma"/>
        </w:rPr>
        <w:t xml:space="preserve"> é</w:t>
      </w:r>
      <w:r w:rsidRPr="00583287">
        <w:rPr>
          <w:rFonts w:ascii="Tahoma" w:hAnsi="Tahoma" w:cs="Tahoma"/>
        </w:rPr>
        <w:t xml:space="preserve"> a conta utilizada pela Emissora para processar o pagamento e a liquidação de quaisquer valores devidos pela Emissora aos Debenturistas, executados por meio da B3, são </w:t>
      </w:r>
      <w:r w:rsidR="00B23F03" w:rsidRPr="00583287">
        <w:rPr>
          <w:rFonts w:ascii="Tahoma" w:hAnsi="Tahoma" w:cs="Tahoma"/>
        </w:rPr>
        <w:t xml:space="preserve">e serão </w:t>
      </w:r>
      <w:r w:rsidRPr="00583287">
        <w:rPr>
          <w:rFonts w:ascii="Tahoma" w:hAnsi="Tahoma" w:cs="Tahoma"/>
        </w:rPr>
        <w:t>as únicas contas bancárias utilizadas pela Emissora para essa finalidade em relação à presente Emissão;</w:t>
      </w:r>
    </w:p>
    <w:p w14:paraId="63A4555A" w14:textId="77777777" w:rsidR="00CA763D" w:rsidRPr="00583287" w:rsidRDefault="00CA763D" w:rsidP="007B5A72">
      <w:pPr>
        <w:pStyle w:val="ListaColorida-nfase12"/>
        <w:spacing w:after="0" w:line="320" w:lineRule="atLeast"/>
        <w:ind w:left="1134" w:right="-22" w:hanging="708"/>
        <w:rPr>
          <w:rFonts w:ascii="Tahoma" w:hAnsi="Tahoma" w:cs="Tahoma"/>
        </w:rPr>
      </w:pPr>
    </w:p>
    <w:p w14:paraId="326B5009" w14:textId="77777777" w:rsidR="00B23F03" w:rsidRPr="00583287" w:rsidRDefault="008C7533" w:rsidP="007B5A72">
      <w:pPr>
        <w:pStyle w:val="ListaColorida-nfase12"/>
        <w:numPr>
          <w:ilvl w:val="0"/>
          <w:numId w:val="3"/>
        </w:numPr>
        <w:tabs>
          <w:tab w:val="clear" w:pos="1134"/>
        </w:tabs>
        <w:spacing w:after="0" w:line="320" w:lineRule="atLeast"/>
        <w:ind w:right="-22" w:hanging="708"/>
        <w:rPr>
          <w:rFonts w:ascii="Tahoma" w:hAnsi="Tahoma" w:cs="Tahoma"/>
        </w:rPr>
      </w:pPr>
      <w:bookmarkStart w:id="351" w:name="_Hlk83459881"/>
      <w:r w:rsidRPr="00583287">
        <w:rPr>
          <w:rFonts w:ascii="Tahoma" w:hAnsi="Tahoma" w:cs="Tahoma"/>
        </w:rPr>
        <w:t xml:space="preserve">a </w:t>
      </w:r>
      <w:r w:rsidRPr="00583287">
        <w:rPr>
          <w:rFonts w:ascii="Tahoma" w:eastAsia="MS Mincho" w:hAnsi="Tahoma" w:cs="Tahoma"/>
        </w:rPr>
        <w:t xml:space="preserve">totalidade </w:t>
      </w:r>
      <w:r w:rsidRPr="00583287">
        <w:rPr>
          <w:rFonts w:ascii="Tahoma" w:eastAsia="MS Mincho" w:hAnsi="Tahoma" w:cs="Tahoma"/>
          <w:b/>
        </w:rPr>
        <w:t>(a)</w:t>
      </w:r>
      <w:r w:rsidRPr="00583287">
        <w:rPr>
          <w:rFonts w:ascii="Tahoma" w:eastAsia="MS Mincho" w:hAnsi="Tahoma" w:cs="Tahoma"/>
        </w:rPr>
        <w:t xml:space="preserve"> dos Direitos Creditórios Vinculados, </w:t>
      </w:r>
      <w:r w:rsidRPr="00583287">
        <w:rPr>
          <w:rFonts w:ascii="Tahoma" w:eastAsia="MS Mincho" w:hAnsi="Tahoma" w:cs="Tahoma"/>
          <w:b/>
        </w:rPr>
        <w:t>(b)</w:t>
      </w:r>
      <w:r w:rsidRPr="00583287">
        <w:rPr>
          <w:rFonts w:ascii="Tahoma" w:eastAsia="MS Mincho" w:hAnsi="Tahoma" w:cs="Tahoma"/>
        </w:rPr>
        <w:t xml:space="preserve"> dos direitos creditórios decorrentes da Conta Exclusiva, </w:t>
      </w:r>
      <w:r w:rsidRPr="00583287">
        <w:rPr>
          <w:rFonts w:ascii="Tahoma" w:eastAsia="MS Mincho" w:hAnsi="Tahoma" w:cs="Tahoma"/>
          <w:b/>
        </w:rPr>
        <w:t>(c)</w:t>
      </w:r>
      <w:r w:rsidRPr="00583287">
        <w:rPr>
          <w:rFonts w:ascii="Tahoma" w:eastAsia="MS Mincho" w:hAnsi="Tahoma" w:cs="Tahoma"/>
        </w:rPr>
        <w:t xml:space="preserve"> dos direitos creditórios decorrentes da Conta </w:t>
      </w:r>
      <w:r w:rsidR="007B3318">
        <w:rPr>
          <w:rFonts w:ascii="Tahoma" w:eastAsia="MS Mincho" w:hAnsi="Tahoma" w:cs="Tahoma"/>
        </w:rPr>
        <w:t>Extraordinária</w:t>
      </w:r>
      <w:r w:rsidRPr="00583287">
        <w:rPr>
          <w:rFonts w:ascii="Tahoma" w:eastAsia="MS Mincho" w:hAnsi="Tahoma" w:cs="Tahoma"/>
        </w:rPr>
        <w:t xml:space="preserve">, e </w:t>
      </w:r>
      <w:r w:rsidRPr="00583287">
        <w:rPr>
          <w:rFonts w:ascii="Tahoma" w:eastAsia="MS Mincho" w:hAnsi="Tahoma" w:cs="Tahoma"/>
          <w:b/>
        </w:rPr>
        <w:t>(b)</w:t>
      </w:r>
      <w:r w:rsidRPr="00583287">
        <w:rPr>
          <w:rFonts w:ascii="Tahoma" w:eastAsia="MS Mincho" w:hAnsi="Tahoma" w:cs="Tahoma"/>
        </w:rPr>
        <w:t xml:space="preserve"> dos direitos creditórios decorrentes dos Investimentos Permitidos,</w:t>
      </w:r>
      <w:bookmarkEnd w:id="351"/>
      <w:r w:rsidRPr="00583287">
        <w:rPr>
          <w:rFonts w:ascii="Tahoma" w:eastAsia="MS Mincho" w:hAnsi="Tahoma" w:cs="Tahoma"/>
        </w:rPr>
        <w:t xml:space="preserve"> </w:t>
      </w:r>
      <w:r w:rsidRPr="00583287">
        <w:rPr>
          <w:rFonts w:ascii="Tahoma" w:hAnsi="Tahoma" w:cs="Tahoma"/>
        </w:rPr>
        <w:t>encontra-se livre e desembaraçada de quaisquer ônus ou gravames;</w:t>
      </w:r>
    </w:p>
    <w:p w14:paraId="59EA4A27" w14:textId="77777777" w:rsidR="00B23F03" w:rsidRPr="00583287" w:rsidRDefault="00B23F03" w:rsidP="007B5A72">
      <w:pPr>
        <w:pStyle w:val="PargrafodaLista"/>
        <w:ind w:left="1134" w:hanging="708"/>
        <w:rPr>
          <w:rFonts w:ascii="Tahoma" w:hAnsi="Tahoma" w:cs="Tahoma"/>
        </w:rPr>
      </w:pPr>
    </w:p>
    <w:p w14:paraId="0C2B8EB1" w14:textId="77777777" w:rsidR="00B23F03" w:rsidRPr="00583287" w:rsidRDefault="008C7533" w:rsidP="007B5A72">
      <w:pPr>
        <w:pStyle w:val="ListaColorida-nfase12"/>
        <w:numPr>
          <w:ilvl w:val="0"/>
          <w:numId w:val="3"/>
        </w:numPr>
        <w:tabs>
          <w:tab w:val="clear" w:pos="1134"/>
          <w:tab w:val="num" w:pos="1418"/>
        </w:tabs>
        <w:spacing w:after="0" w:line="320" w:lineRule="atLeast"/>
        <w:ind w:right="-22" w:hanging="708"/>
        <w:rPr>
          <w:rFonts w:ascii="Tahoma" w:hAnsi="Tahoma" w:cs="Tahoma"/>
        </w:rPr>
      </w:pPr>
      <w:r w:rsidRPr="00583287">
        <w:rPr>
          <w:rFonts w:ascii="Tahoma" w:hAnsi="Tahoma" w:cs="Tahoma"/>
        </w:rPr>
        <w:lastRenderedPageBreak/>
        <w:t>que inexiste qualquer condenação na esfera administrativa ou judicial, notadamente por razões de corrupção ou por qualquer motivo referente ao descumprimento das Leis Anticorrupção e/ou Leis de Combate à Lavagem de Dinheiro; e</w:t>
      </w:r>
    </w:p>
    <w:p w14:paraId="7E0DCB94" w14:textId="77777777" w:rsidR="00B23F03" w:rsidRPr="00583287" w:rsidRDefault="00B23F03" w:rsidP="007B5A72">
      <w:pPr>
        <w:pStyle w:val="PargrafodaLista"/>
        <w:tabs>
          <w:tab w:val="num" w:pos="1418"/>
        </w:tabs>
        <w:ind w:left="1134" w:hanging="708"/>
        <w:rPr>
          <w:rFonts w:ascii="Tahoma" w:hAnsi="Tahoma" w:cs="Tahoma"/>
        </w:rPr>
      </w:pPr>
    </w:p>
    <w:p w14:paraId="7247DE34" w14:textId="77777777" w:rsidR="00CA763D" w:rsidRPr="00583287" w:rsidRDefault="008C7533" w:rsidP="007B5A72">
      <w:pPr>
        <w:pStyle w:val="ListaColorida-nfase12"/>
        <w:numPr>
          <w:ilvl w:val="0"/>
          <w:numId w:val="3"/>
        </w:numPr>
        <w:tabs>
          <w:tab w:val="clear" w:pos="1134"/>
          <w:tab w:val="num" w:pos="1418"/>
        </w:tabs>
        <w:spacing w:after="0" w:line="320" w:lineRule="atLeast"/>
        <w:ind w:right="-22" w:hanging="708"/>
        <w:rPr>
          <w:rFonts w:ascii="Tahoma" w:hAnsi="Tahoma" w:cs="Tahoma"/>
        </w:rPr>
      </w:pPr>
      <w:r w:rsidRPr="00583287">
        <w:rPr>
          <w:rFonts w:ascii="Tahoma" w:hAnsi="Tahoma" w:cs="Tahoma"/>
        </w:rPr>
        <w:t xml:space="preserve">que </w:t>
      </w:r>
      <w:r w:rsidRPr="00FC73A6">
        <w:rPr>
          <w:rFonts w:ascii="Tahoma" w:hAnsi="Tahoma"/>
        </w:rPr>
        <w:t>(</w:t>
      </w:r>
      <w:r w:rsidR="00CF527D" w:rsidRPr="00FC73A6">
        <w:rPr>
          <w:rFonts w:ascii="Tahoma" w:hAnsi="Tahoma"/>
        </w:rPr>
        <w:t>a</w:t>
      </w:r>
      <w:r w:rsidRPr="00FC73A6">
        <w:rPr>
          <w:rFonts w:ascii="Tahoma" w:hAnsi="Tahoma"/>
        </w:rPr>
        <w:t>)</w:t>
      </w:r>
      <w:r w:rsidRPr="00583287">
        <w:rPr>
          <w:rFonts w:ascii="Tahoma" w:hAnsi="Tahoma" w:cs="Tahoma"/>
        </w:rPr>
        <w:t xml:space="preserve"> não foi condenada na esfera judicial ou administrativa por: (</w:t>
      </w:r>
      <w:r w:rsidR="00CF527D">
        <w:rPr>
          <w:rFonts w:ascii="Tahoma" w:hAnsi="Tahoma" w:cs="Tahoma"/>
        </w:rPr>
        <w:t>1</w:t>
      </w:r>
      <w:r w:rsidRPr="00583287">
        <w:rPr>
          <w:rFonts w:ascii="Tahoma" w:hAnsi="Tahoma" w:cs="Tahoma"/>
        </w:rPr>
        <w:t>) questões trabalhistas envolvendo trabalho em condição análoga à de escravo e/ou trabalho infantil, ou (</w:t>
      </w:r>
      <w:r w:rsidR="00CF527D">
        <w:rPr>
          <w:rFonts w:ascii="Tahoma" w:hAnsi="Tahoma" w:cs="Tahoma"/>
        </w:rPr>
        <w:t>2</w:t>
      </w:r>
      <w:r w:rsidRPr="00583287">
        <w:rPr>
          <w:rFonts w:ascii="Tahoma" w:hAnsi="Tahoma" w:cs="Tahoma"/>
        </w:rPr>
        <w:t xml:space="preserve">) crime contra o meio ambiente; e </w:t>
      </w:r>
      <w:r w:rsidRPr="00FC73A6">
        <w:rPr>
          <w:rFonts w:ascii="Tahoma" w:hAnsi="Tahoma"/>
        </w:rPr>
        <w:t>(</w:t>
      </w:r>
      <w:r w:rsidR="00CF527D" w:rsidRPr="00FC73A6">
        <w:rPr>
          <w:rFonts w:ascii="Tahoma" w:hAnsi="Tahoma"/>
        </w:rPr>
        <w:t>b</w:t>
      </w:r>
      <w:r w:rsidRPr="00FC73A6">
        <w:rPr>
          <w:rFonts w:ascii="Tahoma" w:hAnsi="Tahoma"/>
        </w:rPr>
        <w:t>)</w:t>
      </w:r>
      <w:r w:rsidRPr="00583287">
        <w:rPr>
          <w:rFonts w:ascii="Tahoma" w:hAnsi="Tahoma" w:cs="Tahoma"/>
        </w:rPr>
        <w:t xml:space="preserve"> suas atividades e propriedades estão em conformidade com a legislação ambiental brasileira.</w:t>
      </w:r>
    </w:p>
    <w:p w14:paraId="4A247164" w14:textId="77777777" w:rsidR="00CA763D" w:rsidRPr="00583287" w:rsidRDefault="00CA763D" w:rsidP="00E57F75">
      <w:pPr>
        <w:pStyle w:val="ListaColorida-nfase12"/>
        <w:spacing w:after="0" w:line="320" w:lineRule="atLeast"/>
        <w:ind w:left="0" w:right="-22"/>
        <w:rPr>
          <w:rFonts w:ascii="Tahoma" w:hAnsi="Tahoma" w:cs="Tahoma"/>
        </w:rPr>
      </w:pPr>
    </w:p>
    <w:p w14:paraId="731EF6F2" w14:textId="77777777" w:rsidR="00CA763D" w:rsidRPr="00583287" w:rsidRDefault="008C7533" w:rsidP="00F33DB7">
      <w:pPr>
        <w:pStyle w:val="PargrafodaLista"/>
        <w:numPr>
          <w:ilvl w:val="2"/>
          <w:numId w:val="30"/>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A Emissora compromete-se a notificar</w:t>
      </w:r>
      <w:r w:rsidR="005E1E5A" w:rsidRPr="00583287">
        <w:rPr>
          <w:rFonts w:ascii="Tahoma" w:hAnsi="Tahoma" w:cs="Tahoma"/>
          <w:sz w:val="22"/>
          <w:szCs w:val="22"/>
        </w:rPr>
        <w:t xml:space="preserve"> o Agente Fiduciário</w:t>
      </w:r>
      <w:r w:rsidR="009F32C0">
        <w:rPr>
          <w:rFonts w:ascii="Tahoma" w:hAnsi="Tahoma" w:cs="Tahoma"/>
          <w:sz w:val="22"/>
          <w:szCs w:val="22"/>
        </w:rPr>
        <w:t>,</w:t>
      </w:r>
      <w:r w:rsidRPr="00583287">
        <w:rPr>
          <w:rFonts w:ascii="Tahoma" w:hAnsi="Tahoma" w:cs="Tahoma"/>
          <w:sz w:val="22"/>
          <w:szCs w:val="22"/>
        </w:rPr>
        <w:t xml:space="preserve"> em até 2 (dois) Dias Úteis</w:t>
      </w:r>
      <w:r w:rsidR="009F32C0">
        <w:rPr>
          <w:rFonts w:ascii="Tahoma" w:hAnsi="Tahoma" w:cs="Tahoma"/>
          <w:sz w:val="22"/>
          <w:szCs w:val="22"/>
        </w:rPr>
        <w:t>,</w:t>
      </w:r>
      <w:r w:rsidRPr="00583287">
        <w:rPr>
          <w:rFonts w:ascii="Tahoma" w:hAnsi="Tahoma" w:cs="Tahoma"/>
          <w:sz w:val="22"/>
          <w:szCs w:val="22"/>
        </w:rPr>
        <w:t xml:space="preserve"> caso quaisquer das declarações aqui prestadas tornem-se total ou parcialmente inverídicas, incompletas ou incorretas</w:t>
      </w:r>
      <w:r w:rsidR="005E1E5A" w:rsidRPr="00583287">
        <w:rPr>
          <w:rFonts w:ascii="Tahoma" w:hAnsi="Tahoma" w:cs="Tahoma"/>
          <w:sz w:val="22"/>
          <w:szCs w:val="22"/>
        </w:rPr>
        <w:t xml:space="preserve">. </w:t>
      </w:r>
    </w:p>
    <w:p w14:paraId="05F49828" w14:textId="77777777" w:rsidR="00CA763D" w:rsidRPr="00583287" w:rsidRDefault="00CA763D" w:rsidP="00E57F75">
      <w:pPr>
        <w:pStyle w:val="PargrafodaLista"/>
        <w:spacing w:line="320" w:lineRule="atLeast"/>
        <w:ind w:left="0" w:right="-22"/>
        <w:rPr>
          <w:rFonts w:ascii="Tahoma" w:hAnsi="Tahoma" w:cs="Tahoma"/>
          <w:sz w:val="22"/>
          <w:szCs w:val="22"/>
        </w:rPr>
      </w:pPr>
    </w:p>
    <w:p w14:paraId="137DDBEC" w14:textId="77777777" w:rsidR="00634B25"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A Crediare, neste ato, declara e garante aos Debenturistas que:</w:t>
      </w:r>
    </w:p>
    <w:p w14:paraId="5E6AB8B6" w14:textId="77777777" w:rsidR="00634B25" w:rsidRPr="00583287" w:rsidRDefault="00634B25" w:rsidP="00E57F75">
      <w:pPr>
        <w:pStyle w:val="PargrafodaLista"/>
        <w:spacing w:line="320" w:lineRule="atLeast"/>
        <w:ind w:left="0" w:right="-22"/>
        <w:rPr>
          <w:rFonts w:ascii="Tahoma" w:hAnsi="Tahoma" w:cs="Tahoma"/>
          <w:sz w:val="22"/>
          <w:szCs w:val="22"/>
        </w:rPr>
      </w:pPr>
    </w:p>
    <w:p w14:paraId="3F3CFF00" w14:textId="77777777" w:rsidR="00634B25" w:rsidRPr="00583287" w:rsidRDefault="008C7533" w:rsidP="00E57F75">
      <w:pPr>
        <w:pStyle w:val="ListaColorida-nfase12"/>
        <w:numPr>
          <w:ilvl w:val="0"/>
          <w:numId w:val="58"/>
        </w:numPr>
        <w:tabs>
          <w:tab w:val="clear" w:pos="1134"/>
        </w:tabs>
        <w:spacing w:after="0" w:line="320" w:lineRule="atLeast"/>
        <w:ind w:left="1418" w:right="-22" w:hanging="709"/>
        <w:rPr>
          <w:rFonts w:ascii="Tahoma" w:hAnsi="Tahoma" w:cs="Tahoma"/>
        </w:rPr>
      </w:pPr>
      <w:proofErr w:type="spellStart"/>
      <w:r w:rsidRPr="00583287">
        <w:rPr>
          <w:rFonts w:ascii="Tahoma" w:hAnsi="Tahoma" w:cs="Tahoma"/>
        </w:rPr>
        <w:t>é</w:t>
      </w:r>
      <w:proofErr w:type="spellEnd"/>
      <w:r w:rsidRPr="00583287">
        <w:rPr>
          <w:rFonts w:ascii="Tahoma" w:hAnsi="Tahoma" w:cs="Tahoma"/>
        </w:rPr>
        <w:t xml:space="preserve"> uma </w:t>
      </w:r>
      <w:r w:rsidR="00D42224" w:rsidRPr="00583287">
        <w:rPr>
          <w:rFonts w:ascii="Tahoma" w:hAnsi="Tahoma" w:cs="Tahoma"/>
        </w:rPr>
        <w:t>sociedade por ações validamente</w:t>
      </w:r>
      <w:r w:rsidRPr="00583287">
        <w:rPr>
          <w:rFonts w:ascii="Tahoma" w:hAnsi="Tahoma" w:cs="Tahoma"/>
        </w:rPr>
        <w:t xml:space="preserve"> constituída e existente de acordo com </w:t>
      </w:r>
      <w:r w:rsidR="00D42224" w:rsidRPr="00583287">
        <w:rPr>
          <w:rFonts w:ascii="Tahoma" w:hAnsi="Tahoma" w:cs="Tahoma"/>
        </w:rPr>
        <w:t>a legislação em vigor e as normas do Banco Central, conforme aplicáveis, estando autorizada a realizar operações de crédito, incluindo, mas não se limitando, por meio dos Contratos de Mútuo</w:t>
      </w:r>
      <w:r w:rsidRPr="00583287">
        <w:rPr>
          <w:rFonts w:ascii="Tahoma" w:hAnsi="Tahoma" w:cs="Tahoma"/>
        </w:rPr>
        <w:t>;</w:t>
      </w:r>
    </w:p>
    <w:p w14:paraId="220F7785" w14:textId="77777777" w:rsidR="00634B25" w:rsidRPr="00583287" w:rsidRDefault="00634B25" w:rsidP="00E57F75">
      <w:pPr>
        <w:pStyle w:val="ListaColorida-nfase12"/>
        <w:spacing w:after="0" w:line="320" w:lineRule="atLeast"/>
        <w:ind w:left="1418" w:right="-22"/>
        <w:rPr>
          <w:rFonts w:ascii="Tahoma" w:hAnsi="Tahoma" w:cs="Tahoma"/>
        </w:rPr>
      </w:pPr>
    </w:p>
    <w:p w14:paraId="4668FEF6" w14:textId="77777777" w:rsidR="00634B25" w:rsidRPr="00583287" w:rsidRDefault="008C7533" w:rsidP="00E57F75">
      <w:pPr>
        <w:pStyle w:val="ListaColorida-nfase12"/>
        <w:numPr>
          <w:ilvl w:val="0"/>
          <w:numId w:val="58"/>
        </w:numPr>
        <w:tabs>
          <w:tab w:val="clear" w:pos="1134"/>
        </w:tabs>
        <w:spacing w:after="0" w:line="320" w:lineRule="atLeast"/>
        <w:ind w:left="1418" w:right="-22" w:hanging="709"/>
        <w:rPr>
          <w:rFonts w:ascii="Tahoma" w:hAnsi="Tahoma" w:cs="Tahoma"/>
        </w:rPr>
      </w:pPr>
      <w:proofErr w:type="spellStart"/>
      <w:r w:rsidRPr="00583287">
        <w:rPr>
          <w:rFonts w:ascii="Tahoma" w:hAnsi="Tahoma" w:cs="Tahoma"/>
        </w:rPr>
        <w:t>é</w:t>
      </w:r>
      <w:proofErr w:type="spellEnd"/>
      <w:r w:rsidRPr="00583287">
        <w:rPr>
          <w:rFonts w:ascii="Tahoma" w:hAnsi="Tahoma" w:cs="Tahoma"/>
        </w:rPr>
        <w:t xml:space="preserve"> plenamente capaz para cumprir todas as obrigações (financeiras e não financeiras) previstas nos documentos da Emissão; </w:t>
      </w:r>
    </w:p>
    <w:p w14:paraId="4509EE72" w14:textId="77777777" w:rsidR="00634B25" w:rsidRPr="00583287" w:rsidRDefault="00634B25" w:rsidP="00E57F75">
      <w:pPr>
        <w:pStyle w:val="ListaColorida-nfase12"/>
        <w:spacing w:after="0" w:line="320" w:lineRule="atLeast"/>
        <w:ind w:left="1418" w:right="-22" w:hanging="709"/>
        <w:rPr>
          <w:rFonts w:ascii="Tahoma" w:hAnsi="Tahoma" w:cs="Tahoma"/>
        </w:rPr>
      </w:pPr>
    </w:p>
    <w:p w14:paraId="290D6568" w14:textId="77777777" w:rsidR="00634B25" w:rsidRPr="00583287" w:rsidRDefault="008C7533" w:rsidP="00E57F75">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t xml:space="preserve">está devidamente </w:t>
      </w:r>
      <w:r w:rsidR="009F32C0" w:rsidRPr="00583287">
        <w:rPr>
          <w:rFonts w:ascii="Tahoma" w:hAnsi="Tahoma" w:cs="Tahoma"/>
        </w:rPr>
        <w:t>autorizad</w:t>
      </w:r>
      <w:r w:rsidR="009F32C0">
        <w:rPr>
          <w:rFonts w:ascii="Tahoma" w:hAnsi="Tahoma" w:cs="Tahoma"/>
        </w:rPr>
        <w:t>a</w:t>
      </w:r>
      <w:r w:rsidR="009F32C0" w:rsidRPr="00583287">
        <w:rPr>
          <w:rFonts w:ascii="Tahoma" w:hAnsi="Tahoma" w:cs="Tahoma"/>
        </w:rPr>
        <w:t xml:space="preserve"> </w:t>
      </w:r>
      <w:r w:rsidRPr="00583287">
        <w:rPr>
          <w:rFonts w:ascii="Tahoma" w:hAnsi="Tahoma" w:cs="Tahoma"/>
        </w:rPr>
        <w:t xml:space="preserve">e obteve todas as licenças e autorizações, inclusive, conforme aplicável, legais, societárias, regulatórias e de terceiros, necessárias </w:t>
      </w:r>
      <w:r w:rsidRPr="00583287">
        <w:rPr>
          <w:rFonts w:ascii="Tahoma" w:hAnsi="Tahoma" w:cs="Tahoma"/>
          <w:b/>
        </w:rPr>
        <w:t>(a)</w:t>
      </w:r>
      <w:r w:rsidRPr="00583287">
        <w:rPr>
          <w:rFonts w:ascii="Tahoma" w:hAnsi="Tahoma" w:cs="Tahoma"/>
        </w:rPr>
        <w:t xml:space="preserve"> à celebração desta Escritura de Emissão e de quaisquer outros documentos da Emissão, </w:t>
      </w:r>
      <w:r w:rsidRPr="00583287">
        <w:rPr>
          <w:rFonts w:ascii="Tahoma" w:hAnsi="Tahoma" w:cs="Tahoma"/>
          <w:b/>
        </w:rPr>
        <w:t>(b)</w:t>
      </w:r>
      <w:r w:rsidRPr="00583287">
        <w:rPr>
          <w:rFonts w:ascii="Tahoma" w:hAnsi="Tahoma" w:cs="Tahoma"/>
        </w:rPr>
        <w:t xml:space="preserve"> à sua participação na Emissão e à aquisição das Debêntures da Segunda Série, e </w:t>
      </w:r>
      <w:r w:rsidRPr="00583287">
        <w:rPr>
          <w:rFonts w:ascii="Tahoma" w:hAnsi="Tahoma" w:cs="Tahoma"/>
          <w:b/>
        </w:rPr>
        <w:t>(c)</w:t>
      </w:r>
      <w:r w:rsidRPr="00583287">
        <w:rPr>
          <w:rFonts w:ascii="Tahoma" w:hAnsi="Tahoma" w:cs="Tahoma"/>
        </w:rPr>
        <w:t xml:space="preserve"> ao cumprimento de todas as suas obrigações prevista nos documentos da Emissão de que é parte, tendo sido plenamente satisfeitos todos os requisitos legais, societários, regulatórios e de terceiros necessários para tanto;</w:t>
      </w:r>
    </w:p>
    <w:p w14:paraId="01F80008" w14:textId="77777777" w:rsidR="00634B25" w:rsidRPr="00583287" w:rsidRDefault="00634B25" w:rsidP="00E57F75">
      <w:pPr>
        <w:pStyle w:val="ListaColorida-nfase12"/>
        <w:spacing w:after="0" w:line="320" w:lineRule="atLeast"/>
        <w:ind w:left="1418" w:right="-22" w:hanging="709"/>
        <w:rPr>
          <w:rFonts w:ascii="Tahoma" w:hAnsi="Tahoma" w:cs="Tahoma"/>
        </w:rPr>
      </w:pPr>
    </w:p>
    <w:p w14:paraId="2225DDB1" w14:textId="77777777" w:rsidR="00634B25" w:rsidRPr="00583287" w:rsidRDefault="008C7533" w:rsidP="00E57F75">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t xml:space="preserve">os representantes legais que assinam esta Escritura de Emissão e quaisquer documentos da Emissão têm poderes estatutários e/ou delegados para assumir, em nome </w:t>
      </w:r>
      <w:r w:rsidR="00D12E34" w:rsidRPr="00583287">
        <w:rPr>
          <w:rFonts w:ascii="Tahoma" w:hAnsi="Tahoma" w:cs="Tahoma"/>
        </w:rPr>
        <w:t>da Crediare</w:t>
      </w:r>
      <w:r w:rsidRPr="00583287">
        <w:rPr>
          <w:rFonts w:ascii="Tahoma" w:hAnsi="Tahoma" w:cs="Tahoma"/>
        </w:rPr>
        <w:t xml:space="preserve">, as obrigações ora estabelecidas e, sendo mandatários, </w:t>
      </w:r>
      <w:r w:rsidRPr="00583287">
        <w:rPr>
          <w:rFonts w:ascii="Tahoma" w:hAnsi="Tahoma" w:cs="Tahoma"/>
        </w:rPr>
        <w:lastRenderedPageBreak/>
        <w:t>têm os poderes legitimamente outorgados, estando os respectivos mandatos em pleno vigor e efeito;</w:t>
      </w:r>
    </w:p>
    <w:p w14:paraId="21B69E48" w14:textId="77777777" w:rsidR="00634B25" w:rsidRPr="00583287" w:rsidRDefault="00634B25" w:rsidP="00E57F75">
      <w:pPr>
        <w:pStyle w:val="ListaColorida-nfase12"/>
        <w:spacing w:after="0" w:line="320" w:lineRule="atLeast"/>
        <w:ind w:left="1418" w:right="-22" w:hanging="709"/>
        <w:rPr>
          <w:rFonts w:ascii="Tahoma" w:hAnsi="Tahoma" w:cs="Tahoma"/>
        </w:rPr>
      </w:pPr>
    </w:p>
    <w:p w14:paraId="75E2E581" w14:textId="77777777" w:rsidR="00634B25" w:rsidRPr="00583287" w:rsidRDefault="008C7533" w:rsidP="00E57F75">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t xml:space="preserve">a celebração, os termos e condições desta Escritura de Emissão e de quaisquer outros documentos da Emissão, e o cumprimento de suas obrigações previstas não infringem ou contrariam, </w:t>
      </w:r>
      <w:r w:rsidRPr="00583287">
        <w:rPr>
          <w:rFonts w:ascii="Tahoma" w:hAnsi="Tahoma" w:cs="Tahoma"/>
          <w:b/>
        </w:rPr>
        <w:t>(a)</w:t>
      </w:r>
      <w:r w:rsidRPr="00583287">
        <w:rPr>
          <w:rFonts w:ascii="Tahoma" w:hAnsi="Tahoma" w:cs="Tahoma"/>
        </w:rPr>
        <w:t xml:space="preserve"> qualquer lei, decreto ou regulamento a que </w:t>
      </w:r>
      <w:r w:rsidR="00D12E34" w:rsidRPr="00583287">
        <w:rPr>
          <w:rFonts w:ascii="Tahoma" w:hAnsi="Tahoma" w:cs="Tahoma"/>
        </w:rPr>
        <w:t>a Crediare</w:t>
      </w:r>
      <w:r w:rsidRPr="00583287">
        <w:rPr>
          <w:rFonts w:ascii="Tahoma" w:hAnsi="Tahoma" w:cs="Tahoma"/>
        </w:rPr>
        <w:t xml:space="preserve"> e/ou quaisquer de seus bens e propriedades estejam sujeitos; </w:t>
      </w:r>
      <w:r w:rsidRPr="00583287">
        <w:rPr>
          <w:rFonts w:ascii="Tahoma" w:hAnsi="Tahoma" w:cs="Tahoma"/>
          <w:b/>
        </w:rPr>
        <w:t>(b)</w:t>
      </w:r>
      <w:r w:rsidRPr="00583287">
        <w:rPr>
          <w:rFonts w:ascii="Tahoma" w:hAnsi="Tahoma" w:cs="Tahoma"/>
        </w:rPr>
        <w:t xml:space="preserve"> qualquer ordem, decisão ou sentença administrativa, judicial ou arbitral que afete </w:t>
      </w:r>
      <w:r w:rsidR="00D12E34" w:rsidRPr="00583287">
        <w:rPr>
          <w:rFonts w:ascii="Tahoma" w:hAnsi="Tahoma" w:cs="Tahoma"/>
        </w:rPr>
        <w:t xml:space="preserve">a Crediare </w:t>
      </w:r>
      <w:r w:rsidRPr="00583287">
        <w:rPr>
          <w:rFonts w:ascii="Tahoma" w:hAnsi="Tahoma" w:cs="Tahoma"/>
        </w:rPr>
        <w:t xml:space="preserve">e/ou quaisquer de seus bens e propriedades; </w:t>
      </w:r>
      <w:r w:rsidRPr="00583287">
        <w:rPr>
          <w:rFonts w:ascii="Tahoma" w:hAnsi="Tahoma" w:cs="Tahoma"/>
          <w:b/>
        </w:rPr>
        <w:t>(c)</w:t>
      </w:r>
      <w:r w:rsidRPr="00583287">
        <w:rPr>
          <w:rFonts w:ascii="Tahoma" w:hAnsi="Tahoma" w:cs="Tahoma"/>
        </w:rPr>
        <w:t xml:space="preserve"> qualquer contrato ou instrumento do qual </w:t>
      </w:r>
      <w:r w:rsidR="00D12E34" w:rsidRPr="00583287">
        <w:rPr>
          <w:rFonts w:ascii="Tahoma" w:hAnsi="Tahoma" w:cs="Tahoma"/>
        </w:rPr>
        <w:t>a Crediare</w:t>
      </w:r>
      <w:r w:rsidRPr="00583287">
        <w:rPr>
          <w:rFonts w:ascii="Tahoma" w:hAnsi="Tahoma" w:cs="Tahoma"/>
        </w:rPr>
        <w:t xml:space="preserve"> seja parte e/ou pelo qual quaisquer de seus bens e propriedades estejam vinculados, ou </w:t>
      </w:r>
      <w:r w:rsidRPr="00583287">
        <w:rPr>
          <w:rFonts w:ascii="Tahoma" w:hAnsi="Tahoma" w:cs="Tahoma"/>
          <w:b/>
          <w:bCs/>
        </w:rPr>
        <w:t>(d)</w:t>
      </w:r>
      <w:r w:rsidRPr="00583287">
        <w:rPr>
          <w:rFonts w:ascii="Tahoma" w:hAnsi="Tahoma" w:cs="Tahoma"/>
        </w:rPr>
        <w:t xml:space="preserve"> o estatuto social </w:t>
      </w:r>
      <w:r w:rsidR="00D12E34" w:rsidRPr="00583287">
        <w:rPr>
          <w:rFonts w:ascii="Tahoma" w:hAnsi="Tahoma" w:cs="Tahoma"/>
        </w:rPr>
        <w:t>da Crediare</w:t>
      </w:r>
      <w:r w:rsidRPr="00583287">
        <w:rPr>
          <w:rFonts w:ascii="Tahoma" w:hAnsi="Tahoma" w:cs="Tahoma"/>
        </w:rPr>
        <w:t xml:space="preserve">, nem irá resultar em </w:t>
      </w:r>
      <w:r w:rsidRPr="00583287">
        <w:rPr>
          <w:rFonts w:ascii="Tahoma" w:hAnsi="Tahoma" w:cs="Tahoma"/>
          <w:b/>
        </w:rPr>
        <w:t>(e)</w:t>
      </w:r>
      <w:r w:rsidRPr="00583287">
        <w:rPr>
          <w:rFonts w:ascii="Tahoma" w:hAnsi="Tahoma" w:cs="Tahoma"/>
        </w:rPr>
        <w:t xml:space="preserve"> vencimento antecipado de qualquer obrigação estabelecida em qualquer contrato ou instrumento do qual </w:t>
      </w:r>
      <w:r w:rsidR="00D12E34" w:rsidRPr="00583287">
        <w:rPr>
          <w:rFonts w:ascii="Tahoma" w:hAnsi="Tahoma" w:cs="Tahoma"/>
        </w:rPr>
        <w:t xml:space="preserve">a Crediare </w:t>
      </w:r>
      <w:r w:rsidRPr="00583287">
        <w:rPr>
          <w:rFonts w:ascii="Tahoma" w:hAnsi="Tahoma" w:cs="Tahoma"/>
        </w:rPr>
        <w:t xml:space="preserve">seja parte e/ou pelo qual quaisquer de seus bens e propriedades estejam vinculados, </w:t>
      </w:r>
      <w:r w:rsidRPr="00583287">
        <w:rPr>
          <w:rFonts w:ascii="Tahoma" w:hAnsi="Tahoma" w:cs="Tahoma"/>
          <w:b/>
          <w:bCs/>
        </w:rPr>
        <w:t>(f)</w:t>
      </w:r>
      <w:r w:rsidRPr="00583287">
        <w:rPr>
          <w:rFonts w:ascii="Tahoma" w:hAnsi="Tahoma" w:cs="Tahoma"/>
        </w:rPr>
        <w:t xml:space="preserve"> criação de qualquer ônus sobre qualquer ativo ou bem </w:t>
      </w:r>
      <w:r w:rsidR="00D12E34" w:rsidRPr="00583287">
        <w:rPr>
          <w:rFonts w:ascii="Tahoma" w:hAnsi="Tahoma" w:cs="Tahoma"/>
        </w:rPr>
        <w:t>da Crediare</w:t>
      </w:r>
      <w:r w:rsidRPr="00583287">
        <w:rPr>
          <w:rFonts w:ascii="Tahoma" w:hAnsi="Tahoma" w:cs="Tahoma"/>
        </w:rPr>
        <w:t xml:space="preserve">, suas controladas e/ou coligadas, ou </w:t>
      </w:r>
      <w:r w:rsidRPr="00583287">
        <w:rPr>
          <w:rFonts w:ascii="Tahoma" w:hAnsi="Tahoma" w:cs="Tahoma"/>
          <w:b/>
        </w:rPr>
        <w:t>(g)</w:t>
      </w:r>
      <w:r w:rsidRPr="00583287">
        <w:rPr>
          <w:rFonts w:ascii="Tahoma" w:hAnsi="Tahoma" w:cs="Tahoma"/>
        </w:rPr>
        <w:t xml:space="preserve"> rescisão de qualquer desses contratos ou instrumentos;</w:t>
      </w:r>
    </w:p>
    <w:p w14:paraId="1C8B6C4B" w14:textId="77777777" w:rsidR="00634B25" w:rsidRPr="00583287" w:rsidRDefault="00634B25" w:rsidP="00E57F75">
      <w:pPr>
        <w:pStyle w:val="ListaColorida-nfase12"/>
        <w:spacing w:after="0" w:line="320" w:lineRule="atLeast"/>
        <w:ind w:left="1418" w:right="-22" w:hanging="709"/>
        <w:rPr>
          <w:rFonts w:ascii="Tahoma" w:hAnsi="Tahoma" w:cs="Tahoma"/>
        </w:rPr>
      </w:pPr>
    </w:p>
    <w:p w14:paraId="2BC6386A" w14:textId="77777777" w:rsidR="000A652C" w:rsidRPr="00583287" w:rsidRDefault="008C7533" w:rsidP="004F32E9">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t xml:space="preserve">tem todas as autorizações, registros e licenças necessárias exigidas pelas autoridades federais, estaduais e municipais sendo todas elas válidas para </w:t>
      </w:r>
      <w:r w:rsidRPr="006D418C">
        <w:rPr>
          <w:rFonts w:ascii="Tahoma" w:hAnsi="Tahoma" w:cs="Tahoma"/>
          <w:b/>
          <w:bCs/>
        </w:rPr>
        <w:t>(a)</w:t>
      </w:r>
      <w:r w:rsidRPr="00583287">
        <w:rPr>
          <w:rFonts w:ascii="Tahoma" w:hAnsi="Tahoma" w:cs="Tahoma"/>
        </w:rPr>
        <w:t xml:space="preserve"> o exercício de suas atividades e </w:t>
      </w:r>
      <w:r w:rsidRPr="006D418C">
        <w:rPr>
          <w:rFonts w:ascii="Tahoma" w:hAnsi="Tahoma" w:cs="Tahoma"/>
          <w:b/>
          <w:bCs/>
        </w:rPr>
        <w:t>(b)</w:t>
      </w:r>
      <w:r w:rsidRPr="00583287">
        <w:rPr>
          <w:rFonts w:ascii="Tahoma" w:hAnsi="Tahoma" w:cs="Tahoma"/>
        </w:rPr>
        <w:t xml:space="preserve"> o cumprimento, </w:t>
      </w:r>
      <w:r w:rsidR="00D12E34" w:rsidRPr="00583287">
        <w:rPr>
          <w:rFonts w:ascii="Tahoma" w:hAnsi="Tahoma" w:cs="Tahoma"/>
        </w:rPr>
        <w:t>pela Crediare</w:t>
      </w:r>
      <w:r w:rsidRPr="00583287">
        <w:rPr>
          <w:rFonts w:ascii="Tahoma" w:hAnsi="Tahoma" w:cs="Tahoma"/>
        </w:rPr>
        <w:t xml:space="preserve">, de suas obrigações nos termos </w:t>
      </w:r>
      <w:r w:rsidR="00EB54FC" w:rsidRPr="00583287">
        <w:rPr>
          <w:rFonts w:ascii="Tahoma" w:hAnsi="Tahoma" w:cs="Tahoma"/>
        </w:rPr>
        <w:t xml:space="preserve">dos documentos </w:t>
      </w:r>
      <w:r w:rsidRPr="00583287">
        <w:rPr>
          <w:rFonts w:ascii="Tahoma" w:hAnsi="Tahoma" w:cs="Tahoma"/>
        </w:rPr>
        <w:t>da Emissão</w:t>
      </w:r>
      <w:r w:rsidR="00EB54FC" w:rsidRPr="00583287">
        <w:rPr>
          <w:rFonts w:ascii="Tahoma" w:hAnsi="Tahoma" w:cs="Tahoma"/>
        </w:rPr>
        <w:t xml:space="preserve"> de que é parte</w:t>
      </w:r>
      <w:r w:rsidRPr="00583287">
        <w:rPr>
          <w:rFonts w:ascii="Tahoma" w:hAnsi="Tahoma" w:cs="Tahoma"/>
        </w:rPr>
        <w:t xml:space="preserve">; </w:t>
      </w:r>
    </w:p>
    <w:p w14:paraId="6E6EF2B4" w14:textId="77777777" w:rsidR="000A652C" w:rsidRPr="00583287" w:rsidRDefault="000A652C" w:rsidP="00F33DB7">
      <w:pPr>
        <w:pStyle w:val="ListaColorida-nfase12"/>
        <w:spacing w:after="0" w:line="320" w:lineRule="atLeast"/>
        <w:ind w:left="1418" w:right="-22"/>
        <w:rPr>
          <w:rFonts w:ascii="Tahoma" w:hAnsi="Tahoma" w:cs="Tahoma"/>
        </w:rPr>
      </w:pPr>
    </w:p>
    <w:p w14:paraId="3161C613" w14:textId="362DA8A8" w:rsidR="007D0F58" w:rsidRPr="00B23FFD" w:rsidRDefault="008C7533" w:rsidP="00141C52">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t>está cumprindo todas as leis, regulamentos, normas administrativas e determinações de órgãos governamentais, autarquias ou instâncias judiciais, administrativas e arbitrais, vigentes e aplicáveis à condução de seus negócios</w:t>
      </w:r>
      <w:r w:rsidR="00727CE8" w:rsidRPr="00583287">
        <w:rPr>
          <w:rFonts w:ascii="Tahoma" w:hAnsi="Tahoma" w:cs="Tahoma"/>
        </w:rPr>
        <w:t xml:space="preserve"> (não abarcados pelos itens </w:t>
      </w:r>
      <w:r w:rsidR="00E753A3" w:rsidRPr="00E65CC3">
        <w:rPr>
          <w:rFonts w:ascii="Tahoma" w:hAnsi="Tahoma" w:cs="Tahoma"/>
        </w:rPr>
        <w:fldChar w:fldCharType="begin"/>
      </w:r>
      <w:r w:rsidR="00E753A3" w:rsidRPr="00583287">
        <w:rPr>
          <w:rFonts w:ascii="Tahoma" w:hAnsi="Tahoma" w:cs="Tahoma"/>
        </w:rPr>
        <w:instrText xml:space="preserve"> REF _Ref95841411 \r \h </w:instrText>
      </w:r>
      <w:r w:rsidR="00E753A3" w:rsidRPr="00E65CC3">
        <w:rPr>
          <w:rFonts w:ascii="Tahoma" w:hAnsi="Tahoma" w:cs="Tahoma"/>
        </w:rPr>
      </w:r>
      <w:r w:rsidR="00E753A3" w:rsidRPr="00E65CC3">
        <w:rPr>
          <w:rFonts w:ascii="Tahoma" w:hAnsi="Tahoma" w:cs="Tahoma"/>
        </w:rPr>
        <w:fldChar w:fldCharType="separate"/>
      </w:r>
      <w:r w:rsidR="001E3BF4">
        <w:rPr>
          <w:rFonts w:ascii="Tahoma" w:hAnsi="Tahoma" w:cs="Tahoma"/>
        </w:rPr>
        <w:t>(</w:t>
      </w:r>
      <w:proofErr w:type="spellStart"/>
      <w:r w:rsidR="001E3BF4">
        <w:rPr>
          <w:rFonts w:ascii="Tahoma" w:hAnsi="Tahoma" w:cs="Tahoma"/>
        </w:rPr>
        <w:t>xxiii</w:t>
      </w:r>
      <w:proofErr w:type="spellEnd"/>
      <w:r w:rsidR="001E3BF4">
        <w:rPr>
          <w:rFonts w:ascii="Tahoma" w:hAnsi="Tahoma" w:cs="Tahoma"/>
        </w:rPr>
        <w:t>)</w:t>
      </w:r>
      <w:r w:rsidR="00E753A3" w:rsidRPr="00E65CC3">
        <w:rPr>
          <w:rFonts w:ascii="Tahoma" w:hAnsi="Tahoma" w:cs="Tahoma"/>
        </w:rPr>
        <w:fldChar w:fldCharType="end"/>
      </w:r>
      <w:r w:rsidR="00E753A3" w:rsidRPr="00583287">
        <w:rPr>
          <w:rFonts w:ascii="Tahoma" w:hAnsi="Tahoma" w:cs="Tahoma"/>
        </w:rPr>
        <w:t xml:space="preserve"> e </w:t>
      </w:r>
      <w:r w:rsidR="00E753A3" w:rsidRPr="00E65CC3">
        <w:rPr>
          <w:rFonts w:ascii="Tahoma" w:hAnsi="Tahoma" w:cs="Tahoma"/>
        </w:rPr>
        <w:fldChar w:fldCharType="begin"/>
      </w:r>
      <w:r w:rsidR="00E753A3" w:rsidRPr="00583287">
        <w:rPr>
          <w:rFonts w:ascii="Tahoma" w:hAnsi="Tahoma" w:cs="Tahoma"/>
        </w:rPr>
        <w:instrText xml:space="preserve"> REF _Ref95841413 \r \h </w:instrText>
      </w:r>
      <w:r w:rsidR="00E753A3" w:rsidRPr="00E65CC3">
        <w:rPr>
          <w:rFonts w:ascii="Tahoma" w:hAnsi="Tahoma" w:cs="Tahoma"/>
        </w:rPr>
      </w:r>
      <w:r w:rsidR="00E753A3" w:rsidRPr="00E65CC3">
        <w:rPr>
          <w:rFonts w:ascii="Tahoma" w:hAnsi="Tahoma" w:cs="Tahoma"/>
        </w:rPr>
        <w:fldChar w:fldCharType="separate"/>
      </w:r>
      <w:r w:rsidR="001E3BF4">
        <w:rPr>
          <w:rFonts w:ascii="Tahoma" w:hAnsi="Tahoma" w:cs="Tahoma"/>
        </w:rPr>
        <w:t>(</w:t>
      </w:r>
      <w:proofErr w:type="spellStart"/>
      <w:r w:rsidR="001E3BF4">
        <w:rPr>
          <w:rFonts w:ascii="Tahoma" w:hAnsi="Tahoma" w:cs="Tahoma"/>
        </w:rPr>
        <w:t>xxiv</w:t>
      </w:r>
      <w:proofErr w:type="spellEnd"/>
      <w:r w:rsidR="001E3BF4">
        <w:rPr>
          <w:rFonts w:ascii="Tahoma" w:hAnsi="Tahoma" w:cs="Tahoma"/>
        </w:rPr>
        <w:t>)</w:t>
      </w:r>
      <w:r w:rsidR="00E753A3" w:rsidRPr="00E65CC3">
        <w:rPr>
          <w:rFonts w:ascii="Tahoma" w:hAnsi="Tahoma" w:cs="Tahoma"/>
        </w:rPr>
        <w:fldChar w:fldCharType="end"/>
      </w:r>
      <w:r w:rsidR="00E753A3" w:rsidRPr="00583287">
        <w:rPr>
          <w:rFonts w:ascii="Tahoma" w:hAnsi="Tahoma" w:cs="Tahoma"/>
        </w:rPr>
        <w:t xml:space="preserve"> abaixo)</w:t>
      </w:r>
      <w:r w:rsidRPr="00E65CC3">
        <w:rPr>
          <w:rFonts w:ascii="Tahoma" w:hAnsi="Tahoma" w:cs="Tahoma"/>
        </w:rPr>
        <w:t>, exceto po</w:t>
      </w:r>
      <w:r w:rsidRPr="00D4459F">
        <w:rPr>
          <w:rFonts w:ascii="Tahoma" w:hAnsi="Tahoma" w:cs="Tahoma"/>
        </w:rPr>
        <w:t>r aqueles que estão sendo questionados de boa-fé e cujo não cumprimento não cause um Efeito Adverso Relevante</w:t>
      </w:r>
      <w:r w:rsidRPr="00811A49">
        <w:rPr>
          <w:rFonts w:ascii="Tahoma" w:hAnsi="Tahoma" w:cs="Tahoma"/>
        </w:rPr>
        <w:t>;</w:t>
      </w:r>
      <w:r w:rsidRPr="00B23FFD">
        <w:rPr>
          <w:rFonts w:ascii="Tahoma" w:hAnsi="Tahoma" w:cs="Tahoma"/>
        </w:rPr>
        <w:t xml:space="preserve"> </w:t>
      </w:r>
    </w:p>
    <w:p w14:paraId="0EF882EC" w14:textId="77777777" w:rsidR="00634B25" w:rsidRPr="00BB46AE" w:rsidRDefault="00634B25" w:rsidP="00F33DB7">
      <w:pPr>
        <w:pStyle w:val="ListaColorida-nfase12"/>
        <w:spacing w:after="0" w:line="320" w:lineRule="atLeast"/>
        <w:ind w:left="1418" w:right="-22"/>
        <w:rPr>
          <w:rFonts w:ascii="Tahoma" w:hAnsi="Tahoma" w:cs="Tahoma"/>
        </w:rPr>
      </w:pPr>
    </w:p>
    <w:p w14:paraId="6EC35E2A" w14:textId="77777777" w:rsidR="00634B25" w:rsidRPr="004F32E9" w:rsidRDefault="008C7533" w:rsidP="00E57F75">
      <w:pPr>
        <w:pStyle w:val="ListaColorida-nfase12"/>
        <w:numPr>
          <w:ilvl w:val="0"/>
          <w:numId w:val="58"/>
        </w:numPr>
        <w:tabs>
          <w:tab w:val="clear" w:pos="1134"/>
        </w:tabs>
        <w:spacing w:after="0" w:line="320" w:lineRule="atLeast"/>
        <w:ind w:left="1418" w:right="-22" w:hanging="709"/>
        <w:rPr>
          <w:rFonts w:ascii="Tahoma" w:hAnsi="Tahoma" w:cs="Tahoma"/>
        </w:rPr>
      </w:pPr>
      <w:r w:rsidRPr="004F32E9">
        <w:rPr>
          <w:rFonts w:ascii="Tahoma" w:hAnsi="Tahoma" w:cs="Tahoma"/>
        </w:rPr>
        <w:t xml:space="preserve">é responsável </w:t>
      </w:r>
      <w:r w:rsidRPr="00785233">
        <w:rPr>
          <w:rFonts w:ascii="Tahoma" w:hAnsi="Tahoma" w:cs="Tahoma"/>
        </w:rPr>
        <w:t>pela</w:t>
      </w:r>
      <w:r w:rsidRPr="004F32E9">
        <w:rPr>
          <w:rFonts w:ascii="Tahoma" w:hAnsi="Tahoma" w:cs="Tahoma"/>
        </w:rPr>
        <w:t xml:space="preserve"> validade, origem</w:t>
      </w:r>
      <w:r w:rsidR="00EB54FC" w:rsidRPr="004F32E9">
        <w:rPr>
          <w:rFonts w:ascii="Tahoma" w:hAnsi="Tahoma" w:cs="Tahoma"/>
        </w:rPr>
        <w:t>,</w:t>
      </w:r>
      <w:r w:rsidRPr="004F32E9">
        <w:rPr>
          <w:rFonts w:ascii="Tahoma" w:hAnsi="Tahoma" w:cs="Tahoma"/>
        </w:rPr>
        <w:t xml:space="preserve"> existência </w:t>
      </w:r>
      <w:r w:rsidR="00EB54FC" w:rsidRPr="004F32E9">
        <w:rPr>
          <w:rFonts w:ascii="Tahoma" w:hAnsi="Tahoma" w:cs="Tahoma"/>
        </w:rPr>
        <w:t xml:space="preserve">e solvência </w:t>
      </w:r>
      <w:r w:rsidRPr="004F32E9">
        <w:rPr>
          <w:rFonts w:ascii="Tahoma" w:hAnsi="Tahoma" w:cs="Tahoma"/>
        </w:rPr>
        <w:t xml:space="preserve">dos </w:t>
      </w:r>
      <w:r w:rsidR="008B3F10" w:rsidRPr="004F32E9">
        <w:rPr>
          <w:rFonts w:ascii="Tahoma" w:hAnsi="Tahoma" w:cs="Tahoma"/>
        </w:rPr>
        <w:t>Contratos de Mútuo</w:t>
      </w:r>
      <w:r w:rsidRPr="004F32E9">
        <w:rPr>
          <w:rFonts w:ascii="Tahoma" w:hAnsi="Tahoma" w:cs="Tahoma"/>
        </w:rPr>
        <w:t>, bem como sua correta formalização;</w:t>
      </w:r>
    </w:p>
    <w:p w14:paraId="58006792" w14:textId="77777777" w:rsidR="00634B25" w:rsidRPr="00583287" w:rsidRDefault="00634B25" w:rsidP="00E57F75">
      <w:pPr>
        <w:pStyle w:val="ListaColorida-nfase12"/>
        <w:spacing w:after="0" w:line="320" w:lineRule="atLeast"/>
        <w:ind w:left="1418" w:right="-22" w:hanging="709"/>
        <w:rPr>
          <w:rFonts w:ascii="Tahoma" w:hAnsi="Tahoma" w:cs="Tahoma"/>
        </w:rPr>
      </w:pPr>
    </w:p>
    <w:p w14:paraId="22921EB0" w14:textId="77777777" w:rsidR="00634B25" w:rsidRPr="00583287" w:rsidRDefault="008C7533" w:rsidP="00E57F75">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t xml:space="preserve">não há qualquer ligação entre </w:t>
      </w:r>
      <w:r w:rsidR="00D42224" w:rsidRPr="00583287">
        <w:rPr>
          <w:rFonts w:ascii="Tahoma" w:hAnsi="Tahoma" w:cs="Tahoma"/>
        </w:rPr>
        <w:t>a Crediare</w:t>
      </w:r>
      <w:r w:rsidRPr="00583287">
        <w:rPr>
          <w:rFonts w:ascii="Tahoma" w:hAnsi="Tahoma" w:cs="Tahoma"/>
        </w:rPr>
        <w:t xml:space="preserve">, </w:t>
      </w:r>
      <w:r w:rsidR="00EB54FC" w:rsidRPr="00583287">
        <w:rPr>
          <w:rFonts w:ascii="Tahoma" w:hAnsi="Tahoma" w:cs="Tahoma"/>
        </w:rPr>
        <w:t xml:space="preserve">o </w:t>
      </w:r>
      <w:r w:rsidRPr="00583287">
        <w:rPr>
          <w:rFonts w:ascii="Tahoma" w:hAnsi="Tahoma" w:cs="Tahoma"/>
        </w:rPr>
        <w:t>Agente Administrativo e o Agente Fiduciário que impeça o Agente Fiduciário e o Agente Administrativo de exercerem plenamente suas funções;</w:t>
      </w:r>
    </w:p>
    <w:p w14:paraId="5AB006D3" w14:textId="77777777" w:rsidR="00634B25" w:rsidRPr="00583287" w:rsidRDefault="00634B25" w:rsidP="00E57F75">
      <w:pPr>
        <w:pStyle w:val="ListaColorida-nfase12"/>
        <w:spacing w:after="0" w:line="320" w:lineRule="atLeast"/>
        <w:ind w:left="1418" w:right="-22" w:hanging="709"/>
        <w:rPr>
          <w:rFonts w:ascii="Tahoma" w:hAnsi="Tahoma" w:cs="Tahoma"/>
        </w:rPr>
      </w:pPr>
    </w:p>
    <w:p w14:paraId="2E02B208" w14:textId="77777777" w:rsidR="00634B25" w:rsidRPr="00583287" w:rsidRDefault="008C7533" w:rsidP="00E57F75">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lastRenderedPageBreak/>
        <w:t>não há ações judiciais, processos ou arbitragem, de qualquer natureza, incluindo, sem limitação, cíveis, trabalhistas, fiscais e previdenciárias contra si, que possam causar um Efeito Adverso Relevante;</w:t>
      </w:r>
    </w:p>
    <w:p w14:paraId="3874AD88" w14:textId="77777777" w:rsidR="00D01BC2" w:rsidRPr="00583287" w:rsidRDefault="00D01BC2" w:rsidP="00F33DB7">
      <w:pPr>
        <w:pStyle w:val="PargrafodaLista"/>
        <w:rPr>
          <w:rFonts w:ascii="Tahoma" w:hAnsi="Tahoma" w:cs="Tahoma"/>
        </w:rPr>
      </w:pPr>
    </w:p>
    <w:p w14:paraId="6F31FEF7" w14:textId="77777777" w:rsidR="000A652C" w:rsidRPr="00583287" w:rsidRDefault="008C7533" w:rsidP="000A652C">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t xml:space="preserve">em cada Data de Oferta de Direitos Creditórios, a Consignação das parcelas dos Empréstimos de que decorrem os Direitos Creditórios Ofertados será devida e expressamente autorizada pelo respectivo Tomador, nos termos legais, e realizada em observância ao limite de margem consignável aplicável a tal Tomador; </w:t>
      </w:r>
    </w:p>
    <w:p w14:paraId="6C0F2B49" w14:textId="77777777" w:rsidR="000A652C" w:rsidRPr="00583287" w:rsidRDefault="000A652C" w:rsidP="00141C52">
      <w:pPr>
        <w:pStyle w:val="PargrafodaLista"/>
        <w:rPr>
          <w:rFonts w:ascii="Tahoma" w:hAnsi="Tahoma" w:cs="Tahoma"/>
        </w:rPr>
      </w:pPr>
    </w:p>
    <w:p w14:paraId="1CFC7C8B" w14:textId="77777777" w:rsidR="007D0F58" w:rsidRPr="00583287" w:rsidRDefault="008C7533" w:rsidP="00141C52">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t xml:space="preserve">não violou, nem está inadimplente, em relação a qualquer dos contratos, acordos ou compromissos, sejam escritos ou verbais, dos quais é parte, não tendo nenhuma contraparte de qualquer desses contratos descumprido, qualquer de suas obrigações previstas; </w:t>
      </w:r>
    </w:p>
    <w:p w14:paraId="1D429F10" w14:textId="77777777" w:rsidR="00634B25" w:rsidRPr="00583287" w:rsidRDefault="00634B25" w:rsidP="00F33DB7">
      <w:pPr>
        <w:pStyle w:val="ListaColorida-nfase12"/>
        <w:spacing w:after="0" w:line="320" w:lineRule="atLeast"/>
        <w:ind w:left="1418" w:right="-22"/>
        <w:rPr>
          <w:rFonts w:ascii="Tahoma" w:hAnsi="Tahoma" w:cs="Tahoma"/>
        </w:rPr>
      </w:pPr>
    </w:p>
    <w:p w14:paraId="1FDCF5FE" w14:textId="77777777" w:rsidR="00634B25" w:rsidRPr="00583287" w:rsidRDefault="008C7533" w:rsidP="00141C52">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t>não se encontra em estado de insolvência, falência, recuperação judicial, recuperação extrajudicial, dissolução, intervenção, regime especial de administração temporária (RAET) ou liquidação extrajudicial;</w:t>
      </w:r>
    </w:p>
    <w:p w14:paraId="7AD5C831" w14:textId="77777777" w:rsidR="00634B25" w:rsidRPr="00583287" w:rsidRDefault="00634B25" w:rsidP="00E57F75">
      <w:pPr>
        <w:pStyle w:val="ListaColorida-nfase12"/>
        <w:spacing w:after="0" w:line="320" w:lineRule="atLeast"/>
        <w:ind w:left="1418" w:right="-22" w:hanging="709"/>
        <w:rPr>
          <w:rFonts w:ascii="Tahoma" w:hAnsi="Tahoma" w:cs="Tahoma"/>
        </w:rPr>
      </w:pPr>
    </w:p>
    <w:p w14:paraId="766E0578" w14:textId="77777777" w:rsidR="00634B25" w:rsidRPr="00583287" w:rsidRDefault="008C7533" w:rsidP="00141C52">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t>na data de celebração da presente Escritura de Emissão e em cada data de integralização das Debêntures, é e continuará sendo solvente, nos termos da legislação brasileira;</w:t>
      </w:r>
    </w:p>
    <w:p w14:paraId="75D4CE97" w14:textId="77777777" w:rsidR="00D01BC2" w:rsidRPr="00583287" w:rsidRDefault="00D01BC2" w:rsidP="00F33DB7">
      <w:pPr>
        <w:pStyle w:val="PargrafodaLista"/>
        <w:rPr>
          <w:rFonts w:ascii="Tahoma" w:hAnsi="Tahoma" w:cs="Tahoma"/>
        </w:rPr>
      </w:pPr>
    </w:p>
    <w:p w14:paraId="00067CC2" w14:textId="77777777" w:rsidR="00D01BC2" w:rsidRPr="00583287" w:rsidRDefault="008C7533" w:rsidP="00E57F75">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t>os Direitos Creditórios encontram-se livres e desembaraçados de quaisquer ônus e/ou gravames;</w:t>
      </w:r>
    </w:p>
    <w:p w14:paraId="13ECC25F" w14:textId="77777777" w:rsidR="00D01BC2" w:rsidRPr="00583287" w:rsidRDefault="00D01BC2" w:rsidP="00443CCF">
      <w:pPr>
        <w:pStyle w:val="PargrafodaLista"/>
        <w:rPr>
          <w:rFonts w:ascii="Tahoma" w:hAnsi="Tahoma" w:cs="Tahoma"/>
        </w:rPr>
      </w:pPr>
    </w:p>
    <w:p w14:paraId="7CE96A36" w14:textId="77777777" w:rsidR="00D01BC2" w:rsidRPr="00583287" w:rsidRDefault="008C7533" w:rsidP="00E57F75">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t>na data de celebração da presente Escritura de Emissão e em cada Data de Oferta de Direitos Creditórios, a Consignação encontrar-se-á concluída e averbada perante o INSS;</w:t>
      </w:r>
    </w:p>
    <w:p w14:paraId="219C8DDA" w14:textId="77777777" w:rsidR="00D01BC2" w:rsidRPr="00583287" w:rsidRDefault="00D01BC2" w:rsidP="00443CCF">
      <w:pPr>
        <w:pStyle w:val="PargrafodaLista"/>
        <w:rPr>
          <w:rFonts w:ascii="Tahoma" w:hAnsi="Tahoma" w:cs="Tahoma"/>
        </w:rPr>
      </w:pPr>
    </w:p>
    <w:p w14:paraId="0DFAABC1" w14:textId="77777777" w:rsidR="00D01BC2" w:rsidRPr="00583287" w:rsidRDefault="008C7533" w:rsidP="00E57F75">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t>não foi notificada e/ou, de qualquer outra forma, tomou conhecimento, acerca de vício ou defeito do Empréstimo ou do Contrato de Mútuo ou de qualquer questionamento acerca da validade, existência, titularidade ou referente à cobrança dos Direitos Creditórios Ofertados;</w:t>
      </w:r>
    </w:p>
    <w:p w14:paraId="649BD07F" w14:textId="77777777" w:rsidR="0062357C" w:rsidRPr="00583287" w:rsidRDefault="0062357C" w:rsidP="00443CCF">
      <w:pPr>
        <w:pStyle w:val="PargrafodaLista"/>
        <w:rPr>
          <w:rFonts w:ascii="Tahoma" w:hAnsi="Tahoma" w:cs="Tahoma"/>
        </w:rPr>
      </w:pPr>
    </w:p>
    <w:p w14:paraId="489A799E" w14:textId="77777777" w:rsidR="0062357C" w:rsidRPr="00583287" w:rsidRDefault="008C7533" w:rsidP="00E57F75">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t>não há qualquer restrição à Cessão dos Direitos Creditórios;</w:t>
      </w:r>
    </w:p>
    <w:p w14:paraId="6938884C" w14:textId="77777777" w:rsidR="00634B25" w:rsidRPr="00583287" w:rsidRDefault="00634B25" w:rsidP="00E57F75">
      <w:pPr>
        <w:pStyle w:val="ListaColorida-nfase12"/>
        <w:spacing w:after="0" w:line="320" w:lineRule="atLeast"/>
        <w:ind w:left="1418" w:right="-22" w:hanging="709"/>
        <w:rPr>
          <w:rFonts w:ascii="Tahoma" w:hAnsi="Tahoma" w:cs="Tahoma"/>
        </w:rPr>
      </w:pPr>
    </w:p>
    <w:p w14:paraId="38D1CD03" w14:textId="77777777" w:rsidR="00634B25" w:rsidRPr="00583287" w:rsidRDefault="008C7533" w:rsidP="00E57F75">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lastRenderedPageBreak/>
        <w:t>não omitiu ou omitirá nenhum fato, de qualquer natureza, que seja de seu conhecimento e que possa razoavelmente resultar em Efeito Adverso Relevante;</w:t>
      </w:r>
    </w:p>
    <w:p w14:paraId="63B2BA2A" w14:textId="77777777" w:rsidR="00634B25" w:rsidRPr="00583287" w:rsidRDefault="00634B25" w:rsidP="00E57F75">
      <w:pPr>
        <w:pStyle w:val="ListaColorida-nfase12"/>
        <w:spacing w:after="0" w:line="320" w:lineRule="atLeast"/>
        <w:ind w:left="1418" w:right="-22" w:hanging="709"/>
        <w:rPr>
          <w:rFonts w:ascii="Tahoma" w:hAnsi="Tahoma" w:cs="Tahoma"/>
        </w:rPr>
      </w:pPr>
    </w:p>
    <w:p w14:paraId="5A9CC170" w14:textId="77777777" w:rsidR="00634B25" w:rsidRPr="00583287" w:rsidRDefault="008C7533" w:rsidP="00E57F75">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t>não violou, e obriga-se a não violar, assim como seus respectivos conselheiros, diretores, empregados, agentes ou quaisquer pessoas agindo em seu nome, quaisquer leis e regulamentações, incluindo, mas não se limitando a quaisquer leis anticorrupção, incluindo, sem limitação, as Leis Anticorrupção e a Legislação Socioambiental;</w:t>
      </w:r>
    </w:p>
    <w:p w14:paraId="4AB5B9E8" w14:textId="77777777" w:rsidR="00634B25" w:rsidRPr="00583287" w:rsidRDefault="00634B25" w:rsidP="00E57F75">
      <w:pPr>
        <w:pStyle w:val="ListaColorida-nfase12"/>
        <w:spacing w:after="0" w:line="320" w:lineRule="atLeast"/>
        <w:ind w:left="1418" w:right="-22" w:hanging="709"/>
        <w:rPr>
          <w:rFonts w:ascii="Tahoma" w:hAnsi="Tahoma" w:cs="Tahoma"/>
        </w:rPr>
      </w:pPr>
    </w:p>
    <w:p w14:paraId="38A9D96A" w14:textId="77777777" w:rsidR="00634B25" w:rsidRPr="00583287" w:rsidRDefault="008C7533" w:rsidP="00E57F75">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t xml:space="preserve">não ofereceu, pagou, prometeu pagar, autorizou o pagamento ou transferiu, assim como seus respectivos conselheiros, diretores, empregados, agentes ou quaisquer pessoas agindo em seu nome, e obrigam-se a não oferecer, pagar, prometer pagar, autorizar o pagamento ou transferir dinheiro, presentes, entretenimento, viagens, vantagem ou qualquer bem de valor a qualquer funcionário público (incluindo servidores e funcionários de entidades detidas ou controladas por entidades públicas, incluindo sociedades de economia mista controladas pelo Governo Federal), funcionários ou servidores de organizações públicas internacionais, partidos políticos (incluindo funcionários e empregados de partidos políticos), qualquer candidato político, qualquer pessoa agindo em nome das pessoas supracitadas ou qualquer outra pessoa (incluindo diretores, conselheiros e empregados de entidades privadas (i.e., não-governamentais)), direta ou indiretamente, por meio do uso de interposta-pessoa ou de pessoa jurídica, com o objetivo de assegurar qualquer vantagem ou benefício impróprio de uma entidade pública ou privada (i.e., não-governamental); </w:t>
      </w:r>
    </w:p>
    <w:p w14:paraId="67069311" w14:textId="77777777" w:rsidR="00634B25" w:rsidRPr="00583287" w:rsidRDefault="00634B25" w:rsidP="00E57F75">
      <w:pPr>
        <w:pStyle w:val="ListaColorida-nfase12"/>
        <w:spacing w:after="0" w:line="320" w:lineRule="atLeast"/>
        <w:ind w:left="1418" w:right="-22" w:hanging="709"/>
        <w:rPr>
          <w:rFonts w:ascii="Tahoma" w:hAnsi="Tahoma" w:cs="Tahoma"/>
        </w:rPr>
      </w:pPr>
    </w:p>
    <w:p w14:paraId="0244F209" w14:textId="65D2FEA4" w:rsidR="00634B25" w:rsidRPr="00583287" w:rsidRDefault="008C7533" w:rsidP="00E57F75">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t xml:space="preserve">a Crediare, </w:t>
      </w:r>
      <w:r w:rsidR="00BD0177" w:rsidRPr="00583287">
        <w:rPr>
          <w:rFonts w:ascii="Tahoma" w:hAnsi="Tahoma" w:cs="Tahoma"/>
        </w:rPr>
        <w:t xml:space="preserve">seus controladores e acionistas (diretos ou indiretos), afiliadas, subsidiárias (diretas ou indiretas), sociedades sob o controle comum e seus respectivos diretores, administradores ou empregados </w:t>
      </w:r>
      <w:r w:rsidRPr="00583287">
        <w:rPr>
          <w:rFonts w:ascii="Tahoma" w:hAnsi="Tahoma" w:cs="Tahoma"/>
        </w:rPr>
        <w:t xml:space="preserve">não </w:t>
      </w:r>
      <w:r w:rsidRPr="00583287">
        <w:rPr>
          <w:rFonts w:ascii="Tahoma" w:hAnsi="Tahoma" w:cs="Tahoma"/>
          <w:b/>
        </w:rPr>
        <w:t>(a)</w:t>
      </w:r>
      <w:r w:rsidRPr="00583287">
        <w:rPr>
          <w:rFonts w:ascii="Tahoma" w:hAnsi="Tahoma" w:cs="Tahoma"/>
        </w:rPr>
        <w:t xml:space="preserve"> estão, quando agindo em seu nome, sujeitos a quaisquer sanções econômicas, financeiras ou comerciais, medidas restritivas ou embargos impostos, administrados ou executados de tempos em tempos por qualquer das entidades a seguir: </w:t>
      </w:r>
      <w:r w:rsidRPr="00583287">
        <w:rPr>
          <w:rFonts w:ascii="Tahoma" w:hAnsi="Tahoma" w:cs="Tahoma"/>
          <w:i/>
        </w:rPr>
        <w:t xml:space="preserve">US </w:t>
      </w:r>
      <w:proofErr w:type="spellStart"/>
      <w:r w:rsidRPr="00583287">
        <w:rPr>
          <w:rFonts w:ascii="Tahoma" w:hAnsi="Tahoma" w:cs="Tahoma"/>
          <w:i/>
        </w:rPr>
        <w:t>Department</w:t>
      </w:r>
      <w:proofErr w:type="spellEnd"/>
      <w:r w:rsidRPr="00583287">
        <w:rPr>
          <w:rFonts w:ascii="Tahoma" w:hAnsi="Tahoma" w:cs="Tahoma"/>
          <w:i/>
        </w:rPr>
        <w:t xml:space="preserve"> </w:t>
      </w:r>
      <w:proofErr w:type="spellStart"/>
      <w:r w:rsidRPr="00583287">
        <w:rPr>
          <w:rFonts w:ascii="Tahoma" w:hAnsi="Tahoma" w:cs="Tahoma"/>
          <w:i/>
        </w:rPr>
        <w:t>of</w:t>
      </w:r>
      <w:proofErr w:type="spellEnd"/>
      <w:r w:rsidRPr="00583287">
        <w:rPr>
          <w:rFonts w:ascii="Tahoma" w:hAnsi="Tahoma" w:cs="Tahoma"/>
          <w:i/>
        </w:rPr>
        <w:t xml:space="preserve"> </w:t>
      </w:r>
      <w:proofErr w:type="spellStart"/>
      <w:r w:rsidRPr="00583287">
        <w:rPr>
          <w:rFonts w:ascii="Tahoma" w:hAnsi="Tahoma" w:cs="Tahoma"/>
          <w:i/>
        </w:rPr>
        <w:t>the</w:t>
      </w:r>
      <w:proofErr w:type="spellEnd"/>
      <w:r w:rsidRPr="00583287">
        <w:rPr>
          <w:rFonts w:ascii="Tahoma" w:hAnsi="Tahoma" w:cs="Tahoma"/>
          <w:i/>
        </w:rPr>
        <w:t xml:space="preserve"> </w:t>
      </w:r>
      <w:proofErr w:type="spellStart"/>
      <w:r w:rsidRPr="00583287">
        <w:rPr>
          <w:rFonts w:ascii="Tahoma" w:hAnsi="Tahoma" w:cs="Tahoma"/>
          <w:i/>
        </w:rPr>
        <w:t>Treasury's</w:t>
      </w:r>
      <w:proofErr w:type="spellEnd"/>
      <w:r w:rsidRPr="00583287">
        <w:rPr>
          <w:rFonts w:ascii="Tahoma" w:hAnsi="Tahoma" w:cs="Tahoma"/>
          <w:i/>
        </w:rPr>
        <w:t xml:space="preserve"> Office </w:t>
      </w:r>
      <w:proofErr w:type="spellStart"/>
      <w:r w:rsidRPr="00583287">
        <w:rPr>
          <w:rFonts w:ascii="Tahoma" w:hAnsi="Tahoma" w:cs="Tahoma"/>
          <w:i/>
        </w:rPr>
        <w:t>of</w:t>
      </w:r>
      <w:proofErr w:type="spellEnd"/>
      <w:r w:rsidRPr="00583287">
        <w:rPr>
          <w:rFonts w:ascii="Tahoma" w:hAnsi="Tahoma" w:cs="Tahoma"/>
          <w:i/>
        </w:rPr>
        <w:t xml:space="preserve"> </w:t>
      </w:r>
      <w:proofErr w:type="spellStart"/>
      <w:r w:rsidRPr="00583287">
        <w:rPr>
          <w:rFonts w:ascii="Tahoma" w:hAnsi="Tahoma" w:cs="Tahoma"/>
          <w:i/>
        </w:rPr>
        <w:t>Foreign</w:t>
      </w:r>
      <w:proofErr w:type="spellEnd"/>
      <w:r w:rsidRPr="00583287">
        <w:rPr>
          <w:rFonts w:ascii="Tahoma" w:hAnsi="Tahoma" w:cs="Tahoma"/>
          <w:i/>
        </w:rPr>
        <w:t xml:space="preserve"> </w:t>
      </w:r>
      <w:proofErr w:type="spellStart"/>
      <w:r w:rsidRPr="00583287">
        <w:rPr>
          <w:rFonts w:ascii="Tahoma" w:hAnsi="Tahoma" w:cs="Tahoma"/>
          <w:i/>
        </w:rPr>
        <w:t>Assets</w:t>
      </w:r>
      <w:proofErr w:type="spellEnd"/>
      <w:r w:rsidRPr="00583287">
        <w:rPr>
          <w:rFonts w:ascii="Tahoma" w:hAnsi="Tahoma" w:cs="Tahoma"/>
          <w:i/>
        </w:rPr>
        <w:t xml:space="preserve"> </w:t>
      </w:r>
      <w:proofErr w:type="spellStart"/>
      <w:r w:rsidRPr="00583287">
        <w:rPr>
          <w:rFonts w:ascii="Tahoma" w:hAnsi="Tahoma" w:cs="Tahoma"/>
          <w:i/>
        </w:rPr>
        <w:t>Control</w:t>
      </w:r>
      <w:proofErr w:type="spellEnd"/>
      <w:r w:rsidRPr="00583287">
        <w:rPr>
          <w:rFonts w:ascii="Tahoma" w:hAnsi="Tahoma" w:cs="Tahoma"/>
        </w:rPr>
        <w:t xml:space="preserve"> (OFAC), o </w:t>
      </w:r>
      <w:r w:rsidRPr="00583287">
        <w:rPr>
          <w:rFonts w:ascii="Tahoma" w:hAnsi="Tahoma" w:cs="Tahoma"/>
          <w:i/>
        </w:rPr>
        <w:t xml:space="preserve">U.S. </w:t>
      </w:r>
      <w:proofErr w:type="spellStart"/>
      <w:r w:rsidRPr="00583287">
        <w:rPr>
          <w:rFonts w:ascii="Tahoma" w:hAnsi="Tahoma" w:cs="Tahoma"/>
          <w:i/>
        </w:rPr>
        <w:t>Department</w:t>
      </w:r>
      <w:proofErr w:type="spellEnd"/>
      <w:r w:rsidRPr="00583287">
        <w:rPr>
          <w:rFonts w:ascii="Tahoma" w:hAnsi="Tahoma" w:cs="Tahoma"/>
          <w:i/>
        </w:rPr>
        <w:t xml:space="preserve"> </w:t>
      </w:r>
      <w:proofErr w:type="spellStart"/>
      <w:r w:rsidRPr="00583287">
        <w:rPr>
          <w:rFonts w:ascii="Tahoma" w:hAnsi="Tahoma" w:cs="Tahoma"/>
          <w:i/>
        </w:rPr>
        <w:t>of</w:t>
      </w:r>
      <w:proofErr w:type="spellEnd"/>
      <w:r w:rsidRPr="00583287">
        <w:rPr>
          <w:rFonts w:ascii="Tahoma" w:hAnsi="Tahoma" w:cs="Tahoma"/>
          <w:i/>
        </w:rPr>
        <w:t xml:space="preserve"> </w:t>
      </w:r>
      <w:proofErr w:type="spellStart"/>
      <w:r w:rsidRPr="00583287">
        <w:rPr>
          <w:rFonts w:ascii="Tahoma" w:hAnsi="Tahoma" w:cs="Tahoma"/>
          <w:i/>
        </w:rPr>
        <w:t>State</w:t>
      </w:r>
      <w:proofErr w:type="spellEnd"/>
      <w:r w:rsidRPr="00583287">
        <w:rPr>
          <w:rFonts w:ascii="Tahoma" w:hAnsi="Tahoma" w:cs="Tahoma"/>
          <w:i/>
        </w:rPr>
        <w:t xml:space="preserve"> </w:t>
      </w:r>
      <w:r w:rsidRPr="00583287">
        <w:rPr>
          <w:rFonts w:ascii="Tahoma" w:hAnsi="Tahoma" w:cs="Tahoma"/>
        </w:rPr>
        <w:t xml:space="preserve">ou outras autoridades de sanções relevantes dos Estados Unidos, bem como pelas autoridades brasileiras, incluindo, sem limitação, o Ministério das Finanças, o Banco Central, o Conselho de Controle de Atividade Financeira (COAF) e o Departamento de Recuperação de Ativos e Cooperação Jurídica Internacional (DRCI) ou são detidos ou controlados por pessoa sujeita </w:t>
      </w:r>
      <w:r w:rsidRPr="00583287">
        <w:rPr>
          <w:rFonts w:ascii="Tahoma" w:hAnsi="Tahoma" w:cs="Tahoma"/>
        </w:rPr>
        <w:lastRenderedPageBreak/>
        <w:t xml:space="preserve">a quaisquer Leis de Sanção, e </w:t>
      </w:r>
      <w:r w:rsidRPr="00583287">
        <w:rPr>
          <w:rFonts w:ascii="Tahoma" w:hAnsi="Tahoma" w:cs="Tahoma"/>
          <w:b/>
        </w:rPr>
        <w:t>(b)</w:t>
      </w:r>
      <w:r w:rsidRPr="00583287">
        <w:rPr>
          <w:rFonts w:ascii="Tahoma" w:hAnsi="Tahoma" w:cs="Tahoma"/>
        </w:rPr>
        <w:t xml:space="preserve"> são residentes, domiciliados ou com sede em uma jurisdição considerada sancionada, nos termos das Leis de Sanção;</w:t>
      </w:r>
      <w:r w:rsidR="00633040">
        <w:rPr>
          <w:rFonts w:ascii="Tahoma" w:hAnsi="Tahoma" w:cs="Tahoma"/>
        </w:rPr>
        <w:t xml:space="preserve"> </w:t>
      </w:r>
    </w:p>
    <w:p w14:paraId="2A05E43D" w14:textId="77777777" w:rsidR="005E1E5A" w:rsidRPr="00583287" w:rsidRDefault="005E1E5A" w:rsidP="00443CCF">
      <w:pPr>
        <w:pStyle w:val="ListaColorida-nfase12"/>
        <w:spacing w:after="0" w:line="320" w:lineRule="atLeast"/>
        <w:ind w:left="1418" w:right="-22"/>
        <w:rPr>
          <w:rFonts w:ascii="Tahoma" w:hAnsi="Tahoma" w:cs="Tahoma"/>
        </w:rPr>
      </w:pPr>
    </w:p>
    <w:p w14:paraId="3F11CF01" w14:textId="77777777" w:rsidR="008313BC" w:rsidRPr="00583287" w:rsidRDefault="008C7533" w:rsidP="00443CCF">
      <w:pPr>
        <w:pStyle w:val="PargrafodaLista"/>
        <w:widowControl w:val="0"/>
        <w:numPr>
          <w:ilvl w:val="0"/>
          <w:numId w:val="58"/>
        </w:numPr>
        <w:tabs>
          <w:tab w:val="clear" w:pos="1134"/>
          <w:tab w:val="num" w:pos="1560"/>
        </w:tabs>
        <w:suppressAutoHyphens/>
        <w:spacing w:line="320" w:lineRule="exact"/>
        <w:ind w:left="1418" w:right="57" w:hanging="709"/>
        <w:rPr>
          <w:rFonts w:ascii="Tahoma" w:eastAsia="Calibri" w:hAnsi="Tahoma" w:cs="Tahoma"/>
          <w:sz w:val="22"/>
          <w:szCs w:val="22"/>
          <w:lang w:eastAsia="en-US"/>
        </w:rPr>
      </w:pPr>
      <w:bookmarkStart w:id="352" w:name="_Ref95841411"/>
      <w:r w:rsidRPr="00583287">
        <w:rPr>
          <w:rFonts w:ascii="Tahoma" w:eastAsia="Calibri" w:hAnsi="Tahoma" w:cs="Tahoma"/>
          <w:sz w:val="22"/>
          <w:szCs w:val="22"/>
          <w:lang w:eastAsia="en-US"/>
        </w:rPr>
        <w:t>está cumprindo irrestritamente com o disposto na Legislação Socioambiental, possuindo todas as licenças ambientais exigidas pelas autoridades federais, estaduais e municipais para o exercício de suas atividades, estando todas elas válidas e vigentes, e tendo todos os protocolos de requerimento sido realizados dentro dos prazos definidos pelos órgãos das jurisdições em que atua, observando a regulamentação trabalhista e social no que tange à saúde e segurança ocupacional e à não utilização de mão de obra infantil ou análoga à escravidão, adotando ainda todas as medidas e ações preventivas ou reparatórias destinadas a evitar ou corrigir eventuais danos socioambientais;</w:t>
      </w:r>
      <w:bookmarkEnd w:id="352"/>
    </w:p>
    <w:p w14:paraId="293F37D9" w14:textId="77777777" w:rsidR="008313BC" w:rsidRPr="00583287" w:rsidRDefault="008313BC" w:rsidP="00443CCF">
      <w:pPr>
        <w:pStyle w:val="PargrafodaLista"/>
        <w:widowControl w:val="0"/>
        <w:tabs>
          <w:tab w:val="num" w:pos="1560"/>
        </w:tabs>
        <w:suppressAutoHyphens/>
        <w:spacing w:line="320" w:lineRule="exact"/>
        <w:ind w:left="1418" w:right="57" w:hanging="709"/>
        <w:rPr>
          <w:rFonts w:ascii="Tahoma" w:eastAsia="Calibri" w:hAnsi="Tahoma" w:cs="Tahoma"/>
          <w:sz w:val="22"/>
          <w:szCs w:val="22"/>
          <w:lang w:eastAsia="en-US"/>
        </w:rPr>
      </w:pPr>
    </w:p>
    <w:p w14:paraId="794E5B8B" w14:textId="74721904" w:rsidR="008313BC" w:rsidRPr="00583287" w:rsidRDefault="008C7533" w:rsidP="00443CCF">
      <w:pPr>
        <w:pStyle w:val="NormalWeb"/>
        <w:numPr>
          <w:ilvl w:val="0"/>
          <w:numId w:val="58"/>
        </w:numPr>
        <w:tabs>
          <w:tab w:val="clear" w:pos="1134"/>
          <w:tab w:val="num" w:pos="1560"/>
        </w:tabs>
        <w:spacing w:before="0" w:beforeAutospacing="0" w:after="0" w:afterAutospacing="0" w:line="320" w:lineRule="exact"/>
        <w:ind w:left="1418" w:hanging="709"/>
        <w:rPr>
          <w:rFonts w:ascii="Tahoma" w:eastAsia="Calibri" w:hAnsi="Tahoma" w:cs="Tahoma"/>
          <w:sz w:val="22"/>
          <w:szCs w:val="22"/>
          <w:lang w:eastAsia="en-US"/>
        </w:rPr>
      </w:pPr>
      <w:bookmarkStart w:id="353" w:name="_Ref95841413"/>
      <w:r w:rsidRPr="00583287">
        <w:rPr>
          <w:rFonts w:ascii="Tahoma" w:eastAsia="Calibri" w:hAnsi="Tahoma" w:cs="Tahoma"/>
          <w:sz w:val="22"/>
          <w:szCs w:val="22"/>
          <w:lang w:eastAsia="en-US"/>
        </w:rPr>
        <w:t>observa e cumpre e faz com que</w:t>
      </w:r>
      <w:r w:rsidR="00BD0177" w:rsidRPr="00FC73A6">
        <w:rPr>
          <w:rFonts w:ascii="Tahoma" w:hAnsi="Tahoma"/>
        </w:rPr>
        <w:t xml:space="preserve"> </w:t>
      </w:r>
      <w:r w:rsidR="00BD0177" w:rsidRPr="00583287">
        <w:rPr>
          <w:rFonts w:ascii="Tahoma" w:hAnsi="Tahoma" w:cs="Tahoma"/>
          <w:sz w:val="22"/>
          <w:szCs w:val="22"/>
        </w:rPr>
        <w:t>seus controladores e acionistas (diretos ou indiretos), afiliadas, subsidiárias (diretas ou indiretas), sociedades sob o controle comum e seus respectivos diretores, administradores</w:t>
      </w:r>
      <w:r w:rsidRPr="00583287">
        <w:rPr>
          <w:rFonts w:ascii="Tahoma" w:eastAsia="Calibri" w:hAnsi="Tahoma" w:cs="Tahoma"/>
          <w:sz w:val="22"/>
          <w:szCs w:val="22"/>
          <w:lang w:eastAsia="en-US"/>
        </w:rPr>
        <w:t xml:space="preserve">, observem e cumpram as Leis de </w:t>
      </w:r>
      <w:r w:rsidR="00E504EB">
        <w:rPr>
          <w:rFonts w:ascii="Tahoma" w:eastAsia="Calibri" w:hAnsi="Tahoma" w:cs="Tahoma"/>
          <w:sz w:val="22"/>
          <w:szCs w:val="22"/>
          <w:lang w:eastAsia="en-US"/>
        </w:rPr>
        <w:t>Combate</w:t>
      </w:r>
      <w:r w:rsidR="00E504EB" w:rsidRPr="00583287">
        <w:rPr>
          <w:rFonts w:ascii="Tahoma" w:eastAsia="Calibri" w:hAnsi="Tahoma" w:cs="Tahoma"/>
          <w:sz w:val="22"/>
          <w:szCs w:val="22"/>
          <w:lang w:eastAsia="en-US"/>
        </w:rPr>
        <w:t xml:space="preserve"> </w:t>
      </w:r>
      <w:r w:rsidRPr="00583287">
        <w:rPr>
          <w:rFonts w:ascii="Tahoma" w:eastAsia="Calibri" w:hAnsi="Tahoma" w:cs="Tahoma"/>
          <w:sz w:val="22"/>
          <w:szCs w:val="22"/>
          <w:lang w:eastAsia="en-US"/>
        </w:rPr>
        <w:t xml:space="preserve">à Lavagem de Dinheiro e </w:t>
      </w:r>
      <w:r w:rsidR="00E504EB">
        <w:rPr>
          <w:rFonts w:ascii="Tahoma" w:eastAsia="Calibri" w:hAnsi="Tahoma" w:cs="Tahoma"/>
          <w:sz w:val="22"/>
          <w:szCs w:val="22"/>
          <w:lang w:eastAsia="en-US"/>
        </w:rPr>
        <w:t xml:space="preserve">as Leis </w:t>
      </w:r>
      <w:r w:rsidRPr="00583287">
        <w:rPr>
          <w:rFonts w:ascii="Tahoma" w:eastAsia="Calibri" w:hAnsi="Tahoma" w:cs="Tahoma"/>
          <w:sz w:val="22"/>
          <w:szCs w:val="22"/>
          <w:lang w:eastAsia="en-US"/>
        </w:rPr>
        <w:t>Anticorrupção, bem como se abstém de praticar quaisquer atos de corrupção e de agir de forma lesiva à administração pública, nacional e estrangeira, no seu interesse ou para seu benefício, exclusivo ou não;</w:t>
      </w:r>
      <w:bookmarkEnd w:id="353"/>
      <w:r w:rsidRPr="00583287">
        <w:rPr>
          <w:rFonts w:ascii="Tahoma" w:eastAsia="Calibri" w:hAnsi="Tahoma" w:cs="Tahoma"/>
          <w:sz w:val="22"/>
          <w:szCs w:val="22"/>
          <w:lang w:eastAsia="en-US"/>
        </w:rPr>
        <w:t xml:space="preserve"> </w:t>
      </w:r>
    </w:p>
    <w:p w14:paraId="4E1AC9EC" w14:textId="77777777" w:rsidR="008313BC" w:rsidRPr="00583287" w:rsidRDefault="008313BC" w:rsidP="00443CCF">
      <w:pPr>
        <w:pStyle w:val="PargrafodaLista"/>
        <w:tabs>
          <w:tab w:val="num" w:pos="1560"/>
        </w:tabs>
        <w:ind w:left="1418" w:hanging="709"/>
        <w:rPr>
          <w:rFonts w:ascii="Tahoma" w:eastAsia="Calibri" w:hAnsi="Tahoma" w:cs="Tahoma"/>
          <w:sz w:val="22"/>
          <w:szCs w:val="22"/>
          <w:lang w:eastAsia="en-US"/>
        </w:rPr>
      </w:pPr>
    </w:p>
    <w:p w14:paraId="74C14842" w14:textId="033D356F" w:rsidR="008313BC" w:rsidRPr="00583287" w:rsidRDefault="008C7533" w:rsidP="00443CCF">
      <w:pPr>
        <w:pStyle w:val="PargrafodaLista"/>
        <w:widowControl w:val="0"/>
        <w:numPr>
          <w:ilvl w:val="0"/>
          <w:numId w:val="58"/>
        </w:numPr>
        <w:tabs>
          <w:tab w:val="clear" w:pos="1134"/>
          <w:tab w:val="num" w:pos="1560"/>
        </w:tabs>
        <w:suppressAutoHyphens/>
        <w:spacing w:line="320" w:lineRule="exact"/>
        <w:ind w:left="1418" w:right="57" w:hanging="709"/>
        <w:rPr>
          <w:rFonts w:ascii="Tahoma" w:hAnsi="Tahoma" w:cs="Tahoma"/>
        </w:rPr>
      </w:pPr>
      <w:r w:rsidRPr="00583287">
        <w:rPr>
          <w:rFonts w:ascii="Tahoma" w:eastAsia="Calibri" w:hAnsi="Tahoma" w:cs="Tahoma"/>
          <w:sz w:val="22"/>
          <w:szCs w:val="22"/>
          <w:lang w:eastAsia="en-US"/>
        </w:rPr>
        <w:t xml:space="preserve">inexiste, contra si e/ou </w:t>
      </w:r>
      <w:r w:rsidR="00BD0177" w:rsidRPr="00583287">
        <w:rPr>
          <w:rFonts w:ascii="Tahoma" w:hAnsi="Tahoma" w:cs="Tahoma"/>
          <w:sz w:val="22"/>
          <w:szCs w:val="22"/>
        </w:rPr>
        <w:t>seus controladores e acionistas (diretos ou indiretos), afiliadas, subsidiárias (diretas ou indiretas), sociedades sob o controle comum e seus respectivos diretores, administradores</w:t>
      </w:r>
      <w:r w:rsidRPr="00583287">
        <w:rPr>
          <w:rFonts w:ascii="Tahoma" w:eastAsia="Calibri" w:hAnsi="Tahoma" w:cs="Tahoma"/>
          <w:sz w:val="22"/>
          <w:szCs w:val="22"/>
          <w:lang w:eastAsia="en-US"/>
        </w:rPr>
        <w:t xml:space="preserve">, investigação, inquérito ou procedimento administrativo ou judicial relacionado a práticas contrárias às Leis de </w:t>
      </w:r>
      <w:r w:rsidR="00E504EB">
        <w:rPr>
          <w:rFonts w:ascii="Tahoma" w:eastAsia="Calibri" w:hAnsi="Tahoma" w:cs="Tahoma"/>
          <w:sz w:val="22"/>
          <w:szCs w:val="22"/>
          <w:lang w:eastAsia="en-US"/>
        </w:rPr>
        <w:t>Combate</w:t>
      </w:r>
      <w:r w:rsidR="00E504EB" w:rsidRPr="00583287">
        <w:rPr>
          <w:rFonts w:ascii="Tahoma" w:eastAsia="Calibri" w:hAnsi="Tahoma" w:cs="Tahoma"/>
          <w:sz w:val="22"/>
          <w:szCs w:val="22"/>
          <w:lang w:eastAsia="en-US"/>
        </w:rPr>
        <w:t xml:space="preserve"> </w:t>
      </w:r>
      <w:r w:rsidRPr="00583287">
        <w:rPr>
          <w:rFonts w:ascii="Tahoma" w:eastAsia="Calibri" w:hAnsi="Tahoma" w:cs="Tahoma"/>
          <w:sz w:val="22"/>
          <w:szCs w:val="22"/>
          <w:lang w:eastAsia="en-US"/>
        </w:rPr>
        <w:t xml:space="preserve">à Lavagem de Dinheiro e </w:t>
      </w:r>
      <w:r w:rsidR="00E504EB">
        <w:rPr>
          <w:rFonts w:ascii="Tahoma" w:eastAsia="Calibri" w:hAnsi="Tahoma" w:cs="Tahoma"/>
          <w:sz w:val="22"/>
          <w:szCs w:val="22"/>
          <w:lang w:eastAsia="en-US"/>
        </w:rPr>
        <w:t xml:space="preserve">às Leis </w:t>
      </w:r>
      <w:r w:rsidRPr="00583287">
        <w:rPr>
          <w:rFonts w:ascii="Tahoma" w:eastAsia="Calibri" w:hAnsi="Tahoma" w:cs="Tahoma"/>
          <w:sz w:val="22"/>
          <w:szCs w:val="22"/>
          <w:lang w:eastAsia="en-US"/>
        </w:rPr>
        <w:t>Anticorrupção;</w:t>
      </w:r>
      <w:r w:rsidR="00633040">
        <w:rPr>
          <w:rFonts w:ascii="Tahoma" w:eastAsia="Calibri" w:hAnsi="Tahoma" w:cs="Tahoma"/>
          <w:sz w:val="22"/>
          <w:szCs w:val="22"/>
          <w:lang w:eastAsia="en-US"/>
        </w:rPr>
        <w:t xml:space="preserve"> </w:t>
      </w:r>
    </w:p>
    <w:p w14:paraId="35FE10E6" w14:textId="77777777" w:rsidR="00634B25" w:rsidRPr="00583287" w:rsidRDefault="00634B25" w:rsidP="00E57F75">
      <w:pPr>
        <w:pStyle w:val="ListaColorida-nfase12"/>
        <w:spacing w:after="0" w:line="320" w:lineRule="atLeast"/>
        <w:ind w:left="1418" w:right="-22" w:hanging="709"/>
        <w:rPr>
          <w:rFonts w:ascii="Tahoma" w:hAnsi="Tahoma" w:cs="Tahoma"/>
        </w:rPr>
      </w:pPr>
    </w:p>
    <w:p w14:paraId="6EDB2A62" w14:textId="37CE831A" w:rsidR="00634B25" w:rsidRPr="00583287" w:rsidRDefault="008C7533" w:rsidP="00E57F75">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t>a Crediare, seus controladores e acionistas (diretos ou indiretos), afiliadas, subsidiárias (diretas ou indiretas), sociedades sob o controle comum e seus respectivos diretores, administradores ou empregados</w:t>
      </w:r>
      <w:r w:rsidR="00BE4146" w:rsidRPr="00583287">
        <w:rPr>
          <w:rFonts w:ascii="Tahoma" w:hAnsi="Tahoma" w:cs="Tahoma"/>
        </w:rPr>
        <w:t xml:space="preserve">, quando agindo em seu nome, estão em conformidade com todas as Leis Anticorrupção e as leis, regulamentos e sanções, estaduais e federais, criminais e civis, nos termos da legislação dos Estados Unidos e do Brasil que: </w:t>
      </w:r>
      <w:r w:rsidR="00BE4146" w:rsidRPr="00583287">
        <w:rPr>
          <w:rFonts w:ascii="Tahoma" w:hAnsi="Tahoma" w:cs="Tahoma"/>
          <w:b/>
        </w:rPr>
        <w:t>(a)</w:t>
      </w:r>
      <w:r w:rsidR="00BE4146" w:rsidRPr="00583287">
        <w:rPr>
          <w:rFonts w:ascii="Tahoma" w:hAnsi="Tahoma" w:cs="Tahoma"/>
        </w:rPr>
        <w:t xml:space="preserve"> limitam o uso e/ou buscam confiscar receitas de transações ilegais; </w:t>
      </w:r>
      <w:r w:rsidR="00BE4146" w:rsidRPr="00583287">
        <w:rPr>
          <w:rFonts w:ascii="Tahoma" w:hAnsi="Tahoma" w:cs="Tahoma"/>
          <w:b/>
        </w:rPr>
        <w:t>(b)</w:t>
      </w:r>
      <w:r w:rsidR="00BE4146" w:rsidRPr="00583287">
        <w:rPr>
          <w:rFonts w:ascii="Tahoma" w:hAnsi="Tahoma" w:cs="Tahoma"/>
        </w:rPr>
        <w:t xml:space="preserve"> requerem identificação e documentação das partes com quem uma instituição financeira realiza negócios; ou </w:t>
      </w:r>
      <w:r w:rsidR="00BE4146" w:rsidRPr="00583287">
        <w:rPr>
          <w:rFonts w:ascii="Tahoma" w:hAnsi="Tahoma" w:cs="Tahoma"/>
          <w:b/>
        </w:rPr>
        <w:t>(c)</w:t>
      </w:r>
      <w:r w:rsidR="00BE4146" w:rsidRPr="00583287">
        <w:rPr>
          <w:rFonts w:ascii="Tahoma" w:hAnsi="Tahoma" w:cs="Tahoma"/>
        </w:rPr>
        <w:t xml:space="preserve"> são projetados para interromper o fluxo de fundos para organizações terroristas. Tais leis, regulamentos e sanções serão considerados como incluindo </w:t>
      </w:r>
      <w:r w:rsidR="00BE4146" w:rsidRPr="00583287">
        <w:rPr>
          <w:rFonts w:ascii="Tahoma" w:hAnsi="Tahoma" w:cs="Tahoma"/>
        </w:rPr>
        <w:lastRenderedPageBreak/>
        <w:t>os requisitos de registro e de relatórios financeiros aplicáveis das Leis de Combate à Lavagem de Dinheiro a que são sujeitos;</w:t>
      </w:r>
      <w:r w:rsidR="00D12E34" w:rsidRPr="00583287">
        <w:rPr>
          <w:rFonts w:ascii="Tahoma" w:hAnsi="Tahoma" w:cs="Tahoma"/>
        </w:rPr>
        <w:t xml:space="preserve"> </w:t>
      </w:r>
    </w:p>
    <w:p w14:paraId="68F5E1D8" w14:textId="77777777" w:rsidR="00634B25" w:rsidRPr="00583287" w:rsidRDefault="00634B25" w:rsidP="00E57F75">
      <w:pPr>
        <w:pStyle w:val="PargrafodaLista"/>
        <w:spacing w:line="320" w:lineRule="atLeast"/>
        <w:rPr>
          <w:rFonts w:ascii="Tahoma" w:hAnsi="Tahoma" w:cs="Tahoma"/>
          <w:sz w:val="22"/>
          <w:szCs w:val="22"/>
        </w:rPr>
      </w:pPr>
    </w:p>
    <w:p w14:paraId="3BE5F934" w14:textId="3C9755F1" w:rsidR="008B3F10" w:rsidRPr="00583287" w:rsidRDefault="008C7533" w:rsidP="00E57F75">
      <w:pPr>
        <w:pStyle w:val="ListaColorida-nfase12"/>
        <w:numPr>
          <w:ilvl w:val="0"/>
          <w:numId w:val="58"/>
        </w:numPr>
        <w:tabs>
          <w:tab w:val="clear" w:pos="1134"/>
        </w:tabs>
        <w:spacing w:after="0" w:line="320" w:lineRule="atLeast"/>
        <w:ind w:left="1418" w:right="-22" w:hanging="709"/>
        <w:rPr>
          <w:rFonts w:ascii="Tahoma" w:hAnsi="Tahoma" w:cs="Tahoma"/>
        </w:rPr>
      </w:pPr>
      <w:r w:rsidRPr="00583287">
        <w:rPr>
          <w:rFonts w:ascii="Tahoma" w:hAnsi="Tahoma" w:cs="Tahoma"/>
        </w:rPr>
        <w:t xml:space="preserve">a Conta Vinculada, de titularidade </w:t>
      </w:r>
      <w:r w:rsidR="00D12E34" w:rsidRPr="00583287">
        <w:rPr>
          <w:rFonts w:ascii="Tahoma" w:hAnsi="Tahoma" w:cs="Tahoma"/>
        </w:rPr>
        <w:t>da Crediare</w:t>
      </w:r>
      <w:r w:rsidRPr="00583287">
        <w:rPr>
          <w:rFonts w:ascii="Tahoma" w:hAnsi="Tahoma" w:cs="Tahoma"/>
        </w:rPr>
        <w:t xml:space="preserve">, e utilizada para o recebimento do pagamento de Direitos Creditórios Vinculados repassados pelo INSS, é e será a única conta bancária utilizada </w:t>
      </w:r>
      <w:r w:rsidR="00D12E34" w:rsidRPr="00583287">
        <w:rPr>
          <w:rFonts w:ascii="Tahoma" w:hAnsi="Tahoma" w:cs="Tahoma"/>
        </w:rPr>
        <w:t>pela Crediare</w:t>
      </w:r>
      <w:r w:rsidRPr="00583287">
        <w:rPr>
          <w:rFonts w:ascii="Tahoma" w:hAnsi="Tahoma" w:cs="Tahoma"/>
        </w:rPr>
        <w:t xml:space="preserve"> para essa finalidade e será movimentada exclusivamente pelo </w:t>
      </w:r>
      <w:r w:rsidR="00D12E34" w:rsidRPr="00583287">
        <w:rPr>
          <w:rFonts w:ascii="Tahoma" w:hAnsi="Tahoma" w:cs="Tahoma"/>
        </w:rPr>
        <w:t xml:space="preserve">Banco </w:t>
      </w:r>
      <w:r w:rsidR="00CF527D">
        <w:rPr>
          <w:rFonts w:ascii="Tahoma" w:hAnsi="Tahoma" w:cs="Tahoma"/>
        </w:rPr>
        <w:t>Santander</w:t>
      </w:r>
      <w:r w:rsidR="00BD0177">
        <w:rPr>
          <w:rFonts w:ascii="Tahoma" w:hAnsi="Tahoma" w:cs="Tahoma"/>
        </w:rPr>
        <w:t xml:space="preserve"> (Brasil) S.A.</w:t>
      </w:r>
      <w:r w:rsidR="00CF527D" w:rsidRPr="00583287">
        <w:rPr>
          <w:rFonts w:ascii="Tahoma" w:hAnsi="Tahoma" w:cs="Tahoma"/>
        </w:rPr>
        <w:t xml:space="preserve">, </w:t>
      </w:r>
      <w:r w:rsidRPr="00583287">
        <w:rPr>
          <w:rFonts w:ascii="Tahoma" w:hAnsi="Tahoma" w:cs="Tahoma"/>
        </w:rPr>
        <w:t>conforme instruções do Agente Fiduciário;</w:t>
      </w:r>
      <w:r w:rsidR="00691C56">
        <w:rPr>
          <w:rFonts w:ascii="Tahoma" w:hAnsi="Tahoma" w:cs="Tahoma"/>
        </w:rPr>
        <w:t xml:space="preserve"> </w:t>
      </w:r>
    </w:p>
    <w:p w14:paraId="009622A6" w14:textId="77777777" w:rsidR="008B3F10" w:rsidRPr="00583287" w:rsidRDefault="008B3F10" w:rsidP="00CC7512">
      <w:pPr>
        <w:pStyle w:val="PargrafodaLista"/>
        <w:rPr>
          <w:rFonts w:ascii="Tahoma" w:hAnsi="Tahoma" w:cs="Tahoma"/>
        </w:rPr>
      </w:pPr>
    </w:p>
    <w:p w14:paraId="1ABBFD38" w14:textId="77777777" w:rsidR="008B3F10" w:rsidRPr="00583287" w:rsidRDefault="008C7533" w:rsidP="00CC7512">
      <w:pPr>
        <w:pStyle w:val="ListaColorida-nfase12"/>
        <w:numPr>
          <w:ilvl w:val="0"/>
          <w:numId w:val="58"/>
        </w:numPr>
        <w:tabs>
          <w:tab w:val="clear" w:pos="1134"/>
          <w:tab w:val="num" w:pos="1418"/>
        </w:tabs>
        <w:spacing w:after="0" w:line="320" w:lineRule="atLeast"/>
        <w:ind w:left="1418" w:right="-22" w:hanging="851"/>
        <w:rPr>
          <w:rFonts w:ascii="Tahoma" w:hAnsi="Tahoma" w:cs="Tahoma"/>
        </w:rPr>
      </w:pPr>
      <w:r w:rsidRPr="00583287">
        <w:rPr>
          <w:rFonts w:ascii="Tahoma" w:hAnsi="Tahoma" w:cs="Tahoma"/>
        </w:rPr>
        <w:t>que inexiste qualquer condenação na esfera administrativa ou judicial, notadamente por razões de corrupção ou por qualquer motivo referente ao descumprimento das Leis Anticorrupção e/ou Leis de Combate à Lavagem de Dinheiro; e</w:t>
      </w:r>
    </w:p>
    <w:p w14:paraId="38EE08B0" w14:textId="77777777" w:rsidR="008B3F10" w:rsidRPr="00583287" w:rsidRDefault="008B3F10" w:rsidP="00CC7512">
      <w:pPr>
        <w:pStyle w:val="PargrafodaLista"/>
        <w:tabs>
          <w:tab w:val="num" w:pos="1418"/>
        </w:tabs>
        <w:ind w:left="1418" w:hanging="851"/>
        <w:rPr>
          <w:rFonts w:ascii="Tahoma" w:hAnsi="Tahoma" w:cs="Tahoma"/>
        </w:rPr>
      </w:pPr>
    </w:p>
    <w:p w14:paraId="1ED027E3" w14:textId="77777777" w:rsidR="00634B25" w:rsidRPr="00583287" w:rsidRDefault="008C7533" w:rsidP="00CC7512">
      <w:pPr>
        <w:pStyle w:val="ListaColorida-nfase12"/>
        <w:numPr>
          <w:ilvl w:val="0"/>
          <w:numId w:val="58"/>
        </w:numPr>
        <w:tabs>
          <w:tab w:val="clear" w:pos="1134"/>
          <w:tab w:val="num" w:pos="1418"/>
        </w:tabs>
        <w:spacing w:after="0" w:line="320" w:lineRule="atLeast"/>
        <w:ind w:left="1418" w:right="-22" w:hanging="851"/>
        <w:rPr>
          <w:rFonts w:ascii="Tahoma" w:hAnsi="Tahoma"/>
        </w:rPr>
      </w:pPr>
      <w:r w:rsidRPr="00583287">
        <w:rPr>
          <w:rFonts w:ascii="Tahoma" w:hAnsi="Tahoma" w:cs="Tahoma"/>
        </w:rPr>
        <w:t xml:space="preserve">que </w:t>
      </w:r>
      <w:r w:rsidRPr="00FC73A6">
        <w:rPr>
          <w:rFonts w:ascii="Tahoma" w:hAnsi="Tahoma"/>
        </w:rPr>
        <w:t>(</w:t>
      </w:r>
      <w:r w:rsidR="00CF527D" w:rsidRPr="00FC73A6">
        <w:rPr>
          <w:rFonts w:ascii="Tahoma" w:hAnsi="Tahoma"/>
        </w:rPr>
        <w:t>a</w:t>
      </w:r>
      <w:r w:rsidRPr="00FC73A6">
        <w:rPr>
          <w:rFonts w:ascii="Tahoma" w:hAnsi="Tahoma"/>
        </w:rPr>
        <w:t>)</w:t>
      </w:r>
      <w:r w:rsidRPr="00583287">
        <w:rPr>
          <w:rFonts w:ascii="Tahoma" w:hAnsi="Tahoma" w:cs="Tahoma"/>
        </w:rPr>
        <w:t xml:space="preserve"> não foi condenada na esfera judicial ou administrativa por: </w:t>
      </w:r>
      <w:r w:rsidRPr="00FC73A6">
        <w:rPr>
          <w:rFonts w:ascii="Tahoma" w:hAnsi="Tahoma"/>
        </w:rPr>
        <w:t>(</w:t>
      </w:r>
      <w:r w:rsidR="00CF527D" w:rsidRPr="00FC73A6">
        <w:rPr>
          <w:rFonts w:ascii="Tahoma" w:hAnsi="Tahoma"/>
        </w:rPr>
        <w:t>1</w:t>
      </w:r>
      <w:r w:rsidRPr="00FC73A6">
        <w:rPr>
          <w:rFonts w:ascii="Tahoma" w:hAnsi="Tahoma"/>
        </w:rPr>
        <w:t>)</w:t>
      </w:r>
      <w:r w:rsidRPr="00583287">
        <w:rPr>
          <w:rFonts w:ascii="Tahoma" w:hAnsi="Tahoma" w:cs="Tahoma"/>
        </w:rPr>
        <w:t xml:space="preserve"> questões trabalhistas envolvendo trabalho em condição análoga à de escravo e/ou trabalho infantil, ou </w:t>
      </w:r>
      <w:r w:rsidRPr="00FC73A6">
        <w:rPr>
          <w:rFonts w:ascii="Tahoma" w:hAnsi="Tahoma"/>
        </w:rPr>
        <w:t>(</w:t>
      </w:r>
      <w:r w:rsidR="00CF527D" w:rsidRPr="00FC73A6">
        <w:rPr>
          <w:rFonts w:ascii="Tahoma" w:hAnsi="Tahoma"/>
        </w:rPr>
        <w:t>2</w:t>
      </w:r>
      <w:r w:rsidRPr="00FC73A6">
        <w:rPr>
          <w:rFonts w:ascii="Tahoma" w:hAnsi="Tahoma"/>
        </w:rPr>
        <w:t>)</w:t>
      </w:r>
      <w:r w:rsidRPr="00583287">
        <w:rPr>
          <w:rFonts w:ascii="Tahoma" w:hAnsi="Tahoma" w:cs="Tahoma"/>
        </w:rPr>
        <w:t xml:space="preserve"> crime contra o meio ambiente; e </w:t>
      </w:r>
      <w:r w:rsidRPr="00FC73A6">
        <w:rPr>
          <w:rFonts w:ascii="Tahoma" w:hAnsi="Tahoma"/>
        </w:rPr>
        <w:t>(</w:t>
      </w:r>
      <w:r w:rsidR="00CF527D" w:rsidRPr="00FC73A6">
        <w:rPr>
          <w:rFonts w:ascii="Tahoma" w:hAnsi="Tahoma"/>
        </w:rPr>
        <w:t>b</w:t>
      </w:r>
      <w:r w:rsidRPr="00FC73A6">
        <w:rPr>
          <w:rFonts w:ascii="Tahoma" w:hAnsi="Tahoma"/>
        </w:rPr>
        <w:t>)</w:t>
      </w:r>
      <w:r w:rsidRPr="00583287">
        <w:rPr>
          <w:rFonts w:ascii="Tahoma" w:hAnsi="Tahoma" w:cs="Tahoma"/>
        </w:rPr>
        <w:t xml:space="preserve"> suas atividades e propriedades estão em conformidade com a legislação ambiental brasileira</w:t>
      </w:r>
      <w:r w:rsidRPr="00583287">
        <w:rPr>
          <w:rFonts w:ascii="Tahoma" w:hAnsi="Tahoma"/>
        </w:rPr>
        <w:t>.</w:t>
      </w:r>
    </w:p>
    <w:p w14:paraId="3296E677" w14:textId="77777777" w:rsidR="00634B25" w:rsidRPr="00583287" w:rsidRDefault="00634B25" w:rsidP="00141C52">
      <w:pPr>
        <w:pStyle w:val="ListaColorida-nfase12"/>
        <w:spacing w:after="0" w:line="320" w:lineRule="atLeast"/>
        <w:ind w:left="0" w:right="-22"/>
        <w:rPr>
          <w:rFonts w:ascii="Tahoma" w:hAnsi="Tahoma"/>
        </w:rPr>
      </w:pPr>
    </w:p>
    <w:p w14:paraId="62142324" w14:textId="77777777" w:rsidR="00634B25" w:rsidRPr="00583287" w:rsidRDefault="008C7533" w:rsidP="00F33DB7">
      <w:pPr>
        <w:pStyle w:val="PargrafodaLista"/>
        <w:numPr>
          <w:ilvl w:val="2"/>
          <w:numId w:val="30"/>
        </w:numPr>
        <w:autoSpaceDE/>
        <w:autoSpaceDN/>
        <w:adjustRightInd/>
        <w:spacing w:line="320" w:lineRule="atLeast"/>
        <w:ind w:right="-22"/>
        <w:rPr>
          <w:rFonts w:ascii="Tahoma" w:hAnsi="Tahoma" w:cs="Tahoma"/>
          <w:sz w:val="22"/>
          <w:szCs w:val="22"/>
        </w:rPr>
      </w:pPr>
      <w:r w:rsidRPr="00583287">
        <w:rPr>
          <w:rFonts w:ascii="Tahoma" w:hAnsi="Tahoma" w:cs="Tahoma"/>
          <w:sz w:val="22"/>
          <w:szCs w:val="22"/>
        </w:rPr>
        <w:t>A Crediare compromete-se a notificar, em até 2 (dois) Dias Úteis, o Agente Fiduciário caso quaisquer das declarações aqui prestadas tornem-se total ou parcialmente inverídicas, incompletas ou incorretas.</w:t>
      </w:r>
    </w:p>
    <w:p w14:paraId="399519F5" w14:textId="77777777" w:rsidR="00634B25" w:rsidRPr="00583287" w:rsidRDefault="00634B25" w:rsidP="00E57F75">
      <w:pPr>
        <w:pStyle w:val="PargrafodaLista"/>
        <w:spacing w:line="320" w:lineRule="atLeast"/>
        <w:ind w:left="0" w:right="-22"/>
        <w:rPr>
          <w:rFonts w:ascii="Tahoma" w:hAnsi="Tahoma" w:cs="Tahoma"/>
          <w:sz w:val="22"/>
          <w:szCs w:val="22"/>
        </w:rPr>
      </w:pPr>
    </w:p>
    <w:p w14:paraId="2811ABD7" w14:textId="77777777" w:rsidR="00CA763D" w:rsidRPr="00583287" w:rsidRDefault="008C7533" w:rsidP="00E57F75">
      <w:pPr>
        <w:pStyle w:val="Ttulo1"/>
        <w:spacing w:before="0" w:line="320" w:lineRule="atLeast"/>
        <w:ind w:right="-22"/>
        <w:jc w:val="center"/>
        <w:rPr>
          <w:rFonts w:ascii="Tahoma" w:eastAsia="MS Mincho" w:hAnsi="Tahoma" w:cs="Tahoma"/>
          <w:color w:val="auto"/>
          <w:sz w:val="22"/>
          <w:szCs w:val="22"/>
        </w:rPr>
      </w:pPr>
      <w:bookmarkStart w:id="354" w:name="_Hlk32571528"/>
      <w:r w:rsidRPr="00583287">
        <w:rPr>
          <w:rFonts w:ascii="Tahoma" w:eastAsia="MS Mincho" w:hAnsi="Tahoma" w:cs="Tahoma"/>
          <w:color w:val="auto"/>
          <w:sz w:val="22"/>
          <w:szCs w:val="22"/>
        </w:rPr>
        <w:t>CLÁUSULA SEXTA</w:t>
      </w:r>
    </w:p>
    <w:p w14:paraId="48FA16CB" w14:textId="77777777" w:rsidR="00CA763D" w:rsidRPr="00583287" w:rsidRDefault="008C7533" w:rsidP="00E57F75">
      <w:pPr>
        <w:keepNext/>
        <w:spacing w:line="320" w:lineRule="atLeast"/>
        <w:ind w:right="-22"/>
        <w:jc w:val="center"/>
        <w:rPr>
          <w:rFonts w:ascii="Tahoma" w:eastAsia="MS Mincho" w:hAnsi="Tahoma" w:cs="Tahoma"/>
          <w:b/>
          <w:sz w:val="22"/>
          <w:szCs w:val="22"/>
        </w:rPr>
      </w:pPr>
      <w:r w:rsidRPr="00583287">
        <w:rPr>
          <w:rFonts w:ascii="Tahoma" w:eastAsia="MS Mincho" w:hAnsi="Tahoma" w:cs="Tahoma"/>
          <w:b/>
          <w:sz w:val="22"/>
          <w:szCs w:val="22"/>
        </w:rPr>
        <w:t xml:space="preserve">DAS OBRIGAÇÕES ADICIONAIS DA EMISSORA </w:t>
      </w:r>
    </w:p>
    <w:p w14:paraId="3D4952B9" w14:textId="77777777" w:rsidR="00CA763D" w:rsidRPr="00583287" w:rsidRDefault="00CA763D" w:rsidP="00F33DB7">
      <w:pPr>
        <w:pStyle w:val="PargrafodaLista"/>
        <w:numPr>
          <w:ilvl w:val="0"/>
          <w:numId w:val="30"/>
        </w:numPr>
        <w:autoSpaceDE/>
        <w:autoSpaceDN/>
        <w:adjustRightInd/>
        <w:spacing w:line="320" w:lineRule="atLeast"/>
        <w:ind w:right="-22"/>
        <w:rPr>
          <w:rFonts w:ascii="Tahoma" w:hAnsi="Tahoma" w:cs="Tahoma"/>
          <w:vanish/>
          <w:sz w:val="22"/>
          <w:szCs w:val="22"/>
        </w:rPr>
      </w:pPr>
      <w:bookmarkStart w:id="355" w:name="_DV_M298"/>
      <w:bookmarkStart w:id="356" w:name="_DV_M203"/>
      <w:bookmarkStart w:id="357" w:name="_DV_M209"/>
      <w:bookmarkStart w:id="358" w:name="_DV_M216"/>
      <w:bookmarkStart w:id="359" w:name="_DV_M217"/>
      <w:bookmarkStart w:id="360" w:name="_DV_M218"/>
      <w:bookmarkStart w:id="361" w:name="_DV_M220"/>
      <w:bookmarkStart w:id="362" w:name="_Ref497571040"/>
      <w:bookmarkStart w:id="363" w:name="_Ref497578042"/>
      <w:bookmarkEnd w:id="355"/>
      <w:bookmarkEnd w:id="356"/>
      <w:bookmarkEnd w:id="357"/>
      <w:bookmarkEnd w:id="358"/>
      <w:bookmarkEnd w:id="359"/>
      <w:bookmarkEnd w:id="360"/>
      <w:bookmarkEnd w:id="361"/>
    </w:p>
    <w:p w14:paraId="40F7490A"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364" w:name="_Ref97826435"/>
      <w:r w:rsidRPr="00583287">
        <w:rPr>
          <w:rFonts w:ascii="Tahoma" w:hAnsi="Tahoma" w:cs="Tahoma"/>
          <w:sz w:val="22"/>
          <w:szCs w:val="22"/>
        </w:rPr>
        <w:t xml:space="preserve">Sem prejuízo das demais obrigações estabelecidas na legislação aplicável, bem como nesta Escritura de Emissão, a Emissora obriga-se a, até a Data de Vencimento das Debêntures </w:t>
      </w:r>
      <w:bookmarkEnd w:id="354"/>
      <w:r w:rsidRPr="00583287">
        <w:rPr>
          <w:rFonts w:ascii="Tahoma" w:hAnsi="Tahoma" w:cs="Tahoma"/>
          <w:sz w:val="22"/>
          <w:szCs w:val="22"/>
        </w:rPr>
        <w:t>(inclusive):</w:t>
      </w:r>
      <w:bookmarkEnd w:id="362"/>
      <w:bookmarkEnd w:id="363"/>
      <w:bookmarkEnd w:id="364"/>
    </w:p>
    <w:p w14:paraId="69B9E98F" w14:textId="77777777" w:rsidR="00CA763D" w:rsidRPr="00583287" w:rsidRDefault="00CA763D" w:rsidP="00E57F75">
      <w:pPr>
        <w:spacing w:line="320" w:lineRule="atLeast"/>
        <w:ind w:right="-22"/>
        <w:rPr>
          <w:rFonts w:ascii="Tahoma" w:eastAsia="MS Mincho" w:hAnsi="Tahoma" w:cs="Tahoma"/>
          <w:sz w:val="22"/>
          <w:szCs w:val="22"/>
        </w:rPr>
      </w:pPr>
    </w:p>
    <w:p w14:paraId="1C42067E" w14:textId="77777777" w:rsidR="00CA763D" w:rsidRPr="00583287" w:rsidRDefault="008C7533"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583287">
        <w:rPr>
          <w:rFonts w:ascii="Tahoma" w:hAnsi="Tahoma" w:cs="Tahoma"/>
        </w:rPr>
        <w:t xml:space="preserve">preparar as suas demonstrações financeiras, em conformidade com a Lei das Sociedades por Ações e com as regras emitidas pela CVM, e proceder à adequada publicidade dos dados econômico-financeiros, nos termos </w:t>
      </w:r>
      <w:r w:rsidRPr="00583287">
        <w:rPr>
          <w:rFonts w:ascii="Tahoma" w:hAnsi="Tahoma" w:cs="Tahoma"/>
          <w:bCs/>
        </w:rPr>
        <w:t>exigidos</w:t>
      </w:r>
      <w:r w:rsidRPr="00583287">
        <w:rPr>
          <w:rFonts w:ascii="Tahoma" w:hAnsi="Tahoma" w:cs="Tahoma"/>
        </w:rPr>
        <w:t xml:space="preserve"> pela Lei das Sociedades por Ações, promovendo a publicação das suas demonstrações financeiras;</w:t>
      </w:r>
    </w:p>
    <w:p w14:paraId="2BFFC6B3" w14:textId="77777777" w:rsidR="00CA763D" w:rsidRPr="00583287" w:rsidRDefault="00CA763D" w:rsidP="00E57F75">
      <w:pPr>
        <w:pStyle w:val="ListaColorida-nfase12"/>
        <w:tabs>
          <w:tab w:val="num" w:pos="1418"/>
        </w:tabs>
        <w:spacing w:after="0" w:line="320" w:lineRule="atLeast"/>
        <w:ind w:left="1418" w:right="-22" w:hanging="709"/>
        <w:rPr>
          <w:rFonts w:ascii="Tahoma" w:hAnsi="Tahoma" w:cs="Tahoma"/>
        </w:rPr>
      </w:pPr>
    </w:p>
    <w:p w14:paraId="0E7679FA" w14:textId="77777777" w:rsidR="00CA763D" w:rsidRPr="00583287" w:rsidRDefault="008C7533"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583287">
        <w:rPr>
          <w:rFonts w:ascii="Tahoma" w:hAnsi="Tahoma" w:cs="Tahoma"/>
        </w:rPr>
        <w:t>manter os documentos mencionados na alínea (i) acima em sua página na rede mundial de computadores, por um prazo de 3 (três) anos;</w:t>
      </w:r>
    </w:p>
    <w:p w14:paraId="72322117" w14:textId="77777777" w:rsidR="00CA763D" w:rsidRPr="00583287" w:rsidRDefault="00CA763D" w:rsidP="00E57F75">
      <w:pPr>
        <w:pStyle w:val="ListaColorida-nfase12"/>
        <w:tabs>
          <w:tab w:val="num" w:pos="1418"/>
        </w:tabs>
        <w:spacing w:after="0" w:line="320" w:lineRule="atLeast"/>
        <w:ind w:left="1418" w:right="-22" w:hanging="709"/>
        <w:rPr>
          <w:rFonts w:ascii="Tahoma" w:hAnsi="Tahoma" w:cs="Tahoma"/>
        </w:rPr>
      </w:pPr>
    </w:p>
    <w:p w14:paraId="082C752E" w14:textId="77777777" w:rsidR="00CA763D" w:rsidRPr="00583287" w:rsidRDefault="008C7533"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583287">
        <w:rPr>
          <w:rFonts w:ascii="Tahoma" w:hAnsi="Tahoma" w:cs="Tahoma"/>
        </w:rPr>
        <w:t>manter a sua contabilidade atualizada e efetuar os respectivos registros de acordo com os princípios contábeis geralmente aceitos no Brasil, com a Lei das Sociedades por Ações e com as regras da CVM;</w:t>
      </w:r>
    </w:p>
    <w:p w14:paraId="2C982913" w14:textId="77777777" w:rsidR="00CA763D" w:rsidRPr="00583287" w:rsidRDefault="00CA763D" w:rsidP="00E57F75">
      <w:pPr>
        <w:pStyle w:val="ListaColorida-nfase12"/>
        <w:tabs>
          <w:tab w:val="num" w:pos="1418"/>
        </w:tabs>
        <w:spacing w:after="0" w:line="320" w:lineRule="atLeast"/>
        <w:ind w:left="1418" w:right="-22" w:hanging="709"/>
        <w:rPr>
          <w:rFonts w:ascii="Tahoma" w:hAnsi="Tahoma" w:cs="Tahoma"/>
        </w:rPr>
      </w:pPr>
    </w:p>
    <w:p w14:paraId="646C7CB1" w14:textId="7DC372D7" w:rsidR="00CA763D" w:rsidRPr="00583287" w:rsidRDefault="008C7533"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583287">
        <w:rPr>
          <w:rFonts w:ascii="Tahoma" w:hAnsi="Tahoma" w:cs="Tahoma"/>
        </w:rPr>
        <w:t xml:space="preserve">pagar </w:t>
      </w:r>
      <w:r w:rsidRPr="00583287">
        <w:rPr>
          <w:rFonts w:ascii="Tahoma" w:hAnsi="Tahoma" w:cs="Tahoma"/>
          <w:bCs/>
        </w:rPr>
        <w:t xml:space="preserve">o montante devido aos Debenturistas a título de </w:t>
      </w:r>
      <w:r w:rsidRPr="00583287">
        <w:rPr>
          <w:rFonts w:ascii="Tahoma" w:hAnsi="Tahoma" w:cs="Tahoma"/>
          <w:b/>
        </w:rPr>
        <w:t>(a)</w:t>
      </w:r>
      <w:r w:rsidRPr="00583287">
        <w:rPr>
          <w:rFonts w:ascii="Tahoma" w:hAnsi="Tahoma" w:cs="Tahoma"/>
          <w:bCs/>
        </w:rPr>
        <w:t xml:space="preserve"> Remuneração das Debêntures da Primeira Série; </w:t>
      </w:r>
      <w:r w:rsidRPr="00583287">
        <w:rPr>
          <w:rFonts w:ascii="Tahoma" w:hAnsi="Tahoma" w:cs="Tahoma"/>
          <w:b/>
        </w:rPr>
        <w:t>(b)</w:t>
      </w:r>
      <w:r w:rsidRPr="00583287">
        <w:rPr>
          <w:rFonts w:ascii="Tahoma" w:hAnsi="Tahoma" w:cs="Tahoma"/>
          <w:bCs/>
        </w:rPr>
        <w:t xml:space="preserve"> Valor Nominal Unitário (incluindo Amortizações Extraordinárias Obrigatórias</w:t>
      </w:r>
      <w:r w:rsidR="001E32DC">
        <w:rPr>
          <w:rFonts w:ascii="Tahoma" w:hAnsi="Tahoma" w:cs="Tahoma"/>
          <w:bCs/>
        </w:rPr>
        <w:t xml:space="preserve">; e </w:t>
      </w:r>
      <w:r w:rsidR="001E32DC" w:rsidRPr="005A0977">
        <w:rPr>
          <w:rFonts w:ascii="Tahoma" w:hAnsi="Tahoma" w:cs="Tahoma"/>
          <w:b/>
          <w:bCs/>
        </w:rPr>
        <w:t>(c)</w:t>
      </w:r>
      <w:r w:rsidR="001E32DC">
        <w:rPr>
          <w:rFonts w:ascii="Tahoma" w:hAnsi="Tahoma" w:cs="Tahoma"/>
          <w:bCs/>
        </w:rPr>
        <w:t xml:space="preserve"> </w:t>
      </w:r>
      <w:r w:rsidR="001E32DC" w:rsidRPr="00393577">
        <w:rPr>
          <w:rFonts w:ascii="Tahoma" w:hAnsi="Tahoma" w:cs="Tahoma"/>
          <w:bCs/>
        </w:rPr>
        <w:t>Prêmio Sobre a Receita dos Direitos Creditórios Vinculados</w:t>
      </w:r>
      <w:r w:rsidRPr="00583287">
        <w:rPr>
          <w:rFonts w:ascii="Tahoma" w:hAnsi="Tahoma" w:cs="Tahoma"/>
          <w:bCs/>
        </w:rPr>
        <w:t>;</w:t>
      </w:r>
    </w:p>
    <w:p w14:paraId="30F87462" w14:textId="77777777" w:rsidR="00CA763D" w:rsidRPr="00583287" w:rsidRDefault="00CA763D" w:rsidP="00E57F75">
      <w:pPr>
        <w:pStyle w:val="ListaColorida-nfase12"/>
        <w:tabs>
          <w:tab w:val="num" w:pos="1418"/>
        </w:tabs>
        <w:spacing w:after="0" w:line="320" w:lineRule="atLeast"/>
        <w:ind w:left="1418" w:right="-22" w:hanging="709"/>
        <w:rPr>
          <w:rFonts w:ascii="Tahoma" w:hAnsi="Tahoma" w:cs="Tahoma"/>
          <w:bCs/>
        </w:rPr>
      </w:pPr>
    </w:p>
    <w:p w14:paraId="4695A486" w14:textId="77777777" w:rsidR="00CA763D" w:rsidRPr="00583287" w:rsidRDefault="008C7533"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583287">
        <w:rPr>
          <w:rFonts w:ascii="Tahoma" w:hAnsi="Tahoma" w:cs="Tahoma"/>
        </w:rPr>
        <w:t>cumprir todas as leis, portarias, normas, regulamentos e exigências aplicáveis à condução dos negócios da Emissora;</w:t>
      </w:r>
    </w:p>
    <w:p w14:paraId="75D5891C" w14:textId="77777777" w:rsidR="00CA763D" w:rsidRPr="00583287" w:rsidRDefault="00CA763D" w:rsidP="00E57F75">
      <w:pPr>
        <w:pStyle w:val="ListaColorida-nfase12"/>
        <w:tabs>
          <w:tab w:val="num" w:pos="1418"/>
        </w:tabs>
        <w:spacing w:after="0" w:line="320" w:lineRule="atLeast"/>
        <w:ind w:left="1418" w:right="-22" w:hanging="709"/>
        <w:rPr>
          <w:rFonts w:ascii="Tahoma" w:hAnsi="Tahoma" w:cs="Tahoma"/>
        </w:rPr>
      </w:pPr>
    </w:p>
    <w:p w14:paraId="1BF9EE9C" w14:textId="77777777" w:rsidR="00CA763D" w:rsidRPr="00583287" w:rsidRDefault="008C7533"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583287">
        <w:rPr>
          <w:rFonts w:ascii="Tahoma" w:hAnsi="Tahoma" w:cs="Tahoma"/>
        </w:rPr>
        <w:t xml:space="preserve">fornecer quaisquer informações ou esclarecimentos relacionados à Emissão e às Debêntures ao Agente Fiduciário e/ou aos Debenturistas, em um prazo de até 10 (dez) Dias Úteis contados de sua solicitação, ou prazo maior que venha a ser acordado entre as Partes, ressalvado que, na hipótese de ocorrência de um dos </w:t>
      </w:r>
      <w:r w:rsidR="008B3F10" w:rsidRPr="00583287">
        <w:rPr>
          <w:rFonts w:ascii="Tahoma" w:hAnsi="Tahoma" w:cs="Tahoma"/>
        </w:rPr>
        <w:t xml:space="preserve">Eventos de </w:t>
      </w:r>
      <w:r w:rsidR="001F3870">
        <w:rPr>
          <w:rFonts w:ascii="Tahoma" w:hAnsi="Tahoma" w:cs="Tahoma"/>
        </w:rPr>
        <w:t>Inadimplemento Automáticos</w:t>
      </w:r>
      <w:r w:rsidR="001F3870" w:rsidRPr="00583287">
        <w:rPr>
          <w:rFonts w:ascii="Tahoma" w:hAnsi="Tahoma" w:cs="Tahoma"/>
        </w:rPr>
        <w:t xml:space="preserve"> </w:t>
      </w:r>
      <w:r w:rsidR="008B3F10" w:rsidRPr="00583287">
        <w:rPr>
          <w:rFonts w:ascii="Tahoma" w:hAnsi="Tahoma" w:cs="Tahoma"/>
        </w:rPr>
        <w:t xml:space="preserve">ou dos </w:t>
      </w:r>
      <w:r w:rsidRPr="00583287">
        <w:rPr>
          <w:rFonts w:ascii="Tahoma" w:hAnsi="Tahoma" w:cs="Tahoma"/>
        </w:rPr>
        <w:t>Eventos de Inadimplemento</w:t>
      </w:r>
      <w:r w:rsidR="001F3870">
        <w:rPr>
          <w:rFonts w:ascii="Tahoma" w:hAnsi="Tahoma" w:cs="Tahoma"/>
        </w:rPr>
        <w:t xml:space="preserve"> Não Automáticos</w:t>
      </w:r>
      <w:r w:rsidRPr="00583287">
        <w:rPr>
          <w:rFonts w:ascii="Tahoma" w:hAnsi="Tahoma" w:cs="Tahoma"/>
        </w:rPr>
        <w:t>, as informações e os documentos previstos nesta Cláusula deverão ser fornecidos em até 3 (três) Dias Úteis, mediante solicitação do Agente Fiduciário;</w:t>
      </w:r>
    </w:p>
    <w:p w14:paraId="5E439ED4" w14:textId="77777777" w:rsidR="00CA763D" w:rsidRPr="00583287" w:rsidRDefault="00CA763D" w:rsidP="00E57F75">
      <w:pPr>
        <w:pStyle w:val="ListaColorida-nfase12"/>
        <w:tabs>
          <w:tab w:val="num" w:pos="1418"/>
        </w:tabs>
        <w:spacing w:after="0" w:line="320" w:lineRule="atLeast"/>
        <w:ind w:left="1418" w:right="-22" w:hanging="709"/>
        <w:rPr>
          <w:rFonts w:ascii="Tahoma" w:hAnsi="Tahoma" w:cs="Tahoma"/>
        </w:rPr>
      </w:pPr>
    </w:p>
    <w:p w14:paraId="633101C8" w14:textId="77777777" w:rsidR="00CA763D" w:rsidRPr="00583287" w:rsidRDefault="008C7533"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583287">
        <w:rPr>
          <w:rFonts w:ascii="Tahoma" w:hAnsi="Tahoma" w:cs="Tahoma"/>
        </w:rPr>
        <w:t>não alienar ou de qualquer outra forma transferir seu controle acionário (conforme definido no artigo 116 da Lei das Sociedades por Ações), direto ou indireto, exceto se previamente aprovado pelos Debenturistas reunidos em Assembleia Geral de Debenturistas;</w:t>
      </w:r>
      <w:r w:rsidR="008B3F10" w:rsidRPr="00583287">
        <w:rPr>
          <w:rFonts w:ascii="Tahoma" w:hAnsi="Tahoma" w:cs="Tahoma"/>
        </w:rPr>
        <w:t xml:space="preserve"> </w:t>
      </w:r>
    </w:p>
    <w:p w14:paraId="6A1E3C88" w14:textId="77777777" w:rsidR="00CA763D" w:rsidRPr="00583287" w:rsidRDefault="00CA763D" w:rsidP="00E57F75">
      <w:pPr>
        <w:pStyle w:val="ListaColorida-nfase12"/>
        <w:tabs>
          <w:tab w:val="num" w:pos="1418"/>
        </w:tabs>
        <w:spacing w:after="0" w:line="320" w:lineRule="atLeast"/>
        <w:ind w:left="1418" w:right="-22" w:hanging="709"/>
        <w:rPr>
          <w:rFonts w:ascii="Tahoma" w:hAnsi="Tahoma" w:cs="Tahoma"/>
        </w:rPr>
      </w:pPr>
    </w:p>
    <w:p w14:paraId="2505164F" w14:textId="77777777" w:rsidR="00CA763D" w:rsidRPr="00583287" w:rsidRDefault="008C7533"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583287">
        <w:rPr>
          <w:rFonts w:ascii="Tahoma" w:hAnsi="Tahoma" w:cs="Tahoma"/>
        </w:rPr>
        <w:t xml:space="preserve">não efetuar nenhuma operação que possa resultar em redução de capital, incorporação, fusão, cisão ou dissolução da Emissora, exceto se previamente aprovado pelos Debenturistas reunidos em Assembleia Geral de Debenturistas; </w:t>
      </w:r>
    </w:p>
    <w:p w14:paraId="4F359390" w14:textId="77777777" w:rsidR="00CA763D" w:rsidRPr="00583287" w:rsidRDefault="00CA763D" w:rsidP="00E57F75">
      <w:pPr>
        <w:pStyle w:val="ListaColorida-nfase12"/>
        <w:tabs>
          <w:tab w:val="num" w:pos="1418"/>
        </w:tabs>
        <w:spacing w:after="0" w:line="320" w:lineRule="atLeast"/>
        <w:ind w:left="1418" w:right="-22" w:hanging="709"/>
        <w:rPr>
          <w:rFonts w:ascii="Tahoma" w:hAnsi="Tahoma" w:cs="Tahoma"/>
        </w:rPr>
      </w:pPr>
    </w:p>
    <w:p w14:paraId="556AE45C" w14:textId="77777777" w:rsidR="00CA763D" w:rsidRPr="00583287" w:rsidRDefault="008C7533"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583287">
        <w:rPr>
          <w:rFonts w:ascii="Tahoma" w:hAnsi="Tahoma" w:cs="Tahoma"/>
        </w:rPr>
        <w:t xml:space="preserve">enviar </w:t>
      </w:r>
      <w:r w:rsidRPr="00583287">
        <w:rPr>
          <w:rFonts w:ascii="Tahoma" w:eastAsia="MS Mincho" w:hAnsi="Tahoma" w:cs="Tahoma"/>
        </w:rPr>
        <w:t xml:space="preserve">ao Agente Fiduciário </w:t>
      </w:r>
      <w:r w:rsidRPr="00583287">
        <w:rPr>
          <w:rFonts w:ascii="Tahoma" w:hAnsi="Tahoma" w:cs="Tahoma"/>
        </w:rPr>
        <w:t xml:space="preserve">os dados </w:t>
      </w:r>
      <w:r w:rsidRPr="00583287">
        <w:rPr>
          <w:rFonts w:ascii="Tahoma" w:eastAsia="MS Mincho" w:hAnsi="Tahoma" w:cs="Tahoma"/>
        </w:rPr>
        <w:t>financeiros (inclusive as</w:t>
      </w:r>
      <w:r w:rsidRPr="00583287">
        <w:rPr>
          <w:rFonts w:ascii="Tahoma" w:hAnsi="Tahoma" w:cs="Tahoma"/>
        </w:rPr>
        <w:t xml:space="preserve"> demonstrações referentes ao último exercício social), atos societários e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ao Agente Fiduciário todas as </w:t>
      </w:r>
      <w:r w:rsidRPr="00583287">
        <w:rPr>
          <w:rFonts w:ascii="Tahoma" w:hAnsi="Tahoma" w:cs="Tahoma"/>
        </w:rPr>
        <w:lastRenderedPageBreak/>
        <w:t xml:space="preserve">informações, que venham a ser por este solicitadas, no prazo de até 30 (trinta) dias corridos antes da liquidação integral obrigações relacionadas às Debêntures; </w:t>
      </w:r>
    </w:p>
    <w:p w14:paraId="00C79097" w14:textId="77777777" w:rsidR="00CA763D" w:rsidRPr="00583287" w:rsidRDefault="00CA763D" w:rsidP="00E57F75">
      <w:pPr>
        <w:pStyle w:val="ListaColorida-nfase12"/>
        <w:tabs>
          <w:tab w:val="num" w:pos="1418"/>
        </w:tabs>
        <w:spacing w:after="0" w:line="320" w:lineRule="atLeast"/>
        <w:ind w:left="1418" w:right="-22" w:hanging="709"/>
        <w:rPr>
          <w:rFonts w:ascii="Tahoma" w:hAnsi="Tahoma" w:cs="Tahoma"/>
        </w:rPr>
      </w:pPr>
    </w:p>
    <w:p w14:paraId="0302AB4E" w14:textId="77777777" w:rsidR="00CA763D" w:rsidRPr="00583287" w:rsidRDefault="008C7533"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583287">
        <w:rPr>
          <w:rFonts w:ascii="Tahoma" w:hAnsi="Tahoma" w:cs="Tahoma"/>
        </w:rPr>
        <w:t xml:space="preserve">disponibilizar ao </w:t>
      </w:r>
      <w:r w:rsidR="000C60EC" w:rsidRPr="00583287">
        <w:rPr>
          <w:rFonts w:ascii="Tahoma" w:hAnsi="Tahoma" w:cs="Tahoma"/>
        </w:rPr>
        <w:t>Agente Administrativo, nos termos e prazos aqui previstos nesta Escritura de Emissão, os Documentos Comprobatórios do</w:t>
      </w:r>
      <w:r w:rsidRPr="00583287">
        <w:rPr>
          <w:rFonts w:ascii="Tahoma" w:hAnsi="Tahoma" w:cs="Tahoma"/>
        </w:rPr>
        <w:t>s Direitos Creditórios Vinculados;</w:t>
      </w:r>
    </w:p>
    <w:p w14:paraId="18727687" w14:textId="77777777" w:rsidR="00CA763D" w:rsidRPr="00583287" w:rsidRDefault="00CA763D" w:rsidP="00E57F75">
      <w:pPr>
        <w:pStyle w:val="ListaColorida-nfase12"/>
        <w:tabs>
          <w:tab w:val="num" w:pos="1418"/>
        </w:tabs>
        <w:spacing w:after="0" w:line="320" w:lineRule="atLeast"/>
        <w:ind w:left="1418" w:right="-22" w:hanging="709"/>
        <w:rPr>
          <w:rFonts w:ascii="Tahoma" w:hAnsi="Tahoma" w:cs="Tahoma"/>
        </w:rPr>
      </w:pPr>
    </w:p>
    <w:p w14:paraId="7A39D7F1" w14:textId="77777777" w:rsidR="00CA763D" w:rsidRPr="00583287" w:rsidRDefault="008C7533"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bookmarkStart w:id="365" w:name="_Ref97826877"/>
      <w:r w:rsidRPr="00583287">
        <w:rPr>
          <w:rFonts w:ascii="Tahoma" w:hAnsi="Tahoma" w:cs="Tahoma"/>
        </w:rPr>
        <w:t xml:space="preserve">dentro de 10 (dez) Dias Úteis, fornecer qualquer informação que, razoavelmente, venha a ser solicitada pelo Agente Fiduciário, a fim de que este possa cumprir as suas obrigações nos termos desta Escritura de Emissão e da </w:t>
      </w:r>
      <w:bookmarkStart w:id="366" w:name="_Hlk83459966"/>
      <w:r w:rsidRPr="00583287">
        <w:rPr>
          <w:rFonts w:ascii="Tahoma" w:hAnsi="Tahoma" w:cs="Tahoma"/>
        </w:rPr>
        <w:t>Resolução CVM 17</w:t>
      </w:r>
      <w:bookmarkEnd w:id="366"/>
      <w:r w:rsidRPr="00583287">
        <w:rPr>
          <w:rFonts w:ascii="Tahoma" w:eastAsia="MS Mincho" w:hAnsi="Tahoma" w:cs="Tahoma"/>
        </w:rPr>
        <w:t>;</w:t>
      </w:r>
      <w:bookmarkEnd w:id="365"/>
    </w:p>
    <w:p w14:paraId="181E2144" w14:textId="77777777" w:rsidR="00CA763D" w:rsidRPr="00583287" w:rsidRDefault="00CA763D" w:rsidP="00E57F75">
      <w:pPr>
        <w:pStyle w:val="ListaColorida-nfase12"/>
        <w:tabs>
          <w:tab w:val="num" w:pos="1418"/>
        </w:tabs>
        <w:spacing w:after="0" w:line="320" w:lineRule="atLeast"/>
        <w:ind w:left="1418" w:right="-22" w:hanging="709"/>
        <w:rPr>
          <w:rFonts w:ascii="Tahoma" w:hAnsi="Tahoma" w:cs="Tahoma"/>
        </w:rPr>
      </w:pPr>
    </w:p>
    <w:p w14:paraId="56EEEE5D" w14:textId="77777777" w:rsidR="00CA763D" w:rsidRPr="00583287" w:rsidRDefault="008C7533"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583287">
        <w:rPr>
          <w:rFonts w:ascii="Tahoma" w:hAnsi="Tahoma" w:cs="Tahoma"/>
        </w:rPr>
        <w:t xml:space="preserve">fazer com que </w:t>
      </w:r>
      <w:r w:rsidR="00237704" w:rsidRPr="00583287">
        <w:rPr>
          <w:rFonts w:ascii="Tahoma" w:hAnsi="Tahoma" w:cs="Tahoma"/>
        </w:rPr>
        <w:t xml:space="preserve">os Direitos Creditórios Vinculados e </w:t>
      </w:r>
      <w:r w:rsidRPr="00583287">
        <w:rPr>
          <w:rFonts w:ascii="Tahoma" w:hAnsi="Tahoma" w:cs="Tahoma"/>
        </w:rPr>
        <w:t xml:space="preserve">os Documentos Comprobatórios sejam mantidos </w:t>
      </w:r>
      <w:r w:rsidR="00237704" w:rsidRPr="00583287">
        <w:rPr>
          <w:rFonts w:ascii="Tahoma" w:hAnsi="Tahoma" w:cs="Tahoma"/>
        </w:rPr>
        <w:t>em boa ordem</w:t>
      </w:r>
      <w:r w:rsidRPr="00583287">
        <w:rPr>
          <w:rFonts w:ascii="Tahoma" w:hAnsi="Tahoma" w:cs="Tahoma"/>
        </w:rPr>
        <w:t xml:space="preserve"> pelo Agente Administrativo</w:t>
      </w:r>
      <w:r w:rsidR="00237704" w:rsidRPr="00583287">
        <w:rPr>
          <w:rFonts w:ascii="Tahoma" w:hAnsi="Tahoma" w:cs="Tahoma"/>
        </w:rPr>
        <w:t xml:space="preserve"> e, caso solicitado, </w:t>
      </w:r>
      <w:r w:rsidRPr="00583287">
        <w:rPr>
          <w:rFonts w:ascii="Tahoma" w:hAnsi="Tahoma" w:cs="Tahoma"/>
        </w:rPr>
        <w:t xml:space="preserve">sejam disponibilizados </w:t>
      </w:r>
      <w:r w:rsidR="00237704" w:rsidRPr="00583287">
        <w:rPr>
          <w:rFonts w:ascii="Tahoma" w:hAnsi="Tahoma" w:cs="Tahoma"/>
        </w:rPr>
        <w:t>aos Debenturistas e/ou ao Agente Fiduciário;</w:t>
      </w:r>
    </w:p>
    <w:p w14:paraId="273B5CA0" w14:textId="77777777" w:rsidR="00CA763D" w:rsidRPr="00583287" w:rsidRDefault="00CA763D" w:rsidP="00E57F75">
      <w:pPr>
        <w:pStyle w:val="ListaColorida-nfase12"/>
        <w:tabs>
          <w:tab w:val="num" w:pos="1418"/>
        </w:tabs>
        <w:spacing w:after="0" w:line="320" w:lineRule="atLeast"/>
        <w:ind w:left="1418" w:right="-22" w:hanging="709"/>
        <w:rPr>
          <w:rFonts w:ascii="Tahoma" w:hAnsi="Tahoma" w:cs="Tahoma"/>
        </w:rPr>
      </w:pPr>
    </w:p>
    <w:p w14:paraId="2B5D1CC0" w14:textId="44252E07" w:rsidR="00CA763D" w:rsidRPr="00620665" w:rsidRDefault="008C7533"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583287">
        <w:rPr>
          <w:rFonts w:ascii="Tahoma" w:hAnsi="Tahoma" w:cs="Tahoma"/>
        </w:rPr>
        <w:t xml:space="preserve">contratar e manter devidamente contratados, durante todo o prazo de vigência das Debêntures, os terceiros prestadores de serviço para os fins da presente Emissão e para manutenção de suas condições usuais de operação e funcionamento, </w:t>
      </w:r>
      <w:r w:rsidRPr="00620665">
        <w:rPr>
          <w:rFonts w:ascii="Tahoma" w:hAnsi="Tahoma" w:cs="Tahoma"/>
        </w:rPr>
        <w:t xml:space="preserve">incluindo, sem limitação, o Agente Fiduciário, o </w:t>
      </w:r>
      <w:proofErr w:type="spellStart"/>
      <w:r w:rsidRPr="00620665">
        <w:rPr>
          <w:rFonts w:ascii="Tahoma" w:hAnsi="Tahoma" w:cs="Tahoma"/>
        </w:rPr>
        <w:t>Escriturador</w:t>
      </w:r>
      <w:proofErr w:type="spellEnd"/>
      <w:r w:rsidRPr="00620665">
        <w:rPr>
          <w:rFonts w:ascii="Tahoma" w:hAnsi="Tahoma" w:cs="Tahoma"/>
        </w:rPr>
        <w:t xml:space="preserve">, o Agente de Liquidação, Agente Administrativo, </w:t>
      </w:r>
      <w:r w:rsidR="008B3F10" w:rsidRPr="00620665">
        <w:rPr>
          <w:rFonts w:ascii="Tahoma" w:hAnsi="Tahoma" w:cs="Tahoma"/>
        </w:rPr>
        <w:t>Agente de Cobrança</w:t>
      </w:r>
      <w:r w:rsidR="00D64C38" w:rsidRPr="00620665">
        <w:rPr>
          <w:rFonts w:ascii="Tahoma" w:hAnsi="Tahoma" w:cs="Tahoma"/>
        </w:rPr>
        <w:t xml:space="preserve"> Extraordinária</w:t>
      </w:r>
      <w:r w:rsidRPr="00620665">
        <w:rPr>
          <w:rFonts w:ascii="Tahoma" w:hAnsi="Tahoma" w:cs="Tahoma"/>
        </w:rPr>
        <w:t xml:space="preserve">, bem como as empresas relacionadas à assinatura eletrônica </w:t>
      </w:r>
      <w:r w:rsidR="005D7F9D" w:rsidRPr="00620665">
        <w:rPr>
          <w:rFonts w:ascii="Tahoma" w:hAnsi="Tahoma" w:cs="Tahoma"/>
        </w:rPr>
        <w:t xml:space="preserve">dos Contratos de Mútuo </w:t>
      </w:r>
      <w:r w:rsidRPr="00620665">
        <w:rPr>
          <w:rFonts w:ascii="Tahoma" w:hAnsi="Tahoma" w:cs="Tahoma"/>
        </w:rPr>
        <w:t xml:space="preserve">pelo Tomador, os quais deverão ser prestadores de serviço independentes, com exceção aos serviços prestados </w:t>
      </w:r>
      <w:r w:rsidR="005D7F9D" w:rsidRPr="00620665">
        <w:rPr>
          <w:rFonts w:ascii="Tahoma" w:hAnsi="Tahoma" w:cs="Tahoma"/>
        </w:rPr>
        <w:t>pela Crediare</w:t>
      </w:r>
      <w:r w:rsidRPr="00620665">
        <w:rPr>
          <w:rFonts w:ascii="Tahoma" w:hAnsi="Tahoma" w:cs="Tahoma"/>
        </w:rPr>
        <w:t>, sendo certo que, em caso de descontinuidade dos serviços de tais prestadores, a Emissora deverá providenciar a sua substituição</w:t>
      </w:r>
      <w:r w:rsidR="00B20498" w:rsidRPr="00620665">
        <w:rPr>
          <w:rFonts w:ascii="Tahoma" w:hAnsi="Tahoma" w:cs="Tahoma"/>
        </w:rPr>
        <w:t xml:space="preserve"> no prazo de até </w:t>
      </w:r>
      <w:r w:rsidR="00AC47CD" w:rsidRPr="00620665">
        <w:rPr>
          <w:rFonts w:ascii="Tahoma" w:hAnsi="Tahoma" w:cs="Tahoma"/>
        </w:rPr>
        <w:t>9</w:t>
      </w:r>
      <w:r w:rsidR="00B20498" w:rsidRPr="00620665">
        <w:rPr>
          <w:rFonts w:ascii="Tahoma" w:hAnsi="Tahoma" w:cs="Tahoma"/>
        </w:rPr>
        <w:t>0 (</w:t>
      </w:r>
      <w:r w:rsidR="00AC47CD" w:rsidRPr="00620665">
        <w:rPr>
          <w:rFonts w:ascii="Tahoma" w:hAnsi="Tahoma" w:cs="Tahoma"/>
        </w:rPr>
        <w:t>noventa</w:t>
      </w:r>
      <w:r w:rsidR="00B20498" w:rsidRPr="00620665">
        <w:rPr>
          <w:rFonts w:ascii="Tahoma" w:hAnsi="Tahoma" w:cs="Tahoma"/>
        </w:rPr>
        <w:t>) dias contados da descontinuidade</w:t>
      </w:r>
      <w:r w:rsidR="007D0F58" w:rsidRPr="00620665">
        <w:rPr>
          <w:rFonts w:ascii="Tahoma" w:hAnsi="Tahoma" w:cs="Tahoma"/>
        </w:rPr>
        <w:t>, exceto se outro prazo tiver sido especificado nesta Escritura de Emissão ou nos demais documentos relacionados à Emissão</w:t>
      </w:r>
      <w:r w:rsidRPr="00620665">
        <w:rPr>
          <w:rFonts w:ascii="Tahoma" w:hAnsi="Tahoma" w:cs="Tahoma"/>
        </w:rPr>
        <w:t>;</w:t>
      </w:r>
      <w:r w:rsidR="00B84305" w:rsidRPr="00620665">
        <w:rPr>
          <w:rFonts w:ascii="Tahoma" w:hAnsi="Tahoma" w:cs="Tahoma"/>
        </w:rPr>
        <w:t xml:space="preserve"> </w:t>
      </w:r>
    </w:p>
    <w:p w14:paraId="2E24B530" w14:textId="77777777" w:rsidR="00CA763D" w:rsidRPr="00620665" w:rsidRDefault="00CA763D" w:rsidP="00E57F75">
      <w:pPr>
        <w:pStyle w:val="ListaColorida-nfase12"/>
        <w:tabs>
          <w:tab w:val="num" w:pos="1418"/>
        </w:tabs>
        <w:spacing w:after="0" w:line="320" w:lineRule="atLeast"/>
        <w:ind w:left="1418" w:right="-22" w:hanging="709"/>
        <w:rPr>
          <w:rFonts w:ascii="Tahoma" w:hAnsi="Tahoma" w:cs="Tahoma"/>
        </w:rPr>
      </w:pPr>
    </w:p>
    <w:p w14:paraId="5147B832" w14:textId="3A749896" w:rsidR="00CA763D" w:rsidRPr="00620665" w:rsidRDefault="008C7533"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620665">
        <w:rPr>
          <w:rFonts w:ascii="Tahoma" w:hAnsi="Tahoma" w:cs="Tahoma"/>
        </w:rPr>
        <w:t xml:space="preserve">assegurar que a Conta Exclusiva seja mantida em pleno funcionamento durante todo o curso da Emissão e que nenhuma outra conta bancária seja usada para </w:t>
      </w:r>
      <w:proofErr w:type="gramStart"/>
      <w:r w:rsidRPr="00620665">
        <w:rPr>
          <w:rFonts w:ascii="Tahoma" w:hAnsi="Tahoma" w:cs="Tahoma"/>
        </w:rPr>
        <w:t>os mesmos</w:t>
      </w:r>
      <w:proofErr w:type="gramEnd"/>
      <w:r w:rsidRPr="00620665">
        <w:rPr>
          <w:rFonts w:ascii="Tahoma" w:hAnsi="Tahoma" w:cs="Tahoma"/>
        </w:rPr>
        <w:t xml:space="preserve"> respectivos fins;</w:t>
      </w:r>
    </w:p>
    <w:p w14:paraId="18A2F99D" w14:textId="77777777" w:rsidR="00D97AFE" w:rsidRPr="00620665" w:rsidRDefault="00D97AFE" w:rsidP="004F32E9">
      <w:pPr>
        <w:pStyle w:val="PargrafodaLista"/>
        <w:rPr>
          <w:rFonts w:ascii="Tahoma" w:hAnsi="Tahoma" w:cs="Tahoma"/>
        </w:rPr>
      </w:pPr>
    </w:p>
    <w:p w14:paraId="7B83DB66" w14:textId="34BFCFC8" w:rsidR="00D97AFE" w:rsidRPr="00D97AFE" w:rsidRDefault="00D97AFE" w:rsidP="004F32E9">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620665">
        <w:rPr>
          <w:rFonts w:ascii="Tahoma" w:hAnsi="Tahoma" w:cs="Tahoma"/>
        </w:rPr>
        <w:t xml:space="preserve">realizar a conciliação com auxílio do Agente de Cobrança Extraordinária e/ou Cedente, conforme o caso, dos valores depositados na Conta Extraordinária para </w:t>
      </w:r>
      <w:r w:rsidRPr="00620665">
        <w:rPr>
          <w:rFonts w:ascii="Tahoma" w:hAnsi="Tahoma" w:cs="Tahoma"/>
        </w:rPr>
        <w:lastRenderedPageBreak/>
        <w:t>posterior transferência à Conta Exclusiva, de forma diligente e observados, estritamente os procedimentos</w:t>
      </w:r>
      <w:r w:rsidRPr="00D97AFE">
        <w:rPr>
          <w:rFonts w:ascii="Tahoma" w:hAnsi="Tahoma" w:cs="Tahoma"/>
        </w:rPr>
        <w:t xml:space="preserve"> previstos no Contrato de Cessão e/ou </w:t>
      </w:r>
      <w:r>
        <w:rPr>
          <w:rFonts w:ascii="Tahoma" w:hAnsi="Tahoma" w:cs="Tahoma"/>
        </w:rPr>
        <w:t xml:space="preserve">Contrato de Cobrança Extraordinária, </w:t>
      </w:r>
      <w:r w:rsidRPr="00D97AFE">
        <w:rPr>
          <w:rFonts w:ascii="Tahoma" w:hAnsi="Tahoma" w:cs="Tahoma"/>
        </w:rPr>
        <w:t>mantendo controle informacional sobre o fluxo dos recursos</w:t>
      </w:r>
      <w:r>
        <w:rPr>
          <w:rFonts w:ascii="Tahoma" w:hAnsi="Tahoma" w:cs="Tahoma"/>
        </w:rPr>
        <w:t xml:space="preserve"> conciliados</w:t>
      </w:r>
      <w:r w:rsidRPr="00D97AFE">
        <w:rPr>
          <w:rFonts w:ascii="Tahoma" w:hAnsi="Tahoma" w:cs="Tahoma"/>
        </w:rPr>
        <w:t xml:space="preserve">; </w:t>
      </w:r>
    </w:p>
    <w:p w14:paraId="260E9626" w14:textId="77777777" w:rsidR="00D97AFE" w:rsidRPr="00583287" w:rsidRDefault="00D97AFE" w:rsidP="004F32E9">
      <w:pPr>
        <w:pStyle w:val="ListaColorida-nfase12"/>
        <w:spacing w:after="0" w:line="320" w:lineRule="atLeast"/>
        <w:ind w:left="1418" w:right="-22"/>
        <w:rPr>
          <w:rFonts w:ascii="Tahoma" w:hAnsi="Tahoma" w:cs="Tahoma"/>
        </w:rPr>
      </w:pPr>
    </w:p>
    <w:p w14:paraId="034680ED" w14:textId="77777777" w:rsidR="00CA763D" w:rsidRPr="00583287" w:rsidRDefault="008C7533"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583287">
        <w:rPr>
          <w:rFonts w:ascii="Tahoma" w:hAnsi="Tahoma" w:cs="Tahoma"/>
        </w:rPr>
        <w:t>não realizar operações fora do seu objeto social, observadas as disposições estatutárias, legais e regulamentares em vigor, em especial as que possam, direta ou indiretamente, comprometer o pontual e integral cumprimento das obrigações assumidas perante os Debenturistas;</w:t>
      </w:r>
    </w:p>
    <w:p w14:paraId="42CCBAA5" w14:textId="77777777" w:rsidR="00CA763D" w:rsidRPr="00583287" w:rsidRDefault="00CA763D" w:rsidP="00E57F75">
      <w:pPr>
        <w:pStyle w:val="ListaColorida-nfase12"/>
        <w:tabs>
          <w:tab w:val="num" w:pos="1418"/>
        </w:tabs>
        <w:spacing w:after="0" w:line="320" w:lineRule="atLeast"/>
        <w:ind w:left="1418" w:right="-22" w:hanging="709"/>
        <w:rPr>
          <w:rFonts w:ascii="Tahoma" w:hAnsi="Tahoma" w:cs="Tahoma"/>
        </w:rPr>
      </w:pPr>
    </w:p>
    <w:p w14:paraId="43212EC6" w14:textId="77777777" w:rsidR="00CA763D" w:rsidRPr="00583287" w:rsidRDefault="008C7533"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583287">
        <w:rPr>
          <w:rFonts w:ascii="Tahoma" w:hAnsi="Tahoma" w:cs="Tahoma"/>
        </w:rPr>
        <w:t>não adquirir Direito</w:t>
      </w:r>
      <w:r w:rsidR="007D0F58" w:rsidRPr="00583287">
        <w:rPr>
          <w:rFonts w:ascii="Tahoma" w:hAnsi="Tahoma" w:cs="Tahoma"/>
        </w:rPr>
        <w:t>s</w:t>
      </w:r>
      <w:r w:rsidRPr="00583287">
        <w:rPr>
          <w:rFonts w:ascii="Tahoma" w:hAnsi="Tahoma" w:cs="Tahoma"/>
        </w:rPr>
        <w:t xml:space="preserve"> Creditórios que não atendam aos Critérios de Elegibilidade e/ou às Condições de Cessão;</w:t>
      </w:r>
    </w:p>
    <w:p w14:paraId="6B0C42CF" w14:textId="77777777" w:rsidR="00CA763D" w:rsidRPr="00583287" w:rsidRDefault="00CA763D" w:rsidP="00E57F75">
      <w:pPr>
        <w:tabs>
          <w:tab w:val="num" w:pos="1418"/>
        </w:tabs>
        <w:spacing w:line="320" w:lineRule="atLeast"/>
        <w:ind w:left="1418" w:right="-22" w:hanging="709"/>
        <w:rPr>
          <w:rFonts w:ascii="Tahoma" w:hAnsi="Tahoma" w:cs="Tahoma"/>
          <w:sz w:val="22"/>
          <w:szCs w:val="22"/>
        </w:rPr>
      </w:pPr>
    </w:p>
    <w:p w14:paraId="506BFA15" w14:textId="77777777" w:rsidR="00CA763D" w:rsidRPr="00583287" w:rsidRDefault="008C7533"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583287">
        <w:rPr>
          <w:rFonts w:ascii="Tahoma" w:hAnsi="Tahoma" w:cs="Tahoma"/>
        </w:rPr>
        <w:t xml:space="preserve">até a liquidação integral das obrigações relacionadas às Debêntures, não alterar o seu objeto social, sem a prévia e expressa anuência dos Debenturistas reunidos em Assembleia Geral de Debenturistas, observado o quórum de deliberação; </w:t>
      </w:r>
    </w:p>
    <w:p w14:paraId="5965CD45" w14:textId="77777777" w:rsidR="00CA763D" w:rsidRPr="00583287" w:rsidRDefault="00CA763D" w:rsidP="00E57F75">
      <w:pPr>
        <w:pStyle w:val="ListaColorida-nfase12"/>
        <w:spacing w:after="0" w:line="320" w:lineRule="atLeast"/>
        <w:ind w:left="1418" w:right="-22"/>
        <w:rPr>
          <w:rFonts w:ascii="Tahoma" w:hAnsi="Tahoma" w:cs="Tahoma"/>
        </w:rPr>
      </w:pPr>
    </w:p>
    <w:p w14:paraId="3180C182" w14:textId="77777777" w:rsidR="00CA763D" w:rsidRPr="00583287" w:rsidRDefault="008C7533"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583287">
        <w:rPr>
          <w:rFonts w:ascii="Tahoma" w:hAnsi="Tahoma" w:cs="Tahoma"/>
        </w:rPr>
        <w:t xml:space="preserve"> contratar e manter contratado, durante todo o prazo de vigência das Debêntures</w:t>
      </w:r>
      <w:r w:rsidR="000C60EC" w:rsidRPr="00583287">
        <w:rPr>
          <w:rFonts w:ascii="Tahoma" w:hAnsi="Tahoma" w:cs="Tahoma"/>
        </w:rPr>
        <w:t xml:space="preserve"> um</w:t>
      </w:r>
      <w:r w:rsidRPr="00583287">
        <w:rPr>
          <w:rFonts w:ascii="Tahoma" w:hAnsi="Tahoma" w:cs="Tahoma"/>
        </w:rPr>
        <w:t xml:space="preserve"> Auditor Independente;</w:t>
      </w:r>
    </w:p>
    <w:p w14:paraId="338C7237" w14:textId="77777777" w:rsidR="00CA763D" w:rsidRPr="00583287" w:rsidRDefault="00CA763D" w:rsidP="00E57F75">
      <w:pPr>
        <w:pStyle w:val="PargrafodaLista"/>
        <w:tabs>
          <w:tab w:val="num" w:pos="1418"/>
        </w:tabs>
        <w:spacing w:line="320" w:lineRule="atLeast"/>
        <w:ind w:left="1418" w:right="-22" w:hanging="709"/>
        <w:rPr>
          <w:rFonts w:ascii="Tahoma" w:hAnsi="Tahoma" w:cs="Tahoma"/>
          <w:sz w:val="22"/>
          <w:szCs w:val="22"/>
        </w:rPr>
      </w:pPr>
    </w:p>
    <w:p w14:paraId="2E068797" w14:textId="3430A4C6" w:rsidR="000C60EC" w:rsidRDefault="008C7533"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5A1A47">
        <w:rPr>
          <w:rFonts w:ascii="Tahoma" w:hAnsi="Tahoma" w:cs="Tahoma"/>
        </w:rPr>
        <w:t xml:space="preserve">contratar e manter contratado, </w:t>
      </w:r>
      <w:r w:rsidRPr="00FE00F6">
        <w:rPr>
          <w:rFonts w:ascii="Tahoma" w:hAnsi="Tahoma" w:cs="Tahoma"/>
        </w:rPr>
        <w:t xml:space="preserve">durante todo o prazo de vigência das Debêntures </w:t>
      </w:r>
      <w:r w:rsidR="00691C56">
        <w:rPr>
          <w:rFonts w:ascii="Tahoma" w:hAnsi="Tahoma" w:cs="Tahoma"/>
        </w:rPr>
        <w:t>o</w:t>
      </w:r>
      <w:r w:rsidR="00691C56" w:rsidRPr="00FE00F6">
        <w:rPr>
          <w:rFonts w:ascii="Tahoma" w:hAnsi="Tahoma" w:cs="Tahoma"/>
        </w:rPr>
        <w:t xml:space="preserve"> </w:t>
      </w:r>
      <w:r w:rsidR="00AA2B31">
        <w:rPr>
          <w:rFonts w:ascii="Tahoma" w:hAnsi="Tahoma" w:cs="Tahoma"/>
        </w:rPr>
        <w:t>Agente</w:t>
      </w:r>
      <w:r w:rsidR="00FE00F6" w:rsidRPr="00FE00F6">
        <w:rPr>
          <w:rFonts w:ascii="Tahoma" w:hAnsi="Tahoma" w:cs="Tahoma"/>
        </w:rPr>
        <w:t xml:space="preserve"> </w:t>
      </w:r>
      <w:r w:rsidR="00C62912">
        <w:rPr>
          <w:rFonts w:ascii="Tahoma" w:hAnsi="Tahoma" w:cs="Tahoma"/>
        </w:rPr>
        <w:t>Verificador de Lastro</w:t>
      </w:r>
      <w:r w:rsidR="00FE00F6">
        <w:rPr>
          <w:rFonts w:ascii="Tahoma" w:hAnsi="Tahoma" w:cs="Tahoma"/>
        </w:rPr>
        <w:t xml:space="preserve">, observada a Cláusula </w:t>
      </w:r>
      <w:r w:rsidR="003668F3">
        <w:rPr>
          <w:rFonts w:ascii="Tahoma" w:hAnsi="Tahoma" w:cs="Tahoma"/>
        </w:rPr>
        <w:fldChar w:fldCharType="begin"/>
      </w:r>
      <w:r w:rsidR="003668F3">
        <w:rPr>
          <w:rFonts w:ascii="Tahoma" w:hAnsi="Tahoma" w:cs="Tahoma"/>
        </w:rPr>
        <w:instrText xml:space="preserve"> REF _Ref97826315 \r \h </w:instrText>
      </w:r>
      <w:r w:rsidR="003668F3">
        <w:rPr>
          <w:rFonts w:ascii="Tahoma" w:hAnsi="Tahoma" w:cs="Tahoma"/>
        </w:rPr>
      </w:r>
      <w:r w:rsidR="003668F3">
        <w:rPr>
          <w:rFonts w:ascii="Tahoma" w:hAnsi="Tahoma" w:cs="Tahoma"/>
        </w:rPr>
        <w:fldChar w:fldCharType="separate"/>
      </w:r>
      <w:r w:rsidR="001E3BF4">
        <w:rPr>
          <w:rFonts w:ascii="Tahoma" w:hAnsi="Tahoma" w:cs="Tahoma"/>
        </w:rPr>
        <w:t>3.12.1.9</w:t>
      </w:r>
      <w:r w:rsidR="003668F3">
        <w:rPr>
          <w:rFonts w:ascii="Tahoma" w:hAnsi="Tahoma" w:cs="Tahoma"/>
        </w:rPr>
        <w:fldChar w:fldCharType="end"/>
      </w:r>
      <w:r w:rsidR="003668F3">
        <w:rPr>
          <w:rFonts w:ascii="Tahoma" w:hAnsi="Tahoma" w:cs="Tahoma"/>
        </w:rPr>
        <w:t xml:space="preserve"> </w:t>
      </w:r>
      <w:r w:rsidR="00FE00F6">
        <w:rPr>
          <w:rFonts w:ascii="Tahoma" w:hAnsi="Tahoma" w:cs="Tahoma"/>
        </w:rPr>
        <w:t>desta Escritura de Emissão</w:t>
      </w:r>
      <w:r w:rsidRPr="00FE00F6">
        <w:rPr>
          <w:rFonts w:ascii="Tahoma" w:hAnsi="Tahoma" w:cs="Tahoma"/>
        </w:rPr>
        <w:t>;</w:t>
      </w:r>
      <w:r w:rsidR="00F40634">
        <w:rPr>
          <w:rFonts w:ascii="Tahoma" w:hAnsi="Tahoma" w:cs="Tahoma"/>
        </w:rPr>
        <w:t xml:space="preserve"> </w:t>
      </w:r>
    </w:p>
    <w:p w14:paraId="393D36CA" w14:textId="77777777" w:rsidR="00E3576F" w:rsidRDefault="00E3576F" w:rsidP="004F32E9">
      <w:pPr>
        <w:pStyle w:val="PargrafodaLista"/>
        <w:rPr>
          <w:rFonts w:ascii="Tahoma" w:hAnsi="Tahoma" w:cs="Tahoma"/>
        </w:rPr>
      </w:pPr>
    </w:p>
    <w:p w14:paraId="1D78AACD" w14:textId="4AF01D41" w:rsidR="00E3576F" w:rsidRDefault="00E3576F"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5A1A47">
        <w:rPr>
          <w:rFonts w:ascii="Tahoma" w:hAnsi="Tahoma" w:cs="Tahoma"/>
        </w:rPr>
        <w:t xml:space="preserve">contratar e manter contratado, </w:t>
      </w:r>
      <w:r w:rsidRPr="00FE00F6">
        <w:rPr>
          <w:rFonts w:ascii="Tahoma" w:hAnsi="Tahoma" w:cs="Tahoma"/>
        </w:rPr>
        <w:t xml:space="preserve">durante todo o prazo de vigência das Debêntures </w:t>
      </w:r>
      <w:r>
        <w:rPr>
          <w:rFonts w:ascii="Tahoma" w:hAnsi="Tahoma" w:cs="Tahoma"/>
        </w:rPr>
        <w:t>o</w:t>
      </w:r>
      <w:r w:rsidRPr="00FE00F6">
        <w:rPr>
          <w:rFonts w:ascii="Tahoma" w:hAnsi="Tahoma" w:cs="Tahoma"/>
        </w:rPr>
        <w:t xml:space="preserve"> </w:t>
      </w:r>
      <w:r>
        <w:rPr>
          <w:rFonts w:ascii="Tahoma" w:hAnsi="Tahoma" w:cs="Tahoma"/>
        </w:rPr>
        <w:t>Agente</w:t>
      </w:r>
      <w:r w:rsidRPr="00FE00F6">
        <w:rPr>
          <w:rFonts w:ascii="Tahoma" w:hAnsi="Tahoma" w:cs="Tahoma"/>
        </w:rPr>
        <w:t xml:space="preserve"> </w:t>
      </w:r>
      <w:r>
        <w:rPr>
          <w:rFonts w:ascii="Tahoma" w:hAnsi="Tahoma" w:cs="Tahoma"/>
        </w:rPr>
        <w:t>Verificação, caso a Cedente não contratar e manter contratado</w:t>
      </w:r>
      <w:r w:rsidRPr="00FE00F6">
        <w:rPr>
          <w:rFonts w:ascii="Tahoma" w:hAnsi="Tahoma" w:cs="Tahoma"/>
        </w:rPr>
        <w:t>;</w:t>
      </w:r>
    </w:p>
    <w:p w14:paraId="4B8C7D01" w14:textId="77777777" w:rsidR="00F40634" w:rsidRPr="005A1A47" w:rsidRDefault="00F40634" w:rsidP="00757D15">
      <w:pPr>
        <w:pStyle w:val="ListaColorida-nfase12"/>
        <w:spacing w:after="0" w:line="320" w:lineRule="atLeast"/>
        <w:ind w:left="0" w:right="-22"/>
        <w:rPr>
          <w:rFonts w:ascii="Tahoma" w:hAnsi="Tahoma" w:cs="Tahoma"/>
        </w:rPr>
      </w:pPr>
    </w:p>
    <w:p w14:paraId="67A45E56" w14:textId="77777777" w:rsidR="00CA763D" w:rsidRPr="00583287" w:rsidRDefault="008C7533" w:rsidP="00E57F75">
      <w:pPr>
        <w:pStyle w:val="ListaColorida-nfase12"/>
        <w:numPr>
          <w:ilvl w:val="0"/>
          <w:numId w:val="6"/>
        </w:numPr>
        <w:tabs>
          <w:tab w:val="clear" w:pos="1134"/>
          <w:tab w:val="num" w:pos="1418"/>
        </w:tabs>
        <w:spacing w:after="0" w:line="320" w:lineRule="atLeast"/>
        <w:ind w:left="1418" w:right="-22" w:hanging="709"/>
        <w:rPr>
          <w:rFonts w:ascii="Tahoma" w:hAnsi="Tahoma" w:cs="Tahoma"/>
        </w:rPr>
      </w:pPr>
      <w:r w:rsidRPr="00583287">
        <w:rPr>
          <w:rFonts w:ascii="Tahoma" w:hAnsi="Tahoma" w:cs="Tahoma"/>
        </w:rPr>
        <w:t>proceder à adequada publicidade dos dados econômico-financeiros, resultantes de atos de sua gestão, promovendo a publicação das demonstrações financeiras previstas no artigo 176 da Lei das Sociedades por Ações e, pelo menos 1 (uma) vez ao ano, em jornais de grande circulação, dos seguintes documentos, que devem ser complementados com notas explicativas e outros quadros analíticos ou demonstrações contábeis necessárias para o esclarecimento da situação patrimonial e dos resultados do exercício da Emissora:</w:t>
      </w:r>
    </w:p>
    <w:p w14:paraId="27C3F451" w14:textId="77777777" w:rsidR="00CA763D" w:rsidRPr="00583287" w:rsidRDefault="00CA763D" w:rsidP="00E57F75">
      <w:pPr>
        <w:pStyle w:val="ListaColorida-nfase12"/>
        <w:spacing w:after="0" w:line="320" w:lineRule="atLeast"/>
        <w:ind w:left="1418" w:right="-22"/>
        <w:rPr>
          <w:rFonts w:ascii="Tahoma" w:hAnsi="Tahoma" w:cs="Tahoma"/>
        </w:rPr>
      </w:pPr>
    </w:p>
    <w:p w14:paraId="2380908F" w14:textId="77777777" w:rsidR="00CA763D" w:rsidRPr="00583287" w:rsidRDefault="008C7533" w:rsidP="00E57F75">
      <w:pPr>
        <w:pStyle w:val="ListaColorida-nfase12"/>
        <w:numPr>
          <w:ilvl w:val="1"/>
          <w:numId w:val="23"/>
        </w:numPr>
        <w:spacing w:after="0" w:line="320" w:lineRule="atLeast"/>
        <w:ind w:left="1985" w:right="-22" w:hanging="567"/>
        <w:rPr>
          <w:rFonts w:ascii="Tahoma" w:hAnsi="Tahoma" w:cs="Tahoma"/>
        </w:rPr>
      </w:pPr>
      <w:r w:rsidRPr="00583287">
        <w:rPr>
          <w:rFonts w:ascii="Tahoma" w:hAnsi="Tahoma" w:cs="Tahoma"/>
        </w:rPr>
        <w:t>balanço patrimonial;</w:t>
      </w:r>
    </w:p>
    <w:p w14:paraId="16367C38" w14:textId="77777777" w:rsidR="00CA763D" w:rsidRPr="00583287" w:rsidRDefault="00CA763D" w:rsidP="00E57F75">
      <w:pPr>
        <w:pStyle w:val="ListaColorida-nfase12"/>
        <w:spacing w:after="0" w:line="320" w:lineRule="atLeast"/>
        <w:ind w:left="1985" w:right="-22" w:hanging="567"/>
        <w:rPr>
          <w:rFonts w:ascii="Tahoma" w:hAnsi="Tahoma" w:cs="Tahoma"/>
        </w:rPr>
      </w:pPr>
    </w:p>
    <w:p w14:paraId="434821A6" w14:textId="77777777" w:rsidR="00CA763D" w:rsidRPr="00583287" w:rsidRDefault="008C7533" w:rsidP="00E57F75">
      <w:pPr>
        <w:pStyle w:val="ListaColorida-nfase12"/>
        <w:numPr>
          <w:ilvl w:val="1"/>
          <w:numId w:val="23"/>
        </w:numPr>
        <w:spacing w:after="0" w:line="320" w:lineRule="atLeast"/>
        <w:ind w:left="1985" w:right="-22" w:hanging="567"/>
        <w:rPr>
          <w:rFonts w:ascii="Tahoma" w:hAnsi="Tahoma" w:cs="Tahoma"/>
        </w:rPr>
      </w:pPr>
      <w:r w:rsidRPr="00583287">
        <w:rPr>
          <w:rFonts w:ascii="Tahoma" w:hAnsi="Tahoma" w:cs="Tahoma"/>
        </w:rPr>
        <w:t>demonstração das mutações do patrimônio líquido;</w:t>
      </w:r>
    </w:p>
    <w:p w14:paraId="413FA4B6" w14:textId="77777777" w:rsidR="00CA763D" w:rsidRPr="00583287" w:rsidRDefault="00CA763D" w:rsidP="00E57F75">
      <w:pPr>
        <w:pStyle w:val="ListaColorida-nfase12"/>
        <w:spacing w:after="0" w:line="320" w:lineRule="atLeast"/>
        <w:ind w:left="1985" w:right="-22" w:hanging="567"/>
        <w:rPr>
          <w:rFonts w:ascii="Tahoma" w:hAnsi="Tahoma" w:cs="Tahoma"/>
        </w:rPr>
      </w:pPr>
    </w:p>
    <w:p w14:paraId="419EB7ED" w14:textId="77777777" w:rsidR="00CA763D" w:rsidRPr="00583287" w:rsidRDefault="008C7533" w:rsidP="00E57F75">
      <w:pPr>
        <w:pStyle w:val="ListaColorida-nfase12"/>
        <w:numPr>
          <w:ilvl w:val="1"/>
          <w:numId w:val="23"/>
        </w:numPr>
        <w:spacing w:after="0" w:line="320" w:lineRule="atLeast"/>
        <w:ind w:left="1985" w:right="-22" w:hanging="567"/>
        <w:rPr>
          <w:rFonts w:ascii="Tahoma" w:hAnsi="Tahoma" w:cs="Tahoma"/>
        </w:rPr>
      </w:pPr>
      <w:r w:rsidRPr="00583287">
        <w:rPr>
          <w:rFonts w:ascii="Tahoma" w:hAnsi="Tahoma" w:cs="Tahoma"/>
        </w:rPr>
        <w:t>demonstração do resultado do exercício;</w:t>
      </w:r>
    </w:p>
    <w:p w14:paraId="0102E8D3" w14:textId="77777777" w:rsidR="00CA763D" w:rsidRPr="00583287" w:rsidRDefault="00CA763D" w:rsidP="00E57F75">
      <w:pPr>
        <w:pStyle w:val="ListaColorida-nfase12"/>
        <w:spacing w:after="0" w:line="320" w:lineRule="atLeast"/>
        <w:ind w:left="1985" w:right="-22" w:hanging="567"/>
        <w:rPr>
          <w:rFonts w:ascii="Tahoma" w:hAnsi="Tahoma" w:cs="Tahoma"/>
        </w:rPr>
      </w:pPr>
    </w:p>
    <w:p w14:paraId="67AAA571" w14:textId="77777777" w:rsidR="00CA763D" w:rsidRPr="00583287" w:rsidRDefault="008C7533" w:rsidP="00E57F75">
      <w:pPr>
        <w:pStyle w:val="ListaColorida-nfase12"/>
        <w:numPr>
          <w:ilvl w:val="1"/>
          <w:numId w:val="23"/>
        </w:numPr>
        <w:spacing w:after="0" w:line="320" w:lineRule="atLeast"/>
        <w:ind w:left="1985" w:right="-22" w:hanging="567"/>
        <w:rPr>
          <w:rFonts w:ascii="Tahoma" w:hAnsi="Tahoma" w:cs="Tahoma"/>
        </w:rPr>
      </w:pPr>
      <w:r w:rsidRPr="00583287">
        <w:rPr>
          <w:rFonts w:ascii="Tahoma" w:hAnsi="Tahoma" w:cs="Tahoma"/>
        </w:rPr>
        <w:t>demonstração de fluxo de caixa;</w:t>
      </w:r>
    </w:p>
    <w:p w14:paraId="1899C223" w14:textId="77777777" w:rsidR="00CA763D" w:rsidRPr="00583287" w:rsidRDefault="00CA763D" w:rsidP="00E57F75">
      <w:pPr>
        <w:pStyle w:val="ListaColorida-nfase12"/>
        <w:spacing w:after="0" w:line="320" w:lineRule="atLeast"/>
        <w:ind w:left="1985" w:right="-22" w:hanging="567"/>
        <w:rPr>
          <w:rFonts w:ascii="Tahoma" w:hAnsi="Tahoma" w:cs="Tahoma"/>
        </w:rPr>
      </w:pPr>
    </w:p>
    <w:p w14:paraId="5DB96EBD" w14:textId="77777777" w:rsidR="00CA763D" w:rsidRPr="00583287" w:rsidRDefault="008C7533" w:rsidP="00E57F75">
      <w:pPr>
        <w:pStyle w:val="ListaColorida-nfase12"/>
        <w:numPr>
          <w:ilvl w:val="1"/>
          <w:numId w:val="23"/>
        </w:numPr>
        <w:spacing w:after="0" w:line="320" w:lineRule="atLeast"/>
        <w:ind w:left="1985" w:right="-22" w:hanging="567"/>
        <w:rPr>
          <w:rFonts w:ascii="Tahoma" w:hAnsi="Tahoma" w:cs="Tahoma"/>
        </w:rPr>
      </w:pPr>
      <w:r w:rsidRPr="00583287">
        <w:rPr>
          <w:rFonts w:ascii="Tahoma" w:hAnsi="Tahoma" w:cs="Tahoma"/>
        </w:rPr>
        <w:t>relatório dos auditores independentes; e</w:t>
      </w:r>
    </w:p>
    <w:p w14:paraId="2DDA2114" w14:textId="77777777" w:rsidR="00CA763D" w:rsidRPr="00583287" w:rsidRDefault="00CA763D" w:rsidP="00E57F75">
      <w:pPr>
        <w:pStyle w:val="ListaColorida-nfase12"/>
        <w:spacing w:after="0" w:line="320" w:lineRule="atLeast"/>
        <w:ind w:left="1985" w:right="-22" w:hanging="567"/>
        <w:rPr>
          <w:rFonts w:ascii="Tahoma" w:hAnsi="Tahoma" w:cs="Tahoma"/>
        </w:rPr>
      </w:pPr>
    </w:p>
    <w:p w14:paraId="2433BCA2" w14:textId="77777777" w:rsidR="00CA763D" w:rsidRPr="00583287" w:rsidRDefault="008C7533" w:rsidP="00E57F75">
      <w:pPr>
        <w:pStyle w:val="ListaColorida-nfase12"/>
        <w:numPr>
          <w:ilvl w:val="1"/>
          <w:numId w:val="23"/>
        </w:numPr>
        <w:spacing w:after="0" w:line="320" w:lineRule="atLeast"/>
        <w:ind w:left="1985" w:right="-22" w:hanging="567"/>
        <w:rPr>
          <w:rFonts w:ascii="Tahoma" w:hAnsi="Tahoma" w:cs="Tahoma"/>
        </w:rPr>
      </w:pPr>
      <w:r w:rsidRPr="00583287">
        <w:rPr>
          <w:rFonts w:ascii="Tahoma" w:hAnsi="Tahoma" w:cs="Tahoma"/>
        </w:rPr>
        <w:t>demais documentos que venham a ser exigidos pela legislação pertinente à matéria.</w:t>
      </w:r>
    </w:p>
    <w:p w14:paraId="6FD84773" w14:textId="77777777" w:rsidR="00CA763D" w:rsidRPr="00583287" w:rsidRDefault="00CA763D" w:rsidP="00E57F75">
      <w:pPr>
        <w:pStyle w:val="PargrafodaLista"/>
        <w:spacing w:line="320" w:lineRule="atLeast"/>
        <w:ind w:right="-22"/>
        <w:rPr>
          <w:rFonts w:ascii="Tahoma" w:hAnsi="Tahoma" w:cs="Tahoma"/>
          <w:sz w:val="22"/>
          <w:szCs w:val="22"/>
        </w:rPr>
      </w:pPr>
    </w:p>
    <w:p w14:paraId="5739F43F" w14:textId="77777777" w:rsidR="00CA763D" w:rsidRPr="00583287" w:rsidRDefault="008C7533" w:rsidP="00E57F75">
      <w:pPr>
        <w:pStyle w:val="ListaColorida-nfase12"/>
        <w:numPr>
          <w:ilvl w:val="0"/>
          <w:numId w:val="6"/>
        </w:numPr>
        <w:tabs>
          <w:tab w:val="clear" w:pos="1134"/>
        </w:tabs>
        <w:spacing w:after="0" w:line="320" w:lineRule="atLeast"/>
        <w:ind w:left="1418" w:right="-22" w:hanging="709"/>
        <w:rPr>
          <w:rFonts w:ascii="Tahoma" w:hAnsi="Tahoma" w:cs="Tahoma"/>
        </w:rPr>
      </w:pPr>
      <w:r w:rsidRPr="00583287">
        <w:rPr>
          <w:rFonts w:ascii="Tahoma" w:hAnsi="Tahoma" w:cs="Tahoma"/>
        </w:rPr>
        <w:t xml:space="preserve">fornecer ao Agente Fiduciário: </w:t>
      </w:r>
    </w:p>
    <w:p w14:paraId="655BFD43" w14:textId="77777777" w:rsidR="00CA763D" w:rsidRPr="00583287" w:rsidRDefault="00CA763D" w:rsidP="00E57F75">
      <w:pPr>
        <w:pStyle w:val="ListaColorida-nfase12"/>
        <w:tabs>
          <w:tab w:val="num" w:pos="1418"/>
        </w:tabs>
        <w:spacing w:after="0" w:line="320" w:lineRule="atLeast"/>
        <w:ind w:left="1418" w:right="-22" w:hanging="709"/>
        <w:rPr>
          <w:rFonts w:ascii="Tahoma" w:hAnsi="Tahoma" w:cs="Tahoma"/>
        </w:rPr>
      </w:pPr>
    </w:p>
    <w:p w14:paraId="150FCE28" w14:textId="77777777" w:rsidR="00CA763D" w:rsidRPr="00583287" w:rsidRDefault="008C7533" w:rsidP="00E57F75">
      <w:pPr>
        <w:pStyle w:val="ListaColorida-nfase12"/>
        <w:numPr>
          <w:ilvl w:val="0"/>
          <w:numId w:val="25"/>
        </w:numPr>
        <w:spacing w:after="0" w:line="320" w:lineRule="atLeast"/>
        <w:ind w:left="1985" w:right="-22" w:hanging="567"/>
        <w:rPr>
          <w:rFonts w:ascii="Tahoma" w:hAnsi="Tahoma" w:cs="Tahoma"/>
        </w:rPr>
      </w:pPr>
      <w:bookmarkStart w:id="367" w:name="_Hlk47127161"/>
      <w:bookmarkStart w:id="368" w:name="_Ref521064225"/>
      <w:r w:rsidRPr="00583287">
        <w:rPr>
          <w:rFonts w:ascii="Tahoma" w:hAnsi="Tahoma" w:cs="Tahoma"/>
        </w:rPr>
        <w:t xml:space="preserve">em até 90 (noventa) dias contados da data do encerramento de cada exercício social: </w:t>
      </w:r>
      <w:r w:rsidRPr="00EE1D68">
        <w:rPr>
          <w:rFonts w:ascii="Tahoma" w:hAnsi="Tahoma"/>
          <w:b/>
        </w:rPr>
        <w:t>(</w:t>
      </w:r>
      <w:r w:rsidR="00CF527D" w:rsidRPr="00EE1D68">
        <w:rPr>
          <w:rFonts w:ascii="Tahoma" w:hAnsi="Tahoma"/>
          <w:b/>
        </w:rPr>
        <w:t>1</w:t>
      </w:r>
      <w:r w:rsidRPr="00EE1D68">
        <w:rPr>
          <w:rFonts w:ascii="Tahoma" w:hAnsi="Tahoma"/>
          <w:b/>
        </w:rPr>
        <w:t>)</w:t>
      </w:r>
      <w:r w:rsidRPr="00583287">
        <w:rPr>
          <w:rFonts w:ascii="Tahoma" w:hAnsi="Tahoma" w:cs="Tahoma"/>
        </w:rPr>
        <w:t xml:space="preserve"> c</w:t>
      </w:r>
      <w:bookmarkStart w:id="369" w:name="_Hlk83460089"/>
      <w:r w:rsidRPr="00583287">
        <w:rPr>
          <w:rFonts w:ascii="Tahoma" w:hAnsi="Tahoma" w:cs="Tahoma"/>
        </w:rPr>
        <w:t>ópia das demonstrações financeiras da Emissora consolidadas e auditadas</w:t>
      </w:r>
      <w:bookmarkEnd w:id="369"/>
      <w:r w:rsidRPr="00583287">
        <w:rPr>
          <w:rFonts w:ascii="Tahoma" w:hAnsi="Tahoma" w:cs="Tahoma"/>
        </w:rPr>
        <w:t xml:space="preserve">, por Auditor Independente relativas ao respectivo exercício social preparadas de acordo com os princípios contábeis geralmente aceitos no Brasil, acompanhadas do relatório da administração; e </w:t>
      </w:r>
      <w:r w:rsidRPr="00EE1D68">
        <w:rPr>
          <w:rFonts w:ascii="Tahoma" w:hAnsi="Tahoma"/>
          <w:b/>
        </w:rPr>
        <w:t>(</w:t>
      </w:r>
      <w:r w:rsidR="00CF527D" w:rsidRPr="00EE1D68">
        <w:rPr>
          <w:rFonts w:ascii="Tahoma" w:hAnsi="Tahoma"/>
          <w:b/>
        </w:rPr>
        <w:t>2</w:t>
      </w:r>
      <w:r w:rsidRPr="00EE1D68">
        <w:rPr>
          <w:rFonts w:ascii="Tahoma" w:hAnsi="Tahoma"/>
          <w:b/>
        </w:rPr>
        <w:t>)</w:t>
      </w:r>
      <w:r w:rsidRPr="00583287">
        <w:rPr>
          <w:rFonts w:ascii="Tahoma" w:hAnsi="Tahoma" w:cs="Tahoma"/>
        </w:rPr>
        <w:t xml:space="preserve"> organograma atualizado da Emissora e da Cedente devidamente acompanhado dos respectivos atos societários aplicáveis e declaração assinada pelo(s) diretor(es) da Emissora atestando, conforme aplicável: </w:t>
      </w:r>
      <w:r w:rsidRPr="00EE1D68">
        <w:rPr>
          <w:rFonts w:ascii="Tahoma" w:hAnsi="Tahoma"/>
          <w:b/>
        </w:rPr>
        <w:t>(</w:t>
      </w:r>
      <w:r w:rsidR="00CF527D" w:rsidRPr="00EE1D68">
        <w:rPr>
          <w:rFonts w:ascii="Tahoma" w:hAnsi="Tahoma"/>
          <w:b/>
        </w:rPr>
        <w:t>I</w:t>
      </w:r>
      <w:r w:rsidRPr="00EE1D68">
        <w:rPr>
          <w:rFonts w:ascii="Tahoma" w:hAnsi="Tahoma"/>
          <w:b/>
        </w:rPr>
        <w:t>)</w:t>
      </w:r>
      <w:r w:rsidRPr="00583287">
        <w:rPr>
          <w:rFonts w:ascii="Tahoma" w:hAnsi="Tahoma" w:cs="Tahoma"/>
        </w:rPr>
        <w:t xml:space="preserve"> que permanecem válidas as disposições contidas nesta Escritura de Emissão, </w:t>
      </w:r>
      <w:r w:rsidRPr="00EE1D68">
        <w:rPr>
          <w:rFonts w:ascii="Tahoma" w:hAnsi="Tahoma"/>
          <w:b/>
        </w:rPr>
        <w:t>(</w:t>
      </w:r>
      <w:r w:rsidR="00CF527D" w:rsidRPr="00EE1D68">
        <w:rPr>
          <w:rFonts w:ascii="Tahoma" w:hAnsi="Tahoma"/>
          <w:b/>
        </w:rPr>
        <w:t>II</w:t>
      </w:r>
      <w:r w:rsidRPr="00EE1D68">
        <w:rPr>
          <w:rFonts w:ascii="Tahoma" w:hAnsi="Tahoma"/>
          <w:b/>
        </w:rPr>
        <w:t>)</w:t>
      </w:r>
      <w:r w:rsidRPr="00583287">
        <w:rPr>
          <w:rFonts w:ascii="Tahoma" w:hAnsi="Tahoma" w:cs="Tahoma"/>
        </w:rPr>
        <w:t xml:space="preserve"> acerca da não ocorrência de qualquer das hipóteses de vencimento antecipado e inexistência de descumprimento de obrigações da Emissora e da Cedente perante os Debenturistas e o Agente Fiduciário; </w:t>
      </w:r>
      <w:r w:rsidRPr="00EE1D68">
        <w:rPr>
          <w:rFonts w:ascii="Tahoma" w:hAnsi="Tahoma"/>
          <w:b/>
        </w:rPr>
        <w:t>(</w:t>
      </w:r>
      <w:r w:rsidR="00CF527D" w:rsidRPr="00EE1D68">
        <w:rPr>
          <w:rFonts w:ascii="Tahoma" w:hAnsi="Tahoma"/>
          <w:b/>
        </w:rPr>
        <w:t>III</w:t>
      </w:r>
      <w:r w:rsidRPr="00EE1D68">
        <w:rPr>
          <w:rFonts w:ascii="Tahoma" w:hAnsi="Tahoma"/>
          <w:b/>
        </w:rPr>
        <w:t>)</w:t>
      </w:r>
      <w:r w:rsidRPr="00583287">
        <w:rPr>
          <w:rFonts w:ascii="Tahoma" w:hAnsi="Tahoma" w:cs="Tahoma"/>
        </w:rPr>
        <w:t xml:space="preserve"> que não foram praticados atos em desacordo com o estatuto e </w:t>
      </w:r>
      <w:r w:rsidRPr="00EE1D68">
        <w:rPr>
          <w:rFonts w:ascii="Tahoma" w:hAnsi="Tahoma"/>
          <w:b/>
        </w:rPr>
        <w:t>(</w:t>
      </w:r>
      <w:r w:rsidR="00CF527D" w:rsidRPr="00EE1D68">
        <w:rPr>
          <w:rFonts w:ascii="Tahoma" w:hAnsi="Tahoma"/>
          <w:b/>
        </w:rPr>
        <w:t>IV</w:t>
      </w:r>
      <w:r w:rsidRPr="00EE1D68">
        <w:rPr>
          <w:rFonts w:ascii="Tahoma" w:hAnsi="Tahoma"/>
          <w:b/>
        </w:rPr>
        <w:t>)</w:t>
      </w:r>
      <w:r w:rsidRPr="00583287">
        <w:rPr>
          <w:rFonts w:ascii="Tahoma" w:hAnsi="Tahoma" w:cs="Tahoma"/>
        </w:rPr>
        <w:t xml:space="preserve"> atestando e incluindo a demonstração de fluxo de caixa ou eventuais documentos que comprovem a destinação dos recursos;</w:t>
      </w:r>
      <w:bookmarkEnd w:id="367"/>
    </w:p>
    <w:p w14:paraId="1A648DB4" w14:textId="77777777" w:rsidR="00CA763D" w:rsidRPr="00583287" w:rsidRDefault="00CA763D" w:rsidP="00E57F75">
      <w:pPr>
        <w:pStyle w:val="ListaColorida-nfase12"/>
        <w:spacing w:after="0" w:line="320" w:lineRule="atLeast"/>
        <w:ind w:left="1985" w:right="-22" w:hanging="567"/>
        <w:rPr>
          <w:rFonts w:ascii="Tahoma" w:hAnsi="Tahoma" w:cs="Tahoma"/>
        </w:rPr>
      </w:pPr>
    </w:p>
    <w:p w14:paraId="1E9CFC92" w14:textId="26B5FF93" w:rsidR="00CA763D" w:rsidRPr="00583287" w:rsidRDefault="008C7533" w:rsidP="00E57F75">
      <w:pPr>
        <w:pStyle w:val="ListaColorida-nfase12"/>
        <w:numPr>
          <w:ilvl w:val="0"/>
          <w:numId w:val="25"/>
        </w:numPr>
        <w:spacing w:after="0" w:line="320" w:lineRule="atLeast"/>
        <w:ind w:left="1985" w:right="-22" w:hanging="567"/>
        <w:rPr>
          <w:rFonts w:ascii="Tahoma" w:hAnsi="Tahoma" w:cs="Tahoma"/>
        </w:rPr>
      </w:pPr>
      <w:bookmarkStart w:id="370" w:name="_Hlk47127253"/>
      <w:bookmarkEnd w:id="368"/>
      <w:r w:rsidRPr="00583287">
        <w:rPr>
          <w:rFonts w:ascii="Tahoma" w:hAnsi="Tahoma" w:cs="Tahoma"/>
        </w:rPr>
        <w:t xml:space="preserve">mediante solicitação do Agente Fiduciário, no prazo de até 10 (dez) Dias Úteis contados da solicitação do Agente Fiduciário nesse sentido, declaração firmada por representantes legais da Emissora, na forma de seu estatuto social, atestando: </w:t>
      </w:r>
      <w:r w:rsidRPr="00EE1D68">
        <w:rPr>
          <w:rFonts w:ascii="Tahoma" w:hAnsi="Tahoma" w:cs="Tahoma"/>
          <w:b/>
        </w:rPr>
        <w:t>(</w:t>
      </w:r>
      <w:r w:rsidR="00EE1D68" w:rsidRPr="00EE1D68">
        <w:rPr>
          <w:rFonts w:ascii="Tahoma" w:hAnsi="Tahoma" w:cs="Tahoma"/>
          <w:b/>
        </w:rPr>
        <w:t>1</w:t>
      </w:r>
      <w:r w:rsidRPr="00EE1D68">
        <w:rPr>
          <w:rFonts w:ascii="Tahoma" w:hAnsi="Tahoma" w:cs="Tahoma"/>
          <w:b/>
        </w:rPr>
        <w:t>)</w:t>
      </w:r>
      <w:r w:rsidRPr="00583287">
        <w:rPr>
          <w:rFonts w:ascii="Tahoma" w:hAnsi="Tahoma" w:cs="Tahoma"/>
        </w:rPr>
        <w:t xml:space="preserve"> que permanecem válidas as disposições contidas nesta Escritura de Emissão e no Contrato de Cessão; </w:t>
      </w:r>
      <w:r w:rsidRPr="00EE1D68">
        <w:rPr>
          <w:rFonts w:ascii="Tahoma" w:hAnsi="Tahoma" w:cs="Tahoma"/>
          <w:b/>
        </w:rPr>
        <w:t>(</w:t>
      </w:r>
      <w:r w:rsidR="00EE1D68" w:rsidRPr="00EE1D68">
        <w:rPr>
          <w:rFonts w:ascii="Tahoma" w:hAnsi="Tahoma" w:cs="Tahoma"/>
          <w:b/>
        </w:rPr>
        <w:t>2</w:t>
      </w:r>
      <w:r w:rsidRPr="00EE1D68">
        <w:rPr>
          <w:rFonts w:ascii="Tahoma" w:hAnsi="Tahoma" w:cs="Tahoma"/>
          <w:b/>
        </w:rPr>
        <w:t>)</w:t>
      </w:r>
      <w:r w:rsidRPr="00583287">
        <w:rPr>
          <w:rFonts w:ascii="Tahoma" w:hAnsi="Tahoma" w:cs="Tahoma"/>
        </w:rPr>
        <w:t xml:space="preserve"> a não ocorrência de qualquer Evento de Inadimplemento </w:t>
      </w:r>
      <w:r w:rsidR="001D328C">
        <w:rPr>
          <w:rFonts w:ascii="Tahoma" w:hAnsi="Tahoma" w:cs="Tahoma"/>
        </w:rPr>
        <w:t xml:space="preserve">Não </w:t>
      </w:r>
      <w:r w:rsidR="001F3870">
        <w:rPr>
          <w:rFonts w:ascii="Tahoma" w:hAnsi="Tahoma" w:cs="Tahoma"/>
        </w:rPr>
        <w:t xml:space="preserve">Automático </w:t>
      </w:r>
      <w:r w:rsidR="001D328C">
        <w:rPr>
          <w:rFonts w:ascii="Tahoma" w:hAnsi="Tahoma" w:cs="Tahoma"/>
        </w:rPr>
        <w:t xml:space="preserve">ou </w:t>
      </w:r>
      <w:r w:rsidR="001D328C" w:rsidRPr="00583287">
        <w:rPr>
          <w:rFonts w:ascii="Tahoma" w:hAnsi="Tahoma" w:cs="Tahoma"/>
        </w:rPr>
        <w:t xml:space="preserve">Evento de Inadimplemento </w:t>
      </w:r>
      <w:r w:rsidR="001D328C">
        <w:rPr>
          <w:rFonts w:ascii="Tahoma" w:hAnsi="Tahoma" w:cs="Tahoma"/>
        </w:rPr>
        <w:t xml:space="preserve">Automático </w:t>
      </w:r>
      <w:r w:rsidRPr="00583287">
        <w:rPr>
          <w:rFonts w:ascii="Tahoma" w:hAnsi="Tahoma" w:cs="Tahoma"/>
        </w:rPr>
        <w:t xml:space="preserve">e a inexistência de </w:t>
      </w:r>
      <w:r w:rsidRPr="00583287">
        <w:rPr>
          <w:rFonts w:ascii="Tahoma" w:hAnsi="Tahoma" w:cs="Tahoma"/>
        </w:rPr>
        <w:lastRenderedPageBreak/>
        <w:t xml:space="preserve">descumprimento de qualquer obrigação prevista nesta Escritura de Emissão e no Contrato de Cessão; </w:t>
      </w:r>
      <w:r w:rsidRPr="00EE1D68">
        <w:rPr>
          <w:rFonts w:ascii="Tahoma" w:hAnsi="Tahoma" w:cs="Tahoma"/>
          <w:b/>
        </w:rPr>
        <w:t>(</w:t>
      </w:r>
      <w:r w:rsidR="00EE1D68" w:rsidRPr="00EE1D68">
        <w:rPr>
          <w:rFonts w:ascii="Tahoma" w:hAnsi="Tahoma" w:cs="Tahoma"/>
          <w:b/>
        </w:rPr>
        <w:t>3</w:t>
      </w:r>
      <w:r w:rsidRPr="00EE1D68">
        <w:rPr>
          <w:rFonts w:ascii="Tahoma" w:hAnsi="Tahoma" w:cs="Tahoma"/>
          <w:b/>
        </w:rPr>
        <w:t>)</w:t>
      </w:r>
      <w:r w:rsidRPr="00583287">
        <w:rPr>
          <w:rFonts w:ascii="Tahoma" w:hAnsi="Tahoma" w:cs="Tahoma"/>
        </w:rPr>
        <w:t xml:space="preserve"> que seus bens foram mantidos devidamente assegurados; e </w:t>
      </w:r>
      <w:r w:rsidRPr="00EE1D68">
        <w:rPr>
          <w:rFonts w:ascii="Tahoma" w:hAnsi="Tahoma" w:cs="Tahoma"/>
          <w:b/>
        </w:rPr>
        <w:t>(</w:t>
      </w:r>
      <w:r w:rsidR="00EE1D68" w:rsidRPr="00EE1D68">
        <w:rPr>
          <w:rFonts w:ascii="Tahoma" w:hAnsi="Tahoma" w:cs="Tahoma"/>
          <w:b/>
        </w:rPr>
        <w:t>4</w:t>
      </w:r>
      <w:r w:rsidRPr="00EE1D68">
        <w:rPr>
          <w:rFonts w:ascii="Tahoma" w:hAnsi="Tahoma" w:cs="Tahoma"/>
          <w:b/>
        </w:rPr>
        <w:t>)</w:t>
      </w:r>
      <w:r w:rsidRPr="00583287">
        <w:rPr>
          <w:rFonts w:ascii="Tahoma" w:hAnsi="Tahoma" w:cs="Tahoma"/>
        </w:rPr>
        <w:t xml:space="preserve"> que não foram praticados atos em desacordo com seu estatuto social; </w:t>
      </w:r>
    </w:p>
    <w:p w14:paraId="07924023" w14:textId="77777777" w:rsidR="00CA763D" w:rsidRPr="00583287" w:rsidRDefault="00CA763D" w:rsidP="00E57F75">
      <w:pPr>
        <w:pStyle w:val="ListaColorida-nfase12"/>
        <w:spacing w:after="0" w:line="320" w:lineRule="atLeast"/>
        <w:ind w:left="1985" w:right="-22" w:hanging="567"/>
        <w:rPr>
          <w:rFonts w:ascii="Tahoma" w:hAnsi="Tahoma" w:cs="Tahoma"/>
        </w:rPr>
      </w:pPr>
    </w:p>
    <w:bookmarkEnd w:id="370"/>
    <w:p w14:paraId="10B3430D" w14:textId="77777777" w:rsidR="00CA763D" w:rsidRPr="00583287" w:rsidRDefault="008C7533" w:rsidP="00E57F75">
      <w:pPr>
        <w:pStyle w:val="ListaColorida-nfase12"/>
        <w:numPr>
          <w:ilvl w:val="0"/>
          <w:numId w:val="25"/>
        </w:numPr>
        <w:spacing w:after="0" w:line="320" w:lineRule="atLeast"/>
        <w:ind w:left="1985" w:right="-22" w:hanging="567"/>
        <w:rPr>
          <w:rFonts w:ascii="Tahoma" w:hAnsi="Tahoma" w:cs="Tahoma"/>
        </w:rPr>
      </w:pPr>
      <w:r w:rsidRPr="00583287">
        <w:rPr>
          <w:rFonts w:ascii="Tahoma" w:hAnsi="Tahoma" w:cs="Tahoma"/>
        </w:rPr>
        <w:t xml:space="preserve">no prazo de até 5 (cinco) Dias Úteis contados da data em que forem realizados, salvo se outro prazo estiver previsto nesta Escritura de Emissão, os avisos ou comunicados encaminhados aos Debenturistas; </w:t>
      </w:r>
    </w:p>
    <w:p w14:paraId="48201660" w14:textId="77777777" w:rsidR="00CA763D" w:rsidRPr="00583287" w:rsidRDefault="00CA763D" w:rsidP="00E57F75">
      <w:pPr>
        <w:pStyle w:val="ListaColorida-nfase12"/>
        <w:spacing w:after="0" w:line="320" w:lineRule="atLeast"/>
        <w:ind w:left="1985" w:right="-22" w:hanging="567"/>
        <w:rPr>
          <w:rFonts w:ascii="Tahoma" w:hAnsi="Tahoma" w:cs="Tahoma"/>
        </w:rPr>
      </w:pPr>
    </w:p>
    <w:p w14:paraId="120733C0" w14:textId="77777777" w:rsidR="00CA763D" w:rsidRPr="00583287" w:rsidRDefault="008C7533" w:rsidP="00E57F75">
      <w:pPr>
        <w:pStyle w:val="ListaColorida-nfase12"/>
        <w:numPr>
          <w:ilvl w:val="0"/>
          <w:numId w:val="25"/>
        </w:numPr>
        <w:spacing w:after="0" w:line="320" w:lineRule="atLeast"/>
        <w:ind w:left="1985" w:right="-22" w:hanging="567"/>
        <w:rPr>
          <w:rFonts w:ascii="Tahoma" w:hAnsi="Tahoma" w:cs="Tahoma"/>
        </w:rPr>
      </w:pPr>
      <w:r w:rsidRPr="00583287">
        <w:rPr>
          <w:rFonts w:ascii="Tahoma" w:hAnsi="Tahoma" w:cs="Tahoma"/>
        </w:rPr>
        <w:t>no prazo de até 10 (dez) Dias Úteis contados da data em que os respectivos atos societários forem publicados, cópia de qualquer ata de assembleia geral de acionistas, de reunião do conselho de administração, de reunião da diretoria e de reunião do conselho fiscal da Emissora (neste último caso, se instalado) que deva ser divulgada nos termos da Lei das Sociedades por Ações e que contenha assunto relacionado com a Emissão, com as Debêntures e/ou com os Debenturistas;</w:t>
      </w:r>
    </w:p>
    <w:p w14:paraId="3958FC2E" w14:textId="77777777" w:rsidR="00CA763D" w:rsidRPr="00583287" w:rsidRDefault="00CA763D" w:rsidP="00E57F75">
      <w:pPr>
        <w:pStyle w:val="ListaColorida-nfase12"/>
        <w:spacing w:after="0" w:line="320" w:lineRule="atLeast"/>
        <w:ind w:left="1985" w:right="-22" w:hanging="567"/>
        <w:rPr>
          <w:rFonts w:ascii="Tahoma" w:hAnsi="Tahoma" w:cs="Tahoma"/>
        </w:rPr>
      </w:pPr>
    </w:p>
    <w:p w14:paraId="25CF49BA" w14:textId="3C16FE93" w:rsidR="00CA763D" w:rsidRPr="00583287" w:rsidRDefault="008C7533" w:rsidP="00E57F75">
      <w:pPr>
        <w:pStyle w:val="ListaColorida-nfase12"/>
        <w:numPr>
          <w:ilvl w:val="0"/>
          <w:numId w:val="25"/>
        </w:numPr>
        <w:spacing w:after="0" w:line="320" w:lineRule="atLeast"/>
        <w:ind w:left="1985" w:right="-22" w:hanging="567"/>
        <w:rPr>
          <w:rFonts w:ascii="Tahoma" w:hAnsi="Tahoma" w:cs="Tahoma"/>
        </w:rPr>
      </w:pPr>
      <w:r w:rsidRPr="00583287">
        <w:rPr>
          <w:rFonts w:ascii="Tahoma" w:hAnsi="Tahoma" w:cs="Tahoma"/>
        </w:rPr>
        <w:t xml:space="preserve">no prazo de até 2 (dois) Dias Úteis contados da data em que tomar conhecimento, informações a respeito da ocorrência: </w:t>
      </w:r>
      <w:r w:rsidRPr="00FC73A6">
        <w:rPr>
          <w:rFonts w:ascii="Tahoma" w:hAnsi="Tahoma"/>
        </w:rPr>
        <w:t>(</w:t>
      </w:r>
      <w:r w:rsidR="00CF527D" w:rsidRPr="00FC73A6">
        <w:rPr>
          <w:rFonts w:ascii="Tahoma" w:hAnsi="Tahoma"/>
        </w:rPr>
        <w:t>1</w:t>
      </w:r>
      <w:r w:rsidRPr="00FC73A6">
        <w:rPr>
          <w:rFonts w:ascii="Tahoma" w:hAnsi="Tahoma"/>
        </w:rPr>
        <w:t>)</w:t>
      </w:r>
      <w:r w:rsidRPr="00583287">
        <w:rPr>
          <w:rFonts w:ascii="Tahoma" w:hAnsi="Tahoma" w:cs="Tahoma"/>
        </w:rPr>
        <w:t xml:space="preserve"> de qualquer inadimplemento, pela Emissora de qualquer obrigação prevista nesta Escritura de Emissão e no Contrato de Cessão, conforme aplicável; e/ou </w:t>
      </w:r>
      <w:r w:rsidRPr="00FC73A6">
        <w:rPr>
          <w:rFonts w:ascii="Tahoma" w:hAnsi="Tahoma"/>
        </w:rPr>
        <w:t>(</w:t>
      </w:r>
      <w:r w:rsidR="00CF527D" w:rsidRPr="00FC73A6">
        <w:rPr>
          <w:rFonts w:ascii="Tahoma" w:hAnsi="Tahoma"/>
        </w:rPr>
        <w:t>2</w:t>
      </w:r>
      <w:r w:rsidRPr="00FC73A6">
        <w:rPr>
          <w:rFonts w:ascii="Tahoma" w:hAnsi="Tahoma"/>
        </w:rPr>
        <w:t>)</w:t>
      </w:r>
      <w:r w:rsidRPr="00583287">
        <w:rPr>
          <w:rFonts w:ascii="Tahoma" w:hAnsi="Tahoma" w:cs="Tahoma"/>
        </w:rPr>
        <w:t xml:space="preserve"> de qualquer Evento de Inadimplemento</w:t>
      </w:r>
      <w:r w:rsidR="001F3870">
        <w:rPr>
          <w:rFonts w:ascii="Tahoma" w:hAnsi="Tahoma" w:cs="Tahoma"/>
        </w:rPr>
        <w:t xml:space="preserve"> Automático</w:t>
      </w:r>
      <w:r w:rsidR="001D328C">
        <w:rPr>
          <w:rFonts w:ascii="Tahoma" w:hAnsi="Tahoma" w:cs="Tahoma"/>
        </w:rPr>
        <w:t xml:space="preserve"> ou de </w:t>
      </w:r>
      <w:r w:rsidR="001D328C" w:rsidRPr="00583287">
        <w:rPr>
          <w:rFonts w:ascii="Tahoma" w:hAnsi="Tahoma" w:cs="Tahoma"/>
        </w:rPr>
        <w:t>qualquer Evento de Inadimplemento</w:t>
      </w:r>
      <w:r w:rsidR="001D328C">
        <w:rPr>
          <w:rFonts w:ascii="Tahoma" w:hAnsi="Tahoma" w:cs="Tahoma"/>
        </w:rPr>
        <w:t xml:space="preserve"> Não Automático</w:t>
      </w:r>
      <w:r w:rsidRPr="00583287">
        <w:rPr>
          <w:rFonts w:ascii="Tahoma" w:hAnsi="Tahoma" w:cs="Tahoma"/>
        </w:rPr>
        <w:t>. O descumprimento desta obrigação pela Emissora não impedirá o Agente Fiduciário e/ou os Debenturistas de, a seu critério, exercer seus poderes e faculdades previstos nesta Escritura de Emissão e no Contrato de Cessão</w:t>
      </w:r>
      <w:r w:rsidR="00CF527D">
        <w:rPr>
          <w:rFonts w:ascii="Tahoma" w:hAnsi="Tahoma" w:cs="Tahoma"/>
        </w:rPr>
        <w:t xml:space="preserve"> Fiduciária</w:t>
      </w:r>
      <w:r w:rsidRPr="00583287">
        <w:rPr>
          <w:rFonts w:ascii="Tahoma" w:hAnsi="Tahoma" w:cs="Tahoma"/>
        </w:rPr>
        <w:t>;</w:t>
      </w:r>
    </w:p>
    <w:p w14:paraId="1C4C3652" w14:textId="77777777" w:rsidR="00CA763D" w:rsidRPr="00583287" w:rsidRDefault="00CA763D" w:rsidP="00E57F75">
      <w:pPr>
        <w:pStyle w:val="ListaColorida-nfase12"/>
        <w:spacing w:after="0" w:line="320" w:lineRule="atLeast"/>
        <w:ind w:left="1985" w:right="-22" w:hanging="567"/>
        <w:rPr>
          <w:rFonts w:ascii="Tahoma" w:hAnsi="Tahoma" w:cs="Tahoma"/>
        </w:rPr>
      </w:pPr>
    </w:p>
    <w:p w14:paraId="32CCA1C9" w14:textId="77777777" w:rsidR="00CA763D" w:rsidRPr="00583287" w:rsidRDefault="008C7533" w:rsidP="00E57F75">
      <w:pPr>
        <w:pStyle w:val="ListaColorida-nfase12"/>
        <w:numPr>
          <w:ilvl w:val="0"/>
          <w:numId w:val="25"/>
        </w:numPr>
        <w:spacing w:after="0" w:line="320" w:lineRule="atLeast"/>
        <w:ind w:left="1985" w:right="-22" w:hanging="567"/>
        <w:rPr>
          <w:rFonts w:ascii="Tahoma" w:hAnsi="Tahoma" w:cs="Tahoma"/>
        </w:rPr>
      </w:pPr>
      <w:r w:rsidRPr="00583287">
        <w:rPr>
          <w:rFonts w:ascii="Tahoma" w:hAnsi="Tahoma" w:cs="Tahoma"/>
        </w:rPr>
        <w:t xml:space="preserve">no prazo de até 2 (dois) Dias Úteis contados da data de recebimento, cópia de qualquer correspondência ou notificação, judicial ou extrajudicial, recebida pela Emissora relacionada a qualquer evento que cause ou possa causar: </w:t>
      </w:r>
      <w:r w:rsidRPr="00FC73A6">
        <w:rPr>
          <w:rFonts w:ascii="Tahoma" w:hAnsi="Tahoma"/>
        </w:rPr>
        <w:t>(</w:t>
      </w:r>
      <w:r w:rsidR="00CF527D" w:rsidRPr="00FC73A6">
        <w:rPr>
          <w:rFonts w:ascii="Tahoma" w:hAnsi="Tahoma"/>
        </w:rPr>
        <w:t>1</w:t>
      </w:r>
      <w:r w:rsidRPr="00FC73A6">
        <w:rPr>
          <w:rFonts w:ascii="Tahoma" w:hAnsi="Tahoma"/>
        </w:rPr>
        <w:t>)</w:t>
      </w:r>
      <w:r w:rsidRPr="00583287">
        <w:rPr>
          <w:rFonts w:ascii="Tahoma" w:hAnsi="Tahoma" w:cs="Tahoma"/>
        </w:rPr>
        <w:t xml:space="preserve"> inadimplemento, pela Emissora de qualquer obrigação prevista nesta Escritura de Emissão e no Contrato de Cessão, conforme aplicável; e/ou </w:t>
      </w:r>
      <w:r w:rsidRPr="00FC73A6">
        <w:rPr>
          <w:rFonts w:ascii="Tahoma" w:hAnsi="Tahoma"/>
        </w:rPr>
        <w:t>(</w:t>
      </w:r>
      <w:r w:rsidR="00CF527D" w:rsidRPr="00FC73A6">
        <w:rPr>
          <w:rFonts w:ascii="Tahoma" w:hAnsi="Tahoma"/>
        </w:rPr>
        <w:t>2</w:t>
      </w:r>
      <w:r w:rsidRPr="00FC73A6">
        <w:rPr>
          <w:rFonts w:ascii="Tahoma" w:hAnsi="Tahoma"/>
        </w:rPr>
        <w:t>)</w:t>
      </w:r>
      <w:r w:rsidRPr="00583287">
        <w:rPr>
          <w:rFonts w:ascii="Tahoma" w:hAnsi="Tahoma" w:cs="Tahoma"/>
        </w:rPr>
        <w:t xml:space="preserve"> um Evento de Inadimplemento</w:t>
      </w:r>
      <w:r w:rsidR="001F3870">
        <w:rPr>
          <w:rFonts w:ascii="Tahoma" w:hAnsi="Tahoma" w:cs="Tahoma"/>
        </w:rPr>
        <w:t xml:space="preserve"> Automático</w:t>
      </w:r>
      <w:r w:rsidR="001D328C">
        <w:rPr>
          <w:rFonts w:ascii="Tahoma" w:hAnsi="Tahoma" w:cs="Tahoma"/>
        </w:rPr>
        <w:t xml:space="preserve"> ou </w:t>
      </w:r>
      <w:r w:rsidR="001D328C" w:rsidRPr="00583287">
        <w:rPr>
          <w:rFonts w:ascii="Tahoma" w:hAnsi="Tahoma" w:cs="Tahoma"/>
        </w:rPr>
        <w:t>um Evento de Inadimplemento</w:t>
      </w:r>
      <w:r w:rsidR="001D328C">
        <w:rPr>
          <w:rFonts w:ascii="Tahoma" w:hAnsi="Tahoma" w:cs="Tahoma"/>
        </w:rPr>
        <w:t xml:space="preserve"> Não Automático</w:t>
      </w:r>
      <w:r w:rsidRPr="00583287">
        <w:rPr>
          <w:rFonts w:ascii="Tahoma" w:hAnsi="Tahoma" w:cs="Tahoma"/>
        </w:rPr>
        <w:t xml:space="preserve">; </w:t>
      </w:r>
    </w:p>
    <w:p w14:paraId="6F67661F" w14:textId="77777777" w:rsidR="00CA763D" w:rsidRPr="00583287" w:rsidRDefault="00CA763D" w:rsidP="00E57F75">
      <w:pPr>
        <w:pStyle w:val="ListaColorida-nfase12"/>
        <w:spacing w:after="0" w:line="320" w:lineRule="atLeast"/>
        <w:ind w:left="1985" w:right="-22" w:hanging="567"/>
        <w:rPr>
          <w:rFonts w:ascii="Tahoma" w:hAnsi="Tahoma" w:cs="Tahoma"/>
        </w:rPr>
      </w:pPr>
    </w:p>
    <w:p w14:paraId="6CC5A5C0" w14:textId="77777777" w:rsidR="00CA763D" w:rsidRPr="00583287" w:rsidRDefault="008C7533" w:rsidP="00E57F75">
      <w:pPr>
        <w:pStyle w:val="ListaColorida-nfase12"/>
        <w:numPr>
          <w:ilvl w:val="0"/>
          <w:numId w:val="25"/>
        </w:numPr>
        <w:spacing w:after="0" w:line="320" w:lineRule="atLeast"/>
        <w:ind w:left="1985" w:right="-22" w:hanging="567"/>
        <w:rPr>
          <w:rFonts w:ascii="Tahoma" w:hAnsi="Tahoma" w:cs="Tahoma"/>
        </w:rPr>
      </w:pPr>
      <w:r w:rsidRPr="00583287">
        <w:rPr>
          <w:rFonts w:ascii="Tahoma" w:hAnsi="Tahoma" w:cs="Tahoma"/>
        </w:rPr>
        <w:t xml:space="preserve">no prazo de até 2 (dois) Dias Úteis contados da data da ocorrência, informações a respeito da ocorrência de qualquer evento ou situação que </w:t>
      </w:r>
      <w:r w:rsidRPr="00583287">
        <w:rPr>
          <w:rFonts w:ascii="Tahoma" w:hAnsi="Tahoma" w:cs="Tahoma"/>
        </w:rPr>
        <w:lastRenderedPageBreak/>
        <w:t>cause ou venha a afetar adversamente a condição econômica e financeira da Emissora;</w:t>
      </w:r>
    </w:p>
    <w:p w14:paraId="7574A591" w14:textId="77777777" w:rsidR="00CA763D" w:rsidRPr="00583287" w:rsidRDefault="00CA763D" w:rsidP="00E57F75">
      <w:pPr>
        <w:pStyle w:val="ListaColorida-nfase12"/>
        <w:spacing w:after="0" w:line="320" w:lineRule="atLeast"/>
        <w:ind w:left="1985" w:right="-22" w:hanging="567"/>
        <w:rPr>
          <w:rFonts w:ascii="Tahoma" w:hAnsi="Tahoma" w:cs="Tahoma"/>
        </w:rPr>
      </w:pPr>
    </w:p>
    <w:p w14:paraId="17009E65" w14:textId="77777777" w:rsidR="00CA763D" w:rsidRPr="00583287" w:rsidRDefault="008C7533" w:rsidP="00E57F75">
      <w:pPr>
        <w:pStyle w:val="ListaColorida-nfase12"/>
        <w:numPr>
          <w:ilvl w:val="0"/>
          <w:numId w:val="25"/>
        </w:numPr>
        <w:spacing w:after="0" w:line="320" w:lineRule="atLeast"/>
        <w:ind w:left="1985" w:right="-22" w:hanging="567"/>
        <w:rPr>
          <w:rFonts w:ascii="Tahoma" w:hAnsi="Tahoma" w:cs="Tahoma"/>
        </w:rPr>
      </w:pPr>
      <w:r w:rsidRPr="00583287">
        <w:rPr>
          <w:rFonts w:ascii="Tahoma" w:hAnsi="Tahoma" w:cs="Tahoma"/>
        </w:rPr>
        <w:t>no prazo de até 10 (dez) Dias Úteis contados da data de recebimento da respectiva solicitação, informações e/ou documentos que venham a ser solicitados pelo Agente Fiduciário</w:t>
      </w:r>
      <w:r w:rsidR="008B3F10" w:rsidRPr="00583287">
        <w:rPr>
          <w:rFonts w:ascii="Tahoma" w:hAnsi="Tahoma" w:cs="Tahoma"/>
        </w:rPr>
        <w:t xml:space="preserve">, exceto no caso de informações referentes a Eventos de </w:t>
      </w:r>
      <w:r w:rsidR="001F3870">
        <w:rPr>
          <w:rFonts w:ascii="Tahoma" w:hAnsi="Tahoma" w:cs="Tahoma"/>
        </w:rPr>
        <w:t>Inadimplemento Automáticos</w:t>
      </w:r>
      <w:r w:rsidR="001F3870" w:rsidRPr="00583287">
        <w:rPr>
          <w:rFonts w:ascii="Tahoma" w:hAnsi="Tahoma" w:cs="Tahoma"/>
        </w:rPr>
        <w:t xml:space="preserve"> </w:t>
      </w:r>
      <w:r w:rsidR="008B3F10" w:rsidRPr="00583287">
        <w:rPr>
          <w:rFonts w:ascii="Tahoma" w:hAnsi="Tahoma" w:cs="Tahoma"/>
        </w:rPr>
        <w:t>ou de Eventos de Inadimplemento</w:t>
      </w:r>
      <w:r w:rsidR="001F3870">
        <w:rPr>
          <w:rFonts w:ascii="Tahoma" w:hAnsi="Tahoma" w:cs="Tahoma"/>
        </w:rPr>
        <w:t xml:space="preserve"> Não Automáticos</w:t>
      </w:r>
      <w:r w:rsidRPr="00583287">
        <w:rPr>
          <w:rFonts w:ascii="Tahoma" w:hAnsi="Tahoma" w:cs="Tahoma"/>
        </w:rPr>
        <w:t>;</w:t>
      </w:r>
    </w:p>
    <w:p w14:paraId="0DC93FC4" w14:textId="77777777" w:rsidR="00CA763D" w:rsidRPr="00583287" w:rsidRDefault="00CA763D" w:rsidP="00E57F75">
      <w:pPr>
        <w:pStyle w:val="ListaColorida-nfase12"/>
        <w:spacing w:after="0" w:line="320" w:lineRule="atLeast"/>
        <w:ind w:left="1985" w:right="-22" w:hanging="567"/>
        <w:rPr>
          <w:rFonts w:ascii="Tahoma" w:hAnsi="Tahoma" w:cs="Tahoma"/>
        </w:rPr>
      </w:pPr>
    </w:p>
    <w:p w14:paraId="7CA00915" w14:textId="77777777" w:rsidR="00CA763D" w:rsidRPr="00583287" w:rsidRDefault="008C7533" w:rsidP="00E57F75">
      <w:pPr>
        <w:pStyle w:val="ListaColorida-nfase12"/>
        <w:numPr>
          <w:ilvl w:val="0"/>
          <w:numId w:val="25"/>
        </w:numPr>
        <w:spacing w:after="0" w:line="320" w:lineRule="atLeast"/>
        <w:ind w:left="1985" w:right="-22" w:hanging="567"/>
        <w:rPr>
          <w:rFonts w:ascii="Tahoma" w:hAnsi="Tahoma" w:cs="Tahoma"/>
        </w:rPr>
      </w:pPr>
      <w:r w:rsidRPr="00583287">
        <w:rPr>
          <w:rFonts w:ascii="Tahoma" w:hAnsi="Tahoma" w:cs="Tahoma"/>
        </w:rPr>
        <w:t xml:space="preserve">no prazo de até 30 (trinta) dias antes do encerramento do prazo para disponibilização na CVM, o organograma, todos os dados financeiros e atos societários necessários à realização do relatório anual, conforme Resolução CVM 17, que venham a ser solicitados pelo Agente Fiduciário, os quais deverão ser devidamente encaminhados pela Emissora. O referido organograma do grupo societário da Emissora deverá conter, inclusive, controladores, controladas, controle comum, coligadas, e integrante de bloco de controle, no encerramento de cada exercício social, conforme aplicável; </w:t>
      </w:r>
    </w:p>
    <w:p w14:paraId="22896464" w14:textId="77777777" w:rsidR="00CA763D" w:rsidRPr="00583287" w:rsidRDefault="00CA763D" w:rsidP="00E57F75">
      <w:pPr>
        <w:pStyle w:val="ListaColorida-nfase12"/>
        <w:spacing w:after="0" w:line="320" w:lineRule="atLeast"/>
        <w:ind w:left="1985" w:right="-22" w:hanging="567"/>
        <w:rPr>
          <w:rFonts w:ascii="Tahoma" w:hAnsi="Tahoma" w:cs="Tahoma"/>
        </w:rPr>
      </w:pPr>
    </w:p>
    <w:p w14:paraId="0BDD0A40" w14:textId="77777777" w:rsidR="00CA763D" w:rsidRPr="00583287" w:rsidRDefault="008C7533" w:rsidP="00F33DB7">
      <w:pPr>
        <w:pStyle w:val="ListaColorida-nfase12"/>
        <w:numPr>
          <w:ilvl w:val="0"/>
          <w:numId w:val="25"/>
        </w:numPr>
        <w:spacing w:after="0" w:line="320" w:lineRule="atLeast"/>
        <w:ind w:left="1985" w:right="-22" w:hanging="567"/>
        <w:rPr>
          <w:rFonts w:ascii="Tahoma" w:hAnsi="Tahoma" w:cs="Tahoma"/>
        </w:rPr>
      </w:pPr>
      <w:r w:rsidRPr="00583287">
        <w:rPr>
          <w:rFonts w:ascii="Tahoma" w:hAnsi="Tahoma" w:cs="Tahoma"/>
        </w:rPr>
        <w:t>1 (uma) via original do Contrato de Cessão</w:t>
      </w:r>
      <w:r w:rsidR="00CF527D">
        <w:rPr>
          <w:rFonts w:ascii="Tahoma" w:hAnsi="Tahoma" w:cs="Tahoma"/>
        </w:rPr>
        <w:t xml:space="preserve"> e do Contrato de Cessão Fiduciária</w:t>
      </w:r>
      <w:r w:rsidRPr="00583287">
        <w:rPr>
          <w:rFonts w:ascii="Tahoma" w:hAnsi="Tahoma" w:cs="Tahoma"/>
        </w:rPr>
        <w:t xml:space="preserve">, ou eletrônica para os casos </w:t>
      </w:r>
      <w:r w:rsidR="00CF527D">
        <w:rPr>
          <w:rFonts w:ascii="Tahoma" w:hAnsi="Tahoma" w:cs="Tahoma"/>
        </w:rPr>
        <w:t xml:space="preserve">de </w:t>
      </w:r>
      <w:r w:rsidRPr="00583287">
        <w:rPr>
          <w:rFonts w:ascii="Tahoma" w:hAnsi="Tahoma" w:cs="Tahoma"/>
        </w:rPr>
        <w:t>registro digital, e seus eventuais aditamentos, registrados no</w:t>
      </w:r>
      <w:r w:rsidR="00B20498" w:rsidRPr="00583287">
        <w:rPr>
          <w:rFonts w:ascii="Tahoma" w:hAnsi="Tahoma" w:cs="Tahoma"/>
        </w:rPr>
        <w:t>s</w:t>
      </w:r>
      <w:r w:rsidRPr="00583287">
        <w:rPr>
          <w:rFonts w:ascii="Tahoma" w:hAnsi="Tahoma" w:cs="Tahoma"/>
        </w:rPr>
        <w:t xml:space="preserve"> competente</w:t>
      </w:r>
      <w:r w:rsidR="00B20498" w:rsidRPr="00583287">
        <w:rPr>
          <w:rFonts w:ascii="Tahoma" w:hAnsi="Tahoma" w:cs="Tahoma"/>
        </w:rPr>
        <w:t>s</w:t>
      </w:r>
      <w:r w:rsidRPr="00583287">
        <w:rPr>
          <w:rFonts w:ascii="Tahoma" w:hAnsi="Tahoma" w:cs="Tahoma"/>
        </w:rPr>
        <w:t xml:space="preserve"> Cartórios de R</w:t>
      </w:r>
      <w:r w:rsidR="00B20498" w:rsidRPr="00583287">
        <w:rPr>
          <w:rFonts w:ascii="Tahoma" w:hAnsi="Tahoma" w:cs="Tahoma"/>
        </w:rPr>
        <w:t xml:space="preserve">egistros de </w:t>
      </w:r>
      <w:r w:rsidRPr="00583287">
        <w:rPr>
          <w:rFonts w:ascii="Tahoma" w:hAnsi="Tahoma" w:cs="Tahoma"/>
        </w:rPr>
        <w:t>T</w:t>
      </w:r>
      <w:r w:rsidR="00B20498" w:rsidRPr="00583287">
        <w:rPr>
          <w:rFonts w:ascii="Tahoma" w:hAnsi="Tahoma" w:cs="Tahoma"/>
        </w:rPr>
        <w:t xml:space="preserve">ítulos e </w:t>
      </w:r>
      <w:r w:rsidRPr="00583287">
        <w:rPr>
          <w:rFonts w:ascii="Tahoma" w:hAnsi="Tahoma" w:cs="Tahoma"/>
        </w:rPr>
        <w:t>D</w:t>
      </w:r>
      <w:r w:rsidR="00B20498" w:rsidRPr="00583287">
        <w:rPr>
          <w:rFonts w:ascii="Tahoma" w:hAnsi="Tahoma" w:cs="Tahoma"/>
        </w:rPr>
        <w:t>ocumentos</w:t>
      </w:r>
      <w:r w:rsidRPr="00583287">
        <w:rPr>
          <w:rFonts w:ascii="Tahoma" w:hAnsi="Tahoma" w:cs="Tahoma"/>
        </w:rPr>
        <w:t>, no prazo de até 5 (cinco) Dias Úteis contados da data do efetivo registro;</w:t>
      </w:r>
    </w:p>
    <w:p w14:paraId="39DEFC63" w14:textId="77777777" w:rsidR="00CA763D" w:rsidRPr="00583287" w:rsidRDefault="00CA763D" w:rsidP="00E57F75">
      <w:pPr>
        <w:pStyle w:val="ListaColorida-nfase12"/>
        <w:spacing w:after="0" w:line="320" w:lineRule="atLeast"/>
        <w:ind w:left="1418" w:right="-22"/>
        <w:rPr>
          <w:rFonts w:ascii="Tahoma" w:hAnsi="Tahoma" w:cs="Tahoma"/>
        </w:rPr>
      </w:pPr>
    </w:p>
    <w:p w14:paraId="3A853237" w14:textId="77777777" w:rsidR="00CA763D" w:rsidRPr="00583287" w:rsidRDefault="008C7533" w:rsidP="00E57F75">
      <w:pPr>
        <w:pStyle w:val="ListaColorida-nfase12"/>
        <w:numPr>
          <w:ilvl w:val="0"/>
          <w:numId w:val="25"/>
        </w:numPr>
        <w:spacing w:after="0" w:line="320" w:lineRule="atLeast"/>
        <w:ind w:left="1985" w:right="-22" w:hanging="567"/>
        <w:rPr>
          <w:rFonts w:ascii="Tahoma" w:hAnsi="Tahoma" w:cs="Tahoma"/>
        </w:rPr>
      </w:pPr>
      <w:r w:rsidRPr="00583287">
        <w:rPr>
          <w:rFonts w:ascii="Tahoma" w:hAnsi="Tahoma" w:cs="Tahoma"/>
        </w:rPr>
        <w:t>manter, pelo prazo mínimo de 5 (cinco) anos, ou por prazo superior por determinação expressa da CVM, em caso de processo administrativo, todos os documentos e informações exigidos pela Instrução CVM 476;</w:t>
      </w:r>
    </w:p>
    <w:p w14:paraId="22E43010" w14:textId="77777777" w:rsidR="00CA763D" w:rsidRPr="00583287" w:rsidRDefault="00CA763D" w:rsidP="00E57F75">
      <w:pPr>
        <w:pStyle w:val="ListaColorida-nfase12"/>
        <w:spacing w:after="0" w:line="320" w:lineRule="atLeast"/>
        <w:ind w:left="1985" w:right="-22" w:hanging="567"/>
        <w:rPr>
          <w:rFonts w:ascii="Tahoma" w:hAnsi="Tahoma" w:cs="Tahoma"/>
        </w:rPr>
      </w:pPr>
    </w:p>
    <w:p w14:paraId="2714A59D" w14:textId="77777777" w:rsidR="00CA763D" w:rsidRPr="00583287" w:rsidRDefault="008C7533" w:rsidP="00E57F75">
      <w:pPr>
        <w:pStyle w:val="ListaColorida-nfase12"/>
        <w:numPr>
          <w:ilvl w:val="0"/>
          <w:numId w:val="25"/>
        </w:numPr>
        <w:spacing w:after="0" w:line="320" w:lineRule="atLeast"/>
        <w:ind w:left="1985" w:right="-22" w:hanging="567"/>
        <w:rPr>
          <w:rFonts w:ascii="Tahoma" w:hAnsi="Tahoma" w:cs="Tahoma"/>
        </w:rPr>
      </w:pPr>
      <w:r w:rsidRPr="00583287">
        <w:rPr>
          <w:rFonts w:ascii="Tahoma" w:hAnsi="Tahoma" w:cs="Tahoma"/>
        </w:rPr>
        <w:t>sem prejuízo das demais obrigações previstas acima ou de outras obrigações expressamente previstas na regulamentação em vigor e nesta Escritura de Emissão e no Contrato de Cessão, nos termos do artigo 17 da Instrução CVM 476:</w:t>
      </w:r>
    </w:p>
    <w:p w14:paraId="5E223CAB" w14:textId="77777777" w:rsidR="00CA763D" w:rsidRPr="00583287" w:rsidRDefault="00CA763D" w:rsidP="00E57F75">
      <w:pPr>
        <w:pStyle w:val="ListaColorida-nfase12"/>
        <w:spacing w:after="0" w:line="320" w:lineRule="atLeast"/>
        <w:ind w:left="0" w:right="-22"/>
        <w:rPr>
          <w:rFonts w:ascii="Tahoma" w:hAnsi="Tahoma" w:cs="Tahoma"/>
        </w:rPr>
      </w:pPr>
    </w:p>
    <w:p w14:paraId="627E54A5" w14:textId="77777777" w:rsidR="00CA763D" w:rsidRPr="00583287" w:rsidRDefault="008C7533" w:rsidP="00E57F75">
      <w:pPr>
        <w:pStyle w:val="ListaColorida-nfase12"/>
        <w:numPr>
          <w:ilvl w:val="2"/>
          <w:numId w:val="25"/>
        </w:numPr>
        <w:spacing w:after="0" w:line="320" w:lineRule="atLeast"/>
        <w:ind w:left="2552" w:right="-22" w:hanging="572"/>
        <w:rPr>
          <w:rFonts w:ascii="Tahoma" w:hAnsi="Tahoma" w:cs="Tahoma"/>
        </w:rPr>
      </w:pPr>
      <w:r w:rsidRPr="00583287">
        <w:rPr>
          <w:rFonts w:ascii="Tahoma" w:hAnsi="Tahoma" w:cs="Tahoma"/>
        </w:rPr>
        <w:t xml:space="preserve">preparar demonstrações financeiras de encerramento de exercício e, se for o caso, demonstrações consolidadas, em conformidade com a Lei das Sociedades por Ações e com as regras emitidas pela CVM; </w:t>
      </w:r>
    </w:p>
    <w:p w14:paraId="238226B1" w14:textId="77777777" w:rsidR="00CA763D" w:rsidRPr="00583287" w:rsidRDefault="00CA763D" w:rsidP="00E57F75">
      <w:pPr>
        <w:pStyle w:val="ListaColorida-nfase12"/>
        <w:spacing w:after="0" w:line="320" w:lineRule="atLeast"/>
        <w:ind w:left="2552" w:right="-22" w:hanging="572"/>
        <w:rPr>
          <w:rFonts w:ascii="Tahoma" w:hAnsi="Tahoma" w:cs="Tahoma"/>
        </w:rPr>
      </w:pPr>
    </w:p>
    <w:p w14:paraId="53132B97" w14:textId="77777777" w:rsidR="00CA763D" w:rsidRPr="00583287" w:rsidRDefault="008C7533" w:rsidP="00E57F75">
      <w:pPr>
        <w:pStyle w:val="ListaColorida-nfase12"/>
        <w:numPr>
          <w:ilvl w:val="2"/>
          <w:numId w:val="25"/>
        </w:numPr>
        <w:spacing w:after="0" w:line="320" w:lineRule="atLeast"/>
        <w:ind w:left="2552" w:right="-22" w:hanging="572"/>
        <w:rPr>
          <w:rFonts w:ascii="Tahoma" w:hAnsi="Tahoma" w:cs="Tahoma"/>
        </w:rPr>
      </w:pPr>
      <w:r w:rsidRPr="00583287">
        <w:rPr>
          <w:rFonts w:ascii="Tahoma" w:hAnsi="Tahoma" w:cs="Tahoma"/>
        </w:rPr>
        <w:t>submeter as demonstrações financeiras a auditoria, por auditor registrado na CVM;</w:t>
      </w:r>
    </w:p>
    <w:p w14:paraId="217C3126" w14:textId="77777777" w:rsidR="00CA763D" w:rsidRPr="00583287" w:rsidRDefault="00CA763D" w:rsidP="00E57F75">
      <w:pPr>
        <w:pStyle w:val="ListaColorida-nfase12"/>
        <w:spacing w:after="0" w:line="320" w:lineRule="atLeast"/>
        <w:ind w:left="2552" w:right="-22" w:hanging="572"/>
        <w:rPr>
          <w:rFonts w:ascii="Tahoma" w:hAnsi="Tahoma" w:cs="Tahoma"/>
        </w:rPr>
      </w:pPr>
    </w:p>
    <w:p w14:paraId="34764ADC" w14:textId="77777777" w:rsidR="00CA763D" w:rsidRPr="00583287" w:rsidRDefault="008C7533" w:rsidP="00E57F75">
      <w:pPr>
        <w:pStyle w:val="ListaColorida-nfase12"/>
        <w:numPr>
          <w:ilvl w:val="2"/>
          <w:numId w:val="25"/>
        </w:numPr>
        <w:spacing w:after="0" w:line="320" w:lineRule="atLeast"/>
        <w:ind w:left="2552" w:right="-22" w:hanging="572"/>
        <w:rPr>
          <w:rFonts w:ascii="Tahoma" w:hAnsi="Tahoma" w:cs="Tahoma"/>
        </w:rPr>
      </w:pPr>
      <w:r w:rsidRPr="00583287">
        <w:rPr>
          <w:rFonts w:ascii="Tahoma" w:hAnsi="Tahoma" w:cs="Tahoma"/>
        </w:rPr>
        <w:t>divulgar, em sua página na rede mundial de computadores e em sistema disponibilizado pela B3, até o dia anterior ao início das negociações, as demonstrações financeiras acompanhadas de notas explicativas e do relatório dos auditores independentes, relativas aos 3 (três) últimos exercícios sociais encerrados, exceto quando o emissor não as possua por não ter iniciado suas atividades previamente ao referido período;</w:t>
      </w:r>
    </w:p>
    <w:p w14:paraId="39229B69" w14:textId="77777777" w:rsidR="00CA763D" w:rsidRPr="00583287" w:rsidRDefault="00CA763D" w:rsidP="00E57F75">
      <w:pPr>
        <w:pStyle w:val="ListaColorida-nfase12"/>
        <w:spacing w:after="0" w:line="320" w:lineRule="atLeast"/>
        <w:ind w:left="2552" w:right="-22" w:hanging="572"/>
        <w:rPr>
          <w:rFonts w:ascii="Tahoma" w:hAnsi="Tahoma" w:cs="Tahoma"/>
        </w:rPr>
      </w:pPr>
    </w:p>
    <w:p w14:paraId="7FB0DB8A" w14:textId="77777777" w:rsidR="00CA763D" w:rsidRPr="00583287" w:rsidRDefault="008C7533" w:rsidP="00E57F75">
      <w:pPr>
        <w:pStyle w:val="ListaColorida-nfase12"/>
        <w:numPr>
          <w:ilvl w:val="2"/>
          <w:numId w:val="25"/>
        </w:numPr>
        <w:spacing w:after="0" w:line="320" w:lineRule="atLeast"/>
        <w:ind w:left="2552" w:right="-22" w:hanging="572"/>
        <w:rPr>
          <w:rFonts w:ascii="Tahoma" w:hAnsi="Tahoma" w:cs="Tahoma"/>
        </w:rPr>
      </w:pPr>
      <w:r w:rsidRPr="00583287">
        <w:rPr>
          <w:rFonts w:ascii="Tahoma" w:hAnsi="Tahoma" w:cs="Tahoma"/>
        </w:rPr>
        <w:t>divulgar em sua página na rede mundial de computadores e em sistema disponibilizado pela B3, as demonstrações financeiras subsequentes, acompanhadas de notas explicativas e relatório dos auditores independentes, dentro de 3 (três) meses contados do encerramento do exercício social;</w:t>
      </w:r>
    </w:p>
    <w:p w14:paraId="3EE33984" w14:textId="77777777" w:rsidR="00CA763D" w:rsidRPr="00583287" w:rsidRDefault="00CA763D" w:rsidP="00E57F75">
      <w:pPr>
        <w:pStyle w:val="ListaColorida-nfase12"/>
        <w:spacing w:after="0" w:line="320" w:lineRule="atLeast"/>
        <w:ind w:left="2552" w:right="-22"/>
        <w:rPr>
          <w:rFonts w:ascii="Tahoma" w:hAnsi="Tahoma" w:cs="Tahoma"/>
        </w:rPr>
      </w:pPr>
    </w:p>
    <w:p w14:paraId="2E224483" w14:textId="77777777" w:rsidR="00CA763D" w:rsidRPr="00583287" w:rsidRDefault="008C7533" w:rsidP="00E57F75">
      <w:pPr>
        <w:pStyle w:val="ListaColorida-nfase12"/>
        <w:numPr>
          <w:ilvl w:val="2"/>
          <w:numId w:val="25"/>
        </w:numPr>
        <w:spacing w:after="0" w:line="320" w:lineRule="atLeast"/>
        <w:ind w:left="2552" w:right="-22" w:hanging="572"/>
        <w:rPr>
          <w:rFonts w:ascii="Tahoma" w:hAnsi="Tahoma" w:cs="Tahoma"/>
        </w:rPr>
      </w:pPr>
      <w:r w:rsidRPr="00583287">
        <w:rPr>
          <w:rFonts w:ascii="Tahoma" w:hAnsi="Tahoma" w:cs="Tahoma"/>
        </w:rPr>
        <w:t xml:space="preserve">observar as disposições da </w:t>
      </w:r>
      <w:r w:rsidR="00661953" w:rsidRPr="00583287">
        <w:rPr>
          <w:rFonts w:ascii="Tahoma" w:hAnsi="Tahoma" w:cs="Tahoma"/>
        </w:rPr>
        <w:t>Resolução CVM 44</w:t>
      </w:r>
      <w:r w:rsidRPr="00583287">
        <w:rPr>
          <w:rFonts w:ascii="Tahoma" w:hAnsi="Tahoma" w:cs="Tahoma"/>
        </w:rPr>
        <w:t>, no tocante a dever de sigilo e vedações à negociação;</w:t>
      </w:r>
    </w:p>
    <w:p w14:paraId="73AB1AF8" w14:textId="77777777" w:rsidR="00CA763D" w:rsidRPr="00583287" w:rsidRDefault="00CA763D" w:rsidP="00E57F75">
      <w:pPr>
        <w:pStyle w:val="ListaColorida-nfase12"/>
        <w:spacing w:after="0" w:line="320" w:lineRule="atLeast"/>
        <w:ind w:left="2552" w:right="-22"/>
        <w:rPr>
          <w:rFonts w:ascii="Tahoma" w:hAnsi="Tahoma" w:cs="Tahoma"/>
        </w:rPr>
      </w:pPr>
    </w:p>
    <w:p w14:paraId="0636A3F1" w14:textId="77777777" w:rsidR="00CA763D" w:rsidRPr="00583287" w:rsidRDefault="008C7533" w:rsidP="00E57F75">
      <w:pPr>
        <w:pStyle w:val="ListaColorida-nfase12"/>
        <w:numPr>
          <w:ilvl w:val="2"/>
          <w:numId w:val="25"/>
        </w:numPr>
        <w:spacing w:after="0" w:line="320" w:lineRule="atLeast"/>
        <w:ind w:left="2552" w:right="-22" w:hanging="572"/>
        <w:rPr>
          <w:rFonts w:ascii="Tahoma" w:hAnsi="Tahoma" w:cs="Tahoma"/>
        </w:rPr>
      </w:pPr>
      <w:r w:rsidRPr="00583287">
        <w:rPr>
          <w:rFonts w:ascii="Tahoma" w:hAnsi="Tahoma" w:cs="Tahoma"/>
        </w:rPr>
        <w:t xml:space="preserve">divulgar em sua página na rede mundial de computadores e em sistema disponibilizado pela B3 a ocorrência de fato relevante, conforme definido pelo artigo 2º da </w:t>
      </w:r>
      <w:r w:rsidR="00661953" w:rsidRPr="00583287">
        <w:rPr>
          <w:rFonts w:ascii="Tahoma" w:hAnsi="Tahoma" w:cs="Tahoma"/>
        </w:rPr>
        <w:t xml:space="preserve">Resolução </w:t>
      </w:r>
      <w:r w:rsidRPr="00583287">
        <w:rPr>
          <w:rFonts w:ascii="Tahoma" w:hAnsi="Tahoma" w:cs="Tahoma"/>
        </w:rPr>
        <w:t xml:space="preserve">CVM </w:t>
      </w:r>
      <w:r w:rsidR="00661953" w:rsidRPr="00583287">
        <w:rPr>
          <w:rFonts w:ascii="Tahoma" w:hAnsi="Tahoma" w:cs="Tahoma"/>
        </w:rPr>
        <w:t>44</w:t>
      </w:r>
      <w:r w:rsidRPr="00583287">
        <w:rPr>
          <w:rFonts w:ascii="Tahoma" w:hAnsi="Tahoma" w:cs="Tahoma"/>
        </w:rPr>
        <w:t>;</w:t>
      </w:r>
    </w:p>
    <w:p w14:paraId="793C1429" w14:textId="77777777" w:rsidR="00CA763D" w:rsidRPr="00583287" w:rsidRDefault="00CA763D" w:rsidP="00E57F75">
      <w:pPr>
        <w:pStyle w:val="ListaColorida-nfase12"/>
        <w:spacing w:after="0" w:line="320" w:lineRule="atLeast"/>
        <w:ind w:left="2552" w:right="-22" w:hanging="572"/>
        <w:rPr>
          <w:rFonts w:ascii="Tahoma" w:hAnsi="Tahoma" w:cs="Tahoma"/>
        </w:rPr>
      </w:pPr>
    </w:p>
    <w:p w14:paraId="10DE7144" w14:textId="593112C9" w:rsidR="00CA763D" w:rsidRPr="00583287" w:rsidRDefault="008C7533" w:rsidP="00E57F75">
      <w:pPr>
        <w:pStyle w:val="ListaColorida-nfase12"/>
        <w:numPr>
          <w:ilvl w:val="2"/>
          <w:numId w:val="25"/>
        </w:numPr>
        <w:spacing w:after="0" w:line="320" w:lineRule="atLeast"/>
        <w:ind w:left="2552" w:right="-22" w:hanging="572"/>
        <w:rPr>
          <w:rFonts w:ascii="Tahoma" w:hAnsi="Tahoma" w:cs="Tahoma"/>
        </w:rPr>
      </w:pPr>
      <w:r w:rsidRPr="00583287">
        <w:rPr>
          <w:rFonts w:ascii="Tahoma" w:hAnsi="Tahoma" w:cs="Tahoma"/>
        </w:rPr>
        <w:t xml:space="preserve">fornecer as informações solicitadas pela CVM; </w:t>
      </w:r>
    </w:p>
    <w:p w14:paraId="40AC07A8" w14:textId="77777777" w:rsidR="00CA763D" w:rsidRPr="00583287" w:rsidRDefault="00CA763D" w:rsidP="00E57F75">
      <w:pPr>
        <w:pStyle w:val="ListaColorida-nfase12"/>
        <w:spacing w:after="0" w:line="320" w:lineRule="atLeast"/>
        <w:ind w:left="2552" w:right="-22" w:hanging="572"/>
        <w:rPr>
          <w:rFonts w:ascii="Tahoma" w:hAnsi="Tahoma" w:cs="Tahoma"/>
        </w:rPr>
      </w:pPr>
    </w:p>
    <w:p w14:paraId="22AE9C96" w14:textId="4AAA8A80" w:rsidR="00CA763D" w:rsidRPr="00583287" w:rsidRDefault="008C7533" w:rsidP="00E57F75">
      <w:pPr>
        <w:pStyle w:val="ListaColorida-nfase12"/>
        <w:numPr>
          <w:ilvl w:val="2"/>
          <w:numId w:val="25"/>
        </w:numPr>
        <w:spacing w:after="0" w:line="320" w:lineRule="atLeast"/>
        <w:ind w:left="2552" w:right="-22" w:hanging="572"/>
        <w:rPr>
          <w:rFonts w:ascii="Tahoma" w:hAnsi="Tahoma" w:cs="Tahoma"/>
        </w:rPr>
      </w:pPr>
      <w:r w:rsidRPr="00583287">
        <w:rPr>
          <w:rFonts w:ascii="Tahoma" w:hAnsi="Tahoma" w:cs="Tahoma"/>
        </w:rPr>
        <w:t>divulgar, em sua página na rede mundial de computadores e em sistema disponibilizado pela B3, o relatório anual e demais comunicações enviadas pelo Agente Fiduciário na mesma data do seu recebimento, observado, ainda, o disposto na alínea (d) acima</w:t>
      </w:r>
      <w:r w:rsidR="00E504EB">
        <w:rPr>
          <w:rFonts w:ascii="Tahoma" w:hAnsi="Tahoma" w:cs="Tahoma"/>
        </w:rPr>
        <w:t>; e</w:t>
      </w:r>
    </w:p>
    <w:p w14:paraId="1FB9F731" w14:textId="77777777" w:rsidR="00CA763D" w:rsidRPr="00583287" w:rsidRDefault="00CA763D" w:rsidP="00E57F75">
      <w:pPr>
        <w:pStyle w:val="ListaColorida-nfase12"/>
        <w:spacing w:after="0" w:line="320" w:lineRule="atLeast"/>
        <w:ind w:left="2552" w:right="-22"/>
        <w:rPr>
          <w:rFonts w:ascii="Tahoma" w:hAnsi="Tahoma" w:cs="Tahoma"/>
        </w:rPr>
      </w:pPr>
    </w:p>
    <w:p w14:paraId="3C4CDE54" w14:textId="77777777" w:rsidR="00CA763D" w:rsidRPr="00583287" w:rsidRDefault="008C7533" w:rsidP="00E57F75">
      <w:pPr>
        <w:pStyle w:val="ListaColorida-nfase12"/>
        <w:numPr>
          <w:ilvl w:val="2"/>
          <w:numId w:val="25"/>
        </w:numPr>
        <w:spacing w:after="0" w:line="320" w:lineRule="atLeast"/>
        <w:ind w:left="2552" w:right="-22" w:hanging="572"/>
        <w:rPr>
          <w:rFonts w:ascii="Tahoma" w:hAnsi="Tahoma" w:cs="Tahoma"/>
        </w:rPr>
      </w:pPr>
      <w:r w:rsidRPr="00583287">
        <w:rPr>
          <w:rFonts w:ascii="Tahoma" w:hAnsi="Tahoma" w:cs="Tahoma"/>
        </w:rPr>
        <w:t>observar as disposições da regulamentação específica editada pela CVM, caso seja convocada para realização de modo parcial ou exclusivamente digital, Assembleia Geral de Debenturistas.</w:t>
      </w:r>
    </w:p>
    <w:p w14:paraId="6BFA19F3" w14:textId="77777777" w:rsidR="00CA763D" w:rsidRPr="00583287" w:rsidRDefault="00CA763D" w:rsidP="00E57F75">
      <w:pPr>
        <w:pStyle w:val="ListaColorida-nfase12"/>
        <w:spacing w:after="0" w:line="320" w:lineRule="atLeast"/>
        <w:ind w:left="1418" w:right="-22" w:hanging="709"/>
        <w:rPr>
          <w:rFonts w:ascii="Tahoma" w:hAnsi="Tahoma" w:cs="Tahoma"/>
        </w:rPr>
      </w:pPr>
    </w:p>
    <w:p w14:paraId="74C26C85" w14:textId="77777777" w:rsidR="00CA763D" w:rsidRPr="00583287" w:rsidRDefault="008C7533" w:rsidP="00E57F75">
      <w:pPr>
        <w:pStyle w:val="ListaColorida-nfase12"/>
        <w:numPr>
          <w:ilvl w:val="0"/>
          <w:numId w:val="6"/>
        </w:numPr>
        <w:tabs>
          <w:tab w:val="clear" w:pos="1134"/>
        </w:tabs>
        <w:spacing w:after="0" w:line="320" w:lineRule="atLeast"/>
        <w:ind w:left="1418" w:right="-22" w:hanging="709"/>
        <w:rPr>
          <w:rFonts w:ascii="Tahoma" w:hAnsi="Tahoma" w:cs="Tahoma"/>
        </w:rPr>
      </w:pPr>
      <w:r w:rsidRPr="00583287">
        <w:rPr>
          <w:rFonts w:ascii="Tahoma" w:hAnsi="Tahoma" w:cs="Tahoma"/>
        </w:rPr>
        <w:lastRenderedPageBreak/>
        <w:t>cumprir com todas as determinações emanadas pela CVM, com o envio de documentos, prestando, ainda, as informações que lhes forem solicitadas;</w:t>
      </w:r>
    </w:p>
    <w:p w14:paraId="61CA2439" w14:textId="77777777" w:rsidR="00CA763D" w:rsidRPr="00583287" w:rsidRDefault="00CA763D" w:rsidP="00E57F75">
      <w:pPr>
        <w:pStyle w:val="ListaColorida-nfase12"/>
        <w:spacing w:after="0" w:line="320" w:lineRule="atLeast"/>
        <w:ind w:left="1418" w:right="-22" w:hanging="709"/>
        <w:rPr>
          <w:rFonts w:ascii="Tahoma" w:hAnsi="Tahoma" w:cs="Tahoma"/>
        </w:rPr>
      </w:pPr>
    </w:p>
    <w:p w14:paraId="22DC8CEE" w14:textId="77777777" w:rsidR="00CA763D" w:rsidRPr="00583287" w:rsidRDefault="008C7533" w:rsidP="00E57F75">
      <w:pPr>
        <w:pStyle w:val="ListaColorida-nfase12"/>
        <w:numPr>
          <w:ilvl w:val="0"/>
          <w:numId w:val="6"/>
        </w:numPr>
        <w:tabs>
          <w:tab w:val="clear" w:pos="1134"/>
        </w:tabs>
        <w:spacing w:after="0" w:line="320" w:lineRule="atLeast"/>
        <w:ind w:left="1418" w:right="-22" w:hanging="709"/>
        <w:rPr>
          <w:rFonts w:ascii="Tahoma" w:hAnsi="Tahoma" w:cs="Tahoma"/>
        </w:rPr>
      </w:pPr>
      <w:r w:rsidRPr="00583287">
        <w:rPr>
          <w:rFonts w:ascii="Tahoma" w:hAnsi="Tahoma" w:cs="Tahoma"/>
        </w:rPr>
        <w:t>efetuar o pagamento de todas as despesas comprovadas pelo Agente Fiduciário, desde que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w:t>
      </w:r>
    </w:p>
    <w:p w14:paraId="0217415C" w14:textId="77777777" w:rsidR="00CA763D" w:rsidRPr="00583287" w:rsidRDefault="00CA763D" w:rsidP="00E57F75">
      <w:pPr>
        <w:pStyle w:val="ListaColorida-nfase12"/>
        <w:spacing w:after="0" w:line="320" w:lineRule="atLeast"/>
        <w:ind w:left="1418" w:right="-22" w:hanging="709"/>
        <w:rPr>
          <w:rFonts w:ascii="Tahoma" w:hAnsi="Tahoma" w:cs="Tahoma"/>
        </w:rPr>
      </w:pPr>
    </w:p>
    <w:p w14:paraId="5133110E" w14:textId="77777777" w:rsidR="00CA763D" w:rsidRPr="00D86BD1" w:rsidRDefault="008C7533" w:rsidP="00E57F75">
      <w:pPr>
        <w:pStyle w:val="ListaColorida-nfase12"/>
        <w:numPr>
          <w:ilvl w:val="0"/>
          <w:numId w:val="6"/>
        </w:numPr>
        <w:tabs>
          <w:tab w:val="clear" w:pos="1134"/>
        </w:tabs>
        <w:spacing w:after="0" w:line="320" w:lineRule="atLeast"/>
        <w:ind w:left="1418" w:right="-22" w:hanging="709"/>
        <w:rPr>
          <w:rFonts w:ascii="Tahoma" w:hAnsi="Tahoma" w:cs="Tahoma"/>
        </w:rPr>
      </w:pPr>
      <w:bookmarkStart w:id="371" w:name="_DV_M270"/>
      <w:bookmarkStart w:id="372" w:name="_Ref168844079"/>
      <w:bookmarkEnd w:id="371"/>
      <w:r w:rsidRPr="00D86BD1">
        <w:rPr>
          <w:rFonts w:ascii="Tahoma" w:hAnsi="Tahoma" w:cs="Tahoma"/>
        </w:rPr>
        <w:t>manter sempre válidas, eficazes, em perfeita ordem e em pleno vigor todas as autorizações necessárias à assinatura dos documentos da Emissão e ao cumprimento das obrigações neles previstas</w:t>
      </w:r>
      <w:bookmarkEnd w:id="372"/>
      <w:r w:rsidRPr="00D86BD1">
        <w:rPr>
          <w:rFonts w:ascii="Tahoma" w:hAnsi="Tahoma" w:cs="Tahoma"/>
        </w:rPr>
        <w:t>;</w:t>
      </w:r>
    </w:p>
    <w:p w14:paraId="2F222D7E" w14:textId="77777777" w:rsidR="00CA763D" w:rsidRPr="00D86BD1" w:rsidRDefault="00CA763D" w:rsidP="00E57F75">
      <w:pPr>
        <w:pStyle w:val="ListaColorida-nfase12"/>
        <w:spacing w:after="0" w:line="320" w:lineRule="atLeast"/>
        <w:ind w:left="1418" w:right="-22" w:hanging="709"/>
        <w:rPr>
          <w:rFonts w:ascii="Tahoma" w:hAnsi="Tahoma" w:cs="Tahoma"/>
        </w:rPr>
      </w:pPr>
    </w:p>
    <w:p w14:paraId="4D37F85D" w14:textId="77777777" w:rsidR="00CA763D" w:rsidRPr="00D86BD1" w:rsidRDefault="008C7533" w:rsidP="00E57F75">
      <w:pPr>
        <w:pStyle w:val="ListaColorida-nfase12"/>
        <w:numPr>
          <w:ilvl w:val="0"/>
          <w:numId w:val="6"/>
        </w:numPr>
        <w:tabs>
          <w:tab w:val="clear" w:pos="1134"/>
        </w:tabs>
        <w:spacing w:after="0" w:line="320" w:lineRule="atLeast"/>
        <w:ind w:left="1418" w:right="-22" w:hanging="709"/>
        <w:rPr>
          <w:rFonts w:ascii="Tahoma" w:hAnsi="Tahoma" w:cs="Tahoma"/>
        </w:rPr>
      </w:pPr>
      <w:r w:rsidRPr="00D86BD1">
        <w:rPr>
          <w:rFonts w:ascii="Tahoma" w:hAnsi="Tahoma" w:cs="Tahoma"/>
        </w:rPr>
        <w:t>manter atualizados e pleitear a obtenção ou a tempestiva renovação, antes do término da vigência, nos termos da legislação aplicável, de todos os alvarás, aprovações, autorizações e licenças necessárias ao exercício de seus negócios;</w:t>
      </w:r>
    </w:p>
    <w:p w14:paraId="773FED76" w14:textId="77777777" w:rsidR="00CA763D" w:rsidRPr="00583287" w:rsidRDefault="00CA763D" w:rsidP="00E57F75">
      <w:pPr>
        <w:pStyle w:val="ListaColorida-nfase12"/>
        <w:spacing w:after="0" w:line="320" w:lineRule="atLeast"/>
        <w:ind w:left="1418" w:right="-22" w:hanging="709"/>
        <w:rPr>
          <w:rFonts w:ascii="Tahoma" w:hAnsi="Tahoma" w:cs="Tahoma"/>
        </w:rPr>
      </w:pPr>
    </w:p>
    <w:p w14:paraId="6A85B45C" w14:textId="77777777" w:rsidR="00CA763D" w:rsidRPr="00D97AFE" w:rsidRDefault="008C7533" w:rsidP="00E57F75">
      <w:pPr>
        <w:pStyle w:val="ListaColorida-nfase12"/>
        <w:numPr>
          <w:ilvl w:val="0"/>
          <w:numId w:val="6"/>
        </w:numPr>
        <w:tabs>
          <w:tab w:val="clear" w:pos="1134"/>
          <w:tab w:val="left" w:pos="1560"/>
        </w:tabs>
        <w:spacing w:after="0" w:line="320" w:lineRule="atLeast"/>
        <w:ind w:left="1418" w:right="-22" w:hanging="709"/>
        <w:rPr>
          <w:rFonts w:ascii="Tahoma" w:hAnsi="Tahoma" w:cs="Tahoma"/>
        </w:rPr>
      </w:pPr>
      <w:r w:rsidRPr="00D86BD1">
        <w:rPr>
          <w:rFonts w:ascii="Tahoma" w:hAnsi="Tahoma" w:cs="Tahoma"/>
        </w:rPr>
        <w:t>notificar, em até 1 (um) Dia Útil, o Agente Fiduciário a respeito da convocação de qualquer Assemb</w:t>
      </w:r>
      <w:r w:rsidRPr="00D97AFE">
        <w:rPr>
          <w:rFonts w:ascii="Tahoma" w:hAnsi="Tahoma" w:cs="Tahoma"/>
        </w:rPr>
        <w:t>leia Geral de Debenturistas pela Emissora;</w:t>
      </w:r>
    </w:p>
    <w:p w14:paraId="26652E3A" w14:textId="77777777" w:rsidR="00CA763D" w:rsidRPr="00D86BD1" w:rsidRDefault="00CA763D" w:rsidP="00E57F75">
      <w:pPr>
        <w:pStyle w:val="ListaColorida-nfase12"/>
        <w:tabs>
          <w:tab w:val="left" w:pos="1560"/>
        </w:tabs>
        <w:spacing w:after="0" w:line="320" w:lineRule="atLeast"/>
        <w:ind w:left="1418" w:right="-22" w:hanging="709"/>
        <w:rPr>
          <w:rFonts w:ascii="Tahoma" w:hAnsi="Tahoma" w:cs="Tahoma"/>
        </w:rPr>
      </w:pPr>
    </w:p>
    <w:p w14:paraId="12AB23C4" w14:textId="77777777" w:rsidR="00CA763D" w:rsidRPr="00D86BD1" w:rsidRDefault="008C7533" w:rsidP="00E57F75">
      <w:pPr>
        <w:pStyle w:val="ListaColorida-nfase12"/>
        <w:numPr>
          <w:ilvl w:val="0"/>
          <w:numId w:val="6"/>
        </w:numPr>
        <w:tabs>
          <w:tab w:val="clear" w:pos="1134"/>
          <w:tab w:val="left" w:pos="1560"/>
        </w:tabs>
        <w:spacing w:after="0" w:line="320" w:lineRule="atLeast"/>
        <w:ind w:left="1418" w:right="-22" w:hanging="709"/>
        <w:rPr>
          <w:rFonts w:ascii="Tahoma" w:hAnsi="Tahoma" w:cs="Tahoma"/>
        </w:rPr>
      </w:pPr>
      <w:bookmarkStart w:id="373" w:name="_Ref168844104"/>
      <w:r w:rsidRPr="00D86BD1">
        <w:rPr>
          <w:rFonts w:ascii="Tahoma" w:hAnsi="Tahoma" w:cs="Tahoma"/>
        </w:rPr>
        <w:t>comparecer à Assembleia Geral de Debenturistas, exceto se expressamente for informada por escrito pelo Agente Fiduciário de que não deverá comparecer</w:t>
      </w:r>
      <w:bookmarkEnd w:id="373"/>
      <w:r w:rsidRPr="00D86BD1">
        <w:rPr>
          <w:rFonts w:ascii="Tahoma" w:hAnsi="Tahoma" w:cs="Tahoma"/>
        </w:rPr>
        <w:t xml:space="preserve"> ou caso sua presença não seja obrigatória;</w:t>
      </w:r>
    </w:p>
    <w:p w14:paraId="4A87CEA0" w14:textId="77777777" w:rsidR="00CA763D" w:rsidRPr="00583287" w:rsidRDefault="00CA763D" w:rsidP="00E57F75">
      <w:pPr>
        <w:pStyle w:val="ListaColorida-nfase12"/>
        <w:spacing w:after="0" w:line="320" w:lineRule="atLeast"/>
        <w:ind w:left="1418" w:right="-22" w:hanging="709"/>
        <w:rPr>
          <w:rFonts w:ascii="Tahoma" w:hAnsi="Tahoma" w:cs="Tahoma"/>
        </w:rPr>
      </w:pPr>
    </w:p>
    <w:p w14:paraId="570EA159" w14:textId="363E46AD" w:rsidR="00CA763D" w:rsidRPr="00D86BD1" w:rsidRDefault="008C7533" w:rsidP="00E57F75">
      <w:pPr>
        <w:pStyle w:val="ListaColorida-nfase12"/>
        <w:numPr>
          <w:ilvl w:val="0"/>
          <w:numId w:val="6"/>
        </w:numPr>
        <w:tabs>
          <w:tab w:val="clear" w:pos="1134"/>
        </w:tabs>
        <w:spacing w:after="0" w:line="320" w:lineRule="atLeast"/>
        <w:ind w:left="1418" w:right="-22" w:hanging="709"/>
        <w:rPr>
          <w:rFonts w:ascii="Tahoma" w:hAnsi="Tahoma" w:cs="Tahoma"/>
        </w:rPr>
      </w:pPr>
      <w:r w:rsidRPr="00D86BD1">
        <w:rPr>
          <w:rFonts w:ascii="Tahoma" w:hAnsi="Tahoma" w:cs="Tahoma"/>
        </w:rPr>
        <w:t>comunicar o Agente Fiduciário, em até 1 (um) Dia Útil contado da data em que tomar conhecimento, acerca da ocorrência de um</w:t>
      </w:r>
      <w:r w:rsidR="00D86BD1">
        <w:rPr>
          <w:rFonts w:ascii="Tahoma" w:hAnsi="Tahoma" w:cs="Tahoma"/>
        </w:rPr>
        <w:t xml:space="preserve"> Evento de </w:t>
      </w:r>
      <w:proofErr w:type="spellStart"/>
      <w:r w:rsidR="00D86BD1">
        <w:rPr>
          <w:rFonts w:ascii="Tahoma" w:hAnsi="Tahoma" w:cs="Tahoma"/>
        </w:rPr>
        <w:t>Desalavancagem</w:t>
      </w:r>
      <w:proofErr w:type="spellEnd"/>
      <w:r w:rsidR="00D86BD1">
        <w:rPr>
          <w:rFonts w:ascii="Tahoma" w:hAnsi="Tahoma" w:cs="Tahoma"/>
        </w:rPr>
        <w:t xml:space="preserve">, Evento de </w:t>
      </w:r>
      <w:proofErr w:type="spellStart"/>
      <w:r w:rsidR="00D86BD1">
        <w:rPr>
          <w:rFonts w:ascii="Tahoma" w:hAnsi="Tahoma" w:cs="Tahoma"/>
        </w:rPr>
        <w:t>Realavancagem</w:t>
      </w:r>
      <w:proofErr w:type="spellEnd"/>
      <w:r w:rsidR="00D86BD1">
        <w:rPr>
          <w:rFonts w:ascii="Tahoma" w:hAnsi="Tahoma" w:cs="Tahoma"/>
        </w:rPr>
        <w:t xml:space="preserve"> e</w:t>
      </w:r>
      <w:r w:rsidRPr="00D86BD1">
        <w:rPr>
          <w:rFonts w:ascii="Tahoma" w:hAnsi="Tahoma" w:cs="Tahoma"/>
        </w:rPr>
        <w:t xml:space="preserve"> Evento de Aceleração de Vencimento;</w:t>
      </w:r>
    </w:p>
    <w:p w14:paraId="6750A946" w14:textId="77777777" w:rsidR="00CA763D" w:rsidRPr="00D86BD1" w:rsidRDefault="00CA763D" w:rsidP="00E57F75">
      <w:pPr>
        <w:pStyle w:val="ListaColorida-nfase12"/>
        <w:spacing w:after="0" w:line="320" w:lineRule="atLeast"/>
        <w:ind w:left="1418" w:right="-22" w:hanging="709"/>
        <w:rPr>
          <w:rFonts w:ascii="Tahoma" w:hAnsi="Tahoma" w:cs="Tahoma"/>
        </w:rPr>
      </w:pPr>
    </w:p>
    <w:p w14:paraId="1C7AC962" w14:textId="77777777" w:rsidR="00CA763D" w:rsidRPr="00D86BD1" w:rsidRDefault="008C7533" w:rsidP="00E57F75">
      <w:pPr>
        <w:pStyle w:val="ListaColorida-nfase12"/>
        <w:numPr>
          <w:ilvl w:val="0"/>
          <w:numId w:val="6"/>
        </w:numPr>
        <w:tabs>
          <w:tab w:val="clear" w:pos="1134"/>
        </w:tabs>
        <w:spacing w:after="0" w:line="320" w:lineRule="atLeast"/>
        <w:ind w:left="1418" w:right="-22" w:hanging="709"/>
        <w:rPr>
          <w:rFonts w:ascii="Tahoma" w:hAnsi="Tahoma" w:cs="Tahoma"/>
        </w:rPr>
      </w:pPr>
      <w:r w:rsidRPr="00D86BD1">
        <w:rPr>
          <w:rFonts w:ascii="Tahoma" w:hAnsi="Tahoma" w:cs="Tahoma"/>
        </w:rPr>
        <w:t>observar estritamente a Destinação dos Recursos e a Ordem de Alocação dos Recursos, determinadas nesta Escritura de Emissão e encaminhar os dados e documentos necessários para que o Agente Fiduciário possa realizar o acompanhamento da referida Destinação dos Recursos;</w:t>
      </w:r>
    </w:p>
    <w:p w14:paraId="2D8C7E1C" w14:textId="77777777" w:rsidR="004715AA" w:rsidRPr="00D86BD1" w:rsidRDefault="004715AA" w:rsidP="00F33DB7">
      <w:pPr>
        <w:pStyle w:val="PargrafodaLista"/>
        <w:rPr>
          <w:rFonts w:ascii="Tahoma" w:hAnsi="Tahoma" w:cs="Tahoma"/>
        </w:rPr>
      </w:pPr>
    </w:p>
    <w:p w14:paraId="01CEB2EB" w14:textId="06B9A219" w:rsidR="004715AA" w:rsidRPr="00D86BD1" w:rsidRDefault="008C7533" w:rsidP="00E57F75">
      <w:pPr>
        <w:pStyle w:val="ListaColorida-nfase12"/>
        <w:numPr>
          <w:ilvl w:val="0"/>
          <w:numId w:val="6"/>
        </w:numPr>
        <w:tabs>
          <w:tab w:val="clear" w:pos="1134"/>
        </w:tabs>
        <w:spacing w:after="0" w:line="320" w:lineRule="atLeast"/>
        <w:ind w:left="1418" w:right="-22" w:hanging="709"/>
        <w:rPr>
          <w:rFonts w:ascii="Tahoma" w:hAnsi="Tahoma" w:cs="Tahoma"/>
        </w:rPr>
      </w:pPr>
      <w:r w:rsidRPr="00D86BD1">
        <w:rPr>
          <w:rFonts w:ascii="Tahoma" w:hAnsi="Tahoma" w:cs="Tahoma"/>
          <w:bCs/>
        </w:rPr>
        <w:t xml:space="preserve">durante todo o prazo </w:t>
      </w:r>
      <w:r w:rsidR="0016263E" w:rsidRPr="00D86BD1">
        <w:rPr>
          <w:rFonts w:ascii="Tahoma" w:hAnsi="Tahoma" w:cs="Tahoma"/>
          <w:bCs/>
        </w:rPr>
        <w:t>de vigência das Debêntures</w:t>
      </w:r>
      <w:r w:rsidRPr="00D86BD1">
        <w:rPr>
          <w:rFonts w:ascii="Tahoma" w:hAnsi="Tahoma" w:cs="Tahoma"/>
          <w:bCs/>
        </w:rPr>
        <w:t xml:space="preserve">, em periodicidade trimestral, diretamente ou por meio de terceiros subcontratados, observado o disposto na Cláusula </w:t>
      </w:r>
      <w:r w:rsidR="003668F3" w:rsidRPr="00421276">
        <w:rPr>
          <w:rFonts w:ascii="Tahoma" w:hAnsi="Tahoma" w:cs="Tahoma"/>
          <w:bCs/>
        </w:rPr>
        <w:fldChar w:fldCharType="begin"/>
      </w:r>
      <w:r w:rsidR="003668F3" w:rsidRPr="00D86BD1">
        <w:rPr>
          <w:rFonts w:ascii="Tahoma" w:hAnsi="Tahoma" w:cs="Tahoma"/>
          <w:bCs/>
        </w:rPr>
        <w:instrText xml:space="preserve"> REF _Ref95142246 \r \h </w:instrText>
      </w:r>
      <w:r w:rsidR="00D86BD1" w:rsidRPr="00D86BD1">
        <w:rPr>
          <w:rFonts w:ascii="Tahoma" w:hAnsi="Tahoma" w:cs="Tahoma"/>
          <w:bCs/>
        </w:rPr>
        <w:instrText xml:space="preserve"> \* MERGEFORMAT </w:instrText>
      </w:r>
      <w:r w:rsidR="003668F3" w:rsidRPr="00421276">
        <w:rPr>
          <w:rFonts w:ascii="Tahoma" w:hAnsi="Tahoma" w:cs="Tahoma"/>
          <w:bCs/>
        </w:rPr>
      </w:r>
      <w:r w:rsidR="003668F3" w:rsidRPr="00421276">
        <w:rPr>
          <w:rFonts w:ascii="Tahoma" w:hAnsi="Tahoma" w:cs="Tahoma"/>
          <w:bCs/>
        </w:rPr>
        <w:fldChar w:fldCharType="separate"/>
      </w:r>
      <w:r w:rsidR="001E3BF4">
        <w:rPr>
          <w:rFonts w:ascii="Tahoma" w:hAnsi="Tahoma" w:cs="Tahoma"/>
          <w:bCs/>
        </w:rPr>
        <w:t>3.12.1.8</w:t>
      </w:r>
      <w:r w:rsidR="003668F3" w:rsidRPr="00421276">
        <w:rPr>
          <w:rFonts w:ascii="Tahoma" w:hAnsi="Tahoma" w:cs="Tahoma"/>
          <w:bCs/>
        </w:rPr>
        <w:fldChar w:fldCharType="end"/>
      </w:r>
      <w:r w:rsidR="00245002" w:rsidRPr="00D86BD1">
        <w:rPr>
          <w:rFonts w:ascii="Tahoma" w:hAnsi="Tahoma" w:cs="Tahoma"/>
          <w:bCs/>
        </w:rPr>
        <w:t xml:space="preserve"> e seguintes acima</w:t>
      </w:r>
      <w:r w:rsidRPr="00421276">
        <w:rPr>
          <w:rFonts w:ascii="Tahoma" w:hAnsi="Tahoma" w:cs="Tahoma"/>
          <w:bCs/>
        </w:rPr>
        <w:t xml:space="preserve"> e no </w:t>
      </w:r>
      <w:r w:rsidRPr="00421276">
        <w:rPr>
          <w:rFonts w:ascii="Tahoma" w:hAnsi="Tahoma" w:cs="Tahoma"/>
          <w:bCs/>
          <w:u w:val="single"/>
        </w:rPr>
        <w:t xml:space="preserve">Anexo </w:t>
      </w:r>
      <w:r w:rsidR="002C45C8" w:rsidRPr="00421276">
        <w:rPr>
          <w:rFonts w:ascii="Tahoma" w:hAnsi="Tahoma" w:cs="Tahoma"/>
          <w:bCs/>
          <w:u w:val="single"/>
        </w:rPr>
        <w:t>I</w:t>
      </w:r>
      <w:r w:rsidRPr="00C37934">
        <w:rPr>
          <w:rFonts w:ascii="Tahoma" w:hAnsi="Tahoma" w:cs="Tahoma"/>
          <w:bCs/>
          <w:u w:val="single"/>
        </w:rPr>
        <w:t>V</w:t>
      </w:r>
      <w:r w:rsidRPr="00C37934">
        <w:rPr>
          <w:rFonts w:ascii="Tahoma" w:hAnsi="Tahoma" w:cs="Tahoma"/>
          <w:bCs/>
        </w:rPr>
        <w:t xml:space="preserve"> a esta Escritura </w:t>
      </w:r>
      <w:r w:rsidRPr="00C37934">
        <w:rPr>
          <w:rFonts w:ascii="Tahoma" w:hAnsi="Tahoma" w:cs="Tahoma"/>
          <w:bCs/>
        </w:rPr>
        <w:lastRenderedPageBreak/>
        <w:t xml:space="preserve">de Emissão, </w:t>
      </w:r>
      <w:r w:rsidR="00B57C7F" w:rsidRPr="00D86BD1">
        <w:rPr>
          <w:rFonts w:ascii="Tahoma" w:hAnsi="Tahoma" w:cs="Tahoma"/>
          <w:bCs/>
        </w:rPr>
        <w:t xml:space="preserve">verificar </w:t>
      </w:r>
      <w:r w:rsidR="00B57C7F" w:rsidRPr="006121CC">
        <w:rPr>
          <w:rFonts w:ascii="Tahoma" w:hAnsi="Tahoma" w:cs="Tahoma"/>
        </w:rPr>
        <w:t>(a)</w:t>
      </w:r>
      <w:r w:rsidR="00B57C7F" w:rsidRPr="00D86BD1">
        <w:rPr>
          <w:rFonts w:ascii="Tahoma" w:hAnsi="Tahoma" w:cs="Tahoma"/>
          <w:bCs/>
        </w:rPr>
        <w:t xml:space="preserve"> </w:t>
      </w:r>
      <w:r w:rsidRPr="00D86BD1">
        <w:rPr>
          <w:rFonts w:ascii="Tahoma" w:hAnsi="Tahoma" w:cs="Tahoma"/>
          <w:bCs/>
        </w:rPr>
        <w:t>os Documentos Comprobatórios, que evidenciam o lastro dos Direitos Creditórios adquiridos pela Emissora</w:t>
      </w:r>
      <w:r w:rsidR="00B57C7F" w:rsidRPr="00D86BD1">
        <w:rPr>
          <w:rFonts w:ascii="Tahoma" w:hAnsi="Tahoma" w:cs="Tahoma"/>
          <w:bCs/>
        </w:rPr>
        <w:t xml:space="preserve"> no trimestre em questão</w:t>
      </w:r>
      <w:r w:rsidR="0016263E" w:rsidRPr="00D86BD1">
        <w:rPr>
          <w:rFonts w:ascii="Tahoma" w:hAnsi="Tahoma" w:cs="Tahoma"/>
          <w:bCs/>
        </w:rPr>
        <w:t>;</w:t>
      </w:r>
      <w:r w:rsidRPr="00D86BD1">
        <w:rPr>
          <w:rFonts w:ascii="Tahoma" w:hAnsi="Tahoma" w:cs="Tahoma"/>
          <w:bCs/>
        </w:rPr>
        <w:t xml:space="preserve"> e </w:t>
      </w:r>
      <w:r w:rsidRPr="006121CC">
        <w:rPr>
          <w:rFonts w:ascii="Tahoma" w:hAnsi="Tahoma" w:cs="Tahoma"/>
        </w:rPr>
        <w:t>(b)</w:t>
      </w:r>
      <w:r w:rsidRPr="00D86BD1">
        <w:rPr>
          <w:rFonts w:ascii="Tahoma" w:hAnsi="Tahoma" w:cs="Tahoma"/>
          <w:bCs/>
        </w:rPr>
        <w:t xml:space="preserve"> </w:t>
      </w:r>
      <w:r w:rsidR="00B57C7F" w:rsidRPr="00D86BD1">
        <w:rPr>
          <w:rFonts w:ascii="Tahoma" w:hAnsi="Tahoma" w:cs="Tahoma"/>
          <w:bCs/>
        </w:rPr>
        <w:t xml:space="preserve">verificar </w:t>
      </w:r>
      <w:r w:rsidR="0016263E" w:rsidRPr="00D86BD1">
        <w:rPr>
          <w:rFonts w:ascii="Tahoma" w:hAnsi="Tahoma" w:cs="Tahoma"/>
          <w:bCs/>
        </w:rPr>
        <w:t>o</w:t>
      </w:r>
      <w:r w:rsidR="00B57C7F" w:rsidRPr="00D86BD1">
        <w:rPr>
          <w:rFonts w:ascii="Tahoma" w:hAnsi="Tahoma" w:cs="Tahoma"/>
          <w:bCs/>
        </w:rPr>
        <w:t xml:space="preserve">s Direitos Creditórios </w:t>
      </w:r>
      <w:r w:rsidRPr="00D86BD1">
        <w:rPr>
          <w:rFonts w:ascii="Tahoma" w:hAnsi="Tahoma" w:cs="Tahoma"/>
          <w:bCs/>
        </w:rPr>
        <w:t xml:space="preserve">inadimplidos em referido trimestre, bem como enviar à Emissora relatório trimestral com os resultados da verificação do lastro, explicitando a quantidade dos créditos inexistentes </w:t>
      </w:r>
      <w:r w:rsidR="00B57C7F" w:rsidRPr="00D86BD1">
        <w:rPr>
          <w:rFonts w:ascii="Tahoma" w:hAnsi="Tahoma" w:cs="Tahoma"/>
          <w:bCs/>
        </w:rPr>
        <w:t xml:space="preserve">inadimplidos </w:t>
      </w:r>
      <w:r w:rsidRPr="00D86BD1">
        <w:rPr>
          <w:rFonts w:ascii="Tahoma" w:hAnsi="Tahoma" w:cs="Tahoma"/>
          <w:bCs/>
        </w:rPr>
        <w:t>porventura encontrados;</w:t>
      </w:r>
    </w:p>
    <w:p w14:paraId="71B2A46E" w14:textId="77777777" w:rsidR="00CA763D" w:rsidRPr="00D86BD1" w:rsidRDefault="00CA763D" w:rsidP="00E57F75">
      <w:pPr>
        <w:pStyle w:val="ListaColorida-nfase12"/>
        <w:spacing w:after="0" w:line="320" w:lineRule="atLeast"/>
        <w:ind w:left="1418" w:right="-22" w:hanging="709"/>
        <w:rPr>
          <w:rFonts w:ascii="Tahoma" w:hAnsi="Tahoma" w:cs="Tahoma"/>
        </w:rPr>
      </w:pPr>
    </w:p>
    <w:p w14:paraId="6D5AFF9B" w14:textId="77777777" w:rsidR="00CA763D" w:rsidRPr="00D86BD1" w:rsidRDefault="008C7533" w:rsidP="00E57F75">
      <w:pPr>
        <w:pStyle w:val="ListaColorida-nfase12"/>
        <w:numPr>
          <w:ilvl w:val="0"/>
          <w:numId w:val="6"/>
        </w:numPr>
        <w:tabs>
          <w:tab w:val="clear" w:pos="1134"/>
        </w:tabs>
        <w:spacing w:after="0" w:line="320" w:lineRule="atLeast"/>
        <w:ind w:left="1418" w:right="-22" w:hanging="709"/>
        <w:rPr>
          <w:rFonts w:ascii="Tahoma" w:hAnsi="Tahoma" w:cs="Tahoma"/>
        </w:rPr>
      </w:pPr>
      <w:r w:rsidRPr="00D86BD1">
        <w:rPr>
          <w:rFonts w:ascii="Tahoma" w:hAnsi="Tahoma" w:cs="Tahoma"/>
        </w:rPr>
        <w:t>adotar todas as medidas necessárias para assegurar o cumprimento das leis ou regulamentos, nacionais ou estrangeiros, contra prática de corrupção ou atos lesivos à Administração Pública, incluindo, sem limitação, as Leis Anticorrupção, na medida em que forem aplicáveis à Emissora;</w:t>
      </w:r>
    </w:p>
    <w:p w14:paraId="570CC096" w14:textId="77777777" w:rsidR="00CA763D" w:rsidRPr="00D86BD1" w:rsidRDefault="00CA763D" w:rsidP="00E57F75">
      <w:pPr>
        <w:pStyle w:val="ListaColorida-nfase12"/>
        <w:spacing w:after="0" w:line="320" w:lineRule="atLeast"/>
        <w:ind w:left="1418" w:right="-22" w:hanging="709"/>
        <w:rPr>
          <w:rFonts w:ascii="Tahoma" w:hAnsi="Tahoma" w:cs="Tahoma"/>
        </w:rPr>
      </w:pPr>
    </w:p>
    <w:p w14:paraId="1F452E42" w14:textId="77777777" w:rsidR="00CA763D" w:rsidRPr="00D86BD1" w:rsidRDefault="008C7533" w:rsidP="00E57F75">
      <w:pPr>
        <w:pStyle w:val="ListaColorida-nfase12"/>
        <w:numPr>
          <w:ilvl w:val="0"/>
          <w:numId w:val="6"/>
        </w:numPr>
        <w:tabs>
          <w:tab w:val="clear" w:pos="1134"/>
          <w:tab w:val="left" w:pos="1560"/>
        </w:tabs>
        <w:spacing w:after="0" w:line="320" w:lineRule="atLeast"/>
        <w:ind w:left="1418" w:right="-22" w:hanging="709"/>
        <w:rPr>
          <w:rFonts w:ascii="Tahoma" w:hAnsi="Tahoma" w:cs="Tahoma"/>
        </w:rPr>
      </w:pPr>
      <w:r w:rsidRPr="00D86BD1">
        <w:rPr>
          <w:rFonts w:ascii="Tahoma" w:hAnsi="Tahoma" w:cs="Tahoma"/>
        </w:rPr>
        <w:t>não receber, transferir, manter, usar ou esconder recursos que decorram de qualquer atividade ilícita, bem como não contratar como empregado ou, de qualquer forma, manter relacionamento profissional com pessoas físicas ou jurídicas envolvidas com atividades criminosas, em especial aquelas previstas nas Leis Anticorrupção, envolvendo lavagem de dinheiro, tráfico de drogas ou terrorismo;</w:t>
      </w:r>
    </w:p>
    <w:p w14:paraId="3C0C65CE" w14:textId="77777777" w:rsidR="00CA763D" w:rsidRPr="00D86BD1" w:rsidRDefault="00CA763D" w:rsidP="00E57F75">
      <w:pPr>
        <w:pStyle w:val="ListaColorida-nfase12"/>
        <w:tabs>
          <w:tab w:val="left" w:pos="1560"/>
        </w:tabs>
        <w:spacing w:after="0" w:line="320" w:lineRule="atLeast"/>
        <w:ind w:left="1418" w:right="-22" w:hanging="709"/>
        <w:rPr>
          <w:rFonts w:ascii="Tahoma" w:hAnsi="Tahoma" w:cs="Tahoma"/>
        </w:rPr>
      </w:pPr>
    </w:p>
    <w:p w14:paraId="42AA62C8" w14:textId="77777777" w:rsidR="00CA763D" w:rsidRPr="00D86BD1" w:rsidRDefault="008C7533" w:rsidP="00E57F75">
      <w:pPr>
        <w:pStyle w:val="ListaColorida-nfase12"/>
        <w:numPr>
          <w:ilvl w:val="0"/>
          <w:numId w:val="6"/>
        </w:numPr>
        <w:tabs>
          <w:tab w:val="clear" w:pos="1134"/>
          <w:tab w:val="left" w:pos="1560"/>
        </w:tabs>
        <w:spacing w:after="0" w:line="320" w:lineRule="atLeast"/>
        <w:ind w:left="1418" w:right="-22" w:hanging="709"/>
        <w:rPr>
          <w:rFonts w:ascii="Tahoma" w:hAnsi="Tahoma" w:cs="Tahoma"/>
        </w:rPr>
      </w:pPr>
      <w:r w:rsidRPr="00D86BD1">
        <w:rPr>
          <w:rFonts w:ascii="Tahoma" w:hAnsi="Tahoma" w:cs="Tahoma"/>
        </w:rPr>
        <w:t>não realizar qualquer operação de mútuo com qualquer de suas partes relacionadas;</w:t>
      </w:r>
    </w:p>
    <w:p w14:paraId="1D9C6F6B" w14:textId="77777777" w:rsidR="00CA763D" w:rsidRPr="00D86BD1" w:rsidRDefault="00CA763D" w:rsidP="00E57F75">
      <w:pPr>
        <w:pStyle w:val="ListaColorida-nfase12"/>
        <w:tabs>
          <w:tab w:val="left" w:pos="1560"/>
        </w:tabs>
        <w:spacing w:after="0" w:line="320" w:lineRule="atLeast"/>
        <w:ind w:left="1418" w:right="-22" w:hanging="709"/>
        <w:rPr>
          <w:rFonts w:ascii="Tahoma" w:hAnsi="Tahoma" w:cs="Tahoma"/>
        </w:rPr>
      </w:pPr>
    </w:p>
    <w:p w14:paraId="156B30C5" w14:textId="77777777" w:rsidR="00CA763D" w:rsidRPr="00D86BD1" w:rsidRDefault="008C7533" w:rsidP="00E57F75">
      <w:pPr>
        <w:pStyle w:val="ListaColorida-nfase12"/>
        <w:numPr>
          <w:ilvl w:val="0"/>
          <w:numId w:val="6"/>
        </w:numPr>
        <w:tabs>
          <w:tab w:val="clear" w:pos="1134"/>
          <w:tab w:val="left" w:pos="1560"/>
        </w:tabs>
        <w:spacing w:after="0" w:line="320" w:lineRule="atLeast"/>
        <w:ind w:left="1418" w:right="-22" w:hanging="709"/>
        <w:rPr>
          <w:rFonts w:ascii="Tahoma" w:hAnsi="Tahoma" w:cs="Tahoma"/>
        </w:rPr>
      </w:pPr>
      <w:r w:rsidRPr="00D86BD1">
        <w:rPr>
          <w:rFonts w:ascii="Tahoma" w:hAnsi="Tahoma" w:cs="Tahoma"/>
        </w:rPr>
        <w:t xml:space="preserve"> não constituir qualquer ônus ou gravame sobre os Direitos Creditórios </w:t>
      </w:r>
      <w:r w:rsidR="00CF527D" w:rsidRPr="00D86BD1">
        <w:rPr>
          <w:rFonts w:ascii="Tahoma" w:eastAsia="MS Mincho" w:hAnsi="Tahoma" w:cs="Tahoma"/>
        </w:rPr>
        <w:t>Vinculados</w:t>
      </w:r>
      <w:r w:rsidRPr="00D86BD1">
        <w:rPr>
          <w:rFonts w:ascii="Tahoma" w:hAnsi="Tahoma" w:cs="Tahoma"/>
        </w:rPr>
        <w:t>, ainda que sob condição suspensiva, exceto pela Garantia Real a ser constituída nos termos do Contrato de Cessão</w:t>
      </w:r>
      <w:r w:rsidR="00CF527D" w:rsidRPr="00D86BD1">
        <w:rPr>
          <w:rFonts w:ascii="Tahoma" w:hAnsi="Tahoma" w:cs="Tahoma"/>
        </w:rPr>
        <w:t xml:space="preserve"> Fiduciária</w:t>
      </w:r>
      <w:r w:rsidRPr="00D86BD1">
        <w:rPr>
          <w:rFonts w:ascii="Tahoma" w:hAnsi="Tahoma" w:cs="Tahoma"/>
        </w:rPr>
        <w:t>;</w:t>
      </w:r>
    </w:p>
    <w:p w14:paraId="4C3AA153" w14:textId="77777777" w:rsidR="00CA763D" w:rsidRPr="00D86BD1" w:rsidRDefault="00CA763D" w:rsidP="00E57F75">
      <w:pPr>
        <w:pStyle w:val="ListaColorida-nfase12"/>
        <w:tabs>
          <w:tab w:val="left" w:pos="1560"/>
        </w:tabs>
        <w:spacing w:after="0" w:line="320" w:lineRule="atLeast"/>
        <w:ind w:left="1418" w:right="-22" w:hanging="709"/>
        <w:rPr>
          <w:rFonts w:ascii="Tahoma" w:hAnsi="Tahoma" w:cs="Tahoma"/>
        </w:rPr>
      </w:pPr>
    </w:p>
    <w:p w14:paraId="004BC9FE" w14:textId="77777777" w:rsidR="00CA763D" w:rsidRPr="00583287" w:rsidRDefault="008C7533" w:rsidP="00E57F75">
      <w:pPr>
        <w:pStyle w:val="ListaColorida-nfase12"/>
        <w:numPr>
          <w:ilvl w:val="0"/>
          <w:numId w:val="6"/>
        </w:numPr>
        <w:tabs>
          <w:tab w:val="clear" w:pos="1134"/>
          <w:tab w:val="left" w:pos="1560"/>
        </w:tabs>
        <w:spacing w:after="0" w:line="320" w:lineRule="atLeast"/>
        <w:ind w:left="1418" w:right="-22" w:hanging="709"/>
        <w:rPr>
          <w:rFonts w:ascii="Tahoma" w:hAnsi="Tahoma" w:cs="Tahoma"/>
        </w:rPr>
      </w:pPr>
      <w:r w:rsidRPr="00D86BD1">
        <w:rPr>
          <w:rFonts w:ascii="Tahoma" w:hAnsi="Tahoma" w:cs="Tahoma"/>
        </w:rPr>
        <w:t>adotar todas as providências com relação a qualquer processo, procedimento, pendência, investigação, condenação, seja judicial ou administrativa, de natureza fiscal, trabalhista, ambiental, financeira, ou de qualquer outra natureza,</w:t>
      </w:r>
      <w:r w:rsidRPr="00583287">
        <w:rPr>
          <w:rFonts w:ascii="Tahoma" w:hAnsi="Tahoma" w:cs="Tahoma"/>
        </w:rPr>
        <w:t xml:space="preserve"> perante qualquer pessoa, entidade ou órgão, público ou privado, ou ente governamental, regulador, administrativo, fiscalizador, na esfera federal, estadual, municipal, distrital, local ou similares, bem como perante juízes ou tribunais arbitrais e de justiça; </w:t>
      </w:r>
    </w:p>
    <w:p w14:paraId="7690CAC5" w14:textId="77777777" w:rsidR="00CA763D" w:rsidRPr="00583287" w:rsidRDefault="00CA763D" w:rsidP="00E57F75">
      <w:pPr>
        <w:pStyle w:val="PargrafodaLista"/>
        <w:spacing w:line="320" w:lineRule="atLeast"/>
        <w:rPr>
          <w:rFonts w:ascii="Tahoma" w:hAnsi="Tahoma" w:cs="Tahoma"/>
          <w:sz w:val="22"/>
          <w:szCs w:val="22"/>
        </w:rPr>
      </w:pPr>
    </w:p>
    <w:p w14:paraId="2BBFDBEF" w14:textId="3101439A" w:rsidR="00CA763D" w:rsidRPr="00583287" w:rsidRDefault="008C7533" w:rsidP="00E57F75">
      <w:pPr>
        <w:pStyle w:val="ListaColorida-nfase12"/>
        <w:numPr>
          <w:ilvl w:val="0"/>
          <w:numId w:val="6"/>
        </w:numPr>
        <w:tabs>
          <w:tab w:val="clear" w:pos="1134"/>
          <w:tab w:val="left" w:pos="1560"/>
        </w:tabs>
        <w:spacing w:after="0" w:line="320" w:lineRule="atLeast"/>
        <w:ind w:left="1418" w:right="-22" w:hanging="709"/>
        <w:rPr>
          <w:rFonts w:ascii="Tahoma" w:hAnsi="Tahoma" w:cs="Tahoma"/>
        </w:rPr>
      </w:pPr>
      <w:r w:rsidRPr="00583287">
        <w:rPr>
          <w:rFonts w:ascii="Tahoma" w:hAnsi="Tahoma" w:cs="Tahoma"/>
        </w:rPr>
        <w:t>providenciar, trimestralmente, a atualização da classificação de risco (rating) atribuída a Debêntures da Primeira Série objeto de distribuição pública</w:t>
      </w:r>
      <w:r w:rsidR="00DB6D0F">
        <w:rPr>
          <w:rFonts w:ascii="Tahoma" w:hAnsi="Tahoma" w:cs="Tahoma"/>
        </w:rPr>
        <w:t>, bem como dar ampla divulgação de tal avaliação ao mercado</w:t>
      </w:r>
      <w:r w:rsidRPr="00583287">
        <w:rPr>
          <w:rFonts w:ascii="Tahoma" w:hAnsi="Tahoma" w:cs="Tahoma"/>
        </w:rPr>
        <w:t>; e</w:t>
      </w:r>
    </w:p>
    <w:p w14:paraId="7A652521" w14:textId="77777777" w:rsidR="00CA763D" w:rsidRPr="00583287" w:rsidRDefault="00CA763D" w:rsidP="00E57F75">
      <w:pPr>
        <w:pStyle w:val="PargrafodaLista"/>
        <w:spacing w:line="320" w:lineRule="atLeast"/>
        <w:rPr>
          <w:rFonts w:ascii="Tahoma" w:hAnsi="Tahoma" w:cs="Tahoma"/>
          <w:sz w:val="22"/>
          <w:szCs w:val="22"/>
        </w:rPr>
      </w:pPr>
    </w:p>
    <w:p w14:paraId="154E63DE" w14:textId="77777777" w:rsidR="00CA763D" w:rsidRPr="00583287" w:rsidRDefault="008C7533" w:rsidP="00E57F75">
      <w:pPr>
        <w:pStyle w:val="ListaColorida-nfase12"/>
        <w:numPr>
          <w:ilvl w:val="0"/>
          <w:numId w:val="6"/>
        </w:numPr>
        <w:tabs>
          <w:tab w:val="clear" w:pos="1134"/>
          <w:tab w:val="left" w:pos="1560"/>
        </w:tabs>
        <w:spacing w:after="0" w:line="320" w:lineRule="atLeast"/>
        <w:ind w:left="1418" w:right="-22" w:hanging="709"/>
        <w:rPr>
          <w:rFonts w:ascii="Tahoma" w:hAnsi="Tahoma" w:cs="Tahoma"/>
        </w:rPr>
      </w:pPr>
      <w:bookmarkStart w:id="374" w:name="_Ref2179127"/>
      <w:bookmarkStart w:id="375" w:name="_Ref97829088"/>
      <w:r w:rsidRPr="00583287">
        <w:rPr>
          <w:rFonts w:ascii="Tahoma" w:hAnsi="Tahoma" w:cs="Tahoma"/>
        </w:rPr>
        <w:t xml:space="preserve">divulgar publicamente em seu </w:t>
      </w:r>
      <w:r w:rsidRPr="00583287">
        <w:rPr>
          <w:rFonts w:ascii="Tahoma" w:hAnsi="Tahoma" w:cs="Tahoma"/>
          <w:i/>
          <w:iCs/>
        </w:rPr>
        <w:t>website</w:t>
      </w:r>
      <w:r w:rsidRPr="00583287">
        <w:rPr>
          <w:rFonts w:ascii="Tahoma" w:hAnsi="Tahoma" w:cs="Tahoma"/>
        </w:rPr>
        <w:t xml:space="preserve">, em cada Data de Verificação, o </w:t>
      </w:r>
      <w:r w:rsidR="00CD498A" w:rsidRPr="00583287">
        <w:rPr>
          <w:rFonts w:ascii="Tahoma" w:hAnsi="Tahoma" w:cs="Tahoma"/>
        </w:rPr>
        <w:t>Relatório da Emissora, o qual deverá abranger</w:t>
      </w:r>
      <w:r w:rsidRPr="00583287">
        <w:rPr>
          <w:rFonts w:ascii="Tahoma" w:hAnsi="Tahoma" w:cs="Tahoma"/>
        </w:rPr>
        <w:t xml:space="preserve"> informações sobre os parâmetros abaixo descritos, sendo certo que tais parâmetros são determinados considerando informações sobre os Direitos Creditórios Vinculados e os Investimentos Permitidos referentes aos dados levantados </w:t>
      </w:r>
      <w:bookmarkStart w:id="376" w:name="_Hlk54373699"/>
      <w:r w:rsidRPr="00583287">
        <w:rPr>
          <w:rFonts w:ascii="Tahoma" w:hAnsi="Tahoma" w:cs="Tahoma"/>
        </w:rPr>
        <w:t xml:space="preserve">até 2 (dois) Dias Úteis imediatamente anteriores </w:t>
      </w:r>
      <w:bookmarkEnd w:id="376"/>
      <w:r w:rsidRPr="00583287">
        <w:rPr>
          <w:rFonts w:ascii="Tahoma" w:hAnsi="Tahoma" w:cs="Tahoma"/>
        </w:rPr>
        <w:t>à Data de Verificação</w:t>
      </w:r>
      <w:bookmarkEnd w:id="374"/>
      <w:r w:rsidR="005A50A6" w:rsidRPr="00583287">
        <w:rPr>
          <w:rFonts w:ascii="Tahoma" w:hAnsi="Tahoma" w:cs="Tahoma"/>
        </w:rPr>
        <w:t>:</w:t>
      </w:r>
      <w:bookmarkEnd w:id="375"/>
      <w:r w:rsidR="005A50A6" w:rsidRPr="00583287">
        <w:rPr>
          <w:rFonts w:ascii="Tahoma" w:hAnsi="Tahoma" w:cs="Tahoma"/>
        </w:rPr>
        <w:t xml:space="preserve"> </w:t>
      </w:r>
      <w:r w:rsidR="004F1D1C" w:rsidRPr="00583287">
        <w:rPr>
          <w:rFonts w:ascii="Tahoma" w:hAnsi="Tahoma" w:cs="Tahoma"/>
        </w:rPr>
        <w:t xml:space="preserve"> </w:t>
      </w:r>
    </w:p>
    <w:p w14:paraId="7B59FF4E" w14:textId="77777777" w:rsidR="00CA763D" w:rsidRPr="00583287" w:rsidRDefault="00CA763D" w:rsidP="00E57F75">
      <w:pPr>
        <w:pStyle w:val="Nvel111"/>
        <w:numPr>
          <w:ilvl w:val="0"/>
          <w:numId w:val="0"/>
        </w:numPr>
        <w:spacing w:line="320" w:lineRule="atLeast"/>
        <w:ind w:left="709"/>
        <w:rPr>
          <w:rFonts w:ascii="Tahoma" w:hAnsi="Tahoma" w:cs="Tahoma"/>
          <w:lang w:val="pt-BR"/>
        </w:rPr>
      </w:pPr>
    </w:p>
    <w:p w14:paraId="46A4545D" w14:textId="77777777" w:rsidR="00CA763D" w:rsidRPr="00583287" w:rsidRDefault="008C7533" w:rsidP="00E57F75">
      <w:pPr>
        <w:pStyle w:val="Nvel11a1"/>
        <w:spacing w:line="320" w:lineRule="atLeast"/>
        <w:ind w:left="2127"/>
        <w:rPr>
          <w:rFonts w:ascii="Tahoma" w:hAnsi="Tahoma" w:cs="Tahoma"/>
          <w:lang w:val="pt-BR"/>
        </w:rPr>
      </w:pPr>
      <w:bookmarkStart w:id="377" w:name="_Ref49890179"/>
      <w:bookmarkStart w:id="378" w:name="_Ref2178977"/>
      <w:r w:rsidRPr="00583287">
        <w:rPr>
          <w:rFonts w:ascii="Tahoma" w:hAnsi="Tahoma" w:cs="Tahoma"/>
          <w:lang w:val="pt-BR"/>
        </w:rPr>
        <w:t>Reserva de Despesas e Encargos</w:t>
      </w:r>
      <w:bookmarkEnd w:id="377"/>
      <w:r w:rsidRPr="00583287">
        <w:rPr>
          <w:rFonts w:ascii="Tahoma" w:hAnsi="Tahoma" w:cs="Tahoma"/>
          <w:lang w:val="pt-BR"/>
        </w:rPr>
        <w:t xml:space="preserve"> (incluindo a meta e o valor vigente de tal reserva);</w:t>
      </w:r>
    </w:p>
    <w:p w14:paraId="29454589" w14:textId="77777777" w:rsidR="00CA763D" w:rsidRPr="00583287" w:rsidRDefault="008C7533" w:rsidP="00E57F75">
      <w:pPr>
        <w:pStyle w:val="Nvel11a1"/>
        <w:spacing w:line="320" w:lineRule="atLeast"/>
        <w:ind w:left="2127"/>
        <w:rPr>
          <w:rFonts w:ascii="Tahoma" w:hAnsi="Tahoma" w:cs="Tahoma"/>
          <w:lang w:val="pt-BR"/>
        </w:rPr>
      </w:pPr>
      <w:r w:rsidRPr="00583287">
        <w:rPr>
          <w:rFonts w:ascii="Tahoma" w:hAnsi="Tahoma" w:cs="Tahoma"/>
          <w:lang w:val="pt-BR"/>
        </w:rPr>
        <w:t>Reserva</w:t>
      </w:r>
      <w:r w:rsidR="00091A68" w:rsidRPr="00583287">
        <w:rPr>
          <w:rFonts w:ascii="Tahoma" w:hAnsi="Tahoma" w:cs="Tahoma"/>
          <w:lang w:val="pt-BR"/>
        </w:rPr>
        <w:t xml:space="preserve"> de Pagamento de Rentabilidade</w:t>
      </w:r>
      <w:r w:rsidRPr="00583287">
        <w:rPr>
          <w:rFonts w:ascii="Tahoma" w:hAnsi="Tahoma" w:cs="Tahoma"/>
          <w:lang w:val="pt-BR"/>
        </w:rPr>
        <w:t xml:space="preserve"> (incluindo as metas e os valores de tal reserva);</w:t>
      </w:r>
    </w:p>
    <w:p w14:paraId="618952C3" w14:textId="77777777" w:rsidR="00CA763D" w:rsidRPr="00583287" w:rsidRDefault="008C7533" w:rsidP="00E57F75">
      <w:pPr>
        <w:pStyle w:val="Nvel11a1"/>
        <w:spacing w:line="320" w:lineRule="atLeast"/>
        <w:ind w:firstLine="0"/>
        <w:rPr>
          <w:rFonts w:ascii="Tahoma" w:hAnsi="Tahoma" w:cs="Tahoma"/>
          <w:lang w:val="pt-BR"/>
        </w:rPr>
      </w:pPr>
      <w:bookmarkStart w:id="379" w:name="_Ref2179025"/>
      <w:bookmarkEnd w:id="378"/>
      <w:r w:rsidRPr="00583287">
        <w:rPr>
          <w:rFonts w:ascii="Tahoma" w:hAnsi="Tahoma" w:cs="Tahoma"/>
          <w:lang w:val="pt-BR"/>
        </w:rPr>
        <w:t>valores agregados das Debêntures da Primeira Série;</w:t>
      </w:r>
    </w:p>
    <w:p w14:paraId="6C38F34E" w14:textId="77777777" w:rsidR="00CA763D" w:rsidRPr="00583287" w:rsidRDefault="008C7533" w:rsidP="00E57F75">
      <w:pPr>
        <w:pStyle w:val="Nvel11a1"/>
        <w:spacing w:line="320" w:lineRule="atLeast"/>
        <w:ind w:left="2127"/>
        <w:rPr>
          <w:rFonts w:ascii="Tahoma" w:hAnsi="Tahoma" w:cs="Tahoma"/>
          <w:lang w:val="pt-BR"/>
        </w:rPr>
      </w:pPr>
      <w:r w:rsidRPr="00583287">
        <w:rPr>
          <w:rFonts w:ascii="Tahoma" w:hAnsi="Tahoma" w:cs="Tahoma"/>
          <w:lang w:val="pt-BR"/>
        </w:rPr>
        <w:t>valores agregados das Debêntures da Segunda Série;</w:t>
      </w:r>
      <w:bookmarkEnd w:id="379"/>
    </w:p>
    <w:p w14:paraId="5FDAE9D3" w14:textId="77777777" w:rsidR="00CA763D" w:rsidRPr="00583287" w:rsidRDefault="008C7533" w:rsidP="00E57F75">
      <w:pPr>
        <w:pStyle w:val="Nvel11a1"/>
        <w:spacing w:line="320" w:lineRule="atLeast"/>
        <w:ind w:left="2127"/>
        <w:rPr>
          <w:rFonts w:ascii="Tahoma" w:hAnsi="Tahoma" w:cs="Tahoma"/>
          <w:lang w:val="pt-BR"/>
        </w:rPr>
      </w:pPr>
      <w:bookmarkStart w:id="380" w:name="_Ref2179027"/>
      <w:r w:rsidRPr="00583287">
        <w:rPr>
          <w:rFonts w:ascii="Tahoma" w:hAnsi="Tahoma" w:cs="Tahoma"/>
          <w:lang w:val="pt-BR"/>
        </w:rPr>
        <w:t>valor dos Direitos Creditórios Vinculados;</w:t>
      </w:r>
      <w:bookmarkEnd w:id="380"/>
    </w:p>
    <w:p w14:paraId="6C493278" w14:textId="77777777" w:rsidR="00CA763D" w:rsidRPr="00583287" w:rsidRDefault="008C7533" w:rsidP="00E57F75">
      <w:pPr>
        <w:pStyle w:val="Nvel11a1"/>
        <w:spacing w:line="320" w:lineRule="atLeast"/>
        <w:ind w:left="2127"/>
        <w:rPr>
          <w:rFonts w:ascii="Tahoma" w:hAnsi="Tahoma" w:cs="Tahoma"/>
          <w:lang w:val="pt-BR"/>
        </w:rPr>
      </w:pPr>
      <w:r w:rsidRPr="00583287">
        <w:rPr>
          <w:rFonts w:ascii="Tahoma" w:hAnsi="Tahoma" w:cs="Tahoma"/>
          <w:lang w:val="pt-BR"/>
        </w:rPr>
        <w:t>valores presentes dos Direitos Creditórios Vinculados;</w:t>
      </w:r>
    </w:p>
    <w:p w14:paraId="4F22183C" w14:textId="77777777" w:rsidR="00CA763D" w:rsidRPr="00583287" w:rsidRDefault="008C7533" w:rsidP="00E57F75">
      <w:pPr>
        <w:pStyle w:val="Nvel11a1"/>
        <w:spacing w:line="320" w:lineRule="atLeast"/>
        <w:ind w:left="2127"/>
        <w:rPr>
          <w:rFonts w:ascii="Tahoma" w:hAnsi="Tahoma" w:cs="Tahoma"/>
          <w:lang w:val="pt-BR"/>
        </w:rPr>
      </w:pPr>
      <w:bookmarkStart w:id="381" w:name="_Ref2179029"/>
      <w:r w:rsidRPr="00583287">
        <w:rPr>
          <w:rFonts w:ascii="Tahoma" w:hAnsi="Tahoma" w:cs="Tahoma"/>
          <w:lang w:val="pt-BR"/>
        </w:rPr>
        <w:t>valor do patrimônio líquido da Emissora;</w:t>
      </w:r>
      <w:bookmarkEnd w:id="381"/>
    </w:p>
    <w:p w14:paraId="6A088C56" w14:textId="77777777" w:rsidR="00CA763D" w:rsidRPr="00583287" w:rsidRDefault="008C7533" w:rsidP="00E57F75">
      <w:pPr>
        <w:pStyle w:val="Nvel11a1"/>
        <w:spacing w:line="320" w:lineRule="atLeast"/>
        <w:ind w:left="2127"/>
        <w:rPr>
          <w:rFonts w:ascii="Tahoma" w:hAnsi="Tahoma" w:cs="Tahoma"/>
          <w:lang w:val="pt-BR"/>
        </w:rPr>
      </w:pPr>
      <w:bookmarkStart w:id="382" w:name="_Ref2178855"/>
      <w:r w:rsidRPr="00583287">
        <w:rPr>
          <w:rFonts w:ascii="Tahoma" w:hAnsi="Tahoma" w:cs="Tahoma"/>
          <w:lang w:val="pt-BR"/>
        </w:rPr>
        <w:t>valor agregado</w:t>
      </w:r>
      <w:r w:rsidR="00AE2EEF" w:rsidRPr="00583287">
        <w:rPr>
          <w:rFonts w:ascii="Tahoma" w:hAnsi="Tahoma" w:cs="Tahoma"/>
          <w:lang w:val="pt-BR"/>
        </w:rPr>
        <w:t xml:space="preserve"> e individual</w:t>
      </w:r>
      <w:r w:rsidRPr="00583287">
        <w:rPr>
          <w:rFonts w:ascii="Tahoma" w:hAnsi="Tahoma" w:cs="Tahoma"/>
          <w:lang w:val="pt-BR"/>
        </w:rPr>
        <w:t xml:space="preserve"> das provisões e perdas relativas aos Direitos Creditórios Vinculados e/ou Investimentos Permitidos;</w:t>
      </w:r>
      <w:bookmarkEnd w:id="382"/>
    </w:p>
    <w:p w14:paraId="64FCB793" w14:textId="77777777" w:rsidR="00CA763D" w:rsidRPr="00583287" w:rsidRDefault="008C7533" w:rsidP="00E57F75">
      <w:pPr>
        <w:pStyle w:val="Nvel11a1"/>
        <w:spacing w:line="320" w:lineRule="atLeast"/>
        <w:ind w:left="2127"/>
        <w:rPr>
          <w:rFonts w:ascii="Tahoma" w:hAnsi="Tahoma" w:cs="Tahoma"/>
          <w:lang w:val="pt-BR"/>
        </w:rPr>
      </w:pPr>
      <w:r w:rsidRPr="00583287">
        <w:rPr>
          <w:rFonts w:ascii="Tahoma" w:hAnsi="Tahoma" w:cs="Tahoma"/>
          <w:lang w:val="pt-BR"/>
        </w:rPr>
        <w:t>Fator de Ponderação da Primeira Série;</w:t>
      </w:r>
    </w:p>
    <w:p w14:paraId="4E1B77AA" w14:textId="5CB066D6" w:rsidR="00CA763D" w:rsidRPr="00583287" w:rsidRDefault="008C7533" w:rsidP="00E57F75">
      <w:pPr>
        <w:pStyle w:val="Nvel11a1"/>
        <w:spacing w:line="320" w:lineRule="atLeast"/>
        <w:ind w:left="2127"/>
        <w:rPr>
          <w:rFonts w:ascii="Tahoma" w:hAnsi="Tahoma" w:cs="Tahoma"/>
          <w:lang w:val="pt-BR"/>
        </w:rPr>
      </w:pPr>
      <w:r w:rsidRPr="00583287">
        <w:rPr>
          <w:rFonts w:ascii="Tahoma" w:hAnsi="Tahoma" w:cs="Tahoma"/>
          <w:lang w:val="pt-BR"/>
        </w:rPr>
        <w:t>parâmetros abaixo referentes às Debêntures da Primeira Série e às Debêntures da Segunda Série,</w:t>
      </w:r>
      <w:r w:rsidR="00091A68" w:rsidRPr="00583287">
        <w:rPr>
          <w:rFonts w:ascii="Tahoma" w:hAnsi="Tahoma" w:cs="Tahoma"/>
          <w:lang w:val="pt-BR"/>
        </w:rPr>
        <w:t xml:space="preserve"> conforme aplicáveis,</w:t>
      </w:r>
      <w:r w:rsidRPr="00583287">
        <w:rPr>
          <w:rFonts w:ascii="Tahoma" w:hAnsi="Tahoma" w:cs="Tahoma"/>
          <w:lang w:val="pt-BR"/>
        </w:rPr>
        <w:t xml:space="preserve"> referentes à próxima Data de Pagamento:</w:t>
      </w:r>
    </w:p>
    <w:p w14:paraId="0ECA98DE" w14:textId="77777777" w:rsidR="00CA763D" w:rsidRPr="00583287" w:rsidRDefault="00CA763D" w:rsidP="00E57F75">
      <w:pPr>
        <w:tabs>
          <w:tab w:val="left" w:pos="0"/>
        </w:tabs>
        <w:spacing w:line="320" w:lineRule="atLeast"/>
        <w:ind w:left="2127"/>
        <w:rPr>
          <w:rFonts w:ascii="Tahoma" w:hAnsi="Tahoma" w:cs="Tahoma"/>
          <w:sz w:val="22"/>
          <w:szCs w:val="22"/>
        </w:rPr>
      </w:pPr>
    </w:p>
    <w:p w14:paraId="0D57238A" w14:textId="77777777" w:rsidR="00CA763D" w:rsidRPr="00583287" w:rsidRDefault="008C7533" w:rsidP="005E1E5A">
      <w:pPr>
        <w:numPr>
          <w:ilvl w:val="7"/>
          <w:numId w:val="46"/>
        </w:numPr>
        <w:tabs>
          <w:tab w:val="clear" w:pos="2835"/>
          <w:tab w:val="left" w:pos="0"/>
          <w:tab w:val="num" w:pos="1418"/>
        </w:tabs>
        <w:autoSpaceDE/>
        <w:autoSpaceDN/>
        <w:adjustRightInd/>
        <w:spacing w:line="320" w:lineRule="atLeast"/>
        <w:ind w:left="2551" w:hanging="425"/>
        <w:rPr>
          <w:rFonts w:ascii="Tahoma" w:hAnsi="Tahoma" w:cs="Tahoma"/>
          <w:sz w:val="22"/>
          <w:szCs w:val="22"/>
        </w:rPr>
      </w:pPr>
      <w:r w:rsidRPr="00583287">
        <w:rPr>
          <w:rFonts w:ascii="Tahoma" w:hAnsi="Tahoma" w:cs="Tahoma"/>
          <w:sz w:val="22"/>
          <w:szCs w:val="22"/>
        </w:rPr>
        <w:t>Valor Nominal Unitário;</w:t>
      </w:r>
    </w:p>
    <w:p w14:paraId="62FB2306" w14:textId="77777777" w:rsidR="00CA763D" w:rsidRPr="00583287" w:rsidRDefault="008C7533" w:rsidP="00CA323C">
      <w:pPr>
        <w:numPr>
          <w:ilvl w:val="7"/>
          <w:numId w:val="46"/>
        </w:numPr>
        <w:tabs>
          <w:tab w:val="clear" w:pos="2835"/>
          <w:tab w:val="left" w:pos="0"/>
          <w:tab w:val="num" w:pos="1418"/>
        </w:tabs>
        <w:autoSpaceDE/>
        <w:autoSpaceDN/>
        <w:adjustRightInd/>
        <w:spacing w:line="320" w:lineRule="atLeast"/>
        <w:ind w:left="2551" w:hanging="425"/>
        <w:rPr>
          <w:rFonts w:ascii="Tahoma" w:hAnsi="Tahoma" w:cs="Tahoma"/>
          <w:sz w:val="22"/>
          <w:szCs w:val="22"/>
        </w:rPr>
      </w:pPr>
      <w:r w:rsidRPr="00583287">
        <w:rPr>
          <w:rFonts w:ascii="Tahoma" w:hAnsi="Tahoma" w:cs="Tahoma"/>
          <w:sz w:val="22"/>
          <w:szCs w:val="22"/>
        </w:rPr>
        <w:t>saldo do Valor Nominal Unitário;</w:t>
      </w:r>
    </w:p>
    <w:p w14:paraId="577B785E" w14:textId="68B7FDE0" w:rsidR="00CA763D" w:rsidRPr="00583287" w:rsidRDefault="008C7533" w:rsidP="00B40E94">
      <w:pPr>
        <w:numPr>
          <w:ilvl w:val="7"/>
          <w:numId w:val="46"/>
        </w:numPr>
        <w:tabs>
          <w:tab w:val="clear" w:pos="2835"/>
          <w:tab w:val="left" w:pos="0"/>
          <w:tab w:val="num" w:pos="1418"/>
        </w:tabs>
        <w:autoSpaceDE/>
        <w:autoSpaceDN/>
        <w:adjustRightInd/>
        <w:spacing w:line="320" w:lineRule="atLeast"/>
        <w:ind w:left="2551" w:hanging="425"/>
        <w:rPr>
          <w:rFonts w:ascii="Tahoma" w:hAnsi="Tahoma" w:cs="Tahoma"/>
          <w:sz w:val="22"/>
          <w:szCs w:val="22"/>
        </w:rPr>
      </w:pPr>
      <w:r w:rsidRPr="00583287">
        <w:rPr>
          <w:rFonts w:ascii="Tahoma" w:hAnsi="Tahoma" w:cs="Tahoma"/>
          <w:sz w:val="22"/>
          <w:szCs w:val="22"/>
        </w:rPr>
        <w:t>saldo do Valor Nominal Unitário antes da Amortização Extraordinária Obrigatória</w:t>
      </w:r>
      <w:r w:rsidR="007B3318">
        <w:rPr>
          <w:rFonts w:ascii="Tahoma" w:hAnsi="Tahoma" w:cs="Tahoma"/>
          <w:sz w:val="22"/>
          <w:szCs w:val="22"/>
        </w:rPr>
        <w:t xml:space="preserve"> </w:t>
      </w:r>
      <w:bookmarkStart w:id="383" w:name="OLE_LINK35"/>
      <w:bookmarkStart w:id="384" w:name="OLE_LINK36"/>
      <w:r w:rsidR="007B3318">
        <w:rPr>
          <w:rFonts w:ascii="Tahoma" w:hAnsi="Tahoma" w:cs="Tahoma"/>
          <w:sz w:val="22"/>
          <w:szCs w:val="22"/>
        </w:rPr>
        <w:t xml:space="preserve">das Debêntures da Primeira </w:t>
      </w:r>
      <w:bookmarkEnd w:id="383"/>
      <w:bookmarkEnd w:id="384"/>
      <w:r w:rsidR="007B3318">
        <w:rPr>
          <w:rFonts w:ascii="Tahoma" w:hAnsi="Tahoma" w:cs="Tahoma"/>
          <w:sz w:val="22"/>
          <w:szCs w:val="22"/>
        </w:rPr>
        <w:t>Série</w:t>
      </w:r>
      <w:r w:rsidRPr="00583287">
        <w:rPr>
          <w:rFonts w:ascii="Tahoma" w:hAnsi="Tahoma" w:cs="Tahoma"/>
          <w:sz w:val="22"/>
          <w:szCs w:val="22"/>
        </w:rPr>
        <w:t>;</w:t>
      </w:r>
      <w:r w:rsidR="00EE1D68">
        <w:rPr>
          <w:rFonts w:ascii="Tahoma" w:hAnsi="Tahoma" w:cs="Tahoma"/>
          <w:sz w:val="22"/>
          <w:szCs w:val="22"/>
        </w:rPr>
        <w:t xml:space="preserve"> e</w:t>
      </w:r>
    </w:p>
    <w:p w14:paraId="36C58A29" w14:textId="00D40B10" w:rsidR="00CA763D" w:rsidRPr="00583287" w:rsidRDefault="008C7533" w:rsidP="00B40E94">
      <w:pPr>
        <w:numPr>
          <w:ilvl w:val="7"/>
          <w:numId w:val="46"/>
        </w:numPr>
        <w:tabs>
          <w:tab w:val="clear" w:pos="2835"/>
          <w:tab w:val="left" w:pos="0"/>
          <w:tab w:val="num" w:pos="1418"/>
        </w:tabs>
        <w:autoSpaceDE/>
        <w:autoSpaceDN/>
        <w:adjustRightInd/>
        <w:spacing w:line="320" w:lineRule="atLeast"/>
        <w:ind w:left="2551" w:hanging="425"/>
        <w:rPr>
          <w:rFonts w:ascii="Tahoma" w:hAnsi="Tahoma" w:cs="Tahoma"/>
          <w:sz w:val="22"/>
          <w:szCs w:val="22"/>
        </w:rPr>
      </w:pPr>
      <w:r w:rsidRPr="00583287">
        <w:rPr>
          <w:rFonts w:ascii="Tahoma" w:hAnsi="Tahoma" w:cs="Tahoma"/>
          <w:sz w:val="22"/>
          <w:szCs w:val="22"/>
        </w:rPr>
        <w:t>Meta de Amortização</w:t>
      </w:r>
      <w:r w:rsidR="00827C2B">
        <w:rPr>
          <w:rFonts w:ascii="Tahoma" w:hAnsi="Tahoma" w:cs="Tahoma"/>
          <w:sz w:val="22"/>
          <w:szCs w:val="22"/>
        </w:rPr>
        <w:t xml:space="preserve"> da Primeira Série</w:t>
      </w:r>
      <w:r w:rsidR="007B3318">
        <w:rPr>
          <w:rFonts w:ascii="Tahoma" w:hAnsi="Tahoma" w:cs="Tahoma"/>
          <w:sz w:val="22"/>
          <w:szCs w:val="22"/>
        </w:rPr>
        <w:t>.</w:t>
      </w:r>
    </w:p>
    <w:p w14:paraId="535222D5" w14:textId="77777777" w:rsidR="00CA763D" w:rsidRPr="00583287" w:rsidRDefault="00CA763D" w:rsidP="00F33DB7">
      <w:pPr>
        <w:tabs>
          <w:tab w:val="left" w:pos="0"/>
        </w:tabs>
        <w:spacing w:line="320" w:lineRule="atLeast"/>
        <w:rPr>
          <w:rFonts w:ascii="Tahoma" w:hAnsi="Tahoma" w:cs="Tahoma"/>
          <w:sz w:val="22"/>
          <w:szCs w:val="22"/>
        </w:rPr>
      </w:pPr>
    </w:p>
    <w:p w14:paraId="110F1A5A" w14:textId="6A9B85E8" w:rsidR="00CA763D" w:rsidRPr="00583287" w:rsidRDefault="008C7533" w:rsidP="00F33DB7">
      <w:pPr>
        <w:tabs>
          <w:tab w:val="left" w:pos="0"/>
        </w:tabs>
        <w:spacing w:line="320" w:lineRule="atLeast"/>
        <w:ind w:left="2127"/>
        <w:rPr>
          <w:rFonts w:ascii="Tahoma" w:hAnsi="Tahoma" w:cs="Tahoma"/>
          <w:sz w:val="22"/>
          <w:szCs w:val="22"/>
        </w:rPr>
      </w:pPr>
      <w:r w:rsidRPr="00583287">
        <w:rPr>
          <w:rFonts w:ascii="Tahoma" w:hAnsi="Tahoma" w:cs="Tahoma"/>
          <w:sz w:val="22"/>
          <w:szCs w:val="22"/>
        </w:rPr>
        <w:t xml:space="preserve">Fica esclarecido que, para fins de cálculo dos saldos do Valor Nominal Unitário </w:t>
      </w:r>
      <w:r w:rsidR="008B3F10" w:rsidRPr="00583287">
        <w:rPr>
          <w:rFonts w:ascii="Tahoma" w:hAnsi="Tahoma" w:cs="Tahoma"/>
          <w:sz w:val="22"/>
          <w:szCs w:val="22"/>
        </w:rPr>
        <w:t xml:space="preserve">das Debêntures da Primeira Série </w:t>
      </w:r>
      <w:r w:rsidRPr="00583287">
        <w:rPr>
          <w:rFonts w:ascii="Tahoma" w:hAnsi="Tahoma" w:cs="Tahoma"/>
          <w:sz w:val="22"/>
          <w:szCs w:val="22"/>
        </w:rPr>
        <w:t xml:space="preserve">antes da Amortização Extraordinária Obrigatória </w:t>
      </w:r>
      <w:bookmarkStart w:id="385" w:name="OLE_LINK37"/>
      <w:bookmarkStart w:id="386" w:name="OLE_LINK38"/>
      <w:r w:rsidR="00CE3C8B">
        <w:rPr>
          <w:rFonts w:ascii="Tahoma" w:hAnsi="Tahoma" w:cs="Tahoma"/>
          <w:sz w:val="22"/>
          <w:szCs w:val="22"/>
        </w:rPr>
        <w:t xml:space="preserve">das Debêntures da Primeira </w:t>
      </w:r>
      <w:bookmarkEnd w:id="385"/>
      <w:bookmarkEnd w:id="386"/>
      <w:r w:rsidRPr="00583287">
        <w:rPr>
          <w:rFonts w:ascii="Tahoma" w:hAnsi="Tahoma" w:cs="Tahoma"/>
          <w:sz w:val="22"/>
          <w:szCs w:val="22"/>
        </w:rPr>
        <w:t xml:space="preserve">a serem determinados na </w:t>
      </w:r>
      <w:r w:rsidRPr="00583287">
        <w:rPr>
          <w:rFonts w:ascii="Tahoma" w:eastAsia="Arial Unicode MS" w:hAnsi="Tahoma" w:cs="Tahoma"/>
          <w:sz w:val="22"/>
          <w:szCs w:val="22"/>
        </w:rPr>
        <w:t xml:space="preserve">Data de Verificação e informados </w:t>
      </w:r>
      <w:r w:rsidRPr="00583287">
        <w:rPr>
          <w:rFonts w:ascii="Tahoma" w:hAnsi="Tahoma" w:cs="Tahoma"/>
          <w:sz w:val="22"/>
          <w:szCs w:val="22"/>
        </w:rPr>
        <w:t xml:space="preserve">pela Emissora nos termos deste </w:t>
      </w:r>
      <w:r w:rsidR="00CF527D">
        <w:rPr>
          <w:rFonts w:ascii="Tahoma" w:hAnsi="Tahoma" w:cs="Tahoma"/>
          <w:sz w:val="22"/>
          <w:szCs w:val="22"/>
        </w:rPr>
        <w:t>item (</w:t>
      </w:r>
      <w:proofErr w:type="spellStart"/>
      <w:r w:rsidR="000E2D36">
        <w:rPr>
          <w:rFonts w:ascii="Tahoma" w:hAnsi="Tahoma" w:cs="Tahoma"/>
          <w:sz w:val="22"/>
          <w:szCs w:val="22"/>
        </w:rPr>
        <w:t>xxxix</w:t>
      </w:r>
      <w:proofErr w:type="spellEnd"/>
      <w:r w:rsidR="00CF527D">
        <w:rPr>
          <w:rFonts w:ascii="Tahoma" w:hAnsi="Tahoma" w:cs="Tahoma"/>
          <w:sz w:val="22"/>
          <w:szCs w:val="22"/>
        </w:rPr>
        <w:t>)</w:t>
      </w:r>
      <w:r w:rsidRPr="00583287">
        <w:rPr>
          <w:rFonts w:ascii="Tahoma" w:hAnsi="Tahoma" w:cs="Tahoma"/>
          <w:sz w:val="22"/>
          <w:szCs w:val="22"/>
        </w:rPr>
        <w:t xml:space="preserve">, quando os cálculos das Metas de Amortização referentes </w:t>
      </w:r>
      <w:r w:rsidR="00CE3C8B">
        <w:rPr>
          <w:rFonts w:ascii="Tahoma" w:hAnsi="Tahoma" w:cs="Tahoma"/>
          <w:sz w:val="22"/>
          <w:szCs w:val="22"/>
        </w:rPr>
        <w:t>às</w:t>
      </w:r>
      <w:r w:rsidRPr="00583287">
        <w:rPr>
          <w:rFonts w:ascii="Tahoma" w:hAnsi="Tahoma" w:cs="Tahoma"/>
          <w:sz w:val="22"/>
          <w:szCs w:val="22"/>
        </w:rPr>
        <w:t xml:space="preserve"> Debêntures</w:t>
      </w:r>
      <w:r w:rsidR="00CE3C8B">
        <w:rPr>
          <w:rFonts w:ascii="Tahoma" w:hAnsi="Tahoma" w:cs="Tahoma"/>
          <w:sz w:val="22"/>
          <w:szCs w:val="22"/>
        </w:rPr>
        <w:t xml:space="preserve"> da Primeira Série</w:t>
      </w:r>
      <w:r w:rsidRPr="00583287">
        <w:rPr>
          <w:rFonts w:ascii="Tahoma" w:hAnsi="Tahoma" w:cs="Tahoma"/>
          <w:sz w:val="22"/>
          <w:szCs w:val="22"/>
        </w:rPr>
        <w:t xml:space="preserve"> considerarem datas futuras, será utilizada, quanto a tais datas futuras, a mais recente Taxa DI </w:t>
      </w:r>
      <w:r w:rsidRPr="00583287">
        <w:rPr>
          <w:rFonts w:ascii="Tahoma" w:hAnsi="Tahoma" w:cs="Tahoma"/>
          <w:sz w:val="22"/>
          <w:szCs w:val="22"/>
        </w:rPr>
        <w:lastRenderedPageBreak/>
        <w:t xml:space="preserve">disponível. Fica esclarecido, ainda, que não serão devidas quaisquer compensações financeiras, multas ou penalidades, de parte a parte, pela Emissora ou pelos Debenturistas, caso os saldos do Valor Nominal Unitário </w:t>
      </w:r>
      <w:r w:rsidR="00DB6D0F">
        <w:rPr>
          <w:rFonts w:ascii="Tahoma" w:hAnsi="Tahoma" w:cs="Tahoma"/>
          <w:sz w:val="22"/>
          <w:szCs w:val="22"/>
        </w:rPr>
        <w:t>das Debêntures da Primeira Série</w:t>
      </w:r>
      <w:r w:rsidR="00DB6D0F" w:rsidRPr="00583287">
        <w:rPr>
          <w:rFonts w:ascii="Tahoma" w:hAnsi="Tahoma" w:cs="Tahoma"/>
          <w:sz w:val="22"/>
          <w:szCs w:val="22"/>
        </w:rPr>
        <w:t xml:space="preserve"> </w:t>
      </w:r>
      <w:r w:rsidRPr="00583287">
        <w:rPr>
          <w:rFonts w:ascii="Tahoma" w:hAnsi="Tahoma" w:cs="Tahoma"/>
          <w:sz w:val="22"/>
          <w:szCs w:val="22"/>
        </w:rPr>
        <w:t>antes da Amortização Extraordinária Obrigatória</w:t>
      </w:r>
      <w:r w:rsidR="00CE3C8B">
        <w:rPr>
          <w:rFonts w:ascii="Tahoma" w:hAnsi="Tahoma" w:cs="Tahoma"/>
          <w:sz w:val="22"/>
          <w:szCs w:val="22"/>
        </w:rPr>
        <w:t xml:space="preserve"> das Debêntures da Primeira</w:t>
      </w:r>
      <w:r w:rsidRPr="00583287">
        <w:rPr>
          <w:rFonts w:ascii="Tahoma" w:hAnsi="Tahoma" w:cs="Tahoma"/>
          <w:sz w:val="22"/>
          <w:szCs w:val="22"/>
        </w:rPr>
        <w:t xml:space="preserve"> determinados nos termos deste item sejam diferentes dos parâmetros que seriam calculados em datas posteriores às respectivas </w:t>
      </w:r>
      <w:r w:rsidRPr="00583287">
        <w:rPr>
          <w:rFonts w:ascii="Tahoma" w:eastAsia="Arial Unicode MS" w:hAnsi="Tahoma" w:cs="Tahoma"/>
          <w:sz w:val="22"/>
          <w:szCs w:val="22"/>
        </w:rPr>
        <w:t>datas de envio deste relatório, considerando as informações disponíveis posteriormente, incluindo</w:t>
      </w:r>
      <w:r w:rsidR="00282204">
        <w:rPr>
          <w:rFonts w:ascii="Tahoma" w:eastAsia="Arial Unicode MS" w:hAnsi="Tahoma" w:cs="Tahoma"/>
          <w:sz w:val="22"/>
          <w:szCs w:val="22"/>
        </w:rPr>
        <w:t>,</w:t>
      </w:r>
      <w:r w:rsidRPr="00583287">
        <w:rPr>
          <w:rFonts w:ascii="Tahoma" w:eastAsia="Arial Unicode MS" w:hAnsi="Tahoma" w:cs="Tahoma"/>
          <w:sz w:val="22"/>
          <w:szCs w:val="22"/>
        </w:rPr>
        <w:t xml:space="preserve"> </w:t>
      </w:r>
      <w:r w:rsidR="00282204" w:rsidRPr="00583287">
        <w:rPr>
          <w:rFonts w:ascii="Tahoma" w:eastAsia="Arial Unicode MS" w:hAnsi="Tahoma" w:cs="Tahoma"/>
          <w:sz w:val="22"/>
          <w:szCs w:val="22"/>
        </w:rPr>
        <w:t>exemplifica</w:t>
      </w:r>
      <w:r w:rsidR="00282204">
        <w:rPr>
          <w:rFonts w:ascii="Tahoma" w:eastAsia="Arial Unicode MS" w:hAnsi="Tahoma" w:cs="Tahoma"/>
          <w:sz w:val="22"/>
          <w:szCs w:val="22"/>
        </w:rPr>
        <w:t>tivamente,</w:t>
      </w:r>
      <w:r w:rsidRPr="00583287">
        <w:rPr>
          <w:rFonts w:ascii="Tahoma" w:eastAsia="Arial Unicode MS" w:hAnsi="Tahoma" w:cs="Tahoma"/>
          <w:sz w:val="22"/>
          <w:szCs w:val="22"/>
        </w:rPr>
        <w:t xml:space="preserve"> a Taxa DI. </w:t>
      </w:r>
    </w:p>
    <w:p w14:paraId="0B72A16D" w14:textId="77777777" w:rsidR="00CA763D" w:rsidRPr="00583287" w:rsidRDefault="00CA763D" w:rsidP="00E57F75">
      <w:pPr>
        <w:tabs>
          <w:tab w:val="left" w:pos="0"/>
        </w:tabs>
        <w:spacing w:line="320" w:lineRule="atLeast"/>
        <w:ind w:left="710"/>
        <w:rPr>
          <w:rFonts w:ascii="Tahoma" w:hAnsi="Tahoma" w:cs="Tahoma"/>
          <w:sz w:val="22"/>
          <w:szCs w:val="22"/>
        </w:rPr>
      </w:pPr>
    </w:p>
    <w:p w14:paraId="47A784F3" w14:textId="77777777" w:rsidR="00CA763D" w:rsidRPr="00E65CC3" w:rsidRDefault="008C7533" w:rsidP="00E57F75">
      <w:pPr>
        <w:pStyle w:val="Nvel11a1"/>
        <w:spacing w:line="320" w:lineRule="atLeast"/>
        <w:ind w:left="2127"/>
        <w:rPr>
          <w:rFonts w:ascii="Tahoma" w:hAnsi="Tahoma" w:cs="Tahoma"/>
          <w:lang w:val="pt-BR"/>
        </w:rPr>
      </w:pPr>
      <w:bookmarkStart w:id="387" w:name="_Ref2178860"/>
      <w:r w:rsidRPr="00757D15">
        <w:rPr>
          <w:rFonts w:ascii="Tahoma" w:hAnsi="Tahoma"/>
          <w:lang w:val="pt-BR"/>
        </w:rPr>
        <w:t>Valor</w:t>
      </w:r>
      <w:r w:rsidRPr="00583287">
        <w:rPr>
          <w:rFonts w:ascii="Tahoma" w:hAnsi="Tahoma" w:cs="Tahoma"/>
          <w:lang w:val="pt-BR"/>
        </w:rPr>
        <w:t xml:space="preserve"> das Disponibilidades;</w:t>
      </w:r>
      <w:bookmarkEnd w:id="387"/>
      <w:r w:rsidR="00AE2EEF" w:rsidRPr="00E65CC3">
        <w:rPr>
          <w:rFonts w:ascii="Tahoma" w:hAnsi="Tahoma" w:cs="Tahoma"/>
          <w:lang w:val="pt-BR"/>
        </w:rPr>
        <w:t xml:space="preserve"> e</w:t>
      </w:r>
    </w:p>
    <w:p w14:paraId="00A43A85" w14:textId="77777777" w:rsidR="00CA763D" w:rsidRPr="00583287" w:rsidRDefault="008C7533" w:rsidP="00E57F75">
      <w:pPr>
        <w:pStyle w:val="Nvel11a1"/>
        <w:spacing w:line="320" w:lineRule="atLeast"/>
        <w:ind w:left="2127"/>
        <w:rPr>
          <w:rFonts w:ascii="Tahoma" w:hAnsi="Tahoma" w:cs="Tahoma"/>
          <w:lang w:val="pt-BR"/>
        </w:rPr>
      </w:pPr>
      <w:bookmarkStart w:id="388" w:name="_Ref2179037"/>
      <w:r w:rsidRPr="00757D15">
        <w:rPr>
          <w:rFonts w:ascii="Tahoma" w:hAnsi="Tahoma"/>
          <w:lang w:val="pt-BR"/>
        </w:rPr>
        <w:t>Índice</w:t>
      </w:r>
      <w:r w:rsidRPr="00583287">
        <w:rPr>
          <w:rFonts w:ascii="Tahoma" w:hAnsi="Tahoma" w:cs="Tahoma"/>
          <w:lang w:val="pt-BR"/>
        </w:rPr>
        <w:t xml:space="preserve"> de Cobertura</w:t>
      </w:r>
      <w:bookmarkStart w:id="389" w:name="_Ref49889792"/>
      <w:r w:rsidR="00AE2EEF" w:rsidRPr="00583287">
        <w:rPr>
          <w:rFonts w:ascii="Tahoma" w:hAnsi="Tahoma" w:cs="Tahoma"/>
          <w:lang w:val="pt-BR"/>
        </w:rPr>
        <w:t>.</w:t>
      </w:r>
      <w:bookmarkEnd w:id="388"/>
    </w:p>
    <w:bookmarkEnd w:id="389"/>
    <w:p w14:paraId="3765A46F" w14:textId="77777777" w:rsidR="00CA763D" w:rsidRPr="00583287" w:rsidRDefault="00CA763D" w:rsidP="00E57F75">
      <w:pPr>
        <w:pStyle w:val="ListaColorida-nfase12"/>
        <w:spacing w:after="0" w:line="320" w:lineRule="atLeast"/>
        <w:ind w:left="0" w:right="-22"/>
        <w:rPr>
          <w:rFonts w:ascii="Tahoma" w:hAnsi="Tahoma" w:cs="Tahoma"/>
        </w:rPr>
      </w:pPr>
    </w:p>
    <w:p w14:paraId="5161FEEE" w14:textId="6B6CFC3B" w:rsidR="00CA763D"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As Partes encontram-se cientes e de acordo que o envio das informações previstas no</w:t>
      </w:r>
      <w:r w:rsidR="000E2D36">
        <w:rPr>
          <w:rFonts w:ascii="Tahoma" w:hAnsi="Tahoma" w:cs="Tahoma"/>
          <w:sz w:val="22"/>
          <w:szCs w:val="22"/>
        </w:rPr>
        <w:t>s</w:t>
      </w:r>
      <w:r w:rsidRPr="00583287">
        <w:rPr>
          <w:rFonts w:ascii="Tahoma" w:hAnsi="Tahoma" w:cs="Tahoma"/>
          <w:sz w:val="22"/>
          <w:szCs w:val="22"/>
        </w:rPr>
        <w:t xml:space="preserve"> </w:t>
      </w:r>
      <w:r w:rsidR="003668F3">
        <w:rPr>
          <w:rFonts w:ascii="Tahoma" w:hAnsi="Tahoma" w:cs="Tahoma"/>
          <w:sz w:val="22"/>
          <w:szCs w:val="22"/>
        </w:rPr>
        <w:t>ite</w:t>
      </w:r>
      <w:r w:rsidR="000E2D36">
        <w:rPr>
          <w:rFonts w:ascii="Tahoma" w:hAnsi="Tahoma" w:cs="Tahoma"/>
          <w:sz w:val="22"/>
          <w:szCs w:val="22"/>
        </w:rPr>
        <w:t>ns</w:t>
      </w:r>
      <w:r w:rsidR="003668F3">
        <w:rPr>
          <w:rFonts w:ascii="Tahoma" w:hAnsi="Tahoma" w:cs="Tahoma"/>
          <w:sz w:val="22"/>
          <w:szCs w:val="22"/>
        </w:rPr>
        <w:t xml:space="preserve"> </w:t>
      </w:r>
      <w:r w:rsidR="00D535C5">
        <w:rPr>
          <w:rFonts w:ascii="Tahoma" w:hAnsi="Tahoma" w:cs="Tahoma"/>
          <w:sz w:val="22"/>
          <w:szCs w:val="22"/>
        </w:rPr>
        <w:fldChar w:fldCharType="begin"/>
      </w:r>
      <w:r w:rsidR="00D535C5">
        <w:rPr>
          <w:rFonts w:ascii="Tahoma" w:hAnsi="Tahoma" w:cs="Tahoma"/>
          <w:sz w:val="22"/>
          <w:szCs w:val="22"/>
        </w:rPr>
        <w:instrText xml:space="preserve"> REF _Ref97826877 \r \h </w:instrText>
      </w:r>
      <w:r w:rsidR="00D535C5">
        <w:rPr>
          <w:rFonts w:ascii="Tahoma" w:hAnsi="Tahoma" w:cs="Tahoma"/>
          <w:sz w:val="22"/>
          <w:szCs w:val="22"/>
        </w:rPr>
      </w:r>
      <w:r w:rsidR="00D535C5">
        <w:rPr>
          <w:rFonts w:ascii="Tahoma" w:hAnsi="Tahoma" w:cs="Tahoma"/>
          <w:sz w:val="22"/>
          <w:szCs w:val="22"/>
        </w:rPr>
        <w:fldChar w:fldCharType="separate"/>
      </w:r>
      <w:r w:rsidR="001E3BF4">
        <w:rPr>
          <w:rFonts w:ascii="Tahoma" w:hAnsi="Tahoma" w:cs="Tahoma"/>
          <w:sz w:val="22"/>
          <w:szCs w:val="22"/>
        </w:rPr>
        <w:t>(xi)</w:t>
      </w:r>
      <w:r w:rsidR="00D535C5">
        <w:rPr>
          <w:rFonts w:ascii="Tahoma" w:hAnsi="Tahoma" w:cs="Tahoma"/>
          <w:sz w:val="22"/>
          <w:szCs w:val="22"/>
        </w:rPr>
        <w:fldChar w:fldCharType="end"/>
      </w:r>
      <w:r w:rsidRPr="00583287">
        <w:rPr>
          <w:rFonts w:ascii="Tahoma" w:hAnsi="Tahoma" w:cs="Tahoma"/>
          <w:sz w:val="22"/>
          <w:szCs w:val="22"/>
        </w:rPr>
        <w:t xml:space="preserve"> </w:t>
      </w:r>
      <w:r w:rsidR="000E2D36">
        <w:rPr>
          <w:rFonts w:ascii="Tahoma" w:hAnsi="Tahoma" w:cs="Tahoma"/>
          <w:sz w:val="22"/>
          <w:szCs w:val="22"/>
        </w:rPr>
        <w:t>e (</w:t>
      </w:r>
      <w:proofErr w:type="spellStart"/>
      <w:r w:rsidR="000E2D36">
        <w:rPr>
          <w:rFonts w:ascii="Tahoma" w:hAnsi="Tahoma" w:cs="Tahoma"/>
          <w:sz w:val="22"/>
          <w:szCs w:val="22"/>
        </w:rPr>
        <w:t>xxiii</w:t>
      </w:r>
      <w:proofErr w:type="spellEnd"/>
      <w:r w:rsidR="000E2D36">
        <w:rPr>
          <w:rFonts w:ascii="Tahoma" w:hAnsi="Tahoma" w:cs="Tahoma"/>
          <w:sz w:val="22"/>
          <w:szCs w:val="22"/>
        </w:rPr>
        <w:t xml:space="preserve">) </w:t>
      </w:r>
      <w:r w:rsidRPr="00583287">
        <w:rPr>
          <w:rFonts w:ascii="Tahoma" w:hAnsi="Tahoma" w:cs="Tahoma"/>
          <w:sz w:val="22"/>
          <w:szCs w:val="22"/>
        </w:rPr>
        <w:t xml:space="preserve">da Cláusula </w:t>
      </w:r>
      <w:r w:rsidR="003668F3">
        <w:rPr>
          <w:rFonts w:ascii="Tahoma" w:hAnsi="Tahoma" w:cs="Tahoma"/>
          <w:sz w:val="22"/>
          <w:szCs w:val="22"/>
        </w:rPr>
        <w:fldChar w:fldCharType="begin"/>
      </w:r>
      <w:r w:rsidR="003668F3">
        <w:rPr>
          <w:rFonts w:ascii="Tahoma" w:hAnsi="Tahoma" w:cs="Tahoma"/>
          <w:sz w:val="22"/>
          <w:szCs w:val="22"/>
        </w:rPr>
        <w:instrText xml:space="preserve"> REF _Ref97826435 \r \h </w:instrText>
      </w:r>
      <w:r w:rsidR="003668F3">
        <w:rPr>
          <w:rFonts w:ascii="Tahoma" w:hAnsi="Tahoma" w:cs="Tahoma"/>
          <w:sz w:val="22"/>
          <w:szCs w:val="22"/>
        </w:rPr>
      </w:r>
      <w:r w:rsidR="003668F3">
        <w:rPr>
          <w:rFonts w:ascii="Tahoma" w:hAnsi="Tahoma" w:cs="Tahoma"/>
          <w:sz w:val="22"/>
          <w:szCs w:val="22"/>
        </w:rPr>
        <w:fldChar w:fldCharType="separate"/>
      </w:r>
      <w:r w:rsidR="001E3BF4">
        <w:rPr>
          <w:rFonts w:ascii="Tahoma" w:hAnsi="Tahoma" w:cs="Tahoma"/>
          <w:sz w:val="22"/>
          <w:szCs w:val="22"/>
        </w:rPr>
        <w:t>6.1</w:t>
      </w:r>
      <w:r w:rsidR="003668F3">
        <w:rPr>
          <w:rFonts w:ascii="Tahoma" w:hAnsi="Tahoma" w:cs="Tahoma"/>
          <w:sz w:val="22"/>
          <w:szCs w:val="22"/>
        </w:rPr>
        <w:fldChar w:fldCharType="end"/>
      </w:r>
      <w:r w:rsidR="003668F3" w:rsidRPr="00583287">
        <w:rPr>
          <w:rFonts w:ascii="Tahoma" w:hAnsi="Tahoma" w:cs="Tahoma"/>
          <w:sz w:val="22"/>
          <w:szCs w:val="22"/>
        </w:rPr>
        <w:t xml:space="preserve"> </w:t>
      </w:r>
      <w:r w:rsidRPr="00583287">
        <w:rPr>
          <w:rFonts w:ascii="Tahoma" w:hAnsi="Tahoma" w:cs="Tahoma"/>
          <w:sz w:val="22"/>
          <w:szCs w:val="22"/>
        </w:rPr>
        <w:t>acima, possuirá caráter meramente informativo, não importando em qualquer obrigação ou responsa</w:t>
      </w:r>
      <w:r w:rsidRPr="00D4459F">
        <w:rPr>
          <w:rFonts w:ascii="Tahoma" w:hAnsi="Tahoma" w:cs="Tahoma"/>
          <w:sz w:val="22"/>
          <w:szCs w:val="22"/>
        </w:rPr>
        <w:t>bilidade do Agente Fiduciário, em qualquer momento, por qualquer ato, fato ou prejuízo. O Agente Fiduciário deverá, ainda, disponibilizar aos Debenturistas, que</w:t>
      </w:r>
      <w:r w:rsidRPr="00811A49">
        <w:rPr>
          <w:rFonts w:ascii="Tahoma" w:hAnsi="Tahoma" w:cs="Tahoma"/>
          <w:sz w:val="22"/>
          <w:szCs w:val="22"/>
        </w:rPr>
        <w:t xml:space="preserve"> assim solicitarem, dentro de até </w:t>
      </w:r>
      <w:r w:rsidRPr="00583287">
        <w:rPr>
          <w:rFonts w:ascii="Tahoma" w:hAnsi="Tahoma" w:cs="Tahoma"/>
          <w:sz w:val="22"/>
          <w:szCs w:val="22"/>
        </w:rPr>
        <w:t>3 (três) Dias Úteis, contados da referida solicitação, as informações dos incisos mencionados nesta Cláusula.</w:t>
      </w:r>
    </w:p>
    <w:p w14:paraId="01C54A1E" w14:textId="77777777" w:rsidR="00F15CF2" w:rsidRDefault="00F15CF2" w:rsidP="00EE1D68">
      <w:pPr>
        <w:pStyle w:val="PargrafodaLista"/>
        <w:autoSpaceDE/>
        <w:autoSpaceDN/>
        <w:adjustRightInd/>
        <w:spacing w:line="320" w:lineRule="atLeast"/>
        <w:ind w:left="0" w:right="-22"/>
        <w:rPr>
          <w:rFonts w:ascii="Tahoma" w:hAnsi="Tahoma" w:cs="Tahoma"/>
          <w:sz w:val="22"/>
          <w:szCs w:val="22"/>
        </w:rPr>
      </w:pPr>
    </w:p>
    <w:p w14:paraId="7B1115C5" w14:textId="00299229" w:rsidR="00F15CF2" w:rsidRPr="00583287" w:rsidRDefault="00F15CF2"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F15CF2">
        <w:rPr>
          <w:rFonts w:ascii="Tahoma" w:hAnsi="Tahoma" w:cs="Tahoma"/>
          <w:sz w:val="22"/>
          <w:szCs w:val="22"/>
        </w:rPr>
        <w:t>Os cálculos previstos no inciso (</w:t>
      </w:r>
      <w:proofErr w:type="spellStart"/>
      <w:r>
        <w:rPr>
          <w:rFonts w:ascii="Tahoma" w:hAnsi="Tahoma" w:cs="Tahoma"/>
          <w:sz w:val="22"/>
          <w:szCs w:val="22"/>
        </w:rPr>
        <w:t>xxx</w:t>
      </w:r>
      <w:r w:rsidR="000E2D36">
        <w:rPr>
          <w:rFonts w:ascii="Tahoma" w:hAnsi="Tahoma" w:cs="Tahoma"/>
          <w:sz w:val="22"/>
          <w:szCs w:val="22"/>
        </w:rPr>
        <w:t>ix</w:t>
      </w:r>
      <w:proofErr w:type="spellEnd"/>
      <w:r w:rsidRPr="00F15CF2">
        <w:rPr>
          <w:rFonts w:ascii="Tahoma" w:hAnsi="Tahoma" w:cs="Tahoma"/>
          <w:sz w:val="22"/>
          <w:szCs w:val="22"/>
        </w:rPr>
        <w:t>) do item 6.1 acima somente poderão ser realizados pela Emissora caso a carteira de Direitos Creditórios Vinculados tenha sido efetivamente fechada até o término do mês imediatamente anterior.</w:t>
      </w:r>
    </w:p>
    <w:p w14:paraId="377DD624"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718CE935"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A Emissora obriga-se, neste ato, em caráter irrevogável e irretratável, a cuidar para que as operações que venha a praticar no ambiente da B3 sejam sempre amparadas pelas boas práticas de mercado, com plena e perfeita observância das normas aplicáveis à matéria, isentando o Agente Fiduciário de toda e qualquer responsabilidade por reclamações, prejuízos, perdas e danos, lucros cessantes e/ou emergentes a que o </w:t>
      </w:r>
      <w:r w:rsidRPr="00583287">
        <w:rPr>
          <w:rFonts w:ascii="Tahoma" w:hAnsi="Tahoma" w:cs="Tahoma"/>
          <w:bCs/>
          <w:sz w:val="22"/>
          <w:szCs w:val="22"/>
        </w:rPr>
        <w:t>desrespeito</w:t>
      </w:r>
      <w:r w:rsidRPr="00583287">
        <w:rPr>
          <w:rFonts w:ascii="Tahoma" w:hAnsi="Tahoma" w:cs="Tahoma"/>
          <w:sz w:val="22"/>
          <w:szCs w:val="22"/>
        </w:rPr>
        <w:t xml:space="preserve"> às referidas normas der causa, desde que comprovadamente não tenham sido gerados por atuação do Agente Fiduciário.</w:t>
      </w:r>
    </w:p>
    <w:p w14:paraId="45DB970E" w14:textId="77777777" w:rsidR="00CA763D" w:rsidRPr="00583287" w:rsidRDefault="00CA763D" w:rsidP="00E57F75">
      <w:pPr>
        <w:spacing w:line="320" w:lineRule="atLeast"/>
        <w:ind w:right="-22"/>
        <w:rPr>
          <w:rFonts w:ascii="Tahoma" w:eastAsia="MS Mincho" w:hAnsi="Tahoma" w:cs="Tahoma"/>
          <w:sz w:val="22"/>
          <w:szCs w:val="22"/>
        </w:rPr>
      </w:pPr>
    </w:p>
    <w:p w14:paraId="143ED738" w14:textId="77777777" w:rsidR="00CA763D" w:rsidRPr="00583287" w:rsidRDefault="008C7533" w:rsidP="00E57F75">
      <w:pPr>
        <w:pStyle w:val="Ttulo1"/>
        <w:spacing w:before="0" w:line="320" w:lineRule="atLeast"/>
        <w:ind w:right="-22"/>
        <w:jc w:val="center"/>
        <w:rPr>
          <w:rFonts w:ascii="Tahoma" w:hAnsi="Tahoma" w:cs="Tahoma"/>
          <w:color w:val="auto"/>
          <w:w w:val="0"/>
          <w:sz w:val="22"/>
          <w:szCs w:val="22"/>
        </w:rPr>
      </w:pPr>
      <w:r w:rsidRPr="00583287">
        <w:rPr>
          <w:rFonts w:ascii="Tahoma" w:hAnsi="Tahoma" w:cs="Tahoma"/>
          <w:color w:val="auto"/>
          <w:w w:val="0"/>
          <w:sz w:val="22"/>
          <w:szCs w:val="22"/>
        </w:rPr>
        <w:t>CLÁUSULA SÉTIMA</w:t>
      </w:r>
    </w:p>
    <w:p w14:paraId="49D33EBC" w14:textId="77777777" w:rsidR="00CA763D" w:rsidRPr="00583287" w:rsidRDefault="008C7533" w:rsidP="00E57F75">
      <w:pPr>
        <w:spacing w:line="320" w:lineRule="atLeast"/>
        <w:ind w:right="-22"/>
        <w:jc w:val="center"/>
        <w:rPr>
          <w:rFonts w:ascii="Tahoma" w:hAnsi="Tahoma" w:cs="Tahoma"/>
          <w:b/>
          <w:w w:val="0"/>
          <w:sz w:val="22"/>
          <w:szCs w:val="22"/>
        </w:rPr>
      </w:pPr>
      <w:r w:rsidRPr="00583287">
        <w:rPr>
          <w:rFonts w:ascii="Tahoma" w:hAnsi="Tahoma" w:cs="Tahoma"/>
          <w:b/>
          <w:w w:val="0"/>
          <w:sz w:val="22"/>
          <w:szCs w:val="22"/>
        </w:rPr>
        <w:t>DO AGENTE FIDUCIÁRIO</w:t>
      </w:r>
      <w:bookmarkStart w:id="390" w:name="_Toc499990371"/>
    </w:p>
    <w:p w14:paraId="481A7F66" w14:textId="77777777" w:rsidR="00CA763D" w:rsidRPr="00583287" w:rsidRDefault="00CA763D" w:rsidP="00F33DB7">
      <w:pPr>
        <w:pStyle w:val="PargrafodaLista"/>
        <w:numPr>
          <w:ilvl w:val="0"/>
          <w:numId w:val="30"/>
        </w:numPr>
        <w:tabs>
          <w:tab w:val="clear" w:pos="1418"/>
        </w:tabs>
        <w:autoSpaceDE/>
        <w:autoSpaceDN/>
        <w:adjustRightInd/>
        <w:spacing w:line="320" w:lineRule="atLeast"/>
        <w:ind w:right="-22"/>
        <w:rPr>
          <w:rFonts w:ascii="Tahoma" w:hAnsi="Tahoma" w:cs="Tahoma"/>
          <w:sz w:val="22"/>
          <w:szCs w:val="22"/>
        </w:rPr>
      </w:pPr>
      <w:bookmarkStart w:id="391" w:name="_Ref69598409"/>
    </w:p>
    <w:p w14:paraId="3B96425F" w14:textId="77777777" w:rsidR="00454F85" w:rsidRPr="000969AA"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b/>
          <w:color w:val="000000"/>
          <w:w w:val="0"/>
          <w:sz w:val="22"/>
          <w:szCs w:val="22"/>
        </w:rPr>
      </w:pPr>
      <w:bookmarkStart w:id="392" w:name="_Ref95137406"/>
      <w:bookmarkEnd w:id="390"/>
      <w:bookmarkEnd w:id="391"/>
      <w:r w:rsidRPr="00583287">
        <w:rPr>
          <w:rFonts w:ascii="Tahoma" w:hAnsi="Tahoma" w:cs="Tahoma"/>
          <w:sz w:val="22"/>
          <w:szCs w:val="22"/>
        </w:rPr>
        <w:t xml:space="preserve">A Emissora constitui e nomeia como agente fiduciário dos Debenturistas no âmbito desta Emissão a </w:t>
      </w:r>
      <w:r w:rsidRPr="00583287">
        <w:rPr>
          <w:rFonts w:ascii="Tahoma" w:hAnsi="Tahoma" w:cs="Tahoma"/>
          <w:b/>
          <w:caps/>
          <w:sz w:val="22"/>
          <w:szCs w:val="22"/>
        </w:rPr>
        <w:t xml:space="preserve">Oliveira Trust Distribuidora de Títulos e Valores </w:t>
      </w:r>
      <w:r w:rsidRPr="00583287">
        <w:rPr>
          <w:rFonts w:ascii="Tahoma" w:hAnsi="Tahoma" w:cs="Tahoma"/>
          <w:b/>
          <w:caps/>
          <w:sz w:val="22"/>
          <w:szCs w:val="22"/>
        </w:rPr>
        <w:lastRenderedPageBreak/>
        <w:t>Mobiliários S.A</w:t>
      </w:r>
      <w:r w:rsidRPr="00583287">
        <w:rPr>
          <w:rFonts w:ascii="Tahoma" w:hAnsi="Tahoma" w:cs="Tahoma"/>
          <w:b/>
          <w:color w:val="000000"/>
          <w:w w:val="0"/>
          <w:sz w:val="22"/>
          <w:szCs w:val="22"/>
        </w:rPr>
        <w:t>.</w:t>
      </w:r>
      <w:r w:rsidRPr="00583287">
        <w:rPr>
          <w:rFonts w:ascii="Tahoma" w:hAnsi="Tahoma" w:cs="Tahoma"/>
          <w:sz w:val="22"/>
          <w:szCs w:val="22"/>
        </w:rPr>
        <w:t>, qualificada no preâmbulo desta Escritura de Emissão, a qual, neste ato e pela melhor forma de direito, aceita a nomeação para, nos termos da lei e desta Escritura de Emissão, representar a comunhão dos titulares das Debêntures perante a Emissora.</w:t>
      </w:r>
      <w:bookmarkStart w:id="393" w:name="_Ref495595902"/>
      <w:bookmarkEnd w:id="392"/>
      <w:r w:rsidRPr="00454F85">
        <w:rPr>
          <w:rFonts w:ascii="Tahoma" w:hAnsi="Tahoma" w:cs="Tahoma"/>
          <w:sz w:val="22"/>
          <w:szCs w:val="22"/>
        </w:rPr>
        <w:t xml:space="preserve"> </w:t>
      </w:r>
    </w:p>
    <w:p w14:paraId="0E7D19F2" w14:textId="77777777" w:rsidR="00454F85" w:rsidRPr="007B5A72" w:rsidRDefault="00454F85" w:rsidP="000969AA">
      <w:pPr>
        <w:pStyle w:val="PargrafodaLista"/>
        <w:autoSpaceDE/>
        <w:autoSpaceDN/>
        <w:adjustRightInd/>
        <w:spacing w:line="320" w:lineRule="atLeast"/>
        <w:ind w:left="0" w:right="-22"/>
        <w:rPr>
          <w:rFonts w:ascii="Tahoma" w:hAnsi="Tahoma"/>
          <w:b/>
          <w:color w:val="000000"/>
          <w:w w:val="0"/>
          <w:sz w:val="22"/>
        </w:rPr>
      </w:pPr>
    </w:p>
    <w:p w14:paraId="70590DD0" w14:textId="059A97BE" w:rsidR="00CA763D" w:rsidRPr="00583287" w:rsidRDefault="008C7533" w:rsidP="007B5A72">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A remuneração do Agente Fiduciário pelos serviços prestados nos termos da presente Escritura de Emissão será descontada da remuneração devida pela Emissora ao Agente Administrativo nos termos do Contrato de Agente Administrativo, a qual será equivalente à soma dos componentes abaixo, apurados a cada Dia Útil, à razão de 1/252 (um inteiro duzentos e cinquenta e dois avos), sobre o valor presente dos Direitos Creditórios Vinculados, conforme apurado no controle da carteira de Direitos Creditórios Vinculados realizado </w:t>
      </w:r>
      <w:r w:rsidR="00A022C8">
        <w:rPr>
          <w:rFonts w:ascii="Tahoma" w:hAnsi="Tahoma" w:cs="Tahoma"/>
          <w:sz w:val="22"/>
          <w:szCs w:val="22"/>
        </w:rPr>
        <w:t>pela Emissora</w:t>
      </w:r>
      <w:r w:rsidRPr="00583287">
        <w:rPr>
          <w:rFonts w:ascii="Tahoma" w:hAnsi="Tahoma" w:cs="Tahoma"/>
          <w:sz w:val="22"/>
          <w:szCs w:val="22"/>
        </w:rPr>
        <w:t>, no Dia Útil imediatamente anterior à apuração, pagável mensalmente, sendo o primeiro pagamento devido no último Dia Útil do mês calendário em que ocorrer a primeira Cessão de Direitos Creditórios nos termos do Contrato de Cessão, e os demais devidos último Dia Útil dos meses subsequentes</w:t>
      </w:r>
      <w:r>
        <w:rPr>
          <w:rFonts w:ascii="Tahoma" w:hAnsi="Tahoma" w:cs="Tahoma"/>
          <w:sz w:val="22"/>
          <w:szCs w:val="22"/>
        </w:rPr>
        <w:t>:</w:t>
      </w:r>
      <w:bookmarkEnd w:id="393"/>
    </w:p>
    <w:p w14:paraId="2373C78B" w14:textId="77777777" w:rsidR="008E287B" w:rsidRPr="00583287" w:rsidRDefault="008E287B" w:rsidP="00E57F75">
      <w:pPr>
        <w:pStyle w:val="PargrafodaLista"/>
        <w:autoSpaceDE/>
        <w:autoSpaceDN/>
        <w:adjustRightInd/>
        <w:spacing w:line="320" w:lineRule="atLeast"/>
        <w:ind w:left="0" w:right="-22"/>
        <w:rPr>
          <w:rFonts w:ascii="Tahoma" w:hAnsi="Tahoma" w:cs="Tahoma"/>
          <w:sz w:val="22"/>
          <w:szCs w:val="22"/>
        </w:rPr>
      </w:pPr>
    </w:p>
    <w:p w14:paraId="2BBAF763" w14:textId="77777777" w:rsidR="004F1D1C" w:rsidRPr="000969AA" w:rsidRDefault="008C7533" w:rsidP="007B5A72">
      <w:pPr>
        <w:pStyle w:val="PargrafodaLista"/>
        <w:numPr>
          <w:ilvl w:val="0"/>
          <w:numId w:val="73"/>
        </w:numPr>
        <w:spacing w:line="320" w:lineRule="atLeast"/>
        <w:ind w:left="1134" w:hanging="567"/>
        <w:contextualSpacing/>
        <w:rPr>
          <w:rFonts w:ascii="Tahoma" w:hAnsi="Tahoma" w:cs="Tahoma"/>
          <w:sz w:val="22"/>
          <w:szCs w:val="22"/>
        </w:rPr>
      </w:pPr>
      <w:r w:rsidRPr="000969AA">
        <w:rPr>
          <w:rFonts w:ascii="Tahoma" w:hAnsi="Tahoma" w:cs="Tahoma"/>
          <w:sz w:val="22"/>
          <w:szCs w:val="22"/>
        </w:rPr>
        <w:t>0,08% (oito centésimos por cento) ao ano sobre a parcela do valor presente dos Direitos Creditórios que seja menor ou igual a R$</w:t>
      </w:r>
      <w:r w:rsidRPr="000969AA">
        <w:rPr>
          <w:rFonts w:ascii="Tahoma" w:hAnsi="Tahoma" w:cs="Tahoma"/>
          <w:bCs/>
          <w:sz w:val="22"/>
          <w:szCs w:val="22"/>
        </w:rPr>
        <w:t>200.000.000,00</w:t>
      </w:r>
      <w:r w:rsidRPr="000969AA">
        <w:rPr>
          <w:rFonts w:ascii="Tahoma" w:hAnsi="Tahoma" w:cs="Tahoma"/>
          <w:sz w:val="22"/>
          <w:szCs w:val="22"/>
        </w:rPr>
        <w:t xml:space="preserve"> (</w:t>
      </w:r>
      <w:r w:rsidRPr="000969AA">
        <w:rPr>
          <w:rFonts w:ascii="Tahoma" w:hAnsi="Tahoma" w:cs="Tahoma"/>
          <w:bCs/>
          <w:sz w:val="22"/>
          <w:szCs w:val="22"/>
        </w:rPr>
        <w:t>duzentos milhões de reais</w:t>
      </w:r>
      <w:r w:rsidRPr="000969AA">
        <w:rPr>
          <w:rFonts w:ascii="Tahoma" w:hAnsi="Tahoma" w:cs="Tahoma"/>
          <w:sz w:val="22"/>
          <w:szCs w:val="22"/>
        </w:rPr>
        <w:t xml:space="preserve">); </w:t>
      </w:r>
    </w:p>
    <w:p w14:paraId="3EB16D47" w14:textId="77777777" w:rsidR="004F1D1C" w:rsidRPr="00583287" w:rsidRDefault="004F1D1C" w:rsidP="007B5A72">
      <w:pPr>
        <w:spacing w:line="320" w:lineRule="atLeast"/>
        <w:ind w:left="1134" w:hanging="567"/>
        <w:contextualSpacing/>
        <w:rPr>
          <w:rFonts w:ascii="Tahoma" w:hAnsi="Tahoma" w:cs="Tahoma"/>
          <w:sz w:val="22"/>
          <w:szCs w:val="22"/>
        </w:rPr>
      </w:pPr>
    </w:p>
    <w:p w14:paraId="37BA0E3E" w14:textId="77777777" w:rsidR="004F1D1C" w:rsidRPr="000969AA" w:rsidRDefault="008C7533" w:rsidP="007B5A72">
      <w:pPr>
        <w:pStyle w:val="PargrafodaLista"/>
        <w:numPr>
          <w:ilvl w:val="0"/>
          <w:numId w:val="73"/>
        </w:numPr>
        <w:spacing w:line="320" w:lineRule="atLeast"/>
        <w:ind w:left="1134" w:hanging="567"/>
        <w:contextualSpacing/>
        <w:rPr>
          <w:rFonts w:ascii="Tahoma" w:hAnsi="Tahoma" w:cs="Tahoma"/>
          <w:sz w:val="22"/>
          <w:szCs w:val="22"/>
        </w:rPr>
      </w:pPr>
      <w:r w:rsidRPr="000969AA">
        <w:rPr>
          <w:rFonts w:ascii="Tahoma" w:hAnsi="Tahoma" w:cs="Tahoma"/>
          <w:sz w:val="22"/>
          <w:szCs w:val="22"/>
        </w:rPr>
        <w:t>0,06% (seis centésimos por cento) ao ano sobre o valor presente dos Direitos Creditórios, que seja inferior a R$300.000.000,00 (trezentos milhões de reais) e superior a R$200.000.000,00 (duzentos milhões de reais); e</w:t>
      </w:r>
    </w:p>
    <w:p w14:paraId="77C12501" w14:textId="77777777" w:rsidR="004F1D1C" w:rsidRPr="00583287" w:rsidRDefault="004F1D1C" w:rsidP="007B5A72">
      <w:pPr>
        <w:spacing w:line="320" w:lineRule="atLeast"/>
        <w:ind w:left="1134" w:hanging="567"/>
        <w:contextualSpacing/>
        <w:rPr>
          <w:rFonts w:ascii="Tahoma" w:hAnsi="Tahoma" w:cs="Tahoma"/>
          <w:sz w:val="22"/>
          <w:szCs w:val="22"/>
        </w:rPr>
      </w:pPr>
    </w:p>
    <w:p w14:paraId="47B59851" w14:textId="77777777" w:rsidR="004F1D1C" w:rsidRPr="000969AA" w:rsidRDefault="008C7533" w:rsidP="007B5A72">
      <w:pPr>
        <w:pStyle w:val="PargrafodaLista"/>
        <w:numPr>
          <w:ilvl w:val="0"/>
          <w:numId w:val="73"/>
        </w:numPr>
        <w:spacing w:line="320" w:lineRule="atLeast"/>
        <w:ind w:left="1134" w:hanging="567"/>
        <w:contextualSpacing/>
        <w:rPr>
          <w:rFonts w:ascii="Tahoma" w:hAnsi="Tahoma" w:cs="Tahoma"/>
          <w:sz w:val="22"/>
          <w:szCs w:val="22"/>
        </w:rPr>
      </w:pPr>
      <w:r w:rsidRPr="000969AA">
        <w:rPr>
          <w:rFonts w:ascii="Tahoma" w:hAnsi="Tahoma" w:cs="Tahoma"/>
          <w:sz w:val="22"/>
          <w:szCs w:val="22"/>
        </w:rPr>
        <w:t>0,05% (cinco centésimos por cento) ao ano sobre o valor presente dos Direitos Creditórios, que seja superior a R$300.000.000,00 (trezentos milhões de reais).</w:t>
      </w:r>
    </w:p>
    <w:p w14:paraId="1CA12622" w14:textId="77777777" w:rsidR="00CA763D" w:rsidRPr="00583287" w:rsidRDefault="00CA763D" w:rsidP="00E57F75">
      <w:pPr>
        <w:pStyle w:val="PargrafodaLista"/>
        <w:spacing w:line="320" w:lineRule="atLeast"/>
        <w:ind w:right="-22"/>
        <w:rPr>
          <w:rFonts w:ascii="Tahoma" w:hAnsi="Tahoma" w:cs="Tahoma"/>
          <w:sz w:val="22"/>
          <w:szCs w:val="22"/>
        </w:rPr>
      </w:pPr>
    </w:p>
    <w:p w14:paraId="6D409D7F" w14:textId="76D2ED8F"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bookmarkStart w:id="394" w:name="_Ref69599126"/>
      <w:r w:rsidRPr="00583287">
        <w:rPr>
          <w:rFonts w:ascii="Tahoma" w:hAnsi="Tahoma" w:cs="Tahoma"/>
          <w:sz w:val="22"/>
          <w:szCs w:val="22"/>
        </w:rPr>
        <w:t xml:space="preserve">A remuneração descrita </w:t>
      </w:r>
      <w:r w:rsidR="007D0F58" w:rsidRPr="00583287">
        <w:rPr>
          <w:rFonts w:ascii="Tahoma" w:hAnsi="Tahoma" w:cs="Tahoma"/>
          <w:sz w:val="22"/>
          <w:szCs w:val="22"/>
        </w:rPr>
        <w:t>na Cláusula</w:t>
      </w:r>
      <w:r w:rsidRPr="00583287">
        <w:rPr>
          <w:rFonts w:ascii="Tahoma" w:hAnsi="Tahoma" w:cs="Tahoma"/>
          <w:sz w:val="22"/>
          <w:szCs w:val="22"/>
        </w:rPr>
        <w:t xml:space="preserve"> </w:t>
      </w:r>
      <w:r w:rsidR="008E287B" w:rsidRPr="00E65CC3">
        <w:rPr>
          <w:rFonts w:ascii="Tahoma" w:hAnsi="Tahoma" w:cs="Tahoma"/>
          <w:sz w:val="22"/>
          <w:szCs w:val="22"/>
        </w:rPr>
        <w:fldChar w:fldCharType="begin"/>
      </w:r>
      <w:r w:rsidR="008E287B" w:rsidRPr="00583287">
        <w:rPr>
          <w:rFonts w:ascii="Tahoma" w:hAnsi="Tahoma" w:cs="Tahoma"/>
          <w:sz w:val="22"/>
          <w:szCs w:val="22"/>
        </w:rPr>
        <w:instrText xml:space="preserve"> REF _Ref95137406 \r \h </w:instrText>
      </w:r>
      <w:r w:rsidR="008E287B" w:rsidRPr="00E65CC3">
        <w:rPr>
          <w:rFonts w:ascii="Tahoma" w:hAnsi="Tahoma" w:cs="Tahoma"/>
          <w:sz w:val="22"/>
          <w:szCs w:val="22"/>
        </w:rPr>
      </w:r>
      <w:r w:rsidR="008E287B" w:rsidRPr="00E65CC3">
        <w:rPr>
          <w:rFonts w:ascii="Tahoma" w:hAnsi="Tahoma" w:cs="Tahoma"/>
          <w:sz w:val="22"/>
          <w:szCs w:val="22"/>
        </w:rPr>
        <w:fldChar w:fldCharType="separate"/>
      </w:r>
      <w:r w:rsidR="001E3BF4">
        <w:rPr>
          <w:rFonts w:ascii="Tahoma" w:hAnsi="Tahoma" w:cs="Tahoma"/>
          <w:sz w:val="22"/>
          <w:szCs w:val="22"/>
        </w:rPr>
        <w:t>7.1</w:t>
      </w:r>
      <w:r w:rsidR="008E287B" w:rsidRPr="00E65CC3">
        <w:rPr>
          <w:rFonts w:ascii="Tahoma" w:hAnsi="Tahoma" w:cs="Tahoma"/>
          <w:sz w:val="22"/>
          <w:szCs w:val="22"/>
        </w:rPr>
        <w:fldChar w:fldCharType="end"/>
      </w:r>
      <w:r w:rsidR="00250AC5" w:rsidRPr="00583287">
        <w:rPr>
          <w:rFonts w:ascii="Tahoma" w:hAnsi="Tahoma" w:cs="Tahoma"/>
          <w:sz w:val="22"/>
          <w:szCs w:val="22"/>
        </w:rPr>
        <w:t xml:space="preserve"> </w:t>
      </w:r>
      <w:r w:rsidRPr="00E65CC3">
        <w:rPr>
          <w:rFonts w:ascii="Tahoma" w:hAnsi="Tahoma" w:cs="Tahoma"/>
          <w:sz w:val="22"/>
          <w:szCs w:val="22"/>
        </w:rPr>
        <w:t xml:space="preserve">acima, terá o piso mínimo de </w:t>
      </w:r>
      <w:r w:rsidR="004F1D1C" w:rsidRPr="00D4459F">
        <w:rPr>
          <w:rFonts w:ascii="Tahoma" w:hAnsi="Tahoma" w:cs="Tahoma"/>
          <w:sz w:val="22"/>
          <w:szCs w:val="22"/>
        </w:rPr>
        <w:t>R</w:t>
      </w:r>
      <w:r w:rsidR="004F1D1C" w:rsidRPr="00583287">
        <w:rPr>
          <w:rFonts w:ascii="Tahoma" w:hAnsi="Tahoma" w:cs="Tahoma"/>
          <w:sz w:val="22"/>
          <w:szCs w:val="22"/>
        </w:rPr>
        <w:t>$</w:t>
      </w:r>
      <w:r w:rsidR="004F1D1C" w:rsidRPr="00583287">
        <w:rPr>
          <w:rFonts w:ascii="Tahoma" w:hAnsi="Tahoma" w:cs="Tahoma"/>
          <w:bCs/>
          <w:sz w:val="22"/>
          <w:szCs w:val="22"/>
        </w:rPr>
        <w:t>20.000,00</w:t>
      </w:r>
      <w:r w:rsidR="004F1D1C" w:rsidRPr="00583287">
        <w:rPr>
          <w:rFonts w:ascii="Tahoma" w:hAnsi="Tahoma" w:cs="Tahoma"/>
          <w:sz w:val="22"/>
          <w:szCs w:val="22"/>
        </w:rPr>
        <w:t xml:space="preserve"> (</w:t>
      </w:r>
      <w:r w:rsidR="004F1D1C" w:rsidRPr="00583287">
        <w:rPr>
          <w:rFonts w:ascii="Tahoma" w:hAnsi="Tahoma" w:cs="Tahoma"/>
          <w:bCs/>
          <w:sz w:val="22"/>
          <w:szCs w:val="22"/>
        </w:rPr>
        <w:t>vinte mil reais</w:t>
      </w:r>
      <w:r w:rsidR="004F1D1C" w:rsidRPr="00583287">
        <w:rPr>
          <w:rFonts w:ascii="Tahoma" w:hAnsi="Tahoma" w:cs="Tahoma"/>
          <w:sz w:val="22"/>
          <w:szCs w:val="22"/>
        </w:rPr>
        <w:t>)</w:t>
      </w:r>
      <w:r w:rsidRPr="00583287">
        <w:rPr>
          <w:rFonts w:ascii="Tahoma" w:hAnsi="Tahoma" w:cs="Tahoma"/>
          <w:sz w:val="22"/>
          <w:szCs w:val="22"/>
        </w:rPr>
        <w:t xml:space="preserve"> mensais.</w:t>
      </w:r>
    </w:p>
    <w:p w14:paraId="62E70559"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53C51D0B" w14:textId="690AE5AC"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Da remuneração descrita </w:t>
      </w:r>
      <w:r w:rsidR="007D0F58" w:rsidRPr="00583287">
        <w:rPr>
          <w:rFonts w:ascii="Tahoma" w:hAnsi="Tahoma" w:cs="Tahoma"/>
          <w:sz w:val="22"/>
          <w:szCs w:val="22"/>
        </w:rPr>
        <w:t>na Cláusula</w:t>
      </w:r>
      <w:r w:rsidRPr="00583287">
        <w:rPr>
          <w:rFonts w:ascii="Tahoma" w:hAnsi="Tahoma" w:cs="Tahoma"/>
          <w:sz w:val="22"/>
          <w:szCs w:val="22"/>
        </w:rPr>
        <w:t xml:space="preserve"> </w:t>
      </w:r>
      <w:r w:rsidR="008E287B" w:rsidRPr="00E65CC3">
        <w:rPr>
          <w:rFonts w:ascii="Tahoma" w:hAnsi="Tahoma" w:cs="Tahoma"/>
          <w:sz w:val="22"/>
          <w:szCs w:val="22"/>
        </w:rPr>
        <w:fldChar w:fldCharType="begin"/>
      </w:r>
      <w:r w:rsidR="008E287B" w:rsidRPr="00583287">
        <w:rPr>
          <w:rFonts w:ascii="Tahoma" w:hAnsi="Tahoma" w:cs="Tahoma"/>
          <w:sz w:val="22"/>
          <w:szCs w:val="22"/>
        </w:rPr>
        <w:instrText xml:space="preserve"> REF _Ref95137406 \r \h </w:instrText>
      </w:r>
      <w:r w:rsidR="008E287B" w:rsidRPr="00E65CC3">
        <w:rPr>
          <w:rFonts w:ascii="Tahoma" w:hAnsi="Tahoma" w:cs="Tahoma"/>
          <w:sz w:val="22"/>
          <w:szCs w:val="22"/>
        </w:rPr>
      </w:r>
      <w:r w:rsidR="008E287B" w:rsidRPr="00E65CC3">
        <w:rPr>
          <w:rFonts w:ascii="Tahoma" w:hAnsi="Tahoma" w:cs="Tahoma"/>
          <w:sz w:val="22"/>
          <w:szCs w:val="22"/>
        </w:rPr>
        <w:fldChar w:fldCharType="separate"/>
      </w:r>
      <w:r w:rsidR="001E3BF4">
        <w:rPr>
          <w:rFonts w:ascii="Tahoma" w:hAnsi="Tahoma" w:cs="Tahoma"/>
          <w:sz w:val="22"/>
          <w:szCs w:val="22"/>
        </w:rPr>
        <w:t>7.1</w:t>
      </w:r>
      <w:r w:rsidR="008E287B" w:rsidRPr="00E65CC3">
        <w:rPr>
          <w:rFonts w:ascii="Tahoma" w:hAnsi="Tahoma" w:cs="Tahoma"/>
          <w:sz w:val="22"/>
          <w:szCs w:val="22"/>
        </w:rPr>
        <w:fldChar w:fldCharType="end"/>
      </w:r>
      <w:r w:rsidRPr="00583287">
        <w:rPr>
          <w:rFonts w:ascii="Tahoma" w:hAnsi="Tahoma" w:cs="Tahoma"/>
          <w:sz w:val="22"/>
          <w:szCs w:val="22"/>
        </w:rPr>
        <w:t xml:space="preserve"> </w:t>
      </w:r>
      <w:r w:rsidR="00DB6D0F" w:rsidRPr="00793793">
        <w:rPr>
          <w:rFonts w:ascii="Tahoma" w:hAnsi="Tahoma" w:cs="Tahoma"/>
          <w:sz w:val="22"/>
          <w:szCs w:val="22"/>
        </w:rPr>
        <w:t xml:space="preserve">ou do seu piso mínimo mensal, conforme aplicável, serão deduzidos mensalmente R$ 8.000,00 (oito mil reais) a serem pagos pela </w:t>
      </w:r>
      <w:r w:rsidR="00DB6D0F">
        <w:rPr>
          <w:rFonts w:ascii="Tahoma" w:hAnsi="Tahoma" w:cs="Tahoma"/>
          <w:sz w:val="22"/>
          <w:szCs w:val="22"/>
        </w:rPr>
        <w:t>Emissora</w:t>
      </w:r>
      <w:r w:rsidR="00DB6D0F" w:rsidRPr="00793793">
        <w:rPr>
          <w:rFonts w:ascii="Tahoma" w:hAnsi="Tahoma" w:cs="Tahoma"/>
          <w:sz w:val="22"/>
          <w:szCs w:val="22"/>
        </w:rPr>
        <w:t xml:space="preserve"> diretamente </w:t>
      </w:r>
      <w:r w:rsidR="00DB6D0F">
        <w:rPr>
          <w:rFonts w:ascii="Tahoma" w:hAnsi="Tahoma" w:cs="Tahoma"/>
          <w:sz w:val="22"/>
          <w:szCs w:val="22"/>
        </w:rPr>
        <w:t>ao Agente Fiduciário</w:t>
      </w:r>
      <w:r w:rsidR="00DB6D0F" w:rsidRPr="00793793">
        <w:rPr>
          <w:rFonts w:ascii="Tahoma" w:hAnsi="Tahoma" w:cs="Tahoma"/>
          <w:sz w:val="22"/>
          <w:szCs w:val="22"/>
        </w:rPr>
        <w:t xml:space="preserve">, a título de remuneração ordinária pela prestação de serviços de agente fiduciário das Debêntures, sendo o primeiro pagamento devido no último Dia Útil do mês calendário em que ocorrer a primeira cessão dos Direitos Creditórios Vinculados, e os demais devidos no último Dia Útil dos meses subsequentes, sendo que o remanescente será devido ao Agente Administrativo em virtude de seus serviços prestados, nos termos </w:t>
      </w:r>
      <w:r w:rsidR="00DB6D0F">
        <w:rPr>
          <w:rFonts w:ascii="Tahoma" w:hAnsi="Tahoma" w:cs="Tahoma"/>
          <w:sz w:val="22"/>
          <w:szCs w:val="22"/>
        </w:rPr>
        <w:t>do Contrato de Agente Administrativo</w:t>
      </w:r>
      <w:r w:rsidRPr="00583287">
        <w:rPr>
          <w:rFonts w:ascii="Tahoma" w:hAnsi="Tahoma" w:cs="Tahoma"/>
          <w:sz w:val="22"/>
          <w:szCs w:val="22"/>
        </w:rPr>
        <w:t>.</w:t>
      </w:r>
    </w:p>
    <w:p w14:paraId="4BF8168C"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0785D3C0" w14:textId="0B903668"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Além da remuneração descrita acima, a Emissora pagará ao Agente Fiduciário remuneração adicional, no </w:t>
      </w:r>
      <w:r w:rsidR="002A76E6" w:rsidRPr="00F33DB7">
        <w:rPr>
          <w:rFonts w:ascii="Tahoma" w:hAnsi="Tahoma"/>
          <w:w w:val="0"/>
          <w:sz w:val="22"/>
        </w:rPr>
        <w:t>caso de inadimplemento no pagamento das Debêntures</w:t>
      </w:r>
      <w:r w:rsidR="002A76E6" w:rsidRPr="00583287">
        <w:rPr>
          <w:rFonts w:ascii="Tahoma" w:hAnsi="Tahoma" w:cs="Tahoma"/>
          <w:w w:val="0"/>
          <w:sz w:val="22"/>
          <w:szCs w:val="22"/>
        </w:rPr>
        <w:t xml:space="preserve"> ou de reestruturação das condições das Debêntures após a emissão ou da participação em reuniões ou conferências telefônicas, antes, neste caso exclusivamente se a emissão não se efetivar, ou depois da Emissão, bem como atendimento a solicitações extraordinárias</w:t>
      </w:r>
      <w:r w:rsidRPr="00F33DB7">
        <w:rPr>
          <w:rFonts w:ascii="Tahoma" w:hAnsi="Tahoma"/>
          <w:sz w:val="22"/>
        </w:rPr>
        <w:t xml:space="preserve">, valor </w:t>
      </w:r>
      <w:r w:rsidRPr="00583287">
        <w:rPr>
          <w:rFonts w:ascii="Tahoma" w:hAnsi="Tahoma" w:cs="Tahoma"/>
          <w:sz w:val="22"/>
          <w:szCs w:val="22"/>
        </w:rPr>
        <w:t xml:space="preserve">equivalente a </w:t>
      </w:r>
      <w:r w:rsidR="004F1D1C" w:rsidRPr="00F33DB7">
        <w:rPr>
          <w:rFonts w:ascii="Tahoma" w:hAnsi="Tahoma"/>
          <w:sz w:val="22"/>
        </w:rPr>
        <w:t>R</w:t>
      </w:r>
      <w:r w:rsidR="004F1D1C" w:rsidRPr="00583287">
        <w:rPr>
          <w:rFonts w:ascii="Tahoma" w:hAnsi="Tahoma" w:cs="Tahoma"/>
          <w:sz w:val="22"/>
          <w:szCs w:val="22"/>
        </w:rPr>
        <w:t>$</w:t>
      </w:r>
      <w:r w:rsidR="004F1D1C" w:rsidRPr="00583287">
        <w:rPr>
          <w:rFonts w:ascii="Tahoma" w:hAnsi="Tahoma" w:cs="Tahoma"/>
          <w:bCs/>
          <w:sz w:val="22"/>
          <w:szCs w:val="22"/>
        </w:rPr>
        <w:t>600,00</w:t>
      </w:r>
      <w:r w:rsidR="004F1D1C" w:rsidRPr="00583287">
        <w:rPr>
          <w:rFonts w:ascii="Tahoma" w:hAnsi="Tahoma" w:cs="Tahoma"/>
          <w:sz w:val="22"/>
          <w:szCs w:val="22"/>
        </w:rPr>
        <w:t xml:space="preserve"> (</w:t>
      </w:r>
      <w:r w:rsidR="004F1D1C" w:rsidRPr="00583287">
        <w:rPr>
          <w:rFonts w:ascii="Tahoma" w:hAnsi="Tahoma" w:cs="Tahoma"/>
          <w:bCs/>
          <w:sz w:val="22"/>
          <w:szCs w:val="22"/>
        </w:rPr>
        <w:t>seiscentos reais</w:t>
      </w:r>
      <w:r w:rsidR="004F1D1C" w:rsidRPr="00583287">
        <w:rPr>
          <w:rFonts w:ascii="Tahoma" w:hAnsi="Tahoma" w:cs="Tahoma"/>
          <w:sz w:val="22"/>
          <w:szCs w:val="22"/>
        </w:rPr>
        <w:t>)</w:t>
      </w:r>
      <w:r w:rsidRPr="00F33DB7">
        <w:rPr>
          <w:rFonts w:ascii="Tahoma" w:hAnsi="Tahoma"/>
          <w:sz w:val="22"/>
        </w:rPr>
        <w:t xml:space="preserve"> por hora-homem de trabalho dedicado a tais </w:t>
      </w:r>
      <w:r w:rsidRPr="00583287">
        <w:rPr>
          <w:rFonts w:ascii="Tahoma" w:hAnsi="Tahoma" w:cs="Tahoma"/>
          <w:sz w:val="22"/>
          <w:szCs w:val="22"/>
        </w:rPr>
        <w:t xml:space="preserve">atividades, </w:t>
      </w:r>
      <w:r w:rsidR="002A76E6" w:rsidRPr="00583287">
        <w:rPr>
          <w:rFonts w:ascii="Tahoma" w:hAnsi="Tahoma" w:cs="Tahoma"/>
          <w:sz w:val="22"/>
          <w:szCs w:val="22"/>
        </w:rPr>
        <w:t>limitado</w:t>
      </w:r>
      <w:r w:rsidR="002A76E6" w:rsidRPr="00F33DB7">
        <w:rPr>
          <w:rFonts w:ascii="Tahoma" w:hAnsi="Tahoma"/>
          <w:sz w:val="22"/>
        </w:rPr>
        <w:t xml:space="preserve"> aos </w:t>
      </w:r>
      <w:r w:rsidR="002A76E6" w:rsidRPr="00583287">
        <w:rPr>
          <w:rFonts w:ascii="Tahoma" w:hAnsi="Tahoma" w:cs="Tahoma"/>
          <w:sz w:val="22"/>
          <w:szCs w:val="22"/>
        </w:rPr>
        <w:t>valores disponíveis na Conta Exclusiva,</w:t>
      </w:r>
      <w:r w:rsidR="002A76E6" w:rsidRPr="00F33DB7">
        <w:rPr>
          <w:rFonts w:ascii="Tahoma" w:hAnsi="Tahoma"/>
          <w:sz w:val="22"/>
        </w:rPr>
        <w:t xml:space="preserve"> </w:t>
      </w:r>
      <w:r w:rsidRPr="00F33DB7">
        <w:rPr>
          <w:rFonts w:ascii="Tahoma" w:hAnsi="Tahoma"/>
          <w:sz w:val="22"/>
        </w:rPr>
        <w:t xml:space="preserve">a </w:t>
      </w:r>
      <w:r w:rsidRPr="00583287">
        <w:rPr>
          <w:rFonts w:ascii="Tahoma" w:hAnsi="Tahoma" w:cs="Tahoma"/>
          <w:sz w:val="22"/>
          <w:szCs w:val="22"/>
        </w:rPr>
        <w:t>ser paga</w:t>
      </w:r>
      <w:r w:rsidRPr="00F33DB7">
        <w:rPr>
          <w:rFonts w:ascii="Tahoma" w:hAnsi="Tahoma"/>
          <w:sz w:val="22"/>
        </w:rPr>
        <w:t xml:space="preserve"> em </w:t>
      </w:r>
      <w:r w:rsidRPr="00583287">
        <w:rPr>
          <w:rFonts w:ascii="Tahoma" w:hAnsi="Tahoma" w:cs="Tahoma"/>
          <w:sz w:val="22"/>
          <w:szCs w:val="22"/>
        </w:rPr>
        <w:t>até</w:t>
      </w:r>
      <w:r w:rsidRPr="00F33DB7">
        <w:rPr>
          <w:rFonts w:ascii="Tahoma" w:hAnsi="Tahoma"/>
          <w:sz w:val="22"/>
        </w:rPr>
        <w:t xml:space="preserve"> 5 (cinco) </w:t>
      </w:r>
      <w:r w:rsidRPr="00583287">
        <w:rPr>
          <w:rFonts w:ascii="Tahoma" w:hAnsi="Tahoma" w:cs="Tahoma"/>
          <w:sz w:val="22"/>
          <w:szCs w:val="22"/>
        </w:rPr>
        <w:t>Dias Úteis contados da efetiva</w:t>
      </w:r>
      <w:r w:rsidRPr="00F33DB7">
        <w:rPr>
          <w:rFonts w:ascii="Tahoma" w:hAnsi="Tahoma"/>
          <w:sz w:val="22"/>
        </w:rPr>
        <w:t xml:space="preserve"> entrega, pelo Agente Fiduciário</w:t>
      </w:r>
      <w:r w:rsidRPr="00583287">
        <w:rPr>
          <w:rFonts w:ascii="Tahoma" w:hAnsi="Tahoma" w:cs="Tahoma"/>
          <w:sz w:val="22"/>
          <w:szCs w:val="22"/>
        </w:rPr>
        <w:t xml:space="preserve"> à Emissora</w:t>
      </w:r>
      <w:r w:rsidRPr="00F33DB7">
        <w:rPr>
          <w:rFonts w:ascii="Tahoma" w:hAnsi="Tahoma"/>
          <w:sz w:val="22"/>
        </w:rPr>
        <w:t>, de relatório de horas</w:t>
      </w:r>
      <w:r w:rsidRPr="00583287">
        <w:rPr>
          <w:rFonts w:ascii="Tahoma" w:hAnsi="Tahoma" w:cs="Tahoma"/>
          <w:sz w:val="22"/>
          <w:szCs w:val="22"/>
        </w:rPr>
        <w:t xml:space="preserve"> com descrição das atividades desenvolvidas</w:t>
      </w:r>
      <w:r w:rsidRPr="00F33DB7">
        <w:rPr>
          <w:rFonts w:ascii="Tahoma" w:hAnsi="Tahoma"/>
          <w:sz w:val="22"/>
        </w:rPr>
        <w:t>.</w:t>
      </w:r>
      <w:r w:rsidR="002A76E6" w:rsidRPr="00F33DB7">
        <w:rPr>
          <w:rFonts w:ascii="Tahoma" w:hAnsi="Tahoma"/>
          <w:sz w:val="22"/>
        </w:rPr>
        <w:t xml:space="preserve"> </w:t>
      </w:r>
      <w:r w:rsidR="002A76E6" w:rsidRPr="00583287">
        <w:rPr>
          <w:rFonts w:ascii="Tahoma" w:hAnsi="Tahoma" w:cs="Tahoma"/>
          <w:w w:val="0"/>
          <w:sz w:val="22"/>
          <w:szCs w:val="22"/>
        </w:rPr>
        <w:t xml:space="preserve">Entende-se por reestruturação das Debêntures os eventos relacionados a alteração </w:t>
      </w:r>
      <w:r w:rsidR="002A76E6" w:rsidRPr="00EE1D68">
        <w:rPr>
          <w:rFonts w:ascii="Tahoma" w:hAnsi="Tahoma"/>
          <w:b/>
          <w:w w:val="0"/>
          <w:sz w:val="22"/>
        </w:rPr>
        <w:t>(i)</w:t>
      </w:r>
      <w:r w:rsidR="002A76E6" w:rsidRPr="00583287">
        <w:rPr>
          <w:rFonts w:ascii="Tahoma" w:hAnsi="Tahoma" w:cs="Tahoma"/>
          <w:w w:val="0"/>
          <w:sz w:val="22"/>
          <w:szCs w:val="22"/>
        </w:rPr>
        <w:t xml:space="preserve"> das garantias; </w:t>
      </w:r>
      <w:r w:rsidR="002A76E6" w:rsidRPr="00EE1D68">
        <w:rPr>
          <w:rFonts w:ascii="Tahoma" w:hAnsi="Tahoma"/>
          <w:b/>
          <w:w w:val="0"/>
          <w:sz w:val="22"/>
        </w:rPr>
        <w:t>(</w:t>
      </w:r>
      <w:proofErr w:type="spellStart"/>
      <w:r w:rsidR="002A76E6" w:rsidRPr="00EE1D68">
        <w:rPr>
          <w:rFonts w:ascii="Tahoma" w:hAnsi="Tahoma"/>
          <w:b/>
          <w:w w:val="0"/>
          <w:sz w:val="22"/>
        </w:rPr>
        <w:t>ii</w:t>
      </w:r>
      <w:proofErr w:type="spellEnd"/>
      <w:r w:rsidR="002A76E6" w:rsidRPr="00EE1D68">
        <w:rPr>
          <w:rFonts w:ascii="Tahoma" w:hAnsi="Tahoma"/>
          <w:b/>
          <w:w w:val="0"/>
          <w:sz w:val="22"/>
        </w:rPr>
        <w:t>)</w:t>
      </w:r>
      <w:r w:rsidR="002A76E6" w:rsidRPr="00583287">
        <w:rPr>
          <w:rFonts w:ascii="Tahoma" w:hAnsi="Tahoma" w:cs="Tahoma"/>
          <w:w w:val="0"/>
          <w:sz w:val="22"/>
          <w:szCs w:val="22"/>
        </w:rPr>
        <w:t xml:space="preserve"> prazos de pagamento e </w:t>
      </w:r>
      <w:r w:rsidR="002A76E6" w:rsidRPr="00EE1D68">
        <w:rPr>
          <w:rFonts w:ascii="Tahoma" w:hAnsi="Tahoma"/>
          <w:b/>
          <w:w w:val="0"/>
          <w:sz w:val="22"/>
        </w:rPr>
        <w:t>(</w:t>
      </w:r>
      <w:proofErr w:type="spellStart"/>
      <w:r w:rsidR="002A76E6" w:rsidRPr="00EE1D68">
        <w:rPr>
          <w:rFonts w:ascii="Tahoma" w:hAnsi="Tahoma"/>
          <w:b/>
          <w:w w:val="0"/>
          <w:sz w:val="22"/>
        </w:rPr>
        <w:t>iii</w:t>
      </w:r>
      <w:proofErr w:type="spellEnd"/>
      <w:r w:rsidR="002A76E6" w:rsidRPr="00EE1D68">
        <w:rPr>
          <w:rFonts w:ascii="Tahoma" w:hAnsi="Tahoma"/>
          <w:b/>
          <w:w w:val="0"/>
          <w:sz w:val="22"/>
        </w:rPr>
        <w:t>)</w:t>
      </w:r>
      <w:r w:rsidR="002A76E6" w:rsidRPr="00583287">
        <w:rPr>
          <w:rFonts w:ascii="Tahoma" w:hAnsi="Tahoma" w:cs="Tahoma"/>
          <w:w w:val="0"/>
          <w:sz w:val="22"/>
          <w:szCs w:val="22"/>
        </w:rPr>
        <w:t xml:space="preserve"> condições relacionadas ao vencimento antecipado. Os eventos relacionados a amortização das Debêntures não são considerados reestruturação das Debêntures</w:t>
      </w:r>
      <w:r w:rsidR="002A76E6" w:rsidRPr="00583287">
        <w:rPr>
          <w:rFonts w:ascii="Tahoma" w:hAnsi="Tahoma" w:cs="Tahoma"/>
          <w:sz w:val="22"/>
          <w:szCs w:val="22"/>
        </w:rPr>
        <w:t>.</w:t>
      </w:r>
    </w:p>
    <w:p w14:paraId="34192CE4" w14:textId="77777777" w:rsidR="00CA763D" w:rsidRPr="00583287" w:rsidRDefault="00CA763D" w:rsidP="00F33DB7">
      <w:pPr>
        <w:pStyle w:val="PargrafodaLista"/>
        <w:spacing w:line="320" w:lineRule="atLeast"/>
        <w:rPr>
          <w:rFonts w:ascii="Tahoma" w:hAnsi="Tahoma" w:cs="Tahoma"/>
          <w:sz w:val="22"/>
          <w:szCs w:val="22"/>
        </w:rPr>
      </w:pPr>
    </w:p>
    <w:p w14:paraId="44DBECE3"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w w:val="0"/>
          <w:sz w:val="22"/>
          <w:szCs w:val="22"/>
        </w:rPr>
        <w:t xml:space="preserve">No caso de celebração de aditamentos ao instrumento de Emissão bem como nas horas externas ao escritório do Agente Fiduciário, serão cobradas, adicionalmente, o valor de </w:t>
      </w:r>
      <w:r w:rsidR="004F1D1C" w:rsidRPr="00583287">
        <w:rPr>
          <w:rFonts w:ascii="Tahoma" w:hAnsi="Tahoma" w:cs="Tahoma"/>
          <w:sz w:val="22"/>
          <w:szCs w:val="22"/>
        </w:rPr>
        <w:t xml:space="preserve">R$ </w:t>
      </w:r>
      <w:r w:rsidR="004F1D1C" w:rsidRPr="00583287">
        <w:rPr>
          <w:rFonts w:ascii="Tahoma" w:hAnsi="Tahoma" w:cs="Tahoma"/>
          <w:bCs/>
          <w:sz w:val="22"/>
          <w:szCs w:val="22"/>
        </w:rPr>
        <w:t>600,00</w:t>
      </w:r>
      <w:r w:rsidR="004F1D1C" w:rsidRPr="00583287">
        <w:rPr>
          <w:rFonts w:ascii="Tahoma" w:hAnsi="Tahoma" w:cs="Tahoma"/>
          <w:sz w:val="22"/>
          <w:szCs w:val="22"/>
        </w:rPr>
        <w:t xml:space="preserve"> (</w:t>
      </w:r>
      <w:r w:rsidR="004F1D1C" w:rsidRPr="00583287">
        <w:rPr>
          <w:rFonts w:ascii="Tahoma" w:hAnsi="Tahoma" w:cs="Tahoma"/>
          <w:bCs/>
          <w:sz w:val="22"/>
          <w:szCs w:val="22"/>
        </w:rPr>
        <w:t>seiscentos reais</w:t>
      </w:r>
      <w:r w:rsidR="004F1D1C" w:rsidRPr="00583287">
        <w:rPr>
          <w:rFonts w:ascii="Tahoma" w:hAnsi="Tahoma" w:cs="Tahoma"/>
          <w:sz w:val="22"/>
          <w:szCs w:val="22"/>
        </w:rPr>
        <w:t xml:space="preserve">) </w:t>
      </w:r>
      <w:r w:rsidRPr="00583287">
        <w:rPr>
          <w:rFonts w:ascii="Tahoma" w:hAnsi="Tahoma" w:cs="Tahoma"/>
          <w:w w:val="0"/>
          <w:sz w:val="22"/>
          <w:szCs w:val="22"/>
        </w:rPr>
        <w:t>por hora-homem de trabalho dedicado a tais alterações/serviços</w:t>
      </w:r>
      <w:r w:rsidR="002A76E6" w:rsidRPr="00583287">
        <w:rPr>
          <w:rFonts w:ascii="Tahoma" w:hAnsi="Tahoma" w:cs="Tahoma"/>
          <w:w w:val="0"/>
          <w:sz w:val="22"/>
          <w:szCs w:val="22"/>
        </w:rPr>
        <w:t>, limitado aos valores disponíveis na Conta Exclusiva</w:t>
      </w:r>
      <w:r w:rsidRPr="00583287">
        <w:rPr>
          <w:rFonts w:ascii="Tahoma" w:hAnsi="Tahoma" w:cs="Tahoma"/>
          <w:w w:val="0"/>
          <w:sz w:val="22"/>
          <w:szCs w:val="22"/>
        </w:rPr>
        <w:t>.</w:t>
      </w:r>
    </w:p>
    <w:p w14:paraId="441B93EF" w14:textId="77777777" w:rsidR="00CA763D" w:rsidRPr="00583287" w:rsidRDefault="00CA763D" w:rsidP="00E57F75">
      <w:pPr>
        <w:pStyle w:val="PargrafodaLista"/>
        <w:spacing w:line="320" w:lineRule="atLeast"/>
        <w:rPr>
          <w:rFonts w:ascii="Tahoma" w:hAnsi="Tahoma" w:cs="Tahoma"/>
          <w:sz w:val="22"/>
          <w:szCs w:val="22"/>
        </w:rPr>
      </w:pPr>
    </w:p>
    <w:p w14:paraId="71071EFF"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w w:val="0"/>
          <w:sz w:val="22"/>
          <w:szCs w:val="22"/>
        </w:rPr>
        <w:t>A Remuneração do Agente Fiduciário será devida mesmo após o vencimento final das Debêntures, caso o Agente Fiduciário ainda esteja exercendo atividades inerentes a sua função em relação à Emissão.</w:t>
      </w:r>
    </w:p>
    <w:p w14:paraId="393D2169" w14:textId="77777777" w:rsidR="00CA763D" w:rsidRPr="00583287" w:rsidRDefault="00CA763D" w:rsidP="00E57F75">
      <w:pPr>
        <w:pStyle w:val="PargrafodaLista"/>
        <w:spacing w:line="320" w:lineRule="atLeast"/>
        <w:rPr>
          <w:rFonts w:ascii="Tahoma" w:hAnsi="Tahoma" w:cs="Tahoma"/>
          <w:sz w:val="22"/>
          <w:szCs w:val="22"/>
        </w:rPr>
      </w:pPr>
    </w:p>
    <w:p w14:paraId="79378DE3"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bookmarkStart w:id="395" w:name="_Ref14893653"/>
      <w:r w:rsidRPr="00583287">
        <w:rPr>
          <w:rFonts w:ascii="Tahoma" w:hAnsi="Tahoma" w:cs="Tahoma"/>
          <w:w w:val="0"/>
          <w:sz w:val="22"/>
          <w:szCs w:val="22"/>
        </w:rPr>
        <w:t xml:space="preserve">Os impostos incidentes sobre a remuneração serão acrescidos às parcelas mencionadas acima nas datas de pagamento. Além disso, todos os valores mencionados acima serão atualizados pela variação positiva do </w:t>
      </w:r>
      <w:r w:rsidR="004F1D1C" w:rsidRPr="00583287">
        <w:rPr>
          <w:rFonts w:ascii="Tahoma" w:hAnsi="Tahoma" w:cs="Tahoma"/>
          <w:w w:val="0"/>
          <w:sz w:val="22"/>
          <w:szCs w:val="22"/>
        </w:rPr>
        <w:t>IGP-M</w:t>
      </w:r>
      <w:r w:rsidRPr="00583287">
        <w:rPr>
          <w:rFonts w:ascii="Tahoma" w:hAnsi="Tahoma" w:cs="Tahoma"/>
          <w:w w:val="0"/>
          <w:sz w:val="22"/>
          <w:szCs w:val="22"/>
        </w:rPr>
        <w:t>, sempre na menor periodicidade permitida em lei, a partir da data de assinatura da Escritura de Emissão</w:t>
      </w:r>
      <w:bookmarkEnd w:id="395"/>
      <w:r w:rsidRPr="00583287">
        <w:rPr>
          <w:rFonts w:ascii="Tahoma" w:hAnsi="Tahoma" w:cs="Tahoma"/>
          <w:sz w:val="22"/>
          <w:szCs w:val="22"/>
        </w:rPr>
        <w:t>.</w:t>
      </w:r>
    </w:p>
    <w:p w14:paraId="634B2803"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554AE051"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Em nenhuma hipótese será cabível pagamento </w:t>
      </w:r>
      <w:r w:rsidRPr="00583287">
        <w:rPr>
          <w:rFonts w:ascii="Tahoma" w:hAnsi="Tahoma" w:cs="Tahoma"/>
          <w:i/>
          <w:iCs/>
          <w:sz w:val="22"/>
          <w:szCs w:val="22"/>
        </w:rPr>
        <w:t xml:space="preserve">pro rata </w:t>
      </w:r>
      <w:proofErr w:type="spellStart"/>
      <w:r w:rsidRPr="00583287">
        <w:rPr>
          <w:rFonts w:ascii="Tahoma" w:hAnsi="Tahoma" w:cs="Tahoma"/>
          <w:i/>
          <w:iCs/>
          <w:sz w:val="22"/>
          <w:szCs w:val="22"/>
        </w:rPr>
        <w:t>temporis</w:t>
      </w:r>
      <w:proofErr w:type="spellEnd"/>
      <w:r w:rsidRPr="00583287">
        <w:rPr>
          <w:rFonts w:ascii="Tahoma" w:hAnsi="Tahoma" w:cs="Tahoma"/>
          <w:sz w:val="22"/>
          <w:szCs w:val="22"/>
        </w:rPr>
        <w:t xml:space="preserve"> ou devolução, mesmo que parcial, da Remuneração do Agente Fiduciário. Na hipótese em que o Agente Fiduciário tenha que acompanhar a destinação dos recursos da Emissão depois de seu vencimento original ou antecipado, o Agente Fiduciário, fará jus à Remuneração do Agente Fiduciário até o cumprimento integral de tal destinação dos recursos.</w:t>
      </w:r>
    </w:p>
    <w:bookmarkEnd w:id="394"/>
    <w:p w14:paraId="0A2A5120" w14:textId="77777777" w:rsidR="00CA763D" w:rsidRPr="00583287" w:rsidRDefault="00CA763D" w:rsidP="00FC73A6">
      <w:pPr>
        <w:pStyle w:val="PargrafodaLista"/>
        <w:spacing w:line="320" w:lineRule="atLeast"/>
        <w:ind w:right="-22"/>
        <w:rPr>
          <w:rFonts w:ascii="Tahoma" w:hAnsi="Tahoma" w:cs="Tahoma"/>
          <w:sz w:val="22"/>
          <w:szCs w:val="22"/>
        </w:rPr>
      </w:pPr>
    </w:p>
    <w:p w14:paraId="1476F312"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Em caso de mora no pagamento de qualquer quantia devida, os débitos em atraso ficarão sujeitos à multa contratual de </w:t>
      </w:r>
      <w:r w:rsidRPr="00583287">
        <w:rPr>
          <w:rFonts w:ascii="Tahoma" w:hAnsi="Tahoma" w:cs="Tahoma"/>
          <w:bCs/>
          <w:sz w:val="22"/>
          <w:szCs w:val="22"/>
        </w:rPr>
        <w:t>2</w:t>
      </w:r>
      <w:r w:rsidRPr="00583287">
        <w:rPr>
          <w:rFonts w:ascii="Tahoma" w:hAnsi="Tahoma" w:cs="Tahoma"/>
          <w:sz w:val="22"/>
          <w:szCs w:val="22"/>
        </w:rPr>
        <w:t>% (</w:t>
      </w:r>
      <w:r w:rsidRPr="00583287">
        <w:rPr>
          <w:rFonts w:ascii="Tahoma" w:hAnsi="Tahoma" w:cs="Tahoma"/>
          <w:bCs/>
          <w:sz w:val="22"/>
          <w:szCs w:val="22"/>
        </w:rPr>
        <w:t xml:space="preserve">dois </w:t>
      </w:r>
      <w:r w:rsidRPr="00583287">
        <w:rPr>
          <w:rFonts w:ascii="Tahoma" w:hAnsi="Tahoma" w:cs="Tahoma"/>
          <w:sz w:val="22"/>
          <w:szCs w:val="22"/>
        </w:rPr>
        <w:t>por cento)</w:t>
      </w:r>
      <w:r w:rsidRPr="00583287">
        <w:rPr>
          <w:rFonts w:ascii="Tahoma" w:hAnsi="Tahoma" w:cs="Tahoma"/>
          <w:bCs/>
          <w:sz w:val="22"/>
          <w:szCs w:val="22"/>
        </w:rPr>
        <w:t xml:space="preserve"> </w:t>
      </w:r>
      <w:r w:rsidRPr="00583287">
        <w:rPr>
          <w:rFonts w:ascii="Tahoma" w:hAnsi="Tahoma" w:cs="Tahoma"/>
          <w:sz w:val="22"/>
          <w:szCs w:val="22"/>
        </w:rPr>
        <w:t xml:space="preserve">sobre o valor do débito, bem como a juros moratórios de </w:t>
      </w:r>
      <w:r w:rsidRPr="00583287">
        <w:rPr>
          <w:rFonts w:ascii="Tahoma" w:hAnsi="Tahoma" w:cs="Tahoma"/>
          <w:bCs/>
          <w:sz w:val="22"/>
          <w:szCs w:val="22"/>
        </w:rPr>
        <w:t>1</w:t>
      </w:r>
      <w:r w:rsidRPr="00583287">
        <w:rPr>
          <w:rFonts w:ascii="Tahoma" w:hAnsi="Tahoma" w:cs="Tahoma"/>
          <w:sz w:val="22"/>
          <w:szCs w:val="22"/>
        </w:rPr>
        <w:t>% (</w:t>
      </w:r>
      <w:r w:rsidRPr="00583287">
        <w:rPr>
          <w:rFonts w:ascii="Tahoma" w:hAnsi="Tahoma" w:cs="Tahoma"/>
          <w:bCs/>
          <w:sz w:val="22"/>
          <w:szCs w:val="22"/>
        </w:rPr>
        <w:t>um</w:t>
      </w:r>
      <w:r w:rsidRPr="00583287">
        <w:rPr>
          <w:rFonts w:ascii="Tahoma" w:hAnsi="Tahoma" w:cs="Tahoma"/>
          <w:sz w:val="22"/>
          <w:szCs w:val="22"/>
        </w:rPr>
        <w:t xml:space="preserve"> por cento) ao mês, ficando o valor do débito em atraso sujeito </w:t>
      </w:r>
      <w:r w:rsidRPr="00583287">
        <w:rPr>
          <w:rFonts w:ascii="Tahoma" w:hAnsi="Tahoma" w:cs="Tahoma"/>
          <w:sz w:val="22"/>
          <w:szCs w:val="22"/>
        </w:rPr>
        <w:lastRenderedPageBreak/>
        <w:t xml:space="preserve">a atualização monetária pelo IPCA, incidente desde a data da inadimplência até a data do efetivo pagamento, calculado </w:t>
      </w:r>
      <w:r w:rsidRPr="00583287">
        <w:rPr>
          <w:rFonts w:ascii="Tahoma" w:hAnsi="Tahoma" w:cs="Tahoma"/>
          <w:i/>
          <w:sz w:val="22"/>
          <w:szCs w:val="22"/>
        </w:rPr>
        <w:t>pro rata die</w:t>
      </w:r>
      <w:r w:rsidRPr="00583287">
        <w:rPr>
          <w:rFonts w:ascii="Tahoma" w:hAnsi="Tahoma" w:cs="Tahoma"/>
          <w:sz w:val="22"/>
          <w:szCs w:val="22"/>
        </w:rPr>
        <w:t>.</w:t>
      </w:r>
    </w:p>
    <w:p w14:paraId="3257C717" w14:textId="77777777" w:rsidR="00CA763D" w:rsidRPr="00583287" w:rsidRDefault="00CA763D" w:rsidP="00E57F75">
      <w:pPr>
        <w:pStyle w:val="PargrafodaLista"/>
        <w:spacing w:line="320" w:lineRule="atLeast"/>
        <w:ind w:right="-22"/>
        <w:rPr>
          <w:rFonts w:ascii="Tahoma" w:hAnsi="Tahoma" w:cs="Tahoma"/>
          <w:sz w:val="22"/>
          <w:szCs w:val="22"/>
        </w:rPr>
      </w:pPr>
    </w:p>
    <w:p w14:paraId="6C7D971E"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w w:val="0"/>
          <w:sz w:val="22"/>
          <w:szCs w:val="22"/>
        </w:rPr>
        <w:t>A remuneração não inclui as despesas com viagens, estadias, transporte e publicação necessárias ao exercício da função de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das Debêntures</w:t>
      </w:r>
      <w:r w:rsidR="004F1D1C" w:rsidRPr="00583287">
        <w:rPr>
          <w:rFonts w:ascii="Tahoma" w:hAnsi="Tahoma" w:cs="Tahoma"/>
          <w:w w:val="0"/>
          <w:sz w:val="22"/>
          <w:szCs w:val="22"/>
        </w:rPr>
        <w:t>,</w:t>
      </w:r>
      <w:r w:rsidR="00CE3C8B">
        <w:rPr>
          <w:rFonts w:ascii="Tahoma" w:hAnsi="Tahoma" w:cs="Tahoma"/>
          <w:w w:val="0"/>
          <w:sz w:val="22"/>
          <w:szCs w:val="22"/>
        </w:rPr>
        <w:t xml:space="preserve"> e</w:t>
      </w:r>
      <w:r w:rsidR="004F1D1C" w:rsidRPr="00583287">
        <w:rPr>
          <w:rFonts w:ascii="Tahoma" w:hAnsi="Tahoma" w:cs="Tahoma"/>
          <w:w w:val="0"/>
          <w:sz w:val="22"/>
          <w:szCs w:val="22"/>
        </w:rPr>
        <w:t xml:space="preserve"> são devidas à Cedente as despesas com as taxas da C3</w:t>
      </w:r>
      <w:r w:rsidRPr="00583287">
        <w:rPr>
          <w:rFonts w:ascii="Tahoma" w:hAnsi="Tahoma" w:cs="Tahoma"/>
          <w:w w:val="0"/>
          <w:sz w:val="22"/>
          <w:szCs w:val="22"/>
        </w:rPr>
        <w:t>.</w:t>
      </w:r>
      <w:r w:rsidR="00CE3C8B">
        <w:rPr>
          <w:rFonts w:ascii="Tahoma" w:hAnsi="Tahoma" w:cs="Tahoma"/>
          <w:w w:val="0"/>
          <w:sz w:val="22"/>
          <w:szCs w:val="22"/>
        </w:rPr>
        <w:t xml:space="preserve"> </w:t>
      </w:r>
      <w:r w:rsidRPr="00583287">
        <w:rPr>
          <w:rFonts w:ascii="Tahoma" w:hAnsi="Tahoma" w:cs="Tahoma"/>
          <w:w w:val="0"/>
          <w:sz w:val="22"/>
          <w:szCs w:val="22"/>
        </w:rPr>
        <w:t xml:space="preserve">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exceto na proporção em que decorrentes do dolo, má-fé ou culpa grave do Agente Fiduciário. Tais despesas incluem honorários advocatícios para defesa do Agente Fiduciário e deverão ser igualmente adiantadas pelos </w:t>
      </w:r>
      <w:bookmarkStart w:id="396" w:name="OLE_LINK5"/>
      <w:bookmarkStart w:id="397" w:name="OLE_LINK6"/>
      <w:r w:rsidRPr="00583287">
        <w:rPr>
          <w:rFonts w:ascii="Tahoma" w:hAnsi="Tahoma" w:cs="Tahoma"/>
          <w:w w:val="0"/>
          <w:sz w:val="22"/>
          <w:szCs w:val="22"/>
        </w:rPr>
        <w:t>Debenturistas</w:t>
      </w:r>
      <w:bookmarkEnd w:id="396"/>
      <w:bookmarkEnd w:id="397"/>
      <w:r w:rsidRPr="00583287">
        <w:rPr>
          <w:rFonts w:ascii="Tahoma" w:hAnsi="Tahoma" w:cs="Tahoma"/>
          <w:w w:val="0"/>
          <w:sz w:val="22"/>
          <w:szCs w:val="22"/>
        </w:rPr>
        <w:t xml:space="preserve"> e ressarcidas pela Emissora</w:t>
      </w:r>
      <w:r w:rsidRPr="00583287">
        <w:rPr>
          <w:rFonts w:ascii="Tahoma" w:hAnsi="Tahoma" w:cs="Tahoma"/>
          <w:sz w:val="22"/>
          <w:szCs w:val="22"/>
        </w:rPr>
        <w:t xml:space="preserve">. </w:t>
      </w:r>
    </w:p>
    <w:p w14:paraId="291B4AF8"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1717C352"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w w:val="0"/>
          <w:sz w:val="22"/>
          <w:szCs w:val="22"/>
        </w:rPr>
        <w:t xml:space="preserve">Em atendimento ao Ofício-Circular CVM/SRE Nº </w:t>
      </w:r>
      <w:r w:rsidR="008E287B" w:rsidRPr="00583287">
        <w:rPr>
          <w:rFonts w:ascii="Tahoma" w:hAnsi="Tahoma" w:cs="Tahoma"/>
          <w:w w:val="0"/>
          <w:sz w:val="22"/>
          <w:szCs w:val="22"/>
        </w:rPr>
        <w:t>01/2021</w:t>
      </w:r>
      <w:r w:rsidRPr="00583287">
        <w:rPr>
          <w:rFonts w:ascii="Tahoma" w:hAnsi="Tahoma" w:cs="Tahoma"/>
          <w:w w:val="0"/>
          <w:sz w:val="22"/>
          <w:szCs w:val="22"/>
        </w:rPr>
        <w:t>,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p>
    <w:p w14:paraId="05ACCF40" w14:textId="77777777" w:rsidR="00CA763D" w:rsidRPr="00583287" w:rsidRDefault="00CA763D" w:rsidP="00E57F75">
      <w:pPr>
        <w:pStyle w:val="PargrafodaLista"/>
        <w:spacing w:line="320" w:lineRule="atLeast"/>
        <w:ind w:left="0" w:right="-22"/>
        <w:rPr>
          <w:rFonts w:ascii="Tahoma" w:hAnsi="Tahoma" w:cs="Tahoma"/>
          <w:sz w:val="22"/>
          <w:szCs w:val="22"/>
        </w:rPr>
      </w:pPr>
    </w:p>
    <w:p w14:paraId="51976F0A"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398" w:name="_Ref69599201"/>
      <w:r w:rsidRPr="00583287">
        <w:rPr>
          <w:rFonts w:ascii="Tahoma" w:hAnsi="Tahoma" w:cs="Tahoma"/>
          <w:sz w:val="22"/>
          <w:szCs w:val="22"/>
        </w:rPr>
        <w:t>A Emissora ressarcirá o Agente Fiduciário de todas as despesas razoáveis e usuais que tenha, comprovadamente, incorrido para proteger os direitos e interesses dos Debenturistas ou para realizar seus créditos, mediante pagamento das respectivas faturas acompanhadas de cópia dos respectivos comprovantes, emitidas diretamente em nome da Emissora ou mediante reembolso.</w:t>
      </w:r>
      <w:bookmarkEnd w:id="398"/>
    </w:p>
    <w:p w14:paraId="398BB397"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3F758358" w14:textId="7BBA9CF0" w:rsidR="00CA763D" w:rsidRPr="00785233"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bookmarkStart w:id="399" w:name="_Ref69599349"/>
      <w:r w:rsidRPr="00583287">
        <w:rPr>
          <w:rFonts w:ascii="Tahoma" w:hAnsi="Tahoma" w:cs="Tahoma"/>
          <w:sz w:val="22"/>
          <w:szCs w:val="22"/>
        </w:rPr>
        <w:t xml:space="preserve">O ressarcimento a que se refere a Cláusula </w:t>
      </w:r>
      <w:r w:rsidR="008E287B" w:rsidRPr="00E65CC3">
        <w:rPr>
          <w:rFonts w:ascii="Tahoma" w:hAnsi="Tahoma" w:cs="Tahoma"/>
          <w:sz w:val="22"/>
          <w:szCs w:val="22"/>
        </w:rPr>
        <w:fldChar w:fldCharType="begin"/>
      </w:r>
      <w:r w:rsidR="008E287B" w:rsidRPr="00583287">
        <w:rPr>
          <w:rFonts w:ascii="Tahoma" w:hAnsi="Tahoma" w:cs="Tahoma"/>
          <w:sz w:val="22"/>
          <w:szCs w:val="22"/>
        </w:rPr>
        <w:instrText xml:space="preserve"> REF _Ref69599201 \r \h </w:instrText>
      </w:r>
      <w:r w:rsidR="008E287B" w:rsidRPr="00E65CC3">
        <w:rPr>
          <w:rFonts w:ascii="Tahoma" w:hAnsi="Tahoma" w:cs="Tahoma"/>
          <w:sz w:val="22"/>
          <w:szCs w:val="22"/>
        </w:rPr>
      </w:r>
      <w:r w:rsidR="008E287B" w:rsidRPr="00E65CC3">
        <w:rPr>
          <w:rFonts w:ascii="Tahoma" w:hAnsi="Tahoma" w:cs="Tahoma"/>
          <w:sz w:val="22"/>
          <w:szCs w:val="22"/>
        </w:rPr>
        <w:fldChar w:fldCharType="separate"/>
      </w:r>
      <w:r w:rsidR="001E3BF4">
        <w:rPr>
          <w:rFonts w:ascii="Tahoma" w:hAnsi="Tahoma" w:cs="Tahoma"/>
          <w:sz w:val="22"/>
          <w:szCs w:val="22"/>
        </w:rPr>
        <w:t>7.3</w:t>
      </w:r>
      <w:r w:rsidR="008E287B" w:rsidRPr="00E65CC3">
        <w:rPr>
          <w:rFonts w:ascii="Tahoma" w:hAnsi="Tahoma" w:cs="Tahoma"/>
          <w:sz w:val="22"/>
          <w:szCs w:val="22"/>
        </w:rPr>
        <w:fldChar w:fldCharType="end"/>
      </w:r>
      <w:r w:rsidRPr="00583287">
        <w:rPr>
          <w:rFonts w:ascii="Tahoma" w:hAnsi="Tahoma" w:cs="Tahoma"/>
          <w:sz w:val="22"/>
          <w:szCs w:val="22"/>
        </w:rPr>
        <w:t xml:space="preserve"> acima será efetuado em </w:t>
      </w:r>
      <w:r w:rsidRPr="00D4459F">
        <w:rPr>
          <w:rFonts w:ascii="Tahoma" w:hAnsi="Tahoma" w:cs="Tahoma"/>
          <w:sz w:val="22"/>
          <w:szCs w:val="22"/>
        </w:rPr>
        <w:t>5</w:t>
      </w:r>
      <w:r w:rsidRPr="00811A49">
        <w:rPr>
          <w:rFonts w:ascii="Tahoma" w:hAnsi="Tahoma" w:cs="Tahoma"/>
          <w:sz w:val="22"/>
          <w:szCs w:val="22"/>
        </w:rPr>
        <w:t xml:space="preserve"> (</w:t>
      </w:r>
      <w:r w:rsidRPr="00B23FFD">
        <w:rPr>
          <w:rFonts w:ascii="Tahoma" w:hAnsi="Tahoma" w:cs="Tahoma"/>
          <w:sz w:val="22"/>
          <w:szCs w:val="22"/>
        </w:rPr>
        <w:t>cinco</w:t>
      </w:r>
      <w:r w:rsidRPr="00F04C81">
        <w:rPr>
          <w:rFonts w:ascii="Tahoma" w:hAnsi="Tahoma" w:cs="Tahoma"/>
          <w:sz w:val="22"/>
          <w:szCs w:val="22"/>
        </w:rPr>
        <w:t xml:space="preserve">) Dias Úteis após a realização da respectiva prestação de </w:t>
      </w:r>
      <w:r w:rsidRPr="00BB46AE">
        <w:rPr>
          <w:rFonts w:ascii="Tahoma" w:hAnsi="Tahoma" w:cs="Tahoma"/>
          <w:sz w:val="22"/>
          <w:szCs w:val="22"/>
        </w:rPr>
        <w:t>contas à Emissora mediante a entrega de cópias dos comprovantes de pagamento.</w:t>
      </w:r>
      <w:bookmarkEnd w:id="399"/>
    </w:p>
    <w:p w14:paraId="1A3C987E" w14:textId="77777777" w:rsidR="00CA763D" w:rsidRPr="00785233" w:rsidRDefault="00CA763D" w:rsidP="00E57F75">
      <w:pPr>
        <w:pStyle w:val="PargrafodaLista"/>
        <w:autoSpaceDE/>
        <w:autoSpaceDN/>
        <w:adjustRightInd/>
        <w:spacing w:line="320" w:lineRule="atLeast"/>
        <w:ind w:left="0" w:right="-22"/>
        <w:rPr>
          <w:rFonts w:ascii="Tahoma" w:hAnsi="Tahoma" w:cs="Tahoma"/>
          <w:sz w:val="22"/>
          <w:szCs w:val="22"/>
        </w:rPr>
      </w:pPr>
    </w:p>
    <w:p w14:paraId="21B2E53A"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bookmarkStart w:id="400" w:name="_Ref69599367"/>
      <w:r w:rsidRPr="00785233">
        <w:rPr>
          <w:rFonts w:ascii="Tahoma" w:hAnsi="Tahoma" w:cs="Tahoma"/>
          <w:sz w:val="22"/>
          <w:szCs w:val="22"/>
        </w:rPr>
        <w:t>No caso de inadimplemento da Emissora, todas as despesas em que o Agente Fiduciário</w:t>
      </w:r>
      <w:r w:rsidRPr="002013D9">
        <w:rPr>
          <w:rFonts w:ascii="Tahoma" w:hAnsi="Tahoma" w:cs="Tahoma"/>
          <w:sz w:val="22"/>
          <w:szCs w:val="22"/>
        </w:rPr>
        <w:t xml:space="preserve"> venha a incorrer para resguardar os interesses dos Debenturistas deverão ser, sempre que poss</w:t>
      </w:r>
      <w:r w:rsidRPr="00583287">
        <w:rPr>
          <w:rFonts w:ascii="Tahoma" w:hAnsi="Tahoma" w:cs="Tahoma"/>
          <w:sz w:val="22"/>
          <w:szCs w:val="22"/>
        </w:rPr>
        <w:t xml:space="preserve">ível, previamente aprovadas e adiantadas pelos Debenturistas, e posteriormente, ressarcidas pela Emissora mediante comprovação. Tais despesas incluem os gastos com honorários advocatícios, inclusive de terceiros, depósitos, indenizações, custas e taxas </w:t>
      </w:r>
      <w:r w:rsidRPr="00583287">
        <w:rPr>
          <w:rFonts w:ascii="Tahoma" w:hAnsi="Tahoma" w:cs="Tahoma"/>
          <w:sz w:val="22"/>
          <w:szCs w:val="22"/>
        </w:rPr>
        <w:lastRenderedPageBreak/>
        <w:t>judiciárias de ações propostas pelo Agente Fiduciário, desde que relacionadas à solução da inadimplência, enquanto representante dos Debenturistas. As eventuais despesas, depósitos e custas judiciais serão igualmente suportadas pelos Debenturistas, bem como a remuneração e as despesas reembolsáveis do Agente Fiduciário, na hipótese de a Emissora permanecer em inadimplência com relação ao pagamento destas por um período superior a 30 (trinta) dias corridos, podendo o Agente Fiduciário solicitar garantia dos Debenturistas para cobertura do risco de sucumbência.</w:t>
      </w:r>
      <w:bookmarkEnd w:id="400"/>
    </w:p>
    <w:p w14:paraId="6710B889" w14:textId="77777777" w:rsidR="00CA763D" w:rsidRPr="00583287" w:rsidRDefault="00CA763D" w:rsidP="00E57F75">
      <w:pPr>
        <w:pStyle w:val="PargrafodaLista"/>
        <w:spacing w:line="320" w:lineRule="atLeast"/>
        <w:ind w:right="-22"/>
        <w:rPr>
          <w:rFonts w:ascii="Tahoma" w:hAnsi="Tahoma" w:cs="Tahoma"/>
          <w:sz w:val="22"/>
          <w:szCs w:val="22"/>
        </w:rPr>
      </w:pPr>
    </w:p>
    <w:p w14:paraId="07845124" w14:textId="31620D34" w:rsidR="00CA763D" w:rsidRPr="00D4459F"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bookmarkStart w:id="401" w:name="_Ref95137756"/>
      <w:r w:rsidRPr="00583287">
        <w:rPr>
          <w:rFonts w:ascii="Tahoma" w:hAnsi="Tahoma" w:cs="Tahoma"/>
          <w:sz w:val="22"/>
          <w:szCs w:val="22"/>
        </w:rPr>
        <w:t xml:space="preserve">As despesas a que se refere a Cláusula </w:t>
      </w:r>
      <w:r w:rsidR="008E287B" w:rsidRPr="00E65CC3">
        <w:rPr>
          <w:rFonts w:ascii="Tahoma" w:hAnsi="Tahoma" w:cs="Tahoma"/>
          <w:sz w:val="22"/>
          <w:szCs w:val="22"/>
        </w:rPr>
        <w:fldChar w:fldCharType="begin"/>
      </w:r>
      <w:r w:rsidR="008E287B" w:rsidRPr="00583287">
        <w:rPr>
          <w:rFonts w:ascii="Tahoma" w:hAnsi="Tahoma" w:cs="Tahoma"/>
          <w:sz w:val="22"/>
          <w:szCs w:val="22"/>
        </w:rPr>
        <w:instrText xml:space="preserve"> REF _Ref69599201 \r \h </w:instrText>
      </w:r>
      <w:r w:rsidR="008E287B" w:rsidRPr="00E65CC3">
        <w:rPr>
          <w:rFonts w:ascii="Tahoma" w:hAnsi="Tahoma" w:cs="Tahoma"/>
          <w:sz w:val="22"/>
          <w:szCs w:val="22"/>
        </w:rPr>
      </w:r>
      <w:r w:rsidR="008E287B" w:rsidRPr="00E65CC3">
        <w:rPr>
          <w:rFonts w:ascii="Tahoma" w:hAnsi="Tahoma" w:cs="Tahoma"/>
          <w:sz w:val="22"/>
          <w:szCs w:val="22"/>
        </w:rPr>
        <w:fldChar w:fldCharType="separate"/>
      </w:r>
      <w:r w:rsidR="001E3BF4">
        <w:rPr>
          <w:rFonts w:ascii="Tahoma" w:hAnsi="Tahoma" w:cs="Tahoma"/>
          <w:sz w:val="22"/>
          <w:szCs w:val="22"/>
        </w:rPr>
        <w:t>7.3</w:t>
      </w:r>
      <w:r w:rsidR="008E287B" w:rsidRPr="00E65CC3">
        <w:rPr>
          <w:rFonts w:ascii="Tahoma" w:hAnsi="Tahoma" w:cs="Tahoma"/>
          <w:sz w:val="22"/>
          <w:szCs w:val="22"/>
        </w:rPr>
        <w:fldChar w:fldCharType="end"/>
      </w:r>
      <w:r w:rsidRPr="00583287">
        <w:rPr>
          <w:rFonts w:ascii="Tahoma" w:hAnsi="Tahoma" w:cs="Tahoma"/>
          <w:sz w:val="22"/>
          <w:szCs w:val="22"/>
        </w:rPr>
        <w:t xml:space="preserve"> compreenderão</w:t>
      </w:r>
      <w:r w:rsidRPr="00E65CC3">
        <w:rPr>
          <w:rFonts w:ascii="Tahoma" w:hAnsi="Tahoma" w:cs="Tahoma"/>
          <w:sz w:val="22"/>
          <w:szCs w:val="22"/>
        </w:rPr>
        <w:t>, inclusive, aquelas incorridas com:</w:t>
      </w:r>
      <w:bookmarkEnd w:id="401"/>
    </w:p>
    <w:p w14:paraId="7A297EBB" w14:textId="77777777" w:rsidR="00CA763D" w:rsidRPr="00811A49" w:rsidRDefault="00CA763D" w:rsidP="00E57F75">
      <w:pPr>
        <w:tabs>
          <w:tab w:val="left" w:pos="1134"/>
          <w:tab w:val="left" w:pos="1620"/>
        </w:tabs>
        <w:autoSpaceDE/>
        <w:autoSpaceDN/>
        <w:adjustRightInd/>
        <w:spacing w:line="320" w:lineRule="atLeast"/>
        <w:ind w:right="-22"/>
        <w:contextualSpacing/>
        <w:rPr>
          <w:rFonts w:ascii="Tahoma" w:eastAsia="Calibri" w:hAnsi="Tahoma" w:cs="Tahoma"/>
          <w:sz w:val="22"/>
          <w:szCs w:val="22"/>
          <w:lang w:eastAsia="en-US"/>
        </w:rPr>
      </w:pPr>
    </w:p>
    <w:p w14:paraId="24EFD607" w14:textId="77777777" w:rsidR="00CA763D" w:rsidRPr="00785233" w:rsidRDefault="008C7533" w:rsidP="00E57F75">
      <w:pPr>
        <w:numPr>
          <w:ilvl w:val="0"/>
          <w:numId w:val="17"/>
        </w:numPr>
        <w:autoSpaceDE/>
        <w:autoSpaceDN/>
        <w:adjustRightInd/>
        <w:spacing w:line="320" w:lineRule="atLeast"/>
        <w:ind w:left="1418" w:right="-22" w:hanging="709"/>
        <w:contextualSpacing/>
        <w:rPr>
          <w:rFonts w:ascii="Tahoma" w:eastAsia="MS Mincho" w:hAnsi="Tahoma" w:cs="Tahoma"/>
          <w:sz w:val="22"/>
          <w:szCs w:val="22"/>
        </w:rPr>
      </w:pPr>
      <w:r w:rsidRPr="00BB46AE">
        <w:rPr>
          <w:rFonts w:ascii="Tahoma" w:eastAsia="MS Mincho" w:hAnsi="Tahoma" w:cs="Tahoma"/>
          <w:sz w:val="22"/>
          <w:szCs w:val="22"/>
        </w:rPr>
        <w:t>publicação de relatórios, editais, avisos e notificações, conforme previsto nesta Escritura de Emissão, e outras que vierem a ser exigidas por regulamentação aplicável;</w:t>
      </w:r>
    </w:p>
    <w:p w14:paraId="1FF29B65" w14:textId="77777777" w:rsidR="00CA763D" w:rsidRPr="00785233" w:rsidRDefault="00CA763D" w:rsidP="00E57F75">
      <w:pPr>
        <w:autoSpaceDE/>
        <w:autoSpaceDN/>
        <w:adjustRightInd/>
        <w:spacing w:line="320" w:lineRule="atLeast"/>
        <w:ind w:left="1418" w:right="-22" w:hanging="709"/>
        <w:contextualSpacing/>
        <w:rPr>
          <w:rFonts w:ascii="Tahoma" w:eastAsia="Calibri" w:hAnsi="Tahoma" w:cs="Tahoma"/>
          <w:sz w:val="22"/>
          <w:szCs w:val="22"/>
          <w:lang w:eastAsia="en-US"/>
        </w:rPr>
      </w:pPr>
    </w:p>
    <w:p w14:paraId="394024CB" w14:textId="77777777" w:rsidR="00CA763D" w:rsidRPr="00583287" w:rsidRDefault="008C7533" w:rsidP="00E57F75">
      <w:pPr>
        <w:numPr>
          <w:ilvl w:val="0"/>
          <w:numId w:val="17"/>
        </w:numPr>
        <w:autoSpaceDE/>
        <w:autoSpaceDN/>
        <w:adjustRightInd/>
        <w:spacing w:line="320" w:lineRule="atLeast"/>
        <w:ind w:left="1418" w:right="-22" w:hanging="709"/>
        <w:contextualSpacing/>
        <w:rPr>
          <w:rFonts w:ascii="Tahoma" w:eastAsia="MS Mincho" w:hAnsi="Tahoma" w:cs="Tahoma"/>
          <w:sz w:val="22"/>
          <w:szCs w:val="22"/>
        </w:rPr>
      </w:pPr>
      <w:r w:rsidRPr="00785233">
        <w:rPr>
          <w:rFonts w:ascii="Tahoma" w:eastAsia="MS Mincho" w:hAnsi="Tahoma" w:cs="Tahoma"/>
          <w:sz w:val="22"/>
          <w:szCs w:val="22"/>
        </w:rPr>
        <w:t>extração de certidões e despesas cartorárias e com correios quando necessárias ao dese</w:t>
      </w:r>
      <w:r w:rsidRPr="002013D9">
        <w:rPr>
          <w:rFonts w:ascii="Tahoma" w:eastAsia="MS Mincho" w:hAnsi="Tahoma" w:cs="Tahoma"/>
          <w:sz w:val="22"/>
          <w:szCs w:val="22"/>
        </w:rPr>
        <w:t>mpenho da função de Agente Fiduciário;</w:t>
      </w:r>
    </w:p>
    <w:p w14:paraId="6CD054F0" w14:textId="77777777" w:rsidR="00CA763D" w:rsidRPr="00583287" w:rsidRDefault="00CA763D" w:rsidP="00E57F75">
      <w:pPr>
        <w:autoSpaceDE/>
        <w:autoSpaceDN/>
        <w:adjustRightInd/>
        <w:spacing w:line="320" w:lineRule="atLeast"/>
        <w:ind w:left="1418" w:right="-22" w:hanging="709"/>
        <w:contextualSpacing/>
        <w:rPr>
          <w:rFonts w:ascii="Tahoma" w:eastAsia="Calibri" w:hAnsi="Tahoma" w:cs="Tahoma"/>
          <w:sz w:val="22"/>
          <w:szCs w:val="22"/>
          <w:lang w:eastAsia="en-US"/>
        </w:rPr>
      </w:pPr>
    </w:p>
    <w:p w14:paraId="0F57692F" w14:textId="77777777" w:rsidR="00CA763D" w:rsidRPr="00583287" w:rsidRDefault="008C7533" w:rsidP="00E57F75">
      <w:pPr>
        <w:numPr>
          <w:ilvl w:val="0"/>
          <w:numId w:val="17"/>
        </w:numPr>
        <w:autoSpaceDE/>
        <w:autoSpaceDN/>
        <w:adjustRightInd/>
        <w:spacing w:line="320" w:lineRule="atLeast"/>
        <w:ind w:left="1418" w:right="-22" w:hanging="709"/>
        <w:contextualSpacing/>
        <w:rPr>
          <w:rFonts w:ascii="Tahoma" w:eastAsia="MS Mincho" w:hAnsi="Tahoma" w:cs="Tahoma"/>
          <w:sz w:val="22"/>
          <w:szCs w:val="22"/>
        </w:rPr>
      </w:pPr>
      <w:r w:rsidRPr="00583287">
        <w:rPr>
          <w:rFonts w:ascii="Tahoma" w:eastAsia="MS Mincho" w:hAnsi="Tahoma" w:cs="Tahoma"/>
          <w:sz w:val="22"/>
          <w:szCs w:val="22"/>
        </w:rPr>
        <w:t>fotocópias, digitalizações, envio de documentos;</w:t>
      </w:r>
    </w:p>
    <w:p w14:paraId="276AFC6E" w14:textId="77777777" w:rsidR="00CA763D" w:rsidRPr="00583287" w:rsidRDefault="00CA763D" w:rsidP="00E57F75">
      <w:pPr>
        <w:autoSpaceDE/>
        <w:autoSpaceDN/>
        <w:adjustRightInd/>
        <w:spacing w:line="320" w:lineRule="atLeast"/>
        <w:ind w:left="1418" w:right="-22" w:hanging="709"/>
        <w:contextualSpacing/>
        <w:rPr>
          <w:rFonts w:ascii="Tahoma" w:eastAsia="Calibri" w:hAnsi="Tahoma" w:cs="Tahoma"/>
          <w:sz w:val="22"/>
          <w:szCs w:val="22"/>
          <w:lang w:eastAsia="en-US"/>
        </w:rPr>
      </w:pPr>
    </w:p>
    <w:p w14:paraId="4E62BEF5" w14:textId="77777777" w:rsidR="00CA763D" w:rsidRPr="00583287" w:rsidRDefault="008C7533" w:rsidP="00E57F75">
      <w:pPr>
        <w:numPr>
          <w:ilvl w:val="0"/>
          <w:numId w:val="17"/>
        </w:numPr>
        <w:autoSpaceDE/>
        <w:autoSpaceDN/>
        <w:adjustRightInd/>
        <w:spacing w:line="320" w:lineRule="atLeast"/>
        <w:ind w:left="1418" w:right="-22" w:hanging="709"/>
        <w:contextualSpacing/>
        <w:rPr>
          <w:rFonts w:ascii="Tahoma" w:eastAsia="MS Mincho" w:hAnsi="Tahoma" w:cs="Tahoma"/>
          <w:sz w:val="22"/>
          <w:szCs w:val="22"/>
        </w:rPr>
      </w:pPr>
      <w:r w:rsidRPr="00583287">
        <w:rPr>
          <w:rFonts w:ascii="Tahoma" w:eastAsia="MS Mincho" w:hAnsi="Tahoma" w:cs="Tahoma"/>
          <w:sz w:val="22"/>
          <w:szCs w:val="22"/>
        </w:rPr>
        <w:t>custos incorridos em contatos telefônicos relacionados à emissão;</w:t>
      </w:r>
    </w:p>
    <w:p w14:paraId="3D44A348" w14:textId="77777777" w:rsidR="00CA763D" w:rsidRPr="00583287" w:rsidRDefault="00CA763D" w:rsidP="00E57F75">
      <w:pPr>
        <w:autoSpaceDE/>
        <w:autoSpaceDN/>
        <w:adjustRightInd/>
        <w:spacing w:line="320" w:lineRule="atLeast"/>
        <w:ind w:left="1418" w:right="-22" w:hanging="709"/>
        <w:contextualSpacing/>
        <w:rPr>
          <w:rFonts w:ascii="Tahoma" w:eastAsia="Calibri" w:hAnsi="Tahoma" w:cs="Tahoma"/>
          <w:sz w:val="22"/>
          <w:szCs w:val="22"/>
          <w:lang w:eastAsia="en-US"/>
        </w:rPr>
      </w:pPr>
    </w:p>
    <w:p w14:paraId="0D38D8AD" w14:textId="77777777" w:rsidR="00CA763D" w:rsidRPr="00583287" w:rsidRDefault="008C7533" w:rsidP="00E57F75">
      <w:pPr>
        <w:numPr>
          <w:ilvl w:val="0"/>
          <w:numId w:val="17"/>
        </w:numPr>
        <w:autoSpaceDE/>
        <w:autoSpaceDN/>
        <w:adjustRightInd/>
        <w:spacing w:line="320" w:lineRule="atLeast"/>
        <w:ind w:left="1418" w:right="-22" w:hanging="709"/>
        <w:contextualSpacing/>
        <w:rPr>
          <w:rFonts w:ascii="Tahoma" w:eastAsia="MS Mincho" w:hAnsi="Tahoma" w:cs="Tahoma"/>
          <w:sz w:val="22"/>
          <w:szCs w:val="22"/>
        </w:rPr>
      </w:pPr>
      <w:r w:rsidRPr="00583287">
        <w:rPr>
          <w:rFonts w:ascii="Tahoma" w:eastAsia="MS Mincho" w:hAnsi="Tahoma" w:cs="Tahoma"/>
          <w:sz w:val="22"/>
          <w:szCs w:val="22"/>
        </w:rPr>
        <w:t>locomoções entre Estados da Federação e respectivas hospedagens, transportes e alimentação, quando necessárias ao desempenho das funções;</w:t>
      </w:r>
    </w:p>
    <w:p w14:paraId="58DD1E51" w14:textId="77777777" w:rsidR="00CA763D" w:rsidRPr="00583287" w:rsidRDefault="00CA763D" w:rsidP="00E57F75">
      <w:pPr>
        <w:autoSpaceDE/>
        <w:autoSpaceDN/>
        <w:adjustRightInd/>
        <w:spacing w:line="320" w:lineRule="atLeast"/>
        <w:ind w:left="1418" w:right="-22" w:hanging="709"/>
        <w:contextualSpacing/>
        <w:rPr>
          <w:rFonts w:ascii="Tahoma" w:eastAsia="Calibri" w:hAnsi="Tahoma" w:cs="Tahoma"/>
          <w:sz w:val="22"/>
          <w:szCs w:val="22"/>
          <w:lang w:eastAsia="en-US"/>
        </w:rPr>
      </w:pPr>
    </w:p>
    <w:p w14:paraId="35E0EF7B" w14:textId="77777777" w:rsidR="00CA763D" w:rsidRPr="00583287" w:rsidRDefault="008C7533" w:rsidP="00E57F75">
      <w:pPr>
        <w:numPr>
          <w:ilvl w:val="0"/>
          <w:numId w:val="17"/>
        </w:numPr>
        <w:autoSpaceDE/>
        <w:autoSpaceDN/>
        <w:adjustRightInd/>
        <w:spacing w:line="320" w:lineRule="atLeast"/>
        <w:ind w:left="1418" w:right="-22" w:hanging="709"/>
        <w:contextualSpacing/>
        <w:rPr>
          <w:rFonts w:ascii="Tahoma" w:eastAsia="MS Mincho" w:hAnsi="Tahoma" w:cs="Tahoma"/>
          <w:sz w:val="22"/>
          <w:szCs w:val="22"/>
        </w:rPr>
      </w:pPr>
      <w:r w:rsidRPr="00583287">
        <w:rPr>
          <w:rFonts w:ascii="Tahoma" w:eastAsia="MS Mincho" w:hAnsi="Tahoma" w:cs="Tahoma"/>
          <w:sz w:val="22"/>
          <w:szCs w:val="22"/>
        </w:rPr>
        <w:t>eventuais levantamentos adicionais e especiais ou periciais que vierem a ser imprescindíveis, se ocorrerem omissões e/ou obscuridades nas informações pertinentes aos estritos interesses dos Debenturistas;</w:t>
      </w:r>
    </w:p>
    <w:p w14:paraId="1150044C" w14:textId="77777777" w:rsidR="00CA763D" w:rsidRPr="00583287" w:rsidRDefault="00CA763D" w:rsidP="00E57F75">
      <w:pPr>
        <w:pStyle w:val="PargrafodaLista"/>
        <w:spacing w:line="320" w:lineRule="atLeast"/>
        <w:rPr>
          <w:rFonts w:ascii="Tahoma" w:hAnsi="Tahoma" w:cs="Tahoma"/>
          <w:sz w:val="22"/>
          <w:szCs w:val="22"/>
        </w:rPr>
      </w:pPr>
    </w:p>
    <w:p w14:paraId="45C19D71" w14:textId="77777777" w:rsidR="00CA763D" w:rsidRPr="00583287" w:rsidRDefault="008C7533" w:rsidP="00E57F75">
      <w:pPr>
        <w:numPr>
          <w:ilvl w:val="0"/>
          <w:numId w:val="17"/>
        </w:numPr>
        <w:autoSpaceDE/>
        <w:autoSpaceDN/>
        <w:adjustRightInd/>
        <w:spacing w:line="320" w:lineRule="atLeast"/>
        <w:ind w:left="1418" w:right="-22" w:hanging="709"/>
        <w:contextualSpacing/>
        <w:rPr>
          <w:rFonts w:ascii="Tahoma" w:eastAsia="MS Mincho" w:hAnsi="Tahoma" w:cs="Tahoma"/>
          <w:sz w:val="22"/>
          <w:szCs w:val="22"/>
        </w:rPr>
      </w:pPr>
      <w:r w:rsidRPr="00583287">
        <w:rPr>
          <w:rFonts w:ascii="Tahoma" w:eastAsia="MS Mincho" w:hAnsi="Tahoma" w:cs="Tahoma"/>
          <w:sz w:val="22"/>
          <w:szCs w:val="22"/>
        </w:rPr>
        <w:t>revalidação de laudos de avaliação, se o caso, nos termos do Ofício-Circular nº 1/2021 -CVM/SRE; e</w:t>
      </w:r>
    </w:p>
    <w:p w14:paraId="2FC1DCFB" w14:textId="77777777" w:rsidR="00CA763D" w:rsidRPr="00583287" w:rsidRDefault="00CA763D" w:rsidP="00E57F75">
      <w:pPr>
        <w:pStyle w:val="PargrafodaLista"/>
        <w:spacing w:line="320" w:lineRule="atLeast"/>
        <w:rPr>
          <w:rFonts w:ascii="Tahoma" w:hAnsi="Tahoma" w:cs="Tahoma"/>
          <w:sz w:val="22"/>
          <w:szCs w:val="22"/>
        </w:rPr>
      </w:pPr>
    </w:p>
    <w:p w14:paraId="3B47565C" w14:textId="77777777" w:rsidR="00CA763D" w:rsidRPr="00583287" w:rsidRDefault="008C7533" w:rsidP="00E57F75">
      <w:pPr>
        <w:numPr>
          <w:ilvl w:val="0"/>
          <w:numId w:val="17"/>
        </w:numPr>
        <w:autoSpaceDE/>
        <w:autoSpaceDN/>
        <w:adjustRightInd/>
        <w:spacing w:line="320" w:lineRule="atLeast"/>
        <w:ind w:left="1418" w:right="-22" w:hanging="709"/>
        <w:contextualSpacing/>
        <w:rPr>
          <w:rFonts w:ascii="Tahoma" w:eastAsia="MS Mincho" w:hAnsi="Tahoma" w:cs="Tahoma"/>
          <w:sz w:val="22"/>
          <w:szCs w:val="22"/>
        </w:rPr>
      </w:pPr>
      <w:r w:rsidRPr="00583287">
        <w:rPr>
          <w:rStyle w:val="NenhumA"/>
          <w:rFonts w:ascii="Tahoma" w:hAnsi="Tahoma" w:cs="Tahoma"/>
          <w:bCs/>
          <w:sz w:val="22"/>
          <w:szCs w:val="22"/>
        </w:rPr>
        <w:t>custos relacionados ao registro e manutenção dos documentos na CETIP21, sendo certo que tais custos deverão ser ressarcidos de maneira integral, considerando os valores da tabela CETIP21 do ano-calendário vigente.</w:t>
      </w:r>
    </w:p>
    <w:p w14:paraId="3AC8E4B5" w14:textId="77777777" w:rsidR="00CA763D" w:rsidRPr="00583287" w:rsidRDefault="00CA763D" w:rsidP="00E57F75">
      <w:pPr>
        <w:tabs>
          <w:tab w:val="left" w:pos="1134"/>
          <w:tab w:val="left" w:pos="1620"/>
        </w:tabs>
        <w:autoSpaceDE/>
        <w:autoSpaceDN/>
        <w:adjustRightInd/>
        <w:spacing w:line="320" w:lineRule="atLeast"/>
        <w:ind w:right="-22"/>
        <w:rPr>
          <w:rFonts w:ascii="Tahoma" w:eastAsia="Calibri" w:hAnsi="Tahoma" w:cs="Tahoma"/>
          <w:b/>
          <w:sz w:val="22"/>
          <w:szCs w:val="22"/>
          <w:lang w:eastAsia="en-US"/>
        </w:rPr>
      </w:pPr>
    </w:p>
    <w:p w14:paraId="47FAD310" w14:textId="078BF30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lastRenderedPageBreak/>
        <w:t xml:space="preserve">O reembolso de despesas acima de </w:t>
      </w:r>
      <w:r w:rsidR="004F1D1C" w:rsidRPr="00583287">
        <w:rPr>
          <w:rFonts w:ascii="Tahoma" w:hAnsi="Tahoma" w:cs="Tahoma"/>
          <w:sz w:val="22"/>
          <w:szCs w:val="22"/>
        </w:rPr>
        <w:t>R$</w:t>
      </w:r>
      <w:r w:rsidR="004F1D1C" w:rsidRPr="00583287">
        <w:rPr>
          <w:rFonts w:ascii="Tahoma" w:hAnsi="Tahoma" w:cs="Tahoma"/>
          <w:bCs/>
          <w:sz w:val="22"/>
          <w:szCs w:val="22"/>
        </w:rPr>
        <w:t>10.000,00</w:t>
      </w:r>
      <w:r w:rsidR="004F1D1C" w:rsidRPr="00583287">
        <w:rPr>
          <w:rFonts w:ascii="Tahoma" w:hAnsi="Tahoma" w:cs="Tahoma"/>
          <w:sz w:val="22"/>
          <w:szCs w:val="22"/>
        </w:rPr>
        <w:t xml:space="preserve"> (</w:t>
      </w:r>
      <w:r w:rsidR="004F1D1C" w:rsidRPr="00583287">
        <w:rPr>
          <w:rFonts w:ascii="Tahoma" w:hAnsi="Tahoma" w:cs="Tahoma"/>
          <w:bCs/>
          <w:sz w:val="22"/>
          <w:szCs w:val="22"/>
        </w:rPr>
        <w:t>dez mil reais</w:t>
      </w:r>
      <w:r w:rsidR="004F1D1C" w:rsidRPr="00583287">
        <w:rPr>
          <w:rFonts w:ascii="Tahoma" w:hAnsi="Tahoma" w:cs="Tahoma"/>
          <w:sz w:val="22"/>
          <w:szCs w:val="22"/>
        </w:rPr>
        <w:t>)</w:t>
      </w:r>
      <w:r w:rsidRPr="00583287">
        <w:rPr>
          <w:rFonts w:ascii="Tahoma" w:hAnsi="Tahoma" w:cs="Tahoma"/>
          <w:sz w:val="22"/>
          <w:szCs w:val="22"/>
        </w:rPr>
        <w:t xml:space="preserve"> dependerá de aprovação prévia da Emissora. O Agente Fiduciário, no entanto, fica desde já ciente e concorda com o risco de não ter as despesas incorridas nos termos da Cláusula </w:t>
      </w:r>
      <w:r w:rsidR="008E287B" w:rsidRPr="00E65CC3">
        <w:rPr>
          <w:rFonts w:ascii="Tahoma" w:hAnsi="Tahoma" w:cs="Tahoma"/>
          <w:sz w:val="22"/>
          <w:szCs w:val="22"/>
        </w:rPr>
        <w:fldChar w:fldCharType="begin"/>
      </w:r>
      <w:r w:rsidR="008E287B" w:rsidRPr="00583287">
        <w:rPr>
          <w:rFonts w:ascii="Tahoma" w:hAnsi="Tahoma" w:cs="Tahoma"/>
          <w:sz w:val="22"/>
          <w:szCs w:val="22"/>
        </w:rPr>
        <w:instrText xml:space="preserve"> REF _Ref69599201 \r \h </w:instrText>
      </w:r>
      <w:r w:rsidR="008E287B" w:rsidRPr="00E65CC3">
        <w:rPr>
          <w:rFonts w:ascii="Tahoma" w:hAnsi="Tahoma" w:cs="Tahoma"/>
          <w:sz w:val="22"/>
          <w:szCs w:val="22"/>
        </w:rPr>
      </w:r>
      <w:r w:rsidR="008E287B" w:rsidRPr="00E65CC3">
        <w:rPr>
          <w:rFonts w:ascii="Tahoma" w:hAnsi="Tahoma" w:cs="Tahoma"/>
          <w:sz w:val="22"/>
          <w:szCs w:val="22"/>
        </w:rPr>
        <w:fldChar w:fldCharType="separate"/>
      </w:r>
      <w:r w:rsidR="001E3BF4">
        <w:rPr>
          <w:rFonts w:ascii="Tahoma" w:hAnsi="Tahoma" w:cs="Tahoma"/>
          <w:sz w:val="22"/>
          <w:szCs w:val="22"/>
        </w:rPr>
        <w:t>7.3</w:t>
      </w:r>
      <w:r w:rsidR="008E287B" w:rsidRPr="00E65CC3">
        <w:rPr>
          <w:rFonts w:ascii="Tahoma" w:hAnsi="Tahoma" w:cs="Tahoma"/>
          <w:sz w:val="22"/>
          <w:szCs w:val="22"/>
        </w:rPr>
        <w:fldChar w:fldCharType="end"/>
      </w:r>
      <w:r w:rsidRPr="00583287">
        <w:rPr>
          <w:rFonts w:ascii="Tahoma" w:hAnsi="Tahoma" w:cs="Tahoma"/>
          <w:sz w:val="22"/>
          <w:szCs w:val="22"/>
        </w:rPr>
        <w:t xml:space="preserve"> acima aprovadas previamente e/ou reembolsadas pela Emissora ou pelos Debenturistas, conforme o caso, caso tenham sido realizadas em discordância </w:t>
      </w:r>
      <w:r w:rsidRPr="00D4459F">
        <w:rPr>
          <w:rFonts w:ascii="Tahoma" w:hAnsi="Tahoma" w:cs="Tahoma"/>
          <w:sz w:val="22"/>
          <w:szCs w:val="22"/>
        </w:rPr>
        <w:t xml:space="preserve">com </w:t>
      </w:r>
      <w:r w:rsidRPr="00BF7866">
        <w:rPr>
          <w:rFonts w:ascii="Tahoma" w:hAnsi="Tahoma" w:cs="Tahoma"/>
          <w:b/>
          <w:sz w:val="22"/>
          <w:szCs w:val="22"/>
        </w:rPr>
        <w:t>(i)</w:t>
      </w:r>
      <w:r w:rsidRPr="00811A49">
        <w:rPr>
          <w:rFonts w:ascii="Tahoma" w:hAnsi="Tahoma" w:cs="Tahoma"/>
          <w:sz w:val="22"/>
          <w:szCs w:val="22"/>
        </w:rPr>
        <w:t xml:space="preserve"> critérios de b</w:t>
      </w:r>
      <w:r w:rsidRPr="00B23FFD">
        <w:rPr>
          <w:rFonts w:ascii="Tahoma" w:hAnsi="Tahoma" w:cs="Tahoma"/>
          <w:sz w:val="22"/>
          <w:szCs w:val="22"/>
        </w:rPr>
        <w:t>om senso e razoabilidade geralmente aceitos em relações comerciais do gên</w:t>
      </w:r>
      <w:r w:rsidRPr="00BB46AE">
        <w:rPr>
          <w:rFonts w:ascii="Tahoma" w:hAnsi="Tahoma" w:cs="Tahoma"/>
          <w:sz w:val="22"/>
          <w:szCs w:val="22"/>
        </w:rPr>
        <w:t xml:space="preserve">ero ou </w:t>
      </w:r>
      <w:r w:rsidRPr="00BB46AE">
        <w:rPr>
          <w:rFonts w:ascii="Tahoma" w:hAnsi="Tahoma" w:cs="Tahoma"/>
          <w:b/>
          <w:sz w:val="22"/>
          <w:szCs w:val="22"/>
        </w:rPr>
        <w:t>(</w:t>
      </w:r>
      <w:proofErr w:type="spellStart"/>
      <w:r w:rsidRPr="00BB46AE">
        <w:rPr>
          <w:rFonts w:ascii="Tahoma" w:hAnsi="Tahoma" w:cs="Tahoma"/>
          <w:b/>
          <w:sz w:val="22"/>
          <w:szCs w:val="22"/>
        </w:rPr>
        <w:t>ii</w:t>
      </w:r>
      <w:proofErr w:type="spellEnd"/>
      <w:r w:rsidRPr="00BB46AE">
        <w:rPr>
          <w:rFonts w:ascii="Tahoma" w:hAnsi="Tahoma" w:cs="Tahoma"/>
          <w:b/>
          <w:sz w:val="22"/>
          <w:szCs w:val="22"/>
        </w:rPr>
        <w:t>)</w:t>
      </w:r>
      <w:r w:rsidRPr="00785233">
        <w:rPr>
          <w:rFonts w:ascii="Tahoma" w:hAnsi="Tahoma" w:cs="Tahoma"/>
          <w:sz w:val="22"/>
          <w:szCs w:val="22"/>
        </w:rPr>
        <w:t xml:space="preserve"> a função fiduciária que lhe é inerente</w:t>
      </w:r>
      <w:r w:rsidR="004F1D1C" w:rsidRPr="00785233">
        <w:rPr>
          <w:rFonts w:ascii="Tahoma" w:hAnsi="Tahoma" w:cs="Tahoma"/>
          <w:sz w:val="22"/>
          <w:szCs w:val="22"/>
        </w:rPr>
        <w:t xml:space="preserve">, outrossim, caso não seja aprovada previamente, mesmo que comprovado que as despesas foram decorrentes do exercício da função do Agente Fiduciário em benefício e proteção dos direitos dos Debenturistas, a </w:t>
      </w:r>
      <w:r w:rsidR="004F1D1C" w:rsidRPr="002013D9">
        <w:rPr>
          <w:rFonts w:ascii="Tahoma" w:hAnsi="Tahoma" w:cs="Tahoma"/>
          <w:sz w:val="22"/>
          <w:szCs w:val="22"/>
        </w:rPr>
        <w:t>Emissora será obrigada a efetuar o reembolso</w:t>
      </w:r>
      <w:r w:rsidR="004F1D1C" w:rsidRPr="00583287">
        <w:rPr>
          <w:rFonts w:ascii="Tahoma" w:hAnsi="Tahoma" w:cs="Tahoma"/>
          <w:sz w:val="22"/>
          <w:szCs w:val="22"/>
        </w:rPr>
        <w:t>.</w:t>
      </w:r>
    </w:p>
    <w:p w14:paraId="7C7FE872"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5205633C" w14:textId="460F1BC4" w:rsidR="00CA763D" w:rsidRPr="00811A49"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O crédito do Agente Fiduciário por despesas previamente aprovadas, sempre que possível, que tenha feito para proteger direitos e interesses ou realizar créditos dos Debenturistas, que não tenha sido saldado na forma descrita nas Cláusulas </w:t>
      </w:r>
      <w:r w:rsidR="008E287B" w:rsidRPr="00E65CC3">
        <w:rPr>
          <w:rFonts w:ascii="Tahoma" w:hAnsi="Tahoma" w:cs="Tahoma"/>
          <w:sz w:val="22"/>
          <w:szCs w:val="22"/>
        </w:rPr>
        <w:fldChar w:fldCharType="begin"/>
      </w:r>
      <w:r w:rsidR="008E287B" w:rsidRPr="00583287">
        <w:rPr>
          <w:rFonts w:ascii="Tahoma" w:hAnsi="Tahoma" w:cs="Tahoma"/>
          <w:sz w:val="22"/>
          <w:szCs w:val="22"/>
        </w:rPr>
        <w:instrText xml:space="preserve"> REF _Ref69599349 \r \h </w:instrText>
      </w:r>
      <w:r w:rsidR="008E287B" w:rsidRPr="00E65CC3">
        <w:rPr>
          <w:rFonts w:ascii="Tahoma" w:hAnsi="Tahoma" w:cs="Tahoma"/>
          <w:sz w:val="22"/>
          <w:szCs w:val="22"/>
        </w:rPr>
      </w:r>
      <w:r w:rsidR="008E287B" w:rsidRPr="00E65CC3">
        <w:rPr>
          <w:rFonts w:ascii="Tahoma" w:hAnsi="Tahoma" w:cs="Tahoma"/>
          <w:sz w:val="22"/>
          <w:szCs w:val="22"/>
        </w:rPr>
        <w:fldChar w:fldCharType="separate"/>
      </w:r>
      <w:r w:rsidR="001E3BF4">
        <w:rPr>
          <w:rFonts w:ascii="Tahoma" w:hAnsi="Tahoma" w:cs="Tahoma"/>
          <w:sz w:val="22"/>
          <w:szCs w:val="22"/>
        </w:rPr>
        <w:t>7.3.1</w:t>
      </w:r>
      <w:r w:rsidR="008E287B" w:rsidRPr="00E65CC3">
        <w:rPr>
          <w:rFonts w:ascii="Tahoma" w:hAnsi="Tahoma" w:cs="Tahoma"/>
          <w:sz w:val="22"/>
          <w:szCs w:val="22"/>
        </w:rPr>
        <w:fldChar w:fldCharType="end"/>
      </w:r>
      <w:r w:rsidRPr="00583287">
        <w:rPr>
          <w:rFonts w:ascii="Tahoma" w:hAnsi="Tahoma" w:cs="Tahoma"/>
          <w:sz w:val="22"/>
          <w:szCs w:val="22"/>
        </w:rPr>
        <w:t xml:space="preserve"> e </w:t>
      </w:r>
      <w:r w:rsidR="008E287B" w:rsidRPr="00E65CC3">
        <w:rPr>
          <w:rFonts w:ascii="Tahoma" w:hAnsi="Tahoma" w:cs="Tahoma"/>
          <w:sz w:val="22"/>
          <w:szCs w:val="22"/>
        </w:rPr>
        <w:fldChar w:fldCharType="begin"/>
      </w:r>
      <w:r w:rsidR="008E287B" w:rsidRPr="00583287">
        <w:rPr>
          <w:rFonts w:ascii="Tahoma" w:hAnsi="Tahoma" w:cs="Tahoma"/>
          <w:sz w:val="22"/>
          <w:szCs w:val="22"/>
        </w:rPr>
        <w:instrText xml:space="preserve"> REF _Ref95137756 \r \h </w:instrText>
      </w:r>
      <w:r w:rsidR="008E287B" w:rsidRPr="00E65CC3">
        <w:rPr>
          <w:rFonts w:ascii="Tahoma" w:hAnsi="Tahoma" w:cs="Tahoma"/>
          <w:sz w:val="22"/>
          <w:szCs w:val="22"/>
        </w:rPr>
      </w:r>
      <w:r w:rsidR="008E287B" w:rsidRPr="00E65CC3">
        <w:rPr>
          <w:rFonts w:ascii="Tahoma" w:hAnsi="Tahoma" w:cs="Tahoma"/>
          <w:sz w:val="22"/>
          <w:szCs w:val="22"/>
        </w:rPr>
        <w:fldChar w:fldCharType="separate"/>
      </w:r>
      <w:r w:rsidR="001E3BF4">
        <w:rPr>
          <w:rFonts w:ascii="Tahoma" w:hAnsi="Tahoma" w:cs="Tahoma"/>
          <w:sz w:val="22"/>
          <w:szCs w:val="22"/>
        </w:rPr>
        <w:t>7.3.3</w:t>
      </w:r>
      <w:r w:rsidR="008E287B" w:rsidRPr="00E65CC3">
        <w:rPr>
          <w:rFonts w:ascii="Tahoma" w:hAnsi="Tahoma" w:cs="Tahoma"/>
          <w:sz w:val="22"/>
          <w:szCs w:val="22"/>
        </w:rPr>
        <w:fldChar w:fldCharType="end"/>
      </w:r>
      <w:r w:rsidRPr="00583287">
        <w:rPr>
          <w:rFonts w:ascii="Tahoma" w:hAnsi="Tahoma" w:cs="Tahoma"/>
          <w:sz w:val="22"/>
          <w:szCs w:val="22"/>
        </w:rPr>
        <w:t xml:space="preserve"> acima, será acrescido à dívida da Emissora, preferindo às Deb</w:t>
      </w:r>
      <w:r w:rsidRPr="00D4459F">
        <w:rPr>
          <w:rFonts w:ascii="Tahoma" w:hAnsi="Tahoma" w:cs="Tahoma"/>
          <w:sz w:val="22"/>
          <w:szCs w:val="22"/>
        </w:rPr>
        <w:t xml:space="preserve">êntures na ordem </w:t>
      </w:r>
      <w:r w:rsidRPr="00BF7866">
        <w:rPr>
          <w:rFonts w:ascii="Tahoma" w:hAnsi="Tahoma" w:cs="Tahoma"/>
          <w:sz w:val="22"/>
          <w:szCs w:val="22"/>
        </w:rPr>
        <w:t>de pagamento, nos termos do parágrafo 5° do artigo 68 da Lei das Sociedades por Ações.</w:t>
      </w:r>
    </w:p>
    <w:p w14:paraId="33BCDE86" w14:textId="77777777" w:rsidR="00CA763D" w:rsidRPr="00BB46AE" w:rsidRDefault="00CA763D" w:rsidP="00E57F75">
      <w:pPr>
        <w:pStyle w:val="PargrafodaLista"/>
        <w:spacing w:line="320" w:lineRule="atLeast"/>
        <w:ind w:left="0" w:right="-22"/>
        <w:rPr>
          <w:rFonts w:ascii="Tahoma" w:hAnsi="Tahoma" w:cs="Tahoma"/>
          <w:sz w:val="22"/>
          <w:szCs w:val="22"/>
        </w:rPr>
      </w:pPr>
    </w:p>
    <w:p w14:paraId="6FB17978"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bookmarkStart w:id="402" w:name="_Ref69599402"/>
      <w:r w:rsidRPr="00785233">
        <w:rPr>
          <w:rFonts w:ascii="Tahoma" w:hAnsi="Tahoma" w:cs="Tahoma"/>
          <w:sz w:val="22"/>
          <w:szCs w:val="22"/>
        </w:rPr>
        <w:t>Nas hipóteses de ausência, impedimentos temporários, renúncia, intervenção, liquidação judicial ou extrajudicial, falência, morte ou qualquer outro caso de vacância, será realizada, dentro do prazo máximo de 30 (trinta) dias contados do evento que a determinar, Assembleia Geral de Debenturistas para a escolha do novo agente fiduciário, a qual poderá ser convocada pelo próprio Agente Fiduciário a ser subs</w:t>
      </w:r>
      <w:r w:rsidRPr="002013D9">
        <w:rPr>
          <w:rFonts w:ascii="Tahoma" w:hAnsi="Tahoma" w:cs="Tahoma"/>
          <w:sz w:val="22"/>
          <w:szCs w:val="22"/>
        </w:rPr>
        <w:t>tituído, pela Emi</w:t>
      </w:r>
      <w:r w:rsidRPr="00583287">
        <w:rPr>
          <w:rFonts w:ascii="Tahoma" w:hAnsi="Tahoma" w:cs="Tahoma"/>
          <w:sz w:val="22"/>
          <w:szCs w:val="22"/>
        </w:rPr>
        <w:t>ssora, por Debenturistas que representem 10% (dez por cento), no mínimo, das Debêntures em Circulação, ou pela CVM. Na hipótese de a convocação não ocorrer até 15 (quinze) dias antes do término do prazo acima citado, caberá à Emissora efetuá-la, sendo certo que a CVM poderá nomear substituto provisório enquanto não se consumar o processo de escolha do novo agente fiduciário.</w:t>
      </w:r>
      <w:bookmarkStart w:id="403" w:name="_Ref436688197"/>
      <w:bookmarkEnd w:id="402"/>
    </w:p>
    <w:p w14:paraId="068DD2AE"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09D807D9"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A remuneração do novo agente fiduciário será a mesma já prevista nesta Escritura de Emissão, salvo se outra for negociada com a Emissora e com os Debenturistas.</w:t>
      </w:r>
      <w:bookmarkEnd w:id="403"/>
    </w:p>
    <w:p w14:paraId="3FB1D0DF"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23A6C7F7"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Na hipótese de não poder o Agente Fiduciário continuar a exercer as suas funções por circunstâncias supervenientes a esta Escritura de Emissão, este deverá comunicar imediatamente o fato aos Debenturistas e à Emissora, mediante convocação de Assembleia Geral de Debenturistas, solicitando sua substituição.</w:t>
      </w:r>
    </w:p>
    <w:p w14:paraId="5052171C" w14:textId="77777777" w:rsidR="00CA763D" w:rsidRPr="00583287" w:rsidRDefault="00CA763D" w:rsidP="00E57F75">
      <w:pPr>
        <w:pStyle w:val="PargrafodaLista"/>
        <w:spacing w:line="320" w:lineRule="atLeast"/>
        <w:ind w:left="0" w:right="-22"/>
        <w:rPr>
          <w:rFonts w:ascii="Tahoma" w:hAnsi="Tahoma" w:cs="Tahoma"/>
          <w:sz w:val="22"/>
          <w:szCs w:val="22"/>
        </w:rPr>
      </w:pPr>
    </w:p>
    <w:p w14:paraId="784D78D7" w14:textId="0D97A94C" w:rsidR="00CA763D" w:rsidRPr="00E65CC3"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É facultado aos Debenturistas proceder à substituição do Agente Fiduciário e à indicação de seu substituto, em Assembleia Geral de Debenturistas especialmente convocada para esse fim, observado o disposto na Cláusula </w:t>
      </w:r>
      <w:r w:rsidR="008E287B" w:rsidRPr="00E65CC3">
        <w:rPr>
          <w:rFonts w:ascii="Tahoma" w:hAnsi="Tahoma" w:cs="Tahoma"/>
          <w:sz w:val="22"/>
          <w:szCs w:val="22"/>
        </w:rPr>
        <w:fldChar w:fldCharType="begin"/>
      </w:r>
      <w:r w:rsidR="008E287B" w:rsidRPr="00583287">
        <w:rPr>
          <w:rFonts w:ascii="Tahoma" w:hAnsi="Tahoma" w:cs="Tahoma"/>
          <w:sz w:val="22"/>
          <w:szCs w:val="22"/>
        </w:rPr>
        <w:instrText xml:space="preserve"> REF _Ref69599402 \r \h </w:instrText>
      </w:r>
      <w:r w:rsidR="008E287B" w:rsidRPr="00E65CC3">
        <w:rPr>
          <w:rFonts w:ascii="Tahoma" w:hAnsi="Tahoma" w:cs="Tahoma"/>
          <w:sz w:val="22"/>
          <w:szCs w:val="22"/>
        </w:rPr>
      </w:r>
      <w:r w:rsidR="008E287B" w:rsidRPr="00E65CC3">
        <w:rPr>
          <w:rFonts w:ascii="Tahoma" w:hAnsi="Tahoma" w:cs="Tahoma"/>
          <w:sz w:val="22"/>
          <w:szCs w:val="22"/>
        </w:rPr>
        <w:fldChar w:fldCharType="separate"/>
      </w:r>
      <w:r w:rsidR="001E3BF4">
        <w:rPr>
          <w:rFonts w:ascii="Tahoma" w:hAnsi="Tahoma" w:cs="Tahoma"/>
          <w:sz w:val="22"/>
          <w:szCs w:val="22"/>
        </w:rPr>
        <w:t>7.4</w:t>
      </w:r>
      <w:r w:rsidR="008E287B" w:rsidRPr="00E65CC3">
        <w:rPr>
          <w:rFonts w:ascii="Tahoma" w:hAnsi="Tahoma" w:cs="Tahoma"/>
          <w:sz w:val="22"/>
          <w:szCs w:val="22"/>
        </w:rPr>
        <w:fldChar w:fldCharType="end"/>
      </w:r>
      <w:r w:rsidRPr="00583287">
        <w:rPr>
          <w:rFonts w:ascii="Tahoma" w:hAnsi="Tahoma" w:cs="Tahoma"/>
          <w:sz w:val="22"/>
          <w:szCs w:val="22"/>
        </w:rPr>
        <w:t xml:space="preserve"> acima.</w:t>
      </w:r>
    </w:p>
    <w:p w14:paraId="4F21D0FB" w14:textId="77777777" w:rsidR="00CA763D" w:rsidRPr="00D4459F" w:rsidRDefault="00CA763D" w:rsidP="00E57F75">
      <w:pPr>
        <w:pStyle w:val="PargrafodaLista"/>
        <w:spacing w:line="320" w:lineRule="atLeast"/>
        <w:ind w:left="0" w:right="-22"/>
        <w:rPr>
          <w:rFonts w:ascii="Tahoma" w:hAnsi="Tahoma" w:cs="Tahoma"/>
          <w:sz w:val="22"/>
          <w:szCs w:val="22"/>
        </w:rPr>
      </w:pPr>
    </w:p>
    <w:p w14:paraId="5F5B1735" w14:textId="77777777" w:rsidR="00CA763D" w:rsidRPr="00785233"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811A49">
        <w:rPr>
          <w:rFonts w:ascii="Tahoma" w:hAnsi="Tahoma" w:cs="Tahoma"/>
          <w:sz w:val="22"/>
          <w:szCs w:val="22"/>
        </w:rPr>
        <w:t>A substituição do Agente Fiduciário deve ser comunicada à CVM no prazo de 7 (sete) Dias Úteis, contados do regis</w:t>
      </w:r>
      <w:r w:rsidRPr="00BB46AE">
        <w:rPr>
          <w:rFonts w:ascii="Tahoma" w:hAnsi="Tahoma" w:cs="Tahoma"/>
          <w:sz w:val="22"/>
          <w:szCs w:val="22"/>
        </w:rPr>
        <w:t>tro do respectivo aditamento à esta Escritura de Emissão, nos termo</w:t>
      </w:r>
      <w:r w:rsidRPr="00785233">
        <w:rPr>
          <w:rFonts w:ascii="Tahoma" w:hAnsi="Tahoma" w:cs="Tahoma"/>
          <w:sz w:val="22"/>
          <w:szCs w:val="22"/>
        </w:rPr>
        <w:t>s do artigo 9º da Resolução CVM 17.</w:t>
      </w:r>
    </w:p>
    <w:p w14:paraId="449626EB" w14:textId="77777777" w:rsidR="00CA763D" w:rsidRPr="00785233" w:rsidRDefault="00CA763D" w:rsidP="00E57F75">
      <w:pPr>
        <w:pStyle w:val="PargrafodaLista"/>
        <w:spacing w:line="320" w:lineRule="atLeast"/>
        <w:ind w:left="0" w:right="-22"/>
        <w:rPr>
          <w:rFonts w:ascii="Tahoma" w:hAnsi="Tahoma" w:cs="Tahoma"/>
          <w:sz w:val="22"/>
          <w:szCs w:val="22"/>
        </w:rPr>
      </w:pPr>
    </w:p>
    <w:p w14:paraId="4F5FD6F8" w14:textId="43662EE5" w:rsidR="00CA763D" w:rsidRPr="00D4459F"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785233">
        <w:rPr>
          <w:rFonts w:ascii="Tahoma" w:hAnsi="Tahoma" w:cs="Tahoma"/>
          <w:sz w:val="22"/>
          <w:szCs w:val="22"/>
        </w:rPr>
        <w:t>A substituição do Agente Fiduciário deverá ser objeto de aditamento a esta Escritura de Emissão, que deverá ser arquivado na JUCESP, na forma da Cláusul</w:t>
      </w:r>
      <w:r w:rsidRPr="002013D9">
        <w:rPr>
          <w:rFonts w:ascii="Tahoma" w:hAnsi="Tahoma" w:cs="Tahoma"/>
          <w:sz w:val="22"/>
          <w:szCs w:val="22"/>
        </w:rPr>
        <w:t xml:space="preserve">a </w:t>
      </w:r>
      <w:r w:rsidRPr="00E65CC3">
        <w:rPr>
          <w:rFonts w:ascii="Tahoma" w:hAnsi="Tahoma" w:cs="Tahoma"/>
          <w:sz w:val="22"/>
          <w:szCs w:val="22"/>
        </w:rPr>
        <w:fldChar w:fldCharType="begin"/>
      </w:r>
      <w:r w:rsidRPr="00583287">
        <w:rPr>
          <w:rFonts w:ascii="Tahoma" w:hAnsi="Tahoma" w:cs="Tahoma"/>
          <w:sz w:val="22"/>
          <w:szCs w:val="22"/>
        </w:rPr>
        <w:instrText xml:space="preserve"> REF _Ref69484075 \r \h  \* MERGEFORMAT </w:instrText>
      </w:r>
      <w:r w:rsidRPr="00E65CC3">
        <w:rPr>
          <w:rFonts w:ascii="Tahoma" w:hAnsi="Tahoma" w:cs="Tahoma"/>
          <w:sz w:val="22"/>
          <w:szCs w:val="22"/>
        </w:rPr>
      </w:r>
      <w:r w:rsidRPr="00E65CC3">
        <w:rPr>
          <w:rFonts w:ascii="Tahoma" w:hAnsi="Tahoma" w:cs="Tahoma"/>
          <w:sz w:val="22"/>
          <w:szCs w:val="22"/>
        </w:rPr>
        <w:fldChar w:fldCharType="separate"/>
      </w:r>
      <w:r w:rsidR="001E3BF4">
        <w:rPr>
          <w:rFonts w:ascii="Tahoma" w:hAnsi="Tahoma" w:cs="Tahoma"/>
          <w:sz w:val="22"/>
          <w:szCs w:val="22"/>
        </w:rPr>
        <w:t>1.3</w:t>
      </w:r>
      <w:r w:rsidRPr="00E65CC3">
        <w:rPr>
          <w:rFonts w:ascii="Tahoma" w:hAnsi="Tahoma" w:cs="Tahoma"/>
          <w:sz w:val="22"/>
          <w:szCs w:val="22"/>
        </w:rPr>
        <w:fldChar w:fldCharType="end"/>
      </w:r>
      <w:r w:rsidRPr="00583287">
        <w:rPr>
          <w:rFonts w:ascii="Tahoma" w:hAnsi="Tahoma" w:cs="Tahoma"/>
          <w:sz w:val="22"/>
          <w:szCs w:val="22"/>
        </w:rPr>
        <w:t xml:space="preserve"> desta Escritura de Emissão.</w:t>
      </w:r>
    </w:p>
    <w:p w14:paraId="2AC6BA84" w14:textId="77777777" w:rsidR="00CA763D" w:rsidRPr="00811A49" w:rsidRDefault="00CA763D" w:rsidP="00E57F75">
      <w:pPr>
        <w:pStyle w:val="PargrafodaLista"/>
        <w:spacing w:line="320" w:lineRule="atLeast"/>
        <w:ind w:left="0" w:right="-22"/>
        <w:rPr>
          <w:rFonts w:ascii="Tahoma" w:hAnsi="Tahoma" w:cs="Tahoma"/>
          <w:sz w:val="22"/>
          <w:szCs w:val="22"/>
        </w:rPr>
      </w:pPr>
    </w:p>
    <w:p w14:paraId="24EE2C4D" w14:textId="77777777" w:rsidR="00CA763D" w:rsidRPr="00785233"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BB46AE">
        <w:rPr>
          <w:rFonts w:ascii="Tahoma" w:hAnsi="Tahoma" w:cs="Tahoma"/>
          <w:sz w:val="22"/>
          <w:szCs w:val="22"/>
        </w:rPr>
        <w:t>O Agente Fiduciário entrará no exercício de suas funções a partir da data da assinatura da presente Escritura de Emissão ou, no caso de agente fiduciário substitut</w:t>
      </w:r>
      <w:r w:rsidRPr="00785233">
        <w:rPr>
          <w:rFonts w:ascii="Tahoma" w:hAnsi="Tahoma" w:cs="Tahoma"/>
          <w:sz w:val="22"/>
          <w:szCs w:val="22"/>
        </w:rPr>
        <w:t>o, no dia da celebração do correspondente aditamento à Escritura de Emissão, devendo permanecer no exercício de suas funções até sua efetiva substituição ou até o pagamento integral do saldo devedor das Debêntures, o que ocorrer primeiro.</w:t>
      </w:r>
    </w:p>
    <w:p w14:paraId="60265159" w14:textId="77777777" w:rsidR="00CA763D" w:rsidRPr="00785233" w:rsidRDefault="00CA763D" w:rsidP="00E57F75">
      <w:pPr>
        <w:pStyle w:val="PargrafodaLista"/>
        <w:spacing w:line="320" w:lineRule="atLeast"/>
        <w:ind w:left="0" w:right="-22"/>
        <w:rPr>
          <w:rFonts w:ascii="Tahoma" w:hAnsi="Tahoma" w:cs="Tahoma"/>
          <w:sz w:val="22"/>
          <w:szCs w:val="22"/>
        </w:rPr>
      </w:pPr>
    </w:p>
    <w:p w14:paraId="390BB932"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2013D9">
        <w:rPr>
          <w:rFonts w:ascii="Tahoma" w:hAnsi="Tahoma" w:cs="Tahoma"/>
          <w:sz w:val="22"/>
          <w:szCs w:val="22"/>
        </w:rPr>
        <w:t>Aplicam-se às hi</w:t>
      </w:r>
      <w:r w:rsidRPr="00583287">
        <w:rPr>
          <w:rFonts w:ascii="Tahoma" w:hAnsi="Tahoma" w:cs="Tahoma"/>
          <w:sz w:val="22"/>
          <w:szCs w:val="22"/>
        </w:rPr>
        <w:t xml:space="preserve">póteses de substituição do Agente Fiduciário as normas e preceitos </w:t>
      </w:r>
      <w:proofErr w:type="gramStart"/>
      <w:r w:rsidR="00B20498" w:rsidRPr="00583287">
        <w:rPr>
          <w:rFonts w:ascii="Tahoma" w:hAnsi="Tahoma" w:cs="Tahoma"/>
          <w:sz w:val="22"/>
          <w:szCs w:val="22"/>
        </w:rPr>
        <w:t>à</w:t>
      </w:r>
      <w:proofErr w:type="gramEnd"/>
      <w:r w:rsidRPr="00583287">
        <w:rPr>
          <w:rFonts w:ascii="Tahoma" w:hAnsi="Tahoma" w:cs="Tahoma"/>
          <w:sz w:val="22"/>
          <w:szCs w:val="22"/>
        </w:rPr>
        <w:t xml:space="preserve"> respeito, baixados por ato(s) da CVM.</w:t>
      </w:r>
    </w:p>
    <w:p w14:paraId="11CC824B" w14:textId="77777777" w:rsidR="00CA763D" w:rsidRPr="00583287" w:rsidRDefault="00CA763D" w:rsidP="00E57F75">
      <w:pPr>
        <w:pStyle w:val="PargrafodaLista"/>
        <w:spacing w:line="320" w:lineRule="atLeast"/>
        <w:ind w:right="-22"/>
        <w:rPr>
          <w:rFonts w:ascii="Tahoma" w:hAnsi="Tahoma" w:cs="Tahoma"/>
          <w:b/>
          <w:bCs/>
          <w:sz w:val="22"/>
          <w:szCs w:val="22"/>
        </w:rPr>
      </w:pPr>
    </w:p>
    <w:p w14:paraId="6DAF2387"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b/>
          <w:bCs/>
          <w:sz w:val="22"/>
          <w:szCs w:val="22"/>
        </w:rPr>
        <w:t>Deveres</w:t>
      </w:r>
      <w:r w:rsidRPr="00583287">
        <w:rPr>
          <w:rFonts w:ascii="Tahoma" w:hAnsi="Tahoma" w:cs="Tahoma"/>
          <w:b/>
          <w:bCs/>
          <w:w w:val="0"/>
          <w:sz w:val="22"/>
          <w:szCs w:val="22"/>
        </w:rPr>
        <w:t xml:space="preserve"> do Agente Fiduciário</w:t>
      </w:r>
      <w:bookmarkStart w:id="404" w:name="_Ref436688380"/>
      <w:bookmarkStart w:id="405" w:name="_Ref477873544"/>
      <w:r w:rsidRPr="00583287">
        <w:rPr>
          <w:rFonts w:ascii="Tahoma" w:hAnsi="Tahoma" w:cs="Tahoma"/>
          <w:b/>
          <w:bCs/>
          <w:w w:val="0"/>
          <w:sz w:val="22"/>
          <w:szCs w:val="22"/>
        </w:rPr>
        <w:t>:</w:t>
      </w:r>
      <w:r w:rsidRPr="00583287">
        <w:rPr>
          <w:rFonts w:ascii="Tahoma" w:hAnsi="Tahoma" w:cs="Tahoma"/>
          <w:b/>
          <w:w w:val="0"/>
          <w:sz w:val="22"/>
          <w:szCs w:val="22"/>
        </w:rPr>
        <w:t xml:space="preserve"> </w:t>
      </w:r>
      <w:r w:rsidRPr="00583287">
        <w:rPr>
          <w:rFonts w:ascii="Tahoma" w:hAnsi="Tahoma" w:cs="Tahoma"/>
          <w:sz w:val="22"/>
          <w:szCs w:val="22"/>
        </w:rPr>
        <w:t>além de outros previstos em lei, em ato normativo da CVM e na presente Escritura de Emissão, constituem deveres e atribuições do Agente Fiduciário:</w:t>
      </w:r>
      <w:bookmarkEnd w:id="404"/>
      <w:bookmarkEnd w:id="405"/>
      <w:r w:rsidRPr="00583287">
        <w:rPr>
          <w:rFonts w:ascii="Tahoma" w:hAnsi="Tahoma" w:cs="Tahoma"/>
          <w:sz w:val="22"/>
          <w:szCs w:val="22"/>
        </w:rPr>
        <w:t xml:space="preserve"> </w:t>
      </w:r>
    </w:p>
    <w:p w14:paraId="72F2D94B" w14:textId="77777777" w:rsidR="00CA763D" w:rsidRPr="00583287" w:rsidRDefault="00CA763D" w:rsidP="00E57F75">
      <w:pPr>
        <w:pStyle w:val="PargrafodaLista"/>
        <w:spacing w:line="320" w:lineRule="atLeast"/>
        <w:ind w:left="0" w:right="-22"/>
        <w:rPr>
          <w:rFonts w:ascii="Tahoma" w:hAnsi="Tahoma" w:cs="Tahoma"/>
          <w:sz w:val="22"/>
          <w:szCs w:val="22"/>
        </w:rPr>
      </w:pPr>
    </w:p>
    <w:p w14:paraId="6986F7C6"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 xml:space="preserve">proteger os direitos e interesses dos Debenturistas, empregando, no exercício da função, o cuidado e a diligência que todo homem ativo e probo costuma empregar na administração dos seus próprios bens; </w:t>
      </w:r>
    </w:p>
    <w:p w14:paraId="79DC4590"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12658EF7"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renunciar à função na hipótese de superveniência de conflitos de interesse ou de qualquer outra modalidade de inaptidão e realizar a imediata convocação de Assembleia Geral de Debenturistas para deliberar sobre sua substituição;</w:t>
      </w:r>
    </w:p>
    <w:p w14:paraId="5D2A51B3"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3B8D342B"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conservar em boa guarda toda a documentação relativa ao exercício de suas funções;</w:t>
      </w:r>
    </w:p>
    <w:p w14:paraId="33171DEE"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18E3F1CE"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 xml:space="preserve">verificar, no momento de aceitar a função, a veracidade das informações contidas </w:t>
      </w:r>
      <w:proofErr w:type="spellStart"/>
      <w:r w:rsidRPr="00583287">
        <w:rPr>
          <w:rFonts w:ascii="Tahoma" w:hAnsi="Tahoma" w:cs="Tahoma"/>
          <w:sz w:val="22"/>
          <w:szCs w:val="22"/>
        </w:rPr>
        <w:t>nesta</w:t>
      </w:r>
      <w:proofErr w:type="spellEnd"/>
      <w:r w:rsidRPr="00583287">
        <w:rPr>
          <w:rFonts w:ascii="Tahoma" w:hAnsi="Tahoma" w:cs="Tahoma"/>
          <w:sz w:val="22"/>
          <w:szCs w:val="22"/>
        </w:rPr>
        <w:t xml:space="preserve"> Escritura de Emissão, diligenciando no sentido de que sejam sanadas as omissões, falhas ou defeitos de que tenha conhecimento;</w:t>
      </w:r>
    </w:p>
    <w:p w14:paraId="7BC0241B"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15360976"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lastRenderedPageBreak/>
        <w:t>diligenciar junto à Emissora para que a Escritura de Emissão e seus aditamentos sejam registrados na JUCESP, adotando, no caso da omissão da Emissora, as medidas eventualmente previstas em lei;</w:t>
      </w:r>
    </w:p>
    <w:p w14:paraId="5515ABD6" w14:textId="77777777" w:rsidR="00CA763D" w:rsidRPr="00583287" w:rsidRDefault="00CA763D" w:rsidP="00E57F75">
      <w:pPr>
        <w:pStyle w:val="PargrafodaLista"/>
        <w:spacing w:line="320" w:lineRule="atLeast"/>
        <w:ind w:left="1418" w:right="-22" w:hanging="709"/>
        <w:rPr>
          <w:rFonts w:ascii="Tahoma" w:hAnsi="Tahoma" w:cs="Tahoma"/>
          <w:sz w:val="22"/>
          <w:szCs w:val="22"/>
        </w:rPr>
      </w:pPr>
    </w:p>
    <w:p w14:paraId="3B6E24E2"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 xml:space="preserve">verificar a regularidade da constituição da Garantia, bem como o valor </w:t>
      </w:r>
      <w:r w:rsidR="005D7F9D" w:rsidRPr="00583287">
        <w:rPr>
          <w:rFonts w:ascii="Tahoma" w:hAnsi="Tahoma" w:cs="Tahoma"/>
          <w:sz w:val="22"/>
          <w:szCs w:val="22"/>
        </w:rPr>
        <w:t xml:space="preserve">dos </w:t>
      </w:r>
      <w:r w:rsidR="004F1D1C" w:rsidRPr="00583287">
        <w:rPr>
          <w:rFonts w:ascii="Tahoma" w:hAnsi="Tahoma" w:cs="Tahoma"/>
          <w:sz w:val="22"/>
          <w:szCs w:val="22"/>
        </w:rPr>
        <w:t>Direitos Creditórios Vinculados</w:t>
      </w:r>
      <w:r w:rsidRPr="00583287">
        <w:rPr>
          <w:rFonts w:ascii="Tahoma" w:hAnsi="Tahoma" w:cs="Tahoma"/>
          <w:sz w:val="22"/>
          <w:szCs w:val="22"/>
        </w:rPr>
        <w:t xml:space="preserve"> </w:t>
      </w:r>
      <w:r w:rsidR="005D7F9D" w:rsidRPr="00583287">
        <w:rPr>
          <w:rFonts w:ascii="Tahoma" w:hAnsi="Tahoma" w:cs="Tahoma"/>
          <w:sz w:val="22"/>
          <w:szCs w:val="22"/>
        </w:rPr>
        <w:t xml:space="preserve">dados </w:t>
      </w:r>
      <w:r w:rsidRPr="00583287">
        <w:rPr>
          <w:rFonts w:ascii="Tahoma" w:hAnsi="Tahoma" w:cs="Tahoma"/>
          <w:sz w:val="22"/>
          <w:szCs w:val="22"/>
        </w:rPr>
        <w:t>em garantia, observando a manutenção de sua suficiência e exequibilidade;</w:t>
      </w:r>
    </w:p>
    <w:p w14:paraId="0B89BA69"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3DC10C7C"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acompanhar a prestação das informações periódicas</w:t>
      </w:r>
      <w:r w:rsidR="004F1D1C" w:rsidRPr="00583287">
        <w:rPr>
          <w:rFonts w:ascii="Tahoma" w:hAnsi="Tahoma" w:cs="Tahoma"/>
          <w:sz w:val="22"/>
          <w:szCs w:val="22"/>
        </w:rPr>
        <w:t xml:space="preserve"> pelo Emissor</w:t>
      </w:r>
      <w:r w:rsidRPr="00583287">
        <w:rPr>
          <w:rFonts w:ascii="Tahoma" w:hAnsi="Tahoma" w:cs="Tahoma"/>
          <w:sz w:val="22"/>
          <w:szCs w:val="22"/>
        </w:rPr>
        <w:t>, alertando os Debenturistas, no relatório anual de que trata o inciso (</w:t>
      </w:r>
      <w:proofErr w:type="spellStart"/>
      <w:r w:rsidRPr="00583287">
        <w:rPr>
          <w:rFonts w:ascii="Tahoma" w:hAnsi="Tahoma" w:cs="Tahoma"/>
          <w:sz w:val="22"/>
          <w:szCs w:val="22"/>
        </w:rPr>
        <w:t>xiii</w:t>
      </w:r>
      <w:proofErr w:type="spellEnd"/>
      <w:r w:rsidRPr="00583287">
        <w:rPr>
          <w:rFonts w:ascii="Tahoma" w:hAnsi="Tahoma" w:cs="Tahoma"/>
          <w:sz w:val="22"/>
          <w:szCs w:val="22"/>
        </w:rPr>
        <w:t>) abaixo, sobre as inconsistências ou omissões de que tenha conhecimento;</w:t>
      </w:r>
    </w:p>
    <w:p w14:paraId="3208CFAF"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17142FDD" w14:textId="67EDFB85" w:rsidR="00CA763D" w:rsidRPr="00583287" w:rsidRDefault="00AD1E6D" w:rsidP="00E57F75">
      <w:pPr>
        <w:numPr>
          <w:ilvl w:val="0"/>
          <w:numId w:val="4"/>
        </w:numPr>
        <w:autoSpaceDE/>
        <w:autoSpaceDN/>
        <w:adjustRightInd/>
        <w:spacing w:line="320" w:lineRule="atLeast"/>
        <w:ind w:left="1418" w:right="-22" w:hanging="709"/>
        <w:rPr>
          <w:rFonts w:ascii="Tahoma" w:hAnsi="Tahoma" w:cs="Tahoma"/>
          <w:sz w:val="22"/>
          <w:szCs w:val="22"/>
        </w:rPr>
      </w:pPr>
      <w:r>
        <w:rPr>
          <w:rFonts w:ascii="Tahoma" w:hAnsi="Tahoma" w:cs="Tahoma"/>
          <w:sz w:val="22"/>
          <w:szCs w:val="22"/>
        </w:rPr>
        <w:t xml:space="preserve">opinar </w:t>
      </w:r>
      <w:r w:rsidR="00237704" w:rsidRPr="00583287">
        <w:rPr>
          <w:rFonts w:ascii="Tahoma" w:hAnsi="Tahoma" w:cs="Tahoma"/>
          <w:sz w:val="22"/>
          <w:szCs w:val="22"/>
        </w:rPr>
        <w:t>sobre a suficiência das informações constantes das propostas de modificações nas condições das Debêntures;</w:t>
      </w:r>
    </w:p>
    <w:p w14:paraId="7C7CE91A"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5F079702"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 xml:space="preserve">solicitar, à Emissora, quando julgar necessário para o fiel desempenho de suas funções, certidões atualizadas dos distribuidores cíveis, das Varas de Fazenda Pública, </w:t>
      </w:r>
      <w:r w:rsidR="000D49A7" w:rsidRPr="00583287">
        <w:rPr>
          <w:rFonts w:ascii="Tahoma" w:hAnsi="Tahoma" w:cs="Tahoma"/>
          <w:sz w:val="22"/>
          <w:szCs w:val="22"/>
        </w:rPr>
        <w:t>c</w:t>
      </w:r>
      <w:r w:rsidRPr="00583287">
        <w:rPr>
          <w:rFonts w:ascii="Tahoma" w:hAnsi="Tahoma" w:cs="Tahoma"/>
          <w:sz w:val="22"/>
          <w:szCs w:val="22"/>
        </w:rPr>
        <w:t xml:space="preserve">artórios de </w:t>
      </w:r>
      <w:r w:rsidR="000D49A7" w:rsidRPr="00583287">
        <w:rPr>
          <w:rFonts w:ascii="Tahoma" w:hAnsi="Tahoma" w:cs="Tahoma"/>
          <w:sz w:val="22"/>
          <w:szCs w:val="22"/>
        </w:rPr>
        <w:t>p</w:t>
      </w:r>
      <w:r w:rsidRPr="00583287">
        <w:rPr>
          <w:rFonts w:ascii="Tahoma" w:hAnsi="Tahoma" w:cs="Tahoma"/>
          <w:sz w:val="22"/>
          <w:szCs w:val="22"/>
        </w:rPr>
        <w:t xml:space="preserve">rotesto, Procuradoria da Fazenda Pública, Varas do Trabalho, onde se localiza a sede da Emissora; </w:t>
      </w:r>
    </w:p>
    <w:p w14:paraId="41391EA3"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4759372B"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solicitar, quando julgar necessário e de forma justificada, auditoria extraordinária na Emissora, cujos custos deverão ser arcados pela Emissora;</w:t>
      </w:r>
    </w:p>
    <w:p w14:paraId="44A6524C"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3BB01A1B"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convocar, quando necessário, Assembleias Gerais de Debenturistas, da presente Emissão, nos termos desta Escritura de Emissão;</w:t>
      </w:r>
    </w:p>
    <w:p w14:paraId="6DE6583F"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38D44BF1"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 xml:space="preserve"> comparecer às respectivas Assembleias Gerais de Debenturistas a fim de prestar as informações que lhe forem solicitadas;</w:t>
      </w:r>
    </w:p>
    <w:p w14:paraId="43723B7C"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1060E336"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bookmarkStart w:id="406" w:name="_Ref436983595"/>
      <w:r w:rsidRPr="00583287">
        <w:rPr>
          <w:rFonts w:ascii="Tahoma" w:hAnsi="Tahoma" w:cs="Tahoma"/>
          <w:sz w:val="22"/>
          <w:szCs w:val="22"/>
        </w:rPr>
        <w:t>elaborar relatório destinado aos Debenturistas, nos termos da alínea (b) do parágrafo 1º do artigo 68 da Lei das Sociedades por Ações e do artigo 15 da Resolução CVM 17, o qual deverá conter, ao menos, as seguintes informações:</w:t>
      </w:r>
      <w:bookmarkEnd w:id="406"/>
      <w:r w:rsidRPr="00583287">
        <w:rPr>
          <w:rFonts w:ascii="Tahoma" w:hAnsi="Tahoma" w:cs="Tahoma"/>
          <w:sz w:val="22"/>
          <w:szCs w:val="22"/>
        </w:rPr>
        <w:t xml:space="preserve"> </w:t>
      </w:r>
    </w:p>
    <w:p w14:paraId="6FF935F4" w14:textId="77777777" w:rsidR="00CA763D" w:rsidRPr="00583287" w:rsidRDefault="00CA763D" w:rsidP="00E57F75">
      <w:pPr>
        <w:tabs>
          <w:tab w:val="left" w:pos="1418"/>
        </w:tabs>
        <w:autoSpaceDE/>
        <w:autoSpaceDN/>
        <w:adjustRightInd/>
        <w:spacing w:line="320" w:lineRule="atLeast"/>
        <w:ind w:right="-22"/>
        <w:rPr>
          <w:rFonts w:ascii="Tahoma" w:hAnsi="Tahoma" w:cs="Tahoma"/>
          <w:sz w:val="22"/>
          <w:szCs w:val="22"/>
        </w:rPr>
      </w:pPr>
    </w:p>
    <w:p w14:paraId="4697B957" w14:textId="77777777" w:rsidR="00CA763D" w:rsidRPr="00583287" w:rsidRDefault="008C7533" w:rsidP="00E57F75">
      <w:pPr>
        <w:numPr>
          <w:ilvl w:val="1"/>
          <w:numId w:val="4"/>
        </w:numPr>
        <w:autoSpaceDE/>
        <w:autoSpaceDN/>
        <w:adjustRightInd/>
        <w:spacing w:line="320" w:lineRule="atLeast"/>
        <w:ind w:left="1985" w:right="-22" w:hanging="567"/>
        <w:rPr>
          <w:rFonts w:ascii="Tahoma" w:hAnsi="Tahoma" w:cs="Tahoma"/>
          <w:sz w:val="22"/>
          <w:szCs w:val="22"/>
        </w:rPr>
      </w:pPr>
      <w:r w:rsidRPr="00583287">
        <w:rPr>
          <w:rFonts w:ascii="Tahoma" w:hAnsi="Tahoma" w:cs="Tahoma"/>
          <w:sz w:val="22"/>
          <w:szCs w:val="22"/>
        </w:rPr>
        <w:tab/>
        <w:t>cumprimento pela Emissora das suas obrigações de prestação de informações periódicas, indicando as inconsistências ou omissões de que tenha conhecimento;</w:t>
      </w:r>
    </w:p>
    <w:p w14:paraId="45AE276E" w14:textId="77777777" w:rsidR="00CA763D" w:rsidRPr="00583287" w:rsidRDefault="00CA763D" w:rsidP="00E57F75">
      <w:pPr>
        <w:autoSpaceDE/>
        <w:autoSpaceDN/>
        <w:adjustRightInd/>
        <w:spacing w:line="320" w:lineRule="atLeast"/>
        <w:ind w:left="1985" w:right="-22" w:hanging="567"/>
        <w:rPr>
          <w:rFonts w:ascii="Tahoma" w:hAnsi="Tahoma" w:cs="Tahoma"/>
          <w:sz w:val="22"/>
          <w:szCs w:val="22"/>
        </w:rPr>
      </w:pPr>
    </w:p>
    <w:p w14:paraId="452B8539" w14:textId="77777777" w:rsidR="00CA763D" w:rsidRPr="00583287" w:rsidRDefault="008C7533" w:rsidP="00E57F75">
      <w:pPr>
        <w:numPr>
          <w:ilvl w:val="1"/>
          <w:numId w:val="4"/>
        </w:numPr>
        <w:autoSpaceDE/>
        <w:autoSpaceDN/>
        <w:adjustRightInd/>
        <w:spacing w:line="320" w:lineRule="atLeast"/>
        <w:ind w:left="1985" w:right="-22" w:hanging="567"/>
        <w:rPr>
          <w:rFonts w:ascii="Tahoma" w:hAnsi="Tahoma" w:cs="Tahoma"/>
          <w:sz w:val="22"/>
          <w:szCs w:val="22"/>
        </w:rPr>
      </w:pPr>
      <w:r w:rsidRPr="00583287">
        <w:rPr>
          <w:rFonts w:ascii="Tahoma" w:hAnsi="Tahoma" w:cs="Tahoma"/>
          <w:sz w:val="22"/>
          <w:szCs w:val="22"/>
        </w:rPr>
        <w:lastRenderedPageBreak/>
        <w:tab/>
        <w:t>alterações estatutárias da Emissora ocorridas no período com efeitos relevantes para os Debenturistas;</w:t>
      </w:r>
    </w:p>
    <w:p w14:paraId="31A2A284" w14:textId="77777777" w:rsidR="00CA763D" w:rsidRPr="00583287" w:rsidRDefault="00CA763D" w:rsidP="00E57F75">
      <w:pPr>
        <w:pStyle w:val="PargrafodaLista"/>
        <w:spacing w:line="320" w:lineRule="atLeast"/>
        <w:ind w:left="1985" w:right="-22" w:hanging="567"/>
        <w:rPr>
          <w:rFonts w:ascii="Tahoma" w:hAnsi="Tahoma" w:cs="Tahoma"/>
          <w:sz w:val="22"/>
          <w:szCs w:val="22"/>
        </w:rPr>
      </w:pPr>
    </w:p>
    <w:p w14:paraId="47416E61" w14:textId="77777777" w:rsidR="00CA763D" w:rsidRPr="00583287" w:rsidRDefault="008C7533" w:rsidP="00E57F75">
      <w:pPr>
        <w:numPr>
          <w:ilvl w:val="1"/>
          <w:numId w:val="4"/>
        </w:numPr>
        <w:autoSpaceDE/>
        <w:autoSpaceDN/>
        <w:adjustRightInd/>
        <w:spacing w:line="320" w:lineRule="atLeast"/>
        <w:ind w:left="1985" w:right="-22" w:hanging="567"/>
        <w:rPr>
          <w:rFonts w:ascii="Tahoma" w:hAnsi="Tahoma" w:cs="Tahoma"/>
          <w:sz w:val="22"/>
          <w:szCs w:val="22"/>
        </w:rPr>
      </w:pPr>
      <w:r w:rsidRPr="00583287">
        <w:rPr>
          <w:rFonts w:ascii="Tahoma" w:hAnsi="Tahoma" w:cs="Tahoma"/>
          <w:sz w:val="22"/>
          <w:szCs w:val="22"/>
        </w:rPr>
        <w:tab/>
        <w:t>quantidade de Debêntures emitidas, quantidade de Debêntures em Circulação e saldo cancelado no período;</w:t>
      </w:r>
    </w:p>
    <w:p w14:paraId="34346391" w14:textId="77777777" w:rsidR="00CA763D" w:rsidRPr="00583287" w:rsidRDefault="00CA763D" w:rsidP="00E57F75">
      <w:pPr>
        <w:autoSpaceDE/>
        <w:autoSpaceDN/>
        <w:adjustRightInd/>
        <w:spacing w:line="320" w:lineRule="atLeast"/>
        <w:ind w:left="1985" w:right="-22" w:hanging="567"/>
        <w:rPr>
          <w:rFonts w:ascii="Tahoma" w:hAnsi="Tahoma" w:cs="Tahoma"/>
          <w:sz w:val="22"/>
          <w:szCs w:val="22"/>
        </w:rPr>
      </w:pPr>
    </w:p>
    <w:p w14:paraId="58DC93D5" w14:textId="77777777" w:rsidR="00CA763D" w:rsidRPr="00583287" w:rsidRDefault="008C7533" w:rsidP="00E57F75">
      <w:pPr>
        <w:numPr>
          <w:ilvl w:val="1"/>
          <w:numId w:val="4"/>
        </w:numPr>
        <w:autoSpaceDE/>
        <w:autoSpaceDN/>
        <w:adjustRightInd/>
        <w:spacing w:line="320" w:lineRule="atLeast"/>
        <w:ind w:left="1985" w:right="-22" w:hanging="567"/>
        <w:rPr>
          <w:rFonts w:ascii="Tahoma" w:hAnsi="Tahoma" w:cs="Tahoma"/>
          <w:sz w:val="22"/>
          <w:szCs w:val="22"/>
        </w:rPr>
      </w:pPr>
      <w:r w:rsidRPr="00583287">
        <w:rPr>
          <w:rFonts w:ascii="Tahoma" w:hAnsi="Tahoma" w:cs="Tahoma"/>
          <w:sz w:val="22"/>
          <w:szCs w:val="22"/>
        </w:rPr>
        <w:tab/>
        <w:t>comentários sobre indicadores econômicos, financeiros e de estrutura de capital da Emissora relacionados a Cláusulas destinadas a proteger o interesse dos titulares dos valores mobiliários e que estabelecem condições que não devem ser descumpridas pela Emissora;</w:t>
      </w:r>
    </w:p>
    <w:p w14:paraId="21202A46" w14:textId="77777777" w:rsidR="00CA763D" w:rsidRPr="00583287" w:rsidRDefault="00CA763D" w:rsidP="00E57F75">
      <w:pPr>
        <w:autoSpaceDE/>
        <w:autoSpaceDN/>
        <w:adjustRightInd/>
        <w:spacing w:line="320" w:lineRule="atLeast"/>
        <w:ind w:left="1985" w:right="-22" w:hanging="567"/>
        <w:rPr>
          <w:rFonts w:ascii="Tahoma" w:hAnsi="Tahoma" w:cs="Tahoma"/>
          <w:sz w:val="22"/>
          <w:szCs w:val="22"/>
        </w:rPr>
      </w:pPr>
    </w:p>
    <w:p w14:paraId="6A027560" w14:textId="77777777" w:rsidR="00CA763D" w:rsidRPr="00583287" w:rsidRDefault="008C7533" w:rsidP="00E57F75">
      <w:pPr>
        <w:numPr>
          <w:ilvl w:val="1"/>
          <w:numId w:val="4"/>
        </w:numPr>
        <w:autoSpaceDE/>
        <w:autoSpaceDN/>
        <w:adjustRightInd/>
        <w:spacing w:line="320" w:lineRule="atLeast"/>
        <w:ind w:left="1985" w:right="-22" w:hanging="567"/>
        <w:rPr>
          <w:rFonts w:ascii="Tahoma" w:hAnsi="Tahoma" w:cs="Tahoma"/>
          <w:sz w:val="22"/>
          <w:szCs w:val="22"/>
        </w:rPr>
      </w:pPr>
      <w:r w:rsidRPr="00583287">
        <w:rPr>
          <w:rFonts w:ascii="Tahoma" w:hAnsi="Tahoma" w:cs="Tahoma"/>
          <w:sz w:val="22"/>
          <w:szCs w:val="22"/>
        </w:rPr>
        <w:tab/>
        <w:t>resgate, amortização, conversão, repactuação e pagamento de juros das Debêntures realizados no período;</w:t>
      </w:r>
    </w:p>
    <w:p w14:paraId="7B5DDBAF" w14:textId="77777777" w:rsidR="007D0F58" w:rsidRPr="00583287" w:rsidRDefault="007D0F58" w:rsidP="00F33DB7">
      <w:pPr>
        <w:pStyle w:val="PargrafodaLista"/>
        <w:rPr>
          <w:rFonts w:ascii="Tahoma" w:hAnsi="Tahoma" w:cs="Tahoma"/>
          <w:sz w:val="22"/>
          <w:szCs w:val="22"/>
        </w:rPr>
      </w:pPr>
    </w:p>
    <w:p w14:paraId="5AC1B36C" w14:textId="77777777" w:rsidR="007D0F58" w:rsidRPr="00583287" w:rsidRDefault="008C7533" w:rsidP="00E57F75">
      <w:pPr>
        <w:numPr>
          <w:ilvl w:val="1"/>
          <w:numId w:val="4"/>
        </w:numPr>
        <w:autoSpaceDE/>
        <w:autoSpaceDN/>
        <w:adjustRightInd/>
        <w:spacing w:line="320" w:lineRule="atLeast"/>
        <w:ind w:left="1985" w:right="-22" w:hanging="567"/>
        <w:rPr>
          <w:rFonts w:ascii="Tahoma" w:hAnsi="Tahoma" w:cs="Tahoma"/>
          <w:sz w:val="22"/>
          <w:szCs w:val="22"/>
        </w:rPr>
      </w:pPr>
      <w:r w:rsidRPr="00583287">
        <w:rPr>
          <w:rFonts w:ascii="Tahoma" w:hAnsi="Tahoma" w:cs="Tahoma"/>
          <w:sz w:val="22"/>
          <w:szCs w:val="22"/>
        </w:rPr>
        <w:t xml:space="preserve">constituição e aplicações da Reserva de </w:t>
      </w:r>
      <w:r w:rsidR="001B171C" w:rsidRPr="00583287">
        <w:rPr>
          <w:rFonts w:ascii="Tahoma" w:hAnsi="Tahoma" w:cs="Tahoma"/>
          <w:sz w:val="22"/>
          <w:szCs w:val="22"/>
        </w:rPr>
        <w:t>Pagamento de Rentabilidade</w:t>
      </w:r>
      <w:r w:rsidRPr="00583287">
        <w:rPr>
          <w:rFonts w:ascii="Tahoma" w:hAnsi="Tahoma" w:cs="Tahoma"/>
          <w:sz w:val="22"/>
          <w:szCs w:val="22"/>
        </w:rPr>
        <w:t xml:space="preserve"> e da Reserva de Despesas e Encargos;</w:t>
      </w:r>
    </w:p>
    <w:p w14:paraId="540D10F9" w14:textId="77777777" w:rsidR="00CA763D" w:rsidRPr="00583287" w:rsidRDefault="00CA763D" w:rsidP="00E57F75">
      <w:pPr>
        <w:autoSpaceDE/>
        <w:autoSpaceDN/>
        <w:adjustRightInd/>
        <w:spacing w:line="320" w:lineRule="atLeast"/>
        <w:ind w:left="1985" w:right="-22" w:hanging="567"/>
        <w:rPr>
          <w:rFonts w:ascii="Tahoma" w:hAnsi="Tahoma" w:cs="Tahoma"/>
          <w:sz w:val="22"/>
          <w:szCs w:val="22"/>
        </w:rPr>
      </w:pPr>
    </w:p>
    <w:p w14:paraId="1450F906" w14:textId="77777777" w:rsidR="00CA763D" w:rsidRPr="00583287" w:rsidRDefault="008C7533" w:rsidP="00E57F75">
      <w:pPr>
        <w:numPr>
          <w:ilvl w:val="1"/>
          <w:numId w:val="4"/>
        </w:numPr>
        <w:autoSpaceDE/>
        <w:autoSpaceDN/>
        <w:adjustRightInd/>
        <w:spacing w:line="320" w:lineRule="atLeast"/>
        <w:ind w:left="1985" w:right="-22" w:hanging="567"/>
        <w:rPr>
          <w:rFonts w:ascii="Tahoma" w:hAnsi="Tahoma" w:cs="Tahoma"/>
          <w:sz w:val="22"/>
          <w:szCs w:val="22"/>
        </w:rPr>
      </w:pPr>
      <w:r w:rsidRPr="00583287">
        <w:rPr>
          <w:rFonts w:ascii="Tahoma" w:hAnsi="Tahoma" w:cs="Tahoma"/>
          <w:sz w:val="22"/>
          <w:szCs w:val="22"/>
        </w:rPr>
        <w:tab/>
        <w:t>acompanhamento da destinação dos recursos captados por meio desta Emissão, conforme informações prestadas pela Emissora;</w:t>
      </w:r>
    </w:p>
    <w:p w14:paraId="016E297C" w14:textId="77777777" w:rsidR="00CA763D" w:rsidRPr="00583287" w:rsidRDefault="00CA763D" w:rsidP="00E57F75">
      <w:pPr>
        <w:autoSpaceDE/>
        <w:autoSpaceDN/>
        <w:adjustRightInd/>
        <w:spacing w:line="320" w:lineRule="atLeast"/>
        <w:ind w:left="1985" w:right="-22" w:hanging="567"/>
        <w:rPr>
          <w:rFonts w:ascii="Tahoma" w:hAnsi="Tahoma" w:cs="Tahoma"/>
          <w:sz w:val="22"/>
          <w:szCs w:val="22"/>
        </w:rPr>
      </w:pPr>
    </w:p>
    <w:p w14:paraId="7A3A2667" w14:textId="77777777" w:rsidR="00CA763D" w:rsidRPr="00583287" w:rsidRDefault="008C7533" w:rsidP="00E57F75">
      <w:pPr>
        <w:numPr>
          <w:ilvl w:val="1"/>
          <w:numId w:val="4"/>
        </w:numPr>
        <w:autoSpaceDE/>
        <w:autoSpaceDN/>
        <w:adjustRightInd/>
        <w:spacing w:line="320" w:lineRule="atLeast"/>
        <w:ind w:left="1985" w:right="-22" w:hanging="567"/>
        <w:rPr>
          <w:rFonts w:ascii="Tahoma" w:hAnsi="Tahoma" w:cs="Tahoma"/>
          <w:sz w:val="22"/>
          <w:szCs w:val="22"/>
        </w:rPr>
      </w:pPr>
      <w:r w:rsidRPr="00583287">
        <w:rPr>
          <w:rFonts w:ascii="Tahoma" w:hAnsi="Tahoma" w:cs="Tahoma"/>
          <w:sz w:val="22"/>
          <w:szCs w:val="22"/>
        </w:rPr>
        <w:tab/>
        <w:t xml:space="preserve">cumprimento de outras obrigações assumidas pela Emissora nesta Escritura de Emissão; </w:t>
      </w:r>
    </w:p>
    <w:p w14:paraId="23E02BA4" w14:textId="77777777" w:rsidR="00CA763D" w:rsidRPr="00583287" w:rsidRDefault="00CA763D" w:rsidP="00E57F75">
      <w:pPr>
        <w:autoSpaceDE/>
        <w:autoSpaceDN/>
        <w:adjustRightInd/>
        <w:spacing w:line="320" w:lineRule="atLeast"/>
        <w:ind w:left="1985" w:right="-22" w:hanging="567"/>
        <w:rPr>
          <w:rFonts w:ascii="Tahoma" w:hAnsi="Tahoma" w:cs="Tahoma"/>
          <w:sz w:val="22"/>
          <w:szCs w:val="22"/>
        </w:rPr>
      </w:pPr>
    </w:p>
    <w:p w14:paraId="69F6F915" w14:textId="77777777" w:rsidR="00CA763D" w:rsidRPr="00583287" w:rsidRDefault="008C7533" w:rsidP="00E57F75">
      <w:pPr>
        <w:numPr>
          <w:ilvl w:val="1"/>
          <w:numId w:val="4"/>
        </w:numPr>
        <w:autoSpaceDE/>
        <w:autoSpaceDN/>
        <w:adjustRightInd/>
        <w:spacing w:line="320" w:lineRule="atLeast"/>
        <w:ind w:left="1985" w:right="-22" w:hanging="567"/>
        <w:rPr>
          <w:rFonts w:ascii="Tahoma" w:hAnsi="Tahoma" w:cs="Tahoma"/>
          <w:sz w:val="22"/>
          <w:szCs w:val="22"/>
        </w:rPr>
      </w:pPr>
      <w:r w:rsidRPr="00583287">
        <w:rPr>
          <w:rFonts w:ascii="Tahoma" w:hAnsi="Tahoma" w:cs="Tahoma"/>
          <w:sz w:val="22"/>
          <w:szCs w:val="22"/>
        </w:rPr>
        <w:tab/>
        <w:t xml:space="preserve">declaração sobre a não existência de situação de conflito de interesses que impeça o Agente Fiduciário a continuar a exercer sua função; </w:t>
      </w:r>
    </w:p>
    <w:p w14:paraId="42BE97E9" w14:textId="77777777" w:rsidR="00CA763D" w:rsidRPr="00583287" w:rsidRDefault="00CA763D" w:rsidP="00E57F75">
      <w:pPr>
        <w:autoSpaceDE/>
        <w:autoSpaceDN/>
        <w:adjustRightInd/>
        <w:spacing w:line="320" w:lineRule="atLeast"/>
        <w:ind w:left="1985" w:right="-22" w:hanging="567"/>
        <w:rPr>
          <w:rFonts w:ascii="Tahoma" w:hAnsi="Tahoma" w:cs="Tahoma"/>
          <w:sz w:val="22"/>
          <w:szCs w:val="22"/>
        </w:rPr>
      </w:pPr>
    </w:p>
    <w:p w14:paraId="24D69419" w14:textId="77777777" w:rsidR="00CA763D" w:rsidRPr="00583287" w:rsidRDefault="008C7533" w:rsidP="00E57F75">
      <w:pPr>
        <w:numPr>
          <w:ilvl w:val="1"/>
          <w:numId w:val="4"/>
        </w:numPr>
        <w:autoSpaceDE/>
        <w:autoSpaceDN/>
        <w:adjustRightInd/>
        <w:spacing w:line="320" w:lineRule="atLeast"/>
        <w:ind w:left="1985" w:right="-22" w:hanging="567"/>
        <w:rPr>
          <w:rFonts w:ascii="Tahoma" w:hAnsi="Tahoma" w:cs="Tahoma"/>
          <w:sz w:val="22"/>
          <w:szCs w:val="22"/>
        </w:rPr>
      </w:pPr>
      <w:r w:rsidRPr="00583287">
        <w:rPr>
          <w:rFonts w:ascii="Tahoma" w:hAnsi="Tahoma" w:cs="Tahoma"/>
          <w:sz w:val="22"/>
          <w:szCs w:val="22"/>
        </w:rPr>
        <w:tab/>
        <w:t>relação dos bens e valores entregues à sua administração, quando houver;</w:t>
      </w:r>
    </w:p>
    <w:p w14:paraId="56FC3D60" w14:textId="77777777" w:rsidR="00CA763D" w:rsidRPr="00583287" w:rsidRDefault="00CA763D" w:rsidP="00E57F75">
      <w:pPr>
        <w:autoSpaceDE/>
        <w:autoSpaceDN/>
        <w:adjustRightInd/>
        <w:spacing w:line="320" w:lineRule="atLeast"/>
        <w:ind w:left="1985" w:right="-22" w:hanging="567"/>
        <w:rPr>
          <w:rFonts w:ascii="Tahoma" w:hAnsi="Tahoma" w:cs="Tahoma"/>
          <w:sz w:val="22"/>
          <w:szCs w:val="22"/>
        </w:rPr>
      </w:pPr>
    </w:p>
    <w:p w14:paraId="25CB71DB" w14:textId="77777777" w:rsidR="007D0F58" w:rsidRPr="00583287" w:rsidRDefault="008C7533" w:rsidP="00E57F75">
      <w:pPr>
        <w:numPr>
          <w:ilvl w:val="1"/>
          <w:numId w:val="4"/>
        </w:numPr>
        <w:autoSpaceDE/>
        <w:autoSpaceDN/>
        <w:adjustRightInd/>
        <w:spacing w:line="320" w:lineRule="atLeast"/>
        <w:ind w:left="1985" w:right="-22" w:hanging="567"/>
        <w:rPr>
          <w:rFonts w:ascii="Tahoma" w:hAnsi="Tahoma" w:cs="Tahoma"/>
          <w:sz w:val="22"/>
          <w:szCs w:val="22"/>
        </w:rPr>
      </w:pPr>
      <w:bookmarkStart w:id="407" w:name="_Ref477873511"/>
      <w:r w:rsidRPr="00583287">
        <w:rPr>
          <w:rFonts w:ascii="Tahoma" w:hAnsi="Tahoma" w:cs="Tahoma"/>
          <w:sz w:val="22"/>
          <w:szCs w:val="22"/>
        </w:rPr>
        <w:tab/>
        <w:t>manutenção da suficiência e exequibilidade da Garantia Real;</w:t>
      </w:r>
    </w:p>
    <w:p w14:paraId="08DB9A35" w14:textId="77777777" w:rsidR="007D0F58" w:rsidRPr="00583287" w:rsidRDefault="007D0F58" w:rsidP="00443CCF">
      <w:pPr>
        <w:autoSpaceDE/>
        <w:autoSpaceDN/>
        <w:adjustRightInd/>
        <w:spacing w:line="320" w:lineRule="atLeast"/>
        <w:ind w:right="-22"/>
        <w:rPr>
          <w:rFonts w:ascii="Tahoma" w:hAnsi="Tahoma" w:cs="Tahoma"/>
          <w:sz w:val="22"/>
          <w:szCs w:val="22"/>
        </w:rPr>
      </w:pPr>
    </w:p>
    <w:p w14:paraId="6BB786D8" w14:textId="77777777" w:rsidR="00CA763D" w:rsidRPr="00583287" w:rsidRDefault="008C7533" w:rsidP="00E57F75">
      <w:pPr>
        <w:numPr>
          <w:ilvl w:val="1"/>
          <w:numId w:val="4"/>
        </w:numPr>
        <w:autoSpaceDE/>
        <w:autoSpaceDN/>
        <w:adjustRightInd/>
        <w:spacing w:line="320" w:lineRule="atLeast"/>
        <w:ind w:left="1985" w:right="-22" w:hanging="567"/>
        <w:rPr>
          <w:rFonts w:ascii="Tahoma" w:hAnsi="Tahoma" w:cs="Tahoma"/>
          <w:sz w:val="22"/>
          <w:szCs w:val="22"/>
        </w:rPr>
      </w:pPr>
      <w:r w:rsidRPr="00583287">
        <w:rPr>
          <w:rFonts w:ascii="Tahoma" w:hAnsi="Tahoma" w:cs="Tahoma"/>
          <w:sz w:val="22"/>
          <w:szCs w:val="22"/>
        </w:rPr>
        <w:t>existência de outras emissões de valores mobiliários, públicas ou privadas, feitas pela própria Emissora, por sociedade coligada, controlada, controladora ou integrante do mesmo grupo da Emissora, em que tenha atuado como agente fiduciário no período, bem como os seguintes dados sobre tais emissões:</w:t>
      </w:r>
      <w:bookmarkEnd w:id="407"/>
      <w:r w:rsidRPr="00583287">
        <w:rPr>
          <w:rFonts w:ascii="Tahoma" w:hAnsi="Tahoma" w:cs="Tahoma"/>
          <w:sz w:val="22"/>
          <w:szCs w:val="22"/>
        </w:rPr>
        <w:t xml:space="preserve"> </w:t>
      </w:r>
    </w:p>
    <w:p w14:paraId="7ABCF105" w14:textId="77777777" w:rsidR="00CA763D" w:rsidRPr="00583287" w:rsidRDefault="00CA763D" w:rsidP="00E57F75">
      <w:pPr>
        <w:autoSpaceDE/>
        <w:autoSpaceDN/>
        <w:adjustRightInd/>
        <w:spacing w:line="320" w:lineRule="atLeast"/>
        <w:ind w:right="-22"/>
        <w:rPr>
          <w:rFonts w:ascii="Tahoma" w:hAnsi="Tahoma" w:cs="Tahoma"/>
          <w:sz w:val="22"/>
          <w:szCs w:val="22"/>
        </w:rPr>
      </w:pPr>
    </w:p>
    <w:p w14:paraId="3D774407" w14:textId="77777777" w:rsidR="00CA763D" w:rsidRPr="00583287" w:rsidRDefault="008C7533" w:rsidP="00E57F75">
      <w:pPr>
        <w:spacing w:line="320" w:lineRule="atLeast"/>
        <w:ind w:left="2552" w:right="-22" w:hanging="567"/>
        <w:rPr>
          <w:rFonts w:ascii="Tahoma" w:hAnsi="Tahoma" w:cs="Tahoma"/>
          <w:sz w:val="22"/>
          <w:szCs w:val="22"/>
        </w:rPr>
      </w:pPr>
      <w:r w:rsidRPr="00583287">
        <w:rPr>
          <w:rFonts w:ascii="Tahoma" w:hAnsi="Tahoma" w:cs="Tahoma"/>
          <w:b/>
          <w:sz w:val="22"/>
          <w:szCs w:val="22"/>
        </w:rPr>
        <w:t>(</w:t>
      </w:r>
      <w:r w:rsidR="009F32C0">
        <w:rPr>
          <w:rFonts w:ascii="Tahoma" w:hAnsi="Tahoma" w:cs="Tahoma"/>
          <w:b/>
          <w:sz w:val="22"/>
          <w:szCs w:val="22"/>
        </w:rPr>
        <w:t>l</w:t>
      </w:r>
      <w:r w:rsidRPr="00583287">
        <w:rPr>
          <w:rFonts w:ascii="Tahoma" w:hAnsi="Tahoma" w:cs="Tahoma"/>
          <w:b/>
          <w:sz w:val="22"/>
          <w:szCs w:val="22"/>
        </w:rPr>
        <w:t>.1)</w:t>
      </w:r>
      <w:r w:rsidRPr="00583287">
        <w:rPr>
          <w:rFonts w:ascii="Tahoma" w:hAnsi="Tahoma" w:cs="Tahoma"/>
          <w:sz w:val="22"/>
          <w:szCs w:val="22"/>
        </w:rPr>
        <w:tab/>
        <w:t>denominação da companhia ofertante;</w:t>
      </w:r>
    </w:p>
    <w:p w14:paraId="23799A16" w14:textId="77777777" w:rsidR="00CA763D" w:rsidRPr="00583287" w:rsidRDefault="008C7533" w:rsidP="00E57F75">
      <w:pPr>
        <w:spacing w:line="320" w:lineRule="atLeast"/>
        <w:ind w:left="2552" w:right="-22" w:hanging="567"/>
        <w:rPr>
          <w:rFonts w:ascii="Tahoma" w:hAnsi="Tahoma" w:cs="Tahoma"/>
          <w:sz w:val="22"/>
          <w:szCs w:val="22"/>
        </w:rPr>
      </w:pPr>
      <w:r w:rsidRPr="00583287">
        <w:rPr>
          <w:rFonts w:ascii="Tahoma" w:hAnsi="Tahoma" w:cs="Tahoma"/>
          <w:b/>
          <w:sz w:val="22"/>
          <w:szCs w:val="22"/>
        </w:rPr>
        <w:lastRenderedPageBreak/>
        <w:t>(</w:t>
      </w:r>
      <w:r w:rsidR="009F32C0">
        <w:rPr>
          <w:rFonts w:ascii="Tahoma" w:hAnsi="Tahoma" w:cs="Tahoma"/>
          <w:b/>
          <w:sz w:val="22"/>
          <w:szCs w:val="22"/>
        </w:rPr>
        <w:t>l</w:t>
      </w:r>
      <w:r w:rsidRPr="00583287">
        <w:rPr>
          <w:rFonts w:ascii="Tahoma" w:hAnsi="Tahoma" w:cs="Tahoma"/>
          <w:b/>
          <w:sz w:val="22"/>
          <w:szCs w:val="22"/>
        </w:rPr>
        <w:t>.2)</w:t>
      </w:r>
      <w:r w:rsidRPr="00583287">
        <w:rPr>
          <w:rFonts w:ascii="Tahoma" w:hAnsi="Tahoma" w:cs="Tahoma"/>
          <w:sz w:val="22"/>
          <w:szCs w:val="22"/>
        </w:rPr>
        <w:tab/>
        <w:t>valor da emissão;</w:t>
      </w:r>
    </w:p>
    <w:p w14:paraId="0B18F3CB" w14:textId="77777777" w:rsidR="00CA763D" w:rsidRPr="00583287" w:rsidRDefault="008C7533" w:rsidP="00E57F75">
      <w:pPr>
        <w:spacing w:line="320" w:lineRule="atLeast"/>
        <w:ind w:left="2552" w:right="-22" w:hanging="567"/>
        <w:rPr>
          <w:rFonts w:ascii="Tahoma" w:hAnsi="Tahoma" w:cs="Tahoma"/>
          <w:sz w:val="22"/>
          <w:szCs w:val="22"/>
        </w:rPr>
      </w:pPr>
      <w:r w:rsidRPr="00583287">
        <w:rPr>
          <w:rFonts w:ascii="Tahoma" w:hAnsi="Tahoma" w:cs="Tahoma"/>
          <w:b/>
          <w:sz w:val="22"/>
          <w:szCs w:val="22"/>
        </w:rPr>
        <w:t>(</w:t>
      </w:r>
      <w:r w:rsidR="009F32C0">
        <w:rPr>
          <w:rFonts w:ascii="Tahoma" w:hAnsi="Tahoma" w:cs="Tahoma"/>
          <w:b/>
          <w:sz w:val="22"/>
          <w:szCs w:val="22"/>
        </w:rPr>
        <w:t>l</w:t>
      </w:r>
      <w:r w:rsidRPr="00583287">
        <w:rPr>
          <w:rFonts w:ascii="Tahoma" w:hAnsi="Tahoma" w:cs="Tahoma"/>
          <w:b/>
          <w:sz w:val="22"/>
          <w:szCs w:val="22"/>
        </w:rPr>
        <w:t>.3)</w:t>
      </w:r>
      <w:r w:rsidRPr="00583287">
        <w:rPr>
          <w:rFonts w:ascii="Tahoma" w:hAnsi="Tahoma" w:cs="Tahoma"/>
          <w:sz w:val="22"/>
          <w:szCs w:val="22"/>
        </w:rPr>
        <w:tab/>
        <w:t>quantidade de valores mobiliários emitidos;</w:t>
      </w:r>
    </w:p>
    <w:p w14:paraId="574D7641" w14:textId="77777777" w:rsidR="00CA763D" w:rsidRPr="00583287" w:rsidRDefault="008C7533" w:rsidP="00E57F75">
      <w:pPr>
        <w:spacing w:line="320" w:lineRule="atLeast"/>
        <w:ind w:left="2552" w:right="-22" w:hanging="567"/>
        <w:rPr>
          <w:rFonts w:ascii="Tahoma" w:hAnsi="Tahoma" w:cs="Tahoma"/>
          <w:sz w:val="22"/>
          <w:szCs w:val="22"/>
        </w:rPr>
      </w:pPr>
      <w:r w:rsidRPr="00583287">
        <w:rPr>
          <w:rFonts w:ascii="Tahoma" w:hAnsi="Tahoma" w:cs="Tahoma"/>
          <w:b/>
          <w:sz w:val="22"/>
          <w:szCs w:val="22"/>
        </w:rPr>
        <w:t>(</w:t>
      </w:r>
      <w:r w:rsidR="009F32C0">
        <w:rPr>
          <w:rFonts w:ascii="Tahoma" w:hAnsi="Tahoma" w:cs="Tahoma"/>
          <w:b/>
          <w:sz w:val="22"/>
          <w:szCs w:val="22"/>
        </w:rPr>
        <w:t>l</w:t>
      </w:r>
      <w:r w:rsidRPr="00583287">
        <w:rPr>
          <w:rFonts w:ascii="Tahoma" w:hAnsi="Tahoma" w:cs="Tahoma"/>
          <w:b/>
          <w:sz w:val="22"/>
          <w:szCs w:val="22"/>
        </w:rPr>
        <w:t>.4)</w:t>
      </w:r>
      <w:r w:rsidRPr="00583287">
        <w:rPr>
          <w:rFonts w:ascii="Tahoma" w:hAnsi="Tahoma" w:cs="Tahoma"/>
          <w:sz w:val="22"/>
          <w:szCs w:val="22"/>
        </w:rPr>
        <w:tab/>
        <w:t>espécie e garantias envolvidas;</w:t>
      </w:r>
    </w:p>
    <w:p w14:paraId="51BE8EB4" w14:textId="77777777" w:rsidR="00CA763D" w:rsidRPr="00583287" w:rsidRDefault="008C7533" w:rsidP="00E57F75">
      <w:pPr>
        <w:spacing w:line="320" w:lineRule="atLeast"/>
        <w:ind w:left="2552" w:right="-22" w:hanging="567"/>
        <w:rPr>
          <w:rFonts w:ascii="Tahoma" w:hAnsi="Tahoma" w:cs="Tahoma"/>
          <w:sz w:val="22"/>
          <w:szCs w:val="22"/>
        </w:rPr>
      </w:pPr>
      <w:r w:rsidRPr="00583287">
        <w:rPr>
          <w:rFonts w:ascii="Tahoma" w:hAnsi="Tahoma" w:cs="Tahoma"/>
          <w:b/>
          <w:sz w:val="22"/>
          <w:szCs w:val="22"/>
        </w:rPr>
        <w:t>(</w:t>
      </w:r>
      <w:r w:rsidR="009F32C0">
        <w:rPr>
          <w:rFonts w:ascii="Tahoma" w:hAnsi="Tahoma" w:cs="Tahoma"/>
          <w:b/>
          <w:sz w:val="22"/>
          <w:szCs w:val="22"/>
        </w:rPr>
        <w:t>l</w:t>
      </w:r>
      <w:r w:rsidRPr="00583287">
        <w:rPr>
          <w:rFonts w:ascii="Tahoma" w:hAnsi="Tahoma" w:cs="Tahoma"/>
          <w:b/>
          <w:sz w:val="22"/>
          <w:szCs w:val="22"/>
        </w:rPr>
        <w:t>.5)</w:t>
      </w:r>
      <w:r w:rsidRPr="00583287">
        <w:rPr>
          <w:rFonts w:ascii="Tahoma" w:hAnsi="Tahoma" w:cs="Tahoma"/>
          <w:sz w:val="22"/>
          <w:szCs w:val="22"/>
        </w:rPr>
        <w:tab/>
        <w:t xml:space="preserve">prazo de vencimento e taxa de juros; </w:t>
      </w:r>
    </w:p>
    <w:p w14:paraId="1675693C" w14:textId="77777777" w:rsidR="00CA763D" w:rsidRPr="00583287" w:rsidRDefault="008C7533" w:rsidP="00E57F75">
      <w:pPr>
        <w:spacing w:line="320" w:lineRule="atLeast"/>
        <w:ind w:left="2552" w:right="-22" w:hanging="567"/>
        <w:rPr>
          <w:rFonts w:ascii="Tahoma" w:hAnsi="Tahoma" w:cs="Tahoma"/>
          <w:sz w:val="22"/>
          <w:szCs w:val="22"/>
        </w:rPr>
      </w:pPr>
      <w:r w:rsidRPr="00583287">
        <w:rPr>
          <w:rFonts w:ascii="Tahoma" w:hAnsi="Tahoma" w:cs="Tahoma"/>
          <w:b/>
          <w:sz w:val="22"/>
          <w:szCs w:val="22"/>
        </w:rPr>
        <w:t>(</w:t>
      </w:r>
      <w:r w:rsidR="009F32C0">
        <w:rPr>
          <w:rFonts w:ascii="Tahoma" w:hAnsi="Tahoma" w:cs="Tahoma"/>
          <w:b/>
          <w:sz w:val="22"/>
          <w:szCs w:val="22"/>
        </w:rPr>
        <w:t>l</w:t>
      </w:r>
      <w:r w:rsidRPr="00583287">
        <w:rPr>
          <w:rFonts w:ascii="Tahoma" w:hAnsi="Tahoma" w:cs="Tahoma"/>
          <w:b/>
          <w:sz w:val="22"/>
          <w:szCs w:val="22"/>
        </w:rPr>
        <w:t>.6)</w:t>
      </w:r>
      <w:r w:rsidRPr="00583287">
        <w:rPr>
          <w:rFonts w:ascii="Tahoma" w:hAnsi="Tahoma" w:cs="Tahoma"/>
          <w:sz w:val="22"/>
          <w:szCs w:val="22"/>
        </w:rPr>
        <w:tab/>
        <w:t>inadimplemento pecuniário no período</w:t>
      </w:r>
      <w:r w:rsidR="00CF527D">
        <w:rPr>
          <w:rFonts w:ascii="Tahoma" w:hAnsi="Tahoma" w:cs="Tahoma"/>
          <w:sz w:val="22"/>
          <w:szCs w:val="22"/>
        </w:rPr>
        <w:t>; e</w:t>
      </w:r>
    </w:p>
    <w:p w14:paraId="3152CE1B" w14:textId="77777777" w:rsidR="00CA763D" w:rsidRPr="00583287" w:rsidRDefault="008C7533" w:rsidP="00E57F75">
      <w:pPr>
        <w:spacing w:line="320" w:lineRule="atLeast"/>
        <w:ind w:left="2552" w:right="-22" w:hanging="567"/>
        <w:rPr>
          <w:rFonts w:ascii="Tahoma" w:hAnsi="Tahoma" w:cs="Tahoma"/>
          <w:sz w:val="22"/>
          <w:szCs w:val="22"/>
        </w:rPr>
      </w:pPr>
      <w:r w:rsidRPr="00583287">
        <w:rPr>
          <w:rFonts w:ascii="Tahoma" w:hAnsi="Tahoma" w:cs="Tahoma"/>
          <w:b/>
          <w:sz w:val="22"/>
          <w:szCs w:val="22"/>
        </w:rPr>
        <w:t>(</w:t>
      </w:r>
      <w:r w:rsidR="009F32C0">
        <w:rPr>
          <w:rFonts w:ascii="Tahoma" w:hAnsi="Tahoma" w:cs="Tahoma"/>
          <w:b/>
          <w:sz w:val="22"/>
          <w:szCs w:val="22"/>
        </w:rPr>
        <w:t>l</w:t>
      </w:r>
      <w:r w:rsidRPr="00583287">
        <w:rPr>
          <w:rFonts w:ascii="Tahoma" w:hAnsi="Tahoma" w:cs="Tahoma"/>
          <w:b/>
          <w:sz w:val="22"/>
          <w:szCs w:val="22"/>
        </w:rPr>
        <w:t>.7)</w:t>
      </w:r>
      <w:r w:rsidRPr="00583287">
        <w:rPr>
          <w:rFonts w:ascii="Tahoma" w:hAnsi="Tahoma" w:cs="Tahoma"/>
          <w:sz w:val="22"/>
          <w:szCs w:val="22"/>
        </w:rPr>
        <w:tab/>
        <w:t>eventos de resgate, amortização, conversão, repactuação e inadimplemento no período.</w:t>
      </w:r>
    </w:p>
    <w:p w14:paraId="50B9BB33" w14:textId="77777777" w:rsidR="00CA763D" w:rsidRPr="00583287" w:rsidRDefault="00CA763D" w:rsidP="00E57F75">
      <w:pPr>
        <w:spacing w:line="320" w:lineRule="atLeast"/>
        <w:ind w:left="2835" w:right="-22" w:hanging="567"/>
        <w:rPr>
          <w:rFonts w:ascii="Tahoma" w:hAnsi="Tahoma" w:cs="Tahoma"/>
          <w:sz w:val="22"/>
          <w:szCs w:val="22"/>
        </w:rPr>
      </w:pPr>
    </w:p>
    <w:p w14:paraId="004F61C2"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bookmarkStart w:id="408" w:name="_Ref436983621"/>
      <w:r w:rsidRPr="00583287">
        <w:rPr>
          <w:rFonts w:ascii="Tahoma" w:hAnsi="Tahoma" w:cs="Tahoma"/>
          <w:sz w:val="22"/>
          <w:szCs w:val="22"/>
        </w:rPr>
        <w:t xml:space="preserve">disponibilizar o relatório de que trata </w:t>
      </w:r>
      <w:bookmarkStart w:id="409" w:name="_DV_M311"/>
      <w:bookmarkStart w:id="410" w:name="_DV_M312"/>
      <w:bookmarkEnd w:id="409"/>
      <w:bookmarkEnd w:id="410"/>
      <w:r w:rsidRPr="00583287">
        <w:rPr>
          <w:rFonts w:ascii="Tahoma" w:hAnsi="Tahoma" w:cs="Tahoma"/>
          <w:sz w:val="22"/>
          <w:szCs w:val="22"/>
        </w:rPr>
        <w:t>o inciso (</w:t>
      </w:r>
      <w:proofErr w:type="spellStart"/>
      <w:r w:rsidRPr="00583287">
        <w:rPr>
          <w:rFonts w:ascii="Tahoma" w:hAnsi="Tahoma" w:cs="Tahoma"/>
          <w:sz w:val="22"/>
          <w:szCs w:val="22"/>
        </w:rPr>
        <w:t>xiii</w:t>
      </w:r>
      <w:proofErr w:type="spellEnd"/>
      <w:r w:rsidRPr="00583287">
        <w:rPr>
          <w:rFonts w:ascii="Tahoma" w:hAnsi="Tahoma" w:cs="Tahoma"/>
          <w:sz w:val="22"/>
          <w:szCs w:val="22"/>
        </w:rPr>
        <w:t>) em sua página na rede mundial de computadores, no prazo máximo de 4 (quatro) meses a contar do encerramento do exercício social da Emissora</w:t>
      </w:r>
      <w:bookmarkEnd w:id="408"/>
      <w:r w:rsidRPr="00583287">
        <w:rPr>
          <w:rFonts w:ascii="Tahoma" w:hAnsi="Tahoma" w:cs="Tahoma"/>
          <w:sz w:val="22"/>
          <w:szCs w:val="22"/>
        </w:rPr>
        <w:t>;</w:t>
      </w:r>
    </w:p>
    <w:p w14:paraId="0065F4DF"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626FB4A0"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 xml:space="preserve">manter atualizada a relação dos Debenturistas desta Emissão e seus endereços, mediante, inclusive, gestões junto à Emissora, ao Agente de Liquidação, ao </w:t>
      </w:r>
      <w:proofErr w:type="spellStart"/>
      <w:r w:rsidRPr="00583287">
        <w:rPr>
          <w:rFonts w:ascii="Tahoma" w:hAnsi="Tahoma" w:cs="Tahoma"/>
          <w:sz w:val="22"/>
          <w:szCs w:val="22"/>
        </w:rPr>
        <w:t>Escriturador</w:t>
      </w:r>
      <w:proofErr w:type="spellEnd"/>
      <w:r w:rsidRPr="00583287">
        <w:rPr>
          <w:rFonts w:ascii="Tahoma" w:hAnsi="Tahoma" w:cs="Tahoma"/>
          <w:sz w:val="22"/>
          <w:szCs w:val="22"/>
        </w:rPr>
        <w:t xml:space="preserve"> e à </w:t>
      </w:r>
      <w:r w:rsidRPr="00583287">
        <w:rPr>
          <w:rFonts w:ascii="Tahoma" w:eastAsia="MS Mincho" w:hAnsi="Tahoma" w:cs="Tahoma"/>
          <w:sz w:val="22"/>
          <w:szCs w:val="22"/>
        </w:rPr>
        <w:t>B3</w:t>
      </w:r>
      <w:r w:rsidRPr="00583287">
        <w:rPr>
          <w:rFonts w:ascii="Tahoma" w:hAnsi="Tahoma" w:cs="Tahoma"/>
          <w:sz w:val="22"/>
          <w:szCs w:val="22"/>
        </w:rPr>
        <w:t xml:space="preserve">, sendo que, para fins de atendimento ao disposto nesta alínea, a Emissora e os Debenturistas, assim que subscrever, integralizar ou adquirir as Debêntures, expressamente autorizam, desde já, o Agente de Liquidação, o </w:t>
      </w:r>
      <w:proofErr w:type="spellStart"/>
      <w:r w:rsidRPr="00583287">
        <w:rPr>
          <w:rFonts w:ascii="Tahoma" w:hAnsi="Tahoma" w:cs="Tahoma"/>
          <w:sz w:val="22"/>
          <w:szCs w:val="22"/>
        </w:rPr>
        <w:t>Escriturador</w:t>
      </w:r>
      <w:proofErr w:type="spellEnd"/>
      <w:r w:rsidRPr="00583287">
        <w:rPr>
          <w:rFonts w:ascii="Tahoma" w:hAnsi="Tahoma" w:cs="Tahoma"/>
          <w:sz w:val="22"/>
          <w:szCs w:val="22"/>
        </w:rPr>
        <w:t xml:space="preserve"> e a B3 a divulgarem, a qualquer momento, a posição das Debêntures, bem como relação dos Debenturistas; </w:t>
      </w:r>
    </w:p>
    <w:p w14:paraId="72714D61"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7FB272B4"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 xml:space="preserve">fiscalizar o cumprimento das Cláusulas constantes desta Escritura de Emissão e do Contrato de Cessão, especialmente daquelas impositivas de obrigações de fazer e de não fazer; </w:t>
      </w:r>
    </w:p>
    <w:p w14:paraId="7BE755F4"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74D96780"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 xml:space="preserve">comunicar os Debenturistas </w:t>
      </w:r>
      <w:r w:rsidR="007D0F58" w:rsidRPr="00583287">
        <w:rPr>
          <w:rFonts w:ascii="Tahoma" w:hAnsi="Tahoma" w:cs="Tahoma"/>
          <w:sz w:val="22"/>
          <w:szCs w:val="22"/>
        </w:rPr>
        <w:t xml:space="preserve">e a Agência Classificadora de Risco </w:t>
      </w:r>
      <w:r w:rsidRPr="00583287">
        <w:rPr>
          <w:rFonts w:ascii="Tahoma" w:hAnsi="Tahoma" w:cs="Tahoma"/>
          <w:sz w:val="22"/>
          <w:szCs w:val="22"/>
        </w:rPr>
        <w:t xml:space="preserve">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 </w:t>
      </w:r>
    </w:p>
    <w:p w14:paraId="53648F10"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53D13280"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 xml:space="preserve">disponibilizar o valor do saldo do Valor Nominal Unitário e do Valor Nominal Unitário das Debêntures, calculado pela Emissora, e divulgá-lo aos Debenturistas e aos demais participantes do mercado em sua central de atendimento e/ou em sua página na rede mundial de computadores; </w:t>
      </w:r>
    </w:p>
    <w:p w14:paraId="1B8B429A"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4886C937"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divulgar as informações referidas no subitem (</w:t>
      </w:r>
      <w:proofErr w:type="spellStart"/>
      <w:r w:rsidRPr="00583287">
        <w:rPr>
          <w:rFonts w:ascii="Tahoma" w:hAnsi="Tahoma" w:cs="Tahoma"/>
          <w:sz w:val="22"/>
          <w:szCs w:val="22"/>
        </w:rPr>
        <w:t>xiii</w:t>
      </w:r>
      <w:proofErr w:type="spellEnd"/>
      <w:r w:rsidRPr="00583287">
        <w:rPr>
          <w:rFonts w:ascii="Tahoma" w:hAnsi="Tahoma" w:cs="Tahoma"/>
          <w:sz w:val="22"/>
          <w:szCs w:val="22"/>
        </w:rPr>
        <w:t>) (j) desta Cláusula em sua página na rede mundial de computadores tão logo delas tenha conhecimento</w:t>
      </w:r>
      <w:r w:rsidR="009F32C0">
        <w:rPr>
          <w:rFonts w:ascii="Tahoma" w:hAnsi="Tahoma" w:cs="Tahoma"/>
          <w:sz w:val="22"/>
          <w:szCs w:val="22"/>
        </w:rPr>
        <w:t>;</w:t>
      </w:r>
      <w:r w:rsidRPr="00583287">
        <w:rPr>
          <w:rFonts w:ascii="Tahoma" w:hAnsi="Tahoma" w:cs="Tahoma"/>
          <w:sz w:val="22"/>
          <w:szCs w:val="22"/>
        </w:rPr>
        <w:t xml:space="preserve"> </w:t>
      </w:r>
    </w:p>
    <w:p w14:paraId="75E21074" w14:textId="77777777" w:rsidR="00CA763D" w:rsidRPr="00583287" w:rsidRDefault="00CA763D" w:rsidP="00E57F75">
      <w:pPr>
        <w:autoSpaceDE/>
        <w:autoSpaceDN/>
        <w:adjustRightInd/>
        <w:spacing w:line="320" w:lineRule="atLeast"/>
        <w:ind w:left="1418" w:right="-22"/>
        <w:rPr>
          <w:rFonts w:ascii="Tahoma" w:hAnsi="Tahoma" w:cs="Tahoma"/>
          <w:sz w:val="22"/>
          <w:szCs w:val="22"/>
        </w:rPr>
      </w:pPr>
    </w:p>
    <w:p w14:paraId="7C9E2B4C"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exercer suas atividades com boa-fé, transparência e lealdade para com os Debenturistas;</w:t>
      </w:r>
    </w:p>
    <w:p w14:paraId="5AEFF7DF" w14:textId="77777777" w:rsidR="00CA763D" w:rsidRPr="00583287" w:rsidRDefault="00CA763D" w:rsidP="00E57F75">
      <w:pPr>
        <w:autoSpaceDE/>
        <w:autoSpaceDN/>
        <w:adjustRightInd/>
        <w:spacing w:line="320" w:lineRule="atLeast"/>
        <w:ind w:left="1418" w:right="-22"/>
        <w:rPr>
          <w:rFonts w:ascii="Tahoma" w:hAnsi="Tahoma" w:cs="Tahoma"/>
          <w:sz w:val="22"/>
          <w:szCs w:val="22"/>
        </w:rPr>
      </w:pPr>
    </w:p>
    <w:p w14:paraId="43050A31"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responsabilizar-se integralmente pelos serviços contratados, nos termos da legislação vigente;</w:t>
      </w:r>
    </w:p>
    <w:p w14:paraId="3364CE05" w14:textId="77777777" w:rsidR="00CA763D" w:rsidRPr="00583287" w:rsidRDefault="00CA763D" w:rsidP="00E57F75">
      <w:pPr>
        <w:pStyle w:val="PargrafodaLista"/>
        <w:spacing w:line="320" w:lineRule="atLeast"/>
        <w:rPr>
          <w:rFonts w:ascii="Tahoma" w:hAnsi="Tahoma" w:cs="Tahoma"/>
          <w:sz w:val="22"/>
          <w:szCs w:val="22"/>
        </w:rPr>
      </w:pPr>
    </w:p>
    <w:p w14:paraId="3D4075F3" w14:textId="45B3A64B"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verificar</w:t>
      </w:r>
      <w:r w:rsidR="004F1D1C" w:rsidRPr="00583287">
        <w:rPr>
          <w:rFonts w:ascii="Tahoma" w:hAnsi="Tahoma" w:cs="Tahoma"/>
          <w:sz w:val="22"/>
          <w:szCs w:val="22"/>
        </w:rPr>
        <w:t>, com base em informações fornecidas pela Emissora,</w:t>
      </w:r>
      <w:r w:rsidRPr="00583287">
        <w:rPr>
          <w:rFonts w:ascii="Tahoma" w:hAnsi="Tahoma" w:cs="Tahoma"/>
          <w:sz w:val="22"/>
          <w:szCs w:val="22"/>
        </w:rPr>
        <w:t xml:space="preserve"> </w:t>
      </w:r>
      <w:r w:rsidRPr="00FC73A6">
        <w:rPr>
          <w:rFonts w:ascii="Tahoma" w:hAnsi="Tahoma"/>
          <w:sz w:val="22"/>
        </w:rPr>
        <w:t>(a)</w:t>
      </w:r>
      <w:r w:rsidRPr="00583287">
        <w:rPr>
          <w:rFonts w:ascii="Tahoma" w:hAnsi="Tahoma" w:cs="Tahoma"/>
          <w:sz w:val="22"/>
          <w:szCs w:val="22"/>
        </w:rPr>
        <w:t xml:space="preserve"> a alteração do regime de Amortização Pro Rata para o regime de Amortização Sequencial nas hipóteses previstas nesta Escritura de Emissão; </w:t>
      </w:r>
      <w:r w:rsidRPr="00FC73A6">
        <w:rPr>
          <w:rFonts w:ascii="Tahoma" w:hAnsi="Tahoma"/>
          <w:sz w:val="22"/>
        </w:rPr>
        <w:t>(b)</w:t>
      </w:r>
      <w:r w:rsidRPr="00583287">
        <w:rPr>
          <w:rFonts w:ascii="Tahoma" w:hAnsi="Tahoma" w:cs="Tahoma"/>
          <w:sz w:val="22"/>
          <w:szCs w:val="22"/>
        </w:rPr>
        <w:t xml:space="preserve"> a implementação dos procedimentos previstos nesta Escritura de Emissão em caso de ocorrência de Evento de </w:t>
      </w:r>
      <w:proofErr w:type="spellStart"/>
      <w:r w:rsidRPr="00583287">
        <w:rPr>
          <w:rFonts w:ascii="Tahoma" w:hAnsi="Tahoma" w:cs="Tahoma"/>
          <w:sz w:val="22"/>
          <w:szCs w:val="22"/>
        </w:rPr>
        <w:t>Desalavancagem</w:t>
      </w:r>
      <w:proofErr w:type="spellEnd"/>
      <w:r w:rsidRPr="00583287">
        <w:rPr>
          <w:rFonts w:ascii="Tahoma" w:hAnsi="Tahoma" w:cs="Tahoma"/>
          <w:sz w:val="22"/>
          <w:szCs w:val="22"/>
        </w:rPr>
        <w:t xml:space="preserve">, Evento de </w:t>
      </w:r>
      <w:proofErr w:type="spellStart"/>
      <w:r w:rsidRPr="00583287">
        <w:rPr>
          <w:rFonts w:ascii="Tahoma" w:hAnsi="Tahoma" w:cs="Tahoma"/>
          <w:sz w:val="22"/>
          <w:szCs w:val="22"/>
        </w:rPr>
        <w:t>Realavancagem</w:t>
      </w:r>
      <w:proofErr w:type="spellEnd"/>
      <w:r w:rsidRPr="00583287">
        <w:rPr>
          <w:rFonts w:ascii="Tahoma" w:hAnsi="Tahoma" w:cs="Tahoma"/>
          <w:sz w:val="22"/>
          <w:szCs w:val="22"/>
        </w:rPr>
        <w:t xml:space="preserve">, Eventos de Aceleração de Vencimento, Eventos de </w:t>
      </w:r>
      <w:r w:rsidR="001F3870">
        <w:rPr>
          <w:rFonts w:ascii="Tahoma" w:hAnsi="Tahoma" w:cs="Tahoma"/>
          <w:sz w:val="22"/>
          <w:szCs w:val="22"/>
        </w:rPr>
        <w:t>Inadimplemento Automáticos</w:t>
      </w:r>
      <w:r w:rsidR="001F3870" w:rsidRPr="00583287">
        <w:rPr>
          <w:rFonts w:ascii="Tahoma" w:hAnsi="Tahoma" w:cs="Tahoma"/>
          <w:sz w:val="22"/>
          <w:szCs w:val="22"/>
        </w:rPr>
        <w:t xml:space="preserve"> </w:t>
      </w:r>
      <w:r w:rsidRPr="00583287">
        <w:rPr>
          <w:rFonts w:ascii="Tahoma" w:hAnsi="Tahoma" w:cs="Tahoma"/>
          <w:sz w:val="22"/>
          <w:szCs w:val="22"/>
        </w:rPr>
        <w:t>e Eventos de Inadimplemento</w:t>
      </w:r>
      <w:r w:rsidR="001F3870">
        <w:rPr>
          <w:rFonts w:ascii="Tahoma" w:hAnsi="Tahoma" w:cs="Tahoma"/>
          <w:sz w:val="22"/>
          <w:szCs w:val="22"/>
        </w:rPr>
        <w:t xml:space="preserve"> Não Automáticos</w:t>
      </w:r>
      <w:r w:rsidRPr="00583287">
        <w:rPr>
          <w:rFonts w:ascii="Tahoma" w:hAnsi="Tahoma" w:cs="Tahoma"/>
          <w:sz w:val="22"/>
          <w:szCs w:val="22"/>
        </w:rPr>
        <w:t xml:space="preserve">, convocando a respectiva Assembleia Geral de Debenturistas nas hipóteses especificadas; e </w:t>
      </w:r>
      <w:r w:rsidRPr="00FC73A6">
        <w:rPr>
          <w:rFonts w:ascii="Tahoma" w:hAnsi="Tahoma"/>
          <w:sz w:val="22"/>
        </w:rPr>
        <w:t>(c)</w:t>
      </w:r>
      <w:r w:rsidRPr="00583287">
        <w:rPr>
          <w:rFonts w:ascii="Tahoma" w:hAnsi="Tahoma" w:cs="Tahoma"/>
          <w:sz w:val="22"/>
          <w:szCs w:val="22"/>
        </w:rPr>
        <w:t xml:space="preserve"> a constituição e correta utilização das </w:t>
      </w:r>
      <w:r w:rsidR="008761C6">
        <w:rPr>
          <w:rFonts w:ascii="Tahoma" w:hAnsi="Tahoma" w:cs="Tahoma"/>
          <w:sz w:val="22"/>
          <w:szCs w:val="22"/>
        </w:rPr>
        <w:t>r</w:t>
      </w:r>
      <w:r w:rsidRPr="00583287">
        <w:rPr>
          <w:rFonts w:ascii="Tahoma" w:hAnsi="Tahoma" w:cs="Tahoma"/>
          <w:sz w:val="22"/>
          <w:szCs w:val="22"/>
        </w:rPr>
        <w:t>eservas previstas nesta Escritura de Emissão;</w:t>
      </w:r>
      <w:r w:rsidR="001F5FCB" w:rsidRPr="00583287">
        <w:rPr>
          <w:rFonts w:ascii="Tahoma" w:hAnsi="Tahoma" w:cs="Tahoma"/>
          <w:sz w:val="22"/>
          <w:szCs w:val="22"/>
        </w:rPr>
        <w:t xml:space="preserve"> e</w:t>
      </w:r>
    </w:p>
    <w:p w14:paraId="6CF9C6D6" w14:textId="77777777" w:rsidR="00CA763D" w:rsidRPr="00583287" w:rsidRDefault="00CA763D" w:rsidP="00E57F75">
      <w:pPr>
        <w:pStyle w:val="PargrafodaLista"/>
        <w:spacing w:line="320" w:lineRule="atLeast"/>
        <w:rPr>
          <w:rFonts w:ascii="Tahoma" w:hAnsi="Tahoma" w:cs="Tahoma"/>
          <w:sz w:val="22"/>
          <w:szCs w:val="22"/>
        </w:rPr>
      </w:pPr>
    </w:p>
    <w:p w14:paraId="454DFE99" w14:textId="77777777" w:rsidR="00CA763D" w:rsidRPr="00583287" w:rsidRDefault="008C7533" w:rsidP="00E57F75">
      <w:pPr>
        <w:numPr>
          <w:ilvl w:val="0"/>
          <w:numId w:val="4"/>
        </w:numPr>
        <w:autoSpaceDE/>
        <w:autoSpaceDN/>
        <w:adjustRightInd/>
        <w:spacing w:line="320" w:lineRule="atLeast"/>
        <w:ind w:left="1418" w:right="-22" w:hanging="709"/>
        <w:rPr>
          <w:rFonts w:ascii="Tahoma" w:hAnsi="Tahoma" w:cs="Tahoma"/>
          <w:sz w:val="22"/>
          <w:szCs w:val="22"/>
        </w:rPr>
      </w:pPr>
      <w:r w:rsidRPr="00583287">
        <w:rPr>
          <w:rFonts w:ascii="Tahoma" w:hAnsi="Tahoma" w:cs="Tahoma"/>
          <w:bCs/>
          <w:sz w:val="22"/>
          <w:szCs w:val="22"/>
        </w:rPr>
        <w:t>acompanhar</w:t>
      </w:r>
      <w:r w:rsidR="00237704" w:rsidRPr="00583287">
        <w:rPr>
          <w:rFonts w:ascii="Tahoma" w:hAnsi="Tahoma" w:cs="Tahoma"/>
          <w:bCs/>
          <w:sz w:val="22"/>
          <w:szCs w:val="22"/>
        </w:rPr>
        <w:t xml:space="preserve"> a classificação de risco de crédito das Debêntures da Primeira Série trimestralmente, caso a Emissora não o </w:t>
      </w:r>
      <w:r w:rsidR="00CF527D" w:rsidRPr="00583287">
        <w:rPr>
          <w:rFonts w:ascii="Tahoma" w:hAnsi="Tahoma" w:cs="Tahoma"/>
          <w:bCs/>
          <w:sz w:val="22"/>
          <w:szCs w:val="22"/>
        </w:rPr>
        <w:t>faç</w:t>
      </w:r>
      <w:r w:rsidR="00CF527D">
        <w:rPr>
          <w:rFonts w:ascii="Tahoma" w:hAnsi="Tahoma" w:cs="Tahoma"/>
          <w:bCs/>
          <w:sz w:val="22"/>
          <w:szCs w:val="22"/>
        </w:rPr>
        <w:t>a</w:t>
      </w:r>
      <w:r w:rsidR="00C65F9F" w:rsidRPr="00583287">
        <w:rPr>
          <w:rFonts w:ascii="Tahoma" w:hAnsi="Tahoma" w:cs="Tahoma"/>
          <w:bCs/>
          <w:sz w:val="22"/>
          <w:szCs w:val="22"/>
        </w:rPr>
        <w:t>.</w:t>
      </w:r>
    </w:p>
    <w:p w14:paraId="5C2CFAFD" w14:textId="77777777" w:rsidR="00CA763D" w:rsidRPr="00583287" w:rsidRDefault="00CA763D" w:rsidP="00E57F75">
      <w:pPr>
        <w:pStyle w:val="PargrafodaLista"/>
        <w:tabs>
          <w:tab w:val="left" w:pos="1418"/>
        </w:tabs>
        <w:autoSpaceDE/>
        <w:autoSpaceDN/>
        <w:adjustRightInd/>
        <w:spacing w:line="320" w:lineRule="atLeast"/>
        <w:ind w:left="1418" w:right="-22"/>
        <w:rPr>
          <w:rFonts w:ascii="Tahoma" w:hAnsi="Tahoma" w:cs="Tahoma"/>
          <w:sz w:val="22"/>
          <w:szCs w:val="22"/>
        </w:rPr>
      </w:pPr>
    </w:p>
    <w:p w14:paraId="44A599B8"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b/>
          <w:sz w:val="22"/>
          <w:szCs w:val="22"/>
        </w:rPr>
        <w:t xml:space="preserve">Atribuições </w:t>
      </w:r>
      <w:r w:rsidRPr="00583287">
        <w:rPr>
          <w:rFonts w:ascii="Tahoma" w:hAnsi="Tahoma" w:cs="Tahoma"/>
          <w:b/>
          <w:bCs/>
          <w:w w:val="0"/>
          <w:sz w:val="22"/>
          <w:szCs w:val="22"/>
        </w:rPr>
        <w:t>Específicas</w:t>
      </w:r>
      <w:bookmarkStart w:id="411" w:name="_Ref477873741"/>
      <w:r w:rsidRPr="00583287">
        <w:rPr>
          <w:rFonts w:ascii="Tahoma" w:hAnsi="Tahoma" w:cs="Tahoma"/>
          <w:sz w:val="22"/>
          <w:szCs w:val="22"/>
        </w:rPr>
        <w:t>: o Agente Fiduciário usará de quaisquer procedimentos judiciais ou extrajudiciais contra a Emissora para a proteção e defesa dos interesses da comunhão dos Debenturistas e da realização de seus créditos, devendo, em caso de inadimplemento da Emissora, observados os termos e condições desta Escritura de Emissão, bem como do artigo 12 da Resolução CVM 17:</w:t>
      </w:r>
      <w:bookmarkEnd w:id="411"/>
    </w:p>
    <w:p w14:paraId="20071192" w14:textId="77777777" w:rsidR="00CA763D" w:rsidRPr="00583287" w:rsidRDefault="00CA763D" w:rsidP="00E57F75">
      <w:pPr>
        <w:pStyle w:val="PargrafodaLista"/>
        <w:spacing w:line="320" w:lineRule="atLeast"/>
        <w:ind w:left="0" w:right="-22"/>
        <w:rPr>
          <w:rFonts w:ascii="Tahoma" w:hAnsi="Tahoma" w:cs="Tahoma"/>
          <w:sz w:val="22"/>
          <w:szCs w:val="22"/>
        </w:rPr>
      </w:pPr>
    </w:p>
    <w:p w14:paraId="4A39CCD4" w14:textId="26E9F4B3" w:rsidR="00CA763D" w:rsidRPr="00D4459F" w:rsidRDefault="008C7533" w:rsidP="00E57F75">
      <w:pPr>
        <w:pStyle w:val="PargrafodaLista"/>
        <w:numPr>
          <w:ilvl w:val="0"/>
          <w:numId w:val="7"/>
        </w:numPr>
        <w:autoSpaceDE/>
        <w:autoSpaceDN/>
        <w:adjustRightInd/>
        <w:spacing w:line="320" w:lineRule="atLeast"/>
        <w:ind w:left="1418" w:right="-22" w:hanging="709"/>
        <w:rPr>
          <w:rFonts w:ascii="Tahoma" w:hAnsi="Tahoma" w:cs="Tahoma"/>
          <w:sz w:val="22"/>
          <w:szCs w:val="22"/>
        </w:rPr>
      </w:pPr>
      <w:bookmarkStart w:id="412" w:name="_Ref477873625"/>
      <w:r w:rsidRPr="00583287">
        <w:rPr>
          <w:rFonts w:ascii="Tahoma" w:hAnsi="Tahoma" w:cs="Tahoma"/>
          <w:sz w:val="22"/>
          <w:szCs w:val="22"/>
        </w:rPr>
        <w:t xml:space="preserve">declarar, observadas as condições desta Escritura de Emissão, antecipadamente vencidas as Debêntures, conforme previsto na Cláusula </w:t>
      </w:r>
      <w:r w:rsidRPr="00E65CC3">
        <w:rPr>
          <w:rFonts w:ascii="Tahoma" w:hAnsi="Tahoma" w:cs="Tahoma"/>
          <w:sz w:val="22"/>
          <w:szCs w:val="22"/>
        </w:rPr>
        <w:fldChar w:fldCharType="begin"/>
      </w:r>
      <w:r w:rsidRPr="00583287">
        <w:rPr>
          <w:rFonts w:ascii="Tahoma" w:hAnsi="Tahoma" w:cs="Tahoma"/>
          <w:sz w:val="22"/>
          <w:szCs w:val="22"/>
        </w:rPr>
        <w:instrText xml:space="preserve"> REF _Ref69513012 \r \h  \* MERGEFORMAT </w:instrText>
      </w:r>
      <w:r w:rsidRPr="00E65CC3">
        <w:rPr>
          <w:rFonts w:ascii="Tahoma" w:hAnsi="Tahoma" w:cs="Tahoma"/>
          <w:sz w:val="22"/>
          <w:szCs w:val="22"/>
        </w:rPr>
      </w:r>
      <w:r w:rsidRPr="00E65CC3">
        <w:rPr>
          <w:rFonts w:ascii="Tahoma" w:hAnsi="Tahoma" w:cs="Tahoma"/>
          <w:sz w:val="22"/>
          <w:szCs w:val="22"/>
        </w:rPr>
        <w:fldChar w:fldCharType="separate"/>
      </w:r>
      <w:r w:rsidR="001E3BF4">
        <w:rPr>
          <w:rFonts w:ascii="Tahoma" w:hAnsi="Tahoma" w:cs="Tahoma"/>
          <w:sz w:val="22"/>
          <w:szCs w:val="22"/>
        </w:rPr>
        <w:t>3.50.2</w:t>
      </w:r>
      <w:r w:rsidRPr="00E65CC3">
        <w:rPr>
          <w:rFonts w:ascii="Tahoma" w:hAnsi="Tahoma" w:cs="Tahoma"/>
          <w:sz w:val="22"/>
          <w:szCs w:val="22"/>
        </w:rPr>
        <w:fldChar w:fldCharType="end"/>
      </w:r>
      <w:r w:rsidRPr="00583287">
        <w:rPr>
          <w:rFonts w:ascii="Tahoma" w:hAnsi="Tahoma" w:cs="Tahoma"/>
          <w:sz w:val="22"/>
          <w:szCs w:val="22"/>
        </w:rPr>
        <w:t xml:space="preserve"> acima, e cobrar seu principal e acessórios;</w:t>
      </w:r>
      <w:bookmarkEnd w:id="412"/>
      <w:r w:rsidRPr="00583287">
        <w:rPr>
          <w:rFonts w:ascii="Tahoma" w:hAnsi="Tahoma" w:cs="Tahoma"/>
          <w:sz w:val="22"/>
          <w:szCs w:val="22"/>
        </w:rPr>
        <w:t xml:space="preserve"> </w:t>
      </w:r>
    </w:p>
    <w:p w14:paraId="2673C319" w14:textId="77777777" w:rsidR="00CA763D" w:rsidRPr="00811A49" w:rsidRDefault="00CA763D" w:rsidP="00E57F75">
      <w:pPr>
        <w:autoSpaceDE/>
        <w:autoSpaceDN/>
        <w:adjustRightInd/>
        <w:spacing w:line="320" w:lineRule="atLeast"/>
        <w:ind w:left="1418" w:right="-22" w:hanging="709"/>
        <w:rPr>
          <w:rFonts w:ascii="Tahoma" w:hAnsi="Tahoma" w:cs="Tahoma"/>
          <w:sz w:val="22"/>
          <w:szCs w:val="22"/>
        </w:rPr>
      </w:pPr>
    </w:p>
    <w:p w14:paraId="42106701" w14:textId="77777777" w:rsidR="00CA763D" w:rsidRPr="00785233" w:rsidRDefault="008C7533" w:rsidP="00E57F75">
      <w:pPr>
        <w:pStyle w:val="PargrafodaLista"/>
        <w:numPr>
          <w:ilvl w:val="0"/>
          <w:numId w:val="7"/>
        </w:numPr>
        <w:autoSpaceDE/>
        <w:autoSpaceDN/>
        <w:adjustRightInd/>
        <w:spacing w:line="320" w:lineRule="atLeast"/>
        <w:ind w:left="1418" w:right="-22" w:hanging="709"/>
        <w:rPr>
          <w:rFonts w:ascii="Tahoma" w:hAnsi="Tahoma" w:cs="Tahoma"/>
          <w:sz w:val="22"/>
          <w:szCs w:val="22"/>
        </w:rPr>
      </w:pPr>
      <w:r w:rsidRPr="00BB46AE">
        <w:rPr>
          <w:rFonts w:ascii="Tahoma" w:hAnsi="Tahoma" w:cs="Tahoma"/>
          <w:sz w:val="22"/>
          <w:szCs w:val="22"/>
        </w:rPr>
        <w:t>requerer a falência da Emissora nos termos da legislação falimentar ou iniciar procedimento da mesma natureza, quando aplicável;</w:t>
      </w:r>
    </w:p>
    <w:p w14:paraId="0A4C71CD" w14:textId="77777777" w:rsidR="00CA763D" w:rsidRPr="00785233" w:rsidRDefault="00CA763D" w:rsidP="00E57F75">
      <w:pPr>
        <w:autoSpaceDE/>
        <w:autoSpaceDN/>
        <w:adjustRightInd/>
        <w:spacing w:line="320" w:lineRule="atLeast"/>
        <w:ind w:left="1418" w:right="-22" w:hanging="709"/>
        <w:rPr>
          <w:rFonts w:ascii="Tahoma" w:hAnsi="Tahoma" w:cs="Tahoma"/>
          <w:sz w:val="22"/>
          <w:szCs w:val="22"/>
        </w:rPr>
      </w:pPr>
    </w:p>
    <w:p w14:paraId="31B6702F" w14:textId="77777777" w:rsidR="00CA763D" w:rsidRPr="00583287" w:rsidRDefault="008C7533" w:rsidP="00E57F75">
      <w:pPr>
        <w:pStyle w:val="PargrafodaLista"/>
        <w:numPr>
          <w:ilvl w:val="0"/>
          <w:numId w:val="7"/>
        </w:numPr>
        <w:autoSpaceDE/>
        <w:autoSpaceDN/>
        <w:adjustRightInd/>
        <w:spacing w:line="320" w:lineRule="atLeast"/>
        <w:ind w:left="1418" w:right="-22" w:hanging="709"/>
        <w:rPr>
          <w:rFonts w:ascii="Tahoma" w:hAnsi="Tahoma" w:cs="Tahoma"/>
          <w:sz w:val="22"/>
          <w:szCs w:val="22"/>
        </w:rPr>
      </w:pPr>
      <w:bookmarkStart w:id="413" w:name="_Ref477873650"/>
      <w:r w:rsidRPr="00785233">
        <w:rPr>
          <w:rFonts w:ascii="Tahoma" w:hAnsi="Tahoma" w:cs="Tahoma"/>
          <w:sz w:val="22"/>
          <w:szCs w:val="22"/>
        </w:rPr>
        <w:lastRenderedPageBreak/>
        <w:t>tomar qualquer providência necessária para a realização dos créditos dos Debent</w:t>
      </w:r>
      <w:r w:rsidRPr="002013D9">
        <w:rPr>
          <w:rFonts w:ascii="Tahoma" w:hAnsi="Tahoma" w:cs="Tahoma"/>
          <w:sz w:val="22"/>
          <w:szCs w:val="22"/>
        </w:rPr>
        <w:t>uristas; e</w:t>
      </w:r>
      <w:bookmarkEnd w:id="413"/>
    </w:p>
    <w:p w14:paraId="3EFA8315" w14:textId="77777777" w:rsidR="00CA763D" w:rsidRPr="00583287" w:rsidRDefault="00CA763D" w:rsidP="00E57F75">
      <w:pPr>
        <w:autoSpaceDE/>
        <w:autoSpaceDN/>
        <w:adjustRightInd/>
        <w:spacing w:line="320" w:lineRule="atLeast"/>
        <w:ind w:left="1418" w:right="-22" w:hanging="709"/>
        <w:rPr>
          <w:rFonts w:ascii="Tahoma" w:hAnsi="Tahoma" w:cs="Tahoma"/>
          <w:sz w:val="22"/>
          <w:szCs w:val="22"/>
        </w:rPr>
      </w:pPr>
    </w:p>
    <w:p w14:paraId="2B838576" w14:textId="77777777" w:rsidR="00CA763D" w:rsidRPr="00583287" w:rsidRDefault="008C7533" w:rsidP="00E57F75">
      <w:pPr>
        <w:pStyle w:val="PargrafodaLista"/>
        <w:numPr>
          <w:ilvl w:val="0"/>
          <w:numId w:val="7"/>
        </w:numPr>
        <w:autoSpaceDE/>
        <w:autoSpaceDN/>
        <w:adjustRightInd/>
        <w:spacing w:line="320" w:lineRule="atLeast"/>
        <w:ind w:left="1418" w:right="-22" w:hanging="709"/>
        <w:rPr>
          <w:rFonts w:ascii="Tahoma" w:hAnsi="Tahoma" w:cs="Tahoma"/>
          <w:sz w:val="22"/>
          <w:szCs w:val="22"/>
        </w:rPr>
      </w:pPr>
      <w:bookmarkStart w:id="414" w:name="_Ref477873762"/>
      <w:r w:rsidRPr="00583287">
        <w:rPr>
          <w:rFonts w:ascii="Tahoma" w:hAnsi="Tahoma" w:cs="Tahoma"/>
          <w:sz w:val="22"/>
          <w:szCs w:val="22"/>
        </w:rPr>
        <w:t>representar os Debenturistas em processo de falência, recuperação judicial e/ou recuperação extrajudicial, bem como intervenção ou liquidação extrajudicial da Emissora.</w:t>
      </w:r>
      <w:bookmarkEnd w:id="414"/>
    </w:p>
    <w:p w14:paraId="6FA3C89F" w14:textId="77777777" w:rsidR="00CA763D" w:rsidRPr="00583287" w:rsidRDefault="00CA763D" w:rsidP="00E57F75">
      <w:pPr>
        <w:tabs>
          <w:tab w:val="left" w:pos="1134"/>
        </w:tabs>
        <w:autoSpaceDE/>
        <w:autoSpaceDN/>
        <w:adjustRightInd/>
        <w:spacing w:line="320" w:lineRule="atLeast"/>
        <w:ind w:right="-22"/>
        <w:rPr>
          <w:rFonts w:ascii="Tahoma" w:hAnsi="Tahoma" w:cs="Tahoma"/>
          <w:sz w:val="22"/>
          <w:szCs w:val="22"/>
        </w:rPr>
      </w:pPr>
    </w:p>
    <w:p w14:paraId="795463E9"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e reproduzidas perante a Emissora, independentemente de eventuais prejuízos que venham a ser causados em decorrência disto aos Debenturistas ou à Emissora. A atuação do Agente Fiduciário limita-se ao escopo da Resolução CVM 17 e dos artigos aplicáveis da Lei das Sociedades por Ações, estando este isento, sob qualquer forma ou pretexto, de qualquer responsabilidade adicional que não tenha decorrido da legislação aplicável.</w:t>
      </w:r>
    </w:p>
    <w:p w14:paraId="3589CE11" w14:textId="77777777" w:rsidR="00CA763D" w:rsidRPr="00583287" w:rsidRDefault="00CA763D" w:rsidP="00E57F75">
      <w:pPr>
        <w:pStyle w:val="PargrafodaLista"/>
        <w:spacing w:line="320" w:lineRule="atLeast"/>
        <w:ind w:left="0" w:right="-22"/>
        <w:rPr>
          <w:rFonts w:ascii="Tahoma" w:hAnsi="Tahoma" w:cs="Tahoma"/>
          <w:sz w:val="22"/>
          <w:szCs w:val="22"/>
        </w:rPr>
      </w:pPr>
    </w:p>
    <w:p w14:paraId="02B335BA"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Sem prejuízo do dever de diligência do Agente Fiduciário, este assumirá que os documentos originais ou cópias autenticadas de documentos encaminhados pela Emissora ou por terceiros a pedido da Emissora não foram objeto de fraude ou adulteração. O Agente Fiduciário não será, sob qualquer hipótese, responsável pela elaboração de documentos societários da Emissora, permanecendo obrigação legal e regulamentar da Emissora elaborá-los, nos termos da legislação aplicável.</w:t>
      </w:r>
    </w:p>
    <w:p w14:paraId="3020C1FD" w14:textId="77777777" w:rsidR="00CA763D" w:rsidRPr="00583287" w:rsidRDefault="00CA763D" w:rsidP="00E57F75">
      <w:pPr>
        <w:pStyle w:val="PargrafodaLista"/>
        <w:spacing w:line="320" w:lineRule="atLeast"/>
        <w:ind w:left="0" w:right="-22"/>
        <w:rPr>
          <w:rFonts w:ascii="Tahoma" w:hAnsi="Tahoma" w:cs="Tahoma"/>
          <w:sz w:val="22"/>
          <w:szCs w:val="22"/>
        </w:rPr>
      </w:pPr>
    </w:p>
    <w:p w14:paraId="73BEE133" w14:textId="25D332D9"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Os atos ou manifestações por parte do Agente Fiduciário, que criarem responsabilidade para os Debenturistas e/ou exonerarem terceiros de obrigações para com eles, bem como aqueles relacionados ao devido cumprimento das obrigações assumidas </w:t>
      </w:r>
      <w:r w:rsidR="009B361B">
        <w:rPr>
          <w:rFonts w:ascii="Tahoma" w:hAnsi="Tahoma" w:cs="Tahoma"/>
          <w:sz w:val="22"/>
          <w:szCs w:val="22"/>
        </w:rPr>
        <w:t>nesta Escritura de Emissão</w:t>
      </w:r>
      <w:r w:rsidRPr="00583287">
        <w:rPr>
          <w:rFonts w:ascii="Tahoma" w:hAnsi="Tahoma" w:cs="Tahoma"/>
          <w:sz w:val="22"/>
          <w:szCs w:val="22"/>
        </w:rPr>
        <w:t>, somente serão válidos quando previamente assim deliberado pela unanimidade dos Debenturistas reunidos em Assembleia Geral de Debenturistas.</w:t>
      </w:r>
    </w:p>
    <w:p w14:paraId="7CD24DA5" w14:textId="77777777" w:rsidR="00CA763D" w:rsidRPr="00583287" w:rsidRDefault="00CA763D" w:rsidP="00E57F75">
      <w:pPr>
        <w:pStyle w:val="PargrafodaLista"/>
        <w:spacing w:line="320" w:lineRule="atLeast"/>
        <w:ind w:right="-22"/>
        <w:rPr>
          <w:rFonts w:ascii="Tahoma" w:hAnsi="Tahoma" w:cs="Tahoma"/>
          <w:b/>
          <w:bCs/>
          <w:sz w:val="22"/>
          <w:szCs w:val="22"/>
        </w:rPr>
      </w:pPr>
    </w:p>
    <w:p w14:paraId="2AF9B757"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b/>
          <w:bCs/>
          <w:sz w:val="22"/>
          <w:szCs w:val="22"/>
        </w:rPr>
        <w:t>Declarações</w:t>
      </w:r>
      <w:r w:rsidRPr="00583287">
        <w:rPr>
          <w:rFonts w:ascii="Tahoma" w:hAnsi="Tahoma" w:cs="Tahoma"/>
          <w:b/>
          <w:w w:val="0"/>
          <w:sz w:val="22"/>
          <w:szCs w:val="22"/>
        </w:rPr>
        <w:t xml:space="preserve"> do Agente Fiduciário: </w:t>
      </w:r>
      <w:r w:rsidRPr="00583287">
        <w:rPr>
          <w:rFonts w:ascii="Tahoma" w:hAnsi="Tahoma" w:cs="Tahoma"/>
          <w:sz w:val="22"/>
          <w:szCs w:val="22"/>
        </w:rPr>
        <w:t>o Agente Fiduciário, nomeado na presente Escritura de Emissão, declara, sob as penas da lei:</w:t>
      </w:r>
    </w:p>
    <w:p w14:paraId="48FB5CF2" w14:textId="77777777" w:rsidR="00CA763D" w:rsidRPr="00583287" w:rsidRDefault="00CA763D" w:rsidP="00E57F75">
      <w:pPr>
        <w:pStyle w:val="PargrafodaLista"/>
        <w:spacing w:line="320" w:lineRule="atLeast"/>
        <w:ind w:left="0" w:right="-22"/>
        <w:rPr>
          <w:rFonts w:ascii="Tahoma" w:hAnsi="Tahoma" w:cs="Tahoma"/>
          <w:sz w:val="22"/>
          <w:szCs w:val="22"/>
        </w:rPr>
      </w:pPr>
    </w:p>
    <w:p w14:paraId="6E298FAC" w14:textId="77777777" w:rsidR="00CA763D" w:rsidRPr="00583287" w:rsidRDefault="008C7533" w:rsidP="00E57F75">
      <w:pPr>
        <w:pStyle w:val="PargrafodaLista"/>
        <w:numPr>
          <w:ilvl w:val="0"/>
          <w:numId w:val="8"/>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lastRenderedPageBreak/>
        <w:t>não ter, sob as penas da lei qualquer impedimento legal, conforme o parágrafo 3º do artigo 66 da Lei das Sociedades por Ações e o artigo 6º da Resolução CVM 17 e demais normas aplicáveis, para exercer a função que lhe é conferida;</w:t>
      </w:r>
    </w:p>
    <w:p w14:paraId="4B799891" w14:textId="77777777" w:rsidR="00CA763D" w:rsidRPr="00583287" w:rsidRDefault="00CA763D" w:rsidP="00E57F75">
      <w:pPr>
        <w:pStyle w:val="PargrafodaLista"/>
        <w:tabs>
          <w:tab w:val="left" w:pos="1418"/>
        </w:tabs>
        <w:autoSpaceDE/>
        <w:autoSpaceDN/>
        <w:adjustRightInd/>
        <w:spacing w:line="320" w:lineRule="atLeast"/>
        <w:ind w:left="1418" w:right="-22" w:hanging="709"/>
        <w:rPr>
          <w:rFonts w:ascii="Tahoma" w:hAnsi="Tahoma" w:cs="Tahoma"/>
          <w:sz w:val="22"/>
          <w:szCs w:val="22"/>
        </w:rPr>
      </w:pPr>
    </w:p>
    <w:p w14:paraId="12DEDFD9" w14:textId="77777777" w:rsidR="00CA763D" w:rsidRPr="00583287" w:rsidRDefault="008C7533" w:rsidP="00E57F75">
      <w:pPr>
        <w:pStyle w:val="PargrafodaLista"/>
        <w:numPr>
          <w:ilvl w:val="0"/>
          <w:numId w:val="8"/>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aceitar a função que lhe é conferida, assumindo integralmente os deveres e atribuições previstos na legislação específica e nesta Escritura de Emissão;</w:t>
      </w:r>
    </w:p>
    <w:p w14:paraId="0B3E5443"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71334C4E" w14:textId="77777777" w:rsidR="00CA763D" w:rsidRPr="00583287" w:rsidRDefault="008C7533" w:rsidP="00E57F75">
      <w:pPr>
        <w:pStyle w:val="PargrafodaLista"/>
        <w:numPr>
          <w:ilvl w:val="0"/>
          <w:numId w:val="8"/>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aceitar integralmente os termos da presente Escritura de Emissão, todas as suas Cláusulas e condições, tendo verificado a veracidade das informações nela contidas e diligenciado para que fossem sanadas as omissões, falhas ou defeitos constatados;</w:t>
      </w:r>
    </w:p>
    <w:p w14:paraId="58032E7E"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0D1B6FD1" w14:textId="77777777" w:rsidR="00CA763D" w:rsidRPr="00583287" w:rsidRDefault="008C7533" w:rsidP="00E57F75">
      <w:pPr>
        <w:pStyle w:val="PargrafodaLista"/>
        <w:numPr>
          <w:ilvl w:val="0"/>
          <w:numId w:val="8"/>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não ter qualquer ligação com a Emissora que o impeça de exercer suas funções;</w:t>
      </w:r>
    </w:p>
    <w:p w14:paraId="709D68CF"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61CABCC4" w14:textId="77777777" w:rsidR="00CA763D" w:rsidRPr="00583287" w:rsidRDefault="008C7533" w:rsidP="00E57F75">
      <w:pPr>
        <w:pStyle w:val="PargrafodaLista"/>
        <w:numPr>
          <w:ilvl w:val="0"/>
          <w:numId w:val="8"/>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estar ciente da Circular nº 1.832, de 31 de outubro de 1990, conforme alterada, do Banco Central;</w:t>
      </w:r>
    </w:p>
    <w:p w14:paraId="39B896E0" w14:textId="77777777" w:rsidR="00CA763D" w:rsidRPr="00583287" w:rsidRDefault="00CA763D" w:rsidP="00E57F75">
      <w:pPr>
        <w:pStyle w:val="PargrafodaLista"/>
        <w:tabs>
          <w:tab w:val="left" w:pos="1418"/>
        </w:tabs>
        <w:autoSpaceDE/>
        <w:autoSpaceDN/>
        <w:adjustRightInd/>
        <w:spacing w:line="320" w:lineRule="atLeast"/>
        <w:ind w:left="1418" w:right="-22" w:hanging="709"/>
        <w:rPr>
          <w:rFonts w:ascii="Tahoma" w:hAnsi="Tahoma" w:cs="Tahoma"/>
          <w:sz w:val="22"/>
          <w:szCs w:val="22"/>
        </w:rPr>
      </w:pPr>
    </w:p>
    <w:p w14:paraId="7980E9E3" w14:textId="0C1250B2" w:rsidR="00CA763D" w:rsidRPr="00583287" w:rsidRDefault="008C7533" w:rsidP="00E57F75">
      <w:pPr>
        <w:pStyle w:val="PargrafodaLista"/>
        <w:numPr>
          <w:ilvl w:val="0"/>
          <w:numId w:val="8"/>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 xml:space="preserve">estar devidamente autorizado, na forma da lei e de seus atos societários a celebrar esta Escritura de Emissão e o Contrato de Cessão </w:t>
      </w:r>
      <w:r w:rsidR="00CF527D">
        <w:rPr>
          <w:rFonts w:ascii="Tahoma" w:hAnsi="Tahoma" w:cs="Tahoma"/>
          <w:sz w:val="22"/>
          <w:szCs w:val="22"/>
        </w:rPr>
        <w:t xml:space="preserve">Fiduciária </w:t>
      </w:r>
      <w:r w:rsidRPr="00583287">
        <w:rPr>
          <w:rFonts w:ascii="Tahoma" w:hAnsi="Tahoma" w:cs="Tahoma"/>
          <w:sz w:val="22"/>
          <w:szCs w:val="22"/>
        </w:rPr>
        <w:t>e a cumprir com suas obrigações aqui e ali previstas, tendo sido satisfeitos todos os requisitos legais e estatutários necessários para tanto;</w:t>
      </w:r>
      <w:bookmarkStart w:id="415" w:name="_DV_X471"/>
      <w:bookmarkStart w:id="416" w:name="_DV_C422"/>
    </w:p>
    <w:p w14:paraId="6199937D"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5BBBFD26" w14:textId="77777777" w:rsidR="00CA763D" w:rsidRPr="00583287" w:rsidRDefault="008C7533" w:rsidP="00E57F75">
      <w:pPr>
        <w:pStyle w:val="PargrafodaLista"/>
        <w:numPr>
          <w:ilvl w:val="0"/>
          <w:numId w:val="8"/>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não se encontrar em nenhuma das situações de conflito de interesse previstas no artigo 6º da Resolução CVM 17;</w:t>
      </w:r>
      <w:bookmarkStart w:id="417" w:name="_DV_C423"/>
      <w:bookmarkEnd w:id="415"/>
      <w:bookmarkEnd w:id="416"/>
    </w:p>
    <w:p w14:paraId="55EB735E"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44B5D1D0" w14:textId="77777777" w:rsidR="00CA763D" w:rsidRPr="00583287" w:rsidRDefault="008C7533" w:rsidP="00E57F75">
      <w:pPr>
        <w:pStyle w:val="PargrafodaLista"/>
        <w:numPr>
          <w:ilvl w:val="0"/>
          <w:numId w:val="8"/>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estar devidamente qualificado a exercer as atividades de agente fiduciário, nos termos da regulamentação aplicável vigente;</w:t>
      </w:r>
      <w:bookmarkStart w:id="418" w:name="_DV_X465"/>
      <w:bookmarkStart w:id="419" w:name="_DV_C425"/>
      <w:bookmarkEnd w:id="417"/>
    </w:p>
    <w:p w14:paraId="0E3EEB49"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1ED51761" w14:textId="77777777" w:rsidR="00CA763D" w:rsidRPr="00583287" w:rsidRDefault="008C7533" w:rsidP="00E57F75">
      <w:pPr>
        <w:pStyle w:val="PargrafodaLista"/>
        <w:numPr>
          <w:ilvl w:val="0"/>
          <w:numId w:val="8"/>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 xml:space="preserve">que esta Escritura de Emissão e o Contrato de Cessão </w:t>
      </w:r>
      <w:r w:rsidR="00CF527D">
        <w:rPr>
          <w:rFonts w:ascii="Tahoma" w:hAnsi="Tahoma" w:cs="Tahoma"/>
          <w:sz w:val="22"/>
          <w:szCs w:val="22"/>
        </w:rPr>
        <w:t xml:space="preserve">Fiduciária </w:t>
      </w:r>
      <w:r w:rsidRPr="00583287">
        <w:rPr>
          <w:rFonts w:ascii="Tahoma" w:hAnsi="Tahoma" w:cs="Tahoma"/>
          <w:sz w:val="22"/>
          <w:szCs w:val="22"/>
        </w:rPr>
        <w:t>constituem obrigação legal, válida</w:t>
      </w:r>
      <w:bookmarkStart w:id="420" w:name="_DV_C426"/>
      <w:bookmarkEnd w:id="418"/>
      <w:bookmarkEnd w:id="419"/>
      <w:r w:rsidRPr="00583287">
        <w:rPr>
          <w:rFonts w:ascii="Tahoma" w:hAnsi="Tahoma" w:cs="Tahoma"/>
          <w:sz w:val="22"/>
          <w:szCs w:val="22"/>
        </w:rPr>
        <w:t>, vinculativa e eficaz</w:t>
      </w:r>
      <w:bookmarkStart w:id="421" w:name="_DV_X467"/>
      <w:bookmarkStart w:id="422" w:name="_DV_C427"/>
      <w:bookmarkEnd w:id="420"/>
      <w:r w:rsidRPr="00583287">
        <w:rPr>
          <w:rFonts w:ascii="Tahoma" w:hAnsi="Tahoma" w:cs="Tahoma"/>
          <w:sz w:val="22"/>
          <w:szCs w:val="22"/>
        </w:rPr>
        <w:t xml:space="preserve"> do Agente Fiduciário, exequível de acordo com os seus termos e condições;</w:t>
      </w:r>
      <w:bookmarkEnd w:id="421"/>
      <w:bookmarkEnd w:id="422"/>
    </w:p>
    <w:p w14:paraId="6FEE9F21"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305BAC5A" w14:textId="77777777" w:rsidR="00CA763D" w:rsidRPr="00583287" w:rsidRDefault="008C7533" w:rsidP="00E57F75">
      <w:pPr>
        <w:pStyle w:val="PargrafodaLista"/>
        <w:numPr>
          <w:ilvl w:val="0"/>
          <w:numId w:val="8"/>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 xml:space="preserve">que a celebração desta Escritura de Emissão e do Contrato de Cessão </w:t>
      </w:r>
      <w:r w:rsidR="00CF527D">
        <w:rPr>
          <w:rFonts w:ascii="Tahoma" w:hAnsi="Tahoma" w:cs="Tahoma"/>
          <w:sz w:val="22"/>
          <w:szCs w:val="22"/>
        </w:rPr>
        <w:t xml:space="preserve">Fiduciária </w:t>
      </w:r>
      <w:r w:rsidRPr="00583287">
        <w:rPr>
          <w:rFonts w:ascii="Tahoma" w:hAnsi="Tahoma" w:cs="Tahoma"/>
          <w:sz w:val="22"/>
          <w:szCs w:val="22"/>
        </w:rPr>
        <w:t>e o cumprimento de suas obrigações aqui e ali previstas não infringem qualquer obrigação anteriormente assumida pelo Agente Fiduciário;</w:t>
      </w:r>
    </w:p>
    <w:p w14:paraId="47EFB9CF" w14:textId="77777777" w:rsidR="00CA763D" w:rsidRPr="00583287" w:rsidRDefault="00CA763D" w:rsidP="00E57F75">
      <w:pPr>
        <w:pStyle w:val="PargrafodaLista"/>
        <w:tabs>
          <w:tab w:val="left" w:pos="1418"/>
        </w:tabs>
        <w:autoSpaceDE/>
        <w:autoSpaceDN/>
        <w:adjustRightInd/>
        <w:spacing w:line="320" w:lineRule="atLeast"/>
        <w:ind w:left="1418" w:right="-22" w:hanging="709"/>
        <w:rPr>
          <w:rFonts w:ascii="Tahoma" w:hAnsi="Tahoma" w:cs="Tahoma"/>
          <w:sz w:val="22"/>
          <w:szCs w:val="22"/>
        </w:rPr>
      </w:pPr>
    </w:p>
    <w:p w14:paraId="52B80E1E" w14:textId="77777777" w:rsidR="00CA763D" w:rsidRPr="00583287" w:rsidRDefault="008C7533" w:rsidP="00E57F75">
      <w:pPr>
        <w:pStyle w:val="PargrafodaLista"/>
        <w:numPr>
          <w:ilvl w:val="0"/>
          <w:numId w:val="8"/>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lastRenderedPageBreak/>
        <w:t xml:space="preserve">que verificou a veracidade das informações contidas </w:t>
      </w:r>
      <w:proofErr w:type="spellStart"/>
      <w:r w:rsidRPr="00583287">
        <w:rPr>
          <w:rFonts w:ascii="Tahoma" w:hAnsi="Tahoma" w:cs="Tahoma"/>
          <w:sz w:val="22"/>
          <w:szCs w:val="22"/>
        </w:rPr>
        <w:t>nesta</w:t>
      </w:r>
      <w:proofErr w:type="spellEnd"/>
      <w:r w:rsidRPr="00583287">
        <w:rPr>
          <w:rFonts w:ascii="Tahoma" w:hAnsi="Tahoma" w:cs="Tahoma"/>
          <w:sz w:val="22"/>
          <w:szCs w:val="22"/>
        </w:rPr>
        <w:t xml:space="preserve"> Escritura de Emissão e no Contrato de Cessão</w:t>
      </w:r>
      <w:r w:rsidR="00CF527D">
        <w:rPr>
          <w:rFonts w:ascii="Tahoma" w:hAnsi="Tahoma" w:cs="Tahoma"/>
          <w:sz w:val="22"/>
          <w:szCs w:val="22"/>
        </w:rPr>
        <w:t xml:space="preserve"> Fiduciária</w:t>
      </w:r>
      <w:r w:rsidRPr="00583287">
        <w:rPr>
          <w:rFonts w:ascii="Tahoma" w:hAnsi="Tahoma" w:cs="Tahoma"/>
          <w:sz w:val="22"/>
          <w:szCs w:val="22"/>
        </w:rPr>
        <w:t xml:space="preserve">, diligenciando no sentido de que sejam sanadas as omissões, falhas ou defeitos de que tenha conhecimento; </w:t>
      </w:r>
    </w:p>
    <w:p w14:paraId="7A027F85"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4CE2FD5D" w14:textId="77777777" w:rsidR="00CA763D" w:rsidRPr="00583287" w:rsidRDefault="008C7533" w:rsidP="00E57F75">
      <w:pPr>
        <w:pStyle w:val="PargrafodaLista"/>
        <w:numPr>
          <w:ilvl w:val="0"/>
          <w:numId w:val="8"/>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 xml:space="preserve">que o representante legal que assina esta Escritura de Emissão tem poderes estatutários e/ou delegados para assumir, em nome do Agente Fiduciário, as obrigações ora estabelecidas e, sendo mandatário, teve os poderes legitimamente outorgados, estando o respectivo mandato em pleno vigor; </w:t>
      </w:r>
    </w:p>
    <w:p w14:paraId="3B1EAFED"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234FFA74" w14:textId="77777777" w:rsidR="00CA763D" w:rsidRPr="00583287" w:rsidRDefault="008C7533" w:rsidP="00E57F75">
      <w:pPr>
        <w:pStyle w:val="PargrafodaLista"/>
        <w:numPr>
          <w:ilvl w:val="0"/>
          <w:numId w:val="8"/>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 xml:space="preserve">que cumpre em todos os aspectos materiais todas as leis, regulamentos, normas administrativas e determinações dos órgãos governamentais, autarquias ou tribunais, aplicáveis à condução de seus negócios; </w:t>
      </w:r>
    </w:p>
    <w:p w14:paraId="4E48086F" w14:textId="77777777" w:rsidR="00CA763D" w:rsidRPr="00583287" w:rsidRDefault="00CA763D" w:rsidP="00E57F75">
      <w:pPr>
        <w:tabs>
          <w:tab w:val="left" w:pos="1418"/>
        </w:tabs>
        <w:autoSpaceDE/>
        <w:autoSpaceDN/>
        <w:adjustRightInd/>
        <w:spacing w:line="320" w:lineRule="atLeast"/>
        <w:ind w:left="1418" w:right="-22" w:hanging="709"/>
        <w:rPr>
          <w:rFonts w:ascii="Tahoma" w:hAnsi="Tahoma" w:cs="Tahoma"/>
          <w:sz w:val="22"/>
          <w:szCs w:val="22"/>
        </w:rPr>
      </w:pPr>
    </w:p>
    <w:p w14:paraId="3C78716D" w14:textId="06A76691" w:rsidR="00CA763D" w:rsidRPr="00583287" w:rsidRDefault="008C7533" w:rsidP="00E57F75">
      <w:pPr>
        <w:pStyle w:val="PargrafodaLista"/>
        <w:numPr>
          <w:ilvl w:val="0"/>
          <w:numId w:val="8"/>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 xml:space="preserve">que, na data de assinatura da presente Escritura de Emissão, presta serviços de agente fiduciário em emissões de valores mobiliários da Emissora e/ou empresas do seu grupo econômico, conforme </w:t>
      </w:r>
      <w:r w:rsidRPr="00583287">
        <w:rPr>
          <w:rFonts w:ascii="Tahoma" w:hAnsi="Tahoma" w:cs="Tahoma"/>
          <w:sz w:val="22"/>
          <w:szCs w:val="22"/>
          <w:u w:val="single"/>
        </w:rPr>
        <w:t xml:space="preserve">Anexo </w:t>
      </w:r>
      <w:r w:rsidR="00932661" w:rsidRPr="00583287">
        <w:rPr>
          <w:rFonts w:ascii="Tahoma" w:hAnsi="Tahoma" w:cs="Tahoma"/>
          <w:sz w:val="22"/>
          <w:szCs w:val="22"/>
          <w:u w:val="single"/>
        </w:rPr>
        <w:t>II</w:t>
      </w:r>
      <w:r w:rsidR="00C65F9F" w:rsidRPr="00FE00F6">
        <w:rPr>
          <w:rFonts w:ascii="Tahoma" w:hAnsi="Tahoma" w:cs="Tahoma"/>
          <w:sz w:val="22"/>
          <w:szCs w:val="22"/>
        </w:rPr>
        <w:t>;</w:t>
      </w:r>
      <w:r w:rsidR="00C65F9F" w:rsidRPr="007B5A72">
        <w:rPr>
          <w:rFonts w:ascii="Tahoma" w:hAnsi="Tahoma"/>
          <w:sz w:val="22"/>
        </w:rPr>
        <w:t xml:space="preserve"> e</w:t>
      </w:r>
    </w:p>
    <w:p w14:paraId="73A43A09" w14:textId="77777777" w:rsidR="00CA763D" w:rsidRPr="00583287" w:rsidRDefault="00CA763D" w:rsidP="00E57F75">
      <w:pPr>
        <w:pStyle w:val="PargrafodaLista"/>
        <w:autoSpaceDE/>
        <w:autoSpaceDN/>
        <w:adjustRightInd/>
        <w:spacing w:line="320" w:lineRule="atLeast"/>
        <w:ind w:left="1418" w:right="-22"/>
        <w:rPr>
          <w:rFonts w:ascii="Tahoma" w:hAnsi="Tahoma" w:cs="Tahoma"/>
          <w:sz w:val="22"/>
          <w:szCs w:val="22"/>
        </w:rPr>
      </w:pPr>
    </w:p>
    <w:p w14:paraId="7E536A7F" w14:textId="77777777" w:rsidR="00CA763D" w:rsidRPr="00583287" w:rsidRDefault="008C7533" w:rsidP="00E57F75">
      <w:pPr>
        <w:pStyle w:val="PargrafodaLista"/>
        <w:numPr>
          <w:ilvl w:val="0"/>
          <w:numId w:val="8"/>
        </w:numPr>
        <w:autoSpaceDE/>
        <w:autoSpaceDN/>
        <w:adjustRightInd/>
        <w:spacing w:line="320" w:lineRule="atLeast"/>
        <w:ind w:left="1418" w:right="-22" w:hanging="709"/>
        <w:rPr>
          <w:rFonts w:ascii="Tahoma" w:hAnsi="Tahoma" w:cs="Tahoma"/>
          <w:sz w:val="22"/>
          <w:szCs w:val="22"/>
        </w:rPr>
      </w:pPr>
      <w:r w:rsidRPr="00583287">
        <w:rPr>
          <w:rFonts w:ascii="Tahoma" w:hAnsi="Tahoma" w:cs="Tahoma"/>
          <w:sz w:val="22"/>
          <w:szCs w:val="22"/>
        </w:rPr>
        <w:t>assegurar, nos termos do parágrafo 1º do artigo 6º da Resolução CVM 17, tratamento equitativo aos Debenturistas.</w:t>
      </w:r>
    </w:p>
    <w:p w14:paraId="61297475" w14:textId="77777777" w:rsidR="00CA763D" w:rsidRPr="00583287" w:rsidRDefault="00CA763D" w:rsidP="00E57F75">
      <w:pPr>
        <w:spacing w:line="320" w:lineRule="atLeast"/>
        <w:ind w:right="-22"/>
        <w:rPr>
          <w:rFonts w:ascii="Tahoma" w:hAnsi="Tahoma" w:cs="Tahoma"/>
          <w:sz w:val="22"/>
          <w:szCs w:val="22"/>
        </w:rPr>
      </w:pPr>
    </w:p>
    <w:p w14:paraId="0E65A31E" w14:textId="77777777" w:rsidR="00CA763D" w:rsidRPr="00583287" w:rsidRDefault="008C7533" w:rsidP="00E57F75">
      <w:pPr>
        <w:pStyle w:val="Ttulo1"/>
        <w:spacing w:before="0" w:line="320" w:lineRule="atLeast"/>
        <w:ind w:right="-22"/>
        <w:jc w:val="center"/>
        <w:rPr>
          <w:rFonts w:ascii="Tahoma" w:eastAsia="MS Mincho" w:hAnsi="Tahoma" w:cs="Tahoma"/>
          <w:color w:val="auto"/>
          <w:sz w:val="22"/>
          <w:szCs w:val="22"/>
        </w:rPr>
      </w:pPr>
      <w:bookmarkStart w:id="423" w:name="_DV_M201"/>
      <w:bookmarkStart w:id="424" w:name="_DV_M419"/>
      <w:bookmarkStart w:id="425" w:name="_DV_M327"/>
      <w:bookmarkStart w:id="426" w:name="_DV_M328"/>
      <w:bookmarkStart w:id="427" w:name="_DV_M329"/>
      <w:bookmarkStart w:id="428" w:name="_DV_M330"/>
      <w:bookmarkStart w:id="429" w:name="_DV_M331"/>
      <w:bookmarkStart w:id="430" w:name="_DV_M332"/>
      <w:bookmarkEnd w:id="423"/>
      <w:bookmarkEnd w:id="424"/>
      <w:bookmarkEnd w:id="425"/>
      <w:bookmarkEnd w:id="426"/>
      <w:bookmarkEnd w:id="427"/>
      <w:bookmarkEnd w:id="428"/>
      <w:bookmarkEnd w:id="429"/>
      <w:bookmarkEnd w:id="430"/>
      <w:r w:rsidRPr="00583287">
        <w:rPr>
          <w:rFonts w:ascii="Tahoma" w:eastAsia="MS Mincho" w:hAnsi="Tahoma" w:cs="Tahoma"/>
          <w:color w:val="auto"/>
          <w:sz w:val="22"/>
          <w:szCs w:val="22"/>
        </w:rPr>
        <w:t>CLÁUSULA OITAVA</w:t>
      </w:r>
    </w:p>
    <w:p w14:paraId="6C2F7DFA" w14:textId="77777777" w:rsidR="00CA763D" w:rsidRPr="00583287" w:rsidRDefault="008C7533" w:rsidP="00E57F75">
      <w:pPr>
        <w:keepNext/>
        <w:spacing w:line="320" w:lineRule="atLeast"/>
        <w:ind w:right="-22"/>
        <w:jc w:val="center"/>
        <w:rPr>
          <w:rFonts w:ascii="Tahoma" w:hAnsi="Tahoma" w:cs="Tahoma"/>
          <w:b/>
          <w:sz w:val="22"/>
          <w:szCs w:val="22"/>
        </w:rPr>
      </w:pPr>
      <w:r w:rsidRPr="00583287">
        <w:rPr>
          <w:rFonts w:ascii="Tahoma" w:hAnsi="Tahoma" w:cs="Tahoma"/>
          <w:b/>
          <w:sz w:val="22"/>
          <w:szCs w:val="22"/>
        </w:rPr>
        <w:t>DISPOSIÇÕES GERAIS</w:t>
      </w:r>
    </w:p>
    <w:p w14:paraId="7500D5FB" w14:textId="77777777" w:rsidR="00CA763D" w:rsidRPr="00583287" w:rsidRDefault="00CA763D" w:rsidP="00F33DB7">
      <w:pPr>
        <w:pStyle w:val="PargrafodaLista"/>
        <w:numPr>
          <w:ilvl w:val="0"/>
          <w:numId w:val="30"/>
        </w:numPr>
        <w:tabs>
          <w:tab w:val="clear" w:pos="1418"/>
        </w:tabs>
        <w:autoSpaceDE/>
        <w:autoSpaceDN/>
        <w:adjustRightInd/>
        <w:spacing w:line="320" w:lineRule="atLeast"/>
        <w:ind w:right="-22"/>
        <w:rPr>
          <w:rFonts w:ascii="Tahoma" w:hAnsi="Tahoma" w:cs="Tahoma"/>
          <w:sz w:val="22"/>
          <w:szCs w:val="22"/>
        </w:rPr>
      </w:pPr>
    </w:p>
    <w:p w14:paraId="3C1DE942"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Não se presume a renúncia a qualquer dos direitos decorrentes da presente Escritura de Emissão. Dessa forma, nenhum atraso, omissão ou liberalidade no exercício de qualquer direito, faculdade ou remédio que caiba ao Agente Fiduciário e/ou aos Debenturistas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de Emissão.</w:t>
      </w:r>
    </w:p>
    <w:p w14:paraId="628A522E"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6F7F9A4E" w14:textId="29B3F82C"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A Oferta Restrita envolve a exposição a determinados riscos, de maneira que antes de tomar qualquer decisão de investimento os potenciais investidores devem analisar cuidadosamente todas as informações contidas </w:t>
      </w:r>
      <w:proofErr w:type="spellStart"/>
      <w:r w:rsidRPr="00583287">
        <w:rPr>
          <w:rFonts w:ascii="Tahoma" w:hAnsi="Tahoma" w:cs="Tahoma"/>
          <w:sz w:val="22"/>
          <w:szCs w:val="22"/>
        </w:rPr>
        <w:t>nesta</w:t>
      </w:r>
      <w:proofErr w:type="spellEnd"/>
      <w:r w:rsidRPr="00583287">
        <w:rPr>
          <w:rFonts w:ascii="Tahoma" w:hAnsi="Tahoma" w:cs="Tahoma"/>
          <w:sz w:val="22"/>
          <w:szCs w:val="22"/>
        </w:rPr>
        <w:t xml:space="preserve"> Escritura de Emissão. Os negócios, situação financeira, reputação, resultados operacionais, fluxo de caixa, liquidez e/ou negócios futuros da Emissora podem ser afetados de maneira adversa por qualquer dos fatores de risco mencionados no </w:t>
      </w:r>
      <w:r w:rsidR="002C45C8" w:rsidRPr="00D842B2">
        <w:rPr>
          <w:rFonts w:ascii="Tahoma" w:hAnsi="Tahoma" w:cs="Tahoma"/>
          <w:sz w:val="22"/>
          <w:szCs w:val="22"/>
        </w:rPr>
        <w:t>Sumário das Debêntures</w:t>
      </w:r>
      <w:r w:rsidR="00457EE6">
        <w:rPr>
          <w:rFonts w:ascii="Tahoma" w:hAnsi="Tahoma" w:cs="Tahoma"/>
          <w:sz w:val="22"/>
          <w:szCs w:val="22"/>
        </w:rPr>
        <w:t xml:space="preserve"> e </w:t>
      </w:r>
      <w:r w:rsidR="00457EE6" w:rsidRPr="00457EE6">
        <w:rPr>
          <w:rFonts w:ascii="Tahoma" w:hAnsi="Tahoma" w:cs="Tahoma"/>
          <w:sz w:val="22"/>
          <w:szCs w:val="22"/>
        </w:rPr>
        <w:t>no</w:t>
      </w:r>
      <w:r w:rsidR="00457EE6" w:rsidRPr="003E63EE">
        <w:rPr>
          <w:rFonts w:ascii="Tahoma" w:hAnsi="Tahoma" w:cs="Tahoma"/>
          <w:b/>
          <w:sz w:val="22"/>
          <w:szCs w:val="22"/>
          <w:u w:val="single"/>
        </w:rPr>
        <w:t xml:space="preserve"> Anexo VII</w:t>
      </w:r>
      <w:r w:rsidR="00457EE6">
        <w:rPr>
          <w:rFonts w:ascii="Tahoma" w:hAnsi="Tahoma" w:cs="Tahoma"/>
          <w:sz w:val="22"/>
          <w:szCs w:val="22"/>
          <w:u w:val="single"/>
        </w:rPr>
        <w:t xml:space="preserve"> desta Escritura de Emissão</w:t>
      </w:r>
      <w:r w:rsidRPr="00583287">
        <w:rPr>
          <w:rFonts w:ascii="Tahoma" w:hAnsi="Tahoma" w:cs="Tahoma"/>
          <w:sz w:val="22"/>
          <w:szCs w:val="22"/>
        </w:rPr>
        <w:t xml:space="preserve">. Assim, </w:t>
      </w:r>
      <w:r w:rsidRPr="00583287">
        <w:rPr>
          <w:rFonts w:ascii="Tahoma" w:hAnsi="Tahoma" w:cs="Tahoma"/>
          <w:sz w:val="22"/>
          <w:szCs w:val="22"/>
        </w:rPr>
        <w:lastRenderedPageBreak/>
        <w:t xml:space="preserve">os riscos descritos </w:t>
      </w:r>
      <w:r w:rsidR="002C45C8">
        <w:rPr>
          <w:rFonts w:ascii="Tahoma" w:hAnsi="Tahoma" w:cs="Tahoma"/>
          <w:sz w:val="22"/>
          <w:szCs w:val="22"/>
        </w:rPr>
        <w:t>no Sumário das Debêntures</w:t>
      </w:r>
      <w:r w:rsidRPr="00583287">
        <w:rPr>
          <w:rFonts w:ascii="Tahoma" w:hAnsi="Tahoma" w:cs="Tahoma"/>
          <w:sz w:val="22"/>
          <w:szCs w:val="22"/>
        </w:rPr>
        <w:t xml:space="preserve"> são aqueles que a Emissora conhece e que acredita que atualmente podem afetá-la de maneira adversa, entretanto riscos adicionais não conhecidos pela Emissora atualmente ou que a Emissora considere atualmente irrelevantes também podem afetá-la de forma adversa.</w:t>
      </w:r>
    </w:p>
    <w:p w14:paraId="0D4F9C3F" w14:textId="77777777" w:rsidR="00CA763D" w:rsidRPr="00583287" w:rsidRDefault="00CA763D" w:rsidP="00E57F75">
      <w:pPr>
        <w:pStyle w:val="PargrafodaLista"/>
        <w:spacing w:line="320" w:lineRule="atLeast"/>
        <w:ind w:right="-22"/>
        <w:rPr>
          <w:rFonts w:ascii="Tahoma" w:hAnsi="Tahoma" w:cs="Tahoma"/>
          <w:sz w:val="22"/>
          <w:szCs w:val="22"/>
        </w:rPr>
      </w:pPr>
    </w:p>
    <w:p w14:paraId="4229E4BE"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Toda e qualquer modificação, alteração ou aditamento aos termos e condições das Debêntures somente será válida se formalizada por escrito e assinada pela Emissora e pelo Agente Fiduciário.</w:t>
      </w:r>
    </w:p>
    <w:p w14:paraId="5C392E47" w14:textId="77777777" w:rsidR="00CA763D" w:rsidRPr="00583287" w:rsidRDefault="00CA763D" w:rsidP="00E57F75">
      <w:pPr>
        <w:pStyle w:val="PargrafodaLista"/>
        <w:spacing w:line="320" w:lineRule="atLeast"/>
        <w:ind w:right="-22"/>
        <w:rPr>
          <w:rFonts w:ascii="Tahoma" w:hAnsi="Tahoma" w:cs="Tahoma"/>
          <w:sz w:val="22"/>
          <w:szCs w:val="22"/>
        </w:rPr>
      </w:pPr>
    </w:p>
    <w:p w14:paraId="18B15128"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A presente Escritura de Emissão é firmada em caráter irrevogável e irretratável, obrigando as Partes, por si e seus sucessores, ao seu fiel, pontual e integral cumprimento. </w:t>
      </w:r>
    </w:p>
    <w:p w14:paraId="65832C91" w14:textId="77777777" w:rsidR="00CA763D" w:rsidRPr="00583287" w:rsidRDefault="00CA763D" w:rsidP="00E57F75">
      <w:pPr>
        <w:pStyle w:val="sub"/>
        <w:widowControl/>
        <w:tabs>
          <w:tab w:val="clear" w:pos="1440"/>
          <w:tab w:val="clear" w:pos="2880"/>
          <w:tab w:val="clear" w:pos="4320"/>
        </w:tabs>
        <w:spacing w:before="0" w:after="0" w:line="320" w:lineRule="atLeast"/>
        <w:ind w:right="-22"/>
        <w:rPr>
          <w:rFonts w:ascii="Tahoma" w:hAnsi="Tahoma" w:cs="Tahoma"/>
          <w:b/>
        </w:rPr>
      </w:pPr>
    </w:p>
    <w:p w14:paraId="7451A9FD"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7BF33DA7" w14:textId="77777777" w:rsidR="00CA763D" w:rsidRPr="00583287" w:rsidRDefault="00CA763D" w:rsidP="00E57F75">
      <w:pPr>
        <w:spacing w:line="320" w:lineRule="atLeast"/>
        <w:ind w:right="-22"/>
        <w:rPr>
          <w:rFonts w:ascii="Tahoma" w:eastAsia="MS Mincho" w:hAnsi="Tahoma" w:cs="Tahoma"/>
          <w:sz w:val="22"/>
          <w:szCs w:val="22"/>
        </w:rPr>
      </w:pPr>
    </w:p>
    <w:p w14:paraId="3D911B7E"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As Partes concordam que a presente Escritura de Emissão poderá ser alterada, sem a necessidade de qualquer aprovação dos Debenturistas, sempre que e somente (i) quando verificado erro material, seja ele um erro grosseiro, de digitação ou aritmético, (</w:t>
      </w:r>
      <w:proofErr w:type="spellStart"/>
      <w:r w:rsidRPr="00583287">
        <w:rPr>
          <w:rFonts w:ascii="Tahoma" w:hAnsi="Tahoma" w:cs="Tahoma"/>
          <w:sz w:val="22"/>
          <w:szCs w:val="22"/>
        </w:rPr>
        <w:t>ii</w:t>
      </w:r>
      <w:proofErr w:type="spellEnd"/>
      <w:r w:rsidRPr="00583287">
        <w:rPr>
          <w:rFonts w:ascii="Tahoma" w:hAnsi="Tahoma" w:cs="Tahoma"/>
          <w:sz w:val="22"/>
          <w:szCs w:val="22"/>
        </w:rPr>
        <w:t>) em virtude da atualização dos dados cadastrais das Partes, tais como alteração na razão social, endereço e telefone, entre outros, desde que não haja qualquer custo ou despesa adicional para os Debenturistas</w:t>
      </w:r>
      <w:r w:rsidR="00FE21B5" w:rsidRPr="00583287">
        <w:rPr>
          <w:rFonts w:ascii="Tahoma" w:hAnsi="Tahoma" w:cs="Tahoma"/>
          <w:sz w:val="22"/>
          <w:szCs w:val="22"/>
        </w:rPr>
        <w:t>, ou (</w:t>
      </w:r>
      <w:proofErr w:type="spellStart"/>
      <w:r w:rsidR="00FE21B5" w:rsidRPr="00583287">
        <w:rPr>
          <w:rFonts w:ascii="Tahoma" w:hAnsi="Tahoma" w:cs="Tahoma"/>
          <w:sz w:val="22"/>
          <w:szCs w:val="22"/>
        </w:rPr>
        <w:t>iii</w:t>
      </w:r>
      <w:proofErr w:type="spellEnd"/>
      <w:r w:rsidR="00FE21B5" w:rsidRPr="00583287">
        <w:rPr>
          <w:rFonts w:ascii="Tahoma" w:hAnsi="Tahoma" w:cs="Tahoma"/>
          <w:sz w:val="22"/>
          <w:szCs w:val="22"/>
        </w:rPr>
        <w:t>) em razão de adequação por exigência legal ou regulamentar</w:t>
      </w:r>
      <w:r w:rsidRPr="00583287">
        <w:rPr>
          <w:rFonts w:ascii="Tahoma" w:hAnsi="Tahoma" w:cs="Tahoma"/>
          <w:sz w:val="22"/>
          <w:szCs w:val="22"/>
        </w:rPr>
        <w:t>.</w:t>
      </w:r>
    </w:p>
    <w:p w14:paraId="02D872F0" w14:textId="77777777" w:rsidR="00CA763D" w:rsidRPr="00583287" w:rsidRDefault="00CA763D" w:rsidP="00E57F75">
      <w:pPr>
        <w:spacing w:line="320" w:lineRule="atLeast"/>
        <w:ind w:right="-22"/>
        <w:rPr>
          <w:rFonts w:ascii="Tahoma" w:eastAsia="MS Mincho" w:hAnsi="Tahoma" w:cs="Tahoma"/>
          <w:sz w:val="22"/>
          <w:szCs w:val="22"/>
        </w:rPr>
      </w:pPr>
    </w:p>
    <w:p w14:paraId="44BE2393"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 xml:space="preserve">A Emissora não poderá, sem a expressa anuência dos Debenturistas, transferir, a qualquer título, qualquer obrigação relacionada às Debêntures. Os Debenturistas poderão transferir as Debêntures e os direitos provenientes das Debêntures, desde que observadas as regras aplicáveis, para qualquer terceiro. </w:t>
      </w:r>
    </w:p>
    <w:p w14:paraId="4D6795B2" w14:textId="77777777" w:rsidR="00CA763D" w:rsidRPr="00583287" w:rsidRDefault="00CA763D" w:rsidP="00E57F75">
      <w:pPr>
        <w:spacing w:line="320" w:lineRule="atLeast"/>
        <w:ind w:right="-22"/>
        <w:rPr>
          <w:rFonts w:ascii="Tahoma" w:eastAsia="MS Mincho" w:hAnsi="Tahoma" w:cs="Tahoma"/>
          <w:sz w:val="22"/>
          <w:szCs w:val="22"/>
        </w:rPr>
      </w:pPr>
    </w:p>
    <w:p w14:paraId="19E6AF99"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A presente Escritura de Emissão e as respectivas Debêntures ora emitidas constituem título executivo extrajudicial, nos termos do artigo 784, incisos I e III, do Código de Processo Civil, e as obrigações nela contidas estão sujeitas à execução específica, de acordo com os artigos 497 e seguintes e 815 e seguintes do Código de Processo Civil.</w:t>
      </w:r>
    </w:p>
    <w:p w14:paraId="41EB4391" w14:textId="77777777" w:rsidR="00CA763D" w:rsidRPr="00583287" w:rsidRDefault="00CA763D" w:rsidP="00E57F75">
      <w:pPr>
        <w:pStyle w:val="PargrafodaLista"/>
        <w:spacing w:line="320" w:lineRule="atLeast"/>
        <w:ind w:right="-22"/>
        <w:rPr>
          <w:rFonts w:ascii="Tahoma" w:hAnsi="Tahoma" w:cs="Tahoma"/>
          <w:sz w:val="22"/>
          <w:szCs w:val="22"/>
        </w:rPr>
      </w:pPr>
    </w:p>
    <w:p w14:paraId="798BFA59"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Todos e quaisquer custos incorridos em razão do registro, inscrição e/ou arquivamento, conforme o caso, desta Escritura de Emissão e seus eventuais aditamentos, bem como dos atos societários relacionados a essa Emissão, serão de responsabilidade exclusiva da Emissora.</w:t>
      </w:r>
    </w:p>
    <w:p w14:paraId="0A101F06" w14:textId="77777777" w:rsidR="00CA763D" w:rsidRPr="00583287" w:rsidRDefault="00CA763D" w:rsidP="00E57F75">
      <w:pPr>
        <w:pStyle w:val="PargrafodaLista"/>
        <w:autoSpaceDE/>
        <w:autoSpaceDN/>
        <w:adjustRightInd/>
        <w:spacing w:line="320" w:lineRule="atLeast"/>
        <w:ind w:left="0" w:right="-22"/>
        <w:rPr>
          <w:rFonts w:ascii="Tahoma" w:hAnsi="Tahoma" w:cs="Tahoma"/>
          <w:sz w:val="22"/>
          <w:szCs w:val="22"/>
        </w:rPr>
      </w:pPr>
    </w:p>
    <w:p w14:paraId="2782D1DE" w14:textId="77777777" w:rsidR="00CA763D" w:rsidRPr="00583287" w:rsidRDefault="008C7533" w:rsidP="00F33DB7">
      <w:pPr>
        <w:pStyle w:val="PargrafodaLista"/>
        <w:numPr>
          <w:ilvl w:val="2"/>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Esta Escritura de Emissão e todos os aspectos da relação jurídica por ela instituída deverão ser regidos e interpretados de acordo com as leis da República Federativa do Brasil.</w:t>
      </w:r>
    </w:p>
    <w:p w14:paraId="60B9FD53" w14:textId="77777777" w:rsidR="00CA763D" w:rsidRPr="00583287" w:rsidRDefault="00CA763D" w:rsidP="00E57F75">
      <w:pPr>
        <w:spacing w:line="320" w:lineRule="atLeast"/>
        <w:ind w:right="-22"/>
        <w:rPr>
          <w:rFonts w:ascii="Tahoma" w:eastAsia="MS Mincho" w:hAnsi="Tahoma" w:cs="Tahoma"/>
          <w:sz w:val="22"/>
          <w:szCs w:val="22"/>
        </w:rPr>
      </w:pPr>
    </w:p>
    <w:p w14:paraId="5A384486" w14:textId="77777777" w:rsidR="00CA763D" w:rsidRPr="00583287" w:rsidRDefault="008C7533" w:rsidP="00F33DB7">
      <w:pPr>
        <w:pStyle w:val="PargrafodaLista"/>
        <w:numPr>
          <w:ilvl w:val="1"/>
          <w:numId w:val="30"/>
        </w:numPr>
        <w:tabs>
          <w:tab w:val="clear" w:pos="1418"/>
        </w:tabs>
        <w:autoSpaceDE/>
        <w:autoSpaceDN/>
        <w:adjustRightInd/>
        <w:spacing w:line="320" w:lineRule="atLeast"/>
        <w:ind w:right="-22"/>
        <w:rPr>
          <w:rFonts w:ascii="Tahoma" w:hAnsi="Tahoma" w:cs="Tahoma"/>
          <w:sz w:val="22"/>
          <w:szCs w:val="22"/>
        </w:rPr>
      </w:pPr>
      <w:r w:rsidRPr="00583287">
        <w:rPr>
          <w:rFonts w:ascii="Tahoma" w:hAnsi="Tahoma" w:cs="Tahoma"/>
          <w:sz w:val="22"/>
          <w:szCs w:val="22"/>
        </w:rPr>
        <w:t>Para dirimir quaisquer questões, dúvidas ou litígios oriundos desta Escritura de Emissão, os Debenturistas e a Emissora elegem o foro da Comarca da Capital do Estado de São Paulo, renunciando expressamente a qualquer outro, por mais privilegiado que seja.</w:t>
      </w:r>
    </w:p>
    <w:p w14:paraId="3BA9ADAF" w14:textId="77777777" w:rsidR="00CA763D" w:rsidRPr="00583287" w:rsidRDefault="00CA763D" w:rsidP="00E57F75">
      <w:pPr>
        <w:autoSpaceDE/>
        <w:autoSpaceDN/>
        <w:adjustRightInd/>
        <w:spacing w:line="320" w:lineRule="atLeast"/>
        <w:ind w:right="-22"/>
        <w:rPr>
          <w:rFonts w:ascii="Tahoma" w:hAnsi="Tahoma" w:cs="Tahoma"/>
          <w:w w:val="0"/>
          <w:sz w:val="22"/>
          <w:szCs w:val="22"/>
        </w:rPr>
      </w:pPr>
      <w:bookmarkStart w:id="431" w:name="_DV_M416"/>
      <w:bookmarkEnd w:id="1"/>
      <w:bookmarkEnd w:id="431"/>
    </w:p>
    <w:p w14:paraId="7778E6B7" w14:textId="5BD53846" w:rsidR="00CA763D" w:rsidRPr="00583287" w:rsidRDefault="008C7533" w:rsidP="00E57F75">
      <w:pPr>
        <w:autoSpaceDE/>
        <w:autoSpaceDN/>
        <w:adjustRightInd/>
        <w:spacing w:line="320" w:lineRule="atLeast"/>
        <w:ind w:right="-23"/>
        <w:rPr>
          <w:rFonts w:ascii="Tahoma" w:hAnsi="Tahoma" w:cs="Tahoma"/>
          <w:sz w:val="22"/>
          <w:szCs w:val="22"/>
        </w:rPr>
      </w:pPr>
      <w:r w:rsidRPr="00583287">
        <w:rPr>
          <w:rFonts w:ascii="Tahoma" w:hAnsi="Tahoma" w:cs="Tahoma"/>
          <w:sz w:val="22"/>
          <w:szCs w:val="22"/>
        </w:rPr>
        <w:t>E por estarem assim justas e contratadas, as partes firmam a presente Escritura de Emissão, na presença de 2 (duas) testemunhas, por meio eletrônico, reconhecendo as Partes a forma eletrônica como válida e declarando, para todos os fins, que suas assinaturas eletrônicas são prova de suas respectivas concordâncias com esse formato de contratação, sendo o presente instrumento considerado assinado, exigível e oponível perante terceiros, independentemente da aposição de rubricas em cada página, nos termos do inciso X do caput do artigo 3º e no artigo 18 da Lei nº 13.874, de 20 de setembro de 2019, do artigo 2º-A da Lei nº 12.682, de 9 de julho de 2012, dos artigos 104 e 107, da Lei 10.406, de 10 de janeiro de 2002, conforme alterada, e do artigo 10, § 2º, da Medida Provisória nº 2.200-2, de 24 de agosto de 2001.</w:t>
      </w:r>
      <w:r w:rsidR="00FE00F6">
        <w:rPr>
          <w:rFonts w:ascii="Tahoma" w:hAnsi="Tahoma" w:cs="Tahoma"/>
          <w:sz w:val="22"/>
          <w:szCs w:val="22"/>
        </w:rPr>
        <w:t xml:space="preserve"> </w:t>
      </w:r>
    </w:p>
    <w:p w14:paraId="7437FA01" w14:textId="77777777" w:rsidR="00CA763D" w:rsidRPr="00583287" w:rsidRDefault="00CA763D" w:rsidP="00E57F75">
      <w:pPr>
        <w:autoSpaceDE/>
        <w:autoSpaceDN/>
        <w:adjustRightInd/>
        <w:spacing w:line="320" w:lineRule="atLeast"/>
        <w:ind w:right="-23"/>
        <w:rPr>
          <w:rFonts w:ascii="Tahoma" w:hAnsi="Tahoma" w:cs="Tahoma"/>
          <w:sz w:val="22"/>
          <w:szCs w:val="22"/>
        </w:rPr>
      </w:pPr>
    </w:p>
    <w:p w14:paraId="227EFE90" w14:textId="22691A30" w:rsidR="00CA763D" w:rsidRPr="00583287" w:rsidRDefault="008C7533" w:rsidP="00E57F75">
      <w:pPr>
        <w:pStyle w:val="PargrafodaLista"/>
        <w:keepNext/>
        <w:spacing w:line="320" w:lineRule="atLeast"/>
        <w:ind w:left="0"/>
        <w:jc w:val="center"/>
        <w:rPr>
          <w:rFonts w:ascii="Tahoma" w:hAnsi="Tahoma" w:cs="Tahoma"/>
          <w:sz w:val="22"/>
          <w:szCs w:val="22"/>
        </w:rPr>
      </w:pPr>
      <w:r w:rsidRPr="00583287">
        <w:rPr>
          <w:rFonts w:ascii="Tahoma" w:hAnsi="Tahoma" w:cs="Tahoma" w:hint="eastAsia"/>
          <w:sz w:val="22"/>
          <w:szCs w:val="22"/>
        </w:rPr>
        <w:t xml:space="preserve">São Paulo, </w:t>
      </w:r>
      <w:r w:rsidR="00671388">
        <w:rPr>
          <w:rFonts w:ascii="Tahoma" w:hAnsi="Tahoma" w:cs="Tahoma"/>
          <w:sz w:val="22"/>
          <w:szCs w:val="22"/>
        </w:rPr>
        <w:t>0</w:t>
      </w:r>
      <w:r w:rsidR="00D9304E">
        <w:rPr>
          <w:rFonts w:ascii="Tahoma" w:hAnsi="Tahoma" w:cs="Tahoma"/>
          <w:sz w:val="22"/>
          <w:szCs w:val="22"/>
        </w:rPr>
        <w:t>6</w:t>
      </w:r>
      <w:r w:rsidR="00671388" w:rsidRPr="00583287">
        <w:rPr>
          <w:rFonts w:ascii="Tahoma" w:hAnsi="Tahoma" w:cs="Tahoma" w:hint="eastAsia"/>
          <w:sz w:val="22"/>
          <w:szCs w:val="22"/>
        </w:rPr>
        <w:t xml:space="preserve"> </w:t>
      </w:r>
      <w:r w:rsidRPr="00583287">
        <w:rPr>
          <w:rFonts w:ascii="Tahoma" w:hAnsi="Tahoma" w:cs="Tahoma" w:hint="eastAsia"/>
          <w:sz w:val="22"/>
          <w:szCs w:val="22"/>
        </w:rPr>
        <w:t xml:space="preserve">de </w:t>
      </w:r>
      <w:r w:rsidR="003D005D">
        <w:rPr>
          <w:rFonts w:ascii="Tahoma" w:hAnsi="Tahoma" w:cs="Tahoma"/>
          <w:sz w:val="22"/>
          <w:szCs w:val="22"/>
        </w:rPr>
        <w:t xml:space="preserve">abril </w:t>
      </w:r>
      <w:r w:rsidRPr="00583287">
        <w:rPr>
          <w:rFonts w:ascii="Tahoma" w:hAnsi="Tahoma" w:cs="Tahoma" w:hint="eastAsia"/>
          <w:sz w:val="22"/>
          <w:szCs w:val="22"/>
        </w:rPr>
        <w:t xml:space="preserve">de </w:t>
      </w:r>
      <w:r w:rsidR="00C65F9F" w:rsidRPr="00583287">
        <w:rPr>
          <w:rFonts w:ascii="Tahoma" w:hAnsi="Tahoma" w:cs="Tahoma"/>
          <w:sz w:val="22"/>
          <w:szCs w:val="22"/>
        </w:rPr>
        <w:t>2022</w:t>
      </w:r>
      <w:r w:rsidRPr="00583287">
        <w:rPr>
          <w:rFonts w:ascii="Tahoma" w:hAnsi="Tahoma" w:cs="Tahoma"/>
          <w:sz w:val="22"/>
          <w:szCs w:val="22"/>
        </w:rPr>
        <w:t>.</w:t>
      </w:r>
    </w:p>
    <w:p w14:paraId="7CF89A13" w14:textId="77777777" w:rsidR="00CA763D" w:rsidRPr="00583287" w:rsidRDefault="00CA763D" w:rsidP="00E57F75">
      <w:pPr>
        <w:pStyle w:val="PargrafodaLista"/>
        <w:keepNext/>
        <w:spacing w:line="320" w:lineRule="atLeast"/>
        <w:ind w:left="0"/>
        <w:jc w:val="center"/>
        <w:rPr>
          <w:rFonts w:ascii="Tahoma" w:hAnsi="Tahoma" w:cs="Tahoma"/>
          <w:sz w:val="22"/>
          <w:szCs w:val="22"/>
        </w:rPr>
      </w:pPr>
    </w:p>
    <w:p w14:paraId="683BBAD8" w14:textId="77777777" w:rsidR="00CA763D" w:rsidRPr="00583287" w:rsidRDefault="008C7533" w:rsidP="00E57F75">
      <w:pPr>
        <w:pStyle w:val="PargrafodaLista"/>
        <w:keepNext/>
        <w:spacing w:line="320" w:lineRule="atLeast"/>
        <w:ind w:left="0"/>
        <w:jc w:val="center"/>
        <w:rPr>
          <w:rFonts w:ascii="Tahoma" w:hAnsi="Tahoma" w:cs="Tahoma"/>
          <w:i/>
          <w:iCs/>
          <w:sz w:val="22"/>
          <w:szCs w:val="22"/>
        </w:rPr>
      </w:pPr>
      <w:r w:rsidRPr="00583287">
        <w:rPr>
          <w:rFonts w:ascii="Tahoma" w:hAnsi="Tahoma" w:cs="Tahoma"/>
          <w:i/>
          <w:iCs/>
          <w:sz w:val="22"/>
          <w:szCs w:val="22"/>
        </w:rPr>
        <w:t>(RESTANTE DA PÁGINA INTENCIONALMENTE EM BRANCO</w:t>
      </w:r>
    </w:p>
    <w:p w14:paraId="567BD8B1" w14:textId="77777777" w:rsidR="00CA763D" w:rsidRPr="00583287" w:rsidRDefault="00CA763D" w:rsidP="00E57F75">
      <w:pPr>
        <w:pStyle w:val="PargrafodaLista"/>
        <w:keepNext/>
        <w:spacing w:line="320" w:lineRule="atLeast"/>
        <w:ind w:left="0"/>
        <w:jc w:val="center"/>
        <w:rPr>
          <w:rFonts w:ascii="Tahoma" w:hAnsi="Tahoma" w:cs="Tahoma"/>
          <w:i/>
          <w:iCs/>
          <w:sz w:val="22"/>
          <w:szCs w:val="22"/>
        </w:rPr>
      </w:pPr>
    </w:p>
    <w:p w14:paraId="6834F18A" w14:textId="77777777" w:rsidR="00CA763D" w:rsidRPr="00583287" w:rsidRDefault="008C7533" w:rsidP="00E57F75">
      <w:pPr>
        <w:autoSpaceDE/>
        <w:autoSpaceDN/>
        <w:adjustRightInd/>
        <w:spacing w:line="320" w:lineRule="atLeast"/>
        <w:ind w:right="-23"/>
        <w:jc w:val="center"/>
        <w:rPr>
          <w:rFonts w:ascii="Tahoma" w:hAnsi="Tahoma" w:cs="Tahoma"/>
          <w:i/>
          <w:iCs/>
          <w:w w:val="0"/>
          <w:sz w:val="22"/>
          <w:szCs w:val="22"/>
        </w:rPr>
      </w:pPr>
      <w:r w:rsidRPr="00583287">
        <w:rPr>
          <w:rFonts w:ascii="Tahoma" w:hAnsi="Tahoma" w:cs="Tahoma"/>
          <w:i/>
          <w:iCs/>
          <w:sz w:val="22"/>
          <w:szCs w:val="22"/>
        </w:rPr>
        <w:t>SEGUE PÁGINA DE ASSINATURAS)</w:t>
      </w:r>
    </w:p>
    <w:p w14:paraId="522322E8" w14:textId="77777777" w:rsidR="00CA763D" w:rsidRPr="00583287" w:rsidRDefault="008C7533" w:rsidP="00E57F75">
      <w:pPr>
        <w:autoSpaceDE/>
        <w:autoSpaceDN/>
        <w:adjustRightInd/>
        <w:spacing w:line="320" w:lineRule="atLeast"/>
        <w:ind w:right="-22"/>
        <w:rPr>
          <w:rFonts w:ascii="Tahoma" w:hAnsi="Tahoma" w:cs="Tahoma"/>
          <w:w w:val="0"/>
          <w:sz w:val="22"/>
          <w:szCs w:val="22"/>
        </w:rPr>
      </w:pPr>
      <w:r w:rsidRPr="00583287">
        <w:rPr>
          <w:rFonts w:ascii="Tahoma" w:hAnsi="Tahoma" w:cs="Tahoma"/>
          <w:w w:val="0"/>
          <w:sz w:val="22"/>
          <w:szCs w:val="22"/>
        </w:rPr>
        <w:br w:type="page"/>
      </w:r>
    </w:p>
    <w:p w14:paraId="28FF0E13" w14:textId="3AAEE069" w:rsidR="00CA763D" w:rsidRPr="00FC73A6" w:rsidRDefault="008C7533" w:rsidP="00E57F75">
      <w:pPr>
        <w:tabs>
          <w:tab w:val="left" w:pos="709"/>
        </w:tabs>
        <w:spacing w:line="320" w:lineRule="atLeast"/>
        <w:ind w:right="-22"/>
        <w:rPr>
          <w:rFonts w:ascii="Tahoma" w:hAnsi="Tahoma"/>
          <w:i/>
          <w:sz w:val="22"/>
        </w:rPr>
      </w:pPr>
      <w:r w:rsidRPr="00583287">
        <w:rPr>
          <w:rFonts w:ascii="Tahoma" w:hAnsi="Tahoma" w:cs="Tahoma"/>
          <w:i/>
          <w:sz w:val="22"/>
          <w:szCs w:val="22"/>
        </w:rPr>
        <w:lastRenderedPageBreak/>
        <w:t>PÁGINA DE ASSINATURAS DO INSTRUMENTO PARTICULAR DE ESCRITURA DA 1ª (PRIMEIRA) EMISSÃO DE DEBÊNTURES SIMPLES, NÃO CONVERSÍVEIS EM AÇÕES, DA ESPÉCIE COM GARANTIA REAL, EM 2 (DUAS) SÉRIES</w:t>
      </w:r>
      <w:r w:rsidR="00C65F9F" w:rsidRPr="00583287">
        <w:rPr>
          <w:rFonts w:ascii="Tahoma" w:hAnsi="Tahoma" w:cs="Tahoma"/>
          <w:i/>
          <w:sz w:val="22"/>
          <w:szCs w:val="22"/>
        </w:rPr>
        <w:t>,</w:t>
      </w:r>
      <w:r w:rsidRPr="00583287">
        <w:rPr>
          <w:rFonts w:ascii="Tahoma" w:hAnsi="Tahoma" w:cs="Tahoma"/>
          <w:i/>
          <w:sz w:val="22"/>
          <w:szCs w:val="22"/>
        </w:rPr>
        <w:t xml:space="preserve"> PARA DISTRIBUIÇÃO PÚBLICA COM ESFORÇOS RESTRITOS </w:t>
      </w:r>
      <w:r w:rsidR="001B1C29" w:rsidRPr="00583287">
        <w:rPr>
          <w:rFonts w:ascii="Tahoma" w:hAnsi="Tahoma" w:cs="Tahoma"/>
          <w:i/>
          <w:sz w:val="22"/>
          <w:szCs w:val="22"/>
        </w:rPr>
        <w:t xml:space="preserve">PARA AS DEBÊNTURES DA 1ª (PRIMEIRA) SÉRIE </w:t>
      </w:r>
      <w:r w:rsidRPr="00583287">
        <w:rPr>
          <w:rFonts w:ascii="Tahoma" w:hAnsi="Tahoma" w:cs="Tahoma"/>
          <w:i/>
          <w:sz w:val="22"/>
          <w:szCs w:val="22"/>
        </w:rPr>
        <w:t>E COLOCAÇÃO PRIVADA</w:t>
      </w:r>
      <w:r w:rsidR="001B1C29" w:rsidRPr="00583287">
        <w:t xml:space="preserve"> </w:t>
      </w:r>
      <w:r w:rsidR="001B1C29" w:rsidRPr="00583287">
        <w:rPr>
          <w:rFonts w:ascii="Tahoma" w:hAnsi="Tahoma" w:cs="Tahoma"/>
          <w:i/>
          <w:sz w:val="22"/>
          <w:szCs w:val="22"/>
        </w:rPr>
        <w:t xml:space="preserve">PARA AS </w:t>
      </w:r>
      <w:proofErr w:type="gramStart"/>
      <w:r w:rsidR="001B1C29" w:rsidRPr="00583287">
        <w:rPr>
          <w:rFonts w:ascii="Tahoma" w:hAnsi="Tahoma" w:cs="Tahoma"/>
          <w:i/>
          <w:sz w:val="22"/>
          <w:szCs w:val="22"/>
        </w:rPr>
        <w:t>DEBÊNTURES  DA</w:t>
      </w:r>
      <w:proofErr w:type="gramEnd"/>
      <w:r w:rsidR="001B1C29" w:rsidRPr="00583287">
        <w:rPr>
          <w:rFonts w:ascii="Tahoma" w:hAnsi="Tahoma" w:cs="Tahoma"/>
          <w:i/>
          <w:sz w:val="22"/>
          <w:szCs w:val="22"/>
        </w:rPr>
        <w:t xml:space="preserve"> 2ª (SEGUNDA) SÉRIE</w:t>
      </w:r>
      <w:r w:rsidRPr="00583287">
        <w:rPr>
          <w:rFonts w:ascii="Tahoma" w:hAnsi="Tahoma" w:cs="Tahoma"/>
          <w:i/>
          <w:sz w:val="22"/>
          <w:szCs w:val="22"/>
        </w:rPr>
        <w:t xml:space="preserve">, DA </w:t>
      </w:r>
      <w:r w:rsidR="00C65F9F" w:rsidRPr="00583287">
        <w:rPr>
          <w:rFonts w:ascii="Tahoma" w:hAnsi="Tahoma" w:cs="Tahoma"/>
          <w:i/>
          <w:sz w:val="22"/>
          <w:szCs w:val="22"/>
        </w:rPr>
        <w:t>VERT</w:t>
      </w:r>
      <w:r w:rsidR="00AC4AA2">
        <w:rPr>
          <w:rFonts w:ascii="Tahoma" w:hAnsi="Tahoma" w:cs="Tahoma"/>
          <w:i/>
          <w:sz w:val="22"/>
          <w:szCs w:val="22"/>
        </w:rPr>
        <w:t xml:space="preserve"> CREDIARE</w:t>
      </w:r>
      <w:r w:rsidR="00C65F9F" w:rsidRPr="00583287">
        <w:rPr>
          <w:rFonts w:ascii="Tahoma" w:hAnsi="Tahoma" w:cs="Tahoma"/>
          <w:i/>
          <w:sz w:val="22"/>
          <w:szCs w:val="22"/>
        </w:rPr>
        <w:t xml:space="preserve"> </w:t>
      </w:r>
      <w:r w:rsidRPr="00583287">
        <w:rPr>
          <w:rFonts w:ascii="Tahoma" w:hAnsi="Tahoma" w:cs="Tahoma"/>
          <w:i/>
          <w:sz w:val="22"/>
          <w:szCs w:val="22"/>
        </w:rPr>
        <w:t xml:space="preserve">COMPANHIA SECURITIZADORA DE CRÉDITOS FINANCEIROS </w:t>
      </w:r>
    </w:p>
    <w:p w14:paraId="5BCBC90A" w14:textId="77777777" w:rsidR="00CF527D" w:rsidRPr="00583287" w:rsidRDefault="00CF527D" w:rsidP="00E57F75">
      <w:pPr>
        <w:tabs>
          <w:tab w:val="left" w:pos="709"/>
        </w:tabs>
        <w:spacing w:line="320" w:lineRule="atLeast"/>
        <w:ind w:right="-22"/>
        <w:rPr>
          <w:rFonts w:ascii="Tahoma" w:hAnsi="Tahoma" w:cs="Tahoma"/>
          <w:b/>
          <w:sz w:val="22"/>
          <w:szCs w:val="22"/>
        </w:rPr>
      </w:pPr>
    </w:p>
    <w:p w14:paraId="33EC722E" w14:textId="61E3E50C" w:rsidR="00CA763D" w:rsidRPr="00583287" w:rsidRDefault="008C7533" w:rsidP="00E57F75">
      <w:pPr>
        <w:tabs>
          <w:tab w:val="left" w:pos="709"/>
        </w:tabs>
        <w:spacing w:line="320" w:lineRule="atLeast"/>
        <w:ind w:right="-22"/>
        <w:jc w:val="center"/>
        <w:rPr>
          <w:rFonts w:ascii="Tahoma" w:hAnsi="Tahoma" w:cs="Tahoma"/>
          <w:b/>
          <w:smallCaps/>
          <w:sz w:val="22"/>
          <w:szCs w:val="22"/>
        </w:rPr>
      </w:pPr>
      <w:r w:rsidRPr="00583287">
        <w:rPr>
          <w:rFonts w:ascii="Tahoma" w:hAnsi="Tahoma" w:cs="Tahoma"/>
          <w:b/>
          <w:bCs/>
          <w:sz w:val="22"/>
          <w:szCs w:val="22"/>
        </w:rPr>
        <w:t>VERT</w:t>
      </w:r>
      <w:r w:rsidR="00AC4AA2">
        <w:rPr>
          <w:rFonts w:ascii="Tahoma" w:hAnsi="Tahoma" w:cs="Tahoma"/>
          <w:b/>
          <w:bCs/>
          <w:sz w:val="22"/>
          <w:szCs w:val="22"/>
        </w:rPr>
        <w:t xml:space="preserve"> CREDIARE</w:t>
      </w:r>
      <w:r w:rsidRPr="00583287">
        <w:rPr>
          <w:rFonts w:ascii="Tahoma" w:hAnsi="Tahoma" w:cs="Tahoma"/>
          <w:b/>
          <w:bCs/>
          <w:sz w:val="22"/>
          <w:szCs w:val="22"/>
        </w:rPr>
        <w:t xml:space="preserve"> </w:t>
      </w:r>
      <w:r w:rsidR="00237704" w:rsidRPr="00583287">
        <w:rPr>
          <w:rFonts w:ascii="Tahoma" w:hAnsi="Tahoma" w:cs="Tahoma"/>
          <w:b/>
          <w:smallCaps/>
          <w:sz w:val="22"/>
          <w:szCs w:val="22"/>
        </w:rPr>
        <w:t xml:space="preserve">COMPANHIA SECURITIZADORA DE CRÉDITOS FINANCEIROS </w:t>
      </w:r>
    </w:p>
    <w:p w14:paraId="10E5179F" w14:textId="77777777" w:rsidR="00CA763D" w:rsidRPr="00583287" w:rsidRDefault="00CA763D" w:rsidP="00E57F75">
      <w:pPr>
        <w:tabs>
          <w:tab w:val="left" w:pos="709"/>
        </w:tabs>
        <w:spacing w:line="320" w:lineRule="atLeast"/>
        <w:ind w:right="-22"/>
        <w:rPr>
          <w:rFonts w:ascii="Tahoma" w:eastAsia="Arial Unicode MS" w:hAnsi="Tahoma" w:cs="Tahoma"/>
          <w:i/>
          <w:sz w:val="22"/>
          <w:szCs w:val="22"/>
        </w:rPr>
      </w:pPr>
    </w:p>
    <w:p w14:paraId="3FC7D81F" w14:textId="77777777" w:rsidR="00C65F9F" w:rsidRPr="00583287" w:rsidRDefault="00C65F9F" w:rsidP="00E57F75">
      <w:pPr>
        <w:tabs>
          <w:tab w:val="left" w:pos="709"/>
        </w:tabs>
        <w:spacing w:line="320" w:lineRule="atLeast"/>
        <w:ind w:right="-22"/>
        <w:rPr>
          <w:rFonts w:ascii="Tahoma" w:eastAsia="Arial Unicode MS" w:hAnsi="Tahoma" w:cs="Tahoma"/>
          <w:i/>
          <w:sz w:val="22"/>
          <w:szCs w:val="22"/>
        </w:rPr>
      </w:pPr>
    </w:p>
    <w:tbl>
      <w:tblPr>
        <w:tblW w:w="0" w:type="auto"/>
        <w:tblLook w:val="04A0" w:firstRow="1" w:lastRow="0" w:firstColumn="1" w:lastColumn="0" w:noHBand="0" w:noVBand="1"/>
      </w:tblPr>
      <w:tblGrid>
        <w:gridCol w:w="4579"/>
        <w:gridCol w:w="4542"/>
      </w:tblGrid>
      <w:tr w:rsidR="004257BB" w14:paraId="54DD0391" w14:textId="77777777" w:rsidTr="00BE4146">
        <w:tc>
          <w:tcPr>
            <w:tcW w:w="4584" w:type="dxa"/>
          </w:tcPr>
          <w:p w14:paraId="70BB014A" w14:textId="77777777" w:rsidR="00C65F9F"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________________________________</w:t>
            </w:r>
          </w:p>
        </w:tc>
        <w:tc>
          <w:tcPr>
            <w:tcW w:w="4585" w:type="dxa"/>
          </w:tcPr>
          <w:p w14:paraId="512D6087" w14:textId="351E6633" w:rsidR="00C65F9F" w:rsidRPr="00583287" w:rsidRDefault="00C65F9F"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p>
        </w:tc>
      </w:tr>
      <w:tr w:rsidR="004257BB" w14:paraId="1281FBC2" w14:textId="77777777" w:rsidTr="00BE4146">
        <w:tc>
          <w:tcPr>
            <w:tcW w:w="4584" w:type="dxa"/>
          </w:tcPr>
          <w:p w14:paraId="3DDEBA6D" w14:textId="6A43864B" w:rsidR="00C65F9F"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 xml:space="preserve">Nome: </w:t>
            </w:r>
            <w:r w:rsidR="00671388" w:rsidRPr="00671388">
              <w:rPr>
                <w:rFonts w:ascii="Tahoma" w:hAnsi="Tahoma" w:cs="Tahoma"/>
                <w:sz w:val="22"/>
                <w:szCs w:val="22"/>
              </w:rPr>
              <w:t xml:space="preserve">Maria Clara de Azevedo </w:t>
            </w:r>
            <w:proofErr w:type="spellStart"/>
            <w:r w:rsidR="00671388" w:rsidRPr="00671388">
              <w:rPr>
                <w:rFonts w:ascii="Tahoma" w:hAnsi="Tahoma" w:cs="Tahoma"/>
                <w:sz w:val="22"/>
                <w:szCs w:val="22"/>
              </w:rPr>
              <w:t>Morgulis</w:t>
            </w:r>
            <w:proofErr w:type="spellEnd"/>
            <w:r w:rsidR="00671388" w:rsidRPr="00671388" w:rsidDel="00671388">
              <w:rPr>
                <w:rFonts w:ascii="Tahoma" w:hAnsi="Tahoma" w:cs="Tahoma"/>
                <w:sz w:val="22"/>
                <w:szCs w:val="22"/>
              </w:rPr>
              <w:t xml:space="preserve"> </w:t>
            </w:r>
            <w:r w:rsidRPr="00583287">
              <w:rPr>
                <w:rFonts w:ascii="Tahoma" w:hAnsi="Tahoma" w:cs="Tahoma"/>
                <w:sz w:val="22"/>
                <w:szCs w:val="22"/>
              </w:rPr>
              <w:t xml:space="preserve"> </w:t>
            </w:r>
          </w:p>
        </w:tc>
        <w:tc>
          <w:tcPr>
            <w:tcW w:w="4585" w:type="dxa"/>
          </w:tcPr>
          <w:p w14:paraId="24A2BEE4" w14:textId="3B83EE4C" w:rsidR="00C65F9F" w:rsidRPr="00583287" w:rsidRDefault="00C65F9F"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p>
        </w:tc>
      </w:tr>
      <w:tr w:rsidR="004257BB" w14:paraId="09ABB098" w14:textId="77777777" w:rsidTr="00BE4146">
        <w:tc>
          <w:tcPr>
            <w:tcW w:w="4584" w:type="dxa"/>
          </w:tcPr>
          <w:p w14:paraId="1FA40D88" w14:textId="4F59A789" w:rsidR="00C65F9F"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 xml:space="preserve">Cargo: </w:t>
            </w:r>
            <w:r w:rsidR="00671388" w:rsidRPr="00671388">
              <w:rPr>
                <w:rFonts w:ascii="Tahoma" w:hAnsi="Tahoma" w:cs="Tahoma"/>
                <w:sz w:val="22"/>
                <w:szCs w:val="22"/>
              </w:rPr>
              <w:t>Diretora</w:t>
            </w:r>
            <w:r w:rsidR="00671388" w:rsidRPr="00671388" w:rsidDel="00671388">
              <w:rPr>
                <w:rFonts w:ascii="Tahoma" w:hAnsi="Tahoma" w:cs="Tahoma"/>
                <w:sz w:val="22"/>
                <w:szCs w:val="22"/>
              </w:rPr>
              <w:t xml:space="preserve"> </w:t>
            </w:r>
          </w:p>
        </w:tc>
        <w:tc>
          <w:tcPr>
            <w:tcW w:w="4585" w:type="dxa"/>
          </w:tcPr>
          <w:p w14:paraId="73A7DBE4" w14:textId="3D7D0903" w:rsidR="00C65F9F" w:rsidRPr="00583287" w:rsidRDefault="00C65F9F"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p>
        </w:tc>
      </w:tr>
    </w:tbl>
    <w:p w14:paraId="1AA266F3" w14:textId="77777777" w:rsidR="00CA763D" w:rsidRPr="00583287" w:rsidRDefault="00CA763D" w:rsidP="00E57F75">
      <w:pPr>
        <w:tabs>
          <w:tab w:val="left" w:pos="709"/>
        </w:tabs>
        <w:spacing w:line="320" w:lineRule="atLeast"/>
        <w:ind w:right="-22"/>
        <w:rPr>
          <w:rFonts w:ascii="Tahoma" w:eastAsia="Arial Unicode MS" w:hAnsi="Tahoma" w:cs="Tahoma"/>
          <w:i/>
          <w:sz w:val="22"/>
          <w:szCs w:val="22"/>
        </w:rPr>
      </w:pPr>
    </w:p>
    <w:p w14:paraId="635446CD" w14:textId="77777777" w:rsidR="00CA763D" w:rsidRPr="00F33DB7" w:rsidRDefault="008C7533" w:rsidP="00FC73A6">
      <w:pPr>
        <w:spacing w:line="320" w:lineRule="atLeast"/>
        <w:ind w:right="261"/>
        <w:rPr>
          <w:rFonts w:ascii="Tahoma" w:hAnsi="Tahoma"/>
          <w:b/>
          <w:sz w:val="22"/>
        </w:rPr>
      </w:pPr>
      <w:r w:rsidRPr="00583287">
        <w:rPr>
          <w:rFonts w:ascii="Tahoma" w:hAnsi="Tahoma" w:cs="Tahoma"/>
          <w:b/>
          <w:caps/>
          <w:sz w:val="22"/>
          <w:szCs w:val="22"/>
        </w:rPr>
        <w:t>Oliveira Trust Distribuidora de Títulos e Valores Mobiliários S.A</w:t>
      </w:r>
      <w:r w:rsidRPr="00583287">
        <w:rPr>
          <w:rFonts w:ascii="Tahoma" w:hAnsi="Tahoma" w:cs="Tahoma"/>
          <w:b/>
          <w:sz w:val="22"/>
          <w:szCs w:val="22"/>
        </w:rPr>
        <w:t>.</w:t>
      </w:r>
    </w:p>
    <w:p w14:paraId="332D0E19" w14:textId="77777777" w:rsidR="00CA763D" w:rsidRPr="00583287" w:rsidRDefault="00CA763D" w:rsidP="00E57F75">
      <w:pPr>
        <w:tabs>
          <w:tab w:val="left" w:pos="709"/>
        </w:tabs>
        <w:spacing w:line="320" w:lineRule="atLeast"/>
        <w:ind w:right="-22"/>
        <w:rPr>
          <w:rFonts w:ascii="Tahoma" w:eastAsia="Arial Unicode MS" w:hAnsi="Tahoma" w:cs="Tahoma"/>
          <w:i/>
          <w:sz w:val="22"/>
          <w:szCs w:val="22"/>
        </w:rPr>
      </w:pPr>
    </w:p>
    <w:p w14:paraId="6282B6F0" w14:textId="77777777" w:rsidR="00CA763D" w:rsidRPr="00583287" w:rsidRDefault="00CA763D" w:rsidP="00E57F75">
      <w:pPr>
        <w:tabs>
          <w:tab w:val="left" w:pos="709"/>
        </w:tabs>
        <w:spacing w:line="320" w:lineRule="atLeast"/>
        <w:ind w:right="-22"/>
        <w:rPr>
          <w:rFonts w:ascii="Tahoma" w:eastAsia="Arial Unicode MS" w:hAnsi="Tahoma" w:cs="Tahoma"/>
          <w:i/>
          <w:sz w:val="22"/>
          <w:szCs w:val="22"/>
        </w:rPr>
      </w:pPr>
    </w:p>
    <w:tbl>
      <w:tblPr>
        <w:tblW w:w="0" w:type="auto"/>
        <w:tblLook w:val="04A0" w:firstRow="1" w:lastRow="0" w:firstColumn="1" w:lastColumn="0" w:noHBand="0" w:noVBand="1"/>
      </w:tblPr>
      <w:tblGrid>
        <w:gridCol w:w="4553"/>
        <w:gridCol w:w="4568"/>
      </w:tblGrid>
      <w:tr w:rsidR="004257BB" w14:paraId="78CC8BE7" w14:textId="77777777" w:rsidTr="00BE4146">
        <w:tc>
          <w:tcPr>
            <w:tcW w:w="4584" w:type="dxa"/>
          </w:tcPr>
          <w:p w14:paraId="4BB0F791" w14:textId="77777777" w:rsidR="00CA763D"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________________________________</w:t>
            </w:r>
          </w:p>
        </w:tc>
        <w:tc>
          <w:tcPr>
            <w:tcW w:w="4585" w:type="dxa"/>
          </w:tcPr>
          <w:p w14:paraId="5F166278" w14:textId="77777777" w:rsidR="00CA763D"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__________________________________</w:t>
            </w:r>
          </w:p>
        </w:tc>
      </w:tr>
      <w:tr w:rsidR="004257BB" w14:paraId="5B03ED8F" w14:textId="77777777" w:rsidTr="00BE4146">
        <w:tc>
          <w:tcPr>
            <w:tcW w:w="4584" w:type="dxa"/>
          </w:tcPr>
          <w:p w14:paraId="5A2015DA" w14:textId="00CF948E" w:rsidR="00CA763D"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 xml:space="preserve">Nome: </w:t>
            </w:r>
            <w:r w:rsidR="00671388" w:rsidRPr="00671388">
              <w:rPr>
                <w:rFonts w:ascii="Tahoma" w:hAnsi="Tahoma" w:cs="Tahoma"/>
                <w:sz w:val="22"/>
                <w:szCs w:val="22"/>
              </w:rPr>
              <w:t>Thiago de Gusmão Delfino dos Santos</w:t>
            </w:r>
            <w:r w:rsidR="00671388" w:rsidRPr="00671388" w:rsidDel="00671388">
              <w:rPr>
                <w:rFonts w:ascii="Tahoma" w:hAnsi="Tahoma" w:cs="Tahoma"/>
                <w:sz w:val="22"/>
                <w:szCs w:val="22"/>
              </w:rPr>
              <w:t xml:space="preserve"> </w:t>
            </w:r>
          </w:p>
        </w:tc>
        <w:tc>
          <w:tcPr>
            <w:tcW w:w="4585" w:type="dxa"/>
          </w:tcPr>
          <w:p w14:paraId="1BF32CA1" w14:textId="3682C49B" w:rsidR="00CA763D"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 xml:space="preserve">Nome: </w:t>
            </w:r>
            <w:r w:rsidR="00671388" w:rsidRPr="00671388">
              <w:rPr>
                <w:rFonts w:ascii="Tahoma" w:hAnsi="Tahoma" w:cs="Tahoma"/>
                <w:sz w:val="22"/>
                <w:szCs w:val="22"/>
              </w:rPr>
              <w:t>Rafael Casemiro Pinto</w:t>
            </w:r>
            <w:r w:rsidR="00671388" w:rsidRPr="00671388" w:rsidDel="00671388">
              <w:rPr>
                <w:rFonts w:ascii="Tahoma" w:hAnsi="Tahoma" w:cs="Tahoma"/>
                <w:sz w:val="22"/>
                <w:szCs w:val="22"/>
              </w:rPr>
              <w:t xml:space="preserve"> </w:t>
            </w:r>
          </w:p>
        </w:tc>
      </w:tr>
      <w:tr w:rsidR="004257BB" w14:paraId="2B0E0385" w14:textId="77777777" w:rsidTr="00BE4146">
        <w:tc>
          <w:tcPr>
            <w:tcW w:w="4584" w:type="dxa"/>
          </w:tcPr>
          <w:p w14:paraId="40BD7552" w14:textId="51BD50EA" w:rsidR="00CA763D"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 xml:space="preserve">Cargo: </w:t>
            </w:r>
            <w:r w:rsidR="00671388" w:rsidRPr="00671388">
              <w:rPr>
                <w:rFonts w:ascii="Tahoma" w:hAnsi="Tahoma" w:cs="Tahoma"/>
                <w:sz w:val="22"/>
                <w:szCs w:val="22"/>
              </w:rPr>
              <w:t>Procurador</w:t>
            </w:r>
            <w:r w:rsidR="00671388" w:rsidRPr="00671388" w:rsidDel="00671388">
              <w:rPr>
                <w:rFonts w:ascii="Tahoma" w:hAnsi="Tahoma" w:cs="Tahoma"/>
                <w:sz w:val="22"/>
                <w:szCs w:val="22"/>
              </w:rPr>
              <w:t xml:space="preserve"> </w:t>
            </w:r>
          </w:p>
        </w:tc>
        <w:tc>
          <w:tcPr>
            <w:tcW w:w="4585" w:type="dxa"/>
          </w:tcPr>
          <w:p w14:paraId="3F4A939F" w14:textId="66D607CF" w:rsidR="00CA763D"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 xml:space="preserve">Cargo: </w:t>
            </w:r>
            <w:r w:rsidR="00671388">
              <w:rPr>
                <w:rFonts w:ascii="Tahoma" w:hAnsi="Tahoma" w:cs="Tahoma"/>
                <w:sz w:val="22"/>
                <w:szCs w:val="22"/>
              </w:rPr>
              <w:t>Procurador</w:t>
            </w:r>
          </w:p>
        </w:tc>
      </w:tr>
    </w:tbl>
    <w:p w14:paraId="53A9C71A" w14:textId="77777777" w:rsidR="00CA763D" w:rsidRPr="00583287" w:rsidRDefault="00CA763D" w:rsidP="00E57F75">
      <w:pPr>
        <w:tabs>
          <w:tab w:val="left" w:pos="709"/>
        </w:tabs>
        <w:spacing w:line="320" w:lineRule="atLeast"/>
        <w:ind w:right="-22"/>
        <w:rPr>
          <w:rFonts w:ascii="Tahoma" w:hAnsi="Tahoma" w:cs="Tahoma"/>
          <w:b/>
          <w:sz w:val="22"/>
          <w:szCs w:val="22"/>
        </w:rPr>
      </w:pPr>
    </w:p>
    <w:p w14:paraId="33481CB8" w14:textId="77777777" w:rsidR="00CA763D" w:rsidRPr="00583287" w:rsidRDefault="008C7533" w:rsidP="00E57F75">
      <w:pPr>
        <w:tabs>
          <w:tab w:val="left" w:pos="709"/>
        </w:tabs>
        <w:spacing w:line="320" w:lineRule="atLeast"/>
        <w:ind w:right="-22"/>
        <w:jc w:val="center"/>
        <w:rPr>
          <w:rFonts w:ascii="Tahoma" w:eastAsia="MS Mincho" w:hAnsi="Tahoma" w:cs="Tahoma"/>
          <w:b/>
          <w:smallCaps/>
          <w:sz w:val="22"/>
          <w:szCs w:val="22"/>
        </w:rPr>
      </w:pPr>
      <w:r w:rsidRPr="00583287">
        <w:rPr>
          <w:rFonts w:ascii="Tahoma" w:eastAsia="MS Mincho" w:hAnsi="Tahoma" w:cs="Tahoma"/>
          <w:b/>
          <w:smallCaps/>
          <w:sz w:val="22"/>
          <w:szCs w:val="22"/>
        </w:rPr>
        <w:t>CREDIARE</w:t>
      </w:r>
      <w:r w:rsidR="00237704" w:rsidRPr="00583287">
        <w:rPr>
          <w:rFonts w:ascii="Tahoma" w:eastAsia="MS Mincho" w:hAnsi="Tahoma" w:cs="Tahoma"/>
          <w:b/>
          <w:smallCaps/>
          <w:sz w:val="22"/>
          <w:szCs w:val="22"/>
        </w:rPr>
        <w:t xml:space="preserve"> S.A.</w:t>
      </w:r>
      <w:r w:rsidRPr="00583287">
        <w:rPr>
          <w:rFonts w:ascii="Tahoma" w:eastAsia="MS Mincho" w:hAnsi="Tahoma" w:cs="Tahoma"/>
          <w:b/>
          <w:smallCaps/>
          <w:sz w:val="22"/>
          <w:szCs w:val="22"/>
        </w:rPr>
        <w:t xml:space="preserve"> – CRÉDITO, FINANCIAMENTO E INVESTIMENTO</w:t>
      </w:r>
    </w:p>
    <w:p w14:paraId="70828460" w14:textId="77777777" w:rsidR="00CA763D" w:rsidRPr="00583287" w:rsidRDefault="00CA763D" w:rsidP="00E57F75">
      <w:pPr>
        <w:tabs>
          <w:tab w:val="left" w:pos="709"/>
        </w:tabs>
        <w:spacing w:line="320" w:lineRule="atLeast"/>
        <w:ind w:right="-22"/>
        <w:rPr>
          <w:rFonts w:ascii="Tahoma" w:hAnsi="Tahoma" w:cs="Tahoma"/>
          <w:smallCaps/>
          <w:sz w:val="22"/>
          <w:szCs w:val="22"/>
        </w:rPr>
      </w:pPr>
      <w:bookmarkStart w:id="432" w:name="_Hlk76150922"/>
    </w:p>
    <w:p w14:paraId="5A1D464B" w14:textId="77777777" w:rsidR="00CA763D" w:rsidRPr="00583287" w:rsidRDefault="00CA763D" w:rsidP="00E57F75">
      <w:pPr>
        <w:tabs>
          <w:tab w:val="left" w:pos="709"/>
        </w:tabs>
        <w:spacing w:line="320" w:lineRule="atLeast"/>
        <w:ind w:right="-22"/>
        <w:rPr>
          <w:rFonts w:ascii="Tahoma" w:hAnsi="Tahoma" w:cs="Tahoma"/>
          <w:smallCaps/>
          <w:sz w:val="22"/>
          <w:szCs w:val="22"/>
        </w:rPr>
      </w:pPr>
    </w:p>
    <w:tbl>
      <w:tblPr>
        <w:tblW w:w="0" w:type="auto"/>
        <w:tblLook w:val="04A0" w:firstRow="1" w:lastRow="0" w:firstColumn="1" w:lastColumn="0" w:noHBand="0" w:noVBand="1"/>
      </w:tblPr>
      <w:tblGrid>
        <w:gridCol w:w="4553"/>
        <w:gridCol w:w="4568"/>
      </w:tblGrid>
      <w:tr w:rsidR="004257BB" w14:paraId="45C3CB76" w14:textId="77777777" w:rsidTr="00BE4146">
        <w:tc>
          <w:tcPr>
            <w:tcW w:w="4584" w:type="dxa"/>
          </w:tcPr>
          <w:p w14:paraId="301E88FC" w14:textId="77777777" w:rsidR="00C65F9F"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________________________________</w:t>
            </w:r>
          </w:p>
        </w:tc>
        <w:tc>
          <w:tcPr>
            <w:tcW w:w="4585" w:type="dxa"/>
          </w:tcPr>
          <w:p w14:paraId="1E79E7F1" w14:textId="77777777" w:rsidR="00C65F9F"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__________________________________</w:t>
            </w:r>
          </w:p>
        </w:tc>
      </w:tr>
      <w:tr w:rsidR="004257BB" w14:paraId="1312E983" w14:textId="77777777" w:rsidTr="00BE4146">
        <w:tc>
          <w:tcPr>
            <w:tcW w:w="4584" w:type="dxa"/>
          </w:tcPr>
          <w:p w14:paraId="03614F94" w14:textId="3BF67222" w:rsidR="00C65F9F"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 xml:space="preserve">Nome: </w:t>
            </w:r>
            <w:r w:rsidR="00671388" w:rsidRPr="00671388">
              <w:rPr>
                <w:rFonts w:ascii="Tahoma" w:hAnsi="Tahoma" w:cs="Tahoma"/>
                <w:sz w:val="22"/>
                <w:szCs w:val="22"/>
              </w:rPr>
              <w:t>Edinara Gregolin Balbinotte</w:t>
            </w:r>
            <w:r w:rsidR="00671388" w:rsidRPr="00671388" w:rsidDel="00671388">
              <w:rPr>
                <w:rFonts w:ascii="Tahoma" w:hAnsi="Tahoma" w:cs="Tahoma"/>
                <w:sz w:val="22"/>
                <w:szCs w:val="22"/>
              </w:rPr>
              <w:t xml:space="preserve"> </w:t>
            </w:r>
            <w:r w:rsidRPr="00583287">
              <w:rPr>
                <w:rFonts w:ascii="Tahoma" w:hAnsi="Tahoma" w:cs="Tahoma"/>
                <w:sz w:val="22"/>
                <w:szCs w:val="22"/>
              </w:rPr>
              <w:t xml:space="preserve"> </w:t>
            </w:r>
          </w:p>
        </w:tc>
        <w:tc>
          <w:tcPr>
            <w:tcW w:w="4585" w:type="dxa"/>
          </w:tcPr>
          <w:p w14:paraId="47368ED9" w14:textId="78854556" w:rsidR="00C65F9F"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 xml:space="preserve">Nome: </w:t>
            </w:r>
            <w:r w:rsidR="00671388" w:rsidRPr="00671388">
              <w:rPr>
                <w:rFonts w:ascii="Tahoma" w:hAnsi="Tahoma" w:cs="Tahoma"/>
                <w:sz w:val="22"/>
                <w:szCs w:val="22"/>
              </w:rPr>
              <w:t>Flori Cesar Peccin</w:t>
            </w:r>
            <w:r w:rsidR="00671388" w:rsidRPr="00671388" w:rsidDel="00671388">
              <w:rPr>
                <w:rFonts w:ascii="Tahoma" w:hAnsi="Tahoma" w:cs="Tahoma"/>
                <w:sz w:val="22"/>
                <w:szCs w:val="22"/>
              </w:rPr>
              <w:t xml:space="preserve"> </w:t>
            </w:r>
          </w:p>
        </w:tc>
      </w:tr>
      <w:tr w:rsidR="004257BB" w14:paraId="530BB4BF" w14:textId="77777777" w:rsidTr="00BE4146">
        <w:tc>
          <w:tcPr>
            <w:tcW w:w="4584" w:type="dxa"/>
          </w:tcPr>
          <w:p w14:paraId="5794EF6D" w14:textId="2BC1DCEB" w:rsidR="00C65F9F"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 xml:space="preserve">Cargo: </w:t>
            </w:r>
            <w:r w:rsidR="00671388" w:rsidRPr="00671388">
              <w:rPr>
                <w:rFonts w:ascii="Tahoma" w:hAnsi="Tahoma" w:cs="Tahoma"/>
                <w:sz w:val="22"/>
                <w:szCs w:val="22"/>
              </w:rPr>
              <w:t>Diretora de Operações</w:t>
            </w:r>
            <w:r w:rsidR="00671388" w:rsidRPr="00671388" w:rsidDel="00671388">
              <w:rPr>
                <w:rFonts w:ascii="Tahoma" w:hAnsi="Tahoma" w:cs="Tahoma"/>
                <w:sz w:val="22"/>
                <w:szCs w:val="22"/>
              </w:rPr>
              <w:t xml:space="preserve"> </w:t>
            </w:r>
          </w:p>
        </w:tc>
        <w:tc>
          <w:tcPr>
            <w:tcW w:w="4585" w:type="dxa"/>
          </w:tcPr>
          <w:p w14:paraId="07B20237" w14:textId="4744F3C5" w:rsidR="00C65F9F"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 xml:space="preserve">Cargo: </w:t>
            </w:r>
            <w:r w:rsidR="00671388" w:rsidRPr="00671388">
              <w:rPr>
                <w:rFonts w:ascii="Tahoma" w:hAnsi="Tahoma" w:cs="Tahoma"/>
                <w:sz w:val="22"/>
                <w:szCs w:val="22"/>
              </w:rPr>
              <w:t>Diretor de Riscos</w:t>
            </w:r>
            <w:r w:rsidR="00671388" w:rsidRPr="00671388" w:rsidDel="00671388">
              <w:rPr>
                <w:rFonts w:ascii="Tahoma" w:hAnsi="Tahoma" w:cs="Tahoma"/>
                <w:sz w:val="22"/>
                <w:szCs w:val="22"/>
              </w:rPr>
              <w:t xml:space="preserve"> </w:t>
            </w:r>
          </w:p>
        </w:tc>
      </w:tr>
    </w:tbl>
    <w:p w14:paraId="0321E925" w14:textId="77777777" w:rsidR="00CA763D" w:rsidRPr="00583287" w:rsidRDefault="00CA763D" w:rsidP="00E57F75">
      <w:pPr>
        <w:tabs>
          <w:tab w:val="left" w:pos="709"/>
        </w:tabs>
        <w:spacing w:line="320" w:lineRule="atLeast"/>
        <w:ind w:right="-22"/>
        <w:rPr>
          <w:rFonts w:ascii="Tahoma" w:eastAsia="Arial Unicode MS" w:hAnsi="Tahoma" w:cs="Tahoma"/>
          <w:i/>
          <w:sz w:val="22"/>
          <w:szCs w:val="22"/>
        </w:rPr>
      </w:pPr>
    </w:p>
    <w:bookmarkEnd w:id="432"/>
    <w:p w14:paraId="46F9D72E" w14:textId="77777777" w:rsidR="00CA763D"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b/>
          <w:sz w:val="22"/>
          <w:szCs w:val="22"/>
        </w:rPr>
      </w:pPr>
      <w:r w:rsidRPr="00583287">
        <w:rPr>
          <w:rFonts w:ascii="Tahoma" w:hAnsi="Tahoma" w:cs="Tahoma"/>
          <w:b/>
          <w:sz w:val="22"/>
          <w:szCs w:val="22"/>
        </w:rPr>
        <w:t>TESTEMUNHAS:</w:t>
      </w:r>
    </w:p>
    <w:p w14:paraId="79C0D607" w14:textId="77777777" w:rsidR="00CA763D" w:rsidRPr="00FC73A6" w:rsidRDefault="00CA763D" w:rsidP="00E57F75">
      <w:pPr>
        <w:pStyle w:val="para"/>
        <w:widowControl/>
        <w:tabs>
          <w:tab w:val="clear" w:pos="0"/>
          <w:tab w:val="clear" w:pos="1418"/>
          <w:tab w:val="clear" w:pos="2835"/>
          <w:tab w:val="clear" w:pos="4252"/>
          <w:tab w:val="left" w:pos="709"/>
        </w:tabs>
        <w:spacing w:after="0" w:line="320" w:lineRule="atLeast"/>
        <w:ind w:right="-22"/>
        <w:rPr>
          <w:rFonts w:ascii="Tahoma" w:hAnsi="Tahoma"/>
          <w:sz w:val="22"/>
        </w:rPr>
      </w:pPr>
    </w:p>
    <w:p w14:paraId="75DFC4F9" w14:textId="77777777" w:rsidR="00CA763D" w:rsidRPr="00583287" w:rsidRDefault="00CA763D"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p>
    <w:tbl>
      <w:tblPr>
        <w:tblW w:w="0" w:type="auto"/>
        <w:tblLook w:val="04A0" w:firstRow="1" w:lastRow="0" w:firstColumn="1" w:lastColumn="0" w:noHBand="0" w:noVBand="1"/>
      </w:tblPr>
      <w:tblGrid>
        <w:gridCol w:w="4468"/>
        <w:gridCol w:w="4653"/>
      </w:tblGrid>
      <w:tr w:rsidR="004257BB" w14:paraId="67F9FD5E" w14:textId="77777777" w:rsidTr="00FC73A6">
        <w:tc>
          <w:tcPr>
            <w:tcW w:w="4584" w:type="dxa"/>
          </w:tcPr>
          <w:p w14:paraId="24947D2B" w14:textId="77777777" w:rsidR="00CA763D"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1.________________________________</w:t>
            </w:r>
          </w:p>
        </w:tc>
        <w:tc>
          <w:tcPr>
            <w:tcW w:w="4739" w:type="dxa"/>
          </w:tcPr>
          <w:p w14:paraId="6F92A612" w14:textId="77777777" w:rsidR="00CA763D"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2.__________________________________</w:t>
            </w:r>
          </w:p>
        </w:tc>
      </w:tr>
      <w:tr w:rsidR="004257BB" w14:paraId="2755CC94" w14:textId="77777777" w:rsidTr="00FC73A6">
        <w:tc>
          <w:tcPr>
            <w:tcW w:w="4584" w:type="dxa"/>
          </w:tcPr>
          <w:p w14:paraId="7C79F0A9" w14:textId="201DC171" w:rsidR="00CA763D"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 xml:space="preserve">Nome: </w:t>
            </w:r>
            <w:r w:rsidR="00671388" w:rsidRPr="00671388">
              <w:rPr>
                <w:rFonts w:ascii="Tahoma" w:hAnsi="Tahoma" w:cs="Tahoma"/>
                <w:sz w:val="22"/>
                <w:szCs w:val="22"/>
              </w:rPr>
              <w:t>Rodrigo Alberto Espelho Sotero</w:t>
            </w:r>
            <w:r w:rsidR="00671388" w:rsidRPr="00671388" w:rsidDel="00671388">
              <w:rPr>
                <w:rFonts w:ascii="Tahoma" w:hAnsi="Tahoma" w:cs="Tahoma"/>
                <w:sz w:val="22"/>
                <w:szCs w:val="22"/>
              </w:rPr>
              <w:t xml:space="preserve"> </w:t>
            </w:r>
          </w:p>
        </w:tc>
        <w:tc>
          <w:tcPr>
            <w:tcW w:w="4739" w:type="dxa"/>
          </w:tcPr>
          <w:tbl>
            <w:tblPr>
              <w:tblW w:w="0" w:type="auto"/>
              <w:tblLook w:val="04A0" w:firstRow="1" w:lastRow="0" w:firstColumn="1" w:lastColumn="0" w:noHBand="0" w:noVBand="1"/>
            </w:tblPr>
            <w:tblGrid>
              <w:gridCol w:w="4437"/>
            </w:tblGrid>
            <w:tr w:rsidR="004257BB" w14:paraId="7B606A1D" w14:textId="77777777">
              <w:tc>
                <w:tcPr>
                  <w:tcW w:w="4523" w:type="dxa"/>
                </w:tcPr>
                <w:p w14:paraId="6D128AB6" w14:textId="3092D987" w:rsidR="00CA763D"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 xml:space="preserve">Nome: </w:t>
                  </w:r>
                  <w:r w:rsidR="00671388" w:rsidRPr="00671388">
                    <w:rPr>
                      <w:rFonts w:ascii="Tahoma" w:hAnsi="Tahoma" w:cs="Tahoma"/>
                      <w:sz w:val="22"/>
                      <w:szCs w:val="22"/>
                    </w:rPr>
                    <w:t>Renan Dutra Moreno Tavares</w:t>
                  </w:r>
                  <w:r w:rsidR="00671388" w:rsidRPr="00671388" w:rsidDel="00671388">
                    <w:rPr>
                      <w:rFonts w:ascii="Tahoma" w:hAnsi="Tahoma" w:cs="Tahoma"/>
                      <w:sz w:val="22"/>
                      <w:szCs w:val="22"/>
                    </w:rPr>
                    <w:t xml:space="preserve"> </w:t>
                  </w:r>
                </w:p>
              </w:tc>
            </w:tr>
          </w:tbl>
          <w:p w14:paraId="3CD3E06F" w14:textId="77777777" w:rsidR="00CA763D" w:rsidRPr="00583287" w:rsidRDefault="00CA763D"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p>
        </w:tc>
      </w:tr>
      <w:tr w:rsidR="004257BB" w14:paraId="637FAEFB" w14:textId="77777777" w:rsidTr="00FC73A6">
        <w:tc>
          <w:tcPr>
            <w:tcW w:w="4584" w:type="dxa"/>
          </w:tcPr>
          <w:p w14:paraId="6F782E3E" w14:textId="529E20EE" w:rsidR="00CA763D" w:rsidRPr="00583287" w:rsidRDefault="008C7533">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 xml:space="preserve">CPF: </w:t>
            </w:r>
            <w:r w:rsidR="00671388" w:rsidRPr="00671388">
              <w:rPr>
                <w:rFonts w:ascii="Tahoma" w:hAnsi="Tahoma" w:cs="Tahoma"/>
                <w:sz w:val="22"/>
                <w:szCs w:val="22"/>
              </w:rPr>
              <w:t>407.007.978-58</w:t>
            </w:r>
            <w:r w:rsidR="00671388" w:rsidRPr="00671388" w:rsidDel="00671388">
              <w:rPr>
                <w:rFonts w:ascii="Tahoma" w:hAnsi="Tahoma" w:cs="Tahoma"/>
                <w:sz w:val="22"/>
                <w:szCs w:val="22"/>
              </w:rPr>
              <w:t xml:space="preserve"> </w:t>
            </w:r>
          </w:p>
        </w:tc>
        <w:tc>
          <w:tcPr>
            <w:tcW w:w="4739" w:type="dxa"/>
          </w:tcPr>
          <w:tbl>
            <w:tblPr>
              <w:tblW w:w="0" w:type="auto"/>
              <w:tblLook w:val="04A0" w:firstRow="1" w:lastRow="0" w:firstColumn="1" w:lastColumn="0" w:noHBand="0" w:noVBand="1"/>
            </w:tblPr>
            <w:tblGrid>
              <w:gridCol w:w="4437"/>
            </w:tblGrid>
            <w:tr w:rsidR="004257BB" w14:paraId="1F10682B" w14:textId="77777777">
              <w:tc>
                <w:tcPr>
                  <w:tcW w:w="4523" w:type="dxa"/>
                </w:tcPr>
                <w:p w14:paraId="50FD436C" w14:textId="2B95E9F5" w:rsidR="00CA763D" w:rsidRPr="00583287" w:rsidRDefault="008C7533"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r w:rsidRPr="00583287">
                    <w:rPr>
                      <w:rFonts w:ascii="Tahoma" w:hAnsi="Tahoma" w:cs="Tahoma"/>
                      <w:sz w:val="22"/>
                      <w:szCs w:val="22"/>
                    </w:rPr>
                    <w:t xml:space="preserve">CPF: </w:t>
                  </w:r>
                  <w:r w:rsidR="00671388" w:rsidRPr="00671388">
                    <w:rPr>
                      <w:rFonts w:ascii="Tahoma" w:hAnsi="Tahoma" w:cs="Tahoma"/>
                      <w:sz w:val="22"/>
                      <w:szCs w:val="22"/>
                    </w:rPr>
                    <w:t>120.428.057-69</w:t>
                  </w:r>
                  <w:r w:rsidR="00671388" w:rsidRPr="00671388" w:rsidDel="00671388">
                    <w:rPr>
                      <w:rFonts w:ascii="Tahoma" w:hAnsi="Tahoma" w:cs="Tahoma"/>
                      <w:sz w:val="22"/>
                      <w:szCs w:val="22"/>
                    </w:rPr>
                    <w:t xml:space="preserve"> </w:t>
                  </w:r>
                </w:p>
              </w:tc>
            </w:tr>
          </w:tbl>
          <w:p w14:paraId="5378FC9B" w14:textId="77777777" w:rsidR="00CA763D" w:rsidRPr="00583287" w:rsidRDefault="00CA763D" w:rsidP="00E57F75">
            <w:pPr>
              <w:pStyle w:val="para"/>
              <w:widowControl/>
              <w:tabs>
                <w:tab w:val="clear" w:pos="0"/>
                <w:tab w:val="clear" w:pos="1418"/>
                <w:tab w:val="clear" w:pos="2835"/>
                <w:tab w:val="clear" w:pos="4252"/>
                <w:tab w:val="left" w:pos="709"/>
              </w:tabs>
              <w:spacing w:after="0" w:line="320" w:lineRule="atLeast"/>
              <w:ind w:right="-22"/>
              <w:rPr>
                <w:rFonts w:ascii="Tahoma" w:hAnsi="Tahoma" w:cs="Tahoma"/>
                <w:sz w:val="22"/>
                <w:szCs w:val="22"/>
              </w:rPr>
            </w:pPr>
          </w:p>
        </w:tc>
      </w:tr>
    </w:tbl>
    <w:p w14:paraId="3468C9DF" w14:textId="77777777" w:rsidR="00CA763D" w:rsidRPr="00583287" w:rsidRDefault="008C7533" w:rsidP="00E57F75">
      <w:pPr>
        <w:autoSpaceDE/>
        <w:autoSpaceDN/>
        <w:adjustRightInd/>
        <w:spacing w:line="320" w:lineRule="atLeast"/>
        <w:ind w:right="-22"/>
        <w:rPr>
          <w:rFonts w:ascii="Tahoma" w:hAnsi="Tahoma" w:cs="Tahoma"/>
          <w:b/>
          <w:sz w:val="22"/>
          <w:szCs w:val="22"/>
          <w:u w:val="single"/>
          <w:lang w:eastAsia="ar-SA"/>
        </w:rPr>
      </w:pPr>
      <w:r w:rsidRPr="00583287">
        <w:rPr>
          <w:rFonts w:ascii="Tahoma" w:hAnsi="Tahoma" w:cs="Tahoma"/>
          <w:b/>
          <w:sz w:val="22"/>
          <w:szCs w:val="22"/>
          <w:u w:val="single"/>
          <w:lang w:eastAsia="ar-SA"/>
        </w:rPr>
        <w:br w:type="page"/>
      </w:r>
    </w:p>
    <w:p w14:paraId="33153F10" w14:textId="77777777" w:rsidR="00CA763D" w:rsidRPr="00583287" w:rsidRDefault="00CA763D" w:rsidP="00E57F75">
      <w:pPr>
        <w:autoSpaceDE/>
        <w:autoSpaceDN/>
        <w:adjustRightInd/>
        <w:spacing w:line="320" w:lineRule="atLeast"/>
        <w:ind w:right="-22"/>
        <w:jc w:val="center"/>
        <w:rPr>
          <w:rFonts w:ascii="Tahoma" w:hAnsi="Tahoma" w:cs="Tahoma"/>
          <w:b/>
          <w:sz w:val="22"/>
          <w:szCs w:val="22"/>
          <w:u w:val="single"/>
          <w:lang w:eastAsia="ar-SA"/>
        </w:rPr>
      </w:pPr>
    </w:p>
    <w:p w14:paraId="5121147D" w14:textId="7ED6F371" w:rsidR="00CA763D" w:rsidRPr="00583287" w:rsidRDefault="008C7533" w:rsidP="00E57F75">
      <w:pPr>
        <w:pStyle w:val="Lista2"/>
        <w:spacing w:before="120" w:after="120" w:line="320" w:lineRule="atLeast"/>
        <w:ind w:left="0" w:right="-22" w:firstLine="0"/>
        <w:jc w:val="center"/>
        <w:rPr>
          <w:rFonts w:ascii="Tahoma" w:hAnsi="Tahoma" w:cs="Tahoma"/>
          <w:b/>
          <w:smallCaps/>
          <w:sz w:val="22"/>
          <w:szCs w:val="22"/>
        </w:rPr>
      </w:pPr>
      <w:r w:rsidRPr="00583287">
        <w:rPr>
          <w:rFonts w:ascii="Tahoma" w:hAnsi="Tahoma" w:cs="Tahoma"/>
          <w:b/>
          <w:sz w:val="22"/>
          <w:szCs w:val="22"/>
        </w:rPr>
        <w:t xml:space="preserve">ANEXO I AO </w:t>
      </w:r>
      <w:r w:rsidRPr="00583287">
        <w:rPr>
          <w:rFonts w:ascii="Tahoma" w:hAnsi="Tahoma" w:cs="Tahoma"/>
          <w:b/>
          <w:smallCaps/>
          <w:sz w:val="22"/>
          <w:szCs w:val="22"/>
        </w:rPr>
        <w:t>INSTRUMENTO PARTICULAR DE ESCRITURA DA 1ª (PRIMEIRA) EMISSÃO DE DEBÊNTURES SIMPLES, NÃO CONVERSÍVEIS EM AÇÕES, DA ESPÉCIE COM GARANTIA REAL, EM 2 (DUAS) SÉRIES</w:t>
      </w:r>
      <w:r w:rsidR="00CC7262" w:rsidRPr="00583287">
        <w:rPr>
          <w:rFonts w:ascii="Tahoma" w:hAnsi="Tahoma" w:cs="Tahoma"/>
          <w:b/>
          <w:smallCaps/>
          <w:sz w:val="22"/>
          <w:szCs w:val="22"/>
        </w:rPr>
        <w:t>,</w:t>
      </w:r>
      <w:r w:rsidRPr="00583287">
        <w:rPr>
          <w:rFonts w:ascii="Tahoma" w:hAnsi="Tahoma" w:cs="Tahoma"/>
          <w:b/>
          <w:smallCaps/>
          <w:sz w:val="22"/>
          <w:szCs w:val="22"/>
        </w:rPr>
        <w:t xml:space="preserve"> PARA DISTRIBUIÇÃO PÚBLICA COM </w:t>
      </w:r>
      <w:r w:rsidR="001B1C29" w:rsidRPr="00583287">
        <w:rPr>
          <w:rFonts w:ascii="Tahoma" w:hAnsi="Tahoma" w:cs="Tahoma"/>
          <w:b/>
          <w:smallCaps/>
          <w:sz w:val="22"/>
          <w:szCs w:val="22"/>
        </w:rPr>
        <w:t xml:space="preserve">ESFORÇOS RESTRITOS PARA AS </w:t>
      </w:r>
      <w:proofErr w:type="gramStart"/>
      <w:r w:rsidR="001B1C29" w:rsidRPr="00583287">
        <w:rPr>
          <w:rFonts w:ascii="Tahoma" w:hAnsi="Tahoma" w:cs="Tahoma"/>
          <w:b/>
          <w:smallCaps/>
          <w:sz w:val="22"/>
          <w:szCs w:val="22"/>
        </w:rPr>
        <w:t>DEBÊNTURES  DA</w:t>
      </w:r>
      <w:proofErr w:type="gramEnd"/>
      <w:r w:rsidR="001B1C29" w:rsidRPr="00583287">
        <w:rPr>
          <w:rFonts w:ascii="Tahoma" w:hAnsi="Tahoma" w:cs="Tahoma"/>
          <w:b/>
          <w:smallCaps/>
          <w:sz w:val="22"/>
          <w:szCs w:val="22"/>
        </w:rPr>
        <w:t xml:space="preserve"> 1ª (PRIMEIRA) SÉRIE E COLOCAÇÃO PRIVADA PARA AS DEBÊNTURES  DA 2ª (SEGUNDA) SÉRIE, DA VERT</w:t>
      </w:r>
      <w:r w:rsidR="00AC4AA2">
        <w:rPr>
          <w:rFonts w:ascii="Tahoma" w:hAnsi="Tahoma" w:cs="Tahoma"/>
          <w:b/>
          <w:smallCaps/>
          <w:sz w:val="22"/>
          <w:szCs w:val="22"/>
        </w:rPr>
        <w:t xml:space="preserve"> CREDIARE</w:t>
      </w:r>
      <w:r w:rsidR="001B1C29" w:rsidRPr="00583287">
        <w:rPr>
          <w:rFonts w:ascii="Tahoma" w:hAnsi="Tahoma" w:cs="Tahoma"/>
          <w:b/>
          <w:smallCaps/>
          <w:sz w:val="22"/>
          <w:szCs w:val="22"/>
        </w:rPr>
        <w:t xml:space="preserve"> COMPANHIA SECURITIZADORA DE CRÉDITOS FINANCEIROS</w:t>
      </w:r>
    </w:p>
    <w:p w14:paraId="7D1BEAC7" w14:textId="77777777" w:rsidR="00CA763D" w:rsidRPr="00583287" w:rsidRDefault="00CA763D" w:rsidP="00E57F75">
      <w:pPr>
        <w:pStyle w:val="Lista2"/>
        <w:spacing w:line="320" w:lineRule="atLeast"/>
        <w:ind w:left="0" w:right="-22" w:firstLine="0"/>
        <w:jc w:val="center"/>
        <w:rPr>
          <w:rFonts w:ascii="Tahoma" w:hAnsi="Tahoma" w:cs="Tahoma"/>
          <w:b/>
          <w:sz w:val="22"/>
          <w:szCs w:val="22"/>
        </w:rPr>
      </w:pPr>
    </w:p>
    <w:p w14:paraId="330ADFA9" w14:textId="77777777" w:rsidR="00CA763D" w:rsidRDefault="008C7533" w:rsidP="00F33DB7">
      <w:pPr>
        <w:pStyle w:val="Lista2"/>
        <w:spacing w:line="320" w:lineRule="atLeast"/>
        <w:ind w:left="0" w:right="-22" w:firstLine="0"/>
        <w:jc w:val="center"/>
        <w:rPr>
          <w:rFonts w:ascii="Tahoma" w:hAnsi="Tahoma" w:cs="Tahoma"/>
          <w:b/>
          <w:sz w:val="22"/>
          <w:szCs w:val="22"/>
        </w:rPr>
      </w:pPr>
      <w:r w:rsidRPr="00583287">
        <w:rPr>
          <w:rFonts w:ascii="Tahoma" w:hAnsi="Tahoma" w:cs="Tahoma"/>
          <w:b/>
          <w:sz w:val="22"/>
          <w:szCs w:val="22"/>
        </w:rPr>
        <w:t>TERMOS DEFINIDOS</w:t>
      </w:r>
      <w:r w:rsidR="00CE3C8B">
        <w:rPr>
          <w:rFonts w:ascii="Tahoma" w:hAnsi="Tahoma" w:cs="Tahoma"/>
          <w:b/>
          <w:sz w:val="22"/>
          <w:szCs w:val="22"/>
        </w:rPr>
        <w:t xml:space="preserve"> </w:t>
      </w:r>
    </w:p>
    <w:p w14:paraId="43332A8A" w14:textId="77777777" w:rsidR="00CA763D" w:rsidRPr="00583287" w:rsidRDefault="00CA763D" w:rsidP="00E57F75">
      <w:pPr>
        <w:tabs>
          <w:tab w:val="left" w:pos="851"/>
        </w:tabs>
        <w:spacing w:line="320" w:lineRule="atLeast"/>
        <w:rPr>
          <w:rFonts w:ascii="Tahoma" w:hAnsi="Tahoma" w:cs="Tahoma"/>
          <w:sz w:val="22"/>
          <w:szCs w:val="22"/>
        </w:rPr>
      </w:pPr>
      <w:bookmarkStart w:id="433" w:name="_Hlk36030411"/>
    </w:p>
    <w:p w14:paraId="5FCA95AE" w14:textId="6777097F" w:rsidR="004E5235" w:rsidRDefault="004E5235"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671388">
        <w:rPr>
          <w:rFonts w:ascii="Tahoma" w:hAnsi="Tahoma"/>
          <w:sz w:val="22"/>
          <w:u w:val="single"/>
        </w:rPr>
        <w:t>Access Gestão de Documentos Ltda</w:t>
      </w:r>
      <w:r w:rsidR="00753CCC">
        <w:rPr>
          <w:rFonts w:ascii="Tahoma" w:hAnsi="Tahoma" w:cs="Tahoma"/>
          <w:sz w:val="22"/>
          <w:szCs w:val="22"/>
          <w:u w:val="single"/>
        </w:rPr>
        <w:t>.</w:t>
      </w:r>
      <w:r>
        <w:rPr>
          <w:rFonts w:ascii="Tahoma" w:hAnsi="Tahoma" w:cs="Tahoma"/>
          <w:sz w:val="22"/>
          <w:szCs w:val="22"/>
        </w:rPr>
        <w:t>: empresa especializada em guarda e análise de documentos, com razão social Access Gestão de Documentos Ltda. e CNPJ 22.755.266/0001-87</w:t>
      </w:r>
      <w:r w:rsidR="00753CCC">
        <w:rPr>
          <w:rFonts w:ascii="Tahoma" w:hAnsi="Tahoma" w:cs="Tahoma"/>
          <w:sz w:val="22"/>
          <w:szCs w:val="22"/>
        </w:rPr>
        <w:t>.</w:t>
      </w:r>
    </w:p>
    <w:p w14:paraId="4359D878" w14:textId="77777777" w:rsidR="004E5235" w:rsidRPr="004F32E9" w:rsidRDefault="004E5235" w:rsidP="004F32E9">
      <w:pPr>
        <w:tabs>
          <w:tab w:val="left" w:pos="851"/>
        </w:tabs>
        <w:autoSpaceDE/>
        <w:autoSpaceDN/>
        <w:adjustRightInd/>
        <w:spacing w:line="320" w:lineRule="atLeast"/>
        <w:rPr>
          <w:rFonts w:ascii="Tahoma" w:hAnsi="Tahoma" w:cs="Tahoma"/>
          <w:sz w:val="22"/>
          <w:szCs w:val="22"/>
        </w:rPr>
      </w:pPr>
    </w:p>
    <w:p w14:paraId="1CF3C94D" w14:textId="38EA0A22"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AGE</w:t>
      </w:r>
      <w:r w:rsidR="00EC17BD" w:rsidRPr="00583287">
        <w:rPr>
          <w:rFonts w:ascii="Tahoma" w:hAnsi="Tahoma" w:cs="Tahoma"/>
          <w:sz w:val="22"/>
          <w:szCs w:val="22"/>
          <w:u w:val="single"/>
        </w:rPr>
        <w:t xml:space="preserve"> da Emissora</w:t>
      </w:r>
      <w:r w:rsidRPr="00583287">
        <w:rPr>
          <w:rFonts w:ascii="Tahoma" w:hAnsi="Tahoma" w:cs="Tahoma"/>
          <w:sz w:val="22"/>
          <w:szCs w:val="22"/>
        </w:rPr>
        <w:t xml:space="preserve">: a Assembleia Geral Extraordinária da Emissora, realizada em </w:t>
      </w:r>
      <w:r w:rsidR="008761C6">
        <w:rPr>
          <w:rFonts w:ascii="Tahoma" w:hAnsi="Tahoma" w:cs="Tahoma"/>
          <w:sz w:val="22"/>
          <w:szCs w:val="22"/>
        </w:rPr>
        <w:t>17</w:t>
      </w:r>
      <w:r w:rsidRPr="00583287">
        <w:rPr>
          <w:rFonts w:ascii="Tahoma" w:hAnsi="Tahoma" w:cs="Tahoma"/>
          <w:sz w:val="22"/>
          <w:szCs w:val="22"/>
        </w:rPr>
        <w:t xml:space="preserve"> de </w:t>
      </w:r>
      <w:r w:rsidR="008761C6">
        <w:rPr>
          <w:rFonts w:ascii="Tahoma" w:hAnsi="Tahoma" w:cs="Tahoma"/>
          <w:sz w:val="22"/>
          <w:szCs w:val="22"/>
        </w:rPr>
        <w:t>março</w:t>
      </w:r>
      <w:r w:rsidRPr="00583287">
        <w:rPr>
          <w:rFonts w:ascii="Tahoma" w:hAnsi="Tahoma" w:cs="Tahoma"/>
          <w:sz w:val="22"/>
          <w:szCs w:val="22"/>
        </w:rPr>
        <w:t xml:space="preserve"> de </w:t>
      </w:r>
      <w:r w:rsidR="00CC7262" w:rsidRPr="00E65CC3">
        <w:rPr>
          <w:rFonts w:ascii="Tahoma" w:hAnsi="Tahoma" w:cs="Tahoma"/>
          <w:sz w:val="22"/>
          <w:szCs w:val="22"/>
        </w:rPr>
        <w:t>2022</w:t>
      </w:r>
      <w:r w:rsidRPr="00E65CC3">
        <w:rPr>
          <w:rFonts w:ascii="Tahoma" w:hAnsi="Tahoma" w:cs="Tahoma"/>
          <w:sz w:val="22"/>
          <w:szCs w:val="22"/>
        </w:rPr>
        <w:t xml:space="preserve">, que aprovou </w:t>
      </w:r>
      <w:r w:rsidRPr="00583287">
        <w:rPr>
          <w:rFonts w:ascii="Tahoma" w:hAnsi="Tahoma" w:cs="Tahoma"/>
          <w:sz w:val="22"/>
          <w:szCs w:val="22"/>
        </w:rPr>
        <w:t>a</w:t>
      </w:r>
      <w:r w:rsidR="00EC17BD" w:rsidRPr="00583287">
        <w:rPr>
          <w:rFonts w:ascii="Tahoma" w:hAnsi="Tahoma" w:cs="Tahoma"/>
          <w:sz w:val="22"/>
          <w:szCs w:val="22"/>
        </w:rPr>
        <w:t xml:space="preserve">s matérias contidas na Cláusula </w:t>
      </w:r>
      <w:r w:rsidR="006D54B5">
        <w:rPr>
          <w:rFonts w:ascii="Tahoma" w:hAnsi="Tahoma" w:cs="Tahoma"/>
          <w:sz w:val="22"/>
          <w:szCs w:val="22"/>
        </w:rPr>
        <w:fldChar w:fldCharType="begin"/>
      </w:r>
      <w:r w:rsidR="006D54B5">
        <w:rPr>
          <w:rFonts w:ascii="Tahoma" w:hAnsi="Tahoma" w:cs="Tahoma"/>
          <w:sz w:val="22"/>
          <w:szCs w:val="22"/>
        </w:rPr>
        <w:instrText xml:space="preserve"> REF _Ref97823492 \r \h </w:instrText>
      </w:r>
      <w:r w:rsidR="006D54B5">
        <w:rPr>
          <w:rFonts w:ascii="Tahoma" w:hAnsi="Tahoma" w:cs="Tahoma"/>
          <w:sz w:val="22"/>
          <w:szCs w:val="22"/>
        </w:rPr>
      </w:r>
      <w:r w:rsidR="006D54B5">
        <w:rPr>
          <w:rFonts w:ascii="Tahoma" w:hAnsi="Tahoma" w:cs="Tahoma"/>
          <w:sz w:val="22"/>
          <w:szCs w:val="22"/>
        </w:rPr>
        <w:fldChar w:fldCharType="separate"/>
      </w:r>
      <w:r w:rsidR="001E3BF4">
        <w:rPr>
          <w:rFonts w:ascii="Tahoma" w:hAnsi="Tahoma" w:cs="Tahoma"/>
          <w:sz w:val="22"/>
          <w:szCs w:val="22"/>
        </w:rPr>
        <w:t>1.1</w:t>
      </w:r>
      <w:r w:rsidR="006D54B5">
        <w:rPr>
          <w:rFonts w:ascii="Tahoma" w:hAnsi="Tahoma" w:cs="Tahoma"/>
          <w:sz w:val="22"/>
          <w:szCs w:val="22"/>
        </w:rPr>
        <w:fldChar w:fldCharType="end"/>
      </w:r>
      <w:r w:rsidR="006D54B5">
        <w:rPr>
          <w:rFonts w:ascii="Tahoma" w:hAnsi="Tahoma" w:cs="Tahoma"/>
          <w:sz w:val="22"/>
          <w:szCs w:val="22"/>
        </w:rPr>
        <w:t xml:space="preserve"> </w:t>
      </w:r>
      <w:r w:rsidR="00EC17BD" w:rsidRPr="00583287">
        <w:rPr>
          <w:rFonts w:ascii="Tahoma" w:hAnsi="Tahoma" w:cs="Tahoma"/>
          <w:sz w:val="22"/>
          <w:szCs w:val="22"/>
        </w:rPr>
        <w:t>desta Escritura de Emissão;</w:t>
      </w:r>
      <w:r w:rsidRPr="00583287">
        <w:rPr>
          <w:rFonts w:ascii="Tahoma" w:hAnsi="Tahoma" w:cs="Tahoma"/>
          <w:sz w:val="22"/>
          <w:szCs w:val="22"/>
        </w:rPr>
        <w:t xml:space="preserve"> </w:t>
      </w:r>
    </w:p>
    <w:p w14:paraId="4F7E484B" w14:textId="77777777" w:rsidR="00CA763D" w:rsidRPr="00583287" w:rsidRDefault="00CA763D" w:rsidP="00E57F75">
      <w:pPr>
        <w:tabs>
          <w:tab w:val="left" w:pos="851"/>
        </w:tabs>
        <w:spacing w:line="320" w:lineRule="atLeast"/>
        <w:rPr>
          <w:rFonts w:ascii="Tahoma" w:hAnsi="Tahoma" w:cs="Tahoma"/>
          <w:sz w:val="22"/>
          <w:szCs w:val="22"/>
        </w:rPr>
      </w:pPr>
    </w:p>
    <w:p w14:paraId="3AA83D5D"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Agência Classificadora de Risco</w:t>
      </w:r>
      <w:r w:rsidRPr="00583287">
        <w:rPr>
          <w:rFonts w:ascii="Tahoma" w:hAnsi="Tahoma" w:cs="Tahoma"/>
          <w:sz w:val="22"/>
          <w:szCs w:val="22"/>
        </w:rPr>
        <w:t>: a agência classificadora de risco contratada para a Emissão, qual seja a Fitch Ratings Brasil Ltda. ou sua sucessora a qualquer título;</w:t>
      </w:r>
    </w:p>
    <w:p w14:paraId="6346E3A3" w14:textId="77777777" w:rsidR="00CA763D" w:rsidRPr="00583287" w:rsidRDefault="00CA763D" w:rsidP="00E57F75">
      <w:pPr>
        <w:tabs>
          <w:tab w:val="left" w:pos="851"/>
        </w:tabs>
        <w:spacing w:line="320" w:lineRule="atLeast"/>
        <w:rPr>
          <w:rFonts w:ascii="Tahoma" w:hAnsi="Tahoma" w:cs="Tahoma"/>
          <w:sz w:val="22"/>
          <w:szCs w:val="22"/>
        </w:rPr>
      </w:pPr>
    </w:p>
    <w:p w14:paraId="3197CFAA"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 xml:space="preserve">Agente </w:t>
      </w:r>
      <w:r w:rsidR="00A77A1C" w:rsidRPr="00583287">
        <w:rPr>
          <w:rFonts w:ascii="Tahoma" w:hAnsi="Tahoma" w:cs="Tahoma"/>
          <w:sz w:val="22"/>
          <w:szCs w:val="22"/>
          <w:u w:val="single"/>
        </w:rPr>
        <w:t>Administrativo</w:t>
      </w:r>
      <w:r w:rsidR="00CA323C" w:rsidRPr="00583287">
        <w:rPr>
          <w:rFonts w:ascii="Tahoma" w:hAnsi="Tahoma" w:cs="Tahoma"/>
          <w:sz w:val="22"/>
          <w:szCs w:val="22"/>
          <w:u w:val="single"/>
        </w:rPr>
        <w:t>:</w:t>
      </w:r>
      <w:r w:rsidRPr="00583287">
        <w:rPr>
          <w:rFonts w:ascii="Tahoma" w:hAnsi="Tahoma" w:cs="Tahoma"/>
          <w:sz w:val="22"/>
          <w:szCs w:val="22"/>
        </w:rPr>
        <w:t xml:space="preserve"> a Oliveira Trust </w:t>
      </w:r>
      <w:proofErr w:type="spellStart"/>
      <w:r w:rsidRPr="00583287">
        <w:rPr>
          <w:rFonts w:ascii="Tahoma" w:hAnsi="Tahoma" w:cs="Tahoma"/>
          <w:sz w:val="22"/>
          <w:szCs w:val="22"/>
        </w:rPr>
        <w:t>Servicer</w:t>
      </w:r>
      <w:proofErr w:type="spellEnd"/>
      <w:r w:rsidRPr="00583287">
        <w:rPr>
          <w:rFonts w:ascii="Tahoma" w:hAnsi="Tahoma" w:cs="Tahoma"/>
          <w:sz w:val="22"/>
          <w:szCs w:val="22"/>
        </w:rPr>
        <w:t xml:space="preserve"> S.A., conforme qualificada no preâmbulo desta Escritura de Emissão;</w:t>
      </w:r>
    </w:p>
    <w:p w14:paraId="2806725E" w14:textId="77777777" w:rsidR="00CA763D" w:rsidRPr="00583287" w:rsidRDefault="00CA763D" w:rsidP="00E57F75">
      <w:pPr>
        <w:tabs>
          <w:tab w:val="left" w:pos="851"/>
        </w:tabs>
        <w:spacing w:line="320" w:lineRule="atLeast"/>
        <w:rPr>
          <w:rFonts w:ascii="Tahoma" w:hAnsi="Tahoma" w:cs="Tahoma"/>
          <w:sz w:val="22"/>
          <w:szCs w:val="22"/>
        </w:rPr>
      </w:pPr>
    </w:p>
    <w:p w14:paraId="1A5E502D" w14:textId="076A0757" w:rsidR="00CA763D" w:rsidRPr="00811A49"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Agente de Cobrança</w:t>
      </w:r>
      <w:r w:rsidR="00D64C38">
        <w:rPr>
          <w:rFonts w:ascii="Tahoma" w:hAnsi="Tahoma" w:cs="Tahoma"/>
          <w:sz w:val="22"/>
          <w:szCs w:val="22"/>
          <w:u w:val="single"/>
        </w:rPr>
        <w:t xml:space="preserve"> Extraordinária</w:t>
      </w:r>
      <w:r w:rsidRPr="00583287">
        <w:rPr>
          <w:rFonts w:ascii="Tahoma" w:hAnsi="Tahoma" w:cs="Tahoma"/>
          <w:sz w:val="22"/>
          <w:szCs w:val="22"/>
        </w:rPr>
        <w:t xml:space="preserve">: </w:t>
      </w:r>
      <w:r w:rsidR="009F60BD">
        <w:rPr>
          <w:rFonts w:ascii="Tahoma" w:hAnsi="Tahoma" w:cs="Tahoma"/>
          <w:sz w:val="22"/>
          <w:szCs w:val="22"/>
        </w:rPr>
        <w:t>a Crediare</w:t>
      </w:r>
      <w:r w:rsidRPr="00583287">
        <w:rPr>
          <w:rFonts w:ascii="Tahoma" w:hAnsi="Tahoma" w:cs="Tahoma"/>
          <w:sz w:val="22"/>
          <w:szCs w:val="22"/>
        </w:rPr>
        <w:t xml:space="preserve">, </w:t>
      </w:r>
      <w:bookmarkStart w:id="434" w:name="_Hlk81477626"/>
      <w:r w:rsidRPr="00583287">
        <w:rPr>
          <w:rFonts w:ascii="Tahoma" w:hAnsi="Tahoma" w:cs="Tahoma"/>
          <w:bCs/>
          <w:sz w:val="22"/>
          <w:szCs w:val="22"/>
        </w:rPr>
        <w:t xml:space="preserve">bem como eventual </w:t>
      </w:r>
      <w:r w:rsidRPr="00583287">
        <w:rPr>
          <w:rFonts w:ascii="Tahoma" w:hAnsi="Tahoma" w:cs="Tahoma"/>
          <w:sz w:val="22"/>
          <w:szCs w:val="22"/>
        </w:rPr>
        <w:t xml:space="preserve">nova instituição financeira que preencha os requisitos listados na </w:t>
      </w:r>
      <w:r w:rsidR="00CC7262" w:rsidRPr="00583287">
        <w:rPr>
          <w:rFonts w:ascii="Tahoma" w:hAnsi="Tahoma" w:cs="Tahoma"/>
          <w:sz w:val="22"/>
          <w:szCs w:val="22"/>
        </w:rPr>
        <w:t xml:space="preserve">Cláusula </w:t>
      </w:r>
      <w:r w:rsidR="0000018A" w:rsidRPr="00E65CC3">
        <w:rPr>
          <w:rFonts w:ascii="Tahoma" w:hAnsi="Tahoma" w:cs="Tahoma"/>
          <w:sz w:val="22"/>
          <w:szCs w:val="22"/>
        </w:rPr>
        <w:fldChar w:fldCharType="begin"/>
      </w:r>
      <w:r w:rsidR="0000018A" w:rsidRPr="00583287">
        <w:rPr>
          <w:rFonts w:ascii="Tahoma" w:hAnsi="Tahoma" w:cs="Tahoma"/>
          <w:sz w:val="22"/>
          <w:szCs w:val="22"/>
        </w:rPr>
        <w:instrText xml:space="preserve"> REF _Ref95145202 \r \h </w:instrText>
      </w:r>
      <w:r w:rsidR="0000018A" w:rsidRPr="00E65CC3">
        <w:rPr>
          <w:rFonts w:ascii="Tahoma" w:hAnsi="Tahoma" w:cs="Tahoma"/>
          <w:sz w:val="22"/>
          <w:szCs w:val="22"/>
        </w:rPr>
      </w:r>
      <w:r w:rsidR="0000018A" w:rsidRPr="00E65CC3">
        <w:rPr>
          <w:rFonts w:ascii="Tahoma" w:hAnsi="Tahoma" w:cs="Tahoma"/>
          <w:sz w:val="22"/>
          <w:szCs w:val="22"/>
        </w:rPr>
        <w:fldChar w:fldCharType="separate"/>
      </w:r>
      <w:r w:rsidR="001E3BF4">
        <w:rPr>
          <w:rFonts w:ascii="Tahoma" w:hAnsi="Tahoma" w:cs="Tahoma"/>
          <w:sz w:val="22"/>
          <w:szCs w:val="22"/>
        </w:rPr>
        <w:t>3.12.6</w:t>
      </w:r>
      <w:r w:rsidR="0000018A" w:rsidRPr="00E65CC3">
        <w:rPr>
          <w:rFonts w:ascii="Tahoma" w:hAnsi="Tahoma" w:cs="Tahoma"/>
          <w:sz w:val="22"/>
          <w:szCs w:val="22"/>
        </w:rPr>
        <w:fldChar w:fldCharType="end"/>
      </w:r>
      <w:r w:rsidRPr="00583287">
        <w:rPr>
          <w:rFonts w:ascii="Tahoma" w:hAnsi="Tahoma" w:cs="Tahoma"/>
          <w:sz w:val="22"/>
          <w:szCs w:val="22"/>
        </w:rPr>
        <w:t>, responsável pela prestação dos serviços de cob</w:t>
      </w:r>
      <w:r w:rsidRPr="00E65CC3">
        <w:rPr>
          <w:rFonts w:ascii="Tahoma" w:hAnsi="Tahoma" w:cs="Tahoma"/>
          <w:sz w:val="22"/>
          <w:szCs w:val="22"/>
        </w:rPr>
        <w:t>rança dos Direitos Creditórios Vinc</w:t>
      </w:r>
      <w:r w:rsidRPr="00D4459F">
        <w:rPr>
          <w:rFonts w:ascii="Tahoma" w:hAnsi="Tahoma" w:cs="Tahoma"/>
          <w:sz w:val="22"/>
          <w:szCs w:val="22"/>
        </w:rPr>
        <w:t xml:space="preserve">ulados inadimplidos, nos termos desta Escritura de Emissão e do respectivo Contrato de </w:t>
      </w:r>
      <w:r w:rsidRPr="00DC0411">
        <w:rPr>
          <w:rFonts w:ascii="Tahoma" w:hAnsi="Tahoma" w:cs="Tahoma"/>
          <w:sz w:val="22"/>
          <w:szCs w:val="22"/>
        </w:rPr>
        <w:t>Cobrança</w:t>
      </w:r>
      <w:bookmarkEnd w:id="434"/>
      <w:r w:rsidR="002E3E04" w:rsidRPr="00DC0411">
        <w:rPr>
          <w:rFonts w:ascii="Tahoma" w:hAnsi="Tahoma" w:cs="Tahoma"/>
          <w:sz w:val="22"/>
          <w:szCs w:val="22"/>
        </w:rPr>
        <w:t xml:space="preserve"> </w:t>
      </w:r>
      <w:r w:rsidR="002E3E04" w:rsidRPr="00511632">
        <w:rPr>
          <w:rFonts w:ascii="Tahoma" w:hAnsi="Tahoma" w:cs="Tahoma"/>
          <w:bCs/>
          <w:sz w:val="22"/>
          <w:szCs w:val="22"/>
        </w:rPr>
        <w:t>Extraordinária</w:t>
      </w:r>
      <w:r w:rsidRPr="00D4459F">
        <w:rPr>
          <w:rFonts w:ascii="Tahoma" w:hAnsi="Tahoma" w:cs="Tahoma"/>
          <w:sz w:val="22"/>
          <w:szCs w:val="22"/>
        </w:rPr>
        <w:t>;</w:t>
      </w:r>
      <w:r w:rsidR="00FA3B6D">
        <w:rPr>
          <w:rFonts w:ascii="Tahoma" w:hAnsi="Tahoma" w:cs="Tahoma"/>
          <w:sz w:val="22"/>
          <w:szCs w:val="22"/>
        </w:rPr>
        <w:t xml:space="preserve"> </w:t>
      </w:r>
    </w:p>
    <w:p w14:paraId="2F368186" w14:textId="77777777" w:rsidR="00CA763D" w:rsidRPr="00583287" w:rsidRDefault="00CA763D" w:rsidP="00E57F75">
      <w:pPr>
        <w:pStyle w:val="PargrafodaLista"/>
        <w:spacing w:line="320" w:lineRule="atLeast"/>
        <w:rPr>
          <w:rFonts w:ascii="Tahoma" w:hAnsi="Tahoma" w:cs="Tahoma"/>
          <w:sz w:val="22"/>
          <w:szCs w:val="22"/>
        </w:rPr>
      </w:pPr>
    </w:p>
    <w:p w14:paraId="5913CDD7" w14:textId="1EAB639B" w:rsidR="00CA763D" w:rsidRPr="00583287" w:rsidRDefault="008C7533" w:rsidP="00E57F75">
      <w:pPr>
        <w:numPr>
          <w:ilvl w:val="0"/>
          <w:numId w:val="49"/>
        </w:numPr>
        <w:tabs>
          <w:tab w:val="left" w:pos="709"/>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Agente de Liquidação</w:t>
      </w:r>
      <w:r w:rsidRPr="00583287">
        <w:rPr>
          <w:rFonts w:ascii="Tahoma" w:hAnsi="Tahoma" w:cs="Tahoma"/>
          <w:sz w:val="22"/>
          <w:szCs w:val="22"/>
        </w:rPr>
        <w:t>: a Oliveira Trust Distribuidora de Títulos e Valores Mobiliários S.A., conforme qualificada no preâmbulo desta Escritura de Emissão, ou quaisquer outras instituições que venham a suceder o Agente de Liquidação na prestação do serviço de agente de liquidação da Emissão;</w:t>
      </w:r>
    </w:p>
    <w:p w14:paraId="67CC9AFA" w14:textId="77777777" w:rsidR="00CA763D" w:rsidRPr="00583287" w:rsidRDefault="00CA763D" w:rsidP="00E57F75">
      <w:pPr>
        <w:tabs>
          <w:tab w:val="left" w:pos="851"/>
        </w:tabs>
        <w:spacing w:line="320" w:lineRule="atLeast"/>
        <w:rPr>
          <w:rFonts w:ascii="Tahoma" w:hAnsi="Tahoma" w:cs="Tahoma"/>
          <w:sz w:val="22"/>
          <w:szCs w:val="22"/>
        </w:rPr>
      </w:pPr>
    </w:p>
    <w:p w14:paraId="2F625BE9" w14:textId="77777777" w:rsidR="00CA763D"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Agente Fiduciário</w:t>
      </w:r>
      <w:r w:rsidRPr="00583287">
        <w:rPr>
          <w:rFonts w:ascii="Tahoma" w:hAnsi="Tahoma" w:cs="Tahoma"/>
          <w:sz w:val="22"/>
          <w:szCs w:val="22"/>
        </w:rPr>
        <w:t>: a Oliveira Trust Distribuidora de Títulos e Valores Mobiliários S.A., conforme qualificada no preâmbulo desta Escritura de Emissão;</w:t>
      </w:r>
    </w:p>
    <w:p w14:paraId="6B6CD37B" w14:textId="77777777" w:rsidR="00AA2B31" w:rsidRDefault="00AA2B31" w:rsidP="007B5A72">
      <w:pPr>
        <w:pStyle w:val="PargrafodaLista"/>
        <w:rPr>
          <w:rFonts w:ascii="Tahoma" w:hAnsi="Tahoma" w:cs="Tahoma"/>
          <w:sz w:val="22"/>
          <w:szCs w:val="22"/>
        </w:rPr>
      </w:pPr>
    </w:p>
    <w:p w14:paraId="4C37B5AE" w14:textId="56EF6CD0" w:rsidR="00C62912" w:rsidRPr="000C5376" w:rsidRDefault="00C62912" w:rsidP="00C62912">
      <w:pPr>
        <w:numPr>
          <w:ilvl w:val="0"/>
          <w:numId w:val="49"/>
        </w:numPr>
        <w:tabs>
          <w:tab w:val="left" w:pos="851"/>
        </w:tabs>
        <w:autoSpaceDE/>
        <w:autoSpaceDN/>
        <w:adjustRightInd/>
        <w:spacing w:line="320" w:lineRule="atLeast"/>
        <w:ind w:left="0" w:firstLine="0"/>
        <w:rPr>
          <w:rFonts w:ascii="Tahoma" w:hAnsi="Tahoma" w:cs="Tahoma"/>
          <w:sz w:val="22"/>
          <w:szCs w:val="22"/>
        </w:rPr>
      </w:pPr>
      <w:r w:rsidRPr="00C62912">
        <w:rPr>
          <w:rFonts w:ascii="Tahoma" w:hAnsi="Tahoma" w:cs="Tahoma"/>
          <w:sz w:val="22"/>
          <w:szCs w:val="22"/>
          <w:u w:val="single"/>
        </w:rPr>
        <w:lastRenderedPageBreak/>
        <w:t xml:space="preserve">Agente </w:t>
      </w:r>
      <w:r>
        <w:rPr>
          <w:rFonts w:ascii="Tahoma" w:hAnsi="Tahoma" w:cs="Tahoma"/>
          <w:sz w:val="22"/>
          <w:szCs w:val="22"/>
          <w:u w:val="single"/>
        </w:rPr>
        <w:t>de Verificação</w:t>
      </w:r>
      <w:r w:rsidRPr="00C62912">
        <w:rPr>
          <w:rFonts w:ascii="Tahoma" w:hAnsi="Tahoma" w:cs="Tahoma"/>
          <w:sz w:val="22"/>
          <w:szCs w:val="22"/>
        </w:rPr>
        <w:t xml:space="preserve">: </w:t>
      </w:r>
      <w:r>
        <w:rPr>
          <w:rFonts w:ascii="Tahoma" w:hAnsi="Tahoma" w:cs="Tahoma"/>
          <w:sz w:val="22"/>
          <w:szCs w:val="22"/>
        </w:rPr>
        <w:t xml:space="preserve">qualquer um dos Auditores Independentes, enquanto </w:t>
      </w:r>
      <w:r w:rsidRPr="00C62912">
        <w:rPr>
          <w:rFonts w:ascii="Tahoma" w:hAnsi="Tahoma" w:cs="Tahoma"/>
          <w:sz w:val="22"/>
          <w:szCs w:val="22"/>
        </w:rPr>
        <w:t>prestador de serviço contratado pela Emissora para verificação</w:t>
      </w:r>
      <w:r>
        <w:rPr>
          <w:rFonts w:ascii="Tahoma" w:hAnsi="Tahoma" w:cs="Tahoma"/>
          <w:sz w:val="22"/>
          <w:szCs w:val="22"/>
        </w:rPr>
        <w:t xml:space="preserve"> trimestral</w:t>
      </w:r>
      <w:r w:rsidRPr="00C62912">
        <w:rPr>
          <w:rFonts w:ascii="Tahoma" w:hAnsi="Tahoma" w:cs="Tahoma"/>
          <w:sz w:val="22"/>
          <w:szCs w:val="22"/>
        </w:rPr>
        <w:t xml:space="preserve"> do</w:t>
      </w:r>
      <w:r>
        <w:rPr>
          <w:rFonts w:ascii="Tahoma" w:hAnsi="Tahoma" w:cs="Tahoma"/>
          <w:sz w:val="22"/>
          <w:szCs w:val="22"/>
        </w:rPr>
        <w:t xml:space="preserve">s Arquivos </w:t>
      </w:r>
      <w:proofErr w:type="spellStart"/>
      <w:r>
        <w:rPr>
          <w:rFonts w:ascii="Tahoma" w:hAnsi="Tahoma" w:cs="Tahoma"/>
          <w:sz w:val="22"/>
          <w:szCs w:val="22"/>
        </w:rPr>
        <w:t>Dataprev</w:t>
      </w:r>
      <w:proofErr w:type="spellEnd"/>
      <w:r w:rsidRPr="00C62912">
        <w:rPr>
          <w:rFonts w:ascii="Tahoma" w:hAnsi="Tahoma" w:cs="Tahoma"/>
          <w:sz w:val="22"/>
          <w:szCs w:val="22"/>
        </w:rPr>
        <w:t>;</w:t>
      </w:r>
    </w:p>
    <w:p w14:paraId="1041A5A9" w14:textId="77777777" w:rsidR="00C62912" w:rsidRDefault="00C62912" w:rsidP="000C5376">
      <w:pPr>
        <w:pStyle w:val="PargrafodaLista"/>
        <w:rPr>
          <w:rFonts w:ascii="Tahoma" w:hAnsi="Tahoma" w:cs="Tahoma"/>
          <w:sz w:val="22"/>
          <w:szCs w:val="22"/>
          <w:u w:val="single"/>
        </w:rPr>
      </w:pPr>
    </w:p>
    <w:p w14:paraId="48FA0DB8" w14:textId="1A99C002" w:rsidR="00AA2B31" w:rsidRPr="00AA2B31" w:rsidRDefault="008C7533" w:rsidP="00AA2B31">
      <w:pPr>
        <w:numPr>
          <w:ilvl w:val="0"/>
          <w:numId w:val="49"/>
        </w:numPr>
        <w:tabs>
          <w:tab w:val="left" w:pos="851"/>
        </w:tabs>
        <w:autoSpaceDE/>
        <w:autoSpaceDN/>
        <w:adjustRightInd/>
        <w:spacing w:line="320" w:lineRule="atLeast"/>
        <w:ind w:left="0" w:firstLine="0"/>
        <w:rPr>
          <w:rFonts w:ascii="Tahoma" w:hAnsi="Tahoma" w:cs="Tahoma"/>
          <w:sz w:val="22"/>
          <w:szCs w:val="22"/>
        </w:rPr>
      </w:pPr>
      <w:r w:rsidRPr="00AA2B31">
        <w:rPr>
          <w:rFonts w:ascii="Tahoma" w:hAnsi="Tahoma" w:cs="Tahoma"/>
          <w:sz w:val="22"/>
          <w:szCs w:val="22"/>
          <w:u w:val="single"/>
        </w:rPr>
        <w:t xml:space="preserve">Agente </w:t>
      </w:r>
      <w:r w:rsidR="00C62912">
        <w:rPr>
          <w:rFonts w:ascii="Tahoma" w:hAnsi="Tahoma" w:cs="Tahoma"/>
          <w:sz w:val="22"/>
          <w:szCs w:val="22"/>
          <w:u w:val="single"/>
        </w:rPr>
        <w:t>Verificador de Lastro</w:t>
      </w:r>
      <w:r w:rsidRPr="00AA2B31">
        <w:rPr>
          <w:rFonts w:ascii="Tahoma" w:hAnsi="Tahoma" w:cs="Tahoma"/>
          <w:sz w:val="22"/>
          <w:szCs w:val="22"/>
        </w:rPr>
        <w:t>: o</w:t>
      </w:r>
      <w:r>
        <w:rPr>
          <w:rFonts w:ascii="Tahoma" w:hAnsi="Tahoma" w:cs="Tahoma"/>
          <w:sz w:val="22"/>
          <w:szCs w:val="22"/>
        </w:rPr>
        <w:t xml:space="preserve"> </w:t>
      </w:r>
      <w:r w:rsidRPr="00AA2B31">
        <w:rPr>
          <w:rFonts w:ascii="Tahoma" w:hAnsi="Tahoma" w:cs="Tahoma"/>
          <w:sz w:val="22"/>
          <w:szCs w:val="22"/>
        </w:rPr>
        <w:t xml:space="preserve">prestador de serviço </w:t>
      </w:r>
      <w:r>
        <w:rPr>
          <w:rFonts w:ascii="Tahoma" w:hAnsi="Tahoma" w:cs="Tahoma"/>
          <w:sz w:val="22"/>
          <w:szCs w:val="22"/>
        </w:rPr>
        <w:t xml:space="preserve">contratado pela Emissora para verificação do lastro, conforme indicado nos termos da </w:t>
      </w:r>
      <w:r w:rsidRPr="00AA2B31">
        <w:rPr>
          <w:rFonts w:ascii="Tahoma" w:hAnsi="Tahoma" w:cs="Tahoma"/>
          <w:sz w:val="22"/>
          <w:szCs w:val="22"/>
        </w:rPr>
        <w:t xml:space="preserve">Cláusula </w:t>
      </w:r>
      <w:r w:rsidRPr="00AA2B31">
        <w:rPr>
          <w:rFonts w:ascii="Tahoma" w:hAnsi="Tahoma" w:cs="Tahoma"/>
          <w:sz w:val="22"/>
          <w:szCs w:val="22"/>
        </w:rPr>
        <w:fldChar w:fldCharType="begin"/>
      </w:r>
      <w:r w:rsidRPr="00AA2B31">
        <w:rPr>
          <w:rFonts w:ascii="Tahoma" w:hAnsi="Tahoma" w:cs="Tahoma"/>
          <w:sz w:val="22"/>
          <w:szCs w:val="22"/>
        </w:rPr>
        <w:instrText xml:space="preserve"> REF _Ref97826315 \r \h </w:instrText>
      </w:r>
      <w:r w:rsidRPr="00AA2B31">
        <w:rPr>
          <w:rFonts w:ascii="Tahoma" w:hAnsi="Tahoma" w:cs="Tahoma"/>
          <w:sz w:val="22"/>
          <w:szCs w:val="22"/>
        </w:rPr>
      </w:r>
      <w:r w:rsidRPr="00AA2B31">
        <w:rPr>
          <w:rFonts w:ascii="Tahoma" w:hAnsi="Tahoma" w:cs="Tahoma"/>
          <w:sz w:val="22"/>
          <w:szCs w:val="22"/>
        </w:rPr>
        <w:fldChar w:fldCharType="separate"/>
      </w:r>
      <w:r w:rsidR="001E3BF4">
        <w:rPr>
          <w:rFonts w:ascii="Tahoma" w:hAnsi="Tahoma" w:cs="Tahoma"/>
          <w:sz w:val="22"/>
          <w:szCs w:val="22"/>
        </w:rPr>
        <w:t>3.12.1.9</w:t>
      </w:r>
      <w:r w:rsidRPr="00AA2B31">
        <w:rPr>
          <w:rFonts w:ascii="Tahoma" w:hAnsi="Tahoma" w:cs="Tahoma"/>
          <w:sz w:val="22"/>
          <w:szCs w:val="22"/>
        </w:rPr>
        <w:fldChar w:fldCharType="end"/>
      </w:r>
      <w:r w:rsidRPr="00AA2B31">
        <w:rPr>
          <w:rFonts w:ascii="Tahoma" w:hAnsi="Tahoma" w:cs="Tahoma"/>
          <w:sz w:val="22"/>
          <w:szCs w:val="22"/>
        </w:rPr>
        <w:t xml:space="preserve"> desta Escritura de Emissão;</w:t>
      </w:r>
    </w:p>
    <w:p w14:paraId="3BED2562" w14:textId="77777777" w:rsidR="00CA763D" w:rsidRPr="00583287" w:rsidRDefault="00CA763D" w:rsidP="00E57F75">
      <w:pPr>
        <w:pStyle w:val="PargrafodaLista"/>
        <w:spacing w:line="320" w:lineRule="atLeast"/>
        <w:rPr>
          <w:rFonts w:ascii="Tahoma" w:hAnsi="Tahoma" w:cs="Tahoma"/>
          <w:sz w:val="22"/>
          <w:szCs w:val="22"/>
        </w:rPr>
      </w:pPr>
    </w:p>
    <w:p w14:paraId="13BFFCC4" w14:textId="07E32401" w:rsidR="00CA763D"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Amortização Extraordinária Obrigatória</w:t>
      </w:r>
      <w:r w:rsidR="00793481">
        <w:rPr>
          <w:rFonts w:ascii="Tahoma" w:hAnsi="Tahoma" w:cs="Tahoma"/>
          <w:sz w:val="22"/>
          <w:szCs w:val="22"/>
          <w:u w:val="single"/>
        </w:rPr>
        <w:t xml:space="preserve"> das Debêntures da Primeira Série</w:t>
      </w:r>
      <w:r w:rsidRPr="00583287">
        <w:rPr>
          <w:rFonts w:ascii="Tahoma" w:hAnsi="Tahoma" w:cs="Tahoma"/>
          <w:sz w:val="22"/>
          <w:szCs w:val="22"/>
        </w:rPr>
        <w:t>: a amortização extraordinária obrigatória das Debêntures</w:t>
      </w:r>
      <w:r w:rsidR="00827C2B">
        <w:rPr>
          <w:rFonts w:ascii="Tahoma" w:hAnsi="Tahoma" w:cs="Tahoma"/>
          <w:sz w:val="22"/>
          <w:szCs w:val="22"/>
        </w:rPr>
        <w:t xml:space="preserve"> da Primeira Série</w:t>
      </w:r>
      <w:r w:rsidRPr="00583287">
        <w:rPr>
          <w:rFonts w:ascii="Tahoma" w:hAnsi="Tahoma" w:cs="Tahoma"/>
          <w:sz w:val="22"/>
          <w:szCs w:val="22"/>
        </w:rPr>
        <w:t xml:space="preserve"> a ser realizada nos termos da Cláusula </w:t>
      </w:r>
      <w:r w:rsidR="00793481">
        <w:rPr>
          <w:rFonts w:ascii="Tahoma" w:hAnsi="Tahoma" w:cs="Tahoma"/>
          <w:sz w:val="22"/>
          <w:szCs w:val="22"/>
        </w:rPr>
        <w:fldChar w:fldCharType="begin"/>
      </w:r>
      <w:r w:rsidR="00793481">
        <w:rPr>
          <w:rFonts w:ascii="Tahoma" w:hAnsi="Tahoma" w:cs="Tahoma"/>
          <w:sz w:val="22"/>
          <w:szCs w:val="22"/>
        </w:rPr>
        <w:instrText xml:space="preserve"> REF _Ref99993619 \r \h </w:instrText>
      </w:r>
      <w:r w:rsidR="00793481">
        <w:rPr>
          <w:rFonts w:ascii="Tahoma" w:hAnsi="Tahoma" w:cs="Tahoma"/>
          <w:sz w:val="22"/>
          <w:szCs w:val="22"/>
        </w:rPr>
      </w:r>
      <w:r w:rsidR="00793481">
        <w:rPr>
          <w:rFonts w:ascii="Tahoma" w:hAnsi="Tahoma" w:cs="Tahoma"/>
          <w:sz w:val="22"/>
          <w:szCs w:val="22"/>
        </w:rPr>
        <w:fldChar w:fldCharType="separate"/>
      </w:r>
      <w:r w:rsidR="001E3BF4">
        <w:rPr>
          <w:rFonts w:ascii="Tahoma" w:hAnsi="Tahoma" w:cs="Tahoma"/>
          <w:sz w:val="22"/>
          <w:szCs w:val="22"/>
        </w:rPr>
        <w:t>3.35.2</w:t>
      </w:r>
      <w:r w:rsidR="00793481">
        <w:rPr>
          <w:rFonts w:ascii="Tahoma" w:hAnsi="Tahoma" w:cs="Tahoma"/>
          <w:sz w:val="22"/>
          <w:szCs w:val="22"/>
        </w:rPr>
        <w:fldChar w:fldCharType="end"/>
      </w:r>
      <w:r w:rsidRPr="00583287">
        <w:rPr>
          <w:rFonts w:ascii="Tahoma" w:hAnsi="Tahoma" w:cs="Tahoma"/>
          <w:sz w:val="22"/>
          <w:szCs w:val="22"/>
        </w:rPr>
        <w:t xml:space="preserve"> desta Escritura de Emissão;</w:t>
      </w:r>
    </w:p>
    <w:p w14:paraId="0B61CDA5" w14:textId="77777777" w:rsidR="00793481" w:rsidRDefault="00793481" w:rsidP="005A0977">
      <w:pPr>
        <w:pStyle w:val="PargrafodaLista"/>
        <w:rPr>
          <w:rFonts w:ascii="Tahoma" w:hAnsi="Tahoma" w:cs="Tahoma"/>
          <w:sz w:val="22"/>
          <w:szCs w:val="22"/>
        </w:rPr>
      </w:pPr>
    </w:p>
    <w:p w14:paraId="421AFA93" w14:textId="4B2F0491" w:rsidR="00793481" w:rsidRDefault="00793481"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Amortização Extraordinária Obrigatória</w:t>
      </w:r>
      <w:r>
        <w:rPr>
          <w:rFonts w:ascii="Tahoma" w:hAnsi="Tahoma" w:cs="Tahoma"/>
          <w:sz w:val="22"/>
          <w:szCs w:val="22"/>
          <w:u w:val="single"/>
        </w:rPr>
        <w:t xml:space="preserve"> das Debêntures da </w:t>
      </w:r>
      <w:r w:rsidR="00827C2B">
        <w:rPr>
          <w:rFonts w:ascii="Tahoma" w:hAnsi="Tahoma" w:cs="Tahoma"/>
          <w:sz w:val="22"/>
          <w:szCs w:val="22"/>
          <w:u w:val="single"/>
        </w:rPr>
        <w:t xml:space="preserve">Segunda </w:t>
      </w:r>
      <w:r>
        <w:rPr>
          <w:rFonts w:ascii="Tahoma" w:hAnsi="Tahoma" w:cs="Tahoma"/>
          <w:sz w:val="22"/>
          <w:szCs w:val="22"/>
          <w:u w:val="single"/>
        </w:rPr>
        <w:t>Série</w:t>
      </w:r>
      <w:r w:rsidRPr="00583287">
        <w:rPr>
          <w:rFonts w:ascii="Tahoma" w:hAnsi="Tahoma" w:cs="Tahoma"/>
          <w:sz w:val="22"/>
          <w:szCs w:val="22"/>
        </w:rPr>
        <w:t>: a amortização extraordinária obrigatória das Debêntures</w:t>
      </w:r>
      <w:r w:rsidR="00827C2B">
        <w:rPr>
          <w:rFonts w:ascii="Tahoma" w:hAnsi="Tahoma" w:cs="Tahoma"/>
          <w:sz w:val="22"/>
          <w:szCs w:val="22"/>
        </w:rPr>
        <w:t xml:space="preserve"> da Segunda Série</w:t>
      </w:r>
      <w:r w:rsidRPr="00583287">
        <w:rPr>
          <w:rFonts w:ascii="Tahoma" w:hAnsi="Tahoma" w:cs="Tahoma"/>
          <w:sz w:val="22"/>
          <w:szCs w:val="22"/>
        </w:rPr>
        <w:t xml:space="preserve"> a ser realizada nos termos da Cláusula</w:t>
      </w:r>
      <w:r>
        <w:rPr>
          <w:rFonts w:ascii="Tahoma" w:hAnsi="Tahoma" w:cs="Tahoma"/>
          <w:sz w:val="22"/>
          <w:szCs w:val="22"/>
        </w:rPr>
        <w:t xml:space="preserve"> </w:t>
      </w:r>
      <w:r>
        <w:rPr>
          <w:rFonts w:ascii="Tahoma" w:hAnsi="Tahoma" w:cs="Tahoma"/>
          <w:sz w:val="22"/>
          <w:szCs w:val="22"/>
        </w:rPr>
        <w:fldChar w:fldCharType="begin"/>
      </w:r>
      <w:r>
        <w:rPr>
          <w:rFonts w:ascii="Tahoma" w:hAnsi="Tahoma" w:cs="Tahoma"/>
          <w:sz w:val="22"/>
          <w:szCs w:val="22"/>
        </w:rPr>
        <w:instrText xml:space="preserve"> REF _Ref99993644 \r \h </w:instrText>
      </w:r>
      <w:r>
        <w:rPr>
          <w:rFonts w:ascii="Tahoma" w:hAnsi="Tahoma" w:cs="Tahoma"/>
          <w:sz w:val="22"/>
          <w:szCs w:val="22"/>
        </w:rPr>
      </w:r>
      <w:r>
        <w:rPr>
          <w:rFonts w:ascii="Tahoma" w:hAnsi="Tahoma" w:cs="Tahoma"/>
          <w:sz w:val="22"/>
          <w:szCs w:val="22"/>
        </w:rPr>
        <w:fldChar w:fldCharType="separate"/>
      </w:r>
      <w:r w:rsidR="001E3BF4">
        <w:rPr>
          <w:rFonts w:ascii="Tahoma" w:hAnsi="Tahoma" w:cs="Tahoma"/>
          <w:sz w:val="22"/>
          <w:szCs w:val="22"/>
        </w:rPr>
        <w:t>3.38</w:t>
      </w:r>
      <w:r>
        <w:rPr>
          <w:rFonts w:ascii="Tahoma" w:hAnsi="Tahoma" w:cs="Tahoma"/>
          <w:sz w:val="22"/>
          <w:szCs w:val="22"/>
        </w:rPr>
        <w:fldChar w:fldCharType="end"/>
      </w:r>
      <w:r w:rsidRPr="00583287">
        <w:rPr>
          <w:rFonts w:ascii="Tahoma" w:hAnsi="Tahoma" w:cs="Tahoma"/>
          <w:sz w:val="22"/>
          <w:szCs w:val="22"/>
        </w:rPr>
        <w:t> desta Escritura de Emissão</w:t>
      </w:r>
      <w:r>
        <w:rPr>
          <w:rFonts w:ascii="Tahoma" w:hAnsi="Tahoma" w:cs="Tahoma"/>
          <w:sz w:val="22"/>
          <w:szCs w:val="22"/>
        </w:rPr>
        <w:t>;</w:t>
      </w:r>
    </w:p>
    <w:p w14:paraId="4750AEB7" w14:textId="77777777" w:rsidR="004A2C95" w:rsidRDefault="004A2C95" w:rsidP="00D842B2">
      <w:pPr>
        <w:pStyle w:val="PargrafodaLista"/>
        <w:rPr>
          <w:rFonts w:ascii="Tahoma" w:hAnsi="Tahoma" w:cs="Tahoma"/>
          <w:sz w:val="22"/>
          <w:szCs w:val="22"/>
        </w:rPr>
      </w:pPr>
    </w:p>
    <w:p w14:paraId="7D4B6F34" w14:textId="72C0484E" w:rsidR="004A2C95" w:rsidRPr="00FC73A6" w:rsidRDefault="008C7533" w:rsidP="00E57F75">
      <w:pPr>
        <w:numPr>
          <w:ilvl w:val="0"/>
          <w:numId w:val="49"/>
        </w:numPr>
        <w:tabs>
          <w:tab w:val="left" w:pos="851"/>
        </w:tabs>
        <w:autoSpaceDE/>
        <w:autoSpaceDN/>
        <w:adjustRightInd/>
        <w:spacing w:line="320" w:lineRule="atLeast"/>
        <w:ind w:left="0" w:firstLine="0"/>
        <w:rPr>
          <w:rFonts w:ascii="Tahoma" w:hAnsi="Tahoma"/>
          <w:sz w:val="22"/>
        </w:rPr>
      </w:pPr>
      <w:r w:rsidRPr="00D842B2">
        <w:rPr>
          <w:rFonts w:ascii="Tahoma" w:hAnsi="Tahoma" w:cs="Tahoma"/>
          <w:sz w:val="22"/>
          <w:szCs w:val="22"/>
          <w:u w:val="single"/>
        </w:rPr>
        <w:t>Amortização Programada</w:t>
      </w:r>
      <w:r w:rsidRPr="00FC73A6">
        <w:rPr>
          <w:rFonts w:ascii="Tahoma" w:hAnsi="Tahoma"/>
          <w:sz w:val="22"/>
        </w:rPr>
        <w:t>:</w:t>
      </w:r>
      <w:r>
        <w:rPr>
          <w:rFonts w:ascii="Tahoma" w:hAnsi="Tahoma" w:cs="Tahoma"/>
          <w:sz w:val="22"/>
          <w:szCs w:val="22"/>
        </w:rPr>
        <w:t xml:space="preserve"> tem o significado atribuído na Cláusula </w:t>
      </w:r>
      <w:r>
        <w:rPr>
          <w:rFonts w:ascii="Tahoma" w:hAnsi="Tahoma" w:cs="Tahoma"/>
          <w:sz w:val="22"/>
          <w:szCs w:val="22"/>
        </w:rPr>
        <w:fldChar w:fldCharType="begin"/>
      </w:r>
      <w:r>
        <w:rPr>
          <w:rFonts w:ascii="Tahoma" w:hAnsi="Tahoma" w:cs="Tahoma"/>
          <w:sz w:val="22"/>
          <w:szCs w:val="22"/>
        </w:rPr>
        <w:instrText xml:space="preserve"> REF _Ref98322506 \r \h </w:instrText>
      </w:r>
      <w:r>
        <w:rPr>
          <w:rFonts w:ascii="Tahoma" w:hAnsi="Tahoma" w:cs="Tahoma"/>
          <w:sz w:val="22"/>
          <w:szCs w:val="22"/>
        </w:rPr>
      </w:r>
      <w:r>
        <w:rPr>
          <w:rFonts w:ascii="Tahoma" w:hAnsi="Tahoma" w:cs="Tahoma"/>
          <w:sz w:val="22"/>
          <w:szCs w:val="22"/>
        </w:rPr>
        <w:fldChar w:fldCharType="separate"/>
      </w:r>
      <w:r w:rsidR="001E3BF4">
        <w:rPr>
          <w:rFonts w:ascii="Tahoma" w:hAnsi="Tahoma" w:cs="Tahoma"/>
          <w:sz w:val="22"/>
          <w:szCs w:val="22"/>
        </w:rPr>
        <w:t>3.35.1</w:t>
      </w:r>
      <w:r>
        <w:rPr>
          <w:rFonts w:ascii="Tahoma" w:hAnsi="Tahoma" w:cs="Tahoma"/>
          <w:sz w:val="22"/>
          <w:szCs w:val="22"/>
        </w:rPr>
        <w:fldChar w:fldCharType="end"/>
      </w:r>
      <w:r>
        <w:rPr>
          <w:rFonts w:ascii="Tahoma" w:hAnsi="Tahoma" w:cs="Tahoma"/>
          <w:sz w:val="22"/>
          <w:szCs w:val="22"/>
        </w:rPr>
        <w:t xml:space="preserve"> desta Escritura de Emissão;</w:t>
      </w:r>
    </w:p>
    <w:p w14:paraId="51F61E18" w14:textId="77777777" w:rsidR="00CA763D" w:rsidRPr="00D4459F" w:rsidRDefault="00CA763D" w:rsidP="00E57F75">
      <w:pPr>
        <w:pStyle w:val="PargrafodaLista"/>
        <w:spacing w:line="320" w:lineRule="atLeast"/>
        <w:rPr>
          <w:rFonts w:ascii="Tahoma" w:hAnsi="Tahoma" w:cs="Tahoma"/>
          <w:sz w:val="22"/>
          <w:szCs w:val="22"/>
        </w:rPr>
      </w:pPr>
    </w:p>
    <w:p w14:paraId="69ED5077" w14:textId="46ED43E9" w:rsidR="00CA763D" w:rsidRPr="00785233"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811A49">
        <w:rPr>
          <w:rFonts w:ascii="Tahoma" w:hAnsi="Tahoma" w:cs="Tahoma"/>
          <w:sz w:val="22"/>
          <w:szCs w:val="22"/>
          <w:u w:val="single"/>
        </w:rPr>
        <w:t xml:space="preserve">Amortização </w:t>
      </w:r>
      <w:r w:rsidRPr="00811A49">
        <w:rPr>
          <w:rFonts w:ascii="Tahoma" w:hAnsi="Tahoma" w:cs="Tahoma"/>
          <w:i/>
          <w:sz w:val="22"/>
          <w:szCs w:val="22"/>
          <w:u w:val="single"/>
        </w:rPr>
        <w:t>Pro Rata</w:t>
      </w:r>
      <w:r w:rsidRPr="00811A49">
        <w:rPr>
          <w:rFonts w:ascii="Tahoma" w:hAnsi="Tahoma" w:cs="Tahoma"/>
          <w:sz w:val="22"/>
          <w:szCs w:val="22"/>
        </w:rPr>
        <w:t xml:space="preserve">: um dos regimes de Amortização Extraordinária Obrigatória aplicável às Debêntures, conforme a ocorrência, ou não, de Evento de </w:t>
      </w:r>
      <w:proofErr w:type="spellStart"/>
      <w:r w:rsidRPr="00811A49">
        <w:rPr>
          <w:rFonts w:ascii="Tahoma" w:hAnsi="Tahoma" w:cs="Tahoma"/>
          <w:sz w:val="22"/>
          <w:szCs w:val="22"/>
        </w:rPr>
        <w:t>Desalavancagem</w:t>
      </w:r>
      <w:proofErr w:type="spellEnd"/>
      <w:r w:rsidRPr="00BB46AE">
        <w:rPr>
          <w:rFonts w:ascii="Tahoma" w:hAnsi="Tahoma" w:cs="Tahoma"/>
          <w:sz w:val="22"/>
          <w:szCs w:val="22"/>
        </w:rPr>
        <w:t xml:space="preserve">, Evento de </w:t>
      </w:r>
      <w:proofErr w:type="spellStart"/>
      <w:r w:rsidR="00C37934" w:rsidRPr="00C37934">
        <w:rPr>
          <w:rFonts w:ascii="Tahoma" w:hAnsi="Tahoma" w:cs="Tahoma"/>
          <w:sz w:val="22"/>
          <w:szCs w:val="22"/>
        </w:rPr>
        <w:t>Realavancagem</w:t>
      </w:r>
      <w:proofErr w:type="spellEnd"/>
      <w:r w:rsidR="00C37934" w:rsidRPr="00C37934" w:rsidDel="00C37934">
        <w:rPr>
          <w:rFonts w:ascii="Tahoma" w:hAnsi="Tahoma" w:cs="Tahoma"/>
          <w:sz w:val="22"/>
          <w:szCs w:val="22"/>
        </w:rPr>
        <w:t xml:space="preserve"> </w:t>
      </w:r>
      <w:r w:rsidRPr="00BB46AE">
        <w:rPr>
          <w:rFonts w:ascii="Tahoma" w:hAnsi="Tahoma" w:cs="Tahoma"/>
          <w:sz w:val="22"/>
          <w:szCs w:val="22"/>
        </w:rPr>
        <w:t xml:space="preserve">ou Eventos de Aceleração de Vencimento, nos termos desta Escritura de Emissão; </w:t>
      </w:r>
    </w:p>
    <w:p w14:paraId="5034C596" w14:textId="77777777" w:rsidR="00CA763D" w:rsidRPr="00785233" w:rsidRDefault="00CA763D" w:rsidP="00E57F75">
      <w:pPr>
        <w:tabs>
          <w:tab w:val="left" w:pos="851"/>
        </w:tabs>
        <w:spacing w:line="320" w:lineRule="atLeast"/>
        <w:rPr>
          <w:rFonts w:ascii="Tahoma" w:hAnsi="Tahoma" w:cs="Tahoma"/>
          <w:sz w:val="22"/>
          <w:szCs w:val="22"/>
        </w:rPr>
      </w:pPr>
    </w:p>
    <w:p w14:paraId="138CFBF6" w14:textId="33E3219C"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785233">
        <w:rPr>
          <w:rFonts w:ascii="Tahoma" w:hAnsi="Tahoma" w:cs="Tahoma"/>
          <w:sz w:val="22"/>
          <w:szCs w:val="22"/>
          <w:u w:val="single"/>
        </w:rPr>
        <w:t>Amortização Sequencial</w:t>
      </w:r>
      <w:r w:rsidRPr="00785233">
        <w:rPr>
          <w:rFonts w:ascii="Tahoma" w:hAnsi="Tahoma" w:cs="Tahoma"/>
          <w:sz w:val="22"/>
          <w:szCs w:val="22"/>
        </w:rPr>
        <w:t xml:space="preserve">: um </w:t>
      </w:r>
      <w:r w:rsidRPr="002013D9">
        <w:rPr>
          <w:rFonts w:ascii="Tahoma" w:hAnsi="Tahoma" w:cs="Tahoma"/>
          <w:sz w:val="22"/>
          <w:szCs w:val="22"/>
        </w:rPr>
        <w:t>dos regimes de Amortização Extraordinária Obrigatória aplicável às Debêntures, conforme a ocorrência, ou não, de Evento de</w:t>
      </w:r>
      <w:r w:rsidRPr="00583287">
        <w:rPr>
          <w:rFonts w:ascii="Tahoma" w:hAnsi="Tahoma" w:cs="Tahoma"/>
          <w:sz w:val="22"/>
          <w:szCs w:val="22"/>
        </w:rPr>
        <w:t xml:space="preserve"> </w:t>
      </w:r>
      <w:proofErr w:type="spellStart"/>
      <w:r w:rsidRPr="00583287">
        <w:rPr>
          <w:rFonts w:ascii="Tahoma" w:hAnsi="Tahoma" w:cs="Tahoma"/>
          <w:sz w:val="22"/>
          <w:szCs w:val="22"/>
        </w:rPr>
        <w:t>Desalavancagem</w:t>
      </w:r>
      <w:proofErr w:type="spellEnd"/>
      <w:r w:rsidRPr="00583287">
        <w:rPr>
          <w:rFonts w:ascii="Tahoma" w:hAnsi="Tahoma" w:cs="Tahoma"/>
          <w:sz w:val="22"/>
          <w:szCs w:val="22"/>
        </w:rPr>
        <w:t xml:space="preserve">, Evento de </w:t>
      </w:r>
      <w:proofErr w:type="spellStart"/>
      <w:r w:rsidR="00C37934" w:rsidRPr="00C37934">
        <w:rPr>
          <w:rFonts w:ascii="Tahoma" w:hAnsi="Tahoma" w:cs="Tahoma"/>
          <w:sz w:val="22"/>
          <w:szCs w:val="22"/>
        </w:rPr>
        <w:t>Realavancagem</w:t>
      </w:r>
      <w:proofErr w:type="spellEnd"/>
      <w:r w:rsidR="00C37934" w:rsidRPr="00C37934" w:rsidDel="00C37934">
        <w:rPr>
          <w:rFonts w:ascii="Tahoma" w:hAnsi="Tahoma" w:cs="Tahoma"/>
          <w:sz w:val="22"/>
          <w:szCs w:val="22"/>
        </w:rPr>
        <w:t xml:space="preserve"> </w:t>
      </w:r>
      <w:r w:rsidRPr="00583287">
        <w:rPr>
          <w:rFonts w:ascii="Tahoma" w:hAnsi="Tahoma" w:cs="Tahoma"/>
          <w:sz w:val="22"/>
          <w:szCs w:val="22"/>
        </w:rPr>
        <w:t>ou Eventos de Aceleração de Vencimento, nos termos desta Escritura de Emissão;</w:t>
      </w:r>
    </w:p>
    <w:p w14:paraId="22AAD87F" w14:textId="77777777" w:rsidR="00CA763D" w:rsidRPr="00583287" w:rsidRDefault="00CA763D" w:rsidP="00E57F75">
      <w:pPr>
        <w:tabs>
          <w:tab w:val="left" w:pos="851"/>
        </w:tabs>
        <w:spacing w:line="320" w:lineRule="atLeast"/>
        <w:rPr>
          <w:rFonts w:ascii="Tahoma" w:hAnsi="Tahoma" w:cs="Tahoma"/>
          <w:sz w:val="22"/>
          <w:szCs w:val="22"/>
        </w:rPr>
      </w:pPr>
    </w:p>
    <w:p w14:paraId="0F404898" w14:textId="77777777" w:rsidR="00CA763D"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ANBIMA</w:t>
      </w:r>
      <w:r w:rsidRPr="00583287">
        <w:rPr>
          <w:rFonts w:ascii="Tahoma" w:hAnsi="Tahoma" w:cs="Tahoma"/>
          <w:sz w:val="22"/>
          <w:szCs w:val="22"/>
        </w:rPr>
        <w:t>: a Associação Brasileira das Entidades dos Mercados Financeiro e de Capitais;</w:t>
      </w:r>
    </w:p>
    <w:p w14:paraId="302DBB7F" w14:textId="77777777" w:rsidR="002D0C9D" w:rsidRPr="00FC73A6" w:rsidRDefault="002D0C9D" w:rsidP="00D842B2">
      <w:pPr>
        <w:pStyle w:val="PargrafodaLista"/>
        <w:rPr>
          <w:rFonts w:ascii="Tahoma" w:hAnsi="Tahoma"/>
          <w:sz w:val="22"/>
        </w:rPr>
      </w:pPr>
    </w:p>
    <w:p w14:paraId="1C7B087C" w14:textId="617A5C10" w:rsidR="00326B3E" w:rsidRDefault="00326B3E"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4F32E9">
        <w:rPr>
          <w:rFonts w:ascii="Tahoma" w:hAnsi="Tahoma" w:cs="Tahoma"/>
          <w:sz w:val="22"/>
          <w:szCs w:val="22"/>
          <w:u w:val="single"/>
        </w:rPr>
        <w:t xml:space="preserve">Arquivos </w:t>
      </w:r>
      <w:proofErr w:type="spellStart"/>
      <w:r w:rsidRPr="004F32E9">
        <w:rPr>
          <w:rFonts w:ascii="Tahoma" w:hAnsi="Tahoma" w:cs="Tahoma"/>
          <w:sz w:val="22"/>
          <w:szCs w:val="22"/>
          <w:u w:val="single"/>
        </w:rPr>
        <w:t>Dataprev</w:t>
      </w:r>
      <w:proofErr w:type="spellEnd"/>
      <w:r>
        <w:rPr>
          <w:rFonts w:ascii="Tahoma" w:hAnsi="Tahoma" w:cs="Tahoma"/>
          <w:sz w:val="22"/>
          <w:szCs w:val="22"/>
        </w:rPr>
        <w:t xml:space="preserve">: </w:t>
      </w:r>
      <w:r w:rsidR="001C4EF1" w:rsidRPr="001C4EF1">
        <w:rPr>
          <w:rFonts w:ascii="Tahoma" w:hAnsi="Tahoma" w:cs="Tahoma"/>
          <w:sz w:val="22"/>
          <w:szCs w:val="22"/>
        </w:rPr>
        <w:t xml:space="preserve">o Arquivo Consignação </w:t>
      </w:r>
      <w:proofErr w:type="spellStart"/>
      <w:r w:rsidR="001C4EF1" w:rsidRPr="001C4EF1">
        <w:rPr>
          <w:rFonts w:ascii="Tahoma" w:hAnsi="Tahoma" w:cs="Tahoma"/>
          <w:sz w:val="22"/>
          <w:szCs w:val="22"/>
        </w:rPr>
        <w:t>Dataprev</w:t>
      </w:r>
      <w:proofErr w:type="spellEnd"/>
      <w:r w:rsidR="001C4EF1" w:rsidRPr="001C4EF1">
        <w:rPr>
          <w:rFonts w:ascii="Tahoma" w:hAnsi="Tahoma" w:cs="Tahoma"/>
          <w:sz w:val="22"/>
          <w:szCs w:val="22"/>
        </w:rPr>
        <w:t xml:space="preserve"> e o Arquivo Glosa </w:t>
      </w:r>
      <w:proofErr w:type="spellStart"/>
      <w:r w:rsidR="001C4EF1" w:rsidRPr="001C4EF1">
        <w:rPr>
          <w:rFonts w:ascii="Tahoma" w:hAnsi="Tahoma" w:cs="Tahoma"/>
          <w:sz w:val="22"/>
          <w:szCs w:val="22"/>
        </w:rPr>
        <w:t>Dataprev</w:t>
      </w:r>
      <w:proofErr w:type="spellEnd"/>
      <w:r w:rsidR="001C4EF1" w:rsidRPr="001C4EF1">
        <w:rPr>
          <w:rFonts w:ascii="Tahoma" w:hAnsi="Tahoma" w:cs="Tahoma"/>
          <w:sz w:val="22"/>
          <w:szCs w:val="22"/>
        </w:rPr>
        <w:t xml:space="preserve">, conjuntamente, a serem enviados pela </w:t>
      </w:r>
      <w:proofErr w:type="spellStart"/>
      <w:r w:rsidR="001C4EF1" w:rsidRPr="001C4EF1">
        <w:rPr>
          <w:rFonts w:ascii="Tahoma" w:hAnsi="Tahoma" w:cs="Tahoma"/>
          <w:sz w:val="22"/>
          <w:szCs w:val="22"/>
        </w:rPr>
        <w:t>Dataprev</w:t>
      </w:r>
      <w:proofErr w:type="spellEnd"/>
      <w:r w:rsidR="001C4EF1" w:rsidRPr="001C4EF1">
        <w:rPr>
          <w:rFonts w:ascii="Tahoma" w:hAnsi="Tahoma" w:cs="Tahoma"/>
          <w:sz w:val="22"/>
          <w:szCs w:val="22"/>
        </w:rPr>
        <w:t xml:space="preserve"> à Cedente mensalmente, a cada Data de Início do Processamento</w:t>
      </w:r>
      <w:r w:rsidRPr="00326B3E">
        <w:rPr>
          <w:rFonts w:ascii="Tahoma" w:hAnsi="Tahoma" w:cs="Tahoma"/>
          <w:sz w:val="22"/>
          <w:szCs w:val="22"/>
        </w:rPr>
        <w:t>;</w:t>
      </w:r>
      <w:r w:rsidR="001C4EF1">
        <w:rPr>
          <w:rFonts w:ascii="Tahoma" w:hAnsi="Tahoma" w:cs="Tahoma"/>
          <w:sz w:val="22"/>
          <w:szCs w:val="22"/>
        </w:rPr>
        <w:t xml:space="preserve"> </w:t>
      </w:r>
    </w:p>
    <w:p w14:paraId="2DC0E5A0" w14:textId="77777777" w:rsidR="001C4EF1" w:rsidRDefault="001C4EF1" w:rsidP="004F32E9">
      <w:pPr>
        <w:pStyle w:val="PargrafodaLista"/>
        <w:rPr>
          <w:rFonts w:ascii="Tahoma" w:hAnsi="Tahoma" w:cs="Tahoma"/>
          <w:sz w:val="22"/>
          <w:szCs w:val="22"/>
        </w:rPr>
      </w:pPr>
    </w:p>
    <w:p w14:paraId="393E7FFD" w14:textId="2E2ACF18" w:rsidR="001C4EF1" w:rsidRDefault="001C4EF1"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4F32E9">
        <w:rPr>
          <w:rFonts w:ascii="Tahoma" w:hAnsi="Tahoma" w:cs="Tahoma"/>
          <w:sz w:val="22"/>
          <w:szCs w:val="22"/>
          <w:u w:val="single"/>
        </w:rPr>
        <w:t xml:space="preserve">Arquivo Consignação </w:t>
      </w:r>
      <w:proofErr w:type="spellStart"/>
      <w:r w:rsidRPr="004F32E9">
        <w:rPr>
          <w:rFonts w:ascii="Tahoma" w:hAnsi="Tahoma" w:cs="Tahoma"/>
          <w:sz w:val="22"/>
          <w:szCs w:val="22"/>
          <w:u w:val="single"/>
        </w:rPr>
        <w:t>Dataprev</w:t>
      </w:r>
      <w:proofErr w:type="spellEnd"/>
      <w:r w:rsidR="00AE5FFE">
        <w:rPr>
          <w:rFonts w:ascii="Tahoma" w:hAnsi="Tahoma" w:cs="Tahoma"/>
          <w:sz w:val="22"/>
          <w:szCs w:val="22"/>
        </w:rPr>
        <w:t xml:space="preserve">: </w:t>
      </w:r>
      <w:r w:rsidR="00AE5FFE" w:rsidRPr="00AE5FFE">
        <w:rPr>
          <w:rFonts w:ascii="Tahoma" w:hAnsi="Tahoma" w:cs="Tahoma"/>
          <w:sz w:val="22"/>
          <w:szCs w:val="22"/>
        </w:rPr>
        <w:t xml:space="preserve">o arquivo eletrônico disponibilizado pela </w:t>
      </w:r>
      <w:proofErr w:type="spellStart"/>
      <w:r w:rsidR="00AE5FFE" w:rsidRPr="00AE5FFE">
        <w:rPr>
          <w:rFonts w:ascii="Tahoma" w:hAnsi="Tahoma" w:cs="Tahoma"/>
          <w:sz w:val="22"/>
          <w:szCs w:val="22"/>
        </w:rPr>
        <w:t>Dataprev</w:t>
      </w:r>
      <w:proofErr w:type="spellEnd"/>
      <w:r w:rsidR="00AE5FFE" w:rsidRPr="00AE5FFE">
        <w:rPr>
          <w:rFonts w:ascii="Tahoma" w:hAnsi="Tahoma" w:cs="Tahoma"/>
          <w:sz w:val="22"/>
          <w:szCs w:val="22"/>
        </w:rPr>
        <w:t xml:space="preserve"> à Cedente, mensalmente, na Data de Início do Processamento, contendo o processamento </w:t>
      </w:r>
      <w:r w:rsidR="00AE5FFE" w:rsidRPr="00AE5FFE">
        <w:rPr>
          <w:rFonts w:ascii="Tahoma" w:hAnsi="Tahoma" w:cs="Tahoma"/>
          <w:sz w:val="22"/>
          <w:szCs w:val="22"/>
        </w:rPr>
        <w:lastRenderedPageBreak/>
        <w:t xml:space="preserve">mensal das Consignações realizadas pela </w:t>
      </w:r>
      <w:proofErr w:type="spellStart"/>
      <w:r w:rsidR="00AE5FFE" w:rsidRPr="00AE5FFE">
        <w:rPr>
          <w:rFonts w:ascii="Tahoma" w:hAnsi="Tahoma" w:cs="Tahoma"/>
          <w:sz w:val="22"/>
          <w:szCs w:val="22"/>
        </w:rPr>
        <w:t>Dataprev</w:t>
      </w:r>
      <w:proofErr w:type="spellEnd"/>
      <w:r w:rsidR="00AE5FFE" w:rsidRPr="00AE5FFE">
        <w:rPr>
          <w:rFonts w:ascii="Tahoma" w:hAnsi="Tahoma" w:cs="Tahoma"/>
          <w:sz w:val="22"/>
          <w:szCs w:val="22"/>
        </w:rPr>
        <w:t xml:space="preserve"> no mês em curso, identificando os Tomadores e os montantes que serão descontados de seus respectivos Benefícios.</w:t>
      </w:r>
    </w:p>
    <w:p w14:paraId="735730BB" w14:textId="77777777" w:rsidR="00AE5FFE" w:rsidRDefault="00AE5FFE" w:rsidP="004F32E9">
      <w:pPr>
        <w:pStyle w:val="PargrafodaLista"/>
        <w:rPr>
          <w:rFonts w:ascii="Tahoma" w:hAnsi="Tahoma" w:cs="Tahoma"/>
          <w:sz w:val="22"/>
          <w:szCs w:val="22"/>
        </w:rPr>
      </w:pPr>
    </w:p>
    <w:p w14:paraId="421D2668" w14:textId="22F4AB8B" w:rsidR="00AE5FFE" w:rsidRPr="004F32E9" w:rsidRDefault="00AE5FFE"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4F32E9">
        <w:rPr>
          <w:rFonts w:ascii="Tahoma" w:hAnsi="Tahoma" w:cs="Tahoma"/>
          <w:sz w:val="22"/>
          <w:szCs w:val="22"/>
          <w:u w:val="single"/>
        </w:rPr>
        <w:t xml:space="preserve">Arquivo Glosa </w:t>
      </w:r>
      <w:proofErr w:type="spellStart"/>
      <w:r w:rsidRPr="004F32E9">
        <w:rPr>
          <w:rFonts w:ascii="Tahoma" w:hAnsi="Tahoma" w:cs="Tahoma"/>
          <w:sz w:val="22"/>
          <w:szCs w:val="22"/>
          <w:u w:val="single"/>
        </w:rPr>
        <w:t>Dataprev</w:t>
      </w:r>
      <w:proofErr w:type="spellEnd"/>
      <w:r>
        <w:rPr>
          <w:rFonts w:ascii="Tahoma" w:hAnsi="Tahoma" w:cs="Tahoma"/>
          <w:sz w:val="22"/>
          <w:szCs w:val="22"/>
        </w:rPr>
        <w:t xml:space="preserve">: </w:t>
      </w:r>
      <w:r w:rsidRPr="00AE5FFE">
        <w:rPr>
          <w:rFonts w:ascii="Tahoma" w:hAnsi="Tahoma" w:cs="Tahoma"/>
          <w:sz w:val="22"/>
          <w:szCs w:val="22"/>
        </w:rPr>
        <w:t xml:space="preserve">o arquivo, em formato eletrônico conforme disponibilizado pela </w:t>
      </w:r>
      <w:proofErr w:type="spellStart"/>
      <w:r w:rsidRPr="00AE5FFE">
        <w:rPr>
          <w:rFonts w:ascii="Tahoma" w:hAnsi="Tahoma" w:cs="Tahoma"/>
          <w:sz w:val="22"/>
          <w:szCs w:val="22"/>
        </w:rPr>
        <w:t>Dataprev</w:t>
      </w:r>
      <w:proofErr w:type="spellEnd"/>
      <w:r w:rsidRPr="00AE5FFE">
        <w:rPr>
          <w:rFonts w:ascii="Tahoma" w:hAnsi="Tahoma" w:cs="Tahoma"/>
          <w:sz w:val="22"/>
          <w:szCs w:val="22"/>
        </w:rPr>
        <w:t xml:space="preserve"> à Cedente, mensalmente, na Data de Início do Processamento, contendo (i) os códigos dos Empréstimos Consignados e os valores das parcelas que serão retidos pelo INSS no próximo acerto financeiro, corrigidas pela Taxa DI, também com os apontamentos de códigos retorno; e (</w:t>
      </w:r>
      <w:proofErr w:type="spellStart"/>
      <w:r w:rsidRPr="00AE5FFE">
        <w:rPr>
          <w:rFonts w:ascii="Tahoma" w:hAnsi="Tahoma" w:cs="Tahoma"/>
          <w:sz w:val="22"/>
          <w:szCs w:val="22"/>
        </w:rPr>
        <w:t>ii</w:t>
      </w:r>
      <w:proofErr w:type="spellEnd"/>
      <w:r w:rsidRPr="00AE5FFE">
        <w:rPr>
          <w:rFonts w:ascii="Tahoma" w:hAnsi="Tahoma" w:cs="Tahoma"/>
          <w:sz w:val="22"/>
          <w:szCs w:val="22"/>
        </w:rPr>
        <w:t>) as informações de óbitos eventualmente ocorridos dos Tomadores</w:t>
      </w:r>
      <w:r>
        <w:rPr>
          <w:rFonts w:ascii="Tahoma" w:hAnsi="Tahoma" w:cs="Tahoma"/>
          <w:sz w:val="22"/>
          <w:szCs w:val="22"/>
        </w:rPr>
        <w:t>.</w:t>
      </w:r>
    </w:p>
    <w:p w14:paraId="37013F82" w14:textId="77777777" w:rsidR="00326B3E" w:rsidRDefault="00326B3E" w:rsidP="004F32E9">
      <w:pPr>
        <w:pStyle w:val="PargrafodaLista"/>
        <w:rPr>
          <w:rFonts w:ascii="Tahoma" w:hAnsi="Tahoma" w:cs="Tahoma"/>
          <w:sz w:val="22"/>
          <w:szCs w:val="22"/>
          <w:u w:val="single"/>
        </w:rPr>
      </w:pPr>
    </w:p>
    <w:p w14:paraId="657ECD87" w14:textId="63EC915B" w:rsidR="002D0C9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D842B2">
        <w:rPr>
          <w:rFonts w:ascii="Tahoma" w:hAnsi="Tahoma" w:cs="Tahoma"/>
          <w:sz w:val="22"/>
          <w:szCs w:val="22"/>
          <w:u w:val="single"/>
        </w:rPr>
        <w:t>Arquivo Remessa</w:t>
      </w:r>
      <w:r>
        <w:rPr>
          <w:rFonts w:ascii="Tahoma" w:hAnsi="Tahoma" w:cs="Tahoma"/>
          <w:sz w:val="22"/>
          <w:szCs w:val="22"/>
        </w:rPr>
        <w:t xml:space="preserve">: tem o significado que lhe é atribuído na Cláusula </w:t>
      </w:r>
      <w:r>
        <w:rPr>
          <w:rFonts w:ascii="Tahoma" w:hAnsi="Tahoma" w:cs="Tahoma"/>
          <w:sz w:val="22"/>
          <w:szCs w:val="22"/>
        </w:rPr>
        <w:fldChar w:fldCharType="begin"/>
      </w:r>
      <w:r>
        <w:rPr>
          <w:rFonts w:ascii="Tahoma" w:hAnsi="Tahoma" w:cs="Tahoma"/>
          <w:sz w:val="22"/>
          <w:szCs w:val="22"/>
        </w:rPr>
        <w:instrText xml:space="preserve"> REF _Ref97823450 \r \h </w:instrText>
      </w:r>
      <w:r>
        <w:rPr>
          <w:rFonts w:ascii="Tahoma" w:hAnsi="Tahoma" w:cs="Tahoma"/>
          <w:sz w:val="22"/>
          <w:szCs w:val="22"/>
        </w:rPr>
      </w:r>
      <w:r>
        <w:rPr>
          <w:rFonts w:ascii="Tahoma" w:hAnsi="Tahoma" w:cs="Tahoma"/>
          <w:sz w:val="22"/>
          <w:szCs w:val="22"/>
        </w:rPr>
        <w:fldChar w:fldCharType="separate"/>
      </w:r>
      <w:r w:rsidR="001E3BF4">
        <w:rPr>
          <w:rFonts w:ascii="Tahoma" w:hAnsi="Tahoma" w:cs="Tahoma"/>
          <w:sz w:val="22"/>
          <w:szCs w:val="22"/>
        </w:rPr>
        <w:t>3.13.1</w:t>
      </w:r>
      <w:r>
        <w:rPr>
          <w:rFonts w:ascii="Tahoma" w:hAnsi="Tahoma" w:cs="Tahoma"/>
          <w:sz w:val="22"/>
          <w:szCs w:val="22"/>
        </w:rPr>
        <w:fldChar w:fldCharType="end"/>
      </w:r>
      <w:r>
        <w:rPr>
          <w:rFonts w:ascii="Tahoma" w:hAnsi="Tahoma" w:cs="Tahoma"/>
          <w:sz w:val="22"/>
          <w:szCs w:val="22"/>
        </w:rPr>
        <w:t xml:space="preserve"> desta Escritura de Emissão;</w:t>
      </w:r>
    </w:p>
    <w:p w14:paraId="4C9F9E71" w14:textId="77777777" w:rsidR="00E33664" w:rsidRPr="00583287" w:rsidRDefault="00E33664" w:rsidP="00443CCF">
      <w:pPr>
        <w:pStyle w:val="PargrafodaLista"/>
        <w:rPr>
          <w:rFonts w:ascii="Tahoma" w:hAnsi="Tahoma" w:cs="Tahoma"/>
          <w:sz w:val="22"/>
          <w:szCs w:val="22"/>
          <w:u w:val="single"/>
        </w:rPr>
      </w:pPr>
    </w:p>
    <w:p w14:paraId="228E2C32"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Assembleia Geral de Debenturistas</w:t>
      </w:r>
      <w:r w:rsidRPr="00583287">
        <w:rPr>
          <w:rFonts w:ascii="Tahoma" w:hAnsi="Tahoma" w:cs="Tahoma"/>
          <w:sz w:val="22"/>
          <w:szCs w:val="22"/>
        </w:rPr>
        <w:t xml:space="preserve">: a assembleia geral de debenturistas, realizada por série, com quóruns separados e convocada de acordo com o disposto no artigo 71, da Lei das Sociedades por Ações, a fim de deliberar sobre matéria de interesse da comunhão dos titulares das Debêntures, nos termos da Cláusula Quarta </w:t>
      </w:r>
      <w:r w:rsidR="009F32C0" w:rsidRPr="00583287">
        <w:rPr>
          <w:rFonts w:ascii="Tahoma" w:hAnsi="Tahoma" w:cs="Tahoma"/>
          <w:sz w:val="22"/>
          <w:szCs w:val="22"/>
        </w:rPr>
        <w:t>d</w:t>
      </w:r>
      <w:r w:rsidR="009F32C0">
        <w:rPr>
          <w:rFonts w:ascii="Tahoma" w:hAnsi="Tahoma" w:cs="Tahoma"/>
          <w:sz w:val="22"/>
          <w:szCs w:val="22"/>
        </w:rPr>
        <w:t>esta</w:t>
      </w:r>
      <w:r w:rsidR="009F32C0" w:rsidRPr="00583287">
        <w:rPr>
          <w:rFonts w:ascii="Tahoma" w:hAnsi="Tahoma" w:cs="Tahoma"/>
          <w:sz w:val="22"/>
          <w:szCs w:val="22"/>
        </w:rPr>
        <w:t xml:space="preserve"> </w:t>
      </w:r>
      <w:r w:rsidRPr="00583287">
        <w:rPr>
          <w:rFonts w:ascii="Tahoma" w:hAnsi="Tahoma" w:cs="Tahoma"/>
          <w:sz w:val="22"/>
          <w:szCs w:val="22"/>
        </w:rPr>
        <w:t xml:space="preserve">Escritura de Emissão; </w:t>
      </w:r>
    </w:p>
    <w:p w14:paraId="43423728" w14:textId="77777777" w:rsidR="00CA763D" w:rsidRPr="00583287" w:rsidRDefault="00CA763D" w:rsidP="00E57F75">
      <w:pPr>
        <w:tabs>
          <w:tab w:val="left" w:pos="851"/>
        </w:tabs>
        <w:spacing w:line="320" w:lineRule="atLeast"/>
        <w:rPr>
          <w:rFonts w:ascii="Tahoma" w:hAnsi="Tahoma" w:cs="Tahoma"/>
          <w:sz w:val="22"/>
          <w:szCs w:val="22"/>
        </w:rPr>
      </w:pPr>
    </w:p>
    <w:p w14:paraId="5E4ACDD3" w14:textId="79C23DC4"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Auditor Independente</w:t>
      </w:r>
      <w:r w:rsidRPr="00583287">
        <w:rPr>
          <w:rFonts w:ascii="Tahoma" w:hAnsi="Tahoma" w:cs="Tahoma"/>
          <w:sz w:val="22"/>
          <w:szCs w:val="22"/>
        </w:rPr>
        <w:t xml:space="preserve">: o auditor independente registrado na CVM, contratado pela </w:t>
      </w:r>
      <w:r w:rsidR="008B3F10" w:rsidRPr="00583287">
        <w:rPr>
          <w:rFonts w:ascii="Tahoma" w:hAnsi="Tahoma" w:cs="Tahoma"/>
          <w:sz w:val="22"/>
          <w:szCs w:val="22"/>
        </w:rPr>
        <w:t xml:space="preserve">Emissora </w:t>
      </w:r>
      <w:r w:rsidRPr="00583287">
        <w:rPr>
          <w:rFonts w:ascii="Tahoma" w:hAnsi="Tahoma" w:cs="Tahoma"/>
          <w:sz w:val="22"/>
          <w:szCs w:val="22"/>
        </w:rPr>
        <w:t xml:space="preserve">para realizar a auditoria de suas demonstrações financeiras, que deverá ser uma dentre as seguintes empresas: </w:t>
      </w:r>
      <w:proofErr w:type="spellStart"/>
      <w:r w:rsidRPr="00583287">
        <w:rPr>
          <w:rFonts w:ascii="Tahoma" w:hAnsi="Tahoma" w:cs="Tahoma"/>
          <w:sz w:val="22"/>
          <w:szCs w:val="22"/>
        </w:rPr>
        <w:t>PriceWaterhouse</w:t>
      </w:r>
      <w:proofErr w:type="spellEnd"/>
      <w:r w:rsidRPr="00583287">
        <w:rPr>
          <w:rFonts w:ascii="Tahoma" w:hAnsi="Tahoma" w:cs="Tahoma"/>
          <w:sz w:val="22"/>
          <w:szCs w:val="22"/>
        </w:rPr>
        <w:t xml:space="preserve"> </w:t>
      </w:r>
      <w:proofErr w:type="spellStart"/>
      <w:r w:rsidRPr="00583287">
        <w:rPr>
          <w:rFonts w:ascii="Tahoma" w:hAnsi="Tahoma" w:cs="Tahoma"/>
          <w:sz w:val="22"/>
          <w:szCs w:val="22"/>
        </w:rPr>
        <w:t>Coopers</w:t>
      </w:r>
      <w:proofErr w:type="spellEnd"/>
      <w:r w:rsidRPr="00583287">
        <w:rPr>
          <w:rFonts w:ascii="Tahoma" w:hAnsi="Tahoma" w:cs="Tahoma"/>
          <w:sz w:val="22"/>
          <w:szCs w:val="22"/>
        </w:rPr>
        <w:t xml:space="preserve"> Auditores Independentes, KPMG Auditores Independentes S.S., Deloitte Brasil Auditores Independentes Ltda.</w:t>
      </w:r>
      <w:r w:rsidR="00300FC2">
        <w:rPr>
          <w:rFonts w:ascii="Tahoma" w:hAnsi="Tahoma" w:cs="Tahoma"/>
          <w:sz w:val="22"/>
          <w:szCs w:val="22"/>
        </w:rPr>
        <w:t xml:space="preserve"> ou</w:t>
      </w:r>
      <w:r w:rsidRPr="00583287">
        <w:rPr>
          <w:rFonts w:ascii="Tahoma" w:hAnsi="Tahoma" w:cs="Tahoma"/>
          <w:sz w:val="22"/>
          <w:szCs w:val="22"/>
        </w:rPr>
        <w:t xml:space="preserve"> </w:t>
      </w:r>
      <w:proofErr w:type="spellStart"/>
      <w:r w:rsidRPr="00583287">
        <w:rPr>
          <w:rFonts w:ascii="Tahoma" w:hAnsi="Tahoma" w:cs="Tahoma"/>
          <w:sz w:val="22"/>
          <w:szCs w:val="22"/>
        </w:rPr>
        <w:t>Ernst&amp;Young</w:t>
      </w:r>
      <w:proofErr w:type="spellEnd"/>
      <w:r w:rsidRPr="00583287">
        <w:rPr>
          <w:rFonts w:ascii="Tahoma" w:hAnsi="Tahoma" w:cs="Tahoma"/>
          <w:sz w:val="22"/>
          <w:szCs w:val="22"/>
        </w:rPr>
        <w:t xml:space="preserve"> Auditores Independentes S.S.;</w:t>
      </w:r>
    </w:p>
    <w:p w14:paraId="76C6FEC0" w14:textId="77777777" w:rsidR="00CA763D" w:rsidRPr="00583287" w:rsidRDefault="00CA763D" w:rsidP="00E57F75">
      <w:pPr>
        <w:tabs>
          <w:tab w:val="left" w:pos="851"/>
        </w:tabs>
        <w:spacing w:line="320" w:lineRule="atLeast"/>
        <w:rPr>
          <w:rFonts w:ascii="Tahoma" w:hAnsi="Tahoma" w:cs="Tahoma"/>
          <w:sz w:val="22"/>
          <w:szCs w:val="22"/>
        </w:rPr>
      </w:pPr>
    </w:p>
    <w:p w14:paraId="4B28098E" w14:textId="77777777" w:rsidR="00CA763D" w:rsidRPr="00583287" w:rsidRDefault="008C7533" w:rsidP="00E57F75">
      <w:pPr>
        <w:pStyle w:val="PargrafodaLista"/>
        <w:numPr>
          <w:ilvl w:val="0"/>
          <w:numId w:val="49"/>
        </w:numPr>
        <w:tabs>
          <w:tab w:val="left" w:pos="851"/>
        </w:tabs>
        <w:autoSpaceDE/>
        <w:autoSpaceDN/>
        <w:adjustRightInd/>
        <w:spacing w:line="320" w:lineRule="atLeast"/>
        <w:ind w:left="0" w:firstLine="0"/>
        <w:contextualSpacing/>
        <w:rPr>
          <w:rFonts w:ascii="Tahoma" w:hAnsi="Tahoma" w:cs="Tahoma"/>
          <w:sz w:val="22"/>
          <w:szCs w:val="22"/>
        </w:rPr>
      </w:pPr>
      <w:r w:rsidRPr="00583287">
        <w:rPr>
          <w:rFonts w:ascii="Tahoma" w:hAnsi="Tahoma" w:cs="Tahoma"/>
          <w:sz w:val="22"/>
          <w:szCs w:val="22"/>
          <w:u w:val="single"/>
        </w:rPr>
        <w:t>Autoridade Governamental</w:t>
      </w:r>
      <w:r w:rsidRPr="00583287">
        <w:rPr>
          <w:rFonts w:ascii="Tahoma" w:hAnsi="Tahoma" w:cs="Tahoma"/>
          <w:sz w:val="22"/>
          <w:szCs w:val="22"/>
        </w:rPr>
        <w:t xml:space="preserve">: qualquer entidade governamental federal, estadual, local, estrangeira ou de outro governo, ou subdivisão política, ou qualquer agência, departamento ou entidade instrumento de tal governo ou subdivisão governamental, ou qualquer organização autorregulada ou outra autoridade, outra entidade regulatória não-governamental ou autoridade </w:t>
      </w:r>
      <w:proofErr w:type="spellStart"/>
      <w:r w:rsidRPr="00583287">
        <w:rPr>
          <w:rFonts w:ascii="Tahoma" w:hAnsi="Tahoma" w:cs="Tahoma"/>
          <w:sz w:val="22"/>
          <w:szCs w:val="22"/>
        </w:rPr>
        <w:t>quasi</w:t>
      </w:r>
      <w:proofErr w:type="spellEnd"/>
      <w:r w:rsidRPr="00583287">
        <w:rPr>
          <w:rFonts w:ascii="Tahoma" w:hAnsi="Tahoma" w:cs="Tahoma"/>
          <w:sz w:val="22"/>
          <w:szCs w:val="22"/>
        </w:rPr>
        <w:t>-governamental (na medida em que as regras, regulamentos ou ordens de tais entidades tenham força normativa), ou qualquer árbitro, juiz, corte, órgão de audiência administrativa, comissão, tribunal ou outra entidade similar de resolução de disputas competente;</w:t>
      </w:r>
    </w:p>
    <w:p w14:paraId="5A036586" w14:textId="77777777" w:rsidR="00CA763D" w:rsidRPr="00583287" w:rsidRDefault="00CA763D" w:rsidP="00E57F75">
      <w:pPr>
        <w:tabs>
          <w:tab w:val="left" w:pos="851"/>
        </w:tabs>
        <w:spacing w:line="320" w:lineRule="atLeast"/>
        <w:rPr>
          <w:rFonts w:ascii="Tahoma" w:hAnsi="Tahoma" w:cs="Tahoma"/>
          <w:sz w:val="22"/>
          <w:szCs w:val="22"/>
        </w:rPr>
      </w:pPr>
    </w:p>
    <w:p w14:paraId="4F5AB6D2"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B3</w:t>
      </w:r>
      <w:r w:rsidRPr="00583287">
        <w:rPr>
          <w:rFonts w:ascii="Tahoma" w:hAnsi="Tahoma" w:cs="Tahoma"/>
          <w:sz w:val="22"/>
          <w:szCs w:val="22"/>
        </w:rPr>
        <w:t>: a B3 S.A. – Brasil, Bolsa, Balcão – Balcão B3;</w:t>
      </w:r>
    </w:p>
    <w:p w14:paraId="66247AC4" w14:textId="77777777" w:rsidR="00CA763D" w:rsidRPr="00583287" w:rsidRDefault="00CA763D" w:rsidP="00E57F75">
      <w:pPr>
        <w:tabs>
          <w:tab w:val="left" w:pos="851"/>
        </w:tabs>
        <w:spacing w:line="320" w:lineRule="atLeast"/>
        <w:rPr>
          <w:rFonts w:ascii="Tahoma" w:hAnsi="Tahoma" w:cs="Tahoma"/>
          <w:b/>
          <w:sz w:val="22"/>
          <w:szCs w:val="22"/>
        </w:rPr>
      </w:pPr>
    </w:p>
    <w:p w14:paraId="2086A14C"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BACEN</w:t>
      </w:r>
      <w:r w:rsidRPr="00583287">
        <w:rPr>
          <w:rFonts w:ascii="Tahoma" w:hAnsi="Tahoma" w:cs="Tahoma"/>
          <w:sz w:val="22"/>
          <w:szCs w:val="22"/>
        </w:rPr>
        <w:t xml:space="preserve"> ou </w:t>
      </w:r>
      <w:r w:rsidRPr="00583287">
        <w:rPr>
          <w:rFonts w:ascii="Tahoma" w:hAnsi="Tahoma" w:cs="Tahoma"/>
          <w:sz w:val="22"/>
          <w:szCs w:val="22"/>
          <w:u w:val="single"/>
        </w:rPr>
        <w:t>Banco Central</w:t>
      </w:r>
      <w:r w:rsidRPr="00583287">
        <w:rPr>
          <w:rFonts w:ascii="Tahoma" w:hAnsi="Tahoma" w:cs="Tahoma"/>
          <w:sz w:val="22"/>
          <w:szCs w:val="22"/>
        </w:rPr>
        <w:t>: o Banco Central do Brasil;</w:t>
      </w:r>
    </w:p>
    <w:p w14:paraId="67E6B042" w14:textId="77777777" w:rsidR="00CA763D" w:rsidRPr="00583287" w:rsidRDefault="00CA763D" w:rsidP="00E57F75">
      <w:pPr>
        <w:pStyle w:val="PargrafodaLista"/>
        <w:spacing w:line="320" w:lineRule="atLeast"/>
        <w:rPr>
          <w:rFonts w:ascii="Tahoma" w:hAnsi="Tahoma" w:cs="Tahoma"/>
          <w:sz w:val="22"/>
          <w:szCs w:val="22"/>
        </w:rPr>
      </w:pPr>
    </w:p>
    <w:p w14:paraId="1804B10A"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lastRenderedPageBreak/>
        <w:t>Boletim de Subscrição</w:t>
      </w:r>
      <w:r w:rsidRPr="00583287">
        <w:rPr>
          <w:rFonts w:ascii="Tahoma" w:hAnsi="Tahoma" w:cs="Tahoma"/>
          <w:sz w:val="22"/>
          <w:szCs w:val="22"/>
        </w:rPr>
        <w:t>: o boletim de subscrição das Debêntures a ser assinado pelo respectivo Debenturista;</w:t>
      </w:r>
    </w:p>
    <w:p w14:paraId="0708970A" w14:textId="77777777" w:rsidR="00CA763D" w:rsidRPr="00583287" w:rsidRDefault="00CA763D" w:rsidP="00E57F75">
      <w:pPr>
        <w:pStyle w:val="PargrafodaLista"/>
        <w:spacing w:line="320" w:lineRule="atLeast"/>
        <w:rPr>
          <w:rFonts w:ascii="Tahoma" w:hAnsi="Tahoma" w:cs="Tahoma"/>
          <w:sz w:val="22"/>
          <w:szCs w:val="22"/>
        </w:rPr>
      </w:pPr>
    </w:p>
    <w:p w14:paraId="6F971C44" w14:textId="77932AC6" w:rsidR="001F5FCB"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Cartório</w:t>
      </w:r>
      <w:r w:rsidR="00237704" w:rsidRPr="00583287">
        <w:rPr>
          <w:rFonts w:ascii="Tahoma" w:hAnsi="Tahoma" w:cs="Tahoma"/>
          <w:sz w:val="22"/>
          <w:szCs w:val="22"/>
          <w:u w:val="single"/>
        </w:rPr>
        <w:t>s</w:t>
      </w:r>
      <w:r w:rsidRPr="00583287">
        <w:rPr>
          <w:rFonts w:ascii="Tahoma" w:hAnsi="Tahoma" w:cs="Tahoma"/>
          <w:sz w:val="22"/>
          <w:szCs w:val="22"/>
          <w:u w:val="single"/>
        </w:rPr>
        <w:t xml:space="preserve"> </w:t>
      </w:r>
      <w:r w:rsidR="00F96CA2" w:rsidRPr="00583287">
        <w:rPr>
          <w:rFonts w:ascii="Tahoma" w:hAnsi="Tahoma" w:cs="Tahoma"/>
          <w:sz w:val="22"/>
          <w:szCs w:val="22"/>
          <w:u w:val="single"/>
        </w:rPr>
        <w:t>RTD</w:t>
      </w:r>
      <w:r w:rsidRPr="00583287">
        <w:rPr>
          <w:rFonts w:ascii="Tahoma" w:hAnsi="Tahoma" w:cs="Tahoma"/>
          <w:sz w:val="22"/>
          <w:szCs w:val="22"/>
        </w:rPr>
        <w:t xml:space="preserve">: </w:t>
      </w:r>
      <w:r w:rsidR="008B3F10" w:rsidRPr="00583287">
        <w:rPr>
          <w:rFonts w:ascii="Tahoma" w:hAnsi="Tahoma" w:cs="Tahoma"/>
          <w:sz w:val="22"/>
          <w:szCs w:val="22"/>
        </w:rPr>
        <w:t>os seguintes cartórios de registro de títulos e documentos competentes para os registros dos documentos especificados nesta Escritura de Emissão, bem como para registro do Contrato de Cessão</w:t>
      </w:r>
      <w:r w:rsidR="004A2C95">
        <w:rPr>
          <w:rFonts w:ascii="Tahoma" w:hAnsi="Tahoma" w:cs="Tahoma"/>
          <w:sz w:val="22"/>
          <w:szCs w:val="22"/>
        </w:rPr>
        <w:t xml:space="preserve"> e do Contrato de Cessão Fiduciária</w:t>
      </w:r>
      <w:r w:rsidR="008B3F10" w:rsidRPr="00583287">
        <w:rPr>
          <w:rFonts w:ascii="Tahoma" w:hAnsi="Tahoma" w:cs="Tahoma"/>
          <w:sz w:val="22"/>
          <w:szCs w:val="22"/>
        </w:rPr>
        <w:t xml:space="preserve">: </w:t>
      </w:r>
      <w:r w:rsidR="001A3B1E" w:rsidRPr="00583287">
        <w:rPr>
          <w:rFonts w:ascii="Tahoma" w:hAnsi="Tahoma" w:cs="Tahoma"/>
          <w:sz w:val="22"/>
          <w:szCs w:val="22"/>
        </w:rPr>
        <w:t xml:space="preserve">(i) Cartório de Registro de Títulos </w:t>
      </w:r>
      <w:proofErr w:type="gramStart"/>
      <w:r w:rsidR="001A3B1E" w:rsidRPr="00583287">
        <w:rPr>
          <w:rFonts w:ascii="Tahoma" w:hAnsi="Tahoma" w:cs="Tahoma"/>
          <w:sz w:val="22"/>
          <w:szCs w:val="22"/>
        </w:rPr>
        <w:t>e  Documentos</w:t>
      </w:r>
      <w:proofErr w:type="gramEnd"/>
      <w:r w:rsidR="001A3B1E" w:rsidRPr="00583287">
        <w:rPr>
          <w:rFonts w:ascii="Tahoma" w:hAnsi="Tahoma" w:cs="Tahoma"/>
          <w:sz w:val="22"/>
          <w:szCs w:val="22"/>
        </w:rPr>
        <w:t xml:space="preserve"> da Cidade de São Paulo, Estado de São Paulo; e (</w:t>
      </w:r>
      <w:proofErr w:type="spellStart"/>
      <w:r w:rsidR="001A3B1E" w:rsidRPr="00583287">
        <w:rPr>
          <w:rFonts w:ascii="Tahoma" w:hAnsi="Tahoma" w:cs="Tahoma"/>
          <w:sz w:val="22"/>
          <w:szCs w:val="22"/>
        </w:rPr>
        <w:t>ii</w:t>
      </w:r>
      <w:proofErr w:type="spellEnd"/>
      <w:r w:rsidR="001A3B1E" w:rsidRPr="00583287">
        <w:rPr>
          <w:rFonts w:ascii="Tahoma" w:hAnsi="Tahoma" w:cs="Tahoma"/>
          <w:sz w:val="22"/>
          <w:szCs w:val="22"/>
        </w:rPr>
        <w:t>) Cartório de Registro de Títulos e  Documentos da Cidade de Farroupilha, Estado do Rio Grande do Sul</w:t>
      </w:r>
      <w:r w:rsidR="001D1663">
        <w:rPr>
          <w:rFonts w:ascii="Tahoma" w:hAnsi="Tahoma" w:cs="Tahoma"/>
          <w:sz w:val="22"/>
          <w:szCs w:val="22"/>
        </w:rPr>
        <w:t>, conforme o caso</w:t>
      </w:r>
      <w:r w:rsidR="008B3F10" w:rsidRPr="00583287">
        <w:rPr>
          <w:rFonts w:ascii="Tahoma" w:hAnsi="Tahoma" w:cs="Tahoma"/>
          <w:sz w:val="22"/>
          <w:szCs w:val="22"/>
        </w:rPr>
        <w:t>;</w:t>
      </w:r>
    </w:p>
    <w:p w14:paraId="13246167" w14:textId="77777777" w:rsidR="00E2502A" w:rsidRPr="00583287" w:rsidRDefault="00E2502A" w:rsidP="00E57F75">
      <w:pPr>
        <w:pStyle w:val="PargrafodaLista"/>
        <w:tabs>
          <w:tab w:val="left" w:pos="851"/>
        </w:tabs>
        <w:spacing w:line="320" w:lineRule="atLeast"/>
        <w:ind w:left="0"/>
        <w:rPr>
          <w:rFonts w:ascii="Tahoma" w:hAnsi="Tahoma" w:cs="Tahoma"/>
          <w:sz w:val="22"/>
          <w:szCs w:val="22"/>
        </w:rPr>
      </w:pPr>
    </w:p>
    <w:p w14:paraId="75B97A44"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iCs/>
          <w:sz w:val="22"/>
          <w:szCs w:val="22"/>
          <w:u w:val="single"/>
        </w:rPr>
      </w:pPr>
      <w:r w:rsidRPr="00583287">
        <w:rPr>
          <w:rFonts w:ascii="Tahoma" w:hAnsi="Tahoma" w:cs="Tahoma"/>
          <w:iCs/>
          <w:sz w:val="22"/>
          <w:szCs w:val="22"/>
          <w:u w:val="single"/>
        </w:rPr>
        <w:t>C3</w:t>
      </w:r>
      <w:r w:rsidRPr="00583287">
        <w:rPr>
          <w:rFonts w:ascii="Tahoma" w:hAnsi="Tahoma" w:cs="Tahoma"/>
          <w:iCs/>
          <w:sz w:val="22"/>
          <w:szCs w:val="22"/>
        </w:rPr>
        <w:t xml:space="preserve">: a </w:t>
      </w:r>
      <w:r w:rsidRPr="00583287">
        <w:rPr>
          <w:rFonts w:ascii="Tahoma" w:hAnsi="Tahoma" w:cs="Tahoma"/>
          <w:sz w:val="22"/>
          <w:szCs w:val="22"/>
        </w:rPr>
        <w:t>Central de Cessão de Créditos, operada pela CIP;</w:t>
      </w:r>
    </w:p>
    <w:p w14:paraId="67947857" w14:textId="77777777" w:rsidR="00CA763D" w:rsidRPr="00583287" w:rsidRDefault="00CA763D" w:rsidP="00E57F75">
      <w:pPr>
        <w:tabs>
          <w:tab w:val="left" w:pos="851"/>
        </w:tabs>
        <w:spacing w:line="320" w:lineRule="atLeast"/>
        <w:rPr>
          <w:rFonts w:ascii="Tahoma" w:hAnsi="Tahoma" w:cs="Tahoma"/>
          <w:iCs/>
          <w:sz w:val="22"/>
          <w:szCs w:val="22"/>
          <w:u w:val="single"/>
        </w:rPr>
      </w:pPr>
    </w:p>
    <w:p w14:paraId="45D98256" w14:textId="3206146B" w:rsidR="00AE250C" w:rsidRDefault="008C7533" w:rsidP="001A3B1E">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Cedente</w:t>
      </w:r>
      <w:r w:rsidR="00091A68" w:rsidRPr="00583287">
        <w:rPr>
          <w:rFonts w:ascii="Tahoma" w:hAnsi="Tahoma" w:cs="Tahoma"/>
          <w:sz w:val="22"/>
          <w:szCs w:val="22"/>
          <w:u w:val="single"/>
        </w:rPr>
        <w:t xml:space="preserve"> </w:t>
      </w:r>
      <w:r w:rsidR="00091A68" w:rsidRPr="00583287">
        <w:rPr>
          <w:rFonts w:ascii="Tahoma" w:hAnsi="Tahoma" w:cs="Tahoma"/>
          <w:sz w:val="22"/>
          <w:szCs w:val="22"/>
        </w:rPr>
        <w:t xml:space="preserve">ou </w:t>
      </w:r>
      <w:r w:rsidR="00091A68" w:rsidRPr="00583287">
        <w:rPr>
          <w:rFonts w:ascii="Tahoma" w:hAnsi="Tahoma" w:cs="Tahoma"/>
          <w:sz w:val="22"/>
          <w:szCs w:val="22"/>
          <w:u w:val="single"/>
        </w:rPr>
        <w:t>Crediare</w:t>
      </w:r>
      <w:r w:rsidRPr="00583287">
        <w:rPr>
          <w:rFonts w:ascii="Tahoma" w:hAnsi="Tahoma" w:cs="Tahoma"/>
          <w:sz w:val="22"/>
          <w:szCs w:val="22"/>
        </w:rPr>
        <w:t xml:space="preserve">: </w:t>
      </w:r>
      <w:r w:rsidR="00CC7262" w:rsidRPr="00583287">
        <w:rPr>
          <w:rFonts w:ascii="Tahoma" w:hAnsi="Tahoma" w:cs="Tahoma"/>
          <w:sz w:val="22"/>
          <w:szCs w:val="22"/>
        </w:rPr>
        <w:t>a Crediare</w:t>
      </w:r>
      <w:r w:rsidRPr="00583287">
        <w:rPr>
          <w:rFonts w:ascii="Tahoma" w:hAnsi="Tahoma" w:cs="Tahoma"/>
          <w:sz w:val="22"/>
          <w:szCs w:val="22"/>
        </w:rPr>
        <w:t xml:space="preserve">, conforme qualificado no preâmbulo desta Escritura de Emissão, </w:t>
      </w:r>
      <w:r w:rsidRPr="00583287">
        <w:rPr>
          <w:rFonts w:ascii="Tahoma" w:hAnsi="Tahoma" w:cs="Tahoma"/>
          <w:bCs/>
          <w:sz w:val="22"/>
          <w:szCs w:val="22"/>
        </w:rPr>
        <w:t xml:space="preserve">bem como eventual </w:t>
      </w:r>
      <w:r w:rsidRPr="00583287">
        <w:rPr>
          <w:rFonts w:ascii="Tahoma" w:hAnsi="Tahoma" w:cs="Tahoma"/>
          <w:sz w:val="22"/>
          <w:szCs w:val="22"/>
        </w:rPr>
        <w:t xml:space="preserve">nova instituição financeira consignante que preencha os requisitos listados na </w:t>
      </w:r>
      <w:r w:rsidR="00C534FA">
        <w:rPr>
          <w:rFonts w:ascii="Tahoma" w:hAnsi="Tahoma" w:cs="Tahoma"/>
          <w:sz w:val="22"/>
          <w:szCs w:val="22"/>
        </w:rPr>
        <w:t>C</w:t>
      </w:r>
      <w:r w:rsidRPr="00583287">
        <w:rPr>
          <w:rFonts w:ascii="Tahoma" w:hAnsi="Tahoma" w:cs="Tahoma"/>
          <w:sz w:val="22"/>
          <w:szCs w:val="22"/>
        </w:rPr>
        <w:t xml:space="preserve">láusula </w:t>
      </w:r>
      <w:r w:rsidR="0000018A" w:rsidRPr="00E65CC3">
        <w:rPr>
          <w:rFonts w:ascii="Tahoma" w:hAnsi="Tahoma" w:cs="Tahoma"/>
          <w:sz w:val="22"/>
          <w:szCs w:val="22"/>
        </w:rPr>
        <w:fldChar w:fldCharType="begin"/>
      </w:r>
      <w:r w:rsidR="0000018A" w:rsidRPr="00583287">
        <w:rPr>
          <w:rFonts w:ascii="Tahoma" w:hAnsi="Tahoma" w:cs="Tahoma"/>
          <w:sz w:val="22"/>
          <w:szCs w:val="22"/>
        </w:rPr>
        <w:instrText xml:space="preserve"> REF _Ref95145202 \r \h </w:instrText>
      </w:r>
      <w:r w:rsidR="0000018A" w:rsidRPr="00E65CC3">
        <w:rPr>
          <w:rFonts w:ascii="Tahoma" w:hAnsi="Tahoma" w:cs="Tahoma"/>
          <w:sz w:val="22"/>
          <w:szCs w:val="22"/>
        </w:rPr>
      </w:r>
      <w:r w:rsidR="0000018A" w:rsidRPr="00E65CC3">
        <w:rPr>
          <w:rFonts w:ascii="Tahoma" w:hAnsi="Tahoma" w:cs="Tahoma"/>
          <w:sz w:val="22"/>
          <w:szCs w:val="22"/>
        </w:rPr>
        <w:fldChar w:fldCharType="separate"/>
      </w:r>
      <w:r w:rsidR="001E3BF4">
        <w:rPr>
          <w:rFonts w:ascii="Tahoma" w:hAnsi="Tahoma" w:cs="Tahoma"/>
          <w:sz w:val="22"/>
          <w:szCs w:val="22"/>
        </w:rPr>
        <w:t>3.12.6</w:t>
      </w:r>
      <w:r w:rsidR="0000018A" w:rsidRPr="00E65CC3">
        <w:rPr>
          <w:rFonts w:ascii="Tahoma" w:hAnsi="Tahoma" w:cs="Tahoma"/>
          <w:sz w:val="22"/>
          <w:szCs w:val="22"/>
        </w:rPr>
        <w:fldChar w:fldCharType="end"/>
      </w:r>
      <w:r w:rsidRPr="00583287">
        <w:rPr>
          <w:rFonts w:ascii="Tahoma" w:hAnsi="Tahoma" w:cs="Tahoma"/>
          <w:sz w:val="22"/>
          <w:szCs w:val="22"/>
        </w:rPr>
        <w:t xml:space="preserve"> desta Escritura de Emissão, responsável</w:t>
      </w:r>
      <w:r w:rsidR="00091A68" w:rsidRPr="00E65CC3">
        <w:rPr>
          <w:rFonts w:ascii="Tahoma" w:hAnsi="Tahoma" w:cs="Tahoma"/>
          <w:sz w:val="22"/>
          <w:szCs w:val="22"/>
        </w:rPr>
        <w:t xml:space="preserve"> pela</w:t>
      </w:r>
      <w:r w:rsidRPr="00E65CC3">
        <w:rPr>
          <w:rFonts w:ascii="Tahoma" w:hAnsi="Tahoma" w:cs="Tahoma"/>
          <w:sz w:val="22"/>
          <w:szCs w:val="22"/>
        </w:rPr>
        <w:t xml:space="preserve"> originação e cessão de Direitos Creditórios à Emissora, nos termos da Escritura de Emissão e do Contrato de Cessão; </w:t>
      </w:r>
    </w:p>
    <w:p w14:paraId="03E8CA12" w14:textId="77777777" w:rsidR="00C534FA" w:rsidRDefault="00C534FA" w:rsidP="000C5376">
      <w:pPr>
        <w:pStyle w:val="PargrafodaLista"/>
        <w:rPr>
          <w:rFonts w:ascii="Tahoma" w:hAnsi="Tahoma" w:cs="Tahoma"/>
          <w:sz w:val="22"/>
          <w:szCs w:val="22"/>
        </w:rPr>
      </w:pPr>
    </w:p>
    <w:p w14:paraId="284F43CD" w14:textId="6D90C7BA" w:rsidR="00C534FA" w:rsidRPr="00D4459F" w:rsidRDefault="00C534FA" w:rsidP="001A3B1E">
      <w:pPr>
        <w:numPr>
          <w:ilvl w:val="0"/>
          <w:numId w:val="49"/>
        </w:numPr>
        <w:tabs>
          <w:tab w:val="left" w:pos="851"/>
        </w:tabs>
        <w:autoSpaceDE/>
        <w:autoSpaceDN/>
        <w:adjustRightInd/>
        <w:spacing w:line="320" w:lineRule="atLeast"/>
        <w:ind w:left="0" w:firstLine="0"/>
        <w:rPr>
          <w:rFonts w:ascii="Tahoma" w:hAnsi="Tahoma" w:cs="Tahoma"/>
          <w:sz w:val="22"/>
          <w:szCs w:val="22"/>
        </w:rPr>
      </w:pPr>
      <w:r w:rsidRPr="000C5376">
        <w:rPr>
          <w:rFonts w:ascii="Tahoma" w:hAnsi="Tahoma" w:cs="Tahoma"/>
          <w:sz w:val="22"/>
          <w:szCs w:val="22"/>
          <w:u w:val="single"/>
        </w:rPr>
        <w:t>Cessão</w:t>
      </w:r>
      <w:r>
        <w:rPr>
          <w:rFonts w:ascii="Tahoma" w:hAnsi="Tahoma" w:cs="Tahoma"/>
          <w:sz w:val="22"/>
          <w:szCs w:val="22"/>
        </w:rPr>
        <w:t xml:space="preserve">: tem o significado atribuído na Cláusula </w:t>
      </w:r>
      <w:r>
        <w:rPr>
          <w:rFonts w:ascii="Tahoma" w:hAnsi="Tahoma" w:cs="Tahoma"/>
          <w:sz w:val="22"/>
          <w:szCs w:val="22"/>
        </w:rPr>
        <w:fldChar w:fldCharType="begin"/>
      </w:r>
      <w:r>
        <w:rPr>
          <w:rFonts w:ascii="Tahoma" w:hAnsi="Tahoma" w:cs="Tahoma"/>
          <w:sz w:val="22"/>
          <w:szCs w:val="22"/>
        </w:rPr>
        <w:instrText xml:space="preserve"> REF _Ref98421186 \r \h </w:instrText>
      </w:r>
      <w:r>
        <w:rPr>
          <w:rFonts w:ascii="Tahoma" w:hAnsi="Tahoma" w:cs="Tahoma"/>
          <w:sz w:val="22"/>
          <w:szCs w:val="22"/>
        </w:rPr>
      </w:r>
      <w:r>
        <w:rPr>
          <w:rFonts w:ascii="Tahoma" w:hAnsi="Tahoma" w:cs="Tahoma"/>
          <w:sz w:val="22"/>
          <w:szCs w:val="22"/>
        </w:rPr>
        <w:fldChar w:fldCharType="separate"/>
      </w:r>
      <w:r w:rsidR="001E3BF4">
        <w:rPr>
          <w:rFonts w:ascii="Tahoma" w:hAnsi="Tahoma" w:cs="Tahoma"/>
          <w:sz w:val="22"/>
          <w:szCs w:val="22"/>
        </w:rPr>
        <w:t>3.12.10</w:t>
      </w:r>
      <w:r>
        <w:rPr>
          <w:rFonts w:ascii="Tahoma" w:hAnsi="Tahoma" w:cs="Tahoma"/>
          <w:sz w:val="22"/>
          <w:szCs w:val="22"/>
        </w:rPr>
        <w:fldChar w:fldCharType="end"/>
      </w:r>
      <w:r>
        <w:rPr>
          <w:rFonts w:ascii="Tahoma" w:hAnsi="Tahoma" w:cs="Tahoma"/>
          <w:sz w:val="22"/>
          <w:szCs w:val="22"/>
        </w:rPr>
        <w:t xml:space="preserve"> desta Escritura de Emissão.</w:t>
      </w:r>
    </w:p>
    <w:p w14:paraId="446A0A30" w14:textId="77777777" w:rsidR="00CA763D" w:rsidRPr="00811A49" w:rsidRDefault="00CA763D" w:rsidP="00E57F75">
      <w:pPr>
        <w:pStyle w:val="PargrafodaLista"/>
        <w:spacing w:line="320" w:lineRule="atLeast"/>
        <w:rPr>
          <w:rFonts w:ascii="Tahoma" w:hAnsi="Tahoma" w:cs="Tahoma"/>
          <w:sz w:val="22"/>
          <w:szCs w:val="22"/>
        </w:rPr>
      </w:pPr>
    </w:p>
    <w:p w14:paraId="3315B153" w14:textId="6A677A43" w:rsidR="00CA763D" w:rsidRPr="00D4459F"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BB46AE">
        <w:rPr>
          <w:rFonts w:ascii="Tahoma" w:hAnsi="Tahoma" w:cs="Tahoma"/>
          <w:sz w:val="22"/>
          <w:szCs w:val="22"/>
          <w:u w:val="single"/>
        </w:rPr>
        <w:t>Cessão Fiduciária de Direitos</w:t>
      </w:r>
      <w:r w:rsidRPr="00785233">
        <w:rPr>
          <w:rFonts w:ascii="Tahoma" w:hAnsi="Tahoma" w:cs="Tahoma"/>
          <w:sz w:val="22"/>
          <w:szCs w:val="22"/>
          <w:u w:val="single"/>
        </w:rPr>
        <w:t xml:space="preserve"> Creditórios</w:t>
      </w:r>
      <w:r w:rsidRPr="00785233">
        <w:rPr>
          <w:rFonts w:ascii="Tahoma" w:hAnsi="Tahoma" w:cs="Tahoma"/>
          <w:sz w:val="22"/>
          <w:szCs w:val="22"/>
        </w:rPr>
        <w:t xml:space="preserve">: a cessão fiduciária em garantia a ser constituída pela Emissora, nos termos do parágrafo 3º do artigo 66-B da Lei n.º 4.728, de 14 de julho de 1965 sobre os direitos creditórios descritos na Cláusula </w:t>
      </w:r>
      <w:r w:rsidR="008D1A4E" w:rsidRPr="00E65CC3">
        <w:rPr>
          <w:rFonts w:ascii="Tahoma" w:hAnsi="Tahoma" w:cs="Tahoma"/>
          <w:sz w:val="22"/>
          <w:szCs w:val="22"/>
        </w:rPr>
        <w:fldChar w:fldCharType="begin"/>
      </w:r>
      <w:r w:rsidR="008D1A4E" w:rsidRPr="00583287">
        <w:rPr>
          <w:rFonts w:ascii="Tahoma" w:hAnsi="Tahoma" w:cs="Tahoma"/>
          <w:sz w:val="22"/>
          <w:szCs w:val="22"/>
        </w:rPr>
        <w:instrText xml:space="preserve"> REF _Ref69484125 \r \h </w:instrText>
      </w:r>
      <w:r w:rsidR="008D1A4E" w:rsidRPr="00E65CC3">
        <w:rPr>
          <w:rFonts w:ascii="Tahoma" w:hAnsi="Tahoma" w:cs="Tahoma"/>
          <w:sz w:val="22"/>
          <w:szCs w:val="22"/>
        </w:rPr>
      </w:r>
      <w:r w:rsidR="008D1A4E" w:rsidRPr="00E65CC3">
        <w:rPr>
          <w:rFonts w:ascii="Tahoma" w:hAnsi="Tahoma" w:cs="Tahoma"/>
          <w:sz w:val="22"/>
          <w:szCs w:val="22"/>
        </w:rPr>
        <w:fldChar w:fldCharType="separate"/>
      </w:r>
      <w:r w:rsidR="001E3BF4">
        <w:rPr>
          <w:rFonts w:ascii="Tahoma" w:hAnsi="Tahoma" w:cs="Tahoma"/>
          <w:sz w:val="22"/>
          <w:szCs w:val="22"/>
        </w:rPr>
        <w:t>3.28</w:t>
      </w:r>
      <w:r w:rsidR="008D1A4E" w:rsidRPr="00E65CC3">
        <w:rPr>
          <w:rFonts w:ascii="Tahoma" w:hAnsi="Tahoma" w:cs="Tahoma"/>
          <w:sz w:val="22"/>
          <w:szCs w:val="22"/>
        </w:rPr>
        <w:fldChar w:fldCharType="end"/>
      </w:r>
      <w:r w:rsidR="008D1A4E" w:rsidRPr="00583287">
        <w:rPr>
          <w:rFonts w:ascii="Tahoma" w:hAnsi="Tahoma" w:cs="Tahoma"/>
          <w:sz w:val="22"/>
          <w:szCs w:val="22"/>
        </w:rPr>
        <w:t xml:space="preserve"> </w:t>
      </w:r>
      <w:r w:rsidRPr="00583287">
        <w:rPr>
          <w:rFonts w:ascii="Tahoma" w:hAnsi="Tahoma" w:cs="Tahoma"/>
          <w:sz w:val="22"/>
          <w:szCs w:val="22"/>
        </w:rPr>
        <w:t>da presente Escritura de Emissão;</w:t>
      </w:r>
    </w:p>
    <w:p w14:paraId="6240877B" w14:textId="77777777" w:rsidR="00CA763D" w:rsidRPr="00811A49" w:rsidRDefault="00CA763D" w:rsidP="00E57F75">
      <w:pPr>
        <w:tabs>
          <w:tab w:val="left" w:pos="851"/>
        </w:tabs>
        <w:spacing w:line="320" w:lineRule="atLeast"/>
        <w:rPr>
          <w:rFonts w:ascii="Tahoma" w:hAnsi="Tahoma" w:cs="Tahoma"/>
          <w:sz w:val="22"/>
          <w:szCs w:val="22"/>
        </w:rPr>
      </w:pPr>
    </w:p>
    <w:p w14:paraId="609A5AB7" w14:textId="77777777" w:rsidR="00CA763D" w:rsidRPr="00785233"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BB46AE">
        <w:rPr>
          <w:rFonts w:ascii="Tahoma" w:hAnsi="Tahoma" w:cs="Tahoma"/>
          <w:sz w:val="22"/>
          <w:szCs w:val="22"/>
          <w:u w:val="single"/>
        </w:rPr>
        <w:t>CETIP21</w:t>
      </w:r>
      <w:r w:rsidRPr="00785233">
        <w:rPr>
          <w:rFonts w:ascii="Tahoma" w:hAnsi="Tahoma" w:cs="Tahoma"/>
          <w:sz w:val="22"/>
          <w:szCs w:val="22"/>
        </w:rPr>
        <w:t>: o CETIP21 – Títulos e Valores Mobiliários, administrado e operacionalizado pela B3;</w:t>
      </w:r>
    </w:p>
    <w:p w14:paraId="1C9700F0" w14:textId="77777777" w:rsidR="00CA763D" w:rsidRPr="00785233" w:rsidRDefault="00CA763D" w:rsidP="00E57F75">
      <w:pPr>
        <w:pStyle w:val="PargrafodaLista"/>
        <w:tabs>
          <w:tab w:val="left" w:pos="851"/>
        </w:tabs>
        <w:spacing w:line="320" w:lineRule="atLeast"/>
        <w:ind w:left="0"/>
        <w:rPr>
          <w:rFonts w:ascii="Tahoma" w:hAnsi="Tahoma" w:cs="Tahoma"/>
          <w:sz w:val="22"/>
          <w:szCs w:val="22"/>
        </w:rPr>
      </w:pPr>
    </w:p>
    <w:p w14:paraId="680BC496"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2013D9">
        <w:rPr>
          <w:rFonts w:ascii="Tahoma" w:hAnsi="Tahoma" w:cs="Tahoma"/>
          <w:sz w:val="22"/>
          <w:szCs w:val="22"/>
          <w:u w:val="single"/>
        </w:rPr>
        <w:t>CIP</w:t>
      </w:r>
      <w:r w:rsidRPr="00583287">
        <w:rPr>
          <w:rFonts w:ascii="Tahoma" w:hAnsi="Tahoma" w:cs="Tahoma"/>
          <w:sz w:val="22"/>
          <w:szCs w:val="22"/>
        </w:rPr>
        <w:t>: a Câmara Interbancária de Pagamentos;</w:t>
      </w:r>
    </w:p>
    <w:p w14:paraId="2681A0AF" w14:textId="77777777" w:rsidR="00CA763D" w:rsidRPr="00583287" w:rsidRDefault="00CA763D" w:rsidP="00E57F75">
      <w:pPr>
        <w:spacing w:line="320" w:lineRule="atLeast"/>
        <w:rPr>
          <w:rFonts w:ascii="Tahoma" w:hAnsi="Tahoma" w:cs="Tahoma"/>
          <w:sz w:val="22"/>
          <w:szCs w:val="22"/>
        </w:rPr>
      </w:pPr>
    </w:p>
    <w:p w14:paraId="55FE2C85"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Cláusulas</w:t>
      </w:r>
      <w:r w:rsidRPr="00583287">
        <w:rPr>
          <w:rFonts w:ascii="Tahoma" w:hAnsi="Tahoma" w:cs="Tahoma"/>
          <w:sz w:val="22"/>
          <w:szCs w:val="22"/>
        </w:rPr>
        <w:t>: as cláusulas desta Escritura de Emissão;</w:t>
      </w:r>
    </w:p>
    <w:p w14:paraId="12FEC715" w14:textId="77777777" w:rsidR="00CA763D" w:rsidRPr="00583287" w:rsidRDefault="00CA763D" w:rsidP="00E57F75">
      <w:pPr>
        <w:spacing w:line="320" w:lineRule="atLeast"/>
        <w:rPr>
          <w:rFonts w:ascii="Tahoma" w:hAnsi="Tahoma" w:cs="Tahoma"/>
          <w:sz w:val="22"/>
          <w:szCs w:val="22"/>
        </w:rPr>
      </w:pPr>
    </w:p>
    <w:p w14:paraId="53281F29"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Colocação Privada</w:t>
      </w:r>
      <w:r w:rsidRPr="00583287">
        <w:rPr>
          <w:rFonts w:ascii="Tahoma" w:hAnsi="Tahoma" w:cs="Tahoma"/>
          <w:sz w:val="22"/>
          <w:szCs w:val="22"/>
        </w:rPr>
        <w:t>: a colocação privada das Debêntures da Segunda Série;</w:t>
      </w:r>
    </w:p>
    <w:p w14:paraId="45403A04" w14:textId="77777777" w:rsidR="00CA763D" w:rsidRPr="00583287" w:rsidRDefault="00CA763D" w:rsidP="00E57F75">
      <w:pPr>
        <w:pStyle w:val="PargrafodaLista"/>
        <w:spacing w:line="320" w:lineRule="atLeast"/>
        <w:rPr>
          <w:rFonts w:ascii="Tahoma" w:hAnsi="Tahoma" w:cs="Tahoma"/>
          <w:sz w:val="22"/>
          <w:szCs w:val="22"/>
        </w:rPr>
      </w:pPr>
    </w:p>
    <w:p w14:paraId="4BFE884A" w14:textId="726828A6"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CNPJ</w:t>
      </w:r>
      <w:r w:rsidRPr="00583287">
        <w:rPr>
          <w:rFonts w:ascii="Tahoma" w:hAnsi="Tahoma" w:cs="Tahoma"/>
          <w:sz w:val="22"/>
          <w:szCs w:val="22"/>
        </w:rPr>
        <w:t>: o Cadastro Nacional da Pessoa Jurídica do Ministério da Economia;</w:t>
      </w:r>
    </w:p>
    <w:p w14:paraId="7EBF5ABE" w14:textId="77777777" w:rsidR="00CA763D" w:rsidRPr="00583287" w:rsidRDefault="00CA763D" w:rsidP="00E57F75">
      <w:pPr>
        <w:pStyle w:val="PargrafodaLista"/>
        <w:tabs>
          <w:tab w:val="left" w:pos="851"/>
        </w:tabs>
        <w:spacing w:line="320" w:lineRule="atLeast"/>
        <w:ind w:left="0"/>
        <w:rPr>
          <w:rFonts w:ascii="Tahoma" w:hAnsi="Tahoma" w:cs="Tahoma"/>
          <w:sz w:val="22"/>
          <w:szCs w:val="22"/>
        </w:rPr>
      </w:pPr>
    </w:p>
    <w:p w14:paraId="0E091F64"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CMN</w:t>
      </w:r>
      <w:r w:rsidRPr="00583287">
        <w:rPr>
          <w:rFonts w:ascii="Tahoma" w:hAnsi="Tahoma" w:cs="Tahoma"/>
          <w:sz w:val="22"/>
          <w:szCs w:val="22"/>
        </w:rPr>
        <w:t>: o Conselho Monetário Nacional;</w:t>
      </w:r>
    </w:p>
    <w:p w14:paraId="0F05F641" w14:textId="77777777" w:rsidR="00CA763D" w:rsidRPr="00583287" w:rsidRDefault="00CA763D" w:rsidP="00E57F75">
      <w:pPr>
        <w:pStyle w:val="PargrafodaLista"/>
        <w:spacing w:line="320" w:lineRule="atLeast"/>
        <w:rPr>
          <w:rFonts w:ascii="Tahoma" w:hAnsi="Tahoma" w:cs="Tahoma"/>
          <w:sz w:val="22"/>
          <w:szCs w:val="22"/>
        </w:rPr>
      </w:pPr>
    </w:p>
    <w:p w14:paraId="72C4D48E"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iCs/>
          <w:sz w:val="22"/>
          <w:szCs w:val="22"/>
        </w:rPr>
      </w:pPr>
      <w:r w:rsidRPr="00583287">
        <w:rPr>
          <w:rFonts w:ascii="Tahoma" w:hAnsi="Tahoma" w:cs="Tahoma"/>
          <w:iCs/>
          <w:sz w:val="22"/>
          <w:szCs w:val="22"/>
          <w:u w:val="single"/>
        </w:rPr>
        <w:t>Código ANBIMA</w:t>
      </w:r>
      <w:r w:rsidRPr="00583287">
        <w:rPr>
          <w:rFonts w:ascii="Tahoma" w:hAnsi="Tahoma" w:cs="Tahoma"/>
          <w:iCs/>
          <w:sz w:val="22"/>
          <w:szCs w:val="22"/>
        </w:rPr>
        <w:t>: o “</w:t>
      </w:r>
      <w:r w:rsidRPr="00583287">
        <w:rPr>
          <w:rFonts w:ascii="Tahoma" w:hAnsi="Tahoma" w:cs="Tahoma"/>
          <w:i/>
          <w:sz w:val="22"/>
          <w:szCs w:val="22"/>
        </w:rPr>
        <w:t>Código ANBIMA de Regulação e Melhores Práticas para Estruturação, Coordenação e Distribuição de para Ofertas Públicas de Valores Mobiliários e Ofertas Públicas de Aquisição de Valores Mobiliários</w:t>
      </w:r>
      <w:r w:rsidRPr="00583287">
        <w:rPr>
          <w:rFonts w:ascii="Tahoma" w:hAnsi="Tahoma" w:cs="Tahoma"/>
          <w:iCs/>
          <w:sz w:val="22"/>
          <w:szCs w:val="22"/>
        </w:rPr>
        <w:t xml:space="preserve">”, </w:t>
      </w:r>
      <w:r w:rsidR="008B3F10" w:rsidRPr="00583287">
        <w:rPr>
          <w:rFonts w:ascii="Tahoma" w:hAnsi="Tahoma" w:cs="Tahoma"/>
          <w:iCs/>
          <w:sz w:val="22"/>
          <w:szCs w:val="22"/>
        </w:rPr>
        <w:t>conforme atualmente em vigor</w:t>
      </w:r>
      <w:r w:rsidRPr="00583287">
        <w:rPr>
          <w:rFonts w:ascii="Tahoma" w:hAnsi="Tahoma" w:cs="Tahoma"/>
          <w:iCs/>
          <w:sz w:val="22"/>
          <w:szCs w:val="22"/>
        </w:rPr>
        <w:t>;</w:t>
      </w:r>
    </w:p>
    <w:p w14:paraId="041B4D97" w14:textId="77777777" w:rsidR="00CA763D" w:rsidRPr="00583287" w:rsidRDefault="00CA763D" w:rsidP="00E57F75">
      <w:pPr>
        <w:pStyle w:val="PargrafodaLista"/>
        <w:spacing w:line="320" w:lineRule="atLeast"/>
        <w:rPr>
          <w:rFonts w:ascii="Tahoma" w:hAnsi="Tahoma" w:cs="Tahoma"/>
          <w:iCs/>
          <w:sz w:val="22"/>
          <w:szCs w:val="22"/>
        </w:rPr>
      </w:pPr>
    </w:p>
    <w:p w14:paraId="267C5307"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iCs/>
          <w:sz w:val="22"/>
          <w:szCs w:val="22"/>
        </w:rPr>
      </w:pPr>
      <w:r w:rsidRPr="00583287">
        <w:rPr>
          <w:rFonts w:ascii="Tahoma" w:hAnsi="Tahoma" w:cs="Tahoma"/>
          <w:sz w:val="22"/>
          <w:szCs w:val="22"/>
          <w:u w:val="single"/>
        </w:rPr>
        <w:t>Código Civil</w:t>
      </w:r>
      <w:r w:rsidRPr="00583287">
        <w:rPr>
          <w:rFonts w:ascii="Tahoma" w:hAnsi="Tahoma" w:cs="Tahoma"/>
          <w:sz w:val="22"/>
          <w:szCs w:val="22"/>
        </w:rPr>
        <w:t>: a Lei nº 10.406, de 10 de janeiro de 2002, conforme alterada;</w:t>
      </w:r>
    </w:p>
    <w:p w14:paraId="0A89FDBA" w14:textId="77777777" w:rsidR="00CA763D" w:rsidRPr="00583287" w:rsidRDefault="00CA763D" w:rsidP="00E57F75">
      <w:pPr>
        <w:pStyle w:val="PargrafodaLista"/>
        <w:tabs>
          <w:tab w:val="left" w:pos="851"/>
        </w:tabs>
        <w:spacing w:line="320" w:lineRule="atLeast"/>
        <w:ind w:left="0"/>
        <w:rPr>
          <w:rFonts w:ascii="Tahoma" w:hAnsi="Tahoma" w:cs="Tahoma"/>
          <w:sz w:val="22"/>
          <w:szCs w:val="22"/>
        </w:rPr>
      </w:pPr>
    </w:p>
    <w:p w14:paraId="6AD7754D" w14:textId="26A629AB"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Códigos INSS Vedados</w:t>
      </w:r>
      <w:r w:rsidRPr="00583287">
        <w:rPr>
          <w:rFonts w:ascii="Tahoma" w:hAnsi="Tahoma" w:cs="Tahoma"/>
          <w:sz w:val="22"/>
          <w:szCs w:val="22"/>
        </w:rPr>
        <w:t xml:space="preserve">: os códigos referentes às naturezas de empréstimos Consignados do INSS que não devem ser objeto de aquisição pela Emissora, conforme indicados no </w:t>
      </w:r>
      <w:r w:rsidRPr="00583287">
        <w:rPr>
          <w:rFonts w:ascii="Tahoma" w:hAnsi="Tahoma" w:cs="Tahoma"/>
          <w:sz w:val="22"/>
          <w:szCs w:val="22"/>
          <w:u w:val="single"/>
        </w:rPr>
        <w:t>Anexo </w:t>
      </w:r>
      <w:r w:rsidR="002C45C8">
        <w:rPr>
          <w:rFonts w:ascii="Tahoma" w:hAnsi="Tahoma" w:cs="Tahoma"/>
          <w:sz w:val="22"/>
          <w:szCs w:val="22"/>
          <w:u w:val="single"/>
        </w:rPr>
        <w:t>III</w:t>
      </w:r>
      <w:r w:rsidRPr="00583287">
        <w:rPr>
          <w:rFonts w:ascii="Tahoma" w:hAnsi="Tahoma" w:cs="Tahoma"/>
          <w:sz w:val="22"/>
          <w:szCs w:val="22"/>
        </w:rPr>
        <w:t>;</w:t>
      </w:r>
    </w:p>
    <w:p w14:paraId="66BBF5AB" w14:textId="77777777" w:rsidR="00CA763D" w:rsidRPr="00583287" w:rsidRDefault="00CA763D" w:rsidP="00E57F75">
      <w:pPr>
        <w:tabs>
          <w:tab w:val="left" w:pos="851"/>
        </w:tabs>
        <w:spacing w:line="320" w:lineRule="atLeast"/>
        <w:rPr>
          <w:rFonts w:ascii="Tahoma" w:hAnsi="Tahoma" w:cs="Tahoma"/>
          <w:sz w:val="22"/>
          <w:szCs w:val="22"/>
        </w:rPr>
      </w:pPr>
    </w:p>
    <w:p w14:paraId="53CC9423"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Código de Processo Civil</w:t>
      </w:r>
      <w:r w:rsidRPr="00583287">
        <w:rPr>
          <w:rFonts w:ascii="Tahoma" w:hAnsi="Tahoma" w:cs="Tahoma"/>
          <w:sz w:val="22"/>
          <w:szCs w:val="22"/>
        </w:rPr>
        <w:t>: a Lei nº 13.105, de 16 de março de 2015, conforme alterada;</w:t>
      </w:r>
    </w:p>
    <w:p w14:paraId="6A5BD595" w14:textId="77777777" w:rsidR="00CA763D" w:rsidRPr="00F33DB7" w:rsidRDefault="00CA763D" w:rsidP="00F33DB7">
      <w:pPr>
        <w:pStyle w:val="PargrafodaLista"/>
        <w:tabs>
          <w:tab w:val="left" w:pos="851"/>
        </w:tabs>
        <w:spacing w:line="320" w:lineRule="atLeast"/>
        <w:ind w:left="0"/>
        <w:rPr>
          <w:rFonts w:ascii="Tahoma" w:hAnsi="Tahoma"/>
          <w:sz w:val="22"/>
          <w:u w:val="single"/>
        </w:rPr>
      </w:pPr>
    </w:p>
    <w:p w14:paraId="601DB149" w14:textId="50B25BAE" w:rsidR="00CA763D" w:rsidRPr="00D4459F" w:rsidRDefault="008C7533" w:rsidP="00E57F75">
      <w:pPr>
        <w:numPr>
          <w:ilvl w:val="0"/>
          <w:numId w:val="49"/>
        </w:numPr>
        <w:tabs>
          <w:tab w:val="left" w:pos="851"/>
        </w:tabs>
        <w:autoSpaceDE/>
        <w:autoSpaceDN/>
        <w:adjustRightInd/>
        <w:spacing w:line="320" w:lineRule="atLeast"/>
        <w:ind w:left="0" w:firstLine="0"/>
        <w:rPr>
          <w:rFonts w:ascii="Tahoma" w:eastAsia="MS Mincho" w:hAnsi="Tahoma" w:cs="Tahoma"/>
          <w:sz w:val="22"/>
          <w:szCs w:val="22"/>
        </w:rPr>
      </w:pPr>
      <w:r w:rsidRPr="00583287">
        <w:rPr>
          <w:rFonts w:ascii="Tahoma" w:hAnsi="Tahoma" w:cs="Tahoma"/>
          <w:sz w:val="22"/>
          <w:szCs w:val="22"/>
          <w:u w:val="single"/>
        </w:rPr>
        <w:t>Condições de Cessão</w:t>
      </w:r>
      <w:r w:rsidRPr="00583287">
        <w:rPr>
          <w:rFonts w:ascii="Tahoma" w:hAnsi="Tahoma" w:cs="Tahoma"/>
          <w:sz w:val="22"/>
          <w:szCs w:val="22"/>
        </w:rPr>
        <w:t xml:space="preserve">: as condições de cessão às quais estão sujeitos os Direitos Creditórios para aquisição pela Emissora, nos termos da </w:t>
      </w:r>
      <w:r w:rsidR="006D54B5">
        <w:rPr>
          <w:rFonts w:ascii="Tahoma" w:hAnsi="Tahoma" w:cs="Tahoma"/>
          <w:sz w:val="22"/>
          <w:szCs w:val="22"/>
        </w:rPr>
        <w:t>C</w:t>
      </w:r>
      <w:r w:rsidR="006D54B5" w:rsidRPr="00583287">
        <w:rPr>
          <w:rFonts w:ascii="Tahoma" w:hAnsi="Tahoma" w:cs="Tahoma"/>
          <w:sz w:val="22"/>
          <w:szCs w:val="22"/>
        </w:rPr>
        <w:t xml:space="preserve">láusula </w:t>
      </w:r>
      <w:r w:rsidR="0000018A" w:rsidRPr="00E65CC3">
        <w:rPr>
          <w:rFonts w:ascii="Tahoma" w:hAnsi="Tahoma" w:cs="Tahoma"/>
          <w:sz w:val="22"/>
          <w:szCs w:val="22"/>
        </w:rPr>
        <w:fldChar w:fldCharType="begin"/>
      </w:r>
      <w:r w:rsidR="0000018A" w:rsidRPr="00583287">
        <w:rPr>
          <w:rFonts w:ascii="Tahoma" w:hAnsi="Tahoma" w:cs="Tahoma"/>
          <w:sz w:val="22"/>
          <w:szCs w:val="22"/>
        </w:rPr>
        <w:instrText xml:space="preserve"> REF _Ref95145358 \r \h </w:instrText>
      </w:r>
      <w:r w:rsidR="0000018A" w:rsidRPr="00E65CC3">
        <w:rPr>
          <w:rFonts w:ascii="Tahoma" w:hAnsi="Tahoma" w:cs="Tahoma"/>
          <w:sz w:val="22"/>
          <w:szCs w:val="22"/>
        </w:rPr>
      </w:r>
      <w:r w:rsidR="0000018A" w:rsidRPr="00E65CC3">
        <w:rPr>
          <w:rFonts w:ascii="Tahoma" w:hAnsi="Tahoma" w:cs="Tahoma"/>
          <w:sz w:val="22"/>
          <w:szCs w:val="22"/>
        </w:rPr>
        <w:fldChar w:fldCharType="separate"/>
      </w:r>
      <w:r w:rsidR="001E3BF4">
        <w:rPr>
          <w:rFonts w:ascii="Tahoma" w:hAnsi="Tahoma" w:cs="Tahoma"/>
          <w:sz w:val="22"/>
          <w:szCs w:val="22"/>
        </w:rPr>
        <w:t>3.14</w:t>
      </w:r>
      <w:r w:rsidR="0000018A" w:rsidRPr="00E65CC3">
        <w:rPr>
          <w:rFonts w:ascii="Tahoma" w:hAnsi="Tahoma" w:cs="Tahoma"/>
          <w:sz w:val="22"/>
          <w:szCs w:val="22"/>
        </w:rPr>
        <w:fldChar w:fldCharType="end"/>
      </w:r>
      <w:r w:rsidRPr="00583287">
        <w:rPr>
          <w:rFonts w:ascii="Tahoma" w:hAnsi="Tahoma" w:cs="Tahoma"/>
          <w:sz w:val="22"/>
          <w:szCs w:val="22"/>
        </w:rPr>
        <w:t xml:space="preserve"> desta Escritura de Emissão;</w:t>
      </w:r>
    </w:p>
    <w:p w14:paraId="6E271688" w14:textId="77777777" w:rsidR="00F26CEC" w:rsidRPr="00811A49" w:rsidRDefault="00F26CEC" w:rsidP="00CC7512">
      <w:pPr>
        <w:tabs>
          <w:tab w:val="left" w:pos="851"/>
        </w:tabs>
        <w:autoSpaceDE/>
        <w:autoSpaceDN/>
        <w:adjustRightInd/>
        <w:spacing w:line="320" w:lineRule="atLeast"/>
        <w:rPr>
          <w:rFonts w:ascii="Tahoma" w:hAnsi="Tahoma" w:cs="Tahoma"/>
          <w:sz w:val="22"/>
          <w:szCs w:val="22"/>
        </w:rPr>
      </w:pPr>
    </w:p>
    <w:p w14:paraId="6C985784" w14:textId="77777777" w:rsidR="00F26CEC" w:rsidRPr="002013D9" w:rsidRDefault="008C7533" w:rsidP="00E57F75">
      <w:pPr>
        <w:numPr>
          <w:ilvl w:val="0"/>
          <w:numId w:val="49"/>
        </w:numPr>
        <w:tabs>
          <w:tab w:val="left" w:pos="851"/>
        </w:tabs>
        <w:autoSpaceDE/>
        <w:autoSpaceDN/>
        <w:adjustRightInd/>
        <w:spacing w:line="320" w:lineRule="atLeast"/>
        <w:ind w:left="0" w:firstLine="0"/>
        <w:rPr>
          <w:rFonts w:ascii="Tahoma" w:eastAsia="MS Mincho" w:hAnsi="Tahoma" w:cs="Tahoma"/>
          <w:sz w:val="22"/>
          <w:szCs w:val="22"/>
        </w:rPr>
      </w:pPr>
      <w:r w:rsidRPr="00BB46AE">
        <w:rPr>
          <w:rFonts w:ascii="Tahoma" w:hAnsi="Tahoma" w:cs="Tahoma"/>
          <w:sz w:val="22"/>
          <w:szCs w:val="22"/>
          <w:u w:val="single"/>
        </w:rPr>
        <w:t>Cód</w:t>
      </w:r>
      <w:r w:rsidRPr="00785233">
        <w:rPr>
          <w:rFonts w:ascii="Tahoma" w:hAnsi="Tahoma" w:cs="Tahoma"/>
          <w:sz w:val="22"/>
          <w:szCs w:val="22"/>
          <w:u w:val="single"/>
        </w:rPr>
        <w:t>igo Penal Brasileiro</w:t>
      </w:r>
      <w:r w:rsidRPr="00785233">
        <w:rPr>
          <w:rFonts w:ascii="Tahoma" w:eastAsia="MS Mincho" w:hAnsi="Tahoma" w:cs="Tahoma"/>
          <w:sz w:val="22"/>
          <w:szCs w:val="22"/>
        </w:rPr>
        <w:t>: o Decreto-Lei nº 2.848, de 07 de dezembro de 1940, conforme alterado;</w:t>
      </w:r>
    </w:p>
    <w:p w14:paraId="2B624363" w14:textId="77777777" w:rsidR="00CA763D" w:rsidRPr="00583287" w:rsidRDefault="00CA763D" w:rsidP="00E57F75">
      <w:pPr>
        <w:pStyle w:val="PargrafodaLista"/>
        <w:spacing w:line="320" w:lineRule="atLeast"/>
        <w:rPr>
          <w:rFonts w:ascii="Tahoma" w:hAnsi="Tahoma" w:cs="Tahoma"/>
          <w:sz w:val="22"/>
          <w:szCs w:val="22"/>
        </w:rPr>
      </w:pPr>
    </w:p>
    <w:p w14:paraId="73BFFE1C"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eastAsia="MS Mincho" w:hAnsi="Tahoma" w:cs="Tahoma"/>
          <w:sz w:val="22"/>
          <w:szCs w:val="22"/>
        </w:rPr>
      </w:pPr>
      <w:r w:rsidRPr="00583287">
        <w:rPr>
          <w:rFonts w:ascii="Tahoma" w:eastAsia="MS Mincho" w:hAnsi="Tahoma" w:cs="Tahoma"/>
          <w:sz w:val="22"/>
          <w:szCs w:val="22"/>
          <w:u w:val="single"/>
        </w:rPr>
        <w:t>Coordenador Líder</w:t>
      </w:r>
      <w:r w:rsidRPr="00583287">
        <w:rPr>
          <w:rFonts w:ascii="Tahoma" w:eastAsia="MS Mincho" w:hAnsi="Tahoma" w:cs="Tahoma"/>
          <w:sz w:val="22"/>
          <w:szCs w:val="22"/>
        </w:rPr>
        <w:t>: a XP Investimentos Corretora de Câmbio, Títulos e Valores Mobiliários S.A.;</w:t>
      </w:r>
    </w:p>
    <w:p w14:paraId="27846D83" w14:textId="77777777" w:rsidR="00B61013" w:rsidRPr="00583287" w:rsidRDefault="00B61013" w:rsidP="00141C52">
      <w:pPr>
        <w:pStyle w:val="PargrafodaLista"/>
        <w:rPr>
          <w:rFonts w:ascii="Tahoma" w:hAnsi="Tahoma" w:cs="Tahoma"/>
          <w:sz w:val="22"/>
          <w:szCs w:val="22"/>
        </w:rPr>
      </w:pPr>
    </w:p>
    <w:p w14:paraId="1E69FF74" w14:textId="77777777" w:rsidR="00B61013" w:rsidRDefault="008C7533" w:rsidP="00E57F75">
      <w:pPr>
        <w:numPr>
          <w:ilvl w:val="0"/>
          <w:numId w:val="49"/>
        </w:numPr>
        <w:tabs>
          <w:tab w:val="left" w:pos="851"/>
        </w:tabs>
        <w:autoSpaceDE/>
        <w:autoSpaceDN/>
        <w:adjustRightInd/>
        <w:spacing w:line="320" w:lineRule="atLeast"/>
        <w:ind w:left="0" w:firstLine="0"/>
        <w:rPr>
          <w:rFonts w:ascii="Tahoma" w:eastAsia="MS Mincho" w:hAnsi="Tahoma" w:cs="Tahoma"/>
          <w:sz w:val="22"/>
          <w:szCs w:val="22"/>
        </w:rPr>
      </w:pPr>
      <w:r w:rsidRPr="00F33DB7">
        <w:rPr>
          <w:rFonts w:ascii="Tahoma" w:eastAsia="MS Mincho" w:hAnsi="Tahoma"/>
          <w:sz w:val="22"/>
          <w:u w:val="single"/>
        </w:rPr>
        <w:t>Coordenadores</w:t>
      </w:r>
      <w:r w:rsidRPr="00583287">
        <w:rPr>
          <w:rFonts w:ascii="Tahoma" w:eastAsia="MS Mincho" w:hAnsi="Tahoma" w:cs="Tahoma"/>
          <w:sz w:val="22"/>
          <w:szCs w:val="22"/>
        </w:rPr>
        <w:t xml:space="preserve">: </w:t>
      </w:r>
      <w:r w:rsidR="005E1E5A" w:rsidRPr="00583287">
        <w:rPr>
          <w:rFonts w:ascii="Tahoma" w:eastAsia="MS Mincho" w:hAnsi="Tahoma" w:cs="Tahoma"/>
          <w:sz w:val="22"/>
          <w:szCs w:val="22"/>
        </w:rPr>
        <w:t>o Coordenador Líder, o Banco ABC Brasil S.A. e o Banco Safra S.A., em conjunto;</w:t>
      </w:r>
    </w:p>
    <w:p w14:paraId="6379B5D8" w14:textId="77777777" w:rsidR="004A2C95" w:rsidRDefault="004A2C95" w:rsidP="00D842B2">
      <w:pPr>
        <w:pStyle w:val="PargrafodaLista"/>
        <w:rPr>
          <w:rFonts w:ascii="Tahoma" w:hAnsi="Tahoma" w:cs="Tahoma"/>
          <w:sz w:val="22"/>
          <w:szCs w:val="22"/>
        </w:rPr>
      </w:pPr>
    </w:p>
    <w:p w14:paraId="4F41FBDB" w14:textId="71C5B18F" w:rsidR="004A2C95" w:rsidRPr="00D842B2"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D842B2">
        <w:rPr>
          <w:rFonts w:ascii="Tahoma" w:hAnsi="Tahoma" w:cs="Tahoma"/>
          <w:sz w:val="22"/>
          <w:szCs w:val="22"/>
          <w:u w:val="single"/>
        </w:rPr>
        <w:t>Comunicação de Resgate Antecipado Obrigatório</w:t>
      </w:r>
      <w:r w:rsidRPr="00FC73A6">
        <w:rPr>
          <w:rFonts w:ascii="Tahoma" w:hAnsi="Tahoma"/>
          <w:sz w:val="22"/>
        </w:rPr>
        <w:t>:</w:t>
      </w:r>
      <w:r w:rsidRPr="00D842B2">
        <w:rPr>
          <w:rFonts w:ascii="Tahoma" w:hAnsi="Tahoma" w:cs="Tahoma"/>
          <w:sz w:val="22"/>
          <w:szCs w:val="22"/>
        </w:rPr>
        <w:t xml:space="preserve"> tem o significado atribuído na Cláusula </w:t>
      </w:r>
      <w:r w:rsidRPr="00D842B2">
        <w:rPr>
          <w:rFonts w:ascii="Tahoma" w:hAnsi="Tahoma" w:cs="Tahoma"/>
          <w:sz w:val="22"/>
          <w:szCs w:val="22"/>
        </w:rPr>
        <w:fldChar w:fldCharType="begin"/>
      </w:r>
      <w:r w:rsidRPr="00D842B2">
        <w:rPr>
          <w:rFonts w:ascii="Tahoma" w:hAnsi="Tahoma" w:cs="Tahoma"/>
          <w:sz w:val="22"/>
          <w:szCs w:val="22"/>
        </w:rPr>
        <w:instrText xml:space="preserve"> REF _Ref98322690 \r \h </w:instrText>
      </w:r>
      <w:r>
        <w:rPr>
          <w:rFonts w:ascii="Tahoma" w:hAnsi="Tahoma" w:cs="Tahoma"/>
          <w:sz w:val="22"/>
          <w:szCs w:val="22"/>
        </w:rPr>
        <w:instrText xml:space="preserve"> \* MERGEFORMAT </w:instrText>
      </w:r>
      <w:r w:rsidRPr="00D842B2">
        <w:rPr>
          <w:rFonts w:ascii="Tahoma" w:hAnsi="Tahoma" w:cs="Tahoma"/>
          <w:sz w:val="22"/>
          <w:szCs w:val="22"/>
        </w:rPr>
      </w:r>
      <w:r w:rsidRPr="00D842B2">
        <w:rPr>
          <w:rFonts w:ascii="Tahoma" w:hAnsi="Tahoma" w:cs="Tahoma"/>
          <w:sz w:val="22"/>
          <w:szCs w:val="22"/>
        </w:rPr>
        <w:fldChar w:fldCharType="separate"/>
      </w:r>
      <w:r w:rsidR="001E3BF4">
        <w:rPr>
          <w:rFonts w:ascii="Tahoma" w:hAnsi="Tahoma" w:cs="Tahoma"/>
          <w:sz w:val="22"/>
          <w:szCs w:val="22"/>
        </w:rPr>
        <w:t>3.40.1</w:t>
      </w:r>
      <w:r w:rsidRPr="00D842B2">
        <w:rPr>
          <w:rFonts w:ascii="Tahoma" w:hAnsi="Tahoma" w:cs="Tahoma"/>
          <w:sz w:val="22"/>
          <w:szCs w:val="22"/>
        </w:rPr>
        <w:fldChar w:fldCharType="end"/>
      </w:r>
      <w:r w:rsidRPr="00D842B2">
        <w:rPr>
          <w:rFonts w:ascii="Tahoma" w:hAnsi="Tahoma" w:cs="Tahoma"/>
          <w:sz w:val="22"/>
          <w:szCs w:val="22"/>
        </w:rPr>
        <w:t xml:space="preserve"> desta Escritura de Emissão;</w:t>
      </w:r>
    </w:p>
    <w:p w14:paraId="3167D8FA" w14:textId="77777777" w:rsidR="00CA763D" w:rsidRPr="00583287" w:rsidRDefault="00CA763D" w:rsidP="00E57F75">
      <w:pPr>
        <w:pStyle w:val="PargrafodaLista"/>
        <w:tabs>
          <w:tab w:val="left" w:pos="851"/>
        </w:tabs>
        <w:spacing w:line="320" w:lineRule="atLeast"/>
        <w:ind w:left="0"/>
        <w:rPr>
          <w:rFonts w:ascii="Tahoma" w:hAnsi="Tahoma" w:cs="Tahoma"/>
          <w:sz w:val="22"/>
          <w:szCs w:val="22"/>
        </w:rPr>
      </w:pPr>
    </w:p>
    <w:p w14:paraId="77FBAF2E"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Consignação</w:t>
      </w:r>
      <w:r w:rsidRPr="00583287">
        <w:rPr>
          <w:rFonts w:ascii="Tahoma" w:hAnsi="Tahoma" w:cs="Tahoma"/>
          <w:sz w:val="22"/>
          <w:szCs w:val="22"/>
        </w:rPr>
        <w:t xml:space="preserve"> e suas variações, como </w:t>
      </w:r>
      <w:r w:rsidRPr="00583287">
        <w:rPr>
          <w:rFonts w:ascii="Tahoma" w:hAnsi="Tahoma" w:cs="Tahoma"/>
          <w:sz w:val="22"/>
          <w:szCs w:val="22"/>
          <w:u w:val="single"/>
        </w:rPr>
        <w:t>Consignado</w:t>
      </w:r>
      <w:r w:rsidRPr="00583287">
        <w:rPr>
          <w:rFonts w:ascii="Tahoma" w:hAnsi="Tahoma" w:cs="Tahoma"/>
          <w:sz w:val="22"/>
          <w:szCs w:val="22"/>
        </w:rPr>
        <w:t xml:space="preserve">: a forma ordinária de recebimento dos Direitos Creditórios devidos pelos Tomadores, que consiste em consignação para desconto das parcelas vincendas </w:t>
      </w:r>
      <w:r w:rsidR="005D7F9D" w:rsidRPr="00583287">
        <w:rPr>
          <w:rFonts w:ascii="Tahoma" w:hAnsi="Tahoma" w:cs="Tahoma"/>
          <w:sz w:val="22"/>
          <w:szCs w:val="22"/>
        </w:rPr>
        <w:t>dos Contratos de Mútuo</w:t>
      </w:r>
      <w:r w:rsidR="00377782">
        <w:rPr>
          <w:rFonts w:ascii="Tahoma" w:hAnsi="Tahoma" w:cs="Tahoma"/>
          <w:sz w:val="22"/>
          <w:szCs w:val="22"/>
        </w:rPr>
        <w:t xml:space="preserve"> </w:t>
      </w:r>
      <w:r w:rsidRPr="00583287">
        <w:rPr>
          <w:rFonts w:ascii="Tahoma" w:hAnsi="Tahoma" w:cs="Tahoma"/>
          <w:sz w:val="22"/>
          <w:szCs w:val="22"/>
        </w:rPr>
        <w:t>na renda mensal do Tomador realizada pelo INSS, na forma da legislação aplicável e em conformidade com os procedimentos previstos no Convênio;</w:t>
      </w:r>
    </w:p>
    <w:p w14:paraId="0D7C790A" w14:textId="77777777" w:rsidR="00EE6D83" w:rsidRPr="00583287" w:rsidRDefault="00EE6D83" w:rsidP="00443CCF">
      <w:pPr>
        <w:pStyle w:val="PargrafodaLista"/>
        <w:rPr>
          <w:rFonts w:ascii="Tahoma" w:hAnsi="Tahoma" w:cs="Tahoma"/>
          <w:sz w:val="22"/>
          <w:szCs w:val="22"/>
        </w:rPr>
      </w:pPr>
    </w:p>
    <w:p w14:paraId="7B3C3BE3" w14:textId="77777777" w:rsidR="00EE6D83"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Conta de Livre Movimentação</w:t>
      </w:r>
      <w:r w:rsidRPr="00583287">
        <w:rPr>
          <w:rFonts w:ascii="Tahoma" w:hAnsi="Tahoma" w:cs="Tahoma"/>
          <w:sz w:val="22"/>
          <w:szCs w:val="22"/>
        </w:rPr>
        <w:t>: a conta corrente, conforme indicada no Contrato de Cessão;</w:t>
      </w:r>
    </w:p>
    <w:p w14:paraId="50D269B3" w14:textId="77777777" w:rsidR="00CA763D" w:rsidRPr="00583287" w:rsidRDefault="00CA763D" w:rsidP="00E57F75">
      <w:pPr>
        <w:tabs>
          <w:tab w:val="left" w:pos="851"/>
        </w:tabs>
        <w:spacing w:line="320" w:lineRule="atLeast"/>
        <w:rPr>
          <w:rFonts w:ascii="Tahoma" w:hAnsi="Tahoma" w:cs="Tahoma"/>
          <w:sz w:val="22"/>
          <w:szCs w:val="22"/>
        </w:rPr>
      </w:pPr>
    </w:p>
    <w:p w14:paraId="332DEA25" w14:textId="3CF0D57E" w:rsidR="00CA763D" w:rsidRPr="00E65CC3"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Conta Exclusiva</w:t>
      </w:r>
      <w:r w:rsidRPr="00583287">
        <w:rPr>
          <w:rFonts w:ascii="Tahoma" w:hAnsi="Tahoma" w:cs="Tahoma"/>
          <w:sz w:val="22"/>
          <w:szCs w:val="22"/>
        </w:rPr>
        <w:t>: a conta corrente de titularidade da Emissora</w:t>
      </w:r>
      <w:r w:rsidR="004B17D6" w:rsidRPr="00583287">
        <w:rPr>
          <w:rFonts w:ascii="Tahoma" w:hAnsi="Tahoma" w:cs="Tahoma"/>
          <w:sz w:val="22"/>
          <w:szCs w:val="22"/>
        </w:rPr>
        <w:t xml:space="preserve"> prevista na </w:t>
      </w:r>
      <w:r w:rsidR="006D54B5">
        <w:rPr>
          <w:rFonts w:ascii="Tahoma" w:hAnsi="Tahoma" w:cs="Tahoma"/>
          <w:sz w:val="22"/>
          <w:szCs w:val="22"/>
        </w:rPr>
        <w:t>C</w:t>
      </w:r>
      <w:r w:rsidR="006D54B5" w:rsidRPr="00583287">
        <w:rPr>
          <w:rFonts w:ascii="Tahoma" w:hAnsi="Tahoma" w:cs="Tahoma"/>
          <w:sz w:val="22"/>
          <w:szCs w:val="22"/>
        </w:rPr>
        <w:t xml:space="preserve">láusula </w:t>
      </w:r>
      <w:r w:rsidR="0000018A" w:rsidRPr="00E65CC3">
        <w:rPr>
          <w:rFonts w:ascii="Tahoma" w:hAnsi="Tahoma" w:cs="Tahoma"/>
          <w:sz w:val="22"/>
          <w:szCs w:val="22"/>
        </w:rPr>
        <w:fldChar w:fldCharType="begin"/>
      </w:r>
      <w:r w:rsidR="0000018A" w:rsidRPr="00583287">
        <w:rPr>
          <w:rFonts w:ascii="Tahoma" w:hAnsi="Tahoma" w:cs="Tahoma"/>
          <w:sz w:val="22"/>
          <w:szCs w:val="22"/>
        </w:rPr>
        <w:instrText xml:space="preserve"> REF _Ref95145403 \r \h </w:instrText>
      </w:r>
      <w:r w:rsidR="0000018A" w:rsidRPr="00E65CC3">
        <w:rPr>
          <w:rFonts w:ascii="Tahoma" w:hAnsi="Tahoma" w:cs="Tahoma"/>
          <w:sz w:val="22"/>
          <w:szCs w:val="22"/>
        </w:rPr>
      </w:r>
      <w:r w:rsidR="0000018A" w:rsidRPr="00E65CC3">
        <w:rPr>
          <w:rFonts w:ascii="Tahoma" w:hAnsi="Tahoma" w:cs="Tahoma"/>
          <w:sz w:val="22"/>
          <w:szCs w:val="22"/>
        </w:rPr>
        <w:fldChar w:fldCharType="separate"/>
      </w:r>
      <w:r w:rsidR="001E3BF4">
        <w:rPr>
          <w:rFonts w:ascii="Tahoma" w:hAnsi="Tahoma" w:cs="Tahoma"/>
          <w:sz w:val="22"/>
          <w:szCs w:val="22"/>
        </w:rPr>
        <w:t>3.20</w:t>
      </w:r>
      <w:r w:rsidR="0000018A" w:rsidRPr="00E65CC3">
        <w:rPr>
          <w:rFonts w:ascii="Tahoma" w:hAnsi="Tahoma" w:cs="Tahoma"/>
          <w:sz w:val="22"/>
          <w:szCs w:val="22"/>
        </w:rPr>
        <w:fldChar w:fldCharType="end"/>
      </w:r>
      <w:r w:rsidR="0000018A" w:rsidRPr="00583287">
        <w:rPr>
          <w:rFonts w:ascii="Tahoma" w:hAnsi="Tahoma" w:cs="Tahoma"/>
          <w:sz w:val="22"/>
          <w:szCs w:val="22"/>
        </w:rPr>
        <w:t>.</w:t>
      </w:r>
      <w:r w:rsidR="0000018A" w:rsidRPr="00E65CC3">
        <w:rPr>
          <w:rFonts w:ascii="Tahoma" w:hAnsi="Tahoma" w:cs="Tahoma"/>
          <w:sz w:val="22"/>
          <w:szCs w:val="22"/>
        </w:rPr>
        <w:fldChar w:fldCharType="begin"/>
      </w:r>
      <w:r w:rsidR="0000018A" w:rsidRPr="00583287">
        <w:rPr>
          <w:rFonts w:ascii="Tahoma" w:hAnsi="Tahoma" w:cs="Tahoma"/>
          <w:sz w:val="22"/>
          <w:szCs w:val="22"/>
        </w:rPr>
        <w:instrText xml:space="preserve"> REF _Ref95145390 \r \h </w:instrText>
      </w:r>
      <w:r w:rsidR="0000018A" w:rsidRPr="00E65CC3">
        <w:rPr>
          <w:rFonts w:ascii="Tahoma" w:hAnsi="Tahoma" w:cs="Tahoma"/>
          <w:sz w:val="22"/>
          <w:szCs w:val="22"/>
        </w:rPr>
      </w:r>
      <w:r w:rsidR="0000018A" w:rsidRPr="00E65CC3">
        <w:rPr>
          <w:rFonts w:ascii="Tahoma" w:hAnsi="Tahoma" w:cs="Tahoma"/>
          <w:sz w:val="22"/>
          <w:szCs w:val="22"/>
        </w:rPr>
        <w:fldChar w:fldCharType="separate"/>
      </w:r>
      <w:r w:rsidR="001E3BF4">
        <w:rPr>
          <w:rFonts w:ascii="Tahoma" w:hAnsi="Tahoma" w:cs="Tahoma"/>
          <w:sz w:val="22"/>
          <w:szCs w:val="22"/>
        </w:rPr>
        <w:t>(i)</w:t>
      </w:r>
      <w:r w:rsidR="0000018A" w:rsidRPr="00E65CC3">
        <w:rPr>
          <w:rFonts w:ascii="Tahoma" w:hAnsi="Tahoma" w:cs="Tahoma"/>
          <w:sz w:val="22"/>
          <w:szCs w:val="22"/>
        </w:rPr>
        <w:fldChar w:fldCharType="end"/>
      </w:r>
      <w:r w:rsidRPr="00583287">
        <w:rPr>
          <w:rFonts w:ascii="Tahoma" w:hAnsi="Tahoma" w:cs="Tahoma"/>
          <w:sz w:val="22"/>
          <w:szCs w:val="22"/>
        </w:rPr>
        <w:t xml:space="preserve"> desta Escritura de Emissão;</w:t>
      </w:r>
    </w:p>
    <w:p w14:paraId="037C596C" w14:textId="77777777" w:rsidR="00A93DE4" w:rsidRPr="00D4459F" w:rsidRDefault="00A93DE4" w:rsidP="00E57F75">
      <w:pPr>
        <w:pStyle w:val="PargrafodaLista"/>
        <w:spacing w:line="320" w:lineRule="atLeast"/>
        <w:rPr>
          <w:rFonts w:ascii="Tahoma" w:hAnsi="Tahoma" w:cs="Tahoma"/>
          <w:sz w:val="22"/>
          <w:szCs w:val="22"/>
        </w:rPr>
      </w:pPr>
    </w:p>
    <w:p w14:paraId="547F3EC1" w14:textId="1AA57D78" w:rsidR="004B17D6" w:rsidRPr="00E65CC3"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811A49">
        <w:rPr>
          <w:rFonts w:ascii="Tahoma" w:hAnsi="Tahoma" w:cs="Tahoma"/>
          <w:sz w:val="22"/>
          <w:szCs w:val="22"/>
          <w:u w:val="single"/>
        </w:rPr>
        <w:t>Conta Extraordinária</w:t>
      </w:r>
      <w:r w:rsidRPr="00811A49">
        <w:rPr>
          <w:rFonts w:ascii="Tahoma" w:hAnsi="Tahoma" w:cs="Tahoma"/>
          <w:sz w:val="22"/>
          <w:szCs w:val="22"/>
        </w:rPr>
        <w:t xml:space="preserve">: a conta corrente de titularidade da Emissora prevista na </w:t>
      </w:r>
      <w:r w:rsidR="006D54B5">
        <w:rPr>
          <w:rFonts w:ascii="Tahoma" w:hAnsi="Tahoma" w:cs="Tahoma"/>
          <w:sz w:val="22"/>
          <w:szCs w:val="22"/>
        </w:rPr>
        <w:t>C</w:t>
      </w:r>
      <w:r w:rsidR="006D54B5" w:rsidRPr="00811A49">
        <w:rPr>
          <w:rFonts w:ascii="Tahoma" w:hAnsi="Tahoma" w:cs="Tahoma"/>
          <w:sz w:val="22"/>
          <w:szCs w:val="22"/>
        </w:rPr>
        <w:t xml:space="preserve">láusula </w:t>
      </w:r>
      <w:r w:rsidR="0000018A" w:rsidRPr="00E65CC3">
        <w:rPr>
          <w:rFonts w:ascii="Tahoma" w:hAnsi="Tahoma" w:cs="Tahoma"/>
          <w:sz w:val="22"/>
          <w:szCs w:val="22"/>
        </w:rPr>
        <w:fldChar w:fldCharType="begin"/>
      </w:r>
      <w:r w:rsidR="0000018A" w:rsidRPr="00583287">
        <w:rPr>
          <w:rFonts w:ascii="Tahoma" w:hAnsi="Tahoma" w:cs="Tahoma"/>
          <w:sz w:val="22"/>
          <w:szCs w:val="22"/>
        </w:rPr>
        <w:instrText xml:space="preserve"> REF _Ref95145403 \r \h </w:instrText>
      </w:r>
      <w:r w:rsidR="0000018A" w:rsidRPr="00E65CC3">
        <w:rPr>
          <w:rFonts w:ascii="Tahoma" w:hAnsi="Tahoma" w:cs="Tahoma"/>
          <w:sz w:val="22"/>
          <w:szCs w:val="22"/>
        </w:rPr>
      </w:r>
      <w:r w:rsidR="0000018A" w:rsidRPr="00E65CC3">
        <w:rPr>
          <w:rFonts w:ascii="Tahoma" w:hAnsi="Tahoma" w:cs="Tahoma"/>
          <w:sz w:val="22"/>
          <w:szCs w:val="22"/>
        </w:rPr>
        <w:fldChar w:fldCharType="separate"/>
      </w:r>
      <w:r w:rsidR="001E3BF4">
        <w:rPr>
          <w:rFonts w:ascii="Tahoma" w:hAnsi="Tahoma" w:cs="Tahoma"/>
          <w:sz w:val="22"/>
          <w:szCs w:val="22"/>
        </w:rPr>
        <w:t>3.20</w:t>
      </w:r>
      <w:r w:rsidR="0000018A" w:rsidRPr="00E65CC3">
        <w:rPr>
          <w:rFonts w:ascii="Tahoma" w:hAnsi="Tahoma" w:cs="Tahoma"/>
          <w:sz w:val="22"/>
          <w:szCs w:val="22"/>
        </w:rPr>
        <w:fldChar w:fldCharType="end"/>
      </w:r>
      <w:r w:rsidRPr="00583287">
        <w:rPr>
          <w:rFonts w:ascii="Tahoma" w:hAnsi="Tahoma" w:cs="Tahoma"/>
          <w:sz w:val="22"/>
          <w:szCs w:val="22"/>
        </w:rPr>
        <w:t>.</w:t>
      </w:r>
      <w:r w:rsidR="0000018A" w:rsidRPr="00E65CC3">
        <w:rPr>
          <w:rFonts w:ascii="Tahoma" w:hAnsi="Tahoma" w:cs="Tahoma"/>
          <w:sz w:val="22"/>
          <w:szCs w:val="22"/>
        </w:rPr>
        <w:fldChar w:fldCharType="begin"/>
      </w:r>
      <w:r w:rsidR="0000018A" w:rsidRPr="00583287">
        <w:rPr>
          <w:rFonts w:ascii="Tahoma" w:hAnsi="Tahoma" w:cs="Tahoma"/>
          <w:sz w:val="22"/>
          <w:szCs w:val="22"/>
        </w:rPr>
        <w:instrText xml:space="preserve"> REF _Ref95145434 \r \h </w:instrText>
      </w:r>
      <w:r w:rsidR="0000018A" w:rsidRPr="00E65CC3">
        <w:rPr>
          <w:rFonts w:ascii="Tahoma" w:hAnsi="Tahoma" w:cs="Tahoma"/>
          <w:sz w:val="22"/>
          <w:szCs w:val="22"/>
        </w:rPr>
      </w:r>
      <w:r w:rsidR="0000018A" w:rsidRPr="00E65CC3">
        <w:rPr>
          <w:rFonts w:ascii="Tahoma" w:hAnsi="Tahoma" w:cs="Tahoma"/>
          <w:sz w:val="22"/>
          <w:szCs w:val="22"/>
        </w:rPr>
        <w:fldChar w:fldCharType="separate"/>
      </w:r>
      <w:r w:rsidR="001E3BF4">
        <w:rPr>
          <w:rFonts w:ascii="Tahoma" w:hAnsi="Tahoma" w:cs="Tahoma"/>
          <w:sz w:val="22"/>
          <w:szCs w:val="22"/>
        </w:rPr>
        <w:t>(</w:t>
      </w:r>
      <w:proofErr w:type="spellStart"/>
      <w:r w:rsidR="001E3BF4">
        <w:rPr>
          <w:rFonts w:ascii="Tahoma" w:hAnsi="Tahoma" w:cs="Tahoma"/>
          <w:sz w:val="22"/>
          <w:szCs w:val="22"/>
        </w:rPr>
        <w:t>ii</w:t>
      </w:r>
      <w:proofErr w:type="spellEnd"/>
      <w:r w:rsidR="001E3BF4">
        <w:rPr>
          <w:rFonts w:ascii="Tahoma" w:hAnsi="Tahoma" w:cs="Tahoma"/>
          <w:sz w:val="22"/>
          <w:szCs w:val="22"/>
        </w:rPr>
        <w:t>)</w:t>
      </w:r>
      <w:r w:rsidR="0000018A" w:rsidRPr="00E65CC3">
        <w:rPr>
          <w:rFonts w:ascii="Tahoma" w:hAnsi="Tahoma" w:cs="Tahoma"/>
          <w:sz w:val="22"/>
          <w:szCs w:val="22"/>
        </w:rPr>
        <w:fldChar w:fldCharType="end"/>
      </w:r>
      <w:r w:rsidRPr="00583287">
        <w:rPr>
          <w:rFonts w:ascii="Tahoma" w:hAnsi="Tahoma" w:cs="Tahoma"/>
          <w:sz w:val="22"/>
          <w:szCs w:val="22"/>
        </w:rPr>
        <w:t xml:space="preserve"> desta Escritura de Emissão;</w:t>
      </w:r>
    </w:p>
    <w:p w14:paraId="309746A2" w14:textId="77777777" w:rsidR="00CA763D" w:rsidRPr="00D4459F" w:rsidRDefault="00CA763D" w:rsidP="00E57F75">
      <w:pPr>
        <w:spacing w:line="320" w:lineRule="atLeast"/>
        <w:rPr>
          <w:rFonts w:ascii="Tahoma" w:hAnsi="Tahoma" w:cs="Tahoma"/>
          <w:sz w:val="22"/>
          <w:szCs w:val="22"/>
          <w:u w:val="single"/>
        </w:rPr>
      </w:pPr>
    </w:p>
    <w:p w14:paraId="367D8A7F" w14:textId="641E85E4" w:rsidR="00CA763D" w:rsidRPr="00E65CC3"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Conta Vinculada</w:t>
      </w:r>
      <w:r w:rsidRPr="00583287">
        <w:rPr>
          <w:rFonts w:ascii="Tahoma" w:hAnsi="Tahoma" w:cs="Tahoma"/>
          <w:sz w:val="22"/>
          <w:szCs w:val="22"/>
        </w:rPr>
        <w:t xml:space="preserve">: </w:t>
      </w:r>
      <w:r w:rsidR="00EE6D83" w:rsidRPr="00583287">
        <w:rPr>
          <w:rFonts w:ascii="Tahoma" w:hAnsi="Tahoma" w:cs="Tahoma"/>
          <w:sz w:val="22"/>
          <w:szCs w:val="22"/>
        </w:rPr>
        <w:t xml:space="preserve">a conta corrente nº </w:t>
      </w:r>
      <w:r w:rsidR="001D1663" w:rsidRPr="00D53E33">
        <w:rPr>
          <w:rFonts w:ascii="Tahoma" w:hAnsi="Tahoma" w:cs="Tahoma"/>
          <w:sz w:val="22"/>
          <w:szCs w:val="22"/>
        </w:rPr>
        <w:t>13024385-8</w:t>
      </w:r>
      <w:r w:rsidR="00EE6D83" w:rsidRPr="00583287">
        <w:rPr>
          <w:rFonts w:ascii="Tahoma" w:hAnsi="Tahoma" w:cs="Tahoma"/>
          <w:sz w:val="22"/>
          <w:szCs w:val="22"/>
        </w:rPr>
        <w:t xml:space="preserve">, de titularidade da Cedente, aberta na agência </w:t>
      </w:r>
      <w:r w:rsidR="001D1663" w:rsidRPr="00D53E33">
        <w:rPr>
          <w:rFonts w:ascii="Tahoma" w:hAnsi="Tahoma" w:cs="Tahoma"/>
          <w:sz w:val="22"/>
          <w:szCs w:val="22"/>
        </w:rPr>
        <w:t>2271</w:t>
      </w:r>
      <w:r w:rsidR="001D1663">
        <w:rPr>
          <w:rFonts w:ascii="Tahoma" w:hAnsi="Tahoma" w:cs="Tahoma"/>
          <w:sz w:val="22"/>
          <w:szCs w:val="22"/>
        </w:rPr>
        <w:t xml:space="preserve"> </w:t>
      </w:r>
      <w:r w:rsidR="00EE6D83" w:rsidRPr="00583287">
        <w:rPr>
          <w:rFonts w:ascii="Tahoma" w:hAnsi="Tahoma" w:cs="Tahoma"/>
          <w:sz w:val="22"/>
          <w:szCs w:val="22"/>
        </w:rPr>
        <w:t xml:space="preserve">do </w:t>
      </w:r>
      <w:r w:rsidR="004A2C95">
        <w:rPr>
          <w:rFonts w:ascii="Tahoma" w:hAnsi="Tahoma" w:cs="Tahoma"/>
          <w:sz w:val="22"/>
          <w:szCs w:val="22"/>
        </w:rPr>
        <w:t xml:space="preserve">Banco </w:t>
      </w:r>
      <w:r w:rsidR="00A022C8">
        <w:rPr>
          <w:rFonts w:ascii="Tahoma" w:hAnsi="Tahoma" w:cs="Tahoma"/>
          <w:sz w:val="22"/>
          <w:szCs w:val="22"/>
        </w:rPr>
        <w:t>Santander</w:t>
      </w:r>
      <w:r w:rsidR="00C6738D">
        <w:rPr>
          <w:rFonts w:ascii="Tahoma" w:hAnsi="Tahoma" w:cs="Tahoma"/>
          <w:sz w:val="22"/>
          <w:szCs w:val="22"/>
        </w:rPr>
        <w:t xml:space="preserve"> (Brasil) S.A.</w:t>
      </w:r>
      <w:r w:rsidR="00EE6D83" w:rsidRPr="00583287">
        <w:rPr>
          <w:rFonts w:ascii="Tahoma" w:hAnsi="Tahoma" w:cs="Tahoma"/>
          <w:sz w:val="22"/>
          <w:szCs w:val="22"/>
        </w:rPr>
        <w:t xml:space="preserve">, a qual será exclusivamente movimentada pelo </w:t>
      </w:r>
      <w:r w:rsidR="00C6738D">
        <w:rPr>
          <w:rFonts w:ascii="Tahoma" w:hAnsi="Tahoma" w:cs="Tahoma"/>
          <w:sz w:val="22"/>
          <w:szCs w:val="22"/>
        </w:rPr>
        <w:t>b</w:t>
      </w:r>
      <w:r w:rsidR="004A2C95">
        <w:rPr>
          <w:rFonts w:ascii="Tahoma" w:hAnsi="Tahoma" w:cs="Tahoma"/>
          <w:sz w:val="22"/>
          <w:szCs w:val="22"/>
        </w:rPr>
        <w:t>anco</w:t>
      </w:r>
      <w:r w:rsidR="00EE6D83" w:rsidRPr="00583287">
        <w:rPr>
          <w:rFonts w:ascii="Tahoma" w:hAnsi="Tahoma" w:cs="Tahoma"/>
          <w:sz w:val="22"/>
          <w:szCs w:val="22"/>
        </w:rPr>
        <w:t>, conforme instruções do Agente Administrativo, nos termos do Contrato de Conta Vinculada</w:t>
      </w:r>
      <w:r w:rsidRPr="00583287">
        <w:rPr>
          <w:rFonts w:ascii="Tahoma" w:hAnsi="Tahoma" w:cs="Tahoma"/>
          <w:sz w:val="22"/>
          <w:szCs w:val="22"/>
        </w:rPr>
        <w:t xml:space="preserve">, onde, nos termos do Convênio, serão pagos os Direitos Creditórios mediante Consignação realizada pelo INSS, </w:t>
      </w:r>
      <w:r w:rsidR="004B17D6" w:rsidRPr="00583287">
        <w:rPr>
          <w:rFonts w:ascii="Tahoma" w:hAnsi="Tahoma" w:cs="Tahoma"/>
          <w:sz w:val="22"/>
          <w:szCs w:val="22"/>
        </w:rPr>
        <w:t xml:space="preserve">conforme prevista na </w:t>
      </w:r>
      <w:r w:rsidR="00EE6D83" w:rsidRPr="00583287">
        <w:rPr>
          <w:rFonts w:ascii="Tahoma" w:hAnsi="Tahoma" w:cs="Tahoma"/>
          <w:sz w:val="22"/>
          <w:szCs w:val="22"/>
        </w:rPr>
        <w:t>C</w:t>
      </w:r>
      <w:r w:rsidRPr="00583287">
        <w:rPr>
          <w:rFonts w:ascii="Tahoma" w:hAnsi="Tahoma" w:cs="Tahoma"/>
          <w:sz w:val="22"/>
          <w:szCs w:val="22"/>
        </w:rPr>
        <w:t xml:space="preserve">láusula </w:t>
      </w:r>
      <w:r w:rsidR="0000018A" w:rsidRPr="00E65CC3">
        <w:rPr>
          <w:rFonts w:ascii="Tahoma" w:hAnsi="Tahoma" w:cs="Tahoma"/>
          <w:sz w:val="22"/>
          <w:szCs w:val="22"/>
        </w:rPr>
        <w:fldChar w:fldCharType="begin"/>
      </w:r>
      <w:r w:rsidR="0000018A" w:rsidRPr="00583287">
        <w:rPr>
          <w:rFonts w:ascii="Tahoma" w:hAnsi="Tahoma" w:cs="Tahoma"/>
          <w:sz w:val="22"/>
          <w:szCs w:val="22"/>
        </w:rPr>
        <w:instrText xml:space="preserve"> REF _Ref95145449 \r \h </w:instrText>
      </w:r>
      <w:r w:rsidR="0000018A" w:rsidRPr="00E65CC3">
        <w:rPr>
          <w:rFonts w:ascii="Tahoma" w:hAnsi="Tahoma" w:cs="Tahoma"/>
          <w:sz w:val="22"/>
          <w:szCs w:val="22"/>
        </w:rPr>
      </w:r>
      <w:r w:rsidR="0000018A" w:rsidRPr="00E65CC3">
        <w:rPr>
          <w:rFonts w:ascii="Tahoma" w:hAnsi="Tahoma" w:cs="Tahoma"/>
          <w:sz w:val="22"/>
          <w:szCs w:val="22"/>
        </w:rPr>
        <w:fldChar w:fldCharType="separate"/>
      </w:r>
      <w:r w:rsidR="001E3BF4">
        <w:rPr>
          <w:rFonts w:ascii="Tahoma" w:hAnsi="Tahoma" w:cs="Tahoma"/>
          <w:sz w:val="22"/>
          <w:szCs w:val="22"/>
        </w:rPr>
        <w:t>3.22</w:t>
      </w:r>
      <w:r w:rsidR="0000018A" w:rsidRPr="00E65CC3">
        <w:rPr>
          <w:rFonts w:ascii="Tahoma" w:hAnsi="Tahoma" w:cs="Tahoma"/>
          <w:sz w:val="22"/>
          <w:szCs w:val="22"/>
        </w:rPr>
        <w:fldChar w:fldCharType="end"/>
      </w:r>
      <w:r w:rsidR="00EE6D83" w:rsidRPr="00583287">
        <w:rPr>
          <w:rFonts w:ascii="Tahoma" w:hAnsi="Tahoma" w:cs="Tahoma"/>
          <w:sz w:val="22"/>
          <w:szCs w:val="22"/>
        </w:rPr>
        <w:t xml:space="preserve"> </w:t>
      </w:r>
      <w:r w:rsidRPr="00E65CC3">
        <w:rPr>
          <w:rFonts w:ascii="Tahoma" w:hAnsi="Tahoma" w:cs="Tahoma"/>
          <w:sz w:val="22"/>
          <w:szCs w:val="22"/>
        </w:rPr>
        <w:t>desta Escritura de Emissão;</w:t>
      </w:r>
    </w:p>
    <w:p w14:paraId="0936F538" w14:textId="77777777" w:rsidR="00FE21B5" w:rsidRPr="00D4459F" w:rsidRDefault="00FE21B5" w:rsidP="00443CCF">
      <w:pPr>
        <w:pStyle w:val="PargrafodaLista"/>
        <w:rPr>
          <w:rFonts w:ascii="Tahoma" w:hAnsi="Tahoma" w:cs="Tahoma"/>
          <w:sz w:val="22"/>
          <w:szCs w:val="22"/>
        </w:rPr>
      </w:pPr>
    </w:p>
    <w:p w14:paraId="1C6A18F9" w14:textId="65CF0212" w:rsidR="00FE21B5" w:rsidRPr="00BB46AE"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811A49">
        <w:rPr>
          <w:rFonts w:ascii="Tahoma" w:hAnsi="Tahoma" w:cs="Tahoma"/>
          <w:sz w:val="22"/>
          <w:szCs w:val="22"/>
          <w:u w:val="single"/>
        </w:rPr>
        <w:t>Contrato de Agente Administrativo</w:t>
      </w:r>
      <w:r w:rsidRPr="00811A49">
        <w:rPr>
          <w:rFonts w:ascii="Tahoma" w:hAnsi="Tahoma" w:cs="Tahoma"/>
          <w:sz w:val="22"/>
          <w:szCs w:val="22"/>
        </w:rPr>
        <w:t>: o “</w:t>
      </w:r>
      <w:r w:rsidRPr="00B23FFD">
        <w:rPr>
          <w:rFonts w:ascii="Tahoma" w:hAnsi="Tahoma" w:cs="Tahoma"/>
          <w:i/>
          <w:iCs/>
          <w:sz w:val="22"/>
          <w:szCs w:val="22"/>
        </w:rPr>
        <w:t>Instrumento Particular de Contrato de Prestação</w:t>
      </w:r>
      <w:r w:rsidRPr="00BB46AE">
        <w:rPr>
          <w:rFonts w:ascii="Tahoma" w:hAnsi="Tahoma" w:cs="Tahoma"/>
          <w:i/>
          <w:iCs/>
          <w:sz w:val="22"/>
          <w:szCs w:val="22"/>
        </w:rPr>
        <w:t xml:space="preserve"> de Serviços de Conciliação e Outras Avenças</w:t>
      </w:r>
      <w:r w:rsidRPr="00785233">
        <w:rPr>
          <w:rFonts w:ascii="Tahoma" w:hAnsi="Tahoma" w:cs="Tahoma"/>
          <w:sz w:val="22"/>
          <w:szCs w:val="22"/>
        </w:rPr>
        <w:t xml:space="preserve">”, celebrado </w:t>
      </w:r>
      <w:r w:rsidR="001E32DC">
        <w:rPr>
          <w:rFonts w:ascii="Tahoma" w:hAnsi="Tahoma" w:cs="Tahoma"/>
          <w:sz w:val="22"/>
          <w:szCs w:val="22"/>
        </w:rPr>
        <w:t>em 04 de abril de 2022</w:t>
      </w:r>
      <w:r w:rsidRPr="00E65CC3">
        <w:rPr>
          <w:rFonts w:ascii="Tahoma" w:hAnsi="Tahoma" w:cs="Tahoma"/>
          <w:sz w:val="22"/>
          <w:szCs w:val="22"/>
        </w:rPr>
        <w:t>, entre a Emissora e o Agente Administrativo, com a interveniência e anuência d</w:t>
      </w:r>
      <w:r w:rsidRPr="00D4459F">
        <w:rPr>
          <w:rFonts w:ascii="Tahoma" w:hAnsi="Tahoma" w:cs="Tahoma"/>
          <w:sz w:val="22"/>
          <w:szCs w:val="22"/>
        </w:rPr>
        <w:t>a</w:t>
      </w:r>
      <w:r w:rsidRPr="00BF7866">
        <w:rPr>
          <w:rFonts w:ascii="Tahoma" w:hAnsi="Tahoma" w:cs="Tahoma"/>
          <w:sz w:val="22"/>
          <w:szCs w:val="22"/>
        </w:rPr>
        <w:t xml:space="preserve"> Crediare</w:t>
      </w:r>
      <w:r w:rsidRPr="00811A49">
        <w:rPr>
          <w:rFonts w:ascii="Tahoma" w:hAnsi="Tahoma" w:cs="Tahoma"/>
          <w:sz w:val="22"/>
          <w:szCs w:val="22"/>
        </w:rPr>
        <w:t>, que regula a prestação de serviços pelo Agente Administrativo;</w:t>
      </w:r>
    </w:p>
    <w:p w14:paraId="2D4CC1B4" w14:textId="77777777" w:rsidR="00CA763D" w:rsidRPr="00785233" w:rsidRDefault="00CA763D" w:rsidP="00E57F75">
      <w:pPr>
        <w:tabs>
          <w:tab w:val="left" w:pos="851"/>
        </w:tabs>
        <w:spacing w:line="320" w:lineRule="atLeast"/>
        <w:rPr>
          <w:rFonts w:ascii="Tahoma" w:hAnsi="Tahoma" w:cs="Tahoma"/>
          <w:b/>
          <w:sz w:val="22"/>
          <w:szCs w:val="22"/>
        </w:rPr>
      </w:pPr>
    </w:p>
    <w:p w14:paraId="74AFE789" w14:textId="26B5C5AB" w:rsidR="00CA763D" w:rsidRPr="00811A49" w:rsidRDefault="008C7533" w:rsidP="00E57F75">
      <w:pPr>
        <w:numPr>
          <w:ilvl w:val="0"/>
          <w:numId w:val="49"/>
        </w:numPr>
        <w:tabs>
          <w:tab w:val="left" w:pos="851"/>
        </w:tabs>
        <w:autoSpaceDE/>
        <w:autoSpaceDN/>
        <w:adjustRightInd/>
        <w:spacing w:line="320" w:lineRule="atLeast"/>
        <w:ind w:left="0" w:firstLine="0"/>
        <w:rPr>
          <w:rFonts w:ascii="Tahoma" w:hAnsi="Tahoma" w:cs="Tahoma"/>
          <w:b/>
          <w:sz w:val="22"/>
          <w:szCs w:val="22"/>
        </w:rPr>
      </w:pPr>
      <w:r w:rsidRPr="00785233">
        <w:rPr>
          <w:rFonts w:ascii="Tahoma" w:hAnsi="Tahoma" w:cs="Tahoma"/>
          <w:sz w:val="22"/>
          <w:szCs w:val="22"/>
          <w:u w:val="single"/>
        </w:rPr>
        <w:t>Contrato de Cessão</w:t>
      </w:r>
      <w:r w:rsidRPr="00785233">
        <w:rPr>
          <w:rFonts w:ascii="Tahoma" w:hAnsi="Tahoma" w:cs="Tahoma"/>
          <w:sz w:val="22"/>
          <w:szCs w:val="22"/>
        </w:rPr>
        <w:t>: o “</w:t>
      </w:r>
      <w:r w:rsidRPr="00785233">
        <w:rPr>
          <w:rFonts w:ascii="Tahoma" w:hAnsi="Tahoma" w:cs="Tahoma"/>
          <w:i/>
          <w:iCs/>
          <w:sz w:val="22"/>
          <w:szCs w:val="22"/>
        </w:rPr>
        <w:t xml:space="preserve">Instrumento Particular de Promessa de Cessão e Aquisição de </w:t>
      </w:r>
      <w:r w:rsidRPr="002013D9">
        <w:rPr>
          <w:rFonts w:ascii="Tahoma" w:hAnsi="Tahoma" w:cs="Tahoma"/>
          <w:i/>
          <w:iCs/>
          <w:sz w:val="22"/>
          <w:szCs w:val="22"/>
        </w:rPr>
        <w:t>Direitos Creditórios e Outras Avenças</w:t>
      </w:r>
      <w:r w:rsidRPr="00583287">
        <w:rPr>
          <w:rFonts w:ascii="Tahoma" w:hAnsi="Tahoma" w:cs="Tahoma"/>
          <w:sz w:val="22"/>
          <w:szCs w:val="22"/>
        </w:rPr>
        <w:t xml:space="preserve">”, </w:t>
      </w:r>
      <w:r w:rsidR="003D005D">
        <w:rPr>
          <w:rFonts w:ascii="Tahoma" w:hAnsi="Tahoma" w:cs="Tahoma"/>
          <w:sz w:val="22"/>
          <w:szCs w:val="22"/>
        </w:rPr>
        <w:t xml:space="preserve">a ser </w:t>
      </w:r>
      <w:r w:rsidRPr="00583287">
        <w:rPr>
          <w:rFonts w:ascii="Tahoma" w:hAnsi="Tahoma" w:cs="Tahoma"/>
          <w:sz w:val="22"/>
          <w:szCs w:val="22"/>
        </w:rPr>
        <w:t>celebrado</w:t>
      </w:r>
      <w:r w:rsidRPr="00E65CC3">
        <w:rPr>
          <w:rFonts w:ascii="Tahoma" w:hAnsi="Tahoma" w:cs="Tahoma"/>
          <w:sz w:val="22"/>
          <w:szCs w:val="22"/>
        </w:rPr>
        <w:t xml:space="preserve">, entre a Emissora, a Cedente, </w:t>
      </w:r>
      <w:r w:rsidR="00EE0C37" w:rsidRPr="00D4459F">
        <w:rPr>
          <w:rFonts w:ascii="Tahoma" w:hAnsi="Tahoma" w:cs="Tahoma"/>
          <w:sz w:val="22"/>
          <w:szCs w:val="22"/>
        </w:rPr>
        <w:t>com a interveniência e anuência d</w:t>
      </w:r>
      <w:r w:rsidR="00E2502A" w:rsidRPr="00BF7866">
        <w:rPr>
          <w:rFonts w:ascii="Tahoma" w:hAnsi="Tahoma" w:cs="Tahoma"/>
          <w:sz w:val="22"/>
          <w:szCs w:val="22"/>
        </w:rPr>
        <w:t>o</w:t>
      </w:r>
      <w:r w:rsidRPr="00BF7866">
        <w:rPr>
          <w:rFonts w:ascii="Tahoma" w:hAnsi="Tahoma" w:cs="Tahoma"/>
          <w:sz w:val="22"/>
          <w:szCs w:val="22"/>
        </w:rPr>
        <w:t xml:space="preserve"> Agente Fiduciário e </w:t>
      </w:r>
      <w:r w:rsidR="004A2C95">
        <w:rPr>
          <w:rFonts w:ascii="Tahoma" w:hAnsi="Tahoma" w:cs="Tahoma"/>
          <w:sz w:val="22"/>
          <w:szCs w:val="22"/>
        </w:rPr>
        <w:t>d</w:t>
      </w:r>
      <w:r w:rsidRPr="00BF7866">
        <w:rPr>
          <w:rFonts w:ascii="Tahoma" w:hAnsi="Tahoma" w:cs="Tahoma"/>
          <w:sz w:val="22"/>
          <w:szCs w:val="22"/>
        </w:rPr>
        <w:t>o Agente Administrativo que regula a ce</w:t>
      </w:r>
      <w:r w:rsidRPr="00811A49">
        <w:rPr>
          <w:rFonts w:ascii="Tahoma" w:hAnsi="Tahoma" w:cs="Tahoma"/>
          <w:sz w:val="22"/>
          <w:szCs w:val="22"/>
        </w:rPr>
        <w:t>ssão de Direitos Creditórios da Cedente à Emissora;</w:t>
      </w:r>
    </w:p>
    <w:p w14:paraId="1B52681C" w14:textId="77777777" w:rsidR="00CA763D" w:rsidRPr="00BB46AE" w:rsidRDefault="00CA763D" w:rsidP="00E57F75">
      <w:pPr>
        <w:tabs>
          <w:tab w:val="left" w:pos="851"/>
        </w:tabs>
        <w:autoSpaceDE/>
        <w:autoSpaceDN/>
        <w:adjustRightInd/>
        <w:spacing w:line="320" w:lineRule="atLeast"/>
        <w:rPr>
          <w:rFonts w:ascii="Tahoma" w:hAnsi="Tahoma" w:cs="Tahoma"/>
          <w:b/>
          <w:sz w:val="22"/>
          <w:szCs w:val="22"/>
        </w:rPr>
      </w:pPr>
    </w:p>
    <w:p w14:paraId="4370BF08" w14:textId="7DA065F8" w:rsidR="00CA763D" w:rsidRPr="00811A49" w:rsidRDefault="008C7533" w:rsidP="00E57F75">
      <w:pPr>
        <w:numPr>
          <w:ilvl w:val="0"/>
          <w:numId w:val="49"/>
        </w:numPr>
        <w:tabs>
          <w:tab w:val="left" w:pos="851"/>
        </w:tabs>
        <w:autoSpaceDE/>
        <w:autoSpaceDN/>
        <w:adjustRightInd/>
        <w:spacing w:line="320" w:lineRule="atLeast"/>
        <w:ind w:left="0" w:firstLine="0"/>
        <w:rPr>
          <w:rFonts w:ascii="Tahoma" w:hAnsi="Tahoma" w:cs="Tahoma"/>
          <w:b/>
          <w:sz w:val="22"/>
          <w:szCs w:val="22"/>
        </w:rPr>
      </w:pPr>
      <w:r w:rsidRPr="00785233">
        <w:rPr>
          <w:rFonts w:ascii="Tahoma" w:hAnsi="Tahoma" w:cs="Tahoma"/>
          <w:sz w:val="22"/>
          <w:szCs w:val="22"/>
          <w:u w:val="single"/>
        </w:rPr>
        <w:t>Contrato de Cessão Fiduciária</w:t>
      </w:r>
      <w:r w:rsidRPr="00785233">
        <w:rPr>
          <w:rFonts w:ascii="Tahoma" w:hAnsi="Tahoma" w:cs="Tahoma"/>
          <w:sz w:val="22"/>
          <w:szCs w:val="22"/>
        </w:rPr>
        <w:t>: o “</w:t>
      </w:r>
      <w:r w:rsidRPr="00785233">
        <w:rPr>
          <w:rFonts w:ascii="Tahoma" w:hAnsi="Tahoma" w:cs="Tahoma"/>
          <w:i/>
          <w:iCs/>
          <w:sz w:val="22"/>
          <w:szCs w:val="22"/>
        </w:rPr>
        <w:t>Instrumento Particular de Cessão Fiduciária de Direitos Creditórios em Garantia e Outras Avenças</w:t>
      </w:r>
      <w:r w:rsidRPr="002013D9">
        <w:rPr>
          <w:rFonts w:ascii="Tahoma" w:hAnsi="Tahoma" w:cs="Tahoma"/>
          <w:sz w:val="22"/>
          <w:szCs w:val="22"/>
        </w:rPr>
        <w:t xml:space="preserve">”, </w:t>
      </w:r>
      <w:r w:rsidR="003D005D">
        <w:rPr>
          <w:rFonts w:ascii="Tahoma" w:hAnsi="Tahoma" w:cs="Tahoma"/>
          <w:sz w:val="22"/>
          <w:szCs w:val="22"/>
        </w:rPr>
        <w:t xml:space="preserve">a ser </w:t>
      </w:r>
      <w:r w:rsidRPr="002013D9">
        <w:rPr>
          <w:rFonts w:ascii="Tahoma" w:hAnsi="Tahoma" w:cs="Tahoma"/>
          <w:sz w:val="22"/>
          <w:szCs w:val="22"/>
        </w:rPr>
        <w:t>celebrado</w:t>
      </w:r>
      <w:r w:rsidRPr="00E65CC3">
        <w:rPr>
          <w:rFonts w:ascii="Tahoma" w:hAnsi="Tahoma" w:cs="Tahoma"/>
          <w:sz w:val="22"/>
          <w:szCs w:val="22"/>
        </w:rPr>
        <w:t xml:space="preserve">, entre a Emissora, </w:t>
      </w:r>
      <w:r w:rsidR="00CC7262" w:rsidRPr="00D4459F">
        <w:rPr>
          <w:rFonts w:ascii="Tahoma" w:hAnsi="Tahoma" w:cs="Tahoma"/>
          <w:sz w:val="22"/>
          <w:szCs w:val="22"/>
        </w:rPr>
        <w:t>a Crediare</w:t>
      </w:r>
      <w:r w:rsidRPr="00BF7866">
        <w:rPr>
          <w:rFonts w:ascii="Tahoma" w:hAnsi="Tahoma" w:cs="Tahoma"/>
          <w:sz w:val="22"/>
          <w:szCs w:val="22"/>
        </w:rPr>
        <w:t xml:space="preserve"> e o Agente Fiduciário, por meio do qual será constituída a Garantia </w:t>
      </w:r>
      <w:r w:rsidRPr="00811A49">
        <w:rPr>
          <w:rFonts w:ascii="Tahoma" w:hAnsi="Tahoma" w:cs="Tahoma"/>
          <w:sz w:val="22"/>
          <w:szCs w:val="22"/>
        </w:rPr>
        <w:t>Real;</w:t>
      </w:r>
    </w:p>
    <w:p w14:paraId="575D6CF9" w14:textId="77777777" w:rsidR="00CA763D" w:rsidRPr="00BB46AE" w:rsidRDefault="00CA763D" w:rsidP="00E57F75">
      <w:pPr>
        <w:tabs>
          <w:tab w:val="left" w:pos="851"/>
        </w:tabs>
        <w:spacing w:line="320" w:lineRule="atLeast"/>
        <w:rPr>
          <w:rFonts w:ascii="Tahoma" w:hAnsi="Tahoma" w:cs="Tahoma"/>
          <w:b/>
          <w:sz w:val="22"/>
          <w:szCs w:val="22"/>
        </w:rPr>
      </w:pPr>
    </w:p>
    <w:p w14:paraId="362A68D8" w14:textId="518F4CBF" w:rsidR="00CA763D" w:rsidRPr="00811A49" w:rsidRDefault="008C7533" w:rsidP="00E57F75">
      <w:pPr>
        <w:numPr>
          <w:ilvl w:val="0"/>
          <w:numId w:val="49"/>
        </w:numPr>
        <w:tabs>
          <w:tab w:val="left" w:pos="851"/>
        </w:tabs>
        <w:autoSpaceDE/>
        <w:autoSpaceDN/>
        <w:adjustRightInd/>
        <w:spacing w:line="320" w:lineRule="atLeast"/>
        <w:ind w:left="0" w:firstLine="0"/>
        <w:rPr>
          <w:rFonts w:ascii="Tahoma" w:hAnsi="Tahoma" w:cs="Tahoma"/>
          <w:b/>
          <w:sz w:val="22"/>
          <w:szCs w:val="22"/>
        </w:rPr>
      </w:pPr>
      <w:r w:rsidRPr="00785233">
        <w:rPr>
          <w:rFonts w:ascii="Tahoma" w:hAnsi="Tahoma" w:cs="Tahoma"/>
          <w:bCs/>
          <w:sz w:val="22"/>
          <w:szCs w:val="22"/>
          <w:u w:val="single"/>
        </w:rPr>
        <w:t>Contrato de Cobrança</w:t>
      </w:r>
      <w:r w:rsidR="002E3E04">
        <w:rPr>
          <w:rFonts w:ascii="Tahoma" w:hAnsi="Tahoma" w:cs="Tahoma"/>
          <w:bCs/>
          <w:sz w:val="22"/>
          <w:szCs w:val="22"/>
          <w:u w:val="single"/>
        </w:rPr>
        <w:t xml:space="preserve"> Extraordinária</w:t>
      </w:r>
      <w:r w:rsidRPr="00785233">
        <w:rPr>
          <w:rFonts w:ascii="Tahoma" w:hAnsi="Tahoma" w:cs="Tahoma"/>
          <w:bCs/>
          <w:sz w:val="22"/>
          <w:szCs w:val="22"/>
        </w:rPr>
        <w:t xml:space="preserve">: </w:t>
      </w:r>
      <w:r w:rsidRPr="00785233">
        <w:rPr>
          <w:rFonts w:ascii="Tahoma" w:hAnsi="Tahoma" w:cs="Tahoma"/>
          <w:sz w:val="22"/>
          <w:szCs w:val="22"/>
        </w:rPr>
        <w:t>o “</w:t>
      </w:r>
      <w:r w:rsidRPr="00785233">
        <w:rPr>
          <w:rFonts w:ascii="Tahoma" w:hAnsi="Tahoma" w:cs="Tahoma"/>
          <w:i/>
          <w:iCs/>
          <w:sz w:val="22"/>
          <w:szCs w:val="22"/>
        </w:rPr>
        <w:t>Contrato de Prestação de Serviços de Agente de Pagamento, Cobrança de Direitos Creditórios e Outras Avenças</w:t>
      </w:r>
      <w:r w:rsidRPr="002013D9">
        <w:rPr>
          <w:rFonts w:ascii="Tahoma" w:hAnsi="Tahoma" w:cs="Tahoma"/>
          <w:sz w:val="22"/>
          <w:szCs w:val="22"/>
        </w:rPr>
        <w:t>”, celebrado</w:t>
      </w:r>
      <w:r w:rsidR="003D005D">
        <w:rPr>
          <w:rFonts w:ascii="Tahoma" w:hAnsi="Tahoma" w:cs="Tahoma"/>
          <w:sz w:val="22"/>
          <w:szCs w:val="22"/>
        </w:rPr>
        <w:t xml:space="preserve"> </w:t>
      </w:r>
      <w:r w:rsidR="001E32DC">
        <w:rPr>
          <w:rFonts w:ascii="Tahoma" w:hAnsi="Tahoma" w:cs="Tahoma"/>
          <w:sz w:val="22"/>
          <w:szCs w:val="22"/>
        </w:rPr>
        <w:t>em 04 de abril de 2022</w:t>
      </w:r>
      <w:r w:rsidRPr="00E65CC3">
        <w:rPr>
          <w:rFonts w:ascii="Tahoma" w:hAnsi="Tahoma" w:cs="Tahoma"/>
          <w:sz w:val="22"/>
          <w:szCs w:val="22"/>
        </w:rPr>
        <w:t xml:space="preserve">, entre a Emissora e o </w:t>
      </w:r>
      <w:r w:rsidRPr="00D4459F">
        <w:rPr>
          <w:rFonts w:ascii="Tahoma" w:hAnsi="Tahoma" w:cs="Tahoma"/>
          <w:sz w:val="22"/>
          <w:szCs w:val="22"/>
        </w:rPr>
        <w:t xml:space="preserve">Agente de </w:t>
      </w:r>
      <w:r w:rsidRPr="00DC0411">
        <w:rPr>
          <w:rFonts w:ascii="Tahoma" w:hAnsi="Tahoma" w:cs="Tahoma"/>
          <w:sz w:val="22"/>
          <w:szCs w:val="22"/>
        </w:rPr>
        <w:t>Cobrança</w:t>
      </w:r>
      <w:r w:rsidR="00D64C38" w:rsidRPr="00DC0411">
        <w:rPr>
          <w:rFonts w:ascii="Tahoma" w:hAnsi="Tahoma" w:cs="Tahoma"/>
          <w:sz w:val="22"/>
          <w:szCs w:val="22"/>
        </w:rPr>
        <w:t xml:space="preserve"> </w:t>
      </w:r>
      <w:r w:rsidR="00D64C38" w:rsidRPr="00511632">
        <w:rPr>
          <w:rFonts w:ascii="Tahoma" w:hAnsi="Tahoma" w:cs="Tahoma"/>
          <w:sz w:val="22"/>
          <w:szCs w:val="22"/>
        </w:rPr>
        <w:t>Extraordinária</w:t>
      </w:r>
      <w:r w:rsidRPr="00D4459F">
        <w:rPr>
          <w:rFonts w:ascii="Tahoma" w:hAnsi="Tahoma" w:cs="Tahoma"/>
          <w:sz w:val="22"/>
          <w:szCs w:val="22"/>
        </w:rPr>
        <w:t xml:space="preserve">, que regula a prestação de </w:t>
      </w:r>
      <w:r w:rsidRPr="00BF7866">
        <w:rPr>
          <w:rFonts w:ascii="Tahoma" w:hAnsi="Tahoma" w:cs="Tahoma"/>
          <w:sz w:val="22"/>
          <w:szCs w:val="22"/>
        </w:rPr>
        <w:t>serviços de cobrança dos Direitos Creditórios Vinculados inadimplidos;</w:t>
      </w:r>
    </w:p>
    <w:p w14:paraId="1404FEE3" w14:textId="77777777" w:rsidR="00CA763D" w:rsidRPr="00BB46AE" w:rsidRDefault="00CA763D" w:rsidP="00E57F75">
      <w:pPr>
        <w:tabs>
          <w:tab w:val="left" w:pos="851"/>
        </w:tabs>
        <w:spacing w:line="320" w:lineRule="atLeast"/>
        <w:rPr>
          <w:rFonts w:ascii="Tahoma" w:hAnsi="Tahoma" w:cs="Tahoma"/>
          <w:b/>
          <w:sz w:val="22"/>
          <w:szCs w:val="22"/>
        </w:rPr>
      </w:pPr>
    </w:p>
    <w:p w14:paraId="1EB30AD5" w14:textId="59FC591D" w:rsidR="00CA763D" w:rsidRPr="00BF7866"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785233">
        <w:rPr>
          <w:rFonts w:ascii="Tahoma" w:hAnsi="Tahoma" w:cs="Tahoma"/>
          <w:sz w:val="22"/>
          <w:szCs w:val="22"/>
          <w:u w:val="single"/>
        </w:rPr>
        <w:t>Contrato de Conta Vinculada</w:t>
      </w:r>
      <w:r w:rsidRPr="00785233">
        <w:rPr>
          <w:rFonts w:ascii="Tahoma" w:hAnsi="Tahoma" w:cs="Tahoma"/>
          <w:sz w:val="22"/>
          <w:szCs w:val="22"/>
        </w:rPr>
        <w:t>: o contrato de prestação de serviços de depósito e de administração de conta celebrado ou a ser celebrado entre a Cedente, a instituição depositária da Conta Vinculada (</w:t>
      </w:r>
      <w:r w:rsidRPr="002013D9">
        <w:rPr>
          <w:rFonts w:ascii="Tahoma" w:hAnsi="Tahoma" w:cs="Tahoma"/>
          <w:bCs/>
          <w:sz w:val="22"/>
          <w:szCs w:val="22"/>
        </w:rPr>
        <w:t xml:space="preserve">bem como eventual </w:t>
      </w:r>
      <w:r w:rsidRPr="00583287">
        <w:rPr>
          <w:rFonts w:ascii="Tahoma" w:hAnsi="Tahoma" w:cs="Tahoma"/>
          <w:sz w:val="22"/>
          <w:szCs w:val="22"/>
        </w:rPr>
        <w:t xml:space="preserve">nova instituição financeira consignante que preencha </w:t>
      </w:r>
      <w:r w:rsidRPr="00583287">
        <w:rPr>
          <w:rFonts w:ascii="Tahoma" w:hAnsi="Tahoma" w:cs="Tahoma"/>
          <w:sz w:val="22"/>
          <w:szCs w:val="22"/>
        </w:rPr>
        <w:lastRenderedPageBreak/>
        <w:t xml:space="preserve">os requisitos listados na cláusula </w:t>
      </w:r>
      <w:r w:rsidR="0000018A" w:rsidRPr="00E65CC3">
        <w:rPr>
          <w:rFonts w:ascii="Tahoma" w:hAnsi="Tahoma" w:cs="Tahoma"/>
          <w:sz w:val="22"/>
          <w:szCs w:val="22"/>
        </w:rPr>
        <w:fldChar w:fldCharType="begin"/>
      </w:r>
      <w:r w:rsidR="0000018A" w:rsidRPr="00583287">
        <w:rPr>
          <w:rFonts w:ascii="Tahoma" w:hAnsi="Tahoma" w:cs="Tahoma"/>
          <w:sz w:val="22"/>
          <w:szCs w:val="22"/>
        </w:rPr>
        <w:instrText xml:space="preserve"> REF _Ref95145202 \r \h </w:instrText>
      </w:r>
      <w:r w:rsidR="0000018A" w:rsidRPr="00E65CC3">
        <w:rPr>
          <w:rFonts w:ascii="Tahoma" w:hAnsi="Tahoma" w:cs="Tahoma"/>
          <w:sz w:val="22"/>
          <w:szCs w:val="22"/>
        </w:rPr>
      </w:r>
      <w:r w:rsidR="0000018A" w:rsidRPr="00E65CC3">
        <w:rPr>
          <w:rFonts w:ascii="Tahoma" w:hAnsi="Tahoma" w:cs="Tahoma"/>
          <w:sz w:val="22"/>
          <w:szCs w:val="22"/>
        </w:rPr>
        <w:fldChar w:fldCharType="separate"/>
      </w:r>
      <w:r w:rsidR="001E3BF4">
        <w:rPr>
          <w:rFonts w:ascii="Tahoma" w:hAnsi="Tahoma" w:cs="Tahoma"/>
          <w:sz w:val="22"/>
          <w:szCs w:val="22"/>
        </w:rPr>
        <w:t>3.12.6</w:t>
      </w:r>
      <w:r w:rsidR="0000018A" w:rsidRPr="00E65CC3">
        <w:rPr>
          <w:rFonts w:ascii="Tahoma" w:hAnsi="Tahoma" w:cs="Tahoma"/>
          <w:sz w:val="22"/>
          <w:szCs w:val="22"/>
        </w:rPr>
        <w:fldChar w:fldCharType="end"/>
      </w:r>
      <w:r w:rsidRPr="00583287">
        <w:rPr>
          <w:rFonts w:ascii="Tahoma" w:hAnsi="Tahoma" w:cs="Tahoma"/>
          <w:sz w:val="22"/>
          <w:szCs w:val="22"/>
        </w:rPr>
        <w:t xml:space="preserve"> desta Escritura de Emissão), a Emissora e o Agente Fiduc</w:t>
      </w:r>
      <w:r w:rsidRPr="00D4459F">
        <w:rPr>
          <w:rFonts w:ascii="Tahoma" w:hAnsi="Tahoma" w:cs="Tahoma"/>
          <w:sz w:val="22"/>
          <w:szCs w:val="22"/>
        </w:rPr>
        <w:t xml:space="preserve">iário; </w:t>
      </w:r>
    </w:p>
    <w:p w14:paraId="55B341FA" w14:textId="77777777" w:rsidR="00CA763D" w:rsidRPr="00811A49" w:rsidRDefault="00CA763D" w:rsidP="00E57F75">
      <w:pPr>
        <w:tabs>
          <w:tab w:val="left" w:pos="851"/>
        </w:tabs>
        <w:spacing w:line="320" w:lineRule="atLeast"/>
        <w:rPr>
          <w:rFonts w:ascii="Tahoma" w:hAnsi="Tahoma" w:cs="Tahoma"/>
          <w:sz w:val="22"/>
          <w:szCs w:val="22"/>
        </w:rPr>
      </w:pPr>
    </w:p>
    <w:p w14:paraId="58F7014A"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b/>
          <w:sz w:val="22"/>
          <w:szCs w:val="22"/>
        </w:rPr>
      </w:pPr>
      <w:r w:rsidRPr="00BB46AE">
        <w:rPr>
          <w:rFonts w:ascii="Tahoma" w:hAnsi="Tahoma" w:cs="Tahoma"/>
          <w:sz w:val="22"/>
          <w:szCs w:val="22"/>
          <w:u w:val="single"/>
        </w:rPr>
        <w:t>Contrato de Depósito</w:t>
      </w:r>
      <w:r w:rsidRPr="00785233">
        <w:rPr>
          <w:rFonts w:ascii="Tahoma" w:hAnsi="Tahoma" w:cs="Tahoma"/>
          <w:sz w:val="22"/>
          <w:szCs w:val="22"/>
        </w:rPr>
        <w:t xml:space="preserve">: cada contrato que venha a ser celebrado entre </w:t>
      </w:r>
      <w:r w:rsidR="00CC7262" w:rsidRPr="00785233">
        <w:rPr>
          <w:rFonts w:ascii="Tahoma" w:hAnsi="Tahoma" w:cs="Tahoma"/>
          <w:sz w:val="22"/>
          <w:szCs w:val="22"/>
        </w:rPr>
        <w:t>a</w:t>
      </w:r>
      <w:r w:rsidRPr="00785233">
        <w:rPr>
          <w:rFonts w:ascii="Tahoma" w:hAnsi="Tahoma" w:cs="Tahoma"/>
          <w:sz w:val="22"/>
          <w:szCs w:val="22"/>
        </w:rPr>
        <w:t xml:space="preserve"> </w:t>
      </w:r>
      <w:r w:rsidR="00EE0C37" w:rsidRPr="00785233">
        <w:rPr>
          <w:rFonts w:ascii="Tahoma" w:hAnsi="Tahoma" w:cs="Tahoma"/>
          <w:sz w:val="22"/>
          <w:szCs w:val="22"/>
        </w:rPr>
        <w:t>Emissora</w:t>
      </w:r>
      <w:r w:rsidRPr="002013D9">
        <w:rPr>
          <w:rFonts w:ascii="Tahoma" w:hAnsi="Tahoma" w:cs="Tahoma"/>
          <w:sz w:val="22"/>
          <w:szCs w:val="22"/>
        </w:rPr>
        <w:t xml:space="preserve"> e </w:t>
      </w:r>
      <w:r w:rsidR="00DD6306" w:rsidRPr="00583287">
        <w:rPr>
          <w:rFonts w:ascii="Tahoma" w:hAnsi="Tahoma" w:cs="Tahoma"/>
          <w:sz w:val="22"/>
          <w:szCs w:val="22"/>
        </w:rPr>
        <w:t>o Agente de Guarda</w:t>
      </w:r>
      <w:r w:rsidRPr="00583287">
        <w:rPr>
          <w:rFonts w:ascii="Tahoma" w:hAnsi="Tahoma" w:cs="Tahoma"/>
          <w:sz w:val="22"/>
          <w:szCs w:val="22"/>
        </w:rPr>
        <w:t>, com a interveniência e anuência da Cedente e d</w:t>
      </w:r>
      <w:r w:rsidR="00D53B1E" w:rsidRPr="00583287">
        <w:rPr>
          <w:rFonts w:ascii="Tahoma" w:hAnsi="Tahoma" w:cs="Tahoma"/>
          <w:sz w:val="22"/>
          <w:szCs w:val="22"/>
        </w:rPr>
        <w:t>o Agente Administrativo</w:t>
      </w:r>
      <w:r w:rsidRPr="00583287">
        <w:rPr>
          <w:rFonts w:ascii="Tahoma" w:hAnsi="Tahoma" w:cs="Tahoma"/>
          <w:sz w:val="22"/>
          <w:szCs w:val="22"/>
        </w:rPr>
        <w:t>, para que a referida empresa preste os serviços de guarda física e/ou eletrônica,</w:t>
      </w:r>
      <w:r w:rsidRPr="00583287">
        <w:rPr>
          <w:rFonts w:ascii="Tahoma" w:hAnsi="Tahoma" w:cs="Tahoma"/>
          <w:bCs/>
          <w:sz w:val="22"/>
          <w:szCs w:val="22"/>
        </w:rPr>
        <w:t xml:space="preserve"> manutenção, </w:t>
      </w:r>
      <w:r w:rsidRPr="00583287">
        <w:rPr>
          <w:rFonts w:ascii="Tahoma" w:hAnsi="Tahoma" w:cs="Tahoma"/>
          <w:sz w:val="22"/>
          <w:szCs w:val="22"/>
        </w:rPr>
        <w:t>armazenamento</w:t>
      </w:r>
      <w:r w:rsidRPr="00583287">
        <w:rPr>
          <w:rFonts w:ascii="Tahoma" w:hAnsi="Tahoma" w:cs="Tahoma"/>
          <w:bCs/>
          <w:sz w:val="22"/>
          <w:szCs w:val="22"/>
        </w:rPr>
        <w:t>, organização</w:t>
      </w:r>
      <w:r w:rsidRPr="00583287">
        <w:rPr>
          <w:rFonts w:ascii="Tahoma" w:hAnsi="Tahoma" w:cs="Tahoma"/>
          <w:sz w:val="22"/>
          <w:szCs w:val="22"/>
        </w:rPr>
        <w:t xml:space="preserve"> e digitalização dos Documentos Comprobatórios, sejam estes físicos ou eletrônicos, permanecendo </w:t>
      </w:r>
      <w:r w:rsidR="00EE0C37" w:rsidRPr="00583287">
        <w:rPr>
          <w:rFonts w:ascii="Tahoma" w:hAnsi="Tahoma" w:cs="Tahoma"/>
          <w:sz w:val="22"/>
          <w:szCs w:val="22"/>
        </w:rPr>
        <w:t>a Emissora</w:t>
      </w:r>
      <w:r w:rsidRPr="00583287">
        <w:rPr>
          <w:rFonts w:ascii="Tahoma" w:hAnsi="Tahoma" w:cs="Tahoma"/>
          <w:sz w:val="22"/>
          <w:szCs w:val="22"/>
        </w:rPr>
        <w:t xml:space="preserve"> responsável</w:t>
      </w:r>
      <w:r w:rsidR="00D53B1E" w:rsidRPr="00583287">
        <w:rPr>
          <w:rFonts w:ascii="Tahoma" w:hAnsi="Tahoma" w:cs="Tahoma"/>
          <w:sz w:val="22"/>
          <w:szCs w:val="22"/>
        </w:rPr>
        <w:t xml:space="preserve">, com </w:t>
      </w:r>
      <w:r w:rsidR="00CC7262" w:rsidRPr="00583287">
        <w:rPr>
          <w:rFonts w:ascii="Tahoma" w:hAnsi="Tahoma" w:cs="Tahoma"/>
          <w:sz w:val="22"/>
          <w:szCs w:val="22"/>
        </w:rPr>
        <w:t>auxílio</w:t>
      </w:r>
      <w:r w:rsidR="00D53B1E" w:rsidRPr="00583287">
        <w:rPr>
          <w:rFonts w:ascii="Tahoma" w:hAnsi="Tahoma" w:cs="Tahoma"/>
          <w:sz w:val="22"/>
          <w:szCs w:val="22"/>
        </w:rPr>
        <w:t xml:space="preserve"> do Agente Administrativo,</w:t>
      </w:r>
      <w:r w:rsidRPr="00583287">
        <w:rPr>
          <w:rFonts w:ascii="Tahoma" w:hAnsi="Tahoma" w:cs="Tahoma"/>
          <w:sz w:val="22"/>
          <w:szCs w:val="22"/>
        </w:rPr>
        <w:t xml:space="preserve"> pela definição das regras e procedimentos de forma a permitir o efetivo controle sobre a movimentação sobre os Documentos Comprobatórios;</w:t>
      </w:r>
    </w:p>
    <w:p w14:paraId="16F95C30" w14:textId="77777777" w:rsidR="00CA763D" w:rsidRPr="00583287" w:rsidRDefault="00CA763D" w:rsidP="00E57F75">
      <w:pPr>
        <w:pStyle w:val="PargrafodaLista"/>
        <w:spacing w:line="320" w:lineRule="atLeast"/>
        <w:rPr>
          <w:rFonts w:ascii="Tahoma" w:hAnsi="Tahoma" w:cs="Tahoma"/>
          <w:sz w:val="22"/>
          <w:szCs w:val="22"/>
        </w:rPr>
      </w:pPr>
    </w:p>
    <w:p w14:paraId="77524AEA" w14:textId="4E34D0CA"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b/>
          <w:sz w:val="22"/>
          <w:szCs w:val="22"/>
        </w:rPr>
      </w:pPr>
      <w:r w:rsidRPr="00583287">
        <w:rPr>
          <w:rFonts w:ascii="Tahoma" w:hAnsi="Tahoma" w:cs="Tahoma"/>
          <w:bCs/>
          <w:sz w:val="22"/>
          <w:szCs w:val="22"/>
          <w:u w:val="single"/>
        </w:rPr>
        <w:t>Contrato de Distribuição</w:t>
      </w:r>
      <w:r w:rsidRPr="00583287">
        <w:rPr>
          <w:rFonts w:ascii="Tahoma" w:hAnsi="Tahoma" w:cs="Tahoma"/>
          <w:bCs/>
          <w:sz w:val="22"/>
          <w:szCs w:val="22"/>
        </w:rPr>
        <w:t>:</w:t>
      </w:r>
      <w:r w:rsidRPr="00583287">
        <w:rPr>
          <w:rFonts w:ascii="Tahoma" w:hAnsi="Tahoma" w:cs="Tahoma"/>
          <w:bCs/>
          <w:i/>
          <w:iCs/>
          <w:sz w:val="22"/>
          <w:szCs w:val="22"/>
        </w:rPr>
        <w:t xml:space="preserve"> </w:t>
      </w:r>
      <w:r w:rsidRPr="00583287">
        <w:rPr>
          <w:rFonts w:ascii="Tahoma" w:hAnsi="Tahoma" w:cs="Tahoma"/>
          <w:bCs/>
          <w:sz w:val="22"/>
          <w:szCs w:val="22"/>
        </w:rPr>
        <w:t>o “</w:t>
      </w:r>
      <w:r w:rsidRPr="00583287">
        <w:rPr>
          <w:rFonts w:ascii="Tahoma" w:hAnsi="Tahoma" w:cs="Tahoma"/>
          <w:bCs/>
          <w:i/>
          <w:iCs/>
          <w:sz w:val="22"/>
          <w:szCs w:val="22"/>
        </w:rPr>
        <w:t xml:space="preserve">Contrato de Colocação e Distribuição Pública com Esforços Restritos, em Regime de Melhores Esforços de Colocação, </w:t>
      </w:r>
      <w:r w:rsidR="00E144AE" w:rsidRPr="00E144AE">
        <w:rPr>
          <w:rFonts w:ascii="Tahoma" w:hAnsi="Tahoma" w:cs="Tahoma"/>
          <w:bCs/>
          <w:i/>
          <w:iCs/>
          <w:sz w:val="22"/>
          <w:szCs w:val="22"/>
        </w:rPr>
        <w:t xml:space="preserve">da 1ª (Primeira) Emissão de Debêntures Simples, Não Conversíveis em Ações, da Espécie com Garantia Real, em 2 (Duas) Séries, para Distribuição Pública com Esforços Restritos para as Debêntures da 1ª (Primeira) Série, da </w:t>
      </w:r>
      <w:r w:rsidR="00C73B57" w:rsidRPr="00E144AE">
        <w:rPr>
          <w:rFonts w:ascii="Tahoma" w:hAnsi="Tahoma" w:cs="Tahoma"/>
          <w:bCs/>
          <w:i/>
          <w:iCs/>
          <w:sz w:val="22"/>
          <w:szCs w:val="22"/>
        </w:rPr>
        <w:t>VERT</w:t>
      </w:r>
      <w:r w:rsidR="00E144AE" w:rsidRPr="00E144AE">
        <w:rPr>
          <w:rFonts w:ascii="Tahoma" w:hAnsi="Tahoma" w:cs="Tahoma"/>
          <w:bCs/>
          <w:i/>
          <w:iCs/>
          <w:sz w:val="22"/>
          <w:szCs w:val="22"/>
        </w:rPr>
        <w:t xml:space="preserve"> Crediare Companhia </w:t>
      </w:r>
      <w:proofErr w:type="spellStart"/>
      <w:r w:rsidR="00E144AE" w:rsidRPr="00E144AE">
        <w:rPr>
          <w:rFonts w:ascii="Tahoma" w:hAnsi="Tahoma" w:cs="Tahoma"/>
          <w:bCs/>
          <w:i/>
          <w:iCs/>
          <w:sz w:val="22"/>
          <w:szCs w:val="22"/>
        </w:rPr>
        <w:t>Securitizadora</w:t>
      </w:r>
      <w:proofErr w:type="spellEnd"/>
      <w:r w:rsidR="00E144AE" w:rsidRPr="00E144AE">
        <w:rPr>
          <w:rFonts w:ascii="Tahoma" w:hAnsi="Tahoma" w:cs="Tahoma"/>
          <w:bCs/>
          <w:i/>
          <w:iCs/>
          <w:sz w:val="22"/>
          <w:szCs w:val="22"/>
        </w:rPr>
        <w:t xml:space="preserve"> de Créditos Financeiros</w:t>
      </w:r>
      <w:r w:rsidRPr="00583287">
        <w:rPr>
          <w:rFonts w:ascii="Tahoma" w:hAnsi="Tahoma" w:cs="Tahoma"/>
          <w:bCs/>
          <w:sz w:val="22"/>
          <w:szCs w:val="22"/>
        </w:rPr>
        <w:t xml:space="preserve">” </w:t>
      </w:r>
      <w:r w:rsidRPr="00583287">
        <w:rPr>
          <w:rFonts w:ascii="Tahoma" w:hAnsi="Tahoma" w:cs="Tahoma"/>
          <w:sz w:val="22"/>
          <w:szCs w:val="22"/>
        </w:rPr>
        <w:t xml:space="preserve">celebrado em </w:t>
      </w:r>
      <w:r w:rsidR="003D005D">
        <w:rPr>
          <w:rFonts w:ascii="Tahoma" w:hAnsi="Tahoma" w:cs="Tahoma"/>
          <w:sz w:val="22"/>
          <w:szCs w:val="22"/>
        </w:rPr>
        <w:t>22</w:t>
      </w:r>
      <w:r w:rsidRPr="00583287">
        <w:rPr>
          <w:rFonts w:ascii="Tahoma" w:hAnsi="Tahoma" w:cs="Tahoma"/>
          <w:sz w:val="22"/>
          <w:szCs w:val="22"/>
        </w:rPr>
        <w:t xml:space="preserve"> de </w:t>
      </w:r>
      <w:r w:rsidR="003D005D">
        <w:rPr>
          <w:rFonts w:ascii="Tahoma" w:hAnsi="Tahoma" w:cs="Tahoma"/>
          <w:sz w:val="22"/>
          <w:szCs w:val="22"/>
        </w:rPr>
        <w:t>março</w:t>
      </w:r>
      <w:r w:rsidRPr="00583287">
        <w:rPr>
          <w:rFonts w:ascii="Tahoma" w:hAnsi="Tahoma" w:cs="Tahoma"/>
          <w:sz w:val="22"/>
          <w:szCs w:val="22"/>
        </w:rPr>
        <w:t xml:space="preserve"> de </w:t>
      </w:r>
      <w:r w:rsidR="00CC7262" w:rsidRPr="00E65CC3">
        <w:rPr>
          <w:rFonts w:ascii="Tahoma" w:hAnsi="Tahoma" w:cs="Tahoma"/>
          <w:sz w:val="22"/>
          <w:szCs w:val="22"/>
        </w:rPr>
        <w:t>2022</w:t>
      </w:r>
      <w:r w:rsidRPr="00E65CC3">
        <w:rPr>
          <w:rFonts w:ascii="Tahoma" w:hAnsi="Tahoma" w:cs="Tahoma"/>
          <w:sz w:val="22"/>
          <w:szCs w:val="22"/>
        </w:rPr>
        <w:t xml:space="preserve">, entre a Emissora, </w:t>
      </w:r>
      <w:r w:rsidR="00CC7262" w:rsidRPr="00D4459F">
        <w:rPr>
          <w:rFonts w:ascii="Tahoma" w:hAnsi="Tahoma" w:cs="Tahoma"/>
          <w:sz w:val="22"/>
          <w:szCs w:val="22"/>
        </w:rPr>
        <w:t>a Crediare</w:t>
      </w:r>
      <w:r w:rsidRPr="00BF7866">
        <w:rPr>
          <w:rFonts w:ascii="Tahoma" w:hAnsi="Tahoma" w:cs="Tahoma"/>
          <w:sz w:val="22"/>
          <w:szCs w:val="22"/>
        </w:rPr>
        <w:t xml:space="preserve"> e </w:t>
      </w:r>
      <w:r w:rsidRPr="00583287">
        <w:rPr>
          <w:rFonts w:ascii="Tahoma" w:hAnsi="Tahoma" w:cs="Tahoma"/>
          <w:sz w:val="22"/>
          <w:szCs w:val="22"/>
        </w:rPr>
        <w:t>o</w:t>
      </w:r>
      <w:r w:rsidR="0009472D" w:rsidRPr="00583287">
        <w:rPr>
          <w:rFonts w:ascii="Tahoma" w:hAnsi="Tahoma" w:cs="Tahoma"/>
          <w:sz w:val="22"/>
          <w:szCs w:val="22"/>
        </w:rPr>
        <w:t>s</w:t>
      </w:r>
      <w:r w:rsidRPr="00583287">
        <w:rPr>
          <w:rFonts w:ascii="Tahoma" w:hAnsi="Tahoma" w:cs="Tahoma"/>
          <w:sz w:val="22"/>
          <w:szCs w:val="22"/>
        </w:rPr>
        <w:t xml:space="preserve"> Coordenador</w:t>
      </w:r>
      <w:r w:rsidR="0009472D" w:rsidRPr="00583287">
        <w:rPr>
          <w:rFonts w:ascii="Tahoma" w:hAnsi="Tahoma" w:cs="Tahoma"/>
          <w:sz w:val="22"/>
          <w:szCs w:val="22"/>
        </w:rPr>
        <w:t>es</w:t>
      </w:r>
      <w:r w:rsidRPr="00583287">
        <w:rPr>
          <w:rFonts w:ascii="Tahoma" w:hAnsi="Tahoma" w:cs="Tahoma"/>
          <w:sz w:val="22"/>
          <w:szCs w:val="22"/>
        </w:rPr>
        <w:t>;</w:t>
      </w:r>
    </w:p>
    <w:p w14:paraId="2B10FD07" w14:textId="77777777" w:rsidR="0016263E" w:rsidRPr="007B5A72" w:rsidRDefault="0016263E" w:rsidP="007B5A72">
      <w:pPr>
        <w:tabs>
          <w:tab w:val="left" w:pos="851"/>
        </w:tabs>
        <w:autoSpaceDE/>
        <w:autoSpaceDN/>
        <w:adjustRightInd/>
        <w:spacing w:line="320" w:lineRule="atLeast"/>
        <w:rPr>
          <w:rFonts w:ascii="Tahoma" w:hAnsi="Tahoma"/>
          <w:sz w:val="22"/>
        </w:rPr>
      </w:pPr>
    </w:p>
    <w:p w14:paraId="45C7BF7F" w14:textId="77777777" w:rsidR="0016263E" w:rsidRPr="00785233" w:rsidRDefault="008C7533" w:rsidP="00E57F75">
      <w:pPr>
        <w:numPr>
          <w:ilvl w:val="0"/>
          <w:numId w:val="49"/>
        </w:numPr>
        <w:tabs>
          <w:tab w:val="left" w:pos="851"/>
        </w:tabs>
        <w:autoSpaceDE/>
        <w:autoSpaceDN/>
        <w:adjustRightInd/>
        <w:spacing w:line="320" w:lineRule="atLeast"/>
        <w:ind w:left="0" w:firstLine="0"/>
        <w:rPr>
          <w:rFonts w:ascii="Tahoma" w:hAnsi="Tahoma" w:cs="Tahoma"/>
          <w:bCs/>
          <w:sz w:val="22"/>
          <w:szCs w:val="22"/>
        </w:rPr>
      </w:pPr>
      <w:r w:rsidRPr="00785233">
        <w:rPr>
          <w:rFonts w:ascii="Tahoma" w:hAnsi="Tahoma" w:cs="Tahoma"/>
          <w:bCs/>
          <w:sz w:val="22"/>
          <w:szCs w:val="22"/>
          <w:u w:val="single"/>
        </w:rPr>
        <w:t>Contratos de Mútuo</w:t>
      </w:r>
      <w:r w:rsidRPr="00785233">
        <w:rPr>
          <w:rFonts w:ascii="Tahoma" w:hAnsi="Tahoma" w:cs="Tahoma"/>
          <w:bCs/>
          <w:sz w:val="22"/>
          <w:szCs w:val="22"/>
        </w:rPr>
        <w:t xml:space="preserve">: os contratos definidos nos </w:t>
      </w:r>
      <w:proofErr w:type="spellStart"/>
      <w:r w:rsidRPr="00785233">
        <w:rPr>
          <w:rFonts w:ascii="Tahoma" w:hAnsi="Tahoma" w:cs="Tahoma"/>
          <w:bCs/>
          <w:sz w:val="22"/>
          <w:szCs w:val="22"/>
        </w:rPr>
        <w:t>Considerandos</w:t>
      </w:r>
      <w:proofErr w:type="spellEnd"/>
      <w:r w:rsidRPr="00785233">
        <w:rPr>
          <w:rFonts w:ascii="Tahoma" w:hAnsi="Tahoma" w:cs="Tahoma"/>
          <w:bCs/>
          <w:sz w:val="22"/>
          <w:szCs w:val="22"/>
        </w:rPr>
        <w:t>, item (i), do Contrato de Cessão;</w:t>
      </w:r>
    </w:p>
    <w:p w14:paraId="1B0A4FB1" w14:textId="77777777" w:rsidR="00CA763D" w:rsidRPr="002013D9" w:rsidRDefault="00CA763D" w:rsidP="00E57F75">
      <w:pPr>
        <w:tabs>
          <w:tab w:val="left" w:pos="851"/>
        </w:tabs>
        <w:spacing w:line="320" w:lineRule="atLeast"/>
        <w:rPr>
          <w:rFonts w:ascii="Tahoma" w:hAnsi="Tahoma" w:cs="Tahoma"/>
          <w:sz w:val="22"/>
          <w:szCs w:val="22"/>
        </w:rPr>
      </w:pPr>
    </w:p>
    <w:p w14:paraId="75A009FF" w14:textId="77777777" w:rsidR="00CA763D"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Convênio</w:t>
      </w:r>
      <w:r w:rsidRPr="00583287">
        <w:rPr>
          <w:rFonts w:ascii="Tahoma" w:hAnsi="Tahoma" w:cs="Tahoma"/>
          <w:sz w:val="22"/>
          <w:szCs w:val="22"/>
        </w:rPr>
        <w:t xml:space="preserve">: </w:t>
      </w:r>
      <w:bookmarkStart w:id="435" w:name="_Hlk81480704"/>
      <w:r w:rsidRPr="00583287">
        <w:rPr>
          <w:rFonts w:ascii="Tahoma" w:hAnsi="Tahoma" w:cs="Tahoma"/>
          <w:sz w:val="22"/>
          <w:szCs w:val="22"/>
        </w:rPr>
        <w:t xml:space="preserve">o </w:t>
      </w:r>
      <w:r w:rsidR="00126FB5" w:rsidRPr="000969AA">
        <w:rPr>
          <w:rFonts w:ascii="Tahoma" w:hAnsi="Tahoma" w:cs="Tahoma"/>
          <w:i/>
          <w:sz w:val="22"/>
          <w:szCs w:val="22"/>
        </w:rPr>
        <w:t>“Acordo de Cooperação Técnica - ACT”</w:t>
      </w:r>
      <w:r w:rsidR="00126FB5">
        <w:rPr>
          <w:rFonts w:ascii="Tahoma" w:hAnsi="Tahoma" w:cs="Tahoma"/>
          <w:i/>
          <w:sz w:val="22"/>
          <w:szCs w:val="22"/>
        </w:rPr>
        <w:t>,</w:t>
      </w:r>
      <w:r w:rsidR="00126FB5" w:rsidRPr="00E65CC3">
        <w:rPr>
          <w:rFonts w:ascii="Tahoma" w:hAnsi="Tahoma" w:cs="Tahoma"/>
          <w:sz w:val="22"/>
          <w:szCs w:val="22"/>
        </w:rPr>
        <w:t xml:space="preserve"> </w:t>
      </w:r>
      <w:r w:rsidRPr="00E65CC3">
        <w:rPr>
          <w:rFonts w:ascii="Tahoma" w:hAnsi="Tahoma" w:cs="Tahoma"/>
          <w:sz w:val="22"/>
          <w:szCs w:val="22"/>
        </w:rPr>
        <w:t xml:space="preserve">celebrado em </w:t>
      </w:r>
      <w:r w:rsidR="00126FB5">
        <w:rPr>
          <w:rFonts w:ascii="Tahoma" w:hAnsi="Tahoma" w:cs="Tahoma"/>
          <w:sz w:val="22"/>
          <w:szCs w:val="22"/>
        </w:rPr>
        <w:t>07</w:t>
      </w:r>
      <w:r w:rsidR="00126FB5" w:rsidRPr="00E65CC3">
        <w:rPr>
          <w:rFonts w:ascii="Tahoma" w:hAnsi="Tahoma" w:cs="Tahoma"/>
          <w:sz w:val="22"/>
          <w:szCs w:val="22"/>
        </w:rPr>
        <w:t xml:space="preserve"> </w:t>
      </w:r>
      <w:r w:rsidRPr="00E65CC3">
        <w:rPr>
          <w:rFonts w:ascii="Tahoma" w:hAnsi="Tahoma" w:cs="Tahoma"/>
          <w:sz w:val="22"/>
          <w:szCs w:val="22"/>
        </w:rPr>
        <w:t xml:space="preserve">de </w:t>
      </w:r>
      <w:r w:rsidR="00126FB5">
        <w:rPr>
          <w:rFonts w:ascii="Tahoma" w:hAnsi="Tahoma" w:cs="Tahoma"/>
          <w:sz w:val="22"/>
          <w:szCs w:val="22"/>
        </w:rPr>
        <w:t>abril de 2021</w:t>
      </w:r>
      <w:r w:rsidR="00126FB5" w:rsidRPr="00E65CC3">
        <w:rPr>
          <w:rFonts w:ascii="Tahoma" w:hAnsi="Tahoma" w:cs="Tahoma"/>
          <w:sz w:val="22"/>
          <w:szCs w:val="22"/>
        </w:rPr>
        <w:t xml:space="preserve">, </w:t>
      </w:r>
      <w:r w:rsidRPr="00E65CC3">
        <w:rPr>
          <w:rFonts w:ascii="Tahoma" w:hAnsi="Tahoma" w:cs="Tahoma"/>
          <w:sz w:val="22"/>
          <w:szCs w:val="22"/>
        </w:rPr>
        <w:t xml:space="preserve">no âmbito do Processo nº </w:t>
      </w:r>
      <w:r w:rsidR="00126FB5" w:rsidRPr="00126FB5">
        <w:rPr>
          <w:rFonts w:ascii="Tahoma" w:hAnsi="Tahoma" w:cs="Tahoma"/>
          <w:sz w:val="22"/>
          <w:szCs w:val="22"/>
        </w:rPr>
        <w:t>35014.096944/2021-32</w:t>
      </w:r>
      <w:r w:rsidRPr="00E65CC3">
        <w:rPr>
          <w:rFonts w:ascii="Tahoma" w:hAnsi="Tahoma" w:cs="Tahoma"/>
          <w:sz w:val="22"/>
          <w:szCs w:val="22"/>
        </w:rPr>
        <w:t>, entre, de um lado, a Cedente, e, de outro lado, o INSS, para a realização de Consignações decorrentes de empréstimos e operações com cartão de crédito aos titular</w:t>
      </w:r>
      <w:r w:rsidRPr="00D4459F">
        <w:rPr>
          <w:rFonts w:ascii="Tahoma" w:hAnsi="Tahoma" w:cs="Tahoma"/>
          <w:sz w:val="22"/>
          <w:szCs w:val="22"/>
        </w:rPr>
        <w:t>es de benefícios de aposentadoria e pensão do regime geral de previdência soc</w:t>
      </w:r>
      <w:r w:rsidRPr="00811A49">
        <w:rPr>
          <w:rFonts w:ascii="Tahoma" w:hAnsi="Tahoma" w:cs="Tahoma"/>
          <w:sz w:val="22"/>
          <w:szCs w:val="22"/>
        </w:rPr>
        <w:t>ial</w:t>
      </w:r>
      <w:bookmarkEnd w:id="435"/>
      <w:r w:rsidRPr="00811A49">
        <w:rPr>
          <w:rFonts w:ascii="Tahoma" w:hAnsi="Tahoma" w:cs="Tahoma"/>
          <w:sz w:val="22"/>
          <w:szCs w:val="22"/>
        </w:rPr>
        <w:t>;</w:t>
      </w:r>
    </w:p>
    <w:p w14:paraId="17AC6D88" w14:textId="77777777" w:rsidR="004A2C95" w:rsidRDefault="004A2C95" w:rsidP="00D842B2">
      <w:pPr>
        <w:pStyle w:val="PargrafodaLista"/>
        <w:rPr>
          <w:rFonts w:ascii="Tahoma" w:hAnsi="Tahoma" w:cs="Tahoma"/>
          <w:sz w:val="22"/>
          <w:szCs w:val="22"/>
        </w:rPr>
      </w:pPr>
    </w:p>
    <w:p w14:paraId="4CF2B17A" w14:textId="77777777" w:rsidR="004A2C95" w:rsidRPr="00811A49"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D842B2">
        <w:rPr>
          <w:rFonts w:ascii="Tahoma" w:hAnsi="Tahoma" w:cs="Tahoma"/>
          <w:sz w:val="22"/>
          <w:szCs w:val="22"/>
          <w:u w:val="single"/>
        </w:rPr>
        <w:t>Correspondente Bancário</w:t>
      </w:r>
      <w:r>
        <w:rPr>
          <w:rFonts w:ascii="Tahoma" w:hAnsi="Tahoma" w:cs="Tahoma"/>
          <w:sz w:val="22"/>
          <w:szCs w:val="22"/>
        </w:rPr>
        <w:t>: as Lojas Colombo;</w:t>
      </w:r>
    </w:p>
    <w:p w14:paraId="158F8292" w14:textId="77777777" w:rsidR="00CA763D" w:rsidRPr="00BB46AE" w:rsidRDefault="00CA763D" w:rsidP="00E57F75">
      <w:pPr>
        <w:pStyle w:val="PargrafodaLista"/>
        <w:tabs>
          <w:tab w:val="left" w:pos="851"/>
        </w:tabs>
        <w:spacing w:line="320" w:lineRule="atLeast"/>
        <w:ind w:left="0"/>
        <w:rPr>
          <w:rFonts w:ascii="Tahoma" w:hAnsi="Tahoma" w:cs="Tahoma"/>
          <w:sz w:val="22"/>
          <w:szCs w:val="22"/>
        </w:rPr>
      </w:pPr>
    </w:p>
    <w:p w14:paraId="3D90C812"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CPF/ME</w:t>
      </w:r>
      <w:r w:rsidRPr="00583287">
        <w:rPr>
          <w:rFonts w:ascii="Tahoma" w:hAnsi="Tahoma" w:cs="Tahoma"/>
          <w:sz w:val="22"/>
          <w:szCs w:val="22"/>
        </w:rPr>
        <w:t>: o Cadastro de Pessoas Físicas do Ministério da Economia;</w:t>
      </w:r>
    </w:p>
    <w:p w14:paraId="76583ABE" w14:textId="77777777" w:rsidR="00FE21B5" w:rsidRPr="00583287" w:rsidRDefault="00FE21B5" w:rsidP="00F33DB7">
      <w:pPr>
        <w:tabs>
          <w:tab w:val="left" w:pos="851"/>
        </w:tabs>
        <w:autoSpaceDE/>
        <w:autoSpaceDN/>
        <w:adjustRightInd/>
        <w:spacing w:line="320" w:lineRule="atLeast"/>
        <w:rPr>
          <w:rFonts w:ascii="Tahoma" w:hAnsi="Tahoma" w:cs="Tahoma"/>
          <w:sz w:val="22"/>
          <w:szCs w:val="22"/>
        </w:rPr>
      </w:pPr>
    </w:p>
    <w:p w14:paraId="31D293EB" w14:textId="5A105160" w:rsidR="00CA763D" w:rsidRPr="00D4459F"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bookmarkStart w:id="436" w:name="_Ref478400283"/>
      <w:r w:rsidRPr="00583287">
        <w:rPr>
          <w:rFonts w:ascii="Tahoma" w:hAnsi="Tahoma" w:cs="Tahoma"/>
          <w:sz w:val="22"/>
          <w:szCs w:val="22"/>
          <w:u w:val="single"/>
        </w:rPr>
        <w:t>Critérios de Elegibilidade</w:t>
      </w:r>
      <w:r w:rsidRPr="00583287">
        <w:rPr>
          <w:rFonts w:ascii="Tahoma" w:hAnsi="Tahoma" w:cs="Tahoma"/>
          <w:sz w:val="22"/>
          <w:szCs w:val="22"/>
        </w:rPr>
        <w:t xml:space="preserve">: os critérios de elegibilidade aos quais estão sujeitos os Direitos Creditórios para aquisição pela Emissora, nos termos da cláusula </w:t>
      </w:r>
      <w:r w:rsidR="0000018A" w:rsidRPr="00E65CC3">
        <w:rPr>
          <w:rFonts w:ascii="Tahoma" w:hAnsi="Tahoma" w:cs="Tahoma"/>
          <w:sz w:val="22"/>
          <w:szCs w:val="22"/>
        </w:rPr>
        <w:fldChar w:fldCharType="begin"/>
      </w:r>
      <w:r w:rsidR="0000018A" w:rsidRPr="00583287">
        <w:rPr>
          <w:rFonts w:ascii="Tahoma" w:hAnsi="Tahoma" w:cs="Tahoma"/>
          <w:sz w:val="22"/>
          <w:szCs w:val="22"/>
        </w:rPr>
        <w:instrText xml:space="preserve"> REF _Ref69484918 \r \h </w:instrText>
      </w:r>
      <w:r w:rsidR="0000018A" w:rsidRPr="00E65CC3">
        <w:rPr>
          <w:rFonts w:ascii="Tahoma" w:hAnsi="Tahoma" w:cs="Tahoma"/>
          <w:sz w:val="22"/>
          <w:szCs w:val="22"/>
        </w:rPr>
      </w:r>
      <w:r w:rsidR="0000018A" w:rsidRPr="00E65CC3">
        <w:rPr>
          <w:rFonts w:ascii="Tahoma" w:hAnsi="Tahoma" w:cs="Tahoma"/>
          <w:sz w:val="22"/>
          <w:szCs w:val="22"/>
        </w:rPr>
        <w:fldChar w:fldCharType="separate"/>
      </w:r>
      <w:r w:rsidR="001E3BF4">
        <w:rPr>
          <w:rFonts w:ascii="Tahoma" w:hAnsi="Tahoma" w:cs="Tahoma"/>
          <w:sz w:val="22"/>
          <w:szCs w:val="22"/>
        </w:rPr>
        <w:t>3.13</w:t>
      </w:r>
      <w:r w:rsidR="0000018A" w:rsidRPr="00E65CC3">
        <w:rPr>
          <w:rFonts w:ascii="Tahoma" w:hAnsi="Tahoma" w:cs="Tahoma"/>
          <w:sz w:val="22"/>
          <w:szCs w:val="22"/>
        </w:rPr>
        <w:fldChar w:fldCharType="end"/>
      </w:r>
      <w:r w:rsidRPr="00583287">
        <w:rPr>
          <w:rFonts w:ascii="Tahoma" w:hAnsi="Tahoma" w:cs="Tahoma"/>
          <w:sz w:val="22"/>
          <w:szCs w:val="22"/>
        </w:rPr>
        <w:t xml:space="preserve"> desta Escritura de Emissão;</w:t>
      </w:r>
      <w:bookmarkEnd w:id="436"/>
    </w:p>
    <w:p w14:paraId="768172D0" w14:textId="77777777" w:rsidR="00CA763D" w:rsidRPr="00811A49" w:rsidRDefault="00CA763D" w:rsidP="00E57F75">
      <w:pPr>
        <w:tabs>
          <w:tab w:val="left" w:pos="851"/>
        </w:tabs>
        <w:spacing w:line="320" w:lineRule="atLeast"/>
        <w:rPr>
          <w:rFonts w:ascii="Tahoma" w:hAnsi="Tahoma" w:cs="Tahoma"/>
          <w:sz w:val="22"/>
          <w:szCs w:val="22"/>
        </w:rPr>
      </w:pPr>
    </w:p>
    <w:p w14:paraId="5F1E8A99" w14:textId="77777777" w:rsidR="00CA763D" w:rsidRPr="00785233"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bookmarkStart w:id="437" w:name="_Toc140579693"/>
      <w:bookmarkStart w:id="438" w:name="_Toc141531583"/>
      <w:bookmarkStart w:id="439" w:name="_Toc141694138"/>
      <w:bookmarkStart w:id="440" w:name="_Toc142884339"/>
      <w:bookmarkStart w:id="441" w:name="_Toc154557687"/>
      <w:bookmarkStart w:id="442" w:name="_Toc162783554"/>
      <w:r w:rsidRPr="00BB46AE">
        <w:rPr>
          <w:rFonts w:ascii="Tahoma" w:hAnsi="Tahoma" w:cs="Tahoma"/>
          <w:sz w:val="22"/>
          <w:szCs w:val="22"/>
          <w:u w:val="single"/>
        </w:rPr>
        <w:t>CVM</w:t>
      </w:r>
      <w:r w:rsidRPr="00785233">
        <w:rPr>
          <w:rFonts w:ascii="Tahoma" w:hAnsi="Tahoma" w:cs="Tahoma"/>
          <w:sz w:val="22"/>
          <w:szCs w:val="22"/>
        </w:rPr>
        <w:t>: a Comissão de Valores Mobiliários;</w:t>
      </w:r>
      <w:bookmarkEnd w:id="437"/>
      <w:bookmarkEnd w:id="438"/>
      <w:bookmarkEnd w:id="439"/>
      <w:bookmarkEnd w:id="440"/>
      <w:bookmarkEnd w:id="441"/>
      <w:bookmarkEnd w:id="442"/>
    </w:p>
    <w:p w14:paraId="31B8054C" w14:textId="77777777" w:rsidR="00CA763D" w:rsidRPr="00785233" w:rsidRDefault="00CA763D" w:rsidP="00E57F75">
      <w:pPr>
        <w:pStyle w:val="PargrafodaLista"/>
        <w:spacing w:line="320" w:lineRule="atLeast"/>
        <w:rPr>
          <w:rFonts w:ascii="Tahoma" w:hAnsi="Tahoma" w:cs="Tahoma"/>
          <w:sz w:val="22"/>
          <w:szCs w:val="22"/>
        </w:rPr>
      </w:pPr>
    </w:p>
    <w:p w14:paraId="7BAFF5CB" w14:textId="332F6505" w:rsidR="00CA763D"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785233">
        <w:rPr>
          <w:rFonts w:ascii="Tahoma" w:hAnsi="Tahoma" w:cs="Tahoma"/>
          <w:sz w:val="22"/>
          <w:szCs w:val="22"/>
          <w:u w:val="single"/>
        </w:rPr>
        <w:lastRenderedPageBreak/>
        <w:t>Data de Emissão</w:t>
      </w:r>
      <w:r w:rsidRPr="002013D9">
        <w:rPr>
          <w:rFonts w:ascii="Tahoma" w:hAnsi="Tahoma" w:cs="Tahoma"/>
          <w:sz w:val="22"/>
          <w:szCs w:val="22"/>
        </w:rPr>
        <w:t>: a data de emissão das Debêntures</w:t>
      </w:r>
      <w:r w:rsidR="00171AD5">
        <w:rPr>
          <w:rFonts w:ascii="Tahoma" w:hAnsi="Tahoma" w:cs="Tahoma"/>
          <w:sz w:val="22"/>
          <w:szCs w:val="22"/>
        </w:rPr>
        <w:t xml:space="preserve"> da Primeira Série</w:t>
      </w:r>
      <w:r w:rsidRPr="002013D9">
        <w:rPr>
          <w:rFonts w:ascii="Tahoma" w:hAnsi="Tahoma" w:cs="Tahoma"/>
          <w:sz w:val="22"/>
          <w:szCs w:val="22"/>
        </w:rPr>
        <w:t xml:space="preserve">, nos termos da </w:t>
      </w:r>
      <w:r w:rsidR="00171AD5">
        <w:rPr>
          <w:rFonts w:ascii="Tahoma" w:hAnsi="Tahoma" w:cs="Tahoma"/>
          <w:sz w:val="22"/>
          <w:szCs w:val="22"/>
        </w:rPr>
        <w:t>C</w:t>
      </w:r>
      <w:r w:rsidR="00171AD5" w:rsidRPr="002013D9">
        <w:rPr>
          <w:rFonts w:ascii="Tahoma" w:hAnsi="Tahoma" w:cs="Tahoma"/>
          <w:sz w:val="22"/>
          <w:szCs w:val="22"/>
        </w:rPr>
        <w:t>láusula</w:t>
      </w:r>
      <w:r w:rsidR="00171AD5" w:rsidRPr="00583287">
        <w:rPr>
          <w:rFonts w:ascii="Tahoma" w:hAnsi="Tahoma" w:cs="Tahoma"/>
          <w:sz w:val="22"/>
          <w:szCs w:val="22"/>
        </w:rPr>
        <w:t xml:space="preserve"> </w:t>
      </w:r>
      <w:r w:rsidR="0000018A" w:rsidRPr="00E65CC3">
        <w:rPr>
          <w:rFonts w:ascii="Tahoma" w:hAnsi="Tahoma" w:cs="Tahoma"/>
          <w:sz w:val="22"/>
          <w:szCs w:val="22"/>
        </w:rPr>
        <w:fldChar w:fldCharType="begin"/>
      </w:r>
      <w:r w:rsidR="0000018A" w:rsidRPr="00583287">
        <w:rPr>
          <w:rFonts w:ascii="Tahoma" w:hAnsi="Tahoma" w:cs="Tahoma"/>
          <w:sz w:val="22"/>
          <w:szCs w:val="22"/>
        </w:rPr>
        <w:instrText xml:space="preserve"> REF _Ref95145500 \r \h </w:instrText>
      </w:r>
      <w:r w:rsidR="0000018A" w:rsidRPr="00E65CC3">
        <w:rPr>
          <w:rFonts w:ascii="Tahoma" w:hAnsi="Tahoma" w:cs="Tahoma"/>
          <w:sz w:val="22"/>
          <w:szCs w:val="22"/>
        </w:rPr>
      </w:r>
      <w:r w:rsidR="0000018A" w:rsidRPr="00E65CC3">
        <w:rPr>
          <w:rFonts w:ascii="Tahoma" w:hAnsi="Tahoma" w:cs="Tahoma"/>
          <w:sz w:val="22"/>
          <w:szCs w:val="22"/>
        </w:rPr>
        <w:fldChar w:fldCharType="separate"/>
      </w:r>
      <w:r w:rsidR="001E3BF4">
        <w:rPr>
          <w:rFonts w:ascii="Tahoma" w:hAnsi="Tahoma" w:cs="Tahoma"/>
          <w:sz w:val="22"/>
          <w:szCs w:val="22"/>
        </w:rPr>
        <w:t>3.2</w:t>
      </w:r>
      <w:r w:rsidR="0000018A" w:rsidRPr="00E65CC3">
        <w:rPr>
          <w:rFonts w:ascii="Tahoma" w:hAnsi="Tahoma" w:cs="Tahoma"/>
          <w:sz w:val="22"/>
          <w:szCs w:val="22"/>
        </w:rPr>
        <w:fldChar w:fldCharType="end"/>
      </w:r>
      <w:r w:rsidRPr="00583287">
        <w:rPr>
          <w:rFonts w:ascii="Tahoma" w:hAnsi="Tahoma" w:cs="Tahoma"/>
          <w:sz w:val="22"/>
          <w:szCs w:val="22"/>
        </w:rPr>
        <w:t>, desta Escritura de Emissão;</w:t>
      </w:r>
      <w:r w:rsidR="00AD3DCB">
        <w:rPr>
          <w:rFonts w:ascii="Tahoma" w:hAnsi="Tahoma" w:cs="Tahoma"/>
          <w:sz w:val="22"/>
          <w:szCs w:val="22"/>
        </w:rPr>
        <w:t xml:space="preserve"> </w:t>
      </w:r>
    </w:p>
    <w:p w14:paraId="28756E00" w14:textId="77777777" w:rsidR="00171AD5" w:rsidRDefault="00171AD5" w:rsidP="000969AA">
      <w:pPr>
        <w:pStyle w:val="PargrafodaLista"/>
        <w:rPr>
          <w:rFonts w:ascii="Tahoma" w:hAnsi="Tahoma" w:cs="Tahoma"/>
          <w:sz w:val="22"/>
          <w:szCs w:val="22"/>
        </w:rPr>
      </w:pPr>
    </w:p>
    <w:p w14:paraId="3C09B637" w14:textId="7C57836A" w:rsidR="00171AD5" w:rsidRPr="00D4459F"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785233">
        <w:rPr>
          <w:rFonts w:ascii="Tahoma" w:hAnsi="Tahoma" w:cs="Tahoma"/>
          <w:sz w:val="22"/>
          <w:szCs w:val="22"/>
          <w:u w:val="single"/>
        </w:rPr>
        <w:t>Data de Emissão</w:t>
      </w:r>
      <w:r>
        <w:rPr>
          <w:rFonts w:ascii="Tahoma" w:hAnsi="Tahoma" w:cs="Tahoma"/>
          <w:sz w:val="22"/>
          <w:szCs w:val="22"/>
          <w:u w:val="single"/>
        </w:rPr>
        <w:t xml:space="preserve"> – Série Subordinada</w:t>
      </w:r>
      <w:r w:rsidRPr="002013D9">
        <w:rPr>
          <w:rFonts w:ascii="Tahoma" w:hAnsi="Tahoma" w:cs="Tahoma"/>
          <w:sz w:val="22"/>
          <w:szCs w:val="22"/>
        </w:rPr>
        <w:t>: a data de emissão das Debêntures</w:t>
      </w:r>
      <w:r>
        <w:rPr>
          <w:rFonts w:ascii="Tahoma" w:hAnsi="Tahoma" w:cs="Tahoma"/>
          <w:sz w:val="22"/>
          <w:szCs w:val="22"/>
        </w:rPr>
        <w:t xml:space="preserve"> da Primeira Série</w:t>
      </w:r>
      <w:r w:rsidRPr="002013D9">
        <w:rPr>
          <w:rFonts w:ascii="Tahoma" w:hAnsi="Tahoma" w:cs="Tahoma"/>
          <w:sz w:val="22"/>
          <w:szCs w:val="22"/>
        </w:rPr>
        <w:t xml:space="preserve">, nos termos da </w:t>
      </w:r>
      <w:r>
        <w:rPr>
          <w:rFonts w:ascii="Tahoma" w:hAnsi="Tahoma" w:cs="Tahoma"/>
          <w:sz w:val="22"/>
          <w:szCs w:val="22"/>
        </w:rPr>
        <w:t>C</w:t>
      </w:r>
      <w:r w:rsidRPr="002013D9">
        <w:rPr>
          <w:rFonts w:ascii="Tahoma" w:hAnsi="Tahoma" w:cs="Tahoma"/>
          <w:sz w:val="22"/>
          <w:szCs w:val="22"/>
        </w:rPr>
        <w:t>láusula</w:t>
      </w:r>
      <w:r>
        <w:rPr>
          <w:rFonts w:ascii="Tahoma" w:hAnsi="Tahoma" w:cs="Tahoma"/>
          <w:sz w:val="22"/>
          <w:szCs w:val="22"/>
        </w:rPr>
        <w:t xml:space="preserve"> </w:t>
      </w:r>
      <w:r w:rsidR="006D54B5">
        <w:rPr>
          <w:rFonts w:ascii="Tahoma" w:hAnsi="Tahoma" w:cs="Tahoma"/>
          <w:sz w:val="22"/>
          <w:szCs w:val="22"/>
        </w:rPr>
        <w:fldChar w:fldCharType="begin"/>
      </w:r>
      <w:r w:rsidR="006D54B5">
        <w:rPr>
          <w:rFonts w:ascii="Tahoma" w:hAnsi="Tahoma" w:cs="Tahoma"/>
          <w:sz w:val="22"/>
          <w:szCs w:val="22"/>
        </w:rPr>
        <w:instrText xml:space="preserve"> REF _Ref97828712 \r \h </w:instrText>
      </w:r>
      <w:r w:rsidR="006D54B5">
        <w:rPr>
          <w:rFonts w:ascii="Tahoma" w:hAnsi="Tahoma" w:cs="Tahoma"/>
          <w:sz w:val="22"/>
          <w:szCs w:val="22"/>
        </w:rPr>
      </w:r>
      <w:r w:rsidR="006D54B5">
        <w:rPr>
          <w:rFonts w:ascii="Tahoma" w:hAnsi="Tahoma" w:cs="Tahoma"/>
          <w:sz w:val="22"/>
          <w:szCs w:val="22"/>
        </w:rPr>
        <w:fldChar w:fldCharType="separate"/>
      </w:r>
      <w:r w:rsidR="001E3BF4">
        <w:rPr>
          <w:rFonts w:ascii="Tahoma" w:hAnsi="Tahoma" w:cs="Tahoma"/>
          <w:sz w:val="22"/>
          <w:szCs w:val="22"/>
        </w:rPr>
        <w:t>3.3</w:t>
      </w:r>
      <w:r w:rsidR="006D54B5">
        <w:rPr>
          <w:rFonts w:ascii="Tahoma" w:hAnsi="Tahoma" w:cs="Tahoma"/>
          <w:sz w:val="22"/>
          <w:szCs w:val="22"/>
        </w:rPr>
        <w:fldChar w:fldCharType="end"/>
      </w:r>
      <w:r w:rsidR="006D54B5">
        <w:rPr>
          <w:rFonts w:ascii="Tahoma" w:hAnsi="Tahoma" w:cs="Tahoma"/>
          <w:sz w:val="22"/>
          <w:szCs w:val="22"/>
        </w:rPr>
        <w:t xml:space="preserve"> </w:t>
      </w:r>
      <w:r>
        <w:rPr>
          <w:rFonts w:ascii="Tahoma" w:hAnsi="Tahoma" w:cs="Tahoma"/>
          <w:sz w:val="22"/>
          <w:szCs w:val="22"/>
        </w:rPr>
        <w:t>d</w:t>
      </w:r>
      <w:r w:rsidRPr="00583287">
        <w:rPr>
          <w:rFonts w:ascii="Tahoma" w:hAnsi="Tahoma" w:cs="Tahoma"/>
          <w:sz w:val="22"/>
          <w:szCs w:val="22"/>
        </w:rPr>
        <w:t>esta Escritura de Emissão;</w:t>
      </w:r>
    </w:p>
    <w:p w14:paraId="5BA02901" w14:textId="77777777" w:rsidR="00CA763D" w:rsidRPr="00D4459F" w:rsidRDefault="00CA763D" w:rsidP="00E57F75">
      <w:pPr>
        <w:tabs>
          <w:tab w:val="left" w:pos="851"/>
        </w:tabs>
        <w:spacing w:line="320" w:lineRule="atLeast"/>
        <w:rPr>
          <w:rFonts w:ascii="Tahoma" w:hAnsi="Tahoma" w:cs="Tahoma"/>
          <w:sz w:val="22"/>
          <w:szCs w:val="22"/>
        </w:rPr>
      </w:pPr>
    </w:p>
    <w:p w14:paraId="2A520114" w14:textId="77777777" w:rsidR="00CA763D" w:rsidRPr="00785233"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811A49">
        <w:rPr>
          <w:rFonts w:ascii="Tahoma" w:hAnsi="Tahoma" w:cs="Tahoma"/>
          <w:sz w:val="22"/>
          <w:szCs w:val="22"/>
          <w:u w:val="single"/>
        </w:rPr>
        <w:t>Data de Integralização das Debêntures da Primeira Série</w:t>
      </w:r>
      <w:r w:rsidRPr="00811A49">
        <w:rPr>
          <w:rFonts w:ascii="Tahoma" w:hAnsi="Tahoma" w:cs="Tahoma"/>
          <w:sz w:val="22"/>
          <w:szCs w:val="22"/>
        </w:rPr>
        <w:t>: as datas em que deverá ocorrer a integralização das Debêntures da Primeira Série, conforme previstas no respectivo Boletim de Subscrição</w:t>
      </w:r>
      <w:r w:rsidRPr="00BB46AE">
        <w:rPr>
          <w:rFonts w:ascii="Tahoma" w:hAnsi="Tahoma" w:cs="Tahoma"/>
          <w:sz w:val="22"/>
          <w:szCs w:val="22"/>
        </w:rPr>
        <w:t>;</w:t>
      </w:r>
    </w:p>
    <w:p w14:paraId="27001D75" w14:textId="77777777" w:rsidR="00CA763D" w:rsidRPr="00785233" w:rsidRDefault="00CA763D" w:rsidP="00E57F75">
      <w:pPr>
        <w:tabs>
          <w:tab w:val="left" w:pos="851"/>
        </w:tabs>
        <w:autoSpaceDE/>
        <w:autoSpaceDN/>
        <w:adjustRightInd/>
        <w:spacing w:line="320" w:lineRule="atLeast"/>
        <w:rPr>
          <w:rFonts w:ascii="Tahoma" w:hAnsi="Tahoma" w:cs="Tahoma"/>
          <w:sz w:val="22"/>
          <w:szCs w:val="22"/>
        </w:rPr>
      </w:pPr>
    </w:p>
    <w:p w14:paraId="4A76C607"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785233">
        <w:rPr>
          <w:rFonts w:ascii="Tahoma" w:hAnsi="Tahoma" w:cs="Tahoma"/>
          <w:sz w:val="22"/>
          <w:szCs w:val="22"/>
          <w:u w:val="single"/>
        </w:rPr>
        <w:t>Data de Integralização das Debêntures da Segunda Série</w:t>
      </w:r>
      <w:r w:rsidRPr="00785233">
        <w:rPr>
          <w:rFonts w:ascii="Tahoma" w:hAnsi="Tahoma" w:cs="Tahoma"/>
          <w:sz w:val="22"/>
          <w:szCs w:val="22"/>
        </w:rPr>
        <w:t>: as datas em que deverá ocorrer a integralização das Debêntures da Segunda Sé</w:t>
      </w:r>
      <w:r w:rsidRPr="002013D9">
        <w:rPr>
          <w:rFonts w:ascii="Tahoma" w:hAnsi="Tahoma" w:cs="Tahoma"/>
          <w:sz w:val="22"/>
          <w:szCs w:val="22"/>
        </w:rPr>
        <w:t>rie, conforme previstas no respectivo Boletim de Subscrição;</w:t>
      </w:r>
    </w:p>
    <w:p w14:paraId="4997E10B" w14:textId="77777777" w:rsidR="00E33664" w:rsidRPr="00583287" w:rsidRDefault="00E33664" w:rsidP="00F33DB7">
      <w:pPr>
        <w:pStyle w:val="PargrafodaLista"/>
        <w:rPr>
          <w:rFonts w:ascii="Tahoma" w:hAnsi="Tahoma" w:cs="Tahoma"/>
          <w:sz w:val="22"/>
          <w:szCs w:val="22"/>
        </w:rPr>
      </w:pPr>
    </w:p>
    <w:p w14:paraId="62A14F6A" w14:textId="77777777" w:rsidR="00E33664"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Data de Integralização das Debêntures</w:t>
      </w:r>
      <w:r w:rsidRPr="00583287">
        <w:rPr>
          <w:rFonts w:ascii="Tahoma" w:hAnsi="Tahoma" w:cs="Tahoma"/>
          <w:sz w:val="22"/>
          <w:szCs w:val="22"/>
        </w:rPr>
        <w:t>: uma Data de Integralização das Debêntures da Primeira Série ou uma Data de Integralização das Debêntures da Segunda Série, individual e indistintamente;</w:t>
      </w:r>
    </w:p>
    <w:p w14:paraId="61708F57" w14:textId="77777777" w:rsidR="0049324A" w:rsidRPr="00583287" w:rsidRDefault="0049324A" w:rsidP="00443CCF">
      <w:pPr>
        <w:pStyle w:val="PargrafodaLista"/>
        <w:rPr>
          <w:rFonts w:ascii="Tahoma" w:hAnsi="Tahoma" w:cs="Tahoma"/>
          <w:sz w:val="22"/>
          <w:szCs w:val="22"/>
        </w:rPr>
      </w:pPr>
    </w:p>
    <w:p w14:paraId="3637E3C8" w14:textId="35DDE002" w:rsidR="0049324A"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Data de Liquidação</w:t>
      </w:r>
      <w:r w:rsidRPr="00583287">
        <w:rPr>
          <w:rFonts w:ascii="Tahoma" w:hAnsi="Tahoma" w:cs="Tahoma"/>
          <w:sz w:val="22"/>
          <w:szCs w:val="22"/>
        </w:rPr>
        <w:t>: a data de liquidação financeira das Debêntures</w:t>
      </w:r>
      <w:r w:rsidR="004132A1" w:rsidRPr="00583287">
        <w:rPr>
          <w:rFonts w:ascii="Tahoma" w:hAnsi="Tahoma" w:cs="Tahoma"/>
          <w:sz w:val="22"/>
          <w:szCs w:val="22"/>
        </w:rPr>
        <w:t xml:space="preserve"> de qualquer das Séries</w:t>
      </w:r>
      <w:r w:rsidRPr="00583287">
        <w:rPr>
          <w:rFonts w:ascii="Tahoma" w:hAnsi="Tahoma" w:cs="Tahoma"/>
          <w:sz w:val="22"/>
          <w:szCs w:val="22"/>
        </w:rPr>
        <w:t>;</w:t>
      </w:r>
    </w:p>
    <w:p w14:paraId="192A4E12" w14:textId="77777777" w:rsidR="00CA763D" w:rsidRPr="00583287" w:rsidRDefault="00CA763D" w:rsidP="00E57F75">
      <w:pPr>
        <w:tabs>
          <w:tab w:val="left" w:pos="851"/>
        </w:tabs>
        <w:spacing w:line="320" w:lineRule="atLeast"/>
        <w:rPr>
          <w:rFonts w:ascii="Tahoma" w:hAnsi="Tahoma" w:cs="Tahoma"/>
          <w:sz w:val="22"/>
          <w:szCs w:val="22"/>
        </w:rPr>
      </w:pPr>
    </w:p>
    <w:p w14:paraId="0701B6EC" w14:textId="79BCB652" w:rsidR="00F26CEC" w:rsidRPr="00583287" w:rsidRDefault="008C7533" w:rsidP="00F26CEC">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Data de Oferta</w:t>
      </w:r>
      <w:r w:rsidRPr="00583287">
        <w:rPr>
          <w:rFonts w:ascii="Tahoma" w:hAnsi="Tahoma" w:cs="Tahoma"/>
          <w:sz w:val="22"/>
          <w:szCs w:val="22"/>
        </w:rPr>
        <w:t xml:space="preserve">: toda data em que a Cedente ofertar Direitos Creditórios Elegíveis à </w:t>
      </w:r>
      <w:r w:rsidR="004A2C95">
        <w:rPr>
          <w:rFonts w:ascii="Tahoma" w:hAnsi="Tahoma" w:cs="Tahoma"/>
          <w:sz w:val="22"/>
          <w:szCs w:val="22"/>
        </w:rPr>
        <w:t>Emissora</w:t>
      </w:r>
      <w:r w:rsidRPr="00583287">
        <w:rPr>
          <w:rFonts w:ascii="Tahoma" w:hAnsi="Tahoma" w:cs="Tahoma"/>
          <w:sz w:val="22"/>
          <w:szCs w:val="22"/>
        </w:rPr>
        <w:t xml:space="preserve">, por meio do envio à Emissora de arquivo eletrônico em </w:t>
      </w:r>
      <w:r w:rsidRPr="00583287">
        <w:rPr>
          <w:rFonts w:ascii="Tahoma" w:hAnsi="Tahoma" w:cs="Tahoma"/>
          <w:i/>
          <w:iCs/>
          <w:sz w:val="22"/>
          <w:szCs w:val="22"/>
        </w:rPr>
        <w:t>layout</w:t>
      </w:r>
      <w:r w:rsidRPr="00583287">
        <w:rPr>
          <w:rFonts w:ascii="Tahoma" w:hAnsi="Tahoma" w:cs="Tahoma"/>
          <w:sz w:val="22"/>
          <w:szCs w:val="22"/>
        </w:rPr>
        <w:t xml:space="preserve"> previamente definido com a Cedente e com o Agente </w:t>
      </w:r>
      <w:r w:rsidR="006215AF">
        <w:rPr>
          <w:rFonts w:ascii="Tahoma" w:hAnsi="Tahoma" w:cs="Tahoma"/>
          <w:sz w:val="22"/>
          <w:szCs w:val="22"/>
        </w:rPr>
        <w:t>Administrativo</w:t>
      </w:r>
      <w:r w:rsidRPr="00583287">
        <w:rPr>
          <w:rFonts w:ascii="Tahoma" w:hAnsi="Tahoma" w:cs="Tahoma"/>
          <w:sz w:val="22"/>
          <w:szCs w:val="22"/>
        </w:rPr>
        <w:t>, com a identificação dos Direitos Creditórios que pretende ceder à Emissora;</w:t>
      </w:r>
      <w:r w:rsidRPr="00583287">
        <w:rPr>
          <w:rFonts w:ascii="Tahoma" w:hAnsi="Tahoma" w:cs="Tahoma"/>
          <w:sz w:val="22"/>
          <w:szCs w:val="22"/>
          <w:u w:val="single"/>
        </w:rPr>
        <w:t xml:space="preserve"> </w:t>
      </w:r>
    </w:p>
    <w:p w14:paraId="67D33FEB" w14:textId="77777777" w:rsidR="00F26CEC" w:rsidRPr="00583287" w:rsidRDefault="00F26CEC" w:rsidP="00F33DB7">
      <w:pPr>
        <w:tabs>
          <w:tab w:val="left" w:pos="851"/>
        </w:tabs>
        <w:autoSpaceDE/>
        <w:autoSpaceDN/>
        <w:adjustRightInd/>
        <w:spacing w:line="320" w:lineRule="atLeast"/>
        <w:rPr>
          <w:rFonts w:ascii="Tahoma" w:hAnsi="Tahoma" w:cs="Tahoma"/>
          <w:sz w:val="22"/>
          <w:szCs w:val="22"/>
        </w:rPr>
      </w:pPr>
    </w:p>
    <w:p w14:paraId="688A8751" w14:textId="2B0894BE" w:rsidR="00004512" w:rsidRPr="00583287" w:rsidRDefault="00004512" w:rsidP="00004512">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Data de Pagamento</w:t>
      </w:r>
      <w:r w:rsidRPr="00583287">
        <w:rPr>
          <w:rFonts w:ascii="Tahoma" w:hAnsi="Tahoma" w:cs="Tahoma"/>
          <w:sz w:val="22"/>
          <w:szCs w:val="22"/>
        </w:rPr>
        <w:t xml:space="preserve">: </w:t>
      </w:r>
      <w:r w:rsidRPr="00197BBA">
        <w:rPr>
          <w:rFonts w:ascii="Tahoma" w:hAnsi="Tahoma" w:cs="Tahoma"/>
          <w:sz w:val="22"/>
          <w:szCs w:val="22"/>
        </w:rPr>
        <w:t xml:space="preserve">a Data de </w:t>
      </w:r>
      <w:r w:rsidRPr="001E3BF4">
        <w:rPr>
          <w:rFonts w:ascii="Tahoma" w:hAnsi="Tahoma" w:cs="Tahoma"/>
          <w:sz w:val="22"/>
          <w:szCs w:val="22"/>
        </w:rPr>
        <w:t>Pagamento das Debêntures da Primeira Série e a Data de Pagamento das Debêntures da Segunda Série, conjuntamente</w:t>
      </w:r>
      <w:r w:rsidRPr="00583287">
        <w:rPr>
          <w:rFonts w:ascii="Tahoma" w:hAnsi="Tahoma" w:cs="Tahoma"/>
          <w:sz w:val="22"/>
          <w:szCs w:val="22"/>
        </w:rPr>
        <w:t>;</w:t>
      </w:r>
    </w:p>
    <w:p w14:paraId="25762916" w14:textId="77777777" w:rsidR="00004512" w:rsidRDefault="00004512" w:rsidP="00004512">
      <w:pPr>
        <w:tabs>
          <w:tab w:val="left" w:pos="851"/>
        </w:tabs>
        <w:autoSpaceDE/>
        <w:autoSpaceDN/>
        <w:adjustRightInd/>
        <w:spacing w:line="320" w:lineRule="atLeast"/>
        <w:rPr>
          <w:rFonts w:ascii="Tahoma" w:hAnsi="Tahoma" w:cs="Tahoma"/>
          <w:sz w:val="22"/>
          <w:szCs w:val="22"/>
        </w:rPr>
      </w:pPr>
    </w:p>
    <w:p w14:paraId="4112F1BB" w14:textId="033F04BC" w:rsidR="00004512" w:rsidRPr="00583287" w:rsidRDefault="00004512" w:rsidP="00004512">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Data de Pagamento</w:t>
      </w:r>
      <w:r>
        <w:rPr>
          <w:rFonts w:ascii="Tahoma" w:hAnsi="Tahoma" w:cs="Tahoma"/>
          <w:sz w:val="22"/>
          <w:szCs w:val="22"/>
          <w:u w:val="single"/>
        </w:rPr>
        <w:t xml:space="preserve"> das Debêntures da Primeira Série</w:t>
      </w:r>
      <w:r w:rsidRPr="00583287">
        <w:rPr>
          <w:rFonts w:ascii="Tahoma" w:hAnsi="Tahoma" w:cs="Tahoma"/>
          <w:sz w:val="22"/>
          <w:szCs w:val="22"/>
        </w:rPr>
        <w:t xml:space="preserve">: </w:t>
      </w:r>
      <w:r w:rsidR="0065715F">
        <w:rPr>
          <w:rFonts w:ascii="Tahoma" w:hAnsi="Tahoma" w:cs="Tahoma"/>
          <w:sz w:val="22"/>
          <w:szCs w:val="22"/>
        </w:rPr>
        <w:t>cada uma d</w:t>
      </w:r>
      <w:r w:rsidRPr="00583287">
        <w:rPr>
          <w:rFonts w:ascii="Tahoma" w:hAnsi="Tahoma" w:cs="Tahoma"/>
          <w:sz w:val="22"/>
          <w:szCs w:val="22"/>
        </w:rPr>
        <w:t>as datas em que serão realizados pagamentos de Remuneração das Debêntures da Primeira Série</w:t>
      </w:r>
      <w:r>
        <w:rPr>
          <w:rFonts w:ascii="Tahoma" w:hAnsi="Tahoma" w:cs="Tahoma"/>
          <w:sz w:val="22"/>
          <w:szCs w:val="22"/>
        </w:rPr>
        <w:t xml:space="preserve">, Amortização </w:t>
      </w:r>
      <w:r w:rsidRPr="00F205C5">
        <w:rPr>
          <w:rFonts w:ascii="Tahoma" w:hAnsi="Tahoma" w:cs="Tahoma"/>
          <w:sz w:val="22"/>
          <w:szCs w:val="22"/>
        </w:rPr>
        <w:t>Extraordinária Obrigatória</w:t>
      </w:r>
      <w:r>
        <w:rPr>
          <w:rFonts w:ascii="Tahoma" w:hAnsi="Tahoma" w:cs="Tahoma"/>
          <w:sz w:val="22"/>
          <w:szCs w:val="22"/>
        </w:rPr>
        <w:t xml:space="preserve"> da Debêntures da Primeira Série e</w:t>
      </w:r>
      <w:r w:rsidRPr="00F205C5">
        <w:rPr>
          <w:rFonts w:ascii="Tahoma" w:hAnsi="Tahoma" w:cs="Tahoma"/>
          <w:sz w:val="22"/>
          <w:szCs w:val="22"/>
        </w:rPr>
        <w:t xml:space="preserve"> </w:t>
      </w:r>
      <w:r w:rsidRPr="00373180">
        <w:rPr>
          <w:rFonts w:ascii="Tahoma" w:hAnsi="Tahoma" w:cs="Tahoma"/>
          <w:sz w:val="22"/>
          <w:szCs w:val="22"/>
        </w:rPr>
        <w:t>Resgate Antecipado Obrigatório das Debêntures da Primeira Série</w:t>
      </w:r>
      <w:r>
        <w:rPr>
          <w:rFonts w:ascii="Tahoma" w:hAnsi="Tahoma" w:cs="Tahoma"/>
          <w:sz w:val="22"/>
          <w:szCs w:val="22"/>
        </w:rPr>
        <w:t xml:space="preserve">, </w:t>
      </w:r>
      <w:r w:rsidRPr="00F205C5">
        <w:rPr>
          <w:rFonts w:ascii="Tahoma" w:hAnsi="Tahoma" w:cs="Tahoma"/>
          <w:sz w:val="22"/>
          <w:szCs w:val="22"/>
        </w:rPr>
        <w:t xml:space="preserve">conforme </w:t>
      </w:r>
      <w:r w:rsidRPr="00987CCF">
        <w:rPr>
          <w:rFonts w:ascii="Tahoma" w:hAnsi="Tahoma"/>
          <w:sz w:val="22"/>
          <w:u w:val="single"/>
        </w:rPr>
        <w:t>Anexo VI</w:t>
      </w:r>
      <w:r w:rsidRPr="00583287">
        <w:rPr>
          <w:rFonts w:ascii="Tahoma" w:hAnsi="Tahoma" w:cs="Tahoma"/>
          <w:sz w:val="22"/>
          <w:szCs w:val="22"/>
        </w:rPr>
        <w:t>;</w:t>
      </w:r>
    </w:p>
    <w:p w14:paraId="0ED06A61" w14:textId="77777777" w:rsidR="00004512" w:rsidRPr="00583287" w:rsidRDefault="00004512" w:rsidP="00004512">
      <w:pPr>
        <w:tabs>
          <w:tab w:val="left" w:pos="851"/>
        </w:tabs>
        <w:autoSpaceDE/>
        <w:autoSpaceDN/>
        <w:adjustRightInd/>
        <w:spacing w:line="320" w:lineRule="atLeast"/>
        <w:rPr>
          <w:rFonts w:ascii="Tahoma" w:hAnsi="Tahoma" w:cs="Tahoma"/>
          <w:sz w:val="22"/>
          <w:szCs w:val="22"/>
        </w:rPr>
      </w:pPr>
    </w:p>
    <w:p w14:paraId="2E47FF73" w14:textId="22F37D83" w:rsidR="00CA763D" w:rsidRPr="00583287" w:rsidRDefault="00004512" w:rsidP="00004512">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Data de Pagamento</w:t>
      </w:r>
      <w:r w:rsidRPr="00197BBA">
        <w:rPr>
          <w:rFonts w:ascii="Tahoma" w:hAnsi="Tahoma" w:cs="Tahoma"/>
          <w:sz w:val="22"/>
          <w:szCs w:val="22"/>
          <w:u w:val="single"/>
        </w:rPr>
        <w:t xml:space="preserve"> </w:t>
      </w:r>
      <w:r>
        <w:rPr>
          <w:rFonts w:ascii="Tahoma" w:hAnsi="Tahoma" w:cs="Tahoma"/>
          <w:sz w:val="22"/>
          <w:szCs w:val="22"/>
          <w:u w:val="single"/>
        </w:rPr>
        <w:t>das Debêntures da Segunda Série</w:t>
      </w:r>
      <w:r w:rsidRPr="00583287">
        <w:rPr>
          <w:rFonts w:ascii="Tahoma" w:hAnsi="Tahoma" w:cs="Tahoma"/>
          <w:sz w:val="22"/>
          <w:szCs w:val="22"/>
        </w:rPr>
        <w:t xml:space="preserve">: </w:t>
      </w:r>
      <w:r w:rsidRPr="00197BBA">
        <w:rPr>
          <w:rFonts w:ascii="Tahoma" w:hAnsi="Tahoma" w:cs="Tahoma"/>
          <w:sz w:val="22"/>
          <w:szCs w:val="22"/>
        </w:rPr>
        <w:t xml:space="preserve">condicionado, em qualquer caso, à integral liquidação das Debêntures da Primeira Série, seja em decorrência de vencimento ordinário, resgate e/ou evento de vencimento antecipado, </w:t>
      </w:r>
      <w:r w:rsidR="0065715F">
        <w:rPr>
          <w:rFonts w:ascii="Tahoma" w:hAnsi="Tahoma" w:cs="Tahoma"/>
          <w:sz w:val="22"/>
          <w:szCs w:val="22"/>
        </w:rPr>
        <w:t>cada uma d</w:t>
      </w:r>
      <w:r w:rsidRPr="00583287">
        <w:rPr>
          <w:rFonts w:ascii="Tahoma" w:hAnsi="Tahoma" w:cs="Tahoma"/>
          <w:sz w:val="22"/>
          <w:szCs w:val="22"/>
        </w:rPr>
        <w:t xml:space="preserve">as datas em </w:t>
      </w:r>
      <w:r w:rsidRPr="00583287">
        <w:rPr>
          <w:rFonts w:ascii="Tahoma" w:hAnsi="Tahoma" w:cs="Tahoma"/>
          <w:sz w:val="22"/>
          <w:szCs w:val="22"/>
        </w:rPr>
        <w:lastRenderedPageBreak/>
        <w:t xml:space="preserve">que serão realizados pagamentos de </w:t>
      </w:r>
      <w:r w:rsidRPr="00987CCF">
        <w:rPr>
          <w:rFonts w:ascii="Tahoma" w:hAnsi="Tahoma" w:cs="Tahoma"/>
          <w:sz w:val="22"/>
          <w:szCs w:val="22"/>
        </w:rPr>
        <w:t>Prêmio Sobre a Receita dos Direitos Creditórios Vinculados</w:t>
      </w:r>
      <w:r>
        <w:rPr>
          <w:rFonts w:ascii="Tahoma" w:hAnsi="Tahoma" w:cs="Tahoma"/>
          <w:sz w:val="22"/>
          <w:szCs w:val="22"/>
        </w:rPr>
        <w:t xml:space="preserve">, Amortização </w:t>
      </w:r>
      <w:r w:rsidRPr="00F205C5">
        <w:rPr>
          <w:rFonts w:ascii="Tahoma" w:hAnsi="Tahoma" w:cs="Tahoma"/>
          <w:sz w:val="22"/>
          <w:szCs w:val="22"/>
        </w:rPr>
        <w:t>Extraordinária Obrigatória</w:t>
      </w:r>
      <w:r>
        <w:rPr>
          <w:rFonts w:ascii="Tahoma" w:hAnsi="Tahoma" w:cs="Tahoma"/>
          <w:sz w:val="22"/>
          <w:szCs w:val="22"/>
        </w:rPr>
        <w:t xml:space="preserve"> da Debêntures da Segunda Série e </w:t>
      </w:r>
      <w:r w:rsidRPr="00373180">
        <w:rPr>
          <w:rFonts w:ascii="Tahoma" w:hAnsi="Tahoma" w:cs="Tahoma"/>
          <w:sz w:val="22"/>
          <w:szCs w:val="22"/>
        </w:rPr>
        <w:t xml:space="preserve">Resgate Antecipado Obrigatório das Debêntures da </w:t>
      </w:r>
      <w:r>
        <w:rPr>
          <w:rFonts w:ascii="Tahoma" w:hAnsi="Tahoma" w:cs="Tahoma"/>
          <w:sz w:val="22"/>
          <w:szCs w:val="22"/>
        </w:rPr>
        <w:t>Segunda</w:t>
      </w:r>
      <w:r w:rsidRPr="00373180">
        <w:rPr>
          <w:rFonts w:ascii="Tahoma" w:hAnsi="Tahoma" w:cs="Tahoma"/>
          <w:sz w:val="22"/>
          <w:szCs w:val="22"/>
        </w:rPr>
        <w:t xml:space="preserve"> Série</w:t>
      </w:r>
      <w:r>
        <w:rPr>
          <w:rFonts w:ascii="Tahoma" w:hAnsi="Tahoma" w:cs="Tahoma"/>
          <w:sz w:val="22"/>
          <w:szCs w:val="22"/>
        </w:rPr>
        <w:t>,</w:t>
      </w:r>
      <w:r w:rsidRPr="00F205C5">
        <w:rPr>
          <w:rFonts w:ascii="Tahoma" w:hAnsi="Tahoma" w:cs="Tahoma"/>
          <w:sz w:val="22"/>
          <w:szCs w:val="22"/>
        </w:rPr>
        <w:t xml:space="preserve"> conforme </w:t>
      </w:r>
      <w:r w:rsidRPr="00987CCF">
        <w:rPr>
          <w:rFonts w:ascii="Tahoma" w:hAnsi="Tahoma"/>
          <w:sz w:val="22"/>
          <w:u w:val="single"/>
        </w:rPr>
        <w:t>Anexo VI</w:t>
      </w:r>
      <w:r w:rsidRPr="00583287">
        <w:rPr>
          <w:rFonts w:ascii="Tahoma" w:hAnsi="Tahoma" w:cs="Tahoma"/>
          <w:sz w:val="22"/>
          <w:szCs w:val="22"/>
        </w:rPr>
        <w:t>;</w:t>
      </w:r>
    </w:p>
    <w:p w14:paraId="1B1FB9E5" w14:textId="77777777" w:rsidR="00CA763D" w:rsidRPr="00583287" w:rsidRDefault="00CA763D" w:rsidP="00E57F75">
      <w:pPr>
        <w:spacing w:line="320" w:lineRule="atLeast"/>
        <w:rPr>
          <w:rFonts w:ascii="Tahoma" w:hAnsi="Tahoma" w:cs="Tahoma"/>
          <w:sz w:val="22"/>
          <w:szCs w:val="22"/>
        </w:rPr>
      </w:pPr>
    </w:p>
    <w:p w14:paraId="2B2B34E0" w14:textId="23A558C2"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Data de Resgate</w:t>
      </w:r>
      <w:r w:rsidRPr="00583287">
        <w:rPr>
          <w:rFonts w:ascii="Tahoma" w:hAnsi="Tahoma" w:cs="Tahoma"/>
          <w:sz w:val="22"/>
          <w:szCs w:val="22"/>
        </w:rPr>
        <w:t xml:space="preserve">: </w:t>
      </w:r>
      <w:r w:rsidR="00004512" w:rsidRPr="00583287">
        <w:rPr>
          <w:rFonts w:ascii="Tahoma" w:hAnsi="Tahoma" w:cs="Tahoma"/>
          <w:sz w:val="22"/>
          <w:szCs w:val="22"/>
        </w:rPr>
        <w:t xml:space="preserve">a data de resgate das Debêntures da Primeira Série ou das Debêntures da Segunda Série, conforme o caso, ou a data em que as Debêntures </w:t>
      </w:r>
      <w:r w:rsidR="00004512">
        <w:rPr>
          <w:rFonts w:ascii="Tahoma" w:hAnsi="Tahoma" w:cs="Tahoma"/>
          <w:sz w:val="22"/>
          <w:szCs w:val="22"/>
        </w:rPr>
        <w:t xml:space="preserve">da respectiva série </w:t>
      </w:r>
      <w:r w:rsidR="00004512" w:rsidRPr="00583287">
        <w:rPr>
          <w:rFonts w:ascii="Tahoma" w:hAnsi="Tahoma" w:cs="Tahoma"/>
          <w:sz w:val="22"/>
          <w:szCs w:val="22"/>
        </w:rPr>
        <w:t>sejam integralmente resgatadas, o que ocorrer primeiro, observad</w:t>
      </w:r>
      <w:r w:rsidR="00004512">
        <w:rPr>
          <w:rFonts w:ascii="Tahoma" w:hAnsi="Tahoma" w:cs="Tahoma"/>
          <w:sz w:val="22"/>
          <w:szCs w:val="22"/>
        </w:rPr>
        <w:t xml:space="preserve">o que o resgate das Debêntures da Segunda Série é </w:t>
      </w:r>
      <w:proofErr w:type="gramStart"/>
      <w:r w:rsidR="00004512" w:rsidRPr="00197BBA">
        <w:rPr>
          <w:rFonts w:ascii="Tahoma" w:hAnsi="Tahoma" w:cs="Tahoma"/>
          <w:sz w:val="22"/>
          <w:szCs w:val="22"/>
        </w:rPr>
        <w:t>condicionad</w:t>
      </w:r>
      <w:r w:rsidR="00004512">
        <w:rPr>
          <w:rFonts w:ascii="Tahoma" w:hAnsi="Tahoma" w:cs="Tahoma"/>
          <w:sz w:val="22"/>
          <w:szCs w:val="22"/>
        </w:rPr>
        <w:t>a</w:t>
      </w:r>
      <w:proofErr w:type="gramEnd"/>
      <w:r w:rsidR="00004512" w:rsidRPr="00197BBA">
        <w:rPr>
          <w:rFonts w:ascii="Tahoma" w:hAnsi="Tahoma" w:cs="Tahoma"/>
          <w:sz w:val="22"/>
          <w:szCs w:val="22"/>
        </w:rPr>
        <w:t>, em qualquer caso, à integral liquidação das Debêntures da Primeira Série, seja em decorrência de vencimento ordinário, resgate e/ou evento de vencimento antecipado</w:t>
      </w:r>
      <w:r w:rsidRPr="00583287">
        <w:rPr>
          <w:rFonts w:ascii="Tahoma" w:hAnsi="Tahoma" w:cs="Tahoma"/>
          <w:sz w:val="22"/>
          <w:szCs w:val="22"/>
        </w:rPr>
        <w:t>;</w:t>
      </w:r>
    </w:p>
    <w:p w14:paraId="33982F12" w14:textId="77777777" w:rsidR="00CA763D" w:rsidRPr="00583287" w:rsidRDefault="00CA763D" w:rsidP="00E57F75">
      <w:pPr>
        <w:spacing w:line="320" w:lineRule="atLeast"/>
        <w:rPr>
          <w:rFonts w:ascii="Tahoma" w:hAnsi="Tahoma" w:cs="Tahoma"/>
          <w:sz w:val="22"/>
          <w:szCs w:val="22"/>
        </w:rPr>
      </w:pPr>
    </w:p>
    <w:p w14:paraId="70529A21" w14:textId="39065CA0"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Data de Vencimento</w:t>
      </w:r>
      <w:r w:rsidRPr="00583287">
        <w:rPr>
          <w:rFonts w:ascii="Tahoma" w:hAnsi="Tahoma" w:cs="Tahoma"/>
          <w:sz w:val="22"/>
          <w:szCs w:val="22"/>
        </w:rPr>
        <w:t xml:space="preserve">: as </w:t>
      </w:r>
      <w:r w:rsidR="00004512">
        <w:rPr>
          <w:rFonts w:ascii="Tahoma" w:hAnsi="Tahoma" w:cs="Tahoma"/>
          <w:sz w:val="22"/>
          <w:szCs w:val="22"/>
        </w:rPr>
        <w:t xml:space="preserve">respectivas </w:t>
      </w:r>
      <w:r w:rsidRPr="00583287">
        <w:rPr>
          <w:rFonts w:ascii="Tahoma" w:hAnsi="Tahoma" w:cs="Tahoma"/>
          <w:sz w:val="22"/>
          <w:szCs w:val="22"/>
        </w:rPr>
        <w:t xml:space="preserve">datas de vencimento final das Debêntures, nos termos da </w:t>
      </w:r>
      <w:r w:rsidR="006D54B5">
        <w:rPr>
          <w:rFonts w:ascii="Tahoma" w:hAnsi="Tahoma" w:cs="Tahoma"/>
          <w:sz w:val="22"/>
          <w:szCs w:val="22"/>
        </w:rPr>
        <w:t>C</w:t>
      </w:r>
      <w:r w:rsidR="006D54B5" w:rsidRPr="00583287">
        <w:rPr>
          <w:rFonts w:ascii="Tahoma" w:hAnsi="Tahoma" w:cs="Tahoma"/>
          <w:sz w:val="22"/>
          <w:szCs w:val="22"/>
        </w:rPr>
        <w:t xml:space="preserve">láusula </w:t>
      </w:r>
      <w:r w:rsidR="006D54B5">
        <w:rPr>
          <w:rFonts w:ascii="Tahoma" w:hAnsi="Tahoma" w:cs="Tahoma"/>
          <w:sz w:val="22"/>
          <w:szCs w:val="22"/>
        </w:rPr>
        <w:fldChar w:fldCharType="begin"/>
      </w:r>
      <w:r w:rsidR="006D54B5">
        <w:rPr>
          <w:rFonts w:ascii="Tahoma" w:hAnsi="Tahoma" w:cs="Tahoma"/>
          <w:sz w:val="22"/>
          <w:szCs w:val="22"/>
        </w:rPr>
        <w:instrText xml:space="preserve"> REF _Ref97828730 \r \h </w:instrText>
      </w:r>
      <w:r w:rsidR="006D54B5">
        <w:rPr>
          <w:rFonts w:ascii="Tahoma" w:hAnsi="Tahoma" w:cs="Tahoma"/>
          <w:sz w:val="22"/>
          <w:szCs w:val="22"/>
        </w:rPr>
      </w:r>
      <w:r w:rsidR="006D54B5">
        <w:rPr>
          <w:rFonts w:ascii="Tahoma" w:hAnsi="Tahoma" w:cs="Tahoma"/>
          <w:sz w:val="22"/>
          <w:szCs w:val="22"/>
        </w:rPr>
        <w:fldChar w:fldCharType="separate"/>
      </w:r>
      <w:r w:rsidR="001E3BF4">
        <w:rPr>
          <w:rFonts w:ascii="Tahoma" w:hAnsi="Tahoma" w:cs="Tahoma"/>
          <w:sz w:val="22"/>
          <w:szCs w:val="22"/>
        </w:rPr>
        <w:t>3.4</w:t>
      </w:r>
      <w:r w:rsidR="006D54B5">
        <w:rPr>
          <w:rFonts w:ascii="Tahoma" w:hAnsi="Tahoma" w:cs="Tahoma"/>
          <w:sz w:val="22"/>
          <w:szCs w:val="22"/>
        </w:rPr>
        <w:fldChar w:fldCharType="end"/>
      </w:r>
      <w:r w:rsidR="006D54B5">
        <w:rPr>
          <w:rFonts w:ascii="Tahoma" w:hAnsi="Tahoma" w:cs="Tahoma"/>
          <w:sz w:val="22"/>
          <w:szCs w:val="22"/>
        </w:rPr>
        <w:t xml:space="preserve"> </w:t>
      </w:r>
      <w:r w:rsidRPr="00583287">
        <w:rPr>
          <w:rFonts w:ascii="Tahoma" w:hAnsi="Tahoma" w:cs="Tahoma"/>
          <w:sz w:val="22"/>
          <w:szCs w:val="22"/>
        </w:rPr>
        <w:t>desta Escritura de Emissão;</w:t>
      </w:r>
    </w:p>
    <w:p w14:paraId="51288565" w14:textId="77777777" w:rsidR="009B361B" w:rsidRDefault="009B361B" w:rsidP="00B2624E">
      <w:pPr>
        <w:pStyle w:val="PargrafodaLista"/>
        <w:rPr>
          <w:rFonts w:ascii="Tahoma" w:hAnsi="Tahoma" w:cs="Tahoma"/>
          <w:sz w:val="22"/>
          <w:szCs w:val="22"/>
        </w:rPr>
      </w:pPr>
    </w:p>
    <w:p w14:paraId="1A924BCF" w14:textId="77777777" w:rsidR="009B361B" w:rsidRPr="00583287" w:rsidRDefault="009B361B" w:rsidP="009B361B">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Data de Vencimento</w:t>
      </w:r>
      <w:r>
        <w:rPr>
          <w:rFonts w:ascii="Tahoma" w:hAnsi="Tahoma" w:cs="Tahoma"/>
          <w:sz w:val="22"/>
          <w:szCs w:val="22"/>
          <w:u w:val="single"/>
        </w:rPr>
        <w:t xml:space="preserve"> da Primeira Série</w:t>
      </w:r>
      <w:r w:rsidRPr="00583287">
        <w:rPr>
          <w:rFonts w:ascii="Tahoma" w:hAnsi="Tahoma" w:cs="Tahoma"/>
          <w:sz w:val="22"/>
          <w:szCs w:val="22"/>
        </w:rPr>
        <w:t xml:space="preserve">: </w:t>
      </w:r>
      <w:r>
        <w:rPr>
          <w:rFonts w:ascii="Tahoma" w:hAnsi="Tahoma" w:cs="Tahoma"/>
          <w:bCs/>
          <w:smallCaps/>
          <w:sz w:val="22"/>
          <w:szCs w:val="22"/>
        </w:rPr>
        <w:t>16</w:t>
      </w:r>
      <w:r w:rsidRPr="00583287">
        <w:rPr>
          <w:rFonts w:ascii="Tahoma" w:hAnsi="Tahoma" w:cs="Tahoma"/>
          <w:sz w:val="22"/>
          <w:szCs w:val="22"/>
        </w:rPr>
        <w:t xml:space="preserve"> </w:t>
      </w:r>
      <w:r w:rsidRPr="00583287">
        <w:rPr>
          <w:rFonts w:ascii="Tahoma" w:hAnsi="Tahoma" w:cs="Tahoma"/>
          <w:bCs/>
          <w:sz w:val="22"/>
          <w:szCs w:val="22"/>
        </w:rPr>
        <w:t>de</w:t>
      </w:r>
      <w:r>
        <w:rPr>
          <w:rFonts w:ascii="Tahoma" w:hAnsi="Tahoma" w:cs="Tahoma"/>
          <w:bCs/>
          <w:sz w:val="22"/>
          <w:szCs w:val="22"/>
        </w:rPr>
        <w:t xml:space="preserve"> abril</w:t>
      </w:r>
      <w:r w:rsidRPr="00583287">
        <w:rPr>
          <w:rFonts w:ascii="Tahoma" w:hAnsi="Tahoma" w:cs="Tahoma"/>
          <w:bCs/>
          <w:sz w:val="22"/>
          <w:szCs w:val="22"/>
        </w:rPr>
        <w:t xml:space="preserve"> </w:t>
      </w:r>
      <w:r w:rsidRPr="00583287">
        <w:rPr>
          <w:rFonts w:ascii="Tahoma" w:hAnsi="Tahoma" w:cs="Tahoma"/>
          <w:sz w:val="22"/>
          <w:szCs w:val="22"/>
        </w:rPr>
        <w:t>de</w:t>
      </w:r>
      <w:r>
        <w:rPr>
          <w:rFonts w:ascii="Tahoma" w:hAnsi="Tahoma" w:cs="Tahoma"/>
          <w:sz w:val="22"/>
          <w:szCs w:val="22"/>
        </w:rPr>
        <w:t xml:space="preserve"> </w:t>
      </w:r>
      <w:r w:rsidRPr="00583287">
        <w:rPr>
          <w:rFonts w:ascii="Tahoma" w:hAnsi="Tahoma" w:cs="Tahoma"/>
          <w:bCs/>
          <w:smallCaps/>
          <w:sz w:val="22"/>
          <w:szCs w:val="22"/>
        </w:rPr>
        <w:t>2029</w:t>
      </w:r>
      <w:r w:rsidRPr="00583287">
        <w:rPr>
          <w:rFonts w:ascii="Tahoma" w:hAnsi="Tahoma" w:cs="Tahoma"/>
          <w:sz w:val="22"/>
          <w:szCs w:val="22"/>
        </w:rPr>
        <w:t>;</w:t>
      </w:r>
    </w:p>
    <w:p w14:paraId="79730F0D" w14:textId="77777777" w:rsidR="009B361B" w:rsidRDefault="009B361B" w:rsidP="009B361B">
      <w:pPr>
        <w:tabs>
          <w:tab w:val="left" w:pos="851"/>
        </w:tabs>
        <w:autoSpaceDE/>
        <w:autoSpaceDN/>
        <w:adjustRightInd/>
        <w:spacing w:line="320" w:lineRule="atLeast"/>
        <w:rPr>
          <w:rFonts w:ascii="Tahoma" w:hAnsi="Tahoma" w:cs="Tahoma"/>
          <w:sz w:val="22"/>
          <w:szCs w:val="22"/>
        </w:rPr>
      </w:pPr>
    </w:p>
    <w:p w14:paraId="4E15512B" w14:textId="77777777" w:rsidR="009B361B" w:rsidRPr="009B361B" w:rsidRDefault="009B361B" w:rsidP="00B2624E">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Data de Vencimento</w:t>
      </w:r>
      <w:r>
        <w:rPr>
          <w:rFonts w:ascii="Tahoma" w:hAnsi="Tahoma" w:cs="Tahoma"/>
          <w:sz w:val="22"/>
          <w:szCs w:val="22"/>
          <w:u w:val="single"/>
        </w:rPr>
        <w:t xml:space="preserve"> da Segunda Série</w:t>
      </w:r>
      <w:r w:rsidRPr="00583287">
        <w:rPr>
          <w:rFonts w:ascii="Tahoma" w:hAnsi="Tahoma" w:cs="Tahoma"/>
          <w:sz w:val="22"/>
          <w:szCs w:val="22"/>
        </w:rPr>
        <w:t xml:space="preserve">: </w:t>
      </w:r>
      <w:r>
        <w:rPr>
          <w:rFonts w:ascii="Tahoma" w:hAnsi="Tahoma" w:cs="Tahoma"/>
          <w:sz w:val="22"/>
          <w:szCs w:val="22"/>
        </w:rPr>
        <w:t>15 de abril de 2030</w:t>
      </w:r>
      <w:r w:rsidRPr="00583287">
        <w:rPr>
          <w:rFonts w:ascii="Tahoma" w:hAnsi="Tahoma" w:cs="Tahoma"/>
          <w:sz w:val="22"/>
          <w:szCs w:val="22"/>
        </w:rPr>
        <w:t>;</w:t>
      </w:r>
    </w:p>
    <w:p w14:paraId="2BEFE6F7" w14:textId="77777777" w:rsidR="00CA763D" w:rsidRPr="00583287" w:rsidRDefault="00CA763D" w:rsidP="00E57F75">
      <w:pPr>
        <w:pStyle w:val="PargrafodaLista"/>
        <w:spacing w:line="320" w:lineRule="atLeast"/>
        <w:rPr>
          <w:rFonts w:ascii="Tahoma" w:hAnsi="Tahoma" w:cs="Tahoma"/>
          <w:sz w:val="22"/>
          <w:szCs w:val="22"/>
        </w:rPr>
      </w:pPr>
    </w:p>
    <w:p w14:paraId="2D7C58B0" w14:textId="004ED1D6" w:rsidR="00CA763D" w:rsidRPr="00BB46AE"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Data de Verificação</w:t>
      </w:r>
      <w:r w:rsidRPr="00583287">
        <w:rPr>
          <w:rFonts w:ascii="Tahoma" w:hAnsi="Tahoma" w:cs="Tahoma"/>
          <w:sz w:val="22"/>
          <w:szCs w:val="22"/>
        </w:rPr>
        <w:t xml:space="preserve">: a data de verificação </w:t>
      </w:r>
      <w:r w:rsidR="0093038A" w:rsidRPr="00583287">
        <w:rPr>
          <w:rFonts w:ascii="Tahoma" w:hAnsi="Tahoma" w:cs="Tahoma"/>
          <w:sz w:val="22"/>
          <w:szCs w:val="22"/>
        </w:rPr>
        <w:t>pela Emissora</w:t>
      </w:r>
      <w:r w:rsidRPr="00583287">
        <w:rPr>
          <w:rFonts w:ascii="Tahoma" w:hAnsi="Tahoma" w:cs="Tahoma"/>
          <w:sz w:val="22"/>
          <w:szCs w:val="22"/>
        </w:rPr>
        <w:t xml:space="preserve">, a qual deverá ser o Dia Útil imediatamente anterior a cada Data de </w:t>
      </w:r>
      <w:r w:rsidR="00BB46AE">
        <w:rPr>
          <w:rFonts w:ascii="Tahoma" w:hAnsi="Tahoma" w:cs="Tahoma"/>
          <w:sz w:val="22"/>
          <w:szCs w:val="22"/>
        </w:rPr>
        <w:t>Pagamento</w:t>
      </w:r>
      <w:r w:rsidRPr="00BB46AE">
        <w:rPr>
          <w:rFonts w:ascii="Tahoma" w:hAnsi="Tahoma" w:cs="Tahoma"/>
          <w:sz w:val="22"/>
          <w:szCs w:val="22"/>
        </w:rPr>
        <w:t xml:space="preserve">, iniciando-se no mês </w:t>
      </w:r>
      <w:r w:rsidR="001254A6">
        <w:rPr>
          <w:rFonts w:ascii="Tahoma" w:hAnsi="Tahoma" w:cs="Tahoma"/>
          <w:sz w:val="22"/>
          <w:szCs w:val="22"/>
        </w:rPr>
        <w:t>imediatamente seguinte à</w:t>
      </w:r>
      <w:r w:rsidRPr="00BB46AE">
        <w:rPr>
          <w:rFonts w:ascii="Tahoma" w:hAnsi="Tahoma" w:cs="Tahoma"/>
          <w:sz w:val="22"/>
          <w:szCs w:val="22"/>
        </w:rPr>
        <w:t xml:space="preserve"> Primeira Data de Integralização;</w:t>
      </w:r>
    </w:p>
    <w:p w14:paraId="1663324E" w14:textId="77777777" w:rsidR="00CA763D" w:rsidRPr="00BB46AE" w:rsidRDefault="00CA763D" w:rsidP="00E57F75">
      <w:pPr>
        <w:pStyle w:val="PargrafodaLista"/>
        <w:tabs>
          <w:tab w:val="left" w:pos="851"/>
        </w:tabs>
        <w:spacing w:line="320" w:lineRule="atLeast"/>
        <w:ind w:left="0"/>
        <w:rPr>
          <w:rFonts w:ascii="Tahoma" w:hAnsi="Tahoma" w:cs="Tahoma"/>
          <w:sz w:val="22"/>
          <w:szCs w:val="22"/>
        </w:rPr>
      </w:pPr>
    </w:p>
    <w:p w14:paraId="768D900E" w14:textId="77777777" w:rsidR="00CA763D" w:rsidRPr="00785233"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785233">
        <w:rPr>
          <w:rFonts w:ascii="Tahoma" w:hAnsi="Tahoma" w:cs="Tahoma"/>
          <w:sz w:val="22"/>
          <w:szCs w:val="22"/>
          <w:u w:val="single"/>
        </w:rPr>
        <w:t>Debêntures</w:t>
      </w:r>
      <w:r w:rsidRPr="00785233">
        <w:rPr>
          <w:rFonts w:ascii="Tahoma" w:hAnsi="Tahoma" w:cs="Tahoma"/>
          <w:sz w:val="22"/>
          <w:szCs w:val="22"/>
        </w:rPr>
        <w:t>: as Debêntures da Primeira Série e as Debêntures da Segunda Série, quando referidas em conjunto;</w:t>
      </w:r>
    </w:p>
    <w:p w14:paraId="2FDC725B" w14:textId="77777777" w:rsidR="00CA763D" w:rsidRPr="002013D9" w:rsidRDefault="00CA763D" w:rsidP="00FC73A6">
      <w:pPr>
        <w:pStyle w:val="PargrafodaLista"/>
        <w:tabs>
          <w:tab w:val="left" w:pos="851"/>
        </w:tabs>
        <w:spacing w:line="320" w:lineRule="atLeast"/>
        <w:ind w:left="0"/>
        <w:rPr>
          <w:rFonts w:ascii="Tahoma" w:hAnsi="Tahoma" w:cs="Tahoma"/>
          <w:sz w:val="22"/>
          <w:szCs w:val="22"/>
        </w:rPr>
      </w:pPr>
    </w:p>
    <w:p w14:paraId="371BDDE8"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Debêntures da Primeira Série</w:t>
      </w:r>
      <w:r w:rsidRPr="00583287">
        <w:rPr>
          <w:rFonts w:ascii="Tahoma" w:hAnsi="Tahoma" w:cs="Tahoma"/>
          <w:sz w:val="22"/>
          <w:szCs w:val="22"/>
        </w:rPr>
        <w:t>: as debêntures da primeira série emitidas pela Emissora, nos termos da Escritura de Emissão;</w:t>
      </w:r>
    </w:p>
    <w:p w14:paraId="431CE6BF" w14:textId="77777777" w:rsidR="00CA763D" w:rsidRPr="00583287" w:rsidRDefault="00CA763D" w:rsidP="00E57F75">
      <w:pPr>
        <w:pStyle w:val="PargrafodaLista"/>
        <w:tabs>
          <w:tab w:val="left" w:pos="851"/>
        </w:tabs>
        <w:spacing w:line="320" w:lineRule="atLeast"/>
        <w:ind w:left="0"/>
        <w:rPr>
          <w:rFonts w:ascii="Tahoma" w:hAnsi="Tahoma" w:cs="Tahoma"/>
          <w:sz w:val="22"/>
          <w:szCs w:val="22"/>
        </w:rPr>
      </w:pPr>
    </w:p>
    <w:p w14:paraId="46CD0295"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Debêntures da Segunda Série</w:t>
      </w:r>
      <w:r w:rsidRPr="00583287">
        <w:rPr>
          <w:rFonts w:ascii="Tahoma" w:hAnsi="Tahoma" w:cs="Tahoma"/>
          <w:sz w:val="22"/>
          <w:szCs w:val="22"/>
        </w:rPr>
        <w:t>: as debêntures da segunda série emitidas pela Emissora, nos termos da Escritura de Emissão;</w:t>
      </w:r>
    </w:p>
    <w:p w14:paraId="41E8D5C3" w14:textId="77777777" w:rsidR="00CA763D" w:rsidRPr="00583287" w:rsidRDefault="00CA763D" w:rsidP="00E57F75">
      <w:pPr>
        <w:pStyle w:val="PargrafodaLista"/>
        <w:spacing w:line="320" w:lineRule="atLeast"/>
        <w:rPr>
          <w:rFonts w:ascii="Tahoma" w:hAnsi="Tahoma" w:cs="Tahoma"/>
          <w:sz w:val="22"/>
          <w:szCs w:val="22"/>
        </w:rPr>
      </w:pPr>
    </w:p>
    <w:p w14:paraId="1C5D6632" w14:textId="01952866"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Debêntures em Circulação</w:t>
      </w:r>
      <w:r w:rsidRPr="00583287">
        <w:rPr>
          <w:rFonts w:ascii="Tahoma" w:hAnsi="Tahoma" w:cs="Tahoma"/>
          <w:sz w:val="22"/>
          <w:szCs w:val="22"/>
        </w:rPr>
        <w:t>: todas as Debêntures subscritas</w:t>
      </w:r>
      <w:r w:rsidR="00021D5B">
        <w:rPr>
          <w:rFonts w:ascii="Tahoma" w:hAnsi="Tahoma" w:cs="Tahoma"/>
          <w:sz w:val="22"/>
          <w:szCs w:val="22"/>
        </w:rPr>
        <w:t xml:space="preserve"> e integralizadas</w:t>
      </w:r>
      <w:r w:rsidRPr="00583287">
        <w:rPr>
          <w:rFonts w:ascii="Tahoma" w:hAnsi="Tahoma" w:cs="Tahoma"/>
          <w:sz w:val="22"/>
          <w:szCs w:val="22"/>
        </w:rPr>
        <w:t>, excluídas aquelas mantidas em tesouraria pela Emissora</w:t>
      </w:r>
      <w:r w:rsidR="00E753A3" w:rsidRPr="00583287">
        <w:rPr>
          <w:rFonts w:ascii="Tahoma" w:hAnsi="Tahoma" w:cs="Tahoma"/>
          <w:sz w:val="22"/>
          <w:szCs w:val="22"/>
        </w:rPr>
        <w:t xml:space="preserve"> ou que sejam de propriedade de seus controladores, dos seus diretores ou conselheiros e respectivos cônjuges. Para efeitos de quórum de deliberação não serão computados, ainda, os votos em branco</w:t>
      </w:r>
      <w:r w:rsidRPr="00583287">
        <w:rPr>
          <w:rFonts w:ascii="Tahoma" w:hAnsi="Tahoma" w:cs="Tahoma"/>
          <w:sz w:val="22"/>
          <w:szCs w:val="22"/>
        </w:rPr>
        <w:t>;</w:t>
      </w:r>
      <w:r w:rsidR="008B3F10" w:rsidRPr="00583287">
        <w:rPr>
          <w:rFonts w:ascii="Tahoma" w:hAnsi="Tahoma" w:cs="Tahoma"/>
          <w:sz w:val="22"/>
          <w:szCs w:val="22"/>
        </w:rPr>
        <w:t xml:space="preserve"> </w:t>
      </w:r>
    </w:p>
    <w:p w14:paraId="46264329" w14:textId="77777777" w:rsidR="00CA763D" w:rsidRPr="00583287" w:rsidRDefault="00CA763D" w:rsidP="00E57F75">
      <w:pPr>
        <w:pStyle w:val="PargrafodaLista1"/>
        <w:tabs>
          <w:tab w:val="left" w:pos="851"/>
        </w:tabs>
        <w:ind w:left="0"/>
        <w:rPr>
          <w:rFonts w:cs="Tahoma"/>
          <w:sz w:val="22"/>
          <w:szCs w:val="22"/>
        </w:rPr>
      </w:pPr>
    </w:p>
    <w:p w14:paraId="44EB622C" w14:textId="77777777" w:rsidR="00CA763D"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lastRenderedPageBreak/>
        <w:t>Debenturistas</w:t>
      </w:r>
      <w:r w:rsidRPr="00583287">
        <w:rPr>
          <w:rFonts w:ascii="Tahoma" w:hAnsi="Tahoma" w:cs="Tahoma"/>
          <w:sz w:val="22"/>
          <w:szCs w:val="22"/>
        </w:rPr>
        <w:t xml:space="preserve">: </w:t>
      </w:r>
      <w:r w:rsidR="003164BA">
        <w:rPr>
          <w:rFonts w:ascii="Tahoma" w:hAnsi="Tahoma" w:cs="Tahoma"/>
          <w:sz w:val="22"/>
          <w:szCs w:val="22"/>
        </w:rPr>
        <w:t>em conjunto, os Debenturistas da Primeira Série e os Debenturistas da Segunda Série</w:t>
      </w:r>
      <w:r w:rsidRPr="00583287">
        <w:rPr>
          <w:rFonts w:ascii="Tahoma" w:hAnsi="Tahoma" w:cs="Tahoma"/>
          <w:sz w:val="22"/>
          <w:szCs w:val="22"/>
        </w:rPr>
        <w:t>;</w:t>
      </w:r>
    </w:p>
    <w:p w14:paraId="15220981" w14:textId="77777777" w:rsidR="003164BA" w:rsidRDefault="003164BA" w:rsidP="000969AA">
      <w:pPr>
        <w:pStyle w:val="PargrafodaLista"/>
        <w:rPr>
          <w:rFonts w:ascii="Tahoma" w:hAnsi="Tahoma" w:cs="Tahoma"/>
          <w:sz w:val="22"/>
          <w:szCs w:val="22"/>
        </w:rPr>
      </w:pPr>
    </w:p>
    <w:p w14:paraId="55D35355" w14:textId="77777777" w:rsidR="003164BA"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0969AA">
        <w:rPr>
          <w:rFonts w:ascii="Tahoma" w:hAnsi="Tahoma" w:cs="Tahoma"/>
          <w:sz w:val="22"/>
          <w:szCs w:val="22"/>
          <w:u w:val="single"/>
        </w:rPr>
        <w:t>Debenturistas da Primeira Série</w:t>
      </w:r>
      <w:r>
        <w:rPr>
          <w:rFonts w:ascii="Tahoma" w:hAnsi="Tahoma" w:cs="Tahoma"/>
          <w:sz w:val="22"/>
          <w:szCs w:val="22"/>
        </w:rPr>
        <w:t xml:space="preserve">: </w:t>
      </w:r>
      <w:r w:rsidRPr="00583287">
        <w:rPr>
          <w:rFonts w:ascii="Tahoma" w:hAnsi="Tahoma" w:cs="Tahoma"/>
          <w:sz w:val="22"/>
          <w:szCs w:val="22"/>
        </w:rPr>
        <w:t xml:space="preserve">os titulares de Debêntures </w:t>
      </w:r>
      <w:r>
        <w:rPr>
          <w:rFonts w:ascii="Tahoma" w:hAnsi="Tahoma" w:cs="Tahoma"/>
          <w:sz w:val="22"/>
          <w:szCs w:val="22"/>
        </w:rPr>
        <w:t>da Primeira Série;</w:t>
      </w:r>
    </w:p>
    <w:p w14:paraId="2730C9EF" w14:textId="77777777" w:rsidR="003164BA" w:rsidRDefault="003164BA" w:rsidP="000969AA">
      <w:pPr>
        <w:tabs>
          <w:tab w:val="left" w:pos="851"/>
        </w:tabs>
        <w:autoSpaceDE/>
        <w:autoSpaceDN/>
        <w:adjustRightInd/>
        <w:spacing w:line="320" w:lineRule="atLeast"/>
        <w:rPr>
          <w:rFonts w:ascii="Tahoma" w:hAnsi="Tahoma" w:cs="Tahoma"/>
          <w:sz w:val="22"/>
          <w:szCs w:val="22"/>
        </w:rPr>
      </w:pPr>
    </w:p>
    <w:p w14:paraId="15BF9870" w14:textId="77777777" w:rsidR="003164BA"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0969AA">
        <w:rPr>
          <w:rFonts w:ascii="Tahoma" w:hAnsi="Tahoma" w:cs="Tahoma"/>
          <w:sz w:val="22"/>
          <w:szCs w:val="22"/>
          <w:u w:val="single"/>
        </w:rPr>
        <w:t>Debenturistas da Segunda Série</w:t>
      </w:r>
      <w:r>
        <w:rPr>
          <w:rFonts w:ascii="Tahoma" w:hAnsi="Tahoma" w:cs="Tahoma"/>
          <w:sz w:val="22"/>
          <w:szCs w:val="22"/>
        </w:rPr>
        <w:t xml:space="preserve">: </w:t>
      </w:r>
      <w:r w:rsidRPr="00583287">
        <w:rPr>
          <w:rFonts w:ascii="Tahoma" w:hAnsi="Tahoma" w:cs="Tahoma"/>
          <w:sz w:val="22"/>
          <w:szCs w:val="22"/>
        </w:rPr>
        <w:t xml:space="preserve">os titulares de Debêntures </w:t>
      </w:r>
      <w:r>
        <w:rPr>
          <w:rFonts w:ascii="Tahoma" w:hAnsi="Tahoma" w:cs="Tahoma"/>
          <w:sz w:val="22"/>
          <w:szCs w:val="22"/>
        </w:rPr>
        <w:t>da Segunda Série;</w:t>
      </w:r>
    </w:p>
    <w:p w14:paraId="46DD5B23" w14:textId="77777777" w:rsidR="00CA763D" w:rsidRPr="00583287" w:rsidRDefault="00CA763D" w:rsidP="00E57F75">
      <w:pPr>
        <w:tabs>
          <w:tab w:val="left" w:pos="851"/>
        </w:tabs>
        <w:spacing w:line="320" w:lineRule="atLeast"/>
        <w:rPr>
          <w:rFonts w:ascii="Tahoma" w:hAnsi="Tahoma" w:cs="Tahoma"/>
          <w:sz w:val="22"/>
          <w:szCs w:val="22"/>
        </w:rPr>
      </w:pPr>
    </w:p>
    <w:p w14:paraId="34FE31F8" w14:textId="0847F581" w:rsidR="00CA763D" w:rsidRPr="00E65CC3"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Despesas</w:t>
      </w:r>
      <w:r w:rsidRPr="00583287">
        <w:rPr>
          <w:rFonts w:ascii="Tahoma" w:hAnsi="Tahoma" w:cs="Tahoma"/>
          <w:sz w:val="22"/>
          <w:szCs w:val="22"/>
        </w:rPr>
        <w:t xml:space="preserve">: despesas relacionadas à Emissão, </w:t>
      </w:r>
      <w:r w:rsidR="008B3F10" w:rsidRPr="00583287">
        <w:rPr>
          <w:rFonts w:ascii="Tahoma" w:hAnsi="Tahoma" w:cs="Tahoma"/>
          <w:sz w:val="22"/>
          <w:szCs w:val="22"/>
        </w:rPr>
        <w:t>conforme elencados na</w:t>
      </w:r>
      <w:r w:rsidRPr="00583287">
        <w:rPr>
          <w:rFonts w:ascii="Tahoma" w:hAnsi="Tahoma" w:cs="Tahoma"/>
          <w:sz w:val="22"/>
          <w:szCs w:val="22"/>
        </w:rPr>
        <w:t xml:space="preserve"> </w:t>
      </w:r>
      <w:r w:rsidR="008B3F10" w:rsidRPr="00583287">
        <w:rPr>
          <w:rFonts w:ascii="Tahoma" w:hAnsi="Tahoma" w:cs="Tahoma"/>
          <w:sz w:val="22"/>
          <w:szCs w:val="22"/>
        </w:rPr>
        <w:t>C</w:t>
      </w:r>
      <w:r w:rsidRPr="00583287">
        <w:rPr>
          <w:rFonts w:ascii="Tahoma" w:hAnsi="Tahoma" w:cs="Tahoma"/>
          <w:sz w:val="22"/>
          <w:szCs w:val="22"/>
        </w:rPr>
        <w:t xml:space="preserve">láusula </w:t>
      </w:r>
      <w:r w:rsidR="0000018A" w:rsidRPr="00E65CC3">
        <w:rPr>
          <w:rFonts w:ascii="Tahoma" w:hAnsi="Tahoma" w:cs="Tahoma"/>
          <w:sz w:val="22"/>
          <w:szCs w:val="22"/>
        </w:rPr>
        <w:fldChar w:fldCharType="begin"/>
      </w:r>
      <w:r w:rsidR="0000018A" w:rsidRPr="00583287">
        <w:rPr>
          <w:rFonts w:ascii="Tahoma" w:hAnsi="Tahoma" w:cs="Tahoma"/>
          <w:sz w:val="22"/>
          <w:szCs w:val="22"/>
        </w:rPr>
        <w:instrText xml:space="preserve"> REF _Ref95145520 \r \h </w:instrText>
      </w:r>
      <w:r w:rsidR="0000018A" w:rsidRPr="00E65CC3">
        <w:rPr>
          <w:rFonts w:ascii="Tahoma" w:hAnsi="Tahoma" w:cs="Tahoma"/>
          <w:sz w:val="22"/>
          <w:szCs w:val="22"/>
        </w:rPr>
      </w:r>
      <w:r w:rsidR="0000018A" w:rsidRPr="00E65CC3">
        <w:rPr>
          <w:rFonts w:ascii="Tahoma" w:hAnsi="Tahoma" w:cs="Tahoma"/>
          <w:sz w:val="22"/>
          <w:szCs w:val="22"/>
        </w:rPr>
        <w:fldChar w:fldCharType="separate"/>
      </w:r>
      <w:r w:rsidR="001E3BF4">
        <w:rPr>
          <w:rFonts w:ascii="Tahoma" w:hAnsi="Tahoma" w:cs="Tahoma"/>
          <w:sz w:val="22"/>
          <w:szCs w:val="22"/>
        </w:rPr>
        <w:t>3.19</w:t>
      </w:r>
      <w:r w:rsidR="0000018A" w:rsidRPr="00E65CC3">
        <w:rPr>
          <w:rFonts w:ascii="Tahoma" w:hAnsi="Tahoma" w:cs="Tahoma"/>
          <w:sz w:val="22"/>
          <w:szCs w:val="22"/>
        </w:rPr>
        <w:fldChar w:fldCharType="end"/>
      </w:r>
      <w:r w:rsidRPr="00583287">
        <w:rPr>
          <w:rFonts w:ascii="Tahoma" w:hAnsi="Tahoma" w:cs="Tahoma"/>
          <w:sz w:val="22"/>
          <w:szCs w:val="22"/>
        </w:rPr>
        <w:t xml:space="preserve"> desta Esc</w:t>
      </w:r>
      <w:r w:rsidRPr="00E65CC3">
        <w:rPr>
          <w:rFonts w:ascii="Tahoma" w:hAnsi="Tahoma" w:cs="Tahoma"/>
          <w:sz w:val="22"/>
          <w:szCs w:val="22"/>
        </w:rPr>
        <w:t>ritura de Emissão;</w:t>
      </w:r>
    </w:p>
    <w:p w14:paraId="16CFD249" w14:textId="77777777" w:rsidR="00CA763D" w:rsidRPr="00D4459F" w:rsidRDefault="00CA763D" w:rsidP="00E57F75">
      <w:pPr>
        <w:pStyle w:val="PargrafodaLista"/>
        <w:spacing w:line="320" w:lineRule="atLeast"/>
        <w:rPr>
          <w:rFonts w:ascii="Tahoma" w:hAnsi="Tahoma" w:cs="Tahoma"/>
          <w:sz w:val="22"/>
          <w:szCs w:val="22"/>
        </w:rPr>
      </w:pPr>
    </w:p>
    <w:p w14:paraId="3DC2F02B" w14:textId="2335F5CE" w:rsidR="00CA763D" w:rsidRPr="00D4459F"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811A49">
        <w:rPr>
          <w:rFonts w:ascii="Tahoma" w:hAnsi="Tahoma" w:cs="Tahoma"/>
          <w:sz w:val="22"/>
          <w:szCs w:val="22"/>
          <w:u w:val="single"/>
        </w:rPr>
        <w:t>Destinação dos Recursos</w:t>
      </w:r>
      <w:r w:rsidRPr="00811A49">
        <w:rPr>
          <w:rFonts w:ascii="Tahoma" w:hAnsi="Tahoma" w:cs="Tahoma"/>
          <w:sz w:val="22"/>
          <w:szCs w:val="22"/>
        </w:rPr>
        <w:t xml:space="preserve">: a destinação a ser dada pela Emissora aos recursos obtidos pela Emissora por meio da Emissão, conforme descrita na </w:t>
      </w:r>
      <w:r w:rsidR="006D54B5">
        <w:rPr>
          <w:rFonts w:ascii="Tahoma" w:hAnsi="Tahoma" w:cs="Tahoma"/>
          <w:sz w:val="22"/>
          <w:szCs w:val="22"/>
        </w:rPr>
        <w:t>C</w:t>
      </w:r>
      <w:r w:rsidR="006D54B5" w:rsidRPr="00811A49">
        <w:rPr>
          <w:rFonts w:ascii="Tahoma" w:hAnsi="Tahoma" w:cs="Tahoma"/>
          <w:sz w:val="22"/>
          <w:szCs w:val="22"/>
        </w:rPr>
        <w:t xml:space="preserve">láusula </w:t>
      </w:r>
      <w:r w:rsidR="0000018A" w:rsidRPr="00E65CC3">
        <w:rPr>
          <w:rFonts w:ascii="Tahoma" w:hAnsi="Tahoma" w:cs="Tahoma"/>
          <w:sz w:val="22"/>
          <w:szCs w:val="22"/>
        </w:rPr>
        <w:fldChar w:fldCharType="begin"/>
      </w:r>
      <w:r w:rsidR="0000018A" w:rsidRPr="00583287">
        <w:rPr>
          <w:rFonts w:ascii="Tahoma" w:hAnsi="Tahoma" w:cs="Tahoma"/>
          <w:sz w:val="22"/>
          <w:szCs w:val="22"/>
        </w:rPr>
        <w:instrText xml:space="preserve"> REF _Ref69484974 \r \h </w:instrText>
      </w:r>
      <w:r w:rsidR="0000018A" w:rsidRPr="00E65CC3">
        <w:rPr>
          <w:rFonts w:ascii="Tahoma" w:hAnsi="Tahoma" w:cs="Tahoma"/>
          <w:sz w:val="22"/>
          <w:szCs w:val="22"/>
        </w:rPr>
      </w:r>
      <w:r w:rsidR="0000018A" w:rsidRPr="00E65CC3">
        <w:rPr>
          <w:rFonts w:ascii="Tahoma" w:hAnsi="Tahoma" w:cs="Tahoma"/>
          <w:sz w:val="22"/>
          <w:szCs w:val="22"/>
        </w:rPr>
        <w:fldChar w:fldCharType="separate"/>
      </w:r>
      <w:r w:rsidR="001E3BF4">
        <w:rPr>
          <w:rFonts w:ascii="Tahoma" w:hAnsi="Tahoma" w:cs="Tahoma"/>
          <w:sz w:val="22"/>
          <w:szCs w:val="22"/>
        </w:rPr>
        <w:t>3.11</w:t>
      </w:r>
      <w:r w:rsidR="0000018A" w:rsidRPr="00E65CC3">
        <w:rPr>
          <w:rFonts w:ascii="Tahoma" w:hAnsi="Tahoma" w:cs="Tahoma"/>
          <w:sz w:val="22"/>
          <w:szCs w:val="22"/>
        </w:rPr>
        <w:fldChar w:fldCharType="end"/>
      </w:r>
      <w:r w:rsidRPr="00583287">
        <w:rPr>
          <w:rFonts w:ascii="Tahoma" w:hAnsi="Tahoma" w:cs="Tahoma"/>
          <w:sz w:val="22"/>
          <w:szCs w:val="22"/>
        </w:rPr>
        <w:t xml:space="preserve"> desta Escritura de Emissão;</w:t>
      </w:r>
    </w:p>
    <w:p w14:paraId="7A847D8E" w14:textId="77777777" w:rsidR="00CA763D" w:rsidRPr="00811A49" w:rsidRDefault="00CA763D" w:rsidP="00E57F75">
      <w:pPr>
        <w:tabs>
          <w:tab w:val="left" w:pos="851"/>
        </w:tabs>
        <w:spacing w:line="320" w:lineRule="atLeast"/>
        <w:rPr>
          <w:rFonts w:ascii="Tahoma" w:hAnsi="Tahoma" w:cs="Tahoma"/>
          <w:sz w:val="22"/>
          <w:szCs w:val="22"/>
        </w:rPr>
      </w:pPr>
    </w:p>
    <w:p w14:paraId="47D1ABEB"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BB46AE">
        <w:rPr>
          <w:rFonts w:ascii="Tahoma" w:hAnsi="Tahoma" w:cs="Tahoma"/>
          <w:sz w:val="22"/>
          <w:szCs w:val="22"/>
          <w:u w:val="single"/>
        </w:rPr>
        <w:t>Dia Úti</w:t>
      </w:r>
      <w:r w:rsidRPr="00785233">
        <w:rPr>
          <w:rFonts w:ascii="Tahoma" w:hAnsi="Tahoma" w:cs="Tahoma"/>
          <w:sz w:val="22"/>
          <w:szCs w:val="22"/>
          <w:u w:val="single"/>
        </w:rPr>
        <w:t>l</w:t>
      </w:r>
      <w:r w:rsidRPr="00785233">
        <w:rPr>
          <w:rFonts w:ascii="Tahoma" w:hAnsi="Tahoma" w:cs="Tahoma"/>
          <w:sz w:val="22"/>
          <w:szCs w:val="22"/>
        </w:rPr>
        <w:t>: significa (i) com relação a qualquer obrigação pecuniária prevista nesta Escritura de Emissão, inclusive para fins de cálculo, qualquer dia que não seja sábado, domingo ou feriado declarado nacional; e (</w:t>
      </w:r>
      <w:proofErr w:type="spellStart"/>
      <w:r w:rsidRPr="00785233">
        <w:rPr>
          <w:rFonts w:ascii="Tahoma" w:hAnsi="Tahoma" w:cs="Tahoma"/>
          <w:sz w:val="22"/>
          <w:szCs w:val="22"/>
        </w:rPr>
        <w:t>ii</w:t>
      </w:r>
      <w:proofErr w:type="spellEnd"/>
      <w:r w:rsidRPr="00785233">
        <w:rPr>
          <w:rFonts w:ascii="Tahoma" w:hAnsi="Tahoma" w:cs="Tahoma"/>
          <w:sz w:val="22"/>
          <w:szCs w:val="22"/>
        </w:rPr>
        <w:t>) com relação a qualquer obrigação não pecuniária prevista nesta Es</w:t>
      </w:r>
      <w:r w:rsidRPr="002013D9">
        <w:rPr>
          <w:rFonts w:ascii="Tahoma" w:hAnsi="Tahoma" w:cs="Tahoma"/>
          <w:sz w:val="22"/>
          <w:szCs w:val="22"/>
        </w:rPr>
        <w:t>critura de Emissão, qualquer dia no qual haja expediente bancário na Cidade de São Paulo, Estado de São Paulo, e que não seja sábado ou domingo ou feriado declarado nacional;</w:t>
      </w:r>
    </w:p>
    <w:p w14:paraId="51BD2F9C" w14:textId="77777777" w:rsidR="00CA763D" w:rsidRPr="00583287" w:rsidRDefault="00CA763D" w:rsidP="00E57F75">
      <w:pPr>
        <w:pStyle w:val="PargrafodaLista1"/>
        <w:tabs>
          <w:tab w:val="left" w:pos="851"/>
        </w:tabs>
        <w:ind w:left="0"/>
        <w:rPr>
          <w:rFonts w:cs="Tahoma"/>
          <w:sz w:val="22"/>
          <w:szCs w:val="22"/>
          <w:u w:val="single"/>
        </w:rPr>
      </w:pPr>
    </w:p>
    <w:p w14:paraId="61D85A52" w14:textId="77777777" w:rsidR="00CA763D"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Direitos Creditórios</w:t>
      </w:r>
      <w:r w:rsidRPr="00583287">
        <w:rPr>
          <w:rFonts w:ascii="Tahoma" w:hAnsi="Tahoma" w:cs="Tahoma"/>
          <w:sz w:val="22"/>
          <w:szCs w:val="22"/>
        </w:rPr>
        <w:t xml:space="preserve">: os recebíveis oriundos de </w:t>
      </w:r>
      <w:r w:rsidRPr="00583287">
        <w:rPr>
          <w:rFonts w:ascii="Tahoma" w:hAnsi="Tahoma"/>
          <w:sz w:val="22"/>
        </w:rPr>
        <w:t>cada uma das parcelas vincendas</w:t>
      </w:r>
      <w:r w:rsidRPr="00583287">
        <w:rPr>
          <w:rFonts w:ascii="Tahoma" w:hAnsi="Tahoma" w:cs="Tahoma"/>
          <w:sz w:val="22"/>
          <w:szCs w:val="22"/>
        </w:rPr>
        <w:t xml:space="preserve"> </w:t>
      </w:r>
      <w:r w:rsidR="005D7F9D" w:rsidRPr="00583287">
        <w:rPr>
          <w:rFonts w:ascii="Tahoma" w:hAnsi="Tahoma" w:cs="Tahoma"/>
          <w:sz w:val="22"/>
          <w:szCs w:val="22"/>
        </w:rPr>
        <w:t>dos Contratos de Mútuo</w:t>
      </w:r>
      <w:r w:rsidRPr="00583287">
        <w:rPr>
          <w:rFonts w:ascii="Tahoma" w:hAnsi="Tahoma" w:cs="Tahoma"/>
          <w:sz w:val="22"/>
          <w:szCs w:val="22"/>
        </w:rPr>
        <w:t xml:space="preserve"> </w:t>
      </w:r>
      <w:r w:rsidR="005D7F9D" w:rsidRPr="00583287">
        <w:rPr>
          <w:rFonts w:ascii="Tahoma" w:hAnsi="Tahoma" w:cs="Tahoma"/>
          <w:sz w:val="22"/>
          <w:szCs w:val="22"/>
        </w:rPr>
        <w:t>celebrados entre</w:t>
      </w:r>
      <w:r w:rsidR="00FE21B5" w:rsidRPr="00583287">
        <w:rPr>
          <w:rFonts w:ascii="Tahoma" w:hAnsi="Tahoma" w:cs="Tahoma"/>
          <w:sz w:val="22"/>
          <w:szCs w:val="22"/>
        </w:rPr>
        <w:t xml:space="preserve"> os</w:t>
      </w:r>
      <w:r w:rsidRPr="00583287">
        <w:rPr>
          <w:rFonts w:ascii="Tahoma" w:hAnsi="Tahoma" w:cs="Tahoma"/>
          <w:sz w:val="22"/>
          <w:szCs w:val="22"/>
        </w:rPr>
        <w:t xml:space="preserve"> Tomadores </w:t>
      </w:r>
      <w:r w:rsidR="005D7F9D" w:rsidRPr="00583287">
        <w:rPr>
          <w:rFonts w:ascii="Tahoma" w:hAnsi="Tahoma" w:cs="Tahoma"/>
          <w:sz w:val="22"/>
          <w:szCs w:val="22"/>
        </w:rPr>
        <w:t xml:space="preserve">e a </w:t>
      </w:r>
      <w:r w:rsidRPr="00583287">
        <w:rPr>
          <w:rFonts w:ascii="Tahoma" w:hAnsi="Tahoma" w:cs="Tahoma"/>
          <w:sz w:val="22"/>
          <w:szCs w:val="22"/>
        </w:rPr>
        <w:t xml:space="preserve"> Cedente</w:t>
      </w:r>
      <w:r w:rsidRPr="00583287">
        <w:rPr>
          <w:rFonts w:ascii="Tahoma" w:hAnsi="Tahoma" w:cs="Tahoma"/>
          <w:bCs/>
          <w:sz w:val="22"/>
          <w:szCs w:val="22"/>
        </w:rPr>
        <w:t>, consistentes de empréstimos pessoais conferidos pela Cedente aos Tomadores,</w:t>
      </w:r>
      <w:r w:rsidRPr="00583287">
        <w:rPr>
          <w:rFonts w:ascii="Tahoma" w:hAnsi="Tahoma" w:cs="Tahoma"/>
          <w:bCs/>
          <w:color w:val="000000"/>
          <w:sz w:val="22"/>
          <w:szCs w:val="22"/>
        </w:rPr>
        <w:t xml:space="preserve"> </w:t>
      </w:r>
      <w:r w:rsidRPr="00583287">
        <w:rPr>
          <w:rFonts w:ascii="Tahoma" w:hAnsi="Tahoma" w:cs="Tahoma"/>
          <w:bCs/>
          <w:sz w:val="22"/>
          <w:szCs w:val="22"/>
        </w:rPr>
        <w:t>e cujo pagamento ordinário é realizado por meio de Consignação realizada pelo INSS</w:t>
      </w:r>
      <w:r w:rsidRPr="00583287">
        <w:rPr>
          <w:rFonts w:ascii="Tahoma" w:hAnsi="Tahoma" w:cs="Tahoma"/>
          <w:sz w:val="22"/>
          <w:szCs w:val="22"/>
        </w:rPr>
        <w:t>, devidamente formalizados nos termos da legislação e regulamentação aplicável, sendo certo que integram os Direitos Creditórios, para todos os fins, mas a tanto não se limitando, todos os direitos (inclusive direitos reais de garantia), privilégios, preferências, prerrogativas, seguros e ações a eles relacionados, bem como reajustes monetários, juros e encargos;</w:t>
      </w:r>
      <w:r w:rsidR="008B3F10" w:rsidRPr="00583287">
        <w:rPr>
          <w:rFonts w:ascii="Tahoma" w:hAnsi="Tahoma" w:cs="Tahoma"/>
          <w:sz w:val="22"/>
          <w:szCs w:val="22"/>
        </w:rPr>
        <w:t xml:space="preserve"> </w:t>
      </w:r>
    </w:p>
    <w:p w14:paraId="440DF626" w14:textId="77777777" w:rsidR="00A221CB" w:rsidRDefault="00A221CB" w:rsidP="00D842B2">
      <w:pPr>
        <w:pStyle w:val="PargrafodaLista"/>
        <w:rPr>
          <w:rFonts w:ascii="Tahoma" w:hAnsi="Tahoma" w:cs="Tahoma"/>
          <w:sz w:val="22"/>
          <w:szCs w:val="22"/>
        </w:rPr>
      </w:pPr>
    </w:p>
    <w:p w14:paraId="66A8DB08" w14:textId="77777777" w:rsidR="00A221CB"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D842B2">
        <w:rPr>
          <w:rFonts w:ascii="Tahoma" w:hAnsi="Tahoma" w:cs="Tahoma"/>
          <w:sz w:val="22"/>
          <w:szCs w:val="22"/>
          <w:u w:val="single"/>
        </w:rPr>
        <w:t>Direitos Creditórios Inadimplidos</w:t>
      </w:r>
      <w:r>
        <w:rPr>
          <w:rFonts w:ascii="Tahoma" w:hAnsi="Tahoma" w:cs="Tahoma"/>
          <w:sz w:val="22"/>
          <w:szCs w:val="22"/>
        </w:rPr>
        <w:t>: os Direitos Creditórios Vinculados com uma ou mais parcelas vencidas e não pagas pelos respectivos Tomadores nas respectivas datas de vencimento;</w:t>
      </w:r>
    </w:p>
    <w:p w14:paraId="76E7A9D4" w14:textId="77777777" w:rsidR="004A2C95" w:rsidRDefault="004A2C95" w:rsidP="00D842B2">
      <w:pPr>
        <w:pStyle w:val="PargrafodaLista"/>
        <w:rPr>
          <w:rFonts w:ascii="Tahoma" w:hAnsi="Tahoma" w:cs="Tahoma"/>
          <w:sz w:val="22"/>
          <w:szCs w:val="22"/>
        </w:rPr>
      </w:pPr>
    </w:p>
    <w:p w14:paraId="306B27BF" w14:textId="77777777" w:rsidR="004A2C95"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D842B2">
        <w:rPr>
          <w:rFonts w:ascii="Tahoma" w:hAnsi="Tahoma" w:cs="Tahoma"/>
          <w:sz w:val="22"/>
          <w:szCs w:val="22"/>
          <w:u w:val="single"/>
        </w:rPr>
        <w:t>Direitos Creditórios Ofertados</w:t>
      </w:r>
      <w:r>
        <w:rPr>
          <w:rFonts w:ascii="Tahoma" w:hAnsi="Tahoma" w:cs="Tahoma"/>
          <w:sz w:val="22"/>
          <w:szCs w:val="22"/>
        </w:rPr>
        <w:t>: os Direitos Creditórios que a Cedente pretende ceder à Emissora em uma determinada Data de Oferta;</w:t>
      </w:r>
    </w:p>
    <w:p w14:paraId="19E09C70" w14:textId="77777777" w:rsidR="00E01F3D" w:rsidRPr="00583287" w:rsidRDefault="00E01F3D" w:rsidP="00FC73A6">
      <w:pPr>
        <w:pStyle w:val="PargrafodaLista"/>
        <w:rPr>
          <w:rFonts w:ascii="Tahoma" w:hAnsi="Tahoma" w:cs="Tahoma"/>
          <w:sz w:val="22"/>
          <w:szCs w:val="22"/>
        </w:rPr>
      </w:pPr>
    </w:p>
    <w:p w14:paraId="58DE2431" w14:textId="397DC2B9" w:rsidR="00CA763D" w:rsidRPr="00811A49"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bCs/>
          <w:sz w:val="22"/>
          <w:szCs w:val="22"/>
          <w:u w:val="single"/>
        </w:rPr>
        <w:lastRenderedPageBreak/>
        <w:t>Direitos Creditórios Vinculados:</w:t>
      </w:r>
      <w:r w:rsidRPr="00583287">
        <w:rPr>
          <w:rFonts w:ascii="Tahoma" w:hAnsi="Tahoma" w:cs="Tahoma"/>
          <w:bCs/>
          <w:sz w:val="22"/>
          <w:szCs w:val="22"/>
        </w:rPr>
        <w:t xml:space="preserve"> os Direitos Creditórios </w:t>
      </w:r>
      <w:r w:rsidRPr="00583287">
        <w:rPr>
          <w:rFonts w:ascii="Tahoma" w:hAnsi="Tahoma" w:cs="Tahoma"/>
          <w:sz w:val="22"/>
          <w:szCs w:val="22"/>
        </w:rPr>
        <w:t xml:space="preserve">que venham a ser adquiridos pela Emissora com os recursos oriundos das Debêntures nos termos da </w:t>
      </w:r>
      <w:r w:rsidR="00091A68" w:rsidRPr="00583287">
        <w:rPr>
          <w:rFonts w:ascii="Tahoma" w:hAnsi="Tahoma" w:cs="Tahoma"/>
          <w:sz w:val="22"/>
          <w:szCs w:val="22"/>
        </w:rPr>
        <w:t xml:space="preserve">Cláusula </w:t>
      </w:r>
      <w:r w:rsidR="006D54B5">
        <w:rPr>
          <w:rFonts w:ascii="Tahoma" w:hAnsi="Tahoma" w:cs="Tahoma"/>
          <w:sz w:val="22"/>
          <w:szCs w:val="22"/>
        </w:rPr>
        <w:t xml:space="preserve"> </w:t>
      </w:r>
      <w:r w:rsidR="006D54B5">
        <w:rPr>
          <w:rFonts w:ascii="Tahoma" w:hAnsi="Tahoma" w:cs="Tahoma"/>
          <w:sz w:val="22"/>
          <w:szCs w:val="22"/>
        </w:rPr>
        <w:fldChar w:fldCharType="begin"/>
      </w:r>
      <w:r w:rsidR="006D54B5">
        <w:rPr>
          <w:rFonts w:ascii="Tahoma" w:hAnsi="Tahoma" w:cs="Tahoma"/>
          <w:sz w:val="22"/>
          <w:szCs w:val="22"/>
        </w:rPr>
        <w:instrText xml:space="preserve"> REF _Ref97828761 \r \h </w:instrText>
      </w:r>
      <w:r w:rsidR="006D54B5">
        <w:rPr>
          <w:rFonts w:ascii="Tahoma" w:hAnsi="Tahoma" w:cs="Tahoma"/>
          <w:sz w:val="22"/>
          <w:szCs w:val="22"/>
        </w:rPr>
      </w:r>
      <w:r w:rsidR="006D54B5">
        <w:rPr>
          <w:rFonts w:ascii="Tahoma" w:hAnsi="Tahoma" w:cs="Tahoma"/>
          <w:sz w:val="22"/>
          <w:szCs w:val="22"/>
        </w:rPr>
        <w:fldChar w:fldCharType="separate"/>
      </w:r>
      <w:r w:rsidR="001E3BF4">
        <w:rPr>
          <w:rFonts w:ascii="Tahoma" w:hAnsi="Tahoma" w:cs="Tahoma"/>
          <w:sz w:val="22"/>
          <w:szCs w:val="22"/>
        </w:rPr>
        <w:t>3.17</w:t>
      </w:r>
      <w:r w:rsidR="006D54B5">
        <w:rPr>
          <w:rFonts w:ascii="Tahoma" w:hAnsi="Tahoma" w:cs="Tahoma"/>
          <w:sz w:val="22"/>
          <w:szCs w:val="22"/>
        </w:rPr>
        <w:fldChar w:fldCharType="end"/>
      </w:r>
      <w:r w:rsidR="00806E05" w:rsidRPr="00BF7866">
        <w:rPr>
          <w:rFonts w:ascii="Tahoma" w:hAnsi="Tahoma" w:cs="Tahoma"/>
          <w:sz w:val="22"/>
          <w:szCs w:val="22"/>
        </w:rPr>
        <w:t xml:space="preserve"> </w:t>
      </w:r>
      <w:r w:rsidRPr="00BF7866">
        <w:rPr>
          <w:rFonts w:ascii="Tahoma" w:hAnsi="Tahoma" w:cs="Tahoma"/>
          <w:sz w:val="22"/>
          <w:szCs w:val="22"/>
        </w:rPr>
        <w:t>desta E</w:t>
      </w:r>
      <w:r w:rsidRPr="00811A49">
        <w:rPr>
          <w:rFonts w:ascii="Tahoma" w:hAnsi="Tahoma" w:cs="Tahoma"/>
          <w:sz w:val="22"/>
          <w:szCs w:val="22"/>
        </w:rPr>
        <w:t>scritura de Emissão;</w:t>
      </w:r>
    </w:p>
    <w:p w14:paraId="5D1F4BC8" w14:textId="77777777" w:rsidR="00CA763D" w:rsidRPr="00BB46AE" w:rsidRDefault="00CA763D" w:rsidP="00E57F75">
      <w:pPr>
        <w:tabs>
          <w:tab w:val="left" w:pos="851"/>
        </w:tabs>
        <w:autoSpaceDE/>
        <w:autoSpaceDN/>
        <w:adjustRightInd/>
        <w:spacing w:line="320" w:lineRule="atLeast"/>
        <w:rPr>
          <w:rFonts w:ascii="Tahoma" w:hAnsi="Tahoma" w:cs="Tahoma"/>
          <w:sz w:val="22"/>
          <w:szCs w:val="22"/>
        </w:rPr>
      </w:pPr>
    </w:p>
    <w:p w14:paraId="14AB2BA6" w14:textId="77777777" w:rsidR="00CA763D"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785233">
        <w:rPr>
          <w:rFonts w:ascii="Tahoma" w:hAnsi="Tahoma" w:cs="Tahoma"/>
          <w:bCs/>
          <w:sz w:val="22"/>
          <w:szCs w:val="22"/>
          <w:u w:val="single"/>
        </w:rPr>
        <w:t>Diretoria</w:t>
      </w:r>
      <w:r w:rsidRPr="00785233">
        <w:rPr>
          <w:rFonts w:ascii="Tahoma" w:hAnsi="Tahoma" w:cs="Tahoma"/>
          <w:bCs/>
          <w:sz w:val="22"/>
          <w:szCs w:val="22"/>
        </w:rPr>
        <w:t>: os membros eleitos da diretoria de uma sociedade empresária, conforme seus atos constitutivos em vigor</w:t>
      </w:r>
      <w:r w:rsidRPr="00785233">
        <w:rPr>
          <w:rFonts w:ascii="Tahoma" w:hAnsi="Tahoma" w:cs="Tahoma"/>
          <w:sz w:val="22"/>
          <w:szCs w:val="22"/>
        </w:rPr>
        <w:t>;</w:t>
      </w:r>
    </w:p>
    <w:p w14:paraId="05B639AD" w14:textId="77777777" w:rsidR="006A78DC" w:rsidRDefault="006A78DC" w:rsidP="00757D15">
      <w:pPr>
        <w:pStyle w:val="PargrafodaLista"/>
        <w:rPr>
          <w:rFonts w:ascii="Tahoma" w:hAnsi="Tahoma" w:cs="Tahoma"/>
          <w:sz w:val="22"/>
          <w:szCs w:val="22"/>
        </w:rPr>
      </w:pPr>
    </w:p>
    <w:p w14:paraId="3ACF686E" w14:textId="77777777" w:rsidR="006A78DC" w:rsidRPr="006B55D3" w:rsidRDefault="008C7533" w:rsidP="00757D15">
      <w:pPr>
        <w:numPr>
          <w:ilvl w:val="0"/>
          <w:numId w:val="49"/>
        </w:numPr>
        <w:tabs>
          <w:tab w:val="left" w:pos="851"/>
        </w:tabs>
        <w:autoSpaceDE/>
        <w:autoSpaceDN/>
        <w:adjustRightInd/>
        <w:spacing w:line="320" w:lineRule="atLeast"/>
        <w:ind w:left="0" w:firstLine="0"/>
        <w:rPr>
          <w:rFonts w:ascii="Tahoma" w:hAnsi="Tahoma" w:cs="Tahoma"/>
          <w:sz w:val="22"/>
          <w:szCs w:val="22"/>
        </w:rPr>
      </w:pPr>
      <w:r w:rsidRPr="00757D15">
        <w:rPr>
          <w:rFonts w:ascii="Tahoma" w:hAnsi="Tahoma" w:cs="Tahoma"/>
          <w:sz w:val="22"/>
          <w:szCs w:val="22"/>
          <w:u w:val="single"/>
        </w:rPr>
        <w:t>Documentos Auxiliares</w:t>
      </w:r>
      <w:r w:rsidRPr="006B55D3">
        <w:rPr>
          <w:rFonts w:ascii="Tahoma" w:hAnsi="Tahoma" w:cs="Tahoma"/>
          <w:sz w:val="22"/>
          <w:szCs w:val="22"/>
        </w:rPr>
        <w:t>: os documentos de identifica</w:t>
      </w:r>
      <w:r w:rsidRPr="001F3870">
        <w:rPr>
          <w:rFonts w:ascii="Tahoma" w:hAnsi="Tahoma" w:cs="Tahoma"/>
          <w:sz w:val="22"/>
          <w:szCs w:val="22"/>
        </w:rPr>
        <w:t xml:space="preserve">ção dos </w:t>
      </w:r>
      <w:r w:rsidR="00AD3DCB">
        <w:rPr>
          <w:rFonts w:ascii="Tahoma" w:hAnsi="Tahoma" w:cs="Tahoma"/>
          <w:sz w:val="22"/>
          <w:szCs w:val="22"/>
        </w:rPr>
        <w:t>Tomadores</w:t>
      </w:r>
      <w:r w:rsidRPr="001F3870">
        <w:rPr>
          <w:rFonts w:ascii="Tahoma" w:hAnsi="Tahoma" w:cs="Tahoma"/>
          <w:sz w:val="22"/>
          <w:szCs w:val="22"/>
        </w:rPr>
        <w:t xml:space="preserve"> relativos aos Documentos </w:t>
      </w:r>
      <w:r w:rsidRPr="007B4236">
        <w:rPr>
          <w:rFonts w:ascii="Tahoma" w:hAnsi="Tahoma" w:cs="Tahoma"/>
          <w:sz w:val="22"/>
          <w:szCs w:val="22"/>
        </w:rPr>
        <w:t xml:space="preserve">Comprobatórios, </w:t>
      </w:r>
      <w:r w:rsidRPr="002A5685">
        <w:rPr>
          <w:rFonts w:ascii="Tahoma" w:hAnsi="Tahoma" w:cs="Tahoma"/>
          <w:sz w:val="22"/>
          <w:szCs w:val="22"/>
        </w:rPr>
        <w:t xml:space="preserve">tais como, por exemplo, a </w:t>
      </w:r>
      <w:r>
        <w:rPr>
          <w:rFonts w:ascii="Tahoma" w:hAnsi="Tahoma" w:cs="Tahoma"/>
          <w:sz w:val="22"/>
          <w:szCs w:val="22"/>
        </w:rPr>
        <w:t>c</w:t>
      </w:r>
      <w:r w:rsidRPr="006B55D3">
        <w:rPr>
          <w:rFonts w:ascii="Tahoma" w:hAnsi="Tahoma" w:cs="Tahoma"/>
          <w:sz w:val="22"/>
          <w:szCs w:val="22"/>
        </w:rPr>
        <w:t>édula de registro geral, a carteira nacional de habilitação ou outros</w:t>
      </w:r>
      <w:r w:rsidRPr="007B4236">
        <w:rPr>
          <w:rFonts w:ascii="Tahoma" w:hAnsi="Tahoma" w:cs="Tahoma"/>
          <w:sz w:val="22"/>
          <w:szCs w:val="22"/>
        </w:rPr>
        <w:t xml:space="preserve"> </w:t>
      </w:r>
      <w:r w:rsidRPr="002A5685">
        <w:rPr>
          <w:rFonts w:ascii="Tahoma" w:hAnsi="Tahoma" w:cs="Tahoma"/>
          <w:sz w:val="22"/>
          <w:szCs w:val="22"/>
        </w:rPr>
        <w:t>documentos de identidade civil admitidos por lei, ou, ainda, quaisquer outros</w:t>
      </w:r>
      <w:r>
        <w:rPr>
          <w:rFonts w:ascii="Tahoma" w:hAnsi="Tahoma" w:cs="Tahoma"/>
          <w:sz w:val="22"/>
          <w:szCs w:val="22"/>
        </w:rPr>
        <w:t xml:space="preserve"> </w:t>
      </w:r>
      <w:r w:rsidRPr="006B55D3">
        <w:rPr>
          <w:rFonts w:ascii="Tahoma" w:hAnsi="Tahoma" w:cs="Tahoma"/>
          <w:sz w:val="22"/>
          <w:szCs w:val="22"/>
        </w:rPr>
        <w:t>documentos,</w:t>
      </w:r>
      <w:r w:rsidRPr="001F3870">
        <w:rPr>
          <w:rFonts w:ascii="Tahoma" w:hAnsi="Tahoma" w:cs="Tahoma"/>
          <w:sz w:val="22"/>
          <w:szCs w:val="22"/>
        </w:rPr>
        <w:t xml:space="preserve"> nos termos da legislação aplicável</w:t>
      </w:r>
      <w:r>
        <w:rPr>
          <w:rFonts w:ascii="Tahoma" w:hAnsi="Tahoma" w:cs="Tahoma"/>
          <w:sz w:val="22"/>
          <w:szCs w:val="22"/>
        </w:rPr>
        <w:t>;</w:t>
      </w:r>
    </w:p>
    <w:p w14:paraId="41E621D9" w14:textId="77777777" w:rsidR="00CA763D" w:rsidRPr="00583287" w:rsidRDefault="00CA763D" w:rsidP="00E57F75">
      <w:pPr>
        <w:pStyle w:val="PargrafodaLista"/>
        <w:tabs>
          <w:tab w:val="left" w:pos="851"/>
        </w:tabs>
        <w:spacing w:line="320" w:lineRule="atLeast"/>
        <w:ind w:left="0"/>
        <w:rPr>
          <w:rFonts w:ascii="Tahoma" w:hAnsi="Tahoma" w:cs="Tahoma"/>
          <w:sz w:val="22"/>
          <w:szCs w:val="22"/>
        </w:rPr>
      </w:pPr>
    </w:p>
    <w:p w14:paraId="34AD4C29"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Documentos Comprobatórios</w:t>
      </w:r>
      <w:r w:rsidRPr="00583287">
        <w:rPr>
          <w:rFonts w:ascii="Tahoma" w:hAnsi="Tahoma" w:cs="Tahoma"/>
          <w:sz w:val="22"/>
          <w:szCs w:val="22"/>
        </w:rPr>
        <w:t xml:space="preserve">: </w:t>
      </w:r>
      <w:r w:rsidR="00E84B38" w:rsidRPr="00671388">
        <w:rPr>
          <w:rFonts w:ascii="Tahoma" w:hAnsi="Tahoma"/>
          <w:b/>
          <w:sz w:val="22"/>
        </w:rPr>
        <w:t>(i)</w:t>
      </w:r>
      <w:r w:rsidR="00E84B38">
        <w:rPr>
          <w:rFonts w:ascii="Tahoma" w:hAnsi="Tahoma" w:cs="Tahoma"/>
          <w:sz w:val="22"/>
          <w:szCs w:val="22"/>
        </w:rPr>
        <w:t xml:space="preserve"> </w:t>
      </w:r>
      <w:r w:rsidRPr="00583287">
        <w:rPr>
          <w:rFonts w:ascii="Tahoma" w:hAnsi="Tahoma" w:cs="Tahoma"/>
          <w:sz w:val="22"/>
          <w:szCs w:val="22"/>
        </w:rPr>
        <w:t xml:space="preserve">os documentos que evidenciam os Direitos Creditórios, os quais incluem: </w:t>
      </w:r>
      <w:r w:rsidR="005D7F9D" w:rsidRPr="00583287">
        <w:rPr>
          <w:rFonts w:ascii="Tahoma" w:hAnsi="Tahoma" w:cs="Tahoma"/>
          <w:sz w:val="22"/>
          <w:szCs w:val="22"/>
        </w:rPr>
        <w:t>os Contratos de Mútuo</w:t>
      </w:r>
      <w:r w:rsidRPr="00583287">
        <w:rPr>
          <w:rFonts w:ascii="Tahoma" w:hAnsi="Tahoma" w:cs="Tahoma"/>
          <w:sz w:val="22"/>
          <w:szCs w:val="22"/>
        </w:rPr>
        <w:t xml:space="preserve">, devidamente </w:t>
      </w:r>
      <w:r w:rsidR="005D7F9D" w:rsidRPr="00583287">
        <w:rPr>
          <w:rFonts w:ascii="Tahoma" w:hAnsi="Tahoma" w:cs="Tahoma"/>
          <w:sz w:val="22"/>
          <w:szCs w:val="22"/>
        </w:rPr>
        <w:t xml:space="preserve">formalizados </w:t>
      </w:r>
      <w:r w:rsidRPr="00583287">
        <w:rPr>
          <w:rFonts w:ascii="Tahoma" w:hAnsi="Tahoma" w:cs="Tahoma"/>
          <w:sz w:val="22"/>
          <w:szCs w:val="22"/>
        </w:rPr>
        <w:t xml:space="preserve">nos termos da legislação e regulamentação aplicável; </w:t>
      </w:r>
      <w:r w:rsidR="00E84B38">
        <w:rPr>
          <w:rFonts w:ascii="Tahoma" w:hAnsi="Tahoma" w:cs="Tahoma"/>
          <w:sz w:val="22"/>
          <w:szCs w:val="22"/>
        </w:rPr>
        <w:t xml:space="preserve">e </w:t>
      </w:r>
      <w:r w:rsidRPr="00671388">
        <w:rPr>
          <w:rFonts w:ascii="Tahoma" w:hAnsi="Tahoma"/>
          <w:b/>
          <w:sz w:val="22"/>
        </w:rPr>
        <w:t>(</w:t>
      </w:r>
      <w:proofErr w:type="spellStart"/>
      <w:r w:rsidRPr="00671388">
        <w:rPr>
          <w:rFonts w:ascii="Tahoma" w:hAnsi="Tahoma"/>
          <w:b/>
          <w:sz w:val="22"/>
        </w:rPr>
        <w:t>ii</w:t>
      </w:r>
      <w:proofErr w:type="spellEnd"/>
      <w:r w:rsidRPr="00671388">
        <w:rPr>
          <w:rFonts w:ascii="Tahoma" w:hAnsi="Tahoma"/>
          <w:b/>
          <w:sz w:val="22"/>
        </w:rPr>
        <w:t>)</w:t>
      </w:r>
      <w:r w:rsidRPr="00583287">
        <w:rPr>
          <w:rFonts w:ascii="Tahoma" w:hAnsi="Tahoma" w:cs="Tahoma"/>
          <w:sz w:val="22"/>
          <w:szCs w:val="22"/>
        </w:rPr>
        <w:t xml:space="preserve"> a autorização do Tomador para desconto de valores em sua folha de benefícios, caso tal autorização não conste </w:t>
      </w:r>
      <w:r w:rsidR="005D7F9D" w:rsidRPr="00583287">
        <w:rPr>
          <w:rFonts w:ascii="Tahoma" w:hAnsi="Tahoma" w:cs="Tahoma"/>
          <w:sz w:val="22"/>
          <w:szCs w:val="22"/>
        </w:rPr>
        <w:t>do próprio Contrato de Mútuo</w:t>
      </w:r>
      <w:r w:rsidRPr="00583287">
        <w:rPr>
          <w:rFonts w:ascii="Tahoma" w:hAnsi="Tahoma" w:cs="Tahoma"/>
          <w:sz w:val="22"/>
          <w:szCs w:val="22"/>
        </w:rPr>
        <w:t>;</w:t>
      </w:r>
    </w:p>
    <w:p w14:paraId="774FA1EC" w14:textId="77777777" w:rsidR="0076073D" w:rsidRPr="00583287" w:rsidRDefault="0076073D" w:rsidP="00F33DB7">
      <w:pPr>
        <w:pStyle w:val="PargrafodaLista"/>
        <w:rPr>
          <w:rFonts w:ascii="Tahoma" w:hAnsi="Tahoma" w:cs="Tahoma"/>
          <w:sz w:val="22"/>
          <w:szCs w:val="22"/>
        </w:rPr>
      </w:pPr>
    </w:p>
    <w:p w14:paraId="4503E38E" w14:textId="53A46838" w:rsidR="007607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Documentos da Emissão</w:t>
      </w:r>
      <w:r w:rsidRPr="00583287">
        <w:rPr>
          <w:rFonts w:ascii="Tahoma" w:hAnsi="Tahoma" w:cs="Tahoma"/>
          <w:sz w:val="22"/>
          <w:szCs w:val="22"/>
        </w:rPr>
        <w:t xml:space="preserve">: significa, em conjunto, </w:t>
      </w:r>
      <w:r w:rsidR="004244D3" w:rsidRPr="00583287">
        <w:rPr>
          <w:rFonts w:ascii="Tahoma" w:hAnsi="Tahoma" w:cs="Tahoma"/>
          <w:sz w:val="22"/>
          <w:szCs w:val="22"/>
        </w:rPr>
        <w:t xml:space="preserve">os documentos que regulam a Emissão, incluindo, </w:t>
      </w:r>
      <w:r w:rsidRPr="00583287">
        <w:rPr>
          <w:rFonts w:ascii="Tahoma" w:hAnsi="Tahoma" w:cs="Tahoma"/>
          <w:sz w:val="22"/>
          <w:szCs w:val="22"/>
        </w:rPr>
        <w:t xml:space="preserve">esta Escritura de Emissão, o Contrato de </w:t>
      </w:r>
      <w:r w:rsidRPr="00DC0411">
        <w:rPr>
          <w:rFonts w:ascii="Tahoma" w:hAnsi="Tahoma" w:cs="Tahoma"/>
          <w:sz w:val="22"/>
          <w:szCs w:val="22"/>
        </w:rPr>
        <w:t>Cobrança</w:t>
      </w:r>
      <w:r w:rsidR="002E3E04" w:rsidRPr="00DC0411">
        <w:rPr>
          <w:rFonts w:ascii="Tahoma" w:hAnsi="Tahoma" w:cs="Tahoma"/>
          <w:sz w:val="22"/>
          <w:szCs w:val="22"/>
        </w:rPr>
        <w:t xml:space="preserve"> </w:t>
      </w:r>
      <w:r w:rsidR="002E3E04" w:rsidRPr="00511632">
        <w:rPr>
          <w:rFonts w:ascii="Tahoma" w:hAnsi="Tahoma" w:cs="Tahoma"/>
          <w:bCs/>
          <w:sz w:val="22"/>
          <w:szCs w:val="22"/>
        </w:rPr>
        <w:t>Extraordinária</w:t>
      </w:r>
      <w:r w:rsidRPr="00DC0411">
        <w:rPr>
          <w:rFonts w:ascii="Tahoma" w:hAnsi="Tahoma" w:cs="Tahoma"/>
          <w:sz w:val="22"/>
          <w:szCs w:val="22"/>
        </w:rPr>
        <w:t>, o Contrato de Cessão, o Contrato de Cessão Fiduciária e o Contrato de Conta Vinculada.</w:t>
      </w:r>
    </w:p>
    <w:p w14:paraId="413D8C23" w14:textId="77777777" w:rsidR="00CA763D" w:rsidRPr="00583287" w:rsidRDefault="00CA763D" w:rsidP="00E57F75">
      <w:pPr>
        <w:pStyle w:val="PargrafodaLista"/>
        <w:tabs>
          <w:tab w:val="left" w:pos="851"/>
        </w:tabs>
        <w:spacing w:line="320" w:lineRule="atLeast"/>
        <w:ind w:left="0"/>
        <w:rPr>
          <w:rFonts w:ascii="Tahoma" w:hAnsi="Tahoma" w:cs="Tahoma"/>
          <w:sz w:val="22"/>
          <w:szCs w:val="22"/>
          <w:u w:val="single"/>
        </w:rPr>
      </w:pPr>
    </w:p>
    <w:p w14:paraId="7135F47A" w14:textId="785344C1"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Efeito Adverso Relevante</w:t>
      </w:r>
      <w:r w:rsidRPr="00583287">
        <w:rPr>
          <w:rFonts w:ascii="Tahoma" w:hAnsi="Tahoma" w:cs="Tahoma"/>
          <w:sz w:val="22"/>
          <w:szCs w:val="22"/>
        </w:rPr>
        <w:t>: qualquer circunstância ou fato, atual ou contingente, alteração ou efeito que, em conjunto, a critério fundamentado e de boa-fé dos Debenturistas reunidos em Assembleia Geral de Debenturistas, modifique adversamente a condição econômica, financeira, jurídica</w:t>
      </w:r>
      <w:r w:rsidR="008B3F10" w:rsidRPr="00DC0411">
        <w:rPr>
          <w:rFonts w:ascii="Tahoma" w:hAnsi="Tahoma" w:cs="Tahoma"/>
          <w:sz w:val="22"/>
          <w:szCs w:val="22"/>
        </w:rPr>
        <w:t>, reputacional</w:t>
      </w:r>
      <w:r w:rsidRPr="00DC0411">
        <w:rPr>
          <w:rFonts w:ascii="Tahoma" w:hAnsi="Tahoma" w:cs="Tahoma"/>
          <w:sz w:val="22"/>
          <w:szCs w:val="22"/>
        </w:rPr>
        <w:t xml:space="preserve"> ou de qualquer outra natureza da Emissora</w:t>
      </w:r>
      <w:r w:rsidR="00DD6306" w:rsidRPr="00DC0411">
        <w:rPr>
          <w:rFonts w:ascii="Tahoma" w:hAnsi="Tahoma" w:cs="Tahoma"/>
          <w:sz w:val="22"/>
          <w:szCs w:val="22"/>
        </w:rPr>
        <w:t>,</w:t>
      </w:r>
      <w:r w:rsidR="00E753A3" w:rsidRPr="00DC0411">
        <w:rPr>
          <w:rFonts w:ascii="Tahoma" w:hAnsi="Tahoma" w:cs="Tahoma"/>
          <w:sz w:val="22"/>
          <w:szCs w:val="22"/>
        </w:rPr>
        <w:t xml:space="preserve"> da Crediare, </w:t>
      </w:r>
      <w:r w:rsidR="00DD6306" w:rsidRPr="00DC0411">
        <w:rPr>
          <w:rFonts w:ascii="Tahoma" w:hAnsi="Tahoma" w:cs="Tahoma"/>
          <w:sz w:val="22"/>
          <w:szCs w:val="22"/>
        </w:rPr>
        <w:t>do Agente de Cobrança</w:t>
      </w:r>
      <w:r w:rsidR="00D64C38" w:rsidRPr="00DC0411">
        <w:rPr>
          <w:rFonts w:ascii="Tahoma" w:hAnsi="Tahoma" w:cs="Tahoma"/>
          <w:sz w:val="22"/>
          <w:szCs w:val="22"/>
        </w:rPr>
        <w:t xml:space="preserve"> </w:t>
      </w:r>
      <w:r w:rsidR="00D64C38" w:rsidRPr="00511632">
        <w:rPr>
          <w:rFonts w:ascii="Tahoma" w:hAnsi="Tahoma" w:cs="Tahoma"/>
          <w:sz w:val="22"/>
          <w:szCs w:val="22"/>
        </w:rPr>
        <w:t>Extraordinária</w:t>
      </w:r>
      <w:r w:rsidR="00DD6306" w:rsidRPr="00DC0411">
        <w:rPr>
          <w:rFonts w:ascii="Tahoma" w:hAnsi="Tahoma" w:cs="Tahoma"/>
          <w:sz w:val="22"/>
          <w:szCs w:val="22"/>
        </w:rPr>
        <w:t xml:space="preserve"> e/ou do Correspondente Bancário </w:t>
      </w:r>
      <w:r w:rsidR="00E753A3" w:rsidRPr="00DC0411">
        <w:rPr>
          <w:rFonts w:ascii="Tahoma" w:hAnsi="Tahoma" w:cs="Tahoma"/>
          <w:sz w:val="22"/>
          <w:szCs w:val="22"/>
        </w:rPr>
        <w:t>conforme aplicável</w:t>
      </w:r>
      <w:r w:rsidRPr="00DC0411">
        <w:rPr>
          <w:rFonts w:ascii="Tahoma" w:hAnsi="Tahoma" w:cs="Tahoma"/>
          <w:sz w:val="22"/>
          <w:szCs w:val="22"/>
        </w:rPr>
        <w:t>, de modo a afetar a capacidade da Emissora</w:t>
      </w:r>
      <w:r w:rsidR="00BF2653" w:rsidRPr="00DC0411">
        <w:rPr>
          <w:rFonts w:ascii="Tahoma" w:hAnsi="Tahoma" w:cs="Tahoma"/>
          <w:sz w:val="22"/>
          <w:szCs w:val="22"/>
        </w:rPr>
        <w:t>,</w:t>
      </w:r>
      <w:r w:rsidR="00E753A3" w:rsidRPr="00DC0411">
        <w:rPr>
          <w:rFonts w:ascii="Tahoma" w:hAnsi="Tahoma" w:cs="Tahoma"/>
          <w:sz w:val="22"/>
          <w:szCs w:val="22"/>
        </w:rPr>
        <w:t xml:space="preserve"> da Crediare</w:t>
      </w:r>
      <w:r w:rsidR="00BF2653" w:rsidRPr="00DC0411">
        <w:rPr>
          <w:rFonts w:ascii="Tahoma" w:hAnsi="Tahoma" w:cs="Tahoma"/>
          <w:sz w:val="22"/>
          <w:szCs w:val="22"/>
        </w:rPr>
        <w:t>, do Agente de Cobrança</w:t>
      </w:r>
      <w:r w:rsidR="00D64C38" w:rsidRPr="00DC0411">
        <w:rPr>
          <w:rFonts w:ascii="Tahoma" w:hAnsi="Tahoma" w:cs="Tahoma"/>
          <w:sz w:val="22"/>
          <w:szCs w:val="22"/>
        </w:rPr>
        <w:t xml:space="preserve"> </w:t>
      </w:r>
      <w:r w:rsidR="00D64C38" w:rsidRPr="00511632">
        <w:rPr>
          <w:rFonts w:ascii="Tahoma" w:hAnsi="Tahoma" w:cs="Tahoma"/>
          <w:sz w:val="22"/>
          <w:szCs w:val="22"/>
        </w:rPr>
        <w:t>Extraordinária</w:t>
      </w:r>
      <w:r w:rsidR="00BF2653" w:rsidRPr="00DC0411">
        <w:rPr>
          <w:rFonts w:ascii="Tahoma" w:hAnsi="Tahoma" w:cs="Tahoma"/>
          <w:sz w:val="22"/>
          <w:szCs w:val="22"/>
        </w:rPr>
        <w:t xml:space="preserve"> e/ou do Correspondente</w:t>
      </w:r>
      <w:r w:rsidR="00BF2653" w:rsidRPr="00583287">
        <w:rPr>
          <w:rFonts w:ascii="Tahoma" w:hAnsi="Tahoma" w:cs="Tahoma"/>
          <w:sz w:val="22"/>
          <w:szCs w:val="22"/>
        </w:rPr>
        <w:t xml:space="preserve"> Bancário </w:t>
      </w:r>
      <w:r w:rsidRPr="00583287">
        <w:rPr>
          <w:rFonts w:ascii="Tahoma" w:hAnsi="Tahoma" w:cs="Tahoma"/>
          <w:sz w:val="22"/>
          <w:szCs w:val="22"/>
        </w:rPr>
        <w:t>de cumprir as suas obrigações decorrentes dos documentos da Emissão</w:t>
      </w:r>
      <w:r w:rsidR="00BF2653" w:rsidRPr="00583287">
        <w:rPr>
          <w:rFonts w:ascii="Tahoma" w:hAnsi="Tahoma" w:cs="Tahoma"/>
          <w:sz w:val="22"/>
          <w:szCs w:val="22"/>
        </w:rPr>
        <w:t>, conforme aplicável</w:t>
      </w:r>
      <w:r w:rsidRPr="00583287">
        <w:rPr>
          <w:rFonts w:ascii="Tahoma" w:hAnsi="Tahoma" w:cs="Tahoma"/>
          <w:sz w:val="22"/>
          <w:szCs w:val="22"/>
        </w:rPr>
        <w:t>;</w:t>
      </w:r>
    </w:p>
    <w:p w14:paraId="3DF0DD63" w14:textId="77777777" w:rsidR="00CA763D" w:rsidRPr="00583287" w:rsidRDefault="00CA763D" w:rsidP="00E57F75">
      <w:pPr>
        <w:tabs>
          <w:tab w:val="left" w:pos="851"/>
        </w:tabs>
        <w:spacing w:line="320" w:lineRule="atLeast"/>
        <w:rPr>
          <w:rFonts w:ascii="Tahoma" w:hAnsi="Tahoma" w:cs="Tahoma"/>
          <w:sz w:val="22"/>
          <w:szCs w:val="22"/>
        </w:rPr>
      </w:pPr>
    </w:p>
    <w:p w14:paraId="5C69FC8D"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Emissão</w:t>
      </w:r>
      <w:r w:rsidRPr="00583287">
        <w:rPr>
          <w:rFonts w:ascii="Tahoma" w:hAnsi="Tahoma" w:cs="Tahoma"/>
          <w:sz w:val="22"/>
          <w:szCs w:val="22"/>
        </w:rPr>
        <w:t>: a 1ª (primeira) emissão de debêntures simples da Emissora, não conversíveis em ações, da espécie com garantia real, em 2 (duas) séries para distribuição pública com esforços restritos e colocação privada, nos termos desta Escritura de Emissão;</w:t>
      </w:r>
    </w:p>
    <w:p w14:paraId="690A820A" w14:textId="77777777" w:rsidR="00CA763D" w:rsidRPr="00583287" w:rsidRDefault="00CA763D" w:rsidP="00E57F75">
      <w:pPr>
        <w:pStyle w:val="PargrafodaLista"/>
        <w:spacing w:line="320" w:lineRule="atLeast"/>
        <w:rPr>
          <w:rFonts w:ascii="Tahoma" w:hAnsi="Tahoma" w:cs="Tahoma"/>
          <w:sz w:val="22"/>
          <w:szCs w:val="22"/>
        </w:rPr>
      </w:pPr>
    </w:p>
    <w:p w14:paraId="532BAB26" w14:textId="6AD4C09A"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Emissora</w:t>
      </w:r>
      <w:r w:rsidRPr="00583287">
        <w:rPr>
          <w:rFonts w:ascii="Tahoma" w:hAnsi="Tahoma" w:cs="Tahoma"/>
          <w:sz w:val="22"/>
          <w:szCs w:val="22"/>
        </w:rPr>
        <w:t xml:space="preserve">: a </w:t>
      </w:r>
      <w:r w:rsidR="00C6738D">
        <w:rPr>
          <w:rFonts w:ascii="Tahoma" w:hAnsi="Tahoma" w:cs="Tahoma"/>
          <w:sz w:val="22"/>
          <w:szCs w:val="22"/>
        </w:rPr>
        <w:t xml:space="preserve">VERT </w:t>
      </w:r>
      <w:r w:rsidR="00AC4AA2">
        <w:rPr>
          <w:rFonts w:ascii="Tahoma" w:hAnsi="Tahoma" w:cs="Tahoma"/>
          <w:sz w:val="22"/>
          <w:szCs w:val="22"/>
        </w:rPr>
        <w:t>Crediare</w:t>
      </w:r>
      <w:r w:rsidR="00AB204E" w:rsidRPr="00583287">
        <w:rPr>
          <w:rFonts w:ascii="Tahoma" w:hAnsi="Tahoma" w:cs="Tahoma"/>
          <w:sz w:val="22"/>
          <w:szCs w:val="22"/>
        </w:rPr>
        <w:t xml:space="preserve"> </w:t>
      </w:r>
      <w:r w:rsidRPr="00583287">
        <w:rPr>
          <w:rFonts w:ascii="Tahoma" w:hAnsi="Tahoma" w:cs="Tahoma"/>
          <w:sz w:val="22"/>
          <w:szCs w:val="22"/>
        </w:rPr>
        <w:t xml:space="preserve">Companhia </w:t>
      </w:r>
      <w:proofErr w:type="spellStart"/>
      <w:r w:rsidRPr="00583287">
        <w:rPr>
          <w:rFonts w:ascii="Tahoma" w:hAnsi="Tahoma" w:cs="Tahoma"/>
          <w:sz w:val="22"/>
          <w:szCs w:val="22"/>
        </w:rPr>
        <w:t>Securitizadora</w:t>
      </w:r>
      <w:proofErr w:type="spellEnd"/>
      <w:r w:rsidRPr="00583287">
        <w:rPr>
          <w:rFonts w:ascii="Tahoma" w:hAnsi="Tahoma" w:cs="Tahoma"/>
          <w:sz w:val="22"/>
          <w:szCs w:val="22"/>
        </w:rPr>
        <w:t xml:space="preserve"> de Créditos Financeiros, conforme qualificada no preâmbulo desta Escritura de Emissão;</w:t>
      </w:r>
    </w:p>
    <w:p w14:paraId="4D51B1C3" w14:textId="77777777" w:rsidR="00DD6306" w:rsidRPr="00583287" w:rsidRDefault="00DD6306" w:rsidP="00F33DB7">
      <w:pPr>
        <w:tabs>
          <w:tab w:val="left" w:pos="851"/>
        </w:tabs>
        <w:autoSpaceDE/>
        <w:autoSpaceDN/>
        <w:adjustRightInd/>
        <w:spacing w:line="320" w:lineRule="atLeast"/>
        <w:rPr>
          <w:rFonts w:ascii="Tahoma" w:hAnsi="Tahoma" w:cs="Tahoma"/>
          <w:sz w:val="22"/>
          <w:szCs w:val="22"/>
        </w:rPr>
      </w:pPr>
    </w:p>
    <w:p w14:paraId="521D6154" w14:textId="77777777" w:rsidR="0049324A"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Empréstimo</w:t>
      </w:r>
      <w:r w:rsidRPr="00583287">
        <w:rPr>
          <w:rFonts w:ascii="Tahoma" w:hAnsi="Tahoma" w:cs="Tahoma"/>
          <w:sz w:val="22"/>
          <w:szCs w:val="22"/>
        </w:rPr>
        <w:t>: os empréstimos pessoais, entre outros produtos financeiros, a pessoas físicas titulares de benefícios de aposentadoria ou pensão do Regime Geral de Previdência Social, os quais são formalizados por meio da celebração dos Contratos de Mútuo, nos termos do Contrato de Cessão</w:t>
      </w:r>
      <w:r w:rsidR="00BF2653" w:rsidRPr="00583287">
        <w:rPr>
          <w:rFonts w:ascii="Tahoma" w:hAnsi="Tahoma" w:cs="Tahoma"/>
          <w:sz w:val="22"/>
          <w:szCs w:val="22"/>
        </w:rPr>
        <w:t xml:space="preserve"> e serão pagos mediante Consignação</w:t>
      </w:r>
      <w:r w:rsidRPr="00583287">
        <w:rPr>
          <w:rFonts w:ascii="Tahoma" w:hAnsi="Tahoma" w:cs="Tahoma"/>
          <w:sz w:val="22"/>
          <w:szCs w:val="22"/>
        </w:rPr>
        <w:t>;</w:t>
      </w:r>
    </w:p>
    <w:p w14:paraId="4C2BA50A" w14:textId="77777777" w:rsidR="00352DFB" w:rsidRPr="00583287" w:rsidRDefault="00352DFB" w:rsidP="00443CCF">
      <w:pPr>
        <w:pStyle w:val="PargrafodaLista"/>
        <w:rPr>
          <w:rFonts w:ascii="Tahoma" w:hAnsi="Tahoma" w:cs="Tahoma"/>
          <w:sz w:val="22"/>
          <w:szCs w:val="22"/>
        </w:rPr>
      </w:pPr>
    </w:p>
    <w:p w14:paraId="41673C16" w14:textId="77777777" w:rsidR="00352DFB"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Encargos Moratórios</w:t>
      </w:r>
      <w:r w:rsidRPr="00583287">
        <w:rPr>
          <w:rFonts w:ascii="Tahoma" w:hAnsi="Tahoma" w:cs="Tahoma"/>
          <w:sz w:val="22"/>
          <w:szCs w:val="22"/>
        </w:rPr>
        <w:t>: (i) juros de mora calculados desde a data do inadimplemento, inclusive, até a data do efetivo pagamento, exclusive, pela taxa de 1% (um por cento) ao mês sobre o montante devido, independentemente de aviso, notificação ou interpelação judicial ou extrajudicial, e (</w:t>
      </w:r>
      <w:proofErr w:type="spellStart"/>
      <w:r w:rsidRPr="00583287">
        <w:rPr>
          <w:rFonts w:ascii="Tahoma" w:hAnsi="Tahoma" w:cs="Tahoma"/>
          <w:sz w:val="22"/>
          <w:szCs w:val="22"/>
        </w:rPr>
        <w:t>ii</w:t>
      </w:r>
      <w:proofErr w:type="spellEnd"/>
      <w:r w:rsidRPr="00583287">
        <w:rPr>
          <w:rFonts w:ascii="Tahoma" w:hAnsi="Tahoma" w:cs="Tahoma"/>
          <w:sz w:val="22"/>
          <w:szCs w:val="22"/>
        </w:rPr>
        <w:t>) multa moratória convencional não compensatória de 2% (dois por cento) sobre o valor devido e não pago;</w:t>
      </w:r>
    </w:p>
    <w:p w14:paraId="3078EE76" w14:textId="77777777" w:rsidR="004A2C95" w:rsidRDefault="004A2C95" w:rsidP="00D842B2">
      <w:pPr>
        <w:pStyle w:val="PargrafodaLista"/>
        <w:rPr>
          <w:rFonts w:ascii="Tahoma" w:hAnsi="Tahoma" w:cs="Tahoma"/>
          <w:sz w:val="22"/>
          <w:szCs w:val="22"/>
        </w:rPr>
      </w:pPr>
    </w:p>
    <w:p w14:paraId="2A60EFDF" w14:textId="39B7A9F8" w:rsidR="004A2C95"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D842B2">
        <w:rPr>
          <w:rFonts w:ascii="Tahoma" w:hAnsi="Tahoma" w:cs="Tahoma"/>
          <w:sz w:val="22"/>
          <w:szCs w:val="22"/>
          <w:u w:val="single"/>
        </w:rPr>
        <w:t>Endereço de Guarda</w:t>
      </w:r>
      <w:r>
        <w:rPr>
          <w:rFonts w:ascii="Tahoma" w:hAnsi="Tahoma" w:cs="Tahoma"/>
          <w:sz w:val="22"/>
          <w:szCs w:val="22"/>
        </w:rPr>
        <w:t xml:space="preserve">: o local em que a Cedente realizará a guarda dos Documentos Comprobatórios, nos termos da Cláusula </w:t>
      </w:r>
      <w:r>
        <w:rPr>
          <w:rFonts w:ascii="Tahoma" w:hAnsi="Tahoma" w:cs="Tahoma"/>
          <w:sz w:val="22"/>
          <w:szCs w:val="22"/>
        </w:rPr>
        <w:fldChar w:fldCharType="begin"/>
      </w:r>
      <w:r>
        <w:rPr>
          <w:rFonts w:ascii="Tahoma" w:hAnsi="Tahoma" w:cs="Tahoma"/>
          <w:sz w:val="22"/>
          <w:szCs w:val="22"/>
        </w:rPr>
        <w:instrText xml:space="preserve"> REF _Ref98322907 \r \h </w:instrText>
      </w:r>
      <w:r>
        <w:rPr>
          <w:rFonts w:ascii="Tahoma" w:hAnsi="Tahoma" w:cs="Tahoma"/>
          <w:sz w:val="22"/>
          <w:szCs w:val="22"/>
        </w:rPr>
      </w:r>
      <w:r>
        <w:rPr>
          <w:rFonts w:ascii="Tahoma" w:hAnsi="Tahoma" w:cs="Tahoma"/>
          <w:sz w:val="22"/>
          <w:szCs w:val="22"/>
        </w:rPr>
        <w:fldChar w:fldCharType="separate"/>
      </w:r>
      <w:r w:rsidR="001E3BF4">
        <w:rPr>
          <w:rFonts w:ascii="Tahoma" w:hAnsi="Tahoma" w:cs="Tahoma"/>
          <w:sz w:val="22"/>
          <w:szCs w:val="22"/>
        </w:rPr>
        <w:t>3.12.1.2</w:t>
      </w:r>
      <w:r>
        <w:rPr>
          <w:rFonts w:ascii="Tahoma" w:hAnsi="Tahoma" w:cs="Tahoma"/>
          <w:sz w:val="22"/>
          <w:szCs w:val="22"/>
        </w:rPr>
        <w:fldChar w:fldCharType="end"/>
      </w:r>
      <w:r>
        <w:rPr>
          <w:rFonts w:ascii="Tahoma" w:hAnsi="Tahoma" w:cs="Tahoma"/>
          <w:sz w:val="22"/>
          <w:szCs w:val="22"/>
        </w:rPr>
        <w:t xml:space="preserve"> desta Escritura de Emissão;</w:t>
      </w:r>
    </w:p>
    <w:p w14:paraId="63DF1108" w14:textId="77777777" w:rsidR="001A3B1E" w:rsidRPr="00583287" w:rsidRDefault="001A3B1E" w:rsidP="00443CCF">
      <w:pPr>
        <w:pStyle w:val="PargrafodaLista"/>
        <w:rPr>
          <w:rFonts w:ascii="Tahoma" w:hAnsi="Tahoma" w:cs="Tahoma"/>
          <w:sz w:val="22"/>
          <w:szCs w:val="22"/>
        </w:rPr>
      </w:pPr>
    </w:p>
    <w:p w14:paraId="7F9D43A2" w14:textId="77777777" w:rsidR="001A3B1E"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 xml:space="preserve">Entidades </w:t>
      </w:r>
      <w:r w:rsidR="004A2C95">
        <w:rPr>
          <w:rFonts w:ascii="Tahoma" w:hAnsi="Tahoma" w:cs="Tahoma"/>
          <w:sz w:val="22"/>
          <w:szCs w:val="22"/>
          <w:u w:val="single"/>
        </w:rPr>
        <w:t>da Emissora</w:t>
      </w:r>
      <w:r w:rsidRPr="00583287">
        <w:rPr>
          <w:rFonts w:ascii="Tahoma" w:hAnsi="Tahoma" w:cs="Tahoma"/>
          <w:sz w:val="22"/>
          <w:szCs w:val="22"/>
        </w:rPr>
        <w:t xml:space="preserve">: com relação à </w:t>
      </w:r>
      <w:r w:rsidR="004A2C95">
        <w:rPr>
          <w:rFonts w:ascii="Tahoma" w:hAnsi="Tahoma" w:cs="Tahoma"/>
          <w:sz w:val="22"/>
          <w:szCs w:val="22"/>
        </w:rPr>
        <w:t>Emissora</w:t>
      </w:r>
      <w:r w:rsidRPr="00583287">
        <w:rPr>
          <w:rFonts w:ascii="Tahoma" w:hAnsi="Tahoma" w:cs="Tahoma"/>
          <w:sz w:val="22"/>
          <w:szCs w:val="22"/>
        </w:rPr>
        <w:t>, seus controladores e acionistas (diretos ou indiretos), afiliadas, subsidiárias (diretas ou indiretas), sociedades sob o controle comum e seus respectivos diretores, administradores ou empregados;</w:t>
      </w:r>
    </w:p>
    <w:p w14:paraId="4F3894FD" w14:textId="77777777" w:rsidR="00CA763D" w:rsidRPr="00583287" w:rsidRDefault="00CA763D" w:rsidP="00E57F75">
      <w:pPr>
        <w:pStyle w:val="PargrafodaLista"/>
        <w:spacing w:line="320" w:lineRule="atLeast"/>
        <w:rPr>
          <w:rFonts w:ascii="Tahoma" w:hAnsi="Tahoma" w:cs="Tahoma"/>
          <w:sz w:val="22"/>
          <w:szCs w:val="22"/>
        </w:rPr>
      </w:pPr>
    </w:p>
    <w:p w14:paraId="48B8808E" w14:textId="5E1E9FF5" w:rsidR="00CA763D" w:rsidRPr="00811A49"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color w:val="000000"/>
          <w:sz w:val="22"/>
          <w:szCs w:val="22"/>
          <w:u w:val="single"/>
        </w:rPr>
        <w:t>Escritura de Emissão</w:t>
      </w:r>
      <w:r w:rsidRPr="00583287">
        <w:rPr>
          <w:rFonts w:ascii="Tahoma" w:hAnsi="Tahoma" w:cs="Tahoma"/>
          <w:color w:val="000000"/>
          <w:sz w:val="22"/>
          <w:szCs w:val="22"/>
        </w:rPr>
        <w:t>: o presente “</w:t>
      </w:r>
      <w:r w:rsidR="001B1C29" w:rsidRPr="00F33DB7">
        <w:rPr>
          <w:rFonts w:ascii="Tahoma" w:hAnsi="Tahoma"/>
          <w:i/>
          <w:sz w:val="22"/>
        </w:rPr>
        <w:t xml:space="preserve">Instrumento Particular de Escritura da 1ª (Primeira) Emissão de Debêntures Simples, </w:t>
      </w:r>
      <w:r w:rsidR="001B1C29" w:rsidRPr="00583287">
        <w:rPr>
          <w:rFonts w:ascii="Tahoma" w:hAnsi="Tahoma" w:cs="Tahoma"/>
          <w:i/>
          <w:iCs/>
          <w:sz w:val="22"/>
          <w:szCs w:val="22"/>
        </w:rPr>
        <w:t>Não</w:t>
      </w:r>
      <w:r w:rsidR="001B1C29" w:rsidRPr="00F33DB7">
        <w:rPr>
          <w:rFonts w:ascii="Tahoma" w:hAnsi="Tahoma"/>
          <w:i/>
          <w:sz w:val="22"/>
        </w:rPr>
        <w:t xml:space="preserve"> Conversíveis em Ações, da Espécie com Garantia Real</w:t>
      </w:r>
      <w:r w:rsidR="001B1C29" w:rsidRPr="00F33DB7">
        <w:rPr>
          <w:rFonts w:ascii="Tahoma" w:hAnsi="Tahoma"/>
          <w:i/>
          <w:smallCaps/>
          <w:sz w:val="22"/>
        </w:rPr>
        <w:t xml:space="preserve">, </w:t>
      </w:r>
      <w:r w:rsidR="001B1C29" w:rsidRPr="00F33DB7">
        <w:rPr>
          <w:rFonts w:ascii="Tahoma" w:hAnsi="Tahoma"/>
          <w:i/>
          <w:sz w:val="22"/>
        </w:rPr>
        <w:t>em 2 (</w:t>
      </w:r>
      <w:r w:rsidR="001B1C29" w:rsidRPr="00583287">
        <w:rPr>
          <w:rFonts w:ascii="Tahoma" w:hAnsi="Tahoma" w:cs="Tahoma"/>
          <w:i/>
          <w:iCs/>
          <w:sz w:val="22"/>
          <w:szCs w:val="22"/>
        </w:rPr>
        <w:t>Duas</w:t>
      </w:r>
      <w:r w:rsidR="001B1C29" w:rsidRPr="00F33DB7">
        <w:rPr>
          <w:rFonts w:ascii="Tahoma" w:hAnsi="Tahoma"/>
          <w:i/>
          <w:sz w:val="22"/>
        </w:rPr>
        <w:t xml:space="preserve">) Séries, para Distribuição Pública com Esforços Restritos </w:t>
      </w:r>
      <w:r w:rsidR="001B1C29" w:rsidRPr="00583287">
        <w:rPr>
          <w:rFonts w:ascii="Tahoma" w:hAnsi="Tahoma" w:cs="Tahoma"/>
          <w:i/>
          <w:iCs/>
          <w:sz w:val="22"/>
          <w:szCs w:val="22"/>
        </w:rPr>
        <w:t xml:space="preserve">para as Debêntures da 1ª (Primeira) Série </w:t>
      </w:r>
      <w:r w:rsidR="001B1C29" w:rsidRPr="00F33DB7">
        <w:rPr>
          <w:rFonts w:ascii="Tahoma" w:hAnsi="Tahoma"/>
          <w:i/>
          <w:sz w:val="22"/>
        </w:rPr>
        <w:t xml:space="preserve">e Colocação </w:t>
      </w:r>
      <w:r w:rsidR="001B1C29" w:rsidRPr="00583287">
        <w:rPr>
          <w:rFonts w:ascii="Tahoma" w:hAnsi="Tahoma" w:cs="Tahoma"/>
          <w:i/>
          <w:iCs/>
          <w:sz w:val="22"/>
          <w:szCs w:val="22"/>
        </w:rPr>
        <w:t xml:space="preserve">Privada para as </w:t>
      </w:r>
      <w:r w:rsidR="004A2C95">
        <w:rPr>
          <w:rFonts w:ascii="Tahoma" w:hAnsi="Tahoma" w:cs="Tahoma"/>
          <w:i/>
          <w:iCs/>
          <w:sz w:val="22"/>
          <w:szCs w:val="22"/>
        </w:rPr>
        <w:t>D</w:t>
      </w:r>
      <w:r w:rsidR="004A2C95" w:rsidRPr="00583287">
        <w:rPr>
          <w:rFonts w:ascii="Tahoma" w:hAnsi="Tahoma" w:cs="Tahoma"/>
          <w:i/>
          <w:iCs/>
          <w:sz w:val="22"/>
          <w:szCs w:val="22"/>
        </w:rPr>
        <w:t xml:space="preserve">ebêntures </w:t>
      </w:r>
      <w:r w:rsidR="001B1C29" w:rsidRPr="00583287">
        <w:rPr>
          <w:rFonts w:ascii="Tahoma" w:hAnsi="Tahoma" w:cs="Tahoma"/>
          <w:i/>
          <w:iCs/>
          <w:sz w:val="22"/>
          <w:szCs w:val="22"/>
        </w:rPr>
        <w:t>da 2ª (Segunda) Série</w:t>
      </w:r>
      <w:r w:rsidR="001B1C29" w:rsidRPr="00F33DB7">
        <w:rPr>
          <w:rFonts w:ascii="Tahoma" w:hAnsi="Tahoma"/>
          <w:i/>
          <w:sz w:val="22"/>
        </w:rPr>
        <w:t xml:space="preserve">, da </w:t>
      </w:r>
      <w:r w:rsidR="003507BA" w:rsidRPr="00F33DB7">
        <w:rPr>
          <w:rFonts w:ascii="Tahoma" w:hAnsi="Tahoma"/>
          <w:i/>
          <w:sz w:val="22"/>
        </w:rPr>
        <w:t>VERT</w:t>
      </w:r>
      <w:r w:rsidR="003507BA">
        <w:rPr>
          <w:rFonts w:ascii="Tahoma" w:hAnsi="Tahoma"/>
          <w:i/>
          <w:sz w:val="22"/>
        </w:rPr>
        <w:t xml:space="preserve"> </w:t>
      </w:r>
      <w:r w:rsidR="00AC4AA2">
        <w:rPr>
          <w:rFonts w:ascii="Tahoma" w:hAnsi="Tahoma"/>
          <w:i/>
          <w:sz w:val="22"/>
        </w:rPr>
        <w:t>Crediare</w:t>
      </w:r>
      <w:r w:rsidR="001B1C29" w:rsidRPr="00F33DB7">
        <w:rPr>
          <w:rFonts w:ascii="Tahoma" w:hAnsi="Tahoma"/>
          <w:i/>
          <w:sz w:val="22"/>
        </w:rPr>
        <w:t xml:space="preserve"> Companhia </w:t>
      </w:r>
      <w:proofErr w:type="spellStart"/>
      <w:r w:rsidR="001B1C29" w:rsidRPr="00F33DB7">
        <w:rPr>
          <w:rFonts w:ascii="Tahoma" w:hAnsi="Tahoma"/>
          <w:i/>
          <w:sz w:val="22"/>
        </w:rPr>
        <w:t>Securitizadora</w:t>
      </w:r>
      <w:proofErr w:type="spellEnd"/>
      <w:r w:rsidR="001B1C29" w:rsidRPr="00F33DB7">
        <w:rPr>
          <w:rFonts w:ascii="Tahoma" w:hAnsi="Tahoma"/>
          <w:i/>
          <w:sz w:val="22"/>
        </w:rPr>
        <w:t xml:space="preserve"> de Créditos Financeiros</w:t>
      </w:r>
      <w:r w:rsidR="001B1C29" w:rsidRPr="00583287">
        <w:rPr>
          <w:rFonts w:ascii="Tahoma" w:hAnsi="Tahoma" w:cs="Tahoma"/>
          <w:i/>
          <w:iCs/>
          <w:sz w:val="22"/>
          <w:szCs w:val="22"/>
        </w:rPr>
        <w:t>”</w:t>
      </w:r>
      <w:r w:rsidRPr="00811A49">
        <w:rPr>
          <w:rFonts w:ascii="Tahoma" w:hAnsi="Tahoma" w:cs="Tahoma"/>
          <w:color w:val="000000"/>
          <w:sz w:val="22"/>
          <w:szCs w:val="22"/>
        </w:rPr>
        <w:t>;</w:t>
      </w:r>
    </w:p>
    <w:p w14:paraId="6928AED6" w14:textId="77777777" w:rsidR="00CA763D" w:rsidRPr="00BB46AE" w:rsidRDefault="00CA763D" w:rsidP="00E57F75">
      <w:pPr>
        <w:pStyle w:val="PargrafodaLista"/>
        <w:spacing w:line="320" w:lineRule="atLeast"/>
        <w:rPr>
          <w:rFonts w:ascii="Tahoma" w:hAnsi="Tahoma" w:cs="Tahoma"/>
          <w:sz w:val="22"/>
          <w:szCs w:val="22"/>
        </w:rPr>
      </w:pPr>
    </w:p>
    <w:p w14:paraId="58C82D1E" w14:textId="638B0692" w:rsidR="00CA763D" w:rsidRPr="002013D9"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proofErr w:type="spellStart"/>
      <w:r w:rsidRPr="00785233">
        <w:rPr>
          <w:rFonts w:ascii="Tahoma" w:hAnsi="Tahoma" w:cs="Tahoma"/>
          <w:sz w:val="22"/>
          <w:szCs w:val="22"/>
          <w:u w:val="single"/>
        </w:rPr>
        <w:t>Escriturador</w:t>
      </w:r>
      <w:proofErr w:type="spellEnd"/>
      <w:r w:rsidRPr="00785233">
        <w:rPr>
          <w:rFonts w:ascii="Tahoma" w:hAnsi="Tahoma" w:cs="Tahoma"/>
          <w:sz w:val="22"/>
          <w:szCs w:val="22"/>
        </w:rPr>
        <w:t xml:space="preserve">: </w:t>
      </w:r>
      <w:r w:rsidR="00A9727B" w:rsidRPr="00A9727B">
        <w:rPr>
          <w:rFonts w:ascii="Tahoma" w:hAnsi="Tahoma" w:cs="Tahoma"/>
          <w:sz w:val="22"/>
          <w:szCs w:val="22"/>
        </w:rPr>
        <w:t>tem o significado atribuído na Cláusula 1.8. desta Escritura de Emissã</w:t>
      </w:r>
      <w:r w:rsidR="00A9727B">
        <w:rPr>
          <w:rFonts w:ascii="Tahoma" w:hAnsi="Tahoma" w:cs="Tahoma"/>
          <w:sz w:val="22"/>
          <w:szCs w:val="22"/>
        </w:rPr>
        <w:t>o;</w:t>
      </w:r>
    </w:p>
    <w:p w14:paraId="1277CEE3" w14:textId="77777777" w:rsidR="00CA763D" w:rsidRPr="00583287" w:rsidRDefault="00CA763D" w:rsidP="00E57F75">
      <w:pPr>
        <w:pStyle w:val="PargrafodaLista"/>
        <w:spacing w:line="320" w:lineRule="atLeast"/>
        <w:rPr>
          <w:rFonts w:ascii="Tahoma" w:hAnsi="Tahoma" w:cs="Tahoma"/>
          <w:sz w:val="22"/>
          <w:szCs w:val="22"/>
        </w:rPr>
      </w:pPr>
    </w:p>
    <w:p w14:paraId="19489F07" w14:textId="705B6E67" w:rsidR="00CA763D" w:rsidRPr="00E65CC3"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Eventos de Aceleração de Vencimento</w:t>
      </w:r>
      <w:r w:rsidRPr="00583287">
        <w:rPr>
          <w:rFonts w:ascii="Tahoma" w:hAnsi="Tahoma" w:cs="Tahoma"/>
          <w:sz w:val="22"/>
          <w:szCs w:val="22"/>
        </w:rPr>
        <w:t xml:space="preserve">: tem o significado atribuído na </w:t>
      </w:r>
      <w:r w:rsidR="006D54B5">
        <w:rPr>
          <w:rFonts w:ascii="Tahoma" w:hAnsi="Tahoma" w:cs="Tahoma"/>
          <w:sz w:val="22"/>
          <w:szCs w:val="22"/>
        </w:rPr>
        <w:t>C</w:t>
      </w:r>
      <w:r w:rsidR="006D54B5" w:rsidRPr="00583287">
        <w:rPr>
          <w:rFonts w:ascii="Tahoma" w:hAnsi="Tahoma" w:cs="Tahoma"/>
          <w:sz w:val="22"/>
          <w:szCs w:val="22"/>
        </w:rPr>
        <w:t>láusula </w:t>
      </w:r>
      <w:r w:rsidR="0000018A" w:rsidRPr="00E65CC3">
        <w:rPr>
          <w:rFonts w:ascii="Tahoma" w:hAnsi="Tahoma" w:cs="Tahoma"/>
          <w:sz w:val="22"/>
          <w:szCs w:val="22"/>
        </w:rPr>
        <w:fldChar w:fldCharType="begin"/>
      </w:r>
      <w:r w:rsidR="0000018A" w:rsidRPr="00583287">
        <w:rPr>
          <w:rFonts w:ascii="Tahoma" w:hAnsi="Tahoma" w:cs="Tahoma"/>
          <w:sz w:val="22"/>
          <w:szCs w:val="22"/>
        </w:rPr>
        <w:instrText xml:space="preserve"> REF _Ref95145062 \r \h </w:instrText>
      </w:r>
      <w:r w:rsidR="0000018A" w:rsidRPr="00E65CC3">
        <w:rPr>
          <w:rFonts w:ascii="Tahoma" w:hAnsi="Tahoma" w:cs="Tahoma"/>
          <w:sz w:val="22"/>
          <w:szCs w:val="22"/>
        </w:rPr>
      </w:r>
      <w:r w:rsidR="0000018A" w:rsidRPr="00E65CC3">
        <w:rPr>
          <w:rFonts w:ascii="Tahoma" w:hAnsi="Tahoma" w:cs="Tahoma"/>
          <w:sz w:val="22"/>
          <w:szCs w:val="22"/>
        </w:rPr>
        <w:fldChar w:fldCharType="separate"/>
      </w:r>
      <w:r w:rsidR="001E3BF4">
        <w:rPr>
          <w:rFonts w:ascii="Tahoma" w:hAnsi="Tahoma" w:cs="Tahoma"/>
          <w:sz w:val="22"/>
          <w:szCs w:val="22"/>
        </w:rPr>
        <w:t>3.49.3</w:t>
      </w:r>
      <w:r w:rsidR="0000018A" w:rsidRPr="00E65CC3">
        <w:rPr>
          <w:rFonts w:ascii="Tahoma" w:hAnsi="Tahoma" w:cs="Tahoma"/>
          <w:sz w:val="22"/>
          <w:szCs w:val="22"/>
        </w:rPr>
        <w:fldChar w:fldCharType="end"/>
      </w:r>
      <w:r w:rsidRPr="00583287">
        <w:rPr>
          <w:rFonts w:ascii="Tahoma" w:hAnsi="Tahoma" w:cs="Tahoma"/>
          <w:sz w:val="22"/>
          <w:szCs w:val="22"/>
        </w:rPr>
        <w:t xml:space="preserve"> desta Escritura de Emissão;</w:t>
      </w:r>
    </w:p>
    <w:p w14:paraId="12098ABD" w14:textId="77777777" w:rsidR="00FE21B5" w:rsidRPr="00D4459F" w:rsidRDefault="00FE21B5" w:rsidP="00F33DB7">
      <w:pPr>
        <w:pStyle w:val="PargrafodaLista"/>
        <w:rPr>
          <w:rFonts w:ascii="Tahoma" w:hAnsi="Tahoma" w:cs="Tahoma"/>
          <w:sz w:val="22"/>
          <w:szCs w:val="22"/>
        </w:rPr>
      </w:pPr>
    </w:p>
    <w:p w14:paraId="131C3B2C" w14:textId="4213CF31" w:rsidR="00FE21B5" w:rsidRPr="00785233"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811A49">
        <w:rPr>
          <w:rFonts w:ascii="Tahoma" w:hAnsi="Tahoma" w:cs="Tahoma"/>
          <w:sz w:val="22"/>
          <w:szCs w:val="22"/>
          <w:u w:val="single"/>
        </w:rPr>
        <w:t xml:space="preserve">Evento de </w:t>
      </w:r>
      <w:proofErr w:type="spellStart"/>
      <w:r w:rsidRPr="00811A49">
        <w:rPr>
          <w:rFonts w:ascii="Tahoma" w:hAnsi="Tahoma" w:cs="Tahoma"/>
          <w:sz w:val="22"/>
          <w:szCs w:val="22"/>
          <w:u w:val="single"/>
        </w:rPr>
        <w:t>Desalavancagem</w:t>
      </w:r>
      <w:proofErr w:type="spellEnd"/>
      <w:r w:rsidRPr="00811A49">
        <w:rPr>
          <w:rFonts w:ascii="Tahoma" w:hAnsi="Tahoma" w:cs="Tahoma"/>
          <w:sz w:val="22"/>
          <w:szCs w:val="22"/>
        </w:rPr>
        <w:t xml:space="preserve">: o evento de </w:t>
      </w:r>
      <w:proofErr w:type="spellStart"/>
      <w:r w:rsidRPr="00811A49">
        <w:rPr>
          <w:rFonts w:ascii="Tahoma" w:hAnsi="Tahoma" w:cs="Tahoma"/>
          <w:sz w:val="22"/>
          <w:szCs w:val="22"/>
        </w:rPr>
        <w:t>desalavancagem</w:t>
      </w:r>
      <w:proofErr w:type="spellEnd"/>
      <w:r w:rsidRPr="00811A49">
        <w:rPr>
          <w:rFonts w:ascii="Tahoma" w:hAnsi="Tahoma" w:cs="Tahoma"/>
          <w:sz w:val="22"/>
          <w:szCs w:val="22"/>
        </w:rPr>
        <w:t xml:space="preserve"> listado na Cláusula </w:t>
      </w:r>
      <w:r w:rsidR="006D54B5">
        <w:rPr>
          <w:rFonts w:ascii="Tahoma" w:hAnsi="Tahoma" w:cs="Tahoma"/>
          <w:sz w:val="22"/>
          <w:szCs w:val="22"/>
        </w:rPr>
        <w:fldChar w:fldCharType="begin"/>
      </w:r>
      <w:r w:rsidR="006D54B5">
        <w:rPr>
          <w:rFonts w:ascii="Tahoma" w:hAnsi="Tahoma" w:cs="Tahoma"/>
          <w:sz w:val="22"/>
          <w:szCs w:val="22"/>
        </w:rPr>
        <w:instrText xml:space="preserve"> REF _Ref97823919 \r \h </w:instrText>
      </w:r>
      <w:r w:rsidR="006D54B5">
        <w:rPr>
          <w:rFonts w:ascii="Tahoma" w:hAnsi="Tahoma" w:cs="Tahoma"/>
          <w:sz w:val="22"/>
          <w:szCs w:val="22"/>
        </w:rPr>
      </w:r>
      <w:r w:rsidR="006D54B5">
        <w:rPr>
          <w:rFonts w:ascii="Tahoma" w:hAnsi="Tahoma" w:cs="Tahoma"/>
          <w:sz w:val="22"/>
          <w:szCs w:val="22"/>
        </w:rPr>
        <w:fldChar w:fldCharType="separate"/>
      </w:r>
      <w:r w:rsidR="001E3BF4">
        <w:rPr>
          <w:rFonts w:ascii="Tahoma" w:hAnsi="Tahoma" w:cs="Tahoma"/>
          <w:sz w:val="22"/>
          <w:szCs w:val="22"/>
        </w:rPr>
        <w:t>3.49.1</w:t>
      </w:r>
      <w:r w:rsidR="006D54B5">
        <w:rPr>
          <w:rFonts w:ascii="Tahoma" w:hAnsi="Tahoma" w:cs="Tahoma"/>
          <w:sz w:val="22"/>
          <w:szCs w:val="22"/>
        </w:rPr>
        <w:fldChar w:fldCharType="end"/>
      </w:r>
      <w:r w:rsidR="00091A68" w:rsidRPr="00BB46AE">
        <w:rPr>
          <w:rFonts w:ascii="Tahoma" w:hAnsi="Tahoma" w:cs="Tahoma"/>
          <w:sz w:val="22"/>
          <w:szCs w:val="22"/>
        </w:rPr>
        <w:t xml:space="preserve"> </w:t>
      </w:r>
      <w:r w:rsidRPr="00785233">
        <w:rPr>
          <w:rFonts w:ascii="Tahoma" w:hAnsi="Tahoma" w:cs="Tahoma"/>
          <w:sz w:val="22"/>
          <w:szCs w:val="22"/>
        </w:rPr>
        <w:t>desta Escritura de Emissão;</w:t>
      </w:r>
    </w:p>
    <w:p w14:paraId="3D16B78A" w14:textId="77777777" w:rsidR="00CA763D" w:rsidRPr="00785233" w:rsidRDefault="00CA763D" w:rsidP="00E57F75">
      <w:pPr>
        <w:pStyle w:val="PargrafodaLista"/>
        <w:spacing w:line="320" w:lineRule="atLeast"/>
        <w:rPr>
          <w:rFonts w:ascii="Tahoma" w:hAnsi="Tahoma" w:cs="Tahoma"/>
          <w:sz w:val="22"/>
          <w:szCs w:val="22"/>
        </w:rPr>
      </w:pPr>
    </w:p>
    <w:p w14:paraId="2B8BF796" w14:textId="00A3B5FB" w:rsidR="00CA763D"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2013D9">
        <w:rPr>
          <w:rStyle w:val="DeltaViewInsertion"/>
          <w:rFonts w:ascii="Tahoma" w:hAnsi="Tahoma" w:cs="Tahoma"/>
          <w:color w:val="auto"/>
          <w:sz w:val="22"/>
          <w:szCs w:val="22"/>
          <w:u w:val="single"/>
        </w:rPr>
        <w:t>Eventos de Inadimplemento</w:t>
      </w:r>
      <w:r w:rsidR="001F3870">
        <w:rPr>
          <w:rStyle w:val="DeltaViewInsertion"/>
          <w:rFonts w:ascii="Tahoma" w:hAnsi="Tahoma" w:cs="Tahoma"/>
          <w:color w:val="auto"/>
          <w:sz w:val="22"/>
          <w:szCs w:val="22"/>
          <w:u w:val="single"/>
        </w:rPr>
        <w:t xml:space="preserve"> Automáticos</w:t>
      </w:r>
      <w:r w:rsidRPr="00583287">
        <w:rPr>
          <w:rStyle w:val="DeltaViewInsertion"/>
          <w:rFonts w:ascii="Tahoma" w:hAnsi="Tahoma" w:cs="Tahoma"/>
          <w:color w:val="auto"/>
          <w:sz w:val="22"/>
          <w:szCs w:val="22"/>
          <w:u w:val="none"/>
        </w:rPr>
        <w:t xml:space="preserve">: </w:t>
      </w:r>
      <w:r w:rsidRPr="00583287">
        <w:rPr>
          <w:rFonts w:ascii="Tahoma" w:hAnsi="Tahoma" w:cs="Tahoma"/>
          <w:sz w:val="22"/>
          <w:szCs w:val="22"/>
        </w:rPr>
        <w:t xml:space="preserve">os eventos </w:t>
      </w:r>
      <w:r w:rsidRPr="00583287">
        <w:rPr>
          <w:rStyle w:val="DeltaViewInsertion"/>
          <w:rFonts w:ascii="Tahoma" w:hAnsi="Tahoma" w:cs="Tahoma"/>
          <w:color w:val="auto"/>
          <w:sz w:val="22"/>
          <w:szCs w:val="22"/>
          <w:u w:val="none"/>
        </w:rPr>
        <w:t xml:space="preserve">de inadimplemento listados </w:t>
      </w:r>
      <w:r w:rsidRPr="00583287">
        <w:rPr>
          <w:rFonts w:ascii="Tahoma" w:hAnsi="Tahoma" w:cs="Tahoma"/>
          <w:sz w:val="22"/>
          <w:szCs w:val="22"/>
        </w:rPr>
        <w:t>na cláusula </w:t>
      </w:r>
      <w:r w:rsidR="0000018A" w:rsidRPr="00E65CC3">
        <w:rPr>
          <w:rFonts w:ascii="Tahoma" w:hAnsi="Tahoma" w:cs="Tahoma"/>
          <w:sz w:val="22"/>
          <w:szCs w:val="22"/>
        </w:rPr>
        <w:fldChar w:fldCharType="begin"/>
      </w:r>
      <w:r w:rsidR="0000018A" w:rsidRPr="00583287">
        <w:rPr>
          <w:rFonts w:ascii="Tahoma" w:hAnsi="Tahoma" w:cs="Tahoma"/>
          <w:sz w:val="22"/>
          <w:szCs w:val="22"/>
        </w:rPr>
        <w:instrText xml:space="preserve"> REF _Ref95142410 \r \h </w:instrText>
      </w:r>
      <w:r w:rsidR="0000018A" w:rsidRPr="00E65CC3">
        <w:rPr>
          <w:rFonts w:ascii="Tahoma" w:hAnsi="Tahoma" w:cs="Tahoma"/>
          <w:sz w:val="22"/>
          <w:szCs w:val="22"/>
        </w:rPr>
      </w:r>
      <w:r w:rsidR="0000018A" w:rsidRPr="00E65CC3">
        <w:rPr>
          <w:rFonts w:ascii="Tahoma" w:hAnsi="Tahoma" w:cs="Tahoma"/>
          <w:sz w:val="22"/>
          <w:szCs w:val="22"/>
        </w:rPr>
        <w:fldChar w:fldCharType="separate"/>
      </w:r>
      <w:r w:rsidR="001E3BF4">
        <w:rPr>
          <w:rFonts w:ascii="Tahoma" w:hAnsi="Tahoma" w:cs="Tahoma"/>
          <w:sz w:val="22"/>
          <w:szCs w:val="22"/>
        </w:rPr>
        <w:t>3.50.2</w:t>
      </w:r>
      <w:r w:rsidR="0000018A" w:rsidRPr="00E65CC3">
        <w:rPr>
          <w:rFonts w:ascii="Tahoma" w:hAnsi="Tahoma" w:cs="Tahoma"/>
          <w:sz w:val="22"/>
          <w:szCs w:val="22"/>
        </w:rPr>
        <w:fldChar w:fldCharType="end"/>
      </w:r>
      <w:r w:rsidRPr="00583287">
        <w:rPr>
          <w:rFonts w:ascii="Tahoma" w:hAnsi="Tahoma" w:cs="Tahoma"/>
          <w:sz w:val="22"/>
          <w:szCs w:val="22"/>
        </w:rPr>
        <w:t xml:space="preserve"> desta Escritura de Emissão;</w:t>
      </w:r>
    </w:p>
    <w:p w14:paraId="33A5EFCA" w14:textId="77777777" w:rsidR="001F3870" w:rsidRDefault="001F3870" w:rsidP="00757D15">
      <w:pPr>
        <w:pStyle w:val="PargrafodaLista"/>
        <w:rPr>
          <w:rFonts w:ascii="Tahoma" w:hAnsi="Tahoma" w:cs="Tahoma"/>
          <w:sz w:val="22"/>
          <w:szCs w:val="22"/>
        </w:rPr>
      </w:pPr>
    </w:p>
    <w:p w14:paraId="7FECD7FE" w14:textId="21CCFFBD" w:rsidR="001F3870" w:rsidRPr="00E65CC3"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1F3870">
        <w:rPr>
          <w:rStyle w:val="DeltaViewInsertion"/>
          <w:rFonts w:ascii="Tahoma" w:hAnsi="Tahoma" w:cs="Tahoma"/>
          <w:color w:val="auto"/>
          <w:sz w:val="22"/>
          <w:szCs w:val="22"/>
          <w:u w:val="single"/>
        </w:rPr>
        <w:t xml:space="preserve">Eventos de Inadimplemento </w:t>
      </w:r>
      <w:r w:rsidRPr="008D1A4E">
        <w:rPr>
          <w:rStyle w:val="DeltaViewInsertion"/>
          <w:rFonts w:ascii="Tahoma" w:hAnsi="Tahoma" w:cs="Tahoma"/>
          <w:color w:val="auto"/>
          <w:sz w:val="22"/>
          <w:szCs w:val="22"/>
          <w:u w:val="single"/>
        </w:rPr>
        <w:t xml:space="preserve">Não </w:t>
      </w:r>
      <w:r w:rsidRPr="007B4236">
        <w:rPr>
          <w:rStyle w:val="DeltaViewInsertion"/>
          <w:rFonts w:ascii="Tahoma" w:hAnsi="Tahoma" w:cs="Tahoma"/>
          <w:color w:val="auto"/>
          <w:sz w:val="22"/>
          <w:szCs w:val="22"/>
          <w:u w:val="single"/>
        </w:rPr>
        <w:t>Automáticos</w:t>
      </w:r>
      <w:r w:rsidRPr="00583287">
        <w:rPr>
          <w:rStyle w:val="DeltaViewInsertion"/>
          <w:rFonts w:ascii="Tahoma" w:hAnsi="Tahoma" w:cs="Tahoma"/>
          <w:color w:val="auto"/>
          <w:sz w:val="22"/>
          <w:szCs w:val="22"/>
          <w:u w:val="none"/>
        </w:rPr>
        <w:t xml:space="preserve">: </w:t>
      </w:r>
      <w:r w:rsidRPr="00583287">
        <w:rPr>
          <w:rFonts w:ascii="Tahoma" w:hAnsi="Tahoma" w:cs="Tahoma"/>
          <w:sz w:val="22"/>
          <w:szCs w:val="22"/>
        </w:rPr>
        <w:t xml:space="preserve">os eventos </w:t>
      </w:r>
      <w:r w:rsidRPr="00583287">
        <w:rPr>
          <w:rStyle w:val="DeltaViewInsertion"/>
          <w:rFonts w:ascii="Tahoma" w:hAnsi="Tahoma" w:cs="Tahoma"/>
          <w:color w:val="auto"/>
          <w:sz w:val="22"/>
          <w:szCs w:val="22"/>
          <w:u w:val="none"/>
        </w:rPr>
        <w:t xml:space="preserve">de inadimplemento listados </w:t>
      </w:r>
      <w:r w:rsidRPr="00583287">
        <w:rPr>
          <w:rFonts w:ascii="Tahoma" w:hAnsi="Tahoma" w:cs="Tahoma"/>
          <w:sz w:val="22"/>
          <w:szCs w:val="22"/>
        </w:rPr>
        <w:t>na cláusula </w:t>
      </w:r>
      <w:r w:rsidR="006D54B5">
        <w:rPr>
          <w:rFonts w:ascii="Tahoma" w:hAnsi="Tahoma" w:cs="Tahoma"/>
          <w:sz w:val="22"/>
          <w:szCs w:val="22"/>
        </w:rPr>
        <w:fldChar w:fldCharType="begin"/>
      </w:r>
      <w:r w:rsidR="006D54B5">
        <w:rPr>
          <w:rFonts w:ascii="Tahoma" w:hAnsi="Tahoma" w:cs="Tahoma"/>
          <w:sz w:val="22"/>
          <w:szCs w:val="22"/>
        </w:rPr>
        <w:instrText xml:space="preserve"> REF _Ref69512721 \r \h </w:instrText>
      </w:r>
      <w:r w:rsidR="006D54B5">
        <w:rPr>
          <w:rFonts w:ascii="Tahoma" w:hAnsi="Tahoma" w:cs="Tahoma"/>
          <w:sz w:val="22"/>
          <w:szCs w:val="22"/>
        </w:rPr>
      </w:r>
      <w:r w:rsidR="006D54B5">
        <w:rPr>
          <w:rFonts w:ascii="Tahoma" w:hAnsi="Tahoma" w:cs="Tahoma"/>
          <w:sz w:val="22"/>
          <w:szCs w:val="22"/>
        </w:rPr>
        <w:fldChar w:fldCharType="separate"/>
      </w:r>
      <w:r w:rsidR="001E3BF4">
        <w:rPr>
          <w:rFonts w:ascii="Tahoma" w:hAnsi="Tahoma" w:cs="Tahoma"/>
          <w:sz w:val="22"/>
          <w:szCs w:val="22"/>
        </w:rPr>
        <w:t>3.50.1</w:t>
      </w:r>
      <w:r w:rsidR="006D54B5">
        <w:rPr>
          <w:rFonts w:ascii="Tahoma" w:hAnsi="Tahoma" w:cs="Tahoma"/>
          <w:sz w:val="22"/>
          <w:szCs w:val="22"/>
        </w:rPr>
        <w:fldChar w:fldCharType="end"/>
      </w:r>
      <w:r>
        <w:rPr>
          <w:rFonts w:ascii="Tahoma" w:hAnsi="Tahoma" w:cs="Tahoma"/>
          <w:sz w:val="22"/>
          <w:szCs w:val="22"/>
        </w:rPr>
        <w:t xml:space="preserve"> </w:t>
      </w:r>
      <w:r w:rsidRPr="00583287">
        <w:rPr>
          <w:rFonts w:ascii="Tahoma" w:hAnsi="Tahoma" w:cs="Tahoma"/>
          <w:sz w:val="22"/>
          <w:szCs w:val="22"/>
        </w:rPr>
        <w:t>desta Escritura de Emissão;</w:t>
      </w:r>
    </w:p>
    <w:p w14:paraId="3C2733A5" w14:textId="77777777" w:rsidR="00FE21B5" w:rsidRPr="00D4459F" w:rsidRDefault="00FE21B5" w:rsidP="00CC7512">
      <w:pPr>
        <w:pStyle w:val="PargrafodaLista"/>
        <w:rPr>
          <w:rFonts w:ascii="Tahoma" w:hAnsi="Tahoma"/>
          <w:sz w:val="22"/>
        </w:rPr>
      </w:pPr>
    </w:p>
    <w:p w14:paraId="46F50AE5" w14:textId="18D85B5A" w:rsidR="00FE21B5"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 xml:space="preserve">Evento de </w:t>
      </w:r>
      <w:proofErr w:type="spellStart"/>
      <w:r w:rsidRPr="00583287">
        <w:rPr>
          <w:rFonts w:ascii="Tahoma" w:hAnsi="Tahoma" w:cs="Tahoma"/>
          <w:sz w:val="22"/>
          <w:szCs w:val="22"/>
          <w:u w:val="single"/>
        </w:rPr>
        <w:t>Realavancagem</w:t>
      </w:r>
      <w:proofErr w:type="spellEnd"/>
      <w:r w:rsidRPr="00583287">
        <w:rPr>
          <w:rFonts w:ascii="Tahoma" w:hAnsi="Tahoma" w:cs="Tahoma"/>
          <w:sz w:val="22"/>
          <w:szCs w:val="22"/>
        </w:rPr>
        <w:t xml:space="preserve">: o evento de </w:t>
      </w:r>
      <w:proofErr w:type="spellStart"/>
      <w:r w:rsidRPr="00583287">
        <w:rPr>
          <w:rFonts w:ascii="Tahoma" w:hAnsi="Tahoma" w:cs="Tahoma"/>
          <w:sz w:val="22"/>
          <w:szCs w:val="22"/>
        </w:rPr>
        <w:t>realavancagem</w:t>
      </w:r>
      <w:proofErr w:type="spellEnd"/>
      <w:r w:rsidRPr="00583287">
        <w:rPr>
          <w:rFonts w:ascii="Tahoma" w:hAnsi="Tahoma" w:cs="Tahoma"/>
          <w:sz w:val="22"/>
          <w:szCs w:val="22"/>
        </w:rPr>
        <w:t xml:space="preserve"> listado na Cláusula </w:t>
      </w:r>
      <w:r w:rsidR="006D54B5">
        <w:rPr>
          <w:rFonts w:ascii="Tahoma" w:hAnsi="Tahoma" w:cs="Tahoma"/>
          <w:sz w:val="22"/>
          <w:szCs w:val="22"/>
        </w:rPr>
        <w:fldChar w:fldCharType="begin"/>
      </w:r>
      <w:r w:rsidR="006D54B5">
        <w:rPr>
          <w:rFonts w:ascii="Tahoma" w:hAnsi="Tahoma" w:cs="Tahoma"/>
          <w:sz w:val="22"/>
          <w:szCs w:val="22"/>
        </w:rPr>
        <w:instrText xml:space="preserve"> REF _Ref97828843 \r \h </w:instrText>
      </w:r>
      <w:r w:rsidR="006D54B5">
        <w:rPr>
          <w:rFonts w:ascii="Tahoma" w:hAnsi="Tahoma" w:cs="Tahoma"/>
          <w:sz w:val="22"/>
          <w:szCs w:val="22"/>
        </w:rPr>
      </w:r>
      <w:r w:rsidR="006D54B5">
        <w:rPr>
          <w:rFonts w:ascii="Tahoma" w:hAnsi="Tahoma" w:cs="Tahoma"/>
          <w:sz w:val="22"/>
          <w:szCs w:val="22"/>
        </w:rPr>
        <w:fldChar w:fldCharType="separate"/>
      </w:r>
      <w:r w:rsidR="001E3BF4">
        <w:rPr>
          <w:rFonts w:ascii="Tahoma" w:hAnsi="Tahoma" w:cs="Tahoma"/>
          <w:sz w:val="22"/>
          <w:szCs w:val="22"/>
        </w:rPr>
        <w:t>3.49.2</w:t>
      </w:r>
      <w:r w:rsidR="006D54B5">
        <w:rPr>
          <w:rFonts w:ascii="Tahoma" w:hAnsi="Tahoma" w:cs="Tahoma"/>
          <w:sz w:val="22"/>
          <w:szCs w:val="22"/>
        </w:rPr>
        <w:fldChar w:fldCharType="end"/>
      </w:r>
      <w:r w:rsidRPr="00583287">
        <w:rPr>
          <w:rFonts w:ascii="Tahoma" w:hAnsi="Tahoma" w:cs="Tahoma"/>
          <w:sz w:val="22"/>
          <w:szCs w:val="22"/>
        </w:rPr>
        <w:t xml:space="preserve"> desta Escritura de Emissão;</w:t>
      </w:r>
    </w:p>
    <w:p w14:paraId="41AFD7BF" w14:textId="77777777" w:rsidR="00CA763D" w:rsidRPr="00F33DB7" w:rsidRDefault="00CA763D" w:rsidP="00F33DB7">
      <w:pPr>
        <w:spacing w:line="320" w:lineRule="atLeast"/>
        <w:rPr>
          <w:rFonts w:ascii="Tahoma" w:hAnsi="Tahoma"/>
          <w:sz w:val="22"/>
          <w:u w:val="single"/>
        </w:rPr>
      </w:pPr>
    </w:p>
    <w:p w14:paraId="11F48B16" w14:textId="7EF3BD4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bookmarkStart w:id="443" w:name="_Hlk84785312"/>
      <w:r w:rsidRPr="00583287">
        <w:rPr>
          <w:rFonts w:ascii="Tahoma" w:hAnsi="Tahoma" w:cs="Tahoma"/>
          <w:sz w:val="22"/>
          <w:szCs w:val="22"/>
          <w:u w:val="single"/>
        </w:rPr>
        <w:t>Fator de Ponderação da Primeira Série</w:t>
      </w:r>
      <w:r w:rsidR="00AD3DCB">
        <w:rPr>
          <w:rFonts w:ascii="Tahoma" w:hAnsi="Tahoma" w:cs="Tahoma"/>
          <w:sz w:val="22"/>
          <w:szCs w:val="22"/>
          <w:u w:val="single"/>
        </w:rPr>
        <w:t>:</w:t>
      </w:r>
      <w:r w:rsidRPr="00583287">
        <w:rPr>
          <w:rFonts w:ascii="Tahoma" w:hAnsi="Tahoma" w:cs="Tahoma"/>
          <w:sz w:val="22"/>
          <w:szCs w:val="22"/>
        </w:rPr>
        <w:t xml:space="preserve"> o fator de ponderação da Primeira Série terá o percentual de </w:t>
      </w:r>
      <w:r w:rsidR="00A022C8">
        <w:rPr>
          <w:rFonts w:ascii="Tahoma" w:hAnsi="Tahoma" w:cs="Tahoma"/>
          <w:sz w:val="22"/>
          <w:szCs w:val="22"/>
        </w:rPr>
        <w:t>80</w:t>
      </w:r>
      <w:r w:rsidR="00A022C8" w:rsidRPr="00583287">
        <w:rPr>
          <w:rFonts w:ascii="Tahoma" w:hAnsi="Tahoma" w:cs="Tahoma"/>
          <w:sz w:val="22"/>
          <w:szCs w:val="22"/>
        </w:rPr>
        <w:t>% (</w:t>
      </w:r>
      <w:r w:rsidR="00A022C8">
        <w:rPr>
          <w:rFonts w:ascii="Tahoma" w:hAnsi="Tahoma" w:cs="Tahoma"/>
          <w:sz w:val="22"/>
          <w:szCs w:val="22"/>
        </w:rPr>
        <w:t>oitenta</w:t>
      </w:r>
      <w:r w:rsidR="00C6738D">
        <w:rPr>
          <w:rFonts w:ascii="Tahoma" w:hAnsi="Tahoma" w:cs="Tahoma"/>
          <w:sz w:val="22"/>
          <w:szCs w:val="22"/>
        </w:rPr>
        <w:t xml:space="preserve"> por cento</w:t>
      </w:r>
      <w:r w:rsidR="00A022C8" w:rsidRPr="00583287">
        <w:rPr>
          <w:rFonts w:ascii="Tahoma" w:hAnsi="Tahoma" w:cs="Tahoma"/>
          <w:sz w:val="22"/>
          <w:szCs w:val="22"/>
        </w:rPr>
        <w:t>);</w:t>
      </w:r>
      <w:r w:rsidR="00A022C8">
        <w:rPr>
          <w:rFonts w:ascii="Tahoma" w:hAnsi="Tahoma" w:cs="Tahoma"/>
          <w:sz w:val="22"/>
          <w:szCs w:val="22"/>
        </w:rPr>
        <w:t xml:space="preserve"> </w:t>
      </w:r>
    </w:p>
    <w:bookmarkEnd w:id="443"/>
    <w:p w14:paraId="6D889684" w14:textId="77777777" w:rsidR="00CA763D" w:rsidRPr="00583287" w:rsidRDefault="00CA763D" w:rsidP="00E57F75">
      <w:pPr>
        <w:pStyle w:val="PargrafodaLista"/>
        <w:spacing w:line="320" w:lineRule="atLeast"/>
        <w:rPr>
          <w:rFonts w:ascii="Tahoma" w:hAnsi="Tahoma" w:cs="Tahoma"/>
          <w:sz w:val="22"/>
          <w:szCs w:val="22"/>
        </w:rPr>
      </w:pPr>
    </w:p>
    <w:p w14:paraId="2C0349C1" w14:textId="0346FF0F" w:rsidR="00CA763D"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Garantia Real</w:t>
      </w:r>
      <w:r w:rsidRPr="00583287">
        <w:rPr>
          <w:rFonts w:ascii="Tahoma" w:hAnsi="Tahoma" w:cs="Tahoma"/>
          <w:sz w:val="22"/>
          <w:szCs w:val="22"/>
        </w:rPr>
        <w:t xml:space="preserve">: a garantia real a ser constituída pela Emissora em favor dos Debenturistas, na forma de cessão fiduciária de direitos creditórios, conforme prevista na Cláusula </w:t>
      </w:r>
      <w:r w:rsidR="008D1A4E" w:rsidRPr="00E65CC3">
        <w:rPr>
          <w:rFonts w:ascii="Tahoma" w:hAnsi="Tahoma" w:cs="Tahoma"/>
          <w:sz w:val="22"/>
          <w:szCs w:val="22"/>
        </w:rPr>
        <w:fldChar w:fldCharType="begin"/>
      </w:r>
      <w:r w:rsidR="008D1A4E" w:rsidRPr="00583287">
        <w:rPr>
          <w:rFonts w:ascii="Tahoma" w:hAnsi="Tahoma" w:cs="Tahoma"/>
          <w:sz w:val="22"/>
          <w:szCs w:val="22"/>
        </w:rPr>
        <w:instrText xml:space="preserve"> REF _Ref69484125 \r \h </w:instrText>
      </w:r>
      <w:r w:rsidR="008D1A4E" w:rsidRPr="00E65CC3">
        <w:rPr>
          <w:rFonts w:ascii="Tahoma" w:hAnsi="Tahoma" w:cs="Tahoma"/>
          <w:sz w:val="22"/>
          <w:szCs w:val="22"/>
        </w:rPr>
      </w:r>
      <w:r w:rsidR="008D1A4E" w:rsidRPr="00E65CC3">
        <w:rPr>
          <w:rFonts w:ascii="Tahoma" w:hAnsi="Tahoma" w:cs="Tahoma"/>
          <w:sz w:val="22"/>
          <w:szCs w:val="22"/>
        </w:rPr>
        <w:fldChar w:fldCharType="separate"/>
      </w:r>
      <w:r w:rsidR="001E3BF4">
        <w:rPr>
          <w:rFonts w:ascii="Tahoma" w:hAnsi="Tahoma" w:cs="Tahoma"/>
          <w:sz w:val="22"/>
          <w:szCs w:val="22"/>
        </w:rPr>
        <w:t>3.28</w:t>
      </w:r>
      <w:r w:rsidR="008D1A4E" w:rsidRPr="00E65CC3">
        <w:rPr>
          <w:rFonts w:ascii="Tahoma" w:hAnsi="Tahoma" w:cs="Tahoma"/>
          <w:sz w:val="22"/>
          <w:szCs w:val="22"/>
        </w:rPr>
        <w:fldChar w:fldCharType="end"/>
      </w:r>
      <w:r w:rsidR="008D1A4E" w:rsidRPr="00583287">
        <w:rPr>
          <w:rFonts w:ascii="Tahoma" w:hAnsi="Tahoma" w:cs="Tahoma"/>
          <w:sz w:val="22"/>
          <w:szCs w:val="22"/>
        </w:rPr>
        <w:t xml:space="preserve"> </w:t>
      </w:r>
      <w:r w:rsidRPr="00583287">
        <w:rPr>
          <w:rFonts w:ascii="Tahoma" w:hAnsi="Tahoma" w:cs="Tahoma"/>
          <w:sz w:val="22"/>
          <w:szCs w:val="22"/>
        </w:rPr>
        <w:t>desta Escritur</w:t>
      </w:r>
      <w:r w:rsidRPr="00E65CC3">
        <w:rPr>
          <w:rFonts w:ascii="Tahoma" w:hAnsi="Tahoma" w:cs="Tahoma"/>
          <w:sz w:val="22"/>
          <w:szCs w:val="22"/>
        </w:rPr>
        <w:t>a de Emissão;</w:t>
      </w:r>
    </w:p>
    <w:p w14:paraId="15313813" w14:textId="77777777" w:rsidR="004A2C95" w:rsidRDefault="004A2C95" w:rsidP="00D842B2">
      <w:pPr>
        <w:pStyle w:val="PargrafodaLista"/>
        <w:rPr>
          <w:rFonts w:ascii="Tahoma" w:hAnsi="Tahoma" w:cs="Tahoma"/>
          <w:sz w:val="22"/>
          <w:szCs w:val="22"/>
        </w:rPr>
      </w:pPr>
    </w:p>
    <w:p w14:paraId="1C40E4E8" w14:textId="67B147F9" w:rsidR="004A2C95"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D842B2">
        <w:rPr>
          <w:rFonts w:ascii="Tahoma" w:hAnsi="Tahoma" w:cs="Tahoma"/>
          <w:sz w:val="22"/>
          <w:szCs w:val="22"/>
          <w:u w:val="single"/>
        </w:rPr>
        <w:t>Governo Federal</w:t>
      </w:r>
      <w:r>
        <w:rPr>
          <w:rFonts w:ascii="Tahoma" w:hAnsi="Tahoma" w:cs="Tahoma"/>
          <w:sz w:val="22"/>
          <w:szCs w:val="22"/>
        </w:rPr>
        <w:t>: o Governo Federal do Brasil.</w:t>
      </w:r>
    </w:p>
    <w:p w14:paraId="009A4E02" w14:textId="77777777" w:rsidR="009F32C0" w:rsidRDefault="009F32C0" w:rsidP="00757D15">
      <w:pPr>
        <w:pStyle w:val="PargrafodaLista"/>
        <w:rPr>
          <w:rFonts w:ascii="Tahoma" w:hAnsi="Tahoma" w:cs="Tahoma"/>
          <w:sz w:val="22"/>
          <w:szCs w:val="22"/>
        </w:rPr>
      </w:pPr>
    </w:p>
    <w:p w14:paraId="3AAF5F45" w14:textId="17230CFA" w:rsidR="009F32C0" w:rsidRDefault="008C7533" w:rsidP="00757D15">
      <w:pPr>
        <w:numPr>
          <w:ilvl w:val="0"/>
          <w:numId w:val="49"/>
        </w:numPr>
        <w:tabs>
          <w:tab w:val="left" w:pos="851"/>
        </w:tabs>
        <w:autoSpaceDE/>
        <w:autoSpaceDN/>
        <w:adjustRightInd/>
        <w:spacing w:line="320" w:lineRule="atLeast"/>
        <w:ind w:left="0" w:firstLine="0"/>
        <w:rPr>
          <w:rFonts w:ascii="Tahoma" w:hAnsi="Tahoma" w:cs="Tahoma"/>
          <w:sz w:val="22"/>
          <w:szCs w:val="22"/>
        </w:rPr>
      </w:pPr>
      <w:r w:rsidRPr="00757D15">
        <w:rPr>
          <w:rFonts w:ascii="Tahoma" w:hAnsi="Tahoma" w:cs="Tahoma"/>
          <w:sz w:val="22"/>
          <w:szCs w:val="22"/>
          <w:u w:val="single"/>
        </w:rPr>
        <w:t xml:space="preserve">Grupo </w:t>
      </w:r>
      <w:r w:rsidR="00474016">
        <w:rPr>
          <w:rFonts w:ascii="Tahoma" w:hAnsi="Tahoma" w:cs="Tahoma"/>
          <w:sz w:val="22"/>
          <w:szCs w:val="22"/>
          <w:u w:val="single"/>
        </w:rPr>
        <w:t>Colombo</w:t>
      </w:r>
      <w:r>
        <w:rPr>
          <w:rFonts w:ascii="Tahoma" w:hAnsi="Tahoma" w:cs="Tahoma"/>
          <w:sz w:val="22"/>
          <w:szCs w:val="22"/>
        </w:rPr>
        <w:t xml:space="preserve">: </w:t>
      </w:r>
      <w:r w:rsidRPr="009F32C0">
        <w:rPr>
          <w:rFonts w:ascii="Tahoma" w:hAnsi="Tahoma" w:cs="Tahoma"/>
          <w:sz w:val="22"/>
          <w:szCs w:val="22"/>
        </w:rPr>
        <w:t>em conjunto: (i) a Crediare;</w:t>
      </w:r>
      <w:r w:rsidR="00C052BF">
        <w:rPr>
          <w:rFonts w:ascii="Tahoma" w:hAnsi="Tahoma" w:cs="Tahoma"/>
          <w:sz w:val="22"/>
          <w:szCs w:val="22"/>
        </w:rPr>
        <w:t xml:space="preserve"> (</w:t>
      </w:r>
      <w:proofErr w:type="spellStart"/>
      <w:r w:rsidR="00C052BF">
        <w:rPr>
          <w:rFonts w:ascii="Tahoma" w:hAnsi="Tahoma" w:cs="Tahoma"/>
          <w:sz w:val="22"/>
          <w:szCs w:val="22"/>
        </w:rPr>
        <w:t>ii</w:t>
      </w:r>
      <w:proofErr w:type="spellEnd"/>
      <w:r w:rsidR="00C052BF">
        <w:rPr>
          <w:rFonts w:ascii="Tahoma" w:hAnsi="Tahoma" w:cs="Tahoma"/>
          <w:sz w:val="22"/>
          <w:szCs w:val="22"/>
        </w:rPr>
        <w:t>) sociedade controlada ou controladora da Crediare;</w:t>
      </w:r>
      <w:r w:rsidR="00474016">
        <w:rPr>
          <w:rFonts w:ascii="Tahoma" w:hAnsi="Tahoma" w:cs="Tahoma"/>
          <w:sz w:val="22"/>
          <w:szCs w:val="22"/>
        </w:rPr>
        <w:t xml:space="preserve"> e</w:t>
      </w:r>
      <w:r w:rsidRPr="009F32C0">
        <w:rPr>
          <w:rFonts w:ascii="Tahoma" w:hAnsi="Tahoma" w:cs="Tahoma"/>
          <w:sz w:val="22"/>
          <w:szCs w:val="22"/>
        </w:rPr>
        <w:t xml:space="preserve"> (</w:t>
      </w:r>
      <w:proofErr w:type="spellStart"/>
      <w:r w:rsidR="00C052BF">
        <w:rPr>
          <w:rFonts w:ascii="Tahoma" w:hAnsi="Tahoma" w:cs="Tahoma"/>
          <w:sz w:val="22"/>
          <w:szCs w:val="22"/>
        </w:rPr>
        <w:t>iii</w:t>
      </w:r>
      <w:proofErr w:type="spellEnd"/>
      <w:r w:rsidRPr="009F32C0">
        <w:rPr>
          <w:rFonts w:ascii="Tahoma" w:hAnsi="Tahoma" w:cs="Tahoma"/>
          <w:sz w:val="22"/>
          <w:szCs w:val="22"/>
        </w:rPr>
        <w:t xml:space="preserve">) </w:t>
      </w:r>
      <w:r w:rsidR="00474016">
        <w:rPr>
          <w:rFonts w:ascii="Tahoma" w:hAnsi="Tahoma" w:cs="Tahoma"/>
          <w:sz w:val="22"/>
          <w:szCs w:val="22"/>
        </w:rPr>
        <w:t>quaisquer entidades sob controle comum da Crediare</w:t>
      </w:r>
      <w:r w:rsidRPr="009F32C0">
        <w:rPr>
          <w:rFonts w:ascii="Tahoma" w:hAnsi="Tahoma" w:cs="Tahoma"/>
          <w:sz w:val="22"/>
          <w:szCs w:val="22"/>
        </w:rPr>
        <w:t>.</w:t>
      </w:r>
      <w:r w:rsidR="00E60E45">
        <w:rPr>
          <w:rFonts w:ascii="Tahoma" w:hAnsi="Tahoma" w:cs="Tahoma"/>
          <w:sz w:val="22"/>
          <w:szCs w:val="22"/>
        </w:rPr>
        <w:t xml:space="preserve"> </w:t>
      </w:r>
    </w:p>
    <w:p w14:paraId="74E6AAEA" w14:textId="77777777" w:rsidR="004A2C95" w:rsidRDefault="004A2C95" w:rsidP="00D842B2">
      <w:pPr>
        <w:pStyle w:val="PargrafodaLista"/>
        <w:rPr>
          <w:rFonts w:ascii="Tahoma" w:hAnsi="Tahoma" w:cs="Tahoma"/>
          <w:sz w:val="22"/>
          <w:szCs w:val="22"/>
        </w:rPr>
      </w:pPr>
    </w:p>
    <w:p w14:paraId="5037B7F0" w14:textId="36B58D6A" w:rsidR="004A2C95" w:rsidRPr="00FC73A6" w:rsidRDefault="008C7533" w:rsidP="00757D15">
      <w:pPr>
        <w:numPr>
          <w:ilvl w:val="0"/>
          <w:numId w:val="49"/>
        </w:numPr>
        <w:tabs>
          <w:tab w:val="left" w:pos="851"/>
        </w:tabs>
        <w:autoSpaceDE/>
        <w:autoSpaceDN/>
        <w:adjustRightInd/>
        <w:spacing w:line="320" w:lineRule="atLeast"/>
        <w:ind w:left="0" w:firstLine="0"/>
        <w:rPr>
          <w:rFonts w:ascii="Tahoma" w:hAnsi="Tahoma"/>
          <w:sz w:val="22"/>
        </w:rPr>
      </w:pPr>
      <w:r w:rsidRPr="00FC73A6">
        <w:rPr>
          <w:rFonts w:ascii="Tahoma" w:hAnsi="Tahoma"/>
          <w:sz w:val="22"/>
          <w:u w:val="single"/>
        </w:rPr>
        <w:t>IGP-M</w:t>
      </w:r>
      <w:r w:rsidRPr="00FC73A6">
        <w:rPr>
          <w:rFonts w:ascii="Tahoma" w:hAnsi="Tahoma"/>
          <w:sz w:val="22"/>
        </w:rPr>
        <w:t>: o Índice Geral de Preços do Mercado</w:t>
      </w:r>
      <w:r>
        <w:rPr>
          <w:rFonts w:ascii="Tahoma" w:hAnsi="Tahoma" w:cs="Tahoma"/>
          <w:sz w:val="22"/>
          <w:szCs w:val="22"/>
        </w:rPr>
        <w:t>.</w:t>
      </w:r>
    </w:p>
    <w:p w14:paraId="04983F71" w14:textId="77777777" w:rsidR="009F32C0" w:rsidRPr="00D4459F" w:rsidRDefault="009F32C0" w:rsidP="00E57F75">
      <w:pPr>
        <w:tabs>
          <w:tab w:val="left" w:pos="851"/>
        </w:tabs>
        <w:spacing w:line="320" w:lineRule="atLeast"/>
        <w:rPr>
          <w:rFonts w:ascii="Tahoma" w:hAnsi="Tahoma" w:cs="Tahoma"/>
          <w:sz w:val="22"/>
          <w:szCs w:val="22"/>
        </w:rPr>
      </w:pPr>
    </w:p>
    <w:p w14:paraId="5FC68FF1" w14:textId="6DFEF6FE"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Inconsistência Relevante</w:t>
      </w:r>
      <w:r w:rsidRPr="00583287">
        <w:rPr>
          <w:rFonts w:ascii="Tahoma" w:hAnsi="Tahoma" w:cs="Tahoma"/>
          <w:sz w:val="22"/>
          <w:szCs w:val="22"/>
        </w:rPr>
        <w:t xml:space="preserve">: a verificação, no âmbito do procedimento de verificação do lastro dos Direitos Creditórios, previsto no </w:t>
      </w:r>
      <w:r w:rsidRPr="00583287">
        <w:rPr>
          <w:rFonts w:ascii="Tahoma" w:hAnsi="Tahoma" w:cs="Tahoma"/>
          <w:sz w:val="22"/>
          <w:szCs w:val="22"/>
          <w:u w:val="single"/>
        </w:rPr>
        <w:t xml:space="preserve">Anexo </w:t>
      </w:r>
      <w:r w:rsidR="002C45C8">
        <w:rPr>
          <w:rFonts w:ascii="Tahoma" w:hAnsi="Tahoma" w:cs="Tahoma"/>
          <w:sz w:val="22"/>
          <w:szCs w:val="22"/>
          <w:u w:val="single"/>
        </w:rPr>
        <w:t>I</w:t>
      </w:r>
      <w:r w:rsidRPr="00583287">
        <w:rPr>
          <w:rFonts w:ascii="Tahoma" w:hAnsi="Tahoma" w:cs="Tahoma"/>
          <w:sz w:val="22"/>
          <w:szCs w:val="22"/>
          <w:u w:val="single"/>
        </w:rPr>
        <w:t>V</w:t>
      </w:r>
      <w:r w:rsidRPr="00583287">
        <w:rPr>
          <w:rFonts w:ascii="Tahoma" w:hAnsi="Tahoma" w:cs="Tahoma"/>
          <w:sz w:val="22"/>
          <w:szCs w:val="22"/>
        </w:rPr>
        <w:t xml:space="preserve"> a esta Escritura de Emissão, caso tal verificação seja efetivamente realizada por amostragem, de qualquer situação em que sejam identificadas inconsistências individuais em pelo menos </w:t>
      </w:r>
      <w:r w:rsidR="0009472D" w:rsidRPr="00583287">
        <w:rPr>
          <w:rFonts w:ascii="Tahoma" w:hAnsi="Tahoma" w:cs="Tahoma"/>
          <w:sz w:val="22"/>
          <w:szCs w:val="22"/>
        </w:rPr>
        <w:t>5,00</w:t>
      </w:r>
      <w:r w:rsidRPr="00583287">
        <w:rPr>
          <w:rFonts w:ascii="Tahoma" w:hAnsi="Tahoma" w:cs="Tahoma"/>
          <w:sz w:val="22"/>
          <w:szCs w:val="22"/>
        </w:rPr>
        <w:t xml:space="preserve">% </w:t>
      </w:r>
      <w:r w:rsidR="0009472D" w:rsidRPr="00583287">
        <w:rPr>
          <w:rFonts w:ascii="Tahoma" w:hAnsi="Tahoma" w:cs="Tahoma"/>
          <w:sz w:val="22"/>
          <w:szCs w:val="22"/>
        </w:rPr>
        <w:t xml:space="preserve">(cinco por cento) </w:t>
      </w:r>
      <w:r w:rsidRPr="00583287">
        <w:rPr>
          <w:rFonts w:ascii="Tahoma" w:hAnsi="Tahoma" w:cs="Tahoma"/>
          <w:sz w:val="22"/>
          <w:szCs w:val="22"/>
        </w:rPr>
        <w:t xml:space="preserve">dos </w:t>
      </w:r>
      <w:bookmarkStart w:id="444" w:name="OLE_LINK78"/>
      <w:bookmarkStart w:id="445" w:name="OLE_LINK79"/>
      <w:r w:rsidR="001A3B1E" w:rsidRPr="00583287">
        <w:rPr>
          <w:rFonts w:ascii="Tahoma" w:hAnsi="Tahoma" w:cs="Tahoma"/>
          <w:sz w:val="22"/>
          <w:szCs w:val="22"/>
        </w:rPr>
        <w:t xml:space="preserve">itens </w:t>
      </w:r>
      <w:bookmarkEnd w:id="444"/>
      <w:bookmarkEnd w:id="445"/>
      <w:r w:rsidRPr="00583287">
        <w:rPr>
          <w:rFonts w:ascii="Tahoma" w:hAnsi="Tahoma" w:cs="Tahoma"/>
          <w:sz w:val="22"/>
          <w:szCs w:val="22"/>
        </w:rPr>
        <w:t xml:space="preserve">verificados, considerando-se </w:t>
      </w:r>
      <w:r w:rsidR="0009472D" w:rsidRPr="00583287">
        <w:rPr>
          <w:rFonts w:ascii="Tahoma" w:hAnsi="Tahoma" w:cs="Tahoma"/>
          <w:sz w:val="22"/>
          <w:szCs w:val="22"/>
        </w:rPr>
        <w:t>95,00</w:t>
      </w:r>
      <w:r w:rsidRPr="00583287">
        <w:rPr>
          <w:rFonts w:ascii="Tahoma" w:hAnsi="Tahoma" w:cs="Tahoma"/>
          <w:sz w:val="22"/>
          <w:szCs w:val="22"/>
        </w:rPr>
        <w:t xml:space="preserve">% </w:t>
      </w:r>
      <w:r w:rsidR="0009472D" w:rsidRPr="00583287">
        <w:rPr>
          <w:rFonts w:ascii="Tahoma" w:hAnsi="Tahoma" w:cs="Tahoma"/>
          <w:sz w:val="22"/>
          <w:szCs w:val="22"/>
        </w:rPr>
        <w:t xml:space="preserve">(noventa e cinco por cento) </w:t>
      </w:r>
      <w:r w:rsidRPr="00583287">
        <w:rPr>
          <w:rFonts w:ascii="Tahoma" w:hAnsi="Tahoma" w:cs="Tahoma"/>
          <w:sz w:val="22"/>
          <w:szCs w:val="22"/>
        </w:rPr>
        <w:t xml:space="preserve">de intervalo de confiança, caso seja aplicável a verificação por amostragem. Para isto inicialmente uma amostra dos </w:t>
      </w:r>
      <w:r w:rsidR="001A3B1E" w:rsidRPr="00583287">
        <w:rPr>
          <w:rFonts w:ascii="Tahoma" w:hAnsi="Tahoma" w:cs="Tahoma"/>
          <w:sz w:val="22"/>
          <w:szCs w:val="22"/>
        </w:rPr>
        <w:t>i</w:t>
      </w:r>
      <w:r w:rsidRPr="00583287">
        <w:rPr>
          <w:rFonts w:ascii="Tahoma" w:hAnsi="Tahoma" w:cs="Tahoma"/>
          <w:sz w:val="22"/>
          <w:szCs w:val="22"/>
        </w:rPr>
        <w:t xml:space="preserve">tens, com tamanho determinado pela fórmula acima, deverá ser gerada. Conforme a escolha dos componentes da fórmula, a margem de erro amostral será de </w:t>
      </w:r>
      <w:r w:rsidR="0009472D" w:rsidRPr="00583287">
        <w:rPr>
          <w:rFonts w:ascii="Tahoma" w:hAnsi="Tahoma" w:cs="Tahoma"/>
          <w:sz w:val="22"/>
          <w:szCs w:val="22"/>
        </w:rPr>
        <w:t xml:space="preserve">1,50% (um inteiro e cinquenta centésimo por cento), </w:t>
      </w:r>
      <w:r w:rsidRPr="00583287">
        <w:rPr>
          <w:rFonts w:ascii="Tahoma" w:hAnsi="Tahoma" w:cs="Tahoma"/>
          <w:sz w:val="22"/>
          <w:szCs w:val="22"/>
        </w:rPr>
        <w:t xml:space="preserve">com </w:t>
      </w:r>
      <w:r w:rsidR="0009472D" w:rsidRPr="00583287">
        <w:rPr>
          <w:rFonts w:ascii="Tahoma" w:hAnsi="Tahoma" w:cs="Tahoma"/>
          <w:sz w:val="22"/>
          <w:szCs w:val="22"/>
        </w:rPr>
        <w:t>95,00</w:t>
      </w:r>
      <w:r w:rsidRPr="00583287">
        <w:rPr>
          <w:rFonts w:ascii="Tahoma" w:hAnsi="Tahoma" w:cs="Tahoma"/>
          <w:sz w:val="22"/>
          <w:szCs w:val="22"/>
        </w:rPr>
        <w:t>% (</w:t>
      </w:r>
      <w:r w:rsidR="0009472D" w:rsidRPr="00583287">
        <w:rPr>
          <w:rFonts w:ascii="Tahoma" w:hAnsi="Tahoma" w:cs="Tahoma"/>
          <w:sz w:val="22"/>
          <w:szCs w:val="22"/>
        </w:rPr>
        <w:t>noventa e cinco por cento</w:t>
      </w:r>
      <w:r w:rsidRPr="00583287">
        <w:rPr>
          <w:rFonts w:ascii="Tahoma" w:hAnsi="Tahoma" w:cs="Tahoma"/>
          <w:sz w:val="22"/>
          <w:szCs w:val="22"/>
        </w:rPr>
        <w:t xml:space="preserve">) de intervalo de confiança. Portanto, uma inconsistência relevante corresponderá a uma identificação inconsistências em pelo menos </w:t>
      </w:r>
      <w:r w:rsidR="0009472D" w:rsidRPr="00583287">
        <w:rPr>
          <w:rFonts w:ascii="Tahoma" w:hAnsi="Tahoma" w:cs="Tahoma"/>
          <w:sz w:val="22"/>
          <w:szCs w:val="22"/>
        </w:rPr>
        <w:t>3,50</w:t>
      </w:r>
      <w:r w:rsidRPr="00583287">
        <w:rPr>
          <w:rFonts w:ascii="Tahoma" w:hAnsi="Tahoma" w:cs="Tahoma"/>
          <w:sz w:val="22"/>
          <w:szCs w:val="22"/>
        </w:rPr>
        <w:t xml:space="preserve">% </w:t>
      </w:r>
      <w:r w:rsidR="0009472D" w:rsidRPr="00583287">
        <w:rPr>
          <w:rFonts w:ascii="Tahoma" w:hAnsi="Tahoma" w:cs="Tahoma"/>
          <w:sz w:val="22"/>
          <w:szCs w:val="22"/>
        </w:rPr>
        <w:t xml:space="preserve">(três inteiros e cinquenta centésimo por cento) </w:t>
      </w:r>
      <w:r w:rsidRPr="00583287">
        <w:rPr>
          <w:rFonts w:ascii="Tahoma" w:hAnsi="Tahoma" w:cs="Tahoma"/>
          <w:sz w:val="22"/>
          <w:szCs w:val="22"/>
        </w:rPr>
        <w:t xml:space="preserve">dos Itens utilizados na amostra, de forma que mesmo considerando um erro amostral de </w:t>
      </w:r>
      <w:r w:rsidR="0009472D" w:rsidRPr="00583287">
        <w:rPr>
          <w:rFonts w:ascii="Tahoma" w:hAnsi="Tahoma" w:cs="Tahoma"/>
          <w:sz w:val="22"/>
          <w:szCs w:val="22"/>
        </w:rPr>
        <w:t>1,50</w:t>
      </w:r>
      <w:r w:rsidRPr="00583287">
        <w:rPr>
          <w:rFonts w:ascii="Tahoma" w:hAnsi="Tahoma" w:cs="Tahoma"/>
          <w:sz w:val="22"/>
          <w:szCs w:val="22"/>
        </w:rPr>
        <w:t>% (</w:t>
      </w:r>
      <w:r w:rsidR="0009472D" w:rsidRPr="00583287">
        <w:rPr>
          <w:rFonts w:ascii="Tahoma" w:hAnsi="Tahoma" w:cs="Tahoma"/>
          <w:sz w:val="22"/>
          <w:szCs w:val="22"/>
        </w:rPr>
        <w:t>um inteiro e cinquenta centésimo por cento</w:t>
      </w:r>
      <w:r w:rsidRPr="00583287">
        <w:rPr>
          <w:rFonts w:ascii="Tahoma" w:hAnsi="Tahoma" w:cs="Tahoma"/>
          <w:sz w:val="22"/>
          <w:szCs w:val="22"/>
        </w:rPr>
        <w:t xml:space="preserve">), o percentual de Itens com inconsistência de lastro seria limitado a </w:t>
      </w:r>
      <w:r w:rsidR="0009472D" w:rsidRPr="00583287">
        <w:rPr>
          <w:rFonts w:ascii="Tahoma" w:hAnsi="Tahoma" w:cs="Tahoma"/>
          <w:sz w:val="22"/>
          <w:szCs w:val="22"/>
        </w:rPr>
        <w:t xml:space="preserve">5,00% (cinco por cento), </w:t>
      </w:r>
      <w:r w:rsidRPr="00583287">
        <w:rPr>
          <w:rFonts w:ascii="Tahoma" w:hAnsi="Tahoma" w:cs="Tahoma"/>
          <w:sz w:val="22"/>
          <w:szCs w:val="22"/>
        </w:rPr>
        <w:t xml:space="preserve">com </w:t>
      </w:r>
      <w:r w:rsidR="0009472D" w:rsidRPr="00583287">
        <w:rPr>
          <w:rFonts w:ascii="Tahoma" w:hAnsi="Tahoma" w:cs="Tahoma"/>
          <w:sz w:val="22"/>
          <w:szCs w:val="22"/>
        </w:rPr>
        <w:t xml:space="preserve">95,00% (noventa e cinco por cento) </w:t>
      </w:r>
      <w:r w:rsidRPr="00583287">
        <w:rPr>
          <w:rFonts w:ascii="Tahoma" w:hAnsi="Tahoma" w:cs="Tahoma"/>
          <w:sz w:val="22"/>
          <w:szCs w:val="22"/>
        </w:rPr>
        <w:t xml:space="preserve">de intervalo de confiança. Caso a verificação de </w:t>
      </w:r>
      <w:r w:rsidR="001A3B1E" w:rsidRPr="00583287">
        <w:rPr>
          <w:rFonts w:ascii="Tahoma" w:hAnsi="Tahoma" w:cs="Tahoma"/>
          <w:sz w:val="22"/>
          <w:szCs w:val="22"/>
        </w:rPr>
        <w:t>i</w:t>
      </w:r>
      <w:r w:rsidRPr="00583287">
        <w:rPr>
          <w:rFonts w:ascii="Tahoma" w:hAnsi="Tahoma" w:cs="Tahoma"/>
          <w:sz w:val="22"/>
          <w:szCs w:val="22"/>
        </w:rPr>
        <w:t xml:space="preserve">tens seja realizada sem aplicação do conceito de amostragem (quantidade de </w:t>
      </w:r>
      <w:r w:rsidR="001A3B1E" w:rsidRPr="00583287">
        <w:rPr>
          <w:rFonts w:ascii="Tahoma" w:hAnsi="Tahoma" w:cs="Tahoma"/>
          <w:sz w:val="22"/>
          <w:szCs w:val="22"/>
        </w:rPr>
        <w:t>i</w:t>
      </w:r>
      <w:r w:rsidRPr="00583287">
        <w:rPr>
          <w:rFonts w:ascii="Tahoma" w:hAnsi="Tahoma" w:cs="Tahoma"/>
          <w:sz w:val="22"/>
          <w:szCs w:val="22"/>
        </w:rPr>
        <w:t xml:space="preserve">tens menor ou igual a </w:t>
      </w:r>
      <w:r w:rsidR="0009472D" w:rsidRPr="00583287">
        <w:rPr>
          <w:rFonts w:ascii="Tahoma" w:hAnsi="Tahoma" w:cs="Tahoma"/>
          <w:sz w:val="22"/>
          <w:szCs w:val="22"/>
        </w:rPr>
        <w:t>300</w:t>
      </w:r>
      <w:r w:rsidRPr="00583287">
        <w:rPr>
          <w:rFonts w:ascii="Tahoma" w:hAnsi="Tahoma" w:cs="Tahoma"/>
          <w:sz w:val="22"/>
          <w:szCs w:val="22"/>
        </w:rPr>
        <w:t xml:space="preserve"> </w:t>
      </w:r>
      <w:r w:rsidR="0009472D" w:rsidRPr="00583287">
        <w:rPr>
          <w:rFonts w:ascii="Tahoma" w:hAnsi="Tahoma" w:cs="Tahoma"/>
          <w:sz w:val="22"/>
          <w:szCs w:val="22"/>
        </w:rPr>
        <w:t xml:space="preserve">(trezentos), </w:t>
      </w:r>
      <w:r w:rsidRPr="00583287">
        <w:rPr>
          <w:rFonts w:ascii="Tahoma" w:hAnsi="Tahoma" w:cs="Tahoma"/>
          <w:sz w:val="22"/>
          <w:szCs w:val="22"/>
        </w:rPr>
        <w:t xml:space="preserve">uma inconsistência relevante corresponderá a uma identificação de inconsistências individuais em pelo menos </w:t>
      </w:r>
      <w:r w:rsidR="0009472D" w:rsidRPr="00583287">
        <w:rPr>
          <w:rFonts w:ascii="Tahoma" w:hAnsi="Tahoma" w:cs="Tahoma"/>
          <w:sz w:val="22"/>
          <w:szCs w:val="22"/>
        </w:rPr>
        <w:t>5,00</w:t>
      </w:r>
      <w:r w:rsidRPr="00583287">
        <w:rPr>
          <w:rFonts w:ascii="Tahoma" w:hAnsi="Tahoma" w:cs="Tahoma"/>
          <w:sz w:val="22"/>
          <w:szCs w:val="22"/>
        </w:rPr>
        <w:t xml:space="preserve">% </w:t>
      </w:r>
      <w:r w:rsidR="0009472D" w:rsidRPr="00583287">
        <w:rPr>
          <w:rFonts w:ascii="Tahoma" w:hAnsi="Tahoma" w:cs="Tahoma"/>
          <w:sz w:val="22"/>
          <w:szCs w:val="22"/>
        </w:rPr>
        <w:t xml:space="preserve">(cinco por cento) </w:t>
      </w:r>
      <w:r w:rsidRPr="00583287">
        <w:rPr>
          <w:rFonts w:ascii="Tahoma" w:hAnsi="Tahoma" w:cs="Tahoma"/>
          <w:sz w:val="22"/>
          <w:szCs w:val="22"/>
        </w:rPr>
        <w:t>dos documentos verificados;</w:t>
      </w:r>
    </w:p>
    <w:p w14:paraId="5F8CEBBD" w14:textId="77777777" w:rsidR="00CA763D" w:rsidRPr="00583287" w:rsidRDefault="00CA763D" w:rsidP="00E57F75">
      <w:pPr>
        <w:tabs>
          <w:tab w:val="left" w:pos="851"/>
        </w:tabs>
        <w:spacing w:line="320" w:lineRule="atLeast"/>
        <w:rPr>
          <w:rFonts w:ascii="Tahoma" w:hAnsi="Tahoma" w:cs="Tahoma"/>
          <w:sz w:val="22"/>
          <w:szCs w:val="22"/>
        </w:rPr>
      </w:pPr>
    </w:p>
    <w:p w14:paraId="3C3C8DAC" w14:textId="1432A801"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lastRenderedPageBreak/>
        <w:t>Índice de Cobertura</w:t>
      </w:r>
      <w:r w:rsidRPr="00583287">
        <w:rPr>
          <w:rFonts w:ascii="Tahoma" w:hAnsi="Tahoma" w:cs="Tahoma"/>
          <w:sz w:val="22"/>
          <w:szCs w:val="22"/>
        </w:rPr>
        <w:t xml:space="preserve">: o índice determinado pela Emissora, em cada Data de Verificação e em cada Data de Oferta, por meio da fórmula abaixo, sendo certo que </w:t>
      </w:r>
      <w:r w:rsidRPr="00583287">
        <w:rPr>
          <w:rFonts w:ascii="Tahoma" w:hAnsi="Tahoma" w:cs="Tahoma"/>
          <w:b/>
          <w:sz w:val="22"/>
          <w:szCs w:val="22"/>
        </w:rPr>
        <w:t>(i)</w:t>
      </w:r>
      <w:r w:rsidR="00FE31F9" w:rsidRPr="007B5A72">
        <w:rPr>
          <w:rFonts w:ascii="Tahoma" w:hAnsi="Tahoma"/>
          <w:b/>
          <w:sz w:val="22"/>
        </w:rPr>
        <w:t xml:space="preserve"> </w:t>
      </w:r>
      <w:r w:rsidR="00FE31F9" w:rsidRPr="000969AA">
        <w:rPr>
          <w:rFonts w:ascii="Tahoma" w:hAnsi="Tahoma" w:cs="Tahoma"/>
          <w:sz w:val="22"/>
          <w:szCs w:val="22"/>
        </w:rPr>
        <w:t xml:space="preserve">o Valor </w:t>
      </w:r>
      <w:r w:rsidR="00162626">
        <w:rPr>
          <w:rFonts w:ascii="Tahoma" w:hAnsi="Tahoma" w:cs="Tahoma"/>
          <w:sz w:val="22"/>
          <w:szCs w:val="22"/>
        </w:rPr>
        <w:t>Presente</w:t>
      </w:r>
      <w:r w:rsidRPr="00126FB5">
        <w:rPr>
          <w:rFonts w:ascii="Tahoma" w:hAnsi="Tahoma" w:cs="Tahoma"/>
          <w:sz w:val="22"/>
          <w:szCs w:val="22"/>
        </w:rPr>
        <w:t xml:space="preserve">, </w:t>
      </w:r>
      <w:r w:rsidRPr="00FE31F9">
        <w:rPr>
          <w:rFonts w:ascii="Tahoma" w:hAnsi="Tahoma" w:cs="Tahoma"/>
          <w:sz w:val="22"/>
          <w:szCs w:val="22"/>
        </w:rPr>
        <w:t xml:space="preserve">considerando os fluxos de caixa com vencimento até </w:t>
      </w:r>
      <w:r w:rsidR="00FE31F9" w:rsidRPr="000969AA">
        <w:rPr>
          <w:rFonts w:ascii="Tahoma" w:hAnsi="Tahoma" w:cs="Tahoma"/>
          <w:sz w:val="22"/>
          <w:szCs w:val="22"/>
        </w:rPr>
        <w:t xml:space="preserve">o </w:t>
      </w:r>
      <w:r w:rsidR="00C6738D">
        <w:rPr>
          <w:rFonts w:ascii="Tahoma" w:hAnsi="Tahoma" w:cs="Tahoma"/>
          <w:sz w:val="22"/>
          <w:szCs w:val="22"/>
        </w:rPr>
        <w:t>15</w:t>
      </w:r>
      <w:r w:rsidR="00126FB5">
        <w:rPr>
          <w:rFonts w:ascii="Tahoma" w:hAnsi="Tahoma" w:cs="Tahoma"/>
          <w:sz w:val="22"/>
          <w:szCs w:val="22"/>
        </w:rPr>
        <w:t xml:space="preserve"> de </w:t>
      </w:r>
      <w:r w:rsidR="0018592B">
        <w:rPr>
          <w:rFonts w:ascii="Tahoma" w:hAnsi="Tahoma" w:cs="Tahoma"/>
          <w:sz w:val="22"/>
          <w:szCs w:val="22"/>
        </w:rPr>
        <w:t xml:space="preserve">abril </w:t>
      </w:r>
      <w:r w:rsidR="00126FB5">
        <w:rPr>
          <w:rFonts w:ascii="Tahoma" w:hAnsi="Tahoma" w:cs="Tahoma"/>
          <w:sz w:val="22"/>
          <w:szCs w:val="22"/>
        </w:rPr>
        <w:t xml:space="preserve">de </w:t>
      </w:r>
      <w:r w:rsidR="00FE31F9" w:rsidRPr="000969AA">
        <w:rPr>
          <w:rFonts w:ascii="Tahoma" w:hAnsi="Tahoma" w:cs="Tahoma"/>
          <w:sz w:val="22"/>
          <w:szCs w:val="22"/>
        </w:rPr>
        <w:t>2028</w:t>
      </w:r>
      <w:r w:rsidRPr="00FE31F9">
        <w:rPr>
          <w:rFonts w:ascii="Tahoma" w:hAnsi="Tahoma" w:cs="Tahoma"/>
          <w:sz w:val="22"/>
          <w:szCs w:val="22"/>
        </w:rPr>
        <w:t xml:space="preserve">, líquidos de provisão para devedores duvidosos definida </w:t>
      </w:r>
      <w:r w:rsidR="00202E37">
        <w:rPr>
          <w:rFonts w:ascii="Tahoma" w:hAnsi="Tahoma" w:cs="Tahoma"/>
          <w:sz w:val="22"/>
          <w:szCs w:val="22"/>
        </w:rPr>
        <w:t>no Anexo V</w:t>
      </w:r>
      <w:r w:rsidRPr="00FE31F9">
        <w:rPr>
          <w:rFonts w:ascii="Tahoma" w:hAnsi="Tahoma" w:cs="Tahoma"/>
          <w:sz w:val="22"/>
          <w:szCs w:val="22"/>
        </w:rPr>
        <w:t xml:space="preserve">, </w:t>
      </w:r>
      <w:r w:rsidR="00162626">
        <w:rPr>
          <w:rFonts w:ascii="Tahoma" w:hAnsi="Tahoma" w:cs="Tahoma"/>
          <w:sz w:val="22"/>
          <w:szCs w:val="22"/>
        </w:rPr>
        <w:t>será determinado com</w:t>
      </w:r>
      <w:r w:rsidR="00162626" w:rsidRPr="00FE31F9">
        <w:rPr>
          <w:rFonts w:ascii="Tahoma" w:hAnsi="Tahoma" w:cs="Tahoma"/>
          <w:sz w:val="22"/>
          <w:szCs w:val="22"/>
        </w:rPr>
        <w:t xml:space="preserve"> </w:t>
      </w:r>
      <w:r w:rsidR="00126FB5" w:rsidRPr="00FE31F9">
        <w:rPr>
          <w:rFonts w:ascii="Tahoma" w:hAnsi="Tahoma" w:cs="Tahoma"/>
          <w:sz w:val="22"/>
          <w:szCs w:val="22"/>
        </w:rPr>
        <w:t>data</w:t>
      </w:r>
      <w:r w:rsidR="00126FB5">
        <w:rPr>
          <w:rFonts w:ascii="Tahoma" w:hAnsi="Tahoma" w:cs="Tahoma"/>
          <w:sz w:val="22"/>
          <w:szCs w:val="22"/>
        </w:rPr>
        <w:t>-</w:t>
      </w:r>
      <w:r w:rsidRPr="00FE31F9">
        <w:rPr>
          <w:rFonts w:ascii="Tahoma" w:hAnsi="Tahoma" w:cs="Tahoma"/>
          <w:sz w:val="22"/>
          <w:szCs w:val="22"/>
        </w:rPr>
        <w:t>base correspondente ao Dia Útil anterior à Data de Verificação ou em cada Data de Oferta</w:t>
      </w:r>
      <w:r w:rsidR="003B70C9" w:rsidRPr="00FE31F9">
        <w:rPr>
          <w:rFonts w:ascii="Tahoma" w:hAnsi="Tahoma" w:cs="Tahoma"/>
          <w:sz w:val="22"/>
          <w:szCs w:val="22"/>
        </w:rPr>
        <w:t>;</w:t>
      </w:r>
      <w:r w:rsidR="003B70C9" w:rsidRPr="00FE31F9">
        <w:rPr>
          <w:rFonts w:ascii="Tahoma" w:hAnsi="Tahoma"/>
          <w:sz w:val="22"/>
        </w:rPr>
        <w:t xml:space="preserve"> </w:t>
      </w:r>
      <w:r w:rsidRPr="00FE31F9">
        <w:rPr>
          <w:rFonts w:ascii="Tahoma" w:hAnsi="Tahoma" w:cs="Tahoma"/>
          <w:b/>
          <w:sz w:val="22"/>
          <w:szCs w:val="22"/>
        </w:rPr>
        <w:t>(</w:t>
      </w:r>
      <w:proofErr w:type="spellStart"/>
      <w:r w:rsidRPr="00FE31F9">
        <w:rPr>
          <w:rFonts w:ascii="Tahoma" w:hAnsi="Tahoma" w:cs="Tahoma"/>
          <w:b/>
          <w:sz w:val="22"/>
          <w:szCs w:val="22"/>
        </w:rPr>
        <w:t>ii</w:t>
      </w:r>
      <w:proofErr w:type="spellEnd"/>
      <w:r w:rsidRPr="00FE31F9">
        <w:rPr>
          <w:rFonts w:ascii="Tahoma" w:hAnsi="Tahoma" w:cs="Tahoma"/>
          <w:b/>
          <w:sz w:val="22"/>
          <w:szCs w:val="22"/>
        </w:rPr>
        <w:t>)</w:t>
      </w:r>
      <w:r w:rsidRPr="00583287">
        <w:rPr>
          <w:rFonts w:ascii="Tahoma" w:hAnsi="Tahoma" w:cs="Tahoma"/>
          <w:sz w:val="22"/>
          <w:szCs w:val="22"/>
        </w:rPr>
        <w:t xml:space="preserve"> o Valor das Disponibilidades será determinado com </w:t>
      </w:r>
      <w:r w:rsidR="00126FB5" w:rsidRPr="00583287">
        <w:rPr>
          <w:rFonts w:ascii="Tahoma" w:hAnsi="Tahoma" w:cs="Tahoma"/>
          <w:sz w:val="22"/>
          <w:szCs w:val="22"/>
        </w:rPr>
        <w:t>data</w:t>
      </w:r>
      <w:r w:rsidR="00126FB5">
        <w:rPr>
          <w:rFonts w:ascii="Tahoma" w:hAnsi="Tahoma" w:cs="Tahoma"/>
          <w:sz w:val="22"/>
          <w:szCs w:val="22"/>
        </w:rPr>
        <w:t>-</w:t>
      </w:r>
      <w:r w:rsidRPr="00583287">
        <w:rPr>
          <w:rFonts w:ascii="Tahoma" w:hAnsi="Tahoma" w:cs="Tahoma"/>
          <w:sz w:val="22"/>
          <w:szCs w:val="22"/>
        </w:rPr>
        <w:t xml:space="preserve">base correspondente ao Dia Útil anterior à Data de Verificação e será líquido da Reserva de Despesas e Encargos; e </w:t>
      </w:r>
      <w:r w:rsidRPr="00583287">
        <w:rPr>
          <w:rFonts w:ascii="Tahoma" w:hAnsi="Tahoma" w:cs="Tahoma"/>
          <w:b/>
          <w:sz w:val="22"/>
          <w:szCs w:val="22"/>
        </w:rPr>
        <w:t>(</w:t>
      </w:r>
      <w:proofErr w:type="spellStart"/>
      <w:r w:rsidRPr="00583287">
        <w:rPr>
          <w:rFonts w:ascii="Tahoma" w:hAnsi="Tahoma" w:cs="Tahoma"/>
          <w:b/>
          <w:sz w:val="22"/>
          <w:szCs w:val="22"/>
        </w:rPr>
        <w:t>i</w:t>
      </w:r>
      <w:r w:rsidR="006C08C5" w:rsidRPr="00583287">
        <w:rPr>
          <w:rFonts w:ascii="Tahoma" w:hAnsi="Tahoma" w:cs="Tahoma"/>
          <w:b/>
          <w:sz w:val="22"/>
          <w:szCs w:val="22"/>
        </w:rPr>
        <w:t>ii</w:t>
      </w:r>
      <w:proofErr w:type="spellEnd"/>
      <w:r w:rsidRPr="00583287">
        <w:rPr>
          <w:rFonts w:ascii="Tahoma" w:hAnsi="Tahoma" w:cs="Tahoma"/>
          <w:b/>
          <w:sz w:val="22"/>
          <w:szCs w:val="22"/>
        </w:rPr>
        <w:t>)</w:t>
      </w:r>
      <w:r w:rsidRPr="00583287">
        <w:rPr>
          <w:rFonts w:ascii="Tahoma" w:hAnsi="Tahoma" w:cs="Tahoma"/>
          <w:sz w:val="22"/>
          <w:szCs w:val="22"/>
        </w:rPr>
        <w:t xml:space="preserve"> o Índice de Cobertura da Primeira Série deverá ser calculado </w:t>
      </w:r>
      <w:r w:rsidRPr="00583287">
        <w:rPr>
          <w:rFonts w:ascii="Tahoma" w:hAnsi="Tahoma" w:cs="Tahoma"/>
          <w:i/>
          <w:sz w:val="22"/>
          <w:szCs w:val="22"/>
        </w:rPr>
        <w:t>pro forma</w:t>
      </w:r>
      <w:r w:rsidRPr="00583287">
        <w:rPr>
          <w:rFonts w:ascii="Tahoma" w:hAnsi="Tahoma" w:cs="Tahoma"/>
          <w:sz w:val="22"/>
          <w:szCs w:val="22"/>
        </w:rPr>
        <w:t xml:space="preserve"> o pagamento das Debêntures no mês em questão, para efeitos do cálculo do saldo das Debêntures da Primeira Série e para efeitos da determinação do Valor das Disponibilidades;</w:t>
      </w:r>
      <w:r w:rsidR="005A50A6" w:rsidRPr="00583287">
        <w:rPr>
          <w:rFonts w:ascii="Tahoma" w:hAnsi="Tahoma" w:cs="Tahoma"/>
          <w:sz w:val="22"/>
          <w:szCs w:val="22"/>
        </w:rPr>
        <w:t xml:space="preserve"> </w:t>
      </w:r>
    </w:p>
    <w:p w14:paraId="7A13DB6B" w14:textId="77777777" w:rsidR="00CA763D" w:rsidRPr="00583287" w:rsidRDefault="00CA763D" w:rsidP="00E57F75">
      <w:pPr>
        <w:pStyle w:val="ListaColorida-nfase12"/>
        <w:spacing w:after="0" w:line="320" w:lineRule="atLeast"/>
        <w:ind w:left="1418" w:right="-22"/>
        <w:rPr>
          <w:rFonts w:ascii="Tahoma" w:hAnsi="Tahoma" w:cs="Tahoma"/>
        </w:rPr>
      </w:pPr>
    </w:p>
    <w:p w14:paraId="66D59333" w14:textId="77777777" w:rsidR="00CA763D" w:rsidRPr="00583287" w:rsidRDefault="00CA763D" w:rsidP="00E57F75">
      <w:pPr>
        <w:pStyle w:val="PargrafodaLista"/>
        <w:spacing w:line="320" w:lineRule="atLeast"/>
        <w:ind w:right="-22"/>
        <w:rPr>
          <w:rFonts w:ascii="Tahoma" w:hAnsi="Tahoma" w:cs="Tahoma"/>
          <w:sz w:val="22"/>
          <w:szCs w:val="22"/>
        </w:rPr>
      </w:pPr>
    </w:p>
    <w:bookmarkStart w:id="446" w:name="_Hlk84785070"/>
    <w:p w14:paraId="2A7D0B22" w14:textId="74EF37D4" w:rsidR="00CA763D" w:rsidRPr="00EE1D68" w:rsidRDefault="001E3C35" w:rsidP="00E57F75">
      <w:pPr>
        <w:spacing w:line="320" w:lineRule="atLeast"/>
        <w:ind w:right="-22"/>
        <w:rPr>
          <w:rFonts w:ascii="Tahoma" w:hAnsi="Tahoma" w:cs="Tahoma"/>
          <w:sz w:val="22"/>
          <w:szCs w:val="22"/>
        </w:rPr>
      </w:pPr>
      <m:oMathPara>
        <m:oMath>
          <m:f>
            <m:fPr>
              <m:ctrlPr>
                <w:rPr>
                  <w:rFonts w:ascii="Cambria Math" w:hAnsi="Cambria Math" w:cs="Tahoma"/>
                  <w:sz w:val="22"/>
                  <w:szCs w:val="22"/>
                </w:rPr>
              </m:ctrlPr>
            </m:fPr>
            <m:num>
              <m:eqArr>
                <m:eqArrPr>
                  <m:ctrlPr>
                    <w:rPr>
                      <w:rFonts w:ascii="Cambria Math" w:hAnsi="Cambria Math" w:cs="Tahoma"/>
                      <w:sz w:val="22"/>
                      <w:szCs w:val="22"/>
                    </w:rPr>
                  </m:ctrlPr>
                </m:eqArrPr>
                <m:e>
                  <m:d>
                    <m:dPr>
                      <m:ctrlPr>
                        <w:rPr>
                          <w:rFonts w:ascii="Cambria Math" w:hAnsi="Cambria Math" w:cs="Tahoma"/>
                          <w:sz w:val="22"/>
                          <w:szCs w:val="22"/>
                        </w:rPr>
                      </m:ctrlPr>
                    </m:dPr>
                    <m:e>
                      <m:r>
                        <m:rPr>
                          <m:sty m:val="p"/>
                        </m:rPr>
                        <w:rPr>
                          <w:rFonts w:ascii="Cambria Math" w:hAnsi="Cambria Math" w:cs="Tahoma"/>
                          <w:sz w:val="22"/>
                          <w:szCs w:val="22"/>
                        </w:rPr>
                        <m:t>Valor Presente dos Direitos Creditórios até 15 de abril de 2028</m:t>
                      </m:r>
                    </m:e>
                  </m:d>
                </m:e>
                <m:e>
                  <m:r>
                    <w:rPr>
                      <w:rFonts w:ascii="Cambria Math" w:hAnsi="Cambria Math" w:cs="Tahoma"/>
                      <w:sz w:val="22"/>
                      <w:szCs w:val="22"/>
                    </w:rPr>
                    <m:t>×</m:t>
                  </m:r>
                  <m:ctrlPr>
                    <w:rPr>
                      <w:rFonts w:ascii="Cambria Math" w:eastAsia="Cambria Math" w:hAnsi="Cambria Math" w:cs="Tahoma"/>
                      <w:sz w:val="22"/>
                      <w:szCs w:val="22"/>
                    </w:rPr>
                  </m:ctrlPr>
                </m:e>
                <m:e>
                  <m:r>
                    <m:rPr>
                      <m:sty m:val="p"/>
                    </m:rPr>
                    <w:rPr>
                      <w:rFonts w:ascii="Cambria Math" w:hAnsi="Cambria Math" w:cs="Tahoma"/>
                      <w:sz w:val="22"/>
                      <w:szCs w:val="22"/>
                    </w:rPr>
                    <m:t xml:space="preserve">Fator de Ponderação da Primeira Série </m:t>
                  </m:r>
                </m:e>
                <m:e>
                  <m:r>
                    <m:rPr>
                      <m:sty m:val="p"/>
                    </m:rPr>
                    <w:rPr>
                      <w:rFonts w:ascii="Cambria Math" w:hAnsi="Cambria Math" w:cs="Tahoma"/>
                      <w:sz w:val="22"/>
                      <w:szCs w:val="22"/>
                    </w:rPr>
                    <m:t>+</m:t>
                  </m:r>
                </m:e>
                <m:e>
                  <m:r>
                    <m:rPr>
                      <m:sty m:val="p"/>
                    </m:rPr>
                    <w:rPr>
                      <w:rFonts w:ascii="Cambria Math" w:hAnsi="Cambria Math" w:cs="Tahoma"/>
                      <w:sz w:val="22"/>
                      <w:szCs w:val="22"/>
                    </w:rPr>
                    <m:t>Valor das Disponibilidades</m:t>
                  </m:r>
                </m:e>
              </m:eqArr>
            </m:num>
            <m:den>
              <m:r>
                <m:rPr>
                  <m:sty m:val="p"/>
                </m:rPr>
                <w:rPr>
                  <w:rFonts w:ascii="Cambria Math" w:hAnsi="Cambria Math" w:cs="Tahoma"/>
                  <w:sz w:val="22"/>
                  <w:szCs w:val="22"/>
                </w:rPr>
                <m:t xml:space="preserve">saldo devedor das Debêntures da Primeira Serie </m:t>
              </m:r>
            </m:den>
          </m:f>
        </m:oMath>
      </m:oMathPara>
    </w:p>
    <w:bookmarkEnd w:id="446"/>
    <w:p w14:paraId="1A20D7A5" w14:textId="77777777" w:rsidR="00CA763D" w:rsidRPr="00D4459F" w:rsidRDefault="00CA763D" w:rsidP="00E57F75">
      <w:pPr>
        <w:tabs>
          <w:tab w:val="left" w:pos="851"/>
        </w:tabs>
        <w:spacing w:line="320" w:lineRule="atLeast"/>
        <w:rPr>
          <w:rFonts w:ascii="Tahoma" w:hAnsi="Tahoma" w:cs="Tahoma"/>
          <w:sz w:val="22"/>
          <w:szCs w:val="22"/>
        </w:rPr>
      </w:pPr>
    </w:p>
    <w:p w14:paraId="78FD8292" w14:textId="77777777" w:rsidR="00CA763D" w:rsidRPr="00BB46AE"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811A49">
        <w:rPr>
          <w:rFonts w:ascii="Tahoma" w:hAnsi="Tahoma" w:cs="Tahoma"/>
          <w:sz w:val="22"/>
          <w:szCs w:val="22"/>
          <w:u w:val="single"/>
        </w:rPr>
        <w:t>INSS</w:t>
      </w:r>
      <w:r w:rsidRPr="00811A49">
        <w:rPr>
          <w:rFonts w:ascii="Tahoma" w:hAnsi="Tahoma" w:cs="Tahoma"/>
          <w:sz w:val="22"/>
          <w:szCs w:val="22"/>
        </w:rPr>
        <w:t>: o Instituto Nacional do Seguro Social – INSS, autarquia vinculada ao Ministério da Economia;</w:t>
      </w:r>
    </w:p>
    <w:p w14:paraId="30870CA2" w14:textId="77777777" w:rsidR="00CA763D" w:rsidRPr="00785233" w:rsidRDefault="00CA763D" w:rsidP="00E57F75">
      <w:pPr>
        <w:tabs>
          <w:tab w:val="left" w:pos="851"/>
        </w:tabs>
        <w:spacing w:line="320" w:lineRule="atLeast"/>
        <w:rPr>
          <w:rFonts w:ascii="Tahoma" w:hAnsi="Tahoma" w:cs="Tahoma"/>
          <w:sz w:val="22"/>
          <w:szCs w:val="22"/>
        </w:rPr>
      </w:pPr>
    </w:p>
    <w:p w14:paraId="47FC646A"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785233">
        <w:rPr>
          <w:rFonts w:ascii="Tahoma" w:hAnsi="Tahoma" w:cs="Tahoma"/>
          <w:sz w:val="22"/>
          <w:szCs w:val="22"/>
          <w:u w:val="single"/>
        </w:rPr>
        <w:t>Instituições Autorizadas</w:t>
      </w:r>
      <w:r w:rsidRPr="00785233">
        <w:rPr>
          <w:rFonts w:ascii="Tahoma" w:hAnsi="Tahoma" w:cs="Tahoma"/>
          <w:sz w:val="22"/>
          <w:szCs w:val="22"/>
        </w:rPr>
        <w:t xml:space="preserve">: </w:t>
      </w:r>
      <w:r w:rsidRPr="00583287">
        <w:rPr>
          <w:rFonts w:ascii="Tahoma" w:hAnsi="Tahoma" w:cs="Tahoma"/>
          <w:sz w:val="22"/>
          <w:szCs w:val="22"/>
        </w:rPr>
        <w:t xml:space="preserve"> </w:t>
      </w:r>
      <w:r w:rsidR="00DA5C71" w:rsidRPr="00583287">
        <w:rPr>
          <w:rFonts w:ascii="Tahoma" w:hAnsi="Tahoma" w:cs="Tahoma"/>
          <w:sz w:val="22"/>
          <w:szCs w:val="22"/>
        </w:rPr>
        <w:t xml:space="preserve">Qualquer das seguintes instituições financeiras: </w:t>
      </w:r>
      <w:r w:rsidR="00DA5C71" w:rsidRPr="00FC73A6">
        <w:rPr>
          <w:rFonts w:ascii="Tahoma" w:hAnsi="Tahoma"/>
          <w:sz w:val="22"/>
        </w:rPr>
        <w:t>(a)</w:t>
      </w:r>
      <w:r w:rsidR="00DA5C71" w:rsidRPr="00583287">
        <w:rPr>
          <w:rFonts w:ascii="Tahoma" w:hAnsi="Tahoma" w:cs="Tahoma"/>
          <w:sz w:val="22"/>
          <w:szCs w:val="22"/>
        </w:rPr>
        <w:t xml:space="preserve"> Banco Bradesco S.A., </w:t>
      </w:r>
      <w:r w:rsidR="00DA5C71" w:rsidRPr="00FC73A6">
        <w:rPr>
          <w:rFonts w:ascii="Tahoma" w:hAnsi="Tahoma"/>
          <w:sz w:val="22"/>
        </w:rPr>
        <w:t>(b)</w:t>
      </w:r>
      <w:r w:rsidR="00DA5C71" w:rsidRPr="00583287">
        <w:rPr>
          <w:rFonts w:ascii="Tahoma" w:hAnsi="Tahoma" w:cs="Tahoma"/>
          <w:sz w:val="22"/>
          <w:szCs w:val="22"/>
        </w:rPr>
        <w:t xml:space="preserve"> Banco Santander (Brasil) S.A., </w:t>
      </w:r>
      <w:r w:rsidR="00DA5C71" w:rsidRPr="00FC73A6">
        <w:rPr>
          <w:rFonts w:ascii="Tahoma" w:hAnsi="Tahoma"/>
          <w:sz w:val="22"/>
        </w:rPr>
        <w:t>(c)</w:t>
      </w:r>
      <w:r w:rsidR="00DA5C71" w:rsidRPr="00583287">
        <w:rPr>
          <w:rFonts w:ascii="Tahoma" w:hAnsi="Tahoma" w:cs="Tahoma"/>
          <w:sz w:val="22"/>
          <w:szCs w:val="22"/>
        </w:rPr>
        <w:t xml:space="preserve"> Banco do Brasil S.A., </w:t>
      </w:r>
      <w:r w:rsidR="00DA5C71" w:rsidRPr="00FC73A6">
        <w:rPr>
          <w:rFonts w:ascii="Tahoma" w:hAnsi="Tahoma"/>
          <w:sz w:val="22"/>
        </w:rPr>
        <w:t>(d)</w:t>
      </w:r>
      <w:r w:rsidR="00DA5C71" w:rsidRPr="00583287">
        <w:rPr>
          <w:rFonts w:ascii="Tahoma" w:hAnsi="Tahoma" w:cs="Tahoma"/>
          <w:sz w:val="22"/>
          <w:szCs w:val="22"/>
        </w:rPr>
        <w:t xml:space="preserve"> Caixa Econômica Federal ou </w:t>
      </w:r>
      <w:r w:rsidR="00DA5C71" w:rsidRPr="00FC73A6">
        <w:rPr>
          <w:rFonts w:ascii="Tahoma" w:hAnsi="Tahoma"/>
          <w:sz w:val="22"/>
        </w:rPr>
        <w:t>(e)</w:t>
      </w:r>
      <w:r w:rsidR="00DA5C71" w:rsidRPr="00583287">
        <w:rPr>
          <w:rFonts w:ascii="Tahoma" w:hAnsi="Tahoma" w:cs="Tahoma"/>
          <w:sz w:val="22"/>
          <w:szCs w:val="22"/>
        </w:rPr>
        <w:t xml:space="preserve"> Banco Itaú Unibanco S.A., </w:t>
      </w:r>
      <w:r w:rsidRPr="00583287">
        <w:rPr>
          <w:rFonts w:ascii="Tahoma" w:hAnsi="Tahoma" w:cs="Tahoma"/>
          <w:sz w:val="22"/>
          <w:szCs w:val="22"/>
        </w:rPr>
        <w:t xml:space="preserve"> desde que possua classificação de risco de crédito de longo prazo, atribuída pela Agência Classificadora de Risco Autorizada, no mínimo igual ou superior ao maior entre </w:t>
      </w:r>
      <w:r w:rsidRPr="00583287">
        <w:rPr>
          <w:rFonts w:ascii="Tahoma" w:hAnsi="Tahoma" w:cs="Tahoma"/>
          <w:b/>
          <w:bCs/>
          <w:sz w:val="22"/>
          <w:szCs w:val="22"/>
        </w:rPr>
        <w:t>(</w:t>
      </w:r>
      <w:r w:rsidR="004A2C95">
        <w:rPr>
          <w:rFonts w:ascii="Tahoma" w:hAnsi="Tahoma" w:cs="Tahoma"/>
          <w:b/>
          <w:bCs/>
          <w:sz w:val="22"/>
          <w:szCs w:val="22"/>
        </w:rPr>
        <w:t>i</w:t>
      </w:r>
      <w:r w:rsidRPr="00583287">
        <w:rPr>
          <w:rFonts w:ascii="Tahoma" w:hAnsi="Tahoma" w:cs="Tahoma"/>
          <w:b/>
          <w:bCs/>
          <w:sz w:val="22"/>
          <w:szCs w:val="22"/>
        </w:rPr>
        <w:t>)</w:t>
      </w:r>
      <w:r w:rsidRPr="00583287">
        <w:rPr>
          <w:rFonts w:ascii="Tahoma" w:hAnsi="Tahoma" w:cs="Tahoma"/>
          <w:sz w:val="22"/>
          <w:szCs w:val="22"/>
        </w:rPr>
        <w:t xml:space="preserve"> a mais elevada classificação de risco atribuída às Debêntures da Primeira Série e </w:t>
      </w:r>
      <w:r w:rsidRPr="00583287">
        <w:rPr>
          <w:rFonts w:ascii="Tahoma" w:hAnsi="Tahoma" w:cs="Tahoma"/>
          <w:b/>
          <w:bCs/>
          <w:sz w:val="22"/>
          <w:szCs w:val="22"/>
        </w:rPr>
        <w:t>(</w:t>
      </w:r>
      <w:proofErr w:type="spellStart"/>
      <w:r w:rsidR="004A2C95">
        <w:rPr>
          <w:rFonts w:ascii="Tahoma" w:hAnsi="Tahoma" w:cs="Tahoma"/>
          <w:b/>
          <w:bCs/>
          <w:sz w:val="22"/>
          <w:szCs w:val="22"/>
        </w:rPr>
        <w:t>ii</w:t>
      </w:r>
      <w:proofErr w:type="spellEnd"/>
      <w:r w:rsidRPr="00583287">
        <w:rPr>
          <w:rFonts w:ascii="Tahoma" w:hAnsi="Tahoma" w:cs="Tahoma"/>
          <w:b/>
          <w:bCs/>
          <w:sz w:val="22"/>
          <w:szCs w:val="22"/>
        </w:rPr>
        <w:t>)</w:t>
      </w:r>
      <w:r w:rsidRPr="00583287">
        <w:rPr>
          <w:rFonts w:ascii="Tahoma" w:hAnsi="Tahoma" w:cs="Tahoma"/>
          <w:sz w:val="22"/>
          <w:szCs w:val="22"/>
        </w:rPr>
        <w:t xml:space="preserve"> </w:t>
      </w:r>
      <w:proofErr w:type="spellStart"/>
      <w:r w:rsidR="00DA5C71" w:rsidRPr="00583287">
        <w:rPr>
          <w:rFonts w:ascii="Tahoma" w:hAnsi="Tahoma" w:cs="Tahoma"/>
          <w:sz w:val="22"/>
          <w:szCs w:val="22"/>
        </w:rPr>
        <w:t>br.AA</w:t>
      </w:r>
      <w:proofErr w:type="spellEnd"/>
      <w:r w:rsidR="00DA5C71" w:rsidRPr="00583287">
        <w:rPr>
          <w:rFonts w:ascii="Tahoma" w:hAnsi="Tahoma" w:cs="Tahoma"/>
          <w:sz w:val="22"/>
          <w:szCs w:val="22"/>
        </w:rPr>
        <w:t xml:space="preserve">, </w:t>
      </w:r>
      <w:r w:rsidRPr="00583287">
        <w:rPr>
          <w:rFonts w:ascii="Tahoma" w:hAnsi="Tahoma" w:cs="Tahoma"/>
          <w:sz w:val="22"/>
          <w:szCs w:val="22"/>
        </w:rPr>
        <w:t>os quais poderão ser emissores dos ativos ou administradores dos fundos de investimento enquadrados como Investimentos Permitidos;</w:t>
      </w:r>
    </w:p>
    <w:p w14:paraId="38A50DE0" w14:textId="77777777" w:rsidR="00CA763D" w:rsidRPr="00757D15" w:rsidRDefault="00CA763D" w:rsidP="00E57F75">
      <w:pPr>
        <w:pStyle w:val="Corpodetexto"/>
        <w:tabs>
          <w:tab w:val="left" w:pos="851"/>
        </w:tabs>
        <w:spacing w:after="0" w:line="320" w:lineRule="atLeast"/>
        <w:rPr>
          <w:rFonts w:ascii="Tahoma" w:hAnsi="Tahoma"/>
          <w:sz w:val="22"/>
          <w:lang w:val="pt-BR"/>
        </w:rPr>
      </w:pPr>
    </w:p>
    <w:p w14:paraId="2F121C46" w14:textId="77777777" w:rsidR="00CA763D" w:rsidRPr="00811A49"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Instrução CVM 400</w:t>
      </w:r>
      <w:r w:rsidRPr="00E65CC3">
        <w:rPr>
          <w:rFonts w:ascii="Tahoma" w:hAnsi="Tahoma" w:cs="Tahoma"/>
          <w:sz w:val="22"/>
          <w:szCs w:val="22"/>
        </w:rPr>
        <w:t>: a Instrução da CVM nº 400, de 29 de dezembro de 2003</w:t>
      </w:r>
      <w:r w:rsidR="00DD0CCE" w:rsidRPr="00E65CC3">
        <w:rPr>
          <w:rFonts w:ascii="Tahoma" w:hAnsi="Tahoma" w:cs="Tahoma"/>
          <w:sz w:val="22"/>
          <w:szCs w:val="22"/>
        </w:rPr>
        <w:t xml:space="preserve">, conforme </w:t>
      </w:r>
      <w:r w:rsidR="00AB204E" w:rsidRPr="00D4459F">
        <w:rPr>
          <w:rFonts w:ascii="Tahoma" w:hAnsi="Tahoma" w:cs="Tahoma"/>
          <w:sz w:val="22"/>
          <w:szCs w:val="22"/>
        </w:rPr>
        <w:t>alterada</w:t>
      </w:r>
      <w:r w:rsidRPr="00811A49">
        <w:rPr>
          <w:rFonts w:ascii="Tahoma" w:hAnsi="Tahoma" w:cs="Tahoma"/>
          <w:sz w:val="22"/>
          <w:szCs w:val="22"/>
        </w:rPr>
        <w:t>;</w:t>
      </w:r>
    </w:p>
    <w:p w14:paraId="64D3715C" w14:textId="77777777" w:rsidR="00CA763D" w:rsidRPr="00BB46AE" w:rsidRDefault="00CA763D" w:rsidP="00E57F75">
      <w:pPr>
        <w:tabs>
          <w:tab w:val="left" w:pos="851"/>
        </w:tabs>
        <w:autoSpaceDE/>
        <w:autoSpaceDN/>
        <w:adjustRightInd/>
        <w:spacing w:line="320" w:lineRule="atLeast"/>
        <w:rPr>
          <w:rFonts w:ascii="Tahoma" w:hAnsi="Tahoma" w:cs="Tahoma"/>
          <w:sz w:val="22"/>
          <w:szCs w:val="22"/>
        </w:rPr>
      </w:pPr>
    </w:p>
    <w:p w14:paraId="1EB0BEA6"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785233">
        <w:rPr>
          <w:rFonts w:ascii="Tahoma" w:hAnsi="Tahoma" w:cs="Tahoma"/>
          <w:sz w:val="22"/>
          <w:szCs w:val="22"/>
          <w:u w:val="single"/>
        </w:rPr>
        <w:t>Instrução CVM 476</w:t>
      </w:r>
      <w:r w:rsidRPr="00785233">
        <w:rPr>
          <w:rFonts w:ascii="Tahoma" w:hAnsi="Tahoma" w:cs="Tahoma"/>
          <w:sz w:val="22"/>
          <w:szCs w:val="22"/>
        </w:rPr>
        <w:t>: a Instrução</w:t>
      </w:r>
      <w:r w:rsidR="00DD0CCE" w:rsidRPr="00785233">
        <w:rPr>
          <w:rFonts w:ascii="Tahoma" w:hAnsi="Tahoma" w:cs="Tahoma"/>
          <w:sz w:val="22"/>
          <w:szCs w:val="22"/>
        </w:rPr>
        <w:t xml:space="preserve"> d</w:t>
      </w:r>
      <w:r w:rsidRPr="00785233">
        <w:rPr>
          <w:rFonts w:ascii="Tahoma" w:hAnsi="Tahoma" w:cs="Tahoma"/>
          <w:sz w:val="22"/>
          <w:szCs w:val="22"/>
        </w:rPr>
        <w:t>a CVM nº 476, de 16 de janeiro de 2009</w:t>
      </w:r>
      <w:r w:rsidR="00DD0CCE" w:rsidRPr="002013D9">
        <w:rPr>
          <w:rFonts w:ascii="Tahoma" w:hAnsi="Tahoma" w:cs="Tahoma"/>
          <w:sz w:val="22"/>
          <w:szCs w:val="22"/>
        </w:rPr>
        <w:t xml:space="preserve">, conforme </w:t>
      </w:r>
      <w:r w:rsidR="00AB204E" w:rsidRPr="00583287">
        <w:rPr>
          <w:rFonts w:ascii="Tahoma" w:hAnsi="Tahoma" w:cs="Tahoma"/>
          <w:sz w:val="22"/>
          <w:szCs w:val="22"/>
        </w:rPr>
        <w:t>alterada</w:t>
      </w:r>
      <w:r w:rsidR="00FE21B5" w:rsidRPr="00583287">
        <w:rPr>
          <w:rFonts w:ascii="Tahoma" w:hAnsi="Tahoma" w:cs="Tahoma"/>
          <w:sz w:val="22"/>
          <w:szCs w:val="22"/>
        </w:rPr>
        <w:t>;</w:t>
      </w:r>
    </w:p>
    <w:p w14:paraId="7D8EB32D" w14:textId="77777777" w:rsidR="00CA763D" w:rsidRPr="00583287" w:rsidRDefault="00CA763D" w:rsidP="00E57F75">
      <w:pPr>
        <w:pStyle w:val="PargrafodaLista"/>
        <w:spacing w:line="320" w:lineRule="atLeast"/>
        <w:rPr>
          <w:rFonts w:ascii="Tahoma" w:hAnsi="Tahoma" w:cs="Tahoma"/>
          <w:sz w:val="22"/>
          <w:szCs w:val="22"/>
        </w:rPr>
      </w:pPr>
    </w:p>
    <w:p w14:paraId="667CD37C"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Investidores</w:t>
      </w:r>
      <w:r w:rsidRPr="00583287">
        <w:rPr>
          <w:rFonts w:ascii="Tahoma" w:hAnsi="Tahoma" w:cs="Tahoma"/>
          <w:sz w:val="22"/>
          <w:szCs w:val="22"/>
        </w:rPr>
        <w:t xml:space="preserve">: </w:t>
      </w:r>
      <w:r w:rsidR="00BB6D32" w:rsidRPr="00583287">
        <w:rPr>
          <w:rFonts w:ascii="Tahoma" w:hAnsi="Tahoma" w:cs="Tahoma"/>
          <w:sz w:val="22"/>
          <w:szCs w:val="22"/>
        </w:rPr>
        <w:t>público em geral</w:t>
      </w:r>
      <w:r w:rsidRPr="00583287">
        <w:rPr>
          <w:rFonts w:ascii="Tahoma" w:hAnsi="Tahoma" w:cs="Tahoma"/>
          <w:sz w:val="22"/>
          <w:szCs w:val="22"/>
        </w:rPr>
        <w:t>;</w:t>
      </w:r>
    </w:p>
    <w:p w14:paraId="5DCA2BEA" w14:textId="77777777" w:rsidR="00CA763D" w:rsidRPr="00583287" w:rsidRDefault="00CA763D" w:rsidP="00E57F75">
      <w:pPr>
        <w:tabs>
          <w:tab w:val="left" w:pos="851"/>
        </w:tabs>
        <w:spacing w:line="320" w:lineRule="atLeast"/>
        <w:rPr>
          <w:rFonts w:ascii="Tahoma" w:hAnsi="Tahoma" w:cs="Tahoma"/>
          <w:sz w:val="22"/>
          <w:szCs w:val="22"/>
        </w:rPr>
      </w:pPr>
    </w:p>
    <w:p w14:paraId="3003911E"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lastRenderedPageBreak/>
        <w:t>Investidores Profissionais</w:t>
      </w:r>
      <w:r w:rsidR="00126FB5">
        <w:rPr>
          <w:rFonts w:ascii="Tahoma" w:hAnsi="Tahoma" w:cs="Tahoma"/>
          <w:sz w:val="22"/>
          <w:szCs w:val="22"/>
          <w:u w:val="single"/>
        </w:rPr>
        <w:t>:</w:t>
      </w:r>
      <w:r w:rsidRPr="00583287">
        <w:rPr>
          <w:rFonts w:ascii="Tahoma" w:hAnsi="Tahoma" w:cs="Tahoma"/>
          <w:sz w:val="22"/>
          <w:szCs w:val="22"/>
        </w:rPr>
        <w:t xml:space="preserve"> os investidores referidos no artigo 11 da Resolução CVM 30;</w:t>
      </w:r>
    </w:p>
    <w:p w14:paraId="13E2EEF6" w14:textId="77777777" w:rsidR="00CA763D" w:rsidRPr="00583287" w:rsidRDefault="00CA763D" w:rsidP="00E57F75">
      <w:pPr>
        <w:tabs>
          <w:tab w:val="left" w:pos="851"/>
        </w:tabs>
        <w:spacing w:line="320" w:lineRule="atLeast"/>
        <w:rPr>
          <w:rFonts w:ascii="Tahoma" w:hAnsi="Tahoma" w:cs="Tahoma"/>
          <w:sz w:val="22"/>
          <w:szCs w:val="22"/>
        </w:rPr>
      </w:pPr>
    </w:p>
    <w:p w14:paraId="03F61CA7" w14:textId="1856DF00" w:rsidR="00CA763D" w:rsidRPr="00083C18"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bCs/>
          <w:sz w:val="22"/>
          <w:szCs w:val="22"/>
          <w:u w:val="single"/>
        </w:rPr>
        <w:t>Investimentos Permitidos</w:t>
      </w:r>
      <w:r w:rsidRPr="00583287">
        <w:rPr>
          <w:rFonts w:ascii="Tahoma" w:hAnsi="Tahoma" w:cs="Tahoma"/>
          <w:bCs/>
          <w:sz w:val="22"/>
          <w:szCs w:val="22"/>
        </w:rPr>
        <w:t xml:space="preserve">: os seguintes </w:t>
      </w:r>
      <w:r w:rsidRPr="00583287">
        <w:rPr>
          <w:rFonts w:ascii="Tahoma" w:hAnsi="Tahoma" w:cs="Tahoma"/>
          <w:sz w:val="22"/>
          <w:szCs w:val="22"/>
        </w:rPr>
        <w:t>investimentos</w:t>
      </w:r>
      <w:r w:rsidRPr="00583287">
        <w:rPr>
          <w:rFonts w:ascii="Tahoma" w:hAnsi="Tahoma" w:cs="Tahoma"/>
          <w:bCs/>
          <w:sz w:val="22"/>
          <w:szCs w:val="22"/>
        </w:rPr>
        <w:t xml:space="preserve"> permitidos à Emissora</w:t>
      </w:r>
      <w:r w:rsidR="00BB6D32" w:rsidRPr="00583287">
        <w:rPr>
          <w:rFonts w:ascii="Tahoma" w:hAnsi="Tahoma" w:cs="Tahoma"/>
          <w:bCs/>
          <w:sz w:val="22"/>
          <w:szCs w:val="22"/>
        </w:rPr>
        <w:t>, desde que com liquidez diária</w:t>
      </w:r>
      <w:r w:rsidRPr="00583287">
        <w:rPr>
          <w:rFonts w:ascii="Tahoma" w:hAnsi="Tahoma" w:cs="Tahoma"/>
          <w:bCs/>
          <w:sz w:val="22"/>
          <w:szCs w:val="22"/>
        </w:rPr>
        <w:t xml:space="preserve">: </w:t>
      </w:r>
      <w:r w:rsidRPr="00583287">
        <w:rPr>
          <w:rFonts w:ascii="Tahoma" w:hAnsi="Tahoma" w:cs="Tahoma"/>
          <w:b/>
          <w:sz w:val="22"/>
          <w:szCs w:val="22"/>
        </w:rPr>
        <w:t>(i)</w:t>
      </w:r>
      <w:r w:rsidR="00162626">
        <w:rPr>
          <w:rFonts w:ascii="Tahoma" w:hAnsi="Tahoma" w:cs="Tahoma"/>
          <w:b/>
          <w:sz w:val="22"/>
          <w:szCs w:val="22"/>
        </w:rPr>
        <w:t xml:space="preserve"> </w:t>
      </w:r>
      <w:r w:rsidR="00784FBE" w:rsidRPr="00583287">
        <w:rPr>
          <w:rFonts w:ascii="Tahoma" w:hAnsi="Tahoma" w:cs="Tahoma"/>
          <w:bCs/>
          <w:sz w:val="22"/>
          <w:szCs w:val="22"/>
        </w:rPr>
        <w:t xml:space="preserve">Letras </w:t>
      </w:r>
      <w:r w:rsidR="00A022C8">
        <w:rPr>
          <w:rFonts w:ascii="Tahoma" w:hAnsi="Tahoma" w:cs="Tahoma"/>
          <w:bCs/>
          <w:sz w:val="22"/>
          <w:szCs w:val="22"/>
        </w:rPr>
        <w:t xml:space="preserve">Financeiras </w:t>
      </w:r>
      <w:r w:rsidR="00784FBE" w:rsidRPr="00583287">
        <w:rPr>
          <w:rFonts w:ascii="Tahoma" w:hAnsi="Tahoma" w:cs="Tahoma"/>
          <w:bCs/>
          <w:sz w:val="22"/>
          <w:szCs w:val="22"/>
        </w:rPr>
        <w:t>do Tesouro Nacional</w:t>
      </w:r>
      <w:r w:rsidRPr="00583287">
        <w:rPr>
          <w:rFonts w:ascii="Tahoma" w:hAnsi="Tahoma" w:cs="Tahoma"/>
          <w:bCs/>
          <w:sz w:val="22"/>
          <w:szCs w:val="22"/>
        </w:rPr>
        <w:t xml:space="preserve">; </w:t>
      </w:r>
      <w:r w:rsidRPr="00583287">
        <w:rPr>
          <w:rFonts w:ascii="Tahoma" w:hAnsi="Tahoma" w:cs="Tahoma"/>
          <w:b/>
          <w:sz w:val="22"/>
          <w:szCs w:val="22"/>
        </w:rPr>
        <w:t>(</w:t>
      </w:r>
      <w:proofErr w:type="spellStart"/>
      <w:r w:rsidRPr="00583287">
        <w:rPr>
          <w:rFonts w:ascii="Tahoma" w:hAnsi="Tahoma" w:cs="Tahoma"/>
          <w:b/>
          <w:sz w:val="22"/>
          <w:szCs w:val="22"/>
        </w:rPr>
        <w:t>ii</w:t>
      </w:r>
      <w:proofErr w:type="spellEnd"/>
      <w:r w:rsidRPr="00583287">
        <w:rPr>
          <w:rFonts w:ascii="Tahoma" w:hAnsi="Tahoma" w:cs="Tahoma"/>
          <w:b/>
          <w:sz w:val="22"/>
          <w:szCs w:val="22"/>
        </w:rPr>
        <w:t>)</w:t>
      </w:r>
      <w:r w:rsidRPr="00583287">
        <w:rPr>
          <w:rFonts w:ascii="Tahoma" w:hAnsi="Tahoma" w:cs="Tahoma"/>
          <w:bCs/>
          <w:sz w:val="22"/>
          <w:szCs w:val="22"/>
        </w:rPr>
        <w:t xml:space="preserve"> operações compromissadas</w:t>
      </w:r>
      <w:r w:rsidR="00A022C8">
        <w:rPr>
          <w:rFonts w:ascii="Tahoma" w:hAnsi="Tahoma" w:cs="Tahoma"/>
          <w:bCs/>
          <w:sz w:val="22"/>
          <w:szCs w:val="22"/>
        </w:rPr>
        <w:t xml:space="preserve"> vinculadas à Taxa DI</w:t>
      </w:r>
      <w:r w:rsidRPr="00583287">
        <w:rPr>
          <w:rFonts w:ascii="Tahoma" w:hAnsi="Tahoma" w:cs="Tahoma"/>
          <w:bCs/>
          <w:sz w:val="22"/>
          <w:szCs w:val="22"/>
        </w:rPr>
        <w:t xml:space="preserve">, com liquidez diária, lastreadas em títulos públicos de emissão do Tesouro Nacional, desde que sejam </w:t>
      </w:r>
      <w:r w:rsidR="00784FBE" w:rsidRPr="00583287">
        <w:rPr>
          <w:rFonts w:ascii="Tahoma" w:hAnsi="Tahoma" w:cs="Tahoma"/>
          <w:bCs/>
          <w:sz w:val="22"/>
          <w:szCs w:val="22"/>
        </w:rPr>
        <w:t xml:space="preserve">emitidas </w:t>
      </w:r>
      <w:r w:rsidRPr="00583287">
        <w:rPr>
          <w:rFonts w:ascii="Tahoma" w:hAnsi="Tahoma" w:cs="Tahoma"/>
          <w:bCs/>
          <w:sz w:val="22"/>
          <w:szCs w:val="22"/>
        </w:rPr>
        <w:t xml:space="preserve">com uma Instituição Autorizada; e </w:t>
      </w:r>
      <w:r w:rsidRPr="00583287">
        <w:rPr>
          <w:rFonts w:ascii="Tahoma" w:hAnsi="Tahoma" w:cs="Tahoma"/>
          <w:b/>
          <w:sz w:val="22"/>
          <w:szCs w:val="22"/>
        </w:rPr>
        <w:t>(</w:t>
      </w:r>
      <w:proofErr w:type="spellStart"/>
      <w:r w:rsidRPr="00583287">
        <w:rPr>
          <w:rFonts w:ascii="Tahoma" w:hAnsi="Tahoma" w:cs="Tahoma"/>
          <w:b/>
          <w:sz w:val="22"/>
          <w:szCs w:val="22"/>
        </w:rPr>
        <w:t>iii</w:t>
      </w:r>
      <w:proofErr w:type="spellEnd"/>
      <w:r w:rsidRPr="00583287">
        <w:rPr>
          <w:rFonts w:ascii="Tahoma" w:hAnsi="Tahoma" w:cs="Tahoma"/>
          <w:b/>
          <w:sz w:val="22"/>
          <w:szCs w:val="22"/>
        </w:rPr>
        <w:t>)</w:t>
      </w:r>
      <w:r w:rsidRPr="00583287">
        <w:rPr>
          <w:rFonts w:ascii="Tahoma" w:hAnsi="Tahoma" w:cs="Tahoma"/>
          <w:bCs/>
          <w:sz w:val="22"/>
          <w:szCs w:val="22"/>
        </w:rPr>
        <w:t xml:space="preserve"> certificados de depósito financeiro, com liquidez diária cujas rentabilidades sejam vinculadas à Taxa DI, emitidos por uma Instituição Autorizada, com prazo limite de 365 (trezentos e sessenta e cinco) dias corridos, desde que não sejam subordinados ou vinculados nos termos da Resolução do Conselho Monetário Nacional n.º 2.921, de 17 de janeiro de 2002</w:t>
      </w:r>
      <w:r w:rsidR="00665A5C">
        <w:rPr>
          <w:rFonts w:ascii="Tahoma" w:hAnsi="Tahoma" w:cs="Tahoma"/>
          <w:bCs/>
          <w:sz w:val="22"/>
          <w:szCs w:val="22"/>
        </w:rPr>
        <w:t>.</w:t>
      </w:r>
      <w:r w:rsidR="00F14B32" w:rsidRPr="00583287">
        <w:rPr>
          <w:rFonts w:ascii="Tahoma" w:hAnsi="Tahoma" w:cs="Tahoma"/>
          <w:bCs/>
          <w:sz w:val="22"/>
          <w:szCs w:val="22"/>
        </w:rPr>
        <w:t xml:space="preserve"> </w:t>
      </w:r>
    </w:p>
    <w:p w14:paraId="13B5D883" w14:textId="77777777" w:rsidR="004A2C95" w:rsidRDefault="004A2C95" w:rsidP="00D842B2">
      <w:pPr>
        <w:pStyle w:val="PargrafodaLista"/>
        <w:rPr>
          <w:rFonts w:ascii="Tahoma" w:hAnsi="Tahoma" w:cs="Tahoma"/>
          <w:sz w:val="22"/>
          <w:szCs w:val="22"/>
        </w:rPr>
      </w:pPr>
    </w:p>
    <w:p w14:paraId="423FC2A7" w14:textId="01C1B436" w:rsidR="004A2C95" w:rsidRPr="00A7484A" w:rsidRDefault="008C7533" w:rsidP="00E57F75">
      <w:pPr>
        <w:numPr>
          <w:ilvl w:val="0"/>
          <w:numId w:val="49"/>
        </w:numPr>
        <w:tabs>
          <w:tab w:val="left" w:pos="851"/>
        </w:tabs>
        <w:autoSpaceDE/>
        <w:autoSpaceDN/>
        <w:adjustRightInd/>
        <w:spacing w:line="320" w:lineRule="atLeast"/>
        <w:ind w:left="0" w:firstLine="0"/>
        <w:rPr>
          <w:rFonts w:ascii="Tahoma" w:hAnsi="Tahoma" w:cs="Tahoma"/>
          <w:bCs/>
          <w:sz w:val="22"/>
          <w:szCs w:val="22"/>
        </w:rPr>
      </w:pPr>
      <w:r w:rsidRPr="00D842B2">
        <w:rPr>
          <w:rFonts w:ascii="Tahoma" w:hAnsi="Tahoma" w:cs="Tahoma"/>
          <w:bCs/>
          <w:sz w:val="22"/>
          <w:szCs w:val="22"/>
          <w:u w:val="single"/>
        </w:rPr>
        <w:t>IPCA</w:t>
      </w:r>
      <w:r w:rsidRPr="00FC73A6">
        <w:rPr>
          <w:rFonts w:ascii="Tahoma" w:hAnsi="Tahoma"/>
          <w:sz w:val="22"/>
        </w:rPr>
        <w:t xml:space="preserve">: </w:t>
      </w:r>
      <w:r w:rsidRPr="00083C18">
        <w:rPr>
          <w:rFonts w:ascii="Tahoma" w:hAnsi="Tahoma" w:cs="Tahoma"/>
          <w:bCs/>
          <w:sz w:val="22"/>
          <w:szCs w:val="22"/>
        </w:rPr>
        <w:t xml:space="preserve">o </w:t>
      </w:r>
      <w:r w:rsidR="008761C6">
        <w:rPr>
          <w:rFonts w:ascii="Tahoma" w:hAnsi="Tahoma" w:cs="Tahoma"/>
          <w:bCs/>
          <w:sz w:val="22"/>
          <w:szCs w:val="22"/>
        </w:rPr>
        <w:t>Í</w:t>
      </w:r>
      <w:r w:rsidRPr="00083C18">
        <w:rPr>
          <w:rFonts w:ascii="Tahoma" w:hAnsi="Tahoma" w:cs="Tahoma"/>
          <w:bCs/>
          <w:sz w:val="22"/>
          <w:szCs w:val="22"/>
        </w:rPr>
        <w:t>ndice Nacional de Preços ao Consumidor Amplo, calculado e divulgado pelo Instituto Brasileiro de Geografia e Estatística – IBGE;</w:t>
      </w:r>
    </w:p>
    <w:p w14:paraId="231B48D3" w14:textId="77777777" w:rsidR="00BB6D32" w:rsidRPr="00583287" w:rsidRDefault="00BB6D32" w:rsidP="00443CCF">
      <w:pPr>
        <w:tabs>
          <w:tab w:val="left" w:pos="851"/>
        </w:tabs>
        <w:autoSpaceDE/>
        <w:autoSpaceDN/>
        <w:adjustRightInd/>
        <w:spacing w:line="320" w:lineRule="atLeast"/>
        <w:rPr>
          <w:rFonts w:ascii="Tahoma" w:hAnsi="Tahoma" w:cs="Tahoma"/>
          <w:sz w:val="22"/>
          <w:szCs w:val="22"/>
        </w:rPr>
      </w:pPr>
    </w:p>
    <w:p w14:paraId="68C59D6B" w14:textId="77777777" w:rsidR="00CA763D"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JUCESP</w:t>
      </w:r>
      <w:r w:rsidRPr="00583287">
        <w:rPr>
          <w:rFonts w:ascii="Tahoma" w:hAnsi="Tahoma" w:cs="Tahoma"/>
          <w:sz w:val="22"/>
          <w:szCs w:val="22"/>
        </w:rPr>
        <w:t>: a Junta Comercial do Estado de São Paulo;</w:t>
      </w:r>
    </w:p>
    <w:p w14:paraId="0034F8C0" w14:textId="77777777" w:rsidR="00C729B8" w:rsidRDefault="00C729B8" w:rsidP="00BE4146">
      <w:pPr>
        <w:pStyle w:val="PargrafodaLista"/>
        <w:rPr>
          <w:rFonts w:ascii="Tahoma" w:hAnsi="Tahoma" w:cs="Tahoma"/>
          <w:sz w:val="22"/>
          <w:szCs w:val="22"/>
        </w:rPr>
      </w:pPr>
    </w:p>
    <w:p w14:paraId="0B37A04A" w14:textId="77777777" w:rsidR="00C729B8"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757D15">
        <w:rPr>
          <w:rFonts w:ascii="Tahoma" w:hAnsi="Tahoma" w:cs="Tahoma"/>
          <w:sz w:val="22"/>
          <w:szCs w:val="22"/>
          <w:u w:val="single"/>
        </w:rPr>
        <w:t>JUCISRS</w:t>
      </w:r>
      <w:r>
        <w:rPr>
          <w:rFonts w:ascii="Tahoma" w:hAnsi="Tahoma" w:cs="Tahoma"/>
          <w:sz w:val="22"/>
          <w:szCs w:val="22"/>
        </w:rPr>
        <w:t>: a Junta Comercial, Industrial e Serviços do Rio Grande do Sul;</w:t>
      </w:r>
    </w:p>
    <w:p w14:paraId="700CF5BF" w14:textId="77777777" w:rsidR="00CA763D" w:rsidRPr="00583287" w:rsidRDefault="00CA763D" w:rsidP="00E57F75">
      <w:pPr>
        <w:pStyle w:val="PargrafodaLista"/>
        <w:spacing w:line="320" w:lineRule="atLeast"/>
        <w:rPr>
          <w:rFonts w:ascii="Tahoma" w:hAnsi="Tahoma" w:cs="Tahoma"/>
          <w:sz w:val="22"/>
          <w:szCs w:val="22"/>
        </w:rPr>
      </w:pPr>
    </w:p>
    <w:p w14:paraId="3C3C97D0" w14:textId="117B55D1"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Justa Causa</w:t>
      </w:r>
      <w:r w:rsidRPr="00583287">
        <w:rPr>
          <w:rFonts w:ascii="Tahoma" w:hAnsi="Tahoma" w:cs="Tahoma"/>
          <w:sz w:val="22"/>
          <w:szCs w:val="22"/>
        </w:rPr>
        <w:t xml:space="preserve">: a possibilidade de destituição do </w:t>
      </w:r>
      <w:r w:rsidRPr="00DC0411">
        <w:rPr>
          <w:rFonts w:ascii="Tahoma" w:hAnsi="Tahoma" w:cs="Tahoma"/>
          <w:sz w:val="22"/>
          <w:szCs w:val="22"/>
        </w:rPr>
        <w:t>Agente de Cobrança</w:t>
      </w:r>
      <w:r w:rsidR="00D64C38" w:rsidRPr="00DC0411">
        <w:rPr>
          <w:rFonts w:ascii="Tahoma" w:hAnsi="Tahoma" w:cs="Tahoma"/>
          <w:sz w:val="22"/>
          <w:szCs w:val="22"/>
        </w:rPr>
        <w:t xml:space="preserve"> </w:t>
      </w:r>
      <w:r w:rsidR="00D64C38" w:rsidRPr="00511632">
        <w:rPr>
          <w:rFonts w:ascii="Tahoma" w:hAnsi="Tahoma" w:cs="Tahoma"/>
          <w:sz w:val="22"/>
          <w:szCs w:val="22"/>
        </w:rPr>
        <w:t>Extraordinária</w:t>
      </w:r>
      <w:r w:rsidRPr="00DC0411">
        <w:rPr>
          <w:rFonts w:ascii="Tahoma" w:hAnsi="Tahoma" w:cs="Tahoma"/>
          <w:sz w:val="22"/>
          <w:szCs w:val="22"/>
        </w:rPr>
        <w:t xml:space="preserve"> por justa causa em quaisquer das seguintes hipóteses: </w:t>
      </w:r>
      <w:r w:rsidRPr="00671388">
        <w:rPr>
          <w:rFonts w:ascii="Tahoma" w:hAnsi="Tahoma"/>
          <w:b/>
          <w:sz w:val="22"/>
        </w:rPr>
        <w:t>(i)</w:t>
      </w:r>
      <w:r w:rsidRPr="00DC0411">
        <w:rPr>
          <w:rFonts w:ascii="Tahoma" w:hAnsi="Tahoma" w:cs="Tahoma"/>
          <w:sz w:val="22"/>
          <w:szCs w:val="22"/>
        </w:rPr>
        <w:t xml:space="preserve"> atuação do Agente de Cobrança</w:t>
      </w:r>
      <w:r w:rsidR="00D64C38" w:rsidRPr="00DC0411">
        <w:rPr>
          <w:rFonts w:ascii="Tahoma" w:hAnsi="Tahoma" w:cs="Tahoma"/>
          <w:sz w:val="22"/>
          <w:szCs w:val="22"/>
        </w:rPr>
        <w:t xml:space="preserve"> </w:t>
      </w:r>
      <w:r w:rsidR="00D64C38" w:rsidRPr="00511632">
        <w:rPr>
          <w:rFonts w:ascii="Tahoma" w:hAnsi="Tahoma" w:cs="Tahoma"/>
          <w:sz w:val="22"/>
          <w:szCs w:val="22"/>
        </w:rPr>
        <w:t>Extraordinária</w:t>
      </w:r>
      <w:r w:rsidRPr="00DC0411">
        <w:rPr>
          <w:rFonts w:ascii="Tahoma" w:hAnsi="Tahoma" w:cs="Tahoma"/>
          <w:sz w:val="22"/>
          <w:szCs w:val="22"/>
        </w:rPr>
        <w:t xml:space="preserve"> com violação legal ou de suas obrigações estabelecidas no Contrato de Cobrança</w:t>
      </w:r>
      <w:r w:rsidR="002E3E04" w:rsidRPr="00DC0411">
        <w:rPr>
          <w:rFonts w:ascii="Tahoma" w:hAnsi="Tahoma" w:cs="Tahoma"/>
          <w:sz w:val="22"/>
          <w:szCs w:val="22"/>
        </w:rPr>
        <w:t xml:space="preserve"> </w:t>
      </w:r>
      <w:r w:rsidR="002E3E04" w:rsidRPr="00511632">
        <w:rPr>
          <w:rFonts w:ascii="Tahoma" w:hAnsi="Tahoma" w:cs="Tahoma"/>
          <w:bCs/>
          <w:sz w:val="22"/>
          <w:szCs w:val="22"/>
        </w:rPr>
        <w:t>Extraordinária</w:t>
      </w:r>
      <w:r w:rsidRPr="00DC0411">
        <w:rPr>
          <w:rFonts w:ascii="Tahoma" w:hAnsi="Tahoma" w:cs="Tahoma"/>
          <w:sz w:val="22"/>
          <w:szCs w:val="22"/>
        </w:rPr>
        <w:t xml:space="preserve">, ou no caso de comprovada fraude  no desempenho de suas funções e responsabilidades como agente de cobrança dos Direitos Creditórios Vinculados inadimplidos; </w:t>
      </w:r>
      <w:r w:rsidRPr="00671388">
        <w:rPr>
          <w:rFonts w:ascii="Tahoma" w:hAnsi="Tahoma"/>
          <w:b/>
          <w:sz w:val="22"/>
        </w:rPr>
        <w:t>(</w:t>
      </w:r>
      <w:proofErr w:type="spellStart"/>
      <w:r w:rsidRPr="00671388">
        <w:rPr>
          <w:rFonts w:ascii="Tahoma" w:hAnsi="Tahoma"/>
          <w:b/>
          <w:sz w:val="22"/>
        </w:rPr>
        <w:t>ii</w:t>
      </w:r>
      <w:proofErr w:type="spellEnd"/>
      <w:r w:rsidRPr="00671388">
        <w:rPr>
          <w:rFonts w:ascii="Tahoma" w:hAnsi="Tahoma"/>
          <w:b/>
          <w:sz w:val="22"/>
        </w:rPr>
        <w:t>)</w:t>
      </w:r>
      <w:r w:rsidRPr="00DC0411">
        <w:rPr>
          <w:rFonts w:ascii="Tahoma" w:hAnsi="Tahoma" w:cs="Tahoma"/>
          <w:sz w:val="22"/>
          <w:szCs w:val="22"/>
        </w:rPr>
        <w:t xml:space="preserve"> descumprimento pelo Agente de Cobrança</w:t>
      </w:r>
      <w:r w:rsidR="00D64C38" w:rsidRPr="00DC0411">
        <w:rPr>
          <w:rFonts w:ascii="Tahoma" w:hAnsi="Tahoma" w:cs="Tahoma"/>
          <w:sz w:val="22"/>
          <w:szCs w:val="22"/>
        </w:rPr>
        <w:t xml:space="preserve"> </w:t>
      </w:r>
      <w:r w:rsidR="00D64C38" w:rsidRPr="00511632">
        <w:rPr>
          <w:rFonts w:ascii="Tahoma" w:hAnsi="Tahoma" w:cs="Tahoma"/>
          <w:sz w:val="22"/>
          <w:szCs w:val="22"/>
        </w:rPr>
        <w:t>Extraordinária</w:t>
      </w:r>
      <w:r w:rsidRPr="00DC0411">
        <w:rPr>
          <w:rFonts w:ascii="Tahoma" w:hAnsi="Tahoma" w:cs="Tahoma"/>
          <w:sz w:val="22"/>
          <w:szCs w:val="22"/>
        </w:rPr>
        <w:t xml:space="preserve"> das suas obrigações estabelecidas nesta Escritura de Emissão ou no Contrato de Cobrança</w:t>
      </w:r>
      <w:r w:rsidR="002E3E04" w:rsidRPr="00DC0411">
        <w:rPr>
          <w:rFonts w:ascii="Tahoma" w:hAnsi="Tahoma" w:cs="Tahoma"/>
          <w:sz w:val="22"/>
          <w:szCs w:val="22"/>
        </w:rPr>
        <w:t xml:space="preserve"> </w:t>
      </w:r>
      <w:r w:rsidR="002E3E04" w:rsidRPr="00511632">
        <w:rPr>
          <w:rFonts w:ascii="Tahoma" w:hAnsi="Tahoma" w:cs="Tahoma"/>
          <w:bCs/>
          <w:sz w:val="22"/>
          <w:szCs w:val="22"/>
        </w:rPr>
        <w:t>Extraordinária</w:t>
      </w:r>
      <w:r w:rsidRPr="00DC0411">
        <w:rPr>
          <w:rFonts w:ascii="Tahoma" w:hAnsi="Tahoma" w:cs="Tahoma"/>
          <w:sz w:val="22"/>
          <w:szCs w:val="22"/>
        </w:rPr>
        <w:t xml:space="preserve"> que não seja sanada em até 10 (dez) Dias Úteis a contar de notificação neste sentido ao Agente de Cobrança</w:t>
      </w:r>
      <w:r w:rsidR="00D64C38" w:rsidRPr="00DC0411">
        <w:rPr>
          <w:rFonts w:ascii="Tahoma" w:hAnsi="Tahoma" w:cs="Tahoma"/>
          <w:sz w:val="22"/>
          <w:szCs w:val="22"/>
        </w:rPr>
        <w:t xml:space="preserve"> </w:t>
      </w:r>
      <w:r w:rsidR="00D64C38" w:rsidRPr="00511632">
        <w:rPr>
          <w:rFonts w:ascii="Tahoma" w:hAnsi="Tahoma" w:cs="Tahoma"/>
          <w:sz w:val="22"/>
          <w:szCs w:val="22"/>
        </w:rPr>
        <w:t>Extraordinária</w:t>
      </w:r>
      <w:r w:rsidRPr="00DC0411">
        <w:rPr>
          <w:rFonts w:ascii="Tahoma" w:hAnsi="Tahoma" w:cs="Tahoma"/>
          <w:sz w:val="22"/>
          <w:szCs w:val="22"/>
        </w:rPr>
        <w:t xml:space="preserve">; ou </w:t>
      </w:r>
      <w:r w:rsidRPr="00671388">
        <w:rPr>
          <w:rFonts w:ascii="Tahoma" w:hAnsi="Tahoma"/>
          <w:b/>
          <w:sz w:val="22"/>
        </w:rPr>
        <w:t>(</w:t>
      </w:r>
      <w:proofErr w:type="spellStart"/>
      <w:r w:rsidRPr="00671388">
        <w:rPr>
          <w:rFonts w:ascii="Tahoma" w:hAnsi="Tahoma"/>
          <w:b/>
          <w:sz w:val="22"/>
        </w:rPr>
        <w:t>iii</w:t>
      </w:r>
      <w:proofErr w:type="spellEnd"/>
      <w:r w:rsidRPr="00671388">
        <w:rPr>
          <w:rFonts w:ascii="Tahoma" w:hAnsi="Tahoma"/>
          <w:b/>
          <w:sz w:val="22"/>
        </w:rPr>
        <w:t>)</w:t>
      </w:r>
      <w:r w:rsidRPr="00DC0411">
        <w:rPr>
          <w:rFonts w:ascii="Tahoma" w:hAnsi="Tahoma" w:cs="Tahoma"/>
          <w:sz w:val="22"/>
          <w:szCs w:val="22"/>
        </w:rPr>
        <w:t xml:space="preserve"> decisão judicial neste</w:t>
      </w:r>
      <w:r w:rsidRPr="00583287">
        <w:rPr>
          <w:rFonts w:ascii="Tahoma" w:hAnsi="Tahoma" w:cs="Tahoma"/>
          <w:sz w:val="22"/>
          <w:szCs w:val="22"/>
        </w:rPr>
        <w:t xml:space="preserve"> sentido;</w:t>
      </w:r>
    </w:p>
    <w:p w14:paraId="7B98E5CB" w14:textId="77777777" w:rsidR="008E564B" w:rsidRPr="00583287" w:rsidRDefault="008E564B" w:rsidP="00F33DB7">
      <w:pPr>
        <w:pStyle w:val="PargrafodaLista"/>
        <w:rPr>
          <w:rFonts w:ascii="Tahoma" w:hAnsi="Tahoma" w:cs="Tahoma"/>
          <w:sz w:val="22"/>
          <w:szCs w:val="22"/>
        </w:rPr>
      </w:pPr>
    </w:p>
    <w:p w14:paraId="33B497C8" w14:textId="7F2B3037" w:rsidR="008E564B"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Jorna</w:t>
      </w:r>
      <w:r w:rsidR="004132A1" w:rsidRPr="00583287">
        <w:rPr>
          <w:rFonts w:ascii="Tahoma" w:hAnsi="Tahoma" w:cs="Tahoma"/>
          <w:sz w:val="22"/>
          <w:szCs w:val="22"/>
          <w:u w:val="single"/>
        </w:rPr>
        <w:t>l</w:t>
      </w:r>
      <w:r w:rsidRPr="00583287">
        <w:rPr>
          <w:rFonts w:ascii="Tahoma" w:hAnsi="Tahoma" w:cs="Tahoma"/>
          <w:sz w:val="22"/>
          <w:szCs w:val="22"/>
          <w:u w:val="single"/>
        </w:rPr>
        <w:t xml:space="preserve"> de Publicação</w:t>
      </w:r>
      <w:r w:rsidRPr="00583287">
        <w:rPr>
          <w:rFonts w:ascii="Tahoma" w:hAnsi="Tahoma" w:cs="Tahoma"/>
          <w:sz w:val="22"/>
          <w:szCs w:val="22"/>
        </w:rPr>
        <w:t xml:space="preserve">: </w:t>
      </w:r>
      <w:r w:rsidR="004132A1" w:rsidRPr="00583287">
        <w:rPr>
          <w:rFonts w:ascii="Tahoma" w:hAnsi="Tahoma" w:cs="Tahoma"/>
          <w:sz w:val="22"/>
          <w:szCs w:val="22"/>
        </w:rPr>
        <w:t xml:space="preserve">o </w:t>
      </w:r>
      <w:r w:rsidR="000064D9">
        <w:rPr>
          <w:rFonts w:ascii="Tahoma" w:hAnsi="Tahoma" w:cs="Tahoma"/>
          <w:sz w:val="22"/>
          <w:szCs w:val="22"/>
        </w:rPr>
        <w:t>“Diário do Comércio”</w:t>
      </w:r>
      <w:r w:rsidR="004132A1" w:rsidRPr="00583287">
        <w:rPr>
          <w:rFonts w:ascii="Tahoma" w:hAnsi="Tahoma" w:cs="Tahoma"/>
          <w:sz w:val="22"/>
          <w:szCs w:val="22"/>
        </w:rPr>
        <w:t>;</w:t>
      </w:r>
    </w:p>
    <w:p w14:paraId="322F9106" w14:textId="77777777" w:rsidR="00FE21B5" w:rsidRPr="00583287" w:rsidRDefault="00FE21B5" w:rsidP="00443CCF">
      <w:pPr>
        <w:pStyle w:val="PargrafodaLista"/>
        <w:rPr>
          <w:rFonts w:ascii="Tahoma" w:hAnsi="Tahoma" w:cs="Tahoma"/>
          <w:sz w:val="22"/>
          <w:szCs w:val="22"/>
        </w:rPr>
      </w:pPr>
    </w:p>
    <w:p w14:paraId="65DB63F3" w14:textId="77777777" w:rsidR="00FE21B5"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Lei nº 10.820</w:t>
      </w:r>
      <w:r w:rsidRPr="00583287">
        <w:rPr>
          <w:rFonts w:ascii="Tahoma" w:hAnsi="Tahoma" w:cs="Tahoma"/>
          <w:sz w:val="22"/>
          <w:szCs w:val="22"/>
        </w:rPr>
        <w:t>: a Lei nº 10.820, de 17 de dezembro de 2003, conforme alterada;</w:t>
      </w:r>
    </w:p>
    <w:p w14:paraId="2C965A23" w14:textId="77777777" w:rsidR="00CA763D" w:rsidRPr="00583287" w:rsidRDefault="00CA763D" w:rsidP="00E57F75">
      <w:pPr>
        <w:spacing w:line="320" w:lineRule="atLeast"/>
        <w:rPr>
          <w:rFonts w:ascii="Tahoma" w:hAnsi="Tahoma" w:cs="Tahoma"/>
          <w:sz w:val="22"/>
          <w:szCs w:val="22"/>
        </w:rPr>
      </w:pPr>
    </w:p>
    <w:p w14:paraId="1F0CCA08"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Lei nº 14.030</w:t>
      </w:r>
      <w:r w:rsidRPr="00583287">
        <w:rPr>
          <w:rFonts w:ascii="Tahoma" w:hAnsi="Tahoma" w:cs="Tahoma"/>
          <w:sz w:val="22"/>
          <w:szCs w:val="22"/>
        </w:rPr>
        <w:t xml:space="preserve">: a Lei nº 14.030, de 28 de julho de 2020, conforme </w:t>
      </w:r>
      <w:r w:rsidR="00AB204E" w:rsidRPr="00583287">
        <w:rPr>
          <w:rFonts w:ascii="Tahoma" w:hAnsi="Tahoma" w:cs="Tahoma"/>
          <w:sz w:val="22"/>
          <w:szCs w:val="22"/>
        </w:rPr>
        <w:t>alterada</w:t>
      </w:r>
      <w:r w:rsidRPr="00583287">
        <w:rPr>
          <w:rFonts w:ascii="Tahoma" w:hAnsi="Tahoma" w:cs="Tahoma"/>
          <w:sz w:val="22"/>
          <w:szCs w:val="22"/>
        </w:rPr>
        <w:t>;</w:t>
      </w:r>
    </w:p>
    <w:p w14:paraId="48AF5C2A" w14:textId="77777777" w:rsidR="00CA763D" w:rsidRPr="00583287" w:rsidRDefault="00CA763D" w:rsidP="00E57F75">
      <w:pPr>
        <w:pStyle w:val="PargrafodaLista"/>
        <w:spacing w:line="320" w:lineRule="atLeast"/>
        <w:rPr>
          <w:rFonts w:ascii="Tahoma" w:hAnsi="Tahoma" w:cs="Tahoma"/>
          <w:sz w:val="22"/>
          <w:szCs w:val="22"/>
        </w:rPr>
      </w:pPr>
    </w:p>
    <w:p w14:paraId="0A6F8723"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Lei das Sociedades por Ações</w:t>
      </w:r>
      <w:r w:rsidRPr="00583287">
        <w:rPr>
          <w:rFonts w:ascii="Tahoma" w:hAnsi="Tahoma" w:cs="Tahoma"/>
          <w:sz w:val="22"/>
          <w:szCs w:val="22"/>
        </w:rPr>
        <w:t xml:space="preserve">: a Lei nº 6.404, de 15 de dezembro de 1976, conforme </w:t>
      </w:r>
      <w:r w:rsidR="00AB204E" w:rsidRPr="00583287">
        <w:rPr>
          <w:rFonts w:ascii="Tahoma" w:hAnsi="Tahoma" w:cs="Tahoma"/>
          <w:sz w:val="22"/>
          <w:szCs w:val="22"/>
        </w:rPr>
        <w:t>alterada</w:t>
      </w:r>
      <w:r w:rsidRPr="00583287">
        <w:rPr>
          <w:rFonts w:ascii="Tahoma" w:hAnsi="Tahoma" w:cs="Tahoma"/>
          <w:sz w:val="22"/>
          <w:szCs w:val="22"/>
        </w:rPr>
        <w:t>;</w:t>
      </w:r>
    </w:p>
    <w:p w14:paraId="739FEEF4" w14:textId="77777777" w:rsidR="00CA763D" w:rsidRPr="00583287" w:rsidRDefault="00CA763D" w:rsidP="00E57F75">
      <w:pPr>
        <w:spacing w:line="320" w:lineRule="atLeast"/>
        <w:rPr>
          <w:rFonts w:ascii="Tahoma" w:hAnsi="Tahoma" w:cs="Tahoma"/>
          <w:sz w:val="22"/>
          <w:szCs w:val="22"/>
        </w:rPr>
      </w:pPr>
    </w:p>
    <w:p w14:paraId="599EEB0B"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lastRenderedPageBreak/>
        <w:t>Lei do Mercado de Valores Mobiliários</w:t>
      </w:r>
      <w:r w:rsidRPr="00583287">
        <w:rPr>
          <w:rFonts w:ascii="Tahoma" w:hAnsi="Tahoma" w:cs="Tahoma"/>
          <w:sz w:val="22"/>
          <w:szCs w:val="22"/>
        </w:rPr>
        <w:t xml:space="preserve">: a Lei nº 6.385, de 7 de dezembro de 1976, conforme </w:t>
      </w:r>
      <w:r w:rsidR="00AB204E" w:rsidRPr="00583287">
        <w:rPr>
          <w:rFonts w:ascii="Tahoma" w:hAnsi="Tahoma" w:cs="Tahoma"/>
          <w:sz w:val="22"/>
          <w:szCs w:val="22"/>
        </w:rPr>
        <w:t>alterada</w:t>
      </w:r>
      <w:r w:rsidRPr="00583287">
        <w:rPr>
          <w:rFonts w:ascii="Tahoma" w:hAnsi="Tahoma" w:cs="Tahoma"/>
          <w:sz w:val="22"/>
          <w:szCs w:val="22"/>
        </w:rPr>
        <w:t>;</w:t>
      </w:r>
    </w:p>
    <w:p w14:paraId="40ABEE1F" w14:textId="77777777" w:rsidR="00CA763D" w:rsidRPr="00583287" w:rsidRDefault="00CA763D" w:rsidP="00E57F75">
      <w:pPr>
        <w:pStyle w:val="PargrafodaLista"/>
        <w:spacing w:line="320" w:lineRule="atLeast"/>
        <w:rPr>
          <w:rFonts w:ascii="Tahoma" w:hAnsi="Tahoma" w:cs="Tahoma"/>
          <w:sz w:val="22"/>
          <w:szCs w:val="22"/>
        </w:rPr>
      </w:pPr>
    </w:p>
    <w:p w14:paraId="1EDAEF09"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Leis Anticorrupção</w:t>
      </w:r>
      <w:r w:rsidRPr="00583287">
        <w:rPr>
          <w:rFonts w:ascii="Tahoma" w:hAnsi="Tahoma" w:cs="Tahoma"/>
          <w:sz w:val="22"/>
          <w:szCs w:val="22"/>
        </w:rPr>
        <w:t xml:space="preserve">: a </w:t>
      </w:r>
      <w:r w:rsidRPr="00583287">
        <w:rPr>
          <w:rFonts w:ascii="Tahoma" w:hAnsi="Tahoma" w:cs="Tahoma"/>
          <w:i/>
          <w:sz w:val="22"/>
          <w:szCs w:val="22"/>
        </w:rPr>
        <w:t xml:space="preserve">U.S. </w:t>
      </w:r>
      <w:proofErr w:type="spellStart"/>
      <w:r w:rsidRPr="00583287">
        <w:rPr>
          <w:rFonts w:ascii="Tahoma" w:hAnsi="Tahoma" w:cs="Tahoma"/>
          <w:i/>
          <w:sz w:val="22"/>
          <w:szCs w:val="22"/>
        </w:rPr>
        <w:t>Foreign</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Corrupt</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Practices</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Act</w:t>
      </w:r>
      <w:proofErr w:type="spellEnd"/>
      <w:r w:rsidRPr="00583287">
        <w:rPr>
          <w:rFonts w:ascii="Tahoma" w:hAnsi="Tahoma" w:cs="Tahoma"/>
          <w:sz w:val="22"/>
          <w:szCs w:val="22"/>
        </w:rPr>
        <w:t xml:space="preserve"> (FCPA), a </w:t>
      </w:r>
      <w:r w:rsidRPr="00583287">
        <w:rPr>
          <w:rFonts w:ascii="Tahoma" w:hAnsi="Tahoma" w:cs="Tahoma"/>
          <w:i/>
          <w:sz w:val="22"/>
          <w:szCs w:val="22"/>
        </w:rPr>
        <w:t xml:space="preserve">UK </w:t>
      </w:r>
      <w:proofErr w:type="spellStart"/>
      <w:r w:rsidRPr="00583287">
        <w:rPr>
          <w:rFonts w:ascii="Tahoma" w:hAnsi="Tahoma" w:cs="Tahoma"/>
          <w:i/>
          <w:sz w:val="22"/>
          <w:szCs w:val="22"/>
        </w:rPr>
        <w:t>Bribery</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Act</w:t>
      </w:r>
      <w:proofErr w:type="spellEnd"/>
      <w:r w:rsidRPr="00583287">
        <w:rPr>
          <w:rFonts w:ascii="Tahoma" w:hAnsi="Tahoma" w:cs="Tahoma"/>
          <w:sz w:val="22"/>
          <w:szCs w:val="22"/>
        </w:rPr>
        <w:t xml:space="preserve"> (UKBA) e todas as leis e regulamentos brasileiros aplicáveis, incluindo, sem limitação, a Lei Anticorrupção Brasileira (Lei Federal nº 12.846/2013), o Decreto Brasileiro Anticorrupção (Decreto nº 8.420/2015), a Lei Federal de Conflito de Interesses (Lei Federal nº 12.813/2013), a Lei de Improbidade Administrativa (Lei Federal nº 8.429/1992) e a Lei de Licitações (Lei Federal nº 8.666/93)</w:t>
      </w:r>
      <w:r w:rsidR="00BB6D32" w:rsidRPr="00583287">
        <w:rPr>
          <w:rFonts w:ascii="Tahoma" w:hAnsi="Tahoma" w:cs="Tahoma"/>
          <w:sz w:val="22"/>
          <w:szCs w:val="22"/>
        </w:rPr>
        <w:t xml:space="preserve"> e o Código Penal Brasileiro</w:t>
      </w:r>
      <w:r w:rsidRPr="00583287">
        <w:rPr>
          <w:rFonts w:ascii="Tahoma" w:hAnsi="Tahoma" w:cs="Tahoma"/>
          <w:sz w:val="22"/>
          <w:szCs w:val="22"/>
        </w:rPr>
        <w:t>;</w:t>
      </w:r>
    </w:p>
    <w:p w14:paraId="5010E298" w14:textId="77777777" w:rsidR="00CA763D" w:rsidRPr="00583287" w:rsidRDefault="00CA763D" w:rsidP="00E57F75">
      <w:pPr>
        <w:pStyle w:val="PargrafodaLista"/>
        <w:spacing w:line="320" w:lineRule="atLeast"/>
        <w:rPr>
          <w:rFonts w:ascii="Tahoma" w:hAnsi="Tahoma" w:cs="Tahoma"/>
          <w:sz w:val="22"/>
          <w:szCs w:val="22"/>
        </w:rPr>
      </w:pPr>
    </w:p>
    <w:p w14:paraId="32D1AF25"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Leis de Combate à Lavagem de Dinheiro</w:t>
      </w:r>
      <w:r w:rsidRPr="00583287">
        <w:rPr>
          <w:rFonts w:ascii="Tahoma" w:hAnsi="Tahoma" w:cs="Tahoma"/>
          <w:iCs/>
          <w:sz w:val="22"/>
          <w:szCs w:val="22"/>
        </w:rPr>
        <w:t>:</w:t>
      </w:r>
      <w:r w:rsidRPr="00583287">
        <w:rPr>
          <w:rFonts w:ascii="Tahoma" w:hAnsi="Tahoma" w:cs="Tahoma"/>
          <w:i/>
          <w:sz w:val="22"/>
          <w:szCs w:val="22"/>
        </w:rPr>
        <w:t xml:space="preserve"> </w:t>
      </w:r>
      <w:proofErr w:type="spellStart"/>
      <w:r w:rsidRPr="00583287">
        <w:rPr>
          <w:rFonts w:ascii="Tahoma" w:hAnsi="Tahoma" w:cs="Tahoma"/>
          <w:i/>
          <w:sz w:val="22"/>
          <w:szCs w:val="22"/>
        </w:rPr>
        <w:t>Currency</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and</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Foreign</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Transactions</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Reporting</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Act</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of</w:t>
      </w:r>
      <w:proofErr w:type="spellEnd"/>
      <w:r w:rsidRPr="00583287">
        <w:rPr>
          <w:rFonts w:ascii="Tahoma" w:hAnsi="Tahoma" w:cs="Tahoma"/>
          <w:i/>
          <w:sz w:val="22"/>
          <w:szCs w:val="22"/>
        </w:rPr>
        <w:t xml:space="preserve"> 1970</w:t>
      </w:r>
      <w:r w:rsidRPr="00583287">
        <w:rPr>
          <w:rFonts w:ascii="Tahoma" w:hAnsi="Tahoma" w:cs="Tahoma"/>
          <w:sz w:val="22"/>
          <w:szCs w:val="22"/>
        </w:rPr>
        <w:t xml:space="preserve">, conforme alterada, </w:t>
      </w:r>
      <w:r w:rsidRPr="00583287">
        <w:rPr>
          <w:rFonts w:ascii="Tahoma" w:hAnsi="Tahoma" w:cs="Tahoma"/>
          <w:i/>
          <w:sz w:val="22"/>
          <w:szCs w:val="22"/>
        </w:rPr>
        <w:t xml:space="preserve">Bank </w:t>
      </w:r>
      <w:proofErr w:type="spellStart"/>
      <w:r w:rsidRPr="00583287">
        <w:rPr>
          <w:rFonts w:ascii="Tahoma" w:hAnsi="Tahoma" w:cs="Tahoma"/>
          <w:i/>
          <w:sz w:val="22"/>
          <w:szCs w:val="22"/>
        </w:rPr>
        <w:t>Secrecy</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Act</w:t>
      </w:r>
      <w:proofErr w:type="spellEnd"/>
      <w:r w:rsidRPr="00583287">
        <w:rPr>
          <w:rFonts w:ascii="Tahoma" w:hAnsi="Tahoma" w:cs="Tahoma"/>
          <w:sz w:val="22"/>
          <w:szCs w:val="22"/>
        </w:rPr>
        <w:t xml:space="preserve">, conforme alterada pela </w:t>
      </w:r>
      <w:r w:rsidRPr="00583287">
        <w:rPr>
          <w:rFonts w:ascii="Tahoma" w:hAnsi="Tahoma" w:cs="Tahoma"/>
          <w:i/>
          <w:sz w:val="22"/>
          <w:szCs w:val="22"/>
        </w:rPr>
        <w:t xml:space="preserve">USA </w:t>
      </w:r>
      <w:proofErr w:type="spellStart"/>
      <w:r w:rsidRPr="00583287">
        <w:rPr>
          <w:rFonts w:ascii="Tahoma" w:hAnsi="Tahoma" w:cs="Tahoma"/>
          <w:i/>
          <w:sz w:val="22"/>
          <w:szCs w:val="22"/>
        </w:rPr>
        <w:t>Patriot</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Act</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of</w:t>
      </w:r>
      <w:proofErr w:type="spellEnd"/>
      <w:r w:rsidRPr="00583287">
        <w:rPr>
          <w:rFonts w:ascii="Tahoma" w:hAnsi="Tahoma" w:cs="Tahoma"/>
          <w:i/>
          <w:sz w:val="22"/>
          <w:szCs w:val="22"/>
        </w:rPr>
        <w:t xml:space="preserve"> 2001</w:t>
      </w:r>
      <w:r w:rsidRPr="00583287">
        <w:rPr>
          <w:rFonts w:ascii="Tahoma" w:hAnsi="Tahoma" w:cs="Tahoma"/>
          <w:sz w:val="22"/>
          <w:szCs w:val="22"/>
        </w:rPr>
        <w:t xml:space="preserve">, e o </w:t>
      </w:r>
      <w:r w:rsidRPr="00583287">
        <w:rPr>
          <w:rFonts w:ascii="Tahoma" w:hAnsi="Tahoma" w:cs="Tahoma"/>
          <w:i/>
          <w:sz w:val="22"/>
          <w:szCs w:val="22"/>
        </w:rPr>
        <w:t xml:space="preserve">Money </w:t>
      </w:r>
      <w:proofErr w:type="spellStart"/>
      <w:r w:rsidRPr="00583287">
        <w:rPr>
          <w:rFonts w:ascii="Tahoma" w:hAnsi="Tahoma" w:cs="Tahoma"/>
          <w:i/>
          <w:sz w:val="22"/>
          <w:szCs w:val="22"/>
        </w:rPr>
        <w:t>Laundering</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Control</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Act</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of</w:t>
      </w:r>
      <w:proofErr w:type="spellEnd"/>
      <w:r w:rsidRPr="00583287">
        <w:rPr>
          <w:rFonts w:ascii="Tahoma" w:hAnsi="Tahoma" w:cs="Tahoma"/>
          <w:i/>
          <w:sz w:val="22"/>
          <w:szCs w:val="22"/>
        </w:rPr>
        <w:t xml:space="preserve"> 1986</w:t>
      </w:r>
      <w:r w:rsidRPr="00583287">
        <w:rPr>
          <w:rFonts w:ascii="Tahoma" w:hAnsi="Tahoma" w:cs="Tahoma"/>
          <w:sz w:val="22"/>
          <w:szCs w:val="22"/>
        </w:rPr>
        <w:t xml:space="preserve">, incluindo as leis relativas à prevenção e detecção de lavagem de dinheiro, nos termos da </w:t>
      </w:r>
      <w:r w:rsidRPr="00583287">
        <w:rPr>
          <w:rFonts w:ascii="Tahoma" w:hAnsi="Tahoma" w:cs="Tahoma"/>
          <w:i/>
          <w:sz w:val="22"/>
          <w:szCs w:val="22"/>
        </w:rPr>
        <w:t xml:space="preserve">18 USC </w:t>
      </w:r>
      <w:proofErr w:type="spellStart"/>
      <w:r w:rsidRPr="00583287">
        <w:rPr>
          <w:rFonts w:ascii="Tahoma" w:hAnsi="Tahoma" w:cs="Tahoma"/>
          <w:i/>
          <w:sz w:val="22"/>
          <w:szCs w:val="22"/>
        </w:rPr>
        <w:t>Section</w:t>
      </w:r>
      <w:proofErr w:type="spellEnd"/>
      <w:r w:rsidRPr="00583287">
        <w:rPr>
          <w:rFonts w:ascii="Tahoma" w:hAnsi="Tahoma" w:cs="Tahoma"/>
          <w:i/>
          <w:sz w:val="22"/>
          <w:szCs w:val="22"/>
        </w:rPr>
        <w:t xml:space="preserve"> 1956 </w:t>
      </w:r>
      <w:proofErr w:type="spellStart"/>
      <w:r w:rsidRPr="00583287">
        <w:rPr>
          <w:rFonts w:ascii="Tahoma" w:hAnsi="Tahoma" w:cs="Tahoma"/>
          <w:i/>
          <w:sz w:val="22"/>
          <w:szCs w:val="22"/>
        </w:rPr>
        <w:t>and</w:t>
      </w:r>
      <w:proofErr w:type="spellEnd"/>
      <w:r w:rsidRPr="00583287">
        <w:rPr>
          <w:rFonts w:ascii="Tahoma" w:hAnsi="Tahoma" w:cs="Tahoma"/>
          <w:i/>
          <w:sz w:val="22"/>
          <w:szCs w:val="22"/>
        </w:rPr>
        <w:t xml:space="preserve"> 1957</w:t>
      </w:r>
      <w:r w:rsidRPr="00583287">
        <w:rPr>
          <w:rFonts w:ascii="Tahoma" w:hAnsi="Tahoma" w:cs="Tahoma"/>
          <w:sz w:val="22"/>
          <w:szCs w:val="22"/>
        </w:rPr>
        <w:t>, da Lei nº 9.613, de 3 de março de 1998, e a regulamentação editada pelo Conselho Monetário Nacional e pelo Banco Central;</w:t>
      </w:r>
    </w:p>
    <w:p w14:paraId="3138F4AF" w14:textId="77777777" w:rsidR="00CA763D" w:rsidRPr="00583287" w:rsidRDefault="00CA763D" w:rsidP="00E57F75">
      <w:pPr>
        <w:spacing w:line="320" w:lineRule="atLeast"/>
        <w:rPr>
          <w:rFonts w:ascii="Tahoma" w:hAnsi="Tahoma" w:cs="Tahoma"/>
          <w:sz w:val="22"/>
          <w:szCs w:val="22"/>
        </w:rPr>
      </w:pPr>
    </w:p>
    <w:p w14:paraId="710FBA08" w14:textId="77777777" w:rsidR="00CA763D" w:rsidRPr="00583287" w:rsidRDefault="008C7533" w:rsidP="00E57F75">
      <w:pPr>
        <w:pStyle w:val="NormalWeb"/>
        <w:widowControl w:val="0"/>
        <w:numPr>
          <w:ilvl w:val="0"/>
          <w:numId w:val="49"/>
        </w:numPr>
        <w:tabs>
          <w:tab w:val="left" w:pos="851"/>
        </w:tabs>
        <w:spacing w:before="0" w:beforeAutospacing="0" w:after="0" w:afterAutospacing="0" w:line="320" w:lineRule="atLeast"/>
        <w:ind w:left="0" w:firstLine="0"/>
        <w:rPr>
          <w:rFonts w:ascii="Tahoma" w:hAnsi="Tahoma" w:cs="Tahoma"/>
          <w:sz w:val="22"/>
          <w:szCs w:val="22"/>
        </w:rPr>
      </w:pPr>
      <w:r w:rsidRPr="00583287">
        <w:rPr>
          <w:rFonts w:ascii="Tahoma" w:hAnsi="Tahoma" w:cs="Tahoma"/>
          <w:sz w:val="22"/>
          <w:szCs w:val="22"/>
          <w:u w:val="single"/>
        </w:rPr>
        <w:t>Leis de Sanção</w:t>
      </w:r>
      <w:r w:rsidRPr="00583287">
        <w:rPr>
          <w:rFonts w:ascii="Tahoma" w:hAnsi="Tahoma" w:cs="Tahoma"/>
          <w:sz w:val="22"/>
          <w:szCs w:val="22"/>
        </w:rPr>
        <w:t xml:space="preserve">: </w:t>
      </w:r>
      <w:r w:rsidRPr="00583287">
        <w:rPr>
          <w:rFonts w:ascii="Tahoma" w:hAnsi="Tahoma" w:cs="Tahoma"/>
          <w:i/>
          <w:sz w:val="22"/>
          <w:szCs w:val="22"/>
        </w:rPr>
        <w:t xml:space="preserve">US </w:t>
      </w:r>
      <w:proofErr w:type="spellStart"/>
      <w:r w:rsidRPr="00583287">
        <w:rPr>
          <w:rFonts w:ascii="Tahoma" w:hAnsi="Tahoma" w:cs="Tahoma"/>
          <w:i/>
          <w:sz w:val="22"/>
          <w:szCs w:val="22"/>
        </w:rPr>
        <w:t>Department</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of</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the</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Treasury's</w:t>
      </w:r>
      <w:proofErr w:type="spellEnd"/>
      <w:r w:rsidRPr="00583287">
        <w:rPr>
          <w:rFonts w:ascii="Tahoma" w:hAnsi="Tahoma" w:cs="Tahoma"/>
          <w:i/>
          <w:sz w:val="22"/>
          <w:szCs w:val="22"/>
        </w:rPr>
        <w:t xml:space="preserve"> Office </w:t>
      </w:r>
      <w:proofErr w:type="spellStart"/>
      <w:r w:rsidRPr="00583287">
        <w:rPr>
          <w:rFonts w:ascii="Tahoma" w:hAnsi="Tahoma" w:cs="Tahoma"/>
          <w:i/>
          <w:sz w:val="22"/>
          <w:szCs w:val="22"/>
        </w:rPr>
        <w:t>of</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Foreign</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Assets</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Control</w:t>
      </w:r>
      <w:proofErr w:type="spellEnd"/>
      <w:r w:rsidRPr="00583287">
        <w:rPr>
          <w:rFonts w:ascii="Tahoma" w:hAnsi="Tahoma" w:cs="Tahoma"/>
          <w:sz w:val="22"/>
          <w:szCs w:val="22"/>
        </w:rPr>
        <w:t xml:space="preserve"> (OFAC), o </w:t>
      </w:r>
      <w:r w:rsidRPr="00583287">
        <w:rPr>
          <w:rFonts w:ascii="Tahoma" w:hAnsi="Tahoma" w:cs="Tahoma"/>
          <w:i/>
          <w:sz w:val="22"/>
          <w:szCs w:val="22"/>
        </w:rPr>
        <w:t xml:space="preserve">U.S. </w:t>
      </w:r>
      <w:proofErr w:type="spellStart"/>
      <w:r w:rsidRPr="00583287">
        <w:rPr>
          <w:rFonts w:ascii="Tahoma" w:hAnsi="Tahoma" w:cs="Tahoma"/>
          <w:i/>
          <w:sz w:val="22"/>
          <w:szCs w:val="22"/>
        </w:rPr>
        <w:t>Department</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of</w:t>
      </w:r>
      <w:proofErr w:type="spellEnd"/>
      <w:r w:rsidRPr="00583287">
        <w:rPr>
          <w:rFonts w:ascii="Tahoma" w:hAnsi="Tahoma" w:cs="Tahoma"/>
          <w:i/>
          <w:sz w:val="22"/>
          <w:szCs w:val="22"/>
        </w:rPr>
        <w:t xml:space="preserve"> </w:t>
      </w:r>
      <w:proofErr w:type="spellStart"/>
      <w:r w:rsidRPr="00583287">
        <w:rPr>
          <w:rFonts w:ascii="Tahoma" w:hAnsi="Tahoma" w:cs="Tahoma"/>
          <w:i/>
          <w:sz w:val="22"/>
          <w:szCs w:val="22"/>
        </w:rPr>
        <w:t>State</w:t>
      </w:r>
      <w:proofErr w:type="spellEnd"/>
      <w:r w:rsidRPr="00583287">
        <w:rPr>
          <w:rFonts w:ascii="Tahoma" w:hAnsi="Tahoma" w:cs="Tahoma"/>
          <w:i/>
          <w:sz w:val="22"/>
          <w:szCs w:val="22"/>
        </w:rPr>
        <w:t xml:space="preserve"> </w:t>
      </w:r>
      <w:r w:rsidRPr="00583287">
        <w:rPr>
          <w:rFonts w:ascii="Tahoma" w:hAnsi="Tahoma" w:cs="Tahoma"/>
          <w:sz w:val="22"/>
          <w:szCs w:val="22"/>
        </w:rPr>
        <w:t>ou outras autoridades de sanções relevantes dos Estados Unidos, bem como pelas autoridades brasileiras, incluindo, sem limitação, o Ministério das Finanças, o Banco Central, o Conselho de Controle de Atividade Financeira (COAF) e o Departamento de Recuperação de Ativos e Cooperação Jurídica Internacional (DRCI);</w:t>
      </w:r>
    </w:p>
    <w:p w14:paraId="0360CAA8" w14:textId="77777777" w:rsidR="00CA763D" w:rsidRPr="00583287" w:rsidRDefault="00CA763D" w:rsidP="00E57F75">
      <w:pPr>
        <w:pStyle w:val="PargrafodaLista"/>
        <w:spacing w:line="320" w:lineRule="atLeast"/>
        <w:rPr>
          <w:rFonts w:ascii="Tahoma" w:hAnsi="Tahoma" w:cs="Tahoma"/>
          <w:sz w:val="22"/>
          <w:szCs w:val="22"/>
        </w:rPr>
      </w:pPr>
    </w:p>
    <w:p w14:paraId="334B4B5A"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Legislação Socioambiental</w:t>
      </w:r>
      <w:r w:rsidRPr="00583287">
        <w:rPr>
          <w:rFonts w:ascii="Tahoma" w:hAnsi="Tahoma" w:cs="Tahoma"/>
          <w:sz w:val="22"/>
          <w:szCs w:val="22"/>
        </w:rPr>
        <w:t>: a legislação ambiental e trabalhista em vigor;</w:t>
      </w:r>
    </w:p>
    <w:p w14:paraId="6A9677A3" w14:textId="77777777" w:rsidR="003E54BB" w:rsidRPr="00583287" w:rsidRDefault="003E54BB" w:rsidP="00F33DB7">
      <w:pPr>
        <w:tabs>
          <w:tab w:val="left" w:pos="851"/>
        </w:tabs>
        <w:autoSpaceDE/>
        <w:autoSpaceDN/>
        <w:adjustRightInd/>
        <w:spacing w:line="320" w:lineRule="atLeast"/>
        <w:rPr>
          <w:rFonts w:ascii="Tahoma" w:hAnsi="Tahoma" w:cs="Tahoma"/>
          <w:sz w:val="22"/>
          <w:szCs w:val="22"/>
        </w:rPr>
      </w:pPr>
    </w:p>
    <w:p w14:paraId="29788E0B" w14:textId="36E59B74" w:rsidR="009F32C0" w:rsidRPr="00757D15" w:rsidRDefault="008C7533" w:rsidP="00757D1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Lojas Colombo</w:t>
      </w:r>
      <w:r w:rsidRPr="00583287">
        <w:rPr>
          <w:rFonts w:ascii="Tahoma" w:hAnsi="Tahoma" w:cs="Tahoma"/>
          <w:sz w:val="22"/>
          <w:szCs w:val="22"/>
        </w:rPr>
        <w:t xml:space="preserve">: </w:t>
      </w:r>
      <w:r w:rsidR="004A2C95" w:rsidRPr="00D842B2">
        <w:rPr>
          <w:rFonts w:ascii="Tahoma" w:hAnsi="Tahoma" w:cs="Tahoma"/>
          <w:sz w:val="22"/>
          <w:szCs w:val="22"/>
        </w:rPr>
        <w:t>Lojas Colombo</w:t>
      </w:r>
      <w:r w:rsidRPr="00D842B2">
        <w:rPr>
          <w:rFonts w:ascii="Tahoma" w:hAnsi="Tahoma" w:cs="Tahoma"/>
          <w:sz w:val="22"/>
          <w:szCs w:val="22"/>
        </w:rPr>
        <w:t xml:space="preserve"> S.A. </w:t>
      </w:r>
      <w:r w:rsidR="004A2C95" w:rsidRPr="00D842B2">
        <w:rPr>
          <w:rFonts w:ascii="Tahoma" w:hAnsi="Tahoma" w:cs="Tahoma"/>
          <w:sz w:val="22"/>
          <w:szCs w:val="22"/>
        </w:rPr>
        <w:t xml:space="preserve">Comércio de </w:t>
      </w:r>
      <w:r w:rsidR="008761C6">
        <w:rPr>
          <w:rFonts w:ascii="Tahoma" w:hAnsi="Tahoma" w:cs="Tahoma"/>
          <w:sz w:val="22"/>
          <w:szCs w:val="22"/>
        </w:rPr>
        <w:t>U</w:t>
      </w:r>
      <w:r w:rsidR="004A2C95" w:rsidRPr="00D842B2">
        <w:rPr>
          <w:rFonts w:ascii="Tahoma" w:hAnsi="Tahoma" w:cs="Tahoma"/>
          <w:sz w:val="22"/>
          <w:szCs w:val="22"/>
        </w:rPr>
        <w:t>tilidades Domésticas</w:t>
      </w:r>
      <w:r w:rsidRPr="00757D15">
        <w:rPr>
          <w:rFonts w:ascii="Tahoma" w:hAnsi="Tahoma" w:cs="Tahoma"/>
          <w:sz w:val="22"/>
          <w:szCs w:val="22"/>
        </w:rPr>
        <w:t xml:space="preserve">, sociedade por ações, com sede na Cidade de Farroupilha, Estado do Rio Grande do Sul, Rua José </w:t>
      </w:r>
      <w:proofErr w:type="spellStart"/>
      <w:r w:rsidRPr="00757D15">
        <w:rPr>
          <w:rFonts w:ascii="Tahoma" w:hAnsi="Tahoma" w:cs="Tahoma"/>
          <w:sz w:val="22"/>
          <w:szCs w:val="22"/>
        </w:rPr>
        <w:t>Achiles</w:t>
      </w:r>
      <w:proofErr w:type="spellEnd"/>
      <w:r w:rsidRPr="00757D15">
        <w:rPr>
          <w:rFonts w:ascii="Tahoma" w:hAnsi="Tahoma" w:cs="Tahoma"/>
          <w:sz w:val="22"/>
          <w:szCs w:val="22"/>
        </w:rPr>
        <w:t xml:space="preserve"> Colombo, nº 50, CEP 95.176-030, inscrita no CNPJ sob o nº 89.848.543/0001-77.</w:t>
      </w:r>
    </w:p>
    <w:p w14:paraId="10EE1012" w14:textId="77777777" w:rsidR="009F32C0" w:rsidRPr="00757D15" w:rsidRDefault="009F32C0" w:rsidP="00BE4146">
      <w:pPr>
        <w:spacing w:line="320" w:lineRule="atLeast"/>
        <w:rPr>
          <w:rFonts w:ascii="Tahoma" w:hAnsi="Tahoma" w:cs="Tahoma"/>
          <w:sz w:val="22"/>
          <w:szCs w:val="22"/>
        </w:rPr>
      </w:pPr>
    </w:p>
    <w:p w14:paraId="17EB2E60"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MDA</w:t>
      </w:r>
      <w:r w:rsidRPr="00583287">
        <w:rPr>
          <w:rFonts w:ascii="Tahoma" w:hAnsi="Tahoma" w:cs="Tahoma"/>
          <w:sz w:val="22"/>
          <w:szCs w:val="22"/>
        </w:rPr>
        <w:t>: o Módulo de Distribuição de Ativos, administrado e operacionalizado pela B3;</w:t>
      </w:r>
    </w:p>
    <w:p w14:paraId="345ED651" w14:textId="77777777" w:rsidR="00CA763D" w:rsidRPr="00583287" w:rsidRDefault="00CA763D" w:rsidP="00E57F75">
      <w:pPr>
        <w:spacing w:line="320" w:lineRule="atLeast"/>
        <w:rPr>
          <w:rFonts w:ascii="Tahoma" w:hAnsi="Tahoma" w:cs="Tahoma"/>
          <w:sz w:val="22"/>
          <w:szCs w:val="22"/>
        </w:rPr>
      </w:pPr>
    </w:p>
    <w:p w14:paraId="3550B92B" w14:textId="194ACC02" w:rsidR="00CA763D" w:rsidRPr="00E65CC3"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Meta de Amortização</w:t>
      </w:r>
      <w:r w:rsidR="00827C2B">
        <w:rPr>
          <w:rFonts w:ascii="Tahoma" w:hAnsi="Tahoma" w:cs="Tahoma"/>
          <w:sz w:val="22"/>
          <w:szCs w:val="22"/>
          <w:u w:val="single"/>
        </w:rPr>
        <w:t xml:space="preserve"> da Primeira Série</w:t>
      </w:r>
      <w:r w:rsidRPr="00583287">
        <w:rPr>
          <w:rFonts w:ascii="Tahoma" w:hAnsi="Tahoma" w:cs="Tahoma"/>
          <w:sz w:val="22"/>
          <w:szCs w:val="22"/>
        </w:rPr>
        <w:t xml:space="preserve">: a meta de amortização das Debêntures da Primeira Série, conforme prevista na Cláusula </w:t>
      </w:r>
      <w:r w:rsidR="006D54B5">
        <w:rPr>
          <w:rFonts w:ascii="Tahoma" w:hAnsi="Tahoma" w:cs="Tahoma"/>
          <w:sz w:val="22"/>
          <w:szCs w:val="22"/>
        </w:rPr>
        <w:fldChar w:fldCharType="begin"/>
      </w:r>
      <w:r w:rsidR="006D54B5">
        <w:rPr>
          <w:rFonts w:ascii="Tahoma" w:hAnsi="Tahoma" w:cs="Tahoma"/>
          <w:sz w:val="22"/>
          <w:szCs w:val="22"/>
        </w:rPr>
        <w:instrText xml:space="preserve"> REF _Ref97828904 \r \h </w:instrText>
      </w:r>
      <w:r w:rsidR="006D54B5">
        <w:rPr>
          <w:rFonts w:ascii="Tahoma" w:hAnsi="Tahoma" w:cs="Tahoma"/>
          <w:sz w:val="22"/>
          <w:szCs w:val="22"/>
        </w:rPr>
      </w:r>
      <w:r w:rsidR="006D54B5">
        <w:rPr>
          <w:rFonts w:ascii="Tahoma" w:hAnsi="Tahoma" w:cs="Tahoma"/>
          <w:sz w:val="22"/>
          <w:szCs w:val="22"/>
        </w:rPr>
        <w:fldChar w:fldCharType="separate"/>
      </w:r>
      <w:r w:rsidR="001E3BF4">
        <w:rPr>
          <w:rFonts w:ascii="Tahoma" w:hAnsi="Tahoma" w:cs="Tahoma"/>
          <w:sz w:val="22"/>
          <w:szCs w:val="22"/>
        </w:rPr>
        <w:t>3.36</w:t>
      </w:r>
      <w:r w:rsidR="006D54B5">
        <w:rPr>
          <w:rFonts w:ascii="Tahoma" w:hAnsi="Tahoma" w:cs="Tahoma"/>
          <w:sz w:val="22"/>
          <w:szCs w:val="22"/>
        </w:rPr>
        <w:fldChar w:fldCharType="end"/>
      </w:r>
      <w:r w:rsidR="006D54B5">
        <w:rPr>
          <w:rFonts w:ascii="Tahoma" w:hAnsi="Tahoma" w:cs="Tahoma"/>
          <w:sz w:val="22"/>
          <w:szCs w:val="22"/>
        </w:rPr>
        <w:t xml:space="preserve"> </w:t>
      </w:r>
      <w:r w:rsidRPr="00583287">
        <w:rPr>
          <w:rFonts w:ascii="Tahoma" w:hAnsi="Tahoma" w:cs="Tahoma"/>
          <w:sz w:val="22"/>
          <w:szCs w:val="22"/>
        </w:rPr>
        <w:t>desta Escritura de Emissão;</w:t>
      </w:r>
    </w:p>
    <w:p w14:paraId="74DC74FE" w14:textId="77777777" w:rsidR="00CA763D" w:rsidRPr="00D4459F" w:rsidRDefault="00CA763D" w:rsidP="00E57F75">
      <w:pPr>
        <w:spacing w:line="320" w:lineRule="atLeast"/>
        <w:rPr>
          <w:rFonts w:ascii="Tahoma" w:hAnsi="Tahoma" w:cs="Tahoma"/>
          <w:sz w:val="22"/>
          <w:szCs w:val="22"/>
        </w:rPr>
      </w:pPr>
    </w:p>
    <w:p w14:paraId="48813453" w14:textId="13FE365A"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811A49">
        <w:rPr>
          <w:rFonts w:ascii="Tahoma" w:hAnsi="Tahoma" w:cs="Tahoma"/>
          <w:bCs/>
          <w:sz w:val="22"/>
          <w:szCs w:val="22"/>
          <w:u w:val="single"/>
        </w:rPr>
        <w:t>Obrigações Garantidas:</w:t>
      </w:r>
      <w:r w:rsidRPr="00811A49">
        <w:rPr>
          <w:rFonts w:ascii="Tahoma" w:hAnsi="Tahoma" w:cs="Tahoma"/>
          <w:bCs/>
          <w:sz w:val="22"/>
          <w:szCs w:val="22"/>
        </w:rPr>
        <w:t xml:space="preserve"> </w:t>
      </w:r>
      <w:r w:rsidR="0093038A" w:rsidRPr="00811A49">
        <w:rPr>
          <w:rFonts w:ascii="Tahoma" w:hAnsi="Tahoma" w:cs="Tahoma"/>
          <w:b/>
          <w:sz w:val="22"/>
          <w:szCs w:val="22"/>
        </w:rPr>
        <w:t>(i) </w:t>
      </w:r>
      <w:r w:rsidR="0093038A" w:rsidRPr="00811A49">
        <w:rPr>
          <w:rFonts w:ascii="Tahoma" w:hAnsi="Tahoma" w:cs="Tahoma"/>
          <w:bCs/>
          <w:sz w:val="22"/>
          <w:szCs w:val="22"/>
        </w:rPr>
        <w:t>as obrigações relativas ao fiel, pontual e integral pagamento</w:t>
      </w:r>
      <w:r w:rsidR="0093038A" w:rsidRPr="00583287">
        <w:t xml:space="preserve"> </w:t>
      </w:r>
      <w:r w:rsidR="0093038A" w:rsidRPr="00583287">
        <w:rPr>
          <w:rFonts w:ascii="Tahoma" w:hAnsi="Tahoma" w:cs="Tahoma"/>
          <w:bCs/>
          <w:sz w:val="22"/>
          <w:szCs w:val="22"/>
        </w:rPr>
        <w:t xml:space="preserve">e cumprimento de todas as obrigações, principais e acessórias, presentes ou futuras, assumidas ou que venham a ser assumidas pela Emissora perante os Debenturistas, </w:t>
      </w:r>
      <w:r w:rsidR="0093038A" w:rsidRPr="00583287">
        <w:rPr>
          <w:rFonts w:ascii="Tahoma" w:hAnsi="Tahoma" w:cs="Tahoma"/>
          <w:bCs/>
          <w:sz w:val="22"/>
          <w:szCs w:val="22"/>
        </w:rPr>
        <w:lastRenderedPageBreak/>
        <w:t xml:space="preserve">o que inclui, principalmente, </w:t>
      </w:r>
      <w:r w:rsidR="00AD1E6D">
        <w:rPr>
          <w:rFonts w:ascii="Tahoma" w:hAnsi="Tahoma" w:cs="Tahoma"/>
          <w:bCs/>
          <w:sz w:val="22"/>
          <w:szCs w:val="22"/>
        </w:rPr>
        <w:t>mas não se limita,</w:t>
      </w:r>
      <w:r w:rsidR="00AD1E6D" w:rsidRPr="00583287">
        <w:rPr>
          <w:rFonts w:ascii="Tahoma" w:hAnsi="Tahoma" w:cs="Tahoma"/>
          <w:bCs/>
          <w:sz w:val="22"/>
          <w:szCs w:val="22"/>
        </w:rPr>
        <w:t xml:space="preserve"> </w:t>
      </w:r>
      <w:r w:rsidR="0093038A" w:rsidRPr="00583287">
        <w:rPr>
          <w:rFonts w:ascii="Tahoma" w:hAnsi="Tahoma" w:cs="Tahoma"/>
          <w:bCs/>
          <w:sz w:val="22"/>
          <w:szCs w:val="22"/>
        </w:rPr>
        <w:t xml:space="preserve">ao pagamento de todo e qualquer valor devido pela Emissora em razão das Debêntures, abrangendo o Valor Nominal Unitário das Debêntures, a Remuneração das Debêntures da Primeira Série, os eventuais valores de resgate das Debêntures, amortização das Debêntures, Encargos Moratórios e demais encargos, relativos às Debêntures e à Garantia Real, se e quando devidos, seja na </w:t>
      </w:r>
      <w:r w:rsidR="00704E94">
        <w:rPr>
          <w:rFonts w:ascii="Tahoma" w:hAnsi="Tahoma" w:cs="Tahoma"/>
          <w:bCs/>
          <w:sz w:val="22"/>
          <w:szCs w:val="22"/>
        </w:rPr>
        <w:t>D</w:t>
      </w:r>
      <w:r w:rsidR="0093038A" w:rsidRPr="00583287">
        <w:rPr>
          <w:rFonts w:ascii="Tahoma" w:hAnsi="Tahoma" w:cs="Tahoma"/>
          <w:bCs/>
          <w:sz w:val="22"/>
          <w:szCs w:val="22"/>
        </w:rPr>
        <w:t xml:space="preserve">ata de </w:t>
      </w:r>
      <w:r w:rsidR="00704E94">
        <w:rPr>
          <w:rFonts w:ascii="Tahoma" w:hAnsi="Tahoma" w:cs="Tahoma"/>
          <w:bCs/>
          <w:sz w:val="22"/>
          <w:szCs w:val="22"/>
        </w:rPr>
        <w:t>P</w:t>
      </w:r>
      <w:r w:rsidR="0093038A" w:rsidRPr="00583287">
        <w:rPr>
          <w:rFonts w:ascii="Tahoma" w:hAnsi="Tahoma" w:cs="Tahoma"/>
          <w:bCs/>
          <w:sz w:val="22"/>
          <w:szCs w:val="22"/>
        </w:rPr>
        <w:t xml:space="preserve">agamento ou em decorrência de resgate antecipado das Debêntures, ou de vencimento antecipado das obrigações decorrentes das Debêntures, conforme previsto nesta Escritura de Emissão e no Contrato de Cessão Fiduciária; </w:t>
      </w:r>
      <w:r w:rsidRPr="00583287">
        <w:rPr>
          <w:rFonts w:ascii="Tahoma" w:hAnsi="Tahoma" w:cs="Tahoma"/>
          <w:b/>
          <w:sz w:val="22"/>
          <w:szCs w:val="22"/>
        </w:rPr>
        <w:t>(</w:t>
      </w:r>
      <w:proofErr w:type="spellStart"/>
      <w:r w:rsidRPr="00583287">
        <w:rPr>
          <w:rFonts w:ascii="Tahoma" w:hAnsi="Tahoma" w:cs="Tahoma"/>
          <w:b/>
          <w:sz w:val="22"/>
          <w:szCs w:val="22"/>
        </w:rPr>
        <w:t>ii</w:t>
      </w:r>
      <w:proofErr w:type="spellEnd"/>
      <w:r w:rsidRPr="00583287">
        <w:rPr>
          <w:rFonts w:ascii="Tahoma" w:hAnsi="Tahoma" w:cs="Tahoma"/>
          <w:b/>
          <w:sz w:val="22"/>
          <w:szCs w:val="22"/>
        </w:rPr>
        <w:t>)</w:t>
      </w:r>
      <w:r w:rsidRPr="00583287">
        <w:rPr>
          <w:rFonts w:ascii="Tahoma" w:hAnsi="Tahoma" w:cs="Tahoma"/>
          <w:bCs/>
          <w:sz w:val="22"/>
          <w:szCs w:val="22"/>
        </w:rPr>
        <w:t xml:space="preserve"> as obrigações relativas a quaisquer outras obrigações pecuniárias assumidas pela Emissora, nos termos desta Escritura de Emissão e do Contrato de Cessão Fiduciária, incluindo obrigações de pagar honorários, despesas, custos, encargos, tributos, reembolsos ou indenizações, bem como as obrigações relativas ao Agente de Liquidação, ao </w:t>
      </w:r>
      <w:proofErr w:type="spellStart"/>
      <w:r w:rsidRPr="00583287">
        <w:rPr>
          <w:rFonts w:ascii="Tahoma" w:hAnsi="Tahoma" w:cs="Tahoma"/>
          <w:bCs/>
          <w:sz w:val="22"/>
          <w:szCs w:val="22"/>
        </w:rPr>
        <w:t>Escriturador</w:t>
      </w:r>
      <w:proofErr w:type="spellEnd"/>
      <w:r w:rsidRPr="00583287">
        <w:rPr>
          <w:rFonts w:ascii="Tahoma" w:hAnsi="Tahoma" w:cs="Tahoma"/>
          <w:bCs/>
          <w:sz w:val="22"/>
          <w:szCs w:val="22"/>
        </w:rPr>
        <w:t xml:space="preserve">, à B3, ao Agente Fiduciário, ao Agente Administrativo e demais prestadores de serviços envolvidos na Emissão e na Garantia Real; e </w:t>
      </w:r>
      <w:r w:rsidRPr="00583287">
        <w:rPr>
          <w:rFonts w:ascii="Tahoma" w:hAnsi="Tahoma" w:cs="Tahoma"/>
          <w:b/>
          <w:sz w:val="22"/>
          <w:szCs w:val="22"/>
        </w:rPr>
        <w:t>(</w:t>
      </w:r>
      <w:proofErr w:type="spellStart"/>
      <w:r w:rsidRPr="00583287">
        <w:rPr>
          <w:rFonts w:ascii="Tahoma" w:hAnsi="Tahoma" w:cs="Tahoma"/>
          <w:b/>
          <w:sz w:val="22"/>
          <w:szCs w:val="22"/>
        </w:rPr>
        <w:t>iii</w:t>
      </w:r>
      <w:proofErr w:type="spellEnd"/>
      <w:r w:rsidRPr="00583287">
        <w:rPr>
          <w:rFonts w:ascii="Tahoma" w:hAnsi="Tahoma" w:cs="Tahoma"/>
          <w:b/>
          <w:sz w:val="22"/>
          <w:szCs w:val="22"/>
        </w:rPr>
        <w:t>)</w:t>
      </w:r>
      <w:r w:rsidRPr="00583287">
        <w:rPr>
          <w:rFonts w:ascii="Tahoma" w:hAnsi="Tahoma" w:cs="Tahoma"/>
          <w:bCs/>
          <w:sz w:val="22"/>
          <w:szCs w:val="22"/>
        </w:rPr>
        <w:t> as obrigações de ressarcimento de toda e qualquer importância que o Agente Fiduciário e/ou os Debenturistas venham a desembolsar no âmbito da Emissão e/ou em virtude da constituição, manutenção e/ou realização da Garantia Real, bem como todos e quaisquer tributos e despesas judiciais e/ou extrajudiciais incidentes sobre a excussão da garantia, nos termos dos respectivos contratos, conforme aplicável;</w:t>
      </w:r>
    </w:p>
    <w:p w14:paraId="1FC13E54" w14:textId="77777777" w:rsidR="00CA763D" w:rsidRPr="00583287" w:rsidRDefault="00CA763D" w:rsidP="00E57F75">
      <w:pPr>
        <w:pStyle w:val="PargrafodaLista"/>
        <w:tabs>
          <w:tab w:val="left" w:pos="851"/>
        </w:tabs>
        <w:spacing w:line="320" w:lineRule="atLeast"/>
        <w:ind w:left="0"/>
        <w:rPr>
          <w:rFonts w:ascii="Tahoma" w:hAnsi="Tahoma" w:cs="Tahoma"/>
          <w:sz w:val="22"/>
          <w:szCs w:val="22"/>
        </w:rPr>
      </w:pPr>
    </w:p>
    <w:p w14:paraId="5380DEC0"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Oferta Restrita</w:t>
      </w:r>
      <w:r w:rsidRPr="00583287">
        <w:rPr>
          <w:rFonts w:ascii="Tahoma" w:hAnsi="Tahoma" w:cs="Tahoma"/>
          <w:sz w:val="22"/>
          <w:szCs w:val="22"/>
        </w:rPr>
        <w:t>: a oferta pública com esforços restritos de distribuição das Debêntures da Primeira Série, nos termos da Lei do Mercado de Valores Mobiliários, da Instrução CVM 476 e das demais disposições legais e regulamentares aplicáveis;</w:t>
      </w:r>
    </w:p>
    <w:p w14:paraId="11EE5B79" w14:textId="77777777" w:rsidR="00CA763D" w:rsidRPr="00583287" w:rsidRDefault="00CA763D" w:rsidP="00E57F75">
      <w:pPr>
        <w:pStyle w:val="PargrafodaLista"/>
        <w:spacing w:line="320" w:lineRule="atLeast"/>
        <w:rPr>
          <w:rFonts w:ascii="Tahoma" w:hAnsi="Tahoma" w:cs="Tahoma"/>
          <w:sz w:val="22"/>
          <w:szCs w:val="22"/>
        </w:rPr>
      </w:pPr>
    </w:p>
    <w:p w14:paraId="0037DDC5" w14:textId="35E99228"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Ordem de Aloc</w:t>
      </w:r>
      <w:r w:rsidRPr="002A5685">
        <w:rPr>
          <w:rFonts w:ascii="Tahoma" w:hAnsi="Tahoma" w:cs="Tahoma"/>
          <w:sz w:val="22"/>
          <w:szCs w:val="22"/>
          <w:u w:val="single"/>
        </w:rPr>
        <w:t>ação de Recursos</w:t>
      </w:r>
      <w:r w:rsidRPr="002A5685">
        <w:rPr>
          <w:rFonts w:ascii="Tahoma" w:hAnsi="Tahoma" w:cs="Tahoma"/>
          <w:sz w:val="22"/>
          <w:szCs w:val="22"/>
        </w:rPr>
        <w:t>: a ordem de alocação de recursos estabelecida na Cláusula </w:t>
      </w:r>
      <w:r w:rsidR="006D54B5">
        <w:rPr>
          <w:rFonts w:ascii="Tahoma" w:hAnsi="Tahoma" w:cs="Tahoma"/>
          <w:sz w:val="22"/>
          <w:szCs w:val="22"/>
        </w:rPr>
        <w:fldChar w:fldCharType="begin"/>
      </w:r>
      <w:r w:rsidR="006D54B5">
        <w:rPr>
          <w:rFonts w:ascii="Tahoma" w:hAnsi="Tahoma" w:cs="Tahoma"/>
          <w:sz w:val="22"/>
          <w:szCs w:val="22"/>
        </w:rPr>
        <w:instrText xml:space="preserve"> REF _Ref97823670 \r \h </w:instrText>
      </w:r>
      <w:r w:rsidR="006D54B5">
        <w:rPr>
          <w:rFonts w:ascii="Tahoma" w:hAnsi="Tahoma" w:cs="Tahoma"/>
          <w:sz w:val="22"/>
          <w:szCs w:val="22"/>
        </w:rPr>
      </w:r>
      <w:r w:rsidR="006D54B5">
        <w:rPr>
          <w:rFonts w:ascii="Tahoma" w:hAnsi="Tahoma" w:cs="Tahoma"/>
          <w:sz w:val="22"/>
          <w:szCs w:val="22"/>
        </w:rPr>
        <w:fldChar w:fldCharType="separate"/>
      </w:r>
      <w:r w:rsidR="001E3BF4">
        <w:rPr>
          <w:rFonts w:ascii="Tahoma" w:hAnsi="Tahoma" w:cs="Tahoma"/>
          <w:sz w:val="22"/>
          <w:szCs w:val="22"/>
        </w:rPr>
        <w:t>3.43.2</w:t>
      </w:r>
      <w:r w:rsidR="006D54B5">
        <w:rPr>
          <w:rFonts w:ascii="Tahoma" w:hAnsi="Tahoma" w:cs="Tahoma"/>
          <w:sz w:val="22"/>
          <w:szCs w:val="22"/>
        </w:rPr>
        <w:fldChar w:fldCharType="end"/>
      </w:r>
      <w:r w:rsidR="006D54B5">
        <w:rPr>
          <w:rFonts w:ascii="Tahoma" w:hAnsi="Tahoma" w:cs="Tahoma"/>
          <w:sz w:val="22"/>
          <w:szCs w:val="22"/>
        </w:rPr>
        <w:t xml:space="preserve"> </w:t>
      </w:r>
      <w:r w:rsidRPr="002A5685">
        <w:rPr>
          <w:rFonts w:ascii="Tahoma" w:hAnsi="Tahoma" w:cs="Tahoma"/>
          <w:sz w:val="22"/>
          <w:szCs w:val="22"/>
        </w:rPr>
        <w:t>desta</w:t>
      </w:r>
      <w:r w:rsidRPr="00583287">
        <w:rPr>
          <w:rFonts w:ascii="Tahoma" w:hAnsi="Tahoma" w:cs="Tahoma"/>
          <w:sz w:val="22"/>
          <w:szCs w:val="22"/>
        </w:rPr>
        <w:t xml:space="preserve"> Escritura de Emissão;</w:t>
      </w:r>
      <w:r w:rsidR="000F7327">
        <w:rPr>
          <w:rFonts w:ascii="Tahoma" w:hAnsi="Tahoma" w:cs="Tahoma"/>
          <w:sz w:val="22"/>
          <w:szCs w:val="22"/>
        </w:rPr>
        <w:t xml:space="preserve"> </w:t>
      </w:r>
    </w:p>
    <w:p w14:paraId="7A437381" w14:textId="77777777" w:rsidR="00CA763D" w:rsidRPr="00583287" w:rsidRDefault="00CA763D" w:rsidP="00E57F75">
      <w:pPr>
        <w:pStyle w:val="PargrafodaLista"/>
        <w:spacing w:line="320" w:lineRule="atLeast"/>
        <w:rPr>
          <w:rFonts w:ascii="Tahoma" w:hAnsi="Tahoma" w:cs="Tahoma"/>
          <w:sz w:val="22"/>
          <w:szCs w:val="22"/>
        </w:rPr>
      </w:pPr>
    </w:p>
    <w:p w14:paraId="08B30AC3" w14:textId="6D0C4C64" w:rsidR="00CA763D" w:rsidRPr="00E65CC3"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Pagamento Condicionado</w:t>
      </w:r>
      <w:r w:rsidRPr="00583287">
        <w:rPr>
          <w:rFonts w:ascii="Tahoma" w:hAnsi="Tahoma" w:cs="Tahoma"/>
          <w:sz w:val="22"/>
          <w:szCs w:val="22"/>
        </w:rPr>
        <w:t xml:space="preserve">: o condicionamento dos pagamentos devidos pela Emissora aos Debenturistas, nos termos do artigo 5º da Resolução CMN 2.686, ao efetivo recebimento, em montante suficiente, dos valores referentes aos Direitos Creditórios Vinculados, nos termos da Cláusula </w:t>
      </w:r>
      <w:r w:rsidR="006907E4" w:rsidRPr="00E65CC3">
        <w:rPr>
          <w:rFonts w:ascii="Tahoma" w:hAnsi="Tahoma" w:cs="Tahoma"/>
          <w:sz w:val="22"/>
          <w:szCs w:val="22"/>
        </w:rPr>
        <w:fldChar w:fldCharType="begin"/>
      </w:r>
      <w:r w:rsidR="006907E4" w:rsidRPr="00583287">
        <w:rPr>
          <w:rFonts w:ascii="Tahoma" w:hAnsi="Tahoma" w:cs="Tahoma"/>
          <w:sz w:val="22"/>
          <w:szCs w:val="22"/>
        </w:rPr>
        <w:instrText xml:space="preserve"> REF _Ref95145752 \r \h </w:instrText>
      </w:r>
      <w:r w:rsidR="006907E4" w:rsidRPr="00E65CC3">
        <w:rPr>
          <w:rFonts w:ascii="Tahoma" w:hAnsi="Tahoma" w:cs="Tahoma"/>
          <w:sz w:val="22"/>
          <w:szCs w:val="22"/>
        </w:rPr>
      </w:r>
      <w:r w:rsidR="006907E4" w:rsidRPr="00E65CC3">
        <w:rPr>
          <w:rFonts w:ascii="Tahoma" w:hAnsi="Tahoma" w:cs="Tahoma"/>
          <w:sz w:val="22"/>
          <w:szCs w:val="22"/>
        </w:rPr>
        <w:fldChar w:fldCharType="separate"/>
      </w:r>
      <w:r w:rsidR="001E3BF4">
        <w:rPr>
          <w:rFonts w:ascii="Tahoma" w:hAnsi="Tahoma" w:cs="Tahoma"/>
          <w:sz w:val="22"/>
          <w:szCs w:val="22"/>
        </w:rPr>
        <w:t>3.43</w:t>
      </w:r>
      <w:r w:rsidR="006907E4" w:rsidRPr="00E65CC3">
        <w:rPr>
          <w:rFonts w:ascii="Tahoma" w:hAnsi="Tahoma" w:cs="Tahoma"/>
          <w:sz w:val="22"/>
          <w:szCs w:val="22"/>
        </w:rPr>
        <w:fldChar w:fldCharType="end"/>
      </w:r>
      <w:r w:rsidRPr="00583287">
        <w:rPr>
          <w:rFonts w:ascii="Tahoma" w:hAnsi="Tahoma" w:cs="Tahoma"/>
          <w:sz w:val="22"/>
          <w:szCs w:val="22"/>
        </w:rPr>
        <w:t xml:space="preserve"> </w:t>
      </w:r>
      <w:r w:rsidRPr="00E65CC3">
        <w:rPr>
          <w:rFonts w:ascii="Tahoma" w:hAnsi="Tahoma" w:cs="Tahoma"/>
          <w:sz w:val="22"/>
          <w:szCs w:val="22"/>
        </w:rPr>
        <w:t>desta Escritura de Emissão;</w:t>
      </w:r>
    </w:p>
    <w:p w14:paraId="57B0961B" w14:textId="77777777" w:rsidR="00CA763D" w:rsidRPr="00D4459F" w:rsidRDefault="00CA763D" w:rsidP="00FC73A6">
      <w:pPr>
        <w:pStyle w:val="PargrafodaLista"/>
        <w:spacing w:line="320" w:lineRule="atLeast"/>
        <w:rPr>
          <w:rFonts w:ascii="Tahoma" w:hAnsi="Tahoma" w:cs="Tahoma"/>
          <w:color w:val="000000"/>
          <w:sz w:val="22"/>
          <w:szCs w:val="22"/>
        </w:rPr>
      </w:pPr>
    </w:p>
    <w:p w14:paraId="2C7B7DA6" w14:textId="5FB0A7CF" w:rsidR="00CA763D" w:rsidRPr="00811A49"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811A49">
        <w:rPr>
          <w:rFonts w:ascii="Tahoma" w:hAnsi="Tahoma" w:cs="Tahoma"/>
          <w:color w:val="000000"/>
          <w:sz w:val="22"/>
          <w:szCs w:val="22"/>
          <w:u w:val="single"/>
        </w:rPr>
        <w:t>Período de Capitalização das Debêntures da Primeira Série</w:t>
      </w:r>
      <w:r w:rsidRPr="00811A49">
        <w:rPr>
          <w:rFonts w:ascii="Tahoma" w:hAnsi="Tahoma" w:cs="Tahoma"/>
          <w:color w:val="000000"/>
          <w:sz w:val="22"/>
          <w:szCs w:val="22"/>
        </w:rPr>
        <w:t>: para o primeiro período de capitalização das Debêntures da Primeira Série, considerar-se-á o intervalo de tempo que se inicia na r</w:t>
      </w:r>
      <w:r w:rsidRPr="00BB46AE">
        <w:rPr>
          <w:rFonts w:ascii="Tahoma" w:hAnsi="Tahoma" w:cs="Tahoma"/>
          <w:color w:val="000000"/>
          <w:sz w:val="22"/>
          <w:szCs w:val="22"/>
        </w:rPr>
        <w:t xml:space="preserve">espectiva </w:t>
      </w:r>
      <w:r w:rsidRPr="00583287">
        <w:rPr>
          <w:rFonts w:ascii="Tahoma" w:hAnsi="Tahoma" w:cs="Tahoma"/>
          <w:color w:val="000000"/>
          <w:sz w:val="22"/>
          <w:szCs w:val="22"/>
        </w:rPr>
        <w:t xml:space="preserve">Primeira Data de Integralização (inclusive) e termina na 1ª (primeira) Data de Pagamento em que ocorrer o pagamento da Remuneração </w:t>
      </w:r>
      <w:r w:rsidRPr="00583287">
        <w:rPr>
          <w:rFonts w:ascii="Tahoma" w:hAnsi="Tahoma" w:cs="Tahoma"/>
          <w:sz w:val="22"/>
          <w:szCs w:val="22"/>
        </w:rPr>
        <w:t>das Debêntures da Primeira Série (exclusive)</w:t>
      </w:r>
      <w:r w:rsidRPr="00583287">
        <w:rPr>
          <w:rFonts w:ascii="Tahoma" w:hAnsi="Tahoma" w:cs="Tahoma"/>
          <w:color w:val="000000"/>
          <w:sz w:val="22"/>
          <w:szCs w:val="22"/>
        </w:rPr>
        <w:t xml:space="preserve">; e, para os demais períodos de capitalização das Debêntures da Primeira Série, considerar-se-á o intervalo de tempo que se inicia na Data de Pagamento em que ocorrer </w:t>
      </w:r>
      <w:r w:rsidRPr="00583287">
        <w:rPr>
          <w:rFonts w:ascii="Tahoma" w:hAnsi="Tahoma" w:cs="Tahoma"/>
          <w:color w:val="000000"/>
          <w:sz w:val="22"/>
          <w:szCs w:val="22"/>
        </w:rPr>
        <w:lastRenderedPageBreak/>
        <w:t xml:space="preserve">o pagamento da Remuneração </w:t>
      </w:r>
      <w:r w:rsidRPr="00583287">
        <w:rPr>
          <w:rFonts w:ascii="Tahoma" w:hAnsi="Tahoma" w:cs="Tahoma"/>
          <w:sz w:val="22"/>
          <w:szCs w:val="22"/>
        </w:rPr>
        <w:t xml:space="preserve">das Debêntures da Primeira Série </w:t>
      </w:r>
      <w:r w:rsidRPr="00583287">
        <w:rPr>
          <w:rFonts w:ascii="Tahoma" w:hAnsi="Tahoma" w:cs="Tahoma"/>
          <w:color w:val="000000"/>
          <w:sz w:val="22"/>
          <w:szCs w:val="22"/>
        </w:rPr>
        <w:t xml:space="preserve">imediatamente anterior (inclusive) e termina na próxima na Data de Pagamento em que ocorrer o pagamento da Remuneração </w:t>
      </w:r>
      <w:r w:rsidRPr="00583287">
        <w:rPr>
          <w:rFonts w:ascii="Tahoma" w:hAnsi="Tahoma" w:cs="Tahoma"/>
          <w:sz w:val="22"/>
          <w:szCs w:val="22"/>
        </w:rPr>
        <w:t>das Debêntures da Primeira Série (exclusive)</w:t>
      </w:r>
      <w:r w:rsidRPr="00583287">
        <w:rPr>
          <w:rFonts w:ascii="Tahoma" w:hAnsi="Tahoma" w:cs="Tahoma"/>
          <w:color w:val="000000"/>
          <w:sz w:val="22"/>
          <w:szCs w:val="22"/>
        </w:rPr>
        <w:t xml:space="preserve">, para o período em questão, sendo certo que cada Período de Capitalização das Debêntures da Primeira Série sucede o anterior sem solução de continuidade, até a Data de Vencimento </w:t>
      </w:r>
      <w:r w:rsidR="009B361B">
        <w:rPr>
          <w:rFonts w:ascii="Tahoma" w:hAnsi="Tahoma" w:cs="Tahoma"/>
          <w:color w:val="000000"/>
          <w:sz w:val="22"/>
          <w:szCs w:val="22"/>
        </w:rPr>
        <w:t xml:space="preserve">da Primeira Série </w:t>
      </w:r>
      <w:r w:rsidRPr="00583287">
        <w:rPr>
          <w:rFonts w:ascii="Tahoma" w:hAnsi="Tahoma" w:cs="Tahoma"/>
          <w:color w:val="000000"/>
          <w:sz w:val="22"/>
          <w:szCs w:val="22"/>
        </w:rPr>
        <w:t xml:space="preserve">ou uma data de pagamento em razão da decretação de vencimento antecipado após a ocorrência </w:t>
      </w:r>
      <w:r w:rsidR="00AD3DCB">
        <w:rPr>
          <w:rFonts w:ascii="Tahoma" w:hAnsi="Tahoma" w:cs="Tahoma"/>
          <w:color w:val="000000"/>
          <w:sz w:val="22"/>
          <w:szCs w:val="22"/>
        </w:rPr>
        <w:t xml:space="preserve">e/ou decretação </w:t>
      </w:r>
      <w:r w:rsidRPr="00583287">
        <w:rPr>
          <w:rFonts w:ascii="Tahoma" w:hAnsi="Tahoma" w:cs="Tahoma"/>
          <w:color w:val="000000"/>
          <w:sz w:val="22"/>
          <w:szCs w:val="22"/>
        </w:rPr>
        <w:t>de um Evento de Inadimplemento</w:t>
      </w:r>
      <w:r w:rsidR="001F3870">
        <w:rPr>
          <w:rFonts w:ascii="Tahoma" w:hAnsi="Tahoma" w:cs="Tahoma"/>
          <w:color w:val="000000"/>
          <w:sz w:val="22"/>
          <w:szCs w:val="22"/>
        </w:rPr>
        <w:t xml:space="preserve"> Automático</w:t>
      </w:r>
      <w:r w:rsidRPr="00583287">
        <w:rPr>
          <w:rFonts w:ascii="Tahoma" w:hAnsi="Tahoma" w:cs="Tahoma"/>
          <w:color w:val="000000"/>
          <w:sz w:val="22"/>
          <w:szCs w:val="22"/>
        </w:rPr>
        <w:t xml:space="preserve">, nos termos da Cláusula </w:t>
      </w:r>
      <w:r w:rsidRPr="00E65CC3">
        <w:rPr>
          <w:rFonts w:ascii="Tahoma" w:hAnsi="Tahoma" w:cs="Tahoma"/>
          <w:color w:val="000000"/>
          <w:sz w:val="22"/>
          <w:szCs w:val="22"/>
        </w:rPr>
        <w:fldChar w:fldCharType="begin"/>
      </w:r>
      <w:r w:rsidRPr="00583287">
        <w:rPr>
          <w:rFonts w:ascii="Tahoma" w:hAnsi="Tahoma" w:cs="Tahoma"/>
          <w:color w:val="000000"/>
          <w:sz w:val="22"/>
          <w:szCs w:val="22"/>
        </w:rPr>
        <w:instrText xml:space="preserve"> REF _Ref69513012 \r \h  \* MERGEFORMAT </w:instrText>
      </w:r>
      <w:r w:rsidRPr="00E65CC3">
        <w:rPr>
          <w:rFonts w:ascii="Tahoma" w:hAnsi="Tahoma" w:cs="Tahoma"/>
          <w:color w:val="000000"/>
          <w:sz w:val="22"/>
          <w:szCs w:val="22"/>
        </w:rPr>
      </w:r>
      <w:r w:rsidRPr="00E65CC3">
        <w:rPr>
          <w:rFonts w:ascii="Tahoma" w:hAnsi="Tahoma" w:cs="Tahoma"/>
          <w:color w:val="000000"/>
          <w:sz w:val="22"/>
          <w:szCs w:val="22"/>
        </w:rPr>
        <w:fldChar w:fldCharType="separate"/>
      </w:r>
      <w:r w:rsidR="001E3BF4">
        <w:rPr>
          <w:rFonts w:ascii="Tahoma" w:hAnsi="Tahoma" w:cs="Tahoma"/>
          <w:color w:val="000000"/>
          <w:sz w:val="22"/>
          <w:szCs w:val="22"/>
        </w:rPr>
        <w:t>3.50.2</w:t>
      </w:r>
      <w:r w:rsidRPr="00E65CC3">
        <w:rPr>
          <w:rFonts w:ascii="Tahoma" w:hAnsi="Tahoma" w:cs="Tahoma"/>
          <w:color w:val="000000"/>
          <w:sz w:val="22"/>
          <w:szCs w:val="22"/>
        </w:rPr>
        <w:fldChar w:fldCharType="end"/>
      </w:r>
      <w:r w:rsidRPr="00583287">
        <w:rPr>
          <w:rFonts w:ascii="Tahoma" w:hAnsi="Tahoma" w:cs="Tahoma"/>
          <w:color w:val="000000"/>
          <w:sz w:val="22"/>
          <w:szCs w:val="22"/>
        </w:rPr>
        <w:t xml:space="preserve"> desta Escritura de Emissão, das Debêntures d</w:t>
      </w:r>
      <w:r w:rsidRPr="00D4459F">
        <w:rPr>
          <w:rFonts w:ascii="Tahoma" w:hAnsi="Tahoma" w:cs="Tahoma"/>
          <w:color w:val="000000"/>
          <w:sz w:val="22"/>
          <w:szCs w:val="22"/>
        </w:rPr>
        <w:t>a Primeira Série, conforme o caso</w:t>
      </w:r>
      <w:r w:rsidR="00126FB5">
        <w:rPr>
          <w:rFonts w:ascii="Tahoma" w:hAnsi="Tahoma" w:cs="Tahoma"/>
          <w:sz w:val="22"/>
          <w:szCs w:val="22"/>
        </w:rPr>
        <w:t>;</w:t>
      </w:r>
    </w:p>
    <w:p w14:paraId="18901C1A" w14:textId="77777777" w:rsidR="00CA763D" w:rsidRPr="00BB46AE" w:rsidRDefault="00CA763D" w:rsidP="00E57F75">
      <w:pPr>
        <w:spacing w:line="320" w:lineRule="atLeast"/>
        <w:rPr>
          <w:rFonts w:ascii="Tahoma" w:hAnsi="Tahoma" w:cs="Tahoma"/>
          <w:sz w:val="22"/>
          <w:szCs w:val="22"/>
        </w:rPr>
      </w:pPr>
    </w:p>
    <w:p w14:paraId="6B92E044" w14:textId="5E47A04E"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785233">
        <w:rPr>
          <w:rFonts w:ascii="Tahoma" w:hAnsi="Tahoma" w:cs="Tahoma"/>
          <w:sz w:val="22"/>
          <w:szCs w:val="22"/>
          <w:u w:val="single"/>
        </w:rPr>
        <w:t>Período de Carência</w:t>
      </w:r>
      <w:r w:rsidRPr="00785233">
        <w:rPr>
          <w:rFonts w:ascii="Tahoma" w:hAnsi="Tahoma" w:cs="Tahoma"/>
          <w:sz w:val="22"/>
          <w:szCs w:val="22"/>
        </w:rPr>
        <w:t>: o período de carência de</w:t>
      </w:r>
      <w:r w:rsidR="00EF3FC4">
        <w:rPr>
          <w:rFonts w:ascii="Tahoma" w:hAnsi="Tahoma" w:cs="Tahoma"/>
          <w:sz w:val="22"/>
          <w:szCs w:val="22"/>
        </w:rPr>
        <w:t xml:space="preserve"> 12 (doze</w:t>
      </w:r>
      <w:r w:rsidR="00EF3FC4" w:rsidRPr="00FC73A6">
        <w:rPr>
          <w:rFonts w:ascii="Tahoma" w:hAnsi="Tahoma"/>
          <w:sz w:val="22"/>
        </w:rPr>
        <w:t>) meses</w:t>
      </w:r>
      <w:r w:rsidRPr="00583287">
        <w:rPr>
          <w:rFonts w:ascii="Tahoma" w:hAnsi="Tahoma" w:cs="Tahoma"/>
          <w:sz w:val="22"/>
          <w:szCs w:val="22"/>
        </w:rPr>
        <w:t>, contados da Data de Emissão, para pagamento da Amortização Extraordinária Obrigatória</w:t>
      </w:r>
      <w:r w:rsidR="004132A1" w:rsidRPr="00583287">
        <w:rPr>
          <w:rFonts w:ascii="Tahoma" w:hAnsi="Tahoma" w:cs="Tahoma"/>
          <w:sz w:val="22"/>
          <w:szCs w:val="22"/>
        </w:rPr>
        <w:t>, durante o qual a Emissora utilizará os recursos financeiros recebidos da integralização das Debêntures e/ou do pagamento dos Direitos Creditórios para a aquisição de Direitos Creditórios adicionais, observada a Ordem de Alocação de Recursos aplicável</w:t>
      </w:r>
      <w:r w:rsidRPr="00583287">
        <w:rPr>
          <w:rFonts w:ascii="Tahoma" w:hAnsi="Tahoma" w:cs="Tahoma"/>
          <w:sz w:val="22"/>
          <w:szCs w:val="22"/>
        </w:rPr>
        <w:t>;</w:t>
      </w:r>
      <w:r w:rsidR="00CC5D0A">
        <w:rPr>
          <w:rFonts w:ascii="Tahoma" w:hAnsi="Tahoma" w:cs="Tahoma"/>
          <w:sz w:val="22"/>
          <w:szCs w:val="22"/>
        </w:rPr>
        <w:t xml:space="preserve"> </w:t>
      </w:r>
    </w:p>
    <w:p w14:paraId="7CB29433" w14:textId="77777777" w:rsidR="00CA763D" w:rsidRPr="00583287" w:rsidRDefault="00CA763D" w:rsidP="00E57F75">
      <w:pPr>
        <w:spacing w:line="320" w:lineRule="atLeast"/>
        <w:rPr>
          <w:rFonts w:ascii="Tahoma" w:hAnsi="Tahoma" w:cs="Tahoma"/>
          <w:sz w:val="22"/>
          <w:szCs w:val="22"/>
        </w:rPr>
      </w:pPr>
    </w:p>
    <w:p w14:paraId="69EC6056" w14:textId="5FFB9289" w:rsidR="00CA763D" w:rsidRPr="00D4459F"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Plano de Distribuição</w:t>
      </w:r>
      <w:r w:rsidRPr="00583287">
        <w:rPr>
          <w:rFonts w:ascii="Tahoma" w:hAnsi="Tahoma" w:cs="Tahoma"/>
          <w:sz w:val="22"/>
          <w:szCs w:val="22"/>
        </w:rPr>
        <w:t>: o Plano de Distribuição fixado pelo</w:t>
      </w:r>
      <w:r w:rsidR="00FE21B5" w:rsidRPr="00583287">
        <w:rPr>
          <w:rFonts w:ascii="Tahoma" w:hAnsi="Tahoma" w:cs="Tahoma"/>
          <w:sz w:val="22"/>
          <w:szCs w:val="22"/>
        </w:rPr>
        <w:t>s</w:t>
      </w:r>
      <w:r w:rsidRPr="00583287">
        <w:rPr>
          <w:rFonts w:ascii="Tahoma" w:hAnsi="Tahoma" w:cs="Tahoma"/>
          <w:sz w:val="22"/>
          <w:szCs w:val="22"/>
        </w:rPr>
        <w:t xml:space="preserve"> Coordenador</w:t>
      </w:r>
      <w:r w:rsidR="00FE21B5" w:rsidRPr="00583287">
        <w:rPr>
          <w:rFonts w:ascii="Tahoma" w:hAnsi="Tahoma" w:cs="Tahoma"/>
          <w:sz w:val="22"/>
          <w:szCs w:val="22"/>
        </w:rPr>
        <w:t>es</w:t>
      </w:r>
      <w:r w:rsidRPr="00583287">
        <w:rPr>
          <w:rFonts w:ascii="Tahoma" w:hAnsi="Tahoma" w:cs="Tahoma"/>
          <w:sz w:val="22"/>
          <w:szCs w:val="22"/>
        </w:rPr>
        <w:t>, em conjunto com a Emissora, levando em consideração suas relações com investidores e outras considerações de natureza comercial ou estratégica do</w:t>
      </w:r>
      <w:r w:rsidR="00FE21B5" w:rsidRPr="00583287">
        <w:rPr>
          <w:rFonts w:ascii="Tahoma" w:hAnsi="Tahoma" w:cs="Tahoma"/>
          <w:sz w:val="22"/>
          <w:szCs w:val="22"/>
        </w:rPr>
        <w:t>s</w:t>
      </w:r>
      <w:r w:rsidRPr="00583287">
        <w:rPr>
          <w:rFonts w:ascii="Tahoma" w:hAnsi="Tahoma" w:cs="Tahoma"/>
          <w:sz w:val="22"/>
          <w:szCs w:val="22"/>
        </w:rPr>
        <w:t xml:space="preserve"> Coordenador</w:t>
      </w:r>
      <w:r w:rsidR="00FE21B5" w:rsidRPr="00583287">
        <w:rPr>
          <w:rFonts w:ascii="Tahoma" w:hAnsi="Tahoma" w:cs="Tahoma"/>
          <w:sz w:val="22"/>
          <w:szCs w:val="22"/>
        </w:rPr>
        <w:t>es</w:t>
      </w:r>
      <w:r w:rsidR="0083289B" w:rsidRPr="00583287">
        <w:rPr>
          <w:rFonts w:ascii="Tahoma" w:hAnsi="Tahoma" w:cs="Tahoma"/>
          <w:sz w:val="22"/>
          <w:szCs w:val="22"/>
        </w:rPr>
        <w:t xml:space="preserve"> </w:t>
      </w:r>
      <w:r w:rsidRPr="00583287">
        <w:rPr>
          <w:rFonts w:ascii="Tahoma" w:hAnsi="Tahoma" w:cs="Tahoma"/>
          <w:sz w:val="22"/>
          <w:szCs w:val="22"/>
        </w:rPr>
        <w:t xml:space="preserve">e da Emissora, nos termos da </w:t>
      </w:r>
      <w:r w:rsidR="006D54B5">
        <w:rPr>
          <w:rFonts w:ascii="Tahoma" w:hAnsi="Tahoma" w:cs="Tahoma"/>
          <w:sz w:val="22"/>
          <w:szCs w:val="22"/>
        </w:rPr>
        <w:t>C</w:t>
      </w:r>
      <w:r w:rsidR="006D54B5" w:rsidRPr="00583287">
        <w:rPr>
          <w:rFonts w:ascii="Tahoma" w:hAnsi="Tahoma" w:cs="Tahoma"/>
          <w:sz w:val="22"/>
          <w:szCs w:val="22"/>
        </w:rPr>
        <w:t xml:space="preserve">láusula </w:t>
      </w:r>
      <w:r w:rsidR="006907E4" w:rsidRPr="00E65CC3">
        <w:rPr>
          <w:rFonts w:ascii="Tahoma" w:hAnsi="Tahoma" w:cs="Tahoma"/>
          <w:sz w:val="22"/>
          <w:szCs w:val="22"/>
        </w:rPr>
        <w:fldChar w:fldCharType="begin"/>
      </w:r>
      <w:r w:rsidR="006907E4" w:rsidRPr="00583287">
        <w:rPr>
          <w:rFonts w:ascii="Tahoma" w:hAnsi="Tahoma" w:cs="Tahoma"/>
          <w:sz w:val="22"/>
          <w:szCs w:val="22"/>
        </w:rPr>
        <w:instrText xml:space="preserve"> REF _Ref95145778 \r \h </w:instrText>
      </w:r>
      <w:r w:rsidR="006907E4" w:rsidRPr="00E65CC3">
        <w:rPr>
          <w:rFonts w:ascii="Tahoma" w:hAnsi="Tahoma" w:cs="Tahoma"/>
          <w:sz w:val="22"/>
          <w:szCs w:val="22"/>
        </w:rPr>
      </w:r>
      <w:r w:rsidR="006907E4" w:rsidRPr="00E65CC3">
        <w:rPr>
          <w:rFonts w:ascii="Tahoma" w:hAnsi="Tahoma" w:cs="Tahoma"/>
          <w:sz w:val="22"/>
          <w:szCs w:val="22"/>
        </w:rPr>
        <w:fldChar w:fldCharType="separate"/>
      </w:r>
      <w:r w:rsidR="001E3BF4">
        <w:rPr>
          <w:rFonts w:ascii="Tahoma" w:hAnsi="Tahoma" w:cs="Tahoma"/>
          <w:sz w:val="22"/>
          <w:szCs w:val="22"/>
        </w:rPr>
        <w:t>3.25.1</w:t>
      </w:r>
      <w:r w:rsidR="006907E4" w:rsidRPr="00E65CC3">
        <w:rPr>
          <w:rFonts w:ascii="Tahoma" w:hAnsi="Tahoma" w:cs="Tahoma"/>
          <w:sz w:val="22"/>
          <w:szCs w:val="22"/>
        </w:rPr>
        <w:fldChar w:fldCharType="end"/>
      </w:r>
      <w:r w:rsidRPr="00583287">
        <w:rPr>
          <w:rFonts w:ascii="Tahoma" w:hAnsi="Tahoma" w:cs="Tahoma"/>
          <w:sz w:val="22"/>
          <w:szCs w:val="22"/>
        </w:rPr>
        <w:t xml:space="preserve"> desta Escritura de Emissão;</w:t>
      </w:r>
    </w:p>
    <w:p w14:paraId="2C38AE2B" w14:textId="77777777" w:rsidR="003C6A7F" w:rsidRPr="00811A49" w:rsidRDefault="003C6A7F" w:rsidP="00443CCF">
      <w:pPr>
        <w:pStyle w:val="PargrafodaLista"/>
        <w:rPr>
          <w:rFonts w:ascii="Tahoma" w:hAnsi="Tahoma" w:cs="Tahoma"/>
          <w:sz w:val="22"/>
          <w:szCs w:val="22"/>
        </w:rPr>
      </w:pPr>
    </w:p>
    <w:p w14:paraId="157E62D1" w14:textId="77777777" w:rsidR="003C6A7F" w:rsidRPr="002013D9"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BB46AE">
        <w:rPr>
          <w:rFonts w:ascii="Tahoma" w:hAnsi="Tahoma" w:cs="Tahoma"/>
          <w:sz w:val="22"/>
          <w:szCs w:val="22"/>
          <w:u w:val="single"/>
        </w:rPr>
        <w:t>Preço de Cessão</w:t>
      </w:r>
      <w:r w:rsidRPr="00785233">
        <w:rPr>
          <w:rFonts w:ascii="Tahoma" w:hAnsi="Tahoma" w:cs="Tahoma"/>
          <w:sz w:val="22"/>
          <w:szCs w:val="22"/>
        </w:rPr>
        <w:t xml:space="preserve">: o preço pago pela Emissora à Cedente pela aquisição dos Direitos Creditórios </w:t>
      </w:r>
      <w:r w:rsidR="00091A68" w:rsidRPr="00785233">
        <w:rPr>
          <w:rFonts w:ascii="Tahoma" w:hAnsi="Tahoma" w:cs="Tahoma"/>
          <w:sz w:val="22"/>
          <w:szCs w:val="22"/>
        </w:rPr>
        <w:t>Vinculados</w:t>
      </w:r>
      <w:r w:rsidRPr="00785233">
        <w:rPr>
          <w:rFonts w:ascii="Tahoma" w:hAnsi="Tahoma" w:cs="Tahoma"/>
          <w:sz w:val="22"/>
          <w:szCs w:val="22"/>
        </w:rPr>
        <w:t xml:space="preserve"> identificados no respectivo Termo de Cessão, calculado na forma do Contrato de Cessão;</w:t>
      </w:r>
    </w:p>
    <w:p w14:paraId="2CA1B26F" w14:textId="77777777" w:rsidR="00CA763D" w:rsidRPr="00583287" w:rsidRDefault="00CA763D" w:rsidP="00E57F75">
      <w:pPr>
        <w:tabs>
          <w:tab w:val="left" w:pos="567"/>
          <w:tab w:val="left" w:pos="851"/>
        </w:tabs>
        <w:spacing w:line="320" w:lineRule="atLeast"/>
        <w:rPr>
          <w:rFonts w:ascii="Tahoma" w:hAnsi="Tahoma" w:cs="Tahoma"/>
          <w:sz w:val="22"/>
          <w:szCs w:val="22"/>
        </w:rPr>
      </w:pPr>
    </w:p>
    <w:p w14:paraId="5247233E"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Preço de Integralização:</w:t>
      </w:r>
      <w:r w:rsidRPr="00583287">
        <w:rPr>
          <w:rFonts w:ascii="Tahoma" w:hAnsi="Tahoma" w:cs="Tahoma"/>
          <w:sz w:val="22"/>
          <w:szCs w:val="22"/>
        </w:rPr>
        <w:t xml:space="preserve"> Preço de Integralização das Debêntures da Primeira Série ou Preço de Integralização das Debêntures da </w:t>
      </w:r>
      <w:r w:rsidRPr="00583287">
        <w:rPr>
          <w:rFonts w:ascii="Tahoma" w:hAnsi="Tahoma" w:cs="Tahoma"/>
          <w:bCs/>
          <w:sz w:val="22"/>
          <w:szCs w:val="22"/>
        </w:rPr>
        <w:t xml:space="preserve">Segunda </w:t>
      </w:r>
      <w:r w:rsidRPr="00583287">
        <w:rPr>
          <w:rFonts w:ascii="Tahoma" w:hAnsi="Tahoma" w:cs="Tahoma"/>
          <w:sz w:val="22"/>
          <w:szCs w:val="22"/>
        </w:rPr>
        <w:t>Série, conforme o caso;</w:t>
      </w:r>
    </w:p>
    <w:p w14:paraId="0E1FCFFA" w14:textId="77777777" w:rsidR="00CA763D" w:rsidRPr="00583287" w:rsidRDefault="00CA763D" w:rsidP="00E57F75">
      <w:pPr>
        <w:tabs>
          <w:tab w:val="left" w:pos="851"/>
        </w:tabs>
        <w:spacing w:line="320" w:lineRule="atLeast"/>
        <w:rPr>
          <w:rFonts w:ascii="Tahoma" w:hAnsi="Tahoma" w:cs="Tahoma"/>
          <w:sz w:val="22"/>
          <w:szCs w:val="22"/>
        </w:rPr>
      </w:pPr>
    </w:p>
    <w:p w14:paraId="757A641D" w14:textId="55C7ADB1"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bCs/>
          <w:sz w:val="22"/>
          <w:szCs w:val="22"/>
          <w:u w:val="single"/>
        </w:rPr>
        <w:t>Preço de Integralização das Debêntures da Primeira Série</w:t>
      </w:r>
      <w:r w:rsidRPr="00583287">
        <w:rPr>
          <w:rFonts w:ascii="Tahoma" w:hAnsi="Tahoma" w:cs="Tahoma"/>
          <w:bCs/>
          <w:sz w:val="22"/>
          <w:szCs w:val="22"/>
        </w:rPr>
        <w:t>: o preço de integralização das Debêntures da Primeira Série, que deverá corresponder ao Valor Nominal Unitário</w:t>
      </w:r>
      <w:r w:rsidR="00DB6D0F">
        <w:rPr>
          <w:rFonts w:ascii="Tahoma" w:hAnsi="Tahoma" w:cs="Tahoma"/>
          <w:bCs/>
          <w:sz w:val="22"/>
          <w:szCs w:val="22"/>
        </w:rPr>
        <w:t xml:space="preserve"> das Debêntures da Primeira Série</w:t>
      </w:r>
      <w:r w:rsidRPr="00583287">
        <w:rPr>
          <w:rFonts w:ascii="Tahoma" w:hAnsi="Tahoma" w:cs="Tahoma"/>
          <w:bCs/>
          <w:sz w:val="22"/>
          <w:szCs w:val="22"/>
        </w:rPr>
        <w:t xml:space="preserve">, acrescido da Remuneração das Debêntures da Primeira Série, calculada </w:t>
      </w:r>
      <w:r w:rsidRPr="00583287">
        <w:rPr>
          <w:rFonts w:ascii="Tahoma" w:hAnsi="Tahoma" w:cs="Tahoma"/>
          <w:bCs/>
          <w:i/>
          <w:iCs/>
          <w:sz w:val="22"/>
          <w:szCs w:val="22"/>
        </w:rPr>
        <w:t>pro rata</w:t>
      </w:r>
      <w:r w:rsidRPr="00583287">
        <w:rPr>
          <w:rFonts w:ascii="Tahoma" w:hAnsi="Tahoma" w:cs="Tahoma"/>
          <w:bCs/>
          <w:sz w:val="22"/>
          <w:szCs w:val="22"/>
        </w:rPr>
        <w:t xml:space="preserve"> a partir da Primeira Data de Integralização até a data de sua efetiva e integralização;</w:t>
      </w:r>
    </w:p>
    <w:p w14:paraId="735F9282" w14:textId="77777777" w:rsidR="00CA763D" w:rsidRPr="00583287" w:rsidRDefault="00CA763D" w:rsidP="00E57F75">
      <w:pPr>
        <w:tabs>
          <w:tab w:val="left" w:pos="567"/>
          <w:tab w:val="left" w:pos="851"/>
        </w:tabs>
        <w:spacing w:line="320" w:lineRule="atLeast"/>
        <w:rPr>
          <w:rFonts w:ascii="Tahoma" w:hAnsi="Tahoma" w:cs="Tahoma"/>
          <w:sz w:val="22"/>
          <w:szCs w:val="22"/>
        </w:rPr>
      </w:pPr>
    </w:p>
    <w:p w14:paraId="34848DAC" w14:textId="08602E89"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 xml:space="preserve">Preço de Integralização das Debêntures da </w:t>
      </w:r>
      <w:r w:rsidRPr="00583287">
        <w:rPr>
          <w:rFonts w:ascii="Tahoma" w:hAnsi="Tahoma" w:cs="Tahoma"/>
          <w:bCs/>
          <w:sz w:val="22"/>
          <w:szCs w:val="22"/>
          <w:u w:val="single"/>
        </w:rPr>
        <w:t xml:space="preserve">Segunda </w:t>
      </w:r>
      <w:r w:rsidRPr="00583287">
        <w:rPr>
          <w:rFonts w:ascii="Tahoma" w:hAnsi="Tahoma" w:cs="Tahoma"/>
          <w:sz w:val="22"/>
          <w:szCs w:val="22"/>
          <w:u w:val="single"/>
        </w:rPr>
        <w:t>Série</w:t>
      </w:r>
      <w:r w:rsidRPr="00583287">
        <w:rPr>
          <w:rFonts w:ascii="Tahoma" w:hAnsi="Tahoma" w:cs="Tahoma"/>
          <w:sz w:val="22"/>
          <w:szCs w:val="22"/>
        </w:rPr>
        <w:t xml:space="preserve">: </w:t>
      </w:r>
      <w:r w:rsidRPr="00583287">
        <w:rPr>
          <w:rFonts w:ascii="Tahoma" w:hAnsi="Tahoma" w:cs="Tahoma"/>
          <w:bCs/>
          <w:sz w:val="22"/>
          <w:szCs w:val="22"/>
        </w:rPr>
        <w:t xml:space="preserve">o preço de integralização das </w:t>
      </w:r>
      <w:r w:rsidRPr="00583287">
        <w:rPr>
          <w:rFonts w:ascii="Tahoma" w:hAnsi="Tahoma" w:cs="Tahoma"/>
          <w:sz w:val="22"/>
          <w:szCs w:val="22"/>
        </w:rPr>
        <w:t xml:space="preserve">Debêntures da </w:t>
      </w:r>
      <w:r w:rsidRPr="00583287">
        <w:rPr>
          <w:rFonts w:ascii="Tahoma" w:hAnsi="Tahoma" w:cs="Tahoma"/>
          <w:bCs/>
          <w:sz w:val="22"/>
          <w:szCs w:val="22"/>
        </w:rPr>
        <w:t xml:space="preserve">Segunda </w:t>
      </w:r>
      <w:r w:rsidRPr="00583287">
        <w:rPr>
          <w:rFonts w:ascii="Tahoma" w:hAnsi="Tahoma" w:cs="Tahoma"/>
          <w:sz w:val="22"/>
          <w:szCs w:val="22"/>
        </w:rPr>
        <w:t>Série, que deverá corresponder ao Valor Nominal Unitário</w:t>
      </w:r>
      <w:r w:rsidR="00DB6D0F">
        <w:rPr>
          <w:rFonts w:ascii="Tahoma" w:hAnsi="Tahoma" w:cs="Tahoma"/>
          <w:sz w:val="22"/>
          <w:szCs w:val="22"/>
        </w:rPr>
        <w:t xml:space="preserve"> das Debêntures da Segunda Série</w:t>
      </w:r>
      <w:r w:rsidRPr="00583287">
        <w:rPr>
          <w:rFonts w:ascii="Tahoma" w:hAnsi="Tahoma" w:cs="Tahoma"/>
          <w:sz w:val="22"/>
          <w:szCs w:val="22"/>
        </w:rPr>
        <w:t>;</w:t>
      </w:r>
    </w:p>
    <w:p w14:paraId="5C3BD07B" w14:textId="77777777" w:rsidR="00CA763D" w:rsidRPr="00583287" w:rsidRDefault="00CA763D" w:rsidP="001E3BF4">
      <w:pPr>
        <w:pStyle w:val="PargrafodaLista"/>
        <w:rPr>
          <w:rFonts w:ascii="Tahoma" w:hAnsi="Tahoma" w:cs="Tahoma"/>
          <w:sz w:val="22"/>
          <w:szCs w:val="22"/>
        </w:rPr>
      </w:pPr>
    </w:p>
    <w:p w14:paraId="4755A995" w14:textId="1F6C184E" w:rsidR="00006395" w:rsidRPr="00006395" w:rsidRDefault="00006395" w:rsidP="00006395">
      <w:pPr>
        <w:numPr>
          <w:ilvl w:val="0"/>
          <w:numId w:val="49"/>
        </w:numPr>
        <w:tabs>
          <w:tab w:val="left" w:pos="851"/>
        </w:tabs>
        <w:autoSpaceDE/>
        <w:autoSpaceDN/>
        <w:adjustRightInd/>
        <w:spacing w:line="320" w:lineRule="atLeast"/>
        <w:ind w:left="0" w:firstLine="0"/>
        <w:rPr>
          <w:rFonts w:ascii="Tahoma" w:hAnsi="Tahoma" w:cs="Tahoma"/>
          <w:sz w:val="22"/>
          <w:szCs w:val="22"/>
        </w:rPr>
      </w:pPr>
      <w:r w:rsidRPr="00006395">
        <w:rPr>
          <w:rFonts w:ascii="Tahoma" w:hAnsi="Tahoma" w:cs="Tahoma"/>
          <w:sz w:val="22"/>
          <w:szCs w:val="22"/>
          <w:u w:val="single"/>
        </w:rPr>
        <w:lastRenderedPageBreak/>
        <w:t>Prêmio Sobre a Receita dos Direitos Creditórios Vinculados</w:t>
      </w:r>
      <w:r w:rsidRPr="00006395">
        <w:rPr>
          <w:rFonts w:ascii="Tahoma" w:hAnsi="Tahoma" w:cs="Tahoma"/>
          <w:sz w:val="22"/>
          <w:szCs w:val="22"/>
        </w:rPr>
        <w:t xml:space="preserve">: </w:t>
      </w:r>
      <w:r w:rsidR="001E32DC">
        <w:rPr>
          <w:rFonts w:ascii="Tahoma" w:hAnsi="Tahoma" w:cs="Tahoma"/>
          <w:sz w:val="22"/>
          <w:szCs w:val="22"/>
        </w:rPr>
        <w:t xml:space="preserve">o pagamento devido aos Debenturistas titulares de Debêntures da Segunda Série, na forma </w:t>
      </w:r>
      <w:r w:rsidR="001E32DC" w:rsidRPr="00006395">
        <w:rPr>
          <w:rFonts w:ascii="Tahoma" w:hAnsi="Tahoma" w:cs="Tahoma"/>
          <w:sz w:val="22"/>
          <w:szCs w:val="22"/>
        </w:rPr>
        <w:t>prevista na Cláusula</w:t>
      </w:r>
      <w:r w:rsidR="001E32DC">
        <w:rPr>
          <w:rFonts w:ascii="Tahoma" w:hAnsi="Tahoma" w:cs="Tahoma"/>
          <w:sz w:val="22"/>
          <w:szCs w:val="22"/>
        </w:rPr>
        <w:t xml:space="preserve"> 3.39</w:t>
      </w:r>
      <w:r w:rsidR="001E32DC" w:rsidRPr="00006395">
        <w:rPr>
          <w:rFonts w:ascii="Tahoma" w:hAnsi="Tahoma" w:cs="Tahoma"/>
          <w:sz w:val="22"/>
          <w:szCs w:val="22"/>
        </w:rPr>
        <w:t xml:space="preserve"> desta Escritura de Emissão</w:t>
      </w:r>
      <w:r w:rsidRPr="00006395">
        <w:rPr>
          <w:rFonts w:ascii="Tahoma" w:hAnsi="Tahoma" w:cs="Tahoma"/>
          <w:sz w:val="22"/>
          <w:szCs w:val="22"/>
        </w:rPr>
        <w:t>;</w:t>
      </w:r>
      <w:r w:rsidR="00793481">
        <w:rPr>
          <w:rFonts w:ascii="Tahoma" w:hAnsi="Tahoma" w:cs="Tahoma"/>
          <w:sz w:val="22"/>
          <w:szCs w:val="22"/>
        </w:rPr>
        <w:t xml:space="preserve"> </w:t>
      </w:r>
    </w:p>
    <w:p w14:paraId="5FBCA6F1" w14:textId="77777777" w:rsidR="00CA763D" w:rsidRPr="00583287" w:rsidRDefault="00CA763D" w:rsidP="00FC73A6">
      <w:pPr>
        <w:pStyle w:val="PargrafodaLista"/>
        <w:tabs>
          <w:tab w:val="left" w:pos="851"/>
        </w:tabs>
        <w:spacing w:line="320" w:lineRule="atLeast"/>
        <w:rPr>
          <w:rFonts w:ascii="Tahoma" w:hAnsi="Tahoma" w:cs="Tahoma"/>
          <w:sz w:val="22"/>
          <w:szCs w:val="22"/>
        </w:rPr>
      </w:pPr>
    </w:p>
    <w:p w14:paraId="635D5A5E" w14:textId="26358988" w:rsidR="00CA763D"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Primeira Data de Integralização</w:t>
      </w:r>
      <w:r w:rsidRPr="00583287">
        <w:rPr>
          <w:rFonts w:ascii="Tahoma" w:hAnsi="Tahoma" w:cs="Tahoma"/>
          <w:sz w:val="22"/>
          <w:szCs w:val="22"/>
        </w:rPr>
        <w:t>: a primeira data de integralização das Debêntures da Primeira Série;</w:t>
      </w:r>
    </w:p>
    <w:p w14:paraId="6EE9E6EB" w14:textId="77777777" w:rsidR="008F5798" w:rsidRDefault="008F5798" w:rsidP="003E63EE">
      <w:pPr>
        <w:tabs>
          <w:tab w:val="left" w:pos="851"/>
        </w:tabs>
        <w:autoSpaceDE/>
        <w:autoSpaceDN/>
        <w:adjustRightInd/>
        <w:spacing w:line="320" w:lineRule="atLeast"/>
        <w:rPr>
          <w:rFonts w:ascii="Tahoma" w:hAnsi="Tahoma" w:cs="Tahoma"/>
          <w:sz w:val="22"/>
          <w:szCs w:val="22"/>
        </w:rPr>
      </w:pPr>
    </w:p>
    <w:p w14:paraId="26A86B9F" w14:textId="0FB4B910" w:rsidR="008F5798" w:rsidRDefault="008F5798" w:rsidP="008F5798">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Primeira Data de Integralização</w:t>
      </w:r>
      <w:r>
        <w:rPr>
          <w:rFonts w:ascii="Tahoma" w:hAnsi="Tahoma" w:cs="Tahoma"/>
          <w:sz w:val="22"/>
          <w:szCs w:val="22"/>
          <w:u w:val="single"/>
        </w:rPr>
        <w:t xml:space="preserve"> Subordinada</w:t>
      </w:r>
      <w:r w:rsidRPr="00583287">
        <w:rPr>
          <w:rFonts w:ascii="Tahoma" w:hAnsi="Tahoma" w:cs="Tahoma"/>
          <w:sz w:val="22"/>
          <w:szCs w:val="22"/>
        </w:rPr>
        <w:t xml:space="preserve">: a primeira data de integralização das Debêntures da </w:t>
      </w:r>
      <w:r>
        <w:rPr>
          <w:rFonts w:ascii="Tahoma" w:hAnsi="Tahoma" w:cs="Tahoma"/>
          <w:sz w:val="22"/>
          <w:szCs w:val="22"/>
        </w:rPr>
        <w:t xml:space="preserve">Segunda </w:t>
      </w:r>
      <w:r w:rsidRPr="00583287">
        <w:rPr>
          <w:rFonts w:ascii="Tahoma" w:hAnsi="Tahoma" w:cs="Tahoma"/>
          <w:sz w:val="22"/>
          <w:szCs w:val="22"/>
        </w:rPr>
        <w:t>Série;</w:t>
      </w:r>
    </w:p>
    <w:p w14:paraId="0F60BACB" w14:textId="77777777" w:rsidR="002C45C8" w:rsidRDefault="002C45C8" w:rsidP="00D842B2">
      <w:pPr>
        <w:tabs>
          <w:tab w:val="left" w:pos="851"/>
        </w:tabs>
        <w:autoSpaceDE/>
        <w:autoSpaceDN/>
        <w:adjustRightInd/>
        <w:spacing w:line="320" w:lineRule="atLeast"/>
        <w:rPr>
          <w:rFonts w:ascii="Tahoma" w:hAnsi="Tahoma" w:cs="Tahoma"/>
          <w:sz w:val="22"/>
          <w:szCs w:val="22"/>
        </w:rPr>
      </w:pPr>
    </w:p>
    <w:p w14:paraId="0CEAADC7" w14:textId="72CB90E1" w:rsidR="002C45C8"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2C45C8">
        <w:rPr>
          <w:rFonts w:ascii="Tahoma" w:hAnsi="Tahoma" w:cs="Tahoma"/>
          <w:sz w:val="22"/>
          <w:szCs w:val="22"/>
          <w:u w:val="single"/>
        </w:rPr>
        <w:t>Primeira Data de Liquidação</w:t>
      </w:r>
      <w:r w:rsidRPr="00D842B2">
        <w:rPr>
          <w:rFonts w:ascii="Tahoma" w:hAnsi="Tahoma" w:cs="Tahoma"/>
          <w:sz w:val="22"/>
          <w:szCs w:val="22"/>
        </w:rPr>
        <w:t>:</w:t>
      </w:r>
      <w:r>
        <w:rPr>
          <w:rFonts w:ascii="Tahoma" w:hAnsi="Tahoma" w:cs="Tahoma"/>
          <w:sz w:val="22"/>
          <w:szCs w:val="22"/>
        </w:rPr>
        <w:t xml:space="preserve"> a primeira data de liquidação das Debêntures da Primeira Série, conforme prevista na Cláusula </w:t>
      </w:r>
      <w:r>
        <w:rPr>
          <w:rFonts w:ascii="Tahoma" w:hAnsi="Tahoma" w:cs="Tahoma"/>
          <w:sz w:val="22"/>
          <w:szCs w:val="22"/>
        </w:rPr>
        <w:fldChar w:fldCharType="begin"/>
      </w:r>
      <w:r>
        <w:rPr>
          <w:rFonts w:ascii="Tahoma" w:hAnsi="Tahoma" w:cs="Tahoma"/>
          <w:sz w:val="22"/>
          <w:szCs w:val="22"/>
        </w:rPr>
        <w:instrText xml:space="preserve"> REF _Ref97823044 \r \h  \* MERGEFORMAT </w:instrText>
      </w:r>
      <w:r>
        <w:rPr>
          <w:rFonts w:ascii="Tahoma" w:hAnsi="Tahoma" w:cs="Tahoma"/>
          <w:sz w:val="22"/>
          <w:szCs w:val="22"/>
        </w:rPr>
      </w:r>
      <w:r>
        <w:rPr>
          <w:rFonts w:ascii="Tahoma" w:hAnsi="Tahoma" w:cs="Tahoma"/>
          <w:sz w:val="22"/>
          <w:szCs w:val="22"/>
        </w:rPr>
        <w:fldChar w:fldCharType="separate"/>
      </w:r>
      <w:r w:rsidR="001E3BF4">
        <w:rPr>
          <w:rFonts w:ascii="Tahoma" w:hAnsi="Tahoma" w:cs="Tahoma"/>
          <w:sz w:val="22"/>
          <w:szCs w:val="22"/>
        </w:rPr>
        <w:t>3.12.1.3</w:t>
      </w:r>
      <w:r>
        <w:rPr>
          <w:rFonts w:ascii="Tahoma" w:hAnsi="Tahoma" w:cs="Tahoma"/>
          <w:sz w:val="22"/>
          <w:szCs w:val="22"/>
        </w:rPr>
        <w:fldChar w:fldCharType="end"/>
      </w:r>
      <w:r>
        <w:rPr>
          <w:rFonts w:ascii="Tahoma" w:hAnsi="Tahoma" w:cs="Tahoma"/>
          <w:sz w:val="22"/>
          <w:szCs w:val="22"/>
        </w:rPr>
        <w:t xml:space="preserve"> desta Escritura de Emissão;</w:t>
      </w:r>
    </w:p>
    <w:p w14:paraId="22196F54" w14:textId="77777777" w:rsidR="00CA763D" w:rsidRPr="00583287" w:rsidRDefault="00CA763D" w:rsidP="00E57F75">
      <w:pPr>
        <w:pStyle w:val="PargrafodaLista"/>
        <w:tabs>
          <w:tab w:val="left" w:pos="851"/>
        </w:tabs>
        <w:spacing w:line="320" w:lineRule="atLeast"/>
        <w:rPr>
          <w:rFonts w:ascii="Tahoma" w:hAnsi="Tahoma" w:cs="Tahoma"/>
          <w:sz w:val="22"/>
          <w:szCs w:val="22"/>
        </w:rPr>
      </w:pPr>
    </w:p>
    <w:p w14:paraId="44D0C0A8" w14:textId="77777777" w:rsidR="00CA763D"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Primeira Série</w:t>
      </w:r>
      <w:r w:rsidRPr="00583287">
        <w:rPr>
          <w:rFonts w:ascii="Tahoma" w:hAnsi="Tahoma" w:cs="Tahoma"/>
          <w:sz w:val="22"/>
          <w:szCs w:val="22"/>
        </w:rPr>
        <w:t>: a primeira série da Emissão, nos termos desta Escritura de Emissão;</w:t>
      </w:r>
    </w:p>
    <w:p w14:paraId="177BD064" w14:textId="77777777" w:rsidR="002C45C8" w:rsidRDefault="002C45C8" w:rsidP="00D842B2">
      <w:pPr>
        <w:tabs>
          <w:tab w:val="left" w:pos="851"/>
        </w:tabs>
        <w:autoSpaceDE/>
        <w:autoSpaceDN/>
        <w:adjustRightInd/>
        <w:spacing w:line="320" w:lineRule="atLeast"/>
        <w:rPr>
          <w:rFonts w:ascii="Tahoma" w:hAnsi="Tahoma" w:cs="Tahoma"/>
          <w:sz w:val="22"/>
          <w:szCs w:val="22"/>
        </w:rPr>
      </w:pPr>
    </w:p>
    <w:p w14:paraId="03F63A43" w14:textId="608543A7" w:rsidR="002C45C8"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2C45C8">
        <w:rPr>
          <w:rFonts w:ascii="Tahoma" w:hAnsi="Tahoma" w:cs="Tahoma"/>
          <w:sz w:val="22"/>
          <w:szCs w:val="22"/>
          <w:u w:val="single"/>
        </w:rPr>
        <w:t xml:space="preserve">Procedimento de </w:t>
      </w:r>
      <w:proofErr w:type="spellStart"/>
      <w:r w:rsidRPr="00D842B2">
        <w:rPr>
          <w:rFonts w:ascii="Tahoma" w:hAnsi="Tahoma" w:cs="Tahoma"/>
          <w:i/>
          <w:sz w:val="22"/>
          <w:szCs w:val="22"/>
          <w:u w:val="single"/>
        </w:rPr>
        <w:t>Bookbuilding</w:t>
      </w:r>
      <w:proofErr w:type="spellEnd"/>
      <w:r w:rsidRPr="00FC73A6">
        <w:rPr>
          <w:rFonts w:ascii="Tahoma" w:hAnsi="Tahoma"/>
          <w:sz w:val="22"/>
        </w:rPr>
        <w:t>:</w:t>
      </w:r>
      <w:r>
        <w:rPr>
          <w:rFonts w:ascii="Tahoma" w:hAnsi="Tahoma" w:cs="Tahoma"/>
          <w:sz w:val="22"/>
          <w:szCs w:val="22"/>
        </w:rPr>
        <w:t xml:space="preserve"> o procedimento de coleta de intenções de investimento dos potenciais investidores das Debêntures da Primeira Série;</w:t>
      </w:r>
    </w:p>
    <w:p w14:paraId="1825DD15" w14:textId="77777777" w:rsidR="008F19AB" w:rsidRDefault="008F19AB" w:rsidP="007B5A72">
      <w:pPr>
        <w:tabs>
          <w:tab w:val="left" w:pos="851"/>
        </w:tabs>
        <w:autoSpaceDE/>
        <w:autoSpaceDN/>
        <w:adjustRightInd/>
        <w:spacing w:line="320" w:lineRule="atLeast"/>
        <w:rPr>
          <w:rFonts w:ascii="Tahoma" w:hAnsi="Tahoma" w:cs="Tahoma"/>
          <w:sz w:val="22"/>
          <w:szCs w:val="22"/>
        </w:rPr>
      </w:pPr>
    </w:p>
    <w:p w14:paraId="7F9F1FB4" w14:textId="459CD88B" w:rsidR="008F19AB" w:rsidRPr="00FC73A6" w:rsidRDefault="008C7533" w:rsidP="00E57F75">
      <w:pPr>
        <w:numPr>
          <w:ilvl w:val="0"/>
          <w:numId w:val="49"/>
        </w:numPr>
        <w:tabs>
          <w:tab w:val="left" w:pos="851"/>
        </w:tabs>
        <w:autoSpaceDE/>
        <w:autoSpaceDN/>
        <w:adjustRightInd/>
        <w:spacing w:line="320" w:lineRule="atLeast"/>
        <w:ind w:left="0" w:firstLine="0"/>
        <w:rPr>
          <w:rFonts w:ascii="Tahoma" w:hAnsi="Tahoma"/>
          <w:sz w:val="22"/>
        </w:rPr>
      </w:pPr>
      <w:r>
        <w:rPr>
          <w:rFonts w:ascii="Tahoma" w:hAnsi="Tahoma" w:cs="Tahoma"/>
          <w:sz w:val="22"/>
          <w:szCs w:val="22"/>
          <w:u w:val="single"/>
        </w:rPr>
        <w:t>RCA da Cedente</w:t>
      </w:r>
      <w:r w:rsidRPr="000969AA">
        <w:rPr>
          <w:rFonts w:ascii="Tahoma" w:hAnsi="Tahoma" w:cs="Tahoma"/>
          <w:sz w:val="22"/>
          <w:szCs w:val="22"/>
        </w:rPr>
        <w:t>:</w:t>
      </w:r>
      <w:r>
        <w:rPr>
          <w:rFonts w:ascii="Tahoma" w:hAnsi="Tahoma" w:cs="Tahoma"/>
          <w:sz w:val="22"/>
          <w:szCs w:val="22"/>
        </w:rPr>
        <w:t xml:space="preserve"> </w:t>
      </w:r>
      <w:r w:rsidRPr="00583287">
        <w:rPr>
          <w:rFonts w:ascii="Tahoma" w:hAnsi="Tahoma" w:cs="Tahoma"/>
          <w:sz w:val="22"/>
          <w:szCs w:val="22"/>
        </w:rPr>
        <w:t xml:space="preserve">a </w:t>
      </w:r>
      <w:r>
        <w:rPr>
          <w:rFonts w:ascii="Tahoma" w:hAnsi="Tahoma" w:cs="Tahoma"/>
          <w:sz w:val="22"/>
          <w:szCs w:val="22"/>
        </w:rPr>
        <w:t>Reunião do Conselho de Administração da Cedente</w:t>
      </w:r>
      <w:r w:rsidRPr="00583287">
        <w:rPr>
          <w:rFonts w:ascii="Tahoma" w:hAnsi="Tahoma" w:cs="Tahoma"/>
          <w:sz w:val="22"/>
          <w:szCs w:val="22"/>
        </w:rPr>
        <w:t xml:space="preserve">, realizada em </w:t>
      </w:r>
      <w:r w:rsidR="003D005D">
        <w:rPr>
          <w:rFonts w:ascii="Tahoma" w:hAnsi="Tahoma" w:cs="Tahoma"/>
          <w:sz w:val="22"/>
          <w:szCs w:val="22"/>
        </w:rPr>
        <w:t>24</w:t>
      </w:r>
      <w:r w:rsidRPr="00583287">
        <w:rPr>
          <w:rFonts w:ascii="Tahoma" w:hAnsi="Tahoma" w:cs="Tahoma"/>
          <w:sz w:val="22"/>
          <w:szCs w:val="22"/>
        </w:rPr>
        <w:t xml:space="preserve"> de </w:t>
      </w:r>
      <w:r w:rsidR="003D005D">
        <w:rPr>
          <w:rFonts w:ascii="Tahoma" w:hAnsi="Tahoma" w:cs="Tahoma"/>
          <w:sz w:val="22"/>
          <w:szCs w:val="22"/>
        </w:rPr>
        <w:t>março</w:t>
      </w:r>
      <w:r w:rsidRPr="00583287">
        <w:rPr>
          <w:rFonts w:ascii="Tahoma" w:hAnsi="Tahoma" w:cs="Tahoma"/>
          <w:sz w:val="22"/>
          <w:szCs w:val="22"/>
        </w:rPr>
        <w:t xml:space="preserve"> de </w:t>
      </w:r>
      <w:r w:rsidRPr="00E65CC3">
        <w:rPr>
          <w:rFonts w:ascii="Tahoma" w:hAnsi="Tahoma" w:cs="Tahoma"/>
          <w:sz w:val="22"/>
          <w:szCs w:val="22"/>
        </w:rPr>
        <w:t xml:space="preserve">2022, que aprovou </w:t>
      </w:r>
      <w:r w:rsidRPr="00583287">
        <w:rPr>
          <w:rFonts w:ascii="Tahoma" w:hAnsi="Tahoma" w:cs="Tahoma"/>
          <w:sz w:val="22"/>
          <w:szCs w:val="22"/>
        </w:rPr>
        <w:t xml:space="preserve">as matérias contidas na Cláusula </w:t>
      </w:r>
      <w:r>
        <w:rPr>
          <w:rFonts w:ascii="Tahoma" w:hAnsi="Tahoma" w:cs="Tahoma"/>
          <w:sz w:val="22"/>
          <w:szCs w:val="22"/>
        </w:rPr>
        <w:fldChar w:fldCharType="begin"/>
      </w:r>
      <w:r>
        <w:rPr>
          <w:rFonts w:ascii="Tahoma" w:hAnsi="Tahoma" w:cs="Tahoma"/>
          <w:sz w:val="22"/>
          <w:szCs w:val="22"/>
        </w:rPr>
        <w:instrText xml:space="preserve"> REF _Ref97823492 \r \h </w:instrText>
      </w:r>
      <w:r>
        <w:rPr>
          <w:rFonts w:ascii="Tahoma" w:hAnsi="Tahoma" w:cs="Tahoma"/>
          <w:sz w:val="22"/>
          <w:szCs w:val="22"/>
        </w:rPr>
      </w:r>
      <w:r>
        <w:rPr>
          <w:rFonts w:ascii="Tahoma" w:hAnsi="Tahoma" w:cs="Tahoma"/>
          <w:sz w:val="22"/>
          <w:szCs w:val="22"/>
        </w:rPr>
        <w:fldChar w:fldCharType="separate"/>
      </w:r>
      <w:r w:rsidR="001E3BF4">
        <w:rPr>
          <w:rFonts w:ascii="Tahoma" w:hAnsi="Tahoma" w:cs="Tahoma"/>
          <w:sz w:val="22"/>
          <w:szCs w:val="22"/>
        </w:rPr>
        <w:t>1.1</w:t>
      </w:r>
      <w:r>
        <w:rPr>
          <w:rFonts w:ascii="Tahoma" w:hAnsi="Tahoma" w:cs="Tahoma"/>
          <w:sz w:val="22"/>
          <w:szCs w:val="22"/>
        </w:rPr>
        <w:fldChar w:fldCharType="end"/>
      </w:r>
      <w:r>
        <w:rPr>
          <w:rFonts w:ascii="Tahoma" w:hAnsi="Tahoma" w:cs="Tahoma"/>
          <w:sz w:val="22"/>
          <w:szCs w:val="22"/>
        </w:rPr>
        <w:t xml:space="preserve"> </w:t>
      </w:r>
      <w:r w:rsidRPr="00583287">
        <w:rPr>
          <w:rFonts w:ascii="Tahoma" w:hAnsi="Tahoma" w:cs="Tahoma"/>
          <w:sz w:val="22"/>
          <w:szCs w:val="22"/>
        </w:rPr>
        <w:t>desta Escritura de Emissão</w:t>
      </w:r>
      <w:r w:rsidR="00C30EF6">
        <w:rPr>
          <w:rFonts w:ascii="Tahoma" w:hAnsi="Tahoma" w:cs="Tahoma"/>
          <w:sz w:val="22"/>
          <w:szCs w:val="22"/>
        </w:rPr>
        <w:t>;</w:t>
      </w:r>
    </w:p>
    <w:p w14:paraId="16903B9F" w14:textId="77777777" w:rsidR="00CA763D" w:rsidRPr="00583287" w:rsidRDefault="00CA763D" w:rsidP="00E57F75">
      <w:pPr>
        <w:tabs>
          <w:tab w:val="left" w:pos="851"/>
        </w:tabs>
        <w:spacing w:line="320" w:lineRule="atLeast"/>
        <w:rPr>
          <w:rFonts w:ascii="Tahoma" w:hAnsi="Tahoma" w:cs="Tahoma"/>
          <w:sz w:val="22"/>
          <w:szCs w:val="22"/>
        </w:rPr>
      </w:pPr>
    </w:p>
    <w:p w14:paraId="364C06B9" w14:textId="2591B0E7" w:rsidR="00CD498A"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Relatório da Emissora</w:t>
      </w:r>
      <w:r w:rsidRPr="00583287">
        <w:rPr>
          <w:rFonts w:ascii="Tahoma" w:hAnsi="Tahoma" w:cs="Tahoma"/>
          <w:sz w:val="22"/>
          <w:szCs w:val="22"/>
        </w:rPr>
        <w:t>: o relatório a ser elaborado pela Emissora o qual deverá abranger informações sobre os parâmetros descritos na Cláusula</w:t>
      </w:r>
      <w:r w:rsidR="006D54B5">
        <w:rPr>
          <w:rFonts w:ascii="Tahoma" w:hAnsi="Tahoma" w:cs="Tahoma"/>
          <w:sz w:val="22"/>
          <w:szCs w:val="22"/>
        </w:rPr>
        <w:t xml:space="preserve"> </w:t>
      </w:r>
      <w:r w:rsidR="006D54B5">
        <w:rPr>
          <w:rFonts w:ascii="Tahoma" w:hAnsi="Tahoma" w:cs="Tahoma"/>
          <w:sz w:val="22"/>
          <w:szCs w:val="22"/>
        </w:rPr>
        <w:fldChar w:fldCharType="begin"/>
      </w:r>
      <w:r w:rsidR="006D54B5">
        <w:rPr>
          <w:rFonts w:ascii="Tahoma" w:hAnsi="Tahoma" w:cs="Tahoma"/>
          <w:sz w:val="22"/>
          <w:szCs w:val="22"/>
        </w:rPr>
        <w:instrText xml:space="preserve"> REF _Ref97826435 \r \h </w:instrText>
      </w:r>
      <w:r w:rsidR="006D54B5">
        <w:rPr>
          <w:rFonts w:ascii="Tahoma" w:hAnsi="Tahoma" w:cs="Tahoma"/>
          <w:sz w:val="22"/>
          <w:szCs w:val="22"/>
        </w:rPr>
      </w:r>
      <w:r w:rsidR="006D54B5">
        <w:rPr>
          <w:rFonts w:ascii="Tahoma" w:hAnsi="Tahoma" w:cs="Tahoma"/>
          <w:sz w:val="22"/>
          <w:szCs w:val="22"/>
        </w:rPr>
        <w:fldChar w:fldCharType="separate"/>
      </w:r>
      <w:r w:rsidR="001E3BF4">
        <w:rPr>
          <w:rFonts w:ascii="Tahoma" w:hAnsi="Tahoma" w:cs="Tahoma"/>
          <w:sz w:val="22"/>
          <w:szCs w:val="22"/>
        </w:rPr>
        <w:t>6.1</w:t>
      </w:r>
      <w:r w:rsidR="006D54B5">
        <w:rPr>
          <w:rFonts w:ascii="Tahoma" w:hAnsi="Tahoma" w:cs="Tahoma"/>
          <w:sz w:val="22"/>
          <w:szCs w:val="22"/>
        </w:rPr>
        <w:fldChar w:fldCharType="end"/>
      </w:r>
      <w:r w:rsidR="006D54B5">
        <w:rPr>
          <w:rFonts w:ascii="Tahoma" w:hAnsi="Tahoma" w:cs="Tahoma"/>
          <w:sz w:val="22"/>
          <w:szCs w:val="22"/>
        </w:rPr>
        <w:fldChar w:fldCharType="begin"/>
      </w:r>
      <w:r w:rsidR="006D54B5">
        <w:rPr>
          <w:rFonts w:ascii="Tahoma" w:hAnsi="Tahoma" w:cs="Tahoma"/>
          <w:sz w:val="22"/>
          <w:szCs w:val="22"/>
        </w:rPr>
        <w:instrText xml:space="preserve"> REF _Ref97829088 \r \h </w:instrText>
      </w:r>
      <w:r w:rsidR="006D54B5">
        <w:rPr>
          <w:rFonts w:ascii="Tahoma" w:hAnsi="Tahoma" w:cs="Tahoma"/>
          <w:sz w:val="22"/>
          <w:szCs w:val="22"/>
        </w:rPr>
      </w:r>
      <w:r w:rsidR="006D54B5">
        <w:rPr>
          <w:rFonts w:ascii="Tahoma" w:hAnsi="Tahoma" w:cs="Tahoma"/>
          <w:sz w:val="22"/>
          <w:szCs w:val="22"/>
        </w:rPr>
        <w:fldChar w:fldCharType="separate"/>
      </w:r>
      <w:r w:rsidR="001E3BF4">
        <w:rPr>
          <w:rFonts w:ascii="Tahoma" w:hAnsi="Tahoma" w:cs="Tahoma"/>
          <w:sz w:val="22"/>
          <w:szCs w:val="22"/>
        </w:rPr>
        <w:t>(</w:t>
      </w:r>
      <w:proofErr w:type="spellStart"/>
      <w:r w:rsidR="001E3BF4">
        <w:rPr>
          <w:rFonts w:ascii="Tahoma" w:hAnsi="Tahoma" w:cs="Tahoma"/>
          <w:sz w:val="22"/>
          <w:szCs w:val="22"/>
        </w:rPr>
        <w:t>xxxix</w:t>
      </w:r>
      <w:proofErr w:type="spellEnd"/>
      <w:r w:rsidR="001E3BF4">
        <w:rPr>
          <w:rFonts w:ascii="Tahoma" w:hAnsi="Tahoma" w:cs="Tahoma"/>
          <w:sz w:val="22"/>
          <w:szCs w:val="22"/>
        </w:rPr>
        <w:t>)</w:t>
      </w:r>
      <w:r w:rsidR="006D54B5">
        <w:rPr>
          <w:rFonts w:ascii="Tahoma" w:hAnsi="Tahoma" w:cs="Tahoma"/>
          <w:sz w:val="22"/>
          <w:szCs w:val="22"/>
        </w:rPr>
        <w:fldChar w:fldCharType="end"/>
      </w:r>
      <w:r w:rsidRPr="00583287">
        <w:rPr>
          <w:rFonts w:ascii="Tahoma" w:hAnsi="Tahoma" w:cs="Tahoma"/>
          <w:sz w:val="22"/>
          <w:szCs w:val="22"/>
        </w:rPr>
        <w:t xml:space="preserve"> desta Escritura de Emissão;</w:t>
      </w:r>
    </w:p>
    <w:p w14:paraId="1DAAB762" w14:textId="77777777" w:rsidR="00CD498A" w:rsidRPr="00583287" w:rsidRDefault="00CD498A" w:rsidP="00E57F75">
      <w:pPr>
        <w:tabs>
          <w:tab w:val="left" w:pos="851"/>
        </w:tabs>
        <w:spacing w:line="320" w:lineRule="atLeast"/>
        <w:rPr>
          <w:rFonts w:ascii="Tahoma" w:hAnsi="Tahoma" w:cs="Tahoma"/>
          <w:sz w:val="22"/>
          <w:szCs w:val="22"/>
        </w:rPr>
      </w:pPr>
    </w:p>
    <w:p w14:paraId="3949EBB7" w14:textId="6459FB2C" w:rsidR="00CA763D" w:rsidRPr="00D4459F"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Remuneração das Debêntures da Primeira Série:</w:t>
      </w:r>
      <w:r w:rsidRPr="00583287">
        <w:rPr>
          <w:rFonts w:ascii="Tahoma" w:hAnsi="Tahoma" w:cs="Tahoma"/>
          <w:sz w:val="22"/>
          <w:szCs w:val="22"/>
        </w:rPr>
        <w:t xml:space="preserve"> a Remuneração das Debêntures da Primeira Série, conforme prevista na Cláusula </w:t>
      </w:r>
      <w:r w:rsidR="006907E4" w:rsidRPr="00E65CC3">
        <w:rPr>
          <w:rFonts w:ascii="Tahoma" w:hAnsi="Tahoma" w:cs="Tahoma"/>
          <w:sz w:val="22"/>
          <w:szCs w:val="22"/>
        </w:rPr>
        <w:fldChar w:fldCharType="begin"/>
      </w:r>
      <w:r w:rsidR="006907E4" w:rsidRPr="00583287">
        <w:rPr>
          <w:rFonts w:ascii="Tahoma" w:hAnsi="Tahoma" w:cs="Tahoma"/>
          <w:sz w:val="22"/>
          <w:szCs w:val="22"/>
        </w:rPr>
        <w:instrText xml:space="preserve"> REF _Ref95145814 \r \h </w:instrText>
      </w:r>
      <w:r w:rsidR="006907E4" w:rsidRPr="00E65CC3">
        <w:rPr>
          <w:rFonts w:ascii="Tahoma" w:hAnsi="Tahoma" w:cs="Tahoma"/>
          <w:sz w:val="22"/>
          <w:szCs w:val="22"/>
        </w:rPr>
      </w:r>
      <w:r w:rsidR="006907E4" w:rsidRPr="00E65CC3">
        <w:rPr>
          <w:rFonts w:ascii="Tahoma" w:hAnsi="Tahoma" w:cs="Tahoma"/>
          <w:sz w:val="22"/>
          <w:szCs w:val="22"/>
        </w:rPr>
        <w:fldChar w:fldCharType="separate"/>
      </w:r>
      <w:r w:rsidR="001E3BF4">
        <w:rPr>
          <w:rFonts w:ascii="Tahoma" w:hAnsi="Tahoma" w:cs="Tahoma"/>
          <w:sz w:val="22"/>
          <w:szCs w:val="22"/>
        </w:rPr>
        <w:t>3.33</w:t>
      </w:r>
      <w:r w:rsidR="006907E4" w:rsidRPr="00E65CC3">
        <w:rPr>
          <w:rFonts w:ascii="Tahoma" w:hAnsi="Tahoma" w:cs="Tahoma"/>
          <w:sz w:val="22"/>
          <w:szCs w:val="22"/>
        </w:rPr>
        <w:fldChar w:fldCharType="end"/>
      </w:r>
      <w:r w:rsidRPr="00583287">
        <w:rPr>
          <w:rFonts w:ascii="Tahoma" w:hAnsi="Tahoma" w:cs="Tahoma"/>
          <w:sz w:val="22"/>
          <w:szCs w:val="22"/>
        </w:rPr>
        <w:t xml:space="preserve"> desta Escritura de Emissão;</w:t>
      </w:r>
    </w:p>
    <w:p w14:paraId="63E49F66" w14:textId="77777777" w:rsidR="00CA763D" w:rsidRPr="00811A49" w:rsidRDefault="00CA763D" w:rsidP="00E57F75">
      <w:pPr>
        <w:pStyle w:val="PargrafodaLista"/>
        <w:tabs>
          <w:tab w:val="left" w:pos="851"/>
        </w:tabs>
        <w:spacing w:line="320" w:lineRule="atLeast"/>
        <w:rPr>
          <w:rFonts w:ascii="Tahoma" w:hAnsi="Tahoma" w:cs="Tahoma"/>
          <w:sz w:val="22"/>
          <w:szCs w:val="22"/>
        </w:rPr>
      </w:pPr>
    </w:p>
    <w:p w14:paraId="54C3F6AD" w14:textId="77777777" w:rsidR="00FE21B5" w:rsidRPr="00785233" w:rsidRDefault="008C7533" w:rsidP="00141C52">
      <w:pPr>
        <w:numPr>
          <w:ilvl w:val="0"/>
          <w:numId w:val="49"/>
        </w:numPr>
        <w:tabs>
          <w:tab w:val="left" w:pos="851"/>
        </w:tabs>
        <w:autoSpaceDE/>
        <w:autoSpaceDN/>
        <w:adjustRightInd/>
        <w:spacing w:line="320" w:lineRule="atLeast"/>
        <w:ind w:left="0" w:firstLine="0"/>
        <w:rPr>
          <w:rFonts w:ascii="Tahoma" w:hAnsi="Tahoma" w:cs="Tahoma"/>
          <w:sz w:val="22"/>
          <w:szCs w:val="22"/>
        </w:rPr>
      </w:pPr>
      <w:r w:rsidRPr="00BB46AE">
        <w:rPr>
          <w:rFonts w:ascii="Tahoma" w:hAnsi="Tahoma" w:cs="Tahoma"/>
          <w:sz w:val="22"/>
          <w:szCs w:val="22"/>
          <w:u w:val="single"/>
        </w:rPr>
        <w:t>Recursos Exclusivos</w:t>
      </w:r>
      <w:r w:rsidRPr="00785233">
        <w:rPr>
          <w:rFonts w:ascii="Tahoma" w:hAnsi="Tahoma" w:cs="Tahoma"/>
          <w:sz w:val="22"/>
          <w:szCs w:val="22"/>
        </w:rPr>
        <w:t xml:space="preserve">: os recursos decorrentes da integralização das Debêntures, assim como os demais </w:t>
      </w:r>
      <w:r w:rsidR="0042044F">
        <w:rPr>
          <w:rFonts w:ascii="Tahoma" w:hAnsi="Tahoma" w:cs="Tahoma"/>
          <w:sz w:val="22"/>
          <w:szCs w:val="22"/>
        </w:rPr>
        <w:t>recebimentos</w:t>
      </w:r>
      <w:r w:rsidR="0042044F" w:rsidRPr="00785233">
        <w:rPr>
          <w:rFonts w:ascii="Tahoma" w:hAnsi="Tahoma" w:cs="Tahoma"/>
          <w:sz w:val="22"/>
          <w:szCs w:val="22"/>
        </w:rPr>
        <w:t xml:space="preserve"> </w:t>
      </w:r>
      <w:r w:rsidRPr="00785233">
        <w:rPr>
          <w:rFonts w:ascii="Tahoma" w:hAnsi="Tahoma" w:cs="Tahoma"/>
          <w:sz w:val="22"/>
          <w:szCs w:val="22"/>
        </w:rPr>
        <w:t>de pagamentos dos Direitos Creditórios Vinculados, resgates, amortizações e vendas de Investimentos Permitidos;</w:t>
      </w:r>
    </w:p>
    <w:p w14:paraId="7CDB36E4" w14:textId="77777777" w:rsidR="00DD6306" w:rsidRPr="002013D9" w:rsidRDefault="00DD6306" w:rsidP="00F33DB7">
      <w:pPr>
        <w:tabs>
          <w:tab w:val="left" w:pos="851"/>
        </w:tabs>
        <w:autoSpaceDE/>
        <w:autoSpaceDN/>
        <w:adjustRightInd/>
        <w:spacing w:line="320" w:lineRule="atLeast"/>
        <w:rPr>
          <w:rFonts w:ascii="Tahoma" w:hAnsi="Tahoma" w:cs="Tahoma"/>
          <w:sz w:val="22"/>
          <w:szCs w:val="22"/>
        </w:rPr>
      </w:pPr>
    </w:p>
    <w:p w14:paraId="00D5C630" w14:textId="22A38F7C" w:rsidR="00072C09" w:rsidRPr="00583287" w:rsidRDefault="008C7533" w:rsidP="00072C09">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Repactuação Programada</w:t>
      </w:r>
      <w:r w:rsidRPr="00583287">
        <w:rPr>
          <w:rFonts w:ascii="Tahoma" w:hAnsi="Tahoma" w:cs="Tahoma"/>
          <w:sz w:val="22"/>
          <w:szCs w:val="22"/>
        </w:rPr>
        <w:t xml:space="preserve">: a repactuação programada das Debêntures, conforme prevista na Cláusula </w:t>
      </w:r>
      <w:r w:rsidR="006D54B5">
        <w:rPr>
          <w:rFonts w:ascii="Tahoma" w:hAnsi="Tahoma" w:cs="Tahoma"/>
          <w:sz w:val="22"/>
          <w:szCs w:val="22"/>
        </w:rPr>
        <w:fldChar w:fldCharType="begin"/>
      </w:r>
      <w:r w:rsidR="006D54B5">
        <w:rPr>
          <w:rFonts w:ascii="Tahoma" w:hAnsi="Tahoma" w:cs="Tahoma"/>
          <w:sz w:val="22"/>
          <w:szCs w:val="22"/>
        </w:rPr>
        <w:instrText xml:space="preserve"> REF _Ref97829142 \r \h </w:instrText>
      </w:r>
      <w:r w:rsidR="006D54B5">
        <w:rPr>
          <w:rFonts w:ascii="Tahoma" w:hAnsi="Tahoma" w:cs="Tahoma"/>
          <w:sz w:val="22"/>
          <w:szCs w:val="22"/>
        </w:rPr>
      </w:r>
      <w:r w:rsidR="006D54B5">
        <w:rPr>
          <w:rFonts w:ascii="Tahoma" w:hAnsi="Tahoma" w:cs="Tahoma"/>
          <w:sz w:val="22"/>
          <w:szCs w:val="22"/>
        </w:rPr>
        <w:fldChar w:fldCharType="separate"/>
      </w:r>
      <w:r w:rsidR="001E3BF4">
        <w:rPr>
          <w:rFonts w:ascii="Tahoma" w:hAnsi="Tahoma" w:cs="Tahoma"/>
          <w:sz w:val="22"/>
          <w:szCs w:val="22"/>
        </w:rPr>
        <w:t>3.44</w:t>
      </w:r>
      <w:r w:rsidR="006D54B5">
        <w:rPr>
          <w:rFonts w:ascii="Tahoma" w:hAnsi="Tahoma" w:cs="Tahoma"/>
          <w:sz w:val="22"/>
          <w:szCs w:val="22"/>
        </w:rPr>
        <w:fldChar w:fldCharType="end"/>
      </w:r>
      <w:r w:rsidR="006D54B5">
        <w:rPr>
          <w:rFonts w:ascii="Tahoma" w:hAnsi="Tahoma" w:cs="Tahoma"/>
          <w:sz w:val="22"/>
          <w:szCs w:val="22"/>
        </w:rPr>
        <w:t xml:space="preserve"> </w:t>
      </w:r>
      <w:r w:rsidRPr="00583287">
        <w:rPr>
          <w:rFonts w:ascii="Tahoma" w:hAnsi="Tahoma" w:cs="Tahoma"/>
          <w:sz w:val="22"/>
          <w:szCs w:val="22"/>
        </w:rPr>
        <w:t>desta Escritura de Emissão, para aumentar o prazo da Emissão para 5 (cinco) anos, na hipótese em que, durante o prazo original das Debêntures, ocorrer a interrupção do pagamento dos Direitos Creditórios Vinculados pelo INSS;</w:t>
      </w:r>
    </w:p>
    <w:p w14:paraId="2420CE92" w14:textId="77777777" w:rsidR="00CA763D" w:rsidRPr="00583287" w:rsidRDefault="00CA763D" w:rsidP="00141C52">
      <w:pPr>
        <w:tabs>
          <w:tab w:val="left" w:pos="851"/>
        </w:tabs>
        <w:autoSpaceDE/>
        <w:autoSpaceDN/>
        <w:adjustRightInd/>
        <w:spacing w:line="320" w:lineRule="atLeast"/>
        <w:rPr>
          <w:rFonts w:ascii="Tahoma" w:hAnsi="Tahoma" w:cs="Tahoma"/>
          <w:sz w:val="22"/>
          <w:szCs w:val="22"/>
        </w:rPr>
      </w:pPr>
    </w:p>
    <w:p w14:paraId="19A1742F"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Reserva de Despesas e Encargos</w:t>
      </w:r>
      <w:r w:rsidRPr="00583287">
        <w:rPr>
          <w:rFonts w:ascii="Tahoma" w:hAnsi="Tahoma" w:cs="Tahoma"/>
          <w:sz w:val="22"/>
          <w:szCs w:val="22"/>
        </w:rPr>
        <w:t>: a reserva a ser constituída na Conta Exclusiva pela Emissora para fazer frente às Despesas, mediante retenção dos valores disponíveis e/ou decorrentes dos pagamentos dos Direitos Creditórios Vinculados</w:t>
      </w:r>
      <w:r w:rsidR="002A76E6" w:rsidRPr="00583287">
        <w:rPr>
          <w:rFonts w:ascii="Tahoma" w:hAnsi="Tahoma" w:cs="Tahoma"/>
          <w:sz w:val="22"/>
          <w:szCs w:val="22"/>
        </w:rPr>
        <w:t>;</w:t>
      </w:r>
    </w:p>
    <w:p w14:paraId="61F2F671" w14:textId="77777777" w:rsidR="00CA763D" w:rsidRPr="00583287" w:rsidRDefault="00CA763D" w:rsidP="00E57F75">
      <w:pPr>
        <w:tabs>
          <w:tab w:val="left" w:pos="851"/>
        </w:tabs>
        <w:spacing w:line="320" w:lineRule="atLeast"/>
        <w:rPr>
          <w:rFonts w:ascii="Tahoma" w:hAnsi="Tahoma" w:cs="Tahoma"/>
          <w:sz w:val="22"/>
          <w:szCs w:val="22"/>
        </w:rPr>
      </w:pPr>
    </w:p>
    <w:p w14:paraId="40E53A8F" w14:textId="1729FA4F" w:rsidR="00CA763D"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 xml:space="preserve">Reserva de </w:t>
      </w:r>
      <w:r w:rsidR="00EE6D83" w:rsidRPr="00583287">
        <w:rPr>
          <w:rFonts w:ascii="Tahoma" w:hAnsi="Tahoma" w:cs="Tahoma"/>
          <w:sz w:val="22"/>
          <w:szCs w:val="22"/>
          <w:u w:val="single"/>
        </w:rPr>
        <w:t>Pagamento de Rentabilidade</w:t>
      </w:r>
      <w:r w:rsidRPr="00583287">
        <w:rPr>
          <w:rFonts w:ascii="Tahoma" w:hAnsi="Tahoma" w:cs="Tahoma"/>
          <w:sz w:val="22"/>
          <w:szCs w:val="22"/>
        </w:rPr>
        <w:t xml:space="preserve">: a reserva de </w:t>
      </w:r>
      <w:r w:rsidR="00EE6D83" w:rsidRPr="00583287">
        <w:rPr>
          <w:rFonts w:ascii="Tahoma" w:hAnsi="Tahoma" w:cs="Tahoma"/>
          <w:sz w:val="22"/>
          <w:szCs w:val="22"/>
        </w:rPr>
        <w:t>pagamento de rentabilidade</w:t>
      </w:r>
      <w:r w:rsidR="003F3940" w:rsidRPr="00583287">
        <w:rPr>
          <w:rFonts w:ascii="Tahoma" w:hAnsi="Tahoma" w:cs="Tahoma"/>
          <w:sz w:val="22"/>
          <w:szCs w:val="22"/>
        </w:rPr>
        <w:t xml:space="preserve"> </w:t>
      </w:r>
      <w:r w:rsidRPr="00583287">
        <w:rPr>
          <w:rFonts w:ascii="Tahoma" w:hAnsi="Tahoma" w:cs="Tahoma"/>
          <w:sz w:val="22"/>
          <w:szCs w:val="22"/>
        </w:rPr>
        <w:t>da Debêntures da Primeira Série, será o valor necessário para realizar o próximo pagamento da Remuneração das Debêntures da Primeira Série;</w:t>
      </w:r>
    </w:p>
    <w:p w14:paraId="35045884" w14:textId="77777777" w:rsidR="002C45C8" w:rsidRDefault="002C45C8" w:rsidP="00D842B2">
      <w:pPr>
        <w:pStyle w:val="PargrafodaLista"/>
        <w:rPr>
          <w:rFonts w:ascii="Tahoma" w:hAnsi="Tahoma" w:cs="Tahoma"/>
          <w:sz w:val="22"/>
          <w:szCs w:val="22"/>
        </w:rPr>
      </w:pPr>
    </w:p>
    <w:p w14:paraId="02C48E42" w14:textId="39330D2E" w:rsidR="002C45C8"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EE1D68">
        <w:rPr>
          <w:rFonts w:ascii="Tahoma" w:hAnsi="Tahoma"/>
          <w:sz w:val="22"/>
          <w:u w:val="single"/>
        </w:rPr>
        <w:t>Resgate Antecipado Obrigatório</w:t>
      </w:r>
      <w:r w:rsidRPr="00FC73A6">
        <w:rPr>
          <w:rFonts w:ascii="Tahoma" w:hAnsi="Tahoma"/>
          <w:sz w:val="22"/>
        </w:rPr>
        <w:t>:</w:t>
      </w:r>
      <w:r>
        <w:rPr>
          <w:rFonts w:ascii="Tahoma" w:hAnsi="Tahoma" w:cs="Tahoma"/>
          <w:sz w:val="22"/>
          <w:szCs w:val="22"/>
        </w:rPr>
        <w:t xml:space="preserve"> tem o significado atribuído na Cláusula </w:t>
      </w:r>
      <w:r>
        <w:rPr>
          <w:rFonts w:ascii="Tahoma" w:hAnsi="Tahoma" w:cs="Tahoma"/>
          <w:sz w:val="22"/>
          <w:szCs w:val="22"/>
        </w:rPr>
        <w:fldChar w:fldCharType="begin"/>
      </w:r>
      <w:r>
        <w:rPr>
          <w:rFonts w:ascii="Tahoma" w:hAnsi="Tahoma" w:cs="Tahoma"/>
          <w:sz w:val="22"/>
          <w:szCs w:val="22"/>
        </w:rPr>
        <w:instrText xml:space="preserve"> REF _Ref98323295 \r \h </w:instrText>
      </w:r>
      <w:r>
        <w:rPr>
          <w:rFonts w:ascii="Tahoma" w:hAnsi="Tahoma" w:cs="Tahoma"/>
          <w:sz w:val="22"/>
          <w:szCs w:val="22"/>
        </w:rPr>
      </w:r>
      <w:r>
        <w:rPr>
          <w:rFonts w:ascii="Tahoma" w:hAnsi="Tahoma" w:cs="Tahoma"/>
          <w:sz w:val="22"/>
          <w:szCs w:val="22"/>
        </w:rPr>
        <w:fldChar w:fldCharType="separate"/>
      </w:r>
      <w:r w:rsidR="001E3BF4">
        <w:rPr>
          <w:rFonts w:ascii="Tahoma" w:hAnsi="Tahoma" w:cs="Tahoma"/>
          <w:sz w:val="22"/>
          <w:szCs w:val="22"/>
        </w:rPr>
        <w:t>3.39</w:t>
      </w:r>
      <w:r>
        <w:rPr>
          <w:rFonts w:ascii="Tahoma" w:hAnsi="Tahoma" w:cs="Tahoma"/>
          <w:sz w:val="22"/>
          <w:szCs w:val="22"/>
        </w:rPr>
        <w:fldChar w:fldCharType="end"/>
      </w:r>
      <w:r>
        <w:rPr>
          <w:rFonts w:ascii="Tahoma" w:hAnsi="Tahoma" w:cs="Tahoma"/>
          <w:sz w:val="22"/>
          <w:szCs w:val="22"/>
        </w:rPr>
        <w:t xml:space="preserve"> desta Escritura de Emissão;</w:t>
      </w:r>
    </w:p>
    <w:p w14:paraId="49922655" w14:textId="77777777" w:rsidR="00CA763D" w:rsidRPr="00F33DB7" w:rsidRDefault="00CA763D" w:rsidP="00F33DB7">
      <w:pPr>
        <w:pStyle w:val="PargrafodaLista"/>
        <w:tabs>
          <w:tab w:val="left" w:pos="851"/>
        </w:tabs>
        <w:spacing w:line="320" w:lineRule="atLeast"/>
        <w:rPr>
          <w:rFonts w:ascii="Tahoma" w:hAnsi="Tahoma"/>
          <w:sz w:val="22"/>
        </w:rPr>
      </w:pPr>
    </w:p>
    <w:p w14:paraId="06D5791B"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Resolução CMN 2.686</w:t>
      </w:r>
      <w:r w:rsidRPr="00583287">
        <w:rPr>
          <w:rFonts w:ascii="Tahoma" w:hAnsi="Tahoma" w:cs="Tahoma"/>
          <w:sz w:val="22"/>
          <w:szCs w:val="22"/>
        </w:rPr>
        <w:t xml:space="preserve">: a Resolução CMN nº 2.686, de 26 de janeiro de 2000, conforme </w:t>
      </w:r>
      <w:r w:rsidR="00912D3D" w:rsidRPr="00583287">
        <w:rPr>
          <w:rFonts w:ascii="Tahoma" w:hAnsi="Tahoma" w:cs="Tahoma"/>
          <w:sz w:val="22"/>
          <w:szCs w:val="22"/>
        </w:rPr>
        <w:t>alterada</w:t>
      </w:r>
      <w:r w:rsidRPr="00583287">
        <w:rPr>
          <w:rFonts w:ascii="Tahoma" w:hAnsi="Tahoma" w:cs="Tahoma"/>
          <w:sz w:val="22"/>
          <w:szCs w:val="22"/>
        </w:rPr>
        <w:t>;</w:t>
      </w:r>
    </w:p>
    <w:p w14:paraId="4693AC58" w14:textId="77777777" w:rsidR="00CA763D" w:rsidRPr="00583287" w:rsidRDefault="00CA763D" w:rsidP="00E57F75">
      <w:pPr>
        <w:pStyle w:val="PargrafodaLista"/>
        <w:tabs>
          <w:tab w:val="left" w:pos="851"/>
        </w:tabs>
        <w:spacing w:line="320" w:lineRule="atLeast"/>
        <w:rPr>
          <w:rFonts w:ascii="Tahoma" w:hAnsi="Tahoma" w:cs="Tahoma"/>
          <w:sz w:val="22"/>
          <w:szCs w:val="22"/>
          <w:u w:val="single"/>
        </w:rPr>
      </w:pPr>
    </w:p>
    <w:p w14:paraId="2A4773E7"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Resolução CMN 2.907</w:t>
      </w:r>
      <w:r w:rsidRPr="00583287">
        <w:rPr>
          <w:rFonts w:ascii="Tahoma" w:hAnsi="Tahoma" w:cs="Tahoma"/>
          <w:sz w:val="22"/>
          <w:szCs w:val="22"/>
        </w:rPr>
        <w:t xml:space="preserve">: a Resolução CMN nº 2.907, de 29 de novembro de 2001, conforme </w:t>
      </w:r>
      <w:r w:rsidR="00912D3D" w:rsidRPr="00583287">
        <w:rPr>
          <w:rFonts w:ascii="Tahoma" w:hAnsi="Tahoma" w:cs="Tahoma"/>
          <w:sz w:val="22"/>
          <w:szCs w:val="22"/>
        </w:rPr>
        <w:t>alterada</w:t>
      </w:r>
      <w:r w:rsidRPr="00583287">
        <w:rPr>
          <w:rFonts w:ascii="Tahoma" w:hAnsi="Tahoma" w:cs="Tahoma"/>
          <w:sz w:val="22"/>
          <w:szCs w:val="22"/>
        </w:rPr>
        <w:t>;</w:t>
      </w:r>
    </w:p>
    <w:p w14:paraId="123626C8" w14:textId="77777777" w:rsidR="00CA763D" w:rsidRPr="00583287" w:rsidRDefault="00CA763D" w:rsidP="00E57F75">
      <w:pPr>
        <w:pStyle w:val="PargrafodaLista"/>
        <w:tabs>
          <w:tab w:val="left" w:pos="851"/>
        </w:tabs>
        <w:spacing w:line="320" w:lineRule="atLeast"/>
        <w:ind w:left="0"/>
        <w:rPr>
          <w:rFonts w:ascii="Tahoma" w:hAnsi="Tahoma" w:cs="Tahoma"/>
          <w:sz w:val="22"/>
          <w:szCs w:val="22"/>
        </w:rPr>
      </w:pPr>
    </w:p>
    <w:p w14:paraId="427A9388"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u w:val="single"/>
        </w:rPr>
      </w:pPr>
      <w:r w:rsidRPr="00583287">
        <w:rPr>
          <w:rFonts w:ascii="Tahoma" w:hAnsi="Tahoma" w:cs="Tahoma"/>
          <w:sz w:val="22"/>
          <w:szCs w:val="22"/>
          <w:u w:val="single"/>
        </w:rPr>
        <w:t>Resolução CMN 4.292</w:t>
      </w:r>
      <w:r w:rsidRPr="00583287">
        <w:rPr>
          <w:rFonts w:ascii="Tahoma" w:hAnsi="Tahoma" w:cs="Tahoma"/>
          <w:sz w:val="22"/>
          <w:szCs w:val="22"/>
        </w:rPr>
        <w:t xml:space="preserve">: a Resolução CMN nº 4.292, de 20 de dezembro de 2013, conforme </w:t>
      </w:r>
      <w:r w:rsidR="00912D3D" w:rsidRPr="00583287">
        <w:rPr>
          <w:rFonts w:ascii="Tahoma" w:hAnsi="Tahoma" w:cs="Tahoma"/>
          <w:sz w:val="22"/>
          <w:szCs w:val="22"/>
        </w:rPr>
        <w:t>alterada</w:t>
      </w:r>
      <w:r w:rsidRPr="00583287">
        <w:rPr>
          <w:rFonts w:ascii="Tahoma" w:hAnsi="Tahoma" w:cs="Tahoma"/>
          <w:sz w:val="22"/>
          <w:szCs w:val="22"/>
        </w:rPr>
        <w:t>;</w:t>
      </w:r>
    </w:p>
    <w:p w14:paraId="737AB02E" w14:textId="77777777" w:rsidR="00CA763D" w:rsidRPr="00583287" w:rsidRDefault="00CA763D" w:rsidP="00E57F75">
      <w:pPr>
        <w:pStyle w:val="PargrafodaLista"/>
        <w:tabs>
          <w:tab w:val="left" w:pos="851"/>
        </w:tabs>
        <w:spacing w:line="320" w:lineRule="atLeast"/>
        <w:rPr>
          <w:rFonts w:ascii="Tahoma" w:hAnsi="Tahoma" w:cs="Tahoma"/>
          <w:sz w:val="22"/>
          <w:szCs w:val="22"/>
          <w:u w:val="single"/>
        </w:rPr>
      </w:pPr>
    </w:p>
    <w:p w14:paraId="44C5C481"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u w:val="single"/>
        </w:rPr>
      </w:pPr>
      <w:r w:rsidRPr="00583287">
        <w:rPr>
          <w:rFonts w:ascii="Tahoma" w:hAnsi="Tahoma" w:cs="Tahoma"/>
          <w:sz w:val="22"/>
          <w:szCs w:val="22"/>
          <w:u w:val="single"/>
        </w:rPr>
        <w:t>Resolução CVM 17</w:t>
      </w:r>
      <w:r w:rsidRPr="00583287">
        <w:rPr>
          <w:rFonts w:ascii="Tahoma" w:hAnsi="Tahoma" w:cs="Tahoma"/>
          <w:sz w:val="22"/>
          <w:szCs w:val="22"/>
        </w:rPr>
        <w:t xml:space="preserve">: a Resolução CVM nº 17, de 9 de fevereiro de 2021, conforme </w:t>
      </w:r>
      <w:r w:rsidR="00912D3D" w:rsidRPr="00583287">
        <w:rPr>
          <w:rFonts w:ascii="Tahoma" w:hAnsi="Tahoma" w:cs="Tahoma"/>
          <w:sz w:val="22"/>
          <w:szCs w:val="22"/>
        </w:rPr>
        <w:t>alterada</w:t>
      </w:r>
      <w:r w:rsidRPr="00583287">
        <w:rPr>
          <w:rFonts w:ascii="Tahoma" w:hAnsi="Tahoma" w:cs="Tahoma"/>
          <w:sz w:val="22"/>
          <w:szCs w:val="22"/>
        </w:rPr>
        <w:t>;</w:t>
      </w:r>
    </w:p>
    <w:p w14:paraId="72106300" w14:textId="77777777" w:rsidR="00CA763D" w:rsidRPr="00583287" w:rsidRDefault="00CA763D" w:rsidP="00E57F75">
      <w:pPr>
        <w:pStyle w:val="PargrafodaLista"/>
        <w:tabs>
          <w:tab w:val="left" w:pos="851"/>
        </w:tabs>
        <w:spacing w:line="320" w:lineRule="atLeast"/>
        <w:rPr>
          <w:rFonts w:ascii="Tahoma" w:hAnsi="Tahoma" w:cs="Tahoma"/>
          <w:sz w:val="22"/>
          <w:szCs w:val="22"/>
          <w:u w:val="single"/>
        </w:rPr>
      </w:pPr>
    </w:p>
    <w:p w14:paraId="79B2E48B"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u w:val="single"/>
        </w:rPr>
      </w:pPr>
      <w:r w:rsidRPr="00583287">
        <w:rPr>
          <w:rFonts w:ascii="Tahoma" w:hAnsi="Tahoma" w:cs="Tahoma"/>
          <w:sz w:val="22"/>
          <w:szCs w:val="22"/>
          <w:u w:val="single"/>
        </w:rPr>
        <w:t>Resolução CVM 30</w:t>
      </w:r>
      <w:r w:rsidRPr="00583287">
        <w:rPr>
          <w:rFonts w:ascii="Tahoma" w:hAnsi="Tahoma" w:cs="Tahoma"/>
          <w:sz w:val="22"/>
          <w:szCs w:val="22"/>
        </w:rPr>
        <w:t xml:space="preserve">: a Resolução CVM nº 30, de 11 de maio de 2021, conforme </w:t>
      </w:r>
      <w:r w:rsidR="00912D3D" w:rsidRPr="00583287">
        <w:rPr>
          <w:rFonts w:ascii="Tahoma" w:hAnsi="Tahoma" w:cs="Tahoma"/>
          <w:sz w:val="22"/>
          <w:szCs w:val="22"/>
        </w:rPr>
        <w:t>alterada</w:t>
      </w:r>
      <w:r w:rsidRPr="00583287">
        <w:rPr>
          <w:rFonts w:ascii="Tahoma" w:hAnsi="Tahoma" w:cs="Tahoma"/>
          <w:sz w:val="22"/>
          <w:szCs w:val="22"/>
        </w:rPr>
        <w:t>;</w:t>
      </w:r>
    </w:p>
    <w:p w14:paraId="5EF697EA" w14:textId="77777777" w:rsidR="00072C09" w:rsidRPr="00583287" w:rsidRDefault="00072C09" w:rsidP="00F33DB7">
      <w:pPr>
        <w:pStyle w:val="PargrafodaLista"/>
        <w:rPr>
          <w:rFonts w:ascii="Tahoma" w:hAnsi="Tahoma" w:cs="Tahoma"/>
          <w:sz w:val="22"/>
          <w:szCs w:val="22"/>
          <w:u w:val="single"/>
        </w:rPr>
      </w:pPr>
    </w:p>
    <w:p w14:paraId="352EC9BE" w14:textId="77777777" w:rsidR="00072C09" w:rsidRPr="00583287" w:rsidRDefault="008C7533" w:rsidP="00072C09">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Resolução CVM 44</w:t>
      </w:r>
      <w:r w:rsidRPr="00583287">
        <w:rPr>
          <w:rFonts w:ascii="Tahoma" w:hAnsi="Tahoma" w:cs="Tahoma"/>
          <w:sz w:val="22"/>
          <w:szCs w:val="22"/>
        </w:rPr>
        <w:t>: a Resolução CVM nº 44, de 23 de agosto de 2021, conforme alterada;</w:t>
      </w:r>
    </w:p>
    <w:p w14:paraId="5EFE60C7" w14:textId="77777777" w:rsidR="00CA763D" w:rsidRPr="00583287" w:rsidRDefault="00CA763D" w:rsidP="00E57F75">
      <w:pPr>
        <w:pStyle w:val="PargrafodaLista"/>
        <w:tabs>
          <w:tab w:val="left" w:pos="851"/>
        </w:tabs>
        <w:spacing w:line="320" w:lineRule="atLeast"/>
        <w:rPr>
          <w:rFonts w:ascii="Tahoma" w:hAnsi="Tahoma" w:cs="Tahoma"/>
          <w:sz w:val="22"/>
          <w:szCs w:val="22"/>
          <w:u w:val="single"/>
        </w:rPr>
      </w:pPr>
    </w:p>
    <w:p w14:paraId="5FD39B91"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Segunda Série</w:t>
      </w:r>
      <w:r w:rsidRPr="00583287">
        <w:rPr>
          <w:rFonts w:ascii="Tahoma" w:hAnsi="Tahoma" w:cs="Tahoma"/>
          <w:sz w:val="22"/>
          <w:szCs w:val="22"/>
        </w:rPr>
        <w:t>: a segunda série da Emissão, nos termos desta Escritura de Emissão;</w:t>
      </w:r>
    </w:p>
    <w:p w14:paraId="5403EB62" w14:textId="77777777" w:rsidR="00CA763D" w:rsidRPr="00583287" w:rsidRDefault="00CA763D" w:rsidP="00E57F75">
      <w:pPr>
        <w:pStyle w:val="PargrafodaLista"/>
        <w:tabs>
          <w:tab w:val="left" w:pos="851"/>
        </w:tabs>
        <w:spacing w:line="320" w:lineRule="atLeast"/>
        <w:rPr>
          <w:rFonts w:ascii="Tahoma" w:hAnsi="Tahoma" w:cs="Tahoma"/>
          <w:sz w:val="22"/>
          <w:szCs w:val="22"/>
          <w:u w:val="single"/>
        </w:rPr>
      </w:pPr>
    </w:p>
    <w:p w14:paraId="3569E30C" w14:textId="66A58E2E" w:rsidR="00CA763D"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Séries</w:t>
      </w:r>
      <w:r w:rsidRPr="00583287">
        <w:rPr>
          <w:rFonts w:ascii="Tahoma" w:hAnsi="Tahoma" w:cs="Tahoma"/>
          <w:sz w:val="22"/>
          <w:szCs w:val="22"/>
        </w:rPr>
        <w:t>: as Debêntures de Primeira Série em conjunto com as Debêntures de Segunda Série;</w:t>
      </w:r>
    </w:p>
    <w:p w14:paraId="288FFAA1" w14:textId="77777777" w:rsidR="008F5798" w:rsidRDefault="008F5798" w:rsidP="003E63EE">
      <w:pPr>
        <w:pStyle w:val="PargrafodaLista"/>
        <w:rPr>
          <w:rFonts w:ascii="Tahoma" w:hAnsi="Tahoma" w:cs="Tahoma"/>
          <w:sz w:val="22"/>
          <w:szCs w:val="22"/>
        </w:rPr>
      </w:pPr>
    </w:p>
    <w:p w14:paraId="1418B279" w14:textId="40745E33" w:rsidR="002C45C8"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D842B2">
        <w:rPr>
          <w:rFonts w:ascii="Tahoma" w:hAnsi="Tahoma" w:cs="Tahoma"/>
          <w:sz w:val="22"/>
          <w:szCs w:val="22"/>
          <w:u w:val="single"/>
        </w:rPr>
        <w:t>Sumário das Debêntures</w:t>
      </w:r>
      <w:r>
        <w:rPr>
          <w:rFonts w:ascii="Tahoma" w:hAnsi="Tahoma" w:cs="Tahoma"/>
          <w:sz w:val="22"/>
          <w:szCs w:val="22"/>
        </w:rPr>
        <w:t xml:space="preserve">: o </w:t>
      </w:r>
      <w:r w:rsidRPr="002C45C8">
        <w:rPr>
          <w:rFonts w:ascii="Tahoma" w:hAnsi="Tahoma" w:cs="Tahoma"/>
          <w:sz w:val="22"/>
          <w:szCs w:val="22"/>
        </w:rPr>
        <w:t>“</w:t>
      </w:r>
      <w:r w:rsidRPr="00D842B2">
        <w:rPr>
          <w:rFonts w:ascii="Tahoma" w:hAnsi="Tahoma" w:cs="Tahoma"/>
          <w:i/>
          <w:sz w:val="22"/>
          <w:szCs w:val="22"/>
        </w:rPr>
        <w:t xml:space="preserve">Sumário da 1ª (Primeira) Emissão de Debêntures Simples, Não Conversíveis em Ações, da Espécie com Garantia Real, em 2 (Duas) Séries, para </w:t>
      </w:r>
      <w:r w:rsidRPr="00D842B2">
        <w:rPr>
          <w:rFonts w:ascii="Tahoma" w:hAnsi="Tahoma" w:cs="Tahoma"/>
          <w:i/>
          <w:sz w:val="22"/>
          <w:szCs w:val="22"/>
        </w:rPr>
        <w:lastRenderedPageBreak/>
        <w:t xml:space="preserve">Distribuição Pública com Esforços Restritos para as Debêntures da 1ª (Primeira) Série e Colocação Privada para as Debêntures da 2ª (Segunda) Série, da </w:t>
      </w:r>
      <w:r w:rsidR="003507BA" w:rsidRPr="00D842B2">
        <w:rPr>
          <w:rFonts w:ascii="Tahoma" w:hAnsi="Tahoma" w:cs="Tahoma"/>
          <w:i/>
          <w:sz w:val="22"/>
          <w:szCs w:val="22"/>
        </w:rPr>
        <w:t>VERT</w:t>
      </w:r>
      <w:r w:rsidRPr="00D842B2">
        <w:rPr>
          <w:rFonts w:ascii="Tahoma" w:hAnsi="Tahoma" w:cs="Tahoma"/>
          <w:i/>
          <w:sz w:val="22"/>
          <w:szCs w:val="22"/>
        </w:rPr>
        <w:t xml:space="preserve"> Crediare Companhia </w:t>
      </w:r>
      <w:proofErr w:type="spellStart"/>
      <w:r w:rsidRPr="00D842B2">
        <w:rPr>
          <w:rFonts w:ascii="Tahoma" w:hAnsi="Tahoma" w:cs="Tahoma"/>
          <w:i/>
          <w:sz w:val="22"/>
          <w:szCs w:val="22"/>
        </w:rPr>
        <w:t>Securitizadora</w:t>
      </w:r>
      <w:proofErr w:type="spellEnd"/>
      <w:r w:rsidRPr="00D842B2">
        <w:rPr>
          <w:rFonts w:ascii="Tahoma" w:hAnsi="Tahoma" w:cs="Tahoma"/>
          <w:i/>
          <w:sz w:val="22"/>
          <w:szCs w:val="22"/>
        </w:rPr>
        <w:t xml:space="preserve"> de Créditos Financeiros</w:t>
      </w:r>
      <w:r w:rsidRPr="002C45C8">
        <w:rPr>
          <w:rFonts w:ascii="Tahoma" w:hAnsi="Tahoma" w:cs="Tahoma"/>
          <w:sz w:val="22"/>
          <w:szCs w:val="22"/>
        </w:rPr>
        <w:t>”</w:t>
      </w:r>
      <w:r w:rsidR="00ED2143">
        <w:rPr>
          <w:rFonts w:ascii="Tahoma" w:hAnsi="Tahoma" w:cs="Tahoma"/>
          <w:sz w:val="22"/>
          <w:szCs w:val="22"/>
        </w:rPr>
        <w:t>;</w:t>
      </w:r>
    </w:p>
    <w:p w14:paraId="12837F36" w14:textId="77777777" w:rsidR="00CA763D" w:rsidRPr="00583287" w:rsidRDefault="00CA763D" w:rsidP="00E57F75">
      <w:pPr>
        <w:tabs>
          <w:tab w:val="left" w:pos="851"/>
        </w:tabs>
        <w:spacing w:line="320" w:lineRule="atLeast"/>
        <w:rPr>
          <w:rFonts w:ascii="Tahoma" w:hAnsi="Tahoma" w:cs="Tahoma"/>
          <w:sz w:val="22"/>
          <w:szCs w:val="22"/>
        </w:rPr>
      </w:pPr>
    </w:p>
    <w:p w14:paraId="59B3F762"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Taxa DI</w:t>
      </w:r>
      <w:r w:rsidRPr="00583287">
        <w:rPr>
          <w:rFonts w:ascii="Tahoma" w:hAnsi="Tahoma" w:cs="Tahoma"/>
          <w:sz w:val="22"/>
          <w:szCs w:val="22"/>
        </w:rPr>
        <w:t xml:space="preserve">: a taxa média referencial dos depósitos interfinanceiros (CDI </w:t>
      </w:r>
      <w:proofErr w:type="spellStart"/>
      <w:r w:rsidRPr="00583287">
        <w:rPr>
          <w:rFonts w:ascii="Tahoma" w:hAnsi="Tahoma" w:cs="Tahoma"/>
          <w:sz w:val="22"/>
          <w:szCs w:val="22"/>
        </w:rPr>
        <w:t>Extragrupo</w:t>
      </w:r>
      <w:proofErr w:type="spellEnd"/>
      <w:r w:rsidRPr="00583287">
        <w:rPr>
          <w:rFonts w:ascii="Tahoma" w:hAnsi="Tahoma" w:cs="Tahoma"/>
          <w:sz w:val="22"/>
          <w:szCs w:val="22"/>
        </w:rPr>
        <w:t>) apurada pela B3 e divulgada no informativo diário disponível em sua página na internet ou em qualquer outra página na internet (www.b3.com.br) ou publicação que venha a substituí-lo, expressa na forma percentual e calculada diariamente sob forma de capitalização composta, com base em um ano de 252 (duzentos e cinquenta e dois) Dias Úteis;</w:t>
      </w:r>
    </w:p>
    <w:p w14:paraId="6826505A" w14:textId="77777777" w:rsidR="00CA763D" w:rsidRPr="00583287" w:rsidRDefault="00CA763D" w:rsidP="00E57F75">
      <w:pPr>
        <w:tabs>
          <w:tab w:val="left" w:pos="567"/>
          <w:tab w:val="left" w:pos="851"/>
        </w:tabs>
        <w:spacing w:line="320" w:lineRule="atLeast"/>
        <w:rPr>
          <w:rFonts w:ascii="Tahoma" w:hAnsi="Tahoma" w:cs="Tahoma"/>
          <w:sz w:val="22"/>
          <w:szCs w:val="22"/>
        </w:rPr>
      </w:pPr>
    </w:p>
    <w:p w14:paraId="20E58029"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Termo de Cessão</w:t>
      </w:r>
      <w:r w:rsidRPr="00583287">
        <w:rPr>
          <w:rFonts w:ascii="Tahoma" w:hAnsi="Tahoma" w:cs="Tahoma"/>
          <w:sz w:val="22"/>
          <w:szCs w:val="22"/>
        </w:rPr>
        <w:t xml:space="preserve">: o documento </w:t>
      </w:r>
      <w:r w:rsidRPr="00583287">
        <w:rPr>
          <w:rFonts w:ascii="Tahoma" w:hAnsi="Tahoma" w:cs="Tahoma"/>
          <w:bCs/>
          <w:sz w:val="22"/>
          <w:szCs w:val="22"/>
        </w:rPr>
        <w:t xml:space="preserve">pelo qual as Partes formalizarão a cessão definitiva dos Direitos Creditórios por meio da assinatura física ou eletrônica do respectivo documento, conforme modelo constante </w:t>
      </w:r>
      <w:r w:rsidRPr="002C45C8">
        <w:rPr>
          <w:rFonts w:ascii="Tahoma" w:hAnsi="Tahoma" w:cs="Tahoma"/>
          <w:bCs/>
          <w:sz w:val="22"/>
          <w:szCs w:val="22"/>
        </w:rPr>
        <w:t xml:space="preserve">no </w:t>
      </w:r>
      <w:r w:rsidRPr="00FC73A6">
        <w:rPr>
          <w:rFonts w:ascii="Tahoma" w:hAnsi="Tahoma"/>
          <w:sz w:val="22"/>
        </w:rPr>
        <w:t>Anexo II</w:t>
      </w:r>
      <w:r w:rsidRPr="002C45C8">
        <w:rPr>
          <w:rFonts w:ascii="Tahoma" w:hAnsi="Tahoma" w:cs="Tahoma"/>
          <w:bCs/>
          <w:sz w:val="22"/>
          <w:szCs w:val="22"/>
        </w:rPr>
        <w:t xml:space="preserve"> do Contrato</w:t>
      </w:r>
      <w:r w:rsidRPr="00583287">
        <w:rPr>
          <w:rFonts w:ascii="Tahoma" w:hAnsi="Tahoma" w:cs="Tahoma"/>
          <w:bCs/>
          <w:sz w:val="22"/>
          <w:szCs w:val="22"/>
        </w:rPr>
        <w:t xml:space="preserve"> de Cessão;</w:t>
      </w:r>
    </w:p>
    <w:p w14:paraId="1F727B37" w14:textId="77777777" w:rsidR="00CA763D" w:rsidRPr="00583287" w:rsidRDefault="00CA763D" w:rsidP="00F33DB7">
      <w:pPr>
        <w:tabs>
          <w:tab w:val="left" w:pos="851"/>
        </w:tabs>
        <w:spacing w:line="320" w:lineRule="atLeast"/>
        <w:rPr>
          <w:rFonts w:ascii="Tahoma" w:hAnsi="Tahoma" w:cs="Tahoma"/>
          <w:sz w:val="22"/>
          <w:szCs w:val="22"/>
        </w:rPr>
      </w:pPr>
    </w:p>
    <w:p w14:paraId="05EDAA0D"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Tomadores</w:t>
      </w:r>
      <w:r w:rsidRPr="00583287">
        <w:rPr>
          <w:rFonts w:ascii="Tahoma" w:hAnsi="Tahoma" w:cs="Tahoma"/>
          <w:sz w:val="22"/>
          <w:szCs w:val="22"/>
        </w:rPr>
        <w:t xml:space="preserve">: os beneficiários e pensionistas do INSS que tenham tomado empréstimo pessoal com a Cedente com Consignação na respectiva folha de benefícios, por meio da </w:t>
      </w:r>
      <w:r w:rsidR="005D7F9D" w:rsidRPr="00583287">
        <w:rPr>
          <w:rFonts w:ascii="Tahoma" w:hAnsi="Tahoma" w:cs="Tahoma"/>
          <w:sz w:val="22"/>
          <w:szCs w:val="22"/>
        </w:rPr>
        <w:t>celebração de Contratos de Mútuo com a</w:t>
      </w:r>
      <w:r w:rsidRPr="00583287">
        <w:rPr>
          <w:rFonts w:ascii="Tahoma" w:hAnsi="Tahoma" w:cs="Tahoma"/>
          <w:sz w:val="22"/>
          <w:szCs w:val="22"/>
        </w:rPr>
        <w:t xml:space="preserve"> Cedente;</w:t>
      </w:r>
    </w:p>
    <w:p w14:paraId="09A169A0" w14:textId="77777777" w:rsidR="00CA763D" w:rsidRPr="00583287" w:rsidRDefault="00CA763D" w:rsidP="00E57F75">
      <w:pPr>
        <w:pStyle w:val="PargrafodaLista"/>
        <w:spacing w:line="320" w:lineRule="atLeast"/>
        <w:rPr>
          <w:rFonts w:ascii="Tahoma" w:hAnsi="Tahoma" w:cs="Tahoma"/>
          <w:sz w:val="22"/>
          <w:szCs w:val="22"/>
        </w:rPr>
      </w:pPr>
    </w:p>
    <w:p w14:paraId="105DDBBF" w14:textId="63407503"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Valor das Disponibilidades</w:t>
      </w:r>
      <w:r w:rsidRPr="00583287">
        <w:rPr>
          <w:rFonts w:ascii="Tahoma" w:hAnsi="Tahoma" w:cs="Tahoma"/>
          <w:sz w:val="22"/>
          <w:szCs w:val="22"/>
        </w:rPr>
        <w:t>: o valor agregado dos recursos e Investimentos Permitidos disponíveis na Conta Exclusiva</w:t>
      </w:r>
      <w:bookmarkEnd w:id="433"/>
      <w:r w:rsidR="00070585" w:rsidRPr="00583287">
        <w:rPr>
          <w:rFonts w:ascii="Tahoma" w:hAnsi="Tahoma" w:cs="Tahoma"/>
          <w:sz w:val="22"/>
          <w:szCs w:val="22"/>
        </w:rPr>
        <w:t xml:space="preserve">, após deduzidas </w:t>
      </w:r>
      <w:r w:rsidR="00070585" w:rsidRPr="00FC73A6">
        <w:rPr>
          <w:rFonts w:ascii="Tahoma" w:hAnsi="Tahoma"/>
          <w:sz w:val="22"/>
        </w:rPr>
        <w:t>(i)</w:t>
      </w:r>
      <w:r w:rsidR="00070585" w:rsidRPr="00583287">
        <w:rPr>
          <w:rFonts w:ascii="Tahoma" w:hAnsi="Tahoma" w:cs="Tahoma"/>
          <w:sz w:val="22"/>
          <w:szCs w:val="22"/>
        </w:rPr>
        <w:t xml:space="preserve"> eventuais provisões aplicáveis a tais ativos e </w:t>
      </w:r>
      <w:r w:rsidR="00070585" w:rsidRPr="00FC73A6">
        <w:rPr>
          <w:rFonts w:ascii="Tahoma" w:hAnsi="Tahoma"/>
          <w:sz w:val="22"/>
        </w:rPr>
        <w:t>(</w:t>
      </w:r>
      <w:proofErr w:type="spellStart"/>
      <w:r w:rsidR="00070585" w:rsidRPr="00FC73A6">
        <w:rPr>
          <w:rFonts w:ascii="Tahoma" w:hAnsi="Tahoma"/>
          <w:sz w:val="22"/>
        </w:rPr>
        <w:t>ii</w:t>
      </w:r>
      <w:proofErr w:type="spellEnd"/>
      <w:r w:rsidR="00070585" w:rsidRPr="00FC73A6">
        <w:rPr>
          <w:rFonts w:ascii="Tahoma" w:hAnsi="Tahoma"/>
          <w:sz w:val="22"/>
        </w:rPr>
        <w:t>)</w:t>
      </w:r>
      <w:r w:rsidR="00070585" w:rsidRPr="00583287">
        <w:rPr>
          <w:rFonts w:ascii="Tahoma" w:hAnsi="Tahoma" w:cs="Tahoma"/>
          <w:sz w:val="22"/>
          <w:szCs w:val="22"/>
        </w:rPr>
        <w:t xml:space="preserve"> os montantes disponíveis na Reserva de Despesas e Encargos</w:t>
      </w:r>
      <w:r w:rsidRPr="00583287">
        <w:rPr>
          <w:rFonts w:ascii="Tahoma" w:hAnsi="Tahoma" w:cs="Tahoma"/>
          <w:sz w:val="22"/>
          <w:szCs w:val="22"/>
        </w:rPr>
        <w:t>;</w:t>
      </w:r>
    </w:p>
    <w:p w14:paraId="7BC3DFD6" w14:textId="77777777" w:rsidR="00F26CEC" w:rsidRPr="00583287" w:rsidRDefault="00F26CEC" w:rsidP="00F33DB7">
      <w:pPr>
        <w:pStyle w:val="PargrafodaLista"/>
        <w:rPr>
          <w:rFonts w:ascii="Tahoma" w:hAnsi="Tahoma" w:cs="Tahoma"/>
          <w:sz w:val="22"/>
          <w:szCs w:val="22"/>
        </w:rPr>
      </w:pPr>
    </w:p>
    <w:p w14:paraId="246F1073" w14:textId="1A6A74CD" w:rsidR="00F26CEC"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 xml:space="preserve">Valor Reserva de Despesas: </w:t>
      </w:r>
      <w:r w:rsidR="005276D1" w:rsidRPr="00583287">
        <w:rPr>
          <w:rFonts w:ascii="Tahoma" w:hAnsi="Tahoma" w:cs="Tahoma"/>
          <w:sz w:val="22"/>
          <w:szCs w:val="22"/>
        </w:rPr>
        <w:t xml:space="preserve">tem o significado previsto na Cláusula </w:t>
      </w:r>
      <w:r w:rsidR="006D54B5">
        <w:rPr>
          <w:rFonts w:ascii="Tahoma" w:hAnsi="Tahoma" w:cs="Tahoma"/>
          <w:sz w:val="22"/>
          <w:szCs w:val="22"/>
        </w:rPr>
        <w:fldChar w:fldCharType="begin"/>
      </w:r>
      <w:r w:rsidR="006D54B5">
        <w:rPr>
          <w:rFonts w:ascii="Tahoma" w:hAnsi="Tahoma" w:cs="Tahoma"/>
          <w:sz w:val="22"/>
          <w:szCs w:val="22"/>
        </w:rPr>
        <w:instrText xml:space="preserve"> REF _Ref97829168 \r \h </w:instrText>
      </w:r>
      <w:r w:rsidR="006D54B5">
        <w:rPr>
          <w:rFonts w:ascii="Tahoma" w:hAnsi="Tahoma" w:cs="Tahoma"/>
          <w:sz w:val="22"/>
          <w:szCs w:val="22"/>
        </w:rPr>
      </w:r>
      <w:r w:rsidR="006D54B5">
        <w:rPr>
          <w:rFonts w:ascii="Tahoma" w:hAnsi="Tahoma" w:cs="Tahoma"/>
          <w:sz w:val="22"/>
          <w:szCs w:val="22"/>
        </w:rPr>
        <w:fldChar w:fldCharType="separate"/>
      </w:r>
      <w:r w:rsidR="001E3BF4">
        <w:rPr>
          <w:rFonts w:ascii="Tahoma" w:hAnsi="Tahoma" w:cs="Tahoma"/>
          <w:sz w:val="22"/>
          <w:szCs w:val="22"/>
        </w:rPr>
        <w:t>3.53</w:t>
      </w:r>
      <w:r w:rsidR="006D54B5">
        <w:rPr>
          <w:rFonts w:ascii="Tahoma" w:hAnsi="Tahoma" w:cs="Tahoma"/>
          <w:sz w:val="22"/>
          <w:szCs w:val="22"/>
        </w:rPr>
        <w:fldChar w:fldCharType="end"/>
      </w:r>
      <w:r w:rsidR="006D54B5">
        <w:rPr>
          <w:rFonts w:ascii="Tahoma" w:hAnsi="Tahoma" w:cs="Tahoma"/>
          <w:sz w:val="22"/>
          <w:szCs w:val="22"/>
        </w:rPr>
        <w:t xml:space="preserve"> </w:t>
      </w:r>
      <w:r w:rsidR="005276D1" w:rsidRPr="00583287">
        <w:rPr>
          <w:rFonts w:ascii="Tahoma" w:hAnsi="Tahoma" w:cs="Tahoma"/>
          <w:sz w:val="22"/>
          <w:szCs w:val="22"/>
        </w:rPr>
        <w:t>acima</w:t>
      </w:r>
      <w:r w:rsidR="00DD6306" w:rsidRPr="00583287">
        <w:rPr>
          <w:rFonts w:ascii="Tahoma" w:hAnsi="Tahoma" w:cs="Tahoma"/>
          <w:sz w:val="22"/>
          <w:szCs w:val="22"/>
        </w:rPr>
        <w:t>;</w:t>
      </w:r>
    </w:p>
    <w:p w14:paraId="53D6E16B" w14:textId="77777777" w:rsidR="002C45C8" w:rsidRDefault="002C45C8" w:rsidP="00FC73A6">
      <w:pPr>
        <w:tabs>
          <w:tab w:val="left" w:pos="851"/>
        </w:tabs>
        <w:autoSpaceDE/>
        <w:autoSpaceDN/>
        <w:adjustRightInd/>
        <w:spacing w:line="320" w:lineRule="atLeast"/>
        <w:rPr>
          <w:rFonts w:ascii="Tahoma" w:hAnsi="Tahoma" w:cs="Tahoma"/>
          <w:sz w:val="22"/>
          <w:szCs w:val="22"/>
        </w:rPr>
      </w:pPr>
    </w:p>
    <w:p w14:paraId="7592B74F" w14:textId="1834FD21" w:rsidR="002C45C8"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D842B2">
        <w:rPr>
          <w:rFonts w:ascii="Tahoma" w:hAnsi="Tahoma" w:cs="Tahoma"/>
          <w:sz w:val="22"/>
          <w:szCs w:val="22"/>
          <w:u w:val="single"/>
        </w:rPr>
        <w:t>Valor do Resgate Antecipado Obrigatório</w:t>
      </w:r>
      <w:r w:rsidRPr="00FC73A6">
        <w:rPr>
          <w:rFonts w:ascii="Tahoma" w:hAnsi="Tahoma"/>
          <w:sz w:val="22"/>
        </w:rPr>
        <w:t>:</w:t>
      </w:r>
      <w:r>
        <w:rPr>
          <w:rFonts w:ascii="Tahoma" w:hAnsi="Tahoma" w:cs="Tahoma"/>
          <w:sz w:val="22"/>
          <w:szCs w:val="22"/>
        </w:rPr>
        <w:t xml:space="preserve"> tem o significado atribuído na Cláusula </w:t>
      </w:r>
      <w:r>
        <w:rPr>
          <w:rFonts w:ascii="Tahoma" w:hAnsi="Tahoma" w:cs="Tahoma"/>
          <w:sz w:val="22"/>
          <w:szCs w:val="22"/>
        </w:rPr>
        <w:fldChar w:fldCharType="begin"/>
      </w:r>
      <w:r>
        <w:rPr>
          <w:rFonts w:ascii="Tahoma" w:hAnsi="Tahoma" w:cs="Tahoma"/>
          <w:sz w:val="22"/>
          <w:szCs w:val="22"/>
        </w:rPr>
        <w:instrText xml:space="preserve"> REF _Ref98323347 \r \h  \* MERGEFORMAT </w:instrText>
      </w:r>
      <w:r>
        <w:rPr>
          <w:rFonts w:ascii="Tahoma" w:hAnsi="Tahoma" w:cs="Tahoma"/>
          <w:sz w:val="22"/>
          <w:szCs w:val="22"/>
        </w:rPr>
      </w:r>
      <w:r>
        <w:rPr>
          <w:rFonts w:ascii="Tahoma" w:hAnsi="Tahoma" w:cs="Tahoma"/>
          <w:sz w:val="22"/>
          <w:szCs w:val="22"/>
        </w:rPr>
        <w:fldChar w:fldCharType="separate"/>
      </w:r>
      <w:r w:rsidR="001E3BF4">
        <w:rPr>
          <w:rFonts w:ascii="Tahoma" w:hAnsi="Tahoma" w:cs="Tahoma"/>
          <w:sz w:val="22"/>
          <w:szCs w:val="22"/>
        </w:rPr>
        <w:t>3.40.3</w:t>
      </w:r>
      <w:r>
        <w:rPr>
          <w:rFonts w:ascii="Tahoma" w:hAnsi="Tahoma" w:cs="Tahoma"/>
          <w:sz w:val="22"/>
          <w:szCs w:val="22"/>
        </w:rPr>
        <w:fldChar w:fldCharType="end"/>
      </w:r>
      <w:r>
        <w:rPr>
          <w:rFonts w:ascii="Tahoma" w:hAnsi="Tahoma" w:cs="Tahoma"/>
          <w:sz w:val="22"/>
          <w:szCs w:val="22"/>
        </w:rPr>
        <w:t xml:space="preserve"> desta Escritura de Emissão;</w:t>
      </w:r>
    </w:p>
    <w:p w14:paraId="188F520E" w14:textId="77777777" w:rsidR="00CA763D" w:rsidRPr="00583287" w:rsidRDefault="00CA763D" w:rsidP="00E57F75">
      <w:pPr>
        <w:pStyle w:val="PargrafodaLista"/>
        <w:spacing w:line="320" w:lineRule="atLeast"/>
        <w:rPr>
          <w:rFonts w:ascii="Tahoma" w:hAnsi="Tahoma" w:cs="Tahoma"/>
          <w:sz w:val="22"/>
          <w:szCs w:val="22"/>
        </w:rPr>
      </w:pPr>
    </w:p>
    <w:p w14:paraId="4D4B9C68" w14:textId="77777777"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bCs/>
          <w:sz w:val="22"/>
          <w:szCs w:val="22"/>
          <w:u w:val="single"/>
        </w:rPr>
        <w:t>Valor Nominal Unitário</w:t>
      </w:r>
      <w:r w:rsidRPr="00583287">
        <w:rPr>
          <w:rFonts w:ascii="Tahoma" w:hAnsi="Tahoma" w:cs="Tahoma"/>
          <w:bCs/>
          <w:sz w:val="22"/>
          <w:szCs w:val="22"/>
        </w:rPr>
        <w:t>:</w:t>
      </w:r>
      <w:r w:rsidRPr="00583287">
        <w:rPr>
          <w:rFonts w:ascii="Tahoma" w:hAnsi="Tahoma" w:cs="Tahoma"/>
          <w:b/>
          <w:sz w:val="22"/>
          <w:szCs w:val="22"/>
        </w:rPr>
        <w:t xml:space="preserve"> </w:t>
      </w:r>
      <w:r w:rsidRPr="00583287">
        <w:rPr>
          <w:rFonts w:ascii="Tahoma" w:hAnsi="Tahoma" w:cs="Tahoma"/>
          <w:bCs/>
          <w:sz w:val="22"/>
          <w:szCs w:val="22"/>
        </w:rPr>
        <w:t>o</w:t>
      </w:r>
      <w:r w:rsidRPr="00583287">
        <w:rPr>
          <w:rFonts w:ascii="Tahoma" w:hAnsi="Tahoma" w:cs="Tahoma"/>
          <w:sz w:val="22"/>
          <w:szCs w:val="22"/>
        </w:rPr>
        <w:t xml:space="preserve"> valor nominal unitário das Debêntures</w:t>
      </w:r>
      <w:r w:rsidR="00171AD5">
        <w:rPr>
          <w:rFonts w:ascii="Tahoma" w:hAnsi="Tahoma" w:cs="Tahoma"/>
          <w:sz w:val="22"/>
          <w:szCs w:val="22"/>
        </w:rPr>
        <w:t xml:space="preserve"> da Primeira Série</w:t>
      </w:r>
      <w:r w:rsidRPr="00583287">
        <w:rPr>
          <w:rFonts w:ascii="Tahoma" w:hAnsi="Tahoma" w:cs="Tahoma"/>
          <w:sz w:val="22"/>
          <w:szCs w:val="22"/>
        </w:rPr>
        <w:t>, na Data de Emissão</w:t>
      </w:r>
      <w:r w:rsidR="00171AD5">
        <w:rPr>
          <w:rFonts w:ascii="Tahoma" w:hAnsi="Tahoma" w:cs="Tahoma"/>
          <w:sz w:val="22"/>
          <w:szCs w:val="22"/>
        </w:rPr>
        <w:t>, e das Debêntures da Segunda Série, na Data de Emissão – Série Subordinada</w:t>
      </w:r>
      <w:r w:rsidR="00C052BF">
        <w:rPr>
          <w:rFonts w:ascii="Tahoma" w:hAnsi="Tahoma" w:cs="Tahoma"/>
          <w:sz w:val="22"/>
          <w:szCs w:val="22"/>
        </w:rPr>
        <w:t>, conforme aplicável</w:t>
      </w:r>
      <w:r w:rsidRPr="00583287">
        <w:rPr>
          <w:rFonts w:ascii="Tahoma" w:hAnsi="Tahoma" w:cs="Tahoma"/>
          <w:sz w:val="22"/>
          <w:szCs w:val="22"/>
        </w:rPr>
        <w:t>;</w:t>
      </w:r>
    </w:p>
    <w:p w14:paraId="68BC19E5" w14:textId="77777777" w:rsidR="00CA763D" w:rsidRPr="00583287" w:rsidRDefault="00CA763D" w:rsidP="00E57F75">
      <w:pPr>
        <w:pStyle w:val="PargrafodaLista"/>
        <w:spacing w:line="320" w:lineRule="atLeast"/>
        <w:rPr>
          <w:rFonts w:ascii="Tahoma" w:hAnsi="Tahoma" w:cs="Tahoma"/>
          <w:sz w:val="22"/>
          <w:szCs w:val="22"/>
        </w:rPr>
      </w:pPr>
    </w:p>
    <w:p w14:paraId="133A5769" w14:textId="34E8A636"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u w:val="single"/>
        </w:rPr>
      </w:pPr>
      <w:bookmarkStart w:id="447" w:name="_Hlk84785281"/>
      <w:r w:rsidRPr="00583287">
        <w:rPr>
          <w:rFonts w:ascii="Tahoma" w:hAnsi="Tahoma" w:cs="Tahoma"/>
          <w:sz w:val="22"/>
          <w:szCs w:val="22"/>
          <w:u w:val="single"/>
        </w:rPr>
        <w:t xml:space="preserve">Valor </w:t>
      </w:r>
      <w:r w:rsidR="007647F6" w:rsidRPr="00583287">
        <w:rPr>
          <w:rFonts w:ascii="Tahoma" w:hAnsi="Tahoma" w:cs="Tahoma"/>
          <w:bCs/>
          <w:sz w:val="22"/>
          <w:szCs w:val="22"/>
          <w:u w:val="single"/>
        </w:rPr>
        <w:t>Futuro</w:t>
      </w:r>
      <w:r w:rsidRPr="00583287">
        <w:rPr>
          <w:rFonts w:ascii="Tahoma" w:hAnsi="Tahoma" w:cs="Tahoma"/>
          <w:sz w:val="22"/>
          <w:szCs w:val="22"/>
          <w:u w:val="single"/>
        </w:rPr>
        <w:t>:</w:t>
      </w:r>
      <w:r w:rsidRPr="00583287">
        <w:rPr>
          <w:rFonts w:ascii="Tahoma" w:hAnsi="Tahoma" w:cs="Tahoma"/>
          <w:sz w:val="22"/>
          <w:szCs w:val="22"/>
        </w:rPr>
        <w:t xml:space="preserve"> </w:t>
      </w:r>
      <w:r w:rsidR="00D60F9E">
        <w:rPr>
          <w:rFonts w:ascii="Tahoma" w:hAnsi="Tahoma" w:cs="Tahoma"/>
          <w:sz w:val="22"/>
          <w:szCs w:val="22"/>
        </w:rPr>
        <w:t>o</w:t>
      </w:r>
      <w:r w:rsidR="00C372F0">
        <w:rPr>
          <w:rFonts w:ascii="Tahoma" w:hAnsi="Tahoma" w:cs="Tahoma"/>
          <w:sz w:val="22"/>
          <w:szCs w:val="22"/>
        </w:rPr>
        <w:t xml:space="preserve"> valor de face dos Direitos Creditórios</w:t>
      </w:r>
      <w:r w:rsidR="00D60F9E">
        <w:rPr>
          <w:rFonts w:ascii="Tahoma" w:hAnsi="Tahoma" w:cs="Tahoma"/>
          <w:sz w:val="22"/>
          <w:szCs w:val="22"/>
        </w:rPr>
        <w:t xml:space="preserve"> que o Tomador </w:t>
      </w:r>
      <w:r w:rsidR="00C372F0">
        <w:rPr>
          <w:rFonts w:ascii="Tahoma" w:hAnsi="Tahoma" w:cs="Tahoma"/>
          <w:sz w:val="22"/>
          <w:szCs w:val="22"/>
        </w:rPr>
        <w:t>deverá</w:t>
      </w:r>
      <w:r w:rsidR="00D60F9E">
        <w:rPr>
          <w:rFonts w:ascii="Tahoma" w:hAnsi="Tahoma" w:cs="Tahoma"/>
          <w:sz w:val="22"/>
          <w:szCs w:val="22"/>
        </w:rPr>
        <w:t xml:space="preserve"> pagar</w:t>
      </w:r>
      <w:r w:rsidR="00C372F0">
        <w:rPr>
          <w:rFonts w:ascii="Tahoma" w:hAnsi="Tahoma" w:cs="Tahoma"/>
          <w:sz w:val="22"/>
          <w:szCs w:val="22"/>
        </w:rPr>
        <w:t xml:space="preserve"> na data de vencimento dos respectivos Direitos Creditórios,</w:t>
      </w:r>
      <w:r w:rsidR="00D60F9E">
        <w:rPr>
          <w:rFonts w:ascii="Tahoma" w:hAnsi="Tahoma" w:cs="Tahoma"/>
          <w:sz w:val="22"/>
          <w:szCs w:val="22"/>
        </w:rPr>
        <w:t xml:space="preserve"> definida no Contrato de Mútuo</w:t>
      </w:r>
      <w:r w:rsidRPr="00583287">
        <w:rPr>
          <w:rFonts w:ascii="Tahoma" w:hAnsi="Tahoma" w:cs="Tahoma"/>
          <w:sz w:val="22"/>
          <w:szCs w:val="22"/>
        </w:rPr>
        <w:t>;</w:t>
      </w:r>
    </w:p>
    <w:bookmarkEnd w:id="447"/>
    <w:p w14:paraId="40381C3B" w14:textId="77777777" w:rsidR="00CA763D" w:rsidRPr="00F33DB7" w:rsidRDefault="00CA763D" w:rsidP="00E57F75">
      <w:pPr>
        <w:pStyle w:val="PargrafodaLista"/>
        <w:spacing w:line="320" w:lineRule="atLeast"/>
        <w:rPr>
          <w:rFonts w:ascii="Tahoma" w:hAnsi="Tahoma"/>
          <w:sz w:val="22"/>
        </w:rPr>
      </w:pPr>
    </w:p>
    <w:p w14:paraId="439FC90B" w14:textId="1942C8C3"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t>Valor Total da Emissão</w:t>
      </w:r>
      <w:r w:rsidRPr="00583287">
        <w:rPr>
          <w:rFonts w:ascii="Tahoma" w:hAnsi="Tahoma" w:cs="Tahoma"/>
          <w:sz w:val="22"/>
          <w:szCs w:val="22"/>
        </w:rPr>
        <w:t xml:space="preserve">: o </w:t>
      </w:r>
      <w:r w:rsidRPr="00583287">
        <w:rPr>
          <w:rStyle w:val="Forte"/>
          <w:rFonts w:ascii="Tahoma" w:hAnsi="Tahoma" w:cs="Tahoma"/>
          <w:b w:val="0"/>
          <w:bCs w:val="0"/>
          <w:sz w:val="22"/>
          <w:szCs w:val="22"/>
        </w:rPr>
        <w:t>valor</w:t>
      </w:r>
      <w:r w:rsidRPr="00583287">
        <w:rPr>
          <w:rFonts w:ascii="Tahoma" w:hAnsi="Tahoma" w:cs="Tahoma"/>
          <w:sz w:val="22"/>
          <w:szCs w:val="22"/>
        </w:rPr>
        <w:t xml:space="preserve"> total da Emissão das Debêntures, nos termos da </w:t>
      </w:r>
      <w:r w:rsidR="006D54B5">
        <w:rPr>
          <w:rFonts w:ascii="Tahoma" w:hAnsi="Tahoma" w:cs="Tahoma"/>
          <w:sz w:val="22"/>
          <w:szCs w:val="22"/>
        </w:rPr>
        <w:t>C</w:t>
      </w:r>
      <w:r w:rsidR="006D54B5" w:rsidRPr="00583287">
        <w:rPr>
          <w:rFonts w:ascii="Tahoma" w:hAnsi="Tahoma" w:cs="Tahoma"/>
          <w:sz w:val="22"/>
          <w:szCs w:val="22"/>
        </w:rPr>
        <w:t>láusula</w:t>
      </w:r>
      <w:r w:rsidR="006D54B5">
        <w:rPr>
          <w:rFonts w:ascii="Tahoma" w:hAnsi="Tahoma" w:cs="Tahoma"/>
          <w:sz w:val="22"/>
          <w:szCs w:val="22"/>
        </w:rPr>
        <w:t xml:space="preserve"> </w:t>
      </w:r>
      <w:r w:rsidR="006D54B5">
        <w:rPr>
          <w:rFonts w:ascii="Tahoma" w:hAnsi="Tahoma" w:cs="Tahoma"/>
          <w:sz w:val="22"/>
          <w:szCs w:val="22"/>
        </w:rPr>
        <w:fldChar w:fldCharType="begin"/>
      </w:r>
      <w:r w:rsidR="006D54B5">
        <w:rPr>
          <w:rFonts w:ascii="Tahoma" w:hAnsi="Tahoma" w:cs="Tahoma"/>
          <w:sz w:val="22"/>
          <w:szCs w:val="22"/>
        </w:rPr>
        <w:instrText xml:space="preserve"> REF _Ref97829191 \r \h </w:instrText>
      </w:r>
      <w:r w:rsidR="006D54B5">
        <w:rPr>
          <w:rFonts w:ascii="Tahoma" w:hAnsi="Tahoma" w:cs="Tahoma"/>
          <w:sz w:val="22"/>
          <w:szCs w:val="22"/>
        </w:rPr>
      </w:r>
      <w:r w:rsidR="006D54B5">
        <w:rPr>
          <w:rFonts w:ascii="Tahoma" w:hAnsi="Tahoma" w:cs="Tahoma"/>
          <w:sz w:val="22"/>
          <w:szCs w:val="22"/>
        </w:rPr>
        <w:fldChar w:fldCharType="separate"/>
      </w:r>
      <w:r w:rsidR="001E3BF4">
        <w:rPr>
          <w:rFonts w:ascii="Tahoma" w:hAnsi="Tahoma" w:cs="Tahoma"/>
          <w:sz w:val="22"/>
          <w:szCs w:val="22"/>
        </w:rPr>
        <w:t>3.6</w:t>
      </w:r>
      <w:r w:rsidR="006D54B5">
        <w:rPr>
          <w:rFonts w:ascii="Tahoma" w:hAnsi="Tahoma" w:cs="Tahoma"/>
          <w:sz w:val="22"/>
          <w:szCs w:val="22"/>
        </w:rPr>
        <w:fldChar w:fldCharType="end"/>
      </w:r>
      <w:r w:rsidR="006D54B5">
        <w:rPr>
          <w:rFonts w:ascii="Tahoma" w:hAnsi="Tahoma" w:cs="Tahoma"/>
          <w:sz w:val="22"/>
          <w:szCs w:val="22"/>
        </w:rPr>
        <w:t xml:space="preserve"> </w:t>
      </w:r>
      <w:r w:rsidRPr="00583287">
        <w:rPr>
          <w:rFonts w:ascii="Tahoma" w:hAnsi="Tahoma" w:cs="Tahoma"/>
          <w:sz w:val="22"/>
          <w:szCs w:val="22"/>
        </w:rPr>
        <w:t>desta Escritura de Emissão;</w:t>
      </w:r>
      <w:r w:rsidR="0083289B" w:rsidRPr="00583287">
        <w:rPr>
          <w:rFonts w:ascii="Tahoma" w:hAnsi="Tahoma" w:cs="Tahoma"/>
          <w:sz w:val="22"/>
          <w:szCs w:val="22"/>
        </w:rPr>
        <w:t xml:space="preserve"> e</w:t>
      </w:r>
    </w:p>
    <w:p w14:paraId="63F07B05" w14:textId="77777777" w:rsidR="00CA763D" w:rsidRPr="00583287" w:rsidRDefault="00CA763D" w:rsidP="00E57F75">
      <w:pPr>
        <w:pStyle w:val="PargrafodaLista"/>
        <w:spacing w:line="320" w:lineRule="atLeast"/>
        <w:rPr>
          <w:rFonts w:ascii="Tahoma" w:hAnsi="Tahoma" w:cs="Tahoma"/>
          <w:sz w:val="22"/>
          <w:szCs w:val="22"/>
        </w:rPr>
      </w:pPr>
    </w:p>
    <w:p w14:paraId="1BAC485C" w14:textId="78FC958E" w:rsidR="00CA763D" w:rsidRPr="00583287" w:rsidRDefault="008C7533" w:rsidP="00E57F75">
      <w:pPr>
        <w:numPr>
          <w:ilvl w:val="0"/>
          <w:numId w:val="49"/>
        </w:numPr>
        <w:tabs>
          <w:tab w:val="left" w:pos="851"/>
        </w:tabs>
        <w:autoSpaceDE/>
        <w:autoSpaceDN/>
        <w:adjustRightInd/>
        <w:spacing w:line="320" w:lineRule="atLeast"/>
        <w:ind w:left="0" w:firstLine="0"/>
        <w:rPr>
          <w:rFonts w:ascii="Tahoma" w:hAnsi="Tahoma" w:cs="Tahoma"/>
          <w:sz w:val="22"/>
          <w:szCs w:val="22"/>
        </w:rPr>
      </w:pPr>
      <w:r w:rsidRPr="00583287">
        <w:rPr>
          <w:rFonts w:ascii="Tahoma" w:hAnsi="Tahoma" w:cs="Tahoma"/>
          <w:sz w:val="22"/>
          <w:szCs w:val="22"/>
          <w:u w:val="single"/>
        </w:rPr>
        <w:lastRenderedPageBreak/>
        <w:t>Vencimento Antecipado Automático</w:t>
      </w:r>
      <w:r w:rsidRPr="00583287">
        <w:rPr>
          <w:rFonts w:ascii="Tahoma" w:hAnsi="Tahoma" w:cs="Tahoma"/>
          <w:sz w:val="22"/>
          <w:szCs w:val="22"/>
        </w:rPr>
        <w:t>: as hipóteses de vencimento antecipado automático das Debêntures previstas na Cláusula </w:t>
      </w:r>
      <w:r w:rsidR="006907E4" w:rsidRPr="00E65CC3">
        <w:rPr>
          <w:rFonts w:ascii="Tahoma" w:hAnsi="Tahoma" w:cs="Tahoma"/>
          <w:sz w:val="22"/>
          <w:szCs w:val="22"/>
        </w:rPr>
        <w:fldChar w:fldCharType="begin"/>
      </w:r>
      <w:r w:rsidR="006907E4" w:rsidRPr="00583287">
        <w:rPr>
          <w:rFonts w:ascii="Tahoma" w:hAnsi="Tahoma" w:cs="Tahoma"/>
          <w:sz w:val="22"/>
          <w:szCs w:val="22"/>
        </w:rPr>
        <w:instrText xml:space="preserve"> REF _Ref69597366 \r \h </w:instrText>
      </w:r>
      <w:r w:rsidR="006907E4" w:rsidRPr="00E65CC3">
        <w:rPr>
          <w:rFonts w:ascii="Tahoma" w:hAnsi="Tahoma" w:cs="Tahoma"/>
          <w:sz w:val="22"/>
          <w:szCs w:val="22"/>
        </w:rPr>
      </w:r>
      <w:r w:rsidR="006907E4" w:rsidRPr="00E65CC3">
        <w:rPr>
          <w:rFonts w:ascii="Tahoma" w:hAnsi="Tahoma" w:cs="Tahoma"/>
          <w:sz w:val="22"/>
          <w:szCs w:val="22"/>
        </w:rPr>
        <w:fldChar w:fldCharType="separate"/>
      </w:r>
      <w:r w:rsidR="001E3BF4">
        <w:rPr>
          <w:rFonts w:ascii="Tahoma" w:hAnsi="Tahoma" w:cs="Tahoma"/>
          <w:sz w:val="22"/>
          <w:szCs w:val="22"/>
        </w:rPr>
        <w:t>3.50.3</w:t>
      </w:r>
      <w:r w:rsidR="006907E4" w:rsidRPr="00E65CC3">
        <w:rPr>
          <w:rFonts w:ascii="Tahoma" w:hAnsi="Tahoma" w:cs="Tahoma"/>
          <w:sz w:val="22"/>
          <w:szCs w:val="22"/>
        </w:rPr>
        <w:fldChar w:fldCharType="end"/>
      </w:r>
      <w:r w:rsidRPr="00583287">
        <w:rPr>
          <w:rFonts w:ascii="Tahoma" w:hAnsi="Tahoma" w:cs="Tahoma"/>
          <w:sz w:val="22"/>
          <w:szCs w:val="22"/>
        </w:rPr>
        <w:t xml:space="preserve"> desta Escritura de Emissão</w:t>
      </w:r>
      <w:r w:rsidR="0083289B" w:rsidRPr="00583287">
        <w:rPr>
          <w:rFonts w:ascii="Tahoma" w:hAnsi="Tahoma" w:cs="Tahoma"/>
          <w:sz w:val="22"/>
          <w:szCs w:val="22"/>
        </w:rPr>
        <w:t>.</w:t>
      </w:r>
    </w:p>
    <w:p w14:paraId="3B60A739" w14:textId="77777777" w:rsidR="00CA763D" w:rsidRPr="00583287" w:rsidRDefault="00CA763D" w:rsidP="00CC7512">
      <w:pPr>
        <w:pStyle w:val="PargrafodaLista"/>
        <w:spacing w:line="320" w:lineRule="atLeast"/>
        <w:rPr>
          <w:rFonts w:ascii="Tahoma" w:hAnsi="Tahoma" w:cs="Tahoma"/>
          <w:sz w:val="22"/>
          <w:szCs w:val="22"/>
        </w:rPr>
      </w:pPr>
    </w:p>
    <w:p w14:paraId="05FBF939" w14:textId="77777777" w:rsidR="00A46A2A" w:rsidRPr="00583287" w:rsidRDefault="00A46A2A" w:rsidP="00D842B2">
      <w:pPr>
        <w:autoSpaceDE/>
        <w:autoSpaceDN/>
        <w:adjustRightInd/>
        <w:spacing w:line="320" w:lineRule="atLeast"/>
        <w:jc w:val="left"/>
        <w:rPr>
          <w:rFonts w:ascii="Tahoma" w:hAnsi="Tahoma" w:cs="Tahoma"/>
          <w:bCs/>
          <w:sz w:val="22"/>
          <w:szCs w:val="22"/>
        </w:rPr>
        <w:sectPr w:rsidR="00A46A2A" w:rsidRPr="00583287" w:rsidSect="00E57F75">
          <w:headerReference w:type="even" r:id="rId25"/>
          <w:headerReference w:type="default" r:id="rId26"/>
          <w:footerReference w:type="even" r:id="rId27"/>
          <w:footerReference w:type="default" r:id="rId28"/>
          <w:headerReference w:type="first" r:id="rId29"/>
          <w:footerReference w:type="first" r:id="rId30"/>
          <w:pgSz w:w="12240" w:h="15840" w:code="1"/>
          <w:pgMar w:top="1531" w:right="1418" w:bottom="1701" w:left="1701" w:header="1134" w:footer="227" w:gutter="0"/>
          <w:paperSrc w:first="15" w:other="15"/>
          <w:cols w:space="720"/>
          <w:noEndnote/>
          <w:docGrid w:linePitch="354"/>
        </w:sectPr>
      </w:pPr>
    </w:p>
    <w:p w14:paraId="2E94A612" w14:textId="50EAD67B" w:rsidR="00CA763D" w:rsidRPr="00583287" w:rsidRDefault="008C7533" w:rsidP="00E57F75">
      <w:pPr>
        <w:pStyle w:val="Lista2"/>
        <w:spacing w:line="320" w:lineRule="atLeast"/>
        <w:ind w:left="0" w:right="-22" w:firstLine="0"/>
        <w:jc w:val="center"/>
        <w:rPr>
          <w:rFonts w:ascii="Tahoma" w:hAnsi="Tahoma" w:cs="Tahoma"/>
          <w:b/>
          <w:iCs/>
          <w:sz w:val="22"/>
          <w:szCs w:val="22"/>
        </w:rPr>
      </w:pPr>
      <w:r w:rsidRPr="00583287">
        <w:rPr>
          <w:rFonts w:ascii="Tahoma" w:hAnsi="Tahoma" w:cs="Tahoma"/>
          <w:b/>
          <w:sz w:val="22"/>
          <w:szCs w:val="22"/>
        </w:rPr>
        <w:lastRenderedPageBreak/>
        <w:t xml:space="preserve">ANEXO </w:t>
      </w:r>
      <w:r w:rsidR="00932661" w:rsidRPr="00D4459F">
        <w:rPr>
          <w:rFonts w:ascii="Tahoma" w:hAnsi="Tahoma" w:cs="Tahoma"/>
          <w:b/>
          <w:sz w:val="22"/>
          <w:szCs w:val="22"/>
        </w:rPr>
        <w:t>I</w:t>
      </w:r>
      <w:r w:rsidR="00932661" w:rsidRPr="00BF7866">
        <w:rPr>
          <w:rFonts w:ascii="Tahoma" w:hAnsi="Tahoma" w:cs="Tahoma"/>
          <w:b/>
          <w:sz w:val="22"/>
          <w:szCs w:val="22"/>
        </w:rPr>
        <w:t>I</w:t>
      </w:r>
      <w:r w:rsidR="00932661" w:rsidRPr="00811A49">
        <w:rPr>
          <w:rFonts w:ascii="Tahoma" w:hAnsi="Tahoma" w:cs="Tahoma"/>
          <w:b/>
          <w:sz w:val="22"/>
          <w:szCs w:val="22"/>
        </w:rPr>
        <w:t xml:space="preserve"> </w:t>
      </w:r>
      <w:r w:rsidRPr="00B23FFD">
        <w:rPr>
          <w:rFonts w:ascii="Tahoma" w:eastAsia="MS Mincho" w:hAnsi="Tahoma" w:cs="Tahoma"/>
          <w:b/>
          <w:smallCaps/>
          <w:sz w:val="22"/>
          <w:szCs w:val="22"/>
          <w:lang w:eastAsia="pt-BR"/>
        </w:rPr>
        <w:t xml:space="preserve">AO </w:t>
      </w:r>
      <w:r w:rsidR="001B1C29" w:rsidRPr="00F33DB7">
        <w:rPr>
          <w:rFonts w:ascii="Tahoma" w:hAnsi="Tahoma"/>
          <w:b/>
          <w:sz w:val="22"/>
        </w:rPr>
        <w:t xml:space="preserve">INSTRUMENTO PARTICULAR DE ESCRITURA DA 1ª (PRIMEIRA) EMISSÃO DE DEBÊNTURES SIMPLES, NÃO CONVERSÍVEIS EM AÇÕES, DA ESPÉCIE COM GARANTIA REAL, EM 2 (DUAS) SÉRIES, PARA DISTRIBUIÇÃO PÚBLICA COM ESFORÇOS RESTRITOS </w:t>
      </w:r>
      <w:r w:rsidR="001B1C29" w:rsidRPr="00785233">
        <w:rPr>
          <w:rFonts w:ascii="Tahoma" w:hAnsi="Tahoma" w:cs="Tahoma"/>
          <w:b/>
          <w:sz w:val="22"/>
          <w:szCs w:val="22"/>
        </w:rPr>
        <w:t>PARA AS DEBÊNTURES DA 1ª (PRIMEIRA) SÉRIE E COLOCAÇÃO</w:t>
      </w:r>
      <w:r w:rsidR="001B1C29" w:rsidRPr="00583287">
        <w:rPr>
          <w:rFonts w:ascii="Tahoma" w:hAnsi="Tahoma" w:cs="Tahoma"/>
          <w:b/>
          <w:sz w:val="22"/>
          <w:szCs w:val="22"/>
        </w:rPr>
        <w:t xml:space="preserve"> </w:t>
      </w:r>
      <w:r w:rsidR="001B1C29" w:rsidRPr="00F33DB7">
        <w:rPr>
          <w:rFonts w:ascii="Tahoma" w:hAnsi="Tahoma"/>
          <w:b/>
          <w:sz w:val="22"/>
        </w:rPr>
        <w:t>PRIVADA</w:t>
      </w:r>
      <w:r w:rsidR="001B1C29" w:rsidRPr="00583287">
        <w:rPr>
          <w:rFonts w:ascii="Tahoma" w:hAnsi="Tahoma" w:cs="Tahoma"/>
          <w:b/>
          <w:sz w:val="22"/>
          <w:szCs w:val="22"/>
        </w:rPr>
        <w:t xml:space="preserve"> PARA AS </w:t>
      </w:r>
      <w:proofErr w:type="gramStart"/>
      <w:r w:rsidR="001B1C29" w:rsidRPr="00583287">
        <w:rPr>
          <w:rFonts w:ascii="Tahoma" w:hAnsi="Tahoma" w:cs="Tahoma"/>
          <w:b/>
          <w:sz w:val="22"/>
          <w:szCs w:val="22"/>
        </w:rPr>
        <w:t>DEBÊNTURES  DA</w:t>
      </w:r>
      <w:proofErr w:type="gramEnd"/>
      <w:r w:rsidR="001B1C29" w:rsidRPr="00583287">
        <w:rPr>
          <w:rFonts w:ascii="Tahoma" w:hAnsi="Tahoma" w:cs="Tahoma"/>
          <w:b/>
          <w:sz w:val="22"/>
          <w:szCs w:val="22"/>
        </w:rPr>
        <w:t xml:space="preserve"> 2ª (SEGUNDA) SÉRIE</w:t>
      </w:r>
      <w:r w:rsidR="001B1C29" w:rsidRPr="00F33DB7">
        <w:rPr>
          <w:rFonts w:ascii="Tahoma" w:hAnsi="Tahoma"/>
          <w:b/>
          <w:sz w:val="22"/>
        </w:rPr>
        <w:t>, DA VERT</w:t>
      </w:r>
      <w:r w:rsidR="00AC4AA2">
        <w:rPr>
          <w:rFonts w:ascii="Tahoma" w:hAnsi="Tahoma"/>
          <w:b/>
          <w:sz w:val="22"/>
        </w:rPr>
        <w:t xml:space="preserve"> CREDIARE</w:t>
      </w:r>
      <w:r w:rsidR="001B1C29" w:rsidRPr="00F33DB7">
        <w:rPr>
          <w:rFonts w:ascii="Tahoma" w:hAnsi="Tahoma"/>
          <w:b/>
          <w:sz w:val="22"/>
        </w:rPr>
        <w:t xml:space="preserve"> COMPANHIA SECURITIZADORA DE CRÉDITOS FINANCEIROS</w:t>
      </w:r>
      <w:r w:rsidRPr="00583287">
        <w:rPr>
          <w:rFonts w:ascii="Tahoma" w:hAnsi="Tahoma" w:cs="Tahoma"/>
          <w:b/>
          <w:smallCaps/>
          <w:sz w:val="22"/>
          <w:szCs w:val="22"/>
        </w:rPr>
        <w:t xml:space="preserve"> </w:t>
      </w:r>
    </w:p>
    <w:p w14:paraId="17B3DA62" w14:textId="77777777" w:rsidR="00CA763D" w:rsidRPr="00583287" w:rsidRDefault="00CA763D" w:rsidP="00E57F75">
      <w:pPr>
        <w:pStyle w:val="Lista2"/>
        <w:spacing w:line="320" w:lineRule="atLeast"/>
        <w:ind w:left="0" w:right="-22" w:firstLine="0"/>
        <w:jc w:val="center"/>
        <w:rPr>
          <w:rFonts w:ascii="Tahoma" w:hAnsi="Tahoma" w:cs="Tahoma"/>
          <w:b/>
          <w:iCs/>
          <w:sz w:val="22"/>
          <w:szCs w:val="22"/>
        </w:rPr>
      </w:pPr>
    </w:p>
    <w:p w14:paraId="69CD8CE8" w14:textId="16C5BE90" w:rsidR="00CA763D" w:rsidRPr="00583287" w:rsidRDefault="008C7533" w:rsidP="00E57F75">
      <w:pPr>
        <w:pStyle w:val="Lista2"/>
        <w:spacing w:line="320" w:lineRule="atLeast"/>
        <w:ind w:left="0" w:right="-22" w:firstLine="0"/>
        <w:jc w:val="center"/>
        <w:rPr>
          <w:rFonts w:ascii="Tahoma" w:hAnsi="Tahoma" w:cs="Tahoma"/>
          <w:b/>
          <w:sz w:val="22"/>
          <w:szCs w:val="22"/>
        </w:rPr>
      </w:pPr>
      <w:r w:rsidRPr="00583287">
        <w:rPr>
          <w:rFonts w:ascii="Tahoma" w:hAnsi="Tahoma" w:cs="Tahoma"/>
          <w:b/>
          <w:iCs/>
          <w:sz w:val="22"/>
          <w:szCs w:val="22"/>
        </w:rPr>
        <w:t>Outras Emissões do Agente Fiduciário</w:t>
      </w:r>
      <w:r w:rsidR="005A50A6" w:rsidRPr="00583287">
        <w:rPr>
          <w:rFonts w:ascii="Tahoma" w:hAnsi="Tahoma" w:cs="Tahoma"/>
          <w:b/>
          <w:iCs/>
          <w:sz w:val="22"/>
          <w:szCs w:val="22"/>
        </w:rPr>
        <w:t xml:space="preserve"> </w:t>
      </w:r>
    </w:p>
    <w:p w14:paraId="0DA3A00A" w14:textId="77777777" w:rsidR="00CA763D" w:rsidRPr="00284A4B" w:rsidRDefault="00CA763D" w:rsidP="00E57F75">
      <w:pPr>
        <w:autoSpaceDE/>
        <w:autoSpaceDN/>
        <w:adjustRightInd/>
        <w:spacing w:line="320" w:lineRule="atLeast"/>
        <w:ind w:right="-22"/>
        <w:rPr>
          <w:rFonts w:ascii="Tahoma" w:hAnsi="Tahoma" w:cs="Tahoma"/>
          <w:bCs/>
          <w:sz w:val="22"/>
          <w:szCs w:val="22"/>
        </w:rPr>
      </w:pPr>
    </w:p>
    <w:p w14:paraId="507A4E73" w14:textId="77777777" w:rsidR="00284A4B" w:rsidRPr="00EE1D68" w:rsidRDefault="00284A4B" w:rsidP="00284A4B">
      <w:pPr>
        <w:rPr>
          <w:rFonts w:ascii="Tahoma" w:hAnsi="Tahoma" w:cs="Tahoma"/>
          <w:sz w:val="18"/>
          <w:szCs w:val="18"/>
          <w:lang w:eastAsia="en-US"/>
        </w:rPr>
      </w:pPr>
    </w:p>
    <w:tbl>
      <w:tblPr>
        <w:tblW w:w="0" w:type="auto"/>
        <w:shd w:val="clear" w:color="auto" w:fill="FFFFFF"/>
        <w:tblCellMar>
          <w:left w:w="0" w:type="dxa"/>
          <w:right w:w="0" w:type="dxa"/>
        </w:tblCellMar>
        <w:tblLook w:val="04A0" w:firstRow="1" w:lastRow="0" w:firstColumn="1" w:lastColumn="0" w:noHBand="0" w:noVBand="1"/>
      </w:tblPr>
      <w:tblGrid>
        <w:gridCol w:w="4797"/>
        <w:gridCol w:w="4800"/>
      </w:tblGrid>
      <w:tr w:rsidR="00284A4B" w:rsidRPr="00284A4B" w14:paraId="1B208ED0"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207474"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Pr="00EE1D68">
              <w:rPr>
                <w:rFonts w:ascii="Tahoma" w:hAnsi="Tahoma" w:cs="Tahoma"/>
                <w:b/>
                <w:color w:val="222222"/>
                <w:sz w:val="18"/>
                <w:szCs w:val="18"/>
                <w:lang w:eastAsia="en-US"/>
              </w:rPr>
              <w:t>VERT COMPANHIA SECURITIZADORA</w:t>
            </w:r>
          </w:p>
        </w:tc>
      </w:tr>
      <w:tr w:rsidR="00284A4B" w:rsidRPr="00284A4B" w14:paraId="4649BD9D"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13810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7A147CE6"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FC023C"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EE753C"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55</w:t>
            </w:r>
          </w:p>
        </w:tc>
      </w:tr>
      <w:tr w:rsidR="00284A4B" w:rsidRPr="00284A4B" w14:paraId="7ABC3AC1"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08785D"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R$ 800.000,00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FE8EE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800000</w:t>
            </w:r>
          </w:p>
        </w:tc>
      </w:tr>
      <w:tr w:rsidR="00284A4B" w:rsidRPr="00284A4B" w14:paraId="4E9DDF2A"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27095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22/07/2027</w:t>
            </w:r>
          </w:p>
        </w:tc>
      </w:tr>
      <w:tr w:rsidR="00284A4B" w:rsidRPr="00284A4B" w14:paraId="71EBEF4F"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9872D9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+ 6,6% a.a. na base 252.</w:t>
            </w:r>
          </w:p>
        </w:tc>
      </w:tr>
      <w:tr w:rsidR="00284A4B" w:rsidRPr="00284A4B" w14:paraId="16826B0B"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48AF86"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5CA26F1A"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5143CA"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68112903"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E8D26A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Garantias: (i) as Cessões Fiduciárias de Recebíveis,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a Fiança; e (</w:t>
            </w:r>
            <w:proofErr w:type="spellStart"/>
            <w:r w:rsidRPr="00EE1D68">
              <w:rPr>
                <w:rFonts w:ascii="Tahoma" w:hAnsi="Tahoma" w:cs="Tahoma"/>
                <w:b/>
                <w:iCs/>
                <w:color w:val="222222"/>
                <w:sz w:val="18"/>
                <w:szCs w:val="18"/>
                <w:lang w:eastAsia="en-US"/>
              </w:rPr>
              <w:t>iii</w:t>
            </w:r>
            <w:proofErr w:type="spellEnd"/>
            <w:r w:rsidRPr="00EE1D68">
              <w:rPr>
                <w:rFonts w:ascii="Tahoma" w:hAnsi="Tahoma" w:cs="Tahoma"/>
                <w:b/>
                <w:iCs/>
                <w:color w:val="222222"/>
                <w:sz w:val="18"/>
                <w:szCs w:val="18"/>
                <w:lang w:eastAsia="en-US"/>
              </w:rPr>
              <w:t xml:space="preserve">) o Fundo de Despesas </w:t>
            </w:r>
          </w:p>
        </w:tc>
      </w:tr>
    </w:tbl>
    <w:p w14:paraId="755F4F73"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799"/>
        <w:gridCol w:w="4798"/>
      </w:tblGrid>
      <w:tr w:rsidR="00284A4B" w:rsidRPr="00284A4B" w14:paraId="64606FA9"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77D62D"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Pr="00EE1D68">
              <w:rPr>
                <w:rFonts w:ascii="Tahoma" w:hAnsi="Tahoma" w:cs="Tahoma"/>
                <w:b/>
                <w:color w:val="222222"/>
                <w:sz w:val="18"/>
                <w:szCs w:val="18"/>
                <w:lang w:eastAsia="en-US"/>
              </w:rPr>
              <w:t>VERT COMPANHIA SECURITIZADORA</w:t>
            </w:r>
          </w:p>
        </w:tc>
      </w:tr>
      <w:tr w:rsidR="00284A4B" w:rsidRPr="00284A4B" w14:paraId="786E4B62"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A8952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7647DBA1"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4EEF7B"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460559"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p>
        </w:tc>
      </w:tr>
      <w:tr w:rsidR="00284A4B" w:rsidRPr="00284A4B" w14:paraId="7B2837D3"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C1A77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R$ 9.124.433,00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41C4D0"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9124433</w:t>
            </w:r>
          </w:p>
        </w:tc>
      </w:tr>
      <w:tr w:rsidR="00284A4B" w:rsidRPr="00284A4B" w14:paraId="05DCFA1F"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F298CE"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22/07/2027</w:t>
            </w:r>
          </w:p>
        </w:tc>
      </w:tr>
      <w:tr w:rsidR="00284A4B" w:rsidRPr="00284A4B" w14:paraId="46B85BEE"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9741E3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+ 6,6% a.a. na base 252.</w:t>
            </w:r>
          </w:p>
        </w:tc>
      </w:tr>
      <w:tr w:rsidR="00284A4B" w:rsidRPr="00284A4B" w14:paraId="35D4676E"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AB9088"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3C0AAC9A"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90BF61"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25EE33C1"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08C6AE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Garantias: (i) Fiança;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Cessão Fiduciária de Recebíveis e (</w:t>
            </w:r>
            <w:proofErr w:type="spellStart"/>
            <w:r w:rsidRPr="00EE1D68">
              <w:rPr>
                <w:rFonts w:ascii="Tahoma" w:hAnsi="Tahoma" w:cs="Tahoma"/>
                <w:b/>
                <w:iCs/>
                <w:color w:val="222222"/>
                <w:sz w:val="18"/>
                <w:szCs w:val="18"/>
                <w:lang w:eastAsia="en-US"/>
              </w:rPr>
              <w:t>iii</w:t>
            </w:r>
            <w:proofErr w:type="spellEnd"/>
            <w:r w:rsidRPr="00EE1D68">
              <w:rPr>
                <w:rFonts w:ascii="Tahoma" w:hAnsi="Tahoma" w:cs="Tahoma"/>
                <w:b/>
                <w:iCs/>
                <w:color w:val="222222"/>
                <w:sz w:val="18"/>
                <w:szCs w:val="18"/>
                <w:lang w:eastAsia="en-US"/>
              </w:rPr>
              <w:t xml:space="preserve">) Fundo de Despesas. </w:t>
            </w:r>
          </w:p>
        </w:tc>
      </w:tr>
    </w:tbl>
    <w:p w14:paraId="3E44350D"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1"/>
        <w:gridCol w:w="4796"/>
      </w:tblGrid>
      <w:tr w:rsidR="00284A4B" w:rsidRPr="00284A4B" w14:paraId="6C4C6584"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B41311"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Pr="00EE1D68">
              <w:rPr>
                <w:rFonts w:ascii="Tahoma" w:hAnsi="Tahoma" w:cs="Tahoma"/>
                <w:b/>
                <w:color w:val="222222"/>
                <w:sz w:val="18"/>
                <w:szCs w:val="18"/>
                <w:lang w:eastAsia="en-US"/>
              </w:rPr>
              <w:t>VERT COMPANHIA SECURITIZADORA</w:t>
            </w:r>
          </w:p>
        </w:tc>
      </w:tr>
      <w:tr w:rsidR="00284A4B" w:rsidRPr="00284A4B" w14:paraId="18863B57"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DF59D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0331F865"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9F2ED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D54E8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60</w:t>
            </w:r>
          </w:p>
        </w:tc>
      </w:tr>
      <w:tr w:rsidR="00284A4B" w:rsidRPr="00284A4B" w14:paraId="4A714331"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12F76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R$ 100.000.000,00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A94964"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100000</w:t>
            </w:r>
          </w:p>
        </w:tc>
      </w:tr>
      <w:tr w:rsidR="00284A4B" w:rsidRPr="00284A4B" w14:paraId="7D34839F"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2B7BAD"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09/12/2026</w:t>
            </w:r>
          </w:p>
        </w:tc>
      </w:tr>
      <w:tr w:rsidR="00284A4B" w:rsidRPr="00284A4B" w14:paraId="3C63B3AC"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2AA5AA1"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100% do CDI + 4,25% a.a. na base 252.</w:t>
            </w:r>
          </w:p>
        </w:tc>
      </w:tr>
      <w:tr w:rsidR="00284A4B" w:rsidRPr="00284A4B" w14:paraId="43F1681D"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F09783"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261C3D70"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33ED1D"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2328AB96"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46DCB9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Garantias: (i) Alienação Fiduciária de Imóveis;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Promessa de Alienação Fiduciária de Imóveis; (</w:t>
            </w:r>
            <w:proofErr w:type="spellStart"/>
            <w:r w:rsidRPr="00EE1D68">
              <w:rPr>
                <w:rFonts w:ascii="Tahoma" w:hAnsi="Tahoma" w:cs="Tahoma"/>
                <w:b/>
                <w:iCs/>
                <w:color w:val="222222"/>
                <w:sz w:val="18"/>
                <w:szCs w:val="18"/>
                <w:lang w:eastAsia="en-US"/>
              </w:rPr>
              <w:t>iii</w:t>
            </w:r>
            <w:proofErr w:type="spellEnd"/>
            <w:r w:rsidRPr="00EE1D68">
              <w:rPr>
                <w:rFonts w:ascii="Tahoma" w:hAnsi="Tahoma" w:cs="Tahoma"/>
                <w:b/>
                <w:iCs/>
                <w:color w:val="222222"/>
                <w:sz w:val="18"/>
                <w:szCs w:val="18"/>
                <w:lang w:eastAsia="en-US"/>
              </w:rPr>
              <w:t xml:space="preserve">) Cessão Fiduciária de Recebíveis; (v) Alienação Fiduciária de Ações e (vi) Fiança. </w:t>
            </w:r>
          </w:p>
        </w:tc>
      </w:tr>
    </w:tbl>
    <w:p w14:paraId="6A4B6EC2"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799"/>
        <w:gridCol w:w="4798"/>
      </w:tblGrid>
      <w:tr w:rsidR="00284A4B" w:rsidRPr="00284A4B" w14:paraId="6DDBA047"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E4FD70"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Pr="00EE1D68">
              <w:rPr>
                <w:rFonts w:ascii="Tahoma" w:hAnsi="Tahoma" w:cs="Tahoma"/>
                <w:b/>
                <w:color w:val="222222"/>
                <w:sz w:val="18"/>
                <w:szCs w:val="18"/>
                <w:lang w:eastAsia="en-US"/>
              </w:rPr>
              <w:t>VERT COMPANHIA SECURITIZADORA</w:t>
            </w:r>
          </w:p>
        </w:tc>
      </w:tr>
      <w:tr w:rsidR="00284A4B" w:rsidRPr="00284A4B" w14:paraId="3C2158A9"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A0C7E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lastRenderedPageBreak/>
              <w:t xml:space="preserve">Ativo: </w:t>
            </w:r>
            <w:r w:rsidRPr="00EE1D68">
              <w:rPr>
                <w:rFonts w:ascii="Tahoma" w:hAnsi="Tahoma" w:cs="Tahoma"/>
                <w:b/>
                <w:color w:val="222222"/>
                <w:sz w:val="18"/>
                <w:szCs w:val="18"/>
                <w:lang w:eastAsia="en-US"/>
              </w:rPr>
              <w:t>CRI</w:t>
            </w:r>
          </w:p>
        </w:tc>
      </w:tr>
      <w:tr w:rsidR="00284A4B" w:rsidRPr="00284A4B" w14:paraId="42C7FA46"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53154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63FC0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55</w:t>
            </w:r>
          </w:p>
        </w:tc>
      </w:tr>
      <w:tr w:rsidR="00284A4B" w:rsidRPr="00284A4B" w14:paraId="755FD27A"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D91A9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R$ 4.800.750,00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DDA71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4800750</w:t>
            </w:r>
          </w:p>
        </w:tc>
      </w:tr>
      <w:tr w:rsidR="00284A4B" w:rsidRPr="00284A4B" w14:paraId="2D37BEA7"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1A8A4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22/07/2027</w:t>
            </w:r>
          </w:p>
        </w:tc>
      </w:tr>
      <w:tr w:rsidR="00284A4B" w:rsidRPr="00284A4B" w14:paraId="011B9BAE"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E99E60F"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+ 6,6% a.a. na base 252.</w:t>
            </w:r>
          </w:p>
        </w:tc>
      </w:tr>
      <w:tr w:rsidR="00284A4B" w:rsidRPr="00284A4B" w14:paraId="1CA06AED"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30079A"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24CD7E11"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32CC1E"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5594CDB8"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A6A2831"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Garantias: (i) as Cessões Fiduciárias de Recebíveis,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a Fiança; e (</w:t>
            </w:r>
            <w:proofErr w:type="spellStart"/>
            <w:r w:rsidRPr="00EE1D68">
              <w:rPr>
                <w:rFonts w:ascii="Tahoma" w:hAnsi="Tahoma" w:cs="Tahoma"/>
                <w:b/>
                <w:iCs/>
                <w:color w:val="222222"/>
                <w:sz w:val="18"/>
                <w:szCs w:val="18"/>
                <w:lang w:eastAsia="en-US"/>
              </w:rPr>
              <w:t>iii</w:t>
            </w:r>
            <w:proofErr w:type="spellEnd"/>
            <w:r w:rsidRPr="00EE1D68">
              <w:rPr>
                <w:rFonts w:ascii="Tahoma" w:hAnsi="Tahoma" w:cs="Tahoma"/>
                <w:b/>
                <w:iCs/>
                <w:color w:val="222222"/>
                <w:sz w:val="18"/>
                <w:szCs w:val="18"/>
                <w:lang w:eastAsia="en-US"/>
              </w:rPr>
              <w:t xml:space="preserve">) o Fundo de Despesas </w:t>
            </w:r>
          </w:p>
        </w:tc>
      </w:tr>
    </w:tbl>
    <w:p w14:paraId="48A4F7AA"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0"/>
        <w:gridCol w:w="4797"/>
      </w:tblGrid>
      <w:tr w:rsidR="00284A4B" w:rsidRPr="00284A4B" w14:paraId="47735C09"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BE1D34"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Pr="00EE1D68">
              <w:rPr>
                <w:rFonts w:ascii="Tahoma" w:hAnsi="Tahoma" w:cs="Tahoma"/>
                <w:b/>
                <w:color w:val="222222"/>
                <w:sz w:val="18"/>
                <w:szCs w:val="18"/>
                <w:lang w:eastAsia="en-US"/>
              </w:rPr>
              <w:t>VERT COMPANHIA SECURITIZADORA</w:t>
            </w:r>
          </w:p>
        </w:tc>
      </w:tr>
      <w:tr w:rsidR="00284A4B" w:rsidRPr="00284A4B" w14:paraId="738A03FF"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9EA0C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762DDA8B"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C83F7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371BAE"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60</w:t>
            </w:r>
          </w:p>
        </w:tc>
      </w:tr>
      <w:tr w:rsidR="00284A4B" w:rsidRPr="00284A4B" w14:paraId="15964609"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25FBE8"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R$ 80.000.000,00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3DE56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80000</w:t>
            </w:r>
          </w:p>
        </w:tc>
      </w:tr>
      <w:tr w:rsidR="00284A4B" w:rsidRPr="00284A4B" w14:paraId="24C4F6E7"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0981C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09/12/2026</w:t>
            </w:r>
          </w:p>
        </w:tc>
      </w:tr>
      <w:tr w:rsidR="00284A4B" w:rsidRPr="00284A4B" w14:paraId="58B44C64"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340D190"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100% do CDI + 4,25% a.a. na base 252.</w:t>
            </w:r>
          </w:p>
        </w:tc>
      </w:tr>
      <w:tr w:rsidR="00284A4B" w:rsidRPr="00284A4B" w14:paraId="0BA56D0A"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E37252"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22D9AED9"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54C36A"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17CAC0A1"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4157F8B"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Garantias: (i) Alienação Fiduciária de Imóveis;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Promessa de Alienação Fiduciária de Imóveis; (</w:t>
            </w:r>
            <w:proofErr w:type="spellStart"/>
            <w:r w:rsidRPr="00EE1D68">
              <w:rPr>
                <w:rFonts w:ascii="Tahoma" w:hAnsi="Tahoma" w:cs="Tahoma"/>
                <w:b/>
                <w:iCs/>
                <w:color w:val="222222"/>
                <w:sz w:val="18"/>
                <w:szCs w:val="18"/>
                <w:lang w:eastAsia="en-US"/>
              </w:rPr>
              <w:t>iii</w:t>
            </w:r>
            <w:proofErr w:type="spellEnd"/>
            <w:r w:rsidRPr="00EE1D68">
              <w:rPr>
                <w:rFonts w:ascii="Tahoma" w:hAnsi="Tahoma" w:cs="Tahoma"/>
                <w:b/>
                <w:iCs/>
                <w:color w:val="222222"/>
                <w:sz w:val="18"/>
                <w:szCs w:val="18"/>
                <w:lang w:eastAsia="en-US"/>
              </w:rPr>
              <w:t xml:space="preserve">) Cessão Fiduciária de Recebíveis; (v) Alienação Fiduciária de Ações e (vi) Fiança. </w:t>
            </w:r>
          </w:p>
        </w:tc>
      </w:tr>
    </w:tbl>
    <w:p w14:paraId="584C9EC1"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799"/>
        <w:gridCol w:w="4798"/>
      </w:tblGrid>
      <w:tr w:rsidR="00284A4B" w:rsidRPr="00284A4B" w14:paraId="7316A50F"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7329C8"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Pr="00EE1D68">
              <w:rPr>
                <w:rFonts w:ascii="Tahoma" w:hAnsi="Tahoma" w:cs="Tahoma"/>
                <w:b/>
                <w:color w:val="222222"/>
                <w:sz w:val="18"/>
                <w:szCs w:val="18"/>
                <w:lang w:eastAsia="en-US"/>
              </w:rPr>
              <w:t>VERT COMPANHIA SECURITIZADORA</w:t>
            </w:r>
          </w:p>
        </w:tc>
      </w:tr>
      <w:tr w:rsidR="00284A4B" w:rsidRPr="00284A4B" w14:paraId="633AA17C"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C7349F"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7D32CE97"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51F73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85419B"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p>
        </w:tc>
      </w:tr>
      <w:tr w:rsidR="00284A4B" w:rsidRPr="00284A4B" w14:paraId="3D0C60E7"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2C7DA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R$ 8.219.181,00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DD40D1"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8219181</w:t>
            </w:r>
          </w:p>
        </w:tc>
      </w:tr>
      <w:tr w:rsidR="00284A4B" w:rsidRPr="00284A4B" w14:paraId="357EE39F"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EE42A1"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22/07/2027</w:t>
            </w:r>
          </w:p>
        </w:tc>
      </w:tr>
      <w:tr w:rsidR="00284A4B" w:rsidRPr="00284A4B" w14:paraId="703A2935"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FEF090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+ 6,6% a.a. na base 252.</w:t>
            </w:r>
          </w:p>
        </w:tc>
      </w:tr>
      <w:tr w:rsidR="00284A4B" w:rsidRPr="00284A4B" w14:paraId="2FABF811"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4BC407"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229442E7"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586E81"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5A68B3E1"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CD74B18"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Garantias: (i) Fiança;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Cessão Fiduciária de Recebíveis e (</w:t>
            </w:r>
            <w:proofErr w:type="spellStart"/>
            <w:r w:rsidRPr="00EE1D68">
              <w:rPr>
                <w:rFonts w:ascii="Tahoma" w:hAnsi="Tahoma" w:cs="Tahoma"/>
                <w:b/>
                <w:iCs/>
                <w:color w:val="222222"/>
                <w:sz w:val="18"/>
                <w:szCs w:val="18"/>
                <w:lang w:eastAsia="en-US"/>
              </w:rPr>
              <w:t>iii</w:t>
            </w:r>
            <w:proofErr w:type="spellEnd"/>
            <w:r w:rsidRPr="00EE1D68">
              <w:rPr>
                <w:rFonts w:ascii="Tahoma" w:hAnsi="Tahoma" w:cs="Tahoma"/>
                <w:b/>
                <w:iCs/>
                <w:color w:val="222222"/>
                <w:sz w:val="18"/>
                <w:szCs w:val="18"/>
                <w:lang w:eastAsia="en-US"/>
              </w:rPr>
              <w:t xml:space="preserve">) Fundo de Despesas. </w:t>
            </w:r>
          </w:p>
        </w:tc>
      </w:tr>
    </w:tbl>
    <w:p w14:paraId="7DC9A89C"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799"/>
        <w:gridCol w:w="4798"/>
      </w:tblGrid>
      <w:tr w:rsidR="00284A4B" w:rsidRPr="00284A4B" w14:paraId="580B21AD"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565BC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Pr="00EE1D68">
              <w:rPr>
                <w:rFonts w:ascii="Tahoma" w:hAnsi="Tahoma" w:cs="Tahoma"/>
                <w:b/>
                <w:color w:val="222222"/>
                <w:sz w:val="18"/>
                <w:szCs w:val="18"/>
                <w:lang w:eastAsia="en-US"/>
              </w:rPr>
              <w:t>VERT COMPANHIA SECURITIZADORA</w:t>
            </w:r>
          </w:p>
        </w:tc>
      </w:tr>
      <w:tr w:rsidR="00284A4B" w:rsidRPr="00284A4B" w14:paraId="3541747E"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17E1E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1EA9EB18"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1ED400"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B7CFC0"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55</w:t>
            </w:r>
          </w:p>
        </w:tc>
      </w:tr>
      <w:tr w:rsidR="00284A4B" w:rsidRPr="00284A4B" w14:paraId="78F3C2DA"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ACB23C"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R$ 2.250.000,00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3EA2AE"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2250000</w:t>
            </w:r>
          </w:p>
        </w:tc>
      </w:tr>
      <w:tr w:rsidR="00284A4B" w:rsidRPr="00284A4B" w14:paraId="6B7C455A"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8716A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22/07/2027</w:t>
            </w:r>
          </w:p>
        </w:tc>
      </w:tr>
      <w:tr w:rsidR="00284A4B" w:rsidRPr="00284A4B" w14:paraId="7DEDC293"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97D7B3E"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+ 6,6% a.a. na base 252.</w:t>
            </w:r>
          </w:p>
        </w:tc>
      </w:tr>
      <w:tr w:rsidR="00284A4B" w:rsidRPr="00284A4B" w14:paraId="50618289"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4E856E"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0178A9C1"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D996BD"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7A32C877"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D150378"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Garantias: (i) as Cessões Fiduciárias de Recebíveis,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a Fiança; e (</w:t>
            </w:r>
            <w:proofErr w:type="spellStart"/>
            <w:r w:rsidRPr="00EE1D68">
              <w:rPr>
                <w:rFonts w:ascii="Tahoma" w:hAnsi="Tahoma" w:cs="Tahoma"/>
                <w:b/>
                <w:iCs/>
                <w:color w:val="222222"/>
                <w:sz w:val="18"/>
                <w:szCs w:val="18"/>
                <w:lang w:eastAsia="en-US"/>
              </w:rPr>
              <w:t>iii</w:t>
            </w:r>
            <w:proofErr w:type="spellEnd"/>
            <w:r w:rsidRPr="00EE1D68">
              <w:rPr>
                <w:rFonts w:ascii="Tahoma" w:hAnsi="Tahoma" w:cs="Tahoma"/>
                <w:b/>
                <w:iCs/>
                <w:color w:val="222222"/>
                <w:sz w:val="18"/>
                <w:szCs w:val="18"/>
                <w:lang w:eastAsia="en-US"/>
              </w:rPr>
              <w:t xml:space="preserve">) o Fundo de Despesas </w:t>
            </w:r>
          </w:p>
        </w:tc>
      </w:tr>
    </w:tbl>
    <w:p w14:paraId="09417994"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799"/>
        <w:gridCol w:w="4798"/>
      </w:tblGrid>
      <w:tr w:rsidR="00284A4B" w:rsidRPr="00284A4B" w14:paraId="05831E99"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E1D3B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Pr="00EE1D68">
              <w:rPr>
                <w:rFonts w:ascii="Tahoma" w:hAnsi="Tahoma" w:cs="Tahoma"/>
                <w:b/>
                <w:color w:val="222222"/>
                <w:sz w:val="18"/>
                <w:szCs w:val="18"/>
                <w:lang w:eastAsia="en-US"/>
              </w:rPr>
              <w:t>VERT COMPANHIA SECURITIZADORA</w:t>
            </w:r>
          </w:p>
        </w:tc>
      </w:tr>
      <w:tr w:rsidR="00284A4B" w:rsidRPr="00284A4B" w14:paraId="41EE33EB"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39794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3467CF0D"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4A8EC4"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53F19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p>
        </w:tc>
      </w:tr>
      <w:tr w:rsidR="00284A4B" w:rsidRPr="00284A4B" w14:paraId="149198CA"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7EEB1C"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lastRenderedPageBreak/>
              <w:t xml:space="preserve">Volume na Data de Emissão: </w:t>
            </w:r>
            <w:r w:rsidRPr="00EE1D68">
              <w:rPr>
                <w:rFonts w:ascii="Tahoma" w:hAnsi="Tahoma" w:cs="Tahoma"/>
                <w:iCs/>
                <w:color w:val="222222"/>
                <w:sz w:val="18"/>
                <w:szCs w:val="18"/>
                <w:lang w:eastAsia="en-US"/>
              </w:rPr>
              <w:t>R$ 5.900.000,00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0E4C4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5900000</w:t>
            </w:r>
          </w:p>
        </w:tc>
      </w:tr>
      <w:tr w:rsidR="00284A4B" w:rsidRPr="00284A4B" w14:paraId="66503786"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9F320F"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22/07/2027</w:t>
            </w:r>
          </w:p>
        </w:tc>
      </w:tr>
      <w:tr w:rsidR="00284A4B" w:rsidRPr="00284A4B" w14:paraId="718E1323"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E6EF3DC"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+ 6,6% a.a. na base 252.</w:t>
            </w:r>
          </w:p>
        </w:tc>
      </w:tr>
      <w:tr w:rsidR="00284A4B" w:rsidRPr="00284A4B" w14:paraId="6089EF41"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812C35"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40572BFC"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AC7026"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72F9BF46"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B3F35A4"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Garantias: (i) Fiança;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Cessão Fiduciária de Recebíveis e (</w:t>
            </w:r>
            <w:proofErr w:type="spellStart"/>
            <w:r w:rsidRPr="00EE1D68">
              <w:rPr>
                <w:rFonts w:ascii="Tahoma" w:hAnsi="Tahoma" w:cs="Tahoma"/>
                <w:b/>
                <w:iCs/>
                <w:color w:val="222222"/>
                <w:sz w:val="18"/>
                <w:szCs w:val="18"/>
                <w:lang w:eastAsia="en-US"/>
              </w:rPr>
              <w:t>iii</w:t>
            </w:r>
            <w:proofErr w:type="spellEnd"/>
            <w:r w:rsidRPr="00EE1D68">
              <w:rPr>
                <w:rFonts w:ascii="Tahoma" w:hAnsi="Tahoma" w:cs="Tahoma"/>
                <w:b/>
                <w:iCs/>
                <w:color w:val="222222"/>
                <w:sz w:val="18"/>
                <w:szCs w:val="18"/>
                <w:lang w:eastAsia="en-US"/>
              </w:rPr>
              <w:t xml:space="preserve">) Fundo de Despesas. </w:t>
            </w:r>
          </w:p>
        </w:tc>
      </w:tr>
    </w:tbl>
    <w:p w14:paraId="722BD371"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799"/>
        <w:gridCol w:w="4798"/>
      </w:tblGrid>
      <w:tr w:rsidR="00284A4B" w:rsidRPr="00284A4B" w14:paraId="51979942"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5B8F5D"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Pr="00EE1D68">
              <w:rPr>
                <w:rFonts w:ascii="Tahoma" w:hAnsi="Tahoma" w:cs="Tahoma"/>
                <w:b/>
                <w:color w:val="222222"/>
                <w:sz w:val="18"/>
                <w:szCs w:val="18"/>
                <w:lang w:eastAsia="en-US"/>
              </w:rPr>
              <w:t>VERT COMPANHIA SECURITIZADORA</w:t>
            </w:r>
          </w:p>
        </w:tc>
      </w:tr>
      <w:tr w:rsidR="00284A4B" w:rsidRPr="00284A4B" w14:paraId="75C68A1A"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DF54D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2D8FB94B"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AD0B0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8C972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55</w:t>
            </w:r>
          </w:p>
        </w:tc>
      </w:tr>
      <w:tr w:rsidR="00284A4B" w:rsidRPr="00284A4B" w14:paraId="2A848868"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C42B1D"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R$ 5.667.000,00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B6F291"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5667000</w:t>
            </w:r>
          </w:p>
        </w:tc>
      </w:tr>
      <w:tr w:rsidR="00284A4B" w:rsidRPr="00284A4B" w14:paraId="5E0DF015"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71CE8E"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22/07/2027</w:t>
            </w:r>
          </w:p>
        </w:tc>
      </w:tr>
      <w:tr w:rsidR="00284A4B" w:rsidRPr="00284A4B" w14:paraId="02D5C12D"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7C02EF1"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+ 6,6% a.a. na base 252.</w:t>
            </w:r>
          </w:p>
        </w:tc>
      </w:tr>
      <w:tr w:rsidR="00284A4B" w:rsidRPr="00284A4B" w14:paraId="5AD5B787"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6084DB"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015AAB0E"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EE8B16"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36708E0A"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E60E65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Garantias: (i) as Cessões Fiduciárias de Recebíveis,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a Fiança; e (</w:t>
            </w:r>
            <w:proofErr w:type="spellStart"/>
            <w:r w:rsidRPr="00EE1D68">
              <w:rPr>
                <w:rFonts w:ascii="Tahoma" w:hAnsi="Tahoma" w:cs="Tahoma"/>
                <w:b/>
                <w:iCs/>
                <w:color w:val="222222"/>
                <w:sz w:val="18"/>
                <w:szCs w:val="18"/>
                <w:lang w:eastAsia="en-US"/>
              </w:rPr>
              <w:t>iii</w:t>
            </w:r>
            <w:proofErr w:type="spellEnd"/>
            <w:r w:rsidRPr="00EE1D68">
              <w:rPr>
                <w:rFonts w:ascii="Tahoma" w:hAnsi="Tahoma" w:cs="Tahoma"/>
                <w:b/>
                <w:iCs/>
                <w:color w:val="222222"/>
                <w:sz w:val="18"/>
                <w:szCs w:val="18"/>
                <w:lang w:eastAsia="en-US"/>
              </w:rPr>
              <w:t xml:space="preserve">) o Fundo de Despesas </w:t>
            </w:r>
          </w:p>
        </w:tc>
      </w:tr>
    </w:tbl>
    <w:p w14:paraId="1705E818"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0"/>
        <w:gridCol w:w="4797"/>
      </w:tblGrid>
      <w:tr w:rsidR="00284A4B" w:rsidRPr="00284A4B" w14:paraId="657A9995"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A5A36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Pr="00EE1D68">
              <w:rPr>
                <w:rFonts w:ascii="Tahoma" w:hAnsi="Tahoma" w:cs="Tahoma"/>
                <w:b/>
                <w:color w:val="222222"/>
                <w:sz w:val="18"/>
                <w:szCs w:val="18"/>
                <w:lang w:eastAsia="en-US"/>
              </w:rPr>
              <w:t>VERT COMPANHIA SECURITIZADORA</w:t>
            </w:r>
          </w:p>
        </w:tc>
      </w:tr>
      <w:tr w:rsidR="00284A4B" w:rsidRPr="00284A4B" w14:paraId="07E9C9BE"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62C9F0"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4BD5807C"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ED316D"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8DED4D"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p>
        </w:tc>
      </w:tr>
      <w:tr w:rsidR="00284A4B" w:rsidRPr="00284A4B" w14:paraId="5BE68599"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AEE2E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R$ 30.000.000,00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4360D4"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30000000</w:t>
            </w:r>
          </w:p>
        </w:tc>
      </w:tr>
      <w:tr w:rsidR="00284A4B" w:rsidRPr="00284A4B" w14:paraId="5A9C0FFB"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A01D98"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22/07/2027</w:t>
            </w:r>
          </w:p>
        </w:tc>
      </w:tr>
      <w:tr w:rsidR="00284A4B" w:rsidRPr="00284A4B" w14:paraId="09F7B3B4"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01E0021"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+ 6,6% a.a. na base 252.</w:t>
            </w:r>
          </w:p>
        </w:tc>
      </w:tr>
      <w:tr w:rsidR="00284A4B" w:rsidRPr="00284A4B" w14:paraId="1D79E989"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B5BF54"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64D7FDD4"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00F586"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02F8CE6C"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D319A49"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Garantias: (i) Fiança;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Cessão Fiduciária de Recebíveis e (</w:t>
            </w:r>
            <w:proofErr w:type="spellStart"/>
            <w:r w:rsidRPr="00EE1D68">
              <w:rPr>
                <w:rFonts w:ascii="Tahoma" w:hAnsi="Tahoma" w:cs="Tahoma"/>
                <w:b/>
                <w:iCs/>
                <w:color w:val="222222"/>
                <w:sz w:val="18"/>
                <w:szCs w:val="18"/>
                <w:lang w:eastAsia="en-US"/>
              </w:rPr>
              <w:t>iii</w:t>
            </w:r>
            <w:proofErr w:type="spellEnd"/>
            <w:r w:rsidRPr="00EE1D68">
              <w:rPr>
                <w:rFonts w:ascii="Tahoma" w:hAnsi="Tahoma" w:cs="Tahoma"/>
                <w:b/>
                <w:iCs/>
                <w:color w:val="222222"/>
                <w:sz w:val="18"/>
                <w:szCs w:val="18"/>
                <w:lang w:eastAsia="en-US"/>
              </w:rPr>
              <w:t xml:space="preserve">) Fundo de Despesas. </w:t>
            </w:r>
          </w:p>
        </w:tc>
      </w:tr>
    </w:tbl>
    <w:p w14:paraId="1E13A7EE"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0"/>
        <w:gridCol w:w="4797"/>
      </w:tblGrid>
      <w:tr w:rsidR="00284A4B" w:rsidRPr="00284A4B" w14:paraId="62DC6144"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1E0CC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Pr="00EE1D68">
              <w:rPr>
                <w:rFonts w:ascii="Tahoma" w:hAnsi="Tahoma" w:cs="Tahoma"/>
                <w:b/>
                <w:color w:val="222222"/>
                <w:sz w:val="18"/>
                <w:szCs w:val="18"/>
                <w:lang w:eastAsia="en-US"/>
              </w:rPr>
              <w:t>VERT COMPANHIA SECURITIZADORA</w:t>
            </w:r>
          </w:p>
        </w:tc>
      </w:tr>
      <w:tr w:rsidR="00284A4B" w:rsidRPr="00284A4B" w14:paraId="1133DF11"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8C5208"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0D796BD7"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0140B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1C15B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55</w:t>
            </w:r>
          </w:p>
        </w:tc>
      </w:tr>
      <w:tr w:rsidR="00284A4B" w:rsidRPr="00284A4B" w14:paraId="1B98820C"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2ADB98"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R$ 10.000.000,00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370A7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10000000</w:t>
            </w:r>
          </w:p>
        </w:tc>
      </w:tr>
      <w:tr w:rsidR="00284A4B" w:rsidRPr="00284A4B" w14:paraId="56849E1A"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C1B68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22/07/2027</w:t>
            </w:r>
          </w:p>
        </w:tc>
      </w:tr>
      <w:tr w:rsidR="00284A4B" w:rsidRPr="00284A4B" w14:paraId="296943DC"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8B240B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+ 6,6% a.a. na base 252.</w:t>
            </w:r>
          </w:p>
        </w:tc>
      </w:tr>
      <w:tr w:rsidR="00284A4B" w:rsidRPr="00284A4B" w14:paraId="7D0EA83C"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5D1C2C"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107BBD6C"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590759"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0E3E6725"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61E94C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Garantias: (i) as Cessões Fiduciárias de Recebíveis,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a Fiança; e (</w:t>
            </w:r>
            <w:proofErr w:type="spellStart"/>
            <w:r w:rsidRPr="00EE1D68">
              <w:rPr>
                <w:rFonts w:ascii="Tahoma" w:hAnsi="Tahoma" w:cs="Tahoma"/>
                <w:b/>
                <w:iCs/>
                <w:color w:val="222222"/>
                <w:sz w:val="18"/>
                <w:szCs w:val="18"/>
                <w:lang w:eastAsia="en-US"/>
              </w:rPr>
              <w:t>iii</w:t>
            </w:r>
            <w:proofErr w:type="spellEnd"/>
            <w:r w:rsidRPr="00EE1D68">
              <w:rPr>
                <w:rFonts w:ascii="Tahoma" w:hAnsi="Tahoma" w:cs="Tahoma"/>
                <w:b/>
                <w:iCs/>
                <w:color w:val="222222"/>
                <w:sz w:val="18"/>
                <w:szCs w:val="18"/>
                <w:lang w:eastAsia="en-US"/>
              </w:rPr>
              <w:t xml:space="preserve">) o Fundo de Despesas </w:t>
            </w:r>
          </w:p>
        </w:tc>
      </w:tr>
    </w:tbl>
    <w:p w14:paraId="0B07A99F"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799"/>
        <w:gridCol w:w="4798"/>
      </w:tblGrid>
      <w:tr w:rsidR="00284A4B" w:rsidRPr="00284A4B" w14:paraId="4B86CDD3"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02EE90"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Pr="00EE1D68">
              <w:rPr>
                <w:rFonts w:ascii="Tahoma" w:hAnsi="Tahoma" w:cs="Tahoma"/>
                <w:b/>
                <w:color w:val="222222"/>
                <w:sz w:val="18"/>
                <w:szCs w:val="18"/>
                <w:lang w:eastAsia="en-US"/>
              </w:rPr>
              <w:t>VERT COMPANHIA SECURITIZADORA</w:t>
            </w:r>
          </w:p>
        </w:tc>
      </w:tr>
      <w:tr w:rsidR="00284A4B" w:rsidRPr="00284A4B" w14:paraId="57503714"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92E46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0B41EEFF"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5DCBF0"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658F94"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p>
        </w:tc>
      </w:tr>
      <w:tr w:rsidR="00284A4B" w:rsidRPr="00284A4B" w14:paraId="6CCCA959"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7A520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R$ 5.900.000,00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A9A28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5900000</w:t>
            </w:r>
          </w:p>
        </w:tc>
      </w:tr>
      <w:tr w:rsidR="00284A4B" w:rsidRPr="00284A4B" w14:paraId="74771BEE"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899DCB"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22/07/2027</w:t>
            </w:r>
          </w:p>
        </w:tc>
      </w:tr>
      <w:tr w:rsidR="00284A4B" w:rsidRPr="00284A4B" w14:paraId="3A8077A3"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8777998"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+ 6,6% a.a. na base 252.</w:t>
            </w:r>
          </w:p>
        </w:tc>
      </w:tr>
      <w:tr w:rsidR="00284A4B" w:rsidRPr="00284A4B" w14:paraId="1018820C"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7A83A0"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lastRenderedPageBreak/>
              <w:t xml:space="preserve">Status: </w:t>
            </w:r>
            <w:r w:rsidRPr="00EE1D68">
              <w:rPr>
                <w:rFonts w:ascii="Tahoma" w:hAnsi="Tahoma" w:cs="Tahoma"/>
                <w:iCs/>
                <w:color w:val="222222"/>
                <w:sz w:val="18"/>
                <w:szCs w:val="18"/>
                <w:lang w:eastAsia="en-US"/>
              </w:rPr>
              <w:t>ATIVO</w:t>
            </w:r>
          </w:p>
        </w:tc>
      </w:tr>
      <w:tr w:rsidR="00284A4B" w:rsidRPr="00284A4B" w14:paraId="4DFC2A00"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41AFA6"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167C7135"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DE432C4"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Garantias: (i) Fiança;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Cessão Fiduciária de Recebíveis e (</w:t>
            </w:r>
            <w:proofErr w:type="spellStart"/>
            <w:r w:rsidRPr="00EE1D68">
              <w:rPr>
                <w:rFonts w:ascii="Tahoma" w:hAnsi="Tahoma" w:cs="Tahoma"/>
                <w:b/>
                <w:iCs/>
                <w:color w:val="222222"/>
                <w:sz w:val="18"/>
                <w:szCs w:val="18"/>
                <w:lang w:eastAsia="en-US"/>
              </w:rPr>
              <w:t>iii</w:t>
            </w:r>
            <w:proofErr w:type="spellEnd"/>
            <w:r w:rsidRPr="00EE1D68">
              <w:rPr>
                <w:rFonts w:ascii="Tahoma" w:hAnsi="Tahoma" w:cs="Tahoma"/>
                <w:b/>
                <w:iCs/>
                <w:color w:val="222222"/>
                <w:sz w:val="18"/>
                <w:szCs w:val="18"/>
                <w:lang w:eastAsia="en-US"/>
              </w:rPr>
              <w:t xml:space="preserve">) Fundo de Despesas. </w:t>
            </w:r>
          </w:p>
        </w:tc>
      </w:tr>
    </w:tbl>
    <w:p w14:paraId="3F0FB63A"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799"/>
        <w:gridCol w:w="4798"/>
      </w:tblGrid>
      <w:tr w:rsidR="00284A4B" w:rsidRPr="00284A4B" w14:paraId="0963F924"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CE9CD8"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Pr="00EE1D68">
              <w:rPr>
                <w:rFonts w:ascii="Tahoma" w:hAnsi="Tahoma" w:cs="Tahoma"/>
                <w:b/>
                <w:color w:val="222222"/>
                <w:sz w:val="18"/>
                <w:szCs w:val="18"/>
                <w:lang w:eastAsia="en-US"/>
              </w:rPr>
              <w:t>VERT COMPANHIA SECURITIZADORA</w:t>
            </w:r>
          </w:p>
        </w:tc>
      </w:tr>
      <w:tr w:rsidR="00284A4B" w:rsidRPr="00284A4B" w14:paraId="17391F82"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59986B"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463EFE22"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7A8184"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6</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C75CC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55</w:t>
            </w:r>
          </w:p>
        </w:tc>
      </w:tr>
      <w:tr w:rsidR="00284A4B" w:rsidRPr="00284A4B" w14:paraId="03D88E0F"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A82EE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R$ 5.858.477,00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1C118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5858477</w:t>
            </w:r>
          </w:p>
        </w:tc>
      </w:tr>
      <w:tr w:rsidR="00284A4B" w:rsidRPr="00284A4B" w14:paraId="7E8A67B9"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CE8328"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22/07/2027</w:t>
            </w:r>
          </w:p>
        </w:tc>
      </w:tr>
      <w:tr w:rsidR="00284A4B" w:rsidRPr="00284A4B" w14:paraId="6791F09D"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EBA2E61"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+ 6,6% a.a. na base 252.</w:t>
            </w:r>
          </w:p>
        </w:tc>
      </w:tr>
      <w:tr w:rsidR="00284A4B" w:rsidRPr="00284A4B" w14:paraId="0172A49F"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C8ABC6"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07EB88C6"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222B80"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56CFA3F0"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1EAC68B"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Garantias: (i) as Cessões Fiduciárias de Recebíveis,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a Fiança; e (</w:t>
            </w:r>
            <w:proofErr w:type="spellStart"/>
            <w:r w:rsidRPr="00EE1D68">
              <w:rPr>
                <w:rFonts w:ascii="Tahoma" w:hAnsi="Tahoma" w:cs="Tahoma"/>
                <w:b/>
                <w:iCs/>
                <w:color w:val="222222"/>
                <w:sz w:val="18"/>
                <w:szCs w:val="18"/>
                <w:lang w:eastAsia="en-US"/>
              </w:rPr>
              <w:t>iii</w:t>
            </w:r>
            <w:proofErr w:type="spellEnd"/>
            <w:r w:rsidRPr="00EE1D68">
              <w:rPr>
                <w:rFonts w:ascii="Tahoma" w:hAnsi="Tahoma" w:cs="Tahoma"/>
                <w:b/>
                <w:iCs/>
                <w:color w:val="222222"/>
                <w:sz w:val="18"/>
                <w:szCs w:val="18"/>
                <w:lang w:eastAsia="en-US"/>
              </w:rPr>
              <w:t xml:space="preserve">) o Fundo de Despesas </w:t>
            </w:r>
          </w:p>
        </w:tc>
      </w:tr>
    </w:tbl>
    <w:p w14:paraId="76D123E6"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799"/>
        <w:gridCol w:w="4798"/>
      </w:tblGrid>
      <w:tr w:rsidR="00284A4B" w:rsidRPr="00284A4B" w14:paraId="516BE4D9"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5B161B"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Pr="00EE1D68">
              <w:rPr>
                <w:rFonts w:ascii="Tahoma" w:hAnsi="Tahoma" w:cs="Tahoma"/>
                <w:b/>
                <w:color w:val="222222"/>
                <w:sz w:val="18"/>
                <w:szCs w:val="18"/>
                <w:lang w:eastAsia="en-US"/>
              </w:rPr>
              <w:t>VERT COMPANHIA SECURITIZADORA</w:t>
            </w:r>
          </w:p>
        </w:tc>
      </w:tr>
      <w:tr w:rsidR="00284A4B" w:rsidRPr="00284A4B" w14:paraId="65DC7675"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3726E9"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60A3CC30"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B9611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6</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CE6920"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p>
        </w:tc>
      </w:tr>
      <w:tr w:rsidR="00284A4B" w:rsidRPr="00284A4B" w14:paraId="6F7D5C96"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DD25EE"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R$ 4.250.000,00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04E2C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4250000</w:t>
            </w:r>
          </w:p>
        </w:tc>
      </w:tr>
      <w:tr w:rsidR="00284A4B" w:rsidRPr="00284A4B" w14:paraId="72C2ABF7"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55D46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22/07/2027</w:t>
            </w:r>
          </w:p>
        </w:tc>
      </w:tr>
      <w:tr w:rsidR="00284A4B" w:rsidRPr="00284A4B" w14:paraId="4D55C5A4"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14C0B2F"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+ 6,6% a.a. na base 252.</w:t>
            </w:r>
          </w:p>
        </w:tc>
      </w:tr>
      <w:tr w:rsidR="00284A4B" w:rsidRPr="00284A4B" w14:paraId="0DFF25C7"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8C0DED"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3E958589"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58ED55"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29837BE7"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930A054"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Garantias: (i) Fiança;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Cessão Fiduciária de Recebíveis e (</w:t>
            </w:r>
            <w:proofErr w:type="spellStart"/>
            <w:r w:rsidRPr="00EE1D68">
              <w:rPr>
                <w:rFonts w:ascii="Tahoma" w:hAnsi="Tahoma" w:cs="Tahoma"/>
                <w:b/>
                <w:iCs/>
                <w:color w:val="222222"/>
                <w:sz w:val="18"/>
                <w:szCs w:val="18"/>
                <w:lang w:eastAsia="en-US"/>
              </w:rPr>
              <w:t>iii</w:t>
            </w:r>
            <w:proofErr w:type="spellEnd"/>
            <w:r w:rsidRPr="00EE1D68">
              <w:rPr>
                <w:rFonts w:ascii="Tahoma" w:hAnsi="Tahoma" w:cs="Tahoma"/>
                <w:b/>
                <w:iCs/>
                <w:color w:val="222222"/>
                <w:sz w:val="18"/>
                <w:szCs w:val="18"/>
                <w:lang w:eastAsia="en-US"/>
              </w:rPr>
              <w:t xml:space="preserve">) Fundo de Despesas. </w:t>
            </w:r>
          </w:p>
        </w:tc>
      </w:tr>
    </w:tbl>
    <w:p w14:paraId="3435080A"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0"/>
        <w:gridCol w:w="4797"/>
      </w:tblGrid>
      <w:tr w:rsidR="00284A4B" w:rsidRPr="00284A4B" w14:paraId="29259E06"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82272B"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Pr="00EE1D68">
              <w:rPr>
                <w:rFonts w:ascii="Tahoma" w:hAnsi="Tahoma" w:cs="Tahoma"/>
                <w:b/>
                <w:color w:val="222222"/>
                <w:sz w:val="18"/>
                <w:szCs w:val="18"/>
                <w:lang w:eastAsia="en-US"/>
              </w:rPr>
              <w:t>VERT COMPANHIA SECURITIZADORA</w:t>
            </w:r>
          </w:p>
        </w:tc>
      </w:tr>
      <w:tr w:rsidR="00284A4B" w:rsidRPr="00284A4B" w14:paraId="6DFAF3A9"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2C1A5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4BCAFE16"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6290DB"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5C022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55</w:t>
            </w:r>
          </w:p>
        </w:tc>
      </w:tr>
      <w:tr w:rsidR="00284A4B" w:rsidRPr="00284A4B" w14:paraId="74DE4E2E"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82781F"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R$ 52.500.000,00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4706D8"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52500000</w:t>
            </w:r>
          </w:p>
        </w:tc>
      </w:tr>
      <w:tr w:rsidR="00284A4B" w:rsidRPr="00284A4B" w14:paraId="755B031B"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6A2004"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22/07/2027</w:t>
            </w:r>
          </w:p>
        </w:tc>
      </w:tr>
      <w:tr w:rsidR="00284A4B" w:rsidRPr="00284A4B" w14:paraId="0820B988"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F9311D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+ 6,6% a.a. na base 252.</w:t>
            </w:r>
          </w:p>
        </w:tc>
      </w:tr>
      <w:tr w:rsidR="00284A4B" w:rsidRPr="00284A4B" w14:paraId="70295801"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7A4802"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1F1B67F3"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22120D"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4676AA71"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96F860D"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Garantias: (i) as Cessões Fiduciárias de Recebíveis,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a Fiança; e (</w:t>
            </w:r>
            <w:proofErr w:type="spellStart"/>
            <w:r w:rsidRPr="00EE1D68">
              <w:rPr>
                <w:rFonts w:ascii="Tahoma" w:hAnsi="Tahoma" w:cs="Tahoma"/>
                <w:b/>
                <w:iCs/>
                <w:color w:val="222222"/>
                <w:sz w:val="18"/>
                <w:szCs w:val="18"/>
                <w:lang w:eastAsia="en-US"/>
              </w:rPr>
              <w:t>iii</w:t>
            </w:r>
            <w:proofErr w:type="spellEnd"/>
            <w:r w:rsidRPr="00EE1D68">
              <w:rPr>
                <w:rFonts w:ascii="Tahoma" w:hAnsi="Tahoma" w:cs="Tahoma"/>
                <w:b/>
                <w:iCs/>
                <w:color w:val="222222"/>
                <w:sz w:val="18"/>
                <w:szCs w:val="18"/>
                <w:lang w:eastAsia="en-US"/>
              </w:rPr>
              <w:t xml:space="preserve">) o Fundo de Despesas </w:t>
            </w:r>
          </w:p>
        </w:tc>
      </w:tr>
    </w:tbl>
    <w:p w14:paraId="5175857F"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0"/>
        <w:gridCol w:w="4797"/>
      </w:tblGrid>
      <w:tr w:rsidR="00284A4B" w:rsidRPr="00284A4B" w14:paraId="22F725C4"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8F27D0"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Pr="00EE1D68">
              <w:rPr>
                <w:rFonts w:ascii="Tahoma" w:hAnsi="Tahoma" w:cs="Tahoma"/>
                <w:b/>
                <w:color w:val="222222"/>
                <w:sz w:val="18"/>
                <w:szCs w:val="18"/>
                <w:lang w:eastAsia="en-US"/>
              </w:rPr>
              <w:t>VERT COMPANHIA SECURITIZADORA</w:t>
            </w:r>
          </w:p>
        </w:tc>
      </w:tr>
      <w:tr w:rsidR="00284A4B" w:rsidRPr="00284A4B" w14:paraId="3D6FDC45"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70837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164EB58A"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6228E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C7AD4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p>
        </w:tc>
      </w:tr>
      <w:tr w:rsidR="00284A4B" w:rsidRPr="00284A4B" w14:paraId="0E04E8D2"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972C9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R$ 47.000.000,00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95DB2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47000000</w:t>
            </w:r>
          </w:p>
        </w:tc>
      </w:tr>
      <w:tr w:rsidR="00284A4B" w:rsidRPr="00284A4B" w14:paraId="41B43822"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64739D"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22/07/2027</w:t>
            </w:r>
          </w:p>
        </w:tc>
      </w:tr>
      <w:tr w:rsidR="00284A4B" w:rsidRPr="00284A4B" w14:paraId="0787FE07"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9DA51FC"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+ 6,6% a.a. na base 252.</w:t>
            </w:r>
          </w:p>
        </w:tc>
      </w:tr>
      <w:tr w:rsidR="00284A4B" w:rsidRPr="00284A4B" w14:paraId="4ACA8BA5"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28FEFB"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02C7CEA4"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5C1614"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659BA26E"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64F2718"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lastRenderedPageBreak/>
              <w:t>Garantias: (i) Fiança;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Cessão Fiduciária de Recebíveis e (</w:t>
            </w:r>
            <w:proofErr w:type="spellStart"/>
            <w:r w:rsidRPr="00EE1D68">
              <w:rPr>
                <w:rFonts w:ascii="Tahoma" w:hAnsi="Tahoma" w:cs="Tahoma"/>
                <w:b/>
                <w:iCs/>
                <w:color w:val="222222"/>
                <w:sz w:val="18"/>
                <w:szCs w:val="18"/>
                <w:lang w:eastAsia="en-US"/>
              </w:rPr>
              <w:t>iii</w:t>
            </w:r>
            <w:proofErr w:type="spellEnd"/>
            <w:r w:rsidRPr="00EE1D68">
              <w:rPr>
                <w:rFonts w:ascii="Tahoma" w:hAnsi="Tahoma" w:cs="Tahoma"/>
                <w:b/>
                <w:iCs/>
                <w:color w:val="222222"/>
                <w:sz w:val="18"/>
                <w:szCs w:val="18"/>
                <w:lang w:eastAsia="en-US"/>
              </w:rPr>
              <w:t xml:space="preserve">) Fundo de Despesas. </w:t>
            </w:r>
          </w:p>
        </w:tc>
      </w:tr>
    </w:tbl>
    <w:p w14:paraId="1EB33738"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799"/>
        <w:gridCol w:w="4798"/>
      </w:tblGrid>
      <w:tr w:rsidR="00284A4B" w:rsidRPr="00284A4B" w14:paraId="0AFD6103"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5A305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Pr="00EE1D68">
              <w:rPr>
                <w:rFonts w:ascii="Tahoma" w:hAnsi="Tahoma" w:cs="Tahoma"/>
                <w:b/>
                <w:color w:val="222222"/>
                <w:sz w:val="18"/>
                <w:szCs w:val="18"/>
                <w:lang w:eastAsia="en-US"/>
              </w:rPr>
              <w:t>VERT COMPANHIA SECURITIZADORA</w:t>
            </w:r>
          </w:p>
        </w:tc>
      </w:tr>
      <w:tr w:rsidR="00284A4B" w:rsidRPr="00284A4B" w14:paraId="712D1997"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7F56AE"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6CF61B7A"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3BA18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8</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B092A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55</w:t>
            </w:r>
          </w:p>
        </w:tc>
      </w:tr>
      <w:tr w:rsidR="00284A4B" w:rsidRPr="00284A4B" w14:paraId="26B89FC5"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89143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R$ 2.519.200,00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D9C71D"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2519200</w:t>
            </w:r>
          </w:p>
        </w:tc>
      </w:tr>
      <w:tr w:rsidR="00284A4B" w:rsidRPr="00284A4B" w14:paraId="142478CF"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D6025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22/07/2027</w:t>
            </w:r>
          </w:p>
        </w:tc>
      </w:tr>
      <w:tr w:rsidR="00284A4B" w:rsidRPr="00284A4B" w14:paraId="3C5F10D9"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63B4F5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+ 6,6% a.a. na base 252.</w:t>
            </w:r>
          </w:p>
        </w:tc>
      </w:tr>
      <w:tr w:rsidR="00284A4B" w:rsidRPr="00284A4B" w14:paraId="3B965354"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162BAD"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6CE9FCD9"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07A24C"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7F19060E"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795F65C"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Garantias: (i) as Cessões Fiduciárias de Recebíveis,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a Fiança; e (</w:t>
            </w:r>
            <w:proofErr w:type="spellStart"/>
            <w:r w:rsidRPr="00EE1D68">
              <w:rPr>
                <w:rFonts w:ascii="Tahoma" w:hAnsi="Tahoma" w:cs="Tahoma"/>
                <w:b/>
                <w:iCs/>
                <w:color w:val="222222"/>
                <w:sz w:val="18"/>
                <w:szCs w:val="18"/>
                <w:lang w:eastAsia="en-US"/>
              </w:rPr>
              <w:t>iii</w:t>
            </w:r>
            <w:proofErr w:type="spellEnd"/>
            <w:r w:rsidRPr="00EE1D68">
              <w:rPr>
                <w:rFonts w:ascii="Tahoma" w:hAnsi="Tahoma" w:cs="Tahoma"/>
                <w:b/>
                <w:iCs/>
                <w:color w:val="222222"/>
                <w:sz w:val="18"/>
                <w:szCs w:val="18"/>
                <w:lang w:eastAsia="en-US"/>
              </w:rPr>
              <w:t xml:space="preserve">) o Fundo de Despesas </w:t>
            </w:r>
          </w:p>
        </w:tc>
      </w:tr>
    </w:tbl>
    <w:p w14:paraId="7E0A30BB"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799"/>
        <w:gridCol w:w="4798"/>
      </w:tblGrid>
      <w:tr w:rsidR="00284A4B" w:rsidRPr="00284A4B" w14:paraId="5BF966B3"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FC7AA1"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Pr="00EE1D68">
              <w:rPr>
                <w:rFonts w:ascii="Tahoma" w:hAnsi="Tahoma" w:cs="Tahoma"/>
                <w:b/>
                <w:color w:val="222222"/>
                <w:sz w:val="18"/>
                <w:szCs w:val="18"/>
                <w:lang w:eastAsia="en-US"/>
              </w:rPr>
              <w:t>VERT COMPANHIA SECURITIZADORA</w:t>
            </w:r>
          </w:p>
        </w:tc>
      </w:tr>
      <w:tr w:rsidR="00284A4B" w:rsidRPr="00284A4B" w14:paraId="51691857"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E5D6AB"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58E94DD6"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D7A09D"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9</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398D2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55</w:t>
            </w:r>
          </w:p>
        </w:tc>
      </w:tr>
      <w:tr w:rsidR="00284A4B" w:rsidRPr="00284A4B" w14:paraId="532A9E16"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5BF2D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R$ 5.700.000,00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7F213B"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5700000</w:t>
            </w:r>
          </w:p>
        </w:tc>
      </w:tr>
      <w:tr w:rsidR="00284A4B" w:rsidRPr="00284A4B" w14:paraId="7DD1B773"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FFA10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22/07/2027</w:t>
            </w:r>
          </w:p>
        </w:tc>
      </w:tr>
      <w:tr w:rsidR="00284A4B" w:rsidRPr="00284A4B" w14:paraId="16550825"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177A72B"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+ 6,6% a.a. na base 252.</w:t>
            </w:r>
          </w:p>
        </w:tc>
      </w:tr>
      <w:tr w:rsidR="00284A4B" w:rsidRPr="00284A4B" w14:paraId="7175AB96"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264018"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442DDA65"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4495A6"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237ACB05"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E202D68"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Garantias: (i) as Cessões Fiduciárias de Recebíveis,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a Fiança; e (</w:t>
            </w:r>
            <w:proofErr w:type="spellStart"/>
            <w:r w:rsidRPr="00EE1D68">
              <w:rPr>
                <w:rFonts w:ascii="Tahoma" w:hAnsi="Tahoma" w:cs="Tahoma"/>
                <w:b/>
                <w:iCs/>
                <w:color w:val="222222"/>
                <w:sz w:val="18"/>
                <w:szCs w:val="18"/>
                <w:lang w:eastAsia="en-US"/>
              </w:rPr>
              <w:t>iii</w:t>
            </w:r>
            <w:proofErr w:type="spellEnd"/>
            <w:r w:rsidRPr="00EE1D68">
              <w:rPr>
                <w:rFonts w:ascii="Tahoma" w:hAnsi="Tahoma" w:cs="Tahoma"/>
                <w:b/>
                <w:iCs/>
                <w:color w:val="222222"/>
                <w:sz w:val="18"/>
                <w:szCs w:val="18"/>
                <w:lang w:eastAsia="en-US"/>
              </w:rPr>
              <w:t xml:space="preserve">) o Fundo de Despesas </w:t>
            </w:r>
          </w:p>
        </w:tc>
      </w:tr>
    </w:tbl>
    <w:p w14:paraId="38CB494C"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0"/>
        <w:gridCol w:w="4797"/>
      </w:tblGrid>
      <w:tr w:rsidR="00284A4B" w:rsidRPr="00284A4B" w14:paraId="2CE66532"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C7B13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Pr="00EE1D68">
              <w:rPr>
                <w:rFonts w:ascii="Tahoma" w:hAnsi="Tahoma" w:cs="Tahoma"/>
                <w:b/>
                <w:color w:val="222222"/>
                <w:sz w:val="18"/>
                <w:szCs w:val="18"/>
                <w:lang w:eastAsia="en-US"/>
              </w:rPr>
              <w:t>VERT COMPANHIA SECURITIZADORA</w:t>
            </w:r>
          </w:p>
        </w:tc>
      </w:tr>
      <w:tr w:rsidR="00284A4B" w:rsidRPr="00284A4B" w14:paraId="2936D136"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C4FD51"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636CD1F3"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04D4B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49</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6150FD"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49</w:t>
            </w:r>
          </w:p>
        </w:tc>
      </w:tr>
      <w:tr w:rsidR="00284A4B" w:rsidRPr="00284A4B" w14:paraId="04D3D97D"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BF418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R$ 15.000.000,00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41A140"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15000</w:t>
            </w:r>
          </w:p>
        </w:tc>
      </w:tr>
      <w:tr w:rsidR="00284A4B" w:rsidRPr="00284A4B" w14:paraId="3786B800"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4B3D9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10/08/2031</w:t>
            </w:r>
          </w:p>
        </w:tc>
      </w:tr>
      <w:tr w:rsidR="00284A4B" w:rsidRPr="00284A4B" w14:paraId="2DBD9601"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64DB24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+ 7,5% a.a. na base 252.</w:t>
            </w:r>
          </w:p>
        </w:tc>
      </w:tr>
      <w:tr w:rsidR="00284A4B" w:rsidRPr="00284A4B" w14:paraId="24A08E05"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306506"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2B6B0E7D"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750C71"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350F2A95"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517972B"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Garantias: a Fiança, a Alienação Fiduciária de Imóvel, a Cessão Fiduciária de Direitos Aquisitivos, o Fundo de Reserva, o Fundo de Despesas, os Seguros e a Coobrigação pela BSD Empreendimentos. </w:t>
            </w:r>
          </w:p>
        </w:tc>
      </w:tr>
    </w:tbl>
    <w:p w14:paraId="21E1676E"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1"/>
        <w:gridCol w:w="4796"/>
      </w:tblGrid>
      <w:tr w:rsidR="00284A4B" w:rsidRPr="00284A4B" w14:paraId="262C670F"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499D82" w14:textId="538FD46C"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00C73B57" w:rsidRPr="00EE1D68">
              <w:rPr>
                <w:rFonts w:ascii="Tahoma" w:hAnsi="Tahoma" w:cs="Tahoma"/>
                <w:b/>
                <w:color w:val="222222"/>
                <w:sz w:val="18"/>
                <w:szCs w:val="18"/>
                <w:lang w:eastAsia="en-US"/>
              </w:rPr>
              <w:t>VERT</w:t>
            </w:r>
            <w:r w:rsidRPr="00EE1D68">
              <w:rPr>
                <w:rFonts w:ascii="Tahoma" w:hAnsi="Tahoma" w:cs="Tahoma"/>
                <w:b/>
                <w:color w:val="222222"/>
                <w:sz w:val="18"/>
                <w:szCs w:val="18"/>
                <w:lang w:eastAsia="en-US"/>
              </w:rPr>
              <w:t xml:space="preserve"> Companhia </w:t>
            </w:r>
            <w:proofErr w:type="spellStart"/>
            <w:r w:rsidRPr="00EE1D68">
              <w:rPr>
                <w:rFonts w:ascii="Tahoma" w:hAnsi="Tahoma" w:cs="Tahoma"/>
                <w:b/>
                <w:color w:val="222222"/>
                <w:sz w:val="18"/>
                <w:szCs w:val="18"/>
                <w:lang w:eastAsia="en-US"/>
              </w:rPr>
              <w:t>Securitizadora</w:t>
            </w:r>
            <w:proofErr w:type="spellEnd"/>
            <w:r w:rsidRPr="00EE1D68">
              <w:rPr>
                <w:rFonts w:ascii="Tahoma" w:hAnsi="Tahoma" w:cs="Tahoma"/>
                <w:b/>
                <w:color w:val="222222"/>
                <w:sz w:val="18"/>
                <w:szCs w:val="18"/>
                <w:lang w:eastAsia="en-US"/>
              </w:rPr>
              <w:t xml:space="preserve"> S.A.</w:t>
            </w:r>
          </w:p>
        </w:tc>
      </w:tr>
      <w:tr w:rsidR="00284A4B" w:rsidRPr="00284A4B" w14:paraId="44CD981A"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7A745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7A00E383"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50F244"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6AE5DC"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7</w:t>
            </w:r>
          </w:p>
        </w:tc>
      </w:tr>
      <w:tr w:rsidR="00284A4B" w:rsidRPr="00284A4B" w14:paraId="0DC7DCBB"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251A7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R$ 360.000.000,00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7432A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360000</w:t>
            </w:r>
          </w:p>
        </w:tc>
      </w:tr>
      <w:tr w:rsidR="00284A4B" w:rsidRPr="00284A4B" w14:paraId="06960BC1"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6B9DEB"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28/05/2024</w:t>
            </w:r>
          </w:p>
        </w:tc>
      </w:tr>
      <w:tr w:rsidR="00284A4B" w:rsidRPr="00284A4B" w14:paraId="4C3D2A60"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54D9440"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100,4% do CDI.</w:t>
            </w:r>
          </w:p>
        </w:tc>
      </w:tr>
      <w:tr w:rsidR="00284A4B" w:rsidRPr="00284A4B" w14:paraId="57E91091"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8F7785"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213099B6"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2D700E"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014B9169"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0859FAD"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Garantias: Não serão constituídas garantias específicas, reais ou pessoais, sobre os CRI. </w:t>
            </w:r>
          </w:p>
        </w:tc>
      </w:tr>
    </w:tbl>
    <w:p w14:paraId="4B16094A"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0"/>
        <w:gridCol w:w="4797"/>
      </w:tblGrid>
      <w:tr w:rsidR="00284A4B" w:rsidRPr="00284A4B" w14:paraId="6FFCBC62"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6F32CD" w14:textId="3DD60762"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lastRenderedPageBreak/>
              <w:t xml:space="preserve">Emissora: </w:t>
            </w:r>
            <w:r w:rsidR="00C73B57" w:rsidRPr="00EE1D68">
              <w:rPr>
                <w:rFonts w:ascii="Tahoma" w:hAnsi="Tahoma" w:cs="Tahoma"/>
                <w:b/>
                <w:color w:val="222222"/>
                <w:sz w:val="18"/>
                <w:szCs w:val="18"/>
                <w:lang w:eastAsia="en-US"/>
              </w:rPr>
              <w:t>VERT</w:t>
            </w:r>
            <w:r w:rsidRPr="00EE1D68">
              <w:rPr>
                <w:rFonts w:ascii="Tahoma" w:hAnsi="Tahoma" w:cs="Tahoma"/>
                <w:b/>
                <w:color w:val="222222"/>
                <w:sz w:val="18"/>
                <w:szCs w:val="18"/>
                <w:lang w:eastAsia="en-US"/>
              </w:rPr>
              <w:t xml:space="preserve"> Companhia </w:t>
            </w:r>
            <w:proofErr w:type="spellStart"/>
            <w:r w:rsidRPr="00EE1D68">
              <w:rPr>
                <w:rFonts w:ascii="Tahoma" w:hAnsi="Tahoma" w:cs="Tahoma"/>
                <w:b/>
                <w:color w:val="222222"/>
                <w:sz w:val="18"/>
                <w:szCs w:val="18"/>
                <w:lang w:eastAsia="en-US"/>
              </w:rPr>
              <w:t>Securitizadora</w:t>
            </w:r>
            <w:proofErr w:type="spellEnd"/>
            <w:r w:rsidRPr="00EE1D68">
              <w:rPr>
                <w:rFonts w:ascii="Tahoma" w:hAnsi="Tahoma" w:cs="Tahoma"/>
                <w:b/>
                <w:color w:val="222222"/>
                <w:sz w:val="18"/>
                <w:szCs w:val="18"/>
                <w:lang w:eastAsia="en-US"/>
              </w:rPr>
              <w:t xml:space="preserve"> S.A.</w:t>
            </w:r>
          </w:p>
        </w:tc>
      </w:tr>
      <w:tr w:rsidR="00284A4B" w:rsidRPr="00284A4B" w14:paraId="5841E1A7"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D3FA9B"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3EB39E40"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7A993C"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557D4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11</w:t>
            </w:r>
          </w:p>
        </w:tc>
      </w:tr>
      <w:tr w:rsidR="00284A4B" w:rsidRPr="00284A4B" w14:paraId="596EA8E4"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CAE37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R$ 36.999.677,62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84A9B1"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36999</w:t>
            </w:r>
          </w:p>
        </w:tc>
      </w:tr>
      <w:tr w:rsidR="00284A4B" w:rsidRPr="00284A4B" w14:paraId="398304D3"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52188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24/06/2028</w:t>
            </w:r>
          </w:p>
        </w:tc>
      </w:tr>
      <w:tr w:rsidR="00284A4B" w:rsidRPr="00284A4B" w14:paraId="70CCDC3F"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25CE51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+ 4,5% a.a. na base 360.</w:t>
            </w:r>
          </w:p>
        </w:tc>
      </w:tr>
      <w:tr w:rsidR="00284A4B" w:rsidRPr="00284A4B" w14:paraId="381A25EF"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2A4EB3"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28BD27E2"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2E13DF"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20CE00D6"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BAFC2B8"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Garantias: (i) Alienação Fiduciária de Imóveis; e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xml:space="preserve">) Carta Fiança Bancária. </w:t>
            </w:r>
          </w:p>
        </w:tc>
      </w:tr>
    </w:tbl>
    <w:p w14:paraId="1A02CC1D"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1"/>
        <w:gridCol w:w="4796"/>
      </w:tblGrid>
      <w:tr w:rsidR="00284A4B" w:rsidRPr="00284A4B" w14:paraId="2BB1CBC9"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5D3B1D" w14:textId="5132A12C"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00C73B57" w:rsidRPr="00EE1D68">
              <w:rPr>
                <w:rFonts w:ascii="Tahoma" w:hAnsi="Tahoma" w:cs="Tahoma"/>
                <w:b/>
                <w:color w:val="222222"/>
                <w:sz w:val="18"/>
                <w:szCs w:val="18"/>
                <w:lang w:eastAsia="en-US"/>
              </w:rPr>
              <w:t>VERT</w:t>
            </w:r>
            <w:r w:rsidRPr="00EE1D68">
              <w:rPr>
                <w:rFonts w:ascii="Tahoma" w:hAnsi="Tahoma" w:cs="Tahoma"/>
                <w:b/>
                <w:color w:val="222222"/>
                <w:sz w:val="18"/>
                <w:szCs w:val="18"/>
                <w:lang w:eastAsia="en-US"/>
              </w:rPr>
              <w:t xml:space="preserve"> Companhia </w:t>
            </w:r>
            <w:proofErr w:type="spellStart"/>
            <w:r w:rsidRPr="00EE1D68">
              <w:rPr>
                <w:rFonts w:ascii="Tahoma" w:hAnsi="Tahoma" w:cs="Tahoma"/>
                <w:b/>
                <w:color w:val="222222"/>
                <w:sz w:val="18"/>
                <w:szCs w:val="18"/>
                <w:lang w:eastAsia="en-US"/>
              </w:rPr>
              <w:t>Securitizadora</w:t>
            </w:r>
            <w:proofErr w:type="spellEnd"/>
            <w:r w:rsidRPr="00EE1D68">
              <w:rPr>
                <w:rFonts w:ascii="Tahoma" w:hAnsi="Tahoma" w:cs="Tahoma"/>
                <w:b/>
                <w:color w:val="222222"/>
                <w:sz w:val="18"/>
                <w:szCs w:val="18"/>
                <w:lang w:eastAsia="en-US"/>
              </w:rPr>
              <w:t xml:space="preserve"> S.A.</w:t>
            </w:r>
          </w:p>
        </w:tc>
      </w:tr>
      <w:tr w:rsidR="00284A4B" w:rsidRPr="00284A4B" w14:paraId="5EC11F3C"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E3A86C"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6B499F4B"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D81F2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2F2920"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10</w:t>
            </w:r>
          </w:p>
        </w:tc>
      </w:tr>
      <w:tr w:rsidR="00284A4B" w:rsidRPr="00284A4B" w14:paraId="2BBE004C"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70E4F4"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R$ 109.753.754,77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0C1CE9"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109753</w:t>
            </w:r>
          </w:p>
        </w:tc>
      </w:tr>
      <w:tr w:rsidR="00284A4B" w:rsidRPr="00284A4B" w14:paraId="2881A976"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1E326F"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20/01/2025</w:t>
            </w:r>
          </w:p>
        </w:tc>
      </w:tr>
      <w:tr w:rsidR="00284A4B" w:rsidRPr="00284A4B" w14:paraId="1ABD390B"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14EE53E"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+ 3,5% a.a. na base 360.</w:t>
            </w:r>
          </w:p>
        </w:tc>
      </w:tr>
      <w:tr w:rsidR="00284A4B" w:rsidRPr="00284A4B" w14:paraId="49ECE139"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421357"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6AE16924"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8921C6"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565933F1"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48B7D77" w14:textId="2B5D6210"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Garantias: O cumprimento das </w:t>
            </w:r>
            <w:r w:rsidR="00704E94">
              <w:rPr>
                <w:rFonts w:ascii="Tahoma" w:hAnsi="Tahoma" w:cs="Tahoma"/>
                <w:b/>
                <w:iCs/>
                <w:color w:val="222222"/>
                <w:sz w:val="18"/>
                <w:szCs w:val="18"/>
                <w:lang w:eastAsia="en-US"/>
              </w:rPr>
              <w:t>o</w:t>
            </w:r>
            <w:r w:rsidRPr="00EE1D68">
              <w:rPr>
                <w:rFonts w:ascii="Tahoma" w:hAnsi="Tahoma" w:cs="Tahoma"/>
                <w:b/>
                <w:iCs/>
                <w:color w:val="222222"/>
                <w:sz w:val="18"/>
                <w:szCs w:val="18"/>
                <w:lang w:eastAsia="en-US"/>
              </w:rPr>
              <w:t xml:space="preserve">brigações </w:t>
            </w:r>
            <w:r w:rsidR="00704E94">
              <w:rPr>
                <w:rFonts w:ascii="Tahoma" w:hAnsi="Tahoma" w:cs="Tahoma"/>
                <w:b/>
                <w:iCs/>
                <w:color w:val="222222"/>
                <w:sz w:val="18"/>
                <w:szCs w:val="18"/>
                <w:lang w:eastAsia="en-US"/>
              </w:rPr>
              <w:t>g</w:t>
            </w:r>
            <w:r w:rsidRPr="00EE1D68">
              <w:rPr>
                <w:rFonts w:ascii="Tahoma" w:hAnsi="Tahoma" w:cs="Tahoma"/>
                <w:b/>
                <w:iCs/>
                <w:color w:val="222222"/>
                <w:sz w:val="18"/>
                <w:szCs w:val="18"/>
                <w:lang w:eastAsia="en-US"/>
              </w:rPr>
              <w:t xml:space="preserve">arantidas será garantido pela Alienação Fiduciária de Imóveis. </w:t>
            </w:r>
          </w:p>
        </w:tc>
      </w:tr>
    </w:tbl>
    <w:p w14:paraId="372A8C1A"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0"/>
        <w:gridCol w:w="4797"/>
      </w:tblGrid>
      <w:tr w:rsidR="00284A4B" w:rsidRPr="00284A4B" w14:paraId="1A734F62"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4D9C55" w14:textId="1831FD34"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00C73B57" w:rsidRPr="00EE1D68">
              <w:rPr>
                <w:rFonts w:ascii="Tahoma" w:hAnsi="Tahoma" w:cs="Tahoma"/>
                <w:b/>
                <w:color w:val="222222"/>
                <w:sz w:val="18"/>
                <w:szCs w:val="18"/>
                <w:lang w:eastAsia="en-US"/>
              </w:rPr>
              <w:t>VERT</w:t>
            </w:r>
            <w:r w:rsidRPr="00EE1D68">
              <w:rPr>
                <w:rFonts w:ascii="Tahoma" w:hAnsi="Tahoma" w:cs="Tahoma"/>
                <w:b/>
                <w:color w:val="222222"/>
                <w:sz w:val="18"/>
                <w:szCs w:val="18"/>
                <w:lang w:eastAsia="en-US"/>
              </w:rPr>
              <w:t xml:space="preserve"> Companhia </w:t>
            </w:r>
            <w:proofErr w:type="spellStart"/>
            <w:r w:rsidRPr="00EE1D68">
              <w:rPr>
                <w:rFonts w:ascii="Tahoma" w:hAnsi="Tahoma" w:cs="Tahoma"/>
                <w:b/>
                <w:color w:val="222222"/>
                <w:sz w:val="18"/>
                <w:szCs w:val="18"/>
                <w:lang w:eastAsia="en-US"/>
              </w:rPr>
              <w:t>Securitizadora</w:t>
            </w:r>
            <w:proofErr w:type="spellEnd"/>
            <w:r w:rsidRPr="00EE1D68">
              <w:rPr>
                <w:rFonts w:ascii="Tahoma" w:hAnsi="Tahoma" w:cs="Tahoma"/>
                <w:b/>
                <w:color w:val="222222"/>
                <w:sz w:val="18"/>
                <w:szCs w:val="18"/>
                <w:lang w:eastAsia="en-US"/>
              </w:rPr>
              <w:t xml:space="preserve"> S.A.</w:t>
            </w:r>
          </w:p>
        </w:tc>
      </w:tr>
      <w:tr w:rsidR="00284A4B" w:rsidRPr="00284A4B" w14:paraId="5E59AEDD"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B928A9"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5BA20489"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963B7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73FC4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38</w:t>
            </w:r>
          </w:p>
        </w:tc>
      </w:tr>
      <w:tr w:rsidR="00284A4B" w:rsidRPr="00284A4B" w14:paraId="4E651804"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94E664"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R$ 48.000.000,00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57765F"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48000</w:t>
            </w:r>
          </w:p>
        </w:tc>
      </w:tr>
      <w:tr w:rsidR="00284A4B" w:rsidRPr="00284A4B" w14:paraId="07949D5E"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5734E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23/04/2025</w:t>
            </w:r>
          </w:p>
        </w:tc>
      </w:tr>
      <w:tr w:rsidR="00284A4B" w:rsidRPr="00284A4B" w14:paraId="3DACC605"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B65DBC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Taxa de Juros: </w:t>
            </w:r>
          </w:p>
        </w:tc>
      </w:tr>
      <w:tr w:rsidR="00284A4B" w:rsidRPr="00284A4B" w14:paraId="27F59177"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358329"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5AC955B7"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DA4658"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4AC23D26"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8EA2CB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Garantias: (i) Alienação Fiduciária de Ações;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Alienação Fiduciária de Cotas; e (</w:t>
            </w:r>
            <w:proofErr w:type="spellStart"/>
            <w:r w:rsidRPr="00EE1D68">
              <w:rPr>
                <w:rFonts w:ascii="Tahoma" w:hAnsi="Tahoma" w:cs="Tahoma"/>
                <w:b/>
                <w:iCs/>
                <w:color w:val="222222"/>
                <w:sz w:val="18"/>
                <w:szCs w:val="18"/>
                <w:lang w:eastAsia="en-US"/>
              </w:rPr>
              <w:t>iii</w:t>
            </w:r>
            <w:proofErr w:type="spellEnd"/>
            <w:r w:rsidRPr="00EE1D68">
              <w:rPr>
                <w:rFonts w:ascii="Tahoma" w:hAnsi="Tahoma" w:cs="Tahoma"/>
                <w:b/>
                <w:iCs/>
                <w:color w:val="222222"/>
                <w:sz w:val="18"/>
                <w:szCs w:val="18"/>
                <w:lang w:eastAsia="en-US"/>
              </w:rPr>
              <w:t xml:space="preserve">) Fiança </w:t>
            </w:r>
          </w:p>
        </w:tc>
      </w:tr>
    </w:tbl>
    <w:p w14:paraId="18B0BE89"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0"/>
        <w:gridCol w:w="4797"/>
      </w:tblGrid>
      <w:tr w:rsidR="00284A4B" w:rsidRPr="00284A4B" w14:paraId="0A59CCFF"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8A5E8B" w14:textId="254C5E34"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00C73B57" w:rsidRPr="00EE1D68">
              <w:rPr>
                <w:rFonts w:ascii="Tahoma" w:hAnsi="Tahoma" w:cs="Tahoma"/>
                <w:b/>
                <w:color w:val="222222"/>
                <w:sz w:val="18"/>
                <w:szCs w:val="18"/>
                <w:lang w:eastAsia="en-US"/>
              </w:rPr>
              <w:t>VERT</w:t>
            </w:r>
            <w:r w:rsidRPr="00EE1D68">
              <w:rPr>
                <w:rFonts w:ascii="Tahoma" w:hAnsi="Tahoma" w:cs="Tahoma"/>
                <w:b/>
                <w:color w:val="222222"/>
                <w:sz w:val="18"/>
                <w:szCs w:val="18"/>
                <w:lang w:eastAsia="en-US"/>
              </w:rPr>
              <w:t xml:space="preserve"> Companhia </w:t>
            </w:r>
            <w:proofErr w:type="spellStart"/>
            <w:r w:rsidRPr="00EE1D68">
              <w:rPr>
                <w:rFonts w:ascii="Tahoma" w:hAnsi="Tahoma" w:cs="Tahoma"/>
                <w:b/>
                <w:color w:val="222222"/>
                <w:sz w:val="18"/>
                <w:szCs w:val="18"/>
                <w:lang w:eastAsia="en-US"/>
              </w:rPr>
              <w:t>Securitizadora</w:t>
            </w:r>
            <w:proofErr w:type="spellEnd"/>
            <w:r w:rsidRPr="00EE1D68">
              <w:rPr>
                <w:rFonts w:ascii="Tahoma" w:hAnsi="Tahoma" w:cs="Tahoma"/>
                <w:b/>
                <w:color w:val="222222"/>
                <w:sz w:val="18"/>
                <w:szCs w:val="18"/>
                <w:lang w:eastAsia="en-US"/>
              </w:rPr>
              <w:t xml:space="preserve"> S.A.</w:t>
            </w:r>
          </w:p>
        </w:tc>
      </w:tr>
      <w:tr w:rsidR="00284A4B" w:rsidRPr="00284A4B" w14:paraId="2B55391D"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1A059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CRI</w:t>
            </w:r>
          </w:p>
        </w:tc>
      </w:tr>
      <w:tr w:rsidR="00284A4B" w:rsidRPr="00284A4B" w14:paraId="5BC313DD"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7CDD68"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46D0BF"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38</w:t>
            </w:r>
          </w:p>
        </w:tc>
      </w:tr>
      <w:tr w:rsidR="00284A4B" w:rsidRPr="00284A4B" w14:paraId="159AA06B"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DDF57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R$ 42.000.000,00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1E39C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42000</w:t>
            </w:r>
          </w:p>
        </w:tc>
      </w:tr>
      <w:tr w:rsidR="00284A4B" w:rsidRPr="00284A4B" w14:paraId="3A780BC9"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08F3A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22/04/2026</w:t>
            </w:r>
          </w:p>
        </w:tc>
      </w:tr>
      <w:tr w:rsidR="00284A4B" w:rsidRPr="00284A4B" w14:paraId="158F8067"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A68E7C0"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CDI + 4,5% a.a. na base 252.</w:t>
            </w:r>
          </w:p>
        </w:tc>
      </w:tr>
      <w:tr w:rsidR="00284A4B" w:rsidRPr="00284A4B" w14:paraId="011A974E"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3DA61E"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3C34CACB"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2B4CF8"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5A9CB7F0"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054A72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Garantias: (i) Alienação Fiduciária de Ações; (</w:t>
            </w:r>
            <w:proofErr w:type="spellStart"/>
            <w:r w:rsidRPr="00EE1D68">
              <w:rPr>
                <w:rFonts w:ascii="Tahoma" w:hAnsi="Tahoma" w:cs="Tahoma"/>
                <w:b/>
                <w:iCs/>
                <w:color w:val="222222"/>
                <w:sz w:val="18"/>
                <w:szCs w:val="18"/>
                <w:lang w:eastAsia="en-US"/>
              </w:rPr>
              <w:t>ii</w:t>
            </w:r>
            <w:proofErr w:type="spellEnd"/>
            <w:r w:rsidRPr="00EE1D68">
              <w:rPr>
                <w:rFonts w:ascii="Tahoma" w:hAnsi="Tahoma" w:cs="Tahoma"/>
                <w:b/>
                <w:iCs/>
                <w:color w:val="222222"/>
                <w:sz w:val="18"/>
                <w:szCs w:val="18"/>
                <w:lang w:eastAsia="en-US"/>
              </w:rPr>
              <w:t>) Alienação Fiduciária de Cotas; e (</w:t>
            </w:r>
            <w:proofErr w:type="spellStart"/>
            <w:r w:rsidRPr="00EE1D68">
              <w:rPr>
                <w:rFonts w:ascii="Tahoma" w:hAnsi="Tahoma" w:cs="Tahoma"/>
                <w:b/>
                <w:iCs/>
                <w:color w:val="222222"/>
                <w:sz w:val="18"/>
                <w:szCs w:val="18"/>
                <w:lang w:eastAsia="en-US"/>
              </w:rPr>
              <w:t>iii</w:t>
            </w:r>
            <w:proofErr w:type="spellEnd"/>
            <w:r w:rsidRPr="00EE1D68">
              <w:rPr>
                <w:rFonts w:ascii="Tahoma" w:hAnsi="Tahoma" w:cs="Tahoma"/>
                <w:b/>
                <w:iCs/>
                <w:color w:val="222222"/>
                <w:sz w:val="18"/>
                <w:szCs w:val="18"/>
                <w:lang w:eastAsia="en-US"/>
              </w:rPr>
              <w:t xml:space="preserve">) Fiança </w:t>
            </w:r>
          </w:p>
        </w:tc>
      </w:tr>
    </w:tbl>
    <w:p w14:paraId="4949644E"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1"/>
        <w:gridCol w:w="4796"/>
      </w:tblGrid>
      <w:tr w:rsidR="00284A4B" w:rsidRPr="00284A4B" w14:paraId="6AD96DF1"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99D051"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Pr="00EE1D68">
              <w:rPr>
                <w:rFonts w:ascii="Tahoma" w:hAnsi="Tahoma" w:cs="Tahoma"/>
                <w:b/>
                <w:color w:val="222222"/>
                <w:sz w:val="18"/>
                <w:szCs w:val="18"/>
                <w:lang w:eastAsia="en-US"/>
              </w:rPr>
              <w:t>VERT COMPANHIA SECURITIZADORA</w:t>
            </w:r>
          </w:p>
        </w:tc>
      </w:tr>
      <w:tr w:rsidR="00284A4B" w:rsidRPr="00284A4B" w14:paraId="02B2C4F9"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5BB16F"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CRA</w:t>
            </w:r>
          </w:p>
        </w:tc>
      </w:tr>
      <w:tr w:rsidR="00284A4B" w:rsidRPr="00284A4B" w14:paraId="1DC08512"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3B292D"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lastRenderedPageBreak/>
              <w:t xml:space="preserve">Série: </w:t>
            </w:r>
            <w:r w:rsidRPr="00EE1D68">
              <w:rPr>
                <w:rFonts w:ascii="Tahoma" w:hAnsi="Tahoma" w:cs="Tahoma"/>
                <w:iCs/>
                <w:color w:val="222222"/>
                <w:sz w:val="18"/>
                <w:szCs w:val="18"/>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A756F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54</w:t>
            </w:r>
          </w:p>
        </w:tc>
      </w:tr>
      <w:tr w:rsidR="00284A4B" w:rsidRPr="00284A4B" w14:paraId="3586F306"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BDCB9E"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R$ 150.000.000,00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39628F"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150000</w:t>
            </w:r>
          </w:p>
        </w:tc>
      </w:tr>
      <w:tr w:rsidR="00284A4B" w:rsidRPr="00284A4B" w14:paraId="6C69F932"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25F66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16/08/2027</w:t>
            </w:r>
          </w:p>
        </w:tc>
      </w:tr>
      <w:tr w:rsidR="00284A4B" w:rsidRPr="00284A4B" w14:paraId="1E58B9C3"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889ED1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+ 6,233% a.a. na base 252.</w:t>
            </w:r>
          </w:p>
        </w:tc>
      </w:tr>
      <w:tr w:rsidR="00284A4B" w:rsidRPr="00284A4B" w14:paraId="0EB6854C"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DB28BC"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10C22E42"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2475A7"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264B28BC"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475625C"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Garantias: Cessão Fiduciária e o Aval. </w:t>
            </w:r>
          </w:p>
        </w:tc>
      </w:tr>
    </w:tbl>
    <w:p w14:paraId="2C666873"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1"/>
        <w:gridCol w:w="4796"/>
      </w:tblGrid>
      <w:tr w:rsidR="00284A4B" w:rsidRPr="00284A4B" w14:paraId="780CEE59"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C1C76F" w14:textId="4B261E98"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00C73B57" w:rsidRPr="00EE1D68">
              <w:rPr>
                <w:rFonts w:ascii="Tahoma" w:hAnsi="Tahoma" w:cs="Tahoma"/>
                <w:b/>
                <w:color w:val="222222"/>
                <w:sz w:val="18"/>
                <w:szCs w:val="18"/>
                <w:lang w:eastAsia="en-US"/>
              </w:rPr>
              <w:t>VERT</w:t>
            </w:r>
            <w:r w:rsidRPr="00EE1D68">
              <w:rPr>
                <w:rFonts w:ascii="Tahoma" w:hAnsi="Tahoma" w:cs="Tahoma"/>
                <w:b/>
                <w:color w:val="222222"/>
                <w:sz w:val="18"/>
                <w:szCs w:val="18"/>
                <w:lang w:eastAsia="en-US"/>
              </w:rPr>
              <w:t xml:space="preserve"> Companhia </w:t>
            </w:r>
            <w:proofErr w:type="spellStart"/>
            <w:r w:rsidRPr="00EE1D68">
              <w:rPr>
                <w:rFonts w:ascii="Tahoma" w:hAnsi="Tahoma" w:cs="Tahoma"/>
                <w:b/>
                <w:color w:val="222222"/>
                <w:sz w:val="18"/>
                <w:szCs w:val="18"/>
                <w:lang w:eastAsia="en-US"/>
              </w:rPr>
              <w:t>Securitizadora</w:t>
            </w:r>
            <w:proofErr w:type="spellEnd"/>
            <w:r w:rsidRPr="00EE1D68">
              <w:rPr>
                <w:rFonts w:ascii="Tahoma" w:hAnsi="Tahoma" w:cs="Tahoma"/>
                <w:b/>
                <w:color w:val="222222"/>
                <w:sz w:val="18"/>
                <w:szCs w:val="18"/>
                <w:lang w:eastAsia="en-US"/>
              </w:rPr>
              <w:t xml:space="preserve"> S.A.</w:t>
            </w:r>
          </w:p>
        </w:tc>
      </w:tr>
      <w:tr w:rsidR="00284A4B" w:rsidRPr="00284A4B" w14:paraId="3B1D037C"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20C47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CRA</w:t>
            </w:r>
          </w:p>
        </w:tc>
      </w:tr>
      <w:tr w:rsidR="00284A4B" w:rsidRPr="00284A4B" w14:paraId="6577DDE5"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1B7D1E"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9BD64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18</w:t>
            </w:r>
          </w:p>
        </w:tc>
      </w:tr>
      <w:tr w:rsidR="00284A4B" w:rsidRPr="00284A4B" w14:paraId="60B7081A"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88894F"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R$ 170.775.000,00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0883D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170775</w:t>
            </w:r>
          </w:p>
        </w:tc>
      </w:tr>
      <w:tr w:rsidR="00284A4B" w:rsidRPr="00284A4B" w14:paraId="77D92E05"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BEB95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17/10/2022</w:t>
            </w:r>
          </w:p>
        </w:tc>
      </w:tr>
      <w:tr w:rsidR="00284A4B" w:rsidRPr="00284A4B" w14:paraId="3C9A090B"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1C779D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103% do CDI.</w:t>
            </w:r>
          </w:p>
        </w:tc>
      </w:tr>
      <w:tr w:rsidR="00284A4B" w:rsidRPr="00284A4B" w14:paraId="1A263FD3"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59BFF6"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53B9C678"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6B3414"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29CDAA68"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8FFD651"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Garantias: Não foram constituídas garantias sobre os CRA. </w:t>
            </w:r>
          </w:p>
        </w:tc>
      </w:tr>
    </w:tbl>
    <w:p w14:paraId="520F2E79"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1"/>
        <w:gridCol w:w="4796"/>
      </w:tblGrid>
      <w:tr w:rsidR="00284A4B" w:rsidRPr="00284A4B" w14:paraId="0478864F"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76B7DE" w14:textId="4650AF43"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00C73B57" w:rsidRPr="00EE1D68">
              <w:rPr>
                <w:rFonts w:ascii="Tahoma" w:hAnsi="Tahoma" w:cs="Tahoma"/>
                <w:b/>
                <w:color w:val="222222"/>
                <w:sz w:val="18"/>
                <w:szCs w:val="18"/>
                <w:lang w:eastAsia="en-US"/>
              </w:rPr>
              <w:t>VERT</w:t>
            </w:r>
            <w:r w:rsidRPr="00EE1D68">
              <w:rPr>
                <w:rFonts w:ascii="Tahoma" w:hAnsi="Tahoma" w:cs="Tahoma"/>
                <w:b/>
                <w:color w:val="222222"/>
                <w:sz w:val="18"/>
                <w:szCs w:val="18"/>
                <w:lang w:eastAsia="en-US"/>
              </w:rPr>
              <w:t xml:space="preserve"> Companhia </w:t>
            </w:r>
            <w:proofErr w:type="spellStart"/>
            <w:r w:rsidRPr="00EE1D68">
              <w:rPr>
                <w:rFonts w:ascii="Tahoma" w:hAnsi="Tahoma" w:cs="Tahoma"/>
                <w:b/>
                <w:color w:val="222222"/>
                <w:sz w:val="18"/>
                <w:szCs w:val="18"/>
                <w:lang w:eastAsia="en-US"/>
              </w:rPr>
              <w:t>Securitizadora</w:t>
            </w:r>
            <w:proofErr w:type="spellEnd"/>
            <w:r w:rsidRPr="00EE1D68">
              <w:rPr>
                <w:rFonts w:ascii="Tahoma" w:hAnsi="Tahoma" w:cs="Tahoma"/>
                <w:b/>
                <w:color w:val="222222"/>
                <w:sz w:val="18"/>
                <w:szCs w:val="18"/>
                <w:lang w:eastAsia="en-US"/>
              </w:rPr>
              <w:t xml:space="preserve"> S.A.</w:t>
            </w:r>
          </w:p>
        </w:tc>
      </w:tr>
      <w:tr w:rsidR="00284A4B" w:rsidRPr="00284A4B" w14:paraId="10AF7503"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C54331"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CRA</w:t>
            </w:r>
          </w:p>
        </w:tc>
      </w:tr>
      <w:tr w:rsidR="00284A4B" w:rsidRPr="00284A4B" w14:paraId="3B6CF1AE"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28AF2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D38A49"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20</w:t>
            </w:r>
          </w:p>
        </w:tc>
      </w:tr>
      <w:tr w:rsidR="00284A4B" w:rsidRPr="00284A4B" w14:paraId="21F3F7CC"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806DE9"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R$ 660.000.000,00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056B59"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660000</w:t>
            </w:r>
          </w:p>
        </w:tc>
      </w:tr>
      <w:tr w:rsidR="00284A4B" w:rsidRPr="00284A4B" w14:paraId="75AAE488"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76050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18/12/2023</w:t>
            </w:r>
          </w:p>
        </w:tc>
      </w:tr>
      <w:tr w:rsidR="00284A4B" w:rsidRPr="00284A4B" w14:paraId="1228EA7F"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80E283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97,5% do CDI.</w:t>
            </w:r>
          </w:p>
        </w:tc>
      </w:tr>
      <w:tr w:rsidR="00284A4B" w:rsidRPr="00284A4B" w14:paraId="398E135A"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B8C5EE"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1E695E2D"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894002"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23AFCDF8"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B4EA8D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Garantias: Fiança constituída pela Ultrapar Participações S.A. </w:t>
            </w:r>
          </w:p>
        </w:tc>
      </w:tr>
    </w:tbl>
    <w:p w14:paraId="2A7D6DB9"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1"/>
        <w:gridCol w:w="4796"/>
      </w:tblGrid>
      <w:tr w:rsidR="00284A4B" w:rsidRPr="00284A4B" w14:paraId="47131FB9"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E728C0" w14:textId="2F2238E3"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00C73B57" w:rsidRPr="00EE1D68">
              <w:rPr>
                <w:rFonts w:ascii="Tahoma" w:hAnsi="Tahoma" w:cs="Tahoma"/>
                <w:b/>
                <w:color w:val="222222"/>
                <w:sz w:val="18"/>
                <w:szCs w:val="18"/>
                <w:lang w:eastAsia="en-US"/>
              </w:rPr>
              <w:t>VERT</w:t>
            </w:r>
            <w:r w:rsidRPr="00EE1D68">
              <w:rPr>
                <w:rFonts w:ascii="Tahoma" w:hAnsi="Tahoma" w:cs="Tahoma"/>
                <w:b/>
                <w:color w:val="222222"/>
                <w:sz w:val="18"/>
                <w:szCs w:val="18"/>
                <w:lang w:eastAsia="en-US"/>
              </w:rPr>
              <w:t xml:space="preserve"> Companhia </w:t>
            </w:r>
            <w:proofErr w:type="spellStart"/>
            <w:r w:rsidRPr="00EE1D68">
              <w:rPr>
                <w:rFonts w:ascii="Tahoma" w:hAnsi="Tahoma" w:cs="Tahoma"/>
                <w:b/>
                <w:color w:val="222222"/>
                <w:sz w:val="18"/>
                <w:szCs w:val="18"/>
                <w:lang w:eastAsia="en-US"/>
              </w:rPr>
              <w:t>Securitizadora</w:t>
            </w:r>
            <w:proofErr w:type="spellEnd"/>
            <w:r w:rsidRPr="00EE1D68">
              <w:rPr>
                <w:rFonts w:ascii="Tahoma" w:hAnsi="Tahoma" w:cs="Tahoma"/>
                <w:b/>
                <w:color w:val="222222"/>
                <w:sz w:val="18"/>
                <w:szCs w:val="18"/>
                <w:lang w:eastAsia="en-US"/>
              </w:rPr>
              <w:t xml:space="preserve"> S.A.</w:t>
            </w:r>
          </w:p>
        </w:tc>
      </w:tr>
      <w:tr w:rsidR="00284A4B" w:rsidRPr="00284A4B" w14:paraId="09E0AEEB"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B4CB1B"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CRA</w:t>
            </w:r>
          </w:p>
        </w:tc>
      </w:tr>
      <w:tr w:rsidR="00284A4B" w:rsidRPr="00284A4B" w14:paraId="48DB0E9F"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A3144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4D0C3C"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22</w:t>
            </w:r>
          </w:p>
        </w:tc>
      </w:tr>
      <w:tr w:rsidR="00284A4B" w:rsidRPr="00284A4B" w14:paraId="58E2D19E"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CCC5C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R$ 324.372.000,00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CC18DE"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324372</w:t>
            </w:r>
          </w:p>
        </w:tc>
      </w:tr>
      <w:tr w:rsidR="00284A4B" w:rsidRPr="00284A4B" w14:paraId="10AB5B21"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90737E"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15/01/2025</w:t>
            </w:r>
          </w:p>
        </w:tc>
      </w:tr>
      <w:tr w:rsidR="00284A4B" w:rsidRPr="00284A4B" w14:paraId="0D1B06C4"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8D3B6DD"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CDI + 0,7% a.a. na base 252.</w:t>
            </w:r>
          </w:p>
        </w:tc>
      </w:tr>
      <w:tr w:rsidR="00284A4B" w:rsidRPr="00284A4B" w14:paraId="72EBC069"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DF55CF"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INADIMPLENTE</w:t>
            </w:r>
          </w:p>
        </w:tc>
      </w:tr>
      <w:tr w:rsidR="00284A4B" w:rsidRPr="00284A4B" w14:paraId="3E8BC841"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4170A8"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Pendência Não Pecuniária: - Diante da colocação parcial dos CRA aguardamos o aditamento a Escritura de Debêntures devidamente registrada para constar o valor final da oferta e a quantidade colocada (colocação parcial</w:t>
            </w:r>
            <w:proofErr w:type="gramStart"/>
            <w:r w:rsidRPr="00EE1D68">
              <w:rPr>
                <w:rFonts w:ascii="Tahoma" w:hAnsi="Tahoma" w:cs="Tahoma"/>
                <w:iCs/>
                <w:color w:val="222222"/>
                <w:sz w:val="18"/>
                <w:szCs w:val="18"/>
                <w:lang w:eastAsia="en-US"/>
              </w:rPr>
              <w:t>) ,</w:t>
            </w:r>
            <w:proofErr w:type="gramEnd"/>
            <w:r w:rsidRPr="00EE1D68">
              <w:rPr>
                <w:rFonts w:ascii="Tahoma" w:hAnsi="Tahoma" w:cs="Tahoma"/>
                <w:iCs/>
                <w:color w:val="222222"/>
                <w:sz w:val="18"/>
                <w:szCs w:val="18"/>
                <w:lang w:eastAsia="en-US"/>
              </w:rPr>
              <w:t xml:space="preserve"> em linha com o Ofício e com a cl. 3.7.6 do TS, para que possamos baixa na obrigação de destinação dos recursos, uma vez que o recurso efetivamente obtido na oferta já foi utilizado/finalizado/declarado com base no valor da emissão final. </w:t>
            </w:r>
          </w:p>
        </w:tc>
      </w:tr>
      <w:tr w:rsidR="00284A4B" w:rsidRPr="00284A4B" w14:paraId="52BABB99"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38E3CAF"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Garantias: Não serão constituídas garantias específicas, reais ou pessoais. </w:t>
            </w:r>
          </w:p>
        </w:tc>
      </w:tr>
    </w:tbl>
    <w:p w14:paraId="60BBB4FF"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1"/>
        <w:gridCol w:w="4796"/>
      </w:tblGrid>
      <w:tr w:rsidR="00284A4B" w:rsidRPr="00284A4B" w14:paraId="663EA7BF"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1B815E" w14:textId="78CB53BC"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00C73B57" w:rsidRPr="00EE1D68">
              <w:rPr>
                <w:rFonts w:ascii="Tahoma" w:hAnsi="Tahoma" w:cs="Tahoma"/>
                <w:b/>
                <w:color w:val="222222"/>
                <w:sz w:val="18"/>
                <w:szCs w:val="18"/>
                <w:lang w:eastAsia="en-US"/>
              </w:rPr>
              <w:t>VERT</w:t>
            </w:r>
            <w:r w:rsidRPr="00EE1D68">
              <w:rPr>
                <w:rFonts w:ascii="Tahoma" w:hAnsi="Tahoma" w:cs="Tahoma"/>
                <w:b/>
                <w:color w:val="222222"/>
                <w:sz w:val="18"/>
                <w:szCs w:val="18"/>
                <w:lang w:eastAsia="en-US"/>
              </w:rPr>
              <w:t xml:space="preserve"> Companhia </w:t>
            </w:r>
            <w:proofErr w:type="spellStart"/>
            <w:r w:rsidRPr="00EE1D68">
              <w:rPr>
                <w:rFonts w:ascii="Tahoma" w:hAnsi="Tahoma" w:cs="Tahoma"/>
                <w:b/>
                <w:color w:val="222222"/>
                <w:sz w:val="18"/>
                <w:szCs w:val="18"/>
                <w:lang w:eastAsia="en-US"/>
              </w:rPr>
              <w:t>Securitizadora</w:t>
            </w:r>
            <w:proofErr w:type="spellEnd"/>
            <w:r w:rsidRPr="00EE1D68">
              <w:rPr>
                <w:rFonts w:ascii="Tahoma" w:hAnsi="Tahoma" w:cs="Tahoma"/>
                <w:b/>
                <w:color w:val="222222"/>
                <w:sz w:val="18"/>
                <w:szCs w:val="18"/>
                <w:lang w:eastAsia="en-US"/>
              </w:rPr>
              <w:t xml:space="preserve"> S.A.</w:t>
            </w:r>
          </w:p>
        </w:tc>
      </w:tr>
      <w:tr w:rsidR="00284A4B" w:rsidRPr="00284A4B" w14:paraId="4589B4DC"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B637DC"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lastRenderedPageBreak/>
              <w:t xml:space="preserve">Ativo: </w:t>
            </w:r>
            <w:r w:rsidRPr="00EE1D68">
              <w:rPr>
                <w:rFonts w:ascii="Tahoma" w:hAnsi="Tahoma" w:cs="Tahoma"/>
                <w:b/>
                <w:color w:val="222222"/>
                <w:sz w:val="18"/>
                <w:szCs w:val="18"/>
                <w:lang w:eastAsia="en-US"/>
              </w:rPr>
              <w:t>CRA</w:t>
            </w:r>
          </w:p>
        </w:tc>
      </w:tr>
      <w:tr w:rsidR="00284A4B" w:rsidRPr="00284A4B" w14:paraId="2677A2BA"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EC2FC4"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F155DB"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21</w:t>
            </w:r>
          </w:p>
        </w:tc>
      </w:tr>
      <w:tr w:rsidR="00284A4B" w:rsidRPr="00284A4B" w14:paraId="531A0604"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AA9030"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R$ 300.000.000,00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6A5A60"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300000</w:t>
            </w:r>
          </w:p>
        </w:tc>
      </w:tr>
      <w:tr w:rsidR="00284A4B" w:rsidRPr="00284A4B" w14:paraId="5F81B98D"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65ABEF"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15/02/2024</w:t>
            </w:r>
          </w:p>
        </w:tc>
      </w:tr>
      <w:tr w:rsidR="00284A4B" w:rsidRPr="00284A4B" w14:paraId="4F5176DB"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EB84C3D"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CDI + 0,9% a.a. na base 252.</w:t>
            </w:r>
          </w:p>
        </w:tc>
      </w:tr>
      <w:tr w:rsidR="00284A4B" w:rsidRPr="00284A4B" w14:paraId="3A987827"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49A054"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523E8FA4"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464E82"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7B58063C"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5196C2E"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Garantias: Os Direitos Creditórios do Agronegócio que lastreiam os CRA contarão com fiança prestada pela JSL S.A. em favor da </w:t>
            </w:r>
            <w:proofErr w:type="spellStart"/>
            <w:r w:rsidRPr="00EE1D68">
              <w:rPr>
                <w:rFonts w:ascii="Tahoma" w:hAnsi="Tahoma" w:cs="Tahoma"/>
                <w:b/>
                <w:iCs/>
                <w:color w:val="222222"/>
                <w:sz w:val="18"/>
                <w:szCs w:val="18"/>
                <w:lang w:eastAsia="en-US"/>
              </w:rPr>
              <w:t>Securitizadora</w:t>
            </w:r>
            <w:proofErr w:type="spellEnd"/>
            <w:r w:rsidRPr="00EE1D68">
              <w:rPr>
                <w:rFonts w:ascii="Tahoma" w:hAnsi="Tahoma" w:cs="Tahoma"/>
                <w:b/>
                <w:iCs/>
                <w:color w:val="222222"/>
                <w:sz w:val="18"/>
                <w:szCs w:val="18"/>
                <w:lang w:eastAsia="en-US"/>
              </w:rPr>
              <w:t xml:space="preserve">. </w:t>
            </w:r>
          </w:p>
        </w:tc>
      </w:tr>
    </w:tbl>
    <w:p w14:paraId="7AF430B7"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0"/>
        <w:gridCol w:w="4797"/>
      </w:tblGrid>
      <w:tr w:rsidR="00284A4B" w:rsidRPr="00284A4B" w14:paraId="1B60E7CE"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FDE5AE" w14:textId="7648EA1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00C73B57" w:rsidRPr="00EE1D68">
              <w:rPr>
                <w:rFonts w:ascii="Tahoma" w:hAnsi="Tahoma" w:cs="Tahoma"/>
                <w:b/>
                <w:color w:val="222222"/>
                <w:sz w:val="18"/>
                <w:szCs w:val="18"/>
                <w:lang w:eastAsia="en-US"/>
              </w:rPr>
              <w:t>VERT</w:t>
            </w:r>
            <w:r w:rsidRPr="00EE1D68">
              <w:rPr>
                <w:rFonts w:ascii="Tahoma" w:hAnsi="Tahoma" w:cs="Tahoma"/>
                <w:b/>
                <w:color w:val="222222"/>
                <w:sz w:val="18"/>
                <w:szCs w:val="18"/>
                <w:lang w:eastAsia="en-US"/>
              </w:rPr>
              <w:t xml:space="preserve"> Companhia </w:t>
            </w:r>
            <w:proofErr w:type="spellStart"/>
            <w:r w:rsidRPr="00EE1D68">
              <w:rPr>
                <w:rFonts w:ascii="Tahoma" w:hAnsi="Tahoma" w:cs="Tahoma"/>
                <w:b/>
                <w:color w:val="222222"/>
                <w:sz w:val="18"/>
                <w:szCs w:val="18"/>
                <w:lang w:eastAsia="en-US"/>
              </w:rPr>
              <w:t>Securitizadora</w:t>
            </w:r>
            <w:proofErr w:type="spellEnd"/>
            <w:r w:rsidRPr="00EE1D68">
              <w:rPr>
                <w:rFonts w:ascii="Tahoma" w:hAnsi="Tahoma" w:cs="Tahoma"/>
                <w:b/>
                <w:color w:val="222222"/>
                <w:sz w:val="18"/>
                <w:szCs w:val="18"/>
                <w:lang w:eastAsia="en-US"/>
              </w:rPr>
              <w:t xml:space="preserve"> S.A.</w:t>
            </w:r>
          </w:p>
        </w:tc>
      </w:tr>
      <w:tr w:rsidR="00284A4B" w:rsidRPr="00284A4B" w14:paraId="55D4453D"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A9880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CRA</w:t>
            </w:r>
          </w:p>
        </w:tc>
      </w:tr>
      <w:tr w:rsidR="00284A4B" w:rsidRPr="00284A4B" w14:paraId="6F3D84AA"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712720"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F6DB0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36</w:t>
            </w:r>
          </w:p>
        </w:tc>
      </w:tr>
      <w:tr w:rsidR="00284A4B" w:rsidRPr="00284A4B" w14:paraId="7EB0BF9E"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1767E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R$ 84.000.000,00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F972A9"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84000</w:t>
            </w:r>
          </w:p>
        </w:tc>
      </w:tr>
      <w:tr w:rsidR="00284A4B" w:rsidRPr="00284A4B" w14:paraId="5E2D49DE"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B404E9"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30/06/2024</w:t>
            </w:r>
          </w:p>
        </w:tc>
      </w:tr>
      <w:tr w:rsidR="00284A4B" w:rsidRPr="00284A4B" w14:paraId="2A5D68DE"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77A0B8"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CDI + 3,2% a.a. na base 252.</w:t>
            </w:r>
          </w:p>
        </w:tc>
      </w:tr>
      <w:tr w:rsidR="00284A4B" w:rsidRPr="00284A4B" w14:paraId="243C7D8B"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8CE510"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4F5C7030"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A8F219"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0B702B82"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848C9BD"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Garantias: Não serão constituídas garantias específicas, reais ou pessoais, sobre os CRA. </w:t>
            </w:r>
          </w:p>
        </w:tc>
      </w:tr>
    </w:tbl>
    <w:p w14:paraId="6941D784"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1"/>
        <w:gridCol w:w="4796"/>
      </w:tblGrid>
      <w:tr w:rsidR="00284A4B" w:rsidRPr="00284A4B" w14:paraId="7AB122E0"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F5D320" w14:textId="285A6288"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00C73B57" w:rsidRPr="00EE1D68">
              <w:rPr>
                <w:rFonts w:ascii="Tahoma" w:hAnsi="Tahoma" w:cs="Tahoma"/>
                <w:b/>
                <w:color w:val="222222"/>
                <w:sz w:val="18"/>
                <w:szCs w:val="18"/>
                <w:lang w:eastAsia="en-US"/>
              </w:rPr>
              <w:t>VERT</w:t>
            </w:r>
            <w:r w:rsidRPr="00EE1D68">
              <w:rPr>
                <w:rFonts w:ascii="Tahoma" w:hAnsi="Tahoma" w:cs="Tahoma"/>
                <w:b/>
                <w:color w:val="222222"/>
                <w:sz w:val="18"/>
                <w:szCs w:val="18"/>
                <w:lang w:eastAsia="en-US"/>
              </w:rPr>
              <w:t xml:space="preserve"> Companhia </w:t>
            </w:r>
            <w:proofErr w:type="spellStart"/>
            <w:r w:rsidRPr="00EE1D68">
              <w:rPr>
                <w:rFonts w:ascii="Tahoma" w:hAnsi="Tahoma" w:cs="Tahoma"/>
                <w:b/>
                <w:color w:val="222222"/>
                <w:sz w:val="18"/>
                <w:szCs w:val="18"/>
                <w:lang w:eastAsia="en-US"/>
              </w:rPr>
              <w:t>Securitizadora</w:t>
            </w:r>
            <w:proofErr w:type="spellEnd"/>
            <w:r w:rsidRPr="00EE1D68">
              <w:rPr>
                <w:rFonts w:ascii="Tahoma" w:hAnsi="Tahoma" w:cs="Tahoma"/>
                <w:b/>
                <w:color w:val="222222"/>
                <w:sz w:val="18"/>
                <w:szCs w:val="18"/>
                <w:lang w:eastAsia="en-US"/>
              </w:rPr>
              <w:t xml:space="preserve"> S.A.</w:t>
            </w:r>
          </w:p>
        </w:tc>
      </w:tr>
      <w:tr w:rsidR="00284A4B" w:rsidRPr="00284A4B" w14:paraId="5D9EE010"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93EAAD"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CRA</w:t>
            </w:r>
          </w:p>
        </w:tc>
      </w:tr>
      <w:tr w:rsidR="00284A4B" w:rsidRPr="00284A4B" w14:paraId="5368D031"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06B15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CDFCD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52</w:t>
            </w:r>
          </w:p>
        </w:tc>
      </w:tr>
      <w:tr w:rsidR="00284A4B" w:rsidRPr="00284A4B" w14:paraId="2084149B"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07C1B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R$ 347.809.000,00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9F621E"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347809</w:t>
            </w:r>
          </w:p>
        </w:tc>
      </w:tr>
      <w:tr w:rsidR="00284A4B" w:rsidRPr="00284A4B" w14:paraId="47FC82B8"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1753F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16/03/2026</w:t>
            </w:r>
          </w:p>
        </w:tc>
      </w:tr>
      <w:tr w:rsidR="00284A4B" w:rsidRPr="00284A4B" w14:paraId="682018FC"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D2FA6D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+ 4,9265% a.a. na base 252.</w:t>
            </w:r>
          </w:p>
        </w:tc>
      </w:tr>
      <w:tr w:rsidR="00284A4B" w:rsidRPr="00284A4B" w14:paraId="5F29D56C"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6B730F"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4BA04ED4"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ED7B4E"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bl>
    <w:p w14:paraId="5FFCFFA5"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1"/>
        <w:gridCol w:w="4796"/>
      </w:tblGrid>
      <w:tr w:rsidR="00284A4B" w:rsidRPr="00284A4B" w14:paraId="72370C13"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E8349C" w14:textId="6A4A59EE"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00C73B57" w:rsidRPr="00EE1D68">
              <w:rPr>
                <w:rFonts w:ascii="Tahoma" w:hAnsi="Tahoma" w:cs="Tahoma"/>
                <w:b/>
                <w:color w:val="222222"/>
                <w:sz w:val="18"/>
                <w:szCs w:val="18"/>
                <w:lang w:eastAsia="en-US"/>
              </w:rPr>
              <w:t>VERT</w:t>
            </w:r>
            <w:r w:rsidRPr="00EE1D68">
              <w:rPr>
                <w:rFonts w:ascii="Tahoma" w:hAnsi="Tahoma" w:cs="Tahoma"/>
                <w:b/>
                <w:color w:val="222222"/>
                <w:sz w:val="18"/>
                <w:szCs w:val="18"/>
                <w:lang w:eastAsia="en-US"/>
              </w:rPr>
              <w:t xml:space="preserve"> Companhia </w:t>
            </w:r>
            <w:proofErr w:type="spellStart"/>
            <w:r w:rsidRPr="00EE1D68">
              <w:rPr>
                <w:rFonts w:ascii="Tahoma" w:hAnsi="Tahoma" w:cs="Tahoma"/>
                <w:b/>
                <w:color w:val="222222"/>
                <w:sz w:val="18"/>
                <w:szCs w:val="18"/>
                <w:lang w:eastAsia="en-US"/>
              </w:rPr>
              <w:t>Securitizadora</w:t>
            </w:r>
            <w:proofErr w:type="spellEnd"/>
            <w:r w:rsidRPr="00EE1D68">
              <w:rPr>
                <w:rFonts w:ascii="Tahoma" w:hAnsi="Tahoma" w:cs="Tahoma"/>
                <w:b/>
                <w:color w:val="222222"/>
                <w:sz w:val="18"/>
                <w:szCs w:val="18"/>
                <w:lang w:eastAsia="en-US"/>
              </w:rPr>
              <w:t xml:space="preserve"> S.A.</w:t>
            </w:r>
          </w:p>
        </w:tc>
      </w:tr>
      <w:tr w:rsidR="00284A4B" w:rsidRPr="00284A4B" w14:paraId="0FB577A1"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D7391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CRA</w:t>
            </w:r>
          </w:p>
        </w:tc>
      </w:tr>
      <w:tr w:rsidR="00284A4B" w:rsidRPr="00284A4B" w14:paraId="02911D4D"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BB1A4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EBF7E1"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18</w:t>
            </w:r>
          </w:p>
        </w:tc>
      </w:tr>
      <w:tr w:rsidR="00284A4B" w:rsidRPr="00284A4B" w14:paraId="53B9C18C"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1DCD0C"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R$ 221.410.000,00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4FF01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221410</w:t>
            </w:r>
          </w:p>
        </w:tc>
      </w:tr>
      <w:tr w:rsidR="00284A4B" w:rsidRPr="00284A4B" w14:paraId="5D169C7D"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42FDFD"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15/10/2024</w:t>
            </w:r>
          </w:p>
        </w:tc>
      </w:tr>
      <w:tr w:rsidR="00284A4B" w:rsidRPr="00284A4B" w14:paraId="53BC2D59"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77E4F7C"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+ 5,8069% a.a. na base 252.</w:t>
            </w:r>
          </w:p>
        </w:tc>
      </w:tr>
      <w:tr w:rsidR="00284A4B" w:rsidRPr="00284A4B" w14:paraId="19020861"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249F59"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1A94C539"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082C34"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49AEFF31"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85ED8C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Garantias: Não foram constituídas garantias sobre os CRA. </w:t>
            </w:r>
          </w:p>
        </w:tc>
      </w:tr>
    </w:tbl>
    <w:p w14:paraId="5980DDC8"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1"/>
        <w:gridCol w:w="4796"/>
      </w:tblGrid>
      <w:tr w:rsidR="00284A4B" w:rsidRPr="00284A4B" w14:paraId="20E30C4D"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C91979" w14:textId="71AF6AC0"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00C73B57" w:rsidRPr="00EE1D68">
              <w:rPr>
                <w:rFonts w:ascii="Tahoma" w:hAnsi="Tahoma" w:cs="Tahoma"/>
                <w:b/>
                <w:color w:val="222222"/>
                <w:sz w:val="18"/>
                <w:szCs w:val="18"/>
                <w:lang w:eastAsia="en-US"/>
              </w:rPr>
              <w:t>VERT</w:t>
            </w:r>
            <w:r w:rsidRPr="00EE1D68">
              <w:rPr>
                <w:rFonts w:ascii="Tahoma" w:hAnsi="Tahoma" w:cs="Tahoma"/>
                <w:b/>
                <w:color w:val="222222"/>
                <w:sz w:val="18"/>
                <w:szCs w:val="18"/>
                <w:lang w:eastAsia="en-US"/>
              </w:rPr>
              <w:t xml:space="preserve"> Companhia </w:t>
            </w:r>
            <w:proofErr w:type="spellStart"/>
            <w:r w:rsidRPr="00EE1D68">
              <w:rPr>
                <w:rFonts w:ascii="Tahoma" w:hAnsi="Tahoma" w:cs="Tahoma"/>
                <w:b/>
                <w:color w:val="222222"/>
                <w:sz w:val="18"/>
                <w:szCs w:val="18"/>
                <w:lang w:eastAsia="en-US"/>
              </w:rPr>
              <w:t>Securitizadora</w:t>
            </w:r>
            <w:proofErr w:type="spellEnd"/>
            <w:r w:rsidRPr="00EE1D68">
              <w:rPr>
                <w:rFonts w:ascii="Tahoma" w:hAnsi="Tahoma" w:cs="Tahoma"/>
                <w:b/>
                <w:color w:val="222222"/>
                <w:sz w:val="18"/>
                <w:szCs w:val="18"/>
                <w:lang w:eastAsia="en-US"/>
              </w:rPr>
              <w:t xml:space="preserve"> S.A.</w:t>
            </w:r>
          </w:p>
        </w:tc>
      </w:tr>
      <w:tr w:rsidR="00284A4B" w:rsidRPr="00284A4B" w14:paraId="7736879A"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5BBB8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CRA</w:t>
            </w:r>
          </w:p>
        </w:tc>
      </w:tr>
      <w:tr w:rsidR="00284A4B" w:rsidRPr="00284A4B" w14:paraId="4E98A37B"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FD236C"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449F1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20</w:t>
            </w:r>
          </w:p>
        </w:tc>
      </w:tr>
      <w:tr w:rsidR="00284A4B" w:rsidRPr="00284A4B" w14:paraId="469B9549"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C479E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R$ 240.000.000,00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85730E"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240000</w:t>
            </w:r>
          </w:p>
        </w:tc>
      </w:tr>
      <w:tr w:rsidR="00284A4B" w:rsidRPr="00284A4B" w14:paraId="72B03C6B"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BAEA0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lastRenderedPageBreak/>
              <w:t xml:space="preserve">Data de Vencimento: </w:t>
            </w:r>
            <w:r w:rsidRPr="00EE1D68">
              <w:rPr>
                <w:rFonts w:ascii="Tahoma" w:hAnsi="Tahoma" w:cs="Tahoma"/>
                <w:iCs/>
                <w:color w:val="222222"/>
                <w:sz w:val="18"/>
                <w:szCs w:val="18"/>
                <w:lang w:eastAsia="en-US"/>
              </w:rPr>
              <w:t>15/12/2025</w:t>
            </w:r>
          </w:p>
        </w:tc>
      </w:tr>
      <w:tr w:rsidR="00284A4B" w:rsidRPr="00284A4B" w14:paraId="302A10D3"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E0AD21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IPCA + 4,6107% a.a. na base 252.</w:t>
            </w:r>
          </w:p>
        </w:tc>
      </w:tr>
      <w:tr w:rsidR="00284A4B" w:rsidRPr="00284A4B" w14:paraId="5FDFFE9F"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D4341C"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11B9DEE9"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37FB8B"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561C831A"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2A95B3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Garantias: Fiança constituída pela Ultrapar Participações S.A. </w:t>
            </w:r>
          </w:p>
        </w:tc>
      </w:tr>
    </w:tbl>
    <w:p w14:paraId="1EDE528A"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799"/>
        <w:gridCol w:w="4798"/>
      </w:tblGrid>
      <w:tr w:rsidR="00284A4B" w:rsidRPr="00284A4B" w14:paraId="7BD082A7"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1146A8" w14:textId="03CC6DAB"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00C73B57" w:rsidRPr="00EE1D68">
              <w:rPr>
                <w:rFonts w:ascii="Tahoma" w:hAnsi="Tahoma" w:cs="Tahoma"/>
                <w:b/>
                <w:color w:val="222222"/>
                <w:sz w:val="18"/>
                <w:szCs w:val="18"/>
                <w:lang w:eastAsia="en-US"/>
              </w:rPr>
              <w:t>VERT</w:t>
            </w:r>
            <w:r w:rsidRPr="00EE1D68">
              <w:rPr>
                <w:rFonts w:ascii="Tahoma" w:hAnsi="Tahoma" w:cs="Tahoma"/>
                <w:b/>
                <w:color w:val="222222"/>
                <w:sz w:val="18"/>
                <w:szCs w:val="18"/>
                <w:lang w:eastAsia="en-US"/>
              </w:rPr>
              <w:t xml:space="preserve"> Companhia </w:t>
            </w:r>
            <w:proofErr w:type="spellStart"/>
            <w:r w:rsidRPr="00EE1D68">
              <w:rPr>
                <w:rFonts w:ascii="Tahoma" w:hAnsi="Tahoma" w:cs="Tahoma"/>
                <w:b/>
                <w:color w:val="222222"/>
                <w:sz w:val="18"/>
                <w:szCs w:val="18"/>
                <w:lang w:eastAsia="en-US"/>
              </w:rPr>
              <w:t>Securitizadora</w:t>
            </w:r>
            <w:proofErr w:type="spellEnd"/>
            <w:r w:rsidRPr="00EE1D68">
              <w:rPr>
                <w:rFonts w:ascii="Tahoma" w:hAnsi="Tahoma" w:cs="Tahoma"/>
                <w:b/>
                <w:color w:val="222222"/>
                <w:sz w:val="18"/>
                <w:szCs w:val="18"/>
                <w:lang w:eastAsia="en-US"/>
              </w:rPr>
              <w:t xml:space="preserve"> S.A.</w:t>
            </w:r>
          </w:p>
        </w:tc>
      </w:tr>
      <w:tr w:rsidR="00284A4B" w:rsidRPr="00284A4B" w14:paraId="42C60EFF"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3148E4"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CRA</w:t>
            </w:r>
          </w:p>
        </w:tc>
      </w:tr>
      <w:tr w:rsidR="00284A4B" w:rsidRPr="00284A4B" w14:paraId="31D6A2A5"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3A210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11116F"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36</w:t>
            </w:r>
          </w:p>
        </w:tc>
      </w:tr>
      <w:tr w:rsidR="00284A4B" w:rsidRPr="00284A4B" w14:paraId="4A3617C8"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2A6D2F"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R$ 9.600.000,00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AB645E"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9600</w:t>
            </w:r>
          </w:p>
        </w:tc>
      </w:tr>
      <w:tr w:rsidR="00284A4B" w:rsidRPr="00284A4B" w14:paraId="2F1CB77E"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3B1EE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30/06/2024</w:t>
            </w:r>
          </w:p>
        </w:tc>
      </w:tr>
      <w:tr w:rsidR="00284A4B" w:rsidRPr="00284A4B" w14:paraId="638188D0"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BB82C1F"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CDI + 6,5% a.a. na base 252.</w:t>
            </w:r>
          </w:p>
        </w:tc>
      </w:tr>
      <w:tr w:rsidR="00284A4B" w:rsidRPr="00284A4B" w14:paraId="3D21D805"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6A6E99"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1969999A"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691C25"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5739B045"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3365A7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Garantias: Não serão constituídas garantias específicas, reais ou pessoais, sobre os CRA. </w:t>
            </w:r>
          </w:p>
        </w:tc>
      </w:tr>
    </w:tbl>
    <w:p w14:paraId="5B2C1884"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799"/>
        <w:gridCol w:w="4798"/>
      </w:tblGrid>
      <w:tr w:rsidR="00284A4B" w:rsidRPr="00284A4B" w14:paraId="5981CF92"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B55B71" w14:textId="63F1F48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00C73B57" w:rsidRPr="00EE1D68">
              <w:rPr>
                <w:rFonts w:ascii="Tahoma" w:hAnsi="Tahoma" w:cs="Tahoma"/>
                <w:b/>
                <w:color w:val="222222"/>
                <w:sz w:val="18"/>
                <w:szCs w:val="18"/>
                <w:lang w:eastAsia="en-US"/>
              </w:rPr>
              <w:t>VERT</w:t>
            </w:r>
            <w:r w:rsidRPr="00EE1D68">
              <w:rPr>
                <w:rFonts w:ascii="Tahoma" w:hAnsi="Tahoma" w:cs="Tahoma"/>
                <w:b/>
                <w:color w:val="222222"/>
                <w:sz w:val="18"/>
                <w:szCs w:val="18"/>
                <w:lang w:eastAsia="en-US"/>
              </w:rPr>
              <w:t xml:space="preserve"> Companhia </w:t>
            </w:r>
            <w:proofErr w:type="spellStart"/>
            <w:r w:rsidRPr="00EE1D68">
              <w:rPr>
                <w:rFonts w:ascii="Tahoma" w:hAnsi="Tahoma" w:cs="Tahoma"/>
                <w:b/>
                <w:color w:val="222222"/>
                <w:sz w:val="18"/>
                <w:szCs w:val="18"/>
                <w:lang w:eastAsia="en-US"/>
              </w:rPr>
              <w:t>Securitizadora</w:t>
            </w:r>
            <w:proofErr w:type="spellEnd"/>
            <w:r w:rsidRPr="00EE1D68">
              <w:rPr>
                <w:rFonts w:ascii="Tahoma" w:hAnsi="Tahoma" w:cs="Tahoma"/>
                <w:b/>
                <w:color w:val="222222"/>
                <w:sz w:val="18"/>
                <w:szCs w:val="18"/>
                <w:lang w:eastAsia="en-US"/>
              </w:rPr>
              <w:t xml:space="preserve"> S.A.</w:t>
            </w:r>
          </w:p>
        </w:tc>
      </w:tr>
      <w:tr w:rsidR="00284A4B" w:rsidRPr="00284A4B" w14:paraId="2FBE7907"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0505D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CRA</w:t>
            </w:r>
          </w:p>
        </w:tc>
      </w:tr>
      <w:tr w:rsidR="00284A4B" w:rsidRPr="00284A4B" w14:paraId="51BD4078"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35CC8C"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F4E9E1"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36</w:t>
            </w:r>
          </w:p>
        </w:tc>
      </w:tr>
      <w:tr w:rsidR="00284A4B" w:rsidRPr="00284A4B" w14:paraId="60D84741"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5F0C5D"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R$ 1.200.000,00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6A44A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1200</w:t>
            </w:r>
          </w:p>
        </w:tc>
      </w:tr>
      <w:tr w:rsidR="00284A4B" w:rsidRPr="00284A4B" w14:paraId="7EEEABAB"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32763B"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30/06/2024</w:t>
            </w:r>
          </w:p>
        </w:tc>
      </w:tr>
      <w:tr w:rsidR="00284A4B" w:rsidRPr="00284A4B" w14:paraId="24627D79"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53CB11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100% do CDI.</w:t>
            </w:r>
          </w:p>
        </w:tc>
      </w:tr>
      <w:tr w:rsidR="00284A4B" w:rsidRPr="00284A4B" w14:paraId="16E1B397"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7454AF"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5B4217DC"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B35EA0"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643AF4EC"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19A36F4"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Garantias: Não serão constituídas garantias específicas, reais ou pessoais, sobre os CRA. </w:t>
            </w:r>
          </w:p>
        </w:tc>
      </w:tr>
    </w:tbl>
    <w:p w14:paraId="44D2EA1C"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799"/>
        <w:gridCol w:w="4798"/>
      </w:tblGrid>
      <w:tr w:rsidR="00284A4B" w:rsidRPr="00284A4B" w14:paraId="4E87B914"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6C0EFC" w14:textId="0797AD23"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00C73B57" w:rsidRPr="00EE1D68">
              <w:rPr>
                <w:rFonts w:ascii="Tahoma" w:hAnsi="Tahoma" w:cs="Tahoma"/>
                <w:b/>
                <w:color w:val="222222"/>
                <w:sz w:val="18"/>
                <w:szCs w:val="18"/>
                <w:lang w:eastAsia="en-US"/>
              </w:rPr>
              <w:t>VERT</w:t>
            </w:r>
            <w:r w:rsidRPr="00EE1D68">
              <w:rPr>
                <w:rFonts w:ascii="Tahoma" w:hAnsi="Tahoma" w:cs="Tahoma"/>
                <w:b/>
                <w:color w:val="222222"/>
                <w:sz w:val="18"/>
                <w:szCs w:val="18"/>
                <w:lang w:eastAsia="en-US"/>
              </w:rPr>
              <w:t xml:space="preserve"> Companhia </w:t>
            </w:r>
            <w:proofErr w:type="spellStart"/>
            <w:r w:rsidRPr="00EE1D68">
              <w:rPr>
                <w:rFonts w:ascii="Tahoma" w:hAnsi="Tahoma" w:cs="Tahoma"/>
                <w:b/>
                <w:color w:val="222222"/>
                <w:sz w:val="18"/>
                <w:szCs w:val="18"/>
                <w:lang w:eastAsia="en-US"/>
              </w:rPr>
              <w:t>Securitizadora</w:t>
            </w:r>
            <w:proofErr w:type="spellEnd"/>
            <w:r w:rsidRPr="00EE1D68">
              <w:rPr>
                <w:rFonts w:ascii="Tahoma" w:hAnsi="Tahoma" w:cs="Tahoma"/>
                <w:b/>
                <w:color w:val="222222"/>
                <w:sz w:val="18"/>
                <w:szCs w:val="18"/>
                <w:lang w:eastAsia="en-US"/>
              </w:rPr>
              <w:t xml:space="preserve"> S.A.</w:t>
            </w:r>
          </w:p>
        </w:tc>
      </w:tr>
      <w:tr w:rsidR="00284A4B" w:rsidRPr="00284A4B" w14:paraId="3094EC4C"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D424CF"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CRA</w:t>
            </w:r>
          </w:p>
        </w:tc>
      </w:tr>
      <w:tr w:rsidR="00284A4B" w:rsidRPr="00284A4B" w14:paraId="475F988C"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39E3F1"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EA8791"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36</w:t>
            </w:r>
          </w:p>
        </w:tc>
      </w:tr>
      <w:tr w:rsidR="00284A4B" w:rsidRPr="00284A4B" w14:paraId="66BD5652"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6C08A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R$ 1.200.000,00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94C7B0"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1200</w:t>
            </w:r>
          </w:p>
        </w:tc>
      </w:tr>
      <w:tr w:rsidR="00284A4B" w:rsidRPr="00284A4B" w14:paraId="4C994F5F"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A56827"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30/06/2024</w:t>
            </w:r>
          </w:p>
        </w:tc>
      </w:tr>
      <w:tr w:rsidR="00284A4B" w:rsidRPr="00284A4B" w14:paraId="406576A8"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086D9FC"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100% do CDI.</w:t>
            </w:r>
          </w:p>
        </w:tc>
      </w:tr>
      <w:tr w:rsidR="00284A4B" w:rsidRPr="00284A4B" w14:paraId="1F790760"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85EA45"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43DC7A8E"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1CAB18"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1BB9782F"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C56745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Garantias: Não serão constituídas garantias específicas, reais ou pessoais, sobre os CRA. </w:t>
            </w:r>
          </w:p>
        </w:tc>
      </w:tr>
    </w:tbl>
    <w:p w14:paraId="3544696F" w14:textId="77777777" w:rsidR="00284A4B" w:rsidRPr="00EE1D68" w:rsidRDefault="00284A4B" w:rsidP="00284A4B">
      <w:pPr>
        <w:rPr>
          <w:rFonts w:ascii="Tahoma" w:hAnsi="Tahoma" w:cs="Tahoma"/>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4800"/>
        <w:gridCol w:w="4797"/>
      </w:tblGrid>
      <w:tr w:rsidR="00284A4B" w:rsidRPr="00284A4B" w14:paraId="7DE5D706"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8D904F" w14:textId="1D85F1C9"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Emissora: </w:t>
            </w:r>
            <w:r w:rsidR="00C73B57" w:rsidRPr="00EE1D68">
              <w:rPr>
                <w:rFonts w:ascii="Tahoma" w:hAnsi="Tahoma" w:cs="Tahoma"/>
                <w:b/>
                <w:color w:val="222222"/>
                <w:sz w:val="18"/>
                <w:szCs w:val="18"/>
                <w:lang w:eastAsia="en-US"/>
              </w:rPr>
              <w:t>VERT</w:t>
            </w:r>
            <w:r w:rsidRPr="00EE1D68">
              <w:rPr>
                <w:rFonts w:ascii="Tahoma" w:hAnsi="Tahoma" w:cs="Tahoma"/>
                <w:b/>
                <w:color w:val="222222"/>
                <w:sz w:val="18"/>
                <w:szCs w:val="18"/>
                <w:lang w:eastAsia="en-US"/>
              </w:rPr>
              <w:t xml:space="preserve"> Companhia </w:t>
            </w:r>
            <w:proofErr w:type="spellStart"/>
            <w:r w:rsidRPr="00EE1D68">
              <w:rPr>
                <w:rFonts w:ascii="Tahoma" w:hAnsi="Tahoma" w:cs="Tahoma"/>
                <w:b/>
                <w:color w:val="222222"/>
                <w:sz w:val="18"/>
                <w:szCs w:val="18"/>
                <w:lang w:eastAsia="en-US"/>
              </w:rPr>
              <w:t>Securitizadora</w:t>
            </w:r>
            <w:proofErr w:type="spellEnd"/>
            <w:r w:rsidRPr="00EE1D68">
              <w:rPr>
                <w:rFonts w:ascii="Tahoma" w:hAnsi="Tahoma" w:cs="Tahoma"/>
                <w:b/>
                <w:color w:val="222222"/>
                <w:sz w:val="18"/>
                <w:szCs w:val="18"/>
                <w:lang w:eastAsia="en-US"/>
              </w:rPr>
              <w:t xml:space="preserve"> S.A.</w:t>
            </w:r>
          </w:p>
        </w:tc>
      </w:tr>
      <w:tr w:rsidR="00284A4B" w:rsidRPr="00284A4B" w14:paraId="7265B3CC" w14:textId="77777777" w:rsidTr="0009036F">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770773"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Ativo: </w:t>
            </w:r>
            <w:r w:rsidRPr="00EE1D68">
              <w:rPr>
                <w:rFonts w:ascii="Tahoma" w:hAnsi="Tahoma" w:cs="Tahoma"/>
                <w:b/>
                <w:color w:val="222222"/>
                <w:sz w:val="18"/>
                <w:szCs w:val="18"/>
                <w:lang w:eastAsia="en-US"/>
              </w:rPr>
              <w:t>CRA</w:t>
            </w:r>
          </w:p>
        </w:tc>
      </w:tr>
      <w:tr w:rsidR="00284A4B" w:rsidRPr="00284A4B" w14:paraId="7C784C5A"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AF7E0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Série: </w:t>
            </w:r>
            <w:r w:rsidRPr="00EE1D68">
              <w:rPr>
                <w:rFonts w:ascii="Tahoma" w:hAnsi="Tahoma" w:cs="Tahoma"/>
                <w:iCs/>
                <w:color w:val="222222"/>
                <w:sz w:val="18"/>
                <w:szCs w:val="18"/>
                <w:lang w:eastAsia="en-US"/>
              </w:rPr>
              <w:t>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8312E2"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Emissão: </w:t>
            </w:r>
            <w:r w:rsidRPr="00EE1D68">
              <w:rPr>
                <w:rFonts w:ascii="Tahoma" w:hAnsi="Tahoma" w:cs="Tahoma"/>
                <w:iCs/>
                <w:color w:val="222222"/>
                <w:sz w:val="18"/>
                <w:szCs w:val="18"/>
                <w:lang w:eastAsia="en-US"/>
              </w:rPr>
              <w:t>36</w:t>
            </w:r>
          </w:p>
        </w:tc>
      </w:tr>
      <w:tr w:rsidR="00284A4B" w:rsidRPr="00284A4B" w14:paraId="2820395D" w14:textId="77777777" w:rsidTr="0009036F">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161A3F"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Volume na Data de Emissão: </w:t>
            </w:r>
            <w:r w:rsidRPr="00EE1D68">
              <w:rPr>
                <w:rFonts w:ascii="Tahoma" w:hAnsi="Tahoma" w:cs="Tahoma"/>
                <w:iCs/>
                <w:color w:val="222222"/>
                <w:sz w:val="18"/>
                <w:szCs w:val="18"/>
                <w:lang w:eastAsia="en-US"/>
              </w:rPr>
              <w:t>R$ 24.000.000,00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F9BEFA"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Quantidade de ativos: </w:t>
            </w:r>
            <w:r w:rsidRPr="00EE1D68">
              <w:rPr>
                <w:rFonts w:ascii="Tahoma" w:hAnsi="Tahoma" w:cs="Tahoma"/>
                <w:iCs/>
                <w:color w:val="222222"/>
                <w:sz w:val="18"/>
                <w:szCs w:val="18"/>
                <w:lang w:eastAsia="en-US"/>
              </w:rPr>
              <w:t>24000</w:t>
            </w:r>
          </w:p>
        </w:tc>
      </w:tr>
      <w:tr w:rsidR="00284A4B" w:rsidRPr="00284A4B" w14:paraId="3EBEA151"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4575A1"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Data de Vencimento: </w:t>
            </w:r>
            <w:r w:rsidRPr="00EE1D68">
              <w:rPr>
                <w:rFonts w:ascii="Tahoma" w:hAnsi="Tahoma" w:cs="Tahoma"/>
                <w:iCs/>
                <w:color w:val="222222"/>
                <w:sz w:val="18"/>
                <w:szCs w:val="18"/>
                <w:lang w:eastAsia="en-US"/>
              </w:rPr>
              <w:t>30/06/2024</w:t>
            </w:r>
          </w:p>
        </w:tc>
      </w:tr>
      <w:tr w:rsidR="00284A4B" w:rsidRPr="00284A4B" w14:paraId="4795DC22" w14:textId="77777777" w:rsidTr="0009036F">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23F75C5"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Taxa de Juros: 100% do CDI.</w:t>
            </w:r>
          </w:p>
        </w:tc>
      </w:tr>
      <w:tr w:rsidR="00284A4B" w:rsidRPr="00284A4B" w14:paraId="1918F2C4"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2AEED3"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t xml:space="preserve">Status: </w:t>
            </w:r>
            <w:r w:rsidRPr="00EE1D68">
              <w:rPr>
                <w:rFonts w:ascii="Tahoma" w:hAnsi="Tahoma" w:cs="Tahoma"/>
                <w:iCs/>
                <w:color w:val="222222"/>
                <w:sz w:val="18"/>
                <w:szCs w:val="18"/>
                <w:lang w:eastAsia="en-US"/>
              </w:rPr>
              <w:t>ATIVO</w:t>
            </w:r>
          </w:p>
        </w:tc>
      </w:tr>
      <w:tr w:rsidR="00284A4B" w:rsidRPr="00284A4B" w14:paraId="662A6792" w14:textId="77777777" w:rsidTr="0009036F">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260212" w14:textId="77777777" w:rsidR="00284A4B" w:rsidRPr="00EE1D68" w:rsidRDefault="00284A4B" w:rsidP="0009036F">
            <w:pPr>
              <w:spacing w:line="276" w:lineRule="auto"/>
              <w:rPr>
                <w:rFonts w:ascii="Tahoma" w:hAnsi="Tahoma" w:cs="Tahoma"/>
                <w:b/>
                <w:iCs/>
                <w:color w:val="222222"/>
                <w:sz w:val="18"/>
                <w:szCs w:val="18"/>
                <w:lang w:eastAsia="en-US"/>
              </w:rPr>
            </w:pPr>
            <w:r w:rsidRPr="00EE1D68">
              <w:rPr>
                <w:rFonts w:ascii="Tahoma" w:hAnsi="Tahoma" w:cs="Tahoma"/>
                <w:b/>
                <w:sz w:val="18"/>
                <w:szCs w:val="18"/>
                <w:lang w:eastAsia="en-US"/>
              </w:rPr>
              <w:lastRenderedPageBreak/>
              <w:t xml:space="preserve">Inadimplementos no período: </w:t>
            </w:r>
            <w:r w:rsidRPr="00EE1D68">
              <w:rPr>
                <w:rFonts w:ascii="Tahoma" w:hAnsi="Tahoma" w:cs="Tahoma"/>
                <w:iCs/>
                <w:color w:val="222222"/>
                <w:sz w:val="18"/>
                <w:szCs w:val="18"/>
                <w:lang w:eastAsia="en-US"/>
              </w:rPr>
              <w:t>Não ocorreram inadimplementos no período.</w:t>
            </w:r>
          </w:p>
        </w:tc>
      </w:tr>
      <w:tr w:rsidR="00284A4B" w:rsidRPr="00284A4B" w14:paraId="7E396956" w14:textId="77777777" w:rsidTr="0009036F">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3D42FC6" w14:textId="77777777" w:rsidR="00284A4B" w:rsidRPr="00EE1D68" w:rsidRDefault="00284A4B" w:rsidP="0009036F">
            <w:pPr>
              <w:spacing w:line="276" w:lineRule="auto"/>
              <w:rPr>
                <w:rFonts w:ascii="Tahoma" w:hAnsi="Tahoma" w:cs="Tahoma"/>
                <w:b/>
                <w:color w:val="222222"/>
                <w:sz w:val="18"/>
                <w:szCs w:val="18"/>
                <w:lang w:eastAsia="en-US"/>
              </w:rPr>
            </w:pPr>
            <w:r w:rsidRPr="00EE1D68">
              <w:rPr>
                <w:rFonts w:ascii="Tahoma" w:hAnsi="Tahoma" w:cs="Tahoma"/>
                <w:b/>
                <w:iCs/>
                <w:color w:val="222222"/>
                <w:sz w:val="18"/>
                <w:szCs w:val="18"/>
                <w:lang w:eastAsia="en-US"/>
              </w:rPr>
              <w:t xml:space="preserve">Garantias: Não serão constituídas garantias específicas, reais ou pessoais, sobre os CRA. </w:t>
            </w:r>
          </w:p>
        </w:tc>
      </w:tr>
    </w:tbl>
    <w:p w14:paraId="7B8B0119" w14:textId="77777777" w:rsidR="00284A4B" w:rsidRPr="00EE1D68" w:rsidRDefault="00284A4B" w:rsidP="00284A4B">
      <w:pPr>
        <w:rPr>
          <w:rFonts w:ascii="Tahoma" w:hAnsi="Tahoma" w:cs="Tahoma"/>
          <w:sz w:val="18"/>
          <w:szCs w:val="18"/>
        </w:rPr>
      </w:pPr>
    </w:p>
    <w:p w14:paraId="5D96EA26" w14:textId="77777777" w:rsidR="00CA763D" w:rsidRPr="00583287" w:rsidRDefault="008C7533" w:rsidP="00E57F75">
      <w:pPr>
        <w:autoSpaceDE/>
        <w:autoSpaceDN/>
        <w:adjustRightInd/>
        <w:spacing w:line="320" w:lineRule="atLeast"/>
        <w:jc w:val="left"/>
        <w:rPr>
          <w:rFonts w:ascii="Tahoma" w:hAnsi="Tahoma" w:cs="Tahoma"/>
          <w:bCs/>
          <w:sz w:val="22"/>
          <w:szCs w:val="22"/>
        </w:rPr>
      </w:pPr>
      <w:r w:rsidRPr="00284A4B">
        <w:rPr>
          <w:rFonts w:ascii="Tahoma" w:hAnsi="Tahoma" w:cs="Tahoma"/>
          <w:bCs/>
          <w:sz w:val="22"/>
          <w:szCs w:val="22"/>
        </w:rPr>
        <w:br w:type="page"/>
      </w:r>
    </w:p>
    <w:p w14:paraId="01A1942B" w14:textId="2CE20BC9" w:rsidR="00CA763D" w:rsidRPr="00583287" w:rsidRDefault="00CA763D" w:rsidP="00E57F75">
      <w:pPr>
        <w:autoSpaceDE/>
        <w:autoSpaceDN/>
        <w:adjustRightInd/>
        <w:spacing w:line="320" w:lineRule="atLeast"/>
        <w:ind w:right="-22"/>
        <w:rPr>
          <w:rFonts w:ascii="Tahoma" w:hAnsi="Tahoma" w:cs="Tahoma"/>
          <w:bCs/>
          <w:sz w:val="22"/>
          <w:szCs w:val="22"/>
        </w:rPr>
        <w:sectPr w:rsidR="00CA763D" w:rsidRPr="00583287" w:rsidSect="00EE1D68">
          <w:headerReference w:type="even" r:id="rId31"/>
          <w:footerReference w:type="even" r:id="rId32"/>
          <w:headerReference w:type="first" r:id="rId33"/>
          <w:footerReference w:type="first" r:id="rId34"/>
          <w:pgSz w:w="12240" w:h="15840" w:code="1"/>
          <w:pgMar w:top="2127" w:right="1183" w:bottom="1701" w:left="1440" w:header="1134" w:footer="227" w:gutter="0"/>
          <w:paperSrc w:first="7" w:other="7"/>
          <w:cols w:space="720"/>
          <w:noEndnote/>
          <w:docGrid w:linePitch="354"/>
        </w:sectPr>
      </w:pPr>
    </w:p>
    <w:p w14:paraId="284CA6ED" w14:textId="3887C1AD" w:rsidR="00CA763D" w:rsidRPr="00583287" w:rsidRDefault="008C7533" w:rsidP="00E57F75">
      <w:pPr>
        <w:pStyle w:val="Lista2"/>
        <w:spacing w:line="320" w:lineRule="atLeast"/>
        <w:ind w:left="0" w:right="-22" w:firstLine="0"/>
        <w:jc w:val="center"/>
        <w:rPr>
          <w:rFonts w:ascii="Tahoma" w:hAnsi="Tahoma" w:cs="Tahoma"/>
          <w:b/>
          <w:iCs/>
          <w:sz w:val="22"/>
          <w:szCs w:val="22"/>
        </w:rPr>
      </w:pPr>
      <w:r w:rsidRPr="00583287">
        <w:rPr>
          <w:rFonts w:ascii="Tahoma" w:hAnsi="Tahoma" w:cs="Tahoma"/>
          <w:b/>
          <w:sz w:val="22"/>
          <w:szCs w:val="22"/>
        </w:rPr>
        <w:lastRenderedPageBreak/>
        <w:t xml:space="preserve">ANEXO </w:t>
      </w:r>
      <w:r w:rsidR="002C45C8" w:rsidRPr="00D4459F">
        <w:rPr>
          <w:rFonts w:ascii="Tahoma" w:hAnsi="Tahoma" w:cs="Tahoma"/>
          <w:b/>
          <w:sz w:val="22"/>
          <w:szCs w:val="22"/>
        </w:rPr>
        <w:t>I</w:t>
      </w:r>
      <w:r w:rsidR="002C45C8">
        <w:rPr>
          <w:rFonts w:ascii="Tahoma" w:hAnsi="Tahoma" w:cs="Tahoma"/>
          <w:b/>
          <w:sz w:val="22"/>
          <w:szCs w:val="22"/>
        </w:rPr>
        <w:t>II</w:t>
      </w:r>
      <w:r w:rsidR="002C45C8" w:rsidRPr="00811A49">
        <w:rPr>
          <w:rFonts w:ascii="Tahoma" w:hAnsi="Tahoma" w:cs="Tahoma"/>
          <w:b/>
          <w:sz w:val="22"/>
          <w:szCs w:val="22"/>
        </w:rPr>
        <w:t xml:space="preserve"> </w:t>
      </w:r>
      <w:r w:rsidRPr="00B23FFD">
        <w:rPr>
          <w:rFonts w:ascii="Tahoma" w:eastAsia="MS Mincho" w:hAnsi="Tahoma" w:cs="Tahoma"/>
          <w:b/>
          <w:smallCaps/>
          <w:sz w:val="22"/>
          <w:szCs w:val="22"/>
          <w:lang w:eastAsia="pt-BR"/>
        </w:rPr>
        <w:t xml:space="preserve">AO </w:t>
      </w:r>
      <w:r w:rsidR="001B1C29" w:rsidRPr="00F33DB7">
        <w:rPr>
          <w:rFonts w:ascii="Tahoma" w:hAnsi="Tahoma"/>
          <w:b/>
          <w:sz w:val="22"/>
        </w:rPr>
        <w:t xml:space="preserve">INSTRUMENTO PARTICULAR DE ESCRITURA DA 1ª (PRIMEIRA) EMISSÃO DE DEBÊNTURES SIMPLES, NÃO CONVERSÍVEIS EM AÇÕES, DA ESPÉCIE COM GARANTIA REAL, EM 2 (DUAS) SÉRIES, PARA DISTRIBUIÇÃO PÚBLICA COM ESFORÇOS RESTRITOS </w:t>
      </w:r>
      <w:r w:rsidR="001B1C29" w:rsidRPr="00785233">
        <w:rPr>
          <w:rFonts w:ascii="Tahoma" w:hAnsi="Tahoma" w:cs="Tahoma"/>
          <w:b/>
          <w:sz w:val="22"/>
          <w:szCs w:val="22"/>
        </w:rPr>
        <w:t xml:space="preserve">PARA AS </w:t>
      </w:r>
      <w:proofErr w:type="gramStart"/>
      <w:r w:rsidR="001B1C29" w:rsidRPr="00785233">
        <w:rPr>
          <w:rFonts w:ascii="Tahoma" w:hAnsi="Tahoma" w:cs="Tahoma"/>
          <w:b/>
          <w:sz w:val="22"/>
          <w:szCs w:val="22"/>
        </w:rPr>
        <w:t>DEBÊNTURES  DA</w:t>
      </w:r>
      <w:proofErr w:type="gramEnd"/>
      <w:r w:rsidR="001B1C29" w:rsidRPr="00785233">
        <w:rPr>
          <w:rFonts w:ascii="Tahoma" w:hAnsi="Tahoma" w:cs="Tahoma"/>
          <w:b/>
          <w:sz w:val="22"/>
          <w:szCs w:val="22"/>
        </w:rPr>
        <w:t xml:space="preserve"> 1ª (PRIMEIRA) SÉRIE E COLOCAÇÃO</w:t>
      </w:r>
      <w:r w:rsidR="001B1C29" w:rsidRPr="00583287">
        <w:rPr>
          <w:rFonts w:ascii="Tahoma" w:hAnsi="Tahoma" w:cs="Tahoma"/>
          <w:b/>
          <w:sz w:val="22"/>
          <w:szCs w:val="22"/>
        </w:rPr>
        <w:t xml:space="preserve"> </w:t>
      </w:r>
      <w:r w:rsidR="001B1C29" w:rsidRPr="00F33DB7">
        <w:rPr>
          <w:rFonts w:ascii="Tahoma" w:hAnsi="Tahoma"/>
          <w:b/>
          <w:sz w:val="22"/>
        </w:rPr>
        <w:t>PRIVADA</w:t>
      </w:r>
      <w:r w:rsidR="001B1C29" w:rsidRPr="00583287">
        <w:rPr>
          <w:rFonts w:ascii="Tahoma" w:hAnsi="Tahoma" w:cs="Tahoma"/>
          <w:b/>
          <w:sz w:val="22"/>
          <w:szCs w:val="22"/>
        </w:rPr>
        <w:t xml:space="preserve"> PARA AS DEBÊNTURES  DA 2ª (SEGUNDA) SÉRIE</w:t>
      </w:r>
      <w:r w:rsidR="001B1C29" w:rsidRPr="00F33DB7">
        <w:rPr>
          <w:rFonts w:ascii="Tahoma" w:hAnsi="Tahoma"/>
          <w:b/>
          <w:sz w:val="22"/>
        </w:rPr>
        <w:t>, DA VERT</w:t>
      </w:r>
      <w:r w:rsidR="00AC4AA2">
        <w:rPr>
          <w:rFonts w:ascii="Tahoma" w:hAnsi="Tahoma"/>
          <w:b/>
          <w:sz w:val="22"/>
        </w:rPr>
        <w:t xml:space="preserve"> CREDIARE</w:t>
      </w:r>
      <w:r w:rsidR="001B1C29" w:rsidRPr="00F33DB7">
        <w:rPr>
          <w:rFonts w:ascii="Tahoma" w:hAnsi="Tahoma"/>
          <w:b/>
          <w:sz w:val="22"/>
        </w:rPr>
        <w:t xml:space="preserve"> COMPANHIA SECURITIZADORA DE CRÉDITOS FINANCEIROS</w:t>
      </w:r>
    </w:p>
    <w:p w14:paraId="1FAC8760" w14:textId="77777777" w:rsidR="00CA763D" w:rsidRPr="00583287" w:rsidRDefault="00CA763D" w:rsidP="00E57F75">
      <w:pPr>
        <w:pStyle w:val="Lista2"/>
        <w:spacing w:line="320" w:lineRule="atLeast"/>
        <w:ind w:left="0" w:right="-22" w:firstLine="0"/>
        <w:jc w:val="center"/>
        <w:rPr>
          <w:rFonts w:ascii="Tahoma" w:hAnsi="Tahoma" w:cs="Tahoma"/>
          <w:b/>
          <w:iCs/>
          <w:sz w:val="22"/>
          <w:szCs w:val="22"/>
        </w:rPr>
      </w:pPr>
    </w:p>
    <w:p w14:paraId="38D226F9" w14:textId="77777777" w:rsidR="00CA763D" w:rsidRPr="00583287" w:rsidRDefault="008C7533" w:rsidP="00E57F75">
      <w:pPr>
        <w:pStyle w:val="Lista2"/>
        <w:spacing w:line="320" w:lineRule="atLeast"/>
        <w:ind w:left="0" w:right="-22" w:firstLine="0"/>
        <w:jc w:val="center"/>
        <w:rPr>
          <w:rFonts w:ascii="Tahoma" w:hAnsi="Tahoma" w:cs="Tahoma"/>
          <w:b/>
          <w:iCs/>
          <w:sz w:val="22"/>
          <w:szCs w:val="22"/>
        </w:rPr>
      </w:pPr>
      <w:r w:rsidRPr="00583287">
        <w:rPr>
          <w:rFonts w:ascii="Tahoma" w:hAnsi="Tahoma" w:cs="Tahoma"/>
          <w:b/>
          <w:iCs/>
          <w:sz w:val="22"/>
          <w:szCs w:val="22"/>
        </w:rPr>
        <w:t>CÓDIGOS INSS VEDADOS</w:t>
      </w:r>
    </w:p>
    <w:p w14:paraId="712DE1AA" w14:textId="77777777" w:rsidR="00F75E66" w:rsidRPr="00583287" w:rsidRDefault="00F75E66" w:rsidP="00CC7512">
      <w:pPr>
        <w:spacing w:line="320" w:lineRule="exact"/>
        <w:rPr>
          <w:rFonts w:ascii="Trebuchet MS" w:hAnsi="Trebuchet MS"/>
        </w:rPr>
      </w:pPr>
    </w:p>
    <w:tbl>
      <w:tblPr>
        <w:tblW w:w="9072" w:type="dxa"/>
        <w:tblCellMar>
          <w:left w:w="70" w:type="dxa"/>
          <w:right w:w="70" w:type="dxa"/>
        </w:tblCellMar>
        <w:tblLook w:val="04A0" w:firstRow="1" w:lastRow="0" w:firstColumn="1" w:lastColumn="0" w:noHBand="0" w:noVBand="1"/>
      </w:tblPr>
      <w:tblGrid>
        <w:gridCol w:w="567"/>
        <w:gridCol w:w="8505"/>
      </w:tblGrid>
      <w:tr w:rsidR="004257BB" w14:paraId="48ABD7D9" w14:textId="77777777" w:rsidTr="00BE4146">
        <w:trPr>
          <w:trHeight w:val="330"/>
        </w:trPr>
        <w:tc>
          <w:tcPr>
            <w:tcW w:w="567" w:type="dxa"/>
            <w:tcBorders>
              <w:top w:val="single" w:sz="8" w:space="0" w:color="FFFFFF"/>
              <w:left w:val="nil"/>
              <w:bottom w:val="single" w:sz="8" w:space="0" w:color="FFFFFF"/>
              <w:right w:val="single" w:sz="8" w:space="0" w:color="FFFFFF"/>
            </w:tcBorders>
            <w:shd w:val="clear" w:color="auto" w:fill="B8CCE4"/>
            <w:noWrap/>
            <w:vAlign w:val="center"/>
            <w:hideMark/>
          </w:tcPr>
          <w:p w14:paraId="08373457"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9</w:t>
            </w:r>
          </w:p>
        </w:tc>
        <w:tc>
          <w:tcPr>
            <w:tcW w:w="8505" w:type="dxa"/>
            <w:tcBorders>
              <w:top w:val="single" w:sz="8" w:space="0" w:color="FFFFFF"/>
              <w:left w:val="nil"/>
              <w:bottom w:val="single" w:sz="8" w:space="0" w:color="FFFFFF"/>
              <w:right w:val="single" w:sz="8" w:space="0" w:color="FFFFFF"/>
            </w:tcBorders>
            <w:shd w:val="clear" w:color="auto" w:fill="B8CCE4"/>
            <w:noWrap/>
            <w:vAlign w:val="center"/>
            <w:hideMark/>
          </w:tcPr>
          <w:p w14:paraId="48DFB191"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Complemento por acidente de trabalho para trabalhador rural</w:t>
            </w:r>
          </w:p>
        </w:tc>
      </w:tr>
      <w:tr w:rsidR="004257BB" w14:paraId="700F5905"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03848750"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10</w:t>
            </w:r>
          </w:p>
        </w:tc>
        <w:tc>
          <w:tcPr>
            <w:tcW w:w="8505" w:type="dxa"/>
            <w:tcBorders>
              <w:top w:val="nil"/>
              <w:left w:val="nil"/>
              <w:bottom w:val="single" w:sz="8" w:space="0" w:color="FFFFFF"/>
              <w:right w:val="single" w:sz="8" w:space="0" w:color="FFFFFF"/>
            </w:tcBorders>
            <w:shd w:val="clear" w:color="auto" w:fill="DCE6F1"/>
            <w:noWrap/>
            <w:vAlign w:val="center"/>
            <w:hideMark/>
          </w:tcPr>
          <w:p w14:paraId="0E47B59F"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Auxílio-doença por acidente do trabalho do trabalhador rural (*)</w:t>
            </w:r>
          </w:p>
        </w:tc>
      </w:tr>
      <w:tr w:rsidR="004257BB" w14:paraId="3FFC39F4"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17D700DE"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11</w:t>
            </w:r>
          </w:p>
        </w:tc>
        <w:tc>
          <w:tcPr>
            <w:tcW w:w="8505" w:type="dxa"/>
            <w:tcBorders>
              <w:top w:val="nil"/>
              <w:left w:val="nil"/>
              <w:bottom w:val="single" w:sz="8" w:space="0" w:color="FFFFFF"/>
              <w:right w:val="single" w:sz="8" w:space="0" w:color="FFFFFF"/>
            </w:tcBorders>
            <w:shd w:val="clear" w:color="auto" w:fill="B8CCE4"/>
            <w:noWrap/>
            <w:vAlign w:val="center"/>
            <w:hideMark/>
          </w:tcPr>
          <w:p w14:paraId="2E48F56E"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Renda mensal vitalícia por invalidez do trab. rural (Lei nº 6.179/74) (*)</w:t>
            </w:r>
          </w:p>
        </w:tc>
      </w:tr>
      <w:tr w:rsidR="004257BB" w14:paraId="6B1D7789"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4A4819EF"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12</w:t>
            </w:r>
          </w:p>
        </w:tc>
        <w:tc>
          <w:tcPr>
            <w:tcW w:w="8505" w:type="dxa"/>
            <w:tcBorders>
              <w:top w:val="nil"/>
              <w:left w:val="nil"/>
              <w:bottom w:val="single" w:sz="8" w:space="0" w:color="FFFFFF"/>
              <w:right w:val="single" w:sz="8" w:space="0" w:color="FFFFFF"/>
            </w:tcBorders>
            <w:shd w:val="clear" w:color="auto" w:fill="DCE6F1"/>
            <w:noWrap/>
            <w:vAlign w:val="center"/>
            <w:hideMark/>
          </w:tcPr>
          <w:p w14:paraId="4B17CCED"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Renda mensal vitalícia por idade do trab. rural (Lei nº 6.179/74) (*)</w:t>
            </w:r>
          </w:p>
        </w:tc>
      </w:tr>
      <w:tr w:rsidR="004257BB" w14:paraId="4C4FD68A"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647FC1FF"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13</w:t>
            </w:r>
          </w:p>
        </w:tc>
        <w:tc>
          <w:tcPr>
            <w:tcW w:w="8505" w:type="dxa"/>
            <w:tcBorders>
              <w:top w:val="nil"/>
              <w:left w:val="nil"/>
              <w:bottom w:val="single" w:sz="8" w:space="0" w:color="FFFFFF"/>
              <w:right w:val="single" w:sz="8" w:space="0" w:color="FFFFFF"/>
            </w:tcBorders>
            <w:shd w:val="clear" w:color="auto" w:fill="B8CCE4"/>
            <w:noWrap/>
            <w:vAlign w:val="center"/>
            <w:hideMark/>
          </w:tcPr>
          <w:p w14:paraId="14423DF7"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Auxílio-doença do trabalhador rural (*)</w:t>
            </w:r>
          </w:p>
        </w:tc>
      </w:tr>
      <w:tr w:rsidR="004257BB" w14:paraId="59209A7A"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2DE6539C"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15</w:t>
            </w:r>
          </w:p>
        </w:tc>
        <w:tc>
          <w:tcPr>
            <w:tcW w:w="8505" w:type="dxa"/>
            <w:tcBorders>
              <w:top w:val="nil"/>
              <w:left w:val="nil"/>
              <w:bottom w:val="single" w:sz="8" w:space="0" w:color="FFFFFF"/>
              <w:right w:val="single" w:sz="8" w:space="0" w:color="FFFFFF"/>
            </w:tcBorders>
            <w:shd w:val="clear" w:color="auto" w:fill="DCE6F1"/>
            <w:noWrap/>
            <w:vAlign w:val="center"/>
            <w:hideMark/>
          </w:tcPr>
          <w:p w14:paraId="78225B97"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Auxílio-reclusão do Trabalhador Rural</w:t>
            </w:r>
          </w:p>
        </w:tc>
      </w:tr>
      <w:tr w:rsidR="004257BB" w14:paraId="26259364"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52D32671"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25</w:t>
            </w:r>
          </w:p>
        </w:tc>
        <w:tc>
          <w:tcPr>
            <w:tcW w:w="8505" w:type="dxa"/>
            <w:tcBorders>
              <w:top w:val="nil"/>
              <w:left w:val="nil"/>
              <w:bottom w:val="single" w:sz="8" w:space="0" w:color="FFFFFF"/>
              <w:right w:val="single" w:sz="8" w:space="0" w:color="FFFFFF"/>
            </w:tcBorders>
            <w:shd w:val="clear" w:color="auto" w:fill="B8CCE4"/>
            <w:noWrap/>
            <w:vAlign w:val="center"/>
            <w:hideMark/>
          </w:tcPr>
          <w:p w14:paraId="09769B04"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Auxílio-reclusão</w:t>
            </w:r>
          </w:p>
        </w:tc>
      </w:tr>
      <w:tr w:rsidR="004257BB" w14:paraId="2BE98023"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0A9419E1"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30</w:t>
            </w:r>
          </w:p>
        </w:tc>
        <w:tc>
          <w:tcPr>
            <w:tcW w:w="8505" w:type="dxa"/>
            <w:tcBorders>
              <w:top w:val="nil"/>
              <w:left w:val="nil"/>
              <w:bottom w:val="single" w:sz="8" w:space="0" w:color="FFFFFF"/>
              <w:right w:val="single" w:sz="8" w:space="0" w:color="FFFFFF"/>
            </w:tcBorders>
            <w:shd w:val="clear" w:color="auto" w:fill="DCE6F1"/>
            <w:noWrap/>
            <w:vAlign w:val="center"/>
            <w:hideMark/>
          </w:tcPr>
          <w:p w14:paraId="6EB18934"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Renda mensal vitalícia por invalidez (Lei nº 6179/74) (*)</w:t>
            </w:r>
          </w:p>
        </w:tc>
      </w:tr>
      <w:tr w:rsidR="004257BB" w14:paraId="2C25E4AA"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37E57616"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31</w:t>
            </w:r>
          </w:p>
        </w:tc>
        <w:tc>
          <w:tcPr>
            <w:tcW w:w="8505" w:type="dxa"/>
            <w:tcBorders>
              <w:top w:val="nil"/>
              <w:left w:val="nil"/>
              <w:bottom w:val="single" w:sz="8" w:space="0" w:color="FFFFFF"/>
              <w:right w:val="single" w:sz="8" w:space="0" w:color="FFFFFF"/>
            </w:tcBorders>
            <w:shd w:val="clear" w:color="auto" w:fill="B8CCE4"/>
            <w:noWrap/>
            <w:vAlign w:val="center"/>
            <w:hideMark/>
          </w:tcPr>
          <w:p w14:paraId="78F00CBF"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Auxílio-doença previdenciário</w:t>
            </w:r>
          </w:p>
        </w:tc>
      </w:tr>
      <w:tr w:rsidR="004257BB" w14:paraId="4DFCA965"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44C2092D"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35</w:t>
            </w:r>
          </w:p>
        </w:tc>
        <w:tc>
          <w:tcPr>
            <w:tcW w:w="8505" w:type="dxa"/>
            <w:tcBorders>
              <w:top w:val="nil"/>
              <w:left w:val="nil"/>
              <w:bottom w:val="single" w:sz="8" w:space="0" w:color="FFFFFF"/>
              <w:right w:val="single" w:sz="8" w:space="0" w:color="FFFFFF"/>
            </w:tcBorders>
            <w:shd w:val="clear" w:color="auto" w:fill="DCE6F1"/>
            <w:noWrap/>
            <w:vAlign w:val="center"/>
            <w:hideMark/>
          </w:tcPr>
          <w:p w14:paraId="62E6DEC2"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Auxílio-doença do ex-combatente</w:t>
            </w:r>
          </w:p>
        </w:tc>
      </w:tr>
      <w:tr w:rsidR="004257BB" w14:paraId="0AFEDDB6"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70FB5743"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36</w:t>
            </w:r>
          </w:p>
        </w:tc>
        <w:tc>
          <w:tcPr>
            <w:tcW w:w="8505" w:type="dxa"/>
            <w:tcBorders>
              <w:top w:val="nil"/>
              <w:left w:val="nil"/>
              <w:bottom w:val="single" w:sz="8" w:space="0" w:color="FFFFFF"/>
              <w:right w:val="single" w:sz="8" w:space="0" w:color="FFFFFF"/>
            </w:tcBorders>
            <w:shd w:val="clear" w:color="auto" w:fill="B8CCE4"/>
            <w:noWrap/>
            <w:vAlign w:val="center"/>
            <w:hideMark/>
          </w:tcPr>
          <w:p w14:paraId="754FA1CB"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Auxílio Acidente</w:t>
            </w:r>
          </w:p>
        </w:tc>
      </w:tr>
      <w:tr w:rsidR="004257BB" w14:paraId="16FE0BD3"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6E8C576C"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39</w:t>
            </w:r>
          </w:p>
        </w:tc>
        <w:tc>
          <w:tcPr>
            <w:tcW w:w="8505" w:type="dxa"/>
            <w:tcBorders>
              <w:top w:val="nil"/>
              <w:left w:val="nil"/>
              <w:bottom w:val="single" w:sz="8" w:space="0" w:color="FFFFFF"/>
              <w:right w:val="single" w:sz="8" w:space="0" w:color="FFFFFF"/>
            </w:tcBorders>
            <w:shd w:val="clear" w:color="auto" w:fill="DCE6F1"/>
            <w:noWrap/>
            <w:vAlign w:val="center"/>
            <w:hideMark/>
          </w:tcPr>
          <w:p w14:paraId="1902AEF1"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Auxílio invalidez estudante</w:t>
            </w:r>
          </w:p>
        </w:tc>
      </w:tr>
      <w:tr w:rsidR="004257BB" w14:paraId="3079E3B7"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2B1860F1"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40</w:t>
            </w:r>
          </w:p>
        </w:tc>
        <w:tc>
          <w:tcPr>
            <w:tcW w:w="8505" w:type="dxa"/>
            <w:tcBorders>
              <w:top w:val="nil"/>
              <w:left w:val="nil"/>
              <w:bottom w:val="single" w:sz="8" w:space="0" w:color="FFFFFF"/>
              <w:right w:val="single" w:sz="8" w:space="0" w:color="FFFFFF"/>
            </w:tcBorders>
            <w:shd w:val="clear" w:color="auto" w:fill="B8CCE4"/>
            <w:noWrap/>
            <w:vAlign w:val="center"/>
            <w:hideMark/>
          </w:tcPr>
          <w:p w14:paraId="614BB55F"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Renda mensal vitalícia por idade (Lei nº 6.179/74) (*)</w:t>
            </w:r>
          </w:p>
        </w:tc>
      </w:tr>
      <w:tr w:rsidR="004257BB" w14:paraId="502A71D0"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4F21B407"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47</w:t>
            </w:r>
          </w:p>
        </w:tc>
        <w:tc>
          <w:tcPr>
            <w:tcW w:w="8505" w:type="dxa"/>
            <w:tcBorders>
              <w:top w:val="nil"/>
              <w:left w:val="nil"/>
              <w:bottom w:val="single" w:sz="8" w:space="0" w:color="FFFFFF"/>
              <w:right w:val="single" w:sz="8" w:space="0" w:color="FFFFFF"/>
            </w:tcBorders>
            <w:shd w:val="clear" w:color="auto" w:fill="DCE6F1"/>
            <w:noWrap/>
            <w:vAlign w:val="center"/>
            <w:hideMark/>
          </w:tcPr>
          <w:p w14:paraId="5B04547F"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Abono de permanência em serviço 25% (*)</w:t>
            </w:r>
          </w:p>
        </w:tc>
      </w:tr>
      <w:tr w:rsidR="004257BB" w14:paraId="54D40985"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075D2510"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48</w:t>
            </w:r>
          </w:p>
        </w:tc>
        <w:tc>
          <w:tcPr>
            <w:tcW w:w="8505" w:type="dxa"/>
            <w:tcBorders>
              <w:top w:val="nil"/>
              <w:left w:val="nil"/>
              <w:bottom w:val="single" w:sz="8" w:space="0" w:color="FFFFFF"/>
              <w:right w:val="single" w:sz="8" w:space="0" w:color="FFFFFF"/>
            </w:tcBorders>
            <w:shd w:val="clear" w:color="auto" w:fill="B8CCE4"/>
            <w:noWrap/>
            <w:vAlign w:val="center"/>
            <w:hideMark/>
          </w:tcPr>
          <w:p w14:paraId="1B638AE4"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Abono de permanência em serviço 20% (*)</w:t>
            </w:r>
          </w:p>
        </w:tc>
      </w:tr>
      <w:tr w:rsidR="004257BB" w14:paraId="1C82B611"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657E1219"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50</w:t>
            </w:r>
          </w:p>
        </w:tc>
        <w:tc>
          <w:tcPr>
            <w:tcW w:w="8505" w:type="dxa"/>
            <w:tcBorders>
              <w:top w:val="nil"/>
              <w:left w:val="nil"/>
              <w:bottom w:val="single" w:sz="8" w:space="0" w:color="FFFFFF"/>
              <w:right w:val="single" w:sz="8" w:space="0" w:color="FFFFFF"/>
            </w:tcBorders>
            <w:shd w:val="clear" w:color="auto" w:fill="DCE6F1"/>
            <w:noWrap/>
            <w:vAlign w:val="center"/>
            <w:hideMark/>
          </w:tcPr>
          <w:p w14:paraId="308940AB"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Auxílio-</w:t>
            </w:r>
            <w:proofErr w:type="gramStart"/>
            <w:r w:rsidRPr="00F33DB7">
              <w:rPr>
                <w:rFonts w:ascii="Tahoma" w:hAnsi="Tahoma"/>
                <w:color w:val="000000"/>
                <w:sz w:val="22"/>
              </w:rPr>
              <w:t>doença  (</w:t>
            </w:r>
            <w:proofErr w:type="gramEnd"/>
            <w:r w:rsidRPr="00F33DB7">
              <w:rPr>
                <w:rFonts w:ascii="Tahoma" w:hAnsi="Tahoma"/>
                <w:color w:val="000000"/>
                <w:sz w:val="22"/>
              </w:rPr>
              <w:t>Extinto Plano Básico) (*)</w:t>
            </w:r>
          </w:p>
        </w:tc>
      </w:tr>
      <w:tr w:rsidR="004257BB" w14:paraId="2844C2DD"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5D8F6AC3"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53</w:t>
            </w:r>
          </w:p>
        </w:tc>
        <w:tc>
          <w:tcPr>
            <w:tcW w:w="8505" w:type="dxa"/>
            <w:tcBorders>
              <w:top w:val="nil"/>
              <w:left w:val="nil"/>
              <w:bottom w:val="single" w:sz="8" w:space="0" w:color="FFFFFF"/>
              <w:right w:val="single" w:sz="8" w:space="0" w:color="FFFFFF"/>
            </w:tcBorders>
            <w:shd w:val="clear" w:color="auto" w:fill="B8CCE4"/>
            <w:noWrap/>
            <w:vAlign w:val="center"/>
            <w:hideMark/>
          </w:tcPr>
          <w:p w14:paraId="61FFAAB5"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Auxílio reclusão (extinto plano básico)</w:t>
            </w:r>
          </w:p>
        </w:tc>
      </w:tr>
      <w:tr w:rsidR="004257BB" w14:paraId="50460963"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70F45B58"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54</w:t>
            </w:r>
          </w:p>
        </w:tc>
        <w:tc>
          <w:tcPr>
            <w:tcW w:w="8505" w:type="dxa"/>
            <w:tcBorders>
              <w:top w:val="nil"/>
              <w:left w:val="nil"/>
              <w:bottom w:val="single" w:sz="8" w:space="0" w:color="FFFFFF"/>
              <w:right w:val="single" w:sz="8" w:space="0" w:color="FFFFFF"/>
            </w:tcBorders>
            <w:shd w:val="clear" w:color="auto" w:fill="DCE6F1"/>
            <w:noWrap/>
            <w:vAlign w:val="center"/>
            <w:hideMark/>
          </w:tcPr>
          <w:p w14:paraId="69612E9C"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Pensão especial vitalícia (Lei nº 9.793/99)</w:t>
            </w:r>
          </w:p>
        </w:tc>
      </w:tr>
      <w:tr w:rsidR="004257BB" w14:paraId="3262497A"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29E2F854"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60</w:t>
            </w:r>
          </w:p>
        </w:tc>
        <w:tc>
          <w:tcPr>
            <w:tcW w:w="8505" w:type="dxa"/>
            <w:tcBorders>
              <w:top w:val="nil"/>
              <w:left w:val="nil"/>
              <w:bottom w:val="single" w:sz="8" w:space="0" w:color="FFFFFF"/>
              <w:right w:val="single" w:sz="8" w:space="0" w:color="FFFFFF"/>
            </w:tcBorders>
            <w:shd w:val="clear" w:color="auto" w:fill="B8CCE4"/>
            <w:noWrap/>
            <w:vAlign w:val="center"/>
            <w:hideMark/>
          </w:tcPr>
          <w:p w14:paraId="035D6E6F"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Pensão especial mensal vitalícia (Lei 10.923, de 24/07/2004)</w:t>
            </w:r>
          </w:p>
        </w:tc>
      </w:tr>
      <w:tr w:rsidR="004257BB" w14:paraId="4D0A2878"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7FA9AD26"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61</w:t>
            </w:r>
          </w:p>
        </w:tc>
        <w:tc>
          <w:tcPr>
            <w:tcW w:w="8505" w:type="dxa"/>
            <w:tcBorders>
              <w:top w:val="nil"/>
              <w:left w:val="nil"/>
              <w:bottom w:val="single" w:sz="8" w:space="0" w:color="FFFFFF"/>
              <w:right w:val="single" w:sz="8" w:space="0" w:color="FFFFFF"/>
            </w:tcBorders>
            <w:shd w:val="clear" w:color="auto" w:fill="DCE6F1"/>
            <w:noWrap/>
            <w:vAlign w:val="center"/>
            <w:hideMark/>
          </w:tcPr>
          <w:p w14:paraId="2B649739"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Auxílio natalidade</w:t>
            </w:r>
          </w:p>
        </w:tc>
      </w:tr>
      <w:tr w:rsidR="004257BB" w14:paraId="51995AE2"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19BF575E"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62</w:t>
            </w:r>
          </w:p>
        </w:tc>
        <w:tc>
          <w:tcPr>
            <w:tcW w:w="8505" w:type="dxa"/>
            <w:tcBorders>
              <w:top w:val="nil"/>
              <w:left w:val="nil"/>
              <w:bottom w:val="single" w:sz="8" w:space="0" w:color="FFFFFF"/>
              <w:right w:val="single" w:sz="8" w:space="0" w:color="FFFFFF"/>
            </w:tcBorders>
            <w:shd w:val="clear" w:color="auto" w:fill="B8CCE4"/>
            <w:noWrap/>
            <w:vAlign w:val="center"/>
            <w:hideMark/>
          </w:tcPr>
          <w:p w14:paraId="5C876778"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Auxílio funeral</w:t>
            </w:r>
          </w:p>
        </w:tc>
      </w:tr>
      <w:tr w:rsidR="004257BB" w14:paraId="0439CD5A"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03406659"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63</w:t>
            </w:r>
          </w:p>
        </w:tc>
        <w:tc>
          <w:tcPr>
            <w:tcW w:w="8505" w:type="dxa"/>
            <w:tcBorders>
              <w:top w:val="nil"/>
              <w:left w:val="nil"/>
              <w:bottom w:val="single" w:sz="8" w:space="0" w:color="FFFFFF"/>
              <w:right w:val="single" w:sz="8" w:space="0" w:color="FFFFFF"/>
            </w:tcBorders>
            <w:shd w:val="clear" w:color="auto" w:fill="DCE6F1"/>
            <w:noWrap/>
            <w:vAlign w:val="center"/>
            <w:hideMark/>
          </w:tcPr>
          <w:p w14:paraId="58A31A6E"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Auxílio funeral para o trabalhador rural</w:t>
            </w:r>
          </w:p>
        </w:tc>
      </w:tr>
      <w:tr w:rsidR="004257BB" w14:paraId="0BDD760C"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3887A294"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64</w:t>
            </w:r>
          </w:p>
        </w:tc>
        <w:tc>
          <w:tcPr>
            <w:tcW w:w="8505" w:type="dxa"/>
            <w:tcBorders>
              <w:top w:val="nil"/>
              <w:left w:val="nil"/>
              <w:bottom w:val="single" w:sz="8" w:space="0" w:color="FFFFFF"/>
              <w:right w:val="single" w:sz="8" w:space="0" w:color="FFFFFF"/>
            </w:tcBorders>
            <w:shd w:val="clear" w:color="auto" w:fill="B8CCE4"/>
            <w:noWrap/>
            <w:vAlign w:val="center"/>
            <w:hideMark/>
          </w:tcPr>
          <w:p w14:paraId="4674DA09"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Auxílio funeral para o empregador rural</w:t>
            </w:r>
          </w:p>
        </w:tc>
      </w:tr>
      <w:tr w:rsidR="004257BB" w14:paraId="17F0E2FA"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4A06579E"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65</w:t>
            </w:r>
          </w:p>
        </w:tc>
        <w:tc>
          <w:tcPr>
            <w:tcW w:w="8505" w:type="dxa"/>
            <w:tcBorders>
              <w:top w:val="nil"/>
              <w:left w:val="nil"/>
              <w:bottom w:val="single" w:sz="8" w:space="0" w:color="FFFFFF"/>
              <w:right w:val="single" w:sz="8" w:space="0" w:color="FFFFFF"/>
            </w:tcBorders>
            <w:shd w:val="clear" w:color="auto" w:fill="DCE6F1"/>
            <w:noWrap/>
            <w:vAlign w:val="center"/>
            <w:hideMark/>
          </w:tcPr>
          <w:p w14:paraId="705C1725"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Pecúlio especial servidor autárquico</w:t>
            </w:r>
          </w:p>
        </w:tc>
      </w:tr>
      <w:tr w:rsidR="004257BB" w14:paraId="13031EAC"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0F40401A"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lastRenderedPageBreak/>
              <w:t>66</w:t>
            </w:r>
          </w:p>
        </w:tc>
        <w:tc>
          <w:tcPr>
            <w:tcW w:w="8505" w:type="dxa"/>
            <w:tcBorders>
              <w:top w:val="nil"/>
              <w:left w:val="nil"/>
              <w:bottom w:val="single" w:sz="8" w:space="0" w:color="FFFFFF"/>
              <w:right w:val="single" w:sz="8" w:space="0" w:color="FFFFFF"/>
            </w:tcBorders>
            <w:shd w:val="clear" w:color="auto" w:fill="B8CCE4"/>
            <w:noWrap/>
            <w:vAlign w:val="center"/>
            <w:hideMark/>
          </w:tcPr>
          <w:p w14:paraId="2EE7F086"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Pecúlio especial servidor autárquico</w:t>
            </w:r>
          </w:p>
        </w:tc>
      </w:tr>
      <w:tr w:rsidR="004257BB" w14:paraId="0F4C5CAE"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79BC65BA"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67</w:t>
            </w:r>
          </w:p>
        </w:tc>
        <w:tc>
          <w:tcPr>
            <w:tcW w:w="8505" w:type="dxa"/>
            <w:tcBorders>
              <w:top w:val="nil"/>
              <w:left w:val="nil"/>
              <w:bottom w:val="single" w:sz="8" w:space="0" w:color="FFFFFF"/>
              <w:right w:val="single" w:sz="8" w:space="0" w:color="FFFFFF"/>
            </w:tcBorders>
            <w:shd w:val="clear" w:color="auto" w:fill="DCE6F1"/>
            <w:noWrap/>
            <w:vAlign w:val="center"/>
            <w:hideMark/>
          </w:tcPr>
          <w:p w14:paraId="4B978815"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Pecúlio obrigatório</w:t>
            </w:r>
          </w:p>
        </w:tc>
      </w:tr>
      <w:tr w:rsidR="004257BB" w14:paraId="607BE3D2"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7F8C4AE3"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68</w:t>
            </w:r>
          </w:p>
        </w:tc>
        <w:tc>
          <w:tcPr>
            <w:tcW w:w="8505" w:type="dxa"/>
            <w:tcBorders>
              <w:top w:val="nil"/>
              <w:left w:val="nil"/>
              <w:bottom w:val="single" w:sz="8" w:space="0" w:color="FFFFFF"/>
              <w:right w:val="single" w:sz="8" w:space="0" w:color="FFFFFF"/>
            </w:tcBorders>
            <w:shd w:val="clear" w:color="auto" w:fill="B8CCE4"/>
            <w:noWrap/>
            <w:vAlign w:val="center"/>
            <w:hideMark/>
          </w:tcPr>
          <w:p w14:paraId="4421D1D6"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Pecúlio especial de aposentados</w:t>
            </w:r>
          </w:p>
        </w:tc>
      </w:tr>
      <w:tr w:rsidR="004257BB" w14:paraId="6752DCEC"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0BDFCA68"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69</w:t>
            </w:r>
          </w:p>
        </w:tc>
        <w:tc>
          <w:tcPr>
            <w:tcW w:w="8505" w:type="dxa"/>
            <w:tcBorders>
              <w:top w:val="nil"/>
              <w:left w:val="nil"/>
              <w:bottom w:val="single" w:sz="8" w:space="0" w:color="FFFFFF"/>
              <w:right w:val="single" w:sz="8" w:space="0" w:color="FFFFFF"/>
            </w:tcBorders>
            <w:shd w:val="clear" w:color="auto" w:fill="DCE6F1"/>
            <w:noWrap/>
            <w:vAlign w:val="center"/>
            <w:hideMark/>
          </w:tcPr>
          <w:p w14:paraId="2364A677"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Pecúlio de estudante</w:t>
            </w:r>
          </w:p>
        </w:tc>
      </w:tr>
      <w:tr w:rsidR="004257BB" w14:paraId="1775D5F8"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70F244B0"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70</w:t>
            </w:r>
          </w:p>
        </w:tc>
        <w:tc>
          <w:tcPr>
            <w:tcW w:w="8505" w:type="dxa"/>
            <w:tcBorders>
              <w:top w:val="nil"/>
              <w:left w:val="nil"/>
              <w:bottom w:val="single" w:sz="8" w:space="0" w:color="FFFFFF"/>
              <w:right w:val="single" w:sz="8" w:space="0" w:color="FFFFFF"/>
            </w:tcBorders>
            <w:shd w:val="clear" w:color="auto" w:fill="B8CCE4"/>
            <w:noWrap/>
            <w:vAlign w:val="center"/>
            <w:hideMark/>
          </w:tcPr>
          <w:p w14:paraId="194216EA"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 xml:space="preserve">Restituição </w:t>
            </w:r>
            <w:proofErr w:type="spellStart"/>
            <w:r w:rsidRPr="00F33DB7">
              <w:rPr>
                <w:rFonts w:ascii="Tahoma" w:hAnsi="Tahoma"/>
                <w:color w:val="000000"/>
                <w:sz w:val="22"/>
              </w:rPr>
              <w:t>Contrib</w:t>
            </w:r>
            <w:proofErr w:type="spellEnd"/>
            <w:r w:rsidRPr="00F33DB7">
              <w:rPr>
                <w:rFonts w:ascii="Tahoma" w:hAnsi="Tahoma"/>
                <w:color w:val="000000"/>
                <w:sz w:val="22"/>
              </w:rPr>
              <w:t>. P/Seg. S/Carência</w:t>
            </w:r>
          </w:p>
        </w:tc>
      </w:tr>
      <w:tr w:rsidR="004257BB" w14:paraId="41205CBE"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1E9E3F19"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71</w:t>
            </w:r>
          </w:p>
        </w:tc>
        <w:tc>
          <w:tcPr>
            <w:tcW w:w="8505" w:type="dxa"/>
            <w:tcBorders>
              <w:top w:val="nil"/>
              <w:left w:val="nil"/>
              <w:bottom w:val="single" w:sz="8" w:space="0" w:color="FFFFFF"/>
              <w:right w:val="single" w:sz="8" w:space="0" w:color="FFFFFF"/>
            </w:tcBorders>
            <w:shd w:val="clear" w:color="auto" w:fill="DCE6F1"/>
            <w:noWrap/>
            <w:vAlign w:val="center"/>
            <w:hideMark/>
          </w:tcPr>
          <w:p w14:paraId="37E757CE"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Salário Família previdenciário</w:t>
            </w:r>
          </w:p>
        </w:tc>
      </w:tr>
      <w:tr w:rsidR="004257BB" w14:paraId="7FD6EE83"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1192B5E0"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73</w:t>
            </w:r>
          </w:p>
        </w:tc>
        <w:tc>
          <w:tcPr>
            <w:tcW w:w="8505" w:type="dxa"/>
            <w:tcBorders>
              <w:top w:val="nil"/>
              <w:left w:val="nil"/>
              <w:bottom w:val="single" w:sz="8" w:space="0" w:color="FFFFFF"/>
              <w:right w:val="single" w:sz="8" w:space="0" w:color="FFFFFF"/>
            </w:tcBorders>
            <w:shd w:val="clear" w:color="auto" w:fill="B8CCE4"/>
            <w:noWrap/>
            <w:vAlign w:val="center"/>
            <w:hideMark/>
          </w:tcPr>
          <w:p w14:paraId="4458057A"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Salário família estatutário</w:t>
            </w:r>
          </w:p>
        </w:tc>
      </w:tr>
      <w:tr w:rsidR="004257BB" w14:paraId="4DA796E7"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73890595"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74</w:t>
            </w:r>
          </w:p>
        </w:tc>
        <w:tc>
          <w:tcPr>
            <w:tcW w:w="8505" w:type="dxa"/>
            <w:tcBorders>
              <w:top w:val="nil"/>
              <w:left w:val="nil"/>
              <w:bottom w:val="single" w:sz="8" w:space="0" w:color="FFFFFF"/>
              <w:right w:val="single" w:sz="8" w:space="0" w:color="FFFFFF"/>
            </w:tcBorders>
            <w:shd w:val="clear" w:color="auto" w:fill="DCE6F1"/>
            <w:noWrap/>
            <w:vAlign w:val="center"/>
            <w:hideMark/>
          </w:tcPr>
          <w:p w14:paraId="6AA817D8"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Complemento da pensão a conta da união</w:t>
            </w:r>
          </w:p>
        </w:tc>
      </w:tr>
      <w:tr w:rsidR="004257BB" w14:paraId="01F4DDE1"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3155092A"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75</w:t>
            </w:r>
          </w:p>
        </w:tc>
        <w:tc>
          <w:tcPr>
            <w:tcW w:w="8505" w:type="dxa"/>
            <w:tcBorders>
              <w:top w:val="nil"/>
              <w:left w:val="nil"/>
              <w:bottom w:val="single" w:sz="8" w:space="0" w:color="FFFFFF"/>
              <w:right w:val="single" w:sz="8" w:space="0" w:color="FFFFFF"/>
            </w:tcBorders>
            <w:shd w:val="clear" w:color="auto" w:fill="B8CCE4"/>
            <w:noWrap/>
            <w:vAlign w:val="center"/>
            <w:hideMark/>
          </w:tcPr>
          <w:p w14:paraId="264D63A8"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Complemento da aposentadoria a conta da união</w:t>
            </w:r>
          </w:p>
        </w:tc>
      </w:tr>
      <w:tr w:rsidR="004257BB" w14:paraId="78CFB960"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29F0BCE8"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76</w:t>
            </w:r>
          </w:p>
        </w:tc>
        <w:tc>
          <w:tcPr>
            <w:tcW w:w="8505" w:type="dxa"/>
            <w:tcBorders>
              <w:top w:val="nil"/>
              <w:left w:val="nil"/>
              <w:bottom w:val="single" w:sz="8" w:space="0" w:color="FFFFFF"/>
              <w:right w:val="single" w:sz="8" w:space="0" w:color="FFFFFF"/>
            </w:tcBorders>
            <w:shd w:val="clear" w:color="auto" w:fill="DCE6F1"/>
            <w:noWrap/>
            <w:vAlign w:val="center"/>
            <w:hideMark/>
          </w:tcPr>
          <w:p w14:paraId="138BE4A8"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Salário-família estatutário da RFFSA (Decreto-lei nº 956/69)</w:t>
            </w:r>
          </w:p>
        </w:tc>
      </w:tr>
      <w:tr w:rsidR="004257BB" w14:paraId="2CCA8F31"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5407887E"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77</w:t>
            </w:r>
          </w:p>
        </w:tc>
        <w:tc>
          <w:tcPr>
            <w:tcW w:w="8505" w:type="dxa"/>
            <w:tcBorders>
              <w:top w:val="nil"/>
              <w:left w:val="nil"/>
              <w:bottom w:val="single" w:sz="8" w:space="0" w:color="FFFFFF"/>
              <w:right w:val="single" w:sz="8" w:space="0" w:color="FFFFFF"/>
            </w:tcBorders>
            <w:shd w:val="clear" w:color="auto" w:fill="B8CCE4"/>
            <w:noWrap/>
            <w:vAlign w:val="center"/>
            <w:hideMark/>
          </w:tcPr>
          <w:p w14:paraId="400C23EA"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Salário família estatutário servidor SINPAS</w:t>
            </w:r>
          </w:p>
        </w:tc>
      </w:tr>
      <w:tr w:rsidR="004257BB" w14:paraId="6134EA59"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71E413B4"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79</w:t>
            </w:r>
          </w:p>
        </w:tc>
        <w:tc>
          <w:tcPr>
            <w:tcW w:w="8505" w:type="dxa"/>
            <w:tcBorders>
              <w:top w:val="nil"/>
              <w:left w:val="nil"/>
              <w:bottom w:val="single" w:sz="8" w:space="0" w:color="FFFFFF"/>
              <w:right w:val="single" w:sz="8" w:space="0" w:color="FFFFFF"/>
            </w:tcBorders>
            <w:shd w:val="clear" w:color="auto" w:fill="DCE6F1"/>
            <w:noWrap/>
            <w:vAlign w:val="center"/>
            <w:hideMark/>
          </w:tcPr>
          <w:p w14:paraId="55D4D67A"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 xml:space="preserve">Abono de servidor aposentado pela autarquia </w:t>
            </w:r>
            <w:proofErr w:type="gramStart"/>
            <w:r w:rsidRPr="00F33DB7">
              <w:rPr>
                <w:rFonts w:ascii="Tahoma" w:hAnsi="Tahoma"/>
                <w:color w:val="000000"/>
                <w:sz w:val="22"/>
              </w:rPr>
              <w:t>empr.(</w:t>
            </w:r>
            <w:proofErr w:type="gramEnd"/>
            <w:r w:rsidRPr="00F33DB7">
              <w:rPr>
                <w:rFonts w:ascii="Tahoma" w:hAnsi="Tahoma"/>
                <w:color w:val="000000"/>
                <w:sz w:val="22"/>
              </w:rPr>
              <w:t>Lei 1.756/52)</w:t>
            </w:r>
          </w:p>
        </w:tc>
      </w:tr>
      <w:tr w:rsidR="004257BB" w14:paraId="79AB3FF9"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460F44FA"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80</w:t>
            </w:r>
          </w:p>
        </w:tc>
        <w:tc>
          <w:tcPr>
            <w:tcW w:w="8505" w:type="dxa"/>
            <w:tcBorders>
              <w:top w:val="nil"/>
              <w:left w:val="nil"/>
              <w:bottom w:val="single" w:sz="8" w:space="0" w:color="FFFFFF"/>
              <w:right w:val="single" w:sz="8" w:space="0" w:color="FFFFFF"/>
            </w:tcBorders>
            <w:shd w:val="clear" w:color="auto" w:fill="B8CCE4"/>
            <w:noWrap/>
            <w:vAlign w:val="center"/>
            <w:hideMark/>
          </w:tcPr>
          <w:p w14:paraId="52D61332"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Salário-maternidade</w:t>
            </w:r>
          </w:p>
        </w:tc>
      </w:tr>
      <w:tr w:rsidR="004257BB" w14:paraId="24743121"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39C2395B"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85</w:t>
            </w:r>
          </w:p>
        </w:tc>
        <w:tc>
          <w:tcPr>
            <w:tcW w:w="8505" w:type="dxa"/>
            <w:tcBorders>
              <w:top w:val="nil"/>
              <w:left w:val="nil"/>
              <w:bottom w:val="single" w:sz="8" w:space="0" w:color="FFFFFF"/>
              <w:right w:val="single" w:sz="8" w:space="0" w:color="FFFFFF"/>
            </w:tcBorders>
            <w:shd w:val="clear" w:color="auto" w:fill="DCE6F1"/>
            <w:noWrap/>
            <w:vAlign w:val="center"/>
            <w:hideMark/>
          </w:tcPr>
          <w:p w14:paraId="6B1F224F"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Pensão mensal vitalícia do seringueiro (Lei nº 7.986/89)</w:t>
            </w:r>
          </w:p>
        </w:tc>
      </w:tr>
      <w:tr w:rsidR="004257BB" w14:paraId="5B7D6C80"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188D7F5B"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86</w:t>
            </w:r>
          </w:p>
        </w:tc>
        <w:tc>
          <w:tcPr>
            <w:tcW w:w="8505" w:type="dxa"/>
            <w:tcBorders>
              <w:top w:val="nil"/>
              <w:left w:val="nil"/>
              <w:bottom w:val="single" w:sz="8" w:space="0" w:color="FFFFFF"/>
              <w:right w:val="single" w:sz="8" w:space="0" w:color="FFFFFF"/>
            </w:tcBorders>
            <w:shd w:val="clear" w:color="auto" w:fill="B8CCE4"/>
            <w:noWrap/>
            <w:vAlign w:val="center"/>
            <w:hideMark/>
          </w:tcPr>
          <w:p w14:paraId="075B7AA9"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Pensão mensal vitalícia do dep.do seringueiro (Lei nº 7.986/89)</w:t>
            </w:r>
          </w:p>
        </w:tc>
      </w:tr>
      <w:tr w:rsidR="004257BB" w14:paraId="20F54528"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75B852CC"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87</w:t>
            </w:r>
          </w:p>
        </w:tc>
        <w:tc>
          <w:tcPr>
            <w:tcW w:w="8505" w:type="dxa"/>
            <w:tcBorders>
              <w:top w:val="nil"/>
              <w:left w:val="nil"/>
              <w:bottom w:val="single" w:sz="8" w:space="0" w:color="FFFFFF"/>
              <w:right w:val="single" w:sz="8" w:space="0" w:color="FFFFFF"/>
            </w:tcBorders>
            <w:shd w:val="clear" w:color="auto" w:fill="DCE6F1"/>
            <w:noWrap/>
            <w:vAlign w:val="center"/>
            <w:hideMark/>
          </w:tcPr>
          <w:p w14:paraId="3B4D5651"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Amparo assistencial ao portador de deficiência (LOAS)</w:t>
            </w:r>
          </w:p>
        </w:tc>
      </w:tr>
      <w:tr w:rsidR="004257BB" w14:paraId="4DA9DEC5"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7C6AE04D"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88</w:t>
            </w:r>
          </w:p>
        </w:tc>
        <w:tc>
          <w:tcPr>
            <w:tcW w:w="8505" w:type="dxa"/>
            <w:tcBorders>
              <w:top w:val="nil"/>
              <w:left w:val="nil"/>
              <w:bottom w:val="single" w:sz="8" w:space="0" w:color="FFFFFF"/>
              <w:right w:val="single" w:sz="8" w:space="0" w:color="FFFFFF"/>
            </w:tcBorders>
            <w:shd w:val="clear" w:color="auto" w:fill="B8CCE4"/>
            <w:noWrap/>
            <w:vAlign w:val="center"/>
            <w:hideMark/>
          </w:tcPr>
          <w:p w14:paraId="2B2BE2D5"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Amparo assistencial ao idoso (LOAS)</w:t>
            </w:r>
          </w:p>
        </w:tc>
      </w:tr>
      <w:tr w:rsidR="004257BB" w14:paraId="1840767B"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08D3F9CC"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89</w:t>
            </w:r>
          </w:p>
        </w:tc>
        <w:tc>
          <w:tcPr>
            <w:tcW w:w="8505" w:type="dxa"/>
            <w:tcBorders>
              <w:top w:val="nil"/>
              <w:left w:val="nil"/>
              <w:bottom w:val="single" w:sz="8" w:space="0" w:color="FFFFFF"/>
              <w:right w:val="single" w:sz="8" w:space="0" w:color="FFFFFF"/>
            </w:tcBorders>
            <w:shd w:val="clear" w:color="auto" w:fill="DCE6F1"/>
            <w:noWrap/>
            <w:vAlign w:val="center"/>
            <w:hideMark/>
          </w:tcPr>
          <w:p w14:paraId="4722AC80"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Pensão esp. aos dep. de vítimas fatais p/ contam. na hemodiálise</w:t>
            </w:r>
          </w:p>
        </w:tc>
      </w:tr>
      <w:tr w:rsidR="004257BB" w14:paraId="7C62D3C9"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7C0E0733"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90</w:t>
            </w:r>
          </w:p>
        </w:tc>
        <w:tc>
          <w:tcPr>
            <w:tcW w:w="8505" w:type="dxa"/>
            <w:tcBorders>
              <w:top w:val="nil"/>
              <w:left w:val="nil"/>
              <w:bottom w:val="single" w:sz="8" w:space="0" w:color="FFFFFF"/>
              <w:right w:val="single" w:sz="8" w:space="0" w:color="FFFFFF"/>
            </w:tcBorders>
            <w:shd w:val="clear" w:color="auto" w:fill="B8CCE4"/>
            <w:noWrap/>
            <w:vAlign w:val="center"/>
            <w:hideMark/>
          </w:tcPr>
          <w:p w14:paraId="41372A69"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Simples Assist. médica por acidente de trabalho</w:t>
            </w:r>
          </w:p>
        </w:tc>
      </w:tr>
      <w:tr w:rsidR="004257BB" w14:paraId="18E087FC"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7663B775"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91</w:t>
            </w:r>
          </w:p>
        </w:tc>
        <w:tc>
          <w:tcPr>
            <w:tcW w:w="8505" w:type="dxa"/>
            <w:tcBorders>
              <w:top w:val="nil"/>
              <w:left w:val="nil"/>
              <w:bottom w:val="single" w:sz="8" w:space="0" w:color="FFFFFF"/>
              <w:right w:val="single" w:sz="8" w:space="0" w:color="FFFFFF"/>
            </w:tcBorders>
            <w:shd w:val="clear" w:color="auto" w:fill="DCE6F1"/>
            <w:noWrap/>
            <w:vAlign w:val="center"/>
            <w:hideMark/>
          </w:tcPr>
          <w:p w14:paraId="6A820401"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Auxílio-doença por acidente do trabalho</w:t>
            </w:r>
          </w:p>
        </w:tc>
      </w:tr>
      <w:tr w:rsidR="004257BB" w14:paraId="4AE6D638"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78CD9E6B"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94</w:t>
            </w:r>
          </w:p>
        </w:tc>
        <w:tc>
          <w:tcPr>
            <w:tcW w:w="8505" w:type="dxa"/>
            <w:tcBorders>
              <w:top w:val="nil"/>
              <w:left w:val="nil"/>
              <w:bottom w:val="single" w:sz="8" w:space="0" w:color="FFFFFF"/>
              <w:right w:val="single" w:sz="8" w:space="0" w:color="FFFFFF"/>
            </w:tcBorders>
            <w:shd w:val="clear" w:color="auto" w:fill="B8CCE4"/>
            <w:noWrap/>
            <w:vAlign w:val="center"/>
            <w:hideMark/>
          </w:tcPr>
          <w:p w14:paraId="034360D7"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Auxílio-acidente por acidente do trabalho</w:t>
            </w:r>
          </w:p>
        </w:tc>
      </w:tr>
      <w:tr w:rsidR="004257BB" w14:paraId="3B51929A"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14B51271"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95</w:t>
            </w:r>
          </w:p>
        </w:tc>
        <w:tc>
          <w:tcPr>
            <w:tcW w:w="8505" w:type="dxa"/>
            <w:tcBorders>
              <w:top w:val="nil"/>
              <w:left w:val="nil"/>
              <w:bottom w:val="single" w:sz="8" w:space="0" w:color="FFFFFF"/>
              <w:right w:val="single" w:sz="8" w:space="0" w:color="FFFFFF"/>
            </w:tcBorders>
            <w:shd w:val="clear" w:color="auto" w:fill="DCE6F1"/>
            <w:noWrap/>
            <w:vAlign w:val="center"/>
            <w:hideMark/>
          </w:tcPr>
          <w:p w14:paraId="01913958"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Auxílio-suplementar por acidente do trabalho (*)</w:t>
            </w:r>
          </w:p>
        </w:tc>
      </w:tr>
      <w:tr w:rsidR="004257BB" w14:paraId="3C4BA23A" w14:textId="77777777" w:rsidTr="00BE4146">
        <w:trPr>
          <w:trHeight w:val="330"/>
        </w:trPr>
        <w:tc>
          <w:tcPr>
            <w:tcW w:w="567" w:type="dxa"/>
            <w:tcBorders>
              <w:top w:val="nil"/>
              <w:left w:val="nil"/>
              <w:bottom w:val="single" w:sz="8" w:space="0" w:color="FFFFFF"/>
              <w:right w:val="single" w:sz="8" w:space="0" w:color="FFFFFF"/>
            </w:tcBorders>
            <w:shd w:val="clear" w:color="auto" w:fill="B8CCE4"/>
            <w:noWrap/>
            <w:vAlign w:val="center"/>
            <w:hideMark/>
          </w:tcPr>
          <w:p w14:paraId="4371E92D"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97</w:t>
            </w:r>
          </w:p>
        </w:tc>
        <w:tc>
          <w:tcPr>
            <w:tcW w:w="8505" w:type="dxa"/>
            <w:tcBorders>
              <w:top w:val="nil"/>
              <w:left w:val="nil"/>
              <w:bottom w:val="single" w:sz="8" w:space="0" w:color="FFFFFF"/>
              <w:right w:val="single" w:sz="8" w:space="0" w:color="FFFFFF"/>
            </w:tcBorders>
            <w:shd w:val="clear" w:color="auto" w:fill="B8CCE4"/>
            <w:noWrap/>
            <w:vAlign w:val="center"/>
            <w:hideMark/>
          </w:tcPr>
          <w:p w14:paraId="040B3061"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Pecúlio por morte acidente de trabalho</w:t>
            </w:r>
          </w:p>
        </w:tc>
      </w:tr>
      <w:tr w:rsidR="004257BB" w14:paraId="43AFB6CA" w14:textId="77777777" w:rsidTr="00BE4146">
        <w:trPr>
          <w:trHeight w:val="330"/>
        </w:trPr>
        <w:tc>
          <w:tcPr>
            <w:tcW w:w="567" w:type="dxa"/>
            <w:tcBorders>
              <w:top w:val="nil"/>
              <w:left w:val="nil"/>
              <w:bottom w:val="single" w:sz="8" w:space="0" w:color="FFFFFF"/>
              <w:right w:val="single" w:sz="8" w:space="0" w:color="FFFFFF"/>
            </w:tcBorders>
            <w:shd w:val="clear" w:color="auto" w:fill="DCE6F1"/>
            <w:noWrap/>
            <w:vAlign w:val="center"/>
            <w:hideMark/>
          </w:tcPr>
          <w:p w14:paraId="3C9B4C42"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98</w:t>
            </w:r>
          </w:p>
        </w:tc>
        <w:tc>
          <w:tcPr>
            <w:tcW w:w="8505" w:type="dxa"/>
            <w:tcBorders>
              <w:top w:val="nil"/>
              <w:left w:val="nil"/>
              <w:bottom w:val="single" w:sz="8" w:space="0" w:color="FFFFFF"/>
              <w:right w:val="single" w:sz="8" w:space="0" w:color="FFFFFF"/>
            </w:tcBorders>
            <w:shd w:val="clear" w:color="auto" w:fill="DCE6F1"/>
            <w:noWrap/>
            <w:vAlign w:val="center"/>
            <w:hideMark/>
          </w:tcPr>
          <w:p w14:paraId="2CC95ADE"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Abono anual de acidente de trabalho</w:t>
            </w:r>
          </w:p>
        </w:tc>
      </w:tr>
      <w:tr w:rsidR="004257BB" w14:paraId="4B45807E" w14:textId="77777777" w:rsidTr="00BE4146">
        <w:trPr>
          <w:trHeight w:val="315"/>
        </w:trPr>
        <w:tc>
          <w:tcPr>
            <w:tcW w:w="567" w:type="dxa"/>
            <w:tcBorders>
              <w:top w:val="nil"/>
              <w:left w:val="nil"/>
              <w:bottom w:val="nil"/>
              <w:right w:val="single" w:sz="8" w:space="0" w:color="FFFFFF"/>
            </w:tcBorders>
            <w:shd w:val="clear" w:color="auto" w:fill="B8CCE4"/>
            <w:noWrap/>
            <w:vAlign w:val="center"/>
            <w:hideMark/>
          </w:tcPr>
          <w:p w14:paraId="47042971"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99</w:t>
            </w:r>
          </w:p>
        </w:tc>
        <w:tc>
          <w:tcPr>
            <w:tcW w:w="8505" w:type="dxa"/>
            <w:tcBorders>
              <w:top w:val="nil"/>
              <w:left w:val="nil"/>
              <w:bottom w:val="nil"/>
              <w:right w:val="single" w:sz="8" w:space="0" w:color="FFFFFF"/>
            </w:tcBorders>
            <w:shd w:val="clear" w:color="auto" w:fill="B8CCE4"/>
            <w:noWrap/>
            <w:vAlign w:val="center"/>
            <w:hideMark/>
          </w:tcPr>
          <w:p w14:paraId="05B6A786" w14:textId="77777777" w:rsidR="00F75E66" w:rsidRPr="00F33DB7" w:rsidRDefault="008C7533">
            <w:pPr>
              <w:spacing w:line="320" w:lineRule="exact"/>
              <w:ind w:left="-9" w:right="-384" w:firstLine="9"/>
              <w:rPr>
                <w:rFonts w:ascii="Tahoma" w:hAnsi="Tahoma"/>
                <w:color w:val="000000"/>
                <w:sz w:val="22"/>
              </w:rPr>
            </w:pPr>
            <w:r w:rsidRPr="00F33DB7">
              <w:rPr>
                <w:rFonts w:ascii="Tahoma" w:hAnsi="Tahoma"/>
                <w:color w:val="000000"/>
                <w:sz w:val="22"/>
              </w:rPr>
              <w:t>Afastamento até 15 dias por acidente de trabalho</w:t>
            </w:r>
          </w:p>
        </w:tc>
      </w:tr>
    </w:tbl>
    <w:p w14:paraId="445F402F" w14:textId="77777777" w:rsidR="00F75E66" w:rsidRPr="00583287" w:rsidRDefault="00F75E66" w:rsidP="00F75E66">
      <w:pPr>
        <w:spacing w:line="320" w:lineRule="exact"/>
        <w:rPr>
          <w:rFonts w:ascii="Trebuchet MS" w:hAnsi="Trebuchet MS"/>
          <w:szCs w:val="20"/>
        </w:rPr>
      </w:pPr>
    </w:p>
    <w:p w14:paraId="152E1FD2" w14:textId="77777777" w:rsidR="00F75E66" w:rsidRPr="00583287" w:rsidRDefault="00F75E66" w:rsidP="00F75E66">
      <w:pPr>
        <w:tabs>
          <w:tab w:val="left" w:pos="709"/>
        </w:tabs>
        <w:spacing w:line="320" w:lineRule="exact"/>
        <w:jc w:val="center"/>
        <w:rPr>
          <w:rFonts w:ascii="Times New Roman" w:hAnsi="Times New Roman"/>
        </w:rPr>
      </w:pPr>
    </w:p>
    <w:p w14:paraId="25877F7A" w14:textId="77777777" w:rsidR="00CA763D" w:rsidRPr="00583287" w:rsidRDefault="008C7533" w:rsidP="00E57F75">
      <w:pPr>
        <w:pStyle w:val="Lista2"/>
        <w:spacing w:line="320" w:lineRule="atLeast"/>
        <w:ind w:left="0" w:right="-22" w:firstLine="0"/>
        <w:jc w:val="center"/>
        <w:rPr>
          <w:rFonts w:ascii="Tahoma" w:hAnsi="Tahoma" w:cs="Tahoma"/>
          <w:b/>
          <w:sz w:val="22"/>
          <w:szCs w:val="22"/>
        </w:rPr>
      </w:pPr>
      <w:r w:rsidRPr="00583287">
        <w:rPr>
          <w:rFonts w:ascii="Tahoma" w:hAnsi="Tahoma" w:cs="Tahoma"/>
          <w:bCs/>
          <w:sz w:val="22"/>
          <w:szCs w:val="22"/>
        </w:rPr>
        <w:t xml:space="preserve"> </w:t>
      </w:r>
    </w:p>
    <w:p w14:paraId="5A322A09" w14:textId="77777777" w:rsidR="00CA763D" w:rsidRPr="00583287" w:rsidRDefault="008C7533" w:rsidP="00E57F75">
      <w:pPr>
        <w:autoSpaceDE/>
        <w:autoSpaceDN/>
        <w:adjustRightInd/>
        <w:spacing w:line="320" w:lineRule="atLeast"/>
        <w:jc w:val="left"/>
        <w:rPr>
          <w:rFonts w:ascii="Tahoma" w:hAnsi="Tahoma" w:cs="Tahoma"/>
          <w:b/>
          <w:sz w:val="22"/>
          <w:szCs w:val="22"/>
          <w:lang w:eastAsia="ar-SA"/>
        </w:rPr>
      </w:pPr>
      <w:r w:rsidRPr="00583287">
        <w:rPr>
          <w:rFonts w:ascii="Tahoma" w:hAnsi="Tahoma" w:cs="Tahoma"/>
          <w:b/>
          <w:sz w:val="22"/>
          <w:szCs w:val="22"/>
        </w:rPr>
        <w:br w:type="page"/>
      </w:r>
    </w:p>
    <w:p w14:paraId="51837662" w14:textId="4B1DD6B9" w:rsidR="00CA763D" w:rsidRPr="00583287" w:rsidRDefault="008C7533" w:rsidP="00E57F75">
      <w:pPr>
        <w:pStyle w:val="Lista2"/>
        <w:spacing w:line="320" w:lineRule="atLeast"/>
        <w:ind w:left="0" w:right="-22" w:firstLine="0"/>
        <w:jc w:val="center"/>
        <w:rPr>
          <w:rFonts w:ascii="Tahoma" w:hAnsi="Tahoma" w:cs="Tahoma"/>
          <w:b/>
          <w:iCs/>
          <w:sz w:val="22"/>
          <w:szCs w:val="22"/>
        </w:rPr>
      </w:pPr>
      <w:r w:rsidRPr="00583287">
        <w:rPr>
          <w:rFonts w:ascii="Tahoma" w:hAnsi="Tahoma" w:cs="Tahoma"/>
          <w:b/>
          <w:sz w:val="22"/>
          <w:szCs w:val="22"/>
        </w:rPr>
        <w:lastRenderedPageBreak/>
        <w:t xml:space="preserve">ANEXO </w:t>
      </w:r>
      <w:r w:rsidR="002C45C8">
        <w:rPr>
          <w:rFonts w:ascii="Tahoma" w:hAnsi="Tahoma" w:cs="Tahoma"/>
          <w:b/>
          <w:sz w:val="22"/>
          <w:szCs w:val="22"/>
        </w:rPr>
        <w:t>I</w:t>
      </w:r>
      <w:r w:rsidRPr="00583287">
        <w:rPr>
          <w:rFonts w:ascii="Tahoma" w:hAnsi="Tahoma" w:cs="Tahoma"/>
          <w:b/>
          <w:sz w:val="22"/>
          <w:szCs w:val="22"/>
        </w:rPr>
        <w:t xml:space="preserve">V </w:t>
      </w:r>
      <w:r w:rsidRPr="00D4459F">
        <w:rPr>
          <w:rFonts w:ascii="Tahoma" w:eastAsia="MS Mincho" w:hAnsi="Tahoma" w:cs="Tahoma"/>
          <w:b/>
          <w:smallCaps/>
          <w:sz w:val="22"/>
          <w:szCs w:val="22"/>
          <w:lang w:eastAsia="pt-BR"/>
        </w:rPr>
        <w:t xml:space="preserve">AO </w:t>
      </w:r>
      <w:r w:rsidR="001B1C29" w:rsidRPr="00F33DB7">
        <w:rPr>
          <w:rFonts w:ascii="Tahoma" w:hAnsi="Tahoma"/>
          <w:b/>
          <w:sz w:val="22"/>
        </w:rPr>
        <w:t xml:space="preserve">INSTRUMENTO PARTICULAR DE ESCRITURA DA 1ª (PRIMEIRA) EMISSÃO DE DEBÊNTURES SIMPLES, NÃO CONVERSÍVEIS EM AÇÕES, DA ESPÉCIE COM GARANTIA REAL, EM 2 (DUAS) SÉRIES, PARA DISTRIBUIÇÃO PÚBLICA COM ESFORÇOS RESTRITOS </w:t>
      </w:r>
      <w:r w:rsidR="001B1C29" w:rsidRPr="00785233">
        <w:rPr>
          <w:rFonts w:ascii="Tahoma" w:hAnsi="Tahoma" w:cs="Tahoma"/>
          <w:b/>
          <w:sz w:val="22"/>
          <w:szCs w:val="22"/>
        </w:rPr>
        <w:t xml:space="preserve">PARA AS DEBÊNTURES DA 1ª (PRIMEIRA) SÉRIE E COLOCAÇÃO </w:t>
      </w:r>
      <w:r w:rsidR="001B1C29" w:rsidRPr="00F33DB7">
        <w:rPr>
          <w:rFonts w:ascii="Tahoma" w:hAnsi="Tahoma"/>
          <w:b/>
          <w:sz w:val="22"/>
        </w:rPr>
        <w:t>PRIVADA</w:t>
      </w:r>
      <w:r w:rsidR="001B1C29" w:rsidRPr="00583287">
        <w:rPr>
          <w:rFonts w:ascii="Tahoma" w:hAnsi="Tahoma" w:cs="Tahoma"/>
          <w:b/>
          <w:sz w:val="22"/>
          <w:szCs w:val="22"/>
        </w:rPr>
        <w:t xml:space="preserve"> PARA AS </w:t>
      </w:r>
      <w:proofErr w:type="gramStart"/>
      <w:r w:rsidR="001B1C29" w:rsidRPr="00583287">
        <w:rPr>
          <w:rFonts w:ascii="Tahoma" w:hAnsi="Tahoma" w:cs="Tahoma"/>
          <w:b/>
          <w:sz w:val="22"/>
          <w:szCs w:val="22"/>
        </w:rPr>
        <w:t>DEBÊNTURES  DA</w:t>
      </w:r>
      <w:proofErr w:type="gramEnd"/>
      <w:r w:rsidR="001B1C29" w:rsidRPr="00583287">
        <w:rPr>
          <w:rFonts w:ascii="Tahoma" w:hAnsi="Tahoma" w:cs="Tahoma"/>
          <w:b/>
          <w:sz w:val="22"/>
          <w:szCs w:val="22"/>
        </w:rPr>
        <w:t xml:space="preserve"> 2ª (SEGUNDA) SÉRIE</w:t>
      </w:r>
      <w:r w:rsidR="001B1C29" w:rsidRPr="00F33DB7">
        <w:rPr>
          <w:rFonts w:ascii="Tahoma" w:hAnsi="Tahoma"/>
          <w:b/>
          <w:sz w:val="22"/>
        </w:rPr>
        <w:t>, DA VERT</w:t>
      </w:r>
      <w:r w:rsidR="00AC4AA2">
        <w:rPr>
          <w:rFonts w:ascii="Tahoma" w:hAnsi="Tahoma"/>
          <w:b/>
          <w:sz w:val="22"/>
        </w:rPr>
        <w:t xml:space="preserve"> CREDIARE</w:t>
      </w:r>
      <w:r w:rsidR="001B1C29" w:rsidRPr="00F33DB7">
        <w:rPr>
          <w:rFonts w:ascii="Tahoma" w:hAnsi="Tahoma"/>
          <w:b/>
          <w:sz w:val="22"/>
        </w:rPr>
        <w:t xml:space="preserve"> COMPANHIA SECURITIZADORA DE CRÉDITOS FINANCEIROS</w:t>
      </w:r>
    </w:p>
    <w:p w14:paraId="3B6162A5" w14:textId="77777777" w:rsidR="00CA763D" w:rsidRPr="00583287" w:rsidRDefault="00CA763D" w:rsidP="00E57F75">
      <w:pPr>
        <w:pStyle w:val="Lista2"/>
        <w:spacing w:line="320" w:lineRule="atLeast"/>
        <w:ind w:left="0" w:right="-22" w:firstLine="0"/>
        <w:jc w:val="center"/>
        <w:rPr>
          <w:rFonts w:ascii="Tahoma" w:hAnsi="Tahoma" w:cs="Tahoma"/>
          <w:b/>
          <w:sz w:val="22"/>
          <w:szCs w:val="22"/>
        </w:rPr>
      </w:pPr>
    </w:p>
    <w:p w14:paraId="22123400" w14:textId="77777777" w:rsidR="00CA763D" w:rsidRPr="00583287" w:rsidRDefault="008C7533" w:rsidP="00E57F75">
      <w:pPr>
        <w:spacing w:line="320" w:lineRule="atLeast"/>
        <w:jc w:val="center"/>
        <w:rPr>
          <w:rFonts w:ascii="Tahoma" w:hAnsi="Tahoma" w:cs="Tahoma"/>
          <w:b/>
          <w:sz w:val="22"/>
          <w:szCs w:val="22"/>
        </w:rPr>
      </w:pPr>
      <w:r w:rsidRPr="00583287">
        <w:rPr>
          <w:rFonts w:ascii="Tahoma" w:hAnsi="Tahoma" w:cs="Tahoma"/>
          <w:b/>
          <w:sz w:val="22"/>
          <w:szCs w:val="22"/>
        </w:rPr>
        <w:t>PROCEDIMENTOS PARA VERIFICAÇÃO DO LASTRO DOS DIREITOS CREDITÓRIOS</w:t>
      </w:r>
    </w:p>
    <w:p w14:paraId="2F61B898" w14:textId="77777777" w:rsidR="00CA763D" w:rsidRPr="00583287" w:rsidRDefault="00CA763D" w:rsidP="00E57F75">
      <w:pPr>
        <w:spacing w:line="320" w:lineRule="atLeast"/>
        <w:jc w:val="center"/>
        <w:rPr>
          <w:rFonts w:ascii="Tahoma" w:hAnsi="Tahoma" w:cs="Tahoma"/>
          <w:b/>
          <w:sz w:val="22"/>
          <w:szCs w:val="22"/>
        </w:rPr>
      </w:pPr>
    </w:p>
    <w:p w14:paraId="52F37BD4" w14:textId="77777777" w:rsidR="00CA763D" w:rsidRPr="00583287" w:rsidRDefault="008C7533" w:rsidP="00F33DB7">
      <w:pPr>
        <w:numPr>
          <w:ilvl w:val="0"/>
          <w:numId w:val="42"/>
        </w:numPr>
        <w:spacing w:line="320" w:lineRule="atLeast"/>
        <w:rPr>
          <w:rFonts w:ascii="Tahoma" w:hAnsi="Tahoma" w:cs="Tahoma"/>
          <w:sz w:val="22"/>
          <w:szCs w:val="22"/>
          <w:u w:val="single"/>
        </w:rPr>
      </w:pPr>
      <w:r w:rsidRPr="00583287">
        <w:rPr>
          <w:rFonts w:ascii="Tahoma" w:hAnsi="Tahoma" w:cs="Tahoma"/>
          <w:sz w:val="22"/>
          <w:szCs w:val="22"/>
          <w:u w:val="single"/>
        </w:rPr>
        <w:t>Documentos Comprobatórios – Verificação</w:t>
      </w:r>
    </w:p>
    <w:p w14:paraId="61E26156" w14:textId="77777777" w:rsidR="00CA763D" w:rsidRPr="00583287" w:rsidRDefault="00CA763D" w:rsidP="00E57F75">
      <w:pPr>
        <w:spacing w:line="320" w:lineRule="atLeast"/>
        <w:rPr>
          <w:rFonts w:ascii="Tahoma" w:hAnsi="Tahoma" w:cs="Tahoma"/>
          <w:sz w:val="22"/>
          <w:szCs w:val="22"/>
        </w:rPr>
      </w:pPr>
    </w:p>
    <w:p w14:paraId="44BCFA9B" w14:textId="171AED1D" w:rsidR="00CA763D" w:rsidRPr="00583287" w:rsidRDefault="008C7533" w:rsidP="00F33DB7">
      <w:pPr>
        <w:numPr>
          <w:ilvl w:val="1"/>
          <w:numId w:val="42"/>
        </w:numPr>
        <w:spacing w:line="320" w:lineRule="atLeast"/>
        <w:rPr>
          <w:rFonts w:ascii="Tahoma" w:hAnsi="Tahoma" w:cs="Tahoma"/>
          <w:sz w:val="22"/>
          <w:szCs w:val="22"/>
        </w:rPr>
      </w:pPr>
      <w:r w:rsidRPr="00583287">
        <w:rPr>
          <w:rFonts w:ascii="Tahoma" w:hAnsi="Tahoma" w:cs="Tahoma"/>
          <w:sz w:val="22"/>
          <w:szCs w:val="22"/>
        </w:rPr>
        <w:t xml:space="preserve">A verificação do lastro dos Direitos Creditórios, a ser realizada </w:t>
      </w:r>
      <w:r w:rsidR="0093038A" w:rsidRPr="00583287">
        <w:rPr>
          <w:rFonts w:ascii="Tahoma" w:hAnsi="Tahoma" w:cs="Tahoma"/>
          <w:sz w:val="22"/>
          <w:szCs w:val="22"/>
        </w:rPr>
        <w:t xml:space="preserve">pela Emissora </w:t>
      </w:r>
      <w:r w:rsidRPr="00583287">
        <w:rPr>
          <w:rFonts w:ascii="Tahoma" w:hAnsi="Tahoma" w:cs="Tahoma"/>
          <w:sz w:val="22"/>
          <w:szCs w:val="22"/>
        </w:rPr>
        <w:t xml:space="preserve">ou o terceiro por </w:t>
      </w:r>
      <w:r w:rsidR="0093038A" w:rsidRPr="00583287">
        <w:rPr>
          <w:rFonts w:ascii="Tahoma" w:hAnsi="Tahoma" w:cs="Tahoma"/>
          <w:sz w:val="22"/>
          <w:szCs w:val="22"/>
        </w:rPr>
        <w:t xml:space="preserve">ela </w:t>
      </w:r>
      <w:r w:rsidRPr="00583287">
        <w:rPr>
          <w:rFonts w:ascii="Tahoma" w:hAnsi="Tahoma" w:cs="Tahoma"/>
          <w:sz w:val="22"/>
          <w:szCs w:val="22"/>
        </w:rPr>
        <w:t xml:space="preserve">contratado, será realizada, parte de forma integral, e parte por amostragem, em face da </w:t>
      </w:r>
      <w:proofErr w:type="gramStart"/>
      <w:r w:rsidRPr="00583287">
        <w:rPr>
          <w:rFonts w:ascii="Tahoma" w:hAnsi="Tahoma" w:cs="Tahoma"/>
          <w:sz w:val="22"/>
          <w:szCs w:val="22"/>
        </w:rPr>
        <w:t>potencial significativa</w:t>
      </w:r>
      <w:proofErr w:type="gramEnd"/>
      <w:r w:rsidRPr="00583287">
        <w:rPr>
          <w:rFonts w:ascii="Tahoma" w:hAnsi="Tahoma" w:cs="Tahoma"/>
          <w:sz w:val="22"/>
          <w:szCs w:val="22"/>
        </w:rPr>
        <w:t xml:space="preserve"> quantidade de Direitos Creditórios Vinculados adquiridos e expressiva diversificação de Tomadores, conforme os parâmetros definidos no presente Anexo </w:t>
      </w:r>
      <w:r w:rsidR="002C45C8">
        <w:rPr>
          <w:rFonts w:ascii="Tahoma" w:hAnsi="Tahoma" w:cs="Tahoma"/>
          <w:sz w:val="22"/>
          <w:szCs w:val="22"/>
        </w:rPr>
        <w:t>I</w:t>
      </w:r>
      <w:r w:rsidRPr="00583287">
        <w:rPr>
          <w:rFonts w:ascii="Tahoma" w:hAnsi="Tahoma" w:cs="Tahoma"/>
          <w:sz w:val="22"/>
          <w:szCs w:val="22"/>
        </w:rPr>
        <w:t>V, por meio da verificação dos Documentos Comprobatórios referentes aos Direitos Creditórios.</w:t>
      </w:r>
    </w:p>
    <w:p w14:paraId="20E6E866" w14:textId="77777777" w:rsidR="00CA763D" w:rsidRPr="00583287" w:rsidRDefault="00CA763D" w:rsidP="00E57F75">
      <w:pPr>
        <w:spacing w:line="320" w:lineRule="atLeast"/>
        <w:rPr>
          <w:rFonts w:ascii="Tahoma" w:hAnsi="Tahoma" w:cs="Tahoma"/>
          <w:sz w:val="22"/>
          <w:szCs w:val="22"/>
        </w:rPr>
      </w:pPr>
    </w:p>
    <w:p w14:paraId="556E4D99" w14:textId="77777777" w:rsidR="00CA763D" w:rsidRPr="00583287" w:rsidRDefault="008C7533" w:rsidP="00E57F75">
      <w:pPr>
        <w:spacing w:line="320" w:lineRule="atLeast"/>
        <w:rPr>
          <w:rFonts w:ascii="Tahoma" w:hAnsi="Tahoma" w:cs="Tahoma"/>
          <w:sz w:val="22"/>
          <w:szCs w:val="22"/>
        </w:rPr>
      </w:pPr>
      <w:r w:rsidRPr="00583287">
        <w:rPr>
          <w:rFonts w:ascii="Tahoma" w:hAnsi="Tahoma" w:cs="Tahoma"/>
          <w:sz w:val="22"/>
          <w:szCs w:val="22"/>
        </w:rPr>
        <w:t xml:space="preserve">Observado que os Direitos Creditórios devem ser </w:t>
      </w:r>
      <w:r w:rsidR="00C70FC4" w:rsidRPr="00583287">
        <w:rPr>
          <w:rFonts w:ascii="Tahoma" w:hAnsi="Tahoma" w:cs="Tahoma"/>
          <w:sz w:val="22"/>
          <w:szCs w:val="22"/>
        </w:rPr>
        <w:t>Contratos de Mútuo celebrados entre</w:t>
      </w:r>
      <w:r w:rsidR="00E345F2" w:rsidRPr="00583287">
        <w:rPr>
          <w:rFonts w:ascii="Tahoma" w:hAnsi="Tahoma" w:cs="Tahoma"/>
          <w:sz w:val="22"/>
          <w:szCs w:val="22"/>
        </w:rPr>
        <w:t xml:space="preserve"> </w:t>
      </w:r>
      <w:r w:rsidRPr="00583287">
        <w:rPr>
          <w:rFonts w:ascii="Tahoma" w:hAnsi="Tahoma" w:cs="Tahoma"/>
          <w:sz w:val="22"/>
          <w:szCs w:val="22"/>
        </w:rPr>
        <w:t xml:space="preserve">Tomadores </w:t>
      </w:r>
      <w:r w:rsidR="00C70FC4" w:rsidRPr="00583287">
        <w:rPr>
          <w:rFonts w:ascii="Tahoma" w:hAnsi="Tahoma" w:cs="Tahoma"/>
          <w:sz w:val="22"/>
          <w:szCs w:val="22"/>
        </w:rPr>
        <w:t>e a</w:t>
      </w:r>
      <w:r w:rsidRPr="00583287">
        <w:rPr>
          <w:rFonts w:ascii="Tahoma" w:hAnsi="Tahoma" w:cs="Tahoma"/>
          <w:sz w:val="22"/>
          <w:szCs w:val="22"/>
        </w:rPr>
        <w:t xml:space="preserve"> Cedente, representativas de empréstimos com Consignação em folha de benefícios, e cujo pagamento ordinário é realizado por meio de Consignação realizada pelo INSS, os documentos comprobatórios do lastro dos Direitos Creditórios compreendem:</w:t>
      </w:r>
    </w:p>
    <w:p w14:paraId="03A3B76F" w14:textId="77777777" w:rsidR="00CA763D" w:rsidRPr="00583287" w:rsidRDefault="00CA763D" w:rsidP="00E57F75">
      <w:pPr>
        <w:spacing w:line="320" w:lineRule="atLeast"/>
        <w:rPr>
          <w:rFonts w:ascii="Tahoma" w:hAnsi="Tahoma" w:cs="Tahoma"/>
          <w:sz w:val="22"/>
          <w:szCs w:val="22"/>
        </w:rPr>
      </w:pPr>
    </w:p>
    <w:p w14:paraId="3AC0D06D" w14:textId="77777777" w:rsidR="00CA763D" w:rsidRPr="00583287" w:rsidRDefault="008C7533" w:rsidP="00E57F75">
      <w:pPr>
        <w:pStyle w:val="PargrafodaLista"/>
        <w:numPr>
          <w:ilvl w:val="0"/>
          <w:numId w:val="43"/>
        </w:numPr>
        <w:spacing w:line="320" w:lineRule="atLeast"/>
        <w:rPr>
          <w:rFonts w:ascii="Tahoma" w:hAnsi="Tahoma" w:cs="Tahoma"/>
          <w:sz w:val="22"/>
          <w:szCs w:val="22"/>
        </w:rPr>
      </w:pPr>
      <w:bookmarkStart w:id="448" w:name="_Hlk483248284"/>
      <w:r w:rsidRPr="00583287">
        <w:rPr>
          <w:rFonts w:ascii="Tahoma" w:hAnsi="Tahoma" w:cs="Tahoma"/>
          <w:sz w:val="22"/>
          <w:szCs w:val="22"/>
        </w:rPr>
        <w:t xml:space="preserve">via física ou eletrônica </w:t>
      </w:r>
      <w:r w:rsidR="00C70FC4" w:rsidRPr="00583287">
        <w:rPr>
          <w:rFonts w:ascii="Tahoma" w:hAnsi="Tahoma" w:cs="Tahoma"/>
          <w:sz w:val="22"/>
          <w:szCs w:val="22"/>
        </w:rPr>
        <w:t>dos Contratos de Mútuo</w:t>
      </w:r>
      <w:r w:rsidRPr="00583287">
        <w:rPr>
          <w:rFonts w:ascii="Tahoma" w:hAnsi="Tahoma" w:cs="Tahoma"/>
          <w:sz w:val="22"/>
          <w:szCs w:val="22"/>
        </w:rPr>
        <w:t xml:space="preserve"> cujos Direitos Creditórios sejam objeto de cessão à Emissora</w:t>
      </w:r>
      <w:bookmarkEnd w:id="448"/>
      <w:r w:rsidRPr="00583287">
        <w:rPr>
          <w:rFonts w:ascii="Tahoma" w:hAnsi="Tahoma" w:cs="Tahoma"/>
          <w:sz w:val="22"/>
          <w:szCs w:val="22"/>
        </w:rPr>
        <w:t xml:space="preserve">; </w:t>
      </w:r>
    </w:p>
    <w:p w14:paraId="1208BACB" w14:textId="77777777" w:rsidR="00CA763D" w:rsidRPr="00583287" w:rsidRDefault="008C7533" w:rsidP="00E57F75">
      <w:pPr>
        <w:pStyle w:val="PargrafodaLista"/>
        <w:numPr>
          <w:ilvl w:val="0"/>
          <w:numId w:val="43"/>
        </w:numPr>
        <w:spacing w:line="320" w:lineRule="atLeast"/>
        <w:rPr>
          <w:rFonts w:ascii="Tahoma" w:hAnsi="Tahoma" w:cs="Tahoma"/>
          <w:sz w:val="22"/>
          <w:szCs w:val="22"/>
        </w:rPr>
      </w:pPr>
      <w:r w:rsidRPr="00583287">
        <w:rPr>
          <w:rFonts w:ascii="Tahoma" w:hAnsi="Tahoma" w:cs="Tahoma"/>
          <w:sz w:val="22"/>
          <w:szCs w:val="22"/>
        </w:rPr>
        <w:t>via física ou eletrônica das autorizações dos Tomadores para desconto de valores em suas folhas de benefícios; e</w:t>
      </w:r>
    </w:p>
    <w:p w14:paraId="73F2C560" w14:textId="77777777" w:rsidR="00CA763D" w:rsidRPr="00583287" w:rsidRDefault="008C7533" w:rsidP="00E57F75">
      <w:pPr>
        <w:pStyle w:val="PargrafodaLista"/>
        <w:numPr>
          <w:ilvl w:val="0"/>
          <w:numId w:val="43"/>
        </w:numPr>
        <w:spacing w:line="320" w:lineRule="atLeast"/>
        <w:rPr>
          <w:rFonts w:ascii="Tahoma" w:hAnsi="Tahoma" w:cs="Tahoma"/>
          <w:sz w:val="22"/>
          <w:szCs w:val="22"/>
        </w:rPr>
      </w:pPr>
      <w:r w:rsidRPr="00583287">
        <w:rPr>
          <w:rFonts w:ascii="Tahoma" w:hAnsi="Tahoma" w:cs="Tahoma"/>
          <w:sz w:val="22"/>
          <w:szCs w:val="22"/>
        </w:rPr>
        <w:t>via eletrônica dos Termos de Cessão através dos quais os Direitos Creditórios foram cedidos à Emissora.</w:t>
      </w:r>
    </w:p>
    <w:p w14:paraId="438AE697" w14:textId="77777777" w:rsidR="00CA763D" w:rsidRPr="00583287" w:rsidRDefault="00CA763D" w:rsidP="00E57F75">
      <w:pPr>
        <w:spacing w:line="320" w:lineRule="atLeast"/>
        <w:rPr>
          <w:rFonts w:ascii="Tahoma" w:hAnsi="Tahoma" w:cs="Tahoma"/>
          <w:sz w:val="22"/>
          <w:szCs w:val="22"/>
        </w:rPr>
      </w:pPr>
    </w:p>
    <w:p w14:paraId="42BD0C4B" w14:textId="6D68D376" w:rsidR="00CA763D" w:rsidRPr="00785233" w:rsidRDefault="008C7533" w:rsidP="00F33DB7">
      <w:pPr>
        <w:numPr>
          <w:ilvl w:val="1"/>
          <w:numId w:val="42"/>
        </w:numPr>
        <w:spacing w:line="320" w:lineRule="atLeast"/>
        <w:rPr>
          <w:rFonts w:ascii="Tahoma" w:hAnsi="Tahoma" w:cs="Tahoma"/>
          <w:sz w:val="22"/>
          <w:szCs w:val="22"/>
        </w:rPr>
      </w:pPr>
      <w:bookmarkStart w:id="449" w:name="_Ref494451451"/>
      <w:r w:rsidRPr="00583287">
        <w:rPr>
          <w:rFonts w:ascii="Tahoma" w:hAnsi="Tahoma" w:cs="Tahoma"/>
          <w:sz w:val="22"/>
          <w:szCs w:val="22"/>
        </w:rPr>
        <w:t xml:space="preserve">Após a realização das verificações aplicáveis, nos termos dispostos abaixo, inconsistências identificadas deverão ser imediatamente informadas à Emissora, observado o prazo de cura e remediação definido no item </w:t>
      </w:r>
      <w:r w:rsidRPr="00E65CC3">
        <w:rPr>
          <w:rFonts w:ascii="Tahoma" w:hAnsi="Tahoma" w:cs="Tahoma"/>
          <w:sz w:val="22"/>
          <w:szCs w:val="22"/>
        </w:rPr>
        <w:fldChar w:fldCharType="begin"/>
      </w:r>
      <w:r w:rsidRPr="00583287">
        <w:rPr>
          <w:rFonts w:ascii="Tahoma" w:hAnsi="Tahoma" w:cs="Tahoma"/>
          <w:sz w:val="22"/>
          <w:szCs w:val="22"/>
        </w:rPr>
        <w:instrText xml:space="preserve"> REF _Ref54189012 \r \h  \* MERGEFORMAT </w:instrText>
      </w:r>
      <w:r w:rsidRPr="00E65CC3">
        <w:rPr>
          <w:rFonts w:ascii="Tahoma" w:hAnsi="Tahoma" w:cs="Tahoma"/>
          <w:sz w:val="22"/>
          <w:szCs w:val="22"/>
        </w:rPr>
      </w:r>
      <w:r w:rsidRPr="00E65CC3">
        <w:rPr>
          <w:rFonts w:ascii="Tahoma" w:hAnsi="Tahoma" w:cs="Tahoma"/>
          <w:sz w:val="22"/>
          <w:szCs w:val="22"/>
        </w:rPr>
        <w:fldChar w:fldCharType="separate"/>
      </w:r>
      <w:r w:rsidR="001E3BF4">
        <w:rPr>
          <w:rFonts w:ascii="Tahoma" w:hAnsi="Tahoma" w:cs="Tahoma"/>
          <w:sz w:val="22"/>
          <w:szCs w:val="22"/>
        </w:rPr>
        <w:t>5</w:t>
      </w:r>
      <w:r w:rsidRPr="00E65CC3">
        <w:rPr>
          <w:rFonts w:ascii="Tahoma" w:hAnsi="Tahoma" w:cs="Tahoma"/>
          <w:sz w:val="22"/>
          <w:szCs w:val="22"/>
        </w:rPr>
        <w:fldChar w:fldCharType="end"/>
      </w:r>
      <w:r w:rsidRPr="00583287">
        <w:rPr>
          <w:rFonts w:ascii="Tahoma" w:hAnsi="Tahoma" w:cs="Tahoma"/>
          <w:sz w:val="22"/>
          <w:szCs w:val="22"/>
        </w:rPr>
        <w:t xml:space="preserve"> do presente </w:t>
      </w:r>
      <w:r w:rsidR="002C45C8">
        <w:rPr>
          <w:rFonts w:ascii="Tahoma" w:hAnsi="Tahoma" w:cs="Tahoma"/>
          <w:sz w:val="22"/>
          <w:szCs w:val="22"/>
        </w:rPr>
        <w:t>A</w:t>
      </w:r>
      <w:r w:rsidR="002C45C8" w:rsidRPr="00583287">
        <w:rPr>
          <w:rFonts w:ascii="Tahoma" w:hAnsi="Tahoma" w:cs="Tahoma"/>
          <w:sz w:val="22"/>
          <w:szCs w:val="22"/>
        </w:rPr>
        <w:t>nexo</w:t>
      </w:r>
      <w:r w:rsidRPr="00583287">
        <w:rPr>
          <w:rFonts w:ascii="Tahoma" w:hAnsi="Tahoma" w:cs="Tahoma"/>
          <w:sz w:val="22"/>
          <w:szCs w:val="22"/>
        </w:rPr>
        <w:t>. Caso tais inconsistências sejam cla</w:t>
      </w:r>
      <w:r w:rsidRPr="00D4459F">
        <w:rPr>
          <w:rFonts w:ascii="Tahoma" w:hAnsi="Tahoma" w:cs="Tahoma"/>
          <w:sz w:val="22"/>
          <w:szCs w:val="22"/>
        </w:rPr>
        <w:t>ssificadas como Inconsistências Relevantes, a Emissora deverá convocar uma Ass</w:t>
      </w:r>
      <w:r w:rsidRPr="00811A49">
        <w:rPr>
          <w:rFonts w:ascii="Tahoma" w:hAnsi="Tahoma" w:cs="Tahoma"/>
          <w:sz w:val="22"/>
          <w:szCs w:val="22"/>
        </w:rPr>
        <w:t>embleia Geral de Debenturistas, nos termos da Cláusula Quarta desta Escritura de Emissão, para que esta delibere se tal Inconsistência Relevante (conforme abaixo definida) verifi</w:t>
      </w:r>
      <w:r w:rsidRPr="00BB46AE">
        <w:rPr>
          <w:rFonts w:ascii="Tahoma" w:hAnsi="Tahoma" w:cs="Tahoma"/>
          <w:sz w:val="22"/>
          <w:szCs w:val="22"/>
        </w:rPr>
        <w:t xml:space="preserve">cada constitui ou não um Evento de </w:t>
      </w:r>
      <w:r w:rsidR="001F3870">
        <w:rPr>
          <w:rFonts w:ascii="Tahoma" w:hAnsi="Tahoma" w:cs="Tahoma"/>
          <w:sz w:val="22"/>
          <w:szCs w:val="22"/>
        </w:rPr>
        <w:t>Inadimplemento Não Automático</w:t>
      </w:r>
      <w:r w:rsidRPr="00BB46AE">
        <w:rPr>
          <w:rFonts w:ascii="Tahoma" w:hAnsi="Tahoma" w:cs="Tahoma"/>
          <w:sz w:val="22"/>
          <w:szCs w:val="22"/>
        </w:rPr>
        <w:t>.</w:t>
      </w:r>
      <w:bookmarkEnd w:id="449"/>
    </w:p>
    <w:p w14:paraId="698D6020" w14:textId="77777777" w:rsidR="00CA763D" w:rsidRPr="00785233" w:rsidRDefault="00CA763D" w:rsidP="00E57F75">
      <w:pPr>
        <w:spacing w:line="320" w:lineRule="atLeast"/>
        <w:rPr>
          <w:rFonts w:ascii="Tahoma" w:hAnsi="Tahoma" w:cs="Tahoma"/>
          <w:sz w:val="22"/>
          <w:szCs w:val="22"/>
        </w:rPr>
      </w:pPr>
    </w:p>
    <w:p w14:paraId="6FADA562" w14:textId="77777777" w:rsidR="00CA763D" w:rsidRPr="00583287" w:rsidRDefault="008C7533" w:rsidP="00F33DB7">
      <w:pPr>
        <w:numPr>
          <w:ilvl w:val="0"/>
          <w:numId w:val="42"/>
        </w:numPr>
        <w:spacing w:line="320" w:lineRule="atLeast"/>
        <w:rPr>
          <w:rFonts w:ascii="Tahoma" w:hAnsi="Tahoma" w:cs="Tahoma"/>
          <w:sz w:val="22"/>
          <w:szCs w:val="22"/>
          <w:u w:val="single"/>
        </w:rPr>
      </w:pPr>
      <w:r w:rsidRPr="00785233">
        <w:rPr>
          <w:rFonts w:ascii="Tahoma" w:hAnsi="Tahoma" w:cs="Tahoma"/>
          <w:sz w:val="22"/>
          <w:szCs w:val="22"/>
          <w:u w:val="single"/>
        </w:rPr>
        <w:t xml:space="preserve">Contratos de Mútuo </w:t>
      </w:r>
      <w:r w:rsidR="00237704" w:rsidRPr="00583287">
        <w:rPr>
          <w:rFonts w:ascii="Tahoma" w:hAnsi="Tahoma" w:cs="Tahoma"/>
          <w:sz w:val="22"/>
          <w:szCs w:val="22"/>
          <w:u w:val="single"/>
        </w:rPr>
        <w:t>e termos de cessão de Direitos Creditórios</w:t>
      </w:r>
    </w:p>
    <w:p w14:paraId="73AE80CF" w14:textId="77777777" w:rsidR="00CA763D" w:rsidRPr="00583287" w:rsidRDefault="00CA763D" w:rsidP="00E57F75">
      <w:pPr>
        <w:spacing w:line="320" w:lineRule="atLeast"/>
        <w:rPr>
          <w:rFonts w:ascii="Tahoma" w:hAnsi="Tahoma" w:cs="Tahoma"/>
          <w:sz w:val="22"/>
          <w:szCs w:val="22"/>
          <w:u w:val="single"/>
        </w:rPr>
      </w:pPr>
    </w:p>
    <w:p w14:paraId="089067BC" w14:textId="77777777" w:rsidR="00CA763D" w:rsidRPr="00583287" w:rsidRDefault="008C7533" w:rsidP="00F33DB7">
      <w:pPr>
        <w:numPr>
          <w:ilvl w:val="1"/>
          <w:numId w:val="42"/>
        </w:numPr>
        <w:spacing w:line="320" w:lineRule="atLeast"/>
        <w:rPr>
          <w:rFonts w:ascii="Tahoma" w:hAnsi="Tahoma" w:cs="Tahoma"/>
          <w:sz w:val="22"/>
          <w:szCs w:val="22"/>
        </w:rPr>
      </w:pPr>
      <w:r w:rsidRPr="00583287">
        <w:rPr>
          <w:rFonts w:ascii="Tahoma" w:hAnsi="Tahoma" w:cs="Tahoma"/>
          <w:sz w:val="22"/>
          <w:szCs w:val="22"/>
        </w:rPr>
        <w:t xml:space="preserve">A verificação do lastro dos Direitos Creditórios Vinculados, no que se refere à verificação (i) das vias físicas ou eletrônicas </w:t>
      </w:r>
      <w:r w:rsidR="007F764D" w:rsidRPr="00583287">
        <w:rPr>
          <w:rFonts w:ascii="Tahoma" w:hAnsi="Tahoma" w:cs="Tahoma"/>
          <w:sz w:val="22"/>
          <w:szCs w:val="22"/>
        </w:rPr>
        <w:t>dos Contratos de Mútuo</w:t>
      </w:r>
      <w:r w:rsidRPr="00583287">
        <w:rPr>
          <w:rFonts w:ascii="Tahoma" w:hAnsi="Tahoma" w:cs="Tahoma"/>
          <w:sz w:val="22"/>
          <w:szCs w:val="22"/>
        </w:rPr>
        <w:t xml:space="preserve"> cujos Direitos Creditórios sejam objeto de cessão à Emissora, (</w:t>
      </w:r>
      <w:proofErr w:type="spellStart"/>
      <w:r w:rsidRPr="00583287">
        <w:rPr>
          <w:rFonts w:ascii="Tahoma" w:hAnsi="Tahoma" w:cs="Tahoma"/>
          <w:sz w:val="22"/>
          <w:szCs w:val="22"/>
        </w:rPr>
        <w:t>ii</w:t>
      </w:r>
      <w:proofErr w:type="spellEnd"/>
      <w:r w:rsidRPr="00583287">
        <w:rPr>
          <w:rFonts w:ascii="Tahoma" w:hAnsi="Tahoma" w:cs="Tahoma"/>
          <w:sz w:val="22"/>
          <w:szCs w:val="22"/>
        </w:rPr>
        <w:t>) das vias físicas ou eletrônicas das autorizações dos Tomadores para desconto de valores em suas folhas de benefícios ((i</w:t>
      </w:r>
      <w:r w:rsidR="001E160D" w:rsidRPr="00583287">
        <w:rPr>
          <w:rFonts w:ascii="Tahoma" w:hAnsi="Tahoma" w:cs="Tahoma"/>
          <w:sz w:val="22"/>
          <w:szCs w:val="22"/>
        </w:rPr>
        <w:t xml:space="preserve">) e </w:t>
      </w:r>
      <w:r w:rsidRPr="00583287">
        <w:rPr>
          <w:rFonts w:ascii="Tahoma" w:hAnsi="Tahoma" w:cs="Tahoma"/>
          <w:sz w:val="22"/>
          <w:szCs w:val="22"/>
        </w:rPr>
        <w:t>(</w:t>
      </w:r>
      <w:proofErr w:type="spellStart"/>
      <w:r w:rsidRPr="00583287">
        <w:rPr>
          <w:rFonts w:ascii="Tahoma" w:hAnsi="Tahoma" w:cs="Tahoma"/>
          <w:sz w:val="22"/>
          <w:szCs w:val="22"/>
        </w:rPr>
        <w:t>ii</w:t>
      </w:r>
      <w:proofErr w:type="spellEnd"/>
      <w:r w:rsidRPr="00583287">
        <w:rPr>
          <w:rFonts w:ascii="Tahoma" w:hAnsi="Tahoma" w:cs="Tahoma"/>
          <w:sz w:val="22"/>
          <w:szCs w:val="22"/>
        </w:rPr>
        <w:t>) definidos no âmbito deste Anexo como “</w:t>
      </w:r>
      <w:r w:rsidRPr="00583287">
        <w:rPr>
          <w:rFonts w:ascii="Tahoma" w:hAnsi="Tahoma" w:cs="Tahoma"/>
          <w:sz w:val="22"/>
          <w:szCs w:val="22"/>
          <w:u w:val="single"/>
        </w:rPr>
        <w:t>Objeto</w:t>
      </w:r>
      <w:r w:rsidRPr="00583287">
        <w:rPr>
          <w:rFonts w:ascii="Tahoma" w:hAnsi="Tahoma" w:cs="Tahoma"/>
          <w:sz w:val="22"/>
          <w:szCs w:val="22"/>
        </w:rPr>
        <w:t xml:space="preserve">”), será feita no prazo de </w:t>
      </w:r>
      <w:r w:rsidR="00F75E66" w:rsidRPr="00583287">
        <w:rPr>
          <w:rFonts w:ascii="Tahoma" w:hAnsi="Tahoma" w:cs="Tahoma"/>
          <w:sz w:val="22"/>
          <w:szCs w:val="22"/>
        </w:rPr>
        <w:t>90</w:t>
      </w:r>
      <w:r w:rsidRPr="00583287">
        <w:rPr>
          <w:rFonts w:ascii="Tahoma" w:hAnsi="Tahoma" w:cs="Tahoma"/>
          <w:sz w:val="22"/>
          <w:szCs w:val="22"/>
        </w:rPr>
        <w:t xml:space="preserve"> </w:t>
      </w:r>
      <w:r w:rsidR="00F75E66" w:rsidRPr="00583287">
        <w:rPr>
          <w:rFonts w:ascii="Tahoma" w:hAnsi="Tahoma" w:cs="Tahoma"/>
          <w:sz w:val="22"/>
          <w:szCs w:val="22"/>
        </w:rPr>
        <w:t xml:space="preserve">(noventa) </w:t>
      </w:r>
      <w:r w:rsidRPr="00583287">
        <w:rPr>
          <w:rFonts w:ascii="Tahoma" w:hAnsi="Tahoma" w:cs="Tahoma"/>
          <w:sz w:val="22"/>
          <w:szCs w:val="22"/>
        </w:rPr>
        <w:t xml:space="preserve">dias contados da respectiva aquisição dos Direitos Creditórios correspondentes e trimestralmente, por meio da verificação das respectivas vias físicas e/ou eletrônicas dos Documentos Comprobatórios, por amostragem estatística, nos termos do item 4 deste Anexo, sempre que o número de Objetos a serem verificados no âmbito de determinada verificação de lastro for superior ou igual a </w:t>
      </w:r>
      <w:r w:rsidR="00F75E66" w:rsidRPr="00583287">
        <w:rPr>
          <w:rFonts w:ascii="Tahoma" w:hAnsi="Tahoma" w:cs="Tahoma"/>
          <w:sz w:val="22"/>
          <w:szCs w:val="22"/>
        </w:rPr>
        <w:t>300</w:t>
      </w:r>
      <w:r w:rsidRPr="00583287">
        <w:rPr>
          <w:rFonts w:ascii="Tahoma" w:hAnsi="Tahoma" w:cs="Tahoma"/>
          <w:sz w:val="22"/>
          <w:szCs w:val="22"/>
        </w:rPr>
        <w:t xml:space="preserve"> (</w:t>
      </w:r>
      <w:r w:rsidR="00F75E66" w:rsidRPr="00583287">
        <w:rPr>
          <w:rFonts w:ascii="Tahoma" w:hAnsi="Tahoma" w:cs="Tahoma"/>
          <w:sz w:val="22"/>
          <w:szCs w:val="22"/>
        </w:rPr>
        <w:t>trezentos</w:t>
      </w:r>
      <w:r w:rsidRPr="00583287">
        <w:rPr>
          <w:rFonts w:ascii="Tahoma" w:hAnsi="Tahoma" w:cs="Tahoma"/>
          <w:sz w:val="22"/>
          <w:szCs w:val="22"/>
        </w:rPr>
        <w:t>)</w:t>
      </w:r>
      <w:r w:rsidRPr="00583287">
        <w:rPr>
          <w:rFonts w:ascii="Tahoma" w:eastAsia="Arial Unicode MS" w:hAnsi="Tahoma" w:cs="Tahoma"/>
          <w:color w:val="000000"/>
          <w:sz w:val="22"/>
          <w:szCs w:val="22"/>
        </w:rPr>
        <w:t xml:space="preserve">. Caso o </w:t>
      </w:r>
      <w:r w:rsidRPr="00583287">
        <w:rPr>
          <w:rFonts w:ascii="Tahoma" w:hAnsi="Tahoma" w:cs="Tahoma"/>
          <w:sz w:val="22"/>
          <w:szCs w:val="22"/>
        </w:rPr>
        <w:t xml:space="preserve">número de Objetos a serem verificados no âmbito de determinada verificação de lastro for inferior a </w:t>
      </w:r>
      <w:r w:rsidR="00F75E66" w:rsidRPr="00583287">
        <w:rPr>
          <w:rFonts w:ascii="Tahoma" w:hAnsi="Tahoma" w:cs="Tahoma"/>
          <w:sz w:val="22"/>
          <w:szCs w:val="22"/>
        </w:rPr>
        <w:t>300</w:t>
      </w:r>
      <w:r w:rsidRPr="00583287">
        <w:rPr>
          <w:rFonts w:ascii="Tahoma" w:hAnsi="Tahoma" w:cs="Tahoma"/>
          <w:sz w:val="22"/>
          <w:szCs w:val="22"/>
        </w:rPr>
        <w:t xml:space="preserve"> (</w:t>
      </w:r>
      <w:r w:rsidR="00F75E66" w:rsidRPr="00583287">
        <w:rPr>
          <w:rFonts w:ascii="Tahoma" w:hAnsi="Tahoma" w:cs="Tahoma"/>
          <w:sz w:val="22"/>
          <w:szCs w:val="22"/>
        </w:rPr>
        <w:t>trezentos</w:t>
      </w:r>
      <w:r w:rsidRPr="00583287">
        <w:rPr>
          <w:rFonts w:ascii="Tahoma" w:hAnsi="Tahoma" w:cs="Tahoma"/>
          <w:sz w:val="22"/>
          <w:szCs w:val="22"/>
        </w:rPr>
        <w:t>), a respectiva verificação de lastro será feita de forma integral, sem aplicação do conceito de verificação por amostragem.</w:t>
      </w:r>
    </w:p>
    <w:p w14:paraId="26E84561" w14:textId="77777777" w:rsidR="00CA763D" w:rsidRPr="00583287" w:rsidRDefault="00CA763D" w:rsidP="00E57F75">
      <w:pPr>
        <w:spacing w:line="320" w:lineRule="atLeast"/>
        <w:rPr>
          <w:rFonts w:ascii="Tahoma" w:hAnsi="Tahoma" w:cs="Tahoma"/>
          <w:sz w:val="22"/>
          <w:szCs w:val="22"/>
        </w:rPr>
      </w:pPr>
    </w:p>
    <w:p w14:paraId="37BA68EA" w14:textId="77777777" w:rsidR="00CA763D" w:rsidRPr="00583287" w:rsidRDefault="008C7533" w:rsidP="00F33DB7">
      <w:pPr>
        <w:numPr>
          <w:ilvl w:val="1"/>
          <w:numId w:val="42"/>
        </w:numPr>
        <w:spacing w:line="320" w:lineRule="atLeast"/>
        <w:rPr>
          <w:rFonts w:ascii="Tahoma" w:hAnsi="Tahoma" w:cs="Tahoma"/>
          <w:sz w:val="22"/>
          <w:szCs w:val="22"/>
        </w:rPr>
      </w:pPr>
      <w:r w:rsidRPr="00583287">
        <w:rPr>
          <w:rFonts w:ascii="Tahoma" w:hAnsi="Tahoma" w:cs="Tahoma"/>
          <w:sz w:val="22"/>
          <w:szCs w:val="22"/>
        </w:rPr>
        <w:t xml:space="preserve">A verificação do lastro dos Direitos Creditórios Vinculados, no que se refere à verificação das vias eletrônicas dos Termos de Cessão por meio dos quais os Direitos Creditórios foram cedidos à Emissora, será feita no prazo de </w:t>
      </w:r>
      <w:r w:rsidR="00F75E66" w:rsidRPr="00583287">
        <w:rPr>
          <w:rFonts w:ascii="Tahoma" w:hAnsi="Tahoma" w:cs="Tahoma"/>
          <w:sz w:val="22"/>
          <w:szCs w:val="22"/>
        </w:rPr>
        <w:t>90</w:t>
      </w:r>
      <w:r w:rsidRPr="00583287">
        <w:rPr>
          <w:rFonts w:ascii="Tahoma" w:hAnsi="Tahoma" w:cs="Tahoma"/>
          <w:sz w:val="22"/>
          <w:szCs w:val="22"/>
        </w:rPr>
        <w:t xml:space="preserve"> </w:t>
      </w:r>
      <w:r w:rsidR="00F75E66" w:rsidRPr="00583287">
        <w:rPr>
          <w:rFonts w:ascii="Tahoma" w:hAnsi="Tahoma" w:cs="Tahoma"/>
          <w:sz w:val="22"/>
          <w:szCs w:val="22"/>
        </w:rPr>
        <w:t xml:space="preserve">(noventa) </w:t>
      </w:r>
      <w:r w:rsidRPr="00583287">
        <w:rPr>
          <w:rFonts w:ascii="Tahoma" w:hAnsi="Tahoma" w:cs="Tahoma"/>
          <w:sz w:val="22"/>
          <w:szCs w:val="22"/>
        </w:rPr>
        <w:t>dias contados da respectiva aquisição dos Direitos Creditórios correspondentes e trimestralmente, de forma integral, sem realização de amostragem.</w:t>
      </w:r>
    </w:p>
    <w:p w14:paraId="0557A836" w14:textId="77777777" w:rsidR="00CA763D" w:rsidRPr="00583287" w:rsidRDefault="00CA763D" w:rsidP="00E57F75">
      <w:pPr>
        <w:spacing w:line="320" w:lineRule="atLeast"/>
        <w:rPr>
          <w:rFonts w:ascii="Tahoma" w:hAnsi="Tahoma" w:cs="Tahoma"/>
          <w:sz w:val="22"/>
          <w:szCs w:val="22"/>
        </w:rPr>
      </w:pPr>
    </w:p>
    <w:p w14:paraId="0EDCD2DF" w14:textId="77777777" w:rsidR="00CA763D" w:rsidRPr="00583287" w:rsidRDefault="008C7533" w:rsidP="00F33DB7">
      <w:pPr>
        <w:numPr>
          <w:ilvl w:val="2"/>
          <w:numId w:val="42"/>
        </w:numPr>
        <w:spacing w:line="320" w:lineRule="atLeast"/>
        <w:rPr>
          <w:rFonts w:ascii="Tahoma" w:hAnsi="Tahoma" w:cs="Tahoma"/>
          <w:sz w:val="22"/>
          <w:szCs w:val="22"/>
        </w:rPr>
      </w:pPr>
      <w:bookmarkStart w:id="450" w:name="_Ref483315122"/>
      <w:r w:rsidRPr="00583287">
        <w:rPr>
          <w:rFonts w:ascii="Tahoma" w:hAnsi="Tahoma" w:cs="Tahoma"/>
          <w:sz w:val="22"/>
          <w:szCs w:val="22"/>
        </w:rPr>
        <w:t xml:space="preserve">No âmbito da verificação de lastro dos Objetos, serão consideradas inconsistências referentes aos Documentos Comprobatórios e/ou Tomadores, </w:t>
      </w:r>
      <w:proofErr w:type="gramStart"/>
      <w:r w:rsidRPr="00583287">
        <w:rPr>
          <w:rFonts w:ascii="Tahoma" w:hAnsi="Tahoma" w:cs="Tahoma"/>
          <w:sz w:val="22"/>
          <w:szCs w:val="22"/>
        </w:rPr>
        <w:t>exemplificadas</w:t>
      </w:r>
      <w:proofErr w:type="gramEnd"/>
      <w:r w:rsidRPr="00583287">
        <w:rPr>
          <w:rFonts w:ascii="Tahoma" w:hAnsi="Tahoma" w:cs="Tahoma"/>
          <w:sz w:val="22"/>
          <w:szCs w:val="22"/>
        </w:rPr>
        <w:t xml:space="preserve"> mas não limitadas (i) à má-formalização, (</w:t>
      </w:r>
      <w:proofErr w:type="spellStart"/>
      <w:r w:rsidRPr="00583287">
        <w:rPr>
          <w:rFonts w:ascii="Tahoma" w:hAnsi="Tahoma" w:cs="Tahoma"/>
          <w:sz w:val="22"/>
          <w:szCs w:val="22"/>
        </w:rPr>
        <w:t>ii</w:t>
      </w:r>
      <w:proofErr w:type="spellEnd"/>
      <w:r w:rsidRPr="00583287">
        <w:rPr>
          <w:rFonts w:ascii="Tahoma" w:hAnsi="Tahoma" w:cs="Tahoma"/>
          <w:sz w:val="22"/>
          <w:szCs w:val="22"/>
        </w:rPr>
        <w:t>) à falta e/ou divergência de informações, (</w:t>
      </w:r>
      <w:proofErr w:type="spellStart"/>
      <w:r w:rsidRPr="00583287">
        <w:rPr>
          <w:rFonts w:ascii="Tahoma" w:hAnsi="Tahoma" w:cs="Tahoma"/>
          <w:sz w:val="22"/>
          <w:szCs w:val="22"/>
        </w:rPr>
        <w:t>iii</w:t>
      </w:r>
      <w:proofErr w:type="spellEnd"/>
      <w:r w:rsidRPr="00583287">
        <w:rPr>
          <w:rFonts w:ascii="Tahoma" w:hAnsi="Tahoma" w:cs="Tahoma"/>
          <w:sz w:val="22"/>
          <w:szCs w:val="22"/>
        </w:rPr>
        <w:t>) ao não recebimento, pelo Agente Administrativo, de qualquer arquivo ou documento necessário para realização das verificações ou, na hipótese de verificação realizada por terceiros</w:t>
      </w:r>
      <w:bookmarkEnd w:id="450"/>
      <w:r w:rsidRPr="00583287">
        <w:rPr>
          <w:rFonts w:ascii="Tahoma" w:hAnsi="Tahoma" w:cs="Tahoma"/>
          <w:sz w:val="22"/>
          <w:szCs w:val="22"/>
        </w:rPr>
        <w:t>, do(s) respectivo(s) resultado(s) da(s) verificação(</w:t>
      </w:r>
      <w:proofErr w:type="spellStart"/>
      <w:r w:rsidRPr="00583287">
        <w:rPr>
          <w:rFonts w:ascii="Tahoma" w:hAnsi="Tahoma" w:cs="Tahoma"/>
          <w:sz w:val="22"/>
          <w:szCs w:val="22"/>
        </w:rPr>
        <w:t>ões</w:t>
      </w:r>
      <w:proofErr w:type="spellEnd"/>
      <w:r w:rsidRPr="00583287">
        <w:rPr>
          <w:rFonts w:ascii="Tahoma" w:hAnsi="Tahoma" w:cs="Tahoma"/>
          <w:sz w:val="22"/>
          <w:szCs w:val="22"/>
        </w:rPr>
        <w:t>).</w:t>
      </w:r>
    </w:p>
    <w:p w14:paraId="489271C7" w14:textId="77777777" w:rsidR="00CA763D" w:rsidRPr="00583287" w:rsidRDefault="00CA763D" w:rsidP="00E57F75">
      <w:pPr>
        <w:tabs>
          <w:tab w:val="left" w:pos="1418"/>
        </w:tabs>
        <w:spacing w:line="320" w:lineRule="atLeast"/>
        <w:rPr>
          <w:rFonts w:ascii="Tahoma" w:hAnsi="Tahoma" w:cs="Tahoma"/>
          <w:sz w:val="22"/>
          <w:szCs w:val="22"/>
        </w:rPr>
      </w:pPr>
    </w:p>
    <w:p w14:paraId="3523C50C" w14:textId="77777777" w:rsidR="00CA763D" w:rsidRPr="00583287" w:rsidRDefault="008C7533" w:rsidP="00F33DB7">
      <w:pPr>
        <w:numPr>
          <w:ilvl w:val="0"/>
          <w:numId w:val="42"/>
        </w:numPr>
        <w:spacing w:line="320" w:lineRule="atLeast"/>
        <w:rPr>
          <w:rFonts w:ascii="Tahoma" w:hAnsi="Tahoma" w:cs="Tahoma"/>
          <w:sz w:val="22"/>
          <w:szCs w:val="22"/>
          <w:u w:val="single"/>
        </w:rPr>
      </w:pPr>
      <w:bookmarkStart w:id="451" w:name="_Ref367024628"/>
      <w:r w:rsidRPr="00583287">
        <w:rPr>
          <w:rFonts w:ascii="Tahoma" w:hAnsi="Tahoma" w:cs="Tahoma"/>
          <w:sz w:val="22"/>
          <w:szCs w:val="22"/>
          <w:u w:val="single"/>
        </w:rPr>
        <w:t>Lastro de Direitos Creditórios Vinculados inadimplidos</w:t>
      </w:r>
    </w:p>
    <w:p w14:paraId="384B2A76" w14:textId="77777777" w:rsidR="00CA763D" w:rsidRPr="00583287" w:rsidRDefault="00CA763D" w:rsidP="00E57F75">
      <w:pPr>
        <w:spacing w:line="320" w:lineRule="atLeast"/>
        <w:rPr>
          <w:rFonts w:ascii="Tahoma" w:hAnsi="Tahoma" w:cs="Tahoma"/>
          <w:sz w:val="22"/>
          <w:szCs w:val="22"/>
        </w:rPr>
      </w:pPr>
    </w:p>
    <w:p w14:paraId="36A8C72F" w14:textId="77777777" w:rsidR="00CA763D" w:rsidRPr="00583287" w:rsidRDefault="008C7533" w:rsidP="00F33DB7">
      <w:pPr>
        <w:numPr>
          <w:ilvl w:val="1"/>
          <w:numId w:val="42"/>
        </w:numPr>
        <w:spacing w:line="320" w:lineRule="atLeast"/>
        <w:rPr>
          <w:rFonts w:ascii="Tahoma" w:hAnsi="Tahoma" w:cs="Tahoma"/>
          <w:sz w:val="22"/>
          <w:szCs w:val="22"/>
        </w:rPr>
      </w:pPr>
      <w:r w:rsidRPr="00583287">
        <w:rPr>
          <w:rFonts w:ascii="Tahoma" w:hAnsi="Tahoma" w:cs="Tahoma"/>
          <w:sz w:val="22"/>
          <w:szCs w:val="22"/>
        </w:rPr>
        <w:t>Sem prejuízo do disposto acima, o Agente Administrativo verificará, trimestralmente, de forma individualizada e integral, o lastro dos Direitos Creditórios Vinculados inadimplidos ou substituídos no trimestre em questão, sendo certo que a Escritura de Emissão não prevê a possibilidade de substituição de Direitos Creditórios Vinculados.</w:t>
      </w:r>
    </w:p>
    <w:p w14:paraId="03EE3982" w14:textId="77777777" w:rsidR="00CA763D" w:rsidRPr="00583287" w:rsidRDefault="00CA763D" w:rsidP="00E57F75">
      <w:pPr>
        <w:spacing w:line="320" w:lineRule="atLeast"/>
        <w:rPr>
          <w:rFonts w:ascii="Tahoma" w:hAnsi="Tahoma" w:cs="Tahoma"/>
          <w:sz w:val="22"/>
          <w:szCs w:val="22"/>
        </w:rPr>
      </w:pPr>
    </w:p>
    <w:p w14:paraId="6520E520" w14:textId="77777777" w:rsidR="00CA763D" w:rsidRPr="00583287" w:rsidRDefault="008C7533" w:rsidP="00F33DB7">
      <w:pPr>
        <w:numPr>
          <w:ilvl w:val="0"/>
          <w:numId w:val="42"/>
        </w:numPr>
        <w:spacing w:line="320" w:lineRule="atLeast"/>
        <w:rPr>
          <w:rFonts w:ascii="Tahoma" w:hAnsi="Tahoma" w:cs="Tahoma"/>
          <w:sz w:val="22"/>
          <w:szCs w:val="22"/>
          <w:u w:val="single"/>
        </w:rPr>
      </w:pPr>
      <w:r w:rsidRPr="00583287">
        <w:rPr>
          <w:rFonts w:ascii="Tahoma" w:hAnsi="Tahoma" w:cs="Tahoma"/>
          <w:sz w:val="22"/>
          <w:szCs w:val="22"/>
          <w:u w:val="single"/>
        </w:rPr>
        <w:lastRenderedPageBreak/>
        <w:t>Verificação por Amostragem – Metodologia</w:t>
      </w:r>
    </w:p>
    <w:p w14:paraId="3A02DF9B" w14:textId="77777777" w:rsidR="00CA763D" w:rsidRPr="00583287" w:rsidRDefault="00CA763D" w:rsidP="00E57F75">
      <w:pPr>
        <w:spacing w:line="320" w:lineRule="atLeast"/>
        <w:rPr>
          <w:rFonts w:ascii="Tahoma" w:hAnsi="Tahoma" w:cs="Tahoma"/>
          <w:sz w:val="22"/>
          <w:szCs w:val="22"/>
        </w:rPr>
      </w:pPr>
    </w:p>
    <w:p w14:paraId="1B491521" w14:textId="77777777" w:rsidR="00CA763D" w:rsidRPr="00583287" w:rsidRDefault="008C7533" w:rsidP="00F33DB7">
      <w:pPr>
        <w:numPr>
          <w:ilvl w:val="1"/>
          <w:numId w:val="42"/>
        </w:numPr>
        <w:spacing w:line="320" w:lineRule="atLeast"/>
        <w:rPr>
          <w:rFonts w:ascii="Tahoma" w:hAnsi="Tahoma" w:cs="Tahoma"/>
          <w:sz w:val="22"/>
          <w:szCs w:val="22"/>
        </w:rPr>
      </w:pPr>
      <w:r w:rsidRPr="00583287">
        <w:rPr>
          <w:rFonts w:ascii="Tahoma" w:hAnsi="Tahoma" w:cs="Tahoma"/>
          <w:sz w:val="22"/>
          <w:szCs w:val="22"/>
        </w:rPr>
        <w:t>No âmbito das verificações a serem realizadas por amostragem, a determinação da respectiva amostra (quando aplicável) se dará pela fórmula abaixo:</w:t>
      </w:r>
      <w:bookmarkEnd w:id="451"/>
    </w:p>
    <w:p w14:paraId="5DBC41F8" w14:textId="77777777" w:rsidR="007F764D" w:rsidRPr="00583287" w:rsidRDefault="007F764D" w:rsidP="00E57F75">
      <w:pPr>
        <w:spacing w:line="320" w:lineRule="atLeast"/>
        <w:rPr>
          <w:rFonts w:ascii="Tahoma" w:hAnsi="Tahoma" w:cs="Tahoma"/>
          <w:sz w:val="22"/>
          <w:szCs w:val="22"/>
        </w:rPr>
      </w:pPr>
    </w:p>
    <w:p w14:paraId="1A3B9CAA" w14:textId="77777777" w:rsidR="00F75E66" w:rsidRPr="00583287" w:rsidRDefault="008C7533" w:rsidP="00F75E66">
      <w:pPr>
        <w:spacing w:line="288" w:lineRule="auto"/>
        <w:rPr>
          <w:rFonts w:ascii="Trebuchet MS" w:hAnsi="Trebuchet MS"/>
          <w:szCs w:val="20"/>
        </w:rPr>
      </w:pPr>
      <m:oMathPara>
        <m:oMathParaPr>
          <m:jc m:val="center"/>
        </m:oMathParaPr>
        <m:oMath>
          <m:r>
            <w:rPr>
              <w:rFonts w:ascii="Cambria Math" w:hAnsi="Cambria Math"/>
              <w:szCs w:val="20"/>
            </w:rPr>
            <m:t>n=</m:t>
          </m:r>
          <m:f>
            <m:fPr>
              <m:ctrlPr>
                <w:rPr>
                  <w:rFonts w:ascii="Cambria Math" w:hAnsi="Cambria Math"/>
                  <w:i/>
                  <w:lang w:eastAsia="en-US"/>
                </w:rPr>
              </m:ctrlPr>
            </m:fPr>
            <m:num>
              <m:r>
                <w:rPr>
                  <w:rFonts w:ascii="Cambria Math" w:hAnsi="Cambria Math"/>
                  <w:szCs w:val="20"/>
                </w:rPr>
                <m:t>N*</m:t>
              </m:r>
              <m:sSup>
                <m:sSupPr>
                  <m:ctrlPr>
                    <w:rPr>
                      <w:rFonts w:ascii="Cambria Math" w:hAnsi="Cambria Math"/>
                      <w:i/>
                      <w:lang w:eastAsia="en-US"/>
                    </w:rPr>
                  </m:ctrlPr>
                </m:sSupPr>
                <m:e>
                  <m:r>
                    <w:rPr>
                      <w:rFonts w:ascii="Cambria Math" w:hAnsi="Cambria Math"/>
                      <w:szCs w:val="20"/>
                    </w:rPr>
                    <m:t>z</m:t>
                  </m:r>
                </m:e>
                <m:sup>
                  <m:r>
                    <w:rPr>
                      <w:rFonts w:ascii="Cambria Math" w:hAnsi="Cambria Math"/>
                      <w:szCs w:val="20"/>
                    </w:rPr>
                    <m:t>2</m:t>
                  </m:r>
                </m:sup>
              </m:sSup>
              <m:r>
                <w:rPr>
                  <w:rFonts w:ascii="Cambria Math" w:hAnsi="Cambria Math"/>
                  <w:szCs w:val="20"/>
                </w:rPr>
                <m:t>*p*(1-p)</m:t>
              </m:r>
            </m:num>
            <m:den>
              <m:sSup>
                <m:sSupPr>
                  <m:ctrlPr>
                    <w:rPr>
                      <w:rFonts w:ascii="Cambria Math" w:hAnsi="Cambria Math"/>
                      <w:i/>
                      <w:lang w:eastAsia="en-US"/>
                    </w:rPr>
                  </m:ctrlPr>
                </m:sSupPr>
                <m:e>
                  <m:r>
                    <w:rPr>
                      <w:rFonts w:ascii="Cambria Math" w:hAnsi="Cambria Math"/>
                      <w:szCs w:val="20"/>
                    </w:rPr>
                    <m:t>ME</m:t>
                  </m:r>
                </m:e>
                <m:sup>
                  <m:r>
                    <w:rPr>
                      <w:rFonts w:ascii="Cambria Math" w:hAnsi="Cambria Math"/>
                      <w:szCs w:val="20"/>
                    </w:rPr>
                    <m:t>2</m:t>
                  </m:r>
                </m:sup>
              </m:sSup>
              <m:r>
                <w:rPr>
                  <w:rFonts w:ascii="Cambria Math" w:hAnsi="Cambria Math"/>
                  <w:szCs w:val="20"/>
                </w:rPr>
                <m:t>*</m:t>
              </m:r>
              <m:d>
                <m:dPr>
                  <m:ctrlPr>
                    <w:rPr>
                      <w:rFonts w:ascii="Cambria Math" w:hAnsi="Cambria Math"/>
                      <w:i/>
                      <w:lang w:eastAsia="en-US"/>
                    </w:rPr>
                  </m:ctrlPr>
                </m:dPr>
                <m:e>
                  <m:r>
                    <w:rPr>
                      <w:rFonts w:ascii="Cambria Math" w:hAnsi="Cambria Math"/>
                      <w:szCs w:val="20"/>
                    </w:rPr>
                    <m:t>N-1</m:t>
                  </m:r>
                </m:e>
              </m:d>
              <m:r>
                <w:rPr>
                  <w:rFonts w:ascii="Cambria Math" w:hAnsi="Cambria Math"/>
                  <w:szCs w:val="20"/>
                </w:rPr>
                <m:t>+</m:t>
              </m:r>
              <m:sSup>
                <m:sSupPr>
                  <m:ctrlPr>
                    <w:rPr>
                      <w:rFonts w:ascii="Cambria Math" w:hAnsi="Cambria Math"/>
                      <w:i/>
                      <w:lang w:eastAsia="en-US"/>
                    </w:rPr>
                  </m:ctrlPr>
                </m:sSupPr>
                <m:e>
                  <m:r>
                    <w:rPr>
                      <w:rFonts w:ascii="Cambria Math" w:hAnsi="Cambria Math"/>
                      <w:szCs w:val="20"/>
                    </w:rPr>
                    <m:t>z</m:t>
                  </m:r>
                </m:e>
                <m:sup>
                  <m:r>
                    <w:rPr>
                      <w:rFonts w:ascii="Cambria Math" w:hAnsi="Cambria Math"/>
                      <w:szCs w:val="20"/>
                    </w:rPr>
                    <m:t>2</m:t>
                  </m:r>
                </m:sup>
              </m:sSup>
              <m:r>
                <w:rPr>
                  <w:rFonts w:ascii="Cambria Math" w:hAnsi="Cambria Math"/>
                  <w:szCs w:val="20"/>
                </w:rPr>
                <m:t>*p*(1-p)</m:t>
              </m:r>
            </m:den>
          </m:f>
        </m:oMath>
      </m:oMathPara>
    </w:p>
    <w:p w14:paraId="7BF5E9DD" w14:textId="77777777" w:rsidR="00CA763D" w:rsidRPr="00785233" w:rsidRDefault="008C7533" w:rsidP="00E57F75">
      <w:pPr>
        <w:spacing w:line="320" w:lineRule="atLeast"/>
        <w:ind w:left="709"/>
        <w:rPr>
          <w:rFonts w:ascii="Tahoma" w:hAnsi="Tahoma" w:cs="Tahoma"/>
          <w:sz w:val="22"/>
          <w:szCs w:val="22"/>
        </w:rPr>
      </w:pPr>
      <w:r w:rsidRPr="00D4459F">
        <w:rPr>
          <w:rFonts w:ascii="Tahoma" w:hAnsi="Tahoma" w:cs="Tahoma"/>
          <w:sz w:val="22"/>
          <w:szCs w:val="22"/>
        </w:rPr>
        <w:t xml:space="preserve"> </w:t>
      </w:r>
      <w:r w:rsidR="00237704" w:rsidRPr="00811A49">
        <w:rPr>
          <w:rFonts w:ascii="Tahoma" w:hAnsi="Tahoma" w:cs="Tahoma"/>
          <w:sz w:val="22"/>
          <w:szCs w:val="22"/>
        </w:rPr>
        <w:t>Se</w:t>
      </w:r>
      <w:r w:rsidR="00237704" w:rsidRPr="00B23FFD">
        <w:rPr>
          <w:rFonts w:ascii="Tahoma" w:hAnsi="Tahoma" w:cs="Tahoma"/>
          <w:sz w:val="22"/>
          <w:szCs w:val="22"/>
        </w:rPr>
        <w:t xml:space="preserve">ndo certo que, se o resultado da fórmula acima não for um número inteiro, o tamanho da amostra </w:t>
      </w:r>
      <m:oMath>
        <m:r>
          <w:rPr>
            <w:rFonts w:ascii="Cambria Math" w:hAnsi="Cambria Math" w:cs="Tahoma"/>
            <w:sz w:val="22"/>
            <w:szCs w:val="22"/>
          </w:rPr>
          <m:t>n</m:t>
        </m:r>
      </m:oMath>
      <w:r w:rsidR="00237704" w:rsidRPr="00BB46AE">
        <w:rPr>
          <w:rFonts w:ascii="Tahoma" w:hAnsi="Tahoma" w:cs="Tahoma"/>
          <w:sz w:val="22"/>
          <w:szCs w:val="22"/>
        </w:rPr>
        <w:t xml:space="preserve"> será o número inteiro imediatamente superior (arredondamento para cima), e considerando:</w:t>
      </w:r>
    </w:p>
    <w:p w14:paraId="2419C7C3" w14:textId="77777777" w:rsidR="00CA763D" w:rsidRPr="00785233" w:rsidRDefault="00CA763D" w:rsidP="00E57F75">
      <w:pPr>
        <w:spacing w:line="320" w:lineRule="atLeast"/>
        <w:ind w:left="709"/>
        <w:rPr>
          <w:rFonts w:ascii="Tahoma" w:hAnsi="Tahoma" w:cs="Tahoma"/>
          <w:sz w:val="22"/>
          <w:szCs w:val="22"/>
        </w:rPr>
      </w:pPr>
    </w:p>
    <w:p w14:paraId="0C113CB7" w14:textId="77777777" w:rsidR="00F75E66" w:rsidRPr="00F33DB7" w:rsidRDefault="008C7533" w:rsidP="00CC7512">
      <w:pPr>
        <w:spacing w:line="320" w:lineRule="exact"/>
        <w:ind w:left="709"/>
        <w:rPr>
          <w:rFonts w:ascii="Tahoma" w:hAnsi="Tahoma"/>
          <w:sz w:val="22"/>
        </w:rPr>
      </w:pPr>
      <m:oMath>
        <m:r>
          <w:rPr>
            <w:rFonts w:ascii="Cambria Math" w:hAnsi="Cambria Math"/>
            <w:sz w:val="22"/>
          </w:rPr>
          <m:t>n</m:t>
        </m:r>
      </m:oMath>
      <w:r w:rsidRPr="00F33DB7">
        <w:rPr>
          <w:rFonts w:ascii="Tahoma" w:hAnsi="Tahoma"/>
          <w:sz w:val="22"/>
        </w:rPr>
        <w:t xml:space="preserve"> = tamanho da amostra;</w:t>
      </w:r>
    </w:p>
    <w:p w14:paraId="0C52E6CA" w14:textId="77777777" w:rsidR="00F75E66" w:rsidRPr="00F33DB7" w:rsidRDefault="008C7533" w:rsidP="00CC7512">
      <w:pPr>
        <w:spacing w:line="320" w:lineRule="exact"/>
        <w:ind w:left="709"/>
        <w:rPr>
          <w:rFonts w:ascii="Tahoma" w:hAnsi="Tahoma"/>
          <w:sz w:val="22"/>
        </w:rPr>
      </w:pPr>
      <m:oMath>
        <m:r>
          <w:rPr>
            <w:rFonts w:ascii="Cambria Math" w:hAnsi="Cambria Math"/>
            <w:sz w:val="22"/>
          </w:rPr>
          <m:t>N</m:t>
        </m:r>
      </m:oMath>
      <w:r w:rsidRPr="00F33DB7">
        <w:rPr>
          <w:rFonts w:ascii="Tahoma" w:hAnsi="Tahoma"/>
          <w:sz w:val="22"/>
        </w:rPr>
        <w:t xml:space="preserve"> = número de Itens sendo testados;</w:t>
      </w:r>
    </w:p>
    <w:p w14:paraId="636C9099" w14:textId="77777777" w:rsidR="00F75E66" w:rsidRPr="00F33DB7" w:rsidRDefault="008C7533" w:rsidP="00CC7512">
      <w:pPr>
        <w:spacing w:line="320" w:lineRule="exact"/>
        <w:ind w:left="709"/>
        <w:rPr>
          <w:rFonts w:ascii="Tahoma" w:hAnsi="Tahoma"/>
          <w:sz w:val="22"/>
        </w:rPr>
      </w:pPr>
      <m:oMath>
        <m:r>
          <w:rPr>
            <w:rFonts w:ascii="Cambria Math" w:hAnsi="Cambria Math"/>
            <w:sz w:val="22"/>
          </w:rPr>
          <m:t>z</m:t>
        </m:r>
      </m:oMath>
      <w:r w:rsidRPr="00F33DB7">
        <w:rPr>
          <w:rFonts w:ascii="Tahoma" w:hAnsi="Tahoma"/>
          <w:sz w:val="22"/>
        </w:rPr>
        <w:t xml:space="preserve"> = </w:t>
      </w:r>
      <w:proofErr w:type="spellStart"/>
      <w:r w:rsidRPr="00F33DB7">
        <w:rPr>
          <w:rFonts w:ascii="Tahoma" w:hAnsi="Tahoma"/>
          <w:i/>
          <w:sz w:val="22"/>
        </w:rPr>
        <w:t>critical</w:t>
      </w:r>
      <w:proofErr w:type="spellEnd"/>
      <w:r w:rsidRPr="00F33DB7">
        <w:rPr>
          <w:rFonts w:ascii="Tahoma" w:hAnsi="Tahoma"/>
          <w:i/>
          <w:sz w:val="22"/>
        </w:rPr>
        <w:t xml:space="preserve"> score</w:t>
      </w:r>
      <w:r w:rsidRPr="00F33DB7">
        <w:rPr>
          <w:rFonts w:ascii="Tahoma" w:hAnsi="Tahoma"/>
          <w:sz w:val="22"/>
        </w:rPr>
        <w:t>: 1.64485363, que é inverso da função Distribuição Acumulada Normal (0;1) referente a 95% (noventa e cinco por cento);</w:t>
      </w:r>
    </w:p>
    <w:p w14:paraId="56F426C8" w14:textId="77777777" w:rsidR="00F75E66" w:rsidRPr="00F33DB7" w:rsidRDefault="008C7533" w:rsidP="00CC7512">
      <w:pPr>
        <w:spacing w:line="320" w:lineRule="exact"/>
        <w:ind w:left="709"/>
        <w:rPr>
          <w:rFonts w:ascii="Tahoma" w:hAnsi="Tahoma"/>
          <w:sz w:val="22"/>
        </w:rPr>
      </w:pPr>
      <m:oMath>
        <m:r>
          <w:rPr>
            <w:rFonts w:ascii="Cambria Math" w:hAnsi="Cambria Math"/>
            <w:sz w:val="22"/>
          </w:rPr>
          <m:t>p</m:t>
        </m:r>
      </m:oMath>
      <w:r w:rsidRPr="00F33DB7">
        <w:rPr>
          <w:rFonts w:ascii="Tahoma" w:hAnsi="Tahoma"/>
          <w:sz w:val="22"/>
        </w:rPr>
        <w:t xml:space="preserve"> = estimativa potencial da proporção sendo avaliada: 5% (cinco por cento); e</w:t>
      </w:r>
    </w:p>
    <w:p w14:paraId="6F80A164" w14:textId="77777777" w:rsidR="00F75E66" w:rsidRPr="00F33DB7" w:rsidRDefault="008C7533" w:rsidP="00CC7512">
      <w:pPr>
        <w:spacing w:line="320" w:lineRule="exact"/>
        <w:ind w:left="709"/>
        <w:rPr>
          <w:rFonts w:ascii="Tahoma" w:hAnsi="Tahoma"/>
          <w:sz w:val="22"/>
        </w:rPr>
      </w:pPr>
      <m:oMath>
        <m:r>
          <w:rPr>
            <w:rFonts w:ascii="Cambria Math" w:hAnsi="Cambria Math"/>
            <w:sz w:val="22"/>
          </w:rPr>
          <m:t>ME</m:t>
        </m:r>
      </m:oMath>
      <w:r w:rsidRPr="00F33DB7">
        <w:rPr>
          <w:rFonts w:ascii="Tahoma" w:hAnsi="Tahoma"/>
          <w:sz w:val="22"/>
        </w:rPr>
        <w:t xml:space="preserve"> = erro médio: 1,5% (um inteiro e cinco d</w:t>
      </w:r>
      <w:proofErr w:type="spellStart"/>
      <w:r w:rsidRPr="00F33DB7">
        <w:rPr>
          <w:rFonts w:ascii="Tahoma" w:hAnsi="Tahoma"/>
          <w:sz w:val="22"/>
        </w:rPr>
        <w:t>écimos</w:t>
      </w:r>
      <w:proofErr w:type="spellEnd"/>
      <w:r w:rsidRPr="00F33DB7">
        <w:rPr>
          <w:rFonts w:ascii="Tahoma" w:hAnsi="Tahoma"/>
          <w:sz w:val="22"/>
        </w:rPr>
        <w:t xml:space="preserve"> por cento).</w:t>
      </w:r>
    </w:p>
    <w:p w14:paraId="34BC7842" w14:textId="77777777" w:rsidR="00CA763D" w:rsidRPr="00583287" w:rsidRDefault="00CA763D" w:rsidP="00E57F75">
      <w:pPr>
        <w:spacing w:line="320" w:lineRule="atLeast"/>
        <w:rPr>
          <w:rFonts w:ascii="Tahoma" w:hAnsi="Tahoma" w:cs="Tahoma"/>
          <w:sz w:val="22"/>
          <w:szCs w:val="22"/>
        </w:rPr>
      </w:pPr>
    </w:p>
    <w:p w14:paraId="3D5E4A6D" w14:textId="77777777" w:rsidR="00CA763D" w:rsidRPr="00583287" w:rsidRDefault="008C7533" w:rsidP="00E57F75">
      <w:pPr>
        <w:spacing w:line="320" w:lineRule="atLeast"/>
        <w:ind w:left="709"/>
        <w:rPr>
          <w:rFonts w:ascii="Tahoma" w:hAnsi="Tahoma" w:cs="Tahoma"/>
          <w:sz w:val="22"/>
          <w:szCs w:val="22"/>
        </w:rPr>
      </w:pPr>
      <w:r w:rsidRPr="00583287">
        <w:rPr>
          <w:rFonts w:ascii="Tahoma" w:hAnsi="Tahoma" w:cs="Tahoma"/>
          <w:sz w:val="22"/>
          <w:szCs w:val="22"/>
        </w:rPr>
        <w:t xml:space="preserve">A fórmula acima é definida como fórmula para amostragem em distribuições hipergeométricas, (amostragem em populações finitas ou pequenas). </w:t>
      </w:r>
    </w:p>
    <w:p w14:paraId="655A1841" w14:textId="77777777" w:rsidR="00CA763D" w:rsidRPr="00583287" w:rsidRDefault="00CA763D" w:rsidP="00E57F75">
      <w:pPr>
        <w:spacing w:line="320" w:lineRule="atLeast"/>
        <w:ind w:left="709"/>
        <w:rPr>
          <w:rFonts w:ascii="Tahoma" w:hAnsi="Tahoma" w:cs="Tahoma"/>
          <w:sz w:val="22"/>
          <w:szCs w:val="22"/>
        </w:rPr>
      </w:pPr>
    </w:p>
    <w:p w14:paraId="4C615B97" w14:textId="77777777" w:rsidR="00CA763D" w:rsidRPr="00583287" w:rsidRDefault="008C7533" w:rsidP="00E57F75">
      <w:pPr>
        <w:spacing w:line="320" w:lineRule="atLeast"/>
        <w:ind w:left="709"/>
        <w:rPr>
          <w:rFonts w:ascii="Tahoma" w:hAnsi="Tahoma" w:cs="Tahoma"/>
          <w:sz w:val="22"/>
          <w:szCs w:val="22"/>
        </w:rPr>
      </w:pPr>
      <w:r w:rsidRPr="00583287">
        <w:rPr>
          <w:rFonts w:ascii="Tahoma" w:hAnsi="Tahoma" w:cs="Tahoma"/>
          <w:sz w:val="22"/>
          <w:szCs w:val="22"/>
        </w:rPr>
        <w:t>Itens são os documentos e ou arquivos que venham a ser verificados por meio dos procedimentos estipulados neste Anexo (“</w:t>
      </w:r>
      <w:r w:rsidRPr="00583287">
        <w:rPr>
          <w:rFonts w:ascii="Tahoma" w:hAnsi="Tahoma" w:cs="Tahoma"/>
          <w:sz w:val="22"/>
          <w:szCs w:val="22"/>
          <w:u w:val="single"/>
        </w:rPr>
        <w:t>Itens</w:t>
      </w:r>
      <w:r w:rsidRPr="00583287">
        <w:rPr>
          <w:rFonts w:ascii="Tahoma" w:hAnsi="Tahoma" w:cs="Tahoma"/>
          <w:sz w:val="22"/>
          <w:szCs w:val="22"/>
        </w:rPr>
        <w:t>”).</w:t>
      </w:r>
    </w:p>
    <w:p w14:paraId="4E0391DC" w14:textId="77777777" w:rsidR="00CA763D" w:rsidRPr="00583287" w:rsidRDefault="00CA763D" w:rsidP="00E57F75">
      <w:pPr>
        <w:pStyle w:val="PargrafodaLista"/>
        <w:tabs>
          <w:tab w:val="left" w:pos="1418"/>
        </w:tabs>
        <w:spacing w:line="320" w:lineRule="atLeast"/>
        <w:ind w:left="0"/>
        <w:rPr>
          <w:rFonts w:ascii="Tahoma" w:hAnsi="Tahoma" w:cs="Tahoma"/>
          <w:sz w:val="22"/>
          <w:szCs w:val="22"/>
        </w:rPr>
      </w:pPr>
    </w:p>
    <w:p w14:paraId="79FF953C" w14:textId="77777777" w:rsidR="00CA763D" w:rsidRPr="00583287" w:rsidRDefault="008C7533" w:rsidP="00F33DB7">
      <w:pPr>
        <w:numPr>
          <w:ilvl w:val="1"/>
          <w:numId w:val="42"/>
        </w:numPr>
        <w:spacing w:line="320" w:lineRule="atLeast"/>
        <w:rPr>
          <w:rFonts w:ascii="Tahoma" w:hAnsi="Tahoma" w:cs="Tahoma"/>
          <w:sz w:val="22"/>
          <w:szCs w:val="22"/>
        </w:rPr>
      </w:pPr>
      <w:bookmarkStart w:id="452" w:name="_Ref367024677"/>
      <w:r w:rsidRPr="00583287">
        <w:rPr>
          <w:rFonts w:ascii="Tahoma" w:hAnsi="Tahoma" w:cs="Tahoma"/>
          <w:sz w:val="22"/>
          <w:szCs w:val="22"/>
        </w:rPr>
        <w:t xml:space="preserve">A determinação dos </w:t>
      </w:r>
      <m:oMath>
        <m:r>
          <w:rPr>
            <w:rFonts w:ascii="Cambria Math" w:hAnsi="Cambria Math" w:cs="Tahoma"/>
            <w:sz w:val="22"/>
            <w:szCs w:val="22"/>
          </w:rPr>
          <m:t>n</m:t>
        </m:r>
      </m:oMath>
      <w:r w:rsidRPr="00583287">
        <w:rPr>
          <w:rFonts w:ascii="Tahoma" w:hAnsi="Tahoma" w:cs="Tahoma"/>
          <w:sz w:val="22"/>
          <w:szCs w:val="22"/>
        </w:rPr>
        <w:t xml:space="preserve"> Itens a serem verificados será realizada por meio do procedimento descrito abaixo:</w:t>
      </w:r>
      <w:bookmarkEnd w:id="452"/>
    </w:p>
    <w:p w14:paraId="5D0D29B6" w14:textId="77777777" w:rsidR="00CA763D" w:rsidRPr="00583287" w:rsidRDefault="00CA763D" w:rsidP="00E57F75">
      <w:pPr>
        <w:tabs>
          <w:tab w:val="left" w:pos="1418"/>
        </w:tabs>
        <w:spacing w:line="320" w:lineRule="atLeast"/>
        <w:ind w:left="709" w:hanging="709"/>
        <w:rPr>
          <w:rFonts w:ascii="Tahoma" w:hAnsi="Tahoma" w:cs="Tahoma"/>
          <w:sz w:val="22"/>
          <w:szCs w:val="22"/>
        </w:rPr>
      </w:pPr>
    </w:p>
    <w:p w14:paraId="5D062254" w14:textId="77777777" w:rsidR="00CA763D" w:rsidRPr="00583287" w:rsidRDefault="008C7533" w:rsidP="00F33DB7">
      <w:pPr>
        <w:numPr>
          <w:ilvl w:val="4"/>
          <w:numId w:val="42"/>
        </w:numPr>
        <w:spacing w:line="320" w:lineRule="atLeast"/>
        <w:rPr>
          <w:rFonts w:ascii="Tahoma" w:hAnsi="Tahoma" w:cs="Tahoma"/>
          <w:sz w:val="22"/>
          <w:szCs w:val="22"/>
        </w:rPr>
      </w:pPr>
      <w:r w:rsidRPr="00583287">
        <w:rPr>
          <w:rFonts w:ascii="Tahoma" w:hAnsi="Tahoma" w:cs="Tahoma"/>
          <w:sz w:val="22"/>
          <w:szCs w:val="22"/>
        </w:rPr>
        <w:t xml:space="preserve">caso a amostragem não seja aplicável, </w:t>
      </w:r>
      <m:oMath>
        <m:r>
          <w:rPr>
            <w:rFonts w:ascii="Cambria Math" w:hAnsi="Cambria Math" w:cs="Tahoma"/>
            <w:sz w:val="22"/>
            <w:szCs w:val="22"/>
          </w:rPr>
          <m:t>n</m:t>
        </m:r>
      </m:oMath>
      <w:r w:rsidRPr="00583287">
        <w:rPr>
          <w:rFonts w:ascii="Tahoma" w:hAnsi="Tahoma" w:cs="Tahoma"/>
          <w:sz w:val="22"/>
          <w:szCs w:val="22"/>
        </w:rPr>
        <w:t xml:space="preserve"> e </w:t>
      </w:r>
      <m:oMath>
        <m:r>
          <w:rPr>
            <w:rFonts w:ascii="Cambria Math" w:hAnsi="Cambria Math" w:cs="Tahoma"/>
            <w:sz w:val="22"/>
            <w:szCs w:val="22"/>
          </w:rPr>
          <m:t>N</m:t>
        </m:r>
      </m:oMath>
      <w:r w:rsidRPr="00583287">
        <w:rPr>
          <w:rFonts w:ascii="Tahoma" w:hAnsi="Tahoma" w:cs="Tahoma"/>
          <w:sz w:val="22"/>
          <w:szCs w:val="22"/>
        </w:rPr>
        <w:t xml:space="preserve"> serão iguais, ou seja, a amostra será composta pela totalidade dos Itens a serem verificados; e</w:t>
      </w:r>
    </w:p>
    <w:p w14:paraId="4F5FC9FB" w14:textId="77777777" w:rsidR="00CA763D" w:rsidRPr="00583287" w:rsidRDefault="00CA763D" w:rsidP="00E57F75">
      <w:pPr>
        <w:pStyle w:val="PargrafodaLista"/>
        <w:spacing w:line="320" w:lineRule="atLeast"/>
        <w:ind w:left="709" w:hanging="709"/>
        <w:rPr>
          <w:rFonts w:ascii="Tahoma" w:hAnsi="Tahoma" w:cs="Tahoma"/>
          <w:sz w:val="22"/>
          <w:szCs w:val="22"/>
        </w:rPr>
      </w:pPr>
    </w:p>
    <w:p w14:paraId="28D47761" w14:textId="77777777" w:rsidR="00CA763D" w:rsidRPr="00583287" w:rsidRDefault="008C7533" w:rsidP="00F33DB7">
      <w:pPr>
        <w:numPr>
          <w:ilvl w:val="4"/>
          <w:numId w:val="42"/>
        </w:numPr>
        <w:spacing w:line="320" w:lineRule="atLeast"/>
        <w:rPr>
          <w:rFonts w:ascii="Tahoma" w:hAnsi="Tahoma" w:cs="Tahoma"/>
          <w:sz w:val="22"/>
          <w:szCs w:val="22"/>
        </w:rPr>
      </w:pPr>
      <w:r w:rsidRPr="00583287">
        <w:rPr>
          <w:rFonts w:ascii="Tahoma" w:hAnsi="Tahoma" w:cs="Tahoma"/>
          <w:sz w:val="22"/>
          <w:szCs w:val="22"/>
        </w:rPr>
        <w:t>caso a amostragem seja aplicável:</w:t>
      </w:r>
    </w:p>
    <w:p w14:paraId="79F48BDE" w14:textId="77777777" w:rsidR="00CA763D" w:rsidRPr="00583287" w:rsidRDefault="00CA763D" w:rsidP="00E57F75">
      <w:pPr>
        <w:pStyle w:val="PargrafodaLista"/>
        <w:spacing w:line="320" w:lineRule="atLeast"/>
        <w:ind w:left="1418" w:hanging="709"/>
        <w:rPr>
          <w:rFonts w:ascii="Tahoma" w:hAnsi="Tahoma" w:cs="Tahoma"/>
          <w:sz w:val="22"/>
          <w:szCs w:val="22"/>
        </w:rPr>
      </w:pPr>
    </w:p>
    <w:p w14:paraId="35A6B65D" w14:textId="77777777" w:rsidR="00CA763D" w:rsidRPr="00583287" w:rsidRDefault="008C7533" w:rsidP="00F33DB7">
      <w:pPr>
        <w:numPr>
          <w:ilvl w:val="5"/>
          <w:numId w:val="42"/>
        </w:numPr>
        <w:spacing w:line="320" w:lineRule="atLeast"/>
        <w:rPr>
          <w:rFonts w:ascii="Tahoma" w:hAnsi="Tahoma" w:cs="Tahoma"/>
          <w:sz w:val="22"/>
          <w:szCs w:val="22"/>
        </w:rPr>
      </w:pPr>
      <w:bookmarkStart w:id="453" w:name="_Ref387677051"/>
      <w:r w:rsidRPr="00583287">
        <w:rPr>
          <w:rFonts w:ascii="Tahoma" w:hAnsi="Tahoma" w:cs="Tahoma"/>
          <w:sz w:val="22"/>
          <w:szCs w:val="22"/>
        </w:rPr>
        <w:t xml:space="preserve">primeiramente, os Itens serão numeradas de 1 a </w:t>
      </w:r>
      <m:oMath>
        <m:r>
          <w:rPr>
            <w:rFonts w:ascii="Cambria Math" w:hAnsi="Cambria Math" w:cs="Tahoma"/>
            <w:sz w:val="22"/>
            <w:szCs w:val="22"/>
          </w:rPr>
          <m:t>N</m:t>
        </m:r>
      </m:oMath>
      <w:r w:rsidRPr="00583287">
        <w:rPr>
          <w:rFonts w:ascii="Tahoma" w:hAnsi="Tahoma" w:cs="Tahoma"/>
          <w:sz w:val="22"/>
          <w:szCs w:val="22"/>
        </w:rPr>
        <w:t>;</w:t>
      </w:r>
      <w:bookmarkEnd w:id="453"/>
    </w:p>
    <w:p w14:paraId="57AEEB38" w14:textId="77777777" w:rsidR="00CA763D" w:rsidRPr="00583287" w:rsidRDefault="00CA763D" w:rsidP="00E57F75">
      <w:pPr>
        <w:pStyle w:val="PargrafodaLista"/>
        <w:spacing w:line="320" w:lineRule="atLeast"/>
        <w:ind w:left="1418" w:hanging="709"/>
        <w:rPr>
          <w:rFonts w:ascii="Tahoma" w:hAnsi="Tahoma" w:cs="Tahoma"/>
          <w:sz w:val="22"/>
          <w:szCs w:val="22"/>
        </w:rPr>
      </w:pPr>
    </w:p>
    <w:p w14:paraId="6C82B096" w14:textId="59604E2A" w:rsidR="00CA763D" w:rsidRPr="00E65CC3" w:rsidRDefault="008C7533" w:rsidP="00F33DB7">
      <w:pPr>
        <w:numPr>
          <w:ilvl w:val="5"/>
          <w:numId w:val="42"/>
        </w:numPr>
        <w:spacing w:line="320" w:lineRule="atLeast"/>
        <w:rPr>
          <w:rFonts w:ascii="Tahoma" w:hAnsi="Tahoma" w:cs="Tahoma"/>
          <w:sz w:val="22"/>
          <w:szCs w:val="22"/>
        </w:rPr>
      </w:pPr>
      <w:r w:rsidRPr="00583287">
        <w:rPr>
          <w:rFonts w:ascii="Tahoma" w:hAnsi="Tahoma" w:cs="Tahoma"/>
          <w:sz w:val="22"/>
          <w:szCs w:val="22"/>
        </w:rPr>
        <w:lastRenderedPageBreak/>
        <w:t xml:space="preserve">para determinar o 1ª (primeiro) Item componente da amostra, será gerado um número aleatório dentro do intervalo de 1 a </w:t>
      </w:r>
      <m:oMath>
        <m:r>
          <w:rPr>
            <w:rFonts w:ascii="Cambria Math" w:hAnsi="Cambria Math" w:cs="Tahoma"/>
            <w:sz w:val="22"/>
            <w:szCs w:val="22"/>
          </w:rPr>
          <m:t>N</m:t>
        </m:r>
      </m:oMath>
      <w:r w:rsidRPr="00583287">
        <w:rPr>
          <w:rFonts w:ascii="Tahoma" w:hAnsi="Tahoma" w:cs="Tahoma"/>
          <w:sz w:val="22"/>
          <w:szCs w:val="22"/>
        </w:rPr>
        <w:t xml:space="preserve"> – o 1ª (primeiro) Item da amostra será a correspondente a tal número aleatório na numeração estabelecida em </w:t>
      </w:r>
      <w:r w:rsidRPr="00E65CC3">
        <w:rPr>
          <w:rFonts w:ascii="Tahoma" w:hAnsi="Tahoma" w:cs="Tahoma"/>
          <w:sz w:val="22"/>
          <w:szCs w:val="22"/>
        </w:rPr>
        <w:fldChar w:fldCharType="begin"/>
      </w:r>
      <w:r w:rsidRPr="00583287">
        <w:rPr>
          <w:rFonts w:ascii="Tahoma" w:hAnsi="Tahoma" w:cs="Tahoma"/>
          <w:sz w:val="22"/>
          <w:szCs w:val="22"/>
        </w:rPr>
        <w:instrText xml:space="preserve"> REF _Ref387677051 \r \h  \* MERGEFORMAT </w:instrText>
      </w:r>
      <w:r w:rsidRPr="00E65CC3">
        <w:rPr>
          <w:rFonts w:ascii="Tahoma" w:hAnsi="Tahoma" w:cs="Tahoma"/>
          <w:sz w:val="22"/>
          <w:szCs w:val="22"/>
        </w:rPr>
      </w:r>
      <w:r w:rsidRPr="00E65CC3">
        <w:rPr>
          <w:rFonts w:ascii="Tahoma" w:hAnsi="Tahoma" w:cs="Tahoma"/>
          <w:sz w:val="22"/>
          <w:szCs w:val="22"/>
        </w:rPr>
        <w:fldChar w:fldCharType="separate"/>
      </w:r>
      <w:r w:rsidR="001E3BF4">
        <w:rPr>
          <w:rFonts w:ascii="Tahoma" w:hAnsi="Tahoma" w:cs="Tahoma"/>
          <w:sz w:val="22"/>
          <w:szCs w:val="22"/>
        </w:rPr>
        <w:t>(1)</w:t>
      </w:r>
      <w:r w:rsidRPr="00E65CC3">
        <w:rPr>
          <w:rFonts w:ascii="Tahoma" w:hAnsi="Tahoma" w:cs="Tahoma"/>
          <w:sz w:val="22"/>
          <w:szCs w:val="22"/>
        </w:rPr>
        <w:fldChar w:fldCharType="end"/>
      </w:r>
      <w:r w:rsidRPr="00583287">
        <w:rPr>
          <w:rFonts w:ascii="Tahoma" w:hAnsi="Tahoma" w:cs="Tahoma"/>
          <w:sz w:val="22"/>
          <w:szCs w:val="22"/>
        </w:rPr>
        <w:t xml:space="preserve"> acima; e</w:t>
      </w:r>
    </w:p>
    <w:p w14:paraId="6CBD6440" w14:textId="77777777" w:rsidR="00CA763D" w:rsidRPr="00D4459F" w:rsidRDefault="00CA763D" w:rsidP="00E57F75">
      <w:pPr>
        <w:pStyle w:val="PargrafodaLista"/>
        <w:spacing w:line="320" w:lineRule="atLeast"/>
        <w:ind w:left="1418" w:hanging="709"/>
        <w:rPr>
          <w:rFonts w:ascii="Tahoma" w:hAnsi="Tahoma" w:cs="Tahoma"/>
          <w:sz w:val="22"/>
          <w:szCs w:val="22"/>
        </w:rPr>
      </w:pPr>
    </w:p>
    <w:p w14:paraId="38BBCB89" w14:textId="26A8C440" w:rsidR="00CA763D" w:rsidRPr="00811A49" w:rsidRDefault="008C7533" w:rsidP="00F33DB7">
      <w:pPr>
        <w:numPr>
          <w:ilvl w:val="5"/>
          <w:numId w:val="42"/>
        </w:numPr>
        <w:spacing w:line="320" w:lineRule="atLeast"/>
        <w:rPr>
          <w:rFonts w:ascii="Tahoma" w:hAnsi="Tahoma" w:cs="Tahoma"/>
          <w:sz w:val="22"/>
          <w:szCs w:val="22"/>
        </w:rPr>
      </w:pPr>
      <w:r w:rsidRPr="00811A49">
        <w:rPr>
          <w:rFonts w:ascii="Tahoma" w:hAnsi="Tahoma" w:cs="Tahoma"/>
          <w:sz w:val="22"/>
          <w:szCs w:val="22"/>
        </w:rPr>
        <w:t xml:space="preserve">para determinar o </w:t>
      </w:r>
      <w:r w:rsidRPr="00B23FFD">
        <w:rPr>
          <w:rFonts w:ascii="Tahoma" w:hAnsi="Tahoma" w:cs="Tahoma"/>
          <w:i/>
          <w:sz w:val="22"/>
          <w:szCs w:val="22"/>
        </w:rPr>
        <w:t>i</w:t>
      </w:r>
      <w:r w:rsidRPr="00B23FFD">
        <w:rPr>
          <w:rFonts w:ascii="Tahoma" w:hAnsi="Tahoma" w:cs="Tahoma"/>
          <w:sz w:val="22"/>
          <w:szCs w:val="22"/>
        </w:rPr>
        <w:t>-</w:t>
      </w:r>
      <w:proofErr w:type="spellStart"/>
      <w:r w:rsidRPr="00B23FFD">
        <w:rPr>
          <w:rFonts w:ascii="Tahoma" w:hAnsi="Tahoma" w:cs="Tahoma"/>
          <w:sz w:val="22"/>
          <w:szCs w:val="22"/>
        </w:rPr>
        <w:t>ésima</w:t>
      </w:r>
      <w:proofErr w:type="spellEnd"/>
      <w:r w:rsidRPr="00B23FFD">
        <w:rPr>
          <w:rFonts w:ascii="Tahoma" w:hAnsi="Tahoma" w:cs="Tahoma"/>
          <w:sz w:val="22"/>
          <w:szCs w:val="22"/>
        </w:rPr>
        <w:t xml:space="preserve"> (</w:t>
      </w:r>
      <w:r w:rsidRPr="000E60E8">
        <w:rPr>
          <w:rFonts w:ascii="Tahoma" w:hAnsi="Tahoma" w:cs="Tahoma"/>
          <w:i/>
          <w:sz w:val="22"/>
          <w:szCs w:val="22"/>
        </w:rPr>
        <w:t>i</w:t>
      </w:r>
      <w:r w:rsidRPr="00BB46AE">
        <w:rPr>
          <w:rFonts w:ascii="Tahoma" w:hAnsi="Tahoma" w:cs="Tahoma"/>
          <w:sz w:val="22"/>
          <w:szCs w:val="22"/>
        </w:rPr>
        <w:t xml:space="preserve"> variando de 2 a </w:t>
      </w:r>
      <m:oMath>
        <m:r>
          <w:rPr>
            <w:rFonts w:ascii="Cambria Math" w:hAnsi="Cambria Math" w:cs="Tahoma"/>
            <w:sz w:val="22"/>
            <w:szCs w:val="22"/>
          </w:rPr>
          <m:t>n</m:t>
        </m:r>
      </m:oMath>
      <w:r w:rsidRPr="00785233">
        <w:rPr>
          <w:rFonts w:ascii="Tahoma" w:hAnsi="Tahoma" w:cs="Tahoma"/>
          <w:sz w:val="22"/>
          <w:szCs w:val="22"/>
        </w:rPr>
        <w:t xml:space="preserve">) Item componente da amostra, será gerado um novo número aleatório dentro do intervalo de 1 a </w:t>
      </w:r>
      <m:oMath>
        <m:r>
          <w:rPr>
            <w:rFonts w:ascii="Cambria Math" w:hAnsi="Cambria Math" w:cs="Tahoma"/>
            <w:sz w:val="22"/>
            <w:szCs w:val="22"/>
          </w:rPr>
          <m:t>N</m:t>
        </m:r>
      </m:oMath>
      <w:r w:rsidRPr="00785233">
        <w:rPr>
          <w:rFonts w:ascii="Tahoma" w:hAnsi="Tahoma" w:cs="Tahoma"/>
          <w:sz w:val="22"/>
          <w:szCs w:val="22"/>
        </w:rPr>
        <w:t xml:space="preserve"> – o </w:t>
      </w:r>
      <w:r w:rsidRPr="00583287">
        <w:rPr>
          <w:rFonts w:ascii="Tahoma" w:hAnsi="Tahoma" w:cs="Tahoma"/>
          <w:i/>
          <w:sz w:val="22"/>
          <w:szCs w:val="22"/>
        </w:rPr>
        <w:t>i</w:t>
      </w:r>
      <w:r w:rsidRPr="00583287">
        <w:rPr>
          <w:rFonts w:ascii="Tahoma" w:hAnsi="Tahoma" w:cs="Tahoma"/>
          <w:sz w:val="22"/>
          <w:szCs w:val="22"/>
        </w:rPr>
        <w:t>-</w:t>
      </w:r>
      <w:proofErr w:type="spellStart"/>
      <w:r w:rsidRPr="00583287">
        <w:rPr>
          <w:rFonts w:ascii="Tahoma" w:hAnsi="Tahoma" w:cs="Tahoma"/>
          <w:sz w:val="22"/>
          <w:szCs w:val="22"/>
        </w:rPr>
        <w:t>ésima</w:t>
      </w:r>
      <w:proofErr w:type="spellEnd"/>
      <w:r w:rsidRPr="00583287">
        <w:rPr>
          <w:rFonts w:ascii="Tahoma" w:hAnsi="Tahoma" w:cs="Tahoma"/>
          <w:sz w:val="22"/>
          <w:szCs w:val="22"/>
        </w:rPr>
        <w:t xml:space="preserve"> Item da amostra será a correspondente a tal número aleatório na numeração estabelecida em </w:t>
      </w:r>
      <w:r w:rsidRPr="00E65CC3">
        <w:rPr>
          <w:rFonts w:ascii="Tahoma" w:hAnsi="Tahoma" w:cs="Tahoma"/>
          <w:sz w:val="22"/>
          <w:szCs w:val="22"/>
        </w:rPr>
        <w:fldChar w:fldCharType="begin"/>
      </w:r>
      <w:r w:rsidRPr="00583287">
        <w:rPr>
          <w:rFonts w:ascii="Tahoma" w:hAnsi="Tahoma" w:cs="Tahoma"/>
          <w:sz w:val="22"/>
          <w:szCs w:val="22"/>
        </w:rPr>
        <w:instrText xml:space="preserve"> REF _Ref387677051 \r \h  \* MERGEFORMAT </w:instrText>
      </w:r>
      <w:r w:rsidRPr="00E65CC3">
        <w:rPr>
          <w:rFonts w:ascii="Tahoma" w:hAnsi="Tahoma" w:cs="Tahoma"/>
          <w:sz w:val="22"/>
          <w:szCs w:val="22"/>
        </w:rPr>
      </w:r>
      <w:r w:rsidRPr="00E65CC3">
        <w:rPr>
          <w:rFonts w:ascii="Tahoma" w:hAnsi="Tahoma" w:cs="Tahoma"/>
          <w:sz w:val="22"/>
          <w:szCs w:val="22"/>
        </w:rPr>
        <w:fldChar w:fldCharType="separate"/>
      </w:r>
      <w:r w:rsidR="001E3BF4">
        <w:rPr>
          <w:rFonts w:ascii="Tahoma" w:hAnsi="Tahoma" w:cs="Tahoma"/>
          <w:sz w:val="22"/>
          <w:szCs w:val="22"/>
        </w:rPr>
        <w:t>(1)</w:t>
      </w:r>
      <w:r w:rsidRPr="00E65CC3">
        <w:rPr>
          <w:rFonts w:ascii="Tahoma" w:hAnsi="Tahoma" w:cs="Tahoma"/>
          <w:sz w:val="22"/>
          <w:szCs w:val="22"/>
        </w:rPr>
        <w:fldChar w:fldCharType="end"/>
      </w:r>
      <w:r w:rsidRPr="00583287">
        <w:rPr>
          <w:rFonts w:ascii="Tahoma" w:hAnsi="Tahoma" w:cs="Tahoma"/>
          <w:sz w:val="22"/>
          <w:szCs w:val="22"/>
        </w:rPr>
        <w:t xml:space="preserve"> acima; caso referido Item já faça parte da amostra, será escolhida o próximo Item da lista (de acordo com a ordenação numér</w:t>
      </w:r>
      <w:r w:rsidRPr="00E65CC3">
        <w:rPr>
          <w:rFonts w:ascii="Tahoma" w:hAnsi="Tahoma" w:cs="Tahoma"/>
          <w:sz w:val="22"/>
          <w:szCs w:val="22"/>
        </w:rPr>
        <w:t xml:space="preserve">ica </w:t>
      </w:r>
      <w:r w:rsidRPr="00D4459F">
        <w:rPr>
          <w:rFonts w:ascii="Tahoma" w:hAnsi="Tahoma" w:cs="Tahoma"/>
          <w:sz w:val="22"/>
          <w:szCs w:val="22"/>
        </w:rPr>
        <w:t xml:space="preserve">estabelecida em </w:t>
      </w:r>
      <w:r w:rsidRPr="00E65CC3">
        <w:rPr>
          <w:rFonts w:ascii="Tahoma" w:hAnsi="Tahoma" w:cs="Tahoma"/>
          <w:sz w:val="22"/>
          <w:szCs w:val="22"/>
        </w:rPr>
        <w:fldChar w:fldCharType="begin"/>
      </w:r>
      <w:r w:rsidRPr="00583287">
        <w:rPr>
          <w:rFonts w:ascii="Tahoma" w:hAnsi="Tahoma" w:cs="Tahoma"/>
          <w:sz w:val="22"/>
          <w:szCs w:val="22"/>
        </w:rPr>
        <w:instrText xml:space="preserve"> REF _Ref387677051 \r \h  \* MERGEFORMAT </w:instrText>
      </w:r>
      <w:r w:rsidRPr="00E65CC3">
        <w:rPr>
          <w:rFonts w:ascii="Tahoma" w:hAnsi="Tahoma" w:cs="Tahoma"/>
          <w:sz w:val="22"/>
          <w:szCs w:val="22"/>
        </w:rPr>
      </w:r>
      <w:r w:rsidRPr="00E65CC3">
        <w:rPr>
          <w:rFonts w:ascii="Tahoma" w:hAnsi="Tahoma" w:cs="Tahoma"/>
          <w:sz w:val="22"/>
          <w:szCs w:val="22"/>
        </w:rPr>
        <w:fldChar w:fldCharType="separate"/>
      </w:r>
      <w:r w:rsidR="001E3BF4">
        <w:rPr>
          <w:rFonts w:ascii="Tahoma" w:hAnsi="Tahoma" w:cs="Tahoma"/>
          <w:sz w:val="22"/>
          <w:szCs w:val="22"/>
        </w:rPr>
        <w:t>(1)</w:t>
      </w:r>
      <w:r w:rsidRPr="00E65CC3">
        <w:rPr>
          <w:rFonts w:ascii="Tahoma" w:hAnsi="Tahoma" w:cs="Tahoma"/>
          <w:sz w:val="22"/>
          <w:szCs w:val="22"/>
        </w:rPr>
        <w:fldChar w:fldCharType="end"/>
      </w:r>
      <w:r w:rsidRPr="00583287">
        <w:rPr>
          <w:rFonts w:ascii="Tahoma" w:hAnsi="Tahoma" w:cs="Tahoma"/>
          <w:sz w:val="22"/>
          <w:szCs w:val="22"/>
        </w:rPr>
        <w:t xml:space="preserve"> acima, considerando, ainda, que, caso o Item em questão seja o de número </w:t>
      </w:r>
      <m:oMath>
        <m:r>
          <w:rPr>
            <w:rFonts w:ascii="Cambria Math" w:hAnsi="Cambria Math" w:cs="Tahoma"/>
            <w:sz w:val="22"/>
            <w:szCs w:val="22"/>
          </w:rPr>
          <m:t>N</m:t>
        </m:r>
      </m:oMath>
      <w:r w:rsidRPr="00D4459F">
        <w:rPr>
          <w:rFonts w:ascii="Tahoma" w:hAnsi="Tahoma" w:cs="Tahoma"/>
          <w:sz w:val="22"/>
          <w:szCs w:val="22"/>
        </w:rPr>
        <w:t>, o próximo da lista será o de número 1), que não faça parte da amos</w:t>
      </w:r>
      <w:proofErr w:type="spellStart"/>
      <w:r w:rsidRPr="00D4459F">
        <w:rPr>
          <w:rFonts w:ascii="Tahoma" w:hAnsi="Tahoma" w:cs="Tahoma"/>
          <w:sz w:val="22"/>
          <w:szCs w:val="22"/>
        </w:rPr>
        <w:t>tra</w:t>
      </w:r>
      <w:proofErr w:type="spellEnd"/>
      <w:r w:rsidRPr="00D4459F">
        <w:rPr>
          <w:rFonts w:ascii="Tahoma" w:hAnsi="Tahoma" w:cs="Tahoma"/>
          <w:sz w:val="22"/>
          <w:szCs w:val="22"/>
        </w:rPr>
        <w:t>.</w:t>
      </w:r>
    </w:p>
    <w:p w14:paraId="177C09FC" w14:textId="77777777" w:rsidR="00CA763D" w:rsidRPr="00811A49" w:rsidRDefault="00CA763D" w:rsidP="00E57F75">
      <w:pPr>
        <w:pStyle w:val="PargrafodaLista"/>
        <w:spacing w:line="320" w:lineRule="atLeast"/>
        <w:rPr>
          <w:rFonts w:ascii="Tahoma" w:hAnsi="Tahoma" w:cs="Tahoma"/>
          <w:sz w:val="22"/>
          <w:szCs w:val="22"/>
        </w:rPr>
      </w:pPr>
    </w:p>
    <w:p w14:paraId="0C97B967" w14:textId="77777777" w:rsidR="00CA763D" w:rsidRPr="00785233" w:rsidRDefault="008C7533" w:rsidP="00E57F75">
      <w:pPr>
        <w:spacing w:line="320" w:lineRule="atLeast"/>
        <w:rPr>
          <w:rFonts w:ascii="Tahoma" w:hAnsi="Tahoma" w:cs="Tahoma"/>
          <w:sz w:val="22"/>
          <w:szCs w:val="22"/>
        </w:rPr>
      </w:pPr>
      <w:r w:rsidRPr="00BB46AE">
        <w:rPr>
          <w:rFonts w:ascii="Tahoma" w:hAnsi="Tahoma" w:cs="Tahoma"/>
          <w:sz w:val="22"/>
          <w:szCs w:val="22"/>
        </w:rPr>
        <w:t>Exemplos:</w:t>
      </w:r>
    </w:p>
    <w:p w14:paraId="33B06861" w14:textId="77777777" w:rsidR="00CA763D" w:rsidRPr="00785233" w:rsidRDefault="00CA763D" w:rsidP="00E57F75">
      <w:pPr>
        <w:spacing w:line="320" w:lineRule="atLeast"/>
        <w:rPr>
          <w:rFonts w:ascii="Tahoma" w:hAnsi="Tahoma" w:cs="Tahoma"/>
          <w:sz w:val="22"/>
          <w:szCs w:val="22"/>
        </w:rPr>
      </w:pPr>
    </w:p>
    <w:p w14:paraId="11A1216A" w14:textId="77777777" w:rsidR="00CA763D" w:rsidRPr="00583287" w:rsidRDefault="008C7533" w:rsidP="00E57F75">
      <w:pPr>
        <w:pStyle w:val="PargrafodaLista"/>
        <w:numPr>
          <w:ilvl w:val="0"/>
          <w:numId w:val="44"/>
        </w:numPr>
        <w:autoSpaceDE/>
        <w:autoSpaceDN/>
        <w:adjustRightInd/>
        <w:spacing w:line="320" w:lineRule="atLeast"/>
        <w:ind w:left="709" w:hanging="709"/>
        <w:rPr>
          <w:rFonts w:ascii="Tahoma" w:hAnsi="Tahoma" w:cs="Tahoma"/>
          <w:sz w:val="22"/>
          <w:szCs w:val="22"/>
        </w:rPr>
      </w:pPr>
      <w:r w:rsidRPr="00785233">
        <w:rPr>
          <w:rFonts w:ascii="Tahoma" w:hAnsi="Tahoma" w:cs="Tahoma"/>
          <w:sz w:val="22"/>
          <w:szCs w:val="22"/>
        </w:rPr>
        <w:t xml:space="preserve">determinação da amostra aplicável a uma verificação de lastro, considerando o número de Itens o correspondente a Tomadores inferior a </w:t>
      </w:r>
      <w:r w:rsidR="00F75E66" w:rsidRPr="00583287">
        <w:rPr>
          <w:rFonts w:ascii="Tahoma" w:hAnsi="Tahoma" w:cs="Tahoma"/>
          <w:sz w:val="22"/>
          <w:szCs w:val="22"/>
        </w:rPr>
        <w:t>300 (trezento</w:t>
      </w:r>
      <w:r w:rsidR="00410172" w:rsidRPr="00583287">
        <w:rPr>
          <w:rFonts w:ascii="Tahoma" w:hAnsi="Tahoma" w:cs="Tahoma"/>
          <w:sz w:val="22"/>
          <w:szCs w:val="22"/>
        </w:rPr>
        <w:t>s</w:t>
      </w:r>
      <w:r w:rsidR="00F75E66" w:rsidRPr="00583287">
        <w:rPr>
          <w:rFonts w:ascii="Tahoma" w:hAnsi="Tahoma" w:cs="Tahoma"/>
          <w:sz w:val="22"/>
          <w:szCs w:val="22"/>
        </w:rPr>
        <w:t>):</w:t>
      </w:r>
    </w:p>
    <w:p w14:paraId="6D8BA09E" w14:textId="77777777" w:rsidR="00CA763D" w:rsidRPr="00583287" w:rsidRDefault="00CA763D" w:rsidP="00E57F75">
      <w:pPr>
        <w:pStyle w:val="PargrafodaLista"/>
        <w:spacing w:line="320" w:lineRule="atLeast"/>
        <w:ind w:left="0"/>
        <w:rPr>
          <w:rFonts w:ascii="Tahoma" w:hAnsi="Tahoma" w:cs="Tahoma"/>
          <w:sz w:val="22"/>
          <w:szCs w:val="22"/>
        </w:rPr>
      </w:pPr>
    </w:p>
    <w:p w14:paraId="209DC7AF" w14:textId="77777777" w:rsidR="00CA763D" w:rsidRPr="00583287" w:rsidRDefault="008C7533" w:rsidP="00E57F75">
      <w:pPr>
        <w:pStyle w:val="PargrafodaLista"/>
        <w:spacing w:line="320" w:lineRule="atLeast"/>
        <w:ind w:left="709"/>
        <w:rPr>
          <w:rFonts w:ascii="Tahoma" w:hAnsi="Tahoma" w:cs="Tahoma"/>
          <w:sz w:val="22"/>
          <w:szCs w:val="22"/>
        </w:rPr>
      </w:pPr>
      <w:r w:rsidRPr="00583287">
        <w:rPr>
          <w:rFonts w:ascii="Tahoma" w:hAnsi="Tahoma" w:cs="Tahoma"/>
          <w:sz w:val="22"/>
          <w:szCs w:val="22"/>
        </w:rPr>
        <w:t>A verificação não será realizada por amostragem e, portanto, a amostra será composta pela totalidade dos Itens a serem verificados.</w:t>
      </w:r>
    </w:p>
    <w:p w14:paraId="600248D5" w14:textId="77777777" w:rsidR="00CA763D" w:rsidRPr="00583287" w:rsidRDefault="00CA763D" w:rsidP="00E57F75">
      <w:pPr>
        <w:pStyle w:val="PargrafodaLista"/>
        <w:spacing w:line="320" w:lineRule="atLeast"/>
        <w:ind w:left="709" w:hanging="709"/>
        <w:rPr>
          <w:rFonts w:ascii="Tahoma" w:hAnsi="Tahoma" w:cs="Tahoma"/>
          <w:sz w:val="22"/>
          <w:szCs w:val="22"/>
        </w:rPr>
      </w:pPr>
    </w:p>
    <w:p w14:paraId="52B0FF6D" w14:textId="77777777" w:rsidR="00CA763D" w:rsidRPr="00583287" w:rsidRDefault="008C7533" w:rsidP="00E57F75">
      <w:pPr>
        <w:pStyle w:val="PargrafodaLista"/>
        <w:numPr>
          <w:ilvl w:val="0"/>
          <w:numId w:val="44"/>
        </w:numPr>
        <w:autoSpaceDE/>
        <w:autoSpaceDN/>
        <w:adjustRightInd/>
        <w:spacing w:line="320" w:lineRule="atLeast"/>
        <w:ind w:left="709" w:hanging="709"/>
        <w:rPr>
          <w:rFonts w:ascii="Tahoma" w:hAnsi="Tahoma" w:cs="Tahoma"/>
          <w:sz w:val="22"/>
          <w:szCs w:val="22"/>
        </w:rPr>
      </w:pPr>
      <w:r w:rsidRPr="00583287">
        <w:rPr>
          <w:rFonts w:ascii="Tahoma" w:hAnsi="Tahoma" w:cs="Tahoma"/>
          <w:sz w:val="22"/>
          <w:szCs w:val="22"/>
        </w:rPr>
        <w:t xml:space="preserve">determinação da amostra aplicável a uma verificação de lastro, considerando o número de Itens correspondente a Tomadores igual a </w:t>
      </w:r>
      <w:r w:rsidR="00F75E66" w:rsidRPr="00583287">
        <w:rPr>
          <w:rFonts w:ascii="Tahoma" w:hAnsi="Tahoma" w:cs="Tahoma"/>
          <w:sz w:val="22"/>
          <w:szCs w:val="22"/>
        </w:rPr>
        <w:t>100.000</w:t>
      </w:r>
      <w:r w:rsidR="007F764D" w:rsidRPr="00583287">
        <w:rPr>
          <w:rFonts w:ascii="Tahoma" w:hAnsi="Tahoma" w:cs="Tahoma"/>
          <w:sz w:val="22"/>
          <w:szCs w:val="22"/>
        </w:rPr>
        <w:t xml:space="preserve"> </w:t>
      </w:r>
      <w:r w:rsidR="00F75E66" w:rsidRPr="00583287">
        <w:rPr>
          <w:rFonts w:ascii="Tahoma" w:hAnsi="Tahoma" w:cs="Tahoma"/>
          <w:sz w:val="22"/>
          <w:szCs w:val="22"/>
        </w:rPr>
        <w:t>(cem mil):</w:t>
      </w:r>
    </w:p>
    <w:p w14:paraId="6B43CF96" w14:textId="77777777" w:rsidR="00CA763D" w:rsidRPr="00583287" w:rsidRDefault="00CA763D" w:rsidP="00E57F75">
      <w:pPr>
        <w:pStyle w:val="PargrafodaLista"/>
        <w:spacing w:line="320" w:lineRule="atLeast"/>
        <w:ind w:left="709"/>
        <w:rPr>
          <w:rFonts w:ascii="Tahoma" w:hAnsi="Tahoma" w:cs="Tahoma"/>
          <w:sz w:val="22"/>
          <w:szCs w:val="22"/>
        </w:rPr>
      </w:pPr>
    </w:p>
    <w:p w14:paraId="237FA947" w14:textId="77777777" w:rsidR="00CA763D" w:rsidRPr="00583287" w:rsidRDefault="008C7533" w:rsidP="00E57F75">
      <w:pPr>
        <w:pStyle w:val="PargrafodaLista"/>
        <w:spacing w:line="320" w:lineRule="atLeast"/>
        <w:ind w:left="709"/>
        <w:rPr>
          <w:rFonts w:ascii="Tahoma" w:hAnsi="Tahoma" w:cs="Tahoma"/>
          <w:sz w:val="22"/>
          <w:szCs w:val="22"/>
        </w:rPr>
      </w:pPr>
      <w:r w:rsidRPr="00583287">
        <w:rPr>
          <w:rFonts w:ascii="Tahoma" w:hAnsi="Tahoma" w:cs="Tahoma"/>
          <w:sz w:val="22"/>
          <w:szCs w:val="22"/>
        </w:rPr>
        <w:t>A verificação será realizada por amostragem, sendo o tamanho da amostra determinado de acordo com o caput do item 6 acima, isto é:</w:t>
      </w:r>
    </w:p>
    <w:p w14:paraId="738DBEF7" w14:textId="77777777" w:rsidR="00CA763D" w:rsidRPr="00583287" w:rsidRDefault="00CA763D" w:rsidP="00E57F75">
      <w:pPr>
        <w:pStyle w:val="PargrafodaLista"/>
        <w:spacing w:line="320" w:lineRule="atLeast"/>
        <w:ind w:left="0"/>
        <w:rPr>
          <w:rFonts w:ascii="Tahoma" w:hAnsi="Tahoma" w:cs="Tahoma"/>
          <w:i/>
          <w:sz w:val="22"/>
          <w:szCs w:val="22"/>
        </w:rPr>
      </w:pPr>
    </w:p>
    <w:p w14:paraId="1FE3F016" w14:textId="77777777" w:rsidR="00F75E66" w:rsidRPr="00F33DB7" w:rsidRDefault="008C7533" w:rsidP="00F75E66">
      <w:pPr>
        <w:pStyle w:val="PargrafodaLista"/>
        <w:spacing w:line="288" w:lineRule="auto"/>
        <w:ind w:left="0"/>
        <w:rPr>
          <w:rFonts w:ascii="Tahoma" w:hAnsi="Tahoma"/>
          <w:i/>
        </w:rPr>
      </w:pPr>
      <m:oMathPara>
        <m:oMath>
          <m:r>
            <w:rPr>
              <w:rFonts w:ascii="Cambria Math" w:hAnsi="Cambria Math" w:cs="Tahoma"/>
              <w:szCs w:val="20"/>
            </w:rPr>
            <m:t>n=</m:t>
          </m:r>
          <m:f>
            <m:fPr>
              <m:ctrlPr>
                <w:rPr>
                  <w:rFonts w:ascii="Cambria Math" w:eastAsia="Times New Roman" w:hAnsi="Cambria Math" w:cs="Tahoma"/>
                  <w:i/>
                  <w:lang w:eastAsia="en-US"/>
                </w:rPr>
              </m:ctrlPr>
            </m:fPr>
            <m:num>
              <m:r>
                <w:rPr>
                  <w:rFonts w:ascii="Cambria Math" w:hAnsi="Cambria Math" w:cs="Tahoma"/>
                  <w:szCs w:val="20"/>
                </w:rPr>
                <m:t>100.000*</m:t>
              </m:r>
              <m:sSup>
                <m:sSupPr>
                  <m:ctrlPr>
                    <w:rPr>
                      <w:rFonts w:ascii="Cambria Math" w:eastAsia="Times New Roman" w:hAnsi="Cambria Math" w:cs="Tahoma"/>
                      <w:i/>
                      <w:lang w:eastAsia="en-US"/>
                    </w:rPr>
                  </m:ctrlPr>
                </m:sSupPr>
                <m:e>
                  <m:r>
                    <w:rPr>
                      <w:rFonts w:ascii="Cambria Math" w:hAnsi="Cambria Math" w:cs="Tahoma"/>
                      <w:szCs w:val="20"/>
                    </w:rPr>
                    <m:t>(</m:t>
                  </m:r>
                  <m:r>
                    <m:rPr>
                      <m:sty m:val="p"/>
                    </m:rPr>
                    <w:rPr>
                      <w:rFonts w:ascii="Cambria Math" w:hAnsi="Cambria Math" w:cs="Tahoma"/>
                      <w:szCs w:val="20"/>
                    </w:rPr>
                    <m:t>1.64485363</m:t>
                  </m:r>
                  <m:r>
                    <w:rPr>
                      <w:rFonts w:ascii="Cambria Math" w:hAnsi="Cambria Math" w:cs="Tahoma"/>
                      <w:szCs w:val="20"/>
                    </w:rPr>
                    <m:t>)</m:t>
                  </m:r>
                </m:e>
                <m:sup>
                  <m:r>
                    <w:rPr>
                      <w:rFonts w:ascii="Cambria Math" w:hAnsi="Cambria Math" w:cs="Tahoma"/>
                      <w:szCs w:val="20"/>
                    </w:rPr>
                    <m:t>2</m:t>
                  </m:r>
                </m:sup>
              </m:sSup>
              <m:r>
                <w:rPr>
                  <w:rFonts w:ascii="Cambria Math" w:hAnsi="Cambria Math" w:cs="Tahoma"/>
                  <w:szCs w:val="20"/>
                </w:rPr>
                <m:t>*5%*(1-5%)</m:t>
              </m:r>
            </m:num>
            <m:den>
              <m:sSup>
                <m:sSupPr>
                  <m:ctrlPr>
                    <w:rPr>
                      <w:rFonts w:ascii="Cambria Math" w:eastAsia="Times New Roman" w:hAnsi="Cambria Math" w:cs="Tahoma"/>
                      <w:i/>
                      <w:lang w:eastAsia="en-US"/>
                    </w:rPr>
                  </m:ctrlPr>
                </m:sSupPr>
                <m:e>
                  <m:r>
                    <w:rPr>
                      <w:rFonts w:ascii="Cambria Math" w:hAnsi="Cambria Math" w:cs="Tahoma"/>
                      <w:szCs w:val="20"/>
                    </w:rPr>
                    <m:t>(1.5%)</m:t>
                  </m:r>
                </m:e>
                <m:sup>
                  <m:r>
                    <w:rPr>
                      <w:rFonts w:ascii="Cambria Math" w:hAnsi="Cambria Math" w:cs="Tahoma"/>
                      <w:szCs w:val="20"/>
                    </w:rPr>
                    <m:t>2</m:t>
                  </m:r>
                </m:sup>
              </m:sSup>
              <m:r>
                <w:rPr>
                  <w:rFonts w:ascii="Cambria Math" w:hAnsi="Cambria Math" w:cs="Tahoma"/>
                  <w:szCs w:val="20"/>
                </w:rPr>
                <m:t>*</m:t>
              </m:r>
              <m:d>
                <m:dPr>
                  <m:ctrlPr>
                    <w:rPr>
                      <w:rFonts w:ascii="Cambria Math" w:eastAsia="Times New Roman" w:hAnsi="Cambria Math" w:cs="Tahoma"/>
                      <w:i/>
                      <w:lang w:eastAsia="en-US"/>
                    </w:rPr>
                  </m:ctrlPr>
                </m:dPr>
                <m:e>
                  <m:r>
                    <w:rPr>
                      <w:rFonts w:ascii="Cambria Math" w:hAnsi="Cambria Math" w:cs="Tahoma"/>
                      <w:szCs w:val="20"/>
                    </w:rPr>
                    <m:t>100.000-1</m:t>
                  </m:r>
                </m:e>
              </m:d>
              <m:r>
                <w:rPr>
                  <w:rFonts w:ascii="Cambria Math" w:hAnsi="Cambria Math" w:cs="Tahoma"/>
                  <w:szCs w:val="20"/>
                </w:rPr>
                <m:t>+</m:t>
              </m:r>
              <m:sSup>
                <m:sSupPr>
                  <m:ctrlPr>
                    <w:rPr>
                      <w:rFonts w:ascii="Cambria Math" w:eastAsia="Times New Roman" w:hAnsi="Cambria Math" w:cs="Tahoma"/>
                      <w:i/>
                      <w:lang w:eastAsia="en-US"/>
                    </w:rPr>
                  </m:ctrlPr>
                </m:sSupPr>
                <m:e>
                  <m:r>
                    <w:rPr>
                      <w:rFonts w:ascii="Cambria Math" w:hAnsi="Cambria Math" w:cs="Tahoma"/>
                      <w:szCs w:val="20"/>
                    </w:rPr>
                    <m:t>(</m:t>
                  </m:r>
                  <m:r>
                    <m:rPr>
                      <m:sty m:val="p"/>
                    </m:rPr>
                    <w:rPr>
                      <w:rFonts w:ascii="Cambria Math" w:hAnsi="Cambria Math" w:cs="Tahoma"/>
                      <w:szCs w:val="20"/>
                    </w:rPr>
                    <m:t>1.64485363</m:t>
                  </m:r>
                  <m:r>
                    <w:rPr>
                      <w:rFonts w:ascii="Cambria Math" w:hAnsi="Cambria Math" w:cs="Tahoma"/>
                      <w:szCs w:val="20"/>
                    </w:rPr>
                    <m:t>)</m:t>
                  </m:r>
                </m:e>
                <m:sup>
                  <m:r>
                    <w:rPr>
                      <w:rFonts w:ascii="Cambria Math" w:hAnsi="Cambria Math" w:cs="Tahoma"/>
                      <w:szCs w:val="20"/>
                    </w:rPr>
                    <m:t>2</m:t>
                  </m:r>
                </m:sup>
              </m:sSup>
              <m:r>
                <w:rPr>
                  <w:rFonts w:ascii="Cambria Math" w:hAnsi="Cambria Math" w:cs="Tahoma"/>
                  <w:szCs w:val="20"/>
                </w:rPr>
                <m:t>*5%*(1-5%)</m:t>
              </m:r>
            </m:den>
          </m:f>
        </m:oMath>
      </m:oMathPara>
    </w:p>
    <w:p w14:paraId="067E3444" w14:textId="77777777" w:rsidR="00F75E66" w:rsidRPr="00F33DB7" w:rsidRDefault="00F75E66" w:rsidP="00F75E66">
      <w:pPr>
        <w:pStyle w:val="PargrafodaLista"/>
        <w:spacing w:line="288" w:lineRule="auto"/>
        <w:ind w:left="0"/>
        <w:rPr>
          <w:rFonts w:ascii="Tahoma" w:hAnsi="Tahoma"/>
          <w:i/>
        </w:rPr>
      </w:pPr>
    </w:p>
    <w:p w14:paraId="32A7D7FD" w14:textId="77777777" w:rsidR="00F75E66" w:rsidRPr="00F33DB7" w:rsidRDefault="008C7533" w:rsidP="00F75E66">
      <w:pPr>
        <w:pStyle w:val="PargrafodaLista"/>
        <w:spacing w:line="288" w:lineRule="auto"/>
        <w:ind w:left="0"/>
        <w:rPr>
          <w:rFonts w:ascii="Tahoma" w:hAnsi="Tahoma"/>
          <w:i/>
        </w:rPr>
      </w:pPr>
      <m:oMathPara>
        <m:oMath>
          <m:r>
            <w:rPr>
              <w:rFonts w:ascii="Cambria Math" w:hAnsi="Cambria Math" w:cs="Tahoma"/>
              <w:szCs w:val="20"/>
            </w:rPr>
            <m:t>n=568</m:t>
          </m:r>
        </m:oMath>
      </m:oMathPara>
    </w:p>
    <w:p w14:paraId="6C15E318" w14:textId="77777777" w:rsidR="00CA763D" w:rsidRPr="00583287" w:rsidRDefault="008C7533" w:rsidP="00E57F75">
      <w:pPr>
        <w:pStyle w:val="PargrafodaLista"/>
        <w:spacing w:line="320" w:lineRule="atLeast"/>
        <w:ind w:left="709"/>
        <w:rPr>
          <w:rFonts w:ascii="Tahoma" w:hAnsi="Tahoma" w:cs="Tahoma"/>
          <w:sz w:val="22"/>
          <w:szCs w:val="22"/>
        </w:rPr>
      </w:pPr>
      <w:r w:rsidRPr="00BB46AE">
        <w:rPr>
          <w:rFonts w:ascii="Tahoma" w:hAnsi="Tahoma" w:cs="Tahoma"/>
          <w:sz w:val="22"/>
          <w:szCs w:val="22"/>
        </w:rPr>
        <w:t xml:space="preserve">A determinação dos </w:t>
      </w:r>
      <w:r w:rsidR="00F75E66" w:rsidRPr="00583287">
        <w:rPr>
          <w:rFonts w:ascii="Tahoma" w:hAnsi="Tahoma" w:cs="Tahoma"/>
          <w:sz w:val="22"/>
          <w:szCs w:val="22"/>
        </w:rPr>
        <w:t>568 (quinhentos e sessenta e oito)</w:t>
      </w:r>
      <w:r w:rsidRPr="00583287">
        <w:rPr>
          <w:rFonts w:ascii="Tahoma" w:hAnsi="Tahoma" w:cs="Tahoma"/>
          <w:sz w:val="22"/>
          <w:szCs w:val="22"/>
        </w:rPr>
        <w:t xml:space="preserve"> Itens componentes da amostra (dentre os </w:t>
      </w:r>
      <w:r w:rsidR="00F75E66" w:rsidRPr="00583287">
        <w:rPr>
          <w:rFonts w:ascii="Tahoma" w:hAnsi="Tahoma" w:cs="Tahoma"/>
          <w:sz w:val="22"/>
          <w:szCs w:val="22"/>
        </w:rPr>
        <w:t xml:space="preserve">100.000 (cem mil) </w:t>
      </w:r>
      <w:r w:rsidRPr="00583287">
        <w:rPr>
          <w:rFonts w:ascii="Tahoma" w:hAnsi="Tahoma" w:cs="Tahoma"/>
          <w:sz w:val="22"/>
          <w:szCs w:val="22"/>
        </w:rPr>
        <w:t xml:space="preserve">a serem verificados) será realizada nos termos do item 4.1 acima. </w:t>
      </w:r>
    </w:p>
    <w:p w14:paraId="1EB5F5EC" w14:textId="77777777" w:rsidR="00F75E66" w:rsidRPr="00583287" w:rsidRDefault="00F75E66" w:rsidP="00E57F75">
      <w:pPr>
        <w:pStyle w:val="PargrafodaLista"/>
        <w:spacing w:line="320" w:lineRule="atLeast"/>
        <w:ind w:left="709"/>
        <w:rPr>
          <w:rFonts w:ascii="Tahoma" w:hAnsi="Tahoma" w:cs="Tahoma"/>
          <w:sz w:val="22"/>
          <w:szCs w:val="22"/>
        </w:rPr>
      </w:pPr>
    </w:p>
    <w:p w14:paraId="45A82F48" w14:textId="77777777" w:rsidR="00F75E66" w:rsidRPr="00583287" w:rsidRDefault="008C7533" w:rsidP="00F75E66">
      <w:pPr>
        <w:pStyle w:val="PargrafodaLista"/>
        <w:spacing w:line="320" w:lineRule="atLeast"/>
        <w:ind w:left="709"/>
        <w:rPr>
          <w:rFonts w:ascii="Tahoma" w:hAnsi="Tahoma" w:cs="Tahoma"/>
          <w:sz w:val="22"/>
          <w:szCs w:val="22"/>
        </w:rPr>
      </w:pPr>
      <w:r w:rsidRPr="00583287">
        <w:rPr>
          <w:rFonts w:ascii="Tahoma" w:hAnsi="Tahoma" w:cs="Tahoma"/>
          <w:sz w:val="22"/>
          <w:szCs w:val="22"/>
        </w:rPr>
        <w:t>4.3</w:t>
      </w:r>
      <w:r w:rsidRPr="00583287">
        <w:rPr>
          <w:rFonts w:ascii="Tahoma" w:hAnsi="Tahoma" w:cs="Tahoma"/>
          <w:sz w:val="22"/>
          <w:szCs w:val="22"/>
        </w:rPr>
        <w:tab/>
        <w:t xml:space="preserve">No âmbito de cada verificação de Itens que podem ser verificados por amostragem, caso tal verificação seja efetivamente realizada por amostragem, será considerada uma </w:t>
      </w:r>
      <w:r w:rsidR="00410172" w:rsidRPr="00583287">
        <w:rPr>
          <w:rFonts w:ascii="Tahoma" w:hAnsi="Tahoma" w:cs="Tahoma"/>
          <w:sz w:val="22"/>
          <w:szCs w:val="22"/>
        </w:rPr>
        <w:lastRenderedPageBreak/>
        <w:t>“</w:t>
      </w:r>
      <w:r w:rsidRPr="00F33DB7">
        <w:rPr>
          <w:rFonts w:ascii="Tahoma" w:hAnsi="Tahoma"/>
          <w:sz w:val="22"/>
          <w:u w:val="single"/>
        </w:rPr>
        <w:t>Inconsistência Relevante</w:t>
      </w:r>
      <w:r w:rsidR="00410172" w:rsidRPr="00583287">
        <w:rPr>
          <w:rFonts w:ascii="Tahoma" w:hAnsi="Tahoma" w:cs="Tahoma"/>
          <w:sz w:val="22"/>
          <w:szCs w:val="22"/>
        </w:rPr>
        <w:t>”</w:t>
      </w:r>
      <w:r w:rsidRPr="00583287">
        <w:rPr>
          <w:rFonts w:ascii="Tahoma" w:hAnsi="Tahoma" w:cs="Tahoma"/>
          <w:sz w:val="22"/>
          <w:szCs w:val="22"/>
        </w:rPr>
        <w:t xml:space="preserve"> qualquer situação em que sejam identificadas inconsistências individuais em pelo menos 5% (cinco por cento) dos Itens verificados, considerando-se 95% (noventa e cinco por cento) de intervalo de confiança, caso seja aplicável a verificação por amostragem. Para isto inicialmente uma amostra dos Itens, com tamanho determinado pela fórmula acima, deverá ser gerada. Conforme a escolha dos componentes da fórmula, a margem de erro amostral será de 1,5% (um inteiro e cinco décimos por cento), com 95% (noventa e cinco por cento) de intervalo de confiança. Portanto, uma Inconsistência Relevante corresponderá a uma identificação inconsistências em pelo menos 3,50% (três inteiros e cinquenta centésimos por cento) dos Itens utilizados na amostra, de forma que mesmo considerando um erro amostral de 1,5% (um inteiro e cinco décimos por cento), o percentual de Itens com inconsistência de lastro seria limitado a 5% (cinco por cento), com 95% (noventa e cinco por cento) de intervalo de confiança.</w:t>
      </w:r>
    </w:p>
    <w:p w14:paraId="602AC11C" w14:textId="77777777" w:rsidR="00F75E66" w:rsidRPr="00583287" w:rsidRDefault="00F75E66" w:rsidP="00F75E66">
      <w:pPr>
        <w:pStyle w:val="PargrafodaLista"/>
        <w:spacing w:line="320" w:lineRule="atLeast"/>
        <w:ind w:left="709"/>
        <w:rPr>
          <w:rFonts w:ascii="Tahoma" w:hAnsi="Tahoma" w:cs="Tahoma"/>
          <w:sz w:val="22"/>
          <w:szCs w:val="22"/>
        </w:rPr>
      </w:pPr>
    </w:p>
    <w:p w14:paraId="633F34D9" w14:textId="77777777" w:rsidR="00F75E66" w:rsidRPr="00583287" w:rsidRDefault="008C7533" w:rsidP="00F75E66">
      <w:pPr>
        <w:pStyle w:val="PargrafodaLista"/>
        <w:spacing w:line="320" w:lineRule="atLeast"/>
        <w:ind w:left="709"/>
        <w:rPr>
          <w:rFonts w:ascii="Tahoma" w:hAnsi="Tahoma" w:cs="Tahoma"/>
          <w:sz w:val="22"/>
          <w:szCs w:val="22"/>
        </w:rPr>
      </w:pPr>
      <w:r w:rsidRPr="00583287">
        <w:rPr>
          <w:rFonts w:ascii="Tahoma" w:hAnsi="Tahoma" w:cs="Tahoma"/>
          <w:sz w:val="22"/>
          <w:szCs w:val="22"/>
        </w:rPr>
        <w:t>4.3.1</w:t>
      </w:r>
      <w:r w:rsidRPr="00583287">
        <w:rPr>
          <w:rFonts w:ascii="Tahoma" w:hAnsi="Tahoma" w:cs="Tahoma"/>
          <w:sz w:val="22"/>
          <w:szCs w:val="22"/>
        </w:rPr>
        <w:tab/>
        <w:t>Caso a verificação de Itens seja realizada sem amostragem (quantidade de Itens menor ou igual a 300 (trezentos), uma Inconsistência Relevante corresponderá a uma identificação de inconsistências individuais em pelo menos 5% (cinco por cento) dos documentos verificados.</w:t>
      </w:r>
    </w:p>
    <w:p w14:paraId="0ADB5555" w14:textId="77777777" w:rsidR="00CA763D" w:rsidRPr="00583287" w:rsidRDefault="00CA763D" w:rsidP="00E57F75">
      <w:pPr>
        <w:pStyle w:val="PargrafodaLista"/>
        <w:tabs>
          <w:tab w:val="left" w:pos="1418"/>
        </w:tabs>
        <w:spacing w:line="320" w:lineRule="atLeast"/>
        <w:ind w:left="0"/>
        <w:rPr>
          <w:rFonts w:ascii="Tahoma" w:hAnsi="Tahoma" w:cs="Tahoma"/>
          <w:sz w:val="22"/>
          <w:szCs w:val="22"/>
        </w:rPr>
      </w:pPr>
    </w:p>
    <w:p w14:paraId="1B6551F5" w14:textId="77777777" w:rsidR="00CA763D" w:rsidRPr="00583287" w:rsidRDefault="008C7533" w:rsidP="00F33DB7">
      <w:pPr>
        <w:numPr>
          <w:ilvl w:val="0"/>
          <w:numId w:val="42"/>
        </w:numPr>
        <w:spacing w:line="320" w:lineRule="atLeast"/>
        <w:rPr>
          <w:rFonts w:ascii="Tahoma" w:hAnsi="Tahoma" w:cs="Tahoma"/>
          <w:sz w:val="22"/>
          <w:szCs w:val="22"/>
          <w:u w:val="single"/>
        </w:rPr>
      </w:pPr>
      <w:bookmarkStart w:id="454" w:name="_Ref54189012"/>
      <w:r w:rsidRPr="00583287">
        <w:rPr>
          <w:rFonts w:ascii="Tahoma" w:hAnsi="Tahoma" w:cs="Tahoma"/>
          <w:color w:val="222222"/>
          <w:sz w:val="22"/>
          <w:szCs w:val="22"/>
          <w:u w:val="single"/>
        </w:rPr>
        <w:t>Notificação</w:t>
      </w:r>
      <w:bookmarkEnd w:id="454"/>
    </w:p>
    <w:p w14:paraId="1905E0B3" w14:textId="77777777" w:rsidR="00CA763D" w:rsidRPr="00583287" w:rsidRDefault="00CA763D" w:rsidP="00E57F75">
      <w:pPr>
        <w:spacing w:line="320" w:lineRule="atLeast"/>
        <w:rPr>
          <w:rFonts w:ascii="Tahoma" w:hAnsi="Tahoma" w:cs="Tahoma"/>
          <w:sz w:val="22"/>
          <w:szCs w:val="22"/>
          <w:u w:val="single"/>
        </w:rPr>
      </w:pPr>
    </w:p>
    <w:p w14:paraId="1189EB74" w14:textId="5121B885" w:rsidR="00CA763D" w:rsidRDefault="008C7533" w:rsidP="00E57F75">
      <w:pPr>
        <w:spacing w:line="320" w:lineRule="atLeast"/>
        <w:rPr>
          <w:rFonts w:ascii="Tahoma" w:hAnsi="Tahoma" w:cs="Tahoma"/>
          <w:color w:val="222222"/>
          <w:sz w:val="22"/>
          <w:szCs w:val="22"/>
        </w:rPr>
      </w:pPr>
      <w:bookmarkStart w:id="455" w:name="_Ref494451521"/>
      <w:r w:rsidRPr="00583287">
        <w:rPr>
          <w:rFonts w:ascii="Tahoma" w:hAnsi="Tahoma" w:cs="Tahoma"/>
          <w:color w:val="222222"/>
          <w:sz w:val="22"/>
          <w:szCs w:val="22"/>
        </w:rPr>
        <w:t>Na hipótese de identificação de qualquer inconsistência nos termos deste Anexo</w:t>
      </w:r>
      <w:r w:rsidR="0093038A" w:rsidRPr="00583287">
        <w:rPr>
          <w:rFonts w:ascii="Tahoma" w:hAnsi="Tahoma" w:cs="Tahoma"/>
          <w:color w:val="222222"/>
          <w:sz w:val="22"/>
          <w:szCs w:val="22"/>
        </w:rPr>
        <w:t xml:space="preserve">, a Emissora deverá notificar </w:t>
      </w:r>
      <w:r w:rsidRPr="00583287">
        <w:rPr>
          <w:rFonts w:ascii="Tahoma" w:hAnsi="Tahoma" w:cs="Tahoma"/>
          <w:color w:val="222222"/>
          <w:sz w:val="22"/>
          <w:szCs w:val="22"/>
        </w:rPr>
        <w:t>a Cedente para que esta preste os devidos esclarecimentos em até 5 (cinco) Dias Úteis contados da data do recebimento de tal notificação. Caso durante este prazo (i) os esclarecimentos não sejam prestados ou (</w:t>
      </w:r>
      <w:proofErr w:type="spellStart"/>
      <w:r w:rsidRPr="00583287">
        <w:rPr>
          <w:rFonts w:ascii="Tahoma" w:hAnsi="Tahoma" w:cs="Tahoma"/>
          <w:color w:val="222222"/>
          <w:sz w:val="22"/>
          <w:szCs w:val="22"/>
        </w:rPr>
        <w:t>ii</w:t>
      </w:r>
      <w:proofErr w:type="spellEnd"/>
      <w:r w:rsidRPr="00583287">
        <w:rPr>
          <w:rFonts w:ascii="Tahoma" w:hAnsi="Tahoma" w:cs="Tahoma"/>
          <w:color w:val="222222"/>
          <w:sz w:val="22"/>
          <w:szCs w:val="22"/>
        </w:rPr>
        <w:t>) os fatores que levaram a identificação e caracterização da inconsistência não sejam sanados de forma a descaracterizar referida inconsistência, a Emissora deverá então considerar que o período de cura foi superado sem que alguma remediação tenha ocorrido e deverá proceder com as medidas cabíveis.</w:t>
      </w:r>
      <w:bookmarkEnd w:id="455"/>
    </w:p>
    <w:p w14:paraId="15B0B4D7" w14:textId="3C0C5C91" w:rsidR="00202E37" w:rsidRDefault="00202E37" w:rsidP="00E57F75">
      <w:pPr>
        <w:spacing w:line="320" w:lineRule="atLeast"/>
        <w:rPr>
          <w:rFonts w:ascii="Tahoma" w:hAnsi="Tahoma" w:cs="Tahoma"/>
          <w:color w:val="222222"/>
          <w:sz w:val="22"/>
          <w:szCs w:val="22"/>
        </w:rPr>
      </w:pPr>
    </w:p>
    <w:p w14:paraId="4147EC36" w14:textId="7F3D9CAB" w:rsidR="00202E37" w:rsidRDefault="00202E37" w:rsidP="00E57F75">
      <w:pPr>
        <w:spacing w:line="320" w:lineRule="atLeast"/>
        <w:rPr>
          <w:rFonts w:ascii="Tahoma" w:hAnsi="Tahoma" w:cs="Tahoma"/>
          <w:color w:val="222222"/>
          <w:sz w:val="22"/>
          <w:szCs w:val="22"/>
        </w:rPr>
      </w:pPr>
    </w:p>
    <w:p w14:paraId="79B05024" w14:textId="7BFF7760" w:rsidR="00202E37" w:rsidRDefault="00202E37" w:rsidP="00E57F75">
      <w:pPr>
        <w:spacing w:line="320" w:lineRule="atLeast"/>
        <w:rPr>
          <w:rFonts w:ascii="Tahoma" w:hAnsi="Tahoma" w:cs="Tahoma"/>
          <w:color w:val="222222"/>
          <w:sz w:val="22"/>
          <w:szCs w:val="22"/>
        </w:rPr>
      </w:pPr>
    </w:p>
    <w:p w14:paraId="12939949" w14:textId="436C3F4A" w:rsidR="00202E37" w:rsidRDefault="00202E37" w:rsidP="00E57F75">
      <w:pPr>
        <w:spacing w:line="320" w:lineRule="atLeast"/>
        <w:rPr>
          <w:rFonts w:ascii="Tahoma" w:hAnsi="Tahoma" w:cs="Tahoma"/>
          <w:color w:val="222222"/>
          <w:sz w:val="22"/>
          <w:szCs w:val="22"/>
        </w:rPr>
      </w:pPr>
    </w:p>
    <w:p w14:paraId="2AC4D572" w14:textId="5C3D4EE7" w:rsidR="00202E37" w:rsidRDefault="00202E37" w:rsidP="00E57F75">
      <w:pPr>
        <w:spacing w:line="320" w:lineRule="atLeast"/>
        <w:rPr>
          <w:rFonts w:ascii="Tahoma" w:hAnsi="Tahoma" w:cs="Tahoma"/>
          <w:color w:val="222222"/>
          <w:sz w:val="22"/>
          <w:szCs w:val="22"/>
        </w:rPr>
      </w:pPr>
    </w:p>
    <w:p w14:paraId="3708E19D" w14:textId="6AC41AE0" w:rsidR="00202E37" w:rsidRDefault="00202E37" w:rsidP="00E57F75">
      <w:pPr>
        <w:spacing w:line="320" w:lineRule="atLeast"/>
        <w:rPr>
          <w:rFonts w:ascii="Tahoma" w:hAnsi="Tahoma" w:cs="Tahoma"/>
          <w:color w:val="222222"/>
          <w:sz w:val="22"/>
          <w:szCs w:val="22"/>
        </w:rPr>
      </w:pPr>
    </w:p>
    <w:p w14:paraId="0047F139" w14:textId="62FDD61F" w:rsidR="00202E37" w:rsidRDefault="00202E37" w:rsidP="00E57F75">
      <w:pPr>
        <w:spacing w:line="320" w:lineRule="atLeast"/>
        <w:rPr>
          <w:rFonts w:ascii="Tahoma" w:hAnsi="Tahoma" w:cs="Tahoma"/>
          <w:color w:val="222222"/>
          <w:sz w:val="22"/>
          <w:szCs w:val="22"/>
        </w:rPr>
      </w:pPr>
    </w:p>
    <w:p w14:paraId="3F0C48DE" w14:textId="55543A33" w:rsidR="00202E37" w:rsidRDefault="00202E37" w:rsidP="00E57F75">
      <w:pPr>
        <w:spacing w:line="320" w:lineRule="atLeast"/>
        <w:rPr>
          <w:rFonts w:ascii="Tahoma" w:hAnsi="Tahoma" w:cs="Tahoma"/>
          <w:color w:val="222222"/>
          <w:sz w:val="22"/>
          <w:szCs w:val="22"/>
        </w:rPr>
      </w:pPr>
    </w:p>
    <w:p w14:paraId="1B49904B" w14:textId="703157F2" w:rsidR="00202E37" w:rsidRDefault="00202E37" w:rsidP="00E57F75">
      <w:pPr>
        <w:spacing w:line="320" w:lineRule="atLeast"/>
        <w:rPr>
          <w:rFonts w:ascii="Tahoma" w:hAnsi="Tahoma" w:cs="Tahoma"/>
          <w:color w:val="222222"/>
          <w:sz w:val="22"/>
          <w:szCs w:val="22"/>
        </w:rPr>
      </w:pPr>
    </w:p>
    <w:p w14:paraId="5BF9611F" w14:textId="52C35EFB" w:rsidR="00202E37" w:rsidRPr="00583287" w:rsidRDefault="00202E37" w:rsidP="00202E37">
      <w:pPr>
        <w:pStyle w:val="Lista2"/>
        <w:spacing w:line="320" w:lineRule="atLeast"/>
        <w:ind w:left="0" w:right="-22" w:firstLine="0"/>
        <w:jc w:val="center"/>
        <w:rPr>
          <w:rFonts w:ascii="Tahoma" w:hAnsi="Tahoma" w:cs="Tahoma"/>
          <w:b/>
          <w:iCs/>
          <w:sz w:val="22"/>
          <w:szCs w:val="22"/>
        </w:rPr>
      </w:pPr>
      <w:r w:rsidRPr="00583287">
        <w:rPr>
          <w:rFonts w:ascii="Tahoma" w:hAnsi="Tahoma" w:cs="Tahoma"/>
          <w:b/>
          <w:sz w:val="22"/>
          <w:szCs w:val="22"/>
        </w:rPr>
        <w:lastRenderedPageBreak/>
        <w:t xml:space="preserve">ANEXO V </w:t>
      </w:r>
      <w:r w:rsidRPr="00D4459F">
        <w:rPr>
          <w:rFonts w:ascii="Tahoma" w:eastAsia="MS Mincho" w:hAnsi="Tahoma" w:cs="Tahoma"/>
          <w:b/>
          <w:smallCaps/>
          <w:sz w:val="22"/>
          <w:szCs w:val="22"/>
          <w:lang w:eastAsia="pt-BR"/>
        </w:rPr>
        <w:t xml:space="preserve">AO </w:t>
      </w:r>
      <w:r w:rsidRPr="00F33DB7">
        <w:rPr>
          <w:rFonts w:ascii="Tahoma" w:hAnsi="Tahoma"/>
          <w:b/>
          <w:sz w:val="22"/>
        </w:rPr>
        <w:t xml:space="preserve">INSTRUMENTO PARTICULAR DE ESCRITURA DA 1ª (PRIMEIRA) EMISSÃO DE DEBÊNTURES SIMPLES, NÃO CONVERSÍVEIS EM AÇÕES, DA ESPÉCIE COM GARANTIA REAL, EM 2 (DUAS) SÉRIES, PARA DISTRIBUIÇÃO PÚBLICA COM ESFORÇOS RESTRITOS </w:t>
      </w:r>
      <w:r w:rsidRPr="00785233">
        <w:rPr>
          <w:rFonts w:ascii="Tahoma" w:hAnsi="Tahoma" w:cs="Tahoma"/>
          <w:b/>
          <w:sz w:val="22"/>
          <w:szCs w:val="22"/>
        </w:rPr>
        <w:t xml:space="preserve">PARA AS DEBÊNTURES DA 1ª (PRIMEIRA) SÉRIE E COLOCAÇÃO </w:t>
      </w:r>
      <w:r w:rsidRPr="00F33DB7">
        <w:rPr>
          <w:rFonts w:ascii="Tahoma" w:hAnsi="Tahoma"/>
          <w:b/>
          <w:sz w:val="22"/>
        </w:rPr>
        <w:t>PRIVADA</w:t>
      </w:r>
      <w:r w:rsidRPr="00583287">
        <w:rPr>
          <w:rFonts w:ascii="Tahoma" w:hAnsi="Tahoma" w:cs="Tahoma"/>
          <w:b/>
          <w:sz w:val="22"/>
          <w:szCs w:val="22"/>
        </w:rPr>
        <w:t xml:space="preserve"> PARA AS </w:t>
      </w:r>
      <w:proofErr w:type="gramStart"/>
      <w:r w:rsidRPr="00583287">
        <w:rPr>
          <w:rFonts w:ascii="Tahoma" w:hAnsi="Tahoma" w:cs="Tahoma"/>
          <w:b/>
          <w:sz w:val="22"/>
          <w:szCs w:val="22"/>
        </w:rPr>
        <w:t>DEBÊNTURES  DA</w:t>
      </w:r>
      <w:proofErr w:type="gramEnd"/>
      <w:r w:rsidRPr="00583287">
        <w:rPr>
          <w:rFonts w:ascii="Tahoma" w:hAnsi="Tahoma" w:cs="Tahoma"/>
          <w:b/>
          <w:sz w:val="22"/>
          <w:szCs w:val="22"/>
        </w:rPr>
        <w:t xml:space="preserve"> 2ª (SEGUNDA) SÉRIE</w:t>
      </w:r>
      <w:r w:rsidRPr="00F33DB7">
        <w:rPr>
          <w:rFonts w:ascii="Tahoma" w:hAnsi="Tahoma"/>
          <w:b/>
          <w:sz w:val="22"/>
        </w:rPr>
        <w:t>, DA VERT</w:t>
      </w:r>
      <w:r>
        <w:rPr>
          <w:rFonts w:ascii="Tahoma" w:hAnsi="Tahoma"/>
          <w:b/>
          <w:sz w:val="22"/>
        </w:rPr>
        <w:t xml:space="preserve"> CREDIARE</w:t>
      </w:r>
      <w:r w:rsidRPr="00F33DB7">
        <w:rPr>
          <w:rFonts w:ascii="Tahoma" w:hAnsi="Tahoma"/>
          <w:b/>
          <w:sz w:val="22"/>
        </w:rPr>
        <w:t xml:space="preserve"> COMPANHIA SECURITIZADORA DE CRÉDITOS FINANCEIROS</w:t>
      </w:r>
    </w:p>
    <w:p w14:paraId="090FC146" w14:textId="77777777" w:rsidR="00202E37" w:rsidRPr="00583287" w:rsidRDefault="00202E37" w:rsidP="00202E37">
      <w:pPr>
        <w:pStyle w:val="Lista2"/>
        <w:spacing w:line="320" w:lineRule="atLeast"/>
        <w:ind w:left="0" w:right="-22" w:firstLine="0"/>
        <w:jc w:val="center"/>
        <w:rPr>
          <w:rFonts w:ascii="Tahoma" w:hAnsi="Tahoma" w:cs="Tahoma"/>
          <w:b/>
          <w:sz w:val="22"/>
          <w:szCs w:val="22"/>
        </w:rPr>
      </w:pPr>
    </w:p>
    <w:p w14:paraId="04982613" w14:textId="3FA265CE" w:rsidR="00202E37" w:rsidRDefault="00202E37" w:rsidP="00202E37">
      <w:pPr>
        <w:spacing w:line="320" w:lineRule="atLeast"/>
        <w:jc w:val="center"/>
        <w:rPr>
          <w:rFonts w:ascii="Tahoma" w:hAnsi="Tahoma" w:cs="Tahoma"/>
          <w:b/>
          <w:sz w:val="22"/>
          <w:szCs w:val="22"/>
        </w:rPr>
      </w:pPr>
      <w:r>
        <w:rPr>
          <w:rFonts w:ascii="Tahoma" w:hAnsi="Tahoma" w:cs="Tahoma"/>
          <w:b/>
          <w:sz w:val="22"/>
          <w:szCs w:val="22"/>
        </w:rPr>
        <w:t>PROVISÃO PARA DEVEDORES DUVIDOSOS (PDD) APLICADO AOS DIREITOS CREDITÓRIOS VINCULADOS</w:t>
      </w:r>
    </w:p>
    <w:p w14:paraId="54286CF9" w14:textId="0E7E30F6" w:rsidR="00202E37" w:rsidRDefault="00202E37" w:rsidP="00202E37">
      <w:pPr>
        <w:spacing w:line="320" w:lineRule="atLeast"/>
        <w:jc w:val="center"/>
        <w:rPr>
          <w:rFonts w:ascii="Tahoma" w:hAnsi="Tahoma" w:cs="Tahoma"/>
          <w:b/>
          <w:sz w:val="22"/>
          <w:szCs w:val="22"/>
        </w:rPr>
      </w:pPr>
    </w:p>
    <w:p w14:paraId="1A28F9E1" w14:textId="77777777" w:rsidR="00202E37" w:rsidRDefault="00202E37" w:rsidP="00202E37">
      <w:pPr>
        <w:spacing w:line="320" w:lineRule="atLeast"/>
        <w:jc w:val="center"/>
        <w:rPr>
          <w:rFonts w:ascii="Tahoma" w:hAnsi="Tahoma" w:cs="Tahoma"/>
          <w:b/>
          <w:sz w:val="22"/>
          <w:szCs w:val="22"/>
        </w:rPr>
      </w:pPr>
    </w:p>
    <w:tbl>
      <w:tblPr>
        <w:tblW w:w="0" w:type="auto"/>
        <w:tblCellMar>
          <w:left w:w="70" w:type="dxa"/>
          <w:right w:w="70" w:type="dxa"/>
        </w:tblCellMar>
        <w:tblLook w:val="04A0" w:firstRow="1" w:lastRow="0" w:firstColumn="1" w:lastColumn="0" w:noHBand="0" w:noVBand="1"/>
      </w:tblPr>
      <w:tblGrid>
        <w:gridCol w:w="3210"/>
        <w:gridCol w:w="5786"/>
      </w:tblGrid>
      <w:tr w:rsidR="00202E37" w:rsidRPr="00202E37" w14:paraId="22DBEA96" w14:textId="77777777" w:rsidTr="004F32E9">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F2281" w14:textId="77777777" w:rsidR="00202E37" w:rsidRPr="00202E37" w:rsidRDefault="00202E37" w:rsidP="00202E37">
            <w:pPr>
              <w:autoSpaceDE/>
              <w:autoSpaceDN/>
              <w:adjustRightInd/>
              <w:jc w:val="center"/>
              <w:rPr>
                <w:rFonts w:ascii="Calibri" w:hAnsi="Calibri" w:cs="Calibri"/>
                <w:color w:val="000000"/>
                <w:sz w:val="22"/>
                <w:szCs w:val="22"/>
              </w:rPr>
            </w:pPr>
            <w:r w:rsidRPr="00202E37">
              <w:rPr>
                <w:rFonts w:ascii="Calibri" w:hAnsi="Calibri" w:cs="Calibri"/>
                <w:color w:val="000000"/>
                <w:sz w:val="22"/>
                <w:szCs w:val="22"/>
              </w:rPr>
              <w:t>Faixa do maior atraso do Tomador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1BA028" w14:textId="77777777" w:rsidR="00202E37" w:rsidRPr="00202E37" w:rsidRDefault="00202E37" w:rsidP="00202E37">
            <w:pPr>
              <w:autoSpaceDE/>
              <w:autoSpaceDN/>
              <w:adjustRightInd/>
              <w:jc w:val="center"/>
              <w:rPr>
                <w:rFonts w:ascii="Calibri" w:hAnsi="Calibri" w:cs="Calibri"/>
                <w:color w:val="000000"/>
                <w:sz w:val="22"/>
                <w:szCs w:val="22"/>
              </w:rPr>
            </w:pPr>
            <w:r w:rsidRPr="00202E37">
              <w:rPr>
                <w:rFonts w:ascii="Calibri" w:hAnsi="Calibri" w:cs="Calibri"/>
                <w:color w:val="000000"/>
                <w:sz w:val="22"/>
                <w:szCs w:val="22"/>
              </w:rPr>
              <w:t>% do provisionamento para os Direitos Creditórios do Tomador</w:t>
            </w:r>
          </w:p>
        </w:tc>
      </w:tr>
      <w:tr w:rsidR="00202E37" w:rsidRPr="00202E37" w14:paraId="29F6A826" w14:textId="77777777" w:rsidTr="004F32E9">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9C33DFA" w14:textId="77777777" w:rsidR="00202E37" w:rsidRPr="00202E37" w:rsidRDefault="00202E37" w:rsidP="00202E37">
            <w:pPr>
              <w:autoSpaceDE/>
              <w:autoSpaceDN/>
              <w:adjustRightInd/>
              <w:jc w:val="center"/>
              <w:rPr>
                <w:rFonts w:ascii="Calibri" w:hAnsi="Calibri" w:cs="Calibri"/>
                <w:color w:val="000000"/>
                <w:sz w:val="22"/>
                <w:szCs w:val="22"/>
              </w:rPr>
            </w:pPr>
            <w:r w:rsidRPr="00202E37">
              <w:rPr>
                <w:rFonts w:ascii="Calibri" w:hAnsi="Calibri" w:cs="Calibri"/>
                <w:color w:val="000000"/>
                <w:sz w:val="22"/>
                <w:szCs w:val="22"/>
              </w:rPr>
              <w:t>0 a 14</w:t>
            </w:r>
          </w:p>
        </w:tc>
        <w:tc>
          <w:tcPr>
            <w:tcW w:w="0" w:type="auto"/>
            <w:tcBorders>
              <w:top w:val="nil"/>
              <w:left w:val="nil"/>
              <w:bottom w:val="single" w:sz="4" w:space="0" w:color="auto"/>
              <w:right w:val="single" w:sz="4" w:space="0" w:color="auto"/>
            </w:tcBorders>
            <w:shd w:val="clear" w:color="auto" w:fill="auto"/>
            <w:noWrap/>
            <w:vAlign w:val="center"/>
            <w:hideMark/>
          </w:tcPr>
          <w:p w14:paraId="022D9696" w14:textId="77777777" w:rsidR="00202E37" w:rsidRPr="00202E37" w:rsidRDefault="00202E37" w:rsidP="00202E37">
            <w:pPr>
              <w:autoSpaceDE/>
              <w:autoSpaceDN/>
              <w:adjustRightInd/>
              <w:jc w:val="center"/>
              <w:rPr>
                <w:rFonts w:ascii="Calibri" w:hAnsi="Calibri" w:cs="Calibri"/>
                <w:color w:val="000000"/>
                <w:sz w:val="22"/>
                <w:szCs w:val="22"/>
              </w:rPr>
            </w:pPr>
            <w:r w:rsidRPr="00202E37">
              <w:rPr>
                <w:rFonts w:ascii="Calibri" w:hAnsi="Calibri" w:cs="Calibri"/>
                <w:color w:val="000000"/>
                <w:sz w:val="22"/>
                <w:szCs w:val="22"/>
              </w:rPr>
              <w:t>0%</w:t>
            </w:r>
          </w:p>
        </w:tc>
      </w:tr>
      <w:tr w:rsidR="00202E37" w:rsidRPr="00202E37" w14:paraId="16FED57A" w14:textId="77777777" w:rsidTr="004F32E9">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69D815C" w14:textId="77777777" w:rsidR="00202E37" w:rsidRPr="00202E37" w:rsidRDefault="00202E37" w:rsidP="00202E37">
            <w:pPr>
              <w:autoSpaceDE/>
              <w:autoSpaceDN/>
              <w:adjustRightInd/>
              <w:jc w:val="center"/>
              <w:rPr>
                <w:rFonts w:ascii="Calibri" w:hAnsi="Calibri" w:cs="Calibri"/>
                <w:color w:val="000000"/>
                <w:sz w:val="22"/>
                <w:szCs w:val="22"/>
              </w:rPr>
            </w:pPr>
            <w:r w:rsidRPr="00202E37">
              <w:rPr>
                <w:rFonts w:ascii="Calibri" w:hAnsi="Calibri" w:cs="Calibri"/>
                <w:color w:val="000000"/>
                <w:sz w:val="22"/>
                <w:szCs w:val="22"/>
              </w:rPr>
              <w:t>15 a 30</w:t>
            </w:r>
          </w:p>
        </w:tc>
        <w:tc>
          <w:tcPr>
            <w:tcW w:w="0" w:type="auto"/>
            <w:tcBorders>
              <w:top w:val="nil"/>
              <w:left w:val="nil"/>
              <w:bottom w:val="single" w:sz="4" w:space="0" w:color="auto"/>
              <w:right w:val="single" w:sz="4" w:space="0" w:color="auto"/>
            </w:tcBorders>
            <w:shd w:val="clear" w:color="auto" w:fill="auto"/>
            <w:noWrap/>
            <w:vAlign w:val="center"/>
            <w:hideMark/>
          </w:tcPr>
          <w:p w14:paraId="1378A92D" w14:textId="77777777" w:rsidR="00202E37" w:rsidRPr="00202E37" w:rsidRDefault="00202E37" w:rsidP="00202E37">
            <w:pPr>
              <w:autoSpaceDE/>
              <w:autoSpaceDN/>
              <w:adjustRightInd/>
              <w:jc w:val="center"/>
              <w:rPr>
                <w:rFonts w:ascii="Calibri" w:hAnsi="Calibri" w:cs="Calibri"/>
                <w:color w:val="000000"/>
                <w:sz w:val="22"/>
                <w:szCs w:val="22"/>
              </w:rPr>
            </w:pPr>
            <w:r w:rsidRPr="00202E37">
              <w:rPr>
                <w:rFonts w:ascii="Calibri" w:hAnsi="Calibri" w:cs="Calibri"/>
                <w:color w:val="000000"/>
                <w:sz w:val="22"/>
                <w:szCs w:val="22"/>
              </w:rPr>
              <w:t>4%</w:t>
            </w:r>
          </w:p>
        </w:tc>
      </w:tr>
      <w:tr w:rsidR="00202E37" w:rsidRPr="00202E37" w14:paraId="1987A213" w14:textId="77777777" w:rsidTr="004F32E9">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5070A7" w14:textId="77777777" w:rsidR="00202E37" w:rsidRPr="00202E37" w:rsidRDefault="00202E37" w:rsidP="00202E37">
            <w:pPr>
              <w:autoSpaceDE/>
              <w:autoSpaceDN/>
              <w:adjustRightInd/>
              <w:jc w:val="center"/>
              <w:rPr>
                <w:rFonts w:ascii="Calibri" w:hAnsi="Calibri" w:cs="Calibri"/>
                <w:color w:val="000000"/>
                <w:sz w:val="22"/>
                <w:szCs w:val="22"/>
              </w:rPr>
            </w:pPr>
            <w:r w:rsidRPr="00202E37">
              <w:rPr>
                <w:rFonts w:ascii="Calibri" w:hAnsi="Calibri" w:cs="Calibri"/>
                <w:color w:val="000000"/>
                <w:sz w:val="22"/>
                <w:szCs w:val="22"/>
              </w:rPr>
              <w:t>31 a 60</w:t>
            </w:r>
          </w:p>
        </w:tc>
        <w:tc>
          <w:tcPr>
            <w:tcW w:w="0" w:type="auto"/>
            <w:tcBorders>
              <w:top w:val="nil"/>
              <w:left w:val="nil"/>
              <w:bottom w:val="single" w:sz="4" w:space="0" w:color="auto"/>
              <w:right w:val="single" w:sz="4" w:space="0" w:color="auto"/>
            </w:tcBorders>
            <w:shd w:val="clear" w:color="auto" w:fill="auto"/>
            <w:noWrap/>
            <w:vAlign w:val="center"/>
            <w:hideMark/>
          </w:tcPr>
          <w:p w14:paraId="2DFE8D83" w14:textId="77777777" w:rsidR="00202E37" w:rsidRPr="00202E37" w:rsidRDefault="00202E37" w:rsidP="00202E37">
            <w:pPr>
              <w:autoSpaceDE/>
              <w:autoSpaceDN/>
              <w:adjustRightInd/>
              <w:jc w:val="center"/>
              <w:rPr>
                <w:rFonts w:ascii="Calibri" w:hAnsi="Calibri" w:cs="Calibri"/>
                <w:color w:val="000000"/>
                <w:sz w:val="22"/>
                <w:szCs w:val="22"/>
              </w:rPr>
            </w:pPr>
            <w:r w:rsidRPr="00202E37">
              <w:rPr>
                <w:rFonts w:ascii="Calibri" w:hAnsi="Calibri" w:cs="Calibri"/>
                <w:color w:val="000000"/>
                <w:sz w:val="22"/>
                <w:szCs w:val="22"/>
              </w:rPr>
              <w:t>65%</w:t>
            </w:r>
          </w:p>
        </w:tc>
      </w:tr>
      <w:tr w:rsidR="00202E37" w:rsidRPr="00202E37" w14:paraId="116AF013" w14:textId="77777777" w:rsidTr="004F32E9">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617152" w14:textId="77777777" w:rsidR="00202E37" w:rsidRPr="00202E37" w:rsidRDefault="00202E37" w:rsidP="00202E37">
            <w:pPr>
              <w:autoSpaceDE/>
              <w:autoSpaceDN/>
              <w:adjustRightInd/>
              <w:jc w:val="center"/>
              <w:rPr>
                <w:rFonts w:ascii="Calibri" w:hAnsi="Calibri" w:cs="Calibri"/>
                <w:color w:val="000000"/>
                <w:sz w:val="22"/>
                <w:szCs w:val="22"/>
              </w:rPr>
            </w:pPr>
            <w:proofErr w:type="gramStart"/>
            <w:r w:rsidRPr="00202E37">
              <w:rPr>
                <w:rFonts w:ascii="Calibri" w:hAnsi="Calibri" w:cs="Calibri"/>
                <w:color w:val="000000"/>
                <w:sz w:val="22"/>
                <w:szCs w:val="22"/>
              </w:rPr>
              <w:t>61  a</w:t>
            </w:r>
            <w:proofErr w:type="gramEnd"/>
            <w:r w:rsidRPr="00202E37">
              <w:rPr>
                <w:rFonts w:ascii="Calibri" w:hAnsi="Calibri" w:cs="Calibri"/>
                <w:color w:val="000000"/>
                <w:sz w:val="22"/>
                <w:szCs w:val="22"/>
              </w:rPr>
              <w:t xml:space="preserve"> 90</w:t>
            </w:r>
          </w:p>
        </w:tc>
        <w:tc>
          <w:tcPr>
            <w:tcW w:w="0" w:type="auto"/>
            <w:tcBorders>
              <w:top w:val="nil"/>
              <w:left w:val="nil"/>
              <w:bottom w:val="single" w:sz="4" w:space="0" w:color="auto"/>
              <w:right w:val="single" w:sz="4" w:space="0" w:color="auto"/>
            </w:tcBorders>
            <w:shd w:val="clear" w:color="auto" w:fill="auto"/>
            <w:noWrap/>
            <w:vAlign w:val="center"/>
            <w:hideMark/>
          </w:tcPr>
          <w:p w14:paraId="4C451607" w14:textId="77777777" w:rsidR="00202E37" w:rsidRPr="00202E37" w:rsidRDefault="00202E37" w:rsidP="00202E37">
            <w:pPr>
              <w:autoSpaceDE/>
              <w:autoSpaceDN/>
              <w:adjustRightInd/>
              <w:jc w:val="center"/>
              <w:rPr>
                <w:rFonts w:ascii="Calibri" w:hAnsi="Calibri" w:cs="Calibri"/>
                <w:color w:val="000000"/>
                <w:sz w:val="22"/>
                <w:szCs w:val="22"/>
              </w:rPr>
            </w:pPr>
            <w:r w:rsidRPr="00202E37">
              <w:rPr>
                <w:rFonts w:ascii="Calibri" w:hAnsi="Calibri" w:cs="Calibri"/>
                <w:color w:val="000000"/>
                <w:sz w:val="22"/>
                <w:szCs w:val="22"/>
              </w:rPr>
              <w:t>85%</w:t>
            </w:r>
          </w:p>
        </w:tc>
      </w:tr>
      <w:tr w:rsidR="00202E37" w:rsidRPr="00202E37" w14:paraId="06F72126" w14:textId="77777777" w:rsidTr="004F32E9">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88C119" w14:textId="77777777" w:rsidR="00202E37" w:rsidRPr="00202E37" w:rsidRDefault="00202E37" w:rsidP="00202E37">
            <w:pPr>
              <w:autoSpaceDE/>
              <w:autoSpaceDN/>
              <w:adjustRightInd/>
              <w:jc w:val="center"/>
              <w:rPr>
                <w:rFonts w:ascii="Calibri" w:hAnsi="Calibri" w:cs="Calibri"/>
                <w:color w:val="000000"/>
                <w:sz w:val="22"/>
                <w:szCs w:val="22"/>
              </w:rPr>
            </w:pPr>
            <w:r w:rsidRPr="00202E37">
              <w:rPr>
                <w:rFonts w:ascii="Calibri" w:hAnsi="Calibri" w:cs="Calibri"/>
                <w:color w:val="000000"/>
                <w:sz w:val="22"/>
                <w:szCs w:val="22"/>
              </w:rPr>
              <w:t>90+</w:t>
            </w:r>
          </w:p>
        </w:tc>
        <w:tc>
          <w:tcPr>
            <w:tcW w:w="0" w:type="auto"/>
            <w:tcBorders>
              <w:top w:val="nil"/>
              <w:left w:val="nil"/>
              <w:bottom w:val="single" w:sz="4" w:space="0" w:color="auto"/>
              <w:right w:val="single" w:sz="4" w:space="0" w:color="auto"/>
            </w:tcBorders>
            <w:shd w:val="clear" w:color="auto" w:fill="auto"/>
            <w:noWrap/>
            <w:vAlign w:val="center"/>
            <w:hideMark/>
          </w:tcPr>
          <w:p w14:paraId="6F64BEC3" w14:textId="77777777" w:rsidR="00202E37" w:rsidRPr="00202E37" w:rsidRDefault="00202E37" w:rsidP="00202E37">
            <w:pPr>
              <w:autoSpaceDE/>
              <w:autoSpaceDN/>
              <w:adjustRightInd/>
              <w:jc w:val="center"/>
              <w:rPr>
                <w:rFonts w:ascii="Calibri" w:hAnsi="Calibri" w:cs="Calibri"/>
                <w:color w:val="000000"/>
                <w:sz w:val="22"/>
                <w:szCs w:val="22"/>
              </w:rPr>
            </w:pPr>
            <w:r w:rsidRPr="00202E37">
              <w:rPr>
                <w:rFonts w:ascii="Calibri" w:hAnsi="Calibri" w:cs="Calibri"/>
                <w:color w:val="000000"/>
                <w:sz w:val="22"/>
                <w:szCs w:val="22"/>
              </w:rPr>
              <w:t>100%</w:t>
            </w:r>
          </w:p>
        </w:tc>
      </w:tr>
    </w:tbl>
    <w:p w14:paraId="6CC171E5" w14:textId="010D77F4" w:rsidR="00202E37" w:rsidRDefault="00202E37" w:rsidP="00202E37">
      <w:pPr>
        <w:spacing w:line="320" w:lineRule="atLeast"/>
        <w:jc w:val="center"/>
        <w:rPr>
          <w:rFonts w:ascii="Tahoma" w:hAnsi="Tahoma" w:cs="Tahoma"/>
          <w:bCs/>
          <w:sz w:val="22"/>
          <w:szCs w:val="22"/>
        </w:rPr>
      </w:pPr>
    </w:p>
    <w:p w14:paraId="7CBF8602" w14:textId="5A84E7AC" w:rsidR="00202E37" w:rsidRDefault="00202E37" w:rsidP="00202E37">
      <w:pPr>
        <w:spacing w:line="320" w:lineRule="atLeast"/>
        <w:jc w:val="center"/>
        <w:rPr>
          <w:rFonts w:ascii="Tahoma" w:hAnsi="Tahoma" w:cs="Tahoma"/>
          <w:bCs/>
          <w:sz w:val="22"/>
          <w:szCs w:val="22"/>
        </w:rPr>
      </w:pPr>
    </w:p>
    <w:p w14:paraId="37B89AE9" w14:textId="401BA5ED" w:rsidR="00202E37" w:rsidRDefault="00202E37" w:rsidP="00202E37">
      <w:pPr>
        <w:spacing w:line="320" w:lineRule="atLeast"/>
        <w:jc w:val="center"/>
        <w:rPr>
          <w:rFonts w:ascii="Tahoma" w:hAnsi="Tahoma" w:cs="Tahoma"/>
          <w:bCs/>
          <w:sz w:val="22"/>
          <w:szCs w:val="22"/>
        </w:rPr>
      </w:pPr>
    </w:p>
    <w:p w14:paraId="7FB9414C" w14:textId="010AF667" w:rsidR="00202E37" w:rsidRDefault="00202E37" w:rsidP="00202E37">
      <w:pPr>
        <w:spacing w:line="320" w:lineRule="atLeast"/>
        <w:jc w:val="center"/>
        <w:rPr>
          <w:rFonts w:ascii="Tahoma" w:hAnsi="Tahoma" w:cs="Tahoma"/>
          <w:bCs/>
          <w:sz w:val="22"/>
          <w:szCs w:val="22"/>
        </w:rPr>
      </w:pPr>
    </w:p>
    <w:p w14:paraId="1C9B6F37" w14:textId="12064163" w:rsidR="00202E37" w:rsidRDefault="00202E37" w:rsidP="00202E37">
      <w:pPr>
        <w:spacing w:line="320" w:lineRule="atLeast"/>
        <w:jc w:val="center"/>
        <w:rPr>
          <w:rFonts w:ascii="Tahoma" w:hAnsi="Tahoma" w:cs="Tahoma"/>
          <w:bCs/>
          <w:sz w:val="22"/>
          <w:szCs w:val="22"/>
        </w:rPr>
      </w:pPr>
    </w:p>
    <w:p w14:paraId="15073EFC" w14:textId="5207F45E" w:rsidR="00202E37" w:rsidRDefault="00202E37" w:rsidP="00202E37">
      <w:pPr>
        <w:spacing w:line="320" w:lineRule="atLeast"/>
        <w:jc w:val="center"/>
        <w:rPr>
          <w:rFonts w:ascii="Tahoma" w:hAnsi="Tahoma" w:cs="Tahoma"/>
          <w:bCs/>
          <w:sz w:val="22"/>
          <w:szCs w:val="22"/>
        </w:rPr>
      </w:pPr>
    </w:p>
    <w:p w14:paraId="16369FCB" w14:textId="489CDE40" w:rsidR="00202E37" w:rsidRDefault="00202E37" w:rsidP="00202E37">
      <w:pPr>
        <w:spacing w:line="320" w:lineRule="atLeast"/>
        <w:jc w:val="center"/>
        <w:rPr>
          <w:rFonts w:ascii="Tahoma" w:hAnsi="Tahoma" w:cs="Tahoma"/>
          <w:bCs/>
          <w:sz w:val="22"/>
          <w:szCs w:val="22"/>
        </w:rPr>
      </w:pPr>
    </w:p>
    <w:p w14:paraId="45071D3C" w14:textId="3CF9546C" w:rsidR="00202E37" w:rsidRDefault="00202E37" w:rsidP="00202E37">
      <w:pPr>
        <w:spacing w:line="320" w:lineRule="atLeast"/>
        <w:jc w:val="center"/>
        <w:rPr>
          <w:rFonts w:ascii="Tahoma" w:hAnsi="Tahoma" w:cs="Tahoma"/>
          <w:bCs/>
          <w:sz w:val="22"/>
          <w:szCs w:val="22"/>
        </w:rPr>
      </w:pPr>
    </w:p>
    <w:p w14:paraId="442893F8" w14:textId="63C157AD" w:rsidR="00202E37" w:rsidRDefault="00202E37" w:rsidP="00202E37">
      <w:pPr>
        <w:spacing w:line="320" w:lineRule="atLeast"/>
        <w:jc w:val="center"/>
        <w:rPr>
          <w:rFonts w:ascii="Tahoma" w:hAnsi="Tahoma" w:cs="Tahoma"/>
          <w:bCs/>
          <w:sz w:val="22"/>
          <w:szCs w:val="22"/>
        </w:rPr>
      </w:pPr>
    </w:p>
    <w:p w14:paraId="0B4D65BD" w14:textId="3344A7A0" w:rsidR="00202E37" w:rsidRDefault="00202E37" w:rsidP="00202E37">
      <w:pPr>
        <w:spacing w:line="320" w:lineRule="atLeast"/>
        <w:jc w:val="center"/>
        <w:rPr>
          <w:rFonts w:ascii="Tahoma" w:hAnsi="Tahoma" w:cs="Tahoma"/>
          <w:bCs/>
          <w:sz w:val="22"/>
          <w:szCs w:val="22"/>
        </w:rPr>
      </w:pPr>
    </w:p>
    <w:p w14:paraId="6BDF8628" w14:textId="792A8EFC" w:rsidR="00202E37" w:rsidRDefault="00202E37" w:rsidP="00202E37">
      <w:pPr>
        <w:spacing w:line="320" w:lineRule="atLeast"/>
        <w:jc w:val="center"/>
        <w:rPr>
          <w:rFonts w:ascii="Tahoma" w:hAnsi="Tahoma" w:cs="Tahoma"/>
          <w:bCs/>
          <w:sz w:val="22"/>
          <w:szCs w:val="22"/>
        </w:rPr>
      </w:pPr>
    </w:p>
    <w:p w14:paraId="70BC4D75" w14:textId="02F481B6" w:rsidR="00202E37" w:rsidRDefault="00202E37" w:rsidP="00202E37">
      <w:pPr>
        <w:spacing w:line="320" w:lineRule="atLeast"/>
        <w:jc w:val="center"/>
        <w:rPr>
          <w:rFonts w:ascii="Tahoma" w:hAnsi="Tahoma" w:cs="Tahoma"/>
          <w:bCs/>
          <w:sz w:val="22"/>
          <w:szCs w:val="22"/>
        </w:rPr>
      </w:pPr>
    </w:p>
    <w:p w14:paraId="7920CE7F" w14:textId="7A9EE4DB" w:rsidR="00202E37" w:rsidRDefault="00202E37" w:rsidP="00202E37">
      <w:pPr>
        <w:spacing w:line="320" w:lineRule="atLeast"/>
        <w:jc w:val="center"/>
        <w:rPr>
          <w:rFonts w:ascii="Tahoma" w:hAnsi="Tahoma" w:cs="Tahoma"/>
          <w:bCs/>
          <w:sz w:val="22"/>
          <w:szCs w:val="22"/>
        </w:rPr>
      </w:pPr>
    </w:p>
    <w:p w14:paraId="3CBEAD1B" w14:textId="7A03AEE9" w:rsidR="00202E37" w:rsidRDefault="00202E37" w:rsidP="00202E37">
      <w:pPr>
        <w:spacing w:line="320" w:lineRule="atLeast"/>
        <w:jc w:val="center"/>
        <w:rPr>
          <w:rFonts w:ascii="Tahoma" w:hAnsi="Tahoma" w:cs="Tahoma"/>
          <w:bCs/>
          <w:sz w:val="22"/>
          <w:szCs w:val="22"/>
        </w:rPr>
      </w:pPr>
    </w:p>
    <w:p w14:paraId="7A5A1322" w14:textId="6C9CEE2B" w:rsidR="00202E37" w:rsidRDefault="00202E37" w:rsidP="00202E37">
      <w:pPr>
        <w:spacing w:line="320" w:lineRule="atLeast"/>
        <w:jc w:val="center"/>
        <w:rPr>
          <w:rFonts w:ascii="Tahoma" w:hAnsi="Tahoma" w:cs="Tahoma"/>
          <w:bCs/>
          <w:sz w:val="22"/>
          <w:szCs w:val="22"/>
        </w:rPr>
      </w:pPr>
    </w:p>
    <w:p w14:paraId="5B69DA56" w14:textId="06E9F2AE" w:rsidR="00202E37" w:rsidRDefault="00202E37" w:rsidP="00202E37">
      <w:pPr>
        <w:spacing w:line="320" w:lineRule="atLeast"/>
        <w:jc w:val="center"/>
        <w:rPr>
          <w:rFonts w:ascii="Tahoma" w:hAnsi="Tahoma" w:cs="Tahoma"/>
          <w:bCs/>
          <w:sz w:val="22"/>
          <w:szCs w:val="22"/>
        </w:rPr>
      </w:pPr>
    </w:p>
    <w:p w14:paraId="580FC418" w14:textId="6FE2A01D" w:rsidR="00202E37" w:rsidRDefault="00202E37" w:rsidP="00202E37">
      <w:pPr>
        <w:spacing w:line="320" w:lineRule="atLeast"/>
        <w:jc w:val="center"/>
        <w:rPr>
          <w:rFonts w:ascii="Tahoma" w:hAnsi="Tahoma" w:cs="Tahoma"/>
          <w:bCs/>
          <w:sz w:val="22"/>
          <w:szCs w:val="22"/>
        </w:rPr>
      </w:pPr>
    </w:p>
    <w:p w14:paraId="642558BE" w14:textId="07CA538F" w:rsidR="00202E37" w:rsidRDefault="00202E37" w:rsidP="00202E37">
      <w:pPr>
        <w:spacing w:line="320" w:lineRule="atLeast"/>
        <w:jc w:val="center"/>
        <w:rPr>
          <w:rFonts w:ascii="Tahoma" w:hAnsi="Tahoma" w:cs="Tahoma"/>
          <w:bCs/>
          <w:sz w:val="22"/>
          <w:szCs w:val="22"/>
        </w:rPr>
      </w:pPr>
    </w:p>
    <w:p w14:paraId="4B2A0730" w14:textId="26628C3E" w:rsidR="00202E37" w:rsidRDefault="00202E37" w:rsidP="00202E37">
      <w:pPr>
        <w:spacing w:line="320" w:lineRule="atLeast"/>
        <w:jc w:val="center"/>
        <w:rPr>
          <w:rFonts w:ascii="Tahoma" w:hAnsi="Tahoma" w:cs="Tahoma"/>
          <w:bCs/>
          <w:sz w:val="22"/>
          <w:szCs w:val="22"/>
        </w:rPr>
      </w:pPr>
    </w:p>
    <w:p w14:paraId="033A39CC" w14:textId="77777777" w:rsidR="00457EE6" w:rsidRDefault="00457EE6" w:rsidP="00202E37">
      <w:pPr>
        <w:pStyle w:val="Lista2"/>
        <w:spacing w:line="320" w:lineRule="atLeast"/>
        <w:ind w:left="0" w:right="-22" w:firstLine="0"/>
        <w:jc w:val="center"/>
        <w:rPr>
          <w:rFonts w:ascii="Tahoma" w:hAnsi="Tahoma" w:cs="Tahoma"/>
          <w:b/>
          <w:sz w:val="22"/>
          <w:szCs w:val="22"/>
        </w:rPr>
      </w:pPr>
    </w:p>
    <w:p w14:paraId="3C91757B" w14:textId="313103CD" w:rsidR="00457EE6" w:rsidRDefault="00457EE6" w:rsidP="00457EE6">
      <w:pPr>
        <w:pStyle w:val="Lista2"/>
        <w:spacing w:line="320" w:lineRule="atLeast"/>
        <w:ind w:left="0" w:right="-22" w:firstLine="0"/>
        <w:jc w:val="center"/>
        <w:rPr>
          <w:rFonts w:ascii="Tahoma" w:hAnsi="Tahoma"/>
          <w:b/>
          <w:sz w:val="22"/>
        </w:rPr>
      </w:pPr>
      <w:r w:rsidRPr="00583287">
        <w:rPr>
          <w:rFonts w:ascii="Tahoma" w:hAnsi="Tahoma" w:cs="Tahoma"/>
          <w:b/>
          <w:sz w:val="22"/>
          <w:szCs w:val="22"/>
        </w:rPr>
        <w:t>ANEXO V</w:t>
      </w:r>
      <w:r>
        <w:rPr>
          <w:rFonts w:ascii="Tahoma" w:hAnsi="Tahoma" w:cs="Tahoma"/>
          <w:b/>
          <w:sz w:val="22"/>
          <w:szCs w:val="22"/>
        </w:rPr>
        <w:t>I</w:t>
      </w:r>
      <w:r w:rsidRPr="00583287">
        <w:rPr>
          <w:rFonts w:ascii="Tahoma" w:hAnsi="Tahoma" w:cs="Tahoma"/>
          <w:b/>
          <w:sz w:val="22"/>
          <w:szCs w:val="22"/>
        </w:rPr>
        <w:t xml:space="preserve"> </w:t>
      </w:r>
      <w:r w:rsidRPr="00D4459F">
        <w:rPr>
          <w:rFonts w:ascii="Tahoma" w:eastAsia="MS Mincho" w:hAnsi="Tahoma" w:cs="Tahoma"/>
          <w:b/>
          <w:smallCaps/>
          <w:sz w:val="22"/>
          <w:szCs w:val="22"/>
          <w:lang w:eastAsia="pt-BR"/>
        </w:rPr>
        <w:t xml:space="preserve">AO </w:t>
      </w:r>
      <w:r w:rsidRPr="00F33DB7">
        <w:rPr>
          <w:rFonts w:ascii="Tahoma" w:hAnsi="Tahoma"/>
          <w:b/>
          <w:sz w:val="22"/>
        </w:rPr>
        <w:t xml:space="preserve">INSTRUMENTO PARTICULAR DE ESCRITURA DA 1ª (PRIMEIRA) EMISSÃO DE DEBÊNTURES SIMPLES, NÃO CONVERSÍVEIS EM AÇÕES, DA ESPÉCIE COM GARANTIA REAL, EM 2 (DUAS) SÉRIES, PARA DISTRIBUIÇÃO PÚBLICA COM ESFORÇOS RESTRITOS </w:t>
      </w:r>
      <w:r w:rsidRPr="00785233">
        <w:rPr>
          <w:rFonts w:ascii="Tahoma" w:hAnsi="Tahoma" w:cs="Tahoma"/>
          <w:b/>
          <w:sz w:val="22"/>
          <w:szCs w:val="22"/>
        </w:rPr>
        <w:t xml:space="preserve">PARA AS DEBÊNTURES DA 1ª (PRIMEIRA) SÉRIE E COLOCAÇÃO </w:t>
      </w:r>
      <w:r w:rsidRPr="00F33DB7">
        <w:rPr>
          <w:rFonts w:ascii="Tahoma" w:hAnsi="Tahoma"/>
          <w:b/>
          <w:sz w:val="22"/>
        </w:rPr>
        <w:t>PRIVADA</w:t>
      </w:r>
      <w:r w:rsidRPr="00583287">
        <w:rPr>
          <w:rFonts w:ascii="Tahoma" w:hAnsi="Tahoma" w:cs="Tahoma"/>
          <w:b/>
          <w:sz w:val="22"/>
          <w:szCs w:val="22"/>
        </w:rPr>
        <w:t xml:space="preserve"> PARA AS </w:t>
      </w:r>
      <w:proofErr w:type="gramStart"/>
      <w:r w:rsidRPr="00583287">
        <w:rPr>
          <w:rFonts w:ascii="Tahoma" w:hAnsi="Tahoma" w:cs="Tahoma"/>
          <w:b/>
          <w:sz w:val="22"/>
          <w:szCs w:val="22"/>
        </w:rPr>
        <w:t>DEBÊNTURES  DA</w:t>
      </w:r>
      <w:proofErr w:type="gramEnd"/>
      <w:r w:rsidRPr="00583287">
        <w:rPr>
          <w:rFonts w:ascii="Tahoma" w:hAnsi="Tahoma" w:cs="Tahoma"/>
          <w:b/>
          <w:sz w:val="22"/>
          <w:szCs w:val="22"/>
        </w:rPr>
        <w:t xml:space="preserve"> 2ª (SEGUNDA) SÉRIE</w:t>
      </w:r>
      <w:r w:rsidRPr="00F33DB7">
        <w:rPr>
          <w:rFonts w:ascii="Tahoma" w:hAnsi="Tahoma"/>
          <w:b/>
          <w:sz w:val="22"/>
        </w:rPr>
        <w:t>, DA VERT</w:t>
      </w:r>
      <w:r>
        <w:rPr>
          <w:rFonts w:ascii="Tahoma" w:hAnsi="Tahoma"/>
          <w:b/>
          <w:sz w:val="22"/>
        </w:rPr>
        <w:t xml:space="preserve"> CREDIARE</w:t>
      </w:r>
      <w:r w:rsidRPr="00F33DB7">
        <w:rPr>
          <w:rFonts w:ascii="Tahoma" w:hAnsi="Tahoma"/>
          <w:b/>
          <w:sz w:val="22"/>
        </w:rPr>
        <w:t xml:space="preserve"> COMPANHIA SECURITIZADORA DE CRÉDITOS FINANCEIROS</w:t>
      </w:r>
    </w:p>
    <w:p w14:paraId="406BA857" w14:textId="7D25D56A" w:rsidR="00457EE6" w:rsidRDefault="00457EE6" w:rsidP="00457EE6">
      <w:pPr>
        <w:pStyle w:val="Lista2"/>
        <w:spacing w:line="320" w:lineRule="atLeast"/>
        <w:ind w:left="0" w:right="-22" w:firstLine="0"/>
        <w:jc w:val="center"/>
        <w:rPr>
          <w:rFonts w:ascii="Tahoma" w:hAnsi="Tahoma" w:cs="Tahoma"/>
          <w:b/>
          <w:iCs/>
          <w:sz w:val="22"/>
          <w:szCs w:val="22"/>
        </w:rPr>
      </w:pPr>
    </w:p>
    <w:p w14:paraId="569DF787" w14:textId="0B05C997" w:rsidR="00457EE6" w:rsidRPr="001E3BF4" w:rsidRDefault="00457EE6" w:rsidP="00457EE6">
      <w:pPr>
        <w:ind w:right="51"/>
        <w:jc w:val="center"/>
        <w:rPr>
          <w:rFonts w:ascii="Tahoma" w:hAnsi="Tahoma"/>
          <w:b/>
          <w:sz w:val="22"/>
        </w:rPr>
      </w:pPr>
      <w:r>
        <w:rPr>
          <w:rFonts w:ascii="Tahoma" w:hAnsi="Tahoma" w:cs="Tahoma"/>
          <w:b/>
          <w:bCs/>
          <w:sz w:val="22"/>
          <w:szCs w:val="22"/>
        </w:rPr>
        <w:t xml:space="preserve">CRONOGRAMA DE </w:t>
      </w:r>
      <w:r w:rsidR="00354561">
        <w:rPr>
          <w:rFonts w:ascii="Tahoma" w:hAnsi="Tahoma" w:cs="Tahoma"/>
          <w:b/>
          <w:bCs/>
          <w:sz w:val="22"/>
          <w:szCs w:val="22"/>
        </w:rPr>
        <w:t>DATA</w:t>
      </w:r>
      <w:r w:rsidR="00004512">
        <w:rPr>
          <w:rFonts w:ascii="Tahoma" w:hAnsi="Tahoma" w:cs="Tahoma"/>
          <w:b/>
          <w:bCs/>
          <w:sz w:val="22"/>
          <w:szCs w:val="22"/>
        </w:rPr>
        <w:t>S</w:t>
      </w:r>
      <w:r w:rsidR="00354561">
        <w:rPr>
          <w:rFonts w:ascii="Tahoma" w:hAnsi="Tahoma" w:cs="Tahoma"/>
          <w:b/>
          <w:bCs/>
          <w:sz w:val="22"/>
          <w:szCs w:val="22"/>
        </w:rPr>
        <w:t xml:space="preserve"> DE </w:t>
      </w:r>
      <w:r>
        <w:rPr>
          <w:rFonts w:ascii="Tahoma" w:hAnsi="Tahoma" w:cs="Tahoma"/>
          <w:b/>
          <w:bCs/>
          <w:sz w:val="22"/>
          <w:szCs w:val="22"/>
        </w:rPr>
        <w:t>PAGAMENTO DAS DEBÊNTURES DA PRIMEIRA SÉRIE</w:t>
      </w:r>
      <w:r w:rsidR="00354561">
        <w:rPr>
          <w:rFonts w:ascii="Tahoma" w:hAnsi="Tahoma" w:cs="Tahoma"/>
          <w:b/>
          <w:bCs/>
          <w:sz w:val="22"/>
          <w:szCs w:val="22"/>
        </w:rPr>
        <w:t xml:space="preserve"> E </w:t>
      </w:r>
      <w:r w:rsidR="002E3C0F">
        <w:rPr>
          <w:rFonts w:ascii="Tahoma" w:hAnsi="Tahoma" w:cs="Tahoma"/>
          <w:b/>
          <w:bCs/>
          <w:sz w:val="22"/>
          <w:szCs w:val="22"/>
        </w:rPr>
        <w:t xml:space="preserve">DATAS DE PAGAMENTO </w:t>
      </w:r>
      <w:r w:rsidR="00354561">
        <w:rPr>
          <w:rFonts w:ascii="Tahoma" w:hAnsi="Tahoma" w:cs="Tahoma"/>
          <w:b/>
          <w:bCs/>
          <w:sz w:val="22"/>
          <w:szCs w:val="22"/>
        </w:rPr>
        <w:t>DAS DEBÊNTURES DA SEGUNDA SÉRIE</w:t>
      </w:r>
    </w:p>
    <w:p w14:paraId="2F792C1C" w14:textId="07FD5D92" w:rsidR="00457EE6" w:rsidRPr="001E3BF4" w:rsidRDefault="00457EE6" w:rsidP="001E3BF4">
      <w:pPr>
        <w:ind w:right="51"/>
        <w:jc w:val="center"/>
        <w:rPr>
          <w:rFonts w:ascii="Tahoma" w:hAnsi="Tahoma"/>
          <w:i/>
          <w:sz w:val="22"/>
        </w:rPr>
      </w:pPr>
    </w:p>
    <w:tbl>
      <w:tblPr>
        <w:tblW w:w="10770" w:type="dxa"/>
        <w:tblInd w:w="-289" w:type="dxa"/>
        <w:tblCellMar>
          <w:left w:w="70" w:type="dxa"/>
          <w:right w:w="70" w:type="dxa"/>
        </w:tblCellMar>
        <w:tblLook w:val="04A0" w:firstRow="1" w:lastRow="0" w:firstColumn="1" w:lastColumn="0" w:noHBand="0" w:noVBand="1"/>
      </w:tblPr>
      <w:tblGrid>
        <w:gridCol w:w="1135"/>
        <w:gridCol w:w="2706"/>
        <w:gridCol w:w="3386"/>
        <w:gridCol w:w="3543"/>
      </w:tblGrid>
      <w:tr w:rsidR="005A5BB4" w:rsidRPr="001277AC" w14:paraId="32D88DF7" w14:textId="77777777" w:rsidTr="005A5BB4">
        <w:trPr>
          <w:trHeight w:val="87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2D1271" w14:textId="77777777" w:rsidR="00004512" w:rsidRPr="001E3BF4" w:rsidRDefault="00004512" w:rsidP="001E3BF4">
            <w:pPr>
              <w:autoSpaceDE/>
              <w:autoSpaceDN/>
              <w:adjustRightInd/>
              <w:jc w:val="center"/>
              <w:rPr>
                <w:rFonts w:ascii="Tahoma" w:hAnsi="Tahoma"/>
                <w:b/>
                <w:color w:val="000000"/>
                <w:sz w:val="22"/>
              </w:rPr>
            </w:pPr>
            <w:r w:rsidRPr="001E3BF4">
              <w:rPr>
                <w:rFonts w:ascii="Tahoma" w:hAnsi="Tahoma"/>
                <w:b/>
                <w:color w:val="000000"/>
                <w:sz w:val="22"/>
              </w:rPr>
              <w:t>Parcela</w:t>
            </w:r>
          </w:p>
        </w:tc>
        <w:tc>
          <w:tcPr>
            <w:tcW w:w="2706" w:type="dxa"/>
            <w:tcBorders>
              <w:top w:val="single" w:sz="4" w:space="0" w:color="auto"/>
              <w:left w:val="nil"/>
              <w:bottom w:val="single" w:sz="4" w:space="0" w:color="auto"/>
              <w:right w:val="single" w:sz="4" w:space="0" w:color="auto"/>
            </w:tcBorders>
            <w:shd w:val="clear" w:color="auto" w:fill="auto"/>
            <w:noWrap/>
            <w:vAlign w:val="center"/>
            <w:hideMark/>
          </w:tcPr>
          <w:p w14:paraId="46296147" w14:textId="227EBC2D" w:rsidR="00004512" w:rsidRPr="001E3BF4" w:rsidRDefault="00004512" w:rsidP="001E3BF4">
            <w:pPr>
              <w:autoSpaceDE/>
              <w:autoSpaceDN/>
              <w:adjustRightInd/>
              <w:jc w:val="center"/>
              <w:rPr>
                <w:rFonts w:ascii="Tahoma" w:hAnsi="Tahoma"/>
                <w:b/>
                <w:color w:val="000000"/>
                <w:sz w:val="22"/>
              </w:rPr>
            </w:pPr>
            <w:r w:rsidRPr="001E3BF4">
              <w:rPr>
                <w:rFonts w:ascii="Tahoma" w:hAnsi="Tahoma"/>
                <w:b/>
                <w:color w:val="000000"/>
                <w:sz w:val="22"/>
              </w:rPr>
              <w:t xml:space="preserve">Data de </w:t>
            </w:r>
            <w:r w:rsidRPr="00932566">
              <w:rPr>
                <w:rFonts w:ascii="Tahoma" w:hAnsi="Tahoma"/>
                <w:b/>
                <w:color w:val="000000"/>
                <w:sz w:val="22"/>
              </w:rPr>
              <w:t>Pagamento</w:t>
            </w:r>
          </w:p>
        </w:tc>
        <w:tc>
          <w:tcPr>
            <w:tcW w:w="3386" w:type="dxa"/>
            <w:tcBorders>
              <w:top w:val="single" w:sz="4" w:space="0" w:color="auto"/>
              <w:left w:val="nil"/>
              <w:bottom w:val="single" w:sz="4" w:space="0" w:color="auto"/>
              <w:right w:val="single" w:sz="4" w:space="0" w:color="auto"/>
            </w:tcBorders>
            <w:shd w:val="clear" w:color="auto" w:fill="auto"/>
            <w:vAlign w:val="center"/>
            <w:hideMark/>
          </w:tcPr>
          <w:p w14:paraId="3C85ADBF" w14:textId="62761665" w:rsidR="00004512" w:rsidRPr="001E3BF4" w:rsidRDefault="00004512" w:rsidP="001E3BF4">
            <w:pPr>
              <w:autoSpaceDE/>
              <w:autoSpaceDN/>
              <w:adjustRightInd/>
              <w:jc w:val="center"/>
              <w:rPr>
                <w:rFonts w:ascii="Tahoma" w:hAnsi="Tahoma"/>
                <w:b/>
                <w:color w:val="000000"/>
                <w:sz w:val="22"/>
              </w:rPr>
            </w:pPr>
            <w:r w:rsidRPr="00987CCF">
              <w:rPr>
                <w:rFonts w:ascii="Tahoma" w:hAnsi="Tahoma" w:cs="Tahoma"/>
                <w:b/>
                <w:bCs/>
                <w:color w:val="000000"/>
                <w:sz w:val="22"/>
                <w:szCs w:val="22"/>
              </w:rPr>
              <w:t>Debêntures da Primeira Série</w:t>
            </w:r>
          </w:p>
        </w:tc>
        <w:tc>
          <w:tcPr>
            <w:tcW w:w="3543" w:type="dxa"/>
            <w:tcBorders>
              <w:top w:val="single" w:sz="4" w:space="0" w:color="auto"/>
              <w:left w:val="nil"/>
              <w:bottom w:val="single" w:sz="4" w:space="0" w:color="auto"/>
              <w:right w:val="single" w:sz="4" w:space="0" w:color="auto"/>
            </w:tcBorders>
            <w:shd w:val="clear" w:color="auto" w:fill="auto"/>
            <w:vAlign w:val="center"/>
            <w:hideMark/>
          </w:tcPr>
          <w:p w14:paraId="6F6740C4" w14:textId="3EB56829" w:rsidR="00004512" w:rsidRPr="001E3BF4" w:rsidRDefault="00004512" w:rsidP="001E3BF4">
            <w:pPr>
              <w:autoSpaceDE/>
              <w:autoSpaceDN/>
              <w:adjustRightInd/>
              <w:jc w:val="center"/>
              <w:rPr>
                <w:rFonts w:ascii="Tahoma" w:hAnsi="Tahoma"/>
                <w:b/>
                <w:color w:val="000000"/>
                <w:sz w:val="22"/>
              </w:rPr>
            </w:pPr>
            <w:r w:rsidRPr="00987CCF">
              <w:rPr>
                <w:rFonts w:ascii="Tahoma" w:hAnsi="Tahoma" w:cs="Tahoma"/>
                <w:b/>
                <w:bCs/>
                <w:color w:val="000000"/>
                <w:sz w:val="22"/>
                <w:szCs w:val="22"/>
              </w:rPr>
              <w:t xml:space="preserve">Debêntures da </w:t>
            </w:r>
            <w:r>
              <w:rPr>
                <w:rFonts w:ascii="Tahoma" w:hAnsi="Tahoma" w:cs="Tahoma"/>
                <w:b/>
                <w:bCs/>
                <w:color w:val="000000"/>
                <w:sz w:val="22"/>
                <w:szCs w:val="22"/>
              </w:rPr>
              <w:t xml:space="preserve">Segunda </w:t>
            </w:r>
            <w:r w:rsidRPr="00987CCF">
              <w:rPr>
                <w:rFonts w:ascii="Tahoma" w:hAnsi="Tahoma" w:cs="Tahoma"/>
                <w:b/>
                <w:bCs/>
                <w:color w:val="000000"/>
                <w:sz w:val="22"/>
                <w:szCs w:val="22"/>
              </w:rPr>
              <w:t>Série</w:t>
            </w:r>
            <w:r>
              <w:rPr>
                <w:rFonts w:ascii="Tahoma" w:hAnsi="Tahoma" w:cs="Tahoma"/>
                <w:b/>
                <w:bCs/>
                <w:color w:val="000000"/>
                <w:sz w:val="22"/>
                <w:szCs w:val="22"/>
              </w:rPr>
              <w:t xml:space="preserve">, aplicável e </w:t>
            </w:r>
            <w:r w:rsidRPr="008E14E1">
              <w:rPr>
                <w:rFonts w:ascii="Tahoma" w:hAnsi="Tahoma" w:cs="Tahoma"/>
                <w:b/>
                <w:bCs/>
                <w:color w:val="000000"/>
                <w:sz w:val="22"/>
                <w:szCs w:val="22"/>
              </w:rPr>
              <w:t xml:space="preserve">condicionado, em qualquer caso, </w:t>
            </w:r>
            <w:r w:rsidR="002E3C0F">
              <w:rPr>
                <w:rFonts w:ascii="Tahoma" w:hAnsi="Tahoma" w:cs="Tahoma"/>
                <w:b/>
                <w:bCs/>
                <w:color w:val="000000"/>
                <w:sz w:val="22"/>
                <w:szCs w:val="22"/>
              </w:rPr>
              <w:t>à</w:t>
            </w:r>
            <w:r w:rsidRPr="008E14E1">
              <w:rPr>
                <w:rFonts w:ascii="Tahoma" w:hAnsi="Tahoma" w:cs="Tahoma"/>
                <w:b/>
                <w:bCs/>
                <w:color w:val="000000"/>
                <w:sz w:val="22"/>
                <w:szCs w:val="22"/>
              </w:rPr>
              <w:t xml:space="preserve"> integral liquidação das Debêntures da Primeira Série, seja em decorrência de vencimento ordinário, resgate e/ou evento de vencimento antecipado</w:t>
            </w:r>
          </w:p>
        </w:tc>
      </w:tr>
      <w:tr w:rsidR="005A5BB4" w:rsidRPr="001277AC" w14:paraId="1618042A"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38CB075C" w14:textId="419493B1"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w:t>
            </w:r>
          </w:p>
        </w:tc>
        <w:tc>
          <w:tcPr>
            <w:tcW w:w="2706" w:type="dxa"/>
            <w:tcBorders>
              <w:top w:val="nil"/>
              <w:left w:val="nil"/>
              <w:bottom w:val="single" w:sz="4" w:space="0" w:color="auto"/>
              <w:right w:val="single" w:sz="4" w:space="0" w:color="auto"/>
            </w:tcBorders>
            <w:shd w:val="clear" w:color="auto" w:fill="auto"/>
            <w:noWrap/>
            <w:vAlign w:val="center"/>
            <w:hideMark/>
          </w:tcPr>
          <w:p w14:paraId="5FE62AF6" w14:textId="7BF2BCCC"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16/05/2022</w:t>
            </w:r>
          </w:p>
        </w:tc>
        <w:tc>
          <w:tcPr>
            <w:tcW w:w="3386" w:type="dxa"/>
            <w:tcBorders>
              <w:top w:val="nil"/>
              <w:left w:val="nil"/>
              <w:bottom w:val="single" w:sz="4" w:space="0" w:color="auto"/>
              <w:right w:val="single" w:sz="4" w:space="0" w:color="auto"/>
            </w:tcBorders>
            <w:shd w:val="clear" w:color="auto" w:fill="auto"/>
            <w:noWrap/>
            <w:vAlign w:val="center"/>
            <w:hideMark/>
          </w:tcPr>
          <w:p w14:paraId="1C0B17B4" w14:textId="3D32447D"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7099234A" w14:textId="2A41D399"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4FEA9132"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32647D26" w14:textId="3A5F673B"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2</w:t>
            </w:r>
          </w:p>
        </w:tc>
        <w:tc>
          <w:tcPr>
            <w:tcW w:w="2706" w:type="dxa"/>
            <w:tcBorders>
              <w:top w:val="nil"/>
              <w:left w:val="nil"/>
              <w:bottom w:val="single" w:sz="4" w:space="0" w:color="auto"/>
              <w:right w:val="single" w:sz="4" w:space="0" w:color="auto"/>
            </w:tcBorders>
            <w:shd w:val="clear" w:color="auto" w:fill="auto"/>
            <w:noWrap/>
            <w:vAlign w:val="center"/>
            <w:hideMark/>
          </w:tcPr>
          <w:p w14:paraId="5421F5FE" w14:textId="79080351"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15/06/2022</w:t>
            </w:r>
          </w:p>
        </w:tc>
        <w:tc>
          <w:tcPr>
            <w:tcW w:w="3386" w:type="dxa"/>
            <w:tcBorders>
              <w:top w:val="nil"/>
              <w:left w:val="nil"/>
              <w:bottom w:val="single" w:sz="4" w:space="0" w:color="auto"/>
              <w:right w:val="single" w:sz="4" w:space="0" w:color="auto"/>
            </w:tcBorders>
            <w:shd w:val="clear" w:color="auto" w:fill="auto"/>
            <w:noWrap/>
            <w:vAlign w:val="center"/>
            <w:hideMark/>
          </w:tcPr>
          <w:p w14:paraId="35E6ED49" w14:textId="4DF62E6D"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7729E574" w14:textId="4374462B"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09D35423"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4D111D0" w14:textId="5EB4B051"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3</w:t>
            </w:r>
          </w:p>
        </w:tc>
        <w:tc>
          <w:tcPr>
            <w:tcW w:w="2706" w:type="dxa"/>
            <w:tcBorders>
              <w:top w:val="nil"/>
              <w:left w:val="nil"/>
              <w:bottom w:val="single" w:sz="4" w:space="0" w:color="auto"/>
              <w:right w:val="single" w:sz="4" w:space="0" w:color="auto"/>
            </w:tcBorders>
            <w:shd w:val="clear" w:color="auto" w:fill="auto"/>
            <w:noWrap/>
            <w:vAlign w:val="center"/>
            <w:hideMark/>
          </w:tcPr>
          <w:p w14:paraId="13A552EC" w14:textId="54DD0551"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15/07/2022</w:t>
            </w:r>
          </w:p>
        </w:tc>
        <w:tc>
          <w:tcPr>
            <w:tcW w:w="3386" w:type="dxa"/>
            <w:tcBorders>
              <w:top w:val="nil"/>
              <w:left w:val="nil"/>
              <w:bottom w:val="single" w:sz="4" w:space="0" w:color="auto"/>
              <w:right w:val="single" w:sz="4" w:space="0" w:color="auto"/>
            </w:tcBorders>
            <w:shd w:val="clear" w:color="auto" w:fill="auto"/>
            <w:noWrap/>
            <w:vAlign w:val="center"/>
            <w:hideMark/>
          </w:tcPr>
          <w:p w14:paraId="486AF30A" w14:textId="5BA5BF97"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49FA8F2A" w14:textId="3E21D1DD"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614D6D39"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B4F8721" w14:textId="327CD22B"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4</w:t>
            </w:r>
          </w:p>
        </w:tc>
        <w:tc>
          <w:tcPr>
            <w:tcW w:w="2706" w:type="dxa"/>
            <w:tcBorders>
              <w:top w:val="nil"/>
              <w:left w:val="nil"/>
              <w:bottom w:val="single" w:sz="4" w:space="0" w:color="auto"/>
              <w:right w:val="single" w:sz="4" w:space="0" w:color="auto"/>
            </w:tcBorders>
            <w:shd w:val="clear" w:color="auto" w:fill="auto"/>
            <w:noWrap/>
            <w:vAlign w:val="center"/>
            <w:hideMark/>
          </w:tcPr>
          <w:p w14:paraId="04FFAA40" w14:textId="79978F03"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15/08/2022</w:t>
            </w:r>
          </w:p>
        </w:tc>
        <w:tc>
          <w:tcPr>
            <w:tcW w:w="3386" w:type="dxa"/>
            <w:tcBorders>
              <w:top w:val="nil"/>
              <w:left w:val="nil"/>
              <w:bottom w:val="single" w:sz="4" w:space="0" w:color="auto"/>
              <w:right w:val="single" w:sz="4" w:space="0" w:color="auto"/>
            </w:tcBorders>
            <w:shd w:val="clear" w:color="auto" w:fill="auto"/>
            <w:noWrap/>
            <w:vAlign w:val="center"/>
            <w:hideMark/>
          </w:tcPr>
          <w:p w14:paraId="5F3301A3" w14:textId="00EBEBA0"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42D2A062" w14:textId="46566CA9"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4A10DDD6"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26405EF" w14:textId="7C9371EC"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5</w:t>
            </w:r>
          </w:p>
        </w:tc>
        <w:tc>
          <w:tcPr>
            <w:tcW w:w="2706" w:type="dxa"/>
            <w:tcBorders>
              <w:top w:val="nil"/>
              <w:left w:val="nil"/>
              <w:bottom w:val="single" w:sz="4" w:space="0" w:color="auto"/>
              <w:right w:val="single" w:sz="4" w:space="0" w:color="auto"/>
            </w:tcBorders>
            <w:shd w:val="clear" w:color="auto" w:fill="auto"/>
            <w:noWrap/>
            <w:vAlign w:val="center"/>
            <w:hideMark/>
          </w:tcPr>
          <w:p w14:paraId="0244A70D" w14:textId="3F866578"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15/09/2022</w:t>
            </w:r>
          </w:p>
        </w:tc>
        <w:tc>
          <w:tcPr>
            <w:tcW w:w="3386" w:type="dxa"/>
            <w:tcBorders>
              <w:top w:val="nil"/>
              <w:left w:val="nil"/>
              <w:bottom w:val="single" w:sz="4" w:space="0" w:color="auto"/>
              <w:right w:val="single" w:sz="4" w:space="0" w:color="auto"/>
            </w:tcBorders>
            <w:shd w:val="clear" w:color="auto" w:fill="auto"/>
            <w:noWrap/>
            <w:vAlign w:val="center"/>
            <w:hideMark/>
          </w:tcPr>
          <w:p w14:paraId="1EC94FB4" w14:textId="6261E6B6"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2C0365CA" w14:textId="21EF7474"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33B2A877"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41B4764" w14:textId="7A534108"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6</w:t>
            </w:r>
          </w:p>
        </w:tc>
        <w:tc>
          <w:tcPr>
            <w:tcW w:w="2706" w:type="dxa"/>
            <w:tcBorders>
              <w:top w:val="nil"/>
              <w:left w:val="nil"/>
              <w:bottom w:val="single" w:sz="4" w:space="0" w:color="auto"/>
              <w:right w:val="single" w:sz="4" w:space="0" w:color="auto"/>
            </w:tcBorders>
            <w:shd w:val="clear" w:color="auto" w:fill="auto"/>
            <w:noWrap/>
            <w:vAlign w:val="center"/>
            <w:hideMark/>
          </w:tcPr>
          <w:p w14:paraId="258E8958" w14:textId="66F2C744"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17/10/2022</w:t>
            </w:r>
          </w:p>
        </w:tc>
        <w:tc>
          <w:tcPr>
            <w:tcW w:w="3386" w:type="dxa"/>
            <w:tcBorders>
              <w:top w:val="nil"/>
              <w:left w:val="nil"/>
              <w:bottom w:val="single" w:sz="4" w:space="0" w:color="auto"/>
              <w:right w:val="single" w:sz="4" w:space="0" w:color="auto"/>
            </w:tcBorders>
            <w:shd w:val="clear" w:color="auto" w:fill="auto"/>
            <w:noWrap/>
            <w:vAlign w:val="center"/>
            <w:hideMark/>
          </w:tcPr>
          <w:p w14:paraId="6837A96B" w14:textId="7F2EAB0A"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3A6B4D68" w14:textId="0AD3632F"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63DEA685"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67F5A190" w14:textId="6A90AFA1"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7</w:t>
            </w:r>
          </w:p>
        </w:tc>
        <w:tc>
          <w:tcPr>
            <w:tcW w:w="2706" w:type="dxa"/>
            <w:tcBorders>
              <w:top w:val="nil"/>
              <w:left w:val="nil"/>
              <w:bottom w:val="single" w:sz="4" w:space="0" w:color="auto"/>
              <w:right w:val="single" w:sz="4" w:space="0" w:color="auto"/>
            </w:tcBorders>
            <w:shd w:val="clear" w:color="auto" w:fill="auto"/>
            <w:noWrap/>
            <w:vAlign w:val="center"/>
            <w:hideMark/>
          </w:tcPr>
          <w:p w14:paraId="55440454" w14:textId="4BAE9E1C"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16/11/2022</w:t>
            </w:r>
          </w:p>
        </w:tc>
        <w:tc>
          <w:tcPr>
            <w:tcW w:w="3386" w:type="dxa"/>
            <w:tcBorders>
              <w:top w:val="nil"/>
              <w:left w:val="nil"/>
              <w:bottom w:val="single" w:sz="4" w:space="0" w:color="auto"/>
              <w:right w:val="single" w:sz="4" w:space="0" w:color="auto"/>
            </w:tcBorders>
            <w:shd w:val="clear" w:color="auto" w:fill="auto"/>
            <w:noWrap/>
            <w:vAlign w:val="center"/>
            <w:hideMark/>
          </w:tcPr>
          <w:p w14:paraId="2D66DD63" w14:textId="0B1377B4"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5E47F4C2" w14:textId="04F48439"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32D44EFE"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6FA71CAC" w14:textId="33812F56"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8</w:t>
            </w:r>
          </w:p>
        </w:tc>
        <w:tc>
          <w:tcPr>
            <w:tcW w:w="2706" w:type="dxa"/>
            <w:tcBorders>
              <w:top w:val="nil"/>
              <w:left w:val="nil"/>
              <w:bottom w:val="single" w:sz="4" w:space="0" w:color="auto"/>
              <w:right w:val="single" w:sz="4" w:space="0" w:color="auto"/>
            </w:tcBorders>
            <w:shd w:val="clear" w:color="auto" w:fill="auto"/>
            <w:noWrap/>
            <w:vAlign w:val="center"/>
            <w:hideMark/>
          </w:tcPr>
          <w:p w14:paraId="7903E2F3" w14:textId="7E01CBA8"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15/12/2022</w:t>
            </w:r>
          </w:p>
        </w:tc>
        <w:tc>
          <w:tcPr>
            <w:tcW w:w="3386" w:type="dxa"/>
            <w:tcBorders>
              <w:top w:val="nil"/>
              <w:left w:val="nil"/>
              <w:bottom w:val="single" w:sz="4" w:space="0" w:color="auto"/>
              <w:right w:val="single" w:sz="4" w:space="0" w:color="auto"/>
            </w:tcBorders>
            <w:shd w:val="clear" w:color="auto" w:fill="auto"/>
            <w:noWrap/>
            <w:vAlign w:val="center"/>
            <w:hideMark/>
          </w:tcPr>
          <w:p w14:paraId="252676D8" w14:textId="248B7F48"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4FAA0BF8" w14:textId="25EEEEEF"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3B389402"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15E7272A" w14:textId="5A5106E3"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9</w:t>
            </w:r>
          </w:p>
        </w:tc>
        <w:tc>
          <w:tcPr>
            <w:tcW w:w="2706" w:type="dxa"/>
            <w:tcBorders>
              <w:top w:val="nil"/>
              <w:left w:val="nil"/>
              <w:bottom w:val="single" w:sz="4" w:space="0" w:color="auto"/>
              <w:right w:val="single" w:sz="4" w:space="0" w:color="auto"/>
            </w:tcBorders>
            <w:shd w:val="clear" w:color="auto" w:fill="auto"/>
            <w:noWrap/>
            <w:vAlign w:val="center"/>
            <w:hideMark/>
          </w:tcPr>
          <w:p w14:paraId="5FD63545" w14:textId="718217EA"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16/01/2023</w:t>
            </w:r>
          </w:p>
        </w:tc>
        <w:tc>
          <w:tcPr>
            <w:tcW w:w="3386" w:type="dxa"/>
            <w:tcBorders>
              <w:top w:val="nil"/>
              <w:left w:val="nil"/>
              <w:bottom w:val="single" w:sz="4" w:space="0" w:color="auto"/>
              <w:right w:val="single" w:sz="4" w:space="0" w:color="auto"/>
            </w:tcBorders>
            <w:shd w:val="clear" w:color="auto" w:fill="auto"/>
            <w:noWrap/>
            <w:vAlign w:val="center"/>
            <w:hideMark/>
          </w:tcPr>
          <w:p w14:paraId="37C68F0E" w14:textId="7CD9C4BF"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576AD0A5" w14:textId="26DC69F7"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359E47C3"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492E7A6" w14:textId="70D9E93E"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10</w:t>
            </w:r>
          </w:p>
        </w:tc>
        <w:tc>
          <w:tcPr>
            <w:tcW w:w="2706" w:type="dxa"/>
            <w:tcBorders>
              <w:top w:val="nil"/>
              <w:left w:val="nil"/>
              <w:bottom w:val="single" w:sz="4" w:space="0" w:color="auto"/>
              <w:right w:val="single" w:sz="4" w:space="0" w:color="auto"/>
            </w:tcBorders>
            <w:shd w:val="clear" w:color="auto" w:fill="auto"/>
            <w:noWrap/>
            <w:vAlign w:val="center"/>
            <w:hideMark/>
          </w:tcPr>
          <w:p w14:paraId="12CD7365" w14:textId="72D5D86C"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15/02/2023</w:t>
            </w:r>
          </w:p>
        </w:tc>
        <w:tc>
          <w:tcPr>
            <w:tcW w:w="3386" w:type="dxa"/>
            <w:tcBorders>
              <w:top w:val="nil"/>
              <w:left w:val="nil"/>
              <w:bottom w:val="single" w:sz="4" w:space="0" w:color="auto"/>
              <w:right w:val="single" w:sz="4" w:space="0" w:color="auto"/>
            </w:tcBorders>
            <w:shd w:val="clear" w:color="auto" w:fill="auto"/>
            <w:noWrap/>
            <w:vAlign w:val="center"/>
            <w:hideMark/>
          </w:tcPr>
          <w:p w14:paraId="6ED0A3FC" w14:textId="7A87547D"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552FE086" w14:textId="10DC8C77"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6596F6DB"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1433E447" w14:textId="780573FD"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11</w:t>
            </w:r>
          </w:p>
        </w:tc>
        <w:tc>
          <w:tcPr>
            <w:tcW w:w="2706" w:type="dxa"/>
            <w:tcBorders>
              <w:top w:val="nil"/>
              <w:left w:val="nil"/>
              <w:bottom w:val="single" w:sz="4" w:space="0" w:color="auto"/>
              <w:right w:val="single" w:sz="4" w:space="0" w:color="auto"/>
            </w:tcBorders>
            <w:shd w:val="clear" w:color="auto" w:fill="auto"/>
            <w:noWrap/>
            <w:vAlign w:val="center"/>
            <w:hideMark/>
          </w:tcPr>
          <w:p w14:paraId="25C92281" w14:textId="043FAB0C"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15/03/2023</w:t>
            </w:r>
          </w:p>
        </w:tc>
        <w:tc>
          <w:tcPr>
            <w:tcW w:w="3386" w:type="dxa"/>
            <w:tcBorders>
              <w:top w:val="nil"/>
              <w:left w:val="nil"/>
              <w:bottom w:val="single" w:sz="4" w:space="0" w:color="auto"/>
              <w:right w:val="single" w:sz="4" w:space="0" w:color="auto"/>
            </w:tcBorders>
            <w:shd w:val="clear" w:color="auto" w:fill="auto"/>
            <w:noWrap/>
            <w:vAlign w:val="center"/>
            <w:hideMark/>
          </w:tcPr>
          <w:p w14:paraId="303D76DF" w14:textId="14E99D56"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410611D8" w14:textId="1991A1D6"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69B8DB6B"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6B891BD4" w14:textId="02FA443F"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12</w:t>
            </w:r>
          </w:p>
        </w:tc>
        <w:tc>
          <w:tcPr>
            <w:tcW w:w="2706" w:type="dxa"/>
            <w:tcBorders>
              <w:top w:val="nil"/>
              <w:left w:val="nil"/>
              <w:bottom w:val="single" w:sz="4" w:space="0" w:color="auto"/>
              <w:right w:val="single" w:sz="4" w:space="0" w:color="auto"/>
            </w:tcBorders>
            <w:shd w:val="clear" w:color="auto" w:fill="auto"/>
            <w:noWrap/>
            <w:vAlign w:val="center"/>
            <w:hideMark/>
          </w:tcPr>
          <w:p w14:paraId="05FD7FEB" w14:textId="5618CC86"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17/04/2023</w:t>
            </w:r>
          </w:p>
        </w:tc>
        <w:tc>
          <w:tcPr>
            <w:tcW w:w="3386" w:type="dxa"/>
            <w:tcBorders>
              <w:top w:val="nil"/>
              <w:left w:val="nil"/>
              <w:bottom w:val="single" w:sz="4" w:space="0" w:color="auto"/>
              <w:right w:val="single" w:sz="4" w:space="0" w:color="auto"/>
            </w:tcBorders>
            <w:shd w:val="clear" w:color="auto" w:fill="auto"/>
            <w:noWrap/>
            <w:vAlign w:val="center"/>
            <w:hideMark/>
          </w:tcPr>
          <w:p w14:paraId="6920FD10" w14:textId="0DF58C6E"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31992C79" w14:textId="106B0DE5"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15D3A58D"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3C67933" w14:textId="7600D32B"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13</w:t>
            </w:r>
          </w:p>
        </w:tc>
        <w:tc>
          <w:tcPr>
            <w:tcW w:w="2706" w:type="dxa"/>
            <w:tcBorders>
              <w:top w:val="nil"/>
              <w:left w:val="nil"/>
              <w:bottom w:val="single" w:sz="4" w:space="0" w:color="auto"/>
              <w:right w:val="single" w:sz="4" w:space="0" w:color="auto"/>
            </w:tcBorders>
            <w:shd w:val="clear" w:color="auto" w:fill="auto"/>
            <w:noWrap/>
            <w:vAlign w:val="center"/>
            <w:hideMark/>
          </w:tcPr>
          <w:p w14:paraId="202497DC" w14:textId="18B215AE"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15/05/2023</w:t>
            </w:r>
          </w:p>
        </w:tc>
        <w:tc>
          <w:tcPr>
            <w:tcW w:w="3386" w:type="dxa"/>
            <w:tcBorders>
              <w:top w:val="nil"/>
              <w:left w:val="nil"/>
              <w:bottom w:val="single" w:sz="4" w:space="0" w:color="auto"/>
              <w:right w:val="single" w:sz="4" w:space="0" w:color="auto"/>
            </w:tcBorders>
            <w:shd w:val="clear" w:color="auto" w:fill="auto"/>
            <w:noWrap/>
            <w:vAlign w:val="center"/>
            <w:hideMark/>
          </w:tcPr>
          <w:p w14:paraId="36E28FFD" w14:textId="7A27B949"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2CBAB82D" w14:textId="02F66DD6"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262DCBA2"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382C133" w14:textId="42E05201"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14</w:t>
            </w:r>
          </w:p>
        </w:tc>
        <w:tc>
          <w:tcPr>
            <w:tcW w:w="2706" w:type="dxa"/>
            <w:tcBorders>
              <w:top w:val="nil"/>
              <w:left w:val="nil"/>
              <w:bottom w:val="single" w:sz="4" w:space="0" w:color="auto"/>
              <w:right w:val="single" w:sz="4" w:space="0" w:color="auto"/>
            </w:tcBorders>
            <w:shd w:val="clear" w:color="auto" w:fill="auto"/>
            <w:noWrap/>
            <w:vAlign w:val="center"/>
            <w:hideMark/>
          </w:tcPr>
          <w:p w14:paraId="7A3ABD75" w14:textId="32B6D119"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15/06/2023</w:t>
            </w:r>
          </w:p>
        </w:tc>
        <w:tc>
          <w:tcPr>
            <w:tcW w:w="3386" w:type="dxa"/>
            <w:tcBorders>
              <w:top w:val="nil"/>
              <w:left w:val="nil"/>
              <w:bottom w:val="single" w:sz="4" w:space="0" w:color="auto"/>
              <w:right w:val="single" w:sz="4" w:space="0" w:color="auto"/>
            </w:tcBorders>
            <w:shd w:val="clear" w:color="auto" w:fill="auto"/>
            <w:noWrap/>
            <w:vAlign w:val="center"/>
            <w:hideMark/>
          </w:tcPr>
          <w:p w14:paraId="3A831C21" w14:textId="507E8B09"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52DAE3BF" w14:textId="2A8089AB"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1E4EEEF0"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45E9BC66" w14:textId="202E39F1"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w:t>
            </w:r>
          </w:p>
        </w:tc>
        <w:tc>
          <w:tcPr>
            <w:tcW w:w="2706" w:type="dxa"/>
            <w:tcBorders>
              <w:top w:val="nil"/>
              <w:left w:val="nil"/>
              <w:bottom w:val="single" w:sz="4" w:space="0" w:color="auto"/>
              <w:right w:val="single" w:sz="4" w:space="0" w:color="auto"/>
            </w:tcBorders>
            <w:shd w:val="clear" w:color="auto" w:fill="auto"/>
            <w:noWrap/>
            <w:vAlign w:val="center"/>
            <w:hideMark/>
          </w:tcPr>
          <w:p w14:paraId="32ED77E3" w14:textId="28719DB5"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17/07/2023</w:t>
            </w:r>
          </w:p>
        </w:tc>
        <w:tc>
          <w:tcPr>
            <w:tcW w:w="3386" w:type="dxa"/>
            <w:tcBorders>
              <w:top w:val="nil"/>
              <w:left w:val="nil"/>
              <w:bottom w:val="single" w:sz="4" w:space="0" w:color="auto"/>
              <w:right w:val="single" w:sz="4" w:space="0" w:color="auto"/>
            </w:tcBorders>
            <w:shd w:val="clear" w:color="auto" w:fill="auto"/>
            <w:noWrap/>
            <w:vAlign w:val="center"/>
            <w:hideMark/>
          </w:tcPr>
          <w:p w14:paraId="5B1D0958" w14:textId="16D7E205"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03FC528F" w14:textId="29BBE359"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7E3524C7"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553127C8" w14:textId="280DA8D2"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16</w:t>
            </w:r>
          </w:p>
        </w:tc>
        <w:tc>
          <w:tcPr>
            <w:tcW w:w="2706" w:type="dxa"/>
            <w:tcBorders>
              <w:top w:val="nil"/>
              <w:left w:val="nil"/>
              <w:bottom w:val="single" w:sz="4" w:space="0" w:color="auto"/>
              <w:right w:val="single" w:sz="4" w:space="0" w:color="auto"/>
            </w:tcBorders>
            <w:shd w:val="clear" w:color="auto" w:fill="auto"/>
            <w:noWrap/>
            <w:vAlign w:val="center"/>
            <w:hideMark/>
          </w:tcPr>
          <w:p w14:paraId="59D01625" w14:textId="2F1251D0"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15/08/2023</w:t>
            </w:r>
          </w:p>
        </w:tc>
        <w:tc>
          <w:tcPr>
            <w:tcW w:w="3386" w:type="dxa"/>
            <w:tcBorders>
              <w:top w:val="nil"/>
              <w:left w:val="nil"/>
              <w:bottom w:val="single" w:sz="4" w:space="0" w:color="auto"/>
              <w:right w:val="single" w:sz="4" w:space="0" w:color="auto"/>
            </w:tcBorders>
            <w:shd w:val="clear" w:color="auto" w:fill="auto"/>
            <w:noWrap/>
            <w:vAlign w:val="center"/>
            <w:hideMark/>
          </w:tcPr>
          <w:p w14:paraId="1EEE7843" w14:textId="07EF7E50"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3D886E9E" w14:textId="6CD96403"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549AEB30"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57D0E3CC" w14:textId="6ADEC3EB"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17</w:t>
            </w:r>
          </w:p>
        </w:tc>
        <w:tc>
          <w:tcPr>
            <w:tcW w:w="2706" w:type="dxa"/>
            <w:tcBorders>
              <w:top w:val="nil"/>
              <w:left w:val="nil"/>
              <w:bottom w:val="single" w:sz="4" w:space="0" w:color="auto"/>
              <w:right w:val="single" w:sz="4" w:space="0" w:color="auto"/>
            </w:tcBorders>
            <w:shd w:val="clear" w:color="auto" w:fill="auto"/>
            <w:noWrap/>
            <w:vAlign w:val="center"/>
            <w:hideMark/>
          </w:tcPr>
          <w:p w14:paraId="03BFEC8B" w14:textId="7F0EFFE2"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15/09/2023</w:t>
            </w:r>
          </w:p>
        </w:tc>
        <w:tc>
          <w:tcPr>
            <w:tcW w:w="3386" w:type="dxa"/>
            <w:tcBorders>
              <w:top w:val="nil"/>
              <w:left w:val="nil"/>
              <w:bottom w:val="single" w:sz="4" w:space="0" w:color="auto"/>
              <w:right w:val="single" w:sz="4" w:space="0" w:color="auto"/>
            </w:tcBorders>
            <w:shd w:val="clear" w:color="auto" w:fill="auto"/>
            <w:noWrap/>
            <w:vAlign w:val="center"/>
            <w:hideMark/>
          </w:tcPr>
          <w:p w14:paraId="74E24564" w14:textId="01647B7F"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278D16AC" w14:textId="7D7B887E"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64C83749"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563D61E2" w14:textId="073052AC"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18</w:t>
            </w:r>
          </w:p>
        </w:tc>
        <w:tc>
          <w:tcPr>
            <w:tcW w:w="2706" w:type="dxa"/>
            <w:tcBorders>
              <w:top w:val="nil"/>
              <w:left w:val="nil"/>
              <w:bottom w:val="single" w:sz="4" w:space="0" w:color="auto"/>
              <w:right w:val="single" w:sz="4" w:space="0" w:color="auto"/>
            </w:tcBorders>
            <w:shd w:val="clear" w:color="auto" w:fill="auto"/>
            <w:noWrap/>
            <w:vAlign w:val="center"/>
            <w:hideMark/>
          </w:tcPr>
          <w:p w14:paraId="0BE105F4" w14:textId="63E03E90"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16/10/2023</w:t>
            </w:r>
          </w:p>
        </w:tc>
        <w:tc>
          <w:tcPr>
            <w:tcW w:w="3386" w:type="dxa"/>
            <w:tcBorders>
              <w:top w:val="nil"/>
              <w:left w:val="nil"/>
              <w:bottom w:val="single" w:sz="4" w:space="0" w:color="auto"/>
              <w:right w:val="single" w:sz="4" w:space="0" w:color="auto"/>
            </w:tcBorders>
            <w:shd w:val="clear" w:color="auto" w:fill="auto"/>
            <w:noWrap/>
            <w:vAlign w:val="center"/>
            <w:hideMark/>
          </w:tcPr>
          <w:p w14:paraId="52AE15DD" w14:textId="237C65D3"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7B89B046" w14:textId="2CCD0F5A"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75627E6F"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6FFDE7D3" w14:textId="51D2BEE5"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19</w:t>
            </w:r>
          </w:p>
        </w:tc>
        <w:tc>
          <w:tcPr>
            <w:tcW w:w="2706" w:type="dxa"/>
            <w:tcBorders>
              <w:top w:val="nil"/>
              <w:left w:val="nil"/>
              <w:bottom w:val="single" w:sz="4" w:space="0" w:color="auto"/>
              <w:right w:val="single" w:sz="4" w:space="0" w:color="auto"/>
            </w:tcBorders>
            <w:shd w:val="clear" w:color="auto" w:fill="auto"/>
            <w:noWrap/>
            <w:vAlign w:val="center"/>
            <w:hideMark/>
          </w:tcPr>
          <w:p w14:paraId="7AB3709A" w14:textId="1CF230CF"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16/11/2023</w:t>
            </w:r>
          </w:p>
        </w:tc>
        <w:tc>
          <w:tcPr>
            <w:tcW w:w="3386" w:type="dxa"/>
            <w:tcBorders>
              <w:top w:val="nil"/>
              <w:left w:val="nil"/>
              <w:bottom w:val="single" w:sz="4" w:space="0" w:color="auto"/>
              <w:right w:val="single" w:sz="4" w:space="0" w:color="auto"/>
            </w:tcBorders>
            <w:shd w:val="clear" w:color="auto" w:fill="auto"/>
            <w:noWrap/>
            <w:vAlign w:val="center"/>
            <w:hideMark/>
          </w:tcPr>
          <w:p w14:paraId="50F3B3F6" w14:textId="6D523A6D"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304BD37D" w14:textId="124731F8"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48A60A57"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5E995438" w14:textId="5054B67B"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20</w:t>
            </w:r>
          </w:p>
        </w:tc>
        <w:tc>
          <w:tcPr>
            <w:tcW w:w="2706" w:type="dxa"/>
            <w:tcBorders>
              <w:top w:val="nil"/>
              <w:left w:val="nil"/>
              <w:bottom w:val="single" w:sz="4" w:space="0" w:color="auto"/>
              <w:right w:val="single" w:sz="4" w:space="0" w:color="auto"/>
            </w:tcBorders>
            <w:shd w:val="clear" w:color="auto" w:fill="auto"/>
            <w:noWrap/>
            <w:vAlign w:val="center"/>
            <w:hideMark/>
          </w:tcPr>
          <w:p w14:paraId="3B40D7C3" w14:textId="5CE98026"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15/12/2023</w:t>
            </w:r>
          </w:p>
        </w:tc>
        <w:tc>
          <w:tcPr>
            <w:tcW w:w="3386" w:type="dxa"/>
            <w:tcBorders>
              <w:top w:val="nil"/>
              <w:left w:val="nil"/>
              <w:bottom w:val="single" w:sz="4" w:space="0" w:color="auto"/>
              <w:right w:val="single" w:sz="4" w:space="0" w:color="auto"/>
            </w:tcBorders>
            <w:shd w:val="clear" w:color="auto" w:fill="auto"/>
            <w:noWrap/>
            <w:vAlign w:val="center"/>
            <w:hideMark/>
          </w:tcPr>
          <w:p w14:paraId="41A23180" w14:textId="527B559B"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0651D74A" w14:textId="04E60820"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2131AF09"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24E78393" w14:textId="07D270B2"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lastRenderedPageBreak/>
              <w:t>21</w:t>
            </w:r>
          </w:p>
        </w:tc>
        <w:tc>
          <w:tcPr>
            <w:tcW w:w="2706" w:type="dxa"/>
            <w:tcBorders>
              <w:top w:val="nil"/>
              <w:left w:val="nil"/>
              <w:bottom w:val="single" w:sz="4" w:space="0" w:color="auto"/>
              <w:right w:val="single" w:sz="4" w:space="0" w:color="auto"/>
            </w:tcBorders>
            <w:shd w:val="clear" w:color="auto" w:fill="auto"/>
            <w:noWrap/>
            <w:vAlign w:val="center"/>
            <w:hideMark/>
          </w:tcPr>
          <w:p w14:paraId="60AF5B51" w14:textId="2F3A1191"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15/01/2024</w:t>
            </w:r>
          </w:p>
        </w:tc>
        <w:tc>
          <w:tcPr>
            <w:tcW w:w="3386" w:type="dxa"/>
            <w:tcBorders>
              <w:top w:val="nil"/>
              <w:left w:val="nil"/>
              <w:bottom w:val="single" w:sz="4" w:space="0" w:color="auto"/>
              <w:right w:val="single" w:sz="4" w:space="0" w:color="auto"/>
            </w:tcBorders>
            <w:shd w:val="clear" w:color="auto" w:fill="auto"/>
            <w:noWrap/>
            <w:vAlign w:val="center"/>
            <w:hideMark/>
          </w:tcPr>
          <w:p w14:paraId="424F261E" w14:textId="16E329FB"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717611C1" w14:textId="61C0A44B"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254BC235"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A14AC43" w14:textId="366BA910"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22</w:t>
            </w:r>
          </w:p>
        </w:tc>
        <w:tc>
          <w:tcPr>
            <w:tcW w:w="2706" w:type="dxa"/>
            <w:tcBorders>
              <w:top w:val="nil"/>
              <w:left w:val="nil"/>
              <w:bottom w:val="single" w:sz="4" w:space="0" w:color="auto"/>
              <w:right w:val="single" w:sz="4" w:space="0" w:color="auto"/>
            </w:tcBorders>
            <w:shd w:val="clear" w:color="auto" w:fill="auto"/>
            <w:noWrap/>
            <w:vAlign w:val="center"/>
            <w:hideMark/>
          </w:tcPr>
          <w:p w14:paraId="56213E76" w14:textId="5B41A028"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15/02/2024</w:t>
            </w:r>
          </w:p>
        </w:tc>
        <w:tc>
          <w:tcPr>
            <w:tcW w:w="3386" w:type="dxa"/>
            <w:tcBorders>
              <w:top w:val="nil"/>
              <w:left w:val="nil"/>
              <w:bottom w:val="single" w:sz="4" w:space="0" w:color="auto"/>
              <w:right w:val="single" w:sz="4" w:space="0" w:color="auto"/>
            </w:tcBorders>
            <w:shd w:val="clear" w:color="auto" w:fill="auto"/>
            <w:noWrap/>
            <w:vAlign w:val="center"/>
            <w:hideMark/>
          </w:tcPr>
          <w:p w14:paraId="54661094" w14:textId="7921E4B0"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6A96E431" w14:textId="7FA9F419"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5039C6DF"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66662BB1" w14:textId="36064D8E"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23</w:t>
            </w:r>
          </w:p>
        </w:tc>
        <w:tc>
          <w:tcPr>
            <w:tcW w:w="2706" w:type="dxa"/>
            <w:tcBorders>
              <w:top w:val="nil"/>
              <w:left w:val="nil"/>
              <w:bottom w:val="single" w:sz="4" w:space="0" w:color="auto"/>
              <w:right w:val="single" w:sz="4" w:space="0" w:color="auto"/>
            </w:tcBorders>
            <w:shd w:val="clear" w:color="auto" w:fill="auto"/>
            <w:noWrap/>
            <w:vAlign w:val="center"/>
            <w:hideMark/>
          </w:tcPr>
          <w:p w14:paraId="78A7073B" w14:textId="2ADA1EC6"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15/03/2024</w:t>
            </w:r>
          </w:p>
        </w:tc>
        <w:tc>
          <w:tcPr>
            <w:tcW w:w="3386" w:type="dxa"/>
            <w:tcBorders>
              <w:top w:val="nil"/>
              <w:left w:val="nil"/>
              <w:bottom w:val="single" w:sz="4" w:space="0" w:color="auto"/>
              <w:right w:val="single" w:sz="4" w:space="0" w:color="auto"/>
            </w:tcBorders>
            <w:shd w:val="clear" w:color="auto" w:fill="auto"/>
            <w:noWrap/>
            <w:vAlign w:val="center"/>
            <w:hideMark/>
          </w:tcPr>
          <w:p w14:paraId="3ACD4BC9" w14:textId="7517935C"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70E1207A" w14:textId="0CDB51C6"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473DF52B"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538F3360" w14:textId="54DCC31D"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24</w:t>
            </w:r>
          </w:p>
        </w:tc>
        <w:tc>
          <w:tcPr>
            <w:tcW w:w="2706" w:type="dxa"/>
            <w:tcBorders>
              <w:top w:val="nil"/>
              <w:left w:val="nil"/>
              <w:bottom w:val="single" w:sz="4" w:space="0" w:color="auto"/>
              <w:right w:val="single" w:sz="4" w:space="0" w:color="auto"/>
            </w:tcBorders>
            <w:shd w:val="clear" w:color="auto" w:fill="auto"/>
            <w:noWrap/>
            <w:vAlign w:val="center"/>
            <w:hideMark/>
          </w:tcPr>
          <w:p w14:paraId="37B2C5F6" w14:textId="3436137E"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15/04/2024</w:t>
            </w:r>
          </w:p>
        </w:tc>
        <w:tc>
          <w:tcPr>
            <w:tcW w:w="3386" w:type="dxa"/>
            <w:tcBorders>
              <w:top w:val="nil"/>
              <w:left w:val="nil"/>
              <w:bottom w:val="single" w:sz="4" w:space="0" w:color="auto"/>
              <w:right w:val="single" w:sz="4" w:space="0" w:color="auto"/>
            </w:tcBorders>
            <w:shd w:val="clear" w:color="auto" w:fill="auto"/>
            <w:noWrap/>
            <w:vAlign w:val="center"/>
            <w:hideMark/>
          </w:tcPr>
          <w:p w14:paraId="60615145" w14:textId="7B825008"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1077BB48" w14:textId="19968817"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0268B415"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2EF3609E" w14:textId="3EEFA07D"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25</w:t>
            </w:r>
          </w:p>
        </w:tc>
        <w:tc>
          <w:tcPr>
            <w:tcW w:w="2706" w:type="dxa"/>
            <w:tcBorders>
              <w:top w:val="nil"/>
              <w:left w:val="nil"/>
              <w:bottom w:val="single" w:sz="4" w:space="0" w:color="auto"/>
              <w:right w:val="single" w:sz="4" w:space="0" w:color="auto"/>
            </w:tcBorders>
            <w:shd w:val="clear" w:color="auto" w:fill="auto"/>
            <w:noWrap/>
            <w:vAlign w:val="center"/>
            <w:hideMark/>
          </w:tcPr>
          <w:p w14:paraId="49CE59C0" w14:textId="09ECB5DA"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15/05/2024</w:t>
            </w:r>
          </w:p>
        </w:tc>
        <w:tc>
          <w:tcPr>
            <w:tcW w:w="3386" w:type="dxa"/>
            <w:tcBorders>
              <w:top w:val="nil"/>
              <w:left w:val="nil"/>
              <w:bottom w:val="single" w:sz="4" w:space="0" w:color="auto"/>
              <w:right w:val="single" w:sz="4" w:space="0" w:color="auto"/>
            </w:tcBorders>
            <w:shd w:val="clear" w:color="auto" w:fill="auto"/>
            <w:noWrap/>
            <w:vAlign w:val="center"/>
            <w:hideMark/>
          </w:tcPr>
          <w:p w14:paraId="0C55F81D" w14:textId="3ABC088B"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591C3073" w14:textId="590928E3"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60283144"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5D14952" w14:textId="4F726B40"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26</w:t>
            </w:r>
          </w:p>
        </w:tc>
        <w:tc>
          <w:tcPr>
            <w:tcW w:w="2706" w:type="dxa"/>
            <w:tcBorders>
              <w:top w:val="nil"/>
              <w:left w:val="nil"/>
              <w:bottom w:val="single" w:sz="4" w:space="0" w:color="auto"/>
              <w:right w:val="single" w:sz="4" w:space="0" w:color="auto"/>
            </w:tcBorders>
            <w:shd w:val="clear" w:color="auto" w:fill="auto"/>
            <w:noWrap/>
            <w:vAlign w:val="center"/>
            <w:hideMark/>
          </w:tcPr>
          <w:p w14:paraId="48F69167" w14:textId="73894778"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17/06/2024</w:t>
            </w:r>
          </w:p>
        </w:tc>
        <w:tc>
          <w:tcPr>
            <w:tcW w:w="3386" w:type="dxa"/>
            <w:tcBorders>
              <w:top w:val="nil"/>
              <w:left w:val="nil"/>
              <w:bottom w:val="single" w:sz="4" w:space="0" w:color="auto"/>
              <w:right w:val="single" w:sz="4" w:space="0" w:color="auto"/>
            </w:tcBorders>
            <w:shd w:val="clear" w:color="auto" w:fill="auto"/>
            <w:noWrap/>
            <w:vAlign w:val="center"/>
            <w:hideMark/>
          </w:tcPr>
          <w:p w14:paraId="3634F93F" w14:textId="39719201"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294AB277" w14:textId="7487C2E6"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6C7B5456"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0F6D659" w14:textId="174CD895"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27</w:t>
            </w:r>
          </w:p>
        </w:tc>
        <w:tc>
          <w:tcPr>
            <w:tcW w:w="2706" w:type="dxa"/>
            <w:tcBorders>
              <w:top w:val="nil"/>
              <w:left w:val="nil"/>
              <w:bottom w:val="single" w:sz="4" w:space="0" w:color="auto"/>
              <w:right w:val="single" w:sz="4" w:space="0" w:color="auto"/>
            </w:tcBorders>
            <w:shd w:val="clear" w:color="auto" w:fill="auto"/>
            <w:noWrap/>
            <w:vAlign w:val="center"/>
            <w:hideMark/>
          </w:tcPr>
          <w:p w14:paraId="1889C33D" w14:textId="7A1D9CAC"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15/07/2024</w:t>
            </w:r>
          </w:p>
        </w:tc>
        <w:tc>
          <w:tcPr>
            <w:tcW w:w="3386" w:type="dxa"/>
            <w:tcBorders>
              <w:top w:val="nil"/>
              <w:left w:val="nil"/>
              <w:bottom w:val="single" w:sz="4" w:space="0" w:color="auto"/>
              <w:right w:val="single" w:sz="4" w:space="0" w:color="auto"/>
            </w:tcBorders>
            <w:shd w:val="clear" w:color="auto" w:fill="auto"/>
            <w:noWrap/>
            <w:vAlign w:val="center"/>
            <w:hideMark/>
          </w:tcPr>
          <w:p w14:paraId="7813C9C2" w14:textId="08A2FC97"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2A301193" w14:textId="5D107CCD"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025ADE09"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525F4E6B" w14:textId="5C90AA4C"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28</w:t>
            </w:r>
          </w:p>
        </w:tc>
        <w:tc>
          <w:tcPr>
            <w:tcW w:w="2706" w:type="dxa"/>
            <w:tcBorders>
              <w:top w:val="nil"/>
              <w:left w:val="nil"/>
              <w:bottom w:val="single" w:sz="4" w:space="0" w:color="auto"/>
              <w:right w:val="single" w:sz="4" w:space="0" w:color="auto"/>
            </w:tcBorders>
            <w:shd w:val="clear" w:color="auto" w:fill="auto"/>
            <w:noWrap/>
            <w:vAlign w:val="center"/>
            <w:hideMark/>
          </w:tcPr>
          <w:p w14:paraId="2D503D5B" w14:textId="34E2200B"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15/08/2024</w:t>
            </w:r>
          </w:p>
        </w:tc>
        <w:tc>
          <w:tcPr>
            <w:tcW w:w="3386" w:type="dxa"/>
            <w:tcBorders>
              <w:top w:val="nil"/>
              <w:left w:val="nil"/>
              <w:bottom w:val="single" w:sz="4" w:space="0" w:color="auto"/>
              <w:right w:val="single" w:sz="4" w:space="0" w:color="auto"/>
            </w:tcBorders>
            <w:shd w:val="clear" w:color="auto" w:fill="auto"/>
            <w:noWrap/>
            <w:vAlign w:val="center"/>
            <w:hideMark/>
          </w:tcPr>
          <w:p w14:paraId="7A4EA7C5" w14:textId="77E32B84"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368716FF" w14:textId="61F41831"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308B8F0E"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304BBBC" w14:textId="6C50F39A"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29</w:t>
            </w:r>
          </w:p>
        </w:tc>
        <w:tc>
          <w:tcPr>
            <w:tcW w:w="2706" w:type="dxa"/>
            <w:tcBorders>
              <w:top w:val="nil"/>
              <w:left w:val="nil"/>
              <w:bottom w:val="single" w:sz="4" w:space="0" w:color="auto"/>
              <w:right w:val="single" w:sz="4" w:space="0" w:color="auto"/>
            </w:tcBorders>
            <w:shd w:val="clear" w:color="auto" w:fill="auto"/>
            <w:noWrap/>
            <w:vAlign w:val="center"/>
            <w:hideMark/>
          </w:tcPr>
          <w:p w14:paraId="17A30B8B" w14:textId="789E590C"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16/09/2024</w:t>
            </w:r>
          </w:p>
        </w:tc>
        <w:tc>
          <w:tcPr>
            <w:tcW w:w="3386" w:type="dxa"/>
            <w:tcBorders>
              <w:top w:val="nil"/>
              <w:left w:val="nil"/>
              <w:bottom w:val="single" w:sz="4" w:space="0" w:color="auto"/>
              <w:right w:val="single" w:sz="4" w:space="0" w:color="auto"/>
            </w:tcBorders>
            <w:shd w:val="clear" w:color="auto" w:fill="auto"/>
            <w:noWrap/>
            <w:vAlign w:val="center"/>
            <w:hideMark/>
          </w:tcPr>
          <w:p w14:paraId="64FEA1CB" w14:textId="3F2C1F87"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1791E1D5" w14:textId="6DCB162C"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2AA37BD8"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4FBDD15" w14:textId="231E76B8"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30</w:t>
            </w:r>
          </w:p>
        </w:tc>
        <w:tc>
          <w:tcPr>
            <w:tcW w:w="2706" w:type="dxa"/>
            <w:tcBorders>
              <w:top w:val="nil"/>
              <w:left w:val="nil"/>
              <w:bottom w:val="single" w:sz="4" w:space="0" w:color="auto"/>
              <w:right w:val="single" w:sz="4" w:space="0" w:color="auto"/>
            </w:tcBorders>
            <w:shd w:val="clear" w:color="auto" w:fill="auto"/>
            <w:noWrap/>
            <w:vAlign w:val="center"/>
            <w:hideMark/>
          </w:tcPr>
          <w:p w14:paraId="7D5D5607" w14:textId="62BD3780"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15/10/2024</w:t>
            </w:r>
          </w:p>
        </w:tc>
        <w:tc>
          <w:tcPr>
            <w:tcW w:w="3386" w:type="dxa"/>
            <w:tcBorders>
              <w:top w:val="nil"/>
              <w:left w:val="nil"/>
              <w:bottom w:val="single" w:sz="4" w:space="0" w:color="auto"/>
              <w:right w:val="single" w:sz="4" w:space="0" w:color="auto"/>
            </w:tcBorders>
            <w:shd w:val="clear" w:color="auto" w:fill="auto"/>
            <w:noWrap/>
            <w:vAlign w:val="center"/>
            <w:hideMark/>
          </w:tcPr>
          <w:p w14:paraId="00BA3DDD" w14:textId="39AEB6E3"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03E3E962" w14:textId="10070E5B"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3E7AA093"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5CD2D88C" w14:textId="79BE7F43"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31</w:t>
            </w:r>
          </w:p>
        </w:tc>
        <w:tc>
          <w:tcPr>
            <w:tcW w:w="2706" w:type="dxa"/>
            <w:tcBorders>
              <w:top w:val="nil"/>
              <w:left w:val="nil"/>
              <w:bottom w:val="single" w:sz="4" w:space="0" w:color="auto"/>
              <w:right w:val="single" w:sz="4" w:space="0" w:color="auto"/>
            </w:tcBorders>
            <w:shd w:val="clear" w:color="auto" w:fill="auto"/>
            <w:noWrap/>
            <w:vAlign w:val="center"/>
            <w:hideMark/>
          </w:tcPr>
          <w:p w14:paraId="1FCA4CDA" w14:textId="1C25351D"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18/11/2024</w:t>
            </w:r>
          </w:p>
        </w:tc>
        <w:tc>
          <w:tcPr>
            <w:tcW w:w="3386" w:type="dxa"/>
            <w:tcBorders>
              <w:top w:val="nil"/>
              <w:left w:val="nil"/>
              <w:bottom w:val="single" w:sz="4" w:space="0" w:color="auto"/>
              <w:right w:val="single" w:sz="4" w:space="0" w:color="auto"/>
            </w:tcBorders>
            <w:shd w:val="clear" w:color="auto" w:fill="auto"/>
            <w:noWrap/>
            <w:vAlign w:val="center"/>
            <w:hideMark/>
          </w:tcPr>
          <w:p w14:paraId="2EF30071" w14:textId="176FACC1"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3B64C033" w14:textId="5A73521B"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5A56294A"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16EF089" w14:textId="1521B4F8"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32</w:t>
            </w:r>
          </w:p>
        </w:tc>
        <w:tc>
          <w:tcPr>
            <w:tcW w:w="2706" w:type="dxa"/>
            <w:tcBorders>
              <w:top w:val="nil"/>
              <w:left w:val="nil"/>
              <w:bottom w:val="single" w:sz="4" w:space="0" w:color="auto"/>
              <w:right w:val="single" w:sz="4" w:space="0" w:color="auto"/>
            </w:tcBorders>
            <w:shd w:val="clear" w:color="auto" w:fill="auto"/>
            <w:noWrap/>
            <w:vAlign w:val="center"/>
            <w:hideMark/>
          </w:tcPr>
          <w:p w14:paraId="180E760A" w14:textId="49285BCB"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16/12/2024</w:t>
            </w:r>
          </w:p>
        </w:tc>
        <w:tc>
          <w:tcPr>
            <w:tcW w:w="3386" w:type="dxa"/>
            <w:tcBorders>
              <w:top w:val="nil"/>
              <w:left w:val="nil"/>
              <w:bottom w:val="single" w:sz="4" w:space="0" w:color="auto"/>
              <w:right w:val="single" w:sz="4" w:space="0" w:color="auto"/>
            </w:tcBorders>
            <w:shd w:val="clear" w:color="auto" w:fill="auto"/>
            <w:noWrap/>
            <w:vAlign w:val="center"/>
            <w:hideMark/>
          </w:tcPr>
          <w:p w14:paraId="7DD30EEF" w14:textId="3B8A4D06"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24F0E019" w14:textId="2C566273"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79EF72E9"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367ADAD1" w14:textId="090B983E"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33</w:t>
            </w:r>
          </w:p>
        </w:tc>
        <w:tc>
          <w:tcPr>
            <w:tcW w:w="2706" w:type="dxa"/>
            <w:tcBorders>
              <w:top w:val="nil"/>
              <w:left w:val="nil"/>
              <w:bottom w:val="single" w:sz="4" w:space="0" w:color="auto"/>
              <w:right w:val="single" w:sz="4" w:space="0" w:color="auto"/>
            </w:tcBorders>
            <w:shd w:val="clear" w:color="auto" w:fill="auto"/>
            <w:noWrap/>
            <w:vAlign w:val="center"/>
            <w:hideMark/>
          </w:tcPr>
          <w:p w14:paraId="22296316" w14:textId="1CDC3A6C"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15/01/2025</w:t>
            </w:r>
          </w:p>
        </w:tc>
        <w:tc>
          <w:tcPr>
            <w:tcW w:w="3386" w:type="dxa"/>
            <w:tcBorders>
              <w:top w:val="nil"/>
              <w:left w:val="nil"/>
              <w:bottom w:val="single" w:sz="4" w:space="0" w:color="auto"/>
              <w:right w:val="single" w:sz="4" w:space="0" w:color="auto"/>
            </w:tcBorders>
            <w:shd w:val="clear" w:color="auto" w:fill="auto"/>
            <w:noWrap/>
            <w:vAlign w:val="center"/>
            <w:hideMark/>
          </w:tcPr>
          <w:p w14:paraId="28CB10B2" w14:textId="0A18B87F"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114C3E01" w14:textId="47BA080B"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5526BA3D"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21841D0" w14:textId="46D35A6C"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34</w:t>
            </w:r>
          </w:p>
        </w:tc>
        <w:tc>
          <w:tcPr>
            <w:tcW w:w="2706" w:type="dxa"/>
            <w:tcBorders>
              <w:top w:val="nil"/>
              <w:left w:val="nil"/>
              <w:bottom w:val="single" w:sz="4" w:space="0" w:color="auto"/>
              <w:right w:val="single" w:sz="4" w:space="0" w:color="auto"/>
            </w:tcBorders>
            <w:shd w:val="clear" w:color="auto" w:fill="auto"/>
            <w:noWrap/>
            <w:vAlign w:val="center"/>
            <w:hideMark/>
          </w:tcPr>
          <w:p w14:paraId="27A1BB6E" w14:textId="3540C590"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17/02/2025</w:t>
            </w:r>
          </w:p>
        </w:tc>
        <w:tc>
          <w:tcPr>
            <w:tcW w:w="3386" w:type="dxa"/>
            <w:tcBorders>
              <w:top w:val="nil"/>
              <w:left w:val="nil"/>
              <w:bottom w:val="single" w:sz="4" w:space="0" w:color="auto"/>
              <w:right w:val="single" w:sz="4" w:space="0" w:color="auto"/>
            </w:tcBorders>
            <w:shd w:val="clear" w:color="auto" w:fill="auto"/>
            <w:noWrap/>
            <w:vAlign w:val="center"/>
            <w:hideMark/>
          </w:tcPr>
          <w:p w14:paraId="02A02FF9" w14:textId="53898964"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565D2219" w14:textId="10E80779"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5887DBCF"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49C38CC7" w14:textId="30735E7C"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35</w:t>
            </w:r>
          </w:p>
        </w:tc>
        <w:tc>
          <w:tcPr>
            <w:tcW w:w="2706" w:type="dxa"/>
            <w:tcBorders>
              <w:top w:val="nil"/>
              <w:left w:val="nil"/>
              <w:bottom w:val="single" w:sz="4" w:space="0" w:color="auto"/>
              <w:right w:val="single" w:sz="4" w:space="0" w:color="auto"/>
            </w:tcBorders>
            <w:shd w:val="clear" w:color="auto" w:fill="auto"/>
            <w:noWrap/>
            <w:vAlign w:val="center"/>
            <w:hideMark/>
          </w:tcPr>
          <w:p w14:paraId="6DFC873B" w14:textId="54FC975C"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17/03/2025</w:t>
            </w:r>
          </w:p>
        </w:tc>
        <w:tc>
          <w:tcPr>
            <w:tcW w:w="3386" w:type="dxa"/>
            <w:tcBorders>
              <w:top w:val="nil"/>
              <w:left w:val="nil"/>
              <w:bottom w:val="single" w:sz="4" w:space="0" w:color="auto"/>
              <w:right w:val="single" w:sz="4" w:space="0" w:color="auto"/>
            </w:tcBorders>
            <w:shd w:val="clear" w:color="auto" w:fill="auto"/>
            <w:noWrap/>
            <w:vAlign w:val="center"/>
            <w:hideMark/>
          </w:tcPr>
          <w:p w14:paraId="0BDCD394" w14:textId="5788693B"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31AD9308" w14:textId="794775DE"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73574948"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6F087215" w14:textId="4581B07F"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36</w:t>
            </w:r>
          </w:p>
        </w:tc>
        <w:tc>
          <w:tcPr>
            <w:tcW w:w="2706" w:type="dxa"/>
            <w:tcBorders>
              <w:top w:val="nil"/>
              <w:left w:val="nil"/>
              <w:bottom w:val="single" w:sz="4" w:space="0" w:color="auto"/>
              <w:right w:val="single" w:sz="4" w:space="0" w:color="auto"/>
            </w:tcBorders>
            <w:shd w:val="clear" w:color="auto" w:fill="auto"/>
            <w:noWrap/>
            <w:vAlign w:val="center"/>
            <w:hideMark/>
          </w:tcPr>
          <w:p w14:paraId="320D8052" w14:textId="1B5CD2E1"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15/04/2025</w:t>
            </w:r>
          </w:p>
        </w:tc>
        <w:tc>
          <w:tcPr>
            <w:tcW w:w="3386" w:type="dxa"/>
            <w:tcBorders>
              <w:top w:val="nil"/>
              <w:left w:val="nil"/>
              <w:bottom w:val="single" w:sz="4" w:space="0" w:color="auto"/>
              <w:right w:val="single" w:sz="4" w:space="0" w:color="auto"/>
            </w:tcBorders>
            <w:shd w:val="clear" w:color="auto" w:fill="auto"/>
            <w:noWrap/>
            <w:vAlign w:val="center"/>
            <w:hideMark/>
          </w:tcPr>
          <w:p w14:paraId="4B00AAD2" w14:textId="56E3E79F"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73A61CBE" w14:textId="5312B3F0"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2757DA20"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6A34F6E" w14:textId="0F8DF2DB"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37</w:t>
            </w:r>
          </w:p>
        </w:tc>
        <w:tc>
          <w:tcPr>
            <w:tcW w:w="2706" w:type="dxa"/>
            <w:tcBorders>
              <w:top w:val="nil"/>
              <w:left w:val="nil"/>
              <w:bottom w:val="single" w:sz="4" w:space="0" w:color="auto"/>
              <w:right w:val="single" w:sz="4" w:space="0" w:color="auto"/>
            </w:tcBorders>
            <w:shd w:val="clear" w:color="auto" w:fill="auto"/>
            <w:noWrap/>
            <w:vAlign w:val="center"/>
            <w:hideMark/>
          </w:tcPr>
          <w:p w14:paraId="722B2DF6" w14:textId="53AA67EA"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15/05/2025</w:t>
            </w:r>
          </w:p>
        </w:tc>
        <w:tc>
          <w:tcPr>
            <w:tcW w:w="3386" w:type="dxa"/>
            <w:tcBorders>
              <w:top w:val="nil"/>
              <w:left w:val="nil"/>
              <w:bottom w:val="single" w:sz="4" w:space="0" w:color="auto"/>
              <w:right w:val="single" w:sz="4" w:space="0" w:color="auto"/>
            </w:tcBorders>
            <w:shd w:val="clear" w:color="auto" w:fill="auto"/>
            <w:noWrap/>
            <w:vAlign w:val="center"/>
            <w:hideMark/>
          </w:tcPr>
          <w:p w14:paraId="7D8F3212" w14:textId="446DD1F9"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7980D88B" w14:textId="4B616A3A"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35CBAA48"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057B9B7" w14:textId="73351453"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38</w:t>
            </w:r>
          </w:p>
        </w:tc>
        <w:tc>
          <w:tcPr>
            <w:tcW w:w="2706" w:type="dxa"/>
            <w:tcBorders>
              <w:top w:val="nil"/>
              <w:left w:val="nil"/>
              <w:bottom w:val="single" w:sz="4" w:space="0" w:color="auto"/>
              <w:right w:val="single" w:sz="4" w:space="0" w:color="auto"/>
            </w:tcBorders>
            <w:shd w:val="clear" w:color="auto" w:fill="auto"/>
            <w:noWrap/>
            <w:vAlign w:val="center"/>
            <w:hideMark/>
          </w:tcPr>
          <w:p w14:paraId="707C953E" w14:textId="5659AB83"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16/06/2025</w:t>
            </w:r>
          </w:p>
        </w:tc>
        <w:tc>
          <w:tcPr>
            <w:tcW w:w="3386" w:type="dxa"/>
            <w:tcBorders>
              <w:top w:val="nil"/>
              <w:left w:val="nil"/>
              <w:bottom w:val="single" w:sz="4" w:space="0" w:color="auto"/>
              <w:right w:val="single" w:sz="4" w:space="0" w:color="auto"/>
            </w:tcBorders>
            <w:shd w:val="clear" w:color="auto" w:fill="auto"/>
            <w:noWrap/>
            <w:vAlign w:val="center"/>
            <w:hideMark/>
          </w:tcPr>
          <w:p w14:paraId="76765DC9" w14:textId="0ECC3BDE"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35F8E85F" w14:textId="4915A811"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021F60DF"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61505702" w14:textId="5EDD6818"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39</w:t>
            </w:r>
          </w:p>
        </w:tc>
        <w:tc>
          <w:tcPr>
            <w:tcW w:w="2706" w:type="dxa"/>
            <w:tcBorders>
              <w:top w:val="nil"/>
              <w:left w:val="nil"/>
              <w:bottom w:val="single" w:sz="4" w:space="0" w:color="auto"/>
              <w:right w:val="single" w:sz="4" w:space="0" w:color="auto"/>
            </w:tcBorders>
            <w:shd w:val="clear" w:color="auto" w:fill="auto"/>
            <w:noWrap/>
            <w:vAlign w:val="center"/>
            <w:hideMark/>
          </w:tcPr>
          <w:p w14:paraId="6226D32C" w14:textId="6EEF4B57"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15/07/2025</w:t>
            </w:r>
          </w:p>
        </w:tc>
        <w:tc>
          <w:tcPr>
            <w:tcW w:w="3386" w:type="dxa"/>
            <w:tcBorders>
              <w:top w:val="nil"/>
              <w:left w:val="nil"/>
              <w:bottom w:val="single" w:sz="4" w:space="0" w:color="auto"/>
              <w:right w:val="single" w:sz="4" w:space="0" w:color="auto"/>
            </w:tcBorders>
            <w:shd w:val="clear" w:color="auto" w:fill="auto"/>
            <w:noWrap/>
            <w:vAlign w:val="center"/>
            <w:hideMark/>
          </w:tcPr>
          <w:p w14:paraId="06802AF6" w14:textId="1DB53931"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7DFCC906" w14:textId="6D2A34A6"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6F55036B"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8D3EF21" w14:textId="0732C1D0"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40</w:t>
            </w:r>
          </w:p>
        </w:tc>
        <w:tc>
          <w:tcPr>
            <w:tcW w:w="2706" w:type="dxa"/>
            <w:tcBorders>
              <w:top w:val="nil"/>
              <w:left w:val="nil"/>
              <w:bottom w:val="single" w:sz="4" w:space="0" w:color="auto"/>
              <w:right w:val="single" w:sz="4" w:space="0" w:color="auto"/>
            </w:tcBorders>
            <w:shd w:val="clear" w:color="auto" w:fill="auto"/>
            <w:noWrap/>
            <w:vAlign w:val="center"/>
            <w:hideMark/>
          </w:tcPr>
          <w:p w14:paraId="45898D99" w14:textId="414205A1"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15/08/2025</w:t>
            </w:r>
          </w:p>
        </w:tc>
        <w:tc>
          <w:tcPr>
            <w:tcW w:w="3386" w:type="dxa"/>
            <w:tcBorders>
              <w:top w:val="nil"/>
              <w:left w:val="nil"/>
              <w:bottom w:val="single" w:sz="4" w:space="0" w:color="auto"/>
              <w:right w:val="single" w:sz="4" w:space="0" w:color="auto"/>
            </w:tcBorders>
            <w:shd w:val="clear" w:color="auto" w:fill="auto"/>
            <w:noWrap/>
            <w:vAlign w:val="center"/>
            <w:hideMark/>
          </w:tcPr>
          <w:p w14:paraId="4909F16D" w14:textId="58CDB931"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1D7FBEC3" w14:textId="1CDECCC1"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4F2F71F6"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2B712013" w14:textId="2A61C4BB"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41</w:t>
            </w:r>
          </w:p>
        </w:tc>
        <w:tc>
          <w:tcPr>
            <w:tcW w:w="2706" w:type="dxa"/>
            <w:tcBorders>
              <w:top w:val="nil"/>
              <w:left w:val="nil"/>
              <w:bottom w:val="single" w:sz="4" w:space="0" w:color="auto"/>
              <w:right w:val="single" w:sz="4" w:space="0" w:color="auto"/>
            </w:tcBorders>
            <w:shd w:val="clear" w:color="auto" w:fill="auto"/>
            <w:noWrap/>
            <w:vAlign w:val="center"/>
            <w:hideMark/>
          </w:tcPr>
          <w:p w14:paraId="2DE84AA7" w14:textId="03C511C1"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15/09/2025</w:t>
            </w:r>
          </w:p>
        </w:tc>
        <w:tc>
          <w:tcPr>
            <w:tcW w:w="3386" w:type="dxa"/>
            <w:tcBorders>
              <w:top w:val="nil"/>
              <w:left w:val="nil"/>
              <w:bottom w:val="single" w:sz="4" w:space="0" w:color="auto"/>
              <w:right w:val="single" w:sz="4" w:space="0" w:color="auto"/>
            </w:tcBorders>
            <w:shd w:val="clear" w:color="auto" w:fill="auto"/>
            <w:noWrap/>
            <w:vAlign w:val="center"/>
            <w:hideMark/>
          </w:tcPr>
          <w:p w14:paraId="4384A2AA" w14:textId="6CFBA2CC"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52611DDC" w14:textId="3A46C818"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1277AC" w14:paraId="69044B02"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6A33DD15" w14:textId="48771649"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42</w:t>
            </w:r>
          </w:p>
        </w:tc>
        <w:tc>
          <w:tcPr>
            <w:tcW w:w="2706" w:type="dxa"/>
            <w:tcBorders>
              <w:top w:val="nil"/>
              <w:left w:val="nil"/>
              <w:bottom w:val="single" w:sz="4" w:space="0" w:color="auto"/>
              <w:right w:val="single" w:sz="4" w:space="0" w:color="auto"/>
            </w:tcBorders>
            <w:shd w:val="clear" w:color="auto" w:fill="auto"/>
            <w:noWrap/>
            <w:vAlign w:val="center"/>
            <w:hideMark/>
          </w:tcPr>
          <w:p w14:paraId="62B54BFD" w14:textId="1B9ED8FF" w:rsidR="00004512" w:rsidRPr="001E3BF4" w:rsidRDefault="00004512" w:rsidP="001E3BF4">
            <w:pPr>
              <w:autoSpaceDE/>
              <w:autoSpaceDN/>
              <w:adjustRightInd/>
              <w:jc w:val="center"/>
              <w:rPr>
                <w:rFonts w:ascii="Tahoma" w:hAnsi="Tahoma"/>
                <w:color w:val="000000"/>
                <w:sz w:val="22"/>
              </w:rPr>
            </w:pPr>
            <w:r w:rsidRPr="007A7CF6">
              <w:rPr>
                <w:rFonts w:ascii="Tahoma" w:hAnsi="Tahoma"/>
                <w:color w:val="000000"/>
                <w:sz w:val="22"/>
              </w:rPr>
              <w:t>15/10/2025</w:t>
            </w:r>
          </w:p>
        </w:tc>
        <w:tc>
          <w:tcPr>
            <w:tcW w:w="3386" w:type="dxa"/>
            <w:tcBorders>
              <w:top w:val="nil"/>
              <w:left w:val="nil"/>
              <w:bottom w:val="single" w:sz="4" w:space="0" w:color="auto"/>
              <w:right w:val="single" w:sz="4" w:space="0" w:color="auto"/>
            </w:tcBorders>
            <w:shd w:val="clear" w:color="auto" w:fill="auto"/>
            <w:noWrap/>
            <w:vAlign w:val="center"/>
            <w:hideMark/>
          </w:tcPr>
          <w:p w14:paraId="60310F30" w14:textId="3B41AC6E"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55207BF4" w14:textId="37F76662" w:rsidR="00004512" w:rsidRPr="001E3BF4" w:rsidRDefault="00004512" w:rsidP="001E3BF4">
            <w:pPr>
              <w:autoSpaceDE/>
              <w:autoSpaceDN/>
              <w:adjustRightInd/>
              <w:jc w:val="center"/>
              <w:rPr>
                <w:rFonts w:ascii="Tahoma" w:hAnsi="Tahoma"/>
                <w:color w:val="000000"/>
                <w:sz w:val="22"/>
              </w:rPr>
            </w:pPr>
            <w:r w:rsidRPr="00987CCF">
              <w:rPr>
                <w:rFonts w:ascii="Tahoma" w:hAnsi="Tahoma" w:cs="Tahoma"/>
                <w:color w:val="000000"/>
                <w:sz w:val="22"/>
                <w:szCs w:val="22"/>
              </w:rPr>
              <w:t>Sim</w:t>
            </w:r>
          </w:p>
        </w:tc>
      </w:tr>
      <w:tr w:rsidR="005A5BB4" w:rsidRPr="00A02DFB" w14:paraId="5BB19559"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CEB32B6" w14:textId="40BC4A5B"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43</w:t>
            </w:r>
          </w:p>
        </w:tc>
        <w:tc>
          <w:tcPr>
            <w:tcW w:w="2706" w:type="dxa"/>
            <w:tcBorders>
              <w:top w:val="nil"/>
              <w:left w:val="nil"/>
              <w:bottom w:val="single" w:sz="4" w:space="0" w:color="auto"/>
              <w:right w:val="single" w:sz="4" w:space="0" w:color="auto"/>
            </w:tcBorders>
            <w:shd w:val="clear" w:color="auto" w:fill="auto"/>
            <w:noWrap/>
            <w:vAlign w:val="center"/>
            <w:hideMark/>
          </w:tcPr>
          <w:p w14:paraId="36052671" w14:textId="6E133635"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17/11/2025</w:t>
            </w:r>
          </w:p>
        </w:tc>
        <w:tc>
          <w:tcPr>
            <w:tcW w:w="3386" w:type="dxa"/>
            <w:tcBorders>
              <w:top w:val="nil"/>
              <w:left w:val="nil"/>
              <w:bottom w:val="single" w:sz="4" w:space="0" w:color="auto"/>
              <w:right w:val="single" w:sz="4" w:space="0" w:color="auto"/>
            </w:tcBorders>
            <w:shd w:val="clear" w:color="auto" w:fill="auto"/>
            <w:noWrap/>
            <w:vAlign w:val="center"/>
            <w:hideMark/>
          </w:tcPr>
          <w:p w14:paraId="7EA08AF9" w14:textId="723CDB37"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70006F0F" w14:textId="1C28E4D3"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71F79D9C"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46BB5DC2" w14:textId="7A6707E2"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44</w:t>
            </w:r>
          </w:p>
        </w:tc>
        <w:tc>
          <w:tcPr>
            <w:tcW w:w="2706" w:type="dxa"/>
            <w:tcBorders>
              <w:top w:val="nil"/>
              <w:left w:val="nil"/>
              <w:bottom w:val="single" w:sz="4" w:space="0" w:color="auto"/>
              <w:right w:val="single" w:sz="4" w:space="0" w:color="auto"/>
            </w:tcBorders>
            <w:shd w:val="clear" w:color="auto" w:fill="auto"/>
            <w:noWrap/>
            <w:vAlign w:val="center"/>
            <w:hideMark/>
          </w:tcPr>
          <w:p w14:paraId="1D08C0EF" w14:textId="55CEF3BD"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15/12/2025</w:t>
            </w:r>
          </w:p>
        </w:tc>
        <w:tc>
          <w:tcPr>
            <w:tcW w:w="3386" w:type="dxa"/>
            <w:tcBorders>
              <w:top w:val="nil"/>
              <w:left w:val="nil"/>
              <w:bottom w:val="single" w:sz="4" w:space="0" w:color="auto"/>
              <w:right w:val="single" w:sz="4" w:space="0" w:color="auto"/>
            </w:tcBorders>
            <w:shd w:val="clear" w:color="auto" w:fill="auto"/>
            <w:noWrap/>
            <w:vAlign w:val="center"/>
            <w:hideMark/>
          </w:tcPr>
          <w:p w14:paraId="73DE420D" w14:textId="0B66E857"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3098D387" w14:textId="4A4C8B25"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2881E770"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43665305" w14:textId="3B81D88D"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45</w:t>
            </w:r>
          </w:p>
        </w:tc>
        <w:tc>
          <w:tcPr>
            <w:tcW w:w="2706" w:type="dxa"/>
            <w:tcBorders>
              <w:top w:val="nil"/>
              <w:left w:val="nil"/>
              <w:bottom w:val="single" w:sz="4" w:space="0" w:color="auto"/>
              <w:right w:val="single" w:sz="4" w:space="0" w:color="auto"/>
            </w:tcBorders>
            <w:shd w:val="clear" w:color="auto" w:fill="auto"/>
            <w:noWrap/>
            <w:vAlign w:val="center"/>
            <w:hideMark/>
          </w:tcPr>
          <w:p w14:paraId="478BCFA4" w14:textId="2CADE7D5"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15/01/2026</w:t>
            </w:r>
          </w:p>
        </w:tc>
        <w:tc>
          <w:tcPr>
            <w:tcW w:w="3386" w:type="dxa"/>
            <w:tcBorders>
              <w:top w:val="nil"/>
              <w:left w:val="nil"/>
              <w:bottom w:val="single" w:sz="4" w:space="0" w:color="auto"/>
              <w:right w:val="single" w:sz="4" w:space="0" w:color="auto"/>
            </w:tcBorders>
            <w:shd w:val="clear" w:color="auto" w:fill="auto"/>
            <w:noWrap/>
            <w:vAlign w:val="center"/>
            <w:hideMark/>
          </w:tcPr>
          <w:p w14:paraId="59A9A4D6" w14:textId="6CE37199"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5C2592E9" w14:textId="7FBDD85C"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327835A6"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1A9871A8" w14:textId="07C40554"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46</w:t>
            </w:r>
          </w:p>
        </w:tc>
        <w:tc>
          <w:tcPr>
            <w:tcW w:w="2706" w:type="dxa"/>
            <w:tcBorders>
              <w:top w:val="nil"/>
              <w:left w:val="nil"/>
              <w:bottom w:val="single" w:sz="4" w:space="0" w:color="auto"/>
              <w:right w:val="single" w:sz="4" w:space="0" w:color="auto"/>
            </w:tcBorders>
            <w:shd w:val="clear" w:color="auto" w:fill="auto"/>
            <w:noWrap/>
            <w:vAlign w:val="center"/>
            <w:hideMark/>
          </w:tcPr>
          <w:p w14:paraId="654CF5D2" w14:textId="3EAF0102"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18/02/2026</w:t>
            </w:r>
          </w:p>
        </w:tc>
        <w:tc>
          <w:tcPr>
            <w:tcW w:w="3386" w:type="dxa"/>
            <w:tcBorders>
              <w:top w:val="nil"/>
              <w:left w:val="nil"/>
              <w:bottom w:val="single" w:sz="4" w:space="0" w:color="auto"/>
              <w:right w:val="single" w:sz="4" w:space="0" w:color="auto"/>
            </w:tcBorders>
            <w:shd w:val="clear" w:color="auto" w:fill="auto"/>
            <w:noWrap/>
            <w:vAlign w:val="center"/>
            <w:hideMark/>
          </w:tcPr>
          <w:p w14:paraId="547F778B" w14:textId="0BC38E16"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3919EBCF" w14:textId="5D9C149A"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6C4B76D0"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48AEE5CA" w14:textId="74288D01"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47</w:t>
            </w:r>
          </w:p>
        </w:tc>
        <w:tc>
          <w:tcPr>
            <w:tcW w:w="2706" w:type="dxa"/>
            <w:tcBorders>
              <w:top w:val="nil"/>
              <w:left w:val="nil"/>
              <w:bottom w:val="single" w:sz="4" w:space="0" w:color="auto"/>
              <w:right w:val="single" w:sz="4" w:space="0" w:color="auto"/>
            </w:tcBorders>
            <w:shd w:val="clear" w:color="auto" w:fill="auto"/>
            <w:noWrap/>
            <w:vAlign w:val="center"/>
            <w:hideMark/>
          </w:tcPr>
          <w:p w14:paraId="78B250F8" w14:textId="3A3DA6D5"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16/03/2026</w:t>
            </w:r>
          </w:p>
        </w:tc>
        <w:tc>
          <w:tcPr>
            <w:tcW w:w="3386" w:type="dxa"/>
            <w:tcBorders>
              <w:top w:val="nil"/>
              <w:left w:val="nil"/>
              <w:bottom w:val="single" w:sz="4" w:space="0" w:color="auto"/>
              <w:right w:val="single" w:sz="4" w:space="0" w:color="auto"/>
            </w:tcBorders>
            <w:shd w:val="clear" w:color="auto" w:fill="auto"/>
            <w:noWrap/>
            <w:vAlign w:val="center"/>
            <w:hideMark/>
          </w:tcPr>
          <w:p w14:paraId="6BD92B15" w14:textId="386F32CD"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0556C18A" w14:textId="23F41BB7"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57502D90"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261A05CC" w14:textId="07278576"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48</w:t>
            </w:r>
          </w:p>
        </w:tc>
        <w:tc>
          <w:tcPr>
            <w:tcW w:w="2706" w:type="dxa"/>
            <w:tcBorders>
              <w:top w:val="nil"/>
              <w:left w:val="nil"/>
              <w:bottom w:val="single" w:sz="4" w:space="0" w:color="auto"/>
              <w:right w:val="single" w:sz="4" w:space="0" w:color="auto"/>
            </w:tcBorders>
            <w:shd w:val="clear" w:color="auto" w:fill="auto"/>
            <w:noWrap/>
            <w:vAlign w:val="center"/>
            <w:hideMark/>
          </w:tcPr>
          <w:p w14:paraId="4F5D1CE1" w14:textId="7E2465EC"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15/04/2026</w:t>
            </w:r>
          </w:p>
        </w:tc>
        <w:tc>
          <w:tcPr>
            <w:tcW w:w="3386" w:type="dxa"/>
            <w:tcBorders>
              <w:top w:val="nil"/>
              <w:left w:val="nil"/>
              <w:bottom w:val="single" w:sz="4" w:space="0" w:color="auto"/>
              <w:right w:val="single" w:sz="4" w:space="0" w:color="auto"/>
            </w:tcBorders>
            <w:shd w:val="clear" w:color="auto" w:fill="auto"/>
            <w:noWrap/>
            <w:vAlign w:val="center"/>
            <w:hideMark/>
          </w:tcPr>
          <w:p w14:paraId="4229BF4D" w14:textId="6C2B10B9"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569CC576" w14:textId="2D61EE71"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6545EFC7"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39F0C428" w14:textId="5EF1BD87"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49</w:t>
            </w:r>
          </w:p>
        </w:tc>
        <w:tc>
          <w:tcPr>
            <w:tcW w:w="2706" w:type="dxa"/>
            <w:tcBorders>
              <w:top w:val="nil"/>
              <w:left w:val="nil"/>
              <w:bottom w:val="single" w:sz="4" w:space="0" w:color="auto"/>
              <w:right w:val="single" w:sz="4" w:space="0" w:color="auto"/>
            </w:tcBorders>
            <w:shd w:val="clear" w:color="auto" w:fill="auto"/>
            <w:noWrap/>
            <w:vAlign w:val="center"/>
            <w:hideMark/>
          </w:tcPr>
          <w:p w14:paraId="64A1FA03" w14:textId="69081BAC"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15/05/2026</w:t>
            </w:r>
          </w:p>
        </w:tc>
        <w:tc>
          <w:tcPr>
            <w:tcW w:w="3386" w:type="dxa"/>
            <w:tcBorders>
              <w:top w:val="nil"/>
              <w:left w:val="nil"/>
              <w:bottom w:val="single" w:sz="4" w:space="0" w:color="auto"/>
              <w:right w:val="single" w:sz="4" w:space="0" w:color="auto"/>
            </w:tcBorders>
            <w:shd w:val="clear" w:color="auto" w:fill="auto"/>
            <w:noWrap/>
            <w:vAlign w:val="center"/>
            <w:hideMark/>
          </w:tcPr>
          <w:p w14:paraId="350129DF" w14:textId="50E4DE82"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08B00F41" w14:textId="5F4C951F"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6F83C7B4"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470C83DA" w14:textId="16641DB3"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50</w:t>
            </w:r>
          </w:p>
        </w:tc>
        <w:tc>
          <w:tcPr>
            <w:tcW w:w="2706" w:type="dxa"/>
            <w:tcBorders>
              <w:top w:val="nil"/>
              <w:left w:val="nil"/>
              <w:bottom w:val="single" w:sz="4" w:space="0" w:color="auto"/>
              <w:right w:val="single" w:sz="4" w:space="0" w:color="auto"/>
            </w:tcBorders>
            <w:shd w:val="clear" w:color="auto" w:fill="auto"/>
            <w:noWrap/>
            <w:vAlign w:val="center"/>
            <w:hideMark/>
          </w:tcPr>
          <w:p w14:paraId="462B24E0" w14:textId="7912C622"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15/06/2026</w:t>
            </w:r>
          </w:p>
        </w:tc>
        <w:tc>
          <w:tcPr>
            <w:tcW w:w="3386" w:type="dxa"/>
            <w:tcBorders>
              <w:top w:val="nil"/>
              <w:left w:val="nil"/>
              <w:bottom w:val="single" w:sz="4" w:space="0" w:color="auto"/>
              <w:right w:val="single" w:sz="4" w:space="0" w:color="auto"/>
            </w:tcBorders>
            <w:shd w:val="clear" w:color="auto" w:fill="auto"/>
            <w:noWrap/>
            <w:vAlign w:val="center"/>
            <w:hideMark/>
          </w:tcPr>
          <w:p w14:paraId="003287AF" w14:textId="45784F9C"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2D8C040A" w14:textId="26F0A94A"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7BAFC146"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2D9124FA" w14:textId="546E6BD2"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51</w:t>
            </w:r>
          </w:p>
        </w:tc>
        <w:tc>
          <w:tcPr>
            <w:tcW w:w="2706" w:type="dxa"/>
            <w:tcBorders>
              <w:top w:val="nil"/>
              <w:left w:val="nil"/>
              <w:bottom w:val="single" w:sz="4" w:space="0" w:color="auto"/>
              <w:right w:val="single" w:sz="4" w:space="0" w:color="auto"/>
            </w:tcBorders>
            <w:shd w:val="clear" w:color="auto" w:fill="auto"/>
            <w:noWrap/>
            <w:vAlign w:val="center"/>
            <w:hideMark/>
          </w:tcPr>
          <w:p w14:paraId="3444438B" w14:textId="360AEE00"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15/07/2026</w:t>
            </w:r>
          </w:p>
        </w:tc>
        <w:tc>
          <w:tcPr>
            <w:tcW w:w="3386" w:type="dxa"/>
            <w:tcBorders>
              <w:top w:val="nil"/>
              <w:left w:val="nil"/>
              <w:bottom w:val="single" w:sz="4" w:space="0" w:color="auto"/>
              <w:right w:val="single" w:sz="4" w:space="0" w:color="auto"/>
            </w:tcBorders>
            <w:shd w:val="clear" w:color="auto" w:fill="auto"/>
            <w:noWrap/>
            <w:vAlign w:val="center"/>
            <w:hideMark/>
          </w:tcPr>
          <w:p w14:paraId="39DFF23B" w14:textId="6A7DEF95"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5F5C86E4" w14:textId="1CE8B77C"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6AA53845"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2096A294" w14:textId="26932B3F"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52</w:t>
            </w:r>
          </w:p>
        </w:tc>
        <w:tc>
          <w:tcPr>
            <w:tcW w:w="2706" w:type="dxa"/>
            <w:tcBorders>
              <w:top w:val="nil"/>
              <w:left w:val="nil"/>
              <w:bottom w:val="single" w:sz="4" w:space="0" w:color="auto"/>
              <w:right w:val="single" w:sz="4" w:space="0" w:color="auto"/>
            </w:tcBorders>
            <w:shd w:val="clear" w:color="auto" w:fill="auto"/>
            <w:noWrap/>
            <w:vAlign w:val="center"/>
            <w:hideMark/>
          </w:tcPr>
          <w:p w14:paraId="4DE7BCE4" w14:textId="463E999B"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17/08/2026</w:t>
            </w:r>
          </w:p>
        </w:tc>
        <w:tc>
          <w:tcPr>
            <w:tcW w:w="3386" w:type="dxa"/>
            <w:tcBorders>
              <w:top w:val="nil"/>
              <w:left w:val="nil"/>
              <w:bottom w:val="single" w:sz="4" w:space="0" w:color="auto"/>
              <w:right w:val="single" w:sz="4" w:space="0" w:color="auto"/>
            </w:tcBorders>
            <w:shd w:val="clear" w:color="auto" w:fill="auto"/>
            <w:noWrap/>
            <w:vAlign w:val="center"/>
            <w:hideMark/>
          </w:tcPr>
          <w:p w14:paraId="4E464859" w14:textId="55FEF6F6"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79527025" w14:textId="283822A2"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328F44B5"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5F6CA095" w14:textId="5D122FA9"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53</w:t>
            </w:r>
          </w:p>
        </w:tc>
        <w:tc>
          <w:tcPr>
            <w:tcW w:w="2706" w:type="dxa"/>
            <w:tcBorders>
              <w:top w:val="nil"/>
              <w:left w:val="nil"/>
              <w:bottom w:val="single" w:sz="4" w:space="0" w:color="auto"/>
              <w:right w:val="single" w:sz="4" w:space="0" w:color="auto"/>
            </w:tcBorders>
            <w:shd w:val="clear" w:color="auto" w:fill="auto"/>
            <w:noWrap/>
            <w:vAlign w:val="center"/>
            <w:hideMark/>
          </w:tcPr>
          <w:p w14:paraId="65595516" w14:textId="37B82023"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15/09/2026</w:t>
            </w:r>
          </w:p>
        </w:tc>
        <w:tc>
          <w:tcPr>
            <w:tcW w:w="3386" w:type="dxa"/>
            <w:tcBorders>
              <w:top w:val="nil"/>
              <w:left w:val="nil"/>
              <w:bottom w:val="single" w:sz="4" w:space="0" w:color="auto"/>
              <w:right w:val="single" w:sz="4" w:space="0" w:color="auto"/>
            </w:tcBorders>
            <w:shd w:val="clear" w:color="auto" w:fill="auto"/>
            <w:noWrap/>
            <w:vAlign w:val="center"/>
            <w:hideMark/>
          </w:tcPr>
          <w:p w14:paraId="2F22087B" w14:textId="2D9306FC"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47AC2835" w14:textId="4DDE244F"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32AF5443"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3D4BAA39" w14:textId="1D883030"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54</w:t>
            </w:r>
          </w:p>
        </w:tc>
        <w:tc>
          <w:tcPr>
            <w:tcW w:w="2706" w:type="dxa"/>
            <w:tcBorders>
              <w:top w:val="nil"/>
              <w:left w:val="nil"/>
              <w:bottom w:val="single" w:sz="4" w:space="0" w:color="auto"/>
              <w:right w:val="single" w:sz="4" w:space="0" w:color="auto"/>
            </w:tcBorders>
            <w:shd w:val="clear" w:color="auto" w:fill="auto"/>
            <w:noWrap/>
            <w:vAlign w:val="center"/>
            <w:hideMark/>
          </w:tcPr>
          <w:p w14:paraId="1ACE17B6" w14:textId="7082A7F8"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15/10/2026</w:t>
            </w:r>
          </w:p>
        </w:tc>
        <w:tc>
          <w:tcPr>
            <w:tcW w:w="3386" w:type="dxa"/>
            <w:tcBorders>
              <w:top w:val="nil"/>
              <w:left w:val="nil"/>
              <w:bottom w:val="single" w:sz="4" w:space="0" w:color="auto"/>
              <w:right w:val="single" w:sz="4" w:space="0" w:color="auto"/>
            </w:tcBorders>
            <w:shd w:val="clear" w:color="auto" w:fill="auto"/>
            <w:noWrap/>
            <w:vAlign w:val="center"/>
            <w:hideMark/>
          </w:tcPr>
          <w:p w14:paraId="6F707423" w14:textId="53C99238"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48244672" w14:textId="1F833677"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056FA969"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B4067CF" w14:textId="6863509C"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55</w:t>
            </w:r>
          </w:p>
        </w:tc>
        <w:tc>
          <w:tcPr>
            <w:tcW w:w="2706" w:type="dxa"/>
            <w:tcBorders>
              <w:top w:val="nil"/>
              <w:left w:val="nil"/>
              <w:bottom w:val="single" w:sz="4" w:space="0" w:color="auto"/>
              <w:right w:val="single" w:sz="4" w:space="0" w:color="auto"/>
            </w:tcBorders>
            <w:shd w:val="clear" w:color="auto" w:fill="auto"/>
            <w:noWrap/>
            <w:vAlign w:val="center"/>
            <w:hideMark/>
          </w:tcPr>
          <w:p w14:paraId="40DB1F08" w14:textId="5084CE89"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16/11/2026</w:t>
            </w:r>
          </w:p>
        </w:tc>
        <w:tc>
          <w:tcPr>
            <w:tcW w:w="3386" w:type="dxa"/>
            <w:tcBorders>
              <w:top w:val="nil"/>
              <w:left w:val="nil"/>
              <w:bottom w:val="single" w:sz="4" w:space="0" w:color="auto"/>
              <w:right w:val="single" w:sz="4" w:space="0" w:color="auto"/>
            </w:tcBorders>
            <w:shd w:val="clear" w:color="auto" w:fill="auto"/>
            <w:noWrap/>
            <w:vAlign w:val="center"/>
            <w:hideMark/>
          </w:tcPr>
          <w:p w14:paraId="31423D8A" w14:textId="635652B3"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553FA37C" w14:textId="4860BB6B"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119E64A2"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27C2E10F" w14:textId="7F9BEE27"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56</w:t>
            </w:r>
          </w:p>
        </w:tc>
        <w:tc>
          <w:tcPr>
            <w:tcW w:w="2706" w:type="dxa"/>
            <w:tcBorders>
              <w:top w:val="nil"/>
              <w:left w:val="nil"/>
              <w:bottom w:val="single" w:sz="4" w:space="0" w:color="auto"/>
              <w:right w:val="single" w:sz="4" w:space="0" w:color="auto"/>
            </w:tcBorders>
            <w:shd w:val="clear" w:color="auto" w:fill="auto"/>
            <w:noWrap/>
            <w:vAlign w:val="center"/>
            <w:hideMark/>
          </w:tcPr>
          <w:p w14:paraId="7A40D3F6" w14:textId="101435E1"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15/12/2026</w:t>
            </w:r>
          </w:p>
        </w:tc>
        <w:tc>
          <w:tcPr>
            <w:tcW w:w="3386" w:type="dxa"/>
            <w:tcBorders>
              <w:top w:val="nil"/>
              <w:left w:val="nil"/>
              <w:bottom w:val="single" w:sz="4" w:space="0" w:color="auto"/>
              <w:right w:val="single" w:sz="4" w:space="0" w:color="auto"/>
            </w:tcBorders>
            <w:shd w:val="clear" w:color="auto" w:fill="auto"/>
            <w:noWrap/>
            <w:vAlign w:val="center"/>
            <w:hideMark/>
          </w:tcPr>
          <w:p w14:paraId="24108A91" w14:textId="77C3A9C4"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29A09C71" w14:textId="5619A5E0"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032EE564"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4875C91" w14:textId="016BAB4E"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57</w:t>
            </w:r>
          </w:p>
        </w:tc>
        <w:tc>
          <w:tcPr>
            <w:tcW w:w="2706" w:type="dxa"/>
            <w:tcBorders>
              <w:top w:val="nil"/>
              <w:left w:val="nil"/>
              <w:bottom w:val="single" w:sz="4" w:space="0" w:color="auto"/>
              <w:right w:val="single" w:sz="4" w:space="0" w:color="auto"/>
            </w:tcBorders>
            <w:shd w:val="clear" w:color="auto" w:fill="auto"/>
            <w:noWrap/>
            <w:vAlign w:val="center"/>
            <w:hideMark/>
          </w:tcPr>
          <w:p w14:paraId="57F6E59D" w14:textId="416E1824"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15/01/2027</w:t>
            </w:r>
          </w:p>
        </w:tc>
        <w:tc>
          <w:tcPr>
            <w:tcW w:w="3386" w:type="dxa"/>
            <w:tcBorders>
              <w:top w:val="nil"/>
              <w:left w:val="nil"/>
              <w:bottom w:val="single" w:sz="4" w:space="0" w:color="auto"/>
              <w:right w:val="single" w:sz="4" w:space="0" w:color="auto"/>
            </w:tcBorders>
            <w:shd w:val="clear" w:color="auto" w:fill="auto"/>
            <w:noWrap/>
            <w:vAlign w:val="center"/>
            <w:hideMark/>
          </w:tcPr>
          <w:p w14:paraId="35D3A80E" w14:textId="3568545B"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13E2E9C5" w14:textId="0163DD68"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66E03273"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3922D0FF" w14:textId="5A54D034"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58</w:t>
            </w:r>
          </w:p>
        </w:tc>
        <w:tc>
          <w:tcPr>
            <w:tcW w:w="2706" w:type="dxa"/>
            <w:tcBorders>
              <w:top w:val="nil"/>
              <w:left w:val="nil"/>
              <w:bottom w:val="single" w:sz="4" w:space="0" w:color="auto"/>
              <w:right w:val="single" w:sz="4" w:space="0" w:color="auto"/>
            </w:tcBorders>
            <w:shd w:val="clear" w:color="auto" w:fill="auto"/>
            <w:noWrap/>
            <w:vAlign w:val="center"/>
            <w:hideMark/>
          </w:tcPr>
          <w:p w14:paraId="07B88BCD" w14:textId="3C613905"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15/02/2027</w:t>
            </w:r>
          </w:p>
        </w:tc>
        <w:tc>
          <w:tcPr>
            <w:tcW w:w="3386" w:type="dxa"/>
            <w:tcBorders>
              <w:top w:val="nil"/>
              <w:left w:val="nil"/>
              <w:bottom w:val="single" w:sz="4" w:space="0" w:color="auto"/>
              <w:right w:val="single" w:sz="4" w:space="0" w:color="auto"/>
            </w:tcBorders>
            <w:shd w:val="clear" w:color="auto" w:fill="auto"/>
            <w:noWrap/>
            <w:vAlign w:val="center"/>
            <w:hideMark/>
          </w:tcPr>
          <w:p w14:paraId="4DD7F4B0" w14:textId="294BB650"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70D2ED22" w14:textId="3C45308F"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673E17B6"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41FC64C8" w14:textId="44364EB1"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lastRenderedPageBreak/>
              <w:t>59</w:t>
            </w:r>
          </w:p>
        </w:tc>
        <w:tc>
          <w:tcPr>
            <w:tcW w:w="2706" w:type="dxa"/>
            <w:tcBorders>
              <w:top w:val="nil"/>
              <w:left w:val="nil"/>
              <w:bottom w:val="single" w:sz="4" w:space="0" w:color="auto"/>
              <w:right w:val="single" w:sz="4" w:space="0" w:color="auto"/>
            </w:tcBorders>
            <w:shd w:val="clear" w:color="auto" w:fill="auto"/>
            <w:noWrap/>
            <w:vAlign w:val="center"/>
            <w:hideMark/>
          </w:tcPr>
          <w:p w14:paraId="0AB321EE" w14:textId="29F8C7D2"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15/03/2027</w:t>
            </w:r>
          </w:p>
        </w:tc>
        <w:tc>
          <w:tcPr>
            <w:tcW w:w="3386" w:type="dxa"/>
            <w:tcBorders>
              <w:top w:val="nil"/>
              <w:left w:val="nil"/>
              <w:bottom w:val="single" w:sz="4" w:space="0" w:color="auto"/>
              <w:right w:val="single" w:sz="4" w:space="0" w:color="auto"/>
            </w:tcBorders>
            <w:shd w:val="clear" w:color="auto" w:fill="auto"/>
            <w:noWrap/>
            <w:vAlign w:val="center"/>
            <w:hideMark/>
          </w:tcPr>
          <w:p w14:paraId="15294FB3" w14:textId="2246FE53"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6CE34E41" w14:textId="051AC763"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4CD917DE"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542083F2" w14:textId="49B94C7B"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60</w:t>
            </w:r>
          </w:p>
        </w:tc>
        <w:tc>
          <w:tcPr>
            <w:tcW w:w="2706" w:type="dxa"/>
            <w:tcBorders>
              <w:top w:val="nil"/>
              <w:left w:val="nil"/>
              <w:bottom w:val="single" w:sz="4" w:space="0" w:color="auto"/>
              <w:right w:val="single" w:sz="4" w:space="0" w:color="auto"/>
            </w:tcBorders>
            <w:shd w:val="clear" w:color="auto" w:fill="auto"/>
            <w:noWrap/>
            <w:vAlign w:val="center"/>
            <w:hideMark/>
          </w:tcPr>
          <w:p w14:paraId="7E72CB27" w14:textId="004A9D63"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15/04/2027</w:t>
            </w:r>
          </w:p>
        </w:tc>
        <w:tc>
          <w:tcPr>
            <w:tcW w:w="3386" w:type="dxa"/>
            <w:tcBorders>
              <w:top w:val="nil"/>
              <w:left w:val="nil"/>
              <w:bottom w:val="single" w:sz="4" w:space="0" w:color="auto"/>
              <w:right w:val="single" w:sz="4" w:space="0" w:color="auto"/>
            </w:tcBorders>
            <w:shd w:val="clear" w:color="auto" w:fill="auto"/>
            <w:noWrap/>
            <w:vAlign w:val="center"/>
            <w:hideMark/>
          </w:tcPr>
          <w:p w14:paraId="14E89B1F" w14:textId="7D858FA3"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3A93A2CB" w14:textId="5C235F58"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625F6F82"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3F757C7C" w14:textId="2AC525FF"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61</w:t>
            </w:r>
          </w:p>
        </w:tc>
        <w:tc>
          <w:tcPr>
            <w:tcW w:w="2706" w:type="dxa"/>
            <w:tcBorders>
              <w:top w:val="nil"/>
              <w:left w:val="nil"/>
              <w:bottom w:val="single" w:sz="4" w:space="0" w:color="auto"/>
              <w:right w:val="single" w:sz="4" w:space="0" w:color="auto"/>
            </w:tcBorders>
            <w:shd w:val="clear" w:color="auto" w:fill="auto"/>
            <w:noWrap/>
            <w:vAlign w:val="center"/>
            <w:hideMark/>
          </w:tcPr>
          <w:p w14:paraId="19357CE9" w14:textId="4B806A01"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17/05/2027</w:t>
            </w:r>
          </w:p>
        </w:tc>
        <w:tc>
          <w:tcPr>
            <w:tcW w:w="3386" w:type="dxa"/>
            <w:tcBorders>
              <w:top w:val="nil"/>
              <w:left w:val="nil"/>
              <w:bottom w:val="single" w:sz="4" w:space="0" w:color="auto"/>
              <w:right w:val="single" w:sz="4" w:space="0" w:color="auto"/>
            </w:tcBorders>
            <w:shd w:val="clear" w:color="auto" w:fill="auto"/>
            <w:noWrap/>
            <w:vAlign w:val="center"/>
            <w:hideMark/>
          </w:tcPr>
          <w:p w14:paraId="3405C4A5" w14:textId="079E052E"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5C55CB27" w14:textId="3A3FFFB4"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33864A07"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245ADFD" w14:textId="1E6A26B8"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62</w:t>
            </w:r>
          </w:p>
        </w:tc>
        <w:tc>
          <w:tcPr>
            <w:tcW w:w="2706" w:type="dxa"/>
            <w:tcBorders>
              <w:top w:val="nil"/>
              <w:left w:val="nil"/>
              <w:bottom w:val="single" w:sz="4" w:space="0" w:color="auto"/>
              <w:right w:val="single" w:sz="4" w:space="0" w:color="auto"/>
            </w:tcBorders>
            <w:shd w:val="clear" w:color="auto" w:fill="auto"/>
            <w:noWrap/>
            <w:vAlign w:val="center"/>
            <w:hideMark/>
          </w:tcPr>
          <w:p w14:paraId="46307BA1" w14:textId="1058935D"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15/06/2027</w:t>
            </w:r>
          </w:p>
        </w:tc>
        <w:tc>
          <w:tcPr>
            <w:tcW w:w="3386" w:type="dxa"/>
            <w:tcBorders>
              <w:top w:val="nil"/>
              <w:left w:val="nil"/>
              <w:bottom w:val="single" w:sz="4" w:space="0" w:color="auto"/>
              <w:right w:val="single" w:sz="4" w:space="0" w:color="auto"/>
            </w:tcBorders>
            <w:shd w:val="clear" w:color="auto" w:fill="auto"/>
            <w:noWrap/>
            <w:vAlign w:val="center"/>
            <w:hideMark/>
          </w:tcPr>
          <w:p w14:paraId="4D03BC96" w14:textId="51168658"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2366A2F5" w14:textId="187A1C05"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5F1D05F3"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41D2AAC9" w14:textId="2FA47CE9"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63</w:t>
            </w:r>
          </w:p>
        </w:tc>
        <w:tc>
          <w:tcPr>
            <w:tcW w:w="2706" w:type="dxa"/>
            <w:tcBorders>
              <w:top w:val="nil"/>
              <w:left w:val="nil"/>
              <w:bottom w:val="single" w:sz="4" w:space="0" w:color="auto"/>
              <w:right w:val="single" w:sz="4" w:space="0" w:color="auto"/>
            </w:tcBorders>
            <w:shd w:val="clear" w:color="auto" w:fill="auto"/>
            <w:noWrap/>
            <w:vAlign w:val="center"/>
            <w:hideMark/>
          </w:tcPr>
          <w:p w14:paraId="49EEBC5B" w14:textId="6EF24ED4"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15/07/2027</w:t>
            </w:r>
          </w:p>
        </w:tc>
        <w:tc>
          <w:tcPr>
            <w:tcW w:w="3386" w:type="dxa"/>
            <w:tcBorders>
              <w:top w:val="nil"/>
              <w:left w:val="nil"/>
              <w:bottom w:val="single" w:sz="4" w:space="0" w:color="auto"/>
              <w:right w:val="single" w:sz="4" w:space="0" w:color="auto"/>
            </w:tcBorders>
            <w:shd w:val="clear" w:color="auto" w:fill="auto"/>
            <w:noWrap/>
            <w:vAlign w:val="center"/>
            <w:hideMark/>
          </w:tcPr>
          <w:p w14:paraId="66BCD901" w14:textId="4E2D4A8A"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75DDF56B" w14:textId="79E2CCDF"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3922B086"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77A33AF" w14:textId="378D6EA0"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64</w:t>
            </w:r>
          </w:p>
        </w:tc>
        <w:tc>
          <w:tcPr>
            <w:tcW w:w="2706" w:type="dxa"/>
            <w:tcBorders>
              <w:top w:val="nil"/>
              <w:left w:val="nil"/>
              <w:bottom w:val="single" w:sz="4" w:space="0" w:color="auto"/>
              <w:right w:val="single" w:sz="4" w:space="0" w:color="auto"/>
            </w:tcBorders>
            <w:shd w:val="clear" w:color="auto" w:fill="auto"/>
            <w:noWrap/>
            <w:vAlign w:val="center"/>
            <w:hideMark/>
          </w:tcPr>
          <w:p w14:paraId="261DBCCF" w14:textId="0922FA89"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16/08/2027</w:t>
            </w:r>
          </w:p>
        </w:tc>
        <w:tc>
          <w:tcPr>
            <w:tcW w:w="3386" w:type="dxa"/>
            <w:tcBorders>
              <w:top w:val="nil"/>
              <w:left w:val="nil"/>
              <w:bottom w:val="single" w:sz="4" w:space="0" w:color="auto"/>
              <w:right w:val="single" w:sz="4" w:space="0" w:color="auto"/>
            </w:tcBorders>
            <w:shd w:val="clear" w:color="auto" w:fill="auto"/>
            <w:noWrap/>
            <w:vAlign w:val="center"/>
            <w:hideMark/>
          </w:tcPr>
          <w:p w14:paraId="5DE10AF8" w14:textId="6A7FD538"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1D6EA7A9" w14:textId="06C90FC5"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2DEE2870"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2DACC04" w14:textId="33914ABF"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65</w:t>
            </w:r>
          </w:p>
        </w:tc>
        <w:tc>
          <w:tcPr>
            <w:tcW w:w="2706" w:type="dxa"/>
            <w:tcBorders>
              <w:top w:val="nil"/>
              <w:left w:val="nil"/>
              <w:bottom w:val="single" w:sz="4" w:space="0" w:color="auto"/>
              <w:right w:val="single" w:sz="4" w:space="0" w:color="auto"/>
            </w:tcBorders>
            <w:shd w:val="clear" w:color="auto" w:fill="auto"/>
            <w:noWrap/>
            <w:vAlign w:val="center"/>
            <w:hideMark/>
          </w:tcPr>
          <w:p w14:paraId="1ED165EF" w14:textId="1561CDCF"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15/09/2027</w:t>
            </w:r>
          </w:p>
        </w:tc>
        <w:tc>
          <w:tcPr>
            <w:tcW w:w="3386" w:type="dxa"/>
            <w:tcBorders>
              <w:top w:val="nil"/>
              <w:left w:val="nil"/>
              <w:bottom w:val="single" w:sz="4" w:space="0" w:color="auto"/>
              <w:right w:val="single" w:sz="4" w:space="0" w:color="auto"/>
            </w:tcBorders>
            <w:shd w:val="clear" w:color="auto" w:fill="auto"/>
            <w:noWrap/>
            <w:vAlign w:val="center"/>
            <w:hideMark/>
          </w:tcPr>
          <w:p w14:paraId="6240494E" w14:textId="6A3357BB"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5749311E" w14:textId="3FD54B01"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1863199D"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249210AE" w14:textId="6645FAD9"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66</w:t>
            </w:r>
          </w:p>
        </w:tc>
        <w:tc>
          <w:tcPr>
            <w:tcW w:w="2706" w:type="dxa"/>
            <w:tcBorders>
              <w:top w:val="nil"/>
              <w:left w:val="nil"/>
              <w:bottom w:val="single" w:sz="4" w:space="0" w:color="auto"/>
              <w:right w:val="single" w:sz="4" w:space="0" w:color="auto"/>
            </w:tcBorders>
            <w:shd w:val="clear" w:color="auto" w:fill="auto"/>
            <w:noWrap/>
            <w:vAlign w:val="center"/>
            <w:hideMark/>
          </w:tcPr>
          <w:p w14:paraId="12969B56" w14:textId="36DEDCB4"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15/10/2027</w:t>
            </w:r>
          </w:p>
        </w:tc>
        <w:tc>
          <w:tcPr>
            <w:tcW w:w="3386" w:type="dxa"/>
            <w:tcBorders>
              <w:top w:val="nil"/>
              <w:left w:val="nil"/>
              <w:bottom w:val="single" w:sz="4" w:space="0" w:color="auto"/>
              <w:right w:val="single" w:sz="4" w:space="0" w:color="auto"/>
            </w:tcBorders>
            <w:shd w:val="clear" w:color="auto" w:fill="auto"/>
            <w:noWrap/>
            <w:vAlign w:val="center"/>
            <w:hideMark/>
          </w:tcPr>
          <w:p w14:paraId="36D1E798" w14:textId="22AAD317"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2DAE7249" w14:textId="1CF824CE"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4793B094"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2CDA4D44" w14:textId="426535AE"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67</w:t>
            </w:r>
          </w:p>
        </w:tc>
        <w:tc>
          <w:tcPr>
            <w:tcW w:w="2706" w:type="dxa"/>
            <w:tcBorders>
              <w:top w:val="nil"/>
              <w:left w:val="nil"/>
              <w:bottom w:val="single" w:sz="4" w:space="0" w:color="auto"/>
              <w:right w:val="single" w:sz="4" w:space="0" w:color="auto"/>
            </w:tcBorders>
            <w:shd w:val="clear" w:color="auto" w:fill="auto"/>
            <w:noWrap/>
            <w:vAlign w:val="center"/>
            <w:hideMark/>
          </w:tcPr>
          <w:p w14:paraId="4DD2EA24" w14:textId="215D9866"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16/11/2027</w:t>
            </w:r>
          </w:p>
        </w:tc>
        <w:tc>
          <w:tcPr>
            <w:tcW w:w="3386" w:type="dxa"/>
            <w:tcBorders>
              <w:top w:val="nil"/>
              <w:left w:val="nil"/>
              <w:bottom w:val="single" w:sz="4" w:space="0" w:color="auto"/>
              <w:right w:val="single" w:sz="4" w:space="0" w:color="auto"/>
            </w:tcBorders>
            <w:shd w:val="clear" w:color="auto" w:fill="auto"/>
            <w:noWrap/>
            <w:vAlign w:val="center"/>
            <w:hideMark/>
          </w:tcPr>
          <w:p w14:paraId="2F6D4903" w14:textId="54A39AD0"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0E96BB14" w14:textId="259680BF"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380BF961"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7E9EE18" w14:textId="3FF24150"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68</w:t>
            </w:r>
          </w:p>
        </w:tc>
        <w:tc>
          <w:tcPr>
            <w:tcW w:w="2706" w:type="dxa"/>
            <w:tcBorders>
              <w:top w:val="nil"/>
              <w:left w:val="nil"/>
              <w:bottom w:val="single" w:sz="4" w:space="0" w:color="auto"/>
              <w:right w:val="single" w:sz="4" w:space="0" w:color="auto"/>
            </w:tcBorders>
            <w:shd w:val="clear" w:color="auto" w:fill="auto"/>
            <w:noWrap/>
            <w:vAlign w:val="center"/>
            <w:hideMark/>
          </w:tcPr>
          <w:p w14:paraId="345FB768" w14:textId="30CF3ABB"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15/12/2027</w:t>
            </w:r>
          </w:p>
        </w:tc>
        <w:tc>
          <w:tcPr>
            <w:tcW w:w="3386" w:type="dxa"/>
            <w:tcBorders>
              <w:top w:val="nil"/>
              <w:left w:val="nil"/>
              <w:bottom w:val="single" w:sz="4" w:space="0" w:color="auto"/>
              <w:right w:val="single" w:sz="4" w:space="0" w:color="auto"/>
            </w:tcBorders>
            <w:shd w:val="clear" w:color="auto" w:fill="auto"/>
            <w:noWrap/>
            <w:vAlign w:val="center"/>
            <w:hideMark/>
          </w:tcPr>
          <w:p w14:paraId="570BDC75" w14:textId="1D56F0A0"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7D155FDF" w14:textId="34DE88DB"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073ED2FC"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3E6AD262" w14:textId="05085AD2"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69</w:t>
            </w:r>
          </w:p>
        </w:tc>
        <w:tc>
          <w:tcPr>
            <w:tcW w:w="2706" w:type="dxa"/>
            <w:tcBorders>
              <w:top w:val="nil"/>
              <w:left w:val="nil"/>
              <w:bottom w:val="single" w:sz="4" w:space="0" w:color="auto"/>
              <w:right w:val="single" w:sz="4" w:space="0" w:color="auto"/>
            </w:tcBorders>
            <w:shd w:val="clear" w:color="auto" w:fill="auto"/>
            <w:noWrap/>
            <w:vAlign w:val="center"/>
            <w:hideMark/>
          </w:tcPr>
          <w:p w14:paraId="2315D2C5" w14:textId="4B9B8541"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17/01/2028</w:t>
            </w:r>
          </w:p>
        </w:tc>
        <w:tc>
          <w:tcPr>
            <w:tcW w:w="3386" w:type="dxa"/>
            <w:tcBorders>
              <w:top w:val="nil"/>
              <w:left w:val="nil"/>
              <w:bottom w:val="single" w:sz="4" w:space="0" w:color="auto"/>
              <w:right w:val="single" w:sz="4" w:space="0" w:color="auto"/>
            </w:tcBorders>
            <w:shd w:val="clear" w:color="auto" w:fill="auto"/>
            <w:noWrap/>
            <w:vAlign w:val="center"/>
            <w:hideMark/>
          </w:tcPr>
          <w:p w14:paraId="174388E4" w14:textId="38931E96"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14E74495" w14:textId="1E6633B2"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3F310250"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1030D2A2" w14:textId="2EE428FE"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70</w:t>
            </w:r>
          </w:p>
        </w:tc>
        <w:tc>
          <w:tcPr>
            <w:tcW w:w="2706" w:type="dxa"/>
            <w:tcBorders>
              <w:top w:val="nil"/>
              <w:left w:val="nil"/>
              <w:bottom w:val="single" w:sz="4" w:space="0" w:color="auto"/>
              <w:right w:val="single" w:sz="4" w:space="0" w:color="auto"/>
            </w:tcBorders>
            <w:shd w:val="clear" w:color="auto" w:fill="auto"/>
            <w:noWrap/>
            <w:vAlign w:val="center"/>
            <w:hideMark/>
          </w:tcPr>
          <w:p w14:paraId="3C0D5676" w14:textId="25FD53F3"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15/02/2028</w:t>
            </w:r>
          </w:p>
        </w:tc>
        <w:tc>
          <w:tcPr>
            <w:tcW w:w="3386" w:type="dxa"/>
            <w:tcBorders>
              <w:top w:val="nil"/>
              <w:left w:val="nil"/>
              <w:bottom w:val="single" w:sz="4" w:space="0" w:color="auto"/>
              <w:right w:val="single" w:sz="4" w:space="0" w:color="auto"/>
            </w:tcBorders>
            <w:shd w:val="clear" w:color="auto" w:fill="auto"/>
            <w:noWrap/>
            <w:vAlign w:val="center"/>
            <w:hideMark/>
          </w:tcPr>
          <w:p w14:paraId="66BABCE3" w14:textId="11EED594"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24ED505F" w14:textId="78277F19"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590ED853"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56327A92" w14:textId="2D8C196C"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71</w:t>
            </w:r>
          </w:p>
        </w:tc>
        <w:tc>
          <w:tcPr>
            <w:tcW w:w="2706" w:type="dxa"/>
            <w:tcBorders>
              <w:top w:val="nil"/>
              <w:left w:val="nil"/>
              <w:bottom w:val="single" w:sz="4" w:space="0" w:color="auto"/>
              <w:right w:val="single" w:sz="4" w:space="0" w:color="auto"/>
            </w:tcBorders>
            <w:shd w:val="clear" w:color="auto" w:fill="auto"/>
            <w:noWrap/>
            <w:vAlign w:val="center"/>
            <w:hideMark/>
          </w:tcPr>
          <w:p w14:paraId="69952620" w14:textId="1B49FD61"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15/03/2028</w:t>
            </w:r>
          </w:p>
        </w:tc>
        <w:tc>
          <w:tcPr>
            <w:tcW w:w="3386" w:type="dxa"/>
            <w:tcBorders>
              <w:top w:val="nil"/>
              <w:left w:val="nil"/>
              <w:bottom w:val="single" w:sz="4" w:space="0" w:color="auto"/>
              <w:right w:val="single" w:sz="4" w:space="0" w:color="auto"/>
            </w:tcBorders>
            <w:shd w:val="clear" w:color="auto" w:fill="auto"/>
            <w:noWrap/>
            <w:vAlign w:val="center"/>
            <w:hideMark/>
          </w:tcPr>
          <w:p w14:paraId="19E499D4" w14:textId="526D85C4"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71EE2BAF" w14:textId="0F903C87"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69CA0F2A"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298DDCD1" w14:textId="523E2EC1"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72</w:t>
            </w:r>
          </w:p>
        </w:tc>
        <w:tc>
          <w:tcPr>
            <w:tcW w:w="2706" w:type="dxa"/>
            <w:tcBorders>
              <w:top w:val="nil"/>
              <w:left w:val="nil"/>
              <w:bottom w:val="single" w:sz="4" w:space="0" w:color="auto"/>
              <w:right w:val="single" w:sz="4" w:space="0" w:color="auto"/>
            </w:tcBorders>
            <w:shd w:val="clear" w:color="auto" w:fill="auto"/>
            <w:noWrap/>
            <w:vAlign w:val="center"/>
            <w:hideMark/>
          </w:tcPr>
          <w:p w14:paraId="425D10A6" w14:textId="7B219D43"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17/04/2028</w:t>
            </w:r>
          </w:p>
        </w:tc>
        <w:tc>
          <w:tcPr>
            <w:tcW w:w="3386" w:type="dxa"/>
            <w:tcBorders>
              <w:top w:val="nil"/>
              <w:left w:val="nil"/>
              <w:bottom w:val="single" w:sz="4" w:space="0" w:color="auto"/>
              <w:right w:val="single" w:sz="4" w:space="0" w:color="auto"/>
            </w:tcBorders>
            <w:shd w:val="clear" w:color="auto" w:fill="auto"/>
            <w:noWrap/>
            <w:vAlign w:val="center"/>
            <w:hideMark/>
          </w:tcPr>
          <w:p w14:paraId="0754782A" w14:textId="013AD6CC"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4E929E27" w14:textId="799C6864"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2B4ECFE6"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7B4A5AA" w14:textId="289423CB"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73</w:t>
            </w:r>
          </w:p>
        </w:tc>
        <w:tc>
          <w:tcPr>
            <w:tcW w:w="2706" w:type="dxa"/>
            <w:tcBorders>
              <w:top w:val="nil"/>
              <w:left w:val="nil"/>
              <w:bottom w:val="single" w:sz="4" w:space="0" w:color="auto"/>
              <w:right w:val="single" w:sz="4" w:space="0" w:color="auto"/>
            </w:tcBorders>
            <w:shd w:val="clear" w:color="auto" w:fill="auto"/>
            <w:noWrap/>
            <w:vAlign w:val="center"/>
            <w:hideMark/>
          </w:tcPr>
          <w:p w14:paraId="38441159" w14:textId="39AAEFCE"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15/05/2028</w:t>
            </w:r>
          </w:p>
        </w:tc>
        <w:tc>
          <w:tcPr>
            <w:tcW w:w="3386" w:type="dxa"/>
            <w:tcBorders>
              <w:top w:val="nil"/>
              <w:left w:val="nil"/>
              <w:bottom w:val="single" w:sz="4" w:space="0" w:color="auto"/>
              <w:right w:val="single" w:sz="4" w:space="0" w:color="auto"/>
            </w:tcBorders>
            <w:shd w:val="clear" w:color="auto" w:fill="auto"/>
            <w:noWrap/>
            <w:vAlign w:val="center"/>
            <w:hideMark/>
          </w:tcPr>
          <w:p w14:paraId="265A4BB7" w14:textId="42C1D4DB"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711770C9" w14:textId="7097FB6F"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32D602EF"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98A6E38" w14:textId="37FC232D"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74</w:t>
            </w:r>
          </w:p>
        </w:tc>
        <w:tc>
          <w:tcPr>
            <w:tcW w:w="2706" w:type="dxa"/>
            <w:tcBorders>
              <w:top w:val="nil"/>
              <w:left w:val="nil"/>
              <w:bottom w:val="single" w:sz="4" w:space="0" w:color="auto"/>
              <w:right w:val="single" w:sz="4" w:space="0" w:color="auto"/>
            </w:tcBorders>
            <w:shd w:val="clear" w:color="auto" w:fill="auto"/>
            <w:noWrap/>
            <w:vAlign w:val="center"/>
            <w:hideMark/>
          </w:tcPr>
          <w:p w14:paraId="1EB30EA5" w14:textId="0EF2F43F"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16/06/2028</w:t>
            </w:r>
          </w:p>
        </w:tc>
        <w:tc>
          <w:tcPr>
            <w:tcW w:w="3386" w:type="dxa"/>
            <w:tcBorders>
              <w:top w:val="nil"/>
              <w:left w:val="nil"/>
              <w:bottom w:val="single" w:sz="4" w:space="0" w:color="auto"/>
              <w:right w:val="single" w:sz="4" w:space="0" w:color="auto"/>
            </w:tcBorders>
            <w:shd w:val="clear" w:color="auto" w:fill="auto"/>
            <w:noWrap/>
            <w:vAlign w:val="center"/>
            <w:hideMark/>
          </w:tcPr>
          <w:p w14:paraId="5645A18A" w14:textId="627D484B"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4852FD8E" w14:textId="10DF9F3F"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184F8559"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573B5633" w14:textId="335AF922"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75</w:t>
            </w:r>
          </w:p>
        </w:tc>
        <w:tc>
          <w:tcPr>
            <w:tcW w:w="2706" w:type="dxa"/>
            <w:tcBorders>
              <w:top w:val="nil"/>
              <w:left w:val="nil"/>
              <w:bottom w:val="single" w:sz="4" w:space="0" w:color="auto"/>
              <w:right w:val="single" w:sz="4" w:space="0" w:color="auto"/>
            </w:tcBorders>
            <w:shd w:val="clear" w:color="auto" w:fill="auto"/>
            <w:noWrap/>
            <w:vAlign w:val="center"/>
            <w:hideMark/>
          </w:tcPr>
          <w:p w14:paraId="1A66D864" w14:textId="5AFEB48B"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17/07/2028</w:t>
            </w:r>
          </w:p>
        </w:tc>
        <w:tc>
          <w:tcPr>
            <w:tcW w:w="3386" w:type="dxa"/>
            <w:tcBorders>
              <w:top w:val="nil"/>
              <w:left w:val="nil"/>
              <w:bottom w:val="single" w:sz="4" w:space="0" w:color="auto"/>
              <w:right w:val="single" w:sz="4" w:space="0" w:color="auto"/>
            </w:tcBorders>
            <w:shd w:val="clear" w:color="auto" w:fill="auto"/>
            <w:noWrap/>
            <w:vAlign w:val="center"/>
            <w:hideMark/>
          </w:tcPr>
          <w:p w14:paraId="76884373" w14:textId="42A6D545"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64908BC9" w14:textId="5144A892"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766286D5"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3DBB6D51" w14:textId="75C53E7E"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76</w:t>
            </w:r>
          </w:p>
        </w:tc>
        <w:tc>
          <w:tcPr>
            <w:tcW w:w="2706" w:type="dxa"/>
            <w:tcBorders>
              <w:top w:val="nil"/>
              <w:left w:val="nil"/>
              <w:bottom w:val="single" w:sz="4" w:space="0" w:color="auto"/>
              <w:right w:val="single" w:sz="4" w:space="0" w:color="auto"/>
            </w:tcBorders>
            <w:shd w:val="clear" w:color="auto" w:fill="auto"/>
            <w:noWrap/>
            <w:vAlign w:val="center"/>
            <w:hideMark/>
          </w:tcPr>
          <w:p w14:paraId="5A5D88ED" w14:textId="0946B9C7"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15/08/2028</w:t>
            </w:r>
          </w:p>
        </w:tc>
        <w:tc>
          <w:tcPr>
            <w:tcW w:w="3386" w:type="dxa"/>
            <w:tcBorders>
              <w:top w:val="nil"/>
              <w:left w:val="nil"/>
              <w:bottom w:val="single" w:sz="4" w:space="0" w:color="auto"/>
              <w:right w:val="single" w:sz="4" w:space="0" w:color="auto"/>
            </w:tcBorders>
            <w:shd w:val="clear" w:color="auto" w:fill="auto"/>
            <w:noWrap/>
            <w:vAlign w:val="center"/>
            <w:hideMark/>
          </w:tcPr>
          <w:p w14:paraId="515AD765" w14:textId="5156F3A4"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25061BBA" w14:textId="61D9FB2E"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46082D61"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3CDB9888" w14:textId="68167EF6"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77</w:t>
            </w:r>
          </w:p>
        </w:tc>
        <w:tc>
          <w:tcPr>
            <w:tcW w:w="2706" w:type="dxa"/>
            <w:tcBorders>
              <w:top w:val="nil"/>
              <w:left w:val="nil"/>
              <w:bottom w:val="single" w:sz="4" w:space="0" w:color="auto"/>
              <w:right w:val="single" w:sz="4" w:space="0" w:color="auto"/>
            </w:tcBorders>
            <w:shd w:val="clear" w:color="auto" w:fill="auto"/>
            <w:noWrap/>
            <w:vAlign w:val="center"/>
            <w:hideMark/>
          </w:tcPr>
          <w:p w14:paraId="4F777CB0" w14:textId="356772A2"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15/09/2028</w:t>
            </w:r>
          </w:p>
        </w:tc>
        <w:tc>
          <w:tcPr>
            <w:tcW w:w="3386" w:type="dxa"/>
            <w:tcBorders>
              <w:top w:val="nil"/>
              <w:left w:val="nil"/>
              <w:bottom w:val="single" w:sz="4" w:space="0" w:color="auto"/>
              <w:right w:val="single" w:sz="4" w:space="0" w:color="auto"/>
            </w:tcBorders>
            <w:shd w:val="clear" w:color="auto" w:fill="auto"/>
            <w:noWrap/>
            <w:vAlign w:val="center"/>
            <w:hideMark/>
          </w:tcPr>
          <w:p w14:paraId="35F73944" w14:textId="57058B9E"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685CAA8F" w14:textId="03BCFF91"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61078192"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42C1BEA0" w14:textId="4E1C597B"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78</w:t>
            </w:r>
          </w:p>
        </w:tc>
        <w:tc>
          <w:tcPr>
            <w:tcW w:w="2706" w:type="dxa"/>
            <w:tcBorders>
              <w:top w:val="nil"/>
              <w:left w:val="nil"/>
              <w:bottom w:val="single" w:sz="4" w:space="0" w:color="auto"/>
              <w:right w:val="single" w:sz="4" w:space="0" w:color="auto"/>
            </w:tcBorders>
            <w:shd w:val="clear" w:color="auto" w:fill="auto"/>
            <w:noWrap/>
            <w:vAlign w:val="center"/>
            <w:hideMark/>
          </w:tcPr>
          <w:p w14:paraId="1DBAD88B" w14:textId="469D2764"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16/10/2028</w:t>
            </w:r>
          </w:p>
        </w:tc>
        <w:tc>
          <w:tcPr>
            <w:tcW w:w="3386" w:type="dxa"/>
            <w:tcBorders>
              <w:top w:val="nil"/>
              <w:left w:val="nil"/>
              <w:bottom w:val="single" w:sz="4" w:space="0" w:color="auto"/>
              <w:right w:val="single" w:sz="4" w:space="0" w:color="auto"/>
            </w:tcBorders>
            <w:shd w:val="clear" w:color="auto" w:fill="auto"/>
            <w:noWrap/>
            <w:vAlign w:val="center"/>
            <w:hideMark/>
          </w:tcPr>
          <w:p w14:paraId="24120CDD" w14:textId="24F4CDE0"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63842EE2" w14:textId="0D2BF427"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17B69C80"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802A656" w14:textId="09BA2CA4"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79</w:t>
            </w:r>
          </w:p>
        </w:tc>
        <w:tc>
          <w:tcPr>
            <w:tcW w:w="2706" w:type="dxa"/>
            <w:tcBorders>
              <w:top w:val="nil"/>
              <w:left w:val="nil"/>
              <w:bottom w:val="single" w:sz="4" w:space="0" w:color="auto"/>
              <w:right w:val="single" w:sz="4" w:space="0" w:color="auto"/>
            </w:tcBorders>
            <w:shd w:val="clear" w:color="auto" w:fill="auto"/>
            <w:noWrap/>
            <w:vAlign w:val="center"/>
            <w:hideMark/>
          </w:tcPr>
          <w:p w14:paraId="18B42B74" w14:textId="6A1F9E01"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16/11/2028</w:t>
            </w:r>
          </w:p>
        </w:tc>
        <w:tc>
          <w:tcPr>
            <w:tcW w:w="3386" w:type="dxa"/>
            <w:tcBorders>
              <w:top w:val="nil"/>
              <w:left w:val="nil"/>
              <w:bottom w:val="single" w:sz="4" w:space="0" w:color="auto"/>
              <w:right w:val="single" w:sz="4" w:space="0" w:color="auto"/>
            </w:tcBorders>
            <w:shd w:val="clear" w:color="auto" w:fill="auto"/>
            <w:noWrap/>
            <w:vAlign w:val="center"/>
            <w:hideMark/>
          </w:tcPr>
          <w:p w14:paraId="52F3BE82" w14:textId="6E4B90C0"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6BE051FF" w14:textId="7F14E540"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3460C196"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539E8D86" w14:textId="59E89679"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80</w:t>
            </w:r>
          </w:p>
        </w:tc>
        <w:tc>
          <w:tcPr>
            <w:tcW w:w="2706" w:type="dxa"/>
            <w:tcBorders>
              <w:top w:val="nil"/>
              <w:left w:val="nil"/>
              <w:bottom w:val="single" w:sz="4" w:space="0" w:color="auto"/>
              <w:right w:val="single" w:sz="4" w:space="0" w:color="auto"/>
            </w:tcBorders>
            <w:shd w:val="clear" w:color="auto" w:fill="auto"/>
            <w:noWrap/>
            <w:vAlign w:val="center"/>
            <w:hideMark/>
          </w:tcPr>
          <w:p w14:paraId="04A84246" w14:textId="492F6014"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15/12/2028</w:t>
            </w:r>
          </w:p>
        </w:tc>
        <w:tc>
          <w:tcPr>
            <w:tcW w:w="3386" w:type="dxa"/>
            <w:tcBorders>
              <w:top w:val="nil"/>
              <w:left w:val="nil"/>
              <w:bottom w:val="single" w:sz="4" w:space="0" w:color="auto"/>
              <w:right w:val="single" w:sz="4" w:space="0" w:color="auto"/>
            </w:tcBorders>
            <w:shd w:val="clear" w:color="auto" w:fill="auto"/>
            <w:noWrap/>
            <w:vAlign w:val="center"/>
            <w:hideMark/>
          </w:tcPr>
          <w:p w14:paraId="46031CD2" w14:textId="5CCFD350"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00757045" w14:textId="5E7F71FE"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6E9902DA"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EEF6C02" w14:textId="25B72374"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81</w:t>
            </w:r>
          </w:p>
        </w:tc>
        <w:tc>
          <w:tcPr>
            <w:tcW w:w="2706" w:type="dxa"/>
            <w:tcBorders>
              <w:top w:val="nil"/>
              <w:left w:val="nil"/>
              <w:bottom w:val="single" w:sz="4" w:space="0" w:color="auto"/>
              <w:right w:val="single" w:sz="4" w:space="0" w:color="auto"/>
            </w:tcBorders>
            <w:shd w:val="clear" w:color="auto" w:fill="auto"/>
            <w:noWrap/>
            <w:vAlign w:val="center"/>
            <w:hideMark/>
          </w:tcPr>
          <w:p w14:paraId="420F903C" w14:textId="60497C16"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15/01/2029</w:t>
            </w:r>
          </w:p>
        </w:tc>
        <w:tc>
          <w:tcPr>
            <w:tcW w:w="3386" w:type="dxa"/>
            <w:tcBorders>
              <w:top w:val="nil"/>
              <w:left w:val="nil"/>
              <w:bottom w:val="single" w:sz="4" w:space="0" w:color="auto"/>
              <w:right w:val="single" w:sz="4" w:space="0" w:color="auto"/>
            </w:tcBorders>
            <w:shd w:val="clear" w:color="auto" w:fill="auto"/>
            <w:noWrap/>
            <w:vAlign w:val="center"/>
            <w:hideMark/>
          </w:tcPr>
          <w:p w14:paraId="6A1D27A2" w14:textId="37A91D4E"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7B8669E2" w14:textId="47A202EB"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72434C3D"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F0F59DB" w14:textId="7506B090"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82</w:t>
            </w:r>
          </w:p>
        </w:tc>
        <w:tc>
          <w:tcPr>
            <w:tcW w:w="2706" w:type="dxa"/>
            <w:tcBorders>
              <w:top w:val="nil"/>
              <w:left w:val="nil"/>
              <w:bottom w:val="single" w:sz="4" w:space="0" w:color="auto"/>
              <w:right w:val="single" w:sz="4" w:space="0" w:color="auto"/>
            </w:tcBorders>
            <w:shd w:val="clear" w:color="auto" w:fill="auto"/>
            <w:noWrap/>
            <w:vAlign w:val="center"/>
            <w:hideMark/>
          </w:tcPr>
          <w:p w14:paraId="0AF71FB9" w14:textId="3A0F56C1"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15/02/2029</w:t>
            </w:r>
          </w:p>
        </w:tc>
        <w:tc>
          <w:tcPr>
            <w:tcW w:w="3386" w:type="dxa"/>
            <w:tcBorders>
              <w:top w:val="nil"/>
              <w:left w:val="nil"/>
              <w:bottom w:val="single" w:sz="4" w:space="0" w:color="auto"/>
              <w:right w:val="single" w:sz="4" w:space="0" w:color="auto"/>
            </w:tcBorders>
            <w:shd w:val="clear" w:color="auto" w:fill="auto"/>
            <w:noWrap/>
            <w:vAlign w:val="center"/>
            <w:hideMark/>
          </w:tcPr>
          <w:p w14:paraId="4588A4BE" w14:textId="3D5B6DE0"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2624F121" w14:textId="5E7CFEFF"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52859965"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1AD0A46B" w14:textId="0B6D4FB8"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83</w:t>
            </w:r>
          </w:p>
        </w:tc>
        <w:tc>
          <w:tcPr>
            <w:tcW w:w="2706" w:type="dxa"/>
            <w:tcBorders>
              <w:top w:val="nil"/>
              <w:left w:val="nil"/>
              <w:bottom w:val="single" w:sz="4" w:space="0" w:color="auto"/>
              <w:right w:val="single" w:sz="4" w:space="0" w:color="auto"/>
            </w:tcBorders>
            <w:shd w:val="clear" w:color="auto" w:fill="auto"/>
            <w:noWrap/>
            <w:vAlign w:val="center"/>
            <w:hideMark/>
          </w:tcPr>
          <w:p w14:paraId="514051D8" w14:textId="10F108B4"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15/03/2029</w:t>
            </w:r>
          </w:p>
        </w:tc>
        <w:tc>
          <w:tcPr>
            <w:tcW w:w="3386" w:type="dxa"/>
            <w:tcBorders>
              <w:top w:val="nil"/>
              <w:left w:val="nil"/>
              <w:bottom w:val="single" w:sz="4" w:space="0" w:color="auto"/>
              <w:right w:val="single" w:sz="4" w:space="0" w:color="auto"/>
            </w:tcBorders>
            <w:shd w:val="clear" w:color="auto" w:fill="auto"/>
            <w:noWrap/>
            <w:vAlign w:val="center"/>
            <w:hideMark/>
          </w:tcPr>
          <w:p w14:paraId="2B90B56B" w14:textId="176BB61D"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698C9D90" w14:textId="2A724CB6"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687B585A"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6A5A89BC" w14:textId="56D0FC55"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84</w:t>
            </w:r>
          </w:p>
        </w:tc>
        <w:tc>
          <w:tcPr>
            <w:tcW w:w="2706" w:type="dxa"/>
            <w:tcBorders>
              <w:top w:val="nil"/>
              <w:left w:val="nil"/>
              <w:bottom w:val="single" w:sz="4" w:space="0" w:color="auto"/>
              <w:right w:val="single" w:sz="4" w:space="0" w:color="auto"/>
            </w:tcBorders>
            <w:shd w:val="clear" w:color="auto" w:fill="auto"/>
            <w:noWrap/>
            <w:vAlign w:val="center"/>
            <w:hideMark/>
          </w:tcPr>
          <w:p w14:paraId="2E62ED88" w14:textId="370AC7D4"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16/04/2029</w:t>
            </w:r>
          </w:p>
        </w:tc>
        <w:tc>
          <w:tcPr>
            <w:tcW w:w="3386" w:type="dxa"/>
            <w:tcBorders>
              <w:top w:val="nil"/>
              <w:left w:val="nil"/>
              <w:bottom w:val="single" w:sz="4" w:space="0" w:color="auto"/>
              <w:right w:val="single" w:sz="4" w:space="0" w:color="auto"/>
            </w:tcBorders>
            <w:shd w:val="clear" w:color="auto" w:fill="auto"/>
            <w:noWrap/>
            <w:vAlign w:val="center"/>
            <w:hideMark/>
          </w:tcPr>
          <w:p w14:paraId="243F3407" w14:textId="3DA01A98"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c>
          <w:tcPr>
            <w:tcW w:w="3543" w:type="dxa"/>
            <w:tcBorders>
              <w:top w:val="nil"/>
              <w:left w:val="nil"/>
              <w:bottom w:val="single" w:sz="4" w:space="0" w:color="auto"/>
              <w:right w:val="single" w:sz="4" w:space="0" w:color="auto"/>
            </w:tcBorders>
            <w:shd w:val="clear" w:color="auto" w:fill="auto"/>
            <w:noWrap/>
            <w:vAlign w:val="center"/>
            <w:hideMark/>
          </w:tcPr>
          <w:p w14:paraId="27BBBE2C" w14:textId="3E316816"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004D12A5"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5EF961A4" w14:textId="3A322C09"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85</w:t>
            </w:r>
          </w:p>
        </w:tc>
        <w:tc>
          <w:tcPr>
            <w:tcW w:w="2706" w:type="dxa"/>
            <w:tcBorders>
              <w:top w:val="nil"/>
              <w:left w:val="nil"/>
              <w:bottom w:val="single" w:sz="4" w:space="0" w:color="auto"/>
              <w:right w:val="single" w:sz="4" w:space="0" w:color="auto"/>
            </w:tcBorders>
            <w:shd w:val="clear" w:color="auto" w:fill="auto"/>
            <w:noWrap/>
            <w:vAlign w:val="center"/>
            <w:hideMark/>
          </w:tcPr>
          <w:p w14:paraId="2023AE77" w14:textId="1C1C064B"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15/05/2029</w:t>
            </w:r>
          </w:p>
        </w:tc>
        <w:tc>
          <w:tcPr>
            <w:tcW w:w="3386" w:type="dxa"/>
            <w:tcBorders>
              <w:top w:val="nil"/>
              <w:left w:val="nil"/>
              <w:bottom w:val="single" w:sz="4" w:space="0" w:color="auto"/>
              <w:right w:val="single" w:sz="4" w:space="0" w:color="auto"/>
            </w:tcBorders>
            <w:shd w:val="clear" w:color="auto" w:fill="auto"/>
            <w:noWrap/>
            <w:vAlign w:val="center"/>
            <w:hideMark/>
          </w:tcPr>
          <w:p w14:paraId="13E8D590" w14:textId="5069B49A" w:rsidR="00004512" w:rsidRPr="00987CCF" w:rsidRDefault="00691F31" w:rsidP="00004512">
            <w:pPr>
              <w:autoSpaceDE/>
              <w:autoSpaceDN/>
              <w:adjustRightInd/>
              <w:jc w:val="center"/>
              <w:rPr>
                <w:rFonts w:ascii="Tahoma" w:hAnsi="Tahoma" w:cs="Tahoma"/>
                <w:color w:val="000000"/>
                <w:sz w:val="22"/>
                <w:szCs w:val="22"/>
              </w:rPr>
            </w:pPr>
            <w:r>
              <w:rPr>
                <w:rFonts w:ascii="Tahoma" w:hAnsi="Tahoma" w:cs="Tahoma"/>
                <w:color w:val="000000"/>
                <w:sz w:val="22"/>
                <w:szCs w:val="22"/>
              </w:rPr>
              <w:t>-</w:t>
            </w:r>
          </w:p>
        </w:tc>
        <w:tc>
          <w:tcPr>
            <w:tcW w:w="3543" w:type="dxa"/>
            <w:tcBorders>
              <w:top w:val="nil"/>
              <w:left w:val="nil"/>
              <w:bottom w:val="single" w:sz="4" w:space="0" w:color="auto"/>
              <w:right w:val="single" w:sz="4" w:space="0" w:color="auto"/>
            </w:tcBorders>
            <w:shd w:val="clear" w:color="auto" w:fill="auto"/>
            <w:noWrap/>
            <w:vAlign w:val="center"/>
            <w:hideMark/>
          </w:tcPr>
          <w:p w14:paraId="6655AFFB" w14:textId="31D995F4" w:rsidR="00004512" w:rsidRPr="00987CCF" w:rsidRDefault="00004512" w:rsidP="00004512">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48DE1DCF"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27D0EAFB" w14:textId="4069E49A"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86</w:t>
            </w:r>
          </w:p>
        </w:tc>
        <w:tc>
          <w:tcPr>
            <w:tcW w:w="2706" w:type="dxa"/>
            <w:tcBorders>
              <w:top w:val="nil"/>
              <w:left w:val="nil"/>
              <w:bottom w:val="single" w:sz="4" w:space="0" w:color="auto"/>
              <w:right w:val="single" w:sz="4" w:space="0" w:color="auto"/>
            </w:tcBorders>
            <w:shd w:val="clear" w:color="auto" w:fill="auto"/>
            <w:noWrap/>
            <w:vAlign w:val="center"/>
            <w:hideMark/>
          </w:tcPr>
          <w:p w14:paraId="14D36B04" w14:textId="2870D29C"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15/06/2029</w:t>
            </w:r>
          </w:p>
        </w:tc>
        <w:tc>
          <w:tcPr>
            <w:tcW w:w="3386" w:type="dxa"/>
            <w:tcBorders>
              <w:top w:val="nil"/>
              <w:left w:val="nil"/>
              <w:bottom w:val="single" w:sz="4" w:space="0" w:color="auto"/>
              <w:right w:val="single" w:sz="4" w:space="0" w:color="auto"/>
            </w:tcBorders>
            <w:shd w:val="clear" w:color="auto" w:fill="auto"/>
            <w:noWrap/>
            <w:hideMark/>
          </w:tcPr>
          <w:p w14:paraId="0DBD336D" w14:textId="02424B45" w:rsidR="00691F31" w:rsidRPr="00987CCF" w:rsidRDefault="00691F31" w:rsidP="00691F31">
            <w:pPr>
              <w:autoSpaceDE/>
              <w:autoSpaceDN/>
              <w:adjustRightInd/>
              <w:jc w:val="center"/>
              <w:rPr>
                <w:rFonts w:ascii="Tahoma" w:hAnsi="Tahoma" w:cs="Tahoma"/>
                <w:color w:val="000000"/>
                <w:sz w:val="22"/>
                <w:szCs w:val="22"/>
              </w:rPr>
            </w:pPr>
            <w:r w:rsidRPr="00742227">
              <w:rPr>
                <w:rFonts w:ascii="Tahoma" w:hAnsi="Tahoma" w:cs="Tahoma"/>
                <w:color w:val="000000"/>
                <w:sz w:val="22"/>
                <w:szCs w:val="22"/>
              </w:rPr>
              <w:t>-</w:t>
            </w:r>
          </w:p>
        </w:tc>
        <w:tc>
          <w:tcPr>
            <w:tcW w:w="3543" w:type="dxa"/>
            <w:tcBorders>
              <w:top w:val="nil"/>
              <w:left w:val="nil"/>
              <w:bottom w:val="single" w:sz="4" w:space="0" w:color="auto"/>
              <w:right w:val="single" w:sz="4" w:space="0" w:color="auto"/>
            </w:tcBorders>
            <w:shd w:val="clear" w:color="auto" w:fill="auto"/>
            <w:noWrap/>
            <w:vAlign w:val="center"/>
            <w:hideMark/>
          </w:tcPr>
          <w:p w14:paraId="2E6A8E34" w14:textId="104609A5"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4222C63D"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C2A5B87" w14:textId="3A686ED1"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87</w:t>
            </w:r>
          </w:p>
        </w:tc>
        <w:tc>
          <w:tcPr>
            <w:tcW w:w="2706" w:type="dxa"/>
            <w:tcBorders>
              <w:top w:val="nil"/>
              <w:left w:val="nil"/>
              <w:bottom w:val="single" w:sz="4" w:space="0" w:color="auto"/>
              <w:right w:val="single" w:sz="4" w:space="0" w:color="auto"/>
            </w:tcBorders>
            <w:shd w:val="clear" w:color="auto" w:fill="auto"/>
            <w:noWrap/>
            <w:vAlign w:val="center"/>
            <w:hideMark/>
          </w:tcPr>
          <w:p w14:paraId="50060EE7" w14:textId="0F75F1C2"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16/07/2029</w:t>
            </w:r>
          </w:p>
        </w:tc>
        <w:tc>
          <w:tcPr>
            <w:tcW w:w="3386" w:type="dxa"/>
            <w:tcBorders>
              <w:top w:val="nil"/>
              <w:left w:val="nil"/>
              <w:bottom w:val="single" w:sz="4" w:space="0" w:color="auto"/>
              <w:right w:val="single" w:sz="4" w:space="0" w:color="auto"/>
            </w:tcBorders>
            <w:shd w:val="clear" w:color="auto" w:fill="auto"/>
            <w:noWrap/>
            <w:hideMark/>
          </w:tcPr>
          <w:p w14:paraId="13768AFD" w14:textId="444E48F1" w:rsidR="00691F31" w:rsidRPr="00987CCF" w:rsidRDefault="00691F31" w:rsidP="00691F31">
            <w:pPr>
              <w:autoSpaceDE/>
              <w:autoSpaceDN/>
              <w:adjustRightInd/>
              <w:jc w:val="center"/>
              <w:rPr>
                <w:rFonts w:ascii="Tahoma" w:hAnsi="Tahoma" w:cs="Tahoma"/>
                <w:color w:val="000000"/>
                <w:sz w:val="22"/>
                <w:szCs w:val="22"/>
              </w:rPr>
            </w:pPr>
            <w:r w:rsidRPr="00742227">
              <w:rPr>
                <w:rFonts w:ascii="Tahoma" w:hAnsi="Tahoma" w:cs="Tahoma"/>
                <w:color w:val="000000"/>
                <w:sz w:val="22"/>
                <w:szCs w:val="22"/>
              </w:rPr>
              <w:t>-</w:t>
            </w:r>
          </w:p>
        </w:tc>
        <w:tc>
          <w:tcPr>
            <w:tcW w:w="3543" w:type="dxa"/>
            <w:tcBorders>
              <w:top w:val="nil"/>
              <w:left w:val="nil"/>
              <w:bottom w:val="single" w:sz="4" w:space="0" w:color="auto"/>
              <w:right w:val="single" w:sz="4" w:space="0" w:color="auto"/>
            </w:tcBorders>
            <w:shd w:val="clear" w:color="auto" w:fill="auto"/>
            <w:noWrap/>
            <w:vAlign w:val="center"/>
            <w:hideMark/>
          </w:tcPr>
          <w:p w14:paraId="45BEC1EF" w14:textId="30335044"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2224AE2B"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4B1BF8E3" w14:textId="46B82ACA"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88</w:t>
            </w:r>
          </w:p>
        </w:tc>
        <w:tc>
          <w:tcPr>
            <w:tcW w:w="2706" w:type="dxa"/>
            <w:tcBorders>
              <w:top w:val="nil"/>
              <w:left w:val="nil"/>
              <w:bottom w:val="single" w:sz="4" w:space="0" w:color="auto"/>
              <w:right w:val="single" w:sz="4" w:space="0" w:color="auto"/>
            </w:tcBorders>
            <w:shd w:val="clear" w:color="auto" w:fill="auto"/>
            <w:noWrap/>
            <w:vAlign w:val="center"/>
            <w:hideMark/>
          </w:tcPr>
          <w:p w14:paraId="0B27F76E" w14:textId="36953B1E"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15/08/2029</w:t>
            </w:r>
          </w:p>
        </w:tc>
        <w:tc>
          <w:tcPr>
            <w:tcW w:w="3386" w:type="dxa"/>
            <w:tcBorders>
              <w:top w:val="nil"/>
              <w:left w:val="nil"/>
              <w:bottom w:val="single" w:sz="4" w:space="0" w:color="auto"/>
              <w:right w:val="single" w:sz="4" w:space="0" w:color="auto"/>
            </w:tcBorders>
            <w:shd w:val="clear" w:color="auto" w:fill="auto"/>
            <w:noWrap/>
            <w:hideMark/>
          </w:tcPr>
          <w:p w14:paraId="174BFE12" w14:textId="0A512C35" w:rsidR="00691F31" w:rsidRPr="00987CCF" w:rsidRDefault="00691F31" w:rsidP="00691F31">
            <w:pPr>
              <w:autoSpaceDE/>
              <w:autoSpaceDN/>
              <w:adjustRightInd/>
              <w:jc w:val="center"/>
              <w:rPr>
                <w:rFonts w:ascii="Tahoma" w:hAnsi="Tahoma" w:cs="Tahoma"/>
                <w:color w:val="000000"/>
                <w:sz w:val="22"/>
                <w:szCs w:val="22"/>
              </w:rPr>
            </w:pPr>
            <w:r w:rsidRPr="00742227">
              <w:rPr>
                <w:rFonts w:ascii="Tahoma" w:hAnsi="Tahoma" w:cs="Tahoma"/>
                <w:color w:val="000000"/>
                <w:sz w:val="22"/>
                <w:szCs w:val="22"/>
              </w:rPr>
              <w:t>-</w:t>
            </w:r>
          </w:p>
        </w:tc>
        <w:tc>
          <w:tcPr>
            <w:tcW w:w="3543" w:type="dxa"/>
            <w:tcBorders>
              <w:top w:val="nil"/>
              <w:left w:val="nil"/>
              <w:bottom w:val="single" w:sz="4" w:space="0" w:color="auto"/>
              <w:right w:val="single" w:sz="4" w:space="0" w:color="auto"/>
            </w:tcBorders>
            <w:shd w:val="clear" w:color="auto" w:fill="auto"/>
            <w:noWrap/>
            <w:vAlign w:val="center"/>
            <w:hideMark/>
          </w:tcPr>
          <w:p w14:paraId="595EBA7A" w14:textId="6A88FAE1"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18D73C36"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43A64E9" w14:textId="3432CE17"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89</w:t>
            </w:r>
          </w:p>
        </w:tc>
        <w:tc>
          <w:tcPr>
            <w:tcW w:w="2706" w:type="dxa"/>
            <w:tcBorders>
              <w:top w:val="nil"/>
              <w:left w:val="nil"/>
              <w:bottom w:val="single" w:sz="4" w:space="0" w:color="auto"/>
              <w:right w:val="single" w:sz="4" w:space="0" w:color="auto"/>
            </w:tcBorders>
            <w:shd w:val="clear" w:color="auto" w:fill="auto"/>
            <w:noWrap/>
            <w:vAlign w:val="center"/>
            <w:hideMark/>
          </w:tcPr>
          <w:p w14:paraId="7F3E2ECF" w14:textId="08398CC2"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17/09/2029</w:t>
            </w:r>
          </w:p>
        </w:tc>
        <w:tc>
          <w:tcPr>
            <w:tcW w:w="3386" w:type="dxa"/>
            <w:tcBorders>
              <w:top w:val="nil"/>
              <w:left w:val="nil"/>
              <w:bottom w:val="single" w:sz="4" w:space="0" w:color="auto"/>
              <w:right w:val="single" w:sz="4" w:space="0" w:color="auto"/>
            </w:tcBorders>
            <w:shd w:val="clear" w:color="auto" w:fill="auto"/>
            <w:noWrap/>
            <w:hideMark/>
          </w:tcPr>
          <w:p w14:paraId="0F96B842" w14:textId="6719B1E3" w:rsidR="00691F31" w:rsidRPr="00987CCF" w:rsidRDefault="00691F31" w:rsidP="00691F31">
            <w:pPr>
              <w:autoSpaceDE/>
              <w:autoSpaceDN/>
              <w:adjustRightInd/>
              <w:jc w:val="center"/>
              <w:rPr>
                <w:rFonts w:ascii="Tahoma" w:hAnsi="Tahoma" w:cs="Tahoma"/>
                <w:color w:val="000000"/>
                <w:sz w:val="22"/>
                <w:szCs w:val="22"/>
              </w:rPr>
            </w:pPr>
            <w:r w:rsidRPr="00742227">
              <w:rPr>
                <w:rFonts w:ascii="Tahoma" w:hAnsi="Tahoma" w:cs="Tahoma"/>
                <w:color w:val="000000"/>
                <w:sz w:val="22"/>
                <w:szCs w:val="22"/>
              </w:rPr>
              <w:t>-</w:t>
            </w:r>
          </w:p>
        </w:tc>
        <w:tc>
          <w:tcPr>
            <w:tcW w:w="3543" w:type="dxa"/>
            <w:tcBorders>
              <w:top w:val="nil"/>
              <w:left w:val="nil"/>
              <w:bottom w:val="single" w:sz="4" w:space="0" w:color="auto"/>
              <w:right w:val="single" w:sz="4" w:space="0" w:color="auto"/>
            </w:tcBorders>
            <w:shd w:val="clear" w:color="auto" w:fill="auto"/>
            <w:noWrap/>
            <w:vAlign w:val="center"/>
            <w:hideMark/>
          </w:tcPr>
          <w:p w14:paraId="24277599" w14:textId="2227556D"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0224B73E"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142D9DFD" w14:textId="0E1B1876"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90</w:t>
            </w:r>
          </w:p>
        </w:tc>
        <w:tc>
          <w:tcPr>
            <w:tcW w:w="2706" w:type="dxa"/>
            <w:tcBorders>
              <w:top w:val="nil"/>
              <w:left w:val="nil"/>
              <w:bottom w:val="single" w:sz="4" w:space="0" w:color="auto"/>
              <w:right w:val="single" w:sz="4" w:space="0" w:color="auto"/>
            </w:tcBorders>
            <w:shd w:val="clear" w:color="auto" w:fill="auto"/>
            <w:noWrap/>
            <w:vAlign w:val="center"/>
            <w:hideMark/>
          </w:tcPr>
          <w:p w14:paraId="3512B97E" w14:textId="71EFE7AF"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15/10/2029</w:t>
            </w:r>
          </w:p>
        </w:tc>
        <w:tc>
          <w:tcPr>
            <w:tcW w:w="3386" w:type="dxa"/>
            <w:tcBorders>
              <w:top w:val="nil"/>
              <w:left w:val="nil"/>
              <w:bottom w:val="single" w:sz="4" w:space="0" w:color="auto"/>
              <w:right w:val="single" w:sz="4" w:space="0" w:color="auto"/>
            </w:tcBorders>
            <w:shd w:val="clear" w:color="auto" w:fill="auto"/>
            <w:noWrap/>
            <w:hideMark/>
          </w:tcPr>
          <w:p w14:paraId="2A62F4A9" w14:textId="5FCA39FD" w:rsidR="00691F31" w:rsidRPr="00987CCF" w:rsidRDefault="00691F31" w:rsidP="00691F31">
            <w:pPr>
              <w:autoSpaceDE/>
              <w:autoSpaceDN/>
              <w:adjustRightInd/>
              <w:jc w:val="center"/>
              <w:rPr>
                <w:rFonts w:ascii="Tahoma" w:hAnsi="Tahoma" w:cs="Tahoma"/>
                <w:color w:val="000000"/>
                <w:sz w:val="22"/>
                <w:szCs w:val="22"/>
              </w:rPr>
            </w:pPr>
            <w:r w:rsidRPr="00742227">
              <w:rPr>
                <w:rFonts w:ascii="Tahoma" w:hAnsi="Tahoma" w:cs="Tahoma"/>
                <w:color w:val="000000"/>
                <w:sz w:val="22"/>
                <w:szCs w:val="22"/>
              </w:rPr>
              <w:t>-</w:t>
            </w:r>
          </w:p>
        </w:tc>
        <w:tc>
          <w:tcPr>
            <w:tcW w:w="3543" w:type="dxa"/>
            <w:tcBorders>
              <w:top w:val="nil"/>
              <w:left w:val="nil"/>
              <w:bottom w:val="single" w:sz="4" w:space="0" w:color="auto"/>
              <w:right w:val="single" w:sz="4" w:space="0" w:color="auto"/>
            </w:tcBorders>
            <w:shd w:val="clear" w:color="auto" w:fill="auto"/>
            <w:noWrap/>
            <w:vAlign w:val="center"/>
            <w:hideMark/>
          </w:tcPr>
          <w:p w14:paraId="3150C1BA" w14:textId="5B4D49C1"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638DD3B7"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5596819D" w14:textId="65D85A26"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91</w:t>
            </w:r>
          </w:p>
        </w:tc>
        <w:tc>
          <w:tcPr>
            <w:tcW w:w="2706" w:type="dxa"/>
            <w:tcBorders>
              <w:top w:val="nil"/>
              <w:left w:val="nil"/>
              <w:bottom w:val="single" w:sz="4" w:space="0" w:color="auto"/>
              <w:right w:val="single" w:sz="4" w:space="0" w:color="auto"/>
            </w:tcBorders>
            <w:shd w:val="clear" w:color="auto" w:fill="auto"/>
            <w:noWrap/>
            <w:vAlign w:val="center"/>
            <w:hideMark/>
          </w:tcPr>
          <w:p w14:paraId="09F757CE" w14:textId="0E667479"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16/11/2029</w:t>
            </w:r>
          </w:p>
        </w:tc>
        <w:tc>
          <w:tcPr>
            <w:tcW w:w="3386" w:type="dxa"/>
            <w:tcBorders>
              <w:top w:val="nil"/>
              <w:left w:val="nil"/>
              <w:bottom w:val="single" w:sz="4" w:space="0" w:color="auto"/>
              <w:right w:val="single" w:sz="4" w:space="0" w:color="auto"/>
            </w:tcBorders>
            <w:shd w:val="clear" w:color="auto" w:fill="auto"/>
            <w:noWrap/>
            <w:hideMark/>
          </w:tcPr>
          <w:p w14:paraId="70F0364D" w14:textId="6C1F87A8" w:rsidR="00691F31" w:rsidRPr="00987CCF" w:rsidRDefault="00691F31" w:rsidP="00691F31">
            <w:pPr>
              <w:autoSpaceDE/>
              <w:autoSpaceDN/>
              <w:adjustRightInd/>
              <w:jc w:val="center"/>
              <w:rPr>
                <w:rFonts w:ascii="Tahoma" w:hAnsi="Tahoma" w:cs="Tahoma"/>
                <w:color w:val="000000"/>
                <w:sz w:val="22"/>
                <w:szCs w:val="22"/>
              </w:rPr>
            </w:pPr>
            <w:r w:rsidRPr="00742227">
              <w:rPr>
                <w:rFonts w:ascii="Tahoma" w:hAnsi="Tahoma" w:cs="Tahoma"/>
                <w:color w:val="000000"/>
                <w:sz w:val="22"/>
                <w:szCs w:val="22"/>
              </w:rPr>
              <w:t>-</w:t>
            </w:r>
          </w:p>
        </w:tc>
        <w:tc>
          <w:tcPr>
            <w:tcW w:w="3543" w:type="dxa"/>
            <w:tcBorders>
              <w:top w:val="nil"/>
              <w:left w:val="nil"/>
              <w:bottom w:val="single" w:sz="4" w:space="0" w:color="auto"/>
              <w:right w:val="single" w:sz="4" w:space="0" w:color="auto"/>
            </w:tcBorders>
            <w:shd w:val="clear" w:color="auto" w:fill="auto"/>
            <w:noWrap/>
            <w:vAlign w:val="center"/>
            <w:hideMark/>
          </w:tcPr>
          <w:p w14:paraId="4A601837" w14:textId="1E9CD45B"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73C5298D"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52FFF63C" w14:textId="5C6D30CD"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92</w:t>
            </w:r>
          </w:p>
        </w:tc>
        <w:tc>
          <w:tcPr>
            <w:tcW w:w="2706" w:type="dxa"/>
            <w:tcBorders>
              <w:top w:val="nil"/>
              <w:left w:val="nil"/>
              <w:bottom w:val="single" w:sz="4" w:space="0" w:color="auto"/>
              <w:right w:val="single" w:sz="4" w:space="0" w:color="auto"/>
            </w:tcBorders>
            <w:shd w:val="clear" w:color="auto" w:fill="auto"/>
            <w:noWrap/>
            <w:vAlign w:val="center"/>
            <w:hideMark/>
          </w:tcPr>
          <w:p w14:paraId="40964512" w14:textId="6EF49D82"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17/12/2029</w:t>
            </w:r>
          </w:p>
        </w:tc>
        <w:tc>
          <w:tcPr>
            <w:tcW w:w="3386" w:type="dxa"/>
            <w:tcBorders>
              <w:top w:val="nil"/>
              <w:left w:val="nil"/>
              <w:bottom w:val="single" w:sz="4" w:space="0" w:color="auto"/>
              <w:right w:val="single" w:sz="4" w:space="0" w:color="auto"/>
            </w:tcBorders>
            <w:shd w:val="clear" w:color="auto" w:fill="auto"/>
            <w:noWrap/>
            <w:hideMark/>
          </w:tcPr>
          <w:p w14:paraId="5FE4A53E" w14:textId="10A435B0" w:rsidR="00691F31" w:rsidRPr="00987CCF" w:rsidRDefault="00691F31" w:rsidP="00691F31">
            <w:pPr>
              <w:autoSpaceDE/>
              <w:autoSpaceDN/>
              <w:adjustRightInd/>
              <w:jc w:val="center"/>
              <w:rPr>
                <w:rFonts w:ascii="Tahoma" w:hAnsi="Tahoma" w:cs="Tahoma"/>
                <w:color w:val="000000"/>
                <w:sz w:val="22"/>
                <w:szCs w:val="22"/>
              </w:rPr>
            </w:pPr>
            <w:r w:rsidRPr="00742227">
              <w:rPr>
                <w:rFonts w:ascii="Tahoma" w:hAnsi="Tahoma" w:cs="Tahoma"/>
                <w:color w:val="000000"/>
                <w:sz w:val="22"/>
                <w:szCs w:val="22"/>
              </w:rPr>
              <w:t>-</w:t>
            </w:r>
          </w:p>
        </w:tc>
        <w:tc>
          <w:tcPr>
            <w:tcW w:w="3543" w:type="dxa"/>
            <w:tcBorders>
              <w:top w:val="nil"/>
              <w:left w:val="nil"/>
              <w:bottom w:val="single" w:sz="4" w:space="0" w:color="auto"/>
              <w:right w:val="single" w:sz="4" w:space="0" w:color="auto"/>
            </w:tcBorders>
            <w:shd w:val="clear" w:color="auto" w:fill="auto"/>
            <w:noWrap/>
            <w:vAlign w:val="center"/>
            <w:hideMark/>
          </w:tcPr>
          <w:p w14:paraId="61A43654" w14:textId="6A19930A"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38C2AC62"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6DD7FBC8" w14:textId="7014F1DF"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93</w:t>
            </w:r>
          </w:p>
        </w:tc>
        <w:tc>
          <w:tcPr>
            <w:tcW w:w="2706" w:type="dxa"/>
            <w:tcBorders>
              <w:top w:val="nil"/>
              <w:left w:val="nil"/>
              <w:bottom w:val="single" w:sz="4" w:space="0" w:color="auto"/>
              <w:right w:val="single" w:sz="4" w:space="0" w:color="auto"/>
            </w:tcBorders>
            <w:shd w:val="clear" w:color="auto" w:fill="auto"/>
            <w:noWrap/>
            <w:vAlign w:val="center"/>
            <w:hideMark/>
          </w:tcPr>
          <w:p w14:paraId="11E327B6" w14:textId="23ED2AD5"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15/01/2030</w:t>
            </w:r>
          </w:p>
        </w:tc>
        <w:tc>
          <w:tcPr>
            <w:tcW w:w="3386" w:type="dxa"/>
            <w:tcBorders>
              <w:top w:val="nil"/>
              <w:left w:val="nil"/>
              <w:bottom w:val="single" w:sz="4" w:space="0" w:color="auto"/>
              <w:right w:val="single" w:sz="4" w:space="0" w:color="auto"/>
            </w:tcBorders>
            <w:shd w:val="clear" w:color="auto" w:fill="auto"/>
            <w:noWrap/>
            <w:hideMark/>
          </w:tcPr>
          <w:p w14:paraId="527734ED" w14:textId="06AC6BF2" w:rsidR="00691F31" w:rsidRPr="00987CCF" w:rsidRDefault="00691F31" w:rsidP="00691F31">
            <w:pPr>
              <w:autoSpaceDE/>
              <w:autoSpaceDN/>
              <w:adjustRightInd/>
              <w:jc w:val="center"/>
              <w:rPr>
                <w:rFonts w:ascii="Tahoma" w:hAnsi="Tahoma" w:cs="Tahoma"/>
                <w:color w:val="000000"/>
                <w:sz w:val="22"/>
                <w:szCs w:val="22"/>
              </w:rPr>
            </w:pPr>
            <w:r w:rsidRPr="00742227">
              <w:rPr>
                <w:rFonts w:ascii="Tahoma" w:hAnsi="Tahoma" w:cs="Tahoma"/>
                <w:color w:val="000000"/>
                <w:sz w:val="22"/>
                <w:szCs w:val="22"/>
              </w:rPr>
              <w:t>-</w:t>
            </w:r>
          </w:p>
        </w:tc>
        <w:tc>
          <w:tcPr>
            <w:tcW w:w="3543" w:type="dxa"/>
            <w:tcBorders>
              <w:top w:val="nil"/>
              <w:left w:val="nil"/>
              <w:bottom w:val="single" w:sz="4" w:space="0" w:color="auto"/>
              <w:right w:val="single" w:sz="4" w:space="0" w:color="auto"/>
            </w:tcBorders>
            <w:shd w:val="clear" w:color="auto" w:fill="auto"/>
            <w:noWrap/>
            <w:vAlign w:val="center"/>
            <w:hideMark/>
          </w:tcPr>
          <w:p w14:paraId="423650B3" w14:textId="5FA605BD"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715A571C"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1F5BFEC6" w14:textId="7DDB4FD2"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94</w:t>
            </w:r>
          </w:p>
        </w:tc>
        <w:tc>
          <w:tcPr>
            <w:tcW w:w="2706" w:type="dxa"/>
            <w:tcBorders>
              <w:top w:val="nil"/>
              <w:left w:val="nil"/>
              <w:bottom w:val="single" w:sz="4" w:space="0" w:color="auto"/>
              <w:right w:val="single" w:sz="4" w:space="0" w:color="auto"/>
            </w:tcBorders>
            <w:shd w:val="clear" w:color="auto" w:fill="auto"/>
            <w:noWrap/>
            <w:vAlign w:val="center"/>
            <w:hideMark/>
          </w:tcPr>
          <w:p w14:paraId="2749BD3C" w14:textId="3F3F56A9"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15/02/2030</w:t>
            </w:r>
          </w:p>
        </w:tc>
        <w:tc>
          <w:tcPr>
            <w:tcW w:w="3386" w:type="dxa"/>
            <w:tcBorders>
              <w:top w:val="nil"/>
              <w:left w:val="nil"/>
              <w:bottom w:val="single" w:sz="4" w:space="0" w:color="auto"/>
              <w:right w:val="single" w:sz="4" w:space="0" w:color="auto"/>
            </w:tcBorders>
            <w:shd w:val="clear" w:color="auto" w:fill="auto"/>
            <w:noWrap/>
            <w:hideMark/>
          </w:tcPr>
          <w:p w14:paraId="52ED6F54" w14:textId="1FB5CF93" w:rsidR="00691F31" w:rsidRPr="00987CCF" w:rsidRDefault="00691F31" w:rsidP="00691F31">
            <w:pPr>
              <w:autoSpaceDE/>
              <w:autoSpaceDN/>
              <w:adjustRightInd/>
              <w:jc w:val="center"/>
              <w:rPr>
                <w:rFonts w:ascii="Tahoma" w:hAnsi="Tahoma" w:cs="Tahoma"/>
                <w:color w:val="000000"/>
                <w:sz w:val="22"/>
                <w:szCs w:val="22"/>
              </w:rPr>
            </w:pPr>
            <w:r w:rsidRPr="00742227">
              <w:rPr>
                <w:rFonts w:ascii="Tahoma" w:hAnsi="Tahoma" w:cs="Tahoma"/>
                <w:color w:val="000000"/>
                <w:sz w:val="22"/>
                <w:szCs w:val="22"/>
              </w:rPr>
              <w:t>-</w:t>
            </w:r>
          </w:p>
        </w:tc>
        <w:tc>
          <w:tcPr>
            <w:tcW w:w="3543" w:type="dxa"/>
            <w:tcBorders>
              <w:top w:val="nil"/>
              <w:left w:val="nil"/>
              <w:bottom w:val="single" w:sz="4" w:space="0" w:color="auto"/>
              <w:right w:val="single" w:sz="4" w:space="0" w:color="auto"/>
            </w:tcBorders>
            <w:shd w:val="clear" w:color="auto" w:fill="auto"/>
            <w:noWrap/>
            <w:vAlign w:val="center"/>
            <w:hideMark/>
          </w:tcPr>
          <w:p w14:paraId="79D4BCC2" w14:textId="111E1AE4"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3406FD7B"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31CCB819" w14:textId="7FC5138E"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95</w:t>
            </w:r>
          </w:p>
        </w:tc>
        <w:tc>
          <w:tcPr>
            <w:tcW w:w="2706" w:type="dxa"/>
            <w:tcBorders>
              <w:top w:val="nil"/>
              <w:left w:val="nil"/>
              <w:bottom w:val="single" w:sz="4" w:space="0" w:color="auto"/>
              <w:right w:val="single" w:sz="4" w:space="0" w:color="auto"/>
            </w:tcBorders>
            <w:shd w:val="clear" w:color="auto" w:fill="auto"/>
            <w:noWrap/>
            <w:vAlign w:val="center"/>
            <w:hideMark/>
          </w:tcPr>
          <w:p w14:paraId="15BF525A" w14:textId="0C83FAC5"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15/03/2030</w:t>
            </w:r>
          </w:p>
        </w:tc>
        <w:tc>
          <w:tcPr>
            <w:tcW w:w="3386" w:type="dxa"/>
            <w:tcBorders>
              <w:top w:val="nil"/>
              <w:left w:val="nil"/>
              <w:bottom w:val="single" w:sz="4" w:space="0" w:color="auto"/>
              <w:right w:val="single" w:sz="4" w:space="0" w:color="auto"/>
            </w:tcBorders>
            <w:shd w:val="clear" w:color="auto" w:fill="auto"/>
            <w:noWrap/>
            <w:hideMark/>
          </w:tcPr>
          <w:p w14:paraId="67C7142B" w14:textId="1CE8F7C5" w:rsidR="00691F31" w:rsidRPr="00987CCF" w:rsidRDefault="00691F31" w:rsidP="00691F31">
            <w:pPr>
              <w:autoSpaceDE/>
              <w:autoSpaceDN/>
              <w:adjustRightInd/>
              <w:jc w:val="center"/>
              <w:rPr>
                <w:rFonts w:ascii="Tahoma" w:hAnsi="Tahoma" w:cs="Tahoma"/>
                <w:color w:val="000000"/>
                <w:sz w:val="22"/>
                <w:szCs w:val="22"/>
              </w:rPr>
            </w:pPr>
            <w:r w:rsidRPr="00742227">
              <w:rPr>
                <w:rFonts w:ascii="Tahoma" w:hAnsi="Tahoma" w:cs="Tahoma"/>
                <w:color w:val="000000"/>
                <w:sz w:val="22"/>
                <w:szCs w:val="22"/>
              </w:rPr>
              <w:t>-</w:t>
            </w:r>
          </w:p>
        </w:tc>
        <w:tc>
          <w:tcPr>
            <w:tcW w:w="3543" w:type="dxa"/>
            <w:tcBorders>
              <w:top w:val="nil"/>
              <w:left w:val="nil"/>
              <w:bottom w:val="single" w:sz="4" w:space="0" w:color="auto"/>
              <w:right w:val="single" w:sz="4" w:space="0" w:color="auto"/>
            </w:tcBorders>
            <w:shd w:val="clear" w:color="auto" w:fill="auto"/>
            <w:noWrap/>
            <w:vAlign w:val="center"/>
            <w:hideMark/>
          </w:tcPr>
          <w:p w14:paraId="5B5DAEC7" w14:textId="66259218"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r w:rsidR="005A5BB4" w:rsidRPr="00A02DFB" w14:paraId="24B5AB56" w14:textId="77777777" w:rsidTr="001E3BF4">
        <w:trPr>
          <w:trHeight w:val="290"/>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0B3734D3" w14:textId="42A9E515"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96</w:t>
            </w:r>
          </w:p>
        </w:tc>
        <w:tc>
          <w:tcPr>
            <w:tcW w:w="2706" w:type="dxa"/>
            <w:tcBorders>
              <w:top w:val="nil"/>
              <w:left w:val="nil"/>
              <w:bottom w:val="single" w:sz="4" w:space="0" w:color="auto"/>
              <w:right w:val="single" w:sz="4" w:space="0" w:color="auto"/>
            </w:tcBorders>
            <w:shd w:val="clear" w:color="auto" w:fill="auto"/>
            <w:noWrap/>
            <w:vAlign w:val="center"/>
            <w:hideMark/>
          </w:tcPr>
          <w:p w14:paraId="5FF22DA9" w14:textId="701BBED1"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15/04/2030</w:t>
            </w:r>
          </w:p>
        </w:tc>
        <w:tc>
          <w:tcPr>
            <w:tcW w:w="3386" w:type="dxa"/>
            <w:tcBorders>
              <w:top w:val="nil"/>
              <w:left w:val="nil"/>
              <w:bottom w:val="single" w:sz="4" w:space="0" w:color="auto"/>
              <w:right w:val="single" w:sz="4" w:space="0" w:color="auto"/>
            </w:tcBorders>
            <w:shd w:val="clear" w:color="auto" w:fill="auto"/>
            <w:noWrap/>
            <w:hideMark/>
          </w:tcPr>
          <w:p w14:paraId="68CE9046" w14:textId="30761157" w:rsidR="00691F31" w:rsidRPr="00987CCF" w:rsidRDefault="00691F31" w:rsidP="00691F31">
            <w:pPr>
              <w:autoSpaceDE/>
              <w:autoSpaceDN/>
              <w:adjustRightInd/>
              <w:jc w:val="center"/>
              <w:rPr>
                <w:rFonts w:ascii="Tahoma" w:hAnsi="Tahoma" w:cs="Tahoma"/>
                <w:color w:val="000000"/>
                <w:sz w:val="22"/>
                <w:szCs w:val="22"/>
              </w:rPr>
            </w:pPr>
            <w:r w:rsidRPr="00742227">
              <w:rPr>
                <w:rFonts w:ascii="Tahoma" w:hAnsi="Tahoma" w:cs="Tahoma"/>
                <w:color w:val="000000"/>
                <w:sz w:val="22"/>
                <w:szCs w:val="22"/>
              </w:rPr>
              <w:t>-</w:t>
            </w:r>
          </w:p>
        </w:tc>
        <w:tc>
          <w:tcPr>
            <w:tcW w:w="3543" w:type="dxa"/>
            <w:tcBorders>
              <w:top w:val="nil"/>
              <w:left w:val="nil"/>
              <w:bottom w:val="single" w:sz="4" w:space="0" w:color="auto"/>
              <w:right w:val="single" w:sz="4" w:space="0" w:color="auto"/>
            </w:tcBorders>
            <w:shd w:val="clear" w:color="auto" w:fill="auto"/>
            <w:noWrap/>
            <w:vAlign w:val="center"/>
            <w:hideMark/>
          </w:tcPr>
          <w:p w14:paraId="5781AC23" w14:textId="557D1AFB" w:rsidR="00691F31" w:rsidRPr="00987CCF" w:rsidRDefault="00691F31" w:rsidP="00691F31">
            <w:pPr>
              <w:autoSpaceDE/>
              <w:autoSpaceDN/>
              <w:adjustRightInd/>
              <w:jc w:val="center"/>
              <w:rPr>
                <w:rFonts w:ascii="Tahoma" w:hAnsi="Tahoma" w:cs="Tahoma"/>
                <w:color w:val="000000"/>
                <w:sz w:val="22"/>
                <w:szCs w:val="22"/>
              </w:rPr>
            </w:pPr>
            <w:r w:rsidRPr="00987CCF">
              <w:rPr>
                <w:rFonts w:ascii="Tahoma" w:hAnsi="Tahoma" w:cs="Tahoma"/>
                <w:color w:val="000000"/>
                <w:sz w:val="22"/>
                <w:szCs w:val="22"/>
              </w:rPr>
              <w:t>Sim</w:t>
            </w:r>
          </w:p>
        </w:tc>
      </w:tr>
    </w:tbl>
    <w:p w14:paraId="1DFB6C34" w14:textId="2EC99266" w:rsidR="00004512" w:rsidRDefault="00004512" w:rsidP="00457EE6">
      <w:pPr>
        <w:pStyle w:val="Lista2"/>
        <w:spacing w:line="320" w:lineRule="atLeast"/>
        <w:ind w:left="0" w:right="-22" w:firstLine="0"/>
        <w:jc w:val="center"/>
        <w:rPr>
          <w:rFonts w:ascii="Tahoma" w:hAnsi="Tahoma" w:cs="Tahoma"/>
          <w:b/>
          <w:iCs/>
          <w:sz w:val="22"/>
          <w:szCs w:val="22"/>
        </w:rPr>
      </w:pPr>
    </w:p>
    <w:p w14:paraId="0602106D" w14:textId="77777777" w:rsidR="00004512" w:rsidRDefault="00004512">
      <w:pPr>
        <w:autoSpaceDE/>
        <w:autoSpaceDN/>
        <w:adjustRightInd/>
        <w:jc w:val="left"/>
        <w:rPr>
          <w:rFonts w:ascii="Tahoma" w:hAnsi="Tahoma" w:cs="Tahoma"/>
          <w:b/>
          <w:iCs/>
          <w:sz w:val="22"/>
          <w:szCs w:val="22"/>
          <w:lang w:eastAsia="ar-SA"/>
        </w:rPr>
      </w:pPr>
      <w:r>
        <w:rPr>
          <w:rFonts w:ascii="Tahoma" w:hAnsi="Tahoma" w:cs="Tahoma"/>
          <w:b/>
          <w:iCs/>
          <w:sz w:val="22"/>
          <w:szCs w:val="22"/>
        </w:rPr>
        <w:br w:type="page"/>
      </w:r>
    </w:p>
    <w:p w14:paraId="0EBF0092" w14:textId="6BC802FA" w:rsidR="00202E37" w:rsidRPr="00583287" w:rsidRDefault="00202E37" w:rsidP="00202E37">
      <w:pPr>
        <w:pStyle w:val="Lista2"/>
        <w:spacing w:line="320" w:lineRule="atLeast"/>
        <w:ind w:left="0" w:right="-22" w:firstLine="0"/>
        <w:jc w:val="center"/>
        <w:rPr>
          <w:rFonts w:ascii="Tahoma" w:hAnsi="Tahoma" w:cs="Tahoma"/>
          <w:b/>
          <w:iCs/>
          <w:sz w:val="22"/>
          <w:szCs w:val="22"/>
        </w:rPr>
      </w:pPr>
      <w:r w:rsidRPr="00583287">
        <w:rPr>
          <w:rFonts w:ascii="Tahoma" w:hAnsi="Tahoma" w:cs="Tahoma"/>
          <w:b/>
          <w:sz w:val="22"/>
          <w:szCs w:val="22"/>
        </w:rPr>
        <w:lastRenderedPageBreak/>
        <w:t>ANEXO V</w:t>
      </w:r>
      <w:r w:rsidR="00457EE6">
        <w:rPr>
          <w:rFonts w:ascii="Tahoma" w:hAnsi="Tahoma" w:cs="Tahoma"/>
          <w:b/>
          <w:sz w:val="22"/>
          <w:szCs w:val="22"/>
        </w:rPr>
        <w:t>I</w:t>
      </w:r>
      <w:r>
        <w:rPr>
          <w:rFonts w:ascii="Tahoma" w:hAnsi="Tahoma" w:cs="Tahoma"/>
          <w:b/>
          <w:sz w:val="22"/>
          <w:szCs w:val="22"/>
        </w:rPr>
        <w:t>I</w:t>
      </w:r>
      <w:r w:rsidRPr="00583287">
        <w:rPr>
          <w:rFonts w:ascii="Tahoma" w:hAnsi="Tahoma" w:cs="Tahoma"/>
          <w:b/>
          <w:sz w:val="22"/>
          <w:szCs w:val="22"/>
        </w:rPr>
        <w:t xml:space="preserve"> </w:t>
      </w:r>
      <w:r w:rsidRPr="00D4459F">
        <w:rPr>
          <w:rFonts w:ascii="Tahoma" w:eastAsia="MS Mincho" w:hAnsi="Tahoma" w:cs="Tahoma"/>
          <w:b/>
          <w:smallCaps/>
          <w:sz w:val="22"/>
          <w:szCs w:val="22"/>
          <w:lang w:eastAsia="pt-BR"/>
        </w:rPr>
        <w:t xml:space="preserve">AO </w:t>
      </w:r>
      <w:r w:rsidRPr="00F33DB7">
        <w:rPr>
          <w:rFonts w:ascii="Tahoma" w:hAnsi="Tahoma"/>
          <w:b/>
          <w:sz w:val="22"/>
        </w:rPr>
        <w:t xml:space="preserve">INSTRUMENTO PARTICULAR DE ESCRITURA DA 1ª (PRIMEIRA) EMISSÃO DE DEBÊNTURES SIMPLES, NÃO CONVERSÍVEIS EM AÇÕES, DA ESPÉCIE COM GARANTIA REAL, EM 2 (DUAS) SÉRIES, PARA DISTRIBUIÇÃO PÚBLICA COM ESFORÇOS RESTRITOS </w:t>
      </w:r>
      <w:r w:rsidRPr="00785233">
        <w:rPr>
          <w:rFonts w:ascii="Tahoma" w:hAnsi="Tahoma" w:cs="Tahoma"/>
          <w:b/>
          <w:sz w:val="22"/>
          <w:szCs w:val="22"/>
        </w:rPr>
        <w:t xml:space="preserve">PARA AS DEBÊNTURES DA 1ª (PRIMEIRA) SÉRIE E COLOCAÇÃO </w:t>
      </w:r>
      <w:r w:rsidRPr="00F33DB7">
        <w:rPr>
          <w:rFonts w:ascii="Tahoma" w:hAnsi="Tahoma"/>
          <w:b/>
          <w:sz w:val="22"/>
        </w:rPr>
        <w:t>PRIVADA</w:t>
      </w:r>
      <w:r w:rsidRPr="00583287">
        <w:rPr>
          <w:rFonts w:ascii="Tahoma" w:hAnsi="Tahoma" w:cs="Tahoma"/>
          <w:b/>
          <w:sz w:val="22"/>
          <w:szCs w:val="22"/>
        </w:rPr>
        <w:t xml:space="preserve"> PARA AS </w:t>
      </w:r>
      <w:proofErr w:type="gramStart"/>
      <w:r w:rsidRPr="00583287">
        <w:rPr>
          <w:rFonts w:ascii="Tahoma" w:hAnsi="Tahoma" w:cs="Tahoma"/>
          <w:b/>
          <w:sz w:val="22"/>
          <w:szCs w:val="22"/>
        </w:rPr>
        <w:t>DEBÊNTURES  DA</w:t>
      </w:r>
      <w:proofErr w:type="gramEnd"/>
      <w:r w:rsidRPr="00583287">
        <w:rPr>
          <w:rFonts w:ascii="Tahoma" w:hAnsi="Tahoma" w:cs="Tahoma"/>
          <w:b/>
          <w:sz w:val="22"/>
          <w:szCs w:val="22"/>
        </w:rPr>
        <w:t xml:space="preserve"> 2ª (SEGUNDA) SÉRIE</w:t>
      </w:r>
      <w:r w:rsidRPr="00F33DB7">
        <w:rPr>
          <w:rFonts w:ascii="Tahoma" w:hAnsi="Tahoma"/>
          <w:b/>
          <w:sz w:val="22"/>
        </w:rPr>
        <w:t>, DA VERT</w:t>
      </w:r>
      <w:r>
        <w:rPr>
          <w:rFonts w:ascii="Tahoma" w:hAnsi="Tahoma"/>
          <w:b/>
          <w:sz w:val="22"/>
        </w:rPr>
        <w:t xml:space="preserve"> CREDIARE</w:t>
      </w:r>
      <w:r w:rsidRPr="00F33DB7">
        <w:rPr>
          <w:rFonts w:ascii="Tahoma" w:hAnsi="Tahoma"/>
          <w:b/>
          <w:sz w:val="22"/>
        </w:rPr>
        <w:t xml:space="preserve"> COMPANHIA SECURITIZADORA DE CRÉDITOS FINANCEIROS</w:t>
      </w:r>
    </w:p>
    <w:p w14:paraId="5085A440" w14:textId="77777777" w:rsidR="00202E37" w:rsidRPr="00583287" w:rsidRDefault="00202E37" w:rsidP="004F32E9">
      <w:pPr>
        <w:pStyle w:val="Lista2"/>
        <w:spacing w:line="320" w:lineRule="atLeast"/>
        <w:ind w:left="0" w:right="-22" w:firstLine="0"/>
        <w:rPr>
          <w:rFonts w:ascii="Tahoma" w:hAnsi="Tahoma" w:cs="Tahoma"/>
          <w:b/>
          <w:sz w:val="22"/>
          <w:szCs w:val="22"/>
        </w:rPr>
      </w:pPr>
    </w:p>
    <w:p w14:paraId="0BB7329F" w14:textId="1F25FFEE" w:rsidR="004F32E9" w:rsidRPr="004F32E9" w:rsidRDefault="004F32E9" w:rsidP="004F32E9">
      <w:pPr>
        <w:ind w:right="51"/>
        <w:jc w:val="center"/>
        <w:rPr>
          <w:rFonts w:ascii="Tahoma" w:hAnsi="Tahoma" w:cs="Tahoma"/>
          <w:bCs/>
          <w:i/>
          <w:iCs/>
          <w:sz w:val="22"/>
          <w:szCs w:val="22"/>
        </w:rPr>
      </w:pPr>
      <w:r>
        <w:rPr>
          <w:rFonts w:ascii="Tahoma" w:hAnsi="Tahoma" w:cs="Tahoma"/>
          <w:b/>
          <w:bCs/>
          <w:sz w:val="22"/>
          <w:szCs w:val="22"/>
        </w:rPr>
        <w:t>F</w:t>
      </w:r>
      <w:r w:rsidRPr="004F32E9">
        <w:rPr>
          <w:rFonts w:ascii="Tahoma" w:hAnsi="Tahoma" w:cs="Tahoma"/>
          <w:b/>
          <w:bCs/>
          <w:sz w:val="22"/>
          <w:szCs w:val="22"/>
        </w:rPr>
        <w:t>ATORES DE RISCO DAS DEBÊNTURES E DA OFERTA RESTRITA</w:t>
      </w:r>
    </w:p>
    <w:p w14:paraId="25DD0F0C" w14:textId="77777777" w:rsidR="004F32E9" w:rsidRDefault="004F32E9" w:rsidP="004F32E9">
      <w:pPr>
        <w:ind w:right="51"/>
        <w:rPr>
          <w:rFonts w:ascii="Tahoma" w:hAnsi="Tahoma" w:cs="Tahoma"/>
          <w:bCs/>
          <w:i/>
          <w:iCs/>
          <w:sz w:val="22"/>
          <w:szCs w:val="22"/>
        </w:rPr>
      </w:pPr>
    </w:p>
    <w:p w14:paraId="58B4CE95" w14:textId="0E1DBCB4" w:rsidR="004F32E9" w:rsidRPr="004F32E9" w:rsidRDefault="004F32E9" w:rsidP="004F32E9">
      <w:pPr>
        <w:ind w:right="51"/>
        <w:rPr>
          <w:rFonts w:ascii="Tahoma" w:hAnsi="Tahoma" w:cs="Tahoma"/>
          <w:bCs/>
          <w:i/>
          <w:iCs/>
          <w:sz w:val="22"/>
          <w:szCs w:val="22"/>
        </w:rPr>
      </w:pPr>
      <w:r w:rsidRPr="004F32E9">
        <w:rPr>
          <w:rFonts w:ascii="Tahoma" w:hAnsi="Tahoma" w:cs="Tahoma"/>
          <w:bCs/>
          <w:i/>
          <w:iCs/>
          <w:sz w:val="22"/>
          <w:szCs w:val="22"/>
        </w:rPr>
        <w:t>O investimento nas Debêntures envolve a exposição a diversos riscos que devem ser observados pelos potenciais Investidores Profissionais antes de tomar uma decisão de investimento nas Debêntures. Esta seção contempla os principais fatores de risco descritos de forma resumida diretamente relacionados às Debêntures e à Oferta Restrita. Os riscos descritos abaixo são aqueles que a Emissora atualmente acredita que poderão afetar de maneira adversa as Debêntures ou a Oferta Restrita, podendo riscos adicionais e incertezas atualmente não conhecidos pela Emissora, ou que a Emissora considera irrelevantes, também prejudicar as Debêntures ou a Oferta Restrita de maneira significativa.</w:t>
      </w:r>
    </w:p>
    <w:p w14:paraId="4110C0BB" w14:textId="77777777" w:rsidR="004F32E9" w:rsidRPr="004F32E9" w:rsidRDefault="004F32E9" w:rsidP="004F32E9">
      <w:pPr>
        <w:ind w:right="51"/>
        <w:rPr>
          <w:rFonts w:ascii="Tahoma" w:hAnsi="Tahoma" w:cs="Tahoma"/>
          <w:bCs/>
          <w:i/>
          <w:iCs/>
          <w:sz w:val="22"/>
          <w:szCs w:val="22"/>
        </w:rPr>
      </w:pPr>
    </w:p>
    <w:p w14:paraId="2B661308" w14:textId="47FDB10F" w:rsidR="004F32E9" w:rsidRPr="004F32E9" w:rsidRDefault="004F32E9" w:rsidP="004F32E9">
      <w:pPr>
        <w:ind w:right="51"/>
        <w:rPr>
          <w:rFonts w:ascii="Tahoma" w:hAnsi="Tahoma" w:cs="Tahoma"/>
          <w:bCs/>
          <w:i/>
          <w:iCs/>
          <w:sz w:val="22"/>
          <w:szCs w:val="22"/>
        </w:rPr>
      </w:pPr>
      <w:r w:rsidRPr="004F32E9">
        <w:rPr>
          <w:rFonts w:ascii="Tahoma" w:hAnsi="Tahoma" w:cs="Tahoma"/>
          <w:bCs/>
          <w:i/>
          <w:iCs/>
          <w:sz w:val="22"/>
          <w:szCs w:val="22"/>
        </w:rPr>
        <w:t xml:space="preserve">Para uma descrição dos riscos relacionados à Emissora, à Crediare e/ou </w:t>
      </w:r>
      <w:proofErr w:type="gramStart"/>
      <w:r w:rsidRPr="004F32E9">
        <w:rPr>
          <w:rFonts w:ascii="Tahoma" w:hAnsi="Tahoma" w:cs="Tahoma"/>
          <w:bCs/>
          <w:i/>
          <w:iCs/>
          <w:sz w:val="22"/>
          <w:szCs w:val="22"/>
        </w:rPr>
        <w:t>ao seus respectivos setores</w:t>
      </w:r>
      <w:proofErr w:type="gramEnd"/>
      <w:r w:rsidRPr="004F32E9">
        <w:rPr>
          <w:rFonts w:ascii="Tahoma" w:hAnsi="Tahoma" w:cs="Tahoma"/>
          <w:bCs/>
          <w:i/>
          <w:iCs/>
          <w:sz w:val="22"/>
          <w:szCs w:val="22"/>
        </w:rPr>
        <w:t xml:space="preserve"> de atuação, conforme aplicável, os potenciais investidores devem realizar sua própria pesquisa, avaliação e investigação independentes, inclusive recorrendo a assessores em matérias legais, regulatórias, tributárias, negociais e/ou investimentos, até a extensão que julgarem necessária para tomarem uma decisão consistente de investimento nas Debêntures. Para todos os efeitos, as informações públicas da Emissora e/ou da Crediare não fazem parte da Oferta Restrita e, portanto, não foram revisadas pelos Coordenadores. </w:t>
      </w:r>
    </w:p>
    <w:p w14:paraId="3B13227C" w14:textId="77777777" w:rsidR="004F32E9" w:rsidRPr="004F32E9" w:rsidRDefault="004F32E9" w:rsidP="004F32E9">
      <w:pPr>
        <w:ind w:right="51"/>
        <w:rPr>
          <w:rFonts w:ascii="Tahoma" w:hAnsi="Tahoma" w:cs="Tahoma"/>
          <w:bCs/>
          <w:i/>
          <w:iCs/>
          <w:sz w:val="22"/>
          <w:szCs w:val="22"/>
        </w:rPr>
      </w:pPr>
    </w:p>
    <w:p w14:paraId="05F4D8C6" w14:textId="66CFABC6" w:rsidR="004F32E9" w:rsidRPr="004F32E9" w:rsidRDefault="004F32E9" w:rsidP="004F32E9">
      <w:pPr>
        <w:ind w:right="51"/>
        <w:rPr>
          <w:rFonts w:ascii="Tahoma" w:hAnsi="Tahoma" w:cs="Tahoma"/>
          <w:bCs/>
          <w:i/>
          <w:iCs/>
          <w:sz w:val="22"/>
          <w:szCs w:val="22"/>
        </w:rPr>
      </w:pPr>
      <w:r w:rsidRPr="004F32E9">
        <w:rPr>
          <w:rFonts w:ascii="Tahoma" w:hAnsi="Tahoma" w:cs="Tahoma"/>
          <w:bCs/>
          <w:i/>
          <w:iCs/>
          <w:sz w:val="22"/>
          <w:szCs w:val="22"/>
        </w:rPr>
        <w:t>Os riscos descritos abaixo não são exaustivos, podendo riscos adicionais impactar adversamente as Debêntures ou a condição financeira, os negócios e os resultados das operações da Emissora. Caso qualquer dos riscos e incertezas aqui descritos venham a se concretizar, as Debêntures ou a condição financeira, os negócios e os resultados das operações da Emissora poderão ser afetados de forma adversa.</w:t>
      </w:r>
    </w:p>
    <w:p w14:paraId="00D0F559" w14:textId="77777777" w:rsidR="004F32E9" w:rsidRPr="004F32E9" w:rsidRDefault="004F32E9" w:rsidP="004F32E9">
      <w:pPr>
        <w:ind w:right="51"/>
        <w:rPr>
          <w:rFonts w:ascii="Tahoma" w:hAnsi="Tahoma" w:cs="Tahoma"/>
          <w:bCs/>
          <w:i/>
          <w:iCs/>
          <w:sz w:val="22"/>
          <w:szCs w:val="22"/>
        </w:rPr>
      </w:pPr>
    </w:p>
    <w:p w14:paraId="1D2CE69E" w14:textId="30772B94" w:rsidR="004F32E9" w:rsidRPr="004F32E9" w:rsidRDefault="004F32E9" w:rsidP="004F32E9">
      <w:pPr>
        <w:rPr>
          <w:rFonts w:ascii="Tahoma" w:hAnsi="Tahoma" w:cs="Tahoma"/>
          <w:b/>
          <w:bCs/>
          <w:iCs/>
          <w:sz w:val="22"/>
          <w:szCs w:val="22"/>
        </w:rPr>
      </w:pPr>
      <w:r w:rsidRPr="004F32E9">
        <w:rPr>
          <w:rFonts w:ascii="Tahoma" w:hAnsi="Tahoma" w:cs="Tahoma"/>
          <w:bCs/>
          <w:i/>
          <w:iCs/>
          <w:sz w:val="22"/>
          <w:szCs w:val="22"/>
        </w:rPr>
        <w:t>Os potenciais Investidores Profissionais podem perder parte substancial ou todo o seu investimento. Os Coordenadores recomendam aos Investidores Profissionais interessados que contatem seus consultores jurídicos e financeiros antes de investir nas Debêntures.</w:t>
      </w:r>
      <w:r w:rsidRPr="004F32E9" w:rsidDel="00B701D2">
        <w:rPr>
          <w:rFonts w:ascii="Tahoma" w:hAnsi="Tahoma" w:cs="Tahoma"/>
          <w:b/>
          <w:bCs/>
          <w:iCs/>
          <w:sz w:val="22"/>
          <w:szCs w:val="22"/>
        </w:rPr>
        <w:t xml:space="preserve"> </w:t>
      </w:r>
    </w:p>
    <w:p w14:paraId="0316CDD4" w14:textId="77777777" w:rsidR="004F32E9" w:rsidRPr="004F32E9" w:rsidRDefault="004F32E9" w:rsidP="004F32E9">
      <w:pPr>
        <w:rPr>
          <w:rFonts w:ascii="Tahoma" w:hAnsi="Tahoma" w:cs="Tahoma"/>
          <w:sz w:val="22"/>
          <w:szCs w:val="22"/>
        </w:rPr>
      </w:pPr>
    </w:p>
    <w:p w14:paraId="5E980833" w14:textId="445CFDEE" w:rsidR="004F32E9" w:rsidRPr="004F32E9" w:rsidRDefault="004F32E9" w:rsidP="004F32E9">
      <w:pPr>
        <w:ind w:right="51"/>
        <w:rPr>
          <w:rFonts w:ascii="Tahoma" w:hAnsi="Tahoma" w:cs="Tahoma"/>
          <w:b/>
          <w:i/>
          <w:sz w:val="22"/>
          <w:szCs w:val="22"/>
        </w:rPr>
      </w:pPr>
      <w:r w:rsidRPr="004F32E9">
        <w:rPr>
          <w:rFonts w:ascii="Tahoma" w:hAnsi="Tahoma" w:cs="Tahoma"/>
          <w:b/>
          <w:i/>
          <w:sz w:val="22"/>
          <w:szCs w:val="22"/>
        </w:rPr>
        <w:t>O investimento nas Debêntures envolve alto grau de risco. Antes de tomar uma decisão de investimento nas Debêntures, os potenciais Investidores Profissionais devem considerar cuidadosamente, à luz de suas próprias situações financeiras e objetivos de investimento, todas as informações disponíveis na Escritura de Emissão e n</w:t>
      </w:r>
      <w:r>
        <w:rPr>
          <w:rFonts w:ascii="Tahoma" w:hAnsi="Tahoma" w:cs="Tahoma"/>
          <w:b/>
          <w:i/>
          <w:sz w:val="22"/>
          <w:szCs w:val="22"/>
        </w:rPr>
        <w:t xml:space="preserve">o </w:t>
      </w:r>
      <w:r w:rsidRPr="004F32E9">
        <w:rPr>
          <w:rFonts w:ascii="Tahoma" w:hAnsi="Tahoma" w:cs="Tahoma"/>
          <w:b/>
          <w:i/>
          <w:sz w:val="22"/>
          <w:szCs w:val="22"/>
        </w:rPr>
        <w:t xml:space="preserve">Sumário de Debêntures. </w:t>
      </w:r>
    </w:p>
    <w:p w14:paraId="20795B53" w14:textId="77777777" w:rsidR="004F32E9" w:rsidRPr="004F32E9" w:rsidRDefault="004F32E9" w:rsidP="004F32E9">
      <w:pPr>
        <w:ind w:right="51"/>
        <w:rPr>
          <w:rFonts w:ascii="Tahoma" w:hAnsi="Tahoma" w:cs="Tahoma"/>
          <w:b/>
          <w:sz w:val="22"/>
          <w:szCs w:val="22"/>
          <w:u w:color="000000"/>
        </w:rPr>
      </w:pPr>
    </w:p>
    <w:p w14:paraId="097F6D57" w14:textId="1CE2E5A8" w:rsidR="004F32E9" w:rsidRPr="004F32E9" w:rsidRDefault="004F32E9" w:rsidP="004F32E9">
      <w:pPr>
        <w:ind w:right="51"/>
        <w:rPr>
          <w:rFonts w:ascii="Tahoma" w:hAnsi="Tahoma" w:cs="Tahoma"/>
          <w:b/>
          <w:i/>
          <w:sz w:val="22"/>
          <w:szCs w:val="22"/>
          <w:u w:color="000000"/>
        </w:rPr>
      </w:pPr>
      <w:r w:rsidRPr="004F32E9">
        <w:rPr>
          <w:rFonts w:ascii="Tahoma" w:hAnsi="Tahoma" w:cs="Tahoma"/>
          <w:b/>
          <w:i/>
          <w:sz w:val="22"/>
          <w:szCs w:val="22"/>
          <w:u w:color="000000"/>
        </w:rPr>
        <w:lastRenderedPageBreak/>
        <w:t>A Oferta Restrita não é adequada aos Investidores Profissionais que (i) não tenham profundo conhecimento dos riscos envolvidos na Emissão, na Oferta Restrita e/ou nas Debêntures ou que não tenham acesso à consultoria especializada; (</w:t>
      </w:r>
      <w:proofErr w:type="spellStart"/>
      <w:r w:rsidRPr="004F32E9">
        <w:rPr>
          <w:rFonts w:ascii="Tahoma" w:hAnsi="Tahoma" w:cs="Tahoma"/>
          <w:b/>
          <w:i/>
          <w:sz w:val="22"/>
          <w:szCs w:val="22"/>
          <w:u w:color="000000"/>
        </w:rPr>
        <w:t>ii</w:t>
      </w:r>
      <w:proofErr w:type="spellEnd"/>
      <w:r w:rsidRPr="004F32E9">
        <w:rPr>
          <w:rFonts w:ascii="Tahoma" w:hAnsi="Tahoma" w:cs="Tahoma"/>
          <w:b/>
          <w:i/>
          <w:sz w:val="22"/>
          <w:szCs w:val="22"/>
          <w:u w:color="000000"/>
        </w:rPr>
        <w:t>) necessitem de liquidez considerável com relação às Debêntures, uma vez que a negociação de Debêntures no mercado secundário é restrita; e/ou (</w:t>
      </w:r>
      <w:proofErr w:type="spellStart"/>
      <w:r w:rsidRPr="004F32E9">
        <w:rPr>
          <w:rFonts w:ascii="Tahoma" w:hAnsi="Tahoma" w:cs="Tahoma"/>
          <w:b/>
          <w:i/>
          <w:sz w:val="22"/>
          <w:szCs w:val="22"/>
          <w:u w:color="000000"/>
        </w:rPr>
        <w:t>iii</w:t>
      </w:r>
      <w:proofErr w:type="spellEnd"/>
      <w:r w:rsidRPr="004F32E9">
        <w:rPr>
          <w:rFonts w:ascii="Tahoma" w:hAnsi="Tahoma" w:cs="Tahoma"/>
          <w:b/>
          <w:i/>
          <w:sz w:val="22"/>
          <w:szCs w:val="22"/>
          <w:u w:color="000000"/>
        </w:rPr>
        <w:t xml:space="preserve">) não queiram correr riscos relacionados </w:t>
      </w:r>
      <w:r w:rsidRPr="004F32E9">
        <w:rPr>
          <w:rFonts w:ascii="Tahoma" w:hAnsi="Tahoma" w:cs="Tahoma"/>
          <w:b/>
          <w:bCs/>
          <w:i/>
          <w:iCs/>
          <w:sz w:val="22"/>
          <w:szCs w:val="22"/>
        </w:rPr>
        <w:t>à Emissora, à Crediare e/ou ao seu setor de atuação, conforme aplicável</w:t>
      </w:r>
      <w:r w:rsidRPr="004F32E9">
        <w:rPr>
          <w:rFonts w:ascii="Tahoma" w:hAnsi="Tahoma" w:cs="Tahoma"/>
          <w:b/>
          <w:i/>
          <w:sz w:val="22"/>
          <w:szCs w:val="22"/>
          <w:u w:color="000000"/>
        </w:rPr>
        <w:t>.</w:t>
      </w:r>
    </w:p>
    <w:p w14:paraId="479114E2" w14:textId="77777777" w:rsidR="004F32E9" w:rsidRPr="004F32E9" w:rsidRDefault="004F32E9" w:rsidP="004F32E9">
      <w:pPr>
        <w:ind w:right="51"/>
        <w:rPr>
          <w:rFonts w:ascii="Tahoma" w:hAnsi="Tahoma" w:cs="Tahoma"/>
          <w:b/>
          <w:i/>
          <w:sz w:val="22"/>
          <w:szCs w:val="22"/>
          <w:u w:color="000000"/>
        </w:rPr>
      </w:pPr>
    </w:p>
    <w:p w14:paraId="789249CA" w14:textId="77777777" w:rsidR="004F32E9" w:rsidRPr="004F32E9" w:rsidRDefault="004F32E9" w:rsidP="004F32E9">
      <w:pPr>
        <w:pStyle w:val="RecuodecorpodetextoBodyTextBoldIndentbti"/>
        <w:spacing w:line="320" w:lineRule="exact"/>
        <w:ind w:right="51"/>
        <w:rPr>
          <w:rFonts w:ascii="Tahoma" w:hAnsi="Tahoma" w:cs="Tahoma"/>
          <w:b w:val="0"/>
          <w:sz w:val="22"/>
          <w:szCs w:val="22"/>
          <w:u w:val="none"/>
        </w:rPr>
      </w:pPr>
      <w:r w:rsidRPr="004F32E9">
        <w:rPr>
          <w:rFonts w:ascii="Tahoma" w:hAnsi="Tahoma" w:cs="Tahoma"/>
          <w:b w:val="0"/>
          <w:sz w:val="22"/>
          <w:szCs w:val="22"/>
          <w:u w:val="none"/>
        </w:rPr>
        <w:t xml:space="preserve">Para os fins desta seção, exceto se expressamente indicado de maneira diversa ou se o contexto assim o exigir, a menção ao fato de que um risco, incerteza ou problema poderá causar ou ter ou causará ou terá “efeito adverso” ou “efeito negativo”, ou expressões similares, significa que tal risco, incerteza ou problema poderá ou poderia causar efeito adverso relevante nas Debêntures e/ou na Oferta Restrita, incluindo o preço das Debêntures e a capacidade de pagamento das Debêntures pela </w:t>
      </w:r>
      <w:r w:rsidRPr="004F32E9">
        <w:rPr>
          <w:rFonts w:ascii="Tahoma" w:hAnsi="Tahoma" w:cs="Tahoma"/>
          <w:b w:val="0"/>
          <w:bCs/>
          <w:iCs/>
          <w:sz w:val="22"/>
          <w:szCs w:val="22"/>
          <w:u w:val="none"/>
        </w:rPr>
        <w:t>Emissora e/ou pela Crediare</w:t>
      </w:r>
      <w:r w:rsidRPr="004F32E9">
        <w:rPr>
          <w:rFonts w:ascii="Tahoma" w:hAnsi="Tahoma" w:cs="Tahoma"/>
          <w:b w:val="0"/>
          <w:sz w:val="22"/>
          <w:szCs w:val="22"/>
          <w:u w:val="none"/>
        </w:rPr>
        <w:t>. Expressões similares incluídas nesta seção devem ser compreendidas nesse contexto.</w:t>
      </w:r>
    </w:p>
    <w:p w14:paraId="1F25CA83" w14:textId="77777777" w:rsidR="004F32E9" w:rsidRPr="004F32E9" w:rsidRDefault="004F32E9" w:rsidP="004F32E9">
      <w:pPr>
        <w:pStyle w:val="RecuodecorpodetextoBodyTextBoldIndentbti"/>
        <w:spacing w:line="320" w:lineRule="exact"/>
        <w:ind w:right="51"/>
        <w:rPr>
          <w:rFonts w:ascii="Tahoma" w:hAnsi="Tahoma" w:cs="Tahoma"/>
          <w:bCs/>
          <w:i w:val="0"/>
          <w:sz w:val="22"/>
          <w:szCs w:val="22"/>
        </w:rPr>
      </w:pPr>
      <w:r w:rsidRPr="004F32E9">
        <w:rPr>
          <w:rFonts w:ascii="Tahoma" w:hAnsi="Tahoma" w:cs="Tahoma"/>
          <w:bCs/>
          <w:i w:val="0"/>
          <w:sz w:val="22"/>
          <w:szCs w:val="22"/>
        </w:rPr>
        <w:t xml:space="preserve">(i) Riscos relacionados à Emissora e às Debêntures: </w:t>
      </w:r>
    </w:p>
    <w:p w14:paraId="07D6CE72"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Atrasos, inadimplemento dos pagamentos dos Direitos Creditórios Vinculados à Emissora e outros eventos poderão afetar negativamente a capacidade da Emissora de honrar as suas obrigações.</w:t>
      </w:r>
    </w:p>
    <w:p w14:paraId="56BAB07F"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 A Emissora é uma </w:t>
      </w:r>
      <w:proofErr w:type="spellStart"/>
      <w:r w:rsidRPr="004F32E9">
        <w:rPr>
          <w:rFonts w:ascii="Tahoma" w:hAnsi="Tahoma" w:cs="Tahoma"/>
          <w:b w:val="0"/>
          <w:i w:val="0"/>
          <w:color w:val="000000"/>
          <w:sz w:val="22"/>
          <w:szCs w:val="22"/>
          <w:u w:val="none"/>
        </w:rPr>
        <w:t>securitizadora</w:t>
      </w:r>
      <w:proofErr w:type="spellEnd"/>
      <w:r w:rsidRPr="004F32E9">
        <w:rPr>
          <w:rFonts w:ascii="Tahoma" w:hAnsi="Tahoma" w:cs="Tahoma"/>
          <w:b w:val="0"/>
          <w:i w:val="0"/>
          <w:color w:val="000000"/>
          <w:sz w:val="22"/>
          <w:szCs w:val="22"/>
          <w:u w:val="none"/>
        </w:rPr>
        <w:t xml:space="preserve"> de créditos financeiros, constituída nos termos da Lei das Sociedades por Ações e da Resolução CMN 2.686, tendo por objetivo:</w:t>
      </w:r>
    </w:p>
    <w:p w14:paraId="5311E41C" w14:textId="77777777" w:rsidR="004F32E9" w:rsidRPr="004F32E9" w:rsidRDefault="004F32E9" w:rsidP="004F32E9">
      <w:pPr>
        <w:pStyle w:val="RecuodecorpodetextoBodyTextBoldIndentbti"/>
        <w:numPr>
          <w:ilvl w:val="0"/>
          <w:numId w:val="78"/>
        </w:numPr>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 aquisição e a securitização de créditos financeiros oriundos de operações ativas praticadas por instituições financeiras e pelas demais entidades pertencentes ao seu conglomerado financeiro, desde que enquadradas nos termos do artigo 1º da Resolução CMN 2.686;</w:t>
      </w:r>
    </w:p>
    <w:p w14:paraId="7068D631" w14:textId="77777777" w:rsidR="004F32E9" w:rsidRPr="004F32E9" w:rsidRDefault="004F32E9" w:rsidP="004F32E9">
      <w:pPr>
        <w:pStyle w:val="RecuodecorpodetextoBodyTextBoldIndentbti"/>
        <w:numPr>
          <w:ilvl w:val="0"/>
          <w:numId w:val="78"/>
        </w:numPr>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 emissão e a colocação, privada ou junto aos mercados financeiro e de capitais, de qualquer título ou valor mobiliário compatível com suas atividades, respeitados os trâmites da legislação e da regulamentação aplicáveis;</w:t>
      </w:r>
    </w:p>
    <w:p w14:paraId="00EE15B5" w14:textId="77777777" w:rsidR="004F32E9" w:rsidRPr="004F32E9" w:rsidRDefault="004F32E9" w:rsidP="004F32E9">
      <w:pPr>
        <w:pStyle w:val="RecuodecorpodetextoBodyTextBoldIndentbti"/>
        <w:numPr>
          <w:ilvl w:val="0"/>
          <w:numId w:val="78"/>
        </w:numPr>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a realização de negócios e a prestação de serviços relacionados às operações de securitização de créditos supracitadas; e </w:t>
      </w:r>
    </w:p>
    <w:p w14:paraId="48C376A1" w14:textId="77777777" w:rsidR="004F32E9" w:rsidRPr="004F32E9" w:rsidRDefault="004F32E9" w:rsidP="004F32E9">
      <w:pPr>
        <w:pStyle w:val="RecuodecorpodetextoBodyTextBoldIndentbti"/>
        <w:numPr>
          <w:ilvl w:val="0"/>
          <w:numId w:val="78"/>
        </w:numPr>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 realização de operações de hedge em mercados derivativos visando à cobertura de riscos na sua carteira de créditos.</w:t>
      </w:r>
    </w:p>
    <w:p w14:paraId="0DAAC8F9"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lastRenderedPageBreak/>
        <w:t>A principal fonte de recursos da Emissora para efetuar o pagamento dos valores mobiliários por ela emitidos decorre do pagamento dos Direitos Creditórios Vinculados integrantes da sua carteira pelos respectivos Tomadores.</w:t>
      </w:r>
    </w:p>
    <w:p w14:paraId="6BECA629"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Desta forma, qualquer atraso ou inadimplemento dos pagamentos dos Direitos Creditórios Vinculados à Emissora poderá afetar negativamente sua capacidade de honrar as obrigações assumidas junto aos detentores das Debêntures, nos termos da Resolução CMN 2.686, sendo que, depois de esgotados todos os meios cabíveis para a cobrança, judicial ou extrajudicial, dos referidos créditos financeiros, a Emissora não disporá de quaisquer outros valores para efetuar a amortização e/ou resgate, em moeda corrente nacional, das Debêntures. </w:t>
      </w:r>
    </w:p>
    <w:p w14:paraId="70AF6B74"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Adicionalmente, na hipótese de morte do Tomador dos Direitos Creditórios Vinculados, o patrimônio deixado pelo de cujus responde pelo saldo a pagar do empréstimo representado pelos Contratos de Mútuo, sendo que tal patrimônio pode se mostrar insuficiente.</w:t>
      </w:r>
    </w:p>
    <w:p w14:paraId="14BA2506" w14:textId="6A8AFF7B"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Ademais, o fluxo de caixa da Emissora para pagamento das Debêntures emitidas depende da habilidade e diligência do Agente de Cobrança</w:t>
      </w:r>
      <w:r w:rsidR="009F60BD">
        <w:rPr>
          <w:rFonts w:ascii="Tahoma" w:hAnsi="Tahoma" w:cs="Tahoma"/>
          <w:b w:val="0"/>
          <w:i w:val="0"/>
          <w:color w:val="000000"/>
          <w:sz w:val="22"/>
          <w:szCs w:val="22"/>
          <w:u w:val="none"/>
        </w:rPr>
        <w:t xml:space="preserve"> Extraordinária</w:t>
      </w:r>
      <w:r w:rsidRPr="004F32E9">
        <w:rPr>
          <w:rFonts w:ascii="Tahoma" w:hAnsi="Tahoma" w:cs="Tahoma"/>
          <w:b w:val="0"/>
          <w:i w:val="0"/>
          <w:color w:val="000000"/>
          <w:sz w:val="22"/>
          <w:szCs w:val="22"/>
          <w:u w:val="none"/>
        </w:rPr>
        <w:t xml:space="preserve"> contratado para a gestão da cobrança e execução dos Direitos Creditórios Vinculados adquiridos. Além disso, ações governamentais e outros fatores podem causar atrasos substanciais na capacidade dos credores, bem como na capacidade do Agente de Cobrança</w:t>
      </w:r>
      <w:r w:rsidR="009F60BD">
        <w:rPr>
          <w:rFonts w:ascii="Tahoma" w:hAnsi="Tahoma" w:cs="Tahoma"/>
          <w:b w:val="0"/>
          <w:i w:val="0"/>
          <w:color w:val="000000"/>
          <w:sz w:val="22"/>
          <w:szCs w:val="22"/>
          <w:u w:val="none"/>
        </w:rPr>
        <w:t xml:space="preserve"> Extraordinária</w:t>
      </w:r>
      <w:r w:rsidRPr="004F32E9">
        <w:rPr>
          <w:rFonts w:ascii="Tahoma" w:hAnsi="Tahoma" w:cs="Tahoma"/>
          <w:b w:val="0"/>
          <w:i w:val="0"/>
          <w:color w:val="000000"/>
          <w:sz w:val="22"/>
          <w:szCs w:val="22"/>
          <w:u w:val="none"/>
        </w:rPr>
        <w:t>, de liquidar ou executar os Direitos Creditórios Vinculados, o que poderá afetar o pagamento das Debêntures emitidas pela Emissora nos termos da Resolução CMN 2.686.</w:t>
      </w:r>
    </w:p>
    <w:p w14:paraId="442B0F9A"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No caso de não recebimento dos Direitos Creditórios Vinculados pela Emissora, os detentores das Debêntures poderão encontrar dificuldades para alienar os Direitos Creditórios Vinculados recebidos em razão da dação em pagamento e/ou cobrar os valores devidos pelos respectivos Tomadores. Tais Direitos Creditórios Vinculados poderão estar em situação de inadimplência.</w:t>
      </w:r>
    </w:p>
    <w:p w14:paraId="4302582B"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Adicionalmente, os Critérios de Elegibilidade e as Condições de Cessão determinados para a aquisição dos Contratos de Mútuo não eliminam o risco de inadimplemento dos referidos Direitos Creditórios Vinculados pelos Tomadores e não garantem que os Direitos Creditórios Vinculados adquiridos pela Emissora, em observância aos Critérios de Elegibilidade e às Condições de Cessão, serão performados, o que poderá afetar o pagamento das Debêntures emitidas pela Emissora e ocasionar a perda de parte substancial ou de todo o investimento por parte dos Debenturistas.</w:t>
      </w:r>
    </w:p>
    <w:p w14:paraId="4BFD3F90"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A não aquisição de Direitos Creditórios Vinculados e a validade de sua formalização poderá prejudicar as atividades da Emissora.</w:t>
      </w:r>
    </w:p>
    <w:p w14:paraId="4D7C5E43"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lastRenderedPageBreak/>
        <w:t>A Emissora não possui a capacidade de originar Direitos Creditórios Vinculados para securitização e, portanto, sua atividade depende de sua parceria com a Crediare. O sucesso na aquisição dos Direitos Creditórios Vinculados é fundamental para o desenvolvimento das atividades da Emissora. Os Direitos Creditórios Vinculados a serem adquiridos precisam atender aos Critérios de Elegibilidade e às Condições de Cessão. Assim, a Emissora depende da Crediare para a consecução do seu objeto social. Dessa forma, o sucesso na aquisição de Direitos Creditórios Vinculados depende não só da quantidade de créditos originados, mas também das especificidades dos créditos originados pela Crediare no âmbito do Convênio. Portanto, a Emissora pode não ser capaz de adquirir Direitos Creditórios Vinculados, ou de efetuar os investimentos desejados, o que prejudicará as atividades da Emissora. Na hipótese de não existência de Direitos Creditórios Vinculados em montante compatível com os valores devidos no âmbito das Debêntures emitidas pela Emissora, as Debêntures poderão ser amortizadas de forma acelerada, o que poderá afetar o pagamento das Debêntures emitidas pela Emissora e ocasionar a perda de parte substancial ou de todo o investimento por parte dos Debenturistas.</w:t>
      </w:r>
    </w:p>
    <w:p w14:paraId="37392035"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Aos riscos envolvendo os devedores dos Direitos Creditórios Vinculados.</w:t>
      </w:r>
    </w:p>
    <w:p w14:paraId="2595725D" w14:textId="633CD06F"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Os Direitos Creditórios a serem cedidos às Debêntures serão descontados pelo INSS dos vencimentos do devedor. A capacidade de pagamento do devedor poderá ser afetada se, por força de decisão judicial, este for obrigado a pagar pensão alimentícia, a qual tem preferência em relação ao empréstimo para fins de desconto em folha de benefícios. Ainda, a morte do devedor interrompe o desconto em folha automático das parcelas devidas do Contrato de Mútuo, não havendo qualquer seguro ou mecanismo que garanta uma indenização às Debêntures nesses casos. Em qualquer dessas hipóteses, o Agente de Cobrança</w:t>
      </w:r>
      <w:r w:rsidR="009F60BD">
        <w:rPr>
          <w:rFonts w:ascii="Tahoma" w:hAnsi="Tahoma" w:cs="Tahoma"/>
          <w:b w:val="0"/>
          <w:i w:val="0"/>
          <w:color w:val="000000"/>
          <w:sz w:val="22"/>
          <w:szCs w:val="22"/>
          <w:u w:val="none"/>
        </w:rPr>
        <w:t xml:space="preserve"> Extraordinária</w:t>
      </w:r>
      <w:r w:rsidRPr="004F32E9">
        <w:rPr>
          <w:rFonts w:ascii="Tahoma" w:hAnsi="Tahoma" w:cs="Tahoma"/>
          <w:b w:val="0"/>
          <w:i w:val="0"/>
          <w:color w:val="000000"/>
          <w:sz w:val="22"/>
          <w:szCs w:val="22"/>
          <w:u w:val="none"/>
        </w:rPr>
        <w:t xml:space="preserve"> pode negociar ou cobrar diretamente do devedor, ou de seu espólio (no caso de falecimento do devedor). Caso a negociação e a cobrança verifiquem-se infrutíferas, as Debêntures suportarão os prejuízos daí advindos, o que afetará sua rentabilidade, poderá afetar seu pagamento e ocasionar a perda de parte substancial ou de todo o investimento por parte dos Debenturistas.</w:t>
      </w:r>
    </w:p>
    <w:p w14:paraId="71511CD8"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 xml:space="preserve">Ausência de responsabilidade pelo pagamento dos Direitos Creditórios ou de coobrigação. </w:t>
      </w:r>
    </w:p>
    <w:p w14:paraId="4FCC7A1C"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 A Crediare somente se responsabiliza pela existência, liquidez e correta formalização dos Direitos Creditórios, não assumindo qualquer responsabilidade pelo pagamento dos Direitos Creditórios ou pela solvência dos devedores ou do INSS. Nem o Agente Fiduciário, a Emissora ou quaisquer de seus respectivos controladores e sociedades por eles direta ou indiretamente controladas, se responsabilizam, conforme o caso, subsidiária ou solidariamente, pelo pagamento dos Direitos </w:t>
      </w:r>
      <w:r w:rsidRPr="004F32E9">
        <w:rPr>
          <w:rFonts w:ascii="Tahoma" w:hAnsi="Tahoma" w:cs="Tahoma"/>
          <w:b w:val="0"/>
          <w:i w:val="0"/>
          <w:color w:val="000000"/>
          <w:sz w:val="22"/>
          <w:szCs w:val="22"/>
          <w:u w:val="none"/>
        </w:rPr>
        <w:lastRenderedPageBreak/>
        <w:t xml:space="preserve">Creditórios e pela solvência dos devedores ou do INSS. O pagamento dos Direitos Creditórios depende da solvência e do efetivo pagamento, pelos Tomadores, dos Direitos Creditórios (a) por meio dos procedimentos de consignação, (b) diretamente pelos Tomadores, nas hipóteses que a consignação não seja mais possível. A responsabilidade do INSS em relação às operações referidas no Convênio restringe-se à consignação dos valores relativos às parcelas de empréstimos autorizados pelos titulares dos vencimentos e repasse, nos prazos definidos no Convênio, não cabendo ao INSS responsabilidade solidária e/ou subsidiária sobre as operações contratadas ou sobre descontos indevidos.  Não existe, portanto, qualquer garantia ou certeza de que o pagamento será efetuado ou, caso o seja, de que será realizado nos prazos e pelos valores avençados, o que poderá afetar o pagamento das Debêntures emitidas pela Emissora e ocasionar a perda de parte substancial ou de todo o investimento por parte dos Debenturistas. </w:t>
      </w:r>
    </w:p>
    <w:p w14:paraId="727576E2"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b w:val="0"/>
          <w:i w:val="0"/>
          <w:color w:val="000000"/>
          <w:sz w:val="22"/>
          <w:szCs w:val="22"/>
          <w:u w:val="none"/>
        </w:rPr>
        <w:t> </w:t>
      </w:r>
      <w:r w:rsidRPr="004F32E9">
        <w:rPr>
          <w:rFonts w:ascii="Tahoma" w:hAnsi="Tahoma" w:cs="Tahoma"/>
          <w:color w:val="000000"/>
          <w:sz w:val="22"/>
          <w:szCs w:val="22"/>
          <w:u w:val="none"/>
        </w:rPr>
        <w:t xml:space="preserve">Necessidade de cobrança extrajudicial e judicial dos Direitos Creditórios. </w:t>
      </w:r>
    </w:p>
    <w:p w14:paraId="1F5EBFD4"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Caso a consignação não seja realizada pelo INSS, é possível que seja necessário cobrar judicial ou extrajudicialmente dos Direitos Creditórios Vinculados inadimplidos diretamente dos devedores. Nada garante, contudo, que referida cobrança atingirá os resultados almejados, recuperando parcial ou o total dos Direitos Creditórios Vinculados inadimplidos, o que poderá implicar perdas patrimoniais às Debêntures e aos Debenturistas. Além disso, considerando que as Debêntures poderão adquirir Direitos Creditórios Vinculados inadimplidos de baixo valor individual, é possível haver Direitos Creditórios Vinculados inadimplidos cuja cobrança extrajudicial não tenha sucesso e que não se justifique, do ponto de vista econômico, a sua cobrança judicial, importando em perdas para os Debenturistas. O Agente Fiduciário e a Emissora não serão responsáveis, em conjunto ou isoladamente, por qualquer dano ou prejuízo sofrido pelas Debêntures ou por qualquer dos Debenturistas em decorrência da não propositura (ou do não prosseguimento), pelas Debêntures ou pelos Debenturistas, na hipótese acima descrita, de medidas judiciais ou extrajudiciais necessárias à preservação de seus direitos e prerrogativas.</w:t>
      </w:r>
    </w:p>
    <w:p w14:paraId="10F1E815" w14:textId="564BBFC1"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Ainda, os custos incorridos com os procedimentos extrajudiciais ou judiciais necessários à cobrança dos Direitos Creditórios Vinculados e à salvaguarda dos direitos e da Garantia Real são de inteira e exclusiva responsabilidade da Emissora. Caso a Emissora seja condenada em processo judicial de cobrança de Direitos Creditórios Vinculados por qualquer razão, inclusive em razão de fraude por parte da Cedente ou dos Tomadores, ou descumprimento pelo Agente de Cobrança </w:t>
      </w:r>
      <w:r w:rsidR="009F60BD">
        <w:rPr>
          <w:rFonts w:ascii="Tahoma" w:hAnsi="Tahoma" w:cs="Tahoma"/>
          <w:b w:val="0"/>
          <w:i w:val="0"/>
          <w:color w:val="000000"/>
          <w:sz w:val="22"/>
          <w:szCs w:val="22"/>
          <w:u w:val="none"/>
        </w:rPr>
        <w:t xml:space="preserve">Extraordinária </w:t>
      </w:r>
      <w:r w:rsidRPr="004F32E9">
        <w:rPr>
          <w:rFonts w:ascii="Tahoma" w:hAnsi="Tahoma" w:cs="Tahoma"/>
          <w:b w:val="0"/>
          <w:i w:val="0"/>
          <w:color w:val="000000"/>
          <w:sz w:val="22"/>
          <w:szCs w:val="22"/>
          <w:u w:val="none"/>
        </w:rPr>
        <w:t xml:space="preserve">de suas obrigações, poderá ter que arcar com eventual condenação e honorários advocatícios da outra parte. Ainda, em caso de fraude por terceiros na formalização dos Direitos Creditórios Vinculados (na celebração dos Contratos de Mútuo, por exemplo), a Emissora pode ser demandada </w:t>
      </w:r>
      <w:r w:rsidRPr="004F32E9">
        <w:rPr>
          <w:rFonts w:ascii="Tahoma" w:hAnsi="Tahoma" w:cs="Tahoma"/>
          <w:b w:val="0"/>
          <w:i w:val="0"/>
          <w:color w:val="000000"/>
          <w:sz w:val="22"/>
          <w:szCs w:val="22"/>
          <w:u w:val="none"/>
        </w:rPr>
        <w:lastRenderedPageBreak/>
        <w:t>judicialmente por cobrança indevida, o que pode trazer prejuízos à Emissora e, consequentemente, aos investidores.</w:t>
      </w:r>
    </w:p>
    <w:p w14:paraId="2B612CB8"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A alteração na regulamentação, cancelamento ou redução do benefício pago pelo INSS ao Tomador.</w:t>
      </w:r>
    </w:p>
    <w:p w14:paraId="49FD666F"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Os Direitos Creditórios decorrem exclusivamente de Empréstimos com Consignação realizada pelo INSS. Este tipo de Direito Creditório está sujeito a regulamentação pelo INSS, que pode ser alterada de tempos em tempos. As alterações da regulamentação do INSS relativas a créditos consignados poderão ter impactos negativos para as Debêntures e impactar a rentabilidade dos Debenturistas.</w:t>
      </w:r>
    </w:p>
    <w:p w14:paraId="194F9721"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Ainda, durante o benefício pago pelo INSS ao devedor poderá ser reduzido, alterado ou cancelado, incluindo, sem limitação, a verificação de fraude ou revisão do benefício e o Tomadores, e representado pelo Contrato de Mútuo. Caso um Direito Creditório Vinculado venha a ser afetado por qualquer dos eventos descritos acima, a Emissora não terá qualquer direito de indenização ou regresso contra a Crediare, o que poderá impactar negativamente a rentabilidade das Debêntures e consequentemente os Debenturistas.</w:t>
      </w:r>
    </w:p>
    <w:p w14:paraId="1D65888F"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 xml:space="preserve">Atrasos operacionais do INSS. </w:t>
      </w:r>
    </w:p>
    <w:p w14:paraId="5B3498EF"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b w:val="0"/>
          <w:i w:val="0"/>
          <w:color w:val="000000"/>
          <w:sz w:val="22"/>
          <w:szCs w:val="22"/>
          <w:u w:val="none"/>
        </w:rPr>
        <w:t>O empréstimo contraído pelos Tomadores é pago por meio de desconto em folha realizado pelo INSS. É possível a ocorrência de atrasos ou não pagamento dos vencimentos dos devedores. Nesta hipótese, a Emissora poderá ser prejudicada, pois os recursos de sua titularidade não serão automaticamente depositados na respectiva Conta Vinculada, e a Emissora poderá ter dificuldade em receber a qualquer tempo os recursos decorrentes dos Direitos Creditórios, o que poderá afetar o pagamento das Debêntures emitidas pela Emissora e ocasionar a perda de parte substancial ou de todo o investimento por parte dos Debenturistas.</w:t>
      </w:r>
    </w:p>
    <w:p w14:paraId="0BDBF181"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Solvência dos devedores.</w:t>
      </w:r>
    </w:p>
    <w:p w14:paraId="0FCC8BD4"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A Crediare tem responsabilidade pela originação dos Direitos Creditórios Vinculados somente, não respondendo pela solvência dos Tomadores, cabendo exclusivamente à Emissora e, consequentemente, aos Debenturistas, suportar o risco de sua inadimplência. Caso a inadimplência ocorra, a Emissora deverá cobrar os Tomadores, sendo que o atraso nos pagamentos dos Direitos Creditórios Vinculados e o resultado incerto dos procedimentos de cobrança podem afetar negativamente o pagamento das Debêntures e os resultados da Emissora. Nos termos da Resolução CMN 2.686, a Emissora também não responde pela solvência dos Direitos Creditórios Vinculados. </w:t>
      </w:r>
      <w:r w:rsidRPr="004F32E9">
        <w:rPr>
          <w:rFonts w:ascii="Tahoma" w:hAnsi="Tahoma" w:cs="Tahoma"/>
          <w:b w:val="0"/>
          <w:i w:val="0"/>
          <w:color w:val="000000"/>
          <w:sz w:val="22"/>
          <w:szCs w:val="22"/>
          <w:u w:val="none"/>
        </w:rPr>
        <w:lastRenderedPageBreak/>
        <w:t>Nesse sentido, os investidores não terão qualquer direito de ação contra a Emissora ou a Crediare em caso de inadimplemento dos Direitos Creditórios Vinculados.</w:t>
      </w:r>
    </w:p>
    <w:p w14:paraId="351CECB4" w14:textId="77AFE5DC" w:rsidR="004F32E9" w:rsidRDefault="004F32E9" w:rsidP="004F32E9">
      <w:pPr>
        <w:pStyle w:val="RecuodecorpodetextoBodyTextBoldIndentbti"/>
        <w:spacing w:line="300" w:lineRule="exact"/>
        <w:ind w:right="51"/>
        <w:rPr>
          <w:rFonts w:ascii="Tahoma" w:hAnsi="Tahoma" w:cs="Tahoma"/>
          <w:sz w:val="22"/>
          <w:szCs w:val="22"/>
        </w:rPr>
      </w:pPr>
      <w:r w:rsidRPr="004F32E9">
        <w:rPr>
          <w:rFonts w:ascii="Tahoma" w:hAnsi="Tahoma" w:cs="Tahoma"/>
          <w:b w:val="0"/>
          <w:i w:val="0"/>
          <w:color w:val="000000"/>
          <w:sz w:val="22"/>
          <w:szCs w:val="22"/>
          <w:u w:val="none"/>
        </w:rPr>
        <w:t>Caso, por qualquer motivo, haja um aumento da inadimplência dos Tomadores, a rentabilidade da carteira da Emissora dependerá prioritariamente da cobrança dos Direitos Creditórios Vinculados inadimplidos, mediante cobrança extrajudicial ou judicial dos valores devidos, o que poderá afetar o pagamento das Debêntures emitidas pela Emissora e ocasionar a perda de parte substancial ou de todo o investimento por parte dos Debenturistas.</w:t>
      </w:r>
      <w:r w:rsidRPr="004F32E9" w:rsidDel="00B701D2">
        <w:rPr>
          <w:rFonts w:ascii="Tahoma" w:hAnsi="Tahoma" w:cs="Tahoma"/>
          <w:sz w:val="22"/>
          <w:szCs w:val="22"/>
        </w:rPr>
        <w:t xml:space="preserve"> </w:t>
      </w:r>
    </w:p>
    <w:p w14:paraId="7CDD6C83" w14:textId="77777777" w:rsidR="00DB6D0F" w:rsidRPr="00CE7FE6" w:rsidRDefault="00DB6D0F" w:rsidP="00DB6D0F">
      <w:pPr>
        <w:widowControl w:val="0"/>
        <w:spacing w:after="240" w:line="300" w:lineRule="exact"/>
        <w:rPr>
          <w:rFonts w:ascii="Tahoma" w:hAnsi="Tahoma" w:cs="Tahoma"/>
          <w:b/>
          <w:i/>
          <w:color w:val="000000"/>
          <w:sz w:val="22"/>
          <w:szCs w:val="22"/>
        </w:rPr>
      </w:pPr>
      <w:bookmarkStart w:id="456" w:name="_Hlk99701060"/>
      <w:r>
        <w:rPr>
          <w:rFonts w:ascii="Tahoma" w:hAnsi="Tahoma" w:cs="Tahoma"/>
          <w:b/>
          <w:i/>
          <w:color w:val="000000"/>
          <w:sz w:val="22"/>
          <w:szCs w:val="22"/>
        </w:rPr>
        <w:t>A Emissora pode</w:t>
      </w:r>
      <w:r w:rsidRPr="00CE7FE6">
        <w:rPr>
          <w:rFonts w:ascii="Tahoma" w:hAnsi="Tahoma" w:cs="Tahoma"/>
          <w:b/>
          <w:i/>
          <w:color w:val="000000"/>
          <w:sz w:val="22"/>
          <w:szCs w:val="22"/>
        </w:rPr>
        <w:t xml:space="preserve"> enfrentar potenciais conflitos de interesses envolvendo transações com partes relacionadas.</w:t>
      </w:r>
    </w:p>
    <w:bookmarkEnd w:id="456"/>
    <w:p w14:paraId="5598C9A3" w14:textId="77777777" w:rsidR="00DB6D0F" w:rsidRPr="00CE7FE6" w:rsidRDefault="00DB6D0F" w:rsidP="00DB6D0F">
      <w:pPr>
        <w:pStyle w:val="Corpodetexto"/>
        <w:widowControl w:val="0"/>
        <w:spacing w:after="240" w:line="300" w:lineRule="exact"/>
        <w:rPr>
          <w:rFonts w:ascii="Tahoma" w:hAnsi="Tahoma" w:cs="Tahoma"/>
          <w:color w:val="000000"/>
          <w:sz w:val="22"/>
          <w:szCs w:val="22"/>
          <w:lang w:val="pt-BR"/>
        </w:rPr>
      </w:pPr>
      <w:r>
        <w:rPr>
          <w:rFonts w:ascii="Tahoma" w:hAnsi="Tahoma" w:cs="Tahoma"/>
          <w:color w:val="000000"/>
          <w:sz w:val="22"/>
          <w:szCs w:val="22"/>
          <w:lang w:val="pt-BR"/>
        </w:rPr>
        <w:t>A Emissora pode vir a possuir</w:t>
      </w:r>
      <w:r w:rsidRPr="00CE7FE6">
        <w:rPr>
          <w:rFonts w:ascii="Tahoma" w:hAnsi="Tahoma" w:cs="Tahoma"/>
          <w:color w:val="000000"/>
          <w:sz w:val="22"/>
          <w:szCs w:val="22"/>
          <w:lang w:val="pt-BR"/>
        </w:rPr>
        <w:t xml:space="preserve"> receitas, custos ou despesas decorrentes de transações com partes relacionadas, conforme indicado no </w:t>
      </w:r>
      <w:r>
        <w:rPr>
          <w:rFonts w:ascii="Tahoma" w:hAnsi="Tahoma" w:cs="Tahoma"/>
          <w:color w:val="000000"/>
          <w:sz w:val="22"/>
          <w:szCs w:val="22"/>
          <w:lang w:val="pt-BR"/>
        </w:rPr>
        <w:t>seu</w:t>
      </w:r>
      <w:r w:rsidRPr="00CE7FE6">
        <w:rPr>
          <w:rFonts w:ascii="Tahoma" w:hAnsi="Tahoma" w:cs="Tahoma"/>
          <w:color w:val="000000"/>
          <w:sz w:val="22"/>
          <w:szCs w:val="22"/>
          <w:lang w:val="pt-BR"/>
        </w:rPr>
        <w:t xml:space="preserve"> Formulário de Referência. </w:t>
      </w:r>
      <w:r>
        <w:rPr>
          <w:rFonts w:ascii="Tahoma" w:hAnsi="Tahoma" w:cs="Tahoma"/>
          <w:color w:val="000000"/>
          <w:sz w:val="22"/>
          <w:szCs w:val="22"/>
          <w:lang w:val="pt-BR"/>
        </w:rPr>
        <w:t>A Emissora não pode</w:t>
      </w:r>
      <w:r w:rsidRPr="00CE7FE6">
        <w:rPr>
          <w:rFonts w:ascii="Tahoma" w:hAnsi="Tahoma" w:cs="Tahoma"/>
          <w:color w:val="000000"/>
          <w:sz w:val="22"/>
          <w:szCs w:val="22"/>
          <w:lang w:val="pt-BR"/>
        </w:rPr>
        <w:t xml:space="preserve"> garantir que </w:t>
      </w:r>
      <w:r>
        <w:rPr>
          <w:rFonts w:ascii="Tahoma" w:hAnsi="Tahoma" w:cs="Tahoma"/>
          <w:color w:val="000000"/>
          <w:sz w:val="22"/>
          <w:szCs w:val="22"/>
          <w:lang w:val="pt-BR"/>
        </w:rPr>
        <w:t>sua</w:t>
      </w:r>
      <w:r w:rsidRPr="00CE7FE6">
        <w:rPr>
          <w:rFonts w:ascii="Tahoma" w:hAnsi="Tahoma" w:cs="Tahoma"/>
          <w:color w:val="000000"/>
          <w:sz w:val="22"/>
          <w:szCs w:val="22"/>
          <w:lang w:val="pt-BR"/>
        </w:rPr>
        <w:t xml:space="preserve"> </w:t>
      </w:r>
      <w:r>
        <w:rPr>
          <w:rFonts w:ascii="Tahoma" w:hAnsi="Tahoma" w:cs="Tahoma"/>
          <w:color w:val="000000"/>
          <w:sz w:val="22"/>
          <w:szCs w:val="22"/>
          <w:lang w:val="pt-BR"/>
        </w:rPr>
        <w:t>p</w:t>
      </w:r>
      <w:r w:rsidRPr="00CE7FE6">
        <w:rPr>
          <w:rFonts w:ascii="Tahoma" w:hAnsi="Tahoma" w:cs="Tahoma"/>
          <w:color w:val="000000"/>
          <w:sz w:val="22"/>
          <w:szCs w:val="22"/>
          <w:lang w:val="pt-BR"/>
        </w:rPr>
        <w:t xml:space="preserve">olítica </w:t>
      </w:r>
      <w:r>
        <w:rPr>
          <w:rFonts w:ascii="Tahoma" w:hAnsi="Tahoma" w:cs="Tahoma"/>
          <w:color w:val="000000"/>
          <w:sz w:val="22"/>
          <w:szCs w:val="22"/>
          <w:lang w:val="pt-BR"/>
        </w:rPr>
        <w:t xml:space="preserve">e/ou normas de conduta </w:t>
      </w:r>
      <w:r w:rsidRPr="00CE7FE6">
        <w:rPr>
          <w:rFonts w:ascii="Tahoma" w:hAnsi="Tahoma" w:cs="Tahoma"/>
          <w:color w:val="000000"/>
          <w:sz w:val="22"/>
          <w:szCs w:val="22"/>
          <w:lang w:val="pt-BR"/>
        </w:rPr>
        <w:t xml:space="preserve">de </w:t>
      </w:r>
      <w:r>
        <w:rPr>
          <w:rFonts w:ascii="Tahoma" w:hAnsi="Tahoma" w:cs="Tahoma"/>
          <w:color w:val="000000"/>
          <w:sz w:val="22"/>
          <w:szCs w:val="22"/>
          <w:lang w:val="pt-BR"/>
        </w:rPr>
        <w:t>t</w:t>
      </w:r>
      <w:r w:rsidRPr="00CE7FE6">
        <w:rPr>
          <w:rFonts w:ascii="Tahoma" w:hAnsi="Tahoma" w:cs="Tahoma"/>
          <w:color w:val="000000"/>
          <w:sz w:val="22"/>
          <w:szCs w:val="22"/>
          <w:lang w:val="pt-BR"/>
        </w:rPr>
        <w:t xml:space="preserve">ransações com </w:t>
      </w:r>
      <w:r>
        <w:rPr>
          <w:rFonts w:ascii="Tahoma" w:hAnsi="Tahoma" w:cs="Tahoma"/>
          <w:color w:val="000000"/>
          <w:sz w:val="22"/>
          <w:szCs w:val="22"/>
          <w:lang w:val="pt-BR"/>
        </w:rPr>
        <w:t>p</w:t>
      </w:r>
      <w:r w:rsidRPr="00CE7FE6">
        <w:rPr>
          <w:rFonts w:ascii="Tahoma" w:hAnsi="Tahoma" w:cs="Tahoma"/>
          <w:color w:val="000000"/>
          <w:sz w:val="22"/>
          <w:szCs w:val="22"/>
          <w:lang w:val="pt-BR"/>
        </w:rPr>
        <w:t xml:space="preserve">artes </w:t>
      </w:r>
      <w:r>
        <w:rPr>
          <w:rFonts w:ascii="Tahoma" w:hAnsi="Tahoma" w:cs="Tahoma"/>
          <w:color w:val="000000"/>
          <w:sz w:val="22"/>
          <w:szCs w:val="22"/>
          <w:lang w:val="pt-BR"/>
        </w:rPr>
        <w:t>r</w:t>
      </w:r>
      <w:r w:rsidRPr="00CE7FE6">
        <w:rPr>
          <w:rFonts w:ascii="Tahoma" w:hAnsi="Tahoma" w:cs="Tahoma"/>
          <w:color w:val="000000"/>
          <w:sz w:val="22"/>
          <w:szCs w:val="22"/>
          <w:lang w:val="pt-BR"/>
        </w:rPr>
        <w:t>elacionadas seja</w:t>
      </w:r>
      <w:r>
        <w:rPr>
          <w:rFonts w:ascii="Tahoma" w:hAnsi="Tahoma" w:cs="Tahoma"/>
          <w:color w:val="000000"/>
          <w:sz w:val="22"/>
          <w:szCs w:val="22"/>
          <w:lang w:val="pt-BR"/>
        </w:rPr>
        <w:t>m</w:t>
      </w:r>
      <w:r w:rsidRPr="00CE7FE6">
        <w:rPr>
          <w:rFonts w:ascii="Tahoma" w:hAnsi="Tahoma" w:cs="Tahoma"/>
          <w:color w:val="000000"/>
          <w:sz w:val="22"/>
          <w:szCs w:val="22"/>
          <w:lang w:val="pt-BR"/>
        </w:rPr>
        <w:t xml:space="preserve"> eficaz</w:t>
      </w:r>
      <w:r>
        <w:rPr>
          <w:rFonts w:ascii="Tahoma" w:hAnsi="Tahoma" w:cs="Tahoma"/>
          <w:color w:val="000000"/>
          <w:sz w:val="22"/>
          <w:szCs w:val="22"/>
          <w:lang w:val="pt-BR"/>
        </w:rPr>
        <w:t>es</w:t>
      </w:r>
      <w:r w:rsidRPr="00CE7FE6">
        <w:rPr>
          <w:rFonts w:ascii="Tahoma" w:hAnsi="Tahoma" w:cs="Tahoma"/>
          <w:color w:val="000000"/>
          <w:sz w:val="22"/>
          <w:szCs w:val="22"/>
          <w:lang w:val="pt-BR"/>
        </w:rPr>
        <w:t xml:space="preserve"> para evitar situações de potencial conflito de interesse entre as partes e que </w:t>
      </w:r>
      <w:r>
        <w:rPr>
          <w:rFonts w:ascii="Tahoma" w:hAnsi="Tahoma" w:cs="Tahoma"/>
          <w:color w:val="000000"/>
          <w:sz w:val="22"/>
          <w:szCs w:val="22"/>
          <w:lang w:val="pt-BR"/>
        </w:rPr>
        <w:t>seus</w:t>
      </w:r>
      <w:r w:rsidRPr="00CE7FE6">
        <w:rPr>
          <w:rFonts w:ascii="Tahoma" w:hAnsi="Tahoma" w:cs="Tahoma"/>
          <w:color w:val="000000"/>
          <w:sz w:val="22"/>
          <w:szCs w:val="22"/>
          <w:lang w:val="pt-BR"/>
        </w:rPr>
        <w:t xml:space="preserve"> acionistas controladores ou os administradores por eles eleitos prestaram ou prestarão estrita observância às boas práticas de governança e/ou normas existentes para dirimir situações de conflito de interesses, incluindo, mas sem se limitar, à observância do caráter estritamente comutativo das condições pactuadas ou o pagamento compensatório adequado, em cada transação em que, de um lado, a parte contratante seja a </w:t>
      </w:r>
      <w:r>
        <w:rPr>
          <w:rFonts w:ascii="Tahoma" w:hAnsi="Tahoma" w:cs="Tahoma"/>
          <w:color w:val="000000"/>
          <w:sz w:val="22"/>
          <w:szCs w:val="22"/>
          <w:lang w:val="pt-BR"/>
        </w:rPr>
        <w:t>Emissora</w:t>
      </w:r>
      <w:r w:rsidRPr="00CE7FE6">
        <w:rPr>
          <w:rFonts w:ascii="Tahoma" w:hAnsi="Tahoma" w:cs="Tahoma"/>
          <w:color w:val="000000"/>
          <w:sz w:val="22"/>
          <w:szCs w:val="22"/>
          <w:lang w:val="pt-BR"/>
        </w:rPr>
        <w:t xml:space="preserve"> ou sociedade por ela controlada, e, de outro lado, a parte contratada seja uma sociedade que não seja controlada pela </w:t>
      </w:r>
      <w:r>
        <w:rPr>
          <w:rFonts w:ascii="Tahoma" w:hAnsi="Tahoma" w:cs="Tahoma"/>
          <w:color w:val="000000"/>
          <w:sz w:val="22"/>
          <w:szCs w:val="22"/>
          <w:lang w:val="pt-BR"/>
        </w:rPr>
        <w:t>Emissora</w:t>
      </w:r>
      <w:r w:rsidRPr="00CE7FE6">
        <w:rPr>
          <w:rFonts w:ascii="Tahoma" w:hAnsi="Tahoma" w:cs="Tahoma"/>
          <w:color w:val="000000"/>
          <w:sz w:val="22"/>
          <w:szCs w:val="22"/>
          <w:lang w:val="pt-BR"/>
        </w:rPr>
        <w:t xml:space="preserve"> e tenha como acionistas os acionistas controladores ou administradores da </w:t>
      </w:r>
      <w:r>
        <w:rPr>
          <w:rFonts w:ascii="Tahoma" w:hAnsi="Tahoma" w:cs="Tahoma"/>
          <w:color w:val="000000"/>
          <w:sz w:val="22"/>
          <w:szCs w:val="22"/>
          <w:lang w:val="pt-BR"/>
        </w:rPr>
        <w:t>Emissora</w:t>
      </w:r>
      <w:r w:rsidRPr="00CE7FE6">
        <w:rPr>
          <w:rFonts w:ascii="Tahoma" w:hAnsi="Tahoma" w:cs="Tahoma"/>
          <w:color w:val="000000"/>
          <w:sz w:val="22"/>
          <w:szCs w:val="22"/>
          <w:lang w:val="pt-BR"/>
        </w:rPr>
        <w:t>.</w:t>
      </w:r>
    </w:p>
    <w:p w14:paraId="32122335" w14:textId="617C495B" w:rsidR="00DB6D0F" w:rsidRPr="004F32E9" w:rsidRDefault="00DB6D0F" w:rsidP="00DB6D0F">
      <w:pPr>
        <w:pStyle w:val="RecuodecorpodetextoBodyTextBoldIndentbti"/>
        <w:spacing w:line="300" w:lineRule="exact"/>
        <w:ind w:right="51"/>
        <w:rPr>
          <w:rFonts w:ascii="Tahoma" w:hAnsi="Tahoma" w:cs="Tahoma"/>
          <w:b w:val="0"/>
          <w:i w:val="0"/>
          <w:color w:val="000000"/>
          <w:sz w:val="22"/>
          <w:szCs w:val="22"/>
          <w:u w:val="none"/>
        </w:rPr>
      </w:pPr>
      <w:r w:rsidRPr="00CE7FE6">
        <w:rPr>
          <w:rFonts w:ascii="Tahoma" w:hAnsi="Tahoma" w:cs="Tahoma"/>
          <w:b w:val="0"/>
          <w:i w:val="0"/>
          <w:color w:val="000000"/>
          <w:sz w:val="22"/>
          <w:szCs w:val="22"/>
          <w:u w:val="none"/>
        </w:rPr>
        <w:t xml:space="preserve">Caso as situações de conflito de interesses com partes relacionadas se configurem, elas poderão causar um impacto adverso nos negócios, resultados operacionais, situação financeira e valores mobiliários da </w:t>
      </w:r>
      <w:r>
        <w:rPr>
          <w:rFonts w:ascii="Tahoma" w:hAnsi="Tahoma" w:cs="Tahoma"/>
          <w:b w:val="0"/>
          <w:i w:val="0"/>
          <w:color w:val="000000"/>
          <w:sz w:val="22"/>
          <w:szCs w:val="22"/>
          <w:u w:val="none"/>
        </w:rPr>
        <w:t xml:space="preserve">Emissora, </w:t>
      </w:r>
      <w:r w:rsidRPr="004F32E9">
        <w:rPr>
          <w:rFonts w:ascii="Tahoma" w:hAnsi="Tahoma" w:cs="Tahoma"/>
          <w:b w:val="0"/>
          <w:i w:val="0"/>
          <w:color w:val="000000"/>
          <w:sz w:val="22"/>
          <w:szCs w:val="22"/>
          <w:u w:val="none"/>
        </w:rPr>
        <w:t>o que poderá afetar o pagamento das Debêntures emitidas pela Emissora e ocasionar a perda de parte substancial ou de todo o investimento por parte dos Debenturistas</w:t>
      </w:r>
      <w:r w:rsidRPr="00CE7FE6">
        <w:rPr>
          <w:rFonts w:ascii="Tahoma" w:hAnsi="Tahoma" w:cs="Tahoma"/>
          <w:b w:val="0"/>
          <w:i w:val="0"/>
          <w:color w:val="000000"/>
          <w:sz w:val="22"/>
          <w:szCs w:val="22"/>
          <w:u w:val="none"/>
        </w:rPr>
        <w:t>.</w:t>
      </w:r>
    </w:p>
    <w:p w14:paraId="31B18112"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Eventual insuficiência da Garantia Real.</w:t>
      </w:r>
    </w:p>
    <w:p w14:paraId="01B1548D"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O produto resultante de eventual excussão da Garantia Real, nos termos previstos no Contrato de Cessão Fiduciária, poderá não ser suficiente para viabilizar a amortização integral de todos os valores devidos pela Emissora no âmbito das Debêntures. Caso os recursos obtidos com a excussão da Garantia Real não sejam suficientes, os Debenturistas poderão ser prejudicados e não receber a integralidade dos valores devidos no âmbito das Debêntures.</w:t>
      </w:r>
    </w:p>
    <w:p w14:paraId="0B0563DE"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Adicionalmente, cabe ao Agente Fiduciário requerer a execução, judicial ou extrajudicial, da Garantia Real, conforme função que lhe é atribuída na Escritura de Emissão, uma vez verificada o </w:t>
      </w:r>
      <w:r w:rsidRPr="004F32E9">
        <w:rPr>
          <w:rFonts w:ascii="Tahoma" w:hAnsi="Tahoma" w:cs="Tahoma"/>
          <w:b w:val="0"/>
          <w:i w:val="0"/>
          <w:color w:val="000000"/>
          <w:sz w:val="22"/>
          <w:szCs w:val="22"/>
          <w:u w:val="none"/>
        </w:rPr>
        <w:lastRenderedPageBreak/>
        <w:t>vencimento antecipado das Obrigações Garantidas. A Garantia Real poderá ser excutida e exigida pelo Agente Fiduciário quantas vezes forem necessárias até a integral e efetiva quitação de todas as Obrigações Garantidas, sendo certo que a não execução da Garantia Real por parte do Agente Fiduciário não ensejará, em qualquer hipótese, perda do direito de execução ou renúncia da Garantia Real pelos Debenturistas.</w:t>
      </w:r>
    </w:p>
    <w:p w14:paraId="68D4E96E"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 demora, não execução ou ainda que se a execução Garantias Reais ocorrer de forma inadequada, por parte do Agente Fiduciário, poderá prejudicar os Debenturistas de forma que estes não recebam a integralidade dos valores devidos no âmbito das Debêntures, ocasionando prejuízos aos Debenturistas.</w:t>
      </w:r>
    </w:p>
    <w:p w14:paraId="4B0C111E"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 xml:space="preserve">Modificação de Direitos Creditórios Vinculados e possibilidade de redução da taxa de remuneração dos Direitos Creditórios Vinculados por decisão judicial. </w:t>
      </w:r>
    </w:p>
    <w:p w14:paraId="28F99998"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Os Direitos Creditórios Vinculados podem eventualmente ter suas condições questionadas em juízo pelos respectivos Tomadores, inclusive em razão dos juros e encargos aplicáveis. Não pode ser afastada a possibilidade de os Tomadores lograrem êxito nas eventuais demandas ajuizadas. Nessa hipótese, os Direitos Creditórios Vinculados podem ter seus valores reduzidos ou até anulados em decisões judiciais, o que afetaria negativamente o patrimônio da Emissora.</w:t>
      </w:r>
    </w:p>
    <w:p w14:paraId="0A863310"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Ademais, apesar de os Contratos de Mútuo representativas dos Direitos Creditórios Vinculados serem devidamente emitidas em favor de instituição financeira, os juros cobrados podem ser questionados judicialmente após a transferência de tais Contratos de Mútuo à Emissora. Há determinadas decisões judiciais estabeleceram que cessões de direitos creditórios a entidades não participantes do Sistema Financeiro Nacional não atribuiriam, a tais cessionárias, as mesmas prerrogativas que seriam atribuídas às entidades integrantes do Sistema Financeiro Nacional, como a possibilidade de cobrança de encargos, juros e correção monetária permitidos às instituições financeiras em decorrência da aplicação do Decreto 22.626/1933 (Lei de Usura), que institui o limite de cobrança de juros para instituições externas ao Sistema Financeiro Nacional. Sendo assim, não é possível prever se serão impostas ou não à Emissora, por meio de decisão judicial, limitações à cobrança de encargos e/ou juros remuneratórios dos Direitos Creditórios Vinculados, nos termos inicialmente pactuados com os Tomadores. A imposição dos referidos limites de cobrança poderá afetar negativamente o fluxo de pagamentos dos Direitos Creditórios Vinculados, o que poderá afetar o pagamento das Debêntures emitidas pela Emissora e ocasionar a perda de parte substancial ou de todo o investimento por parte dos Debenturistas.</w:t>
      </w:r>
    </w:p>
    <w:p w14:paraId="5961B44B"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b w:val="0"/>
          <w:i w:val="0"/>
          <w:color w:val="000000"/>
          <w:sz w:val="22"/>
          <w:szCs w:val="22"/>
          <w:u w:val="none"/>
        </w:rPr>
        <w:t> </w:t>
      </w:r>
      <w:r w:rsidRPr="004F32E9">
        <w:rPr>
          <w:rFonts w:ascii="Tahoma" w:hAnsi="Tahoma" w:cs="Tahoma"/>
          <w:color w:val="000000"/>
          <w:sz w:val="22"/>
          <w:szCs w:val="22"/>
          <w:u w:val="none"/>
        </w:rPr>
        <w:t xml:space="preserve">Risco de Pré-Pagamento. </w:t>
      </w:r>
    </w:p>
    <w:p w14:paraId="144E8607"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lastRenderedPageBreak/>
        <w:t> A Emissora poderá adquirir Direitos Creditórios Vinculados sujeitos a pré-pagamento por parte de seus Tomadores, ou seja, que possam ser pagos à Emissora anteriormente às suas respectivas datas esperadas de vencimento, inclusive logo após a respectiva data de aquisição. Desta forma, os Tomadores podem, a qualquer tempo, proceder ao pagamento antecipado, total ou parcial, do valor do principal e dos juros devidos até a data de pagamento do Direitos Creditórios Vinculados. Este evento pode implicar no recebimento, pela Emissora, de um valor inferior ao previamente previsto no momento de sua aquisição, em decorrência do desconto dos juros que seriam cobrados ao longo do período compreendido entre a data do pré-pagamento e a data original de vencimento do crédito ou do eventual desconto concedido em razão do pré-pagamento, ou, ainda, do pagamento inferior ao preço de aquisição dos Direitos Creditórios Vinculados, caso os Direitos Creditórios Vinculados tenham sido adquiridos com ágio, bem como a Emissora poderá não conseguir reinvestir os recursos recebidos com a mesma remuneração, conforme o caso, oferecida pelos Direitos Creditórios Vinculados, resultando na redução da rentabilidade geral da carteira da Emissora, o que poderá afetar o pagamento das Debêntures emitidas pela Emissora e ocasionar a perda de parte substancial ou de todo o investimento por parte dos Debenturistas.</w:t>
      </w:r>
    </w:p>
    <w:p w14:paraId="237879C9"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Ainda, os Debenturistas poderão ter frustrada sua expectativa de prazo e montante final de rendimentos auferidos, e a efetivação de tais pré-pagamentos poderá resultar em dificuldades de reinvestimentos por parte dos Debenturistas à mesma taxa estabelecida como remuneração das Debêntures.  </w:t>
      </w:r>
    </w:p>
    <w:p w14:paraId="5FE4D32F"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As Debêntures poderão ser objeto de resgate antecipado nas hipóteses de ausência de apuração e/ou divulgação da Taxa DI, bem como se ocorrer a sua extinção ou inaplicabilidade por disposição legal ou determinação judicial.</w:t>
      </w:r>
    </w:p>
    <w:p w14:paraId="688690A2"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As Debêntures poderão ser objeto de resgate antecipado e liquidação integral em razão da ausência de apuração e/ou divulgação, da extinção ou determinação judicial pela inaplicabilidade da Taxa DI, se não houver substituto legal para a Taxa DI e acordo entre a Emissora e os titulares das Debêntures.</w:t>
      </w:r>
    </w:p>
    <w:p w14:paraId="0D677989"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Os titulares das Debêntures poderão sofrer prejuízos financeiros em decorrência desse resgate antecipado, não havendo qualquer garantia de que existirão, no momento do resgate, outros ativos no mercado de risco e retorno semelhantes às Debêntures. Além disso, a atual legislação tributária referente ao imposto de renda determina alíquotas diferenciadas em decorrência do prazo de aplicação, o que poderá implicar em uma alíquota superior à que seria aplicada caso as Debêntures fossem liquidadas apenas na data de seu vencimento.</w:t>
      </w:r>
    </w:p>
    <w:p w14:paraId="55AE38B6"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lastRenderedPageBreak/>
        <w:t>A Taxa DI utilizada para os juros remuneratórios das Debêntures pode ser considerada nula em decorrência da Súmula nº 176 do Superior Tribunal de Justiça.</w:t>
      </w:r>
    </w:p>
    <w:p w14:paraId="17C283F3"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 Súmula nº 176, editada pelo Superior Tribunal de Justiça, enuncia que é nula a cláusula que sujeita o devedor ao pagamento de juros de acordo com a Taxa DI divulgada pela B3. A referida súmula não vincula as decisões do Poder Judiciário e decorreu do julgamento de ações judiciais em que se discutia a validade da aplicação da Taxa DI divulgada pela B3 em contratos utilizados em operações bancárias ativas.</w:t>
      </w:r>
    </w:p>
    <w:p w14:paraId="1C4CAEFC"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Há a possibilidade de, numa eventual disputa judicial, a Súmula nº 176 vir a ser aplicada pelo Poder Judiciário para considerar que a Taxa DI não é válida como fator de remuneração das Debêntures. Em se concretizando esta hipótese, o índice que vier a ser oficialmente indicado para substituir a Taxa DI poderá conceder aos titulares das Debêntures uma remuneração inferior à Taxa DI, prejudicando a rentabilidade das Debêntures, podendos ocasionar perdas financeiras aos Debenturistas.</w:t>
      </w:r>
    </w:p>
    <w:p w14:paraId="44E1CBBE"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 xml:space="preserve">Acordos e renegociações dos Direitos Creditórios Vinculados. </w:t>
      </w:r>
    </w:p>
    <w:p w14:paraId="25521BD4" w14:textId="2276B235"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b w:val="0"/>
          <w:i w:val="0"/>
          <w:color w:val="000000"/>
          <w:sz w:val="22"/>
          <w:szCs w:val="22"/>
          <w:u w:val="none"/>
        </w:rPr>
        <w:t xml:space="preserve">O Agente de Cobrança </w:t>
      </w:r>
      <w:r w:rsidR="009F60BD">
        <w:rPr>
          <w:rFonts w:ascii="Tahoma" w:hAnsi="Tahoma" w:cs="Tahoma"/>
          <w:b w:val="0"/>
          <w:i w:val="0"/>
          <w:color w:val="000000"/>
          <w:sz w:val="22"/>
          <w:szCs w:val="22"/>
          <w:u w:val="none"/>
        </w:rPr>
        <w:t xml:space="preserve">Extraordinária </w:t>
      </w:r>
      <w:r w:rsidRPr="004F32E9">
        <w:rPr>
          <w:rFonts w:ascii="Tahoma" w:hAnsi="Tahoma" w:cs="Tahoma"/>
          <w:b w:val="0"/>
          <w:i w:val="0"/>
          <w:color w:val="000000"/>
          <w:sz w:val="22"/>
          <w:szCs w:val="22"/>
          <w:u w:val="none"/>
        </w:rPr>
        <w:t>pode realizar acordos e/ou renegociações podendo, inclusive, conceder descontos e alterar prazos de pagamentos dos Direitos Creditórios Vinculados inadimplidos constantes da carteira da Emissora. Não há garantia de que os acordos e/ou renegociações realizados com relação aos Direitos Creditórios Vinculados inadimplidos sejam pagos total ou parcialmente. Adicionalmente, tais acordos e/ou renegociações podem acarretar diminuição dos valores esperados dos Direitos Creditórios Vinculados inadimplidos constantes da carteira da Emissora, podendo trazer prejuízos ao fluxo de pagamento das Debentures. Na hipótese de concessão de descontos, alteração de prazos ou, ainda, de falta de pagamento de qualquer das contrapartes nas operações renegociadas, a Emissora poderá receber os valores devidos em datas posteriores às esperadas e poderá sofrer perdas, podendo inclusive incorrer em custos adicionais para conseguir recuperar os seus créditos inadimplidos, o que poderá afetar o pagamento das Debêntures emitidas pela Emissora e ocasionar a perda de parte substancial ou de todo o investimento por parte dos Debenturistas.</w:t>
      </w:r>
    </w:p>
    <w:p w14:paraId="5A026BC1"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Falhas na originação e formalização dos Direitos Creditórios Vinculados.</w:t>
      </w:r>
    </w:p>
    <w:p w14:paraId="29ECBFDA"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Os Contratos de Mútuo podem eventualmente conter irregularidades, como falhas na sua elaboração e erros materiais, ou mesmo não serem suficientes para serem caracterizados como títulos executivos extrajudiciais e ensejar uma ação monitória ou ação de cobrança para constituição </w:t>
      </w:r>
      <w:r w:rsidRPr="004F32E9">
        <w:rPr>
          <w:rFonts w:ascii="Tahoma" w:hAnsi="Tahoma" w:cs="Tahoma"/>
          <w:b w:val="0"/>
          <w:i w:val="0"/>
          <w:color w:val="000000"/>
          <w:sz w:val="22"/>
          <w:szCs w:val="22"/>
          <w:u w:val="none"/>
        </w:rPr>
        <w:lastRenderedPageBreak/>
        <w:t>de título executivo judicial. Por esse motivo, a cobrança judicial dos referidos Direitos Creditórios Vinculados poderá não se beneficiar da celeridade de um processo de execução, ficando ressalvada a cobrança pelas vias ordinárias, por meio da propositura de ação de cobrança, por exemplo. Dessa forma, a cobrança judicial dos Direitos Creditórios Vinculados poderá ser mais demorada do que seria caso os respectivas Contratos de Mútuo pudessem instruir uma execução judicial, uma vez que a cobrança pelas vias ordinárias impõe ao credor a obrigação de obter uma decisão judicial transitada em julgado reconhecendo o inadimplemento do Direitos Creditórios Vinculados, para que, somente depois, essa sentença decisão possa ser executada judicialmente. Esse procedimento, dependendo do tribunal em que a cobrança se processa, pode demorar vários anos. Adicionalmente, para a instrução do pedido judicial de cobrança, poderão ser necessários documentos e informações que não são enviados à Emissora, ou mesmo documentos e informações adicionais que deveriam ser fornecidos pela Cedente ou pelo Tomador à época da cessão, os quais, uma vez não apresentados ou apresentados extemporaneamente, poderão obstar ou prejudicar a cobrança judicial dos Direitos Creditórios Vinculados. Assim, Emissora poderá permanecer longo tempo sem receber os recursos oriundos dos Direitos Creditórios Vinculados que sejam discutidos judicialmente, o que pode prejudicar a Emissora, a rentabilidade da sua carteira e, por consequência, o pagamento das Debêntures e os Debenturistas.</w:t>
      </w:r>
    </w:p>
    <w:p w14:paraId="7A88E7E2"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Questionamento da validade e da eficácia da transferência dos Direitos Creditórios Vinculados.</w:t>
      </w:r>
    </w:p>
    <w:p w14:paraId="7134B333"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sz w:val="22"/>
          <w:szCs w:val="22"/>
        </w:rPr>
        <w:t xml:space="preserve">A transferência dos Direitos Creditórios Vinculados para a Emissora pode ser invalidada ou tornar-se ineficaz por decisão judicial. </w:t>
      </w:r>
    </w:p>
    <w:p w14:paraId="0DCB8D2A"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Assim, a Emissora poderá incorrer no risco de os Direitos Creditórios Vinculados serem alcançados por obrigações assumidas pela Crediare, os recursos decorrentes de seus pagamentos serem bloqueados ou redirecionados para pagamento de outras dívidas da Crediare, conforme o caso, inclusive em decorrência de intervenção, liquidação, regime de administração especial temporário – RAET, se for o caso, pedidos de recuperação judicial, falência, planos de recuperação extrajudicial ou outro procedimento de natureza similar, conforme aplicável. Os principais eventos, mas não únicos, que poderão afetar a cessão dos Direitos Creditórios Vinculados consistem em (a) possível existência de garantias reais sobre os Direitos Creditórios Vinculados, que tenham sido constituídas previamente à sua cessão e sem conhecimento da Emissora; (b) existência de penhora ou outra forma de constrição judicial sobre os Direitos Creditórios Vinculados, constituída antes da sua cessão e sem o conhecimento da Emissora; (c) verificação, em processo judicial, de simulação, fraude contra credores ou fraude à execução praticada pela Crediare, conforme o caso; e (d) revogação </w:t>
      </w:r>
      <w:r w:rsidRPr="004F32E9">
        <w:rPr>
          <w:rFonts w:ascii="Tahoma" w:hAnsi="Tahoma" w:cs="Tahoma"/>
          <w:b w:val="0"/>
          <w:i w:val="0"/>
          <w:color w:val="000000"/>
          <w:sz w:val="22"/>
          <w:szCs w:val="22"/>
          <w:u w:val="none"/>
        </w:rPr>
        <w:lastRenderedPageBreak/>
        <w:t>da cessão dos Direitos Creditórios Vinculados à Emissora, na hipótese de falência da Crediare. Nessas hipóteses, ou em outras não listadas aqui, os Direitos Creditórios Vinculados poderão ser bloqueados ou redirecionados para pagamento de outras dívidas da Crediare, conforme o caso, e a rentabilidade da carteira da Emissora poderá ser afetada negativamente em razão disso, o que poderá afetar o pagamento das Debêntures emitidas pela Emissora e ocasionar a perda de parte substancial ou de todo o investimento por parte dos Debenturistas. </w:t>
      </w:r>
    </w:p>
    <w:p w14:paraId="54F32B72"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 xml:space="preserve">Custos de Cobrança. </w:t>
      </w:r>
    </w:p>
    <w:p w14:paraId="0FD68E2E"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Os custos incorridos com os procedimentos judiciais ou extrajudiciais necessários à cobrança dos Direitos Creditórios Vinculados e dos demais ativos integrantes da carteira da Emissora e à salvaguarda dos direitos, interesses ou garantias, são de inteira e exclusiva responsabilidade da Emissora. Caso a Emissora não disponha de recursos necessários para cobrir os custos e despesas que eventualmente venham a ser incorridos na salvaguarda de seus direitos e prerrogativas, e/ou com a cobrança judicial e/ou extrajudicial de Direitos Creditórios Vinculados inadimplidos, a Emissora pode não ter capacidade de cobrar tais obrigações, o que poderá afetar negativamente sua carteira e o pagamento das Debêntures, bem como ocasionar a perda de parte substancial ou de todo o investimento por parte dos Debenturistas.</w:t>
      </w:r>
    </w:p>
    <w:p w14:paraId="3519456A"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 xml:space="preserve">Falha na verificação dos Critérios de Elegibilidade e das Condições de Cessão. </w:t>
      </w:r>
    </w:p>
    <w:p w14:paraId="2588D105"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Falhas na verificação dos Critérios de Elegibilidade e das Condições de Cessão podem ocorrer, fazendo com que a Emissora adquira Direitos Creditórios Vinculados em desacordo com a Escritura de Emissão, podendo gerar perdas à Emissora, afetar o pagamento das Debêntures emitidas pela Emissora e ocasionar a perda de parte substancial ou de todo o investimento por parte dos Debenturistas.</w:t>
      </w:r>
    </w:p>
    <w:p w14:paraId="0CC77AAC"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Risco de não cumprimento de Condições Precedentes.</w:t>
      </w:r>
    </w:p>
    <w:p w14:paraId="5BB9C165"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O Contrato de Distribuição prevê diversas condições precedentes que devem ser satisfeitas para a realização da distribuição das Debêntures. Na hipótese do não atendimento de tais condições precedentes, os Coordenadores poderão decidir pela não continuidade da Oferta Restrita. Caso os Coordenadores decidam pela não continuidade da Oferta Restrita, a Oferta Restrita não será realizada e não produzirá efeitos com relação a quaisquer das partes, com o consequente cancelamento da Oferta Restrita, o que poderá resultar em prejuízos aos Debenturistas.</w:t>
      </w:r>
    </w:p>
    <w:p w14:paraId="003D2047"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lastRenderedPageBreak/>
        <w:t>As Debêntures da Primeira Série poderão ser objeto de resgate antecipado, em caso de ocorrência do Resgate Antecipado Obrigatório, de amortização extraordinária, no caso de Amortização Extraordinária Obrigatória, ou, ainda, de Aquisição Facultativa, o que poderá causar prejuízos financeiros aos Debenturistas e/ou impactar de maneira adversa a liquidez das Debêntures no mercado secundário.</w:t>
      </w:r>
    </w:p>
    <w:p w14:paraId="440BFC70"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 Emissora poderá ser obrigada a realizar o Resgate Antecipado Obrigatório, a Amortização Extraordinária Obrigatória ou Aquisição Facultativa, com relação às Debêntures da Primeira Série, nos termos previstos na Escritura de Emissão. Nestes casos, os titulares das Debêntures terão seu horizonte de investimento reduzido e poderão sofrer prejuízos financeiros em decorrência desse resgate ou amortização antecipados, não havendo qualquer garantia de que existirão, no momento do resgate ou amortização, outros ativos no mercado de risco e retorno semelhantes às Debêntures.</w:t>
      </w:r>
    </w:p>
    <w:p w14:paraId="1AE03AD2"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Além disso, a atual legislação tributária referente ao imposto de renda determina alíquotas diferenciadas em decorrência do prazo de aplicação, o que poderá implicar em uma alíquota superior à que seria aplicada caso as Debêntures fossem liquidadas apenas na data de seu vencimento.</w:t>
      </w:r>
    </w:p>
    <w:p w14:paraId="273D3BE5"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O sucesso da Emissora apoia-se na existência de uma equipe qualificada. A perda de “pessoas chave”, ou a incapacidade de atrair e manter estas pessoas pode ter um efeito adverso relevante sobre a Emissora.</w:t>
      </w:r>
    </w:p>
    <w:p w14:paraId="732F7D1B"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A perda de pessoas qualificadas e a eventual incapacidade da Emissora de atrair e manter uma equipe especializada, com vasto conhecimento técnico na securitização de créditos financeiros, poderá ter efeito adverso relevante sobre as atividades, situação financeira e resultados operacionais da Emissora, afetando sua capacidade de gerar resultados, o que poderá afetar o pagamento das Debêntures emitidas pela Emissora e ocasionar a perda de parte substancial ou de todo o investimento por parte dos Debenturistas.</w:t>
      </w:r>
    </w:p>
    <w:p w14:paraId="7FDF687F"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 Originação por meio fraudulento.</w:t>
      </w:r>
    </w:p>
    <w:p w14:paraId="38B8BB5C"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 A Emissora poderá adquirir Direitos Creditórios Vinculados relacionados a empréstimos cujo Tomador tenha se utilizado de meio fraudulento para a sua obtenção, inclusive identificando-se falsamente para obter os benefícios do empréstimo em nome e sob a responsabilidade de terceiro. Ocorrida essa hipótese, a Emissora não poderá exigir o pagamento desses valores por parte dos Tomadores lesados, restando-lhe somente exigir da Crediare a restituição do preço pago na aquisição dos Direitos Creditórios Vinculados fraudulentos, o que estará sujeito ao reconhecimento, </w:t>
      </w:r>
      <w:r w:rsidRPr="004F32E9">
        <w:rPr>
          <w:rFonts w:ascii="Tahoma" w:hAnsi="Tahoma" w:cs="Tahoma"/>
          <w:b w:val="0"/>
          <w:i w:val="0"/>
          <w:color w:val="000000"/>
          <w:sz w:val="22"/>
          <w:szCs w:val="22"/>
          <w:u w:val="none"/>
        </w:rPr>
        <w:lastRenderedPageBreak/>
        <w:t>pela auditoria interna da Crediare, da irregularidade do Direito Creditório em questão, ou à obtenção de decisão judicial transitada em julgado reconhecendo a inexistência, má-formalização, fraude, vício no consentimento do devedor ou inexigibilidade dos pagamentos relativos aos respectivos Direitos Creditórios Vinculados. A restituição devida pela Crediare pode demorar ou simplesmente não ocorrer. Em ambos os casos, haveria impacto negativo no patrimônio e na rentabilidade da Emissora, o que poderá afetar o pagamento das Debêntures emitidas pela Emissora e ocasionar a perda de parte substancial ou de todo o investimento por parte dos Debenturistas.</w:t>
      </w:r>
    </w:p>
    <w:p w14:paraId="21F88F91"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A Oferta Restrita tem limitação do número de subscritores.</w:t>
      </w:r>
    </w:p>
    <w:p w14:paraId="57A86AAB"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A Oferta Restrita contará com a participação de no máximo 50 (cinquenta) Investidores Profissionais, o que poderá afetar de forma adversa a definição da taxa de remuneração final das Debêntures, podendo, inclusive, promover a sua má formação ou descaracterizar o seu processo de formação.</w:t>
      </w:r>
    </w:p>
    <w:p w14:paraId="7310F66A"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 Adicionalmente, as Debêntures estão sendo emitidas nos termos da Instrução CVM 476 e, portanto, apenas poderão ser negociadas entre Investidores Qualificados, o que poderá dificultar a negociação das Debêntures no mercado secundário, caso não haja demanda suficiente deste tipo de investidor, e ocasionar a perda de parte substancial ou de todo o investimento por parte dos Debenturistas. </w:t>
      </w:r>
    </w:p>
    <w:p w14:paraId="6CCA279B"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b w:val="0"/>
          <w:i w:val="0"/>
          <w:color w:val="000000"/>
          <w:sz w:val="22"/>
          <w:szCs w:val="22"/>
          <w:u w:val="none"/>
        </w:rPr>
        <w:t> </w:t>
      </w:r>
      <w:r w:rsidRPr="004F32E9">
        <w:rPr>
          <w:rFonts w:ascii="Tahoma" w:hAnsi="Tahoma" w:cs="Tahoma"/>
          <w:color w:val="000000"/>
          <w:sz w:val="22"/>
          <w:szCs w:val="22"/>
          <w:u w:val="none"/>
        </w:rPr>
        <w:t xml:space="preserve">O investidor titular de Debêntures pode ser obrigado a acatar decisões deliberadas em Assembleia Geral de Debenturistas. </w:t>
      </w:r>
    </w:p>
    <w:p w14:paraId="225E631E"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O Debenturista pode ser obrigado a acatar decisões da maioria ainda que manifeste voto desfavorável, não compareça à assembleia de Debenturistas ou se abstenha de votar, não existindo qualquer mecanismo para o resgate, a amortização ou a venda compulsória no caso de dissidência em determinadas matérias submetidas à deliberação pela Assembleia Geral de Debenturistas. Há também o risco de o quórum de instalação ou deliberação de determinada matéria não ser atingido e, dessa forma, os Debenturistas poderão não conseguir, ou ter dificuldade de deliberar matérias sujeitas à assembleia de Debenturistas, o que poderá afetar o pagamento das Debêntures emitidas pela Emissora e ocasionar a perda de parte substancial ou de todo o investimento por parte dos Debenturistas.</w:t>
      </w:r>
    </w:p>
    <w:p w14:paraId="1A0D287A"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 xml:space="preserve">Risco de Colocação Parcial das Debêntures. </w:t>
      </w:r>
    </w:p>
    <w:p w14:paraId="05D69B1A" w14:textId="760DA80A" w:rsid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lastRenderedPageBreak/>
        <w:t>Nos termos da Escritura de Emissão, será permitida a distribuição parcial pelos Coordenadores das Debêntures da Primeira Série, desde que observado o montante mínimo equivalente a R$150.000.000,00 (cento e cinquenta milhões de reais) (“</w:t>
      </w:r>
      <w:r w:rsidRPr="0024425D">
        <w:rPr>
          <w:rFonts w:ascii="Tahoma" w:hAnsi="Tahoma" w:cs="Tahoma"/>
          <w:b w:val="0"/>
          <w:i w:val="0"/>
          <w:color w:val="000000"/>
          <w:sz w:val="22"/>
          <w:szCs w:val="22"/>
        </w:rPr>
        <w:t>Montante Mínimo</w:t>
      </w:r>
      <w:r w:rsidRPr="004F32E9">
        <w:rPr>
          <w:rFonts w:ascii="Tahoma" w:hAnsi="Tahoma" w:cs="Tahoma"/>
          <w:b w:val="0"/>
          <w:i w:val="0"/>
          <w:color w:val="000000"/>
          <w:sz w:val="22"/>
          <w:szCs w:val="22"/>
          <w:u w:val="none"/>
        </w:rPr>
        <w:t xml:space="preserve">”), nos termos dos artigos 30 e 31 da Instrução CVM 400, por força do artigo 5º-A da Instrução CVM 476. </w:t>
      </w:r>
      <w:r w:rsidR="0024425D">
        <w:rPr>
          <w:rFonts w:ascii="Tahoma" w:hAnsi="Tahoma" w:cs="Tahoma"/>
          <w:b w:val="0"/>
          <w:i w:val="0"/>
          <w:color w:val="000000"/>
          <w:sz w:val="22"/>
          <w:szCs w:val="22"/>
          <w:u w:val="none"/>
        </w:rPr>
        <w:t xml:space="preserve">Ocorrendo a </w:t>
      </w:r>
      <w:r w:rsidRPr="004F32E9">
        <w:rPr>
          <w:rFonts w:ascii="Tahoma" w:hAnsi="Tahoma" w:cs="Tahoma"/>
          <w:b w:val="0"/>
          <w:i w:val="0"/>
          <w:color w:val="000000"/>
          <w:sz w:val="22"/>
          <w:szCs w:val="22"/>
          <w:u w:val="none"/>
        </w:rPr>
        <w:t xml:space="preserve">distribuição </w:t>
      </w:r>
      <w:r w:rsidR="00D721CB">
        <w:rPr>
          <w:rFonts w:ascii="Tahoma" w:hAnsi="Tahoma" w:cs="Tahoma"/>
          <w:b w:val="0"/>
          <w:i w:val="0"/>
          <w:color w:val="000000"/>
          <w:sz w:val="22"/>
          <w:szCs w:val="22"/>
          <w:u w:val="none"/>
        </w:rPr>
        <w:t xml:space="preserve">parcial </w:t>
      </w:r>
      <w:r w:rsidRPr="004F32E9">
        <w:rPr>
          <w:rFonts w:ascii="Tahoma" w:hAnsi="Tahoma" w:cs="Tahoma"/>
          <w:b w:val="0"/>
          <w:i w:val="0"/>
          <w:color w:val="000000"/>
          <w:sz w:val="22"/>
          <w:szCs w:val="22"/>
          <w:u w:val="none"/>
        </w:rPr>
        <w:t>das Debêntures, os Debenturistas poderão enfrentar dificuldades na alienação de tais Debêntures no mercado secundário, o que poderá resultar em prejuízos aos Debenturistas.  </w:t>
      </w:r>
    </w:p>
    <w:p w14:paraId="6A1559A0" w14:textId="77777777" w:rsidR="00791DC2" w:rsidRPr="00791DC2" w:rsidRDefault="00791DC2" w:rsidP="00791DC2">
      <w:pPr>
        <w:pStyle w:val="RecuodecorpodetextoBodyTextBoldIndentbti"/>
        <w:spacing w:line="320" w:lineRule="exact"/>
        <w:ind w:right="51"/>
        <w:rPr>
          <w:rFonts w:ascii="Tahoma" w:hAnsi="Tahoma" w:cs="Tahoma"/>
          <w:color w:val="000000"/>
          <w:sz w:val="22"/>
          <w:szCs w:val="22"/>
          <w:u w:val="none"/>
        </w:rPr>
      </w:pPr>
      <w:bookmarkStart w:id="457" w:name="_Hlk98927151"/>
      <w:r w:rsidRPr="00791DC2">
        <w:rPr>
          <w:rFonts w:ascii="Tahoma" w:hAnsi="Tahoma" w:cs="Tahoma"/>
          <w:color w:val="000000"/>
          <w:sz w:val="22"/>
          <w:szCs w:val="22"/>
          <w:u w:val="none"/>
        </w:rPr>
        <w:t xml:space="preserve">Risco de não colocação do Valor Total da Emissão. </w:t>
      </w:r>
    </w:p>
    <w:p w14:paraId="1508F290" w14:textId="237F769D" w:rsidR="004F32E9" w:rsidRPr="004F32E9" w:rsidRDefault="00791DC2" w:rsidP="004F32E9">
      <w:pPr>
        <w:pStyle w:val="RecuodecorpodetextoBodyTextBoldIndentbti"/>
        <w:spacing w:line="320" w:lineRule="exact"/>
        <w:ind w:right="51"/>
        <w:rPr>
          <w:rFonts w:ascii="Tahoma" w:hAnsi="Tahoma" w:cs="Tahoma"/>
          <w:color w:val="000000"/>
          <w:sz w:val="22"/>
          <w:szCs w:val="22"/>
          <w:u w:val="none"/>
        </w:rPr>
      </w:pPr>
      <w:r w:rsidRPr="00511632">
        <w:rPr>
          <w:rFonts w:ascii="Tahoma" w:hAnsi="Tahoma" w:cs="Tahoma"/>
          <w:b w:val="0"/>
          <w:i w:val="0"/>
          <w:color w:val="000000"/>
          <w:sz w:val="22"/>
          <w:szCs w:val="22"/>
          <w:u w:val="none"/>
        </w:rPr>
        <w:t>Considerando que há a possibilidade de distribuição parcial das Debêntures da Primeira Série, em regime de melhores esforços, caso a demanda pelas Debêntures da Primeira Série seja em montante inferior ao Montante Mínimo estabelecido na Escritura de Emissão, as Debêntures da Primeira Série não serão colocadas, assim a Oferta Restrita não será realizada e não produzirá efeitos com relação a quaisquer das partes, com o consequente cancelamento da Oferta Restrita, o que poderá resultar em prejuízos aos Debenturistas.</w:t>
      </w:r>
      <w:r w:rsidRPr="00511632" w:rsidDel="00791DC2">
        <w:rPr>
          <w:rFonts w:ascii="Tahoma" w:hAnsi="Tahoma" w:cs="Tahoma"/>
          <w:b w:val="0"/>
          <w:i w:val="0"/>
          <w:color w:val="000000"/>
          <w:sz w:val="22"/>
          <w:szCs w:val="22"/>
          <w:u w:val="none"/>
        </w:rPr>
        <w:t xml:space="preserve"> </w:t>
      </w:r>
      <w:bookmarkEnd w:id="457"/>
      <w:r w:rsidR="004F32E9" w:rsidRPr="004F32E9">
        <w:rPr>
          <w:rFonts w:ascii="Tahoma" w:hAnsi="Tahoma" w:cs="Tahoma"/>
          <w:color w:val="000000"/>
          <w:sz w:val="22"/>
          <w:szCs w:val="22"/>
          <w:u w:val="none"/>
        </w:rPr>
        <w:t>Risco de ausência de registro dos atos societários e da Escritura de Emissão na junta comercial competente.</w:t>
      </w:r>
    </w:p>
    <w:p w14:paraId="134E480C"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Em razão da pandemia da COVID 19 algumas das juntas comerciais não se encontram em regular funcionamento. Nesse sentido, os atos societários da Emissora e/ou da Crediare relacionados à Emissão e/ou a Escritura de Emissão poderão não ser registrados perante a junta comercial competente até a data de liquidação das Debêntures. Conforme disposto no inciso II do artigo 6º da Medida Provisória nº 931, de 30 de março de 2020, os referidos registros deverão ocorrer no prazo de 30 (trinta) dias contado da data em que as respectivas juntas comerciais restabelecerem a prestação regular dos seus serviços. Caso os atos societários da Emissora e/ou da Crediare relacionados à Emissão e/ou a Escritura de Emissão não sejam registrados perante a junta comercial competente após a data de liquidação das Debêntures, os Debenturistas poderão ser prejudicados e não receber a integralidade dos valores devidos no âmbito das Debêntures.</w:t>
      </w:r>
    </w:p>
    <w:p w14:paraId="3D2E9DA5"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Risco de ausência de registro do Contrato de Cessão, Termos de Cessão e do Contrato de Cessão Fiduciária nos cartórios de registro de títulos e documentos competentes.</w:t>
      </w:r>
    </w:p>
    <w:p w14:paraId="4062A001"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O Contrato de Cessão e/ou o Contrato de Cessão Fiduciária poderão não ser registrados perante os cartórios de registro de títulos e documentos competentes até a data de liquidação das Debêntures. Adicionalmente, considerando que os Termo de Cessão serão assinados de tempos em tempos, pode ocorrer o atraso e/ou o não registro dos Termos de Cessão, requisito formal para constituição das Cessões nos termos da Escritura de Emissão e da legislação aplicável. Ainda, em razão da pandemia da COVID-19, alguns dos cartórios de registro de títulos e documentos não se encontram </w:t>
      </w:r>
      <w:r w:rsidRPr="004F32E9">
        <w:rPr>
          <w:rFonts w:ascii="Tahoma" w:hAnsi="Tahoma" w:cs="Tahoma"/>
          <w:b w:val="0"/>
          <w:i w:val="0"/>
          <w:color w:val="000000"/>
          <w:sz w:val="22"/>
          <w:szCs w:val="22"/>
          <w:u w:val="none"/>
        </w:rPr>
        <w:lastRenderedPageBreak/>
        <w:t>em regular funcionamento. Sendo assim, existe o risco de atrasos ou, eventualmente, de impossibilidade na completa e correta constituição e/ou eficácia perante terceiros da cessão dos Direitos Creditórios e/ou da Garantia Real, principalmente em decorrência da morosidade dos referidos cartórios, o que poderá afetar negativamente o fluxo de pagamento das Debêntures, bem como ocasionar a perda de parte substancial ou de todo o investimento por parte dos Debenturistas.</w:t>
      </w:r>
    </w:p>
    <w:p w14:paraId="22A110C5"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color w:val="000000"/>
          <w:sz w:val="22"/>
          <w:szCs w:val="22"/>
          <w:u w:val="none"/>
        </w:rPr>
        <w:t xml:space="preserve">Processo de </w:t>
      </w:r>
      <w:proofErr w:type="spellStart"/>
      <w:r w:rsidRPr="004F32E9">
        <w:rPr>
          <w:rFonts w:ascii="Tahoma" w:hAnsi="Tahoma" w:cs="Tahoma"/>
          <w:color w:val="000000"/>
          <w:sz w:val="22"/>
          <w:szCs w:val="22"/>
          <w:u w:val="none"/>
        </w:rPr>
        <w:t>Due</w:t>
      </w:r>
      <w:proofErr w:type="spellEnd"/>
      <w:r w:rsidRPr="004F32E9">
        <w:rPr>
          <w:rFonts w:ascii="Tahoma" w:hAnsi="Tahoma" w:cs="Tahoma"/>
          <w:color w:val="000000"/>
          <w:sz w:val="22"/>
          <w:szCs w:val="22"/>
          <w:u w:val="none"/>
        </w:rPr>
        <w:t xml:space="preserve"> </w:t>
      </w:r>
      <w:proofErr w:type="spellStart"/>
      <w:r w:rsidRPr="004F32E9">
        <w:rPr>
          <w:rFonts w:ascii="Tahoma" w:hAnsi="Tahoma" w:cs="Tahoma"/>
          <w:color w:val="000000"/>
          <w:sz w:val="22"/>
          <w:szCs w:val="22"/>
          <w:u w:val="none"/>
        </w:rPr>
        <w:t>Diligence</w:t>
      </w:r>
      <w:proofErr w:type="spellEnd"/>
      <w:r w:rsidRPr="004F32E9">
        <w:rPr>
          <w:rFonts w:ascii="Tahoma" w:hAnsi="Tahoma" w:cs="Tahoma"/>
          <w:color w:val="000000"/>
          <w:sz w:val="22"/>
          <w:szCs w:val="22"/>
          <w:u w:val="none"/>
        </w:rPr>
        <w:t xml:space="preserve"> Legal da Emissão com escopo Limitado e Específico à Emissora e à Crediare. </w:t>
      </w:r>
      <w:r w:rsidRPr="004F32E9">
        <w:rPr>
          <w:rFonts w:ascii="Tahoma" w:hAnsi="Tahoma" w:cs="Tahoma"/>
          <w:b w:val="0"/>
          <w:i w:val="0"/>
          <w:color w:val="000000"/>
          <w:sz w:val="22"/>
          <w:szCs w:val="22"/>
          <w:u w:val="none"/>
        </w:rPr>
        <w:t> </w:t>
      </w:r>
    </w:p>
    <w:p w14:paraId="180D1735"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O processo de diligência  legal (</w:t>
      </w:r>
      <w:proofErr w:type="spellStart"/>
      <w:r w:rsidRPr="004F32E9">
        <w:rPr>
          <w:rFonts w:ascii="Tahoma" w:hAnsi="Tahoma" w:cs="Tahoma"/>
          <w:b w:val="0"/>
          <w:i w:val="0"/>
          <w:color w:val="000000"/>
          <w:sz w:val="22"/>
          <w:szCs w:val="22"/>
          <w:u w:val="none"/>
        </w:rPr>
        <w:t>due</w:t>
      </w:r>
      <w:proofErr w:type="spellEnd"/>
      <w:r w:rsidRPr="004F32E9">
        <w:rPr>
          <w:rFonts w:ascii="Tahoma" w:hAnsi="Tahoma" w:cs="Tahoma"/>
          <w:b w:val="0"/>
          <w:i w:val="0"/>
          <w:color w:val="000000"/>
          <w:sz w:val="22"/>
          <w:szCs w:val="22"/>
          <w:u w:val="none"/>
        </w:rPr>
        <w:t xml:space="preserve"> </w:t>
      </w:r>
      <w:proofErr w:type="spellStart"/>
      <w:r w:rsidRPr="004F32E9">
        <w:rPr>
          <w:rFonts w:ascii="Tahoma" w:hAnsi="Tahoma" w:cs="Tahoma"/>
          <w:b w:val="0"/>
          <w:i w:val="0"/>
          <w:color w:val="000000"/>
          <w:sz w:val="22"/>
          <w:szCs w:val="22"/>
          <w:u w:val="none"/>
        </w:rPr>
        <w:t>diligence</w:t>
      </w:r>
      <w:proofErr w:type="spellEnd"/>
      <w:r w:rsidRPr="004F32E9">
        <w:rPr>
          <w:rFonts w:ascii="Tahoma" w:hAnsi="Tahoma" w:cs="Tahoma"/>
          <w:b w:val="0"/>
          <w:i w:val="0"/>
          <w:color w:val="000000"/>
          <w:sz w:val="22"/>
          <w:szCs w:val="22"/>
          <w:u w:val="none"/>
        </w:rPr>
        <w:t>) da Emissão possui escopo limitado e específico na Emissora e na Crediare, sendo analisados (i) os documentos societários da Emissora e da Crediare visando identificar as autorizações necessárias à realização da Emissão e os poderes de representação; (</w:t>
      </w:r>
      <w:proofErr w:type="spellStart"/>
      <w:r w:rsidRPr="004F32E9">
        <w:rPr>
          <w:rFonts w:ascii="Tahoma" w:hAnsi="Tahoma" w:cs="Tahoma"/>
          <w:b w:val="0"/>
          <w:i w:val="0"/>
          <w:color w:val="000000"/>
          <w:sz w:val="22"/>
          <w:szCs w:val="22"/>
          <w:u w:val="none"/>
        </w:rPr>
        <w:t>ii</w:t>
      </w:r>
      <w:proofErr w:type="spellEnd"/>
      <w:r w:rsidRPr="004F32E9">
        <w:rPr>
          <w:rFonts w:ascii="Tahoma" w:hAnsi="Tahoma" w:cs="Tahoma"/>
          <w:b w:val="0"/>
          <w:i w:val="0"/>
          <w:color w:val="000000"/>
          <w:sz w:val="22"/>
          <w:szCs w:val="22"/>
          <w:u w:val="none"/>
        </w:rPr>
        <w:t>) determinadas certidões legais (CRF, Certidão Conjunta de Débitos do INSS e outras) e/ou Certidões de Distribuidores de Processos; (</w:t>
      </w:r>
      <w:proofErr w:type="spellStart"/>
      <w:r w:rsidRPr="004F32E9">
        <w:rPr>
          <w:rFonts w:ascii="Tahoma" w:hAnsi="Tahoma" w:cs="Tahoma"/>
          <w:b w:val="0"/>
          <w:i w:val="0"/>
          <w:color w:val="000000"/>
          <w:sz w:val="22"/>
          <w:szCs w:val="22"/>
          <w:u w:val="none"/>
        </w:rPr>
        <w:t>iii</w:t>
      </w:r>
      <w:proofErr w:type="spellEnd"/>
      <w:r w:rsidRPr="004F32E9">
        <w:rPr>
          <w:rFonts w:ascii="Tahoma" w:hAnsi="Tahoma" w:cs="Tahoma"/>
          <w:b w:val="0"/>
          <w:i w:val="0"/>
          <w:color w:val="000000"/>
          <w:sz w:val="22"/>
          <w:szCs w:val="22"/>
          <w:u w:val="none"/>
        </w:rPr>
        <w:t>) determinados contratos financeiros visando identificar a necessidade de autorizações dos credores e/ou eventuais restrições à realização da Emissão; (</w:t>
      </w:r>
      <w:proofErr w:type="spellStart"/>
      <w:r w:rsidRPr="004F32E9">
        <w:rPr>
          <w:rFonts w:ascii="Tahoma" w:hAnsi="Tahoma" w:cs="Tahoma"/>
          <w:b w:val="0"/>
          <w:i w:val="0"/>
          <w:color w:val="000000"/>
          <w:sz w:val="22"/>
          <w:szCs w:val="22"/>
          <w:u w:val="none"/>
        </w:rPr>
        <w:t>iv</w:t>
      </w:r>
      <w:proofErr w:type="spellEnd"/>
      <w:r w:rsidRPr="004F32E9">
        <w:rPr>
          <w:rFonts w:ascii="Tahoma" w:hAnsi="Tahoma" w:cs="Tahoma"/>
          <w:b w:val="0"/>
          <w:i w:val="0"/>
          <w:color w:val="000000"/>
          <w:sz w:val="22"/>
          <w:szCs w:val="22"/>
          <w:u w:val="none"/>
        </w:rPr>
        <w:t xml:space="preserve">) o Convênio; e (v) contingências relevantes da Emissora e da Crediare. Ademais, no processo de </w:t>
      </w:r>
      <w:proofErr w:type="spellStart"/>
      <w:r w:rsidRPr="004F32E9">
        <w:rPr>
          <w:rFonts w:ascii="Tahoma" w:hAnsi="Tahoma" w:cs="Tahoma"/>
          <w:b w:val="0"/>
          <w:i w:val="0"/>
          <w:color w:val="000000"/>
          <w:sz w:val="22"/>
          <w:szCs w:val="22"/>
          <w:u w:val="none"/>
        </w:rPr>
        <w:t>due</w:t>
      </w:r>
      <w:proofErr w:type="spellEnd"/>
      <w:r w:rsidRPr="004F32E9">
        <w:rPr>
          <w:rFonts w:ascii="Tahoma" w:hAnsi="Tahoma" w:cs="Tahoma"/>
          <w:b w:val="0"/>
          <w:i w:val="0"/>
          <w:color w:val="000000"/>
          <w:sz w:val="22"/>
          <w:szCs w:val="22"/>
          <w:u w:val="none"/>
        </w:rPr>
        <w:t xml:space="preserve"> </w:t>
      </w:r>
      <w:proofErr w:type="spellStart"/>
      <w:r w:rsidRPr="004F32E9">
        <w:rPr>
          <w:rFonts w:ascii="Tahoma" w:hAnsi="Tahoma" w:cs="Tahoma"/>
          <w:b w:val="0"/>
          <w:i w:val="0"/>
          <w:color w:val="000000"/>
          <w:sz w:val="22"/>
          <w:szCs w:val="22"/>
          <w:u w:val="none"/>
        </w:rPr>
        <w:t>diligence</w:t>
      </w:r>
      <w:proofErr w:type="spellEnd"/>
      <w:r w:rsidRPr="004F32E9">
        <w:rPr>
          <w:rFonts w:ascii="Tahoma" w:hAnsi="Tahoma" w:cs="Tahoma"/>
          <w:b w:val="0"/>
          <w:i w:val="0"/>
          <w:color w:val="000000"/>
          <w:sz w:val="22"/>
          <w:szCs w:val="22"/>
          <w:u w:val="none"/>
        </w:rPr>
        <w:t xml:space="preserve"> legal, não houve qualquer auditoria, revisão ou investigação de natureza econômica, financeira, contábil ou estatística da Emissora e/ou da Crediare. Ainda, não foi, tampouco será realizada qualquer diligência legal e emitida qualquer opinião legal sobre a veracidade, consistência e suficiência das informações, ou relativamente às obrigações e/ou às contingências da Emissora descritas no seu Formulário de Referência. Tendo em vista o escopo limitado do processo de diligência (</w:t>
      </w:r>
      <w:proofErr w:type="spellStart"/>
      <w:r w:rsidRPr="004F32E9">
        <w:rPr>
          <w:rFonts w:ascii="Tahoma" w:hAnsi="Tahoma" w:cs="Tahoma"/>
          <w:b w:val="0"/>
          <w:i w:val="0"/>
          <w:color w:val="000000"/>
          <w:sz w:val="22"/>
          <w:szCs w:val="22"/>
          <w:u w:val="none"/>
        </w:rPr>
        <w:t>due</w:t>
      </w:r>
      <w:proofErr w:type="spellEnd"/>
      <w:r w:rsidRPr="004F32E9">
        <w:rPr>
          <w:rFonts w:ascii="Tahoma" w:hAnsi="Tahoma" w:cs="Tahoma"/>
          <w:b w:val="0"/>
          <w:i w:val="0"/>
          <w:color w:val="000000"/>
          <w:sz w:val="22"/>
          <w:szCs w:val="22"/>
          <w:u w:val="none"/>
        </w:rPr>
        <w:t xml:space="preserve"> </w:t>
      </w:r>
      <w:proofErr w:type="spellStart"/>
      <w:r w:rsidRPr="004F32E9">
        <w:rPr>
          <w:rFonts w:ascii="Tahoma" w:hAnsi="Tahoma" w:cs="Tahoma"/>
          <w:b w:val="0"/>
          <w:i w:val="0"/>
          <w:color w:val="000000"/>
          <w:sz w:val="22"/>
          <w:szCs w:val="22"/>
          <w:u w:val="none"/>
        </w:rPr>
        <w:t>diligence</w:t>
      </w:r>
      <w:proofErr w:type="spellEnd"/>
      <w:r w:rsidRPr="004F32E9">
        <w:rPr>
          <w:rFonts w:ascii="Tahoma" w:hAnsi="Tahoma" w:cs="Tahoma"/>
          <w:b w:val="0"/>
          <w:i w:val="0"/>
          <w:color w:val="000000"/>
          <w:sz w:val="22"/>
          <w:szCs w:val="22"/>
          <w:u w:val="none"/>
        </w:rPr>
        <w:t>) legal, é possível que existam determinados passivos e contingências não identificados no referido processo que podem, afetar adversamente os resultados operacionais da Emissora e/ou da Crediare, a capacidade da Emissora e/ou da Crediare de cumprir com suas obrigações no âmbito das Debêntures, o que poderá causar prejuízos financeiros aos Debenturistas, impactar de maneira adversa a liquidez das Debêntures no mercado secundário.</w:t>
      </w:r>
    </w:p>
    <w:p w14:paraId="4940043A"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A Oferta Restrita está automaticamente dispensada de registro perante a CVM e não será objeto de análise prévia pela ANBIMA. </w:t>
      </w:r>
    </w:p>
    <w:p w14:paraId="37EEF2D9"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 Oferta Restrita (i) é destinada exclusivamente a Investidores Profissionais; (</w:t>
      </w:r>
      <w:proofErr w:type="spellStart"/>
      <w:r w:rsidRPr="004F32E9">
        <w:rPr>
          <w:rFonts w:ascii="Tahoma" w:hAnsi="Tahoma" w:cs="Tahoma"/>
          <w:b w:val="0"/>
          <w:i w:val="0"/>
          <w:color w:val="000000"/>
          <w:sz w:val="22"/>
          <w:szCs w:val="22"/>
          <w:u w:val="none"/>
        </w:rPr>
        <w:t>ii</w:t>
      </w:r>
      <w:proofErr w:type="spellEnd"/>
      <w:r w:rsidRPr="004F32E9">
        <w:rPr>
          <w:rFonts w:ascii="Tahoma" w:hAnsi="Tahoma" w:cs="Tahoma"/>
          <w:b w:val="0"/>
          <w:i w:val="0"/>
          <w:color w:val="000000"/>
          <w:sz w:val="22"/>
          <w:szCs w:val="22"/>
          <w:u w:val="none"/>
        </w:rPr>
        <w:t>) está automaticamente dispensada do registro de distribuição pública perante a CVM, nos termos da Instrução CVM 476; e (</w:t>
      </w:r>
      <w:proofErr w:type="spellStart"/>
      <w:r w:rsidRPr="004F32E9">
        <w:rPr>
          <w:rFonts w:ascii="Tahoma" w:hAnsi="Tahoma" w:cs="Tahoma"/>
          <w:b w:val="0"/>
          <w:i w:val="0"/>
          <w:color w:val="000000"/>
          <w:sz w:val="22"/>
          <w:szCs w:val="22"/>
          <w:u w:val="none"/>
        </w:rPr>
        <w:t>iii</w:t>
      </w:r>
      <w:proofErr w:type="spellEnd"/>
      <w:r w:rsidRPr="004F32E9">
        <w:rPr>
          <w:rFonts w:ascii="Tahoma" w:hAnsi="Tahoma" w:cs="Tahoma"/>
          <w:b w:val="0"/>
          <w:i w:val="0"/>
          <w:color w:val="000000"/>
          <w:sz w:val="22"/>
          <w:szCs w:val="22"/>
          <w:u w:val="none"/>
        </w:rPr>
        <w:t xml:space="preserve">) não será objeto de análise prévia pela ANBIMA, sendo registrada perante a ANBIMA somente após o envio da comunicação de encerramento da Oferta Restrita à CVM, nos termos do inciso II do artigo 16 e do inciso V do artigo 18 do Código ANBIMA. A Oferta Restrita está também dispensada do atendimento de determinados requisitos e procedimentos normalmente </w:t>
      </w:r>
      <w:r w:rsidRPr="004F32E9">
        <w:rPr>
          <w:rFonts w:ascii="Tahoma" w:hAnsi="Tahoma" w:cs="Tahoma"/>
          <w:b w:val="0"/>
          <w:i w:val="0"/>
          <w:color w:val="000000"/>
          <w:sz w:val="22"/>
          <w:szCs w:val="22"/>
          <w:u w:val="none"/>
        </w:rPr>
        <w:lastRenderedPageBreak/>
        <w:t>observados em ofertas públicas de valores mobiliários registradas perante a CVM, com os quais os investidores usuais do mercado de capitais possam estar familiarizados. Nesse sentido, todos os documentos relativos às Debêntures e à Oferta Restrita, incluindo, sem limitação, a Escritura de Emissão e o Sumário das Debêntures, não foram e não serão objeto de revisão pela CVM, nem por qualquer outro órgão autorregulador (inclusive, sem limitação, no âmbito do Convênio CVM/ANBIMA), estando, no entanto, sujeitos a supervisão da ANBIMA, posteriormente ao encerramento da Oferta Restrita, nos termos do Código ANBIMA e da regulação aplicável. Os investidores interessados em investir nas Debêntures no âmbito da Oferta Restrita devem ter conhecimento sobre os riscos relacionados ao mercado financeiro e de capitais, de forma que sua tomada de decisão de investimentos pode ocasionar a perda de parte substancial ou de todo o investimento por parte de tais investidores.</w:t>
      </w:r>
    </w:p>
    <w:p w14:paraId="64E73723"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Risco de fungibilidade.</w:t>
      </w:r>
    </w:p>
    <w:p w14:paraId="153B1E6C"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Na hipótese de os Tomadores realizarem os pagamentos referentes aos Direitos Creditórios Vinculados diretamente para a Crediare ou as entidades a ela relacionadas, por qualquer motivo, estas deverão repassar tais valores à Emissora. Não há garantia de que a Crediare ou essas entidades repassarão tais recursos para a Conta Exclusiva da Emissora, pontualmente ou de qualquer forma situação em que a os Debenturistas poderão poderá sofrer perdas, podendo inclusive incorrer em custos para reaver tais recursos.</w:t>
      </w:r>
    </w:p>
    <w:p w14:paraId="180ACD82"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Indisponibilidade de recursos para pagamento dos Direitos Creditórios Vinculados em caso de vencimento antecipados das Debêntures.</w:t>
      </w:r>
    </w:p>
    <w:p w14:paraId="717AB782"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A Escritura de Emissão estabelece hipóteses que ensejam o vencimento antecipado (automático ou não) das obrigações da Emissora com relação às Debêntures. Desta forma, o pagamento das Debêntures, bem como o investimento dos Debenturistas, no todo ou em parte, está sujeito e condicionado à liquidação dos créditos a ela vinculados. </w:t>
      </w:r>
    </w:p>
    <w:p w14:paraId="0BDEFAC7"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No caso de vencimento antecipado das Debêntures, os Debenturistas poderão ter frustrada sua expectativa de prazo e montante final de rendimentos auferidos, e a efetivação de pré-pagamentos poderá resultar em dificuldades de reinvestimentos por parte dos Debenturistas à mesma taxa estabelecida como Remuneração das Debêntures. </w:t>
      </w:r>
    </w:p>
    <w:p w14:paraId="04476436"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 xml:space="preserve">Monitoração dos Eventos de </w:t>
      </w:r>
      <w:proofErr w:type="spellStart"/>
      <w:r w:rsidRPr="004F32E9">
        <w:rPr>
          <w:rFonts w:ascii="Tahoma" w:hAnsi="Tahoma" w:cs="Tahoma"/>
          <w:color w:val="000000"/>
          <w:sz w:val="22"/>
          <w:szCs w:val="22"/>
          <w:u w:val="none"/>
        </w:rPr>
        <w:t>Desalavancagem</w:t>
      </w:r>
      <w:proofErr w:type="spellEnd"/>
      <w:r w:rsidRPr="004F32E9">
        <w:rPr>
          <w:rFonts w:ascii="Tahoma" w:hAnsi="Tahoma" w:cs="Tahoma"/>
          <w:color w:val="000000"/>
          <w:sz w:val="22"/>
          <w:szCs w:val="22"/>
          <w:u w:val="none"/>
        </w:rPr>
        <w:t xml:space="preserve">, dos Eventos de </w:t>
      </w:r>
      <w:proofErr w:type="spellStart"/>
      <w:r w:rsidRPr="004F32E9">
        <w:rPr>
          <w:rFonts w:ascii="Tahoma" w:hAnsi="Tahoma" w:cs="Tahoma"/>
          <w:color w:val="000000"/>
          <w:sz w:val="22"/>
          <w:szCs w:val="22"/>
          <w:u w:val="none"/>
        </w:rPr>
        <w:t>Realavancagem</w:t>
      </w:r>
      <w:proofErr w:type="spellEnd"/>
      <w:r w:rsidRPr="004F32E9">
        <w:rPr>
          <w:rFonts w:ascii="Tahoma" w:hAnsi="Tahoma" w:cs="Tahoma"/>
          <w:color w:val="000000"/>
          <w:sz w:val="22"/>
          <w:szCs w:val="22"/>
          <w:u w:val="none"/>
        </w:rPr>
        <w:t xml:space="preserve"> e dos Eventos de Aceleração de Vencimento.</w:t>
      </w:r>
    </w:p>
    <w:p w14:paraId="41DC1CC5"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lastRenderedPageBreak/>
        <w:t xml:space="preserve">A adoção de regime de amortização aplicável às Debêntures depende da monitoração e da identificação dos Eventos de </w:t>
      </w:r>
      <w:proofErr w:type="spellStart"/>
      <w:r w:rsidRPr="004F32E9">
        <w:rPr>
          <w:rFonts w:ascii="Tahoma" w:hAnsi="Tahoma" w:cs="Tahoma"/>
          <w:b w:val="0"/>
          <w:i w:val="0"/>
          <w:color w:val="000000"/>
          <w:sz w:val="22"/>
          <w:szCs w:val="22"/>
          <w:u w:val="none"/>
        </w:rPr>
        <w:t>Desalavancagem</w:t>
      </w:r>
      <w:proofErr w:type="spellEnd"/>
      <w:r w:rsidRPr="004F32E9">
        <w:rPr>
          <w:rFonts w:ascii="Tahoma" w:hAnsi="Tahoma" w:cs="Tahoma"/>
          <w:b w:val="0"/>
          <w:i w:val="0"/>
          <w:color w:val="000000"/>
          <w:sz w:val="22"/>
          <w:szCs w:val="22"/>
          <w:u w:val="none"/>
        </w:rPr>
        <w:t xml:space="preserve">, dos Eventos de </w:t>
      </w:r>
      <w:proofErr w:type="spellStart"/>
      <w:r w:rsidRPr="004F32E9">
        <w:rPr>
          <w:rFonts w:ascii="Tahoma" w:hAnsi="Tahoma" w:cs="Tahoma"/>
          <w:b w:val="0"/>
          <w:i w:val="0"/>
          <w:color w:val="000000"/>
          <w:sz w:val="22"/>
          <w:szCs w:val="22"/>
          <w:u w:val="none"/>
        </w:rPr>
        <w:t>Realavancagem</w:t>
      </w:r>
      <w:proofErr w:type="spellEnd"/>
      <w:r w:rsidRPr="004F32E9">
        <w:rPr>
          <w:rFonts w:ascii="Tahoma" w:hAnsi="Tahoma" w:cs="Tahoma"/>
          <w:b w:val="0"/>
          <w:i w:val="0"/>
          <w:color w:val="000000"/>
          <w:sz w:val="22"/>
          <w:szCs w:val="22"/>
          <w:u w:val="none"/>
        </w:rPr>
        <w:t xml:space="preserve"> e dos Eventos de Aceleração de Vencimento. Falhas da Emissora e/ou do Agente Fiduciário na monitoração/identificação de tais eventos podem fazer com que o regime de amortização aplicável às Debentures não seja correto, podendo acarretar perdas ou atrasos para os Debenturistas.</w:t>
      </w:r>
    </w:p>
    <w:p w14:paraId="34489167"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Eventual rebaixamento na classificação de risco da Emissão poderá acarretar redução de liquidez das Debêntures para negociação no mercado secundário.</w:t>
      </w:r>
    </w:p>
    <w:p w14:paraId="5EFEDC1B"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Para a realização de uma classificação de risco da Emissão (rating), certos fatores são levados em consideração, tais como a condição econômico-financeira da Emissora. São analisadas, também, as características das Debêntures, assim como as obrigações assumidas pela Emissora, pela Crediare e os fatores políticos e econômicos que podem afetar a sua respectiva condição financeira. Dessa forma, essas avaliações representam uma opinião quanto à condição da Emissora e/ou da Crediare de honrarem seus compromissos financeiros, inclusive na forma e nos prazos estipulados na Escritura de Emissão. A deterioração do perfil de risco da Emissora e/ou da Crediare poderá levar a um eventual rebaixamento da classificação de risco das Debêntures, afetando negativamente o preço desses valores mobiliários e sua negociação no mercado secundário. Adicionalmente, alguns dos principais investidores que adquirem valores mobiliários por meio de ofertas públicas no Brasil (tais como entidades de previdência complementar, fundos de investimento etc.) estão sujeitos a regulamentações específicas que condicionam seus investimentos em valores mobiliários a determinadas classificações de risco. Assim, o rebaixamento de classificações de risco pode obrigar esses investidores a alienar suas Debêntures no mercado secundário, podendo vir a afetar negativamente o preço dessas Debêntures e sua negociação no mercado secundário, o que poderá resultar em prejuízos aos Debenturistas.</w:t>
      </w:r>
    </w:p>
    <w:p w14:paraId="724EE0C8"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 As Debêntures estão sujeitas a restrições de negociação.</w:t>
      </w:r>
    </w:p>
    <w:p w14:paraId="571244DA"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Nos termos da Instrução CVM 476, as Debêntures estão sujeitas a restrições de negociação e, por esta razão, somente poderão ser negociadas em mercados regulamentados, após decorridos 90 (noventa) dias de cada subscrição ou aquisição, nos termos dos artigos 13 e 15 da Instrução CVM 476, e observado o cumprimento, pela Emissora, das obrigações previstas no artigo 17 da Instrução CVM 476, o que pode diminuir a liquidez das Debêntures no mercado secundário, fazendo com que os titulares desses valores mobiliários possam ter dificuldade em realizar a venda desses títulos no mercado secundário ou até mesmo podem não conseguir realizá-la, e, consequentemente, sofrendo prejuízos.</w:t>
      </w:r>
    </w:p>
    <w:p w14:paraId="72E8441F"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lastRenderedPageBreak/>
        <w:t xml:space="preserve">Adicionalmente, caso a Emissora deixe de ter o registro de emissor de valores mobiliários, nos termos do artigo 21 da Lei do Mercado de Valores Mobiliários, as Debêntures poderão ser negociadas apenas entre investidores qualificados, assim definidos nos termos do artigo 9º‑B da Instrução da CVM nº 539, de 13 de novembro de 2013, conforme alterada, o que pode diminuir ainda mais a liquidez das Debêntures no mercado secundário. </w:t>
      </w:r>
    </w:p>
    <w:p w14:paraId="538A4CCD"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b w:val="0"/>
          <w:i w:val="0"/>
          <w:color w:val="000000"/>
          <w:sz w:val="22"/>
          <w:szCs w:val="22"/>
          <w:u w:val="none"/>
        </w:rPr>
        <w:t> </w:t>
      </w:r>
      <w:r w:rsidRPr="004F32E9">
        <w:rPr>
          <w:rFonts w:ascii="Tahoma" w:hAnsi="Tahoma" w:cs="Tahoma"/>
          <w:color w:val="000000"/>
          <w:sz w:val="22"/>
          <w:szCs w:val="22"/>
          <w:u w:val="none"/>
        </w:rPr>
        <w:t>Risco de Ausência de Notificação dos Tomadores.</w:t>
      </w:r>
    </w:p>
    <w:p w14:paraId="7BB131E8"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A Cedente não realizará a notificação da cessão dos Direitos Creditórios Vinculados aos respectivos Tomadores, para fins de cumprimento com o previsto no artigo 290 do Código Civil. Assim, os Tomadores não serão formalmente notificados acerca da cessão de Direitos Creditórios Vinculados. Em função disso, existe a possibilidade de os Tomadores efetuarem pagamentos diretamente à Crediare, que poderá não repassar tais valores à Emissora, afetando negativamente os Debenturistas. Ainda, o não atendimento ao artigo 290 do Código Civil implica no fato de que as Cessões não teriam eficácia em relação aos Tomadores, os quais poderiam, por exemplo, negar o pagamento relativo aos Direitos Creditórios Vinculados diretamente à Emissora, o que poderá resultar em prejuízos aos Debenturistas.</w:t>
      </w:r>
    </w:p>
    <w:p w14:paraId="57D47E87" w14:textId="77777777" w:rsidR="004F32E9" w:rsidRPr="004F32E9" w:rsidRDefault="004F32E9" w:rsidP="004F32E9">
      <w:pPr>
        <w:pStyle w:val="RecuodecorpodetextoBodyTextBoldIndentbti"/>
        <w:spacing w:line="320" w:lineRule="exact"/>
        <w:ind w:right="51"/>
        <w:rPr>
          <w:rFonts w:ascii="Tahoma" w:hAnsi="Tahoma" w:cs="Tahoma"/>
          <w:i w:val="0"/>
          <w:color w:val="000000"/>
          <w:sz w:val="22"/>
          <w:szCs w:val="22"/>
        </w:rPr>
      </w:pPr>
      <w:r w:rsidRPr="004F32E9">
        <w:rPr>
          <w:rFonts w:ascii="Tahoma" w:hAnsi="Tahoma" w:cs="Tahoma"/>
          <w:i w:val="0"/>
          <w:color w:val="000000"/>
          <w:sz w:val="22"/>
          <w:szCs w:val="22"/>
        </w:rPr>
        <w:t>(</w:t>
      </w:r>
      <w:proofErr w:type="spellStart"/>
      <w:r w:rsidRPr="004F32E9">
        <w:rPr>
          <w:rFonts w:ascii="Tahoma" w:hAnsi="Tahoma" w:cs="Tahoma"/>
          <w:i w:val="0"/>
          <w:color w:val="000000"/>
          <w:sz w:val="22"/>
          <w:szCs w:val="22"/>
        </w:rPr>
        <w:t>ii</w:t>
      </w:r>
      <w:proofErr w:type="spellEnd"/>
      <w:r w:rsidRPr="004F32E9">
        <w:rPr>
          <w:rFonts w:ascii="Tahoma" w:hAnsi="Tahoma" w:cs="Tahoma"/>
          <w:i w:val="0"/>
          <w:color w:val="000000"/>
          <w:sz w:val="22"/>
          <w:szCs w:val="22"/>
        </w:rPr>
        <w:t>) Riscos relacionados a seu controlador, direto ou indireto, ou grupo de controle:</w:t>
      </w:r>
    </w:p>
    <w:p w14:paraId="0E06D497"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 Emissora não pode garantir que eventual mudança no seu grupo de controle não resultará em riscos decorrentes de tal mudança, incluindo, sem limitação, divergências entre os acionistas, alterações de estratégias e/ou problemas operacionais, o que poderá afetar o pagamento das Debêntures emitidas pela Emissora e ocasionar a perda de parte substancial ou de todo o investimento por parte dos Debenturistas.</w:t>
      </w:r>
    </w:p>
    <w:p w14:paraId="37166CA3" w14:textId="77777777" w:rsidR="004F32E9" w:rsidRPr="004F32E9" w:rsidRDefault="004F32E9" w:rsidP="004F32E9">
      <w:pPr>
        <w:pStyle w:val="RecuodecorpodetextoBodyTextBoldIndentbti"/>
        <w:spacing w:line="320" w:lineRule="exact"/>
        <w:ind w:right="51"/>
        <w:rPr>
          <w:rFonts w:ascii="Tahoma" w:hAnsi="Tahoma" w:cs="Tahoma"/>
          <w:i w:val="0"/>
          <w:color w:val="000000"/>
          <w:sz w:val="22"/>
          <w:szCs w:val="22"/>
        </w:rPr>
      </w:pPr>
      <w:r w:rsidRPr="004F32E9">
        <w:rPr>
          <w:rFonts w:ascii="Tahoma" w:hAnsi="Tahoma" w:cs="Tahoma"/>
          <w:i w:val="0"/>
          <w:color w:val="000000"/>
          <w:sz w:val="22"/>
          <w:szCs w:val="22"/>
        </w:rPr>
        <w:t>(</w:t>
      </w:r>
      <w:proofErr w:type="spellStart"/>
      <w:r w:rsidRPr="004F32E9">
        <w:rPr>
          <w:rFonts w:ascii="Tahoma" w:hAnsi="Tahoma" w:cs="Tahoma"/>
          <w:i w:val="0"/>
          <w:color w:val="000000"/>
          <w:sz w:val="22"/>
          <w:szCs w:val="22"/>
        </w:rPr>
        <w:t>iii</w:t>
      </w:r>
      <w:proofErr w:type="spellEnd"/>
      <w:r w:rsidRPr="004F32E9">
        <w:rPr>
          <w:rFonts w:ascii="Tahoma" w:hAnsi="Tahoma" w:cs="Tahoma"/>
          <w:i w:val="0"/>
          <w:color w:val="000000"/>
          <w:sz w:val="22"/>
          <w:szCs w:val="22"/>
        </w:rPr>
        <w:t>) Riscos relacionados a seus acionistas:</w:t>
      </w:r>
    </w:p>
    <w:p w14:paraId="72528380"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A acionista controladora da Emissora tem poder de controle sobre ela, incluindo poderes para:</w:t>
      </w:r>
    </w:p>
    <w:p w14:paraId="628BC0FB"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a. eleger os membros do Conselho de Administração; e</w:t>
      </w:r>
    </w:p>
    <w:p w14:paraId="26774436"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b. determinar a orientação de qualquer medida com relação à Emissora que exija a aprovação da Assembleia Geral, incluindo reorganizações societárias e a destinação do saldo do lucro líquido da Emissora, se houver.</w:t>
      </w:r>
    </w:p>
    <w:p w14:paraId="48809C17"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Caso, no futuro, haja outros acionistas na Emissora, poderá haver interesses conflitantes entre esses acionistas e a acionista controladora atual. Tais conflitos podem ocasionar a demora na </w:t>
      </w:r>
      <w:r w:rsidRPr="004F32E9">
        <w:rPr>
          <w:rFonts w:ascii="Tahoma" w:hAnsi="Tahoma" w:cs="Tahoma"/>
          <w:b w:val="0"/>
          <w:i w:val="0"/>
          <w:color w:val="000000"/>
          <w:sz w:val="22"/>
          <w:szCs w:val="22"/>
          <w:u w:val="none"/>
        </w:rPr>
        <w:lastRenderedPageBreak/>
        <w:t>tomada de decisão pela Emissora em relação à Emissão, o que poderá afetar o pagamento das Debêntures emitidas pela Emissora e ocasionar a perda de parte substancial ou de todo o investimento por parte dos Debenturistas.</w:t>
      </w:r>
    </w:p>
    <w:p w14:paraId="08F0FB58" w14:textId="77777777" w:rsidR="004F32E9" w:rsidRPr="004F32E9" w:rsidRDefault="004F32E9" w:rsidP="004F32E9">
      <w:pPr>
        <w:pStyle w:val="RecuodecorpodetextoBodyTextBoldIndentbti"/>
        <w:spacing w:line="320" w:lineRule="exact"/>
        <w:ind w:right="51"/>
        <w:rPr>
          <w:rFonts w:ascii="Tahoma" w:hAnsi="Tahoma" w:cs="Tahoma"/>
          <w:i w:val="0"/>
          <w:color w:val="000000"/>
          <w:sz w:val="22"/>
          <w:szCs w:val="22"/>
        </w:rPr>
      </w:pPr>
      <w:r w:rsidRPr="004F32E9">
        <w:rPr>
          <w:rFonts w:ascii="Tahoma" w:hAnsi="Tahoma" w:cs="Tahoma"/>
          <w:i w:val="0"/>
          <w:color w:val="000000"/>
          <w:sz w:val="22"/>
          <w:szCs w:val="22"/>
        </w:rPr>
        <w:t>(</w:t>
      </w:r>
      <w:proofErr w:type="spellStart"/>
      <w:r w:rsidRPr="004F32E9">
        <w:rPr>
          <w:rFonts w:ascii="Tahoma" w:hAnsi="Tahoma" w:cs="Tahoma"/>
          <w:i w:val="0"/>
          <w:color w:val="000000"/>
          <w:sz w:val="22"/>
          <w:szCs w:val="22"/>
        </w:rPr>
        <w:t>iv</w:t>
      </w:r>
      <w:proofErr w:type="spellEnd"/>
      <w:r w:rsidRPr="004F32E9">
        <w:rPr>
          <w:rFonts w:ascii="Tahoma" w:hAnsi="Tahoma" w:cs="Tahoma"/>
          <w:i w:val="0"/>
          <w:color w:val="000000"/>
          <w:sz w:val="22"/>
          <w:szCs w:val="22"/>
        </w:rPr>
        <w:t xml:space="preserve">) Riscos relacionados a seus fornecedores: </w:t>
      </w:r>
    </w:p>
    <w:p w14:paraId="1FE72268"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b w:val="0"/>
          <w:i w:val="0"/>
          <w:color w:val="000000"/>
          <w:sz w:val="22"/>
          <w:szCs w:val="22"/>
          <w:u w:val="none"/>
        </w:rPr>
        <w:t> </w:t>
      </w:r>
      <w:r w:rsidRPr="004F32E9">
        <w:rPr>
          <w:rFonts w:ascii="Tahoma" w:hAnsi="Tahoma" w:cs="Tahoma"/>
          <w:color w:val="000000"/>
          <w:sz w:val="22"/>
          <w:szCs w:val="22"/>
          <w:u w:val="none"/>
        </w:rPr>
        <w:t>A Emissora contrata prestadores de serviços terceirizados.</w:t>
      </w:r>
    </w:p>
    <w:p w14:paraId="011FB58B"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A Emissora contrata prestadores de serviços terceirizados para a realização de atividades como, por exemplo Auditor Independente, Agente Fiduciário, </w:t>
      </w:r>
      <w:proofErr w:type="spellStart"/>
      <w:r w:rsidRPr="004F32E9">
        <w:rPr>
          <w:rFonts w:ascii="Tahoma" w:hAnsi="Tahoma" w:cs="Tahoma"/>
          <w:b w:val="0"/>
          <w:i w:val="0"/>
          <w:color w:val="000000"/>
          <w:sz w:val="22"/>
          <w:szCs w:val="22"/>
          <w:u w:val="none"/>
        </w:rPr>
        <w:t>Escriturador</w:t>
      </w:r>
      <w:proofErr w:type="spellEnd"/>
      <w:r w:rsidRPr="004F32E9">
        <w:rPr>
          <w:rFonts w:ascii="Tahoma" w:hAnsi="Tahoma" w:cs="Tahoma"/>
          <w:b w:val="0"/>
          <w:i w:val="0"/>
          <w:color w:val="000000"/>
          <w:sz w:val="22"/>
          <w:szCs w:val="22"/>
          <w:u w:val="none"/>
        </w:rPr>
        <w:t>, dentre outros. Caso alguns desses prestadores de serviços aumentem significativamente seus preços ou não prestem serviços com a qualidade e agilidade esperada pela Emissora, poderá ser necessária a substituição do prestador de serviço. Essa substituição, no entanto, poderá não ser bem-sucedida e afetar adversamente a capacidade da Emissora em gerir os Direitos Creditórios e Investimentos Permitidos, afetando igualmente os resultados da Emissora e, consequentemente, frustrando a expectativa de rendimento dos Debenturistas.</w:t>
      </w:r>
    </w:p>
    <w:p w14:paraId="38844D18"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O Agente Fiduciário poderá atuar como agente fiduciário de outras emissões da Emissora ou por sociedade coligada, controlada, controladora e/ou integrante do mesmo grupo da Emissora.</w:t>
      </w:r>
    </w:p>
    <w:p w14:paraId="468E6304"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O Agente Fiduciário poderá atuar como agente fiduciário em outras emissões de valores mobiliários da Emissora. Na hipótese de ocorrência de vencimento antecipado ou inadimplemento das obrigações assumidas pela Emissora, no âmbito da Emissão ou de outras emissões, o Agente Fiduciário poderá se encontrar em situação de conflito quanto ao tratamento equitativo entre os titulares das Debêntures e os titulares de valores mobiliários das demais emissões, o que poderá resultar em prejuízos aos Debenturistas.</w:t>
      </w:r>
    </w:p>
    <w:p w14:paraId="5F7978D4"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O relacionamento entre a Emissora e sociedades integrantes do conglomerado econômico dos Coordenadores pode gerar um conflito de interesses.</w:t>
      </w:r>
    </w:p>
    <w:p w14:paraId="521D37D4"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 Os Coordenadores e/ou sociedades integrantes de seu conglomerado econômico eventualmente possuem títulos e valores mobiliários de emissão da Emissora, diretamente ou em fundos de investimento administrados e/ou geridos por tais sociedades, adquiridas em operações regulares em bolsa de valores a preços e condições de mercado, bem como mantêm relações comerciais, no curso normal de seus negócios, com a Emissora. Por esta razão, o relacionamento entre a Emissora </w:t>
      </w:r>
      <w:r w:rsidRPr="004F32E9">
        <w:rPr>
          <w:rFonts w:ascii="Tahoma" w:hAnsi="Tahoma" w:cs="Tahoma"/>
          <w:b w:val="0"/>
          <w:i w:val="0"/>
          <w:color w:val="000000"/>
          <w:sz w:val="22"/>
          <w:szCs w:val="22"/>
          <w:u w:val="none"/>
        </w:rPr>
        <w:lastRenderedPageBreak/>
        <w:t>e os Coordenadores e sociedades integrantes do conglomerado econômico dos Coordenadores pode gerar um conflito de interesses, o que poderá resultar em prejuízos aos Debenturistas.</w:t>
      </w:r>
    </w:p>
    <w:p w14:paraId="45F39F8D"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b w:val="0"/>
          <w:i w:val="0"/>
          <w:color w:val="000000"/>
          <w:sz w:val="22"/>
          <w:szCs w:val="22"/>
          <w:u w:val="none"/>
        </w:rPr>
        <w:t> </w:t>
      </w:r>
      <w:r w:rsidRPr="004F32E9">
        <w:rPr>
          <w:rFonts w:ascii="Tahoma" w:hAnsi="Tahoma" w:cs="Tahoma"/>
          <w:color w:val="000000"/>
          <w:sz w:val="22"/>
          <w:szCs w:val="22"/>
          <w:u w:val="none"/>
        </w:rPr>
        <w:t>Ausência de comprovante de desembolso individualizado.</w:t>
      </w:r>
    </w:p>
    <w:p w14:paraId="2E3CAE67"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Em razão da significativa quantidade e do baixo valor individual dos Direitos Creditórios Vinculados, a Emissora não receberá, de forma imediata, os comprovantes individuais de desembolso dos recursos de cada Contrato de Mútuo ao respectivo Tomador. O acesso da Emissora a tais comprovantes de desembolso individualizados dependerá de solicitação de envio pela Emissora à Crediare.</w:t>
      </w:r>
    </w:p>
    <w:p w14:paraId="68FB7883"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Não há garantia que a Emissora receberá tais comprovantes em razão de eventual extravio, destruição ou qualquer outra hipótese que impossibilite sua disponibilização.</w:t>
      </w:r>
    </w:p>
    <w:p w14:paraId="124B244A"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Na hipótese em que um determinado Direito Creditório Vinculado se torne inadimplido e a Emissora não receba o respectivo comprovante de desembolso dos recursos do Contrato de Mútuo ao Tomador, a ausência desse documento poderá limitar a possibilidade de cobrança judicial do Tomador, bem como dar ensejo ao questionamento quanto à perfeição dos Direitos Creditórios, o que poderá limitar recebimento dos recursos devidos pelo respectivo Tomador e, portanto, causar prejuízos à Emissora e, consequentemente, aos investidores. </w:t>
      </w:r>
    </w:p>
    <w:p w14:paraId="67BBF788"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Troca eletrônica de informações.</w:t>
      </w:r>
    </w:p>
    <w:p w14:paraId="311415A4"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Dada a complexidade operacional própria da securitização de créditos financeiros, não há garantia de que as trocas de informações entre os sistemas eletrônicos do INSS, da Cedente, da Emissora e de terceiros relacionados à Emissão ocorrerão livre de erros. Caso qualquer desses riscos venha a se materializar, a cobrança, liquidação e/ou baixa dos Direitos Creditórios, inclusive inadimplidos, poderá ser adversamente afetada, prejudicando o desempenho da Emissora e, consequentemente, o pagamento das obrigações por ela assumidas nos termos da Escritura de Emissão, o que poderá afetar o pagamento das Debêntures emitidas pela Emissora e ocasionar a perda de parte substancial ou de todo o investimento por parte dos Debenturistas.</w:t>
      </w:r>
    </w:p>
    <w:p w14:paraId="6A8F0A5E"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b w:val="0"/>
          <w:i w:val="0"/>
          <w:color w:val="000000"/>
          <w:sz w:val="22"/>
          <w:szCs w:val="22"/>
          <w:u w:val="none"/>
        </w:rPr>
        <w:t> </w:t>
      </w:r>
      <w:r w:rsidRPr="004F32E9">
        <w:rPr>
          <w:rFonts w:ascii="Tahoma" w:hAnsi="Tahoma" w:cs="Tahoma"/>
          <w:color w:val="000000"/>
          <w:sz w:val="22"/>
          <w:szCs w:val="22"/>
          <w:u w:val="none"/>
        </w:rPr>
        <w:t>Guarda dos Documentos Comprobatórios.</w:t>
      </w:r>
    </w:p>
    <w:p w14:paraId="0C8DB788"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Os serviços de depósito, guarda e processamento dos Documentos Comprobatórios serão realizados pela própria Cedente, nos termos da Escritura de Emissão. A falha na entrega, guarda ou atrasos na disponibilização de tais documentos pode impactar adversamente a cobrança dos Direitos </w:t>
      </w:r>
      <w:r w:rsidRPr="004F32E9">
        <w:rPr>
          <w:rFonts w:ascii="Tahoma" w:hAnsi="Tahoma" w:cs="Tahoma"/>
          <w:b w:val="0"/>
          <w:i w:val="0"/>
          <w:color w:val="000000"/>
          <w:sz w:val="22"/>
          <w:szCs w:val="22"/>
          <w:u w:val="none"/>
        </w:rPr>
        <w:lastRenderedPageBreak/>
        <w:t xml:space="preserve">Creditórios Vinculados Inadimplidos, podendo gerar perdas à Emissora e, consequentemente, aos investidores. </w:t>
      </w:r>
    </w:p>
    <w:p w14:paraId="33C687CA"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Risco de intervenção ou liquidação do banco depositário da Conta Exclusiva, da Conta Extraordinária e da Conta Vinculada.</w:t>
      </w:r>
    </w:p>
    <w:p w14:paraId="625430BD"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Os recursos provenientes dos Direitos Creditórios Vinculados serão depositados na Conta Exclusiva, ou na Conta Extraordinária, ambas de titularidade da Emissora no Banco Bradesco S.A., e na Conta Vinculada, de titularidade da Crediare no Banco Santander (Brasil) S.A. Na hipótese de intervenção ou liquidação extrajudicial de tais bancos, os recursos provenientes dos Direitos Creditórios Vinculados depositados poderão ser bloqueados e poderão não ser recuperados, o que poderá afetar o pagamento das Debêntures emitidas pela Emissora e ocasionar a perda de parte substancial ou de todo o investimento por parte dos Debenturistas.</w:t>
      </w:r>
    </w:p>
    <w:p w14:paraId="52DEB320"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Falhas de cobrança.</w:t>
      </w:r>
    </w:p>
    <w:p w14:paraId="448AC51E"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A cobrança dos Direitos Creditórios Vinculados depende da atuação diligente de terceiros. Assim, qualquer falha no procedimento de cobrança dos Direitos Creditórios Vinculados, tais como, sem limitação, atraso na emissão de boletos de cobrança poderá acarretar menor recebimento dos recursos devidos pelos devedores. Isto poderia levar à queda da rentabilidade da Emissora. Ademais, qualquer falha de procedimento de cobrança dos Direitos Creditórios Vinculados inadimplidos, tais como, mas não se limitando a, falta de diligência no procedimento de cobrança, poderá acarretar menor recebimento dos recursos devidos pelos devedores, o que poderá afetar o pagamento das Debêntures emitidas pela Emissora e ocasionar a perda de parte substancial ou de todo o investimento por parte dos Debenturistas.</w:t>
      </w:r>
    </w:p>
    <w:p w14:paraId="1AB8D85B" w14:textId="77777777" w:rsidR="004F32E9" w:rsidRPr="004F32E9" w:rsidRDefault="004F32E9" w:rsidP="004F32E9">
      <w:pPr>
        <w:pStyle w:val="RecuodecorpodetextoBodyTextBoldIndentbti"/>
        <w:spacing w:line="320" w:lineRule="exact"/>
        <w:ind w:right="51"/>
        <w:rPr>
          <w:rFonts w:ascii="Tahoma" w:hAnsi="Tahoma" w:cs="Tahoma"/>
          <w:i w:val="0"/>
          <w:color w:val="000000"/>
          <w:sz w:val="22"/>
          <w:szCs w:val="22"/>
        </w:rPr>
      </w:pPr>
      <w:r w:rsidRPr="004F32E9">
        <w:rPr>
          <w:rFonts w:ascii="Tahoma" w:hAnsi="Tahoma" w:cs="Tahoma"/>
          <w:i w:val="0"/>
          <w:color w:val="000000"/>
          <w:sz w:val="22"/>
          <w:szCs w:val="22"/>
        </w:rPr>
        <w:t>(v) Riscos relacionados aos clientes da Emissora:</w:t>
      </w:r>
    </w:p>
    <w:p w14:paraId="4050E756" w14:textId="77777777" w:rsidR="004F32E9" w:rsidRPr="004F32E9" w:rsidRDefault="004F32E9" w:rsidP="004F32E9">
      <w:pPr>
        <w:pStyle w:val="RecuodecorpodetextoBodyTextBoldIndentbti"/>
        <w:spacing w:line="300" w:lineRule="exact"/>
        <w:ind w:right="51"/>
        <w:rPr>
          <w:rFonts w:ascii="Tahoma" w:hAnsi="Tahoma" w:cs="Tahoma"/>
          <w:color w:val="000000"/>
          <w:sz w:val="22"/>
          <w:szCs w:val="22"/>
          <w:u w:val="none"/>
        </w:rPr>
      </w:pPr>
      <w:r w:rsidRPr="004F32E9">
        <w:rPr>
          <w:rFonts w:ascii="Tahoma" w:hAnsi="Tahoma" w:cs="Tahoma"/>
          <w:color w:val="000000"/>
          <w:sz w:val="22"/>
          <w:szCs w:val="22"/>
          <w:u w:val="none"/>
        </w:rPr>
        <w:t>A capacidade da Emissora de honrar suas obrigações decorrentes das Debêntures emitidas nos termos da Resolução CMN 2.686 depende do pagamento pelos Tomadores dos Direitos Creditórios Vinculados.</w:t>
      </w:r>
    </w:p>
    <w:p w14:paraId="7AC7A4A2" w14:textId="77777777" w:rsidR="004F32E9" w:rsidRPr="004F32E9" w:rsidRDefault="004F32E9" w:rsidP="004F32E9">
      <w:pPr>
        <w:pStyle w:val="RecuodecorpodetextoBodyTextBoldIndentbti"/>
        <w:spacing w:line="30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A capacidade da Emissora de honrar suas obrigações decorrentes da Emissão, nos termos da Resolução CMN 2.686 depende do pagamento pelos Tomadores dos Direitos Creditórios Vinculados. Os Direitos Creditórios Vinculados representam créditos detidos pela Emissora contra seus devedores, oriundos de operações de empréstimo originados pela Crediare no âmbito do Convênio, que compreendem atualização monetária e outras eventuais taxas de remuneração, penalidades e demais encargos contratuais ou legais, bem como os respectivos acessórios. O recebimento integral </w:t>
      </w:r>
      <w:r w:rsidRPr="004F32E9">
        <w:rPr>
          <w:rFonts w:ascii="Tahoma" w:hAnsi="Tahoma" w:cs="Tahoma"/>
          <w:b w:val="0"/>
          <w:i w:val="0"/>
          <w:color w:val="000000"/>
          <w:sz w:val="22"/>
          <w:szCs w:val="22"/>
          <w:u w:val="none"/>
        </w:rPr>
        <w:lastRenderedPageBreak/>
        <w:t xml:space="preserve">e tempestivo pelos Debenturistas dos montantes devidos depende do recebimento das quantias devidas à Emissora em função dos Direitos Creditórios Vinculados, em tempo hábil para o pagamento dos valores devidos aos detentores dos referidos valores mobiliários. O recebimento dos Direitos Creditórios pode ser afetado por fatores macroeconômicos, tais como elevação das taxas de juros, aumento da inflação, baixos índices de crescimento econômico, dentre outros, bem como por outros fatores específicos aos devedores, como óbito e redução de suas margens consignáveis disponíveis para o </w:t>
      </w:r>
      <w:proofErr w:type="spellStart"/>
      <w:r w:rsidRPr="004F32E9">
        <w:rPr>
          <w:rFonts w:ascii="Tahoma" w:hAnsi="Tahoma" w:cs="Tahoma"/>
          <w:b w:val="0"/>
          <w:i w:val="0"/>
          <w:color w:val="000000"/>
          <w:sz w:val="22"/>
          <w:szCs w:val="22"/>
          <w:u w:val="none"/>
        </w:rPr>
        <w:t>repagamento</w:t>
      </w:r>
      <w:proofErr w:type="spellEnd"/>
      <w:r w:rsidRPr="004F32E9">
        <w:rPr>
          <w:rFonts w:ascii="Tahoma" w:hAnsi="Tahoma" w:cs="Tahoma"/>
          <w:b w:val="0"/>
          <w:i w:val="0"/>
          <w:color w:val="000000"/>
          <w:sz w:val="22"/>
          <w:szCs w:val="22"/>
          <w:u w:val="none"/>
        </w:rPr>
        <w:t xml:space="preserve"> dos Direitos Creditórios Vinculados. A ocorrência de eventos que afetem a situação econômico-financeira dos Tomadores poderá afetar negativamente o devido recebimento pela Emissora caso: (a) os Direitos Creditórios Vinculados não sejam adimplidos; ou (b) o produto da liquidação dos Direitos Creditórios Vinculados não seja suficiente para honrar as obrigações da Emissora estabelecidas em determinadas emissões. Assim, na hipótese de ocorrência de um ou mais desses eventos, poderá haver impacto no pagamento dos Direitos Creditórios Vinculados, o que poderá afetar o pagamento das Debêntures emitidas pela Emissora e ocasionar a perda de parte substancial ou de todo o investimento por parte dos Debenturistas.</w:t>
      </w:r>
      <w:r w:rsidRPr="004F32E9" w:rsidDel="00B701D2">
        <w:rPr>
          <w:rFonts w:ascii="Tahoma" w:hAnsi="Tahoma" w:cs="Tahoma"/>
          <w:sz w:val="22"/>
          <w:szCs w:val="22"/>
        </w:rPr>
        <w:t xml:space="preserve"> </w:t>
      </w:r>
    </w:p>
    <w:p w14:paraId="5803C540" w14:textId="77777777" w:rsidR="004F32E9" w:rsidRPr="004F32E9" w:rsidRDefault="004F32E9" w:rsidP="004F32E9">
      <w:pPr>
        <w:pStyle w:val="RecuodecorpodetextoBodyTextBoldIndentbti"/>
        <w:spacing w:line="320" w:lineRule="exact"/>
        <w:ind w:right="51"/>
        <w:rPr>
          <w:rFonts w:ascii="Tahoma" w:hAnsi="Tahoma" w:cs="Tahoma"/>
          <w:i w:val="0"/>
          <w:color w:val="000000"/>
          <w:sz w:val="22"/>
          <w:szCs w:val="22"/>
        </w:rPr>
      </w:pPr>
      <w:r w:rsidRPr="004F32E9">
        <w:rPr>
          <w:rFonts w:ascii="Tahoma" w:hAnsi="Tahoma" w:cs="Tahoma"/>
          <w:i w:val="0"/>
          <w:color w:val="000000"/>
          <w:sz w:val="22"/>
          <w:szCs w:val="22"/>
        </w:rPr>
        <w:t>(vi) Riscos relacionados aos setores da economia nos quais a Emissora atue:</w:t>
      </w:r>
    </w:p>
    <w:p w14:paraId="23B2FF65"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A securitização de créditos financeiros é uma operação pouco utilizada no Brasil e eventuais incertezas sobre o setor poderão ter efeito adverso sobre a Emissora.</w:t>
      </w:r>
    </w:p>
    <w:p w14:paraId="24FC82AF"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 securitização de créditos financeiros é uma operação pouco utilizada no Brasil. A Resolução CMN 2.686 autorizou a cessão de créditos oriundos de operações praticadas por bancos múltiplos, bancos comerciais, bancos de investimento, sociedades de crédito, financiamento e investimento, sociedades de crédito imobiliário, sociedades de arrendamento mercantil, companhias hipotecárias, associações de poupança e empréstimo e pela Caixa Econômica Federal a sociedades anônimas que tenham por objeto exclusivo a aquisição de tais créditos. Entretanto, até o momento, o mercado de securitização de créditos financeiros é restrito no Brasil, composto por poucos participantes. Dessa forma, por se tratar de um mercado recente no Brasil, o mesmo ainda não se encontra totalmente regulamentado e com jurisprudência pacífica, podendo ocorrer situações em que ainda não existam regras que o direcione, gerando assim uma insegurança jurídica e um risco aos investidores, uma vez que os órgãos reguladores e o Poder Judiciário poderão questionar tais operações de securitização e/ou, em um eventual cenário de discussão e/ou de identificação de lacuna na regulamentação existente, editar as normas que regem o assunto e/ou interpretá-las de forma a provocar um efeito adverso sobre a Emissora, editando normas ou proferindo decisões que podem ser desfavoráveis aos interesses dos investidores.</w:t>
      </w:r>
    </w:p>
    <w:p w14:paraId="062E47DF"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lastRenderedPageBreak/>
        <w:t>No Brasil, ainda não há um mercado ativo para compra e venda de créditos financeiros. Assim, caso seja necessária a venda dos Direitos Creditórios Vinculados adquiridos pela Emissora, poderá não haver demanda suficiente ou o preço de negociação dos créditos financeiros pode ser impactado, o que poderá afetar o pagamento das Debêntures emitidas pela Emissora e ocasionar a perda de parte substancial ou de todo o investimento por parte dos Debenturistas.</w:t>
      </w:r>
    </w:p>
    <w:p w14:paraId="3887F6C0"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Inexistência de jurisprudência consolidada acerca da securitização de créditos financeiros no Brasil.</w:t>
      </w:r>
    </w:p>
    <w:p w14:paraId="5311FB31"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Emissões de valores mobiliários com lastro em créditos financeiros, como as Debêntures, consideram um conjunto de rigores e obrigações, estipuladas por meio de contratos e/ou títulos de crédito, tendo por diretrizes a legislação em vigor. Em razão da pouca maturidade e da falta de tradição e jurisprudência no mercado de capitais brasileiro no que tange a este tipo de operação financeira, em situações de conflito, dúvida ou estresse poderá haver perdas por parte dos investidores em razão do dispêndio de tempo e recursos para promoção da eficácia da estrutura adotada para as operações de securitização, notadamente, na eventual necessidade de buscar o reconhecimento ou exigibilidade por meios judiciais e/ou extrajudiciais de quaisquer de seus termos e condições específicos.</w:t>
      </w:r>
    </w:p>
    <w:p w14:paraId="73DE5FAA"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A baixa liquidez do mercado secundário brasileiro de valores mobiliários, inclusive aqueles com lastro em créditos financeiros pode dificultar o desinvestimento por titulares de valores mobiliários de emissão da Emissora.</w:t>
      </w:r>
    </w:p>
    <w:p w14:paraId="3508E6EF"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Atualmente, o mercado secundário brasileiro apresenta baixa liquidez para negociações de valores mobiliários, inclusive aqueles com lastro em créditos financeiros, como as Debêntures. Os subscritores ou adquirentes desses valores mobiliários não têm qualquer garantia de que no futuro terão um mercado líquido em que possam negociar a alienação desses títulos, caso queiram optar pelo desinvestimento. Isso pode trazer dificuldades aos titulares dos valores mobiliários de emissão da Emissora que queiram vendê-los no mercado secundário. Adicionalmente, a liquidez dos valores mobiliários com lastro em créditos financeiros poderá ser negativamente afetada por uma crise no mercado de dívida local ou internacional, fazendo com que os titulares desses valores mobiliários possam ter dificuldade em realizar a venda desses títulos no mercado secundário ou até mesmo podem não conseguir realizá-la, e, consequentemente, sofrendo prejuízos.</w:t>
      </w:r>
    </w:p>
    <w:p w14:paraId="31902123"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Eventuais alterações na regulamentação em vigor podem afetar os negócios da Emissora.</w:t>
      </w:r>
    </w:p>
    <w:p w14:paraId="01540C0B"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lastRenderedPageBreak/>
        <w:t xml:space="preserve">A Emissora é uma </w:t>
      </w:r>
      <w:proofErr w:type="spellStart"/>
      <w:r w:rsidRPr="004F32E9">
        <w:rPr>
          <w:rFonts w:ascii="Tahoma" w:hAnsi="Tahoma" w:cs="Tahoma"/>
          <w:b w:val="0"/>
          <w:i w:val="0"/>
          <w:color w:val="000000"/>
          <w:sz w:val="22"/>
          <w:szCs w:val="22"/>
          <w:u w:val="none"/>
        </w:rPr>
        <w:t>securitizadora</w:t>
      </w:r>
      <w:proofErr w:type="spellEnd"/>
      <w:r w:rsidRPr="004F32E9">
        <w:rPr>
          <w:rFonts w:ascii="Tahoma" w:hAnsi="Tahoma" w:cs="Tahoma"/>
          <w:b w:val="0"/>
          <w:i w:val="0"/>
          <w:color w:val="000000"/>
          <w:sz w:val="22"/>
          <w:szCs w:val="22"/>
          <w:u w:val="none"/>
        </w:rPr>
        <w:t xml:space="preserve"> de créditos financeiros, constituída nos termos da Lei das Sociedades por Ações e da Resolução CMN 2.686, tendo por objeto a aquisição e securitização de créditos exclusivamente decorrentes de operações financeiras, e sua securitização mediante emissão de valores mobiliários compatíveis com suas atividades, estando sujeita, portanto, às normas expedidas pelo CMN, pelo Banco Central e pela CVM, bem como às regras e padrões estabelecidos pelas entidades de mercado em que serão negociadas as Debêntures e por entidades de autorregulação a que estejam vinculados os agentes envolvidos na Emissão. A Emissora poderá estar sujeita a outros riscos, advindos de eventuais restrições futuras de natureza legal e/ou regulatória que podem afetar a validade da constituição e/ou o endosso dos Direitos Creditórios Vinculados para a Emissora. Ademais, eventuais alterações na regulamentação em vigor poderão acarretar um aumento dos custos envolvidos nas atividades da Emissora, o que poderá afetar o pagamento das Debêntures emitidas pela Emissora e ocasionar a perda de parte substancial ou de todo o investimento por parte dos Debenturistas.</w:t>
      </w:r>
    </w:p>
    <w:p w14:paraId="105EAAAF" w14:textId="77777777" w:rsidR="004F32E9" w:rsidRPr="004F32E9" w:rsidRDefault="004F32E9" w:rsidP="004F32E9">
      <w:pPr>
        <w:pStyle w:val="RecuodecorpodetextoBodyTextBoldIndentbti"/>
        <w:spacing w:line="320" w:lineRule="exact"/>
        <w:ind w:right="51"/>
        <w:rPr>
          <w:rFonts w:ascii="Tahoma" w:hAnsi="Tahoma" w:cs="Tahoma"/>
          <w:i w:val="0"/>
          <w:color w:val="000000"/>
          <w:sz w:val="22"/>
          <w:szCs w:val="22"/>
        </w:rPr>
      </w:pPr>
      <w:r w:rsidRPr="004F32E9">
        <w:rPr>
          <w:rFonts w:ascii="Tahoma" w:hAnsi="Tahoma" w:cs="Tahoma"/>
          <w:i w:val="0"/>
          <w:color w:val="000000"/>
          <w:sz w:val="22"/>
          <w:szCs w:val="22"/>
        </w:rPr>
        <w:t>(</w:t>
      </w:r>
      <w:proofErr w:type="spellStart"/>
      <w:r w:rsidRPr="004F32E9">
        <w:rPr>
          <w:rFonts w:ascii="Tahoma" w:hAnsi="Tahoma" w:cs="Tahoma"/>
          <w:i w:val="0"/>
          <w:color w:val="000000"/>
          <w:sz w:val="22"/>
          <w:szCs w:val="22"/>
        </w:rPr>
        <w:t>vii</w:t>
      </w:r>
      <w:proofErr w:type="spellEnd"/>
      <w:r w:rsidRPr="004F32E9">
        <w:rPr>
          <w:rFonts w:ascii="Tahoma" w:hAnsi="Tahoma" w:cs="Tahoma"/>
          <w:i w:val="0"/>
          <w:color w:val="000000"/>
          <w:sz w:val="22"/>
          <w:szCs w:val="22"/>
        </w:rPr>
        <w:t>) Riscos macroeconômicos:</w:t>
      </w:r>
    </w:p>
    <w:p w14:paraId="1AC6C741"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b w:val="0"/>
          <w:i w:val="0"/>
          <w:color w:val="000000"/>
          <w:sz w:val="22"/>
          <w:szCs w:val="22"/>
          <w:u w:val="none"/>
        </w:rPr>
        <w:t> </w:t>
      </w:r>
      <w:r w:rsidRPr="004F32E9">
        <w:rPr>
          <w:rFonts w:ascii="Tahoma" w:hAnsi="Tahoma" w:cs="Tahoma"/>
          <w:color w:val="000000"/>
          <w:sz w:val="22"/>
          <w:szCs w:val="22"/>
          <w:u w:val="none"/>
        </w:rPr>
        <w:t>A instabilidade política e econômica no Brasil pode afetar adversamente os negócios e operacionais da Emissora.</w:t>
      </w:r>
    </w:p>
    <w:p w14:paraId="56D6D91F"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O ambiente político brasileiro influenciou historicamente e continua influenciando o desempenho da economia do país. As crises políticas afetaram e continuam afetando a confiança dos investidores e do público em geral, resultando em desaceleração econômica e aumento da volatilidade dos títulos emitidos por empresas brasileiras.</w:t>
      </w:r>
    </w:p>
    <w:p w14:paraId="0B546DEB"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O Brasil tem enfrentado dificuldades econômicas desde o começo de 2020, quando graves consequências econômicas decorrentes da pandemia da COVID-19 resultaram em instabilidade econômica, com fraquezas e desequilíbrios materiais, que continuam a ameaçar a estabilidade macroeconômica e as perspectivas futuras da economia brasileira. A persistência ou intensificação da crise econômica no Brasil e a incerteza sobre se o governo brasileiro implementará mudanças na política ou regulamentação para enfrentar os desafios sanitários e econômicos atuais podem afetar adversamente a Emissora, bem como o valor dos valores mobiliários de sua emissão.</w:t>
      </w:r>
    </w:p>
    <w:p w14:paraId="41097E87"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O presidente Jair Bolsonaro e os membros de seu governo foram investigados no âmbito de Comissão Parlamentar de Inquérito (CPI) instalada no Senado Federal, por determinação do Supremo Tribunal Federal, pela forma de enfrentamento da pandemia da COVID-19. Os resultados dessa investigação, incluindo um potencial impeachment, poderiam ter efeitos adversos relevantes </w:t>
      </w:r>
      <w:r w:rsidRPr="004F32E9">
        <w:rPr>
          <w:rFonts w:ascii="Tahoma" w:hAnsi="Tahoma" w:cs="Tahoma"/>
          <w:b w:val="0"/>
          <w:i w:val="0"/>
          <w:color w:val="000000"/>
          <w:sz w:val="22"/>
          <w:szCs w:val="22"/>
          <w:u w:val="none"/>
        </w:rPr>
        <w:lastRenderedPageBreak/>
        <w:t>no ambiente político e econômico no Brasil, bem como em negócios que operam no Brasil, inclusive os negócios da Emissora.</w:t>
      </w:r>
    </w:p>
    <w:p w14:paraId="2447D6B0"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Os mercados brasileiros tiveram um aumento na volatilidade devido, dentre outros motivos, às incertezas decorrentes de várias investigações em andamento sobre acusações de lavagem de dinheiro e corrupção conduzidas pela Polícia Federal brasileira e pelo Ministério Público Federal, incluindo a maior investigação conhecida como “Lava Jato”. </w:t>
      </w:r>
    </w:p>
    <w:p w14:paraId="7303E903"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O potencial resultado destas e outras investigações é incerto, mas elas já tiveram um impacto negativo sobre a imagem e reputação das empresas envolvidas, bem como sobre a percepção geral do mercado sobre a economia brasileira. O desenvolvimento desses casos de condutas antiéticas pode afetar adversamente os negócios da Emissora, sua condição financeira e seus resultados operacionais, bem como o preço dos valores mobiliários por ela emitidos. Não há como prever se as investigações em curso irão conduzir a uma maior instabilidade política e econômica, nem se novas alegações contra funcionários e executivos do governo e/ou companhias privadas surgirão no futuro. Também não há como prever os resultados dessas investigações, nem o impacto sobre a economia brasileira ou nos mercados financeiro e de capitais brasileiros.</w:t>
      </w:r>
    </w:p>
    <w:p w14:paraId="780F1870"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Adicionalmente, a resposta do presidente Jair Bolsonaro à pandemia do COVID-19 tem sido fortemente criticada tanto no Brasil quanto internacionalmente, com os efeitos desestabilizadores do COVID-19 aumentando a incerteza política e a instabilidade no Brasil, principalmente após a saída de Ministros de Estado e denúncias de corrupção contra o Presidente Jair Bolsonaro acima mencionadas.</w:t>
      </w:r>
    </w:p>
    <w:p w14:paraId="762986BB"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Além disso, qualquer dificuldade do Governo Federal em conseguir maioria no Congresso Nacional poderia resultar em impasse, agitação política e manifestações massivas e/ou greves que poderiam afetar adversamente as nossas operações da Emissora. Incertezas em relação à implementação, pelo Governo, de mudanças relativas às políticas monetária, fiscal e previdenciária, bem como à legislação pertinente, podem contribuir para a instabilidade econômica. Essas incertezas e novas medidas podem aumentar a volatilidade do mercado de títulos brasileiros. </w:t>
      </w:r>
    </w:p>
    <w:p w14:paraId="3222B27D"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O Presidente do Brasil tem poder para determinar políticas e expedir atos governamentais relativos à condução da economia brasileira e, consequentemente, afetar as operações e o desempenho financeiro das empresas, incluindo os nossos. Não há como prever quais políticas o Presidente irá adotar, muito menos se tais políticas ou mudanças nas políticas atuais poderão ter um efeito adverso sobre a Emissora ou sobre a economia brasileira. A economia brasileira experimentou uma </w:t>
      </w:r>
      <w:r w:rsidRPr="004F32E9">
        <w:rPr>
          <w:rFonts w:ascii="Tahoma" w:hAnsi="Tahoma" w:cs="Tahoma"/>
          <w:b w:val="0"/>
          <w:i w:val="0"/>
          <w:color w:val="000000"/>
          <w:sz w:val="22"/>
          <w:szCs w:val="22"/>
          <w:u w:val="none"/>
        </w:rPr>
        <w:lastRenderedPageBreak/>
        <w:t xml:space="preserve">queda acentuada nos últimos anos devido, em parte, às políticas econômicas e monetárias do governo brasileiro e à queda global nos preços das commodities. </w:t>
      </w:r>
    </w:p>
    <w:p w14:paraId="7826374E"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 incerteza sobre se o governo brasileiro implementará mudanças na política ou regulamentação que afetem esses ou outros fatores no futuro pode contribuir para a incerteza econômica no Brasil e para aumentar a volatilidade dos valores mobiliários emitidos por companhias brasileiras. Historicamente, o cenário político no Brasil influenciou o desempenho da economia brasileira; em particular, crises políticas afetaram a confiança dos investidores e do público em geral, o que afetou adversamente o desenvolvimento econômico no Brasil.</w:t>
      </w:r>
    </w:p>
    <w:p w14:paraId="6D2499A1"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 incerteza política e econômica e quaisquer novas políticas ou mudanças nas políticas atuais podem ter um efeito adverso relevante sobre nossos negócios, resultados operacionais, situação financeira e perspectivas da Emissora, o que poderá afetar o pagamento das Debêntures emitidas pela Emissora e ocasionar a perda de parte substancial ou de todo o investimento por parte dos Debenturistas.</w:t>
      </w:r>
    </w:p>
    <w:p w14:paraId="30269DB7"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As operações e resultados da Emissora podem ser negativamente afetados por surtos de doenças transmissíveis no Brasil e/ou no mundo, a exemplo da pandemia declarada pela Organização Mundial da Saúde em razão da disseminação do novo Coronavírus (COVID-19).</w:t>
      </w:r>
    </w:p>
    <w:p w14:paraId="547D426E"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Preocupações globais ou nacionais com questões ligadas à saúde, incluindo com surtos ou pandemias de doenças contagiosas, como o recente surto da doença causada pelo novo coronavírus, a COVID-19, podem afetar adversamente a Emissora. Desde dezembro de 2019, o COVID-19 tem se espalhado pelo mundo e pelo Brasil, contando com mais de 600 mil mortos. A fim de tentar controlar o surto, as autoridades governamentais adotaram medidas restritivas relacionadas ao fluxo de pessoas, incluindo quarenta e lockdown, fechamento de escritórios, cancelamentos de aulas, restrições às viagens e transportes públicos, resultando na acentuada queda ou até mesmo na paralisação das atividades de empresas de diversos setores do Brasil e/ou do mundo, o que pode afetar as operações e resultados financeiros da Emissora. </w:t>
      </w:r>
    </w:p>
    <w:p w14:paraId="646A64B4"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 extensão dos efeitos e impactos da COVID-19 nos resultados da Emissora dependerá do seu desenvolvimento futuro, o que é altamente imprevisível, incluindo no que diz respeito a eventuais informações que possam surgir acerca da severidade do COVID-19 ou de ações que precisem ser tomadas para lidar com seus impactos, dentre outras questões.</w:t>
      </w:r>
    </w:p>
    <w:p w14:paraId="60A63910"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lastRenderedPageBreak/>
        <w:t>Os mercados de capitais e a economia real sofreram um impacto relevante, resultando em uma recessão e/ou desaceleração econômica global, notadamente no Brasil, incluindo aumento do desemprego, que pode resultar em menor atividade comercial generalizada, tanto durante a pandemia da COVID-19 quanto depois que o surto diminuir, o que pode afetar a regulação de empréstimos consignados, a capacidade de desembolsos pelo INSS, a inadimplência dos recebíveis relacionados aos Direitos Creditórios e a demanda pelas Debêntures, o pagamento das Debêntures e a perda de parte substancial ou de todo o investimento por parte dos Debenturistas.</w:t>
      </w:r>
    </w:p>
    <w:p w14:paraId="63E7F553"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O conflito armado entre Rússia e Ucrânia pode afetar diretamente o cenário econômico global e os negócios da Companhia.</w:t>
      </w:r>
    </w:p>
    <w:p w14:paraId="54BB5B2D"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No final de fevereiro de 2022, as forças militares russas invadiram a Ucrânia, ampliando significativamente as tensões geopolíticas já existentes entre Rússia, Ucrânia, Europa, OTAN e Ocidente. A invasão da Rússia, as respostas dos países e órgãos políticos às ações da Rússia e o potencial para um conflito mais amplo podem aumentar a volatilidade dos mercados financeiros e ter graves efeitos adversos nos mercados econômicos regionais e globais, incluindo os mercados de certos títulos e commodities, como petróleo e gás natural. Adicionalmente, diante da invasão perpetrada no dia 24 de fevereiro de 2022, afloram-se as animosidades não apenas entre os países diretamente envolvidos, mas em muitas outras nações indiretamente interessadas na questão, trazendo um cenário de altíssima incerteza para a economia global.</w:t>
      </w:r>
    </w:p>
    <w:p w14:paraId="32A5A803"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Tais desenvolvimentos, bem como potenciais crises e formas de instabilidade política daí decorrentes, podem afetar negativamente a Emissora e o fluxo de pagamento das Debêntures, ocasionando a perda de parte substancial ou de todo o investimento por parte dos Debenturistas.</w:t>
      </w:r>
    </w:p>
    <w:p w14:paraId="182B4CB1" w14:textId="77777777" w:rsidR="004F32E9" w:rsidRPr="004F32E9" w:rsidRDefault="004F32E9" w:rsidP="004F32E9">
      <w:pPr>
        <w:pStyle w:val="RecuodecorpodetextoBodyTextBoldIndentbti"/>
        <w:spacing w:line="320" w:lineRule="exact"/>
        <w:ind w:right="51"/>
        <w:rPr>
          <w:rFonts w:ascii="Tahoma" w:hAnsi="Tahoma" w:cs="Tahoma"/>
          <w:i w:val="0"/>
          <w:color w:val="000000"/>
          <w:sz w:val="22"/>
          <w:szCs w:val="22"/>
        </w:rPr>
      </w:pPr>
      <w:r w:rsidRPr="004F32E9">
        <w:rPr>
          <w:rFonts w:ascii="Tahoma" w:hAnsi="Tahoma" w:cs="Tahoma"/>
          <w:i w:val="0"/>
          <w:color w:val="000000"/>
          <w:sz w:val="22"/>
          <w:szCs w:val="22"/>
        </w:rPr>
        <w:t>(</w:t>
      </w:r>
      <w:proofErr w:type="spellStart"/>
      <w:r w:rsidRPr="004F32E9">
        <w:rPr>
          <w:rFonts w:ascii="Tahoma" w:hAnsi="Tahoma" w:cs="Tahoma"/>
          <w:i w:val="0"/>
          <w:color w:val="000000"/>
          <w:sz w:val="22"/>
          <w:szCs w:val="22"/>
        </w:rPr>
        <w:t>viii</w:t>
      </w:r>
      <w:proofErr w:type="spellEnd"/>
      <w:r w:rsidRPr="004F32E9">
        <w:rPr>
          <w:rFonts w:ascii="Tahoma" w:hAnsi="Tahoma" w:cs="Tahoma"/>
          <w:i w:val="0"/>
          <w:color w:val="000000"/>
          <w:sz w:val="22"/>
          <w:szCs w:val="22"/>
        </w:rPr>
        <w:t>) Riscos relacionados à Crediare e ao seu setor de atuação:</w:t>
      </w:r>
    </w:p>
    <w:p w14:paraId="5029CE5C"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Risco de concentração de originação na Cedente.</w:t>
      </w:r>
    </w:p>
    <w:p w14:paraId="6EDE71C4"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Tendo em vista seu objeto social, a Emissora somente poderá adquirir direitos creditórios oriundos de operações originadas diretamente pela Cedente ou com o auxílio das Lojas Colombo, na qualidade de correspondente bancário, no âmbito do Convênio, sendo que suas atividades estão condicionadas à continuidade das operações da Crediare, da manutenção do Convênio, e à sua capacidade de originação de Direitos Creditórios Vinculados. Estes entes podem, a qualquer momento, deixar de originar novos Direitos Creditórios Vinculados à Emissora, o que impactaria negativamente o patrimônio e a rentabilidade da Emissora e ocasionar a perda de parte substancial ou de todo o investimento por parte dos Debenturistas</w:t>
      </w:r>
    </w:p>
    <w:p w14:paraId="66BF5DF1"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lastRenderedPageBreak/>
        <w:t>Riscos decorrentes dos critérios adotados pela Cedente para concessão de crédito.</w:t>
      </w:r>
    </w:p>
    <w:p w14:paraId="5683DC90"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 Crediare está sujeita aos riscos inerentes ao processo de originação dos Direitos Creditórios Vinculados e à política de crédito adotada pela Crediare. Os resultados da Crediare poderão sofrer impactos em razão de sua exposição à política de créditos de terceiros sobre a qual a Crediare não possui ingerência.</w:t>
      </w:r>
    </w:p>
    <w:p w14:paraId="1BB15D60"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Se os recursos atualmente disponíveis para a Crediare forem insuficientes para financiar suas futuras exigências operacionais, a Crediare poderá depender de recursos adicionais, provenientes de diferentes fontes de financiamentos, tendo em vista o crescimento e o desenvolvimento de suas atividades. Não se pode assegurar a disponibilidade de capital adicional ou, se disponível, que </w:t>
      </w:r>
      <w:proofErr w:type="gramStart"/>
      <w:r w:rsidRPr="004F32E9">
        <w:rPr>
          <w:rFonts w:ascii="Tahoma" w:hAnsi="Tahoma" w:cs="Tahoma"/>
          <w:b w:val="0"/>
          <w:i w:val="0"/>
          <w:color w:val="000000"/>
          <w:sz w:val="22"/>
          <w:szCs w:val="22"/>
          <w:u w:val="none"/>
        </w:rPr>
        <w:t>o mesmo</w:t>
      </w:r>
      <w:proofErr w:type="gramEnd"/>
      <w:r w:rsidRPr="004F32E9">
        <w:rPr>
          <w:rFonts w:ascii="Tahoma" w:hAnsi="Tahoma" w:cs="Tahoma"/>
          <w:b w:val="0"/>
          <w:i w:val="0"/>
          <w:color w:val="000000"/>
          <w:sz w:val="22"/>
          <w:szCs w:val="22"/>
          <w:u w:val="none"/>
        </w:rPr>
        <w:t xml:space="preserve"> apresentará condições satisfatórias. A falta de acesso a capital adicional em condições satisfatórias pode restringir o crescimento e o desenvolvimento das atividades da Crediare, o que poderá vir a prejudicar de maneira relevante sua situação financeira, seus resultados operacionais, sua capacidade de originação de novos Direitos Creditórios Vinculados e de se manter desempenhando as atividades necessárias para o bom andamento da Emissão, e, consequentemente, poderá ocasionar a perda de parte substancial ou de todo o investimento por parte dos Debenturistas.</w:t>
      </w:r>
    </w:p>
    <w:p w14:paraId="7E57F646"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Falha nos processos internos da Crediare ou as sociedades que compõem seu grupo econômico e dos correspondentes bancários parceiros da Crediare.</w:t>
      </w:r>
    </w:p>
    <w:p w14:paraId="0F8FE9CC"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 Crediare e as sociedades de seu grupo econômico, na qualidade de originadores e cedentes dos Direitos Creditórios Vinculados, e os correspondentes bancários parceiros da Crediare sujeitam a Emissora a incidir em perdas decorrentes de falhas, deficiências ou inadequação dos processos internos da Crediare, das sociedades de seu grupo econômico e/ou dos correspondentes bancários parceiros da Crediare, pessoas e sistemas, ou eventos externos, incluindo o risco legal associado à inadequação ou deficiência nos Documentos Comprobatórios que lastreiam os Direitos Creditórios Vinculados, bem como dos processos operacionais da Crediare, das sociedades de seu grupo econômico e/ou dos correspondentes bancários parceiros da Crediare, e do fluxo financeiro de pagamento dos Direitos Creditórios Vinculados, o que poderá afetar o pagamento das Debêntures emitidas pela Emissora e ocasionar a perda de parte substancial ou de todo o investimento por parte dos Debenturistas.</w:t>
      </w:r>
    </w:p>
    <w:p w14:paraId="1F08EF15"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Insolvência ou regimes similares da Cedente.</w:t>
      </w:r>
    </w:p>
    <w:p w14:paraId="15704C17" w14:textId="5896E90B"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lastRenderedPageBreak/>
        <w:t> Na hipótese de pedido ou decretação de recuperação judicial ou extrajudicial, falência, intervenção, liquidação judicial ou extrajudicial, regime de administração especial temporária (RAET) ou ainda de regimes similares da Cedente, conforme aplicável, poderá haver a interrupção ou o atraso da transferência à Emissora dos recursos referentes aos Direitos Creditórios Vinculados, o que poderá resultar em perdas para a Emissora e, consequentemente, para os investidores.</w:t>
      </w:r>
    </w:p>
    <w:p w14:paraId="1023CCB3"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Regime de Amortização Sequencial poderá reduzir a capacidade financeira e operacional da Crediare.</w:t>
      </w:r>
    </w:p>
    <w:p w14:paraId="4870A74C"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 xml:space="preserve">A ocorrência de Eventos de </w:t>
      </w:r>
      <w:proofErr w:type="spellStart"/>
      <w:r w:rsidRPr="004F32E9">
        <w:rPr>
          <w:rFonts w:ascii="Tahoma" w:hAnsi="Tahoma" w:cs="Tahoma"/>
          <w:b w:val="0"/>
          <w:i w:val="0"/>
          <w:color w:val="000000"/>
          <w:sz w:val="22"/>
          <w:szCs w:val="22"/>
          <w:u w:val="none"/>
        </w:rPr>
        <w:t>Desalavancagem</w:t>
      </w:r>
      <w:proofErr w:type="spellEnd"/>
      <w:r w:rsidRPr="004F32E9">
        <w:rPr>
          <w:rFonts w:ascii="Tahoma" w:hAnsi="Tahoma" w:cs="Tahoma"/>
          <w:b w:val="0"/>
          <w:i w:val="0"/>
          <w:color w:val="000000"/>
          <w:sz w:val="22"/>
          <w:szCs w:val="22"/>
          <w:u w:val="none"/>
        </w:rPr>
        <w:t xml:space="preserve"> ou a decretação de um Evento de Aceleração de Vencimento podem acelerar a amortização das Debêntures da Primeira Série, reduzindo os montantes a serem direcionados à Crediare até que tais eventos sejam interrompidos ou as Debêntures da Primeira Série sejam integralmente amortizadas. Nessas circunstâncias, a Crediare poderá ter sua capacidade financeira e/ou operacional prejudicada, causando possíveis falhas e/ou interrupções na prestação de seus serviços, o que poderá levar a prejuízos aos Debenturistas.</w:t>
      </w:r>
    </w:p>
    <w:p w14:paraId="24CEF843"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Eventuais alterações na regulamentação em vigor podem afetar os negócios da Crediare.</w:t>
      </w:r>
    </w:p>
    <w:p w14:paraId="3316DA2A" w14:textId="77777777" w:rsidR="004F32E9" w:rsidRPr="004F32E9" w:rsidRDefault="004F32E9" w:rsidP="004F32E9">
      <w:pPr>
        <w:pStyle w:val="RecuodecorpodetextoBodyTextBoldIndentbti"/>
        <w:spacing w:line="320" w:lineRule="exact"/>
        <w:ind w:right="51"/>
        <w:rPr>
          <w:rFonts w:ascii="Tahoma" w:hAnsi="Tahoma" w:cs="Tahoma"/>
          <w:b w:val="0"/>
          <w:i w:val="0"/>
          <w:color w:val="000000"/>
          <w:sz w:val="22"/>
          <w:szCs w:val="22"/>
          <w:u w:val="none"/>
        </w:rPr>
      </w:pPr>
      <w:r w:rsidRPr="004F32E9">
        <w:rPr>
          <w:rFonts w:ascii="Tahoma" w:hAnsi="Tahoma" w:cs="Tahoma"/>
          <w:b w:val="0"/>
          <w:i w:val="0"/>
          <w:color w:val="000000"/>
          <w:sz w:val="22"/>
          <w:szCs w:val="22"/>
          <w:u w:val="none"/>
        </w:rPr>
        <w:t>A Crediare é uma empresa que atua na originação dos Direitos Creditórios Vinculados. A Crediare poderá estar sujeita a riscos advindos de eventuais restrições futuras de natureza legal, regulatória e/ou fiscal que podem afetar a validade da originação e/ou da cessão dos Direitos Creditórios Vinculados para a Emissora. Ademais, eventuais alterações na regulamentação em vigor poderão acarretar um aumento dos custos envolvidos nas atividades da Crediare, impactando sua capacidade de originar novos Direitos Creditórios Vinculados e de se manter desempenhando as atividades necessárias para o bom andamento da Emissão, o que poderá afetar o pagamento das Debêntures emitidas pela Emissora e ocasionar a perda de parte substancial ou de todo o investimento por parte dos Debenturistas.</w:t>
      </w:r>
    </w:p>
    <w:p w14:paraId="0EBC3D1A" w14:textId="77777777" w:rsidR="004F32E9" w:rsidRPr="004F32E9" w:rsidRDefault="004F32E9" w:rsidP="004F32E9">
      <w:pPr>
        <w:pStyle w:val="RecuodecorpodetextoBodyTextBoldIndentbti"/>
        <w:spacing w:line="320" w:lineRule="exact"/>
        <w:ind w:right="51"/>
        <w:rPr>
          <w:rFonts w:ascii="Tahoma" w:hAnsi="Tahoma" w:cs="Tahoma"/>
          <w:color w:val="000000"/>
          <w:sz w:val="22"/>
          <w:szCs w:val="22"/>
          <w:u w:val="none"/>
        </w:rPr>
      </w:pPr>
      <w:r w:rsidRPr="004F32E9">
        <w:rPr>
          <w:rFonts w:ascii="Tahoma" w:hAnsi="Tahoma" w:cs="Tahoma"/>
          <w:color w:val="000000"/>
          <w:sz w:val="22"/>
          <w:szCs w:val="22"/>
          <w:u w:val="none"/>
        </w:rPr>
        <w:t>Eventos de Insolvência envolvendo a Crediare.</w:t>
      </w:r>
    </w:p>
    <w:p w14:paraId="0354A83A" w14:textId="59638843" w:rsidR="00E144AE" w:rsidRPr="004F32E9" w:rsidRDefault="004F32E9" w:rsidP="004F32E9">
      <w:pPr>
        <w:spacing w:line="320" w:lineRule="atLeast"/>
        <w:rPr>
          <w:rFonts w:ascii="Tahoma" w:hAnsi="Tahoma" w:cs="Tahoma"/>
          <w:bCs/>
          <w:sz w:val="22"/>
          <w:szCs w:val="22"/>
        </w:rPr>
      </w:pPr>
      <w:r w:rsidRPr="004F32E9">
        <w:rPr>
          <w:rFonts w:ascii="Tahoma" w:hAnsi="Tahoma" w:cs="Tahoma"/>
          <w:color w:val="000000"/>
          <w:sz w:val="22"/>
          <w:szCs w:val="22"/>
        </w:rPr>
        <w:t>A ocorrência de liquidação, dissolução, insolvência, pedido de autofalência, pedido de falência não elidido no prazo legal, decretação de falência, pedido de recuperação judicial ou extrajudicial, ou deferimento do processamento de recuperação judicial da Crediare poderia impactar sua capacidade de originar novos Direitos Creditórios Vinculados e de se manter desempenhando as atividades necessárias para o bom andamento da Emissão.</w:t>
      </w:r>
    </w:p>
    <w:sectPr w:rsidR="00E144AE" w:rsidRPr="004F32E9">
      <w:headerReference w:type="even" r:id="rId35"/>
      <w:footerReference w:type="even" r:id="rId36"/>
      <w:headerReference w:type="first" r:id="rId37"/>
      <w:footerReference w:type="first" r:id="rId38"/>
      <w:pgSz w:w="12240" w:h="15840" w:code="1"/>
      <w:pgMar w:top="1701" w:right="1440" w:bottom="2126" w:left="1185" w:header="1134" w:footer="227" w:gutter="0"/>
      <w:cols w:space="720"/>
      <w:noEndnote/>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BF524" w14:textId="77777777" w:rsidR="00671388" w:rsidRDefault="00671388">
      <w:r>
        <w:separator/>
      </w:r>
    </w:p>
  </w:endnote>
  <w:endnote w:type="continuationSeparator" w:id="0">
    <w:p w14:paraId="3D3C7E35" w14:textId="77777777" w:rsidR="00671388" w:rsidRDefault="00671388">
      <w:r>
        <w:continuationSeparator/>
      </w:r>
    </w:p>
  </w:endnote>
  <w:endnote w:type="continuationNotice" w:id="1">
    <w:p w14:paraId="445C98E3" w14:textId="77777777" w:rsidR="00671388" w:rsidRDefault="006713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wiss">
    <w:altName w:val="Cambria"/>
    <w:panose1 w:val="00000000000000000000"/>
    <w:charset w:val="00"/>
    <w:family w:val="auto"/>
    <w:notTrueType/>
    <w:pitch w:val="default"/>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EBC33" w14:textId="77777777" w:rsidR="00671388" w:rsidRDefault="0067138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420540"/>
      <w:docPartObj>
        <w:docPartGallery w:val="Page Numbers (Bottom of Page)"/>
        <w:docPartUnique/>
      </w:docPartObj>
    </w:sdtPr>
    <w:sdtEndPr/>
    <w:sdtContent>
      <w:sdt>
        <w:sdtPr>
          <w:id w:val="1375729692"/>
          <w:docPartObj>
            <w:docPartGallery w:val="Page Numbers (Top of Page)"/>
            <w:docPartUnique/>
          </w:docPartObj>
        </w:sdtPr>
        <w:sdtEndPr/>
        <w:sdtContent>
          <w:p w14:paraId="53F6A293" w14:textId="77777777" w:rsidR="00671388" w:rsidRPr="00DD0CCE" w:rsidRDefault="00671388" w:rsidP="00011A38">
            <w:pPr>
              <w:pStyle w:val="Rodap"/>
              <w:jc w:val="left"/>
              <w:rPr>
                <w:sz w:val="14"/>
              </w:rPr>
            </w:pPr>
          </w:p>
          <w:p w14:paraId="37C7B94B" w14:textId="77777777" w:rsidR="00671388" w:rsidRDefault="00671388">
            <w:pPr>
              <w:pStyle w:val="Rodap"/>
              <w:jc w:val="left"/>
            </w:pPr>
            <w:r>
              <w:rPr>
                <w:sz w:val="14"/>
              </w:rPr>
              <w:tab/>
            </w:r>
            <w:r>
              <w:rPr>
                <w:sz w:val="14"/>
              </w:rPr>
              <w:tab/>
            </w:r>
            <w:r w:rsidRPr="00EE1D68">
              <w:rPr>
                <w:rFonts w:ascii="Tahoma" w:hAnsi="Tahoma" w:cs="Tahoma"/>
                <w:sz w:val="18"/>
                <w:szCs w:val="18"/>
              </w:rPr>
              <w:t xml:space="preserve">Página </w:t>
            </w:r>
            <w:r w:rsidRPr="00EE1D68">
              <w:rPr>
                <w:rFonts w:ascii="Tahoma" w:hAnsi="Tahoma" w:cs="Tahoma"/>
                <w:b/>
                <w:bCs/>
                <w:sz w:val="18"/>
                <w:szCs w:val="18"/>
              </w:rPr>
              <w:fldChar w:fldCharType="begin"/>
            </w:r>
            <w:r w:rsidRPr="00EE1D68">
              <w:rPr>
                <w:rFonts w:ascii="Tahoma" w:hAnsi="Tahoma" w:cs="Tahoma"/>
                <w:b/>
                <w:bCs/>
                <w:sz w:val="18"/>
                <w:szCs w:val="18"/>
              </w:rPr>
              <w:instrText>PAGE</w:instrText>
            </w:r>
            <w:r w:rsidRPr="00EE1D68">
              <w:rPr>
                <w:rFonts w:ascii="Tahoma" w:hAnsi="Tahoma" w:cs="Tahoma"/>
                <w:b/>
                <w:bCs/>
                <w:sz w:val="18"/>
                <w:szCs w:val="18"/>
              </w:rPr>
              <w:fldChar w:fldCharType="separate"/>
            </w:r>
            <w:r w:rsidRPr="00EE1D68">
              <w:rPr>
                <w:rFonts w:ascii="Tahoma" w:hAnsi="Tahoma" w:cs="Tahoma"/>
                <w:b/>
                <w:bCs/>
                <w:noProof/>
                <w:sz w:val="18"/>
                <w:szCs w:val="18"/>
              </w:rPr>
              <w:t>150</w:t>
            </w:r>
            <w:r w:rsidRPr="00EE1D68">
              <w:rPr>
                <w:rFonts w:ascii="Tahoma" w:hAnsi="Tahoma" w:cs="Tahoma"/>
                <w:b/>
                <w:bCs/>
                <w:sz w:val="18"/>
                <w:szCs w:val="18"/>
              </w:rPr>
              <w:fldChar w:fldCharType="end"/>
            </w:r>
            <w:r w:rsidRPr="00EE1D68">
              <w:rPr>
                <w:rFonts w:ascii="Tahoma" w:hAnsi="Tahoma" w:cs="Tahoma"/>
                <w:sz w:val="18"/>
                <w:szCs w:val="18"/>
              </w:rPr>
              <w:t xml:space="preserve"> de </w:t>
            </w:r>
            <w:r w:rsidRPr="00EE1D68">
              <w:rPr>
                <w:rFonts w:ascii="Tahoma" w:hAnsi="Tahoma" w:cs="Tahoma"/>
                <w:b/>
                <w:bCs/>
                <w:noProof/>
                <w:sz w:val="18"/>
                <w:szCs w:val="18"/>
              </w:rPr>
              <w:t>173</w:t>
            </w:r>
          </w:p>
        </w:sdtContent>
      </w:sdt>
    </w:sdtContent>
  </w:sdt>
  <w:p w14:paraId="041C4E90" w14:textId="77777777" w:rsidR="00671388" w:rsidRPr="00FC73A6" w:rsidRDefault="00671388" w:rsidP="00FC73A6">
    <w:pPr>
      <w:pStyle w:val="Rodap"/>
      <w:jc w:val="right"/>
      <w:rPr>
        <w:rFonts w:ascii="Trebuchet MS" w:hAnsi="Trebuchet MS"/>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7F539" w14:textId="77777777" w:rsidR="00671388" w:rsidRDefault="00671388">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9D6" w14:textId="77777777" w:rsidR="00671388" w:rsidRDefault="00671388">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8CDAA" w14:textId="77777777" w:rsidR="00671388" w:rsidRDefault="00671388">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85C59" w14:textId="77777777" w:rsidR="00671388" w:rsidRDefault="00671388">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5A96A" w14:textId="77777777" w:rsidR="00671388" w:rsidRDefault="006713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4CC66" w14:textId="77777777" w:rsidR="00671388" w:rsidRDefault="00671388">
      <w:r>
        <w:separator/>
      </w:r>
    </w:p>
  </w:footnote>
  <w:footnote w:type="continuationSeparator" w:id="0">
    <w:p w14:paraId="2C9B3F2A" w14:textId="77777777" w:rsidR="00671388" w:rsidRDefault="00671388">
      <w:r>
        <w:continuationSeparator/>
      </w:r>
    </w:p>
  </w:footnote>
  <w:footnote w:type="continuationNotice" w:id="1">
    <w:p w14:paraId="6C85DD47" w14:textId="77777777" w:rsidR="00671388" w:rsidRDefault="006713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149C8" w14:textId="77777777" w:rsidR="00671388" w:rsidRDefault="0067138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CA0E" w14:textId="07948F7F" w:rsidR="00671388" w:rsidRDefault="00671388" w:rsidP="0009036F">
    <w:pPr>
      <w:pStyle w:val="Cabealho"/>
      <w:ind w:right="-22"/>
      <w:jc w:val="right"/>
      <w:rPr>
        <w:rFonts w:ascii="Trebuchet MS" w:hAnsi="Trebuchet MS"/>
        <w:b/>
        <w:bCs/>
        <w:sz w:val="22"/>
        <w:szCs w:val="22"/>
      </w:rPr>
    </w:pPr>
    <w:r>
      <w:rPr>
        <w:noProof/>
      </w:rPr>
      <w:drawing>
        <wp:anchor distT="0" distB="0" distL="114300" distR="114300" simplePos="0" relativeHeight="251660288" behindDoc="0" locked="0" layoutInCell="1" allowOverlap="1" wp14:anchorId="7666503D" wp14:editId="4E213004">
          <wp:simplePos x="0" y="0"/>
          <wp:positionH relativeFrom="margin">
            <wp:align>right</wp:align>
          </wp:positionH>
          <wp:positionV relativeFrom="paragraph">
            <wp:posOffset>-386439</wp:posOffset>
          </wp:positionV>
          <wp:extent cx="1543050" cy="728345"/>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3535"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3050" cy="728345"/>
                  </a:xfrm>
                  <a:prstGeom prst="rect">
                    <a:avLst/>
                  </a:prstGeom>
                  <a:noFill/>
                  <a:ln>
                    <a:noFill/>
                  </a:ln>
                </pic:spPr>
              </pic:pic>
            </a:graphicData>
          </a:graphic>
        </wp:anchor>
      </w:drawing>
    </w:r>
    <w:r>
      <w:rPr>
        <w:noProof/>
      </w:rPr>
      <mc:AlternateContent>
        <mc:Choice Requires="wps">
          <w:drawing>
            <wp:anchor distT="0" distB="0" distL="114300" distR="114300" simplePos="0" relativeHeight="251658240" behindDoc="0" locked="0" layoutInCell="0" allowOverlap="1" wp14:anchorId="6A3BED08" wp14:editId="1801351C">
              <wp:simplePos x="0" y="0"/>
              <wp:positionH relativeFrom="page">
                <wp:align>center</wp:align>
              </wp:positionH>
              <wp:positionV relativeFrom="page">
                <wp:align>top</wp:align>
              </wp:positionV>
              <wp:extent cx="7772400" cy="463550"/>
              <wp:effectExtent l="0" t="0" r="0" b="12700"/>
              <wp:wrapNone/>
              <wp:docPr id="1" name="MSIPCMa8ba4d0aa3bb3afd3724c73a" descr="{&quot;HashCode&quot;:-1633775117,&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B03C3C" w14:textId="77777777" w:rsidR="00671388" w:rsidRPr="00244757" w:rsidRDefault="00671388" w:rsidP="00244757">
                          <w:pPr>
                            <w:jc w:val="center"/>
                            <w:rPr>
                              <w:rFonts w:ascii="Calibri" w:hAnsi="Calibri" w:cs="Calibri"/>
                              <w:color w:val="000000"/>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wps:bodyPr>
                  </wps:wsp>
                </a:graphicData>
              </a:graphic>
            </wp:anchor>
          </w:drawing>
        </mc:Choice>
        <mc:Fallback>
          <w:pict>
            <v:shapetype w14:anchorId="6A3BED08" id="_x0000_t202" coordsize="21600,21600" o:spt="202" path="m,l,21600r21600,l21600,xe">
              <v:stroke joinstyle="miter"/>
              <v:path gradientshapeok="t" o:connecttype="rect"/>
            </v:shapetype>
            <v:shape id="MSIPCMa8ba4d0aa3bb3afd3724c73a" o:spid="_x0000_s1026" type="#_x0000_t202" alt="{&quot;HashCode&quot;:-1633775117,&quot;Height&quot;:9999999.0,&quot;Width&quot;:9999999.0,&quot;Placement&quot;:&quot;Header&quot;,&quot;Index&quot;:&quot;Primary&quot;,&quot;Section&quot;:1,&quot;Top&quot;:0.0,&quot;Left&quot;:0.0}" style="position:absolute;left:0;text-align:left;margin-left:0;margin-top:0;width:612pt;height:36.5pt;z-index:251658240;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" o:allowincell="f" filled="f" stroked="f" strokeweight=".5pt">
              <v:textbox inset=",0,,0">
                <w:txbxContent>
                  <w:p w14:paraId="0DB03C3C" w14:textId="77777777" w:rsidR="00671388" w:rsidRPr="00244757" w:rsidRDefault="00671388" w:rsidP="00244757">
                    <w:pPr>
                      <w:jc w:val="center"/>
                      <w:rPr>
                        <w:rFonts w:ascii="Calibri" w:hAnsi="Calibri" w:cs="Calibri"/>
                        <w:color w:val="000000"/>
                      </w:rPr>
                    </w:pPr>
                  </w:p>
                </w:txbxContent>
              </v:textbox>
              <w10:wrap anchorx="page" anchory="page"/>
            </v:shape>
          </w:pict>
        </mc:Fallback>
      </mc:AlternateContent>
    </w:r>
  </w:p>
  <w:p w14:paraId="71E80FC9" w14:textId="77777777" w:rsidR="00671388" w:rsidRPr="00FC73A6" w:rsidRDefault="00671388" w:rsidP="00FC73A6">
    <w:pPr>
      <w:pStyle w:val="Cabealho"/>
      <w:jc w:val="right"/>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23928" w14:textId="77777777" w:rsidR="00671388" w:rsidRDefault="00671388">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62E8A" w14:textId="77777777" w:rsidR="00671388" w:rsidRDefault="00671388">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31B7D" w14:textId="77777777" w:rsidR="00671388" w:rsidRDefault="00671388">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8DF61" w14:textId="77777777" w:rsidR="00671388" w:rsidRDefault="00671388">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1E20" w14:textId="77777777" w:rsidR="00671388" w:rsidRDefault="0067138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BECE2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6"/>
    <w:multiLevelType w:val="hybridMultilevel"/>
    <w:tmpl w:val="42E24E72"/>
    <w:lvl w:ilvl="0" w:tplc="E5C0A682">
      <w:start w:val="1"/>
      <w:numFmt w:val="upperRoman"/>
      <w:pStyle w:val="Numerado"/>
      <w:lvlText w:val="%1."/>
      <w:lvlJc w:val="right"/>
      <w:pPr>
        <w:tabs>
          <w:tab w:val="num" w:pos="720"/>
        </w:tabs>
        <w:ind w:left="720" w:hanging="180"/>
      </w:pPr>
      <w:rPr>
        <w:rFonts w:cs="Times New Roman"/>
      </w:rPr>
    </w:lvl>
    <w:lvl w:ilvl="1" w:tplc="38C44360">
      <w:start w:val="1"/>
      <w:numFmt w:val="lowerLetter"/>
      <w:lvlText w:val="%2."/>
      <w:lvlJc w:val="left"/>
      <w:pPr>
        <w:tabs>
          <w:tab w:val="num" w:pos="1440"/>
        </w:tabs>
        <w:ind w:left="1440" w:hanging="360"/>
      </w:pPr>
      <w:rPr>
        <w:rFonts w:cs="Times New Roman"/>
      </w:rPr>
    </w:lvl>
    <w:lvl w:ilvl="2" w:tplc="228A5604">
      <w:start w:val="1"/>
      <w:numFmt w:val="lowerRoman"/>
      <w:lvlText w:val="%3."/>
      <w:lvlJc w:val="right"/>
      <w:pPr>
        <w:tabs>
          <w:tab w:val="num" w:pos="2160"/>
        </w:tabs>
        <w:ind w:left="2160" w:hanging="180"/>
      </w:pPr>
      <w:rPr>
        <w:rFonts w:cs="Times New Roman"/>
      </w:rPr>
    </w:lvl>
    <w:lvl w:ilvl="3" w:tplc="4232CAF2">
      <w:start w:val="1"/>
      <w:numFmt w:val="decimal"/>
      <w:lvlText w:val="%4."/>
      <w:lvlJc w:val="left"/>
      <w:pPr>
        <w:tabs>
          <w:tab w:val="num" w:pos="2880"/>
        </w:tabs>
        <w:ind w:left="2880" w:hanging="360"/>
      </w:pPr>
      <w:rPr>
        <w:rFonts w:cs="Times New Roman"/>
      </w:rPr>
    </w:lvl>
    <w:lvl w:ilvl="4" w:tplc="38EE86B8">
      <w:start w:val="1"/>
      <w:numFmt w:val="lowerLetter"/>
      <w:lvlText w:val="%5."/>
      <w:lvlJc w:val="left"/>
      <w:pPr>
        <w:tabs>
          <w:tab w:val="num" w:pos="3600"/>
        </w:tabs>
        <w:ind w:left="3600" w:hanging="360"/>
      </w:pPr>
      <w:rPr>
        <w:rFonts w:cs="Times New Roman"/>
      </w:rPr>
    </w:lvl>
    <w:lvl w:ilvl="5" w:tplc="DDEA1B4C">
      <w:start w:val="1"/>
      <w:numFmt w:val="lowerRoman"/>
      <w:lvlText w:val="%6."/>
      <w:lvlJc w:val="right"/>
      <w:pPr>
        <w:tabs>
          <w:tab w:val="num" w:pos="4320"/>
        </w:tabs>
        <w:ind w:left="4320" w:hanging="180"/>
      </w:pPr>
      <w:rPr>
        <w:rFonts w:cs="Times New Roman"/>
      </w:rPr>
    </w:lvl>
    <w:lvl w:ilvl="6" w:tplc="84982D0E">
      <w:start w:val="1"/>
      <w:numFmt w:val="decimal"/>
      <w:lvlText w:val="%7."/>
      <w:lvlJc w:val="left"/>
      <w:pPr>
        <w:tabs>
          <w:tab w:val="num" w:pos="5040"/>
        </w:tabs>
        <w:ind w:left="5040" w:hanging="360"/>
      </w:pPr>
      <w:rPr>
        <w:rFonts w:cs="Times New Roman"/>
      </w:rPr>
    </w:lvl>
    <w:lvl w:ilvl="7" w:tplc="B6E61448">
      <w:start w:val="1"/>
      <w:numFmt w:val="lowerLetter"/>
      <w:lvlText w:val="%8."/>
      <w:lvlJc w:val="left"/>
      <w:pPr>
        <w:tabs>
          <w:tab w:val="num" w:pos="5760"/>
        </w:tabs>
        <w:ind w:left="5760" w:hanging="360"/>
      </w:pPr>
      <w:rPr>
        <w:rFonts w:cs="Times New Roman"/>
      </w:rPr>
    </w:lvl>
    <w:lvl w:ilvl="8" w:tplc="786AFA68">
      <w:start w:val="1"/>
      <w:numFmt w:val="lowerRoman"/>
      <w:lvlText w:val="%9."/>
      <w:lvlJc w:val="right"/>
      <w:pPr>
        <w:tabs>
          <w:tab w:val="num" w:pos="6480"/>
        </w:tabs>
        <w:ind w:left="6480" w:hanging="180"/>
      </w:pPr>
      <w:rPr>
        <w:rFonts w:cs="Times New Roman"/>
      </w:rPr>
    </w:lvl>
  </w:abstractNum>
  <w:abstractNum w:abstractNumId="2" w15:restartNumberingAfterBreak="0">
    <w:nsid w:val="011F35E3"/>
    <w:multiLevelType w:val="multilevel"/>
    <w:tmpl w:val="0D1EA674"/>
    <w:lvl w:ilvl="0">
      <w:start w:val="3"/>
      <w:numFmt w:val="decimal"/>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ascii="Trebuchet MS" w:hAnsi="Trebuchet MS" w:hint="default"/>
        <w:b/>
        <w:sz w:val="22"/>
        <w:szCs w:val="22"/>
      </w:rPr>
    </w:lvl>
    <w:lvl w:ilvl="2">
      <w:start w:val="1"/>
      <w:numFmt w:val="decimal"/>
      <w:lvlText w:val="%1.%2.%3."/>
      <w:lvlJc w:val="left"/>
      <w:pPr>
        <w:tabs>
          <w:tab w:val="num" w:pos="1134"/>
        </w:tabs>
        <w:ind w:left="0" w:firstLine="0"/>
      </w:pPr>
      <w:rPr>
        <w:rFonts w:ascii="Trebuchet MS" w:hAnsi="Trebuchet MS" w:cs="Tahoma" w:hint="default"/>
        <w:b w:val="0"/>
        <w:bCs/>
        <w:i w:val="0"/>
        <w:sz w:val="22"/>
        <w:szCs w:val="22"/>
      </w:rPr>
    </w:lvl>
    <w:lvl w:ilvl="3">
      <w:start w:val="1"/>
      <w:numFmt w:val="decimal"/>
      <w:lvlText w:val="%1.%2.%3.%4."/>
      <w:lvlJc w:val="left"/>
      <w:pPr>
        <w:tabs>
          <w:tab w:val="num" w:pos="1134"/>
        </w:tabs>
        <w:ind w:left="0" w:firstLine="0"/>
      </w:pPr>
      <w:rPr>
        <w:rFonts w:hint="default"/>
        <w:b w:val="0"/>
        <w:bCs/>
        <w:i w:val="0"/>
        <w:iCs w:val="0"/>
      </w:rPr>
    </w:lvl>
    <w:lvl w:ilvl="4">
      <w:start w:val="1"/>
      <w:numFmt w:val="lowerRoman"/>
      <w:lvlText w:val="(%5)"/>
      <w:lvlJc w:val="left"/>
      <w:pPr>
        <w:ind w:left="1506" w:hanging="1080"/>
      </w:pPr>
      <w:rPr>
        <w:rFonts w:hint="default"/>
        <w:b/>
        <w:bCs/>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13E5D02"/>
    <w:multiLevelType w:val="hybridMultilevel"/>
    <w:tmpl w:val="6B74BBA8"/>
    <w:lvl w:ilvl="0" w:tplc="5BFE7B7C">
      <w:start w:val="1"/>
      <w:numFmt w:val="lowerRoman"/>
      <w:lvlText w:val="(%1)"/>
      <w:lvlJc w:val="left"/>
      <w:pPr>
        <w:tabs>
          <w:tab w:val="num" w:pos="1134"/>
        </w:tabs>
        <w:ind w:left="1134" w:hanging="1134"/>
      </w:pPr>
      <w:rPr>
        <w:rFonts w:ascii="Verdana" w:hAnsi="Verdana" w:hint="default"/>
        <w:b/>
        <w:bCs/>
        <w:sz w:val="20"/>
        <w:szCs w:val="20"/>
      </w:rPr>
    </w:lvl>
    <w:lvl w:ilvl="1" w:tplc="BE3C80F0" w:tentative="1">
      <w:start w:val="1"/>
      <w:numFmt w:val="lowerLetter"/>
      <w:lvlText w:val="%2."/>
      <w:lvlJc w:val="left"/>
      <w:pPr>
        <w:ind w:left="1440" w:hanging="360"/>
      </w:pPr>
    </w:lvl>
    <w:lvl w:ilvl="2" w:tplc="EDC42FB8">
      <w:start w:val="1"/>
      <w:numFmt w:val="lowerRoman"/>
      <w:lvlText w:val="%3."/>
      <w:lvlJc w:val="right"/>
      <w:pPr>
        <w:ind w:left="2160" w:hanging="180"/>
      </w:pPr>
    </w:lvl>
    <w:lvl w:ilvl="3" w:tplc="10AAD18A" w:tentative="1">
      <w:start w:val="1"/>
      <w:numFmt w:val="decimal"/>
      <w:lvlText w:val="%4."/>
      <w:lvlJc w:val="left"/>
      <w:pPr>
        <w:ind w:left="2880" w:hanging="360"/>
      </w:pPr>
    </w:lvl>
    <w:lvl w:ilvl="4" w:tplc="1EA4D362">
      <w:start w:val="1"/>
      <w:numFmt w:val="lowerLetter"/>
      <w:lvlText w:val="%5."/>
      <w:lvlJc w:val="left"/>
      <w:pPr>
        <w:ind w:left="3600" w:hanging="360"/>
      </w:pPr>
    </w:lvl>
    <w:lvl w:ilvl="5" w:tplc="0B227B1C" w:tentative="1">
      <w:start w:val="1"/>
      <w:numFmt w:val="lowerRoman"/>
      <w:lvlText w:val="%6."/>
      <w:lvlJc w:val="right"/>
      <w:pPr>
        <w:ind w:left="4320" w:hanging="180"/>
      </w:pPr>
    </w:lvl>
    <w:lvl w:ilvl="6" w:tplc="41BE645A" w:tentative="1">
      <w:start w:val="1"/>
      <w:numFmt w:val="decimal"/>
      <w:lvlText w:val="%7."/>
      <w:lvlJc w:val="left"/>
      <w:pPr>
        <w:ind w:left="5040" w:hanging="360"/>
      </w:pPr>
    </w:lvl>
    <w:lvl w:ilvl="7" w:tplc="57E8C38A" w:tentative="1">
      <w:start w:val="1"/>
      <w:numFmt w:val="lowerLetter"/>
      <w:lvlText w:val="%8."/>
      <w:lvlJc w:val="left"/>
      <w:pPr>
        <w:ind w:left="5760" w:hanging="360"/>
      </w:pPr>
    </w:lvl>
    <w:lvl w:ilvl="8" w:tplc="3176E3AC" w:tentative="1">
      <w:start w:val="1"/>
      <w:numFmt w:val="lowerRoman"/>
      <w:lvlText w:val="%9."/>
      <w:lvlJc w:val="right"/>
      <w:pPr>
        <w:ind w:left="6480" w:hanging="180"/>
      </w:pPr>
    </w:lvl>
  </w:abstractNum>
  <w:abstractNum w:abstractNumId="4" w15:restartNumberingAfterBreak="0">
    <w:nsid w:val="01C05F82"/>
    <w:multiLevelType w:val="hybridMultilevel"/>
    <w:tmpl w:val="D4E84018"/>
    <w:lvl w:ilvl="0" w:tplc="BD1C79A0">
      <w:start w:val="1"/>
      <w:numFmt w:val="decimal"/>
      <w:lvlText w:val="%1."/>
      <w:lvlJc w:val="left"/>
      <w:pPr>
        <w:ind w:left="720" w:hanging="360"/>
      </w:pPr>
    </w:lvl>
    <w:lvl w:ilvl="1" w:tplc="8F925E9C">
      <w:start w:val="1"/>
      <w:numFmt w:val="lowerLetter"/>
      <w:lvlText w:val="%2."/>
      <w:lvlJc w:val="left"/>
      <w:pPr>
        <w:ind w:left="1440" w:hanging="360"/>
      </w:pPr>
    </w:lvl>
    <w:lvl w:ilvl="2" w:tplc="1058846E" w:tentative="1">
      <w:start w:val="1"/>
      <w:numFmt w:val="lowerRoman"/>
      <w:lvlText w:val="%3."/>
      <w:lvlJc w:val="right"/>
      <w:pPr>
        <w:ind w:left="2160" w:hanging="180"/>
      </w:pPr>
    </w:lvl>
    <w:lvl w:ilvl="3" w:tplc="06343FA6" w:tentative="1">
      <w:start w:val="1"/>
      <w:numFmt w:val="decimal"/>
      <w:lvlText w:val="%4."/>
      <w:lvlJc w:val="left"/>
      <w:pPr>
        <w:ind w:left="2880" w:hanging="360"/>
      </w:pPr>
    </w:lvl>
    <w:lvl w:ilvl="4" w:tplc="0DB8AEBC" w:tentative="1">
      <w:start w:val="1"/>
      <w:numFmt w:val="lowerLetter"/>
      <w:lvlText w:val="%5."/>
      <w:lvlJc w:val="left"/>
      <w:pPr>
        <w:ind w:left="3600" w:hanging="360"/>
      </w:pPr>
    </w:lvl>
    <w:lvl w:ilvl="5" w:tplc="E3C0DF22" w:tentative="1">
      <w:start w:val="1"/>
      <w:numFmt w:val="lowerRoman"/>
      <w:lvlText w:val="%6."/>
      <w:lvlJc w:val="right"/>
      <w:pPr>
        <w:ind w:left="4320" w:hanging="180"/>
      </w:pPr>
    </w:lvl>
    <w:lvl w:ilvl="6" w:tplc="D406A6F2" w:tentative="1">
      <w:start w:val="1"/>
      <w:numFmt w:val="decimal"/>
      <w:lvlText w:val="%7."/>
      <w:lvlJc w:val="left"/>
      <w:pPr>
        <w:ind w:left="5040" w:hanging="360"/>
      </w:pPr>
    </w:lvl>
    <w:lvl w:ilvl="7" w:tplc="3CEEF964" w:tentative="1">
      <w:start w:val="1"/>
      <w:numFmt w:val="lowerLetter"/>
      <w:lvlText w:val="%8."/>
      <w:lvlJc w:val="left"/>
      <w:pPr>
        <w:ind w:left="5760" w:hanging="360"/>
      </w:pPr>
    </w:lvl>
    <w:lvl w:ilvl="8" w:tplc="F3580A72" w:tentative="1">
      <w:start w:val="1"/>
      <w:numFmt w:val="lowerRoman"/>
      <w:lvlText w:val="%9."/>
      <w:lvlJc w:val="right"/>
      <w:pPr>
        <w:ind w:left="6480" w:hanging="180"/>
      </w:pPr>
    </w:lvl>
  </w:abstractNum>
  <w:abstractNum w:abstractNumId="5" w15:restartNumberingAfterBreak="0">
    <w:nsid w:val="06924F70"/>
    <w:multiLevelType w:val="multilevel"/>
    <w:tmpl w:val="B154939A"/>
    <w:name w:val="House_Style5"/>
    <w:lvl w:ilvl="0">
      <w:start w:val="1"/>
      <w:numFmt w:val="decimal"/>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Tahoma" w:hAnsi="Tahoma" w:cs="Tahoma" w:hint="default"/>
        <w:b/>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ahoma" w:hAnsi="Tahoma" w:cs="Tahoma"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ahoma" w:eastAsia="MS Mincho" w:hAnsi="Tahoma" w:cs="Tahoma"/>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Tahoma" w:hAnsi="Tahoma" w:cs="Tahoma"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6B34364"/>
    <w:multiLevelType w:val="hybridMultilevel"/>
    <w:tmpl w:val="C1182E28"/>
    <w:lvl w:ilvl="0" w:tplc="00889D96">
      <w:start w:val="1"/>
      <w:numFmt w:val="lowerRoman"/>
      <w:lvlText w:val="(%1)"/>
      <w:lvlJc w:val="left"/>
      <w:pPr>
        <w:ind w:left="720" w:hanging="360"/>
      </w:pPr>
      <w:rPr>
        <w:rFonts w:hint="default"/>
        <w:b/>
      </w:rPr>
    </w:lvl>
    <w:lvl w:ilvl="1" w:tplc="2B20B2B8">
      <w:start w:val="1"/>
      <w:numFmt w:val="lowerRoman"/>
      <w:lvlText w:val="(%2)"/>
      <w:lvlJc w:val="left"/>
      <w:pPr>
        <w:ind w:left="1440" w:hanging="360"/>
      </w:pPr>
      <w:rPr>
        <w:rFonts w:hint="default"/>
        <w:b/>
      </w:rPr>
    </w:lvl>
    <w:lvl w:ilvl="2" w:tplc="AA96CA58" w:tentative="1">
      <w:start w:val="1"/>
      <w:numFmt w:val="lowerRoman"/>
      <w:lvlText w:val="%3."/>
      <w:lvlJc w:val="right"/>
      <w:pPr>
        <w:ind w:left="2160" w:hanging="180"/>
      </w:pPr>
    </w:lvl>
    <w:lvl w:ilvl="3" w:tplc="393C4404" w:tentative="1">
      <w:start w:val="1"/>
      <w:numFmt w:val="decimal"/>
      <w:lvlText w:val="%4."/>
      <w:lvlJc w:val="left"/>
      <w:pPr>
        <w:ind w:left="2880" w:hanging="360"/>
      </w:pPr>
    </w:lvl>
    <w:lvl w:ilvl="4" w:tplc="B51A4CEC" w:tentative="1">
      <w:start w:val="1"/>
      <w:numFmt w:val="lowerLetter"/>
      <w:lvlText w:val="%5."/>
      <w:lvlJc w:val="left"/>
      <w:pPr>
        <w:ind w:left="3600" w:hanging="360"/>
      </w:pPr>
    </w:lvl>
    <w:lvl w:ilvl="5" w:tplc="655A98E8" w:tentative="1">
      <w:start w:val="1"/>
      <w:numFmt w:val="lowerRoman"/>
      <w:lvlText w:val="%6."/>
      <w:lvlJc w:val="right"/>
      <w:pPr>
        <w:ind w:left="4320" w:hanging="180"/>
      </w:pPr>
    </w:lvl>
    <w:lvl w:ilvl="6" w:tplc="7D30392C" w:tentative="1">
      <w:start w:val="1"/>
      <w:numFmt w:val="decimal"/>
      <w:lvlText w:val="%7."/>
      <w:lvlJc w:val="left"/>
      <w:pPr>
        <w:ind w:left="5040" w:hanging="360"/>
      </w:pPr>
    </w:lvl>
    <w:lvl w:ilvl="7" w:tplc="94A4FDE0" w:tentative="1">
      <w:start w:val="1"/>
      <w:numFmt w:val="lowerLetter"/>
      <w:lvlText w:val="%8."/>
      <w:lvlJc w:val="left"/>
      <w:pPr>
        <w:ind w:left="5760" w:hanging="360"/>
      </w:pPr>
    </w:lvl>
    <w:lvl w:ilvl="8" w:tplc="426C8A5E" w:tentative="1">
      <w:start w:val="1"/>
      <w:numFmt w:val="lowerRoman"/>
      <w:lvlText w:val="%9."/>
      <w:lvlJc w:val="right"/>
      <w:pPr>
        <w:ind w:left="6480" w:hanging="180"/>
      </w:pPr>
    </w:lvl>
  </w:abstractNum>
  <w:abstractNum w:abstractNumId="7" w15:restartNumberingAfterBreak="0">
    <w:nsid w:val="0CCC2673"/>
    <w:multiLevelType w:val="hybridMultilevel"/>
    <w:tmpl w:val="201AF432"/>
    <w:lvl w:ilvl="0" w:tplc="0F664006">
      <w:start w:val="1"/>
      <w:numFmt w:val="lowerRoman"/>
      <w:lvlText w:val="(%1)"/>
      <w:lvlJc w:val="left"/>
      <w:pPr>
        <w:tabs>
          <w:tab w:val="num" w:pos="1134"/>
        </w:tabs>
        <w:ind w:left="1134" w:hanging="1134"/>
      </w:pPr>
      <w:rPr>
        <w:rFonts w:ascii="Verdana" w:hAnsi="Verdana" w:hint="default"/>
        <w:b/>
        <w:bCs/>
        <w:sz w:val="20"/>
        <w:szCs w:val="20"/>
      </w:rPr>
    </w:lvl>
    <w:lvl w:ilvl="1" w:tplc="B904839E">
      <w:start w:val="1"/>
      <w:numFmt w:val="lowerLetter"/>
      <w:lvlText w:val="%2."/>
      <w:lvlJc w:val="left"/>
      <w:pPr>
        <w:ind w:left="1440" w:hanging="360"/>
      </w:pPr>
    </w:lvl>
    <w:lvl w:ilvl="2" w:tplc="E8F814BE" w:tentative="1">
      <w:start w:val="1"/>
      <w:numFmt w:val="lowerRoman"/>
      <w:lvlText w:val="%3."/>
      <w:lvlJc w:val="right"/>
      <w:pPr>
        <w:ind w:left="2160" w:hanging="180"/>
      </w:pPr>
    </w:lvl>
    <w:lvl w:ilvl="3" w:tplc="20F22B90" w:tentative="1">
      <w:start w:val="1"/>
      <w:numFmt w:val="decimal"/>
      <w:lvlText w:val="%4."/>
      <w:lvlJc w:val="left"/>
      <w:pPr>
        <w:ind w:left="2880" w:hanging="360"/>
      </w:pPr>
    </w:lvl>
    <w:lvl w:ilvl="4" w:tplc="A3601112" w:tentative="1">
      <w:start w:val="1"/>
      <w:numFmt w:val="lowerLetter"/>
      <w:lvlText w:val="%5."/>
      <w:lvlJc w:val="left"/>
      <w:pPr>
        <w:ind w:left="3600" w:hanging="360"/>
      </w:pPr>
    </w:lvl>
    <w:lvl w:ilvl="5" w:tplc="27FEC460" w:tentative="1">
      <w:start w:val="1"/>
      <w:numFmt w:val="lowerRoman"/>
      <w:lvlText w:val="%6."/>
      <w:lvlJc w:val="right"/>
      <w:pPr>
        <w:ind w:left="4320" w:hanging="180"/>
      </w:pPr>
    </w:lvl>
    <w:lvl w:ilvl="6" w:tplc="370C40C6" w:tentative="1">
      <w:start w:val="1"/>
      <w:numFmt w:val="decimal"/>
      <w:lvlText w:val="%7."/>
      <w:lvlJc w:val="left"/>
      <w:pPr>
        <w:ind w:left="5040" w:hanging="360"/>
      </w:pPr>
    </w:lvl>
    <w:lvl w:ilvl="7" w:tplc="6F86EFC8" w:tentative="1">
      <w:start w:val="1"/>
      <w:numFmt w:val="lowerLetter"/>
      <w:lvlText w:val="%8."/>
      <w:lvlJc w:val="left"/>
      <w:pPr>
        <w:ind w:left="5760" w:hanging="360"/>
      </w:pPr>
    </w:lvl>
    <w:lvl w:ilvl="8" w:tplc="57BAEABE" w:tentative="1">
      <w:start w:val="1"/>
      <w:numFmt w:val="lowerRoman"/>
      <w:lvlText w:val="%9."/>
      <w:lvlJc w:val="right"/>
      <w:pPr>
        <w:ind w:left="6480" w:hanging="180"/>
      </w:pPr>
    </w:lvl>
  </w:abstractNum>
  <w:abstractNum w:abstractNumId="8" w15:restartNumberingAfterBreak="0">
    <w:nsid w:val="0D455041"/>
    <w:multiLevelType w:val="multilevel"/>
    <w:tmpl w:val="9F4CA378"/>
    <w:lvl w:ilvl="0">
      <w:start w:val="4"/>
      <w:numFmt w:val="decimal"/>
      <w:lvlText w:val="%1."/>
      <w:lvlJc w:val="left"/>
      <w:pPr>
        <w:ind w:left="600" w:hanging="600"/>
      </w:pPr>
      <w:rPr>
        <w:rFonts w:hint="default"/>
        <w:b w:val="0"/>
      </w:rPr>
    </w:lvl>
    <w:lvl w:ilvl="1">
      <w:start w:val="23"/>
      <w:numFmt w:val="decimal"/>
      <w:lvlText w:val="%1.%2."/>
      <w:lvlJc w:val="left"/>
      <w:pPr>
        <w:ind w:left="883" w:hanging="600"/>
      </w:pPr>
      <w:rPr>
        <w:rFonts w:hint="default"/>
        <w:b/>
        <w:bCs/>
        <w:sz w:val="24"/>
        <w:szCs w:val="24"/>
      </w:rPr>
    </w:lvl>
    <w:lvl w:ilvl="2">
      <w:start w:val="1"/>
      <w:numFmt w:val="decimal"/>
      <w:lvlText w:val="%1.%2.%3."/>
      <w:lvlJc w:val="left"/>
      <w:pPr>
        <w:ind w:left="4123" w:hanging="720"/>
      </w:pPr>
      <w:rPr>
        <w:rFonts w:hint="default"/>
        <w:b/>
        <w:bCs/>
        <w:sz w:val="24"/>
        <w:szCs w:val="24"/>
      </w:rPr>
    </w:lvl>
    <w:lvl w:ilvl="3">
      <w:start w:val="1"/>
      <w:numFmt w:val="lowerRoman"/>
      <w:lvlText w:val="(%4)"/>
      <w:lvlJc w:val="left"/>
      <w:pPr>
        <w:ind w:left="720" w:hanging="720"/>
      </w:pPr>
      <w:rPr>
        <w:rFonts w:ascii="Times New Roman" w:eastAsia="Times New Roman" w:hAnsi="Times New Roman" w:cs="Times New Roman"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15:restartNumberingAfterBreak="0">
    <w:nsid w:val="11936763"/>
    <w:multiLevelType w:val="hybridMultilevel"/>
    <w:tmpl w:val="F53EF680"/>
    <w:lvl w:ilvl="0" w:tplc="56B2813C">
      <w:start w:val="1"/>
      <w:numFmt w:val="lowerLetter"/>
      <w:lvlText w:val="(%1)"/>
      <w:lvlJc w:val="left"/>
      <w:pPr>
        <w:ind w:left="720" w:hanging="360"/>
      </w:pPr>
      <w:rPr>
        <w:rFonts w:hint="default"/>
        <w:b/>
        <w:bCs/>
        <w:sz w:val="22"/>
        <w:szCs w:val="22"/>
      </w:rPr>
    </w:lvl>
    <w:lvl w:ilvl="1" w:tplc="46047D0E" w:tentative="1">
      <w:start w:val="1"/>
      <w:numFmt w:val="lowerLetter"/>
      <w:lvlText w:val="%2."/>
      <w:lvlJc w:val="left"/>
      <w:pPr>
        <w:ind w:left="1440" w:hanging="360"/>
      </w:pPr>
    </w:lvl>
    <w:lvl w:ilvl="2" w:tplc="F30A54E0">
      <w:start w:val="1"/>
      <w:numFmt w:val="lowerRoman"/>
      <w:lvlText w:val="%3."/>
      <w:lvlJc w:val="right"/>
      <w:pPr>
        <w:ind w:left="2160" w:hanging="180"/>
      </w:pPr>
    </w:lvl>
    <w:lvl w:ilvl="3" w:tplc="9E8042C2" w:tentative="1">
      <w:start w:val="1"/>
      <w:numFmt w:val="decimal"/>
      <w:lvlText w:val="%4."/>
      <w:lvlJc w:val="left"/>
      <w:pPr>
        <w:ind w:left="2880" w:hanging="360"/>
      </w:pPr>
    </w:lvl>
    <w:lvl w:ilvl="4" w:tplc="7CB244E0" w:tentative="1">
      <w:start w:val="1"/>
      <w:numFmt w:val="lowerLetter"/>
      <w:lvlText w:val="%5."/>
      <w:lvlJc w:val="left"/>
      <w:pPr>
        <w:ind w:left="3600" w:hanging="360"/>
      </w:pPr>
    </w:lvl>
    <w:lvl w:ilvl="5" w:tplc="B4C09B9C" w:tentative="1">
      <w:start w:val="1"/>
      <w:numFmt w:val="lowerRoman"/>
      <w:lvlText w:val="%6."/>
      <w:lvlJc w:val="right"/>
      <w:pPr>
        <w:ind w:left="4320" w:hanging="180"/>
      </w:pPr>
    </w:lvl>
    <w:lvl w:ilvl="6" w:tplc="589A9006" w:tentative="1">
      <w:start w:val="1"/>
      <w:numFmt w:val="decimal"/>
      <w:lvlText w:val="%7."/>
      <w:lvlJc w:val="left"/>
      <w:pPr>
        <w:ind w:left="5040" w:hanging="360"/>
      </w:pPr>
    </w:lvl>
    <w:lvl w:ilvl="7" w:tplc="D9F2911C" w:tentative="1">
      <w:start w:val="1"/>
      <w:numFmt w:val="lowerLetter"/>
      <w:lvlText w:val="%8."/>
      <w:lvlJc w:val="left"/>
      <w:pPr>
        <w:ind w:left="5760" w:hanging="360"/>
      </w:pPr>
    </w:lvl>
    <w:lvl w:ilvl="8" w:tplc="7B48FDC2" w:tentative="1">
      <w:start w:val="1"/>
      <w:numFmt w:val="lowerRoman"/>
      <w:lvlText w:val="%9."/>
      <w:lvlJc w:val="right"/>
      <w:pPr>
        <w:ind w:left="6480" w:hanging="180"/>
      </w:pPr>
    </w:lvl>
  </w:abstractNum>
  <w:abstractNum w:abstractNumId="10" w15:restartNumberingAfterBreak="0">
    <w:nsid w:val="12673F3C"/>
    <w:multiLevelType w:val="multilevel"/>
    <w:tmpl w:val="6AA242EC"/>
    <w:lvl w:ilvl="0">
      <w:start w:val="1"/>
      <w:numFmt w:val="decimal"/>
      <w:pStyle w:val="Level1"/>
      <w:lvlText w:val="%1."/>
      <w:lvlJc w:val="left"/>
      <w:pPr>
        <w:tabs>
          <w:tab w:val="num" w:pos="567"/>
        </w:tabs>
        <w:ind w:left="0" w:firstLine="0"/>
      </w:pPr>
      <w:rPr>
        <w:rFonts w:ascii="Tahoma" w:hAnsi="Tahoma" w:hint="default"/>
        <w:b/>
        <w:i w:val="0"/>
        <w:sz w:val="20"/>
        <w:szCs w:val="20"/>
      </w:rPr>
    </w:lvl>
    <w:lvl w:ilvl="1">
      <w:start w:val="1"/>
      <w:numFmt w:val="decimal"/>
      <w:pStyle w:val="Level2"/>
      <w:lvlText w:val="%1.%2."/>
      <w:lvlJc w:val="left"/>
      <w:pPr>
        <w:tabs>
          <w:tab w:val="num" w:pos="1760"/>
        </w:tabs>
        <w:ind w:left="1080" w:firstLine="0"/>
      </w:pPr>
      <w:rPr>
        <w:rFonts w:ascii="Tahoma" w:hAnsi="Tahoma" w:cs="Wingdings" w:hint="default"/>
        <w:b/>
        <w:i w:val="0"/>
        <w:sz w:val="20"/>
        <w:szCs w:val="20"/>
      </w:rPr>
    </w:lvl>
    <w:lvl w:ilvl="2">
      <w:start w:val="1"/>
      <w:numFmt w:val="decimal"/>
      <w:pStyle w:val="Level3"/>
      <w:lvlText w:val="%1.%2.%3."/>
      <w:lvlJc w:val="left"/>
      <w:pPr>
        <w:tabs>
          <w:tab w:val="num" w:pos="2041"/>
        </w:tabs>
        <w:ind w:left="1247" w:firstLine="0"/>
      </w:pPr>
      <w:rPr>
        <w:rFonts w:ascii="Tahoma" w:hAnsi="Tahoma" w:cs="Wingdings" w:hint="default"/>
        <w:b/>
        <w:i w:val="0"/>
        <w:sz w:val="17"/>
      </w:rPr>
    </w:lvl>
    <w:lvl w:ilvl="3">
      <w:start w:val="1"/>
      <w:numFmt w:val="upperRoman"/>
      <w:pStyle w:val="Level4"/>
      <w:lvlText w:val="(%4)"/>
      <w:lvlJc w:val="left"/>
      <w:pPr>
        <w:tabs>
          <w:tab w:val="num" w:pos="2722"/>
        </w:tabs>
        <w:ind w:left="2041" w:firstLine="0"/>
      </w:pPr>
      <w:rPr>
        <w:rFonts w:ascii="Tahoma" w:hAnsi="Tahoma" w:hint="default"/>
        <w:b/>
        <w:i w:val="0"/>
      </w:rPr>
    </w:lvl>
    <w:lvl w:ilvl="4">
      <w:start w:val="1"/>
      <w:numFmt w:val="lowerLetter"/>
      <w:pStyle w:val="Level5"/>
      <w:lvlText w:val="(%5)"/>
      <w:lvlJc w:val="left"/>
      <w:pPr>
        <w:tabs>
          <w:tab w:val="num" w:pos="3289"/>
        </w:tabs>
        <w:ind w:left="2722" w:firstLine="0"/>
      </w:pPr>
      <w:rPr>
        <w:rFonts w:ascii="Tahoma" w:hAnsi="Tahoma" w:hint="default"/>
      </w:rPr>
    </w:lvl>
    <w:lvl w:ilvl="5">
      <w:start w:val="1"/>
      <w:numFmt w:val="upperRoman"/>
      <w:pStyle w:val="Level6"/>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1" w15:restartNumberingAfterBreak="0">
    <w:nsid w:val="13305E87"/>
    <w:multiLevelType w:val="hybridMultilevel"/>
    <w:tmpl w:val="1076C3F0"/>
    <w:lvl w:ilvl="0" w:tplc="8584BB40">
      <w:start w:val="1"/>
      <w:numFmt w:val="lowerRoman"/>
      <w:lvlText w:val="(%1)"/>
      <w:lvlJc w:val="left"/>
      <w:pPr>
        <w:ind w:left="720" w:hanging="360"/>
      </w:pPr>
      <w:rPr>
        <w:rFonts w:hint="default"/>
        <w:b/>
        <w:i w:val="0"/>
      </w:rPr>
    </w:lvl>
    <w:lvl w:ilvl="1" w:tplc="2B282508" w:tentative="1">
      <w:start w:val="1"/>
      <w:numFmt w:val="lowerLetter"/>
      <w:lvlText w:val="%2."/>
      <w:lvlJc w:val="left"/>
      <w:pPr>
        <w:ind w:left="1440" w:hanging="360"/>
      </w:pPr>
    </w:lvl>
    <w:lvl w:ilvl="2" w:tplc="1C600FC0" w:tentative="1">
      <w:start w:val="1"/>
      <w:numFmt w:val="lowerRoman"/>
      <w:lvlText w:val="%3."/>
      <w:lvlJc w:val="right"/>
      <w:pPr>
        <w:ind w:left="2160" w:hanging="180"/>
      </w:pPr>
    </w:lvl>
    <w:lvl w:ilvl="3" w:tplc="8026D8DE" w:tentative="1">
      <w:start w:val="1"/>
      <w:numFmt w:val="decimal"/>
      <w:lvlText w:val="%4."/>
      <w:lvlJc w:val="left"/>
      <w:pPr>
        <w:ind w:left="2880" w:hanging="360"/>
      </w:pPr>
    </w:lvl>
    <w:lvl w:ilvl="4" w:tplc="469A0962" w:tentative="1">
      <w:start w:val="1"/>
      <w:numFmt w:val="lowerLetter"/>
      <w:lvlText w:val="%5."/>
      <w:lvlJc w:val="left"/>
      <w:pPr>
        <w:ind w:left="3600" w:hanging="360"/>
      </w:pPr>
    </w:lvl>
    <w:lvl w:ilvl="5" w:tplc="6826F46E" w:tentative="1">
      <w:start w:val="1"/>
      <w:numFmt w:val="lowerRoman"/>
      <w:lvlText w:val="%6."/>
      <w:lvlJc w:val="right"/>
      <w:pPr>
        <w:ind w:left="4320" w:hanging="180"/>
      </w:pPr>
    </w:lvl>
    <w:lvl w:ilvl="6" w:tplc="DBC83C52" w:tentative="1">
      <w:start w:val="1"/>
      <w:numFmt w:val="decimal"/>
      <w:lvlText w:val="%7."/>
      <w:lvlJc w:val="left"/>
      <w:pPr>
        <w:ind w:left="5040" w:hanging="360"/>
      </w:pPr>
    </w:lvl>
    <w:lvl w:ilvl="7" w:tplc="98FA4530" w:tentative="1">
      <w:start w:val="1"/>
      <w:numFmt w:val="lowerLetter"/>
      <w:lvlText w:val="%8."/>
      <w:lvlJc w:val="left"/>
      <w:pPr>
        <w:ind w:left="5760" w:hanging="360"/>
      </w:pPr>
    </w:lvl>
    <w:lvl w:ilvl="8" w:tplc="C9323C62" w:tentative="1">
      <w:start w:val="1"/>
      <w:numFmt w:val="lowerRoman"/>
      <w:lvlText w:val="%9."/>
      <w:lvlJc w:val="right"/>
      <w:pPr>
        <w:ind w:left="6480" w:hanging="180"/>
      </w:pPr>
    </w:lvl>
  </w:abstractNum>
  <w:abstractNum w:abstractNumId="12" w15:restartNumberingAfterBreak="0">
    <w:nsid w:val="147C7DAF"/>
    <w:multiLevelType w:val="hybridMultilevel"/>
    <w:tmpl w:val="B7861824"/>
    <w:lvl w:ilvl="0" w:tplc="626E82A2">
      <w:start w:val="1"/>
      <w:numFmt w:val="lowerRoman"/>
      <w:lvlText w:val="(%1)"/>
      <w:lvlJc w:val="left"/>
      <w:pPr>
        <w:ind w:left="720" w:hanging="360"/>
      </w:pPr>
      <w:rPr>
        <w:rFonts w:hint="default"/>
        <w:b/>
        <w:bCs/>
        <w:sz w:val="22"/>
        <w:szCs w:val="22"/>
      </w:rPr>
    </w:lvl>
    <w:lvl w:ilvl="1" w:tplc="18EA0EFA" w:tentative="1">
      <w:start w:val="1"/>
      <w:numFmt w:val="lowerLetter"/>
      <w:lvlText w:val="%2."/>
      <w:lvlJc w:val="left"/>
      <w:pPr>
        <w:ind w:left="1440" w:hanging="360"/>
      </w:pPr>
    </w:lvl>
    <w:lvl w:ilvl="2" w:tplc="0FAE0A26" w:tentative="1">
      <w:start w:val="1"/>
      <w:numFmt w:val="lowerRoman"/>
      <w:lvlText w:val="%3."/>
      <w:lvlJc w:val="right"/>
      <w:pPr>
        <w:ind w:left="2160" w:hanging="180"/>
      </w:pPr>
    </w:lvl>
    <w:lvl w:ilvl="3" w:tplc="C034417E" w:tentative="1">
      <w:start w:val="1"/>
      <w:numFmt w:val="decimal"/>
      <w:lvlText w:val="%4."/>
      <w:lvlJc w:val="left"/>
      <w:pPr>
        <w:ind w:left="2880" w:hanging="360"/>
      </w:pPr>
    </w:lvl>
    <w:lvl w:ilvl="4" w:tplc="DF6CE3D2" w:tentative="1">
      <w:start w:val="1"/>
      <w:numFmt w:val="lowerLetter"/>
      <w:lvlText w:val="%5."/>
      <w:lvlJc w:val="left"/>
      <w:pPr>
        <w:ind w:left="3600" w:hanging="360"/>
      </w:pPr>
    </w:lvl>
    <w:lvl w:ilvl="5" w:tplc="8A3A606E" w:tentative="1">
      <w:start w:val="1"/>
      <w:numFmt w:val="lowerRoman"/>
      <w:lvlText w:val="%6."/>
      <w:lvlJc w:val="right"/>
      <w:pPr>
        <w:ind w:left="4320" w:hanging="180"/>
      </w:pPr>
    </w:lvl>
    <w:lvl w:ilvl="6" w:tplc="F050CACC" w:tentative="1">
      <w:start w:val="1"/>
      <w:numFmt w:val="decimal"/>
      <w:lvlText w:val="%7."/>
      <w:lvlJc w:val="left"/>
      <w:pPr>
        <w:ind w:left="5040" w:hanging="360"/>
      </w:pPr>
    </w:lvl>
    <w:lvl w:ilvl="7" w:tplc="76DAFD84" w:tentative="1">
      <w:start w:val="1"/>
      <w:numFmt w:val="lowerLetter"/>
      <w:lvlText w:val="%8."/>
      <w:lvlJc w:val="left"/>
      <w:pPr>
        <w:ind w:left="5760" w:hanging="360"/>
      </w:pPr>
    </w:lvl>
    <w:lvl w:ilvl="8" w:tplc="7C94AD0C" w:tentative="1">
      <w:start w:val="1"/>
      <w:numFmt w:val="lowerRoman"/>
      <w:lvlText w:val="%9."/>
      <w:lvlJc w:val="right"/>
      <w:pPr>
        <w:ind w:left="6480" w:hanging="180"/>
      </w:pPr>
    </w:lvl>
  </w:abstractNum>
  <w:abstractNum w:abstractNumId="13" w15:restartNumberingAfterBreak="0">
    <w:nsid w:val="16474F0F"/>
    <w:multiLevelType w:val="hybridMultilevel"/>
    <w:tmpl w:val="D2BCED32"/>
    <w:lvl w:ilvl="0" w:tplc="F232F372">
      <w:start w:val="1"/>
      <w:numFmt w:val="lowerRoman"/>
      <w:lvlText w:val="(%1)"/>
      <w:lvlJc w:val="left"/>
      <w:pPr>
        <w:tabs>
          <w:tab w:val="num" w:pos="1134"/>
        </w:tabs>
        <w:ind w:left="1134" w:hanging="1134"/>
      </w:pPr>
      <w:rPr>
        <w:rFonts w:hint="default"/>
        <w:b/>
        <w:bCs/>
        <w:sz w:val="20"/>
        <w:szCs w:val="20"/>
      </w:rPr>
    </w:lvl>
    <w:lvl w:ilvl="1" w:tplc="239C667E" w:tentative="1">
      <w:start w:val="1"/>
      <w:numFmt w:val="lowerLetter"/>
      <w:lvlText w:val="%2."/>
      <w:lvlJc w:val="left"/>
      <w:pPr>
        <w:ind w:left="1440" w:hanging="360"/>
      </w:pPr>
    </w:lvl>
    <w:lvl w:ilvl="2" w:tplc="68C6D4E4" w:tentative="1">
      <w:start w:val="1"/>
      <w:numFmt w:val="lowerRoman"/>
      <w:lvlText w:val="%3."/>
      <w:lvlJc w:val="right"/>
      <w:pPr>
        <w:ind w:left="2160" w:hanging="180"/>
      </w:pPr>
    </w:lvl>
    <w:lvl w:ilvl="3" w:tplc="B7746F00" w:tentative="1">
      <w:start w:val="1"/>
      <w:numFmt w:val="decimal"/>
      <w:lvlText w:val="%4."/>
      <w:lvlJc w:val="left"/>
      <w:pPr>
        <w:ind w:left="2880" w:hanging="360"/>
      </w:pPr>
    </w:lvl>
    <w:lvl w:ilvl="4" w:tplc="C17EAA30" w:tentative="1">
      <w:start w:val="1"/>
      <w:numFmt w:val="lowerLetter"/>
      <w:lvlText w:val="%5."/>
      <w:lvlJc w:val="left"/>
      <w:pPr>
        <w:ind w:left="3600" w:hanging="360"/>
      </w:pPr>
    </w:lvl>
    <w:lvl w:ilvl="5" w:tplc="923814A0" w:tentative="1">
      <w:start w:val="1"/>
      <w:numFmt w:val="lowerRoman"/>
      <w:lvlText w:val="%6."/>
      <w:lvlJc w:val="right"/>
      <w:pPr>
        <w:ind w:left="4320" w:hanging="180"/>
      </w:pPr>
    </w:lvl>
    <w:lvl w:ilvl="6" w:tplc="B5AAC340" w:tentative="1">
      <w:start w:val="1"/>
      <w:numFmt w:val="decimal"/>
      <w:lvlText w:val="%7."/>
      <w:lvlJc w:val="left"/>
      <w:pPr>
        <w:ind w:left="5040" w:hanging="360"/>
      </w:pPr>
    </w:lvl>
    <w:lvl w:ilvl="7" w:tplc="ED0A5F0A" w:tentative="1">
      <w:start w:val="1"/>
      <w:numFmt w:val="lowerLetter"/>
      <w:lvlText w:val="%8."/>
      <w:lvlJc w:val="left"/>
      <w:pPr>
        <w:ind w:left="5760" w:hanging="360"/>
      </w:pPr>
    </w:lvl>
    <w:lvl w:ilvl="8" w:tplc="65526A7A" w:tentative="1">
      <w:start w:val="1"/>
      <w:numFmt w:val="lowerRoman"/>
      <w:lvlText w:val="%9."/>
      <w:lvlJc w:val="right"/>
      <w:pPr>
        <w:ind w:left="6480" w:hanging="180"/>
      </w:pPr>
    </w:lvl>
  </w:abstractNum>
  <w:abstractNum w:abstractNumId="14"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15" w15:restartNumberingAfterBreak="0">
    <w:nsid w:val="1AC4773A"/>
    <w:multiLevelType w:val="hybridMultilevel"/>
    <w:tmpl w:val="1EB68C2A"/>
    <w:lvl w:ilvl="0" w:tplc="3B70C436">
      <w:start w:val="1"/>
      <w:numFmt w:val="lowerRoman"/>
      <w:lvlText w:val="(%1)"/>
      <w:lvlJc w:val="left"/>
      <w:pPr>
        <w:ind w:left="1080" w:hanging="720"/>
      </w:pPr>
      <w:rPr>
        <w:rFonts w:hint="default"/>
        <w:b/>
        <w:bCs/>
      </w:rPr>
    </w:lvl>
    <w:lvl w:ilvl="1" w:tplc="03C643FA" w:tentative="1">
      <w:start w:val="1"/>
      <w:numFmt w:val="lowerLetter"/>
      <w:lvlText w:val="%2."/>
      <w:lvlJc w:val="left"/>
      <w:pPr>
        <w:ind w:left="1440" w:hanging="360"/>
      </w:pPr>
    </w:lvl>
    <w:lvl w:ilvl="2" w:tplc="5CBE72B6">
      <w:start w:val="1"/>
      <w:numFmt w:val="lowerRoman"/>
      <w:lvlText w:val="%3."/>
      <w:lvlJc w:val="right"/>
      <w:pPr>
        <w:ind w:left="2160" w:hanging="180"/>
      </w:pPr>
    </w:lvl>
    <w:lvl w:ilvl="3" w:tplc="0DDAE426">
      <w:start w:val="1"/>
      <w:numFmt w:val="decimal"/>
      <w:lvlText w:val="%4."/>
      <w:lvlJc w:val="left"/>
      <w:pPr>
        <w:ind w:left="2880" w:hanging="360"/>
      </w:pPr>
    </w:lvl>
    <w:lvl w:ilvl="4" w:tplc="2D3CA81C" w:tentative="1">
      <w:start w:val="1"/>
      <w:numFmt w:val="lowerLetter"/>
      <w:lvlText w:val="%5."/>
      <w:lvlJc w:val="left"/>
      <w:pPr>
        <w:ind w:left="3600" w:hanging="360"/>
      </w:pPr>
    </w:lvl>
    <w:lvl w:ilvl="5" w:tplc="BA247E74" w:tentative="1">
      <w:start w:val="1"/>
      <w:numFmt w:val="lowerRoman"/>
      <w:lvlText w:val="%6."/>
      <w:lvlJc w:val="right"/>
      <w:pPr>
        <w:ind w:left="4320" w:hanging="180"/>
      </w:pPr>
    </w:lvl>
    <w:lvl w:ilvl="6" w:tplc="A146830C" w:tentative="1">
      <w:start w:val="1"/>
      <w:numFmt w:val="decimal"/>
      <w:lvlText w:val="%7."/>
      <w:lvlJc w:val="left"/>
      <w:pPr>
        <w:ind w:left="5040" w:hanging="360"/>
      </w:pPr>
    </w:lvl>
    <w:lvl w:ilvl="7" w:tplc="DA080A12" w:tentative="1">
      <w:start w:val="1"/>
      <w:numFmt w:val="lowerLetter"/>
      <w:lvlText w:val="%8."/>
      <w:lvlJc w:val="left"/>
      <w:pPr>
        <w:ind w:left="5760" w:hanging="360"/>
      </w:pPr>
    </w:lvl>
    <w:lvl w:ilvl="8" w:tplc="BB9826D0" w:tentative="1">
      <w:start w:val="1"/>
      <w:numFmt w:val="lowerRoman"/>
      <w:lvlText w:val="%9."/>
      <w:lvlJc w:val="right"/>
      <w:pPr>
        <w:ind w:left="6480" w:hanging="180"/>
      </w:pPr>
    </w:lvl>
  </w:abstractNum>
  <w:abstractNum w:abstractNumId="16" w15:restartNumberingAfterBreak="0">
    <w:nsid w:val="1D6C719A"/>
    <w:multiLevelType w:val="hybridMultilevel"/>
    <w:tmpl w:val="4E14B130"/>
    <w:lvl w:ilvl="0" w:tplc="B17ECB96">
      <w:start w:val="1"/>
      <w:numFmt w:val="lowerLetter"/>
      <w:lvlText w:val="(%1)"/>
      <w:lvlJc w:val="left"/>
      <w:pPr>
        <w:ind w:left="1353" w:hanging="360"/>
      </w:pPr>
      <w:rPr>
        <w:rFonts w:hint="default"/>
        <w:b/>
        <w:bCs/>
      </w:rPr>
    </w:lvl>
    <w:lvl w:ilvl="1" w:tplc="F402A178">
      <w:start w:val="1"/>
      <w:numFmt w:val="lowerLetter"/>
      <w:lvlText w:val="%2."/>
      <w:lvlJc w:val="left"/>
      <w:pPr>
        <w:ind w:left="1440" w:hanging="360"/>
      </w:pPr>
    </w:lvl>
    <w:lvl w:ilvl="2" w:tplc="E51CECD4">
      <w:start w:val="1"/>
      <w:numFmt w:val="lowerRoman"/>
      <w:lvlText w:val="%3."/>
      <w:lvlJc w:val="left"/>
      <w:pPr>
        <w:ind w:left="2160" w:hanging="180"/>
      </w:pPr>
      <w:rPr>
        <w:rFonts w:hint="default"/>
        <w:b/>
        <w:bCs/>
      </w:rPr>
    </w:lvl>
    <w:lvl w:ilvl="3" w:tplc="37AE5D5A" w:tentative="1">
      <w:start w:val="1"/>
      <w:numFmt w:val="decimal"/>
      <w:lvlText w:val="%4."/>
      <w:lvlJc w:val="left"/>
      <w:pPr>
        <w:ind w:left="2880" w:hanging="360"/>
      </w:pPr>
    </w:lvl>
    <w:lvl w:ilvl="4" w:tplc="CDF2623E" w:tentative="1">
      <w:start w:val="1"/>
      <w:numFmt w:val="lowerLetter"/>
      <w:lvlText w:val="%5."/>
      <w:lvlJc w:val="left"/>
      <w:pPr>
        <w:ind w:left="3600" w:hanging="360"/>
      </w:pPr>
    </w:lvl>
    <w:lvl w:ilvl="5" w:tplc="38EC46D0" w:tentative="1">
      <w:start w:val="1"/>
      <w:numFmt w:val="lowerRoman"/>
      <w:lvlText w:val="%6."/>
      <w:lvlJc w:val="right"/>
      <w:pPr>
        <w:ind w:left="4320" w:hanging="180"/>
      </w:pPr>
    </w:lvl>
    <w:lvl w:ilvl="6" w:tplc="1ECA90D8" w:tentative="1">
      <w:start w:val="1"/>
      <w:numFmt w:val="decimal"/>
      <w:lvlText w:val="%7."/>
      <w:lvlJc w:val="left"/>
      <w:pPr>
        <w:ind w:left="5040" w:hanging="360"/>
      </w:pPr>
    </w:lvl>
    <w:lvl w:ilvl="7" w:tplc="47AC1FCC" w:tentative="1">
      <w:start w:val="1"/>
      <w:numFmt w:val="lowerLetter"/>
      <w:lvlText w:val="%8."/>
      <w:lvlJc w:val="left"/>
      <w:pPr>
        <w:ind w:left="5760" w:hanging="360"/>
      </w:pPr>
    </w:lvl>
    <w:lvl w:ilvl="8" w:tplc="44F84242" w:tentative="1">
      <w:start w:val="1"/>
      <w:numFmt w:val="lowerRoman"/>
      <w:lvlText w:val="%9."/>
      <w:lvlJc w:val="right"/>
      <w:pPr>
        <w:ind w:left="6480" w:hanging="180"/>
      </w:pPr>
    </w:lvl>
  </w:abstractNum>
  <w:abstractNum w:abstractNumId="17" w15:restartNumberingAfterBreak="0">
    <w:nsid w:val="1E0B47DF"/>
    <w:multiLevelType w:val="multilevel"/>
    <w:tmpl w:val="0D1EA674"/>
    <w:lvl w:ilvl="0">
      <w:start w:val="3"/>
      <w:numFmt w:val="decimal"/>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ascii="Trebuchet MS" w:hAnsi="Trebuchet MS" w:hint="default"/>
        <w:b/>
        <w:sz w:val="22"/>
        <w:szCs w:val="22"/>
      </w:rPr>
    </w:lvl>
    <w:lvl w:ilvl="2">
      <w:start w:val="1"/>
      <w:numFmt w:val="decimal"/>
      <w:lvlText w:val="%1.%2.%3."/>
      <w:lvlJc w:val="left"/>
      <w:pPr>
        <w:tabs>
          <w:tab w:val="num" w:pos="1134"/>
        </w:tabs>
        <w:ind w:left="0" w:firstLine="0"/>
      </w:pPr>
      <w:rPr>
        <w:rFonts w:ascii="Trebuchet MS" w:hAnsi="Trebuchet MS" w:cs="Tahoma" w:hint="default"/>
        <w:b w:val="0"/>
        <w:bCs/>
        <w:i w:val="0"/>
        <w:sz w:val="22"/>
        <w:szCs w:val="22"/>
      </w:rPr>
    </w:lvl>
    <w:lvl w:ilvl="3">
      <w:start w:val="1"/>
      <w:numFmt w:val="decimal"/>
      <w:lvlText w:val="%1.%2.%3.%4."/>
      <w:lvlJc w:val="left"/>
      <w:pPr>
        <w:tabs>
          <w:tab w:val="num" w:pos="1134"/>
        </w:tabs>
        <w:ind w:left="0" w:firstLine="0"/>
      </w:pPr>
      <w:rPr>
        <w:rFonts w:hint="default"/>
        <w:b w:val="0"/>
        <w:bCs/>
        <w:i w:val="0"/>
        <w:iCs w:val="0"/>
      </w:rPr>
    </w:lvl>
    <w:lvl w:ilvl="4">
      <w:start w:val="1"/>
      <w:numFmt w:val="lowerRoman"/>
      <w:lvlText w:val="(%5)"/>
      <w:lvlJc w:val="left"/>
      <w:pPr>
        <w:ind w:left="1506" w:hanging="1080"/>
      </w:pPr>
      <w:rPr>
        <w:rFonts w:hint="default"/>
        <w:b/>
        <w:bCs/>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0F3339A"/>
    <w:multiLevelType w:val="multilevel"/>
    <w:tmpl w:val="0D1EA674"/>
    <w:lvl w:ilvl="0">
      <w:start w:val="3"/>
      <w:numFmt w:val="decimal"/>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ascii="Trebuchet MS" w:hAnsi="Trebuchet MS" w:hint="default"/>
        <w:b/>
        <w:sz w:val="22"/>
        <w:szCs w:val="22"/>
      </w:rPr>
    </w:lvl>
    <w:lvl w:ilvl="2">
      <w:start w:val="1"/>
      <w:numFmt w:val="decimal"/>
      <w:lvlText w:val="%1.%2.%3."/>
      <w:lvlJc w:val="left"/>
      <w:pPr>
        <w:tabs>
          <w:tab w:val="num" w:pos="1134"/>
        </w:tabs>
        <w:ind w:left="0" w:firstLine="0"/>
      </w:pPr>
      <w:rPr>
        <w:rFonts w:ascii="Trebuchet MS" w:hAnsi="Trebuchet MS" w:cs="Tahoma" w:hint="default"/>
        <w:b w:val="0"/>
        <w:bCs/>
        <w:i w:val="0"/>
        <w:sz w:val="22"/>
        <w:szCs w:val="22"/>
      </w:rPr>
    </w:lvl>
    <w:lvl w:ilvl="3">
      <w:start w:val="1"/>
      <w:numFmt w:val="decimal"/>
      <w:lvlText w:val="%1.%2.%3.%4."/>
      <w:lvlJc w:val="left"/>
      <w:pPr>
        <w:tabs>
          <w:tab w:val="num" w:pos="1134"/>
        </w:tabs>
        <w:ind w:left="0" w:firstLine="0"/>
      </w:pPr>
      <w:rPr>
        <w:rFonts w:hint="default"/>
        <w:b w:val="0"/>
        <w:bCs/>
        <w:i w:val="0"/>
        <w:iCs w:val="0"/>
      </w:rPr>
    </w:lvl>
    <w:lvl w:ilvl="4">
      <w:start w:val="1"/>
      <w:numFmt w:val="lowerRoman"/>
      <w:lvlText w:val="(%5)"/>
      <w:lvlJc w:val="left"/>
      <w:pPr>
        <w:ind w:left="1506" w:hanging="1080"/>
      </w:pPr>
      <w:rPr>
        <w:rFonts w:hint="default"/>
        <w:b/>
        <w:bCs/>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1126D3C"/>
    <w:multiLevelType w:val="hybridMultilevel"/>
    <w:tmpl w:val="AC8624DA"/>
    <w:lvl w:ilvl="0" w:tplc="2B56E696">
      <w:start w:val="1"/>
      <w:numFmt w:val="lowerRoman"/>
      <w:lvlText w:val="(%1)"/>
      <w:lvlJc w:val="left"/>
      <w:pPr>
        <w:ind w:left="2077" w:hanging="720"/>
      </w:pPr>
      <w:rPr>
        <w:rFonts w:hint="default"/>
        <w:b/>
        <w:bCs/>
      </w:rPr>
    </w:lvl>
    <w:lvl w:ilvl="1" w:tplc="9B7ECEF4">
      <w:start w:val="1"/>
      <w:numFmt w:val="lowerLetter"/>
      <w:suff w:val="space"/>
      <w:lvlText w:val="(%2)"/>
      <w:lvlJc w:val="left"/>
      <w:pPr>
        <w:ind w:left="2437" w:hanging="360"/>
      </w:pPr>
      <w:rPr>
        <w:rFonts w:hint="default"/>
        <w:b w:val="0"/>
      </w:rPr>
    </w:lvl>
    <w:lvl w:ilvl="2" w:tplc="F01C0D7A">
      <w:start w:val="1"/>
      <w:numFmt w:val="lowerRoman"/>
      <w:lvlText w:val="%3."/>
      <w:lvlJc w:val="right"/>
      <w:pPr>
        <w:ind w:left="3157" w:hanging="180"/>
      </w:pPr>
    </w:lvl>
    <w:lvl w:ilvl="3" w:tplc="848A1182" w:tentative="1">
      <w:start w:val="1"/>
      <w:numFmt w:val="decimal"/>
      <w:lvlText w:val="%4."/>
      <w:lvlJc w:val="left"/>
      <w:pPr>
        <w:ind w:left="3877" w:hanging="360"/>
      </w:pPr>
    </w:lvl>
    <w:lvl w:ilvl="4" w:tplc="19C27AAC" w:tentative="1">
      <w:start w:val="1"/>
      <w:numFmt w:val="lowerLetter"/>
      <w:lvlText w:val="%5."/>
      <w:lvlJc w:val="left"/>
      <w:pPr>
        <w:ind w:left="4597" w:hanging="360"/>
      </w:pPr>
    </w:lvl>
    <w:lvl w:ilvl="5" w:tplc="8CE0DB7A" w:tentative="1">
      <w:start w:val="1"/>
      <w:numFmt w:val="lowerRoman"/>
      <w:lvlText w:val="%6."/>
      <w:lvlJc w:val="right"/>
      <w:pPr>
        <w:ind w:left="5317" w:hanging="180"/>
      </w:pPr>
    </w:lvl>
    <w:lvl w:ilvl="6" w:tplc="6CBABDCC" w:tentative="1">
      <w:start w:val="1"/>
      <w:numFmt w:val="decimal"/>
      <w:lvlText w:val="%7."/>
      <w:lvlJc w:val="left"/>
      <w:pPr>
        <w:ind w:left="6037" w:hanging="360"/>
      </w:pPr>
    </w:lvl>
    <w:lvl w:ilvl="7" w:tplc="ABD0CEDC" w:tentative="1">
      <w:start w:val="1"/>
      <w:numFmt w:val="lowerLetter"/>
      <w:lvlText w:val="%8."/>
      <w:lvlJc w:val="left"/>
      <w:pPr>
        <w:ind w:left="6757" w:hanging="360"/>
      </w:pPr>
    </w:lvl>
    <w:lvl w:ilvl="8" w:tplc="66D214DC" w:tentative="1">
      <w:start w:val="1"/>
      <w:numFmt w:val="lowerRoman"/>
      <w:lvlText w:val="%9."/>
      <w:lvlJc w:val="right"/>
      <w:pPr>
        <w:ind w:left="7477" w:hanging="180"/>
      </w:pPr>
    </w:lvl>
  </w:abstractNum>
  <w:abstractNum w:abstractNumId="20" w15:restartNumberingAfterBreak="0">
    <w:nsid w:val="21405BF2"/>
    <w:multiLevelType w:val="multilevel"/>
    <w:tmpl w:val="3E9EB2CE"/>
    <w:name w:val="House_Style"/>
    <w:lvl w:ilvl="0">
      <w:start w:val="1"/>
      <w:numFmt w:val="decimal"/>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6"/>
        <w:szCs w:val="26"/>
        <w:vertAlign w:val="baseline"/>
      </w:rPr>
    </w:lvl>
    <w:lvl w:ilvl="5">
      <w:start w:val="1"/>
      <w:numFmt w:val="upperRoman"/>
      <w:lvlText w:val="(%6)"/>
      <w:lvlJc w:val="left"/>
      <w:pPr>
        <w:tabs>
          <w:tab w:val="num" w:pos="3402"/>
        </w:tabs>
        <w:ind w:left="3402" w:hanging="681"/>
      </w:pPr>
      <w:rPr>
        <w:rFonts w:ascii="Times New Roman" w:hAnsi="Times New Roman" w:cs="Times New Roman" w:hint="default"/>
        <w:b w:val="0"/>
        <w:caps w:val="0"/>
        <w:strike w:val="0"/>
        <w:dstrike w:val="0"/>
        <w:vanish w:val="0"/>
        <w:color w:val="000000"/>
        <w:sz w:val="26"/>
        <w:szCs w:val="26"/>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2041AAC"/>
    <w:multiLevelType w:val="hybridMultilevel"/>
    <w:tmpl w:val="F66AD4C6"/>
    <w:lvl w:ilvl="0" w:tplc="F9503862">
      <w:start w:val="1"/>
      <w:numFmt w:val="bullet"/>
      <w:lvlText w:val=""/>
      <w:lvlJc w:val="left"/>
      <w:pPr>
        <w:ind w:left="720" w:hanging="360"/>
      </w:pPr>
      <w:rPr>
        <w:rFonts w:ascii="Symbol" w:hAnsi="Symbol" w:hint="default"/>
      </w:rPr>
    </w:lvl>
    <w:lvl w:ilvl="1" w:tplc="76787FE6">
      <w:start w:val="1"/>
      <w:numFmt w:val="bullet"/>
      <w:lvlText w:val="o"/>
      <w:lvlJc w:val="left"/>
      <w:pPr>
        <w:ind w:left="1440" w:hanging="360"/>
      </w:pPr>
      <w:rPr>
        <w:rFonts w:ascii="Courier New" w:hAnsi="Courier New" w:cs="Courier New" w:hint="default"/>
      </w:rPr>
    </w:lvl>
    <w:lvl w:ilvl="2" w:tplc="F788A850">
      <w:start w:val="1"/>
      <w:numFmt w:val="bullet"/>
      <w:lvlText w:val=""/>
      <w:lvlJc w:val="left"/>
      <w:pPr>
        <w:ind w:left="2160" w:hanging="360"/>
      </w:pPr>
      <w:rPr>
        <w:rFonts w:ascii="Wingdings" w:hAnsi="Wingdings" w:hint="default"/>
      </w:rPr>
    </w:lvl>
    <w:lvl w:ilvl="3" w:tplc="A50433A2">
      <w:start w:val="1"/>
      <w:numFmt w:val="bullet"/>
      <w:lvlText w:val=""/>
      <w:lvlJc w:val="left"/>
      <w:pPr>
        <w:ind w:left="2880" w:hanging="360"/>
      </w:pPr>
      <w:rPr>
        <w:rFonts w:ascii="Symbol" w:hAnsi="Symbol" w:hint="default"/>
      </w:rPr>
    </w:lvl>
    <w:lvl w:ilvl="4" w:tplc="2B5A7396">
      <w:start w:val="1"/>
      <w:numFmt w:val="bullet"/>
      <w:lvlText w:val="o"/>
      <w:lvlJc w:val="left"/>
      <w:pPr>
        <w:ind w:left="3600" w:hanging="360"/>
      </w:pPr>
      <w:rPr>
        <w:rFonts w:ascii="Courier New" w:hAnsi="Courier New" w:cs="Courier New" w:hint="default"/>
      </w:rPr>
    </w:lvl>
    <w:lvl w:ilvl="5" w:tplc="E3A0241C">
      <w:start w:val="1"/>
      <w:numFmt w:val="bullet"/>
      <w:lvlText w:val=""/>
      <w:lvlJc w:val="left"/>
      <w:pPr>
        <w:ind w:left="4320" w:hanging="360"/>
      </w:pPr>
      <w:rPr>
        <w:rFonts w:ascii="Wingdings" w:hAnsi="Wingdings" w:hint="default"/>
      </w:rPr>
    </w:lvl>
    <w:lvl w:ilvl="6" w:tplc="8EB4285A">
      <w:start w:val="1"/>
      <w:numFmt w:val="bullet"/>
      <w:lvlText w:val=""/>
      <w:lvlJc w:val="left"/>
      <w:pPr>
        <w:ind w:left="5040" w:hanging="360"/>
      </w:pPr>
      <w:rPr>
        <w:rFonts w:ascii="Symbol" w:hAnsi="Symbol" w:hint="default"/>
      </w:rPr>
    </w:lvl>
    <w:lvl w:ilvl="7" w:tplc="758E588A">
      <w:start w:val="1"/>
      <w:numFmt w:val="bullet"/>
      <w:lvlText w:val="o"/>
      <w:lvlJc w:val="left"/>
      <w:pPr>
        <w:ind w:left="5760" w:hanging="360"/>
      </w:pPr>
      <w:rPr>
        <w:rFonts w:ascii="Courier New" w:hAnsi="Courier New" w:cs="Courier New" w:hint="default"/>
      </w:rPr>
    </w:lvl>
    <w:lvl w:ilvl="8" w:tplc="32FC3F96">
      <w:start w:val="1"/>
      <w:numFmt w:val="bullet"/>
      <w:lvlText w:val=""/>
      <w:lvlJc w:val="left"/>
      <w:pPr>
        <w:ind w:left="6480" w:hanging="360"/>
      </w:pPr>
      <w:rPr>
        <w:rFonts w:ascii="Wingdings" w:hAnsi="Wingdings" w:hint="default"/>
      </w:rPr>
    </w:lvl>
  </w:abstractNum>
  <w:abstractNum w:abstractNumId="22"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24B45452"/>
    <w:multiLevelType w:val="multilevel"/>
    <w:tmpl w:val="B6CE81F0"/>
    <w:lvl w:ilvl="0">
      <w:start w:val="1"/>
      <w:numFmt w:val="decimal"/>
      <w:lvlText w:val="%1."/>
      <w:lvlJc w:val="left"/>
      <w:pPr>
        <w:tabs>
          <w:tab w:val="num" w:pos="1418"/>
        </w:tabs>
        <w:ind w:left="0" w:firstLine="0"/>
      </w:pPr>
      <w:rPr>
        <w:rFonts w:ascii="Cambria" w:hAnsi="Cambria" w:hint="default"/>
        <w:b/>
        <w:i w:val="0"/>
        <w:caps w:val="0"/>
        <w:smallCaps w:val="0"/>
        <w:strike w:val="0"/>
        <w:dstrike w:val="0"/>
        <w:vanish w:val="0"/>
        <w:webHidden w:val="0"/>
        <w:color w:val="auto"/>
        <w:sz w:val="22"/>
        <w:u w:val="none"/>
        <w:effect w:val="none"/>
        <w:vertAlign w:val="baseline"/>
        <w:specVanish w:val="0"/>
      </w:rPr>
    </w:lvl>
    <w:lvl w:ilvl="1">
      <w:start w:val="1"/>
      <w:numFmt w:val="decimal"/>
      <w:isLgl/>
      <w:lvlText w:val="%1.%2"/>
      <w:lvlJc w:val="left"/>
      <w:pPr>
        <w:tabs>
          <w:tab w:val="num" w:pos="1418"/>
        </w:tabs>
        <w:ind w:left="0" w:firstLine="0"/>
      </w:pPr>
      <w:rPr>
        <w:rFonts w:ascii="Cambria" w:hAnsi="Cambria" w:hint="default"/>
        <w:strike w:val="0"/>
        <w:dstrike w:val="0"/>
        <w:color w:val="auto"/>
        <w:sz w:val="22"/>
        <w:u w:val="none"/>
        <w:effect w:val="none"/>
        <w:vertAlign w:val="baseline"/>
      </w:rPr>
    </w:lvl>
    <w:lvl w:ilvl="2">
      <w:start w:val="1"/>
      <w:numFmt w:val="decimal"/>
      <w:isLgl/>
      <w:lvlText w:val="%1.%2.%3"/>
      <w:lvlJc w:val="left"/>
      <w:pPr>
        <w:tabs>
          <w:tab w:val="num" w:pos="1418"/>
        </w:tabs>
        <w:ind w:left="0" w:firstLine="0"/>
      </w:pPr>
      <w:rPr>
        <w:rFonts w:ascii="Cambria" w:hAnsi="Cambria" w:hint="default"/>
        <w:b w:val="0"/>
      </w:rPr>
    </w:lvl>
    <w:lvl w:ilvl="3">
      <w:start w:val="1"/>
      <w:numFmt w:val="decimal"/>
      <w:lvlText w:val="%1.%2.%3.%4"/>
      <w:lvlJc w:val="left"/>
      <w:pPr>
        <w:tabs>
          <w:tab w:val="num" w:pos="1418"/>
        </w:tabs>
        <w:ind w:left="0" w:firstLine="0"/>
      </w:pPr>
      <w:rPr>
        <w:rFonts w:ascii="Cambria" w:hAnsi="Cambria" w:hint="default"/>
        <w:b w:val="0"/>
      </w:rPr>
    </w:lvl>
    <w:lvl w:ilvl="4">
      <w:start w:val="1"/>
      <w:numFmt w:val="lowerLetter"/>
      <w:lvlText w:val="(%5)"/>
      <w:lvlJc w:val="left"/>
      <w:pPr>
        <w:tabs>
          <w:tab w:val="num" w:pos="709"/>
        </w:tabs>
        <w:ind w:left="709" w:hanging="709"/>
      </w:pPr>
      <w:rPr>
        <w:rFonts w:ascii="Cambria" w:hAnsi="Cambria" w:hint="default"/>
        <w:strike w:val="0"/>
        <w:dstrike w:val="0"/>
        <w:color w:val="auto"/>
        <w:sz w:val="22"/>
        <w:u w:val="none"/>
        <w:effect w:val="none"/>
        <w:vertAlign w:val="baseline"/>
      </w:rPr>
    </w:lvl>
    <w:lvl w:ilvl="5">
      <w:start w:val="1"/>
      <w:numFmt w:val="decimal"/>
      <w:lvlText w:val="(%6)"/>
      <w:lvlJc w:val="left"/>
      <w:pPr>
        <w:tabs>
          <w:tab w:val="num" w:pos="1418"/>
        </w:tabs>
        <w:ind w:left="1418" w:hanging="709"/>
      </w:pPr>
      <w:rPr>
        <w:rFonts w:ascii="Cambria" w:hAnsi="Cambria" w:hint="default"/>
        <w:b w:val="0"/>
      </w:rPr>
    </w:lvl>
    <w:lvl w:ilvl="6">
      <w:start w:val="1"/>
      <w:numFmt w:val="lowerRoman"/>
      <w:lvlText w:val="(%7)"/>
      <w:lvlJc w:val="left"/>
      <w:pPr>
        <w:tabs>
          <w:tab w:val="num" w:pos="2126"/>
        </w:tabs>
        <w:ind w:left="2126" w:hanging="708"/>
      </w:pPr>
      <w:rPr>
        <w:rFonts w:ascii="Times New Roman" w:hAnsi="Times New Roman" w:cs="Times New Roman" w:hint="default"/>
        <w:b w:val="0"/>
      </w:rPr>
    </w:lvl>
    <w:lvl w:ilvl="7">
      <w:start w:val="1"/>
      <w:numFmt w:val="upperLetter"/>
      <w:lvlText w:val="(%8)"/>
      <w:lvlJc w:val="left"/>
      <w:pPr>
        <w:tabs>
          <w:tab w:val="num" w:pos="2835"/>
        </w:tabs>
        <w:ind w:left="2835" w:hanging="709"/>
      </w:pPr>
      <w:rPr>
        <w:rFonts w:ascii="Verdana" w:hAnsi="Verdana" w:cs="Times New Roman" w:hint="default"/>
        <w:b w:val="0"/>
        <w:i w:val="0"/>
        <w:caps w:val="0"/>
        <w:strike w:val="0"/>
        <w:dstrike w:val="0"/>
        <w:vanish w:val="0"/>
        <w:color w:val="auto"/>
        <w:sz w:val="20"/>
        <w:szCs w:val="20"/>
        <w:u w:val="none"/>
        <w:vertAlign w:val="baseline"/>
      </w:rPr>
    </w:lvl>
    <w:lvl w:ilvl="8">
      <w:start w:val="1"/>
      <w:numFmt w:val="decimal"/>
      <w:isLgl/>
      <w:lvlText w:val="%1.%2.%3.%4.%5.%6.%7.%8.%9"/>
      <w:lvlJc w:val="left"/>
      <w:pPr>
        <w:ind w:left="2160" w:hanging="1800"/>
      </w:pPr>
      <w:rPr>
        <w:rFonts w:ascii="Cambria" w:hAnsi="Cambria" w:hint="default"/>
        <w:b w:val="0"/>
      </w:rPr>
    </w:lvl>
  </w:abstractNum>
  <w:abstractNum w:abstractNumId="24" w15:restartNumberingAfterBreak="0">
    <w:nsid w:val="25AC69EA"/>
    <w:multiLevelType w:val="hybridMultilevel"/>
    <w:tmpl w:val="683ACEFC"/>
    <w:lvl w:ilvl="0" w:tplc="74D0BCE4">
      <w:start w:val="1"/>
      <w:numFmt w:val="lowerRoman"/>
      <w:lvlText w:val="(%1)"/>
      <w:lvlJc w:val="left"/>
      <w:pPr>
        <w:ind w:left="720" w:hanging="360"/>
      </w:pPr>
      <w:rPr>
        <w:rFonts w:hint="default"/>
        <w:b/>
      </w:rPr>
    </w:lvl>
    <w:lvl w:ilvl="1" w:tplc="07CEC6E0">
      <w:start w:val="1"/>
      <w:numFmt w:val="lowerLetter"/>
      <w:lvlText w:val="%2."/>
      <w:lvlJc w:val="left"/>
      <w:pPr>
        <w:ind w:left="1440" w:hanging="360"/>
      </w:pPr>
    </w:lvl>
    <w:lvl w:ilvl="2" w:tplc="2F0643D6" w:tentative="1">
      <w:start w:val="1"/>
      <w:numFmt w:val="lowerRoman"/>
      <w:lvlText w:val="%3."/>
      <w:lvlJc w:val="right"/>
      <w:pPr>
        <w:ind w:left="2160" w:hanging="180"/>
      </w:pPr>
    </w:lvl>
    <w:lvl w:ilvl="3" w:tplc="C474263C" w:tentative="1">
      <w:start w:val="1"/>
      <w:numFmt w:val="decimal"/>
      <w:lvlText w:val="%4."/>
      <w:lvlJc w:val="left"/>
      <w:pPr>
        <w:ind w:left="2880" w:hanging="360"/>
      </w:pPr>
    </w:lvl>
    <w:lvl w:ilvl="4" w:tplc="3D1E1AA6" w:tentative="1">
      <w:start w:val="1"/>
      <w:numFmt w:val="lowerLetter"/>
      <w:lvlText w:val="%5."/>
      <w:lvlJc w:val="left"/>
      <w:pPr>
        <w:ind w:left="3600" w:hanging="360"/>
      </w:pPr>
    </w:lvl>
    <w:lvl w:ilvl="5" w:tplc="DB2CEAF2" w:tentative="1">
      <w:start w:val="1"/>
      <w:numFmt w:val="lowerRoman"/>
      <w:lvlText w:val="%6."/>
      <w:lvlJc w:val="right"/>
      <w:pPr>
        <w:ind w:left="4320" w:hanging="180"/>
      </w:pPr>
    </w:lvl>
    <w:lvl w:ilvl="6" w:tplc="0A1C33FC" w:tentative="1">
      <w:start w:val="1"/>
      <w:numFmt w:val="decimal"/>
      <w:lvlText w:val="%7."/>
      <w:lvlJc w:val="left"/>
      <w:pPr>
        <w:ind w:left="5040" w:hanging="360"/>
      </w:pPr>
    </w:lvl>
    <w:lvl w:ilvl="7" w:tplc="A8B00760" w:tentative="1">
      <w:start w:val="1"/>
      <w:numFmt w:val="lowerLetter"/>
      <w:lvlText w:val="%8."/>
      <w:lvlJc w:val="left"/>
      <w:pPr>
        <w:ind w:left="5760" w:hanging="360"/>
      </w:pPr>
    </w:lvl>
    <w:lvl w:ilvl="8" w:tplc="686C7862" w:tentative="1">
      <w:start w:val="1"/>
      <w:numFmt w:val="lowerRoman"/>
      <w:lvlText w:val="%9."/>
      <w:lvlJc w:val="right"/>
      <w:pPr>
        <w:ind w:left="6480" w:hanging="180"/>
      </w:pPr>
    </w:lvl>
  </w:abstractNum>
  <w:abstractNum w:abstractNumId="25" w15:restartNumberingAfterBreak="0">
    <w:nsid w:val="25F3051A"/>
    <w:multiLevelType w:val="multilevel"/>
    <w:tmpl w:val="B48AB16E"/>
    <w:styleLink w:val="EstiloPVG"/>
    <w:lvl w:ilvl="0">
      <w:start w:val="1"/>
      <w:numFmt w:val="decimal"/>
      <w:lvlText w:val="%1."/>
      <w:lvlJc w:val="left"/>
      <w:pPr>
        <w:tabs>
          <w:tab w:val="num" w:pos="1418"/>
        </w:tabs>
        <w:ind w:left="0" w:firstLine="0"/>
      </w:pPr>
      <w:rPr>
        <w:rFonts w:hint="default"/>
      </w:rPr>
    </w:lvl>
    <w:lvl w:ilvl="1">
      <w:start w:val="1"/>
      <w:numFmt w:val="lowerLetter"/>
      <w:lvlText w:val="(%2)"/>
      <w:lvlJc w:val="left"/>
      <w:pPr>
        <w:tabs>
          <w:tab w:val="num" w:pos="709"/>
        </w:tabs>
        <w:ind w:left="709" w:hanging="709"/>
      </w:pPr>
      <w:rPr>
        <w:rFonts w:hint="default"/>
      </w:rPr>
    </w:lvl>
    <w:lvl w:ilvl="2">
      <w:start w:val="1"/>
      <w:numFmt w:val="decimal"/>
      <w:lvlText w:val="(%3)"/>
      <w:lvlJc w:val="left"/>
      <w:pPr>
        <w:tabs>
          <w:tab w:val="num" w:pos="1418"/>
        </w:tabs>
        <w:ind w:left="1418" w:hanging="709"/>
      </w:pPr>
      <w:rPr>
        <w:rFonts w:hint="default"/>
      </w:rPr>
    </w:lvl>
    <w:lvl w:ilvl="3">
      <w:start w:val="1"/>
      <w:numFmt w:val="decimal"/>
      <w:lvlText w:val="%1.%4"/>
      <w:lvlJc w:val="left"/>
      <w:pPr>
        <w:tabs>
          <w:tab w:val="num" w:pos="1418"/>
        </w:tabs>
        <w:ind w:left="0" w:firstLine="0"/>
      </w:pPr>
      <w:rPr>
        <w:rFonts w:hint="default"/>
      </w:rPr>
    </w:lvl>
    <w:lvl w:ilvl="4">
      <w:start w:val="1"/>
      <w:numFmt w:val="lowerLetter"/>
      <w:lvlText w:val="(%5)"/>
      <w:lvlJc w:val="left"/>
      <w:pPr>
        <w:tabs>
          <w:tab w:val="num" w:pos="709"/>
        </w:tabs>
        <w:ind w:left="709" w:hanging="709"/>
      </w:pPr>
      <w:rPr>
        <w:rFonts w:hint="default"/>
      </w:rPr>
    </w:lvl>
    <w:lvl w:ilvl="5">
      <w:start w:val="1"/>
      <w:numFmt w:val="decimal"/>
      <w:lvlText w:val="(%6)"/>
      <w:lvlJc w:val="left"/>
      <w:pPr>
        <w:tabs>
          <w:tab w:val="num" w:pos="1418"/>
        </w:tabs>
        <w:ind w:left="1418" w:hanging="709"/>
      </w:pPr>
      <w:rPr>
        <w:rFonts w:hint="default"/>
      </w:rPr>
    </w:lvl>
    <w:lvl w:ilvl="6">
      <w:start w:val="1"/>
      <w:numFmt w:val="decimal"/>
      <w:lvlText w:val="%1.%4.%7"/>
      <w:lvlJc w:val="left"/>
      <w:pPr>
        <w:tabs>
          <w:tab w:val="num" w:pos="1418"/>
        </w:tabs>
        <w:ind w:left="0" w:firstLine="0"/>
      </w:pPr>
      <w:rPr>
        <w:rFonts w:hint="default"/>
      </w:rPr>
    </w:lvl>
    <w:lvl w:ilvl="7">
      <w:start w:val="1"/>
      <w:numFmt w:val="lowerLetter"/>
      <w:lvlText w:val="(%8)"/>
      <w:lvlJc w:val="left"/>
      <w:pPr>
        <w:tabs>
          <w:tab w:val="num" w:pos="709"/>
        </w:tabs>
        <w:ind w:left="709" w:hanging="709"/>
      </w:pPr>
      <w:rPr>
        <w:rFonts w:hint="default"/>
      </w:rPr>
    </w:lvl>
    <w:lvl w:ilvl="8">
      <w:start w:val="1"/>
      <w:numFmt w:val="decimal"/>
      <w:lvlText w:val="(%9)"/>
      <w:lvlJc w:val="left"/>
      <w:pPr>
        <w:tabs>
          <w:tab w:val="num" w:pos="1418"/>
        </w:tabs>
        <w:ind w:left="1418" w:hanging="709"/>
      </w:pPr>
      <w:rPr>
        <w:rFonts w:hint="default"/>
      </w:rPr>
    </w:lvl>
  </w:abstractNum>
  <w:abstractNum w:abstractNumId="26" w15:restartNumberingAfterBreak="0">
    <w:nsid w:val="27120ECD"/>
    <w:multiLevelType w:val="hybridMultilevel"/>
    <w:tmpl w:val="A87E89A8"/>
    <w:lvl w:ilvl="0" w:tplc="8F240006">
      <w:start w:val="1"/>
      <w:numFmt w:val="lowerRoman"/>
      <w:lvlText w:val="(%1)"/>
      <w:lvlJc w:val="left"/>
      <w:pPr>
        <w:ind w:left="720" w:hanging="360"/>
      </w:pPr>
      <w:rPr>
        <w:rFonts w:hint="default"/>
        <w:b/>
        <w:color w:val="000000"/>
      </w:rPr>
    </w:lvl>
    <w:lvl w:ilvl="1" w:tplc="5D3052FC" w:tentative="1">
      <w:start w:val="1"/>
      <w:numFmt w:val="lowerLetter"/>
      <w:lvlText w:val="%2."/>
      <w:lvlJc w:val="left"/>
      <w:pPr>
        <w:ind w:left="1440" w:hanging="360"/>
      </w:pPr>
    </w:lvl>
    <w:lvl w:ilvl="2" w:tplc="E1DC5094" w:tentative="1">
      <w:start w:val="1"/>
      <w:numFmt w:val="lowerRoman"/>
      <w:lvlText w:val="%3."/>
      <w:lvlJc w:val="right"/>
      <w:pPr>
        <w:ind w:left="2160" w:hanging="180"/>
      </w:pPr>
    </w:lvl>
    <w:lvl w:ilvl="3" w:tplc="D138D330" w:tentative="1">
      <w:start w:val="1"/>
      <w:numFmt w:val="decimal"/>
      <w:lvlText w:val="%4."/>
      <w:lvlJc w:val="left"/>
      <w:pPr>
        <w:ind w:left="2880" w:hanging="360"/>
      </w:pPr>
    </w:lvl>
    <w:lvl w:ilvl="4" w:tplc="5A8E7CA6" w:tentative="1">
      <w:start w:val="1"/>
      <w:numFmt w:val="lowerLetter"/>
      <w:lvlText w:val="%5."/>
      <w:lvlJc w:val="left"/>
      <w:pPr>
        <w:ind w:left="3600" w:hanging="360"/>
      </w:pPr>
    </w:lvl>
    <w:lvl w:ilvl="5" w:tplc="57E2FC4A" w:tentative="1">
      <w:start w:val="1"/>
      <w:numFmt w:val="lowerRoman"/>
      <w:lvlText w:val="%6."/>
      <w:lvlJc w:val="right"/>
      <w:pPr>
        <w:ind w:left="4320" w:hanging="180"/>
      </w:pPr>
    </w:lvl>
    <w:lvl w:ilvl="6" w:tplc="6DDE5FEA" w:tentative="1">
      <w:start w:val="1"/>
      <w:numFmt w:val="decimal"/>
      <w:lvlText w:val="%7."/>
      <w:lvlJc w:val="left"/>
      <w:pPr>
        <w:ind w:left="5040" w:hanging="360"/>
      </w:pPr>
    </w:lvl>
    <w:lvl w:ilvl="7" w:tplc="0BDC38F2" w:tentative="1">
      <w:start w:val="1"/>
      <w:numFmt w:val="lowerLetter"/>
      <w:lvlText w:val="%8."/>
      <w:lvlJc w:val="left"/>
      <w:pPr>
        <w:ind w:left="5760" w:hanging="360"/>
      </w:pPr>
    </w:lvl>
    <w:lvl w:ilvl="8" w:tplc="0B041856" w:tentative="1">
      <w:start w:val="1"/>
      <w:numFmt w:val="lowerRoman"/>
      <w:lvlText w:val="%9."/>
      <w:lvlJc w:val="right"/>
      <w:pPr>
        <w:ind w:left="6480" w:hanging="180"/>
      </w:pPr>
    </w:lvl>
  </w:abstractNum>
  <w:abstractNum w:abstractNumId="27" w15:restartNumberingAfterBreak="0">
    <w:nsid w:val="28045CFF"/>
    <w:multiLevelType w:val="hybridMultilevel"/>
    <w:tmpl w:val="F41C643A"/>
    <w:lvl w:ilvl="0" w:tplc="04847A24">
      <w:start w:val="1"/>
      <w:numFmt w:val="lowerRoman"/>
      <w:lvlText w:val="(%1)"/>
      <w:lvlJc w:val="left"/>
      <w:pPr>
        <w:ind w:left="1440" w:hanging="1080"/>
      </w:pPr>
      <w:rPr>
        <w:rFonts w:cs="Times New Roman" w:hint="default"/>
        <w:b/>
        <w:bCs/>
      </w:rPr>
    </w:lvl>
    <w:lvl w:ilvl="1" w:tplc="58BA4A26">
      <w:start w:val="1"/>
      <w:numFmt w:val="lowerLetter"/>
      <w:lvlText w:val="%2."/>
      <w:lvlJc w:val="left"/>
      <w:pPr>
        <w:ind w:left="1440" w:hanging="360"/>
      </w:pPr>
    </w:lvl>
    <w:lvl w:ilvl="2" w:tplc="10282948">
      <w:start w:val="1"/>
      <w:numFmt w:val="lowerRoman"/>
      <w:lvlText w:val="%3."/>
      <w:lvlJc w:val="right"/>
      <w:pPr>
        <w:ind w:left="2160" w:hanging="180"/>
      </w:pPr>
    </w:lvl>
    <w:lvl w:ilvl="3" w:tplc="3C981FF0" w:tentative="1">
      <w:start w:val="1"/>
      <w:numFmt w:val="decimal"/>
      <w:lvlText w:val="%4."/>
      <w:lvlJc w:val="left"/>
      <w:pPr>
        <w:ind w:left="2880" w:hanging="360"/>
      </w:pPr>
    </w:lvl>
    <w:lvl w:ilvl="4" w:tplc="BDF88642">
      <w:start w:val="1"/>
      <w:numFmt w:val="lowerLetter"/>
      <w:lvlText w:val="%5."/>
      <w:lvlJc w:val="left"/>
      <w:pPr>
        <w:ind w:left="3600" w:hanging="360"/>
      </w:pPr>
    </w:lvl>
    <w:lvl w:ilvl="5" w:tplc="264A388E" w:tentative="1">
      <w:start w:val="1"/>
      <w:numFmt w:val="lowerRoman"/>
      <w:lvlText w:val="%6."/>
      <w:lvlJc w:val="right"/>
      <w:pPr>
        <w:ind w:left="4320" w:hanging="180"/>
      </w:pPr>
    </w:lvl>
    <w:lvl w:ilvl="6" w:tplc="1C46067A" w:tentative="1">
      <w:start w:val="1"/>
      <w:numFmt w:val="decimal"/>
      <w:lvlText w:val="%7."/>
      <w:lvlJc w:val="left"/>
      <w:pPr>
        <w:ind w:left="5040" w:hanging="360"/>
      </w:pPr>
    </w:lvl>
    <w:lvl w:ilvl="7" w:tplc="EF16AD6E" w:tentative="1">
      <w:start w:val="1"/>
      <w:numFmt w:val="lowerLetter"/>
      <w:lvlText w:val="%8."/>
      <w:lvlJc w:val="left"/>
      <w:pPr>
        <w:ind w:left="5760" w:hanging="360"/>
      </w:pPr>
    </w:lvl>
    <w:lvl w:ilvl="8" w:tplc="D486A2E4" w:tentative="1">
      <w:start w:val="1"/>
      <w:numFmt w:val="lowerRoman"/>
      <w:lvlText w:val="%9."/>
      <w:lvlJc w:val="right"/>
      <w:pPr>
        <w:ind w:left="6480" w:hanging="180"/>
      </w:pPr>
    </w:lvl>
  </w:abstractNum>
  <w:abstractNum w:abstractNumId="28" w15:restartNumberingAfterBreak="0">
    <w:nsid w:val="28992679"/>
    <w:multiLevelType w:val="hybridMultilevel"/>
    <w:tmpl w:val="6414E250"/>
    <w:lvl w:ilvl="0" w:tplc="82D491C8">
      <w:start w:val="1"/>
      <w:numFmt w:val="lowerLetter"/>
      <w:lvlText w:val="(%1)"/>
      <w:lvlJc w:val="left"/>
      <w:pPr>
        <w:ind w:left="720" w:hanging="360"/>
      </w:pPr>
      <w:rPr>
        <w:rFonts w:hint="default"/>
        <w:b/>
        <w:bCs/>
        <w:sz w:val="22"/>
        <w:szCs w:val="22"/>
      </w:rPr>
    </w:lvl>
    <w:lvl w:ilvl="1" w:tplc="16122B58" w:tentative="1">
      <w:start w:val="1"/>
      <w:numFmt w:val="lowerLetter"/>
      <w:lvlText w:val="%2."/>
      <w:lvlJc w:val="left"/>
      <w:pPr>
        <w:ind w:left="1440" w:hanging="360"/>
      </w:pPr>
    </w:lvl>
    <w:lvl w:ilvl="2" w:tplc="50E267AE">
      <w:start w:val="1"/>
      <w:numFmt w:val="lowerRoman"/>
      <w:lvlText w:val="%3."/>
      <w:lvlJc w:val="right"/>
      <w:pPr>
        <w:ind w:left="2160" w:hanging="180"/>
      </w:pPr>
    </w:lvl>
    <w:lvl w:ilvl="3" w:tplc="DD744BF0" w:tentative="1">
      <w:start w:val="1"/>
      <w:numFmt w:val="decimal"/>
      <w:lvlText w:val="%4."/>
      <w:lvlJc w:val="left"/>
      <w:pPr>
        <w:ind w:left="2880" w:hanging="360"/>
      </w:pPr>
    </w:lvl>
    <w:lvl w:ilvl="4" w:tplc="88C6914C" w:tentative="1">
      <w:start w:val="1"/>
      <w:numFmt w:val="lowerLetter"/>
      <w:lvlText w:val="%5."/>
      <w:lvlJc w:val="left"/>
      <w:pPr>
        <w:ind w:left="3600" w:hanging="360"/>
      </w:pPr>
    </w:lvl>
    <w:lvl w:ilvl="5" w:tplc="95C89716" w:tentative="1">
      <w:start w:val="1"/>
      <w:numFmt w:val="lowerRoman"/>
      <w:lvlText w:val="%6."/>
      <w:lvlJc w:val="right"/>
      <w:pPr>
        <w:ind w:left="4320" w:hanging="180"/>
      </w:pPr>
    </w:lvl>
    <w:lvl w:ilvl="6" w:tplc="A6B61684" w:tentative="1">
      <w:start w:val="1"/>
      <w:numFmt w:val="decimal"/>
      <w:lvlText w:val="%7."/>
      <w:lvlJc w:val="left"/>
      <w:pPr>
        <w:ind w:left="5040" w:hanging="360"/>
      </w:pPr>
    </w:lvl>
    <w:lvl w:ilvl="7" w:tplc="165669EA" w:tentative="1">
      <w:start w:val="1"/>
      <w:numFmt w:val="lowerLetter"/>
      <w:lvlText w:val="%8."/>
      <w:lvlJc w:val="left"/>
      <w:pPr>
        <w:ind w:left="5760" w:hanging="360"/>
      </w:pPr>
    </w:lvl>
    <w:lvl w:ilvl="8" w:tplc="A6300CC0" w:tentative="1">
      <w:start w:val="1"/>
      <w:numFmt w:val="lowerRoman"/>
      <w:lvlText w:val="%9."/>
      <w:lvlJc w:val="right"/>
      <w:pPr>
        <w:ind w:left="6480" w:hanging="180"/>
      </w:pPr>
    </w:lvl>
  </w:abstractNum>
  <w:abstractNum w:abstractNumId="29" w15:restartNumberingAfterBreak="0">
    <w:nsid w:val="28F150FA"/>
    <w:multiLevelType w:val="multilevel"/>
    <w:tmpl w:val="BD46D930"/>
    <w:lvl w:ilvl="0">
      <w:start w:val="3"/>
      <w:numFmt w:val="decimal"/>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ascii="Verdana" w:hAnsi="Verdana" w:hint="default"/>
        <w:b/>
        <w:sz w:val="20"/>
        <w:szCs w:val="20"/>
      </w:rPr>
    </w:lvl>
    <w:lvl w:ilvl="2">
      <w:start w:val="1"/>
      <w:numFmt w:val="decimal"/>
      <w:lvlText w:val="%1.%2.%3."/>
      <w:lvlJc w:val="left"/>
      <w:pPr>
        <w:tabs>
          <w:tab w:val="num" w:pos="1134"/>
        </w:tabs>
        <w:ind w:left="0" w:firstLine="0"/>
      </w:pPr>
      <w:rPr>
        <w:rFonts w:ascii="Trebuchet MS" w:hAnsi="Trebuchet MS" w:cs="Tahoma" w:hint="default"/>
        <w:b w:val="0"/>
        <w:bCs/>
        <w:i w:val="0"/>
        <w:sz w:val="22"/>
        <w:szCs w:val="22"/>
      </w:rPr>
    </w:lvl>
    <w:lvl w:ilvl="3">
      <w:start w:val="1"/>
      <w:numFmt w:val="decimal"/>
      <w:lvlText w:val="%1.%2.%3.%4."/>
      <w:lvlJc w:val="left"/>
      <w:pPr>
        <w:tabs>
          <w:tab w:val="num" w:pos="1134"/>
        </w:tabs>
        <w:ind w:left="0" w:firstLine="0"/>
      </w:pPr>
      <w:rPr>
        <w:rFonts w:hint="default"/>
        <w:b w:val="0"/>
        <w:bCs/>
        <w:i w:val="0"/>
        <w:iCs w:val="0"/>
      </w:rPr>
    </w:lvl>
    <w:lvl w:ilvl="4">
      <w:start w:val="1"/>
      <w:numFmt w:val="lowerRoman"/>
      <w:lvlText w:val="(%5)"/>
      <w:lvlJc w:val="left"/>
      <w:pPr>
        <w:ind w:left="1506" w:hanging="1080"/>
      </w:pPr>
      <w:rPr>
        <w:rFonts w:hint="default"/>
        <w:b/>
        <w:bCs/>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B6F0884"/>
    <w:multiLevelType w:val="hybridMultilevel"/>
    <w:tmpl w:val="93E2CF8C"/>
    <w:lvl w:ilvl="0" w:tplc="02C8EF40">
      <w:start w:val="2"/>
      <w:numFmt w:val="lowerLetter"/>
      <w:lvlText w:val="%1."/>
      <w:lvlJc w:val="left"/>
      <w:pPr>
        <w:ind w:left="1440" w:hanging="360"/>
      </w:pPr>
      <w:rPr>
        <w:rFonts w:hint="default"/>
      </w:rPr>
    </w:lvl>
    <w:lvl w:ilvl="1" w:tplc="E84413EA" w:tentative="1">
      <w:start w:val="1"/>
      <w:numFmt w:val="lowerLetter"/>
      <w:lvlText w:val="%2."/>
      <w:lvlJc w:val="left"/>
      <w:pPr>
        <w:ind w:left="1440" w:hanging="360"/>
      </w:pPr>
    </w:lvl>
    <w:lvl w:ilvl="2" w:tplc="48B6FEFE" w:tentative="1">
      <w:start w:val="1"/>
      <w:numFmt w:val="lowerRoman"/>
      <w:lvlText w:val="%3."/>
      <w:lvlJc w:val="right"/>
      <w:pPr>
        <w:ind w:left="2160" w:hanging="180"/>
      </w:pPr>
    </w:lvl>
    <w:lvl w:ilvl="3" w:tplc="DD70C096" w:tentative="1">
      <w:start w:val="1"/>
      <w:numFmt w:val="decimal"/>
      <w:lvlText w:val="%4."/>
      <w:lvlJc w:val="left"/>
      <w:pPr>
        <w:ind w:left="2880" w:hanging="360"/>
      </w:pPr>
    </w:lvl>
    <w:lvl w:ilvl="4" w:tplc="CE0E6BD8" w:tentative="1">
      <w:start w:val="1"/>
      <w:numFmt w:val="lowerLetter"/>
      <w:lvlText w:val="%5."/>
      <w:lvlJc w:val="left"/>
      <w:pPr>
        <w:ind w:left="3600" w:hanging="360"/>
      </w:pPr>
    </w:lvl>
    <w:lvl w:ilvl="5" w:tplc="CEF65EDC" w:tentative="1">
      <w:start w:val="1"/>
      <w:numFmt w:val="lowerRoman"/>
      <w:lvlText w:val="%6."/>
      <w:lvlJc w:val="right"/>
      <w:pPr>
        <w:ind w:left="4320" w:hanging="180"/>
      </w:pPr>
    </w:lvl>
    <w:lvl w:ilvl="6" w:tplc="B6207DBA" w:tentative="1">
      <w:start w:val="1"/>
      <w:numFmt w:val="decimal"/>
      <w:lvlText w:val="%7."/>
      <w:lvlJc w:val="left"/>
      <w:pPr>
        <w:ind w:left="5040" w:hanging="360"/>
      </w:pPr>
    </w:lvl>
    <w:lvl w:ilvl="7" w:tplc="C5A26B3A" w:tentative="1">
      <w:start w:val="1"/>
      <w:numFmt w:val="lowerLetter"/>
      <w:lvlText w:val="%8."/>
      <w:lvlJc w:val="left"/>
      <w:pPr>
        <w:ind w:left="5760" w:hanging="360"/>
      </w:pPr>
    </w:lvl>
    <w:lvl w:ilvl="8" w:tplc="037ACB2A" w:tentative="1">
      <w:start w:val="1"/>
      <w:numFmt w:val="lowerRoman"/>
      <w:lvlText w:val="%9."/>
      <w:lvlJc w:val="right"/>
      <w:pPr>
        <w:ind w:left="6480" w:hanging="180"/>
      </w:pPr>
    </w:lvl>
  </w:abstractNum>
  <w:abstractNum w:abstractNumId="31" w15:restartNumberingAfterBreak="0">
    <w:nsid w:val="2D8E50BF"/>
    <w:multiLevelType w:val="hybridMultilevel"/>
    <w:tmpl w:val="5CA465C4"/>
    <w:lvl w:ilvl="0" w:tplc="201085DE">
      <w:start w:val="1"/>
      <w:numFmt w:val="lowerLetter"/>
      <w:lvlText w:val="(%1)"/>
      <w:lvlJc w:val="left"/>
      <w:pPr>
        <w:ind w:left="720" w:hanging="360"/>
      </w:pPr>
      <w:rPr>
        <w:rFonts w:ascii="Tahoma" w:hAnsi="Tahoma" w:cs="Tahoma" w:hint="default"/>
        <w:b w:val="0"/>
        <w:i w:val="0"/>
        <w:strike w:val="0"/>
        <w:dstrike w:val="0"/>
        <w:color w:val="auto"/>
        <w:sz w:val="22"/>
        <w:szCs w:val="22"/>
        <w:u w:val="none"/>
        <w:effect w:val="none"/>
      </w:rPr>
    </w:lvl>
    <w:lvl w:ilvl="1" w:tplc="29E20A5C">
      <w:start w:val="1"/>
      <w:numFmt w:val="lowerLetter"/>
      <w:lvlText w:val="%2."/>
      <w:lvlJc w:val="left"/>
      <w:pPr>
        <w:ind w:left="1440" w:hanging="360"/>
      </w:pPr>
    </w:lvl>
    <w:lvl w:ilvl="2" w:tplc="BB2AE372">
      <w:start w:val="1"/>
      <w:numFmt w:val="lowerRoman"/>
      <w:lvlText w:val="%3."/>
      <w:lvlJc w:val="right"/>
      <w:pPr>
        <w:ind w:left="2160" w:hanging="180"/>
      </w:pPr>
    </w:lvl>
    <w:lvl w:ilvl="3" w:tplc="43929A12">
      <w:start w:val="1"/>
      <w:numFmt w:val="decimal"/>
      <w:lvlText w:val="%4."/>
      <w:lvlJc w:val="left"/>
      <w:pPr>
        <w:ind w:left="2880" w:hanging="360"/>
      </w:pPr>
    </w:lvl>
    <w:lvl w:ilvl="4" w:tplc="29EEF054">
      <w:start w:val="1"/>
      <w:numFmt w:val="lowerLetter"/>
      <w:lvlText w:val="%5."/>
      <w:lvlJc w:val="left"/>
      <w:pPr>
        <w:ind w:left="3600" w:hanging="360"/>
      </w:pPr>
    </w:lvl>
    <w:lvl w:ilvl="5" w:tplc="54C8150A">
      <w:start w:val="1"/>
      <w:numFmt w:val="lowerRoman"/>
      <w:lvlText w:val="%6."/>
      <w:lvlJc w:val="right"/>
      <w:pPr>
        <w:ind w:left="4320" w:hanging="180"/>
      </w:pPr>
    </w:lvl>
    <w:lvl w:ilvl="6" w:tplc="9D4AC966">
      <w:start w:val="1"/>
      <w:numFmt w:val="decimal"/>
      <w:lvlText w:val="%7."/>
      <w:lvlJc w:val="left"/>
      <w:pPr>
        <w:ind w:left="5040" w:hanging="360"/>
      </w:pPr>
    </w:lvl>
    <w:lvl w:ilvl="7" w:tplc="04DE2F16">
      <w:start w:val="1"/>
      <w:numFmt w:val="lowerLetter"/>
      <w:lvlText w:val="%8."/>
      <w:lvlJc w:val="left"/>
      <w:pPr>
        <w:ind w:left="5760" w:hanging="360"/>
      </w:pPr>
    </w:lvl>
    <w:lvl w:ilvl="8" w:tplc="A9A00E66">
      <w:start w:val="1"/>
      <w:numFmt w:val="lowerRoman"/>
      <w:lvlText w:val="%9."/>
      <w:lvlJc w:val="right"/>
      <w:pPr>
        <w:ind w:left="6480" w:hanging="180"/>
      </w:pPr>
    </w:lvl>
  </w:abstractNum>
  <w:abstractNum w:abstractNumId="32" w15:restartNumberingAfterBreak="0">
    <w:nsid w:val="2ECA47BE"/>
    <w:multiLevelType w:val="multilevel"/>
    <w:tmpl w:val="F616628C"/>
    <w:lvl w:ilvl="0">
      <w:start w:val="1"/>
      <w:numFmt w:val="decimal"/>
      <w:lvlText w:val="%1."/>
      <w:lvlJc w:val="left"/>
      <w:pPr>
        <w:ind w:left="360" w:hanging="360"/>
      </w:pPr>
      <w:rPr>
        <w:b/>
        <w:color w:val="FFFFFF" w:themeColor="background1"/>
        <w:lang w:val="x-none"/>
      </w:rPr>
    </w:lvl>
    <w:lvl w:ilvl="1">
      <w:start w:val="1"/>
      <w:numFmt w:val="decimal"/>
      <w:lvlText w:val="%1.%2."/>
      <w:lvlJc w:val="left"/>
      <w:pPr>
        <w:ind w:left="792" w:hanging="432"/>
      </w:pPr>
      <w:rPr>
        <w:b/>
        <w:i w:val="0"/>
      </w:rPr>
    </w:lvl>
    <w:lvl w:ilvl="2">
      <w:start w:val="1"/>
      <w:numFmt w:val="decimal"/>
      <w:lvlText w:val="%1.%2.%3."/>
      <w:lvlJc w:val="left"/>
      <w:pPr>
        <w:ind w:left="788" w:hanging="504"/>
      </w:pPr>
      <w:rPr>
        <w:b/>
        <w:i w:val="0"/>
      </w:rPr>
    </w:lvl>
    <w:lvl w:ilvl="3">
      <w:start w:val="1"/>
      <w:numFmt w:val="decimal"/>
      <w:lvlText w:val="%1.%2.%3.%4."/>
      <w:lvlJc w:val="left"/>
      <w:pPr>
        <w:ind w:left="1728" w:hanging="648"/>
      </w:pPr>
      <w:rPr>
        <w:b/>
        <w:i w:val="0"/>
      </w:rPr>
    </w:lvl>
    <w:lvl w:ilvl="4">
      <w:start w:val="1"/>
      <w:numFmt w:val="decimal"/>
      <w:lvlText w:val="%1.%2.%3.%4.%5."/>
      <w:lvlJc w:val="left"/>
      <w:pPr>
        <w:ind w:left="2232" w:hanging="792"/>
      </w:pPr>
      <w:rPr>
        <w:b/>
        <w:i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72D6F2D"/>
    <w:multiLevelType w:val="hybridMultilevel"/>
    <w:tmpl w:val="96547B7E"/>
    <w:lvl w:ilvl="0" w:tplc="691CEEEA">
      <w:start w:val="1"/>
      <w:numFmt w:val="lowerRoman"/>
      <w:lvlText w:val="(%1)"/>
      <w:lvlJc w:val="left"/>
      <w:pPr>
        <w:ind w:left="2077" w:hanging="720"/>
      </w:pPr>
      <w:rPr>
        <w:rFonts w:hint="default"/>
        <w:b/>
        <w:bCs/>
      </w:rPr>
    </w:lvl>
    <w:lvl w:ilvl="1" w:tplc="17766D4C">
      <w:start w:val="1"/>
      <w:numFmt w:val="lowerLetter"/>
      <w:suff w:val="space"/>
      <w:lvlText w:val="(%2)"/>
      <w:lvlJc w:val="left"/>
      <w:pPr>
        <w:ind w:left="2437" w:hanging="360"/>
      </w:pPr>
      <w:rPr>
        <w:rFonts w:hint="default"/>
        <w:b w:val="0"/>
      </w:rPr>
    </w:lvl>
    <w:lvl w:ilvl="2" w:tplc="5F6E525E">
      <w:start w:val="1"/>
      <w:numFmt w:val="lowerRoman"/>
      <w:lvlText w:val="%3."/>
      <w:lvlJc w:val="right"/>
      <w:pPr>
        <w:ind w:left="3157" w:hanging="180"/>
      </w:pPr>
    </w:lvl>
    <w:lvl w:ilvl="3" w:tplc="618A4494" w:tentative="1">
      <w:start w:val="1"/>
      <w:numFmt w:val="decimal"/>
      <w:lvlText w:val="%4."/>
      <w:lvlJc w:val="left"/>
      <w:pPr>
        <w:ind w:left="3877" w:hanging="360"/>
      </w:pPr>
    </w:lvl>
    <w:lvl w:ilvl="4" w:tplc="536475E4" w:tentative="1">
      <w:start w:val="1"/>
      <w:numFmt w:val="lowerLetter"/>
      <w:lvlText w:val="%5."/>
      <w:lvlJc w:val="left"/>
      <w:pPr>
        <w:ind w:left="4597" w:hanging="360"/>
      </w:pPr>
    </w:lvl>
    <w:lvl w:ilvl="5" w:tplc="1AA477FC" w:tentative="1">
      <w:start w:val="1"/>
      <w:numFmt w:val="lowerRoman"/>
      <w:lvlText w:val="%6."/>
      <w:lvlJc w:val="right"/>
      <w:pPr>
        <w:ind w:left="5317" w:hanging="180"/>
      </w:pPr>
    </w:lvl>
    <w:lvl w:ilvl="6" w:tplc="8B6E66FA" w:tentative="1">
      <w:start w:val="1"/>
      <w:numFmt w:val="decimal"/>
      <w:lvlText w:val="%7."/>
      <w:lvlJc w:val="left"/>
      <w:pPr>
        <w:ind w:left="6037" w:hanging="360"/>
      </w:pPr>
    </w:lvl>
    <w:lvl w:ilvl="7" w:tplc="EE3E4C22" w:tentative="1">
      <w:start w:val="1"/>
      <w:numFmt w:val="lowerLetter"/>
      <w:lvlText w:val="%8."/>
      <w:lvlJc w:val="left"/>
      <w:pPr>
        <w:ind w:left="6757" w:hanging="360"/>
      </w:pPr>
    </w:lvl>
    <w:lvl w:ilvl="8" w:tplc="3740E47C" w:tentative="1">
      <w:start w:val="1"/>
      <w:numFmt w:val="lowerRoman"/>
      <w:lvlText w:val="%9."/>
      <w:lvlJc w:val="right"/>
      <w:pPr>
        <w:ind w:left="7477" w:hanging="180"/>
      </w:pPr>
    </w:lvl>
  </w:abstractNum>
  <w:abstractNum w:abstractNumId="34" w15:restartNumberingAfterBreak="0">
    <w:nsid w:val="39D71B9A"/>
    <w:multiLevelType w:val="hybridMultilevel"/>
    <w:tmpl w:val="C78838DA"/>
    <w:lvl w:ilvl="0" w:tplc="E2B6012E">
      <w:start w:val="1"/>
      <w:numFmt w:val="lowerRoman"/>
      <w:lvlText w:val="(%1)"/>
      <w:lvlJc w:val="left"/>
      <w:pPr>
        <w:ind w:left="1080" w:hanging="720"/>
      </w:pPr>
      <w:rPr>
        <w:rFonts w:hint="default"/>
        <w:b/>
      </w:rPr>
    </w:lvl>
    <w:lvl w:ilvl="1" w:tplc="7BBEA4EA" w:tentative="1">
      <w:start w:val="1"/>
      <w:numFmt w:val="lowerLetter"/>
      <w:lvlText w:val="%2."/>
      <w:lvlJc w:val="left"/>
      <w:pPr>
        <w:ind w:left="1440" w:hanging="360"/>
      </w:pPr>
    </w:lvl>
    <w:lvl w:ilvl="2" w:tplc="4244BE46" w:tentative="1">
      <w:start w:val="1"/>
      <w:numFmt w:val="lowerRoman"/>
      <w:lvlText w:val="%3."/>
      <w:lvlJc w:val="right"/>
      <w:pPr>
        <w:ind w:left="2160" w:hanging="180"/>
      </w:pPr>
    </w:lvl>
    <w:lvl w:ilvl="3" w:tplc="33BE4D92" w:tentative="1">
      <w:start w:val="1"/>
      <w:numFmt w:val="decimal"/>
      <w:lvlText w:val="%4."/>
      <w:lvlJc w:val="left"/>
      <w:pPr>
        <w:ind w:left="2880" w:hanging="360"/>
      </w:pPr>
    </w:lvl>
    <w:lvl w:ilvl="4" w:tplc="6D6655C2" w:tentative="1">
      <w:start w:val="1"/>
      <w:numFmt w:val="lowerLetter"/>
      <w:lvlText w:val="%5."/>
      <w:lvlJc w:val="left"/>
      <w:pPr>
        <w:ind w:left="3600" w:hanging="360"/>
      </w:pPr>
    </w:lvl>
    <w:lvl w:ilvl="5" w:tplc="5B2298E8" w:tentative="1">
      <w:start w:val="1"/>
      <w:numFmt w:val="lowerRoman"/>
      <w:lvlText w:val="%6."/>
      <w:lvlJc w:val="right"/>
      <w:pPr>
        <w:ind w:left="4320" w:hanging="180"/>
      </w:pPr>
    </w:lvl>
    <w:lvl w:ilvl="6" w:tplc="652CD6FE" w:tentative="1">
      <w:start w:val="1"/>
      <w:numFmt w:val="decimal"/>
      <w:lvlText w:val="%7."/>
      <w:lvlJc w:val="left"/>
      <w:pPr>
        <w:ind w:left="5040" w:hanging="360"/>
      </w:pPr>
    </w:lvl>
    <w:lvl w:ilvl="7" w:tplc="560EE392" w:tentative="1">
      <w:start w:val="1"/>
      <w:numFmt w:val="lowerLetter"/>
      <w:lvlText w:val="%8."/>
      <w:lvlJc w:val="left"/>
      <w:pPr>
        <w:ind w:left="5760" w:hanging="360"/>
      </w:pPr>
    </w:lvl>
    <w:lvl w:ilvl="8" w:tplc="EF121030" w:tentative="1">
      <w:start w:val="1"/>
      <w:numFmt w:val="lowerRoman"/>
      <w:lvlText w:val="%9."/>
      <w:lvlJc w:val="right"/>
      <w:pPr>
        <w:ind w:left="6480" w:hanging="180"/>
      </w:pPr>
    </w:lvl>
  </w:abstractNum>
  <w:abstractNum w:abstractNumId="35" w15:restartNumberingAfterBreak="0">
    <w:nsid w:val="3A981FCD"/>
    <w:multiLevelType w:val="hybridMultilevel"/>
    <w:tmpl w:val="683ACEFC"/>
    <w:lvl w:ilvl="0" w:tplc="1FD6A4D4">
      <w:start w:val="1"/>
      <w:numFmt w:val="lowerRoman"/>
      <w:lvlText w:val="(%1)"/>
      <w:lvlJc w:val="left"/>
      <w:pPr>
        <w:ind w:left="720" w:hanging="360"/>
      </w:pPr>
      <w:rPr>
        <w:rFonts w:hint="default"/>
        <w:b/>
      </w:rPr>
    </w:lvl>
    <w:lvl w:ilvl="1" w:tplc="CBBEAE74">
      <w:start w:val="1"/>
      <w:numFmt w:val="lowerLetter"/>
      <w:lvlText w:val="%2."/>
      <w:lvlJc w:val="left"/>
      <w:pPr>
        <w:ind w:left="1440" w:hanging="360"/>
      </w:pPr>
    </w:lvl>
    <w:lvl w:ilvl="2" w:tplc="3348AD30" w:tentative="1">
      <w:start w:val="1"/>
      <w:numFmt w:val="lowerRoman"/>
      <w:lvlText w:val="%3."/>
      <w:lvlJc w:val="right"/>
      <w:pPr>
        <w:ind w:left="2160" w:hanging="180"/>
      </w:pPr>
    </w:lvl>
    <w:lvl w:ilvl="3" w:tplc="93F0D014" w:tentative="1">
      <w:start w:val="1"/>
      <w:numFmt w:val="decimal"/>
      <w:lvlText w:val="%4."/>
      <w:lvlJc w:val="left"/>
      <w:pPr>
        <w:ind w:left="2880" w:hanging="360"/>
      </w:pPr>
    </w:lvl>
    <w:lvl w:ilvl="4" w:tplc="4364E838" w:tentative="1">
      <w:start w:val="1"/>
      <w:numFmt w:val="lowerLetter"/>
      <w:lvlText w:val="%5."/>
      <w:lvlJc w:val="left"/>
      <w:pPr>
        <w:ind w:left="3600" w:hanging="360"/>
      </w:pPr>
    </w:lvl>
    <w:lvl w:ilvl="5" w:tplc="5B46F3E6" w:tentative="1">
      <w:start w:val="1"/>
      <w:numFmt w:val="lowerRoman"/>
      <w:lvlText w:val="%6."/>
      <w:lvlJc w:val="right"/>
      <w:pPr>
        <w:ind w:left="4320" w:hanging="180"/>
      </w:pPr>
    </w:lvl>
    <w:lvl w:ilvl="6" w:tplc="4BA0C2FE" w:tentative="1">
      <w:start w:val="1"/>
      <w:numFmt w:val="decimal"/>
      <w:lvlText w:val="%7."/>
      <w:lvlJc w:val="left"/>
      <w:pPr>
        <w:ind w:left="5040" w:hanging="360"/>
      </w:pPr>
    </w:lvl>
    <w:lvl w:ilvl="7" w:tplc="3924653A" w:tentative="1">
      <w:start w:val="1"/>
      <w:numFmt w:val="lowerLetter"/>
      <w:lvlText w:val="%8."/>
      <w:lvlJc w:val="left"/>
      <w:pPr>
        <w:ind w:left="5760" w:hanging="360"/>
      </w:pPr>
    </w:lvl>
    <w:lvl w:ilvl="8" w:tplc="D7BE44FA" w:tentative="1">
      <w:start w:val="1"/>
      <w:numFmt w:val="lowerRoman"/>
      <w:lvlText w:val="%9."/>
      <w:lvlJc w:val="right"/>
      <w:pPr>
        <w:ind w:left="6480" w:hanging="180"/>
      </w:pPr>
    </w:lvl>
  </w:abstractNum>
  <w:abstractNum w:abstractNumId="36" w15:restartNumberingAfterBreak="0">
    <w:nsid w:val="3C252167"/>
    <w:multiLevelType w:val="hybridMultilevel"/>
    <w:tmpl w:val="4BBA7C60"/>
    <w:lvl w:ilvl="0" w:tplc="8BDCDDD2">
      <w:start w:val="1"/>
      <w:numFmt w:val="bullet"/>
      <w:lvlText w:val=""/>
      <w:lvlJc w:val="left"/>
      <w:pPr>
        <w:ind w:left="720" w:hanging="360"/>
      </w:pPr>
      <w:rPr>
        <w:rFonts w:ascii="Symbol" w:hAnsi="Symbol" w:hint="default"/>
      </w:rPr>
    </w:lvl>
    <w:lvl w:ilvl="1" w:tplc="55D665F2" w:tentative="1">
      <w:start w:val="1"/>
      <w:numFmt w:val="bullet"/>
      <w:lvlText w:val="o"/>
      <w:lvlJc w:val="left"/>
      <w:pPr>
        <w:ind w:left="1440" w:hanging="360"/>
      </w:pPr>
      <w:rPr>
        <w:rFonts w:ascii="Courier New" w:hAnsi="Courier New" w:cs="Courier New" w:hint="default"/>
      </w:rPr>
    </w:lvl>
    <w:lvl w:ilvl="2" w:tplc="5F467DB6" w:tentative="1">
      <w:start w:val="1"/>
      <w:numFmt w:val="bullet"/>
      <w:lvlText w:val=""/>
      <w:lvlJc w:val="left"/>
      <w:pPr>
        <w:ind w:left="2160" w:hanging="360"/>
      </w:pPr>
      <w:rPr>
        <w:rFonts w:ascii="Wingdings" w:hAnsi="Wingdings" w:hint="default"/>
      </w:rPr>
    </w:lvl>
    <w:lvl w:ilvl="3" w:tplc="2E6668CE" w:tentative="1">
      <w:start w:val="1"/>
      <w:numFmt w:val="bullet"/>
      <w:lvlText w:val=""/>
      <w:lvlJc w:val="left"/>
      <w:pPr>
        <w:ind w:left="2880" w:hanging="360"/>
      </w:pPr>
      <w:rPr>
        <w:rFonts w:ascii="Symbol" w:hAnsi="Symbol" w:hint="default"/>
      </w:rPr>
    </w:lvl>
    <w:lvl w:ilvl="4" w:tplc="241EEC04" w:tentative="1">
      <w:start w:val="1"/>
      <w:numFmt w:val="bullet"/>
      <w:lvlText w:val="o"/>
      <w:lvlJc w:val="left"/>
      <w:pPr>
        <w:ind w:left="3600" w:hanging="360"/>
      </w:pPr>
      <w:rPr>
        <w:rFonts w:ascii="Courier New" w:hAnsi="Courier New" w:cs="Courier New" w:hint="default"/>
      </w:rPr>
    </w:lvl>
    <w:lvl w:ilvl="5" w:tplc="1DD6DD34" w:tentative="1">
      <w:start w:val="1"/>
      <w:numFmt w:val="bullet"/>
      <w:lvlText w:val=""/>
      <w:lvlJc w:val="left"/>
      <w:pPr>
        <w:ind w:left="4320" w:hanging="360"/>
      </w:pPr>
      <w:rPr>
        <w:rFonts w:ascii="Wingdings" w:hAnsi="Wingdings" w:hint="default"/>
      </w:rPr>
    </w:lvl>
    <w:lvl w:ilvl="6" w:tplc="A4028EC0" w:tentative="1">
      <w:start w:val="1"/>
      <w:numFmt w:val="bullet"/>
      <w:lvlText w:val=""/>
      <w:lvlJc w:val="left"/>
      <w:pPr>
        <w:ind w:left="5040" w:hanging="360"/>
      </w:pPr>
      <w:rPr>
        <w:rFonts w:ascii="Symbol" w:hAnsi="Symbol" w:hint="default"/>
      </w:rPr>
    </w:lvl>
    <w:lvl w:ilvl="7" w:tplc="E7F8C992" w:tentative="1">
      <w:start w:val="1"/>
      <w:numFmt w:val="bullet"/>
      <w:lvlText w:val="o"/>
      <w:lvlJc w:val="left"/>
      <w:pPr>
        <w:ind w:left="5760" w:hanging="360"/>
      </w:pPr>
      <w:rPr>
        <w:rFonts w:ascii="Courier New" w:hAnsi="Courier New" w:cs="Courier New" w:hint="default"/>
      </w:rPr>
    </w:lvl>
    <w:lvl w:ilvl="8" w:tplc="A2480BC4" w:tentative="1">
      <w:start w:val="1"/>
      <w:numFmt w:val="bullet"/>
      <w:lvlText w:val=""/>
      <w:lvlJc w:val="left"/>
      <w:pPr>
        <w:ind w:left="6480" w:hanging="360"/>
      </w:pPr>
      <w:rPr>
        <w:rFonts w:ascii="Wingdings" w:hAnsi="Wingdings" w:hint="default"/>
      </w:rPr>
    </w:lvl>
  </w:abstractNum>
  <w:abstractNum w:abstractNumId="37" w15:restartNumberingAfterBreak="0">
    <w:nsid w:val="416D3A1F"/>
    <w:multiLevelType w:val="multilevel"/>
    <w:tmpl w:val="C798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1D0FF6"/>
    <w:multiLevelType w:val="hybridMultilevel"/>
    <w:tmpl w:val="EF68EFA6"/>
    <w:lvl w:ilvl="0" w:tplc="1DD25268">
      <w:start w:val="1"/>
      <w:numFmt w:val="upperRoman"/>
      <w:lvlText w:val="%1."/>
      <w:lvlJc w:val="left"/>
      <w:pPr>
        <w:ind w:left="720" w:hanging="360"/>
      </w:pPr>
      <w:rPr>
        <w:rFonts w:cs="Times New Roman" w:hint="default"/>
        <w:b/>
      </w:rPr>
    </w:lvl>
    <w:lvl w:ilvl="1" w:tplc="E118030C" w:tentative="1">
      <w:start w:val="1"/>
      <w:numFmt w:val="lowerLetter"/>
      <w:lvlText w:val="%2."/>
      <w:lvlJc w:val="left"/>
      <w:pPr>
        <w:ind w:left="1440" w:hanging="360"/>
      </w:pPr>
      <w:rPr>
        <w:rFonts w:cs="Times New Roman"/>
      </w:rPr>
    </w:lvl>
    <w:lvl w:ilvl="2" w:tplc="1B4A6B2A" w:tentative="1">
      <w:start w:val="1"/>
      <w:numFmt w:val="lowerRoman"/>
      <w:lvlText w:val="%3."/>
      <w:lvlJc w:val="right"/>
      <w:pPr>
        <w:ind w:left="2160" w:hanging="180"/>
      </w:pPr>
      <w:rPr>
        <w:rFonts w:cs="Times New Roman"/>
      </w:rPr>
    </w:lvl>
    <w:lvl w:ilvl="3" w:tplc="A9243492" w:tentative="1">
      <w:start w:val="1"/>
      <w:numFmt w:val="decimal"/>
      <w:lvlText w:val="%4."/>
      <w:lvlJc w:val="left"/>
      <w:pPr>
        <w:ind w:left="2880" w:hanging="360"/>
      </w:pPr>
      <w:rPr>
        <w:rFonts w:cs="Times New Roman"/>
      </w:rPr>
    </w:lvl>
    <w:lvl w:ilvl="4" w:tplc="51688754" w:tentative="1">
      <w:start w:val="1"/>
      <w:numFmt w:val="lowerLetter"/>
      <w:lvlText w:val="%5."/>
      <w:lvlJc w:val="left"/>
      <w:pPr>
        <w:ind w:left="3600" w:hanging="360"/>
      </w:pPr>
      <w:rPr>
        <w:rFonts w:cs="Times New Roman"/>
      </w:rPr>
    </w:lvl>
    <w:lvl w:ilvl="5" w:tplc="439E8E10" w:tentative="1">
      <w:start w:val="1"/>
      <w:numFmt w:val="lowerRoman"/>
      <w:lvlText w:val="%6."/>
      <w:lvlJc w:val="right"/>
      <w:pPr>
        <w:ind w:left="4320" w:hanging="180"/>
      </w:pPr>
      <w:rPr>
        <w:rFonts w:cs="Times New Roman"/>
      </w:rPr>
    </w:lvl>
    <w:lvl w:ilvl="6" w:tplc="97762FC8" w:tentative="1">
      <w:start w:val="1"/>
      <w:numFmt w:val="decimal"/>
      <w:lvlText w:val="%7."/>
      <w:lvlJc w:val="left"/>
      <w:pPr>
        <w:ind w:left="5040" w:hanging="360"/>
      </w:pPr>
      <w:rPr>
        <w:rFonts w:cs="Times New Roman"/>
      </w:rPr>
    </w:lvl>
    <w:lvl w:ilvl="7" w:tplc="96F014E6" w:tentative="1">
      <w:start w:val="1"/>
      <w:numFmt w:val="lowerLetter"/>
      <w:lvlText w:val="%8."/>
      <w:lvlJc w:val="left"/>
      <w:pPr>
        <w:ind w:left="5760" w:hanging="360"/>
      </w:pPr>
      <w:rPr>
        <w:rFonts w:cs="Times New Roman"/>
      </w:rPr>
    </w:lvl>
    <w:lvl w:ilvl="8" w:tplc="3B50E18A" w:tentative="1">
      <w:start w:val="1"/>
      <w:numFmt w:val="lowerRoman"/>
      <w:lvlText w:val="%9."/>
      <w:lvlJc w:val="right"/>
      <w:pPr>
        <w:ind w:left="6480" w:hanging="180"/>
      </w:pPr>
      <w:rPr>
        <w:rFonts w:cs="Times New Roman"/>
      </w:rPr>
    </w:lvl>
  </w:abstractNum>
  <w:abstractNum w:abstractNumId="39" w15:restartNumberingAfterBreak="0">
    <w:nsid w:val="422A7C5A"/>
    <w:multiLevelType w:val="hybridMultilevel"/>
    <w:tmpl w:val="683ACEFC"/>
    <w:lvl w:ilvl="0" w:tplc="B7467720">
      <w:start w:val="1"/>
      <w:numFmt w:val="lowerRoman"/>
      <w:lvlText w:val="(%1)"/>
      <w:lvlJc w:val="left"/>
      <w:pPr>
        <w:ind w:left="720" w:hanging="360"/>
      </w:pPr>
      <w:rPr>
        <w:rFonts w:hint="default"/>
        <w:b/>
      </w:rPr>
    </w:lvl>
    <w:lvl w:ilvl="1" w:tplc="AADAFE5A">
      <w:start w:val="1"/>
      <w:numFmt w:val="lowerLetter"/>
      <w:lvlText w:val="%2."/>
      <w:lvlJc w:val="left"/>
      <w:pPr>
        <w:ind w:left="1440" w:hanging="360"/>
      </w:pPr>
    </w:lvl>
    <w:lvl w:ilvl="2" w:tplc="706EBDD4" w:tentative="1">
      <w:start w:val="1"/>
      <w:numFmt w:val="lowerRoman"/>
      <w:lvlText w:val="%3."/>
      <w:lvlJc w:val="right"/>
      <w:pPr>
        <w:ind w:left="2160" w:hanging="180"/>
      </w:pPr>
    </w:lvl>
    <w:lvl w:ilvl="3" w:tplc="DE34080C" w:tentative="1">
      <w:start w:val="1"/>
      <w:numFmt w:val="decimal"/>
      <w:lvlText w:val="%4."/>
      <w:lvlJc w:val="left"/>
      <w:pPr>
        <w:ind w:left="2880" w:hanging="360"/>
      </w:pPr>
    </w:lvl>
    <w:lvl w:ilvl="4" w:tplc="2640C00A" w:tentative="1">
      <w:start w:val="1"/>
      <w:numFmt w:val="lowerLetter"/>
      <w:lvlText w:val="%5."/>
      <w:lvlJc w:val="left"/>
      <w:pPr>
        <w:ind w:left="3600" w:hanging="360"/>
      </w:pPr>
    </w:lvl>
    <w:lvl w:ilvl="5" w:tplc="E872EA74" w:tentative="1">
      <w:start w:val="1"/>
      <w:numFmt w:val="lowerRoman"/>
      <w:lvlText w:val="%6."/>
      <w:lvlJc w:val="right"/>
      <w:pPr>
        <w:ind w:left="4320" w:hanging="180"/>
      </w:pPr>
    </w:lvl>
    <w:lvl w:ilvl="6" w:tplc="032E5850" w:tentative="1">
      <w:start w:val="1"/>
      <w:numFmt w:val="decimal"/>
      <w:lvlText w:val="%7."/>
      <w:lvlJc w:val="left"/>
      <w:pPr>
        <w:ind w:left="5040" w:hanging="360"/>
      </w:pPr>
    </w:lvl>
    <w:lvl w:ilvl="7" w:tplc="85860548" w:tentative="1">
      <w:start w:val="1"/>
      <w:numFmt w:val="lowerLetter"/>
      <w:lvlText w:val="%8."/>
      <w:lvlJc w:val="left"/>
      <w:pPr>
        <w:ind w:left="5760" w:hanging="360"/>
      </w:pPr>
    </w:lvl>
    <w:lvl w:ilvl="8" w:tplc="FB44006A" w:tentative="1">
      <w:start w:val="1"/>
      <w:numFmt w:val="lowerRoman"/>
      <w:lvlText w:val="%9."/>
      <w:lvlJc w:val="right"/>
      <w:pPr>
        <w:ind w:left="6480" w:hanging="180"/>
      </w:pPr>
    </w:lvl>
  </w:abstractNum>
  <w:abstractNum w:abstractNumId="40" w15:restartNumberingAfterBreak="0">
    <w:nsid w:val="44801408"/>
    <w:multiLevelType w:val="hybridMultilevel"/>
    <w:tmpl w:val="683ACEFC"/>
    <w:lvl w:ilvl="0" w:tplc="638C7CE2">
      <w:start w:val="1"/>
      <w:numFmt w:val="lowerRoman"/>
      <w:lvlText w:val="(%1)"/>
      <w:lvlJc w:val="left"/>
      <w:pPr>
        <w:ind w:left="720" w:hanging="360"/>
      </w:pPr>
      <w:rPr>
        <w:rFonts w:hint="default"/>
        <w:b/>
      </w:rPr>
    </w:lvl>
    <w:lvl w:ilvl="1" w:tplc="8BBE5E0A">
      <w:start w:val="1"/>
      <w:numFmt w:val="lowerLetter"/>
      <w:lvlText w:val="%2."/>
      <w:lvlJc w:val="left"/>
      <w:pPr>
        <w:ind w:left="1440" w:hanging="360"/>
      </w:pPr>
    </w:lvl>
    <w:lvl w:ilvl="2" w:tplc="1BC0E908" w:tentative="1">
      <w:start w:val="1"/>
      <w:numFmt w:val="lowerRoman"/>
      <w:lvlText w:val="%3."/>
      <w:lvlJc w:val="right"/>
      <w:pPr>
        <w:ind w:left="2160" w:hanging="180"/>
      </w:pPr>
    </w:lvl>
    <w:lvl w:ilvl="3" w:tplc="8154F63A" w:tentative="1">
      <w:start w:val="1"/>
      <w:numFmt w:val="decimal"/>
      <w:lvlText w:val="%4."/>
      <w:lvlJc w:val="left"/>
      <w:pPr>
        <w:ind w:left="2880" w:hanging="360"/>
      </w:pPr>
    </w:lvl>
    <w:lvl w:ilvl="4" w:tplc="BFC47E2A" w:tentative="1">
      <w:start w:val="1"/>
      <w:numFmt w:val="lowerLetter"/>
      <w:lvlText w:val="%5."/>
      <w:lvlJc w:val="left"/>
      <w:pPr>
        <w:ind w:left="3600" w:hanging="360"/>
      </w:pPr>
    </w:lvl>
    <w:lvl w:ilvl="5" w:tplc="8D103BCA" w:tentative="1">
      <w:start w:val="1"/>
      <w:numFmt w:val="lowerRoman"/>
      <w:lvlText w:val="%6."/>
      <w:lvlJc w:val="right"/>
      <w:pPr>
        <w:ind w:left="4320" w:hanging="180"/>
      </w:pPr>
    </w:lvl>
    <w:lvl w:ilvl="6" w:tplc="3E5CD794" w:tentative="1">
      <w:start w:val="1"/>
      <w:numFmt w:val="decimal"/>
      <w:lvlText w:val="%7."/>
      <w:lvlJc w:val="left"/>
      <w:pPr>
        <w:ind w:left="5040" w:hanging="360"/>
      </w:pPr>
    </w:lvl>
    <w:lvl w:ilvl="7" w:tplc="E6E8E01C" w:tentative="1">
      <w:start w:val="1"/>
      <w:numFmt w:val="lowerLetter"/>
      <w:lvlText w:val="%8."/>
      <w:lvlJc w:val="left"/>
      <w:pPr>
        <w:ind w:left="5760" w:hanging="360"/>
      </w:pPr>
    </w:lvl>
    <w:lvl w:ilvl="8" w:tplc="2334FA70" w:tentative="1">
      <w:start w:val="1"/>
      <w:numFmt w:val="lowerRoman"/>
      <w:lvlText w:val="%9."/>
      <w:lvlJc w:val="right"/>
      <w:pPr>
        <w:ind w:left="6480" w:hanging="180"/>
      </w:pPr>
    </w:lvl>
  </w:abstractNum>
  <w:abstractNum w:abstractNumId="41" w15:restartNumberingAfterBreak="0">
    <w:nsid w:val="44FA6C49"/>
    <w:multiLevelType w:val="hybridMultilevel"/>
    <w:tmpl w:val="B2749FEA"/>
    <w:lvl w:ilvl="0" w:tplc="696E22A0">
      <w:start w:val="1"/>
      <w:numFmt w:val="lowerRoman"/>
      <w:lvlText w:val="(%1)"/>
      <w:lvlJc w:val="left"/>
      <w:pPr>
        <w:ind w:left="1080" w:hanging="720"/>
      </w:pPr>
      <w:rPr>
        <w:rFonts w:cs="Times New Roman" w:hint="default"/>
        <w:b/>
        <w:bCs/>
      </w:rPr>
    </w:lvl>
    <w:lvl w:ilvl="1" w:tplc="E068A66E" w:tentative="1">
      <w:start w:val="1"/>
      <w:numFmt w:val="lowerLetter"/>
      <w:lvlText w:val="%2."/>
      <w:lvlJc w:val="left"/>
      <w:pPr>
        <w:ind w:left="1440" w:hanging="360"/>
      </w:pPr>
    </w:lvl>
    <w:lvl w:ilvl="2" w:tplc="3BA6C38E" w:tentative="1">
      <w:start w:val="1"/>
      <w:numFmt w:val="lowerRoman"/>
      <w:lvlText w:val="%3."/>
      <w:lvlJc w:val="right"/>
      <w:pPr>
        <w:ind w:left="2160" w:hanging="180"/>
      </w:pPr>
    </w:lvl>
    <w:lvl w:ilvl="3" w:tplc="A51EFD20" w:tentative="1">
      <w:start w:val="1"/>
      <w:numFmt w:val="decimal"/>
      <w:lvlText w:val="%4."/>
      <w:lvlJc w:val="left"/>
      <w:pPr>
        <w:ind w:left="2880" w:hanging="360"/>
      </w:pPr>
    </w:lvl>
    <w:lvl w:ilvl="4" w:tplc="4D02A06E" w:tentative="1">
      <w:start w:val="1"/>
      <w:numFmt w:val="lowerLetter"/>
      <w:lvlText w:val="%5."/>
      <w:lvlJc w:val="left"/>
      <w:pPr>
        <w:ind w:left="3600" w:hanging="360"/>
      </w:pPr>
    </w:lvl>
    <w:lvl w:ilvl="5" w:tplc="3362C3CE" w:tentative="1">
      <w:start w:val="1"/>
      <w:numFmt w:val="lowerRoman"/>
      <w:lvlText w:val="%6."/>
      <w:lvlJc w:val="right"/>
      <w:pPr>
        <w:ind w:left="4320" w:hanging="180"/>
      </w:pPr>
    </w:lvl>
    <w:lvl w:ilvl="6" w:tplc="63366F84" w:tentative="1">
      <w:start w:val="1"/>
      <w:numFmt w:val="decimal"/>
      <w:lvlText w:val="%7."/>
      <w:lvlJc w:val="left"/>
      <w:pPr>
        <w:ind w:left="5040" w:hanging="360"/>
      </w:pPr>
    </w:lvl>
    <w:lvl w:ilvl="7" w:tplc="B14C2F3E" w:tentative="1">
      <w:start w:val="1"/>
      <w:numFmt w:val="lowerLetter"/>
      <w:lvlText w:val="%8."/>
      <w:lvlJc w:val="left"/>
      <w:pPr>
        <w:ind w:left="5760" w:hanging="360"/>
      </w:pPr>
    </w:lvl>
    <w:lvl w:ilvl="8" w:tplc="BF5601C0" w:tentative="1">
      <w:start w:val="1"/>
      <w:numFmt w:val="lowerRoman"/>
      <w:lvlText w:val="%9."/>
      <w:lvlJc w:val="right"/>
      <w:pPr>
        <w:ind w:left="6480" w:hanging="180"/>
      </w:pPr>
    </w:lvl>
  </w:abstractNum>
  <w:abstractNum w:abstractNumId="42" w15:restartNumberingAfterBreak="0">
    <w:nsid w:val="45AD30CC"/>
    <w:multiLevelType w:val="hybridMultilevel"/>
    <w:tmpl w:val="09E4ECA6"/>
    <w:lvl w:ilvl="0" w:tplc="819A6D8A">
      <w:start w:val="1"/>
      <w:numFmt w:val="upperRoman"/>
      <w:lvlText w:val="(%1)"/>
      <w:lvlJc w:val="left"/>
      <w:pPr>
        <w:ind w:left="1080" w:hanging="720"/>
      </w:pPr>
      <w:rPr>
        <w:rFonts w:hint="default"/>
        <w:b/>
      </w:rPr>
    </w:lvl>
    <w:lvl w:ilvl="1" w:tplc="BABA16D0" w:tentative="1">
      <w:start w:val="1"/>
      <w:numFmt w:val="lowerLetter"/>
      <w:lvlText w:val="%2."/>
      <w:lvlJc w:val="left"/>
      <w:pPr>
        <w:ind w:left="1440" w:hanging="360"/>
      </w:pPr>
    </w:lvl>
    <w:lvl w:ilvl="2" w:tplc="9D4E3004" w:tentative="1">
      <w:start w:val="1"/>
      <w:numFmt w:val="lowerRoman"/>
      <w:lvlText w:val="%3."/>
      <w:lvlJc w:val="right"/>
      <w:pPr>
        <w:ind w:left="2160" w:hanging="180"/>
      </w:pPr>
    </w:lvl>
    <w:lvl w:ilvl="3" w:tplc="7D78C268" w:tentative="1">
      <w:start w:val="1"/>
      <w:numFmt w:val="decimal"/>
      <w:lvlText w:val="%4."/>
      <w:lvlJc w:val="left"/>
      <w:pPr>
        <w:ind w:left="2880" w:hanging="360"/>
      </w:pPr>
    </w:lvl>
    <w:lvl w:ilvl="4" w:tplc="C8CCE7C6" w:tentative="1">
      <w:start w:val="1"/>
      <w:numFmt w:val="lowerLetter"/>
      <w:lvlText w:val="%5."/>
      <w:lvlJc w:val="left"/>
      <w:pPr>
        <w:ind w:left="3600" w:hanging="360"/>
      </w:pPr>
    </w:lvl>
    <w:lvl w:ilvl="5" w:tplc="4D1EF8BA" w:tentative="1">
      <w:start w:val="1"/>
      <w:numFmt w:val="lowerRoman"/>
      <w:lvlText w:val="%6."/>
      <w:lvlJc w:val="right"/>
      <w:pPr>
        <w:ind w:left="4320" w:hanging="180"/>
      </w:pPr>
    </w:lvl>
    <w:lvl w:ilvl="6" w:tplc="8CB697DC" w:tentative="1">
      <w:start w:val="1"/>
      <w:numFmt w:val="decimal"/>
      <w:lvlText w:val="%7."/>
      <w:lvlJc w:val="left"/>
      <w:pPr>
        <w:ind w:left="5040" w:hanging="360"/>
      </w:pPr>
    </w:lvl>
    <w:lvl w:ilvl="7" w:tplc="81C020E6" w:tentative="1">
      <w:start w:val="1"/>
      <w:numFmt w:val="lowerLetter"/>
      <w:lvlText w:val="%8."/>
      <w:lvlJc w:val="left"/>
      <w:pPr>
        <w:ind w:left="5760" w:hanging="360"/>
      </w:pPr>
    </w:lvl>
    <w:lvl w:ilvl="8" w:tplc="8BE8B956" w:tentative="1">
      <w:start w:val="1"/>
      <w:numFmt w:val="lowerRoman"/>
      <w:lvlText w:val="%9."/>
      <w:lvlJc w:val="right"/>
      <w:pPr>
        <w:ind w:left="6480" w:hanging="180"/>
      </w:pPr>
    </w:lvl>
  </w:abstractNum>
  <w:abstractNum w:abstractNumId="43" w15:restartNumberingAfterBreak="0">
    <w:nsid w:val="45BB481E"/>
    <w:multiLevelType w:val="hybridMultilevel"/>
    <w:tmpl w:val="AC1C2B0E"/>
    <w:lvl w:ilvl="0" w:tplc="DE4808E6">
      <w:start w:val="1"/>
      <w:numFmt w:val="upperRoman"/>
      <w:lvlText w:val="%1."/>
      <w:lvlJc w:val="left"/>
      <w:pPr>
        <w:ind w:left="720" w:hanging="360"/>
      </w:pPr>
      <w:rPr>
        <w:rFonts w:cs="Times New Roman" w:hint="default"/>
        <w:b/>
      </w:rPr>
    </w:lvl>
    <w:lvl w:ilvl="1" w:tplc="CAFA5B64" w:tentative="1">
      <w:start w:val="1"/>
      <w:numFmt w:val="lowerLetter"/>
      <w:lvlText w:val="%2."/>
      <w:lvlJc w:val="left"/>
      <w:pPr>
        <w:ind w:left="1440" w:hanging="360"/>
      </w:pPr>
      <w:rPr>
        <w:rFonts w:cs="Times New Roman"/>
      </w:rPr>
    </w:lvl>
    <w:lvl w:ilvl="2" w:tplc="65D63C18" w:tentative="1">
      <w:start w:val="1"/>
      <w:numFmt w:val="lowerRoman"/>
      <w:lvlText w:val="%3."/>
      <w:lvlJc w:val="right"/>
      <w:pPr>
        <w:ind w:left="2160" w:hanging="180"/>
      </w:pPr>
      <w:rPr>
        <w:rFonts w:cs="Times New Roman"/>
      </w:rPr>
    </w:lvl>
    <w:lvl w:ilvl="3" w:tplc="F7C838B0" w:tentative="1">
      <w:start w:val="1"/>
      <w:numFmt w:val="decimal"/>
      <w:lvlText w:val="%4."/>
      <w:lvlJc w:val="left"/>
      <w:pPr>
        <w:ind w:left="2880" w:hanging="360"/>
      </w:pPr>
      <w:rPr>
        <w:rFonts w:cs="Times New Roman"/>
      </w:rPr>
    </w:lvl>
    <w:lvl w:ilvl="4" w:tplc="4B8EDBAE" w:tentative="1">
      <w:start w:val="1"/>
      <w:numFmt w:val="lowerLetter"/>
      <w:lvlText w:val="%5."/>
      <w:lvlJc w:val="left"/>
      <w:pPr>
        <w:ind w:left="3600" w:hanging="360"/>
      </w:pPr>
      <w:rPr>
        <w:rFonts w:cs="Times New Roman"/>
      </w:rPr>
    </w:lvl>
    <w:lvl w:ilvl="5" w:tplc="38569BDE" w:tentative="1">
      <w:start w:val="1"/>
      <w:numFmt w:val="lowerRoman"/>
      <w:lvlText w:val="%6."/>
      <w:lvlJc w:val="right"/>
      <w:pPr>
        <w:ind w:left="4320" w:hanging="180"/>
      </w:pPr>
      <w:rPr>
        <w:rFonts w:cs="Times New Roman"/>
      </w:rPr>
    </w:lvl>
    <w:lvl w:ilvl="6" w:tplc="FF4CB4D2" w:tentative="1">
      <w:start w:val="1"/>
      <w:numFmt w:val="decimal"/>
      <w:lvlText w:val="%7."/>
      <w:lvlJc w:val="left"/>
      <w:pPr>
        <w:ind w:left="5040" w:hanging="360"/>
      </w:pPr>
      <w:rPr>
        <w:rFonts w:cs="Times New Roman"/>
      </w:rPr>
    </w:lvl>
    <w:lvl w:ilvl="7" w:tplc="77300D74" w:tentative="1">
      <w:start w:val="1"/>
      <w:numFmt w:val="lowerLetter"/>
      <w:lvlText w:val="%8."/>
      <w:lvlJc w:val="left"/>
      <w:pPr>
        <w:ind w:left="5760" w:hanging="360"/>
      </w:pPr>
      <w:rPr>
        <w:rFonts w:cs="Times New Roman"/>
      </w:rPr>
    </w:lvl>
    <w:lvl w:ilvl="8" w:tplc="712AF012" w:tentative="1">
      <w:start w:val="1"/>
      <w:numFmt w:val="lowerRoman"/>
      <w:lvlText w:val="%9."/>
      <w:lvlJc w:val="right"/>
      <w:pPr>
        <w:ind w:left="6480" w:hanging="180"/>
      </w:pPr>
      <w:rPr>
        <w:rFonts w:cs="Times New Roman"/>
      </w:rPr>
    </w:lvl>
  </w:abstractNum>
  <w:abstractNum w:abstractNumId="44" w15:restartNumberingAfterBreak="0">
    <w:nsid w:val="46502D65"/>
    <w:multiLevelType w:val="multilevel"/>
    <w:tmpl w:val="B9CEAFEE"/>
    <w:numStyleLink w:val="PVGPadro"/>
  </w:abstractNum>
  <w:abstractNum w:abstractNumId="45" w15:restartNumberingAfterBreak="0">
    <w:nsid w:val="49730F9D"/>
    <w:multiLevelType w:val="hybridMultilevel"/>
    <w:tmpl w:val="753A9592"/>
    <w:lvl w:ilvl="0" w:tplc="9E7CAD1C">
      <w:start w:val="1"/>
      <w:numFmt w:val="decimal"/>
      <w:lvlText w:val="%1."/>
      <w:lvlJc w:val="left"/>
      <w:pPr>
        <w:ind w:left="2160" w:hanging="360"/>
      </w:pPr>
    </w:lvl>
    <w:lvl w:ilvl="1" w:tplc="AD9E20D6" w:tentative="1">
      <w:start w:val="1"/>
      <w:numFmt w:val="lowerLetter"/>
      <w:lvlText w:val="%2."/>
      <w:lvlJc w:val="left"/>
      <w:pPr>
        <w:ind w:left="2880" w:hanging="360"/>
      </w:pPr>
    </w:lvl>
    <w:lvl w:ilvl="2" w:tplc="04D235D0" w:tentative="1">
      <w:start w:val="1"/>
      <w:numFmt w:val="lowerRoman"/>
      <w:lvlText w:val="%3."/>
      <w:lvlJc w:val="right"/>
      <w:pPr>
        <w:ind w:left="3600" w:hanging="180"/>
      </w:pPr>
    </w:lvl>
    <w:lvl w:ilvl="3" w:tplc="BC4E8F62" w:tentative="1">
      <w:start w:val="1"/>
      <w:numFmt w:val="decimal"/>
      <w:lvlText w:val="%4."/>
      <w:lvlJc w:val="left"/>
      <w:pPr>
        <w:ind w:left="4320" w:hanging="360"/>
      </w:pPr>
    </w:lvl>
    <w:lvl w:ilvl="4" w:tplc="4D52D4CE" w:tentative="1">
      <w:start w:val="1"/>
      <w:numFmt w:val="lowerLetter"/>
      <w:lvlText w:val="%5."/>
      <w:lvlJc w:val="left"/>
      <w:pPr>
        <w:ind w:left="5040" w:hanging="360"/>
      </w:pPr>
    </w:lvl>
    <w:lvl w:ilvl="5" w:tplc="6E54E796" w:tentative="1">
      <w:start w:val="1"/>
      <w:numFmt w:val="lowerRoman"/>
      <w:lvlText w:val="%6."/>
      <w:lvlJc w:val="right"/>
      <w:pPr>
        <w:ind w:left="5760" w:hanging="180"/>
      </w:pPr>
    </w:lvl>
    <w:lvl w:ilvl="6" w:tplc="2D882D80" w:tentative="1">
      <w:start w:val="1"/>
      <w:numFmt w:val="decimal"/>
      <w:lvlText w:val="%7."/>
      <w:lvlJc w:val="left"/>
      <w:pPr>
        <w:ind w:left="6480" w:hanging="360"/>
      </w:pPr>
    </w:lvl>
    <w:lvl w:ilvl="7" w:tplc="EF5ADDE0" w:tentative="1">
      <w:start w:val="1"/>
      <w:numFmt w:val="lowerLetter"/>
      <w:lvlText w:val="%8."/>
      <w:lvlJc w:val="left"/>
      <w:pPr>
        <w:ind w:left="7200" w:hanging="360"/>
      </w:pPr>
    </w:lvl>
    <w:lvl w:ilvl="8" w:tplc="8C9E1B82" w:tentative="1">
      <w:start w:val="1"/>
      <w:numFmt w:val="lowerRoman"/>
      <w:lvlText w:val="%9."/>
      <w:lvlJc w:val="right"/>
      <w:pPr>
        <w:ind w:left="7920" w:hanging="180"/>
      </w:pPr>
    </w:lvl>
  </w:abstractNum>
  <w:abstractNum w:abstractNumId="46" w15:restartNumberingAfterBreak="0">
    <w:nsid w:val="4A431F44"/>
    <w:multiLevelType w:val="multilevel"/>
    <w:tmpl w:val="F8104AB0"/>
    <w:numStyleLink w:val="PVG"/>
  </w:abstractNum>
  <w:abstractNum w:abstractNumId="47" w15:restartNumberingAfterBreak="0">
    <w:nsid w:val="51BD0FCD"/>
    <w:multiLevelType w:val="hybridMultilevel"/>
    <w:tmpl w:val="1EB68C2A"/>
    <w:lvl w:ilvl="0" w:tplc="3B70C436">
      <w:start w:val="1"/>
      <w:numFmt w:val="lowerRoman"/>
      <w:lvlText w:val="(%1)"/>
      <w:lvlJc w:val="left"/>
      <w:pPr>
        <w:ind w:left="1429" w:hanging="720"/>
      </w:pPr>
      <w:rPr>
        <w:rFonts w:hint="default"/>
        <w:b/>
        <w:bCs/>
      </w:rPr>
    </w:lvl>
    <w:lvl w:ilvl="1" w:tplc="03C643FA" w:tentative="1">
      <w:start w:val="1"/>
      <w:numFmt w:val="lowerLetter"/>
      <w:lvlText w:val="%2."/>
      <w:lvlJc w:val="left"/>
      <w:pPr>
        <w:ind w:left="1789" w:hanging="360"/>
      </w:pPr>
    </w:lvl>
    <w:lvl w:ilvl="2" w:tplc="5CBE72B6">
      <w:start w:val="1"/>
      <w:numFmt w:val="lowerRoman"/>
      <w:lvlText w:val="%3."/>
      <w:lvlJc w:val="right"/>
      <w:pPr>
        <w:ind w:left="2509" w:hanging="180"/>
      </w:pPr>
    </w:lvl>
    <w:lvl w:ilvl="3" w:tplc="0DDAE426">
      <w:start w:val="1"/>
      <w:numFmt w:val="decimal"/>
      <w:lvlText w:val="%4."/>
      <w:lvlJc w:val="left"/>
      <w:pPr>
        <w:ind w:left="3229" w:hanging="360"/>
      </w:pPr>
    </w:lvl>
    <w:lvl w:ilvl="4" w:tplc="2D3CA81C" w:tentative="1">
      <w:start w:val="1"/>
      <w:numFmt w:val="lowerLetter"/>
      <w:lvlText w:val="%5."/>
      <w:lvlJc w:val="left"/>
      <w:pPr>
        <w:ind w:left="3949" w:hanging="360"/>
      </w:pPr>
    </w:lvl>
    <w:lvl w:ilvl="5" w:tplc="BA247E74" w:tentative="1">
      <w:start w:val="1"/>
      <w:numFmt w:val="lowerRoman"/>
      <w:lvlText w:val="%6."/>
      <w:lvlJc w:val="right"/>
      <w:pPr>
        <w:ind w:left="4669" w:hanging="180"/>
      </w:pPr>
    </w:lvl>
    <w:lvl w:ilvl="6" w:tplc="A146830C" w:tentative="1">
      <w:start w:val="1"/>
      <w:numFmt w:val="decimal"/>
      <w:lvlText w:val="%7."/>
      <w:lvlJc w:val="left"/>
      <w:pPr>
        <w:ind w:left="5389" w:hanging="360"/>
      </w:pPr>
    </w:lvl>
    <w:lvl w:ilvl="7" w:tplc="DA080A12" w:tentative="1">
      <w:start w:val="1"/>
      <w:numFmt w:val="lowerLetter"/>
      <w:lvlText w:val="%8."/>
      <w:lvlJc w:val="left"/>
      <w:pPr>
        <w:ind w:left="6109" w:hanging="360"/>
      </w:pPr>
    </w:lvl>
    <w:lvl w:ilvl="8" w:tplc="BB9826D0" w:tentative="1">
      <w:start w:val="1"/>
      <w:numFmt w:val="lowerRoman"/>
      <w:lvlText w:val="%9."/>
      <w:lvlJc w:val="right"/>
      <w:pPr>
        <w:ind w:left="6829" w:hanging="180"/>
      </w:pPr>
    </w:lvl>
  </w:abstractNum>
  <w:abstractNum w:abstractNumId="48" w15:restartNumberingAfterBreak="0">
    <w:nsid w:val="51FA3066"/>
    <w:multiLevelType w:val="hybridMultilevel"/>
    <w:tmpl w:val="1FE62B6C"/>
    <w:lvl w:ilvl="0" w:tplc="50AA05FA">
      <w:start w:val="1"/>
      <w:numFmt w:val="upperRoman"/>
      <w:lvlText w:val="%1."/>
      <w:lvlJc w:val="left"/>
      <w:pPr>
        <w:ind w:left="720" w:hanging="360"/>
      </w:pPr>
      <w:rPr>
        <w:rFonts w:cs="Times New Roman" w:hint="default"/>
        <w:b/>
      </w:rPr>
    </w:lvl>
    <w:lvl w:ilvl="1" w:tplc="8328304A" w:tentative="1">
      <w:start w:val="1"/>
      <w:numFmt w:val="lowerLetter"/>
      <w:lvlText w:val="%2."/>
      <w:lvlJc w:val="left"/>
      <w:pPr>
        <w:ind w:left="1440" w:hanging="360"/>
      </w:pPr>
      <w:rPr>
        <w:rFonts w:cs="Times New Roman"/>
      </w:rPr>
    </w:lvl>
    <w:lvl w:ilvl="2" w:tplc="F1469AE2" w:tentative="1">
      <w:start w:val="1"/>
      <w:numFmt w:val="lowerRoman"/>
      <w:lvlText w:val="%3."/>
      <w:lvlJc w:val="right"/>
      <w:pPr>
        <w:ind w:left="2160" w:hanging="180"/>
      </w:pPr>
      <w:rPr>
        <w:rFonts w:cs="Times New Roman"/>
      </w:rPr>
    </w:lvl>
    <w:lvl w:ilvl="3" w:tplc="35AA2376" w:tentative="1">
      <w:start w:val="1"/>
      <w:numFmt w:val="decimal"/>
      <w:lvlText w:val="%4."/>
      <w:lvlJc w:val="left"/>
      <w:pPr>
        <w:ind w:left="2880" w:hanging="360"/>
      </w:pPr>
      <w:rPr>
        <w:rFonts w:cs="Times New Roman"/>
      </w:rPr>
    </w:lvl>
    <w:lvl w:ilvl="4" w:tplc="D990057E" w:tentative="1">
      <w:start w:val="1"/>
      <w:numFmt w:val="lowerLetter"/>
      <w:lvlText w:val="%5."/>
      <w:lvlJc w:val="left"/>
      <w:pPr>
        <w:ind w:left="3600" w:hanging="360"/>
      </w:pPr>
      <w:rPr>
        <w:rFonts w:cs="Times New Roman"/>
      </w:rPr>
    </w:lvl>
    <w:lvl w:ilvl="5" w:tplc="EE32B194" w:tentative="1">
      <w:start w:val="1"/>
      <w:numFmt w:val="lowerRoman"/>
      <w:lvlText w:val="%6."/>
      <w:lvlJc w:val="right"/>
      <w:pPr>
        <w:ind w:left="4320" w:hanging="180"/>
      </w:pPr>
      <w:rPr>
        <w:rFonts w:cs="Times New Roman"/>
      </w:rPr>
    </w:lvl>
    <w:lvl w:ilvl="6" w:tplc="0A54747E" w:tentative="1">
      <w:start w:val="1"/>
      <w:numFmt w:val="decimal"/>
      <w:lvlText w:val="%7."/>
      <w:lvlJc w:val="left"/>
      <w:pPr>
        <w:ind w:left="5040" w:hanging="360"/>
      </w:pPr>
      <w:rPr>
        <w:rFonts w:cs="Times New Roman"/>
      </w:rPr>
    </w:lvl>
    <w:lvl w:ilvl="7" w:tplc="A412D858" w:tentative="1">
      <w:start w:val="1"/>
      <w:numFmt w:val="lowerLetter"/>
      <w:lvlText w:val="%8."/>
      <w:lvlJc w:val="left"/>
      <w:pPr>
        <w:ind w:left="5760" w:hanging="360"/>
      </w:pPr>
      <w:rPr>
        <w:rFonts w:cs="Times New Roman"/>
      </w:rPr>
    </w:lvl>
    <w:lvl w:ilvl="8" w:tplc="26FABD42" w:tentative="1">
      <w:start w:val="1"/>
      <w:numFmt w:val="lowerRoman"/>
      <w:lvlText w:val="%9."/>
      <w:lvlJc w:val="right"/>
      <w:pPr>
        <w:ind w:left="6480" w:hanging="180"/>
      </w:pPr>
      <w:rPr>
        <w:rFonts w:cs="Times New Roman"/>
      </w:rPr>
    </w:lvl>
  </w:abstractNum>
  <w:abstractNum w:abstractNumId="49" w15:restartNumberingAfterBreak="0">
    <w:nsid w:val="55CA714C"/>
    <w:multiLevelType w:val="hybridMultilevel"/>
    <w:tmpl w:val="BC2EE518"/>
    <w:lvl w:ilvl="0" w:tplc="9000CF80">
      <w:start w:val="1"/>
      <w:numFmt w:val="lowerRoman"/>
      <w:lvlText w:val="(%1)"/>
      <w:lvlJc w:val="left"/>
      <w:pPr>
        <w:ind w:left="2847" w:hanging="720"/>
      </w:pPr>
      <w:rPr>
        <w:rFonts w:hint="default"/>
        <w:b/>
      </w:rPr>
    </w:lvl>
    <w:lvl w:ilvl="1" w:tplc="E85A8670" w:tentative="1">
      <w:start w:val="1"/>
      <w:numFmt w:val="lowerLetter"/>
      <w:lvlText w:val="%2."/>
      <w:lvlJc w:val="left"/>
      <w:pPr>
        <w:ind w:left="1440" w:hanging="360"/>
      </w:pPr>
    </w:lvl>
    <w:lvl w:ilvl="2" w:tplc="F65A5EE4" w:tentative="1">
      <w:start w:val="1"/>
      <w:numFmt w:val="lowerRoman"/>
      <w:lvlText w:val="%3."/>
      <w:lvlJc w:val="right"/>
      <w:pPr>
        <w:ind w:left="2160" w:hanging="180"/>
      </w:pPr>
    </w:lvl>
    <w:lvl w:ilvl="3" w:tplc="CAC0DD78" w:tentative="1">
      <w:start w:val="1"/>
      <w:numFmt w:val="decimal"/>
      <w:lvlText w:val="%4."/>
      <w:lvlJc w:val="left"/>
      <w:pPr>
        <w:ind w:left="2880" w:hanging="360"/>
      </w:pPr>
    </w:lvl>
    <w:lvl w:ilvl="4" w:tplc="BDF276C0" w:tentative="1">
      <w:start w:val="1"/>
      <w:numFmt w:val="lowerLetter"/>
      <w:lvlText w:val="%5."/>
      <w:lvlJc w:val="left"/>
      <w:pPr>
        <w:ind w:left="3600" w:hanging="360"/>
      </w:pPr>
    </w:lvl>
    <w:lvl w:ilvl="5" w:tplc="08CA6A52" w:tentative="1">
      <w:start w:val="1"/>
      <w:numFmt w:val="lowerRoman"/>
      <w:lvlText w:val="%6."/>
      <w:lvlJc w:val="right"/>
      <w:pPr>
        <w:ind w:left="4320" w:hanging="180"/>
      </w:pPr>
    </w:lvl>
    <w:lvl w:ilvl="6" w:tplc="52C262F4" w:tentative="1">
      <w:start w:val="1"/>
      <w:numFmt w:val="decimal"/>
      <w:lvlText w:val="%7."/>
      <w:lvlJc w:val="left"/>
      <w:pPr>
        <w:ind w:left="5040" w:hanging="360"/>
      </w:pPr>
    </w:lvl>
    <w:lvl w:ilvl="7" w:tplc="B922C37A" w:tentative="1">
      <w:start w:val="1"/>
      <w:numFmt w:val="lowerLetter"/>
      <w:lvlText w:val="%8."/>
      <w:lvlJc w:val="left"/>
      <w:pPr>
        <w:ind w:left="5760" w:hanging="360"/>
      </w:pPr>
    </w:lvl>
    <w:lvl w:ilvl="8" w:tplc="AC9C68AE" w:tentative="1">
      <w:start w:val="1"/>
      <w:numFmt w:val="lowerRoman"/>
      <w:lvlText w:val="%9."/>
      <w:lvlJc w:val="right"/>
      <w:pPr>
        <w:ind w:left="6480" w:hanging="180"/>
      </w:pPr>
    </w:lvl>
  </w:abstractNum>
  <w:abstractNum w:abstractNumId="50" w15:restartNumberingAfterBreak="0">
    <w:nsid w:val="5E4A0B9B"/>
    <w:multiLevelType w:val="multilevel"/>
    <w:tmpl w:val="B908E2C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eastAsia="Times New Roman" w:hint="default"/>
        <w:b w:val="0"/>
      </w:rPr>
    </w:lvl>
    <w:lvl w:ilvl="2">
      <w:start w:val="1"/>
      <w:numFmt w:val="decimal"/>
      <w:isLgl/>
      <w:lvlText w:val="%1.%2.%3."/>
      <w:lvlJc w:val="left"/>
      <w:pPr>
        <w:ind w:left="1080" w:hanging="720"/>
      </w:pPr>
      <w:rPr>
        <w:rFonts w:eastAsia="Times New Roman" w:hint="default"/>
        <w:b w:val="0"/>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51" w15:restartNumberingAfterBreak="0">
    <w:nsid w:val="5E605F47"/>
    <w:multiLevelType w:val="hybridMultilevel"/>
    <w:tmpl w:val="58122D16"/>
    <w:lvl w:ilvl="0" w:tplc="0D8E3C36">
      <w:start w:val="1"/>
      <w:numFmt w:val="lowerRoman"/>
      <w:lvlText w:val="(%1)"/>
      <w:lvlJc w:val="left"/>
      <w:pPr>
        <w:tabs>
          <w:tab w:val="num" w:pos="1134"/>
        </w:tabs>
        <w:ind w:left="1134" w:hanging="1134"/>
      </w:pPr>
      <w:rPr>
        <w:rFonts w:ascii="Tahoma" w:hAnsi="Tahoma" w:cs="Tahoma" w:hint="default"/>
        <w:b/>
        <w:bCs/>
        <w:sz w:val="22"/>
        <w:szCs w:val="22"/>
      </w:rPr>
    </w:lvl>
    <w:lvl w:ilvl="1" w:tplc="3962CA66" w:tentative="1">
      <w:start w:val="1"/>
      <w:numFmt w:val="lowerLetter"/>
      <w:lvlText w:val="%2."/>
      <w:lvlJc w:val="left"/>
      <w:pPr>
        <w:ind w:left="1440" w:hanging="360"/>
      </w:pPr>
    </w:lvl>
    <w:lvl w:ilvl="2" w:tplc="640480F6">
      <w:start w:val="1"/>
      <w:numFmt w:val="lowerRoman"/>
      <w:lvlText w:val="%3."/>
      <w:lvlJc w:val="right"/>
      <w:pPr>
        <w:ind w:left="2160" w:hanging="180"/>
      </w:pPr>
    </w:lvl>
    <w:lvl w:ilvl="3" w:tplc="03DC71DE" w:tentative="1">
      <w:start w:val="1"/>
      <w:numFmt w:val="decimal"/>
      <w:lvlText w:val="%4."/>
      <w:lvlJc w:val="left"/>
      <w:pPr>
        <w:ind w:left="2880" w:hanging="360"/>
      </w:pPr>
    </w:lvl>
    <w:lvl w:ilvl="4" w:tplc="B2BC8D7C" w:tentative="1">
      <w:start w:val="1"/>
      <w:numFmt w:val="lowerLetter"/>
      <w:lvlText w:val="%5."/>
      <w:lvlJc w:val="left"/>
      <w:pPr>
        <w:ind w:left="3600" w:hanging="360"/>
      </w:pPr>
    </w:lvl>
    <w:lvl w:ilvl="5" w:tplc="63DC48A2" w:tentative="1">
      <w:start w:val="1"/>
      <w:numFmt w:val="lowerRoman"/>
      <w:lvlText w:val="%6."/>
      <w:lvlJc w:val="right"/>
      <w:pPr>
        <w:ind w:left="4320" w:hanging="180"/>
      </w:pPr>
    </w:lvl>
    <w:lvl w:ilvl="6" w:tplc="C31C9D14" w:tentative="1">
      <w:start w:val="1"/>
      <w:numFmt w:val="decimal"/>
      <w:lvlText w:val="%7."/>
      <w:lvlJc w:val="left"/>
      <w:pPr>
        <w:ind w:left="5040" w:hanging="360"/>
      </w:pPr>
    </w:lvl>
    <w:lvl w:ilvl="7" w:tplc="710E880E" w:tentative="1">
      <w:start w:val="1"/>
      <w:numFmt w:val="lowerLetter"/>
      <w:lvlText w:val="%8."/>
      <w:lvlJc w:val="left"/>
      <w:pPr>
        <w:ind w:left="5760" w:hanging="360"/>
      </w:pPr>
    </w:lvl>
    <w:lvl w:ilvl="8" w:tplc="E6A007A4" w:tentative="1">
      <w:start w:val="1"/>
      <w:numFmt w:val="lowerRoman"/>
      <w:lvlText w:val="%9."/>
      <w:lvlJc w:val="right"/>
      <w:pPr>
        <w:ind w:left="6480" w:hanging="180"/>
      </w:pPr>
    </w:lvl>
  </w:abstractNum>
  <w:abstractNum w:abstractNumId="52" w15:restartNumberingAfterBreak="0">
    <w:nsid w:val="622870F8"/>
    <w:multiLevelType w:val="hybridMultilevel"/>
    <w:tmpl w:val="4DF63A14"/>
    <w:lvl w:ilvl="0" w:tplc="5DD8B6D2">
      <w:start w:val="1"/>
      <w:numFmt w:val="lowerLetter"/>
      <w:lvlText w:val="(%1)"/>
      <w:lvlJc w:val="left"/>
      <w:pPr>
        <w:ind w:left="720" w:hanging="360"/>
      </w:pPr>
      <w:rPr>
        <w:rFonts w:hint="default"/>
        <w:b/>
        <w:bCs/>
        <w:sz w:val="22"/>
        <w:szCs w:val="22"/>
      </w:rPr>
    </w:lvl>
    <w:lvl w:ilvl="1" w:tplc="4F62D3D0" w:tentative="1">
      <w:start w:val="1"/>
      <w:numFmt w:val="lowerLetter"/>
      <w:lvlText w:val="%2."/>
      <w:lvlJc w:val="left"/>
      <w:pPr>
        <w:ind w:left="1440" w:hanging="360"/>
      </w:pPr>
    </w:lvl>
    <w:lvl w:ilvl="2" w:tplc="7D3E21FE">
      <w:start w:val="1"/>
      <w:numFmt w:val="lowerRoman"/>
      <w:lvlText w:val="%3."/>
      <w:lvlJc w:val="right"/>
      <w:pPr>
        <w:ind w:left="2160" w:hanging="180"/>
      </w:pPr>
    </w:lvl>
    <w:lvl w:ilvl="3" w:tplc="803012C6" w:tentative="1">
      <w:start w:val="1"/>
      <w:numFmt w:val="decimal"/>
      <w:lvlText w:val="%4."/>
      <w:lvlJc w:val="left"/>
      <w:pPr>
        <w:ind w:left="2880" w:hanging="360"/>
      </w:pPr>
    </w:lvl>
    <w:lvl w:ilvl="4" w:tplc="B82E5BA8" w:tentative="1">
      <w:start w:val="1"/>
      <w:numFmt w:val="lowerLetter"/>
      <w:lvlText w:val="%5."/>
      <w:lvlJc w:val="left"/>
      <w:pPr>
        <w:ind w:left="3600" w:hanging="360"/>
      </w:pPr>
    </w:lvl>
    <w:lvl w:ilvl="5" w:tplc="D054D094" w:tentative="1">
      <w:start w:val="1"/>
      <w:numFmt w:val="lowerRoman"/>
      <w:lvlText w:val="%6."/>
      <w:lvlJc w:val="right"/>
      <w:pPr>
        <w:ind w:left="4320" w:hanging="180"/>
      </w:pPr>
    </w:lvl>
    <w:lvl w:ilvl="6" w:tplc="74A45882" w:tentative="1">
      <w:start w:val="1"/>
      <w:numFmt w:val="decimal"/>
      <w:lvlText w:val="%7."/>
      <w:lvlJc w:val="left"/>
      <w:pPr>
        <w:ind w:left="5040" w:hanging="360"/>
      </w:pPr>
    </w:lvl>
    <w:lvl w:ilvl="7" w:tplc="C66472D4" w:tentative="1">
      <w:start w:val="1"/>
      <w:numFmt w:val="lowerLetter"/>
      <w:lvlText w:val="%8."/>
      <w:lvlJc w:val="left"/>
      <w:pPr>
        <w:ind w:left="5760" w:hanging="360"/>
      </w:pPr>
    </w:lvl>
    <w:lvl w:ilvl="8" w:tplc="8FD2D770" w:tentative="1">
      <w:start w:val="1"/>
      <w:numFmt w:val="lowerRoman"/>
      <w:lvlText w:val="%9."/>
      <w:lvlJc w:val="right"/>
      <w:pPr>
        <w:ind w:left="6480" w:hanging="180"/>
      </w:pPr>
    </w:lvl>
  </w:abstractNum>
  <w:abstractNum w:abstractNumId="53" w15:restartNumberingAfterBreak="0">
    <w:nsid w:val="629944D8"/>
    <w:multiLevelType w:val="multilevel"/>
    <w:tmpl w:val="F8104AB0"/>
    <w:styleLink w:val="PVG"/>
    <w:lvl w:ilvl="0">
      <w:start w:val="1"/>
      <w:numFmt w:val="decimal"/>
      <w:lvlText w:val="%1."/>
      <w:lvlJc w:val="left"/>
      <w:pPr>
        <w:tabs>
          <w:tab w:val="num" w:pos="1418"/>
        </w:tabs>
        <w:ind w:left="0" w:firstLine="0"/>
      </w:pPr>
      <w:rPr>
        <w:rFonts w:ascii="Cambria" w:hAnsi="Cambria" w:hint="default"/>
        <w:b/>
        <w:i w:val="0"/>
        <w:caps w:val="0"/>
        <w:strike w:val="0"/>
        <w:dstrike w:val="0"/>
        <w:vanish w:val="0"/>
        <w:color w:val="auto"/>
        <w:sz w:val="22"/>
        <w:u w:val="none"/>
        <w:vertAlign w:val="baseline"/>
      </w:rPr>
    </w:lvl>
    <w:lvl w:ilvl="1">
      <w:start w:val="1"/>
      <w:numFmt w:val="decimal"/>
      <w:lvlText w:val="%1.%2"/>
      <w:lvlJc w:val="left"/>
      <w:pPr>
        <w:tabs>
          <w:tab w:val="num" w:pos="1418"/>
        </w:tabs>
        <w:ind w:left="0" w:firstLine="0"/>
      </w:pPr>
      <w:rPr>
        <w:rFonts w:hint="default"/>
      </w:rPr>
    </w:lvl>
    <w:lvl w:ilvl="2">
      <w:start w:val="1"/>
      <w:numFmt w:val="decimal"/>
      <w:lvlText w:val="%1.%2.%3"/>
      <w:lvlJc w:val="left"/>
      <w:pPr>
        <w:tabs>
          <w:tab w:val="num" w:pos="1418"/>
        </w:tabs>
        <w:ind w:left="0" w:firstLine="0"/>
      </w:pPr>
      <w:rPr>
        <w:rFonts w:hint="default"/>
      </w:rPr>
    </w:lvl>
    <w:lvl w:ilvl="3">
      <w:start w:val="1"/>
      <w:numFmt w:val="decimal"/>
      <w:lvlText w:val="%1.%2.%3.%4"/>
      <w:lvlJc w:val="left"/>
      <w:pPr>
        <w:tabs>
          <w:tab w:val="num" w:pos="1418"/>
        </w:tabs>
        <w:ind w:left="0" w:firstLine="0"/>
      </w:pPr>
      <w:rPr>
        <w:rFonts w:hint="default"/>
      </w:rPr>
    </w:lvl>
    <w:lvl w:ilvl="4">
      <w:start w:val="1"/>
      <w:numFmt w:val="lowerLetter"/>
      <w:lvlText w:val="%5)"/>
      <w:lvlJc w:val="left"/>
      <w:pPr>
        <w:tabs>
          <w:tab w:val="num" w:pos="709"/>
        </w:tabs>
        <w:ind w:left="709" w:hanging="709"/>
      </w:pPr>
      <w:rPr>
        <w:rFonts w:hint="default"/>
      </w:rPr>
    </w:lvl>
    <w:lvl w:ilvl="5">
      <w:start w:val="1"/>
      <w:numFmt w:val="decimal"/>
      <w:lvlText w:val="%6)"/>
      <w:lvlJc w:val="left"/>
      <w:pPr>
        <w:tabs>
          <w:tab w:val="num" w:pos="1418"/>
        </w:tabs>
        <w:ind w:left="1418" w:hanging="709"/>
      </w:pPr>
      <w:rPr>
        <w:rFonts w:hint="default"/>
      </w:rPr>
    </w:lvl>
    <w:lvl w:ilvl="6">
      <w:start w:val="1"/>
      <w:numFmt w:val="lowerRoman"/>
      <w:lvlText w:val="%7)"/>
      <w:lvlJc w:val="left"/>
      <w:pPr>
        <w:tabs>
          <w:tab w:val="num" w:pos="2126"/>
        </w:tabs>
        <w:ind w:left="2126" w:hanging="70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629A0816"/>
    <w:multiLevelType w:val="hybridMultilevel"/>
    <w:tmpl w:val="D2BCED32"/>
    <w:lvl w:ilvl="0" w:tplc="ED3A5A30">
      <w:start w:val="1"/>
      <w:numFmt w:val="lowerRoman"/>
      <w:lvlText w:val="(%1)"/>
      <w:lvlJc w:val="left"/>
      <w:pPr>
        <w:tabs>
          <w:tab w:val="num" w:pos="1134"/>
        </w:tabs>
        <w:ind w:left="1134" w:hanging="1134"/>
      </w:pPr>
      <w:rPr>
        <w:rFonts w:hint="default"/>
        <w:b/>
        <w:bCs/>
        <w:sz w:val="20"/>
        <w:szCs w:val="20"/>
      </w:rPr>
    </w:lvl>
    <w:lvl w:ilvl="1" w:tplc="3BCA316A" w:tentative="1">
      <w:start w:val="1"/>
      <w:numFmt w:val="lowerLetter"/>
      <w:lvlText w:val="%2."/>
      <w:lvlJc w:val="left"/>
      <w:pPr>
        <w:ind w:left="1440" w:hanging="360"/>
      </w:pPr>
    </w:lvl>
    <w:lvl w:ilvl="2" w:tplc="1F704B6A" w:tentative="1">
      <w:start w:val="1"/>
      <w:numFmt w:val="lowerRoman"/>
      <w:lvlText w:val="%3."/>
      <w:lvlJc w:val="right"/>
      <w:pPr>
        <w:ind w:left="2160" w:hanging="180"/>
      </w:pPr>
    </w:lvl>
    <w:lvl w:ilvl="3" w:tplc="97340C66" w:tentative="1">
      <w:start w:val="1"/>
      <w:numFmt w:val="decimal"/>
      <w:lvlText w:val="%4."/>
      <w:lvlJc w:val="left"/>
      <w:pPr>
        <w:ind w:left="2880" w:hanging="360"/>
      </w:pPr>
    </w:lvl>
    <w:lvl w:ilvl="4" w:tplc="21E47B0E" w:tentative="1">
      <w:start w:val="1"/>
      <w:numFmt w:val="lowerLetter"/>
      <w:lvlText w:val="%5."/>
      <w:lvlJc w:val="left"/>
      <w:pPr>
        <w:ind w:left="3600" w:hanging="360"/>
      </w:pPr>
    </w:lvl>
    <w:lvl w:ilvl="5" w:tplc="2814E666" w:tentative="1">
      <w:start w:val="1"/>
      <w:numFmt w:val="lowerRoman"/>
      <w:lvlText w:val="%6."/>
      <w:lvlJc w:val="right"/>
      <w:pPr>
        <w:ind w:left="4320" w:hanging="180"/>
      </w:pPr>
    </w:lvl>
    <w:lvl w:ilvl="6" w:tplc="78C6E49E" w:tentative="1">
      <w:start w:val="1"/>
      <w:numFmt w:val="decimal"/>
      <w:lvlText w:val="%7."/>
      <w:lvlJc w:val="left"/>
      <w:pPr>
        <w:ind w:left="5040" w:hanging="360"/>
      </w:pPr>
    </w:lvl>
    <w:lvl w:ilvl="7" w:tplc="47B8AFE6" w:tentative="1">
      <w:start w:val="1"/>
      <w:numFmt w:val="lowerLetter"/>
      <w:lvlText w:val="%8."/>
      <w:lvlJc w:val="left"/>
      <w:pPr>
        <w:ind w:left="5760" w:hanging="360"/>
      </w:pPr>
    </w:lvl>
    <w:lvl w:ilvl="8" w:tplc="B29C88BE" w:tentative="1">
      <w:start w:val="1"/>
      <w:numFmt w:val="lowerRoman"/>
      <w:lvlText w:val="%9."/>
      <w:lvlJc w:val="right"/>
      <w:pPr>
        <w:ind w:left="6480" w:hanging="180"/>
      </w:pPr>
    </w:lvl>
  </w:abstractNum>
  <w:abstractNum w:abstractNumId="55" w15:restartNumberingAfterBreak="0">
    <w:nsid w:val="63132030"/>
    <w:multiLevelType w:val="multilevel"/>
    <w:tmpl w:val="D36669FA"/>
    <w:lvl w:ilvl="0">
      <w:start w:val="1"/>
      <w:numFmt w:val="decimal"/>
      <w:pStyle w:val="1Clusula"/>
      <w:lvlText w:val="Cláusula %1ª."/>
      <w:lvlJc w:val="left"/>
      <w:pPr>
        <w:tabs>
          <w:tab w:val="num" w:pos="1985"/>
        </w:tabs>
        <w:ind w:left="1985" w:hanging="1985"/>
      </w:pPr>
      <w:rPr>
        <w:rFonts w:hint="default"/>
        <w:b/>
        <w:i w:val="0"/>
        <w:caps w:val="0"/>
        <w:spacing w:val="0"/>
        <w:u w:val="single"/>
      </w:rPr>
    </w:lvl>
    <w:lvl w:ilvl="1">
      <w:start w:val="1"/>
      <w:numFmt w:val="decimal"/>
      <w:pStyle w:val="2Clusula"/>
      <w:lvlText w:val="%1.%2"/>
      <w:lvlJc w:val="left"/>
      <w:pPr>
        <w:tabs>
          <w:tab w:val="num" w:pos="1276"/>
        </w:tabs>
        <w:ind w:left="1276" w:hanging="1276"/>
      </w:pPr>
      <w:rPr>
        <w:rFonts w:hint="default"/>
        <w:b/>
        <w:i w:val="0"/>
      </w:rPr>
    </w:lvl>
    <w:lvl w:ilvl="2">
      <w:start w:val="1"/>
      <w:numFmt w:val="decimal"/>
      <w:pStyle w:val="3Clusula"/>
      <w:lvlText w:val="%1.%2.%3"/>
      <w:lvlJc w:val="left"/>
      <w:pPr>
        <w:tabs>
          <w:tab w:val="num" w:pos="1276"/>
        </w:tabs>
        <w:ind w:left="1276" w:hanging="1276"/>
      </w:pPr>
      <w:rPr>
        <w:rFonts w:hint="default"/>
        <w:b/>
        <w:i w:val="0"/>
      </w:rPr>
    </w:lvl>
    <w:lvl w:ilvl="3">
      <w:start w:val="1"/>
      <w:numFmt w:val="decimal"/>
      <w:pStyle w:val="4Clusula"/>
      <w:lvlText w:val="%1.%2.%3.%4"/>
      <w:lvlJc w:val="left"/>
      <w:pPr>
        <w:tabs>
          <w:tab w:val="num" w:pos="1276"/>
        </w:tabs>
        <w:ind w:left="1276" w:hanging="1276"/>
      </w:pPr>
      <w:rPr>
        <w:rFonts w:hint="default"/>
        <w:b/>
        <w:i w:val="0"/>
      </w:rPr>
    </w:lvl>
    <w:lvl w:ilvl="4">
      <w:start w:val="1"/>
      <w:numFmt w:val="decimal"/>
      <w:pStyle w:val="5Clusula"/>
      <w:lvlText w:val="%1.%2.%3.%4.%5"/>
      <w:lvlJc w:val="left"/>
      <w:pPr>
        <w:tabs>
          <w:tab w:val="num" w:pos="1276"/>
        </w:tabs>
        <w:ind w:left="1276" w:hanging="1276"/>
      </w:pPr>
      <w:rPr>
        <w:rFonts w:hint="default"/>
        <w:b/>
        <w:i w:val="0"/>
      </w:rPr>
    </w:lvl>
    <w:lvl w:ilvl="5">
      <w:start w:val="1"/>
      <w:numFmt w:val="lowerLetter"/>
      <w:pStyle w:val="6Alnea1"/>
      <w:lvlText w:val="%6."/>
      <w:lvlJc w:val="left"/>
      <w:pPr>
        <w:tabs>
          <w:tab w:val="num" w:pos="1701"/>
        </w:tabs>
        <w:ind w:left="1701" w:hanging="425"/>
      </w:pPr>
      <w:rPr>
        <w:rFonts w:hint="default"/>
        <w:b/>
        <w:i w:val="0"/>
      </w:rPr>
    </w:lvl>
    <w:lvl w:ilvl="6">
      <w:start w:val="1"/>
      <w:numFmt w:val="lowerRoman"/>
      <w:pStyle w:val="7Alnea2"/>
      <w:lvlText w:val="%7."/>
      <w:lvlJc w:val="left"/>
      <w:pPr>
        <w:tabs>
          <w:tab w:val="num" w:pos="2268"/>
        </w:tabs>
        <w:ind w:left="2268" w:hanging="567"/>
      </w:pPr>
      <w:rPr>
        <w:rFonts w:hint="default"/>
        <w:b/>
        <w:i w:val="0"/>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6" w15:restartNumberingAfterBreak="0">
    <w:nsid w:val="638950E0"/>
    <w:multiLevelType w:val="hybridMultilevel"/>
    <w:tmpl w:val="F0FEFD8C"/>
    <w:lvl w:ilvl="0" w:tplc="DF66D2C2">
      <w:start w:val="1"/>
      <w:numFmt w:val="lowerLetter"/>
      <w:lvlText w:val="(%1)"/>
      <w:lvlJc w:val="left"/>
      <w:pPr>
        <w:ind w:left="720" w:hanging="360"/>
      </w:pPr>
      <w:rPr>
        <w:rFonts w:hint="default"/>
        <w:b/>
        <w:bCs/>
      </w:rPr>
    </w:lvl>
    <w:lvl w:ilvl="1" w:tplc="DBFAA4E2" w:tentative="1">
      <w:start w:val="1"/>
      <w:numFmt w:val="lowerLetter"/>
      <w:lvlText w:val="%2."/>
      <w:lvlJc w:val="left"/>
      <w:pPr>
        <w:ind w:left="1440" w:hanging="360"/>
      </w:pPr>
    </w:lvl>
    <w:lvl w:ilvl="2" w:tplc="1D3E4B7C" w:tentative="1">
      <w:start w:val="1"/>
      <w:numFmt w:val="lowerRoman"/>
      <w:lvlText w:val="%3."/>
      <w:lvlJc w:val="right"/>
      <w:pPr>
        <w:ind w:left="2160" w:hanging="180"/>
      </w:pPr>
    </w:lvl>
    <w:lvl w:ilvl="3" w:tplc="3028DD92" w:tentative="1">
      <w:start w:val="1"/>
      <w:numFmt w:val="decimal"/>
      <w:lvlText w:val="%4."/>
      <w:lvlJc w:val="left"/>
      <w:pPr>
        <w:ind w:left="2880" w:hanging="360"/>
      </w:pPr>
    </w:lvl>
    <w:lvl w:ilvl="4" w:tplc="DC02ED36" w:tentative="1">
      <w:start w:val="1"/>
      <w:numFmt w:val="lowerLetter"/>
      <w:lvlText w:val="%5."/>
      <w:lvlJc w:val="left"/>
      <w:pPr>
        <w:ind w:left="3600" w:hanging="360"/>
      </w:pPr>
    </w:lvl>
    <w:lvl w:ilvl="5" w:tplc="BC348796" w:tentative="1">
      <w:start w:val="1"/>
      <w:numFmt w:val="lowerRoman"/>
      <w:lvlText w:val="%6."/>
      <w:lvlJc w:val="right"/>
      <w:pPr>
        <w:ind w:left="4320" w:hanging="180"/>
      </w:pPr>
    </w:lvl>
    <w:lvl w:ilvl="6" w:tplc="2B28049A" w:tentative="1">
      <w:start w:val="1"/>
      <w:numFmt w:val="decimal"/>
      <w:lvlText w:val="%7."/>
      <w:lvlJc w:val="left"/>
      <w:pPr>
        <w:ind w:left="5040" w:hanging="360"/>
      </w:pPr>
    </w:lvl>
    <w:lvl w:ilvl="7" w:tplc="DE8084E4" w:tentative="1">
      <w:start w:val="1"/>
      <w:numFmt w:val="lowerLetter"/>
      <w:lvlText w:val="%8."/>
      <w:lvlJc w:val="left"/>
      <w:pPr>
        <w:ind w:left="5760" w:hanging="360"/>
      </w:pPr>
    </w:lvl>
    <w:lvl w:ilvl="8" w:tplc="9DFC538C" w:tentative="1">
      <w:start w:val="1"/>
      <w:numFmt w:val="lowerRoman"/>
      <w:lvlText w:val="%9."/>
      <w:lvlJc w:val="right"/>
      <w:pPr>
        <w:ind w:left="6480" w:hanging="180"/>
      </w:pPr>
    </w:lvl>
  </w:abstractNum>
  <w:abstractNum w:abstractNumId="57" w15:restartNumberingAfterBreak="0">
    <w:nsid w:val="65D4305B"/>
    <w:multiLevelType w:val="multilevel"/>
    <w:tmpl w:val="B9CEAFEE"/>
    <w:styleLink w:val="PVGPadro"/>
    <w:lvl w:ilvl="0">
      <w:start w:val="1"/>
      <w:numFmt w:val="decimal"/>
      <w:lvlText w:val="%1."/>
      <w:lvlJc w:val="left"/>
      <w:pPr>
        <w:tabs>
          <w:tab w:val="num" w:pos="1418"/>
        </w:tabs>
        <w:ind w:left="0" w:firstLine="0"/>
      </w:pPr>
      <w:rPr>
        <w:rFonts w:ascii="Cambria" w:hAnsi="Cambria" w:hint="default"/>
        <w:b/>
        <w:i w:val="0"/>
        <w:caps w:val="0"/>
        <w:smallCaps w:val="0"/>
        <w:strike w:val="0"/>
        <w:dstrike w:val="0"/>
        <w:vanish w:val="0"/>
        <w:webHidden w:val="0"/>
        <w:color w:val="auto"/>
        <w:sz w:val="22"/>
        <w:u w:val="none"/>
        <w:effect w:val="none"/>
        <w:vertAlign w:val="baseline"/>
        <w:specVanish w:val="0"/>
      </w:rPr>
    </w:lvl>
    <w:lvl w:ilvl="1">
      <w:start w:val="1"/>
      <w:numFmt w:val="decimal"/>
      <w:isLgl/>
      <w:lvlText w:val="%1.%2"/>
      <w:lvlJc w:val="left"/>
      <w:pPr>
        <w:tabs>
          <w:tab w:val="num" w:pos="1418"/>
        </w:tabs>
        <w:ind w:left="0" w:firstLine="0"/>
      </w:pPr>
      <w:rPr>
        <w:rFonts w:ascii="Cambria" w:hAnsi="Cambria" w:hint="default"/>
        <w:strike w:val="0"/>
        <w:dstrike w:val="0"/>
        <w:color w:val="auto"/>
        <w:sz w:val="22"/>
        <w:u w:val="none"/>
        <w:effect w:val="none"/>
        <w:vertAlign w:val="baseline"/>
      </w:rPr>
    </w:lvl>
    <w:lvl w:ilvl="2">
      <w:start w:val="1"/>
      <w:numFmt w:val="decimal"/>
      <w:isLgl/>
      <w:lvlText w:val="%1.%2.%3"/>
      <w:lvlJc w:val="left"/>
      <w:pPr>
        <w:tabs>
          <w:tab w:val="num" w:pos="1418"/>
        </w:tabs>
        <w:ind w:left="0" w:firstLine="0"/>
      </w:pPr>
      <w:rPr>
        <w:rFonts w:ascii="Cambria" w:hAnsi="Cambria" w:hint="default"/>
        <w:b w:val="0"/>
      </w:rPr>
    </w:lvl>
    <w:lvl w:ilvl="3">
      <w:start w:val="1"/>
      <w:numFmt w:val="decimal"/>
      <w:lvlText w:val="%1.%2.%3.%4"/>
      <w:lvlJc w:val="left"/>
      <w:pPr>
        <w:tabs>
          <w:tab w:val="num" w:pos="1418"/>
        </w:tabs>
        <w:ind w:left="0" w:firstLine="0"/>
      </w:pPr>
      <w:rPr>
        <w:rFonts w:ascii="Cambria" w:hAnsi="Cambria" w:hint="default"/>
        <w:b w:val="0"/>
      </w:rPr>
    </w:lvl>
    <w:lvl w:ilvl="4">
      <w:start w:val="1"/>
      <w:numFmt w:val="lowerLetter"/>
      <w:lvlText w:val="(%5)"/>
      <w:lvlJc w:val="left"/>
      <w:pPr>
        <w:tabs>
          <w:tab w:val="num" w:pos="709"/>
        </w:tabs>
        <w:ind w:left="709" w:hanging="709"/>
      </w:pPr>
      <w:rPr>
        <w:rFonts w:ascii="Cambria" w:hAnsi="Cambria" w:hint="default"/>
        <w:strike w:val="0"/>
        <w:dstrike w:val="0"/>
        <w:color w:val="auto"/>
        <w:sz w:val="22"/>
        <w:u w:val="none"/>
        <w:effect w:val="none"/>
        <w:vertAlign w:val="baseline"/>
      </w:rPr>
    </w:lvl>
    <w:lvl w:ilvl="5">
      <w:start w:val="1"/>
      <w:numFmt w:val="decimal"/>
      <w:lvlText w:val="(%6)"/>
      <w:lvlJc w:val="left"/>
      <w:pPr>
        <w:tabs>
          <w:tab w:val="num" w:pos="1418"/>
        </w:tabs>
        <w:ind w:left="1418" w:hanging="709"/>
      </w:pPr>
      <w:rPr>
        <w:rFonts w:ascii="Cambria" w:hAnsi="Cambria" w:hint="default"/>
        <w:b w:val="0"/>
      </w:rPr>
    </w:lvl>
    <w:lvl w:ilvl="6">
      <w:start w:val="1"/>
      <w:numFmt w:val="lowerRoman"/>
      <w:lvlText w:val="(%7)"/>
      <w:lvlJc w:val="left"/>
      <w:pPr>
        <w:tabs>
          <w:tab w:val="num" w:pos="2126"/>
        </w:tabs>
        <w:ind w:left="2126" w:hanging="708"/>
      </w:pPr>
      <w:rPr>
        <w:rFonts w:ascii="Cambria" w:hAnsi="Cambria" w:hint="default"/>
        <w:b w:val="0"/>
      </w:rPr>
    </w:lvl>
    <w:lvl w:ilvl="7">
      <w:start w:val="1"/>
      <w:numFmt w:val="upperLetter"/>
      <w:lvlText w:val="(%8)"/>
      <w:lvlJc w:val="left"/>
      <w:pPr>
        <w:tabs>
          <w:tab w:val="num" w:pos="2835"/>
        </w:tabs>
        <w:ind w:left="2835" w:hanging="709"/>
      </w:pPr>
      <w:rPr>
        <w:rFonts w:ascii="Cambria" w:hAnsi="Cambria" w:hint="default"/>
        <w:b w:val="0"/>
        <w:i w:val="0"/>
        <w:caps w:val="0"/>
        <w:strike w:val="0"/>
        <w:dstrike w:val="0"/>
        <w:vanish w:val="0"/>
        <w:webHidden w:val="0"/>
        <w:color w:val="auto"/>
        <w:sz w:val="22"/>
        <w:u w:val="none"/>
        <w:effect w:val="none"/>
        <w:vertAlign w:val="baseline"/>
        <w:specVanish w:val="0"/>
      </w:rPr>
    </w:lvl>
    <w:lvl w:ilvl="8">
      <w:start w:val="1"/>
      <w:numFmt w:val="decimal"/>
      <w:isLgl/>
      <w:lvlText w:val="%1.%2.%3.%4.%5.%6.%7.%8.%9"/>
      <w:lvlJc w:val="left"/>
      <w:pPr>
        <w:ind w:left="2160" w:hanging="1800"/>
      </w:pPr>
      <w:rPr>
        <w:rFonts w:ascii="Cambria" w:hAnsi="Cambria" w:hint="default"/>
        <w:b w:val="0"/>
      </w:rPr>
    </w:lvl>
  </w:abstractNum>
  <w:abstractNum w:abstractNumId="58" w15:restartNumberingAfterBreak="0">
    <w:nsid w:val="67D47E95"/>
    <w:multiLevelType w:val="hybridMultilevel"/>
    <w:tmpl w:val="0246AF18"/>
    <w:lvl w:ilvl="0" w:tplc="1FE4F998">
      <w:start w:val="1"/>
      <w:numFmt w:val="lowerRoman"/>
      <w:lvlText w:val="(%1)"/>
      <w:lvlJc w:val="left"/>
      <w:pPr>
        <w:ind w:left="1287" w:hanging="360"/>
      </w:pPr>
      <w:rPr>
        <w:rFonts w:hint="default"/>
        <w:b w:val="0"/>
      </w:rPr>
    </w:lvl>
    <w:lvl w:ilvl="1" w:tplc="E0804898">
      <w:start w:val="1"/>
      <w:numFmt w:val="lowerLetter"/>
      <w:lvlText w:val="(%2)"/>
      <w:lvlJc w:val="left"/>
      <w:pPr>
        <w:ind w:left="1353" w:hanging="360"/>
      </w:pPr>
      <w:rPr>
        <w:rFonts w:hint="default"/>
        <w:b/>
        <w:bCs/>
      </w:rPr>
    </w:lvl>
    <w:lvl w:ilvl="2" w:tplc="7FFE99E6" w:tentative="1">
      <w:start w:val="1"/>
      <w:numFmt w:val="lowerRoman"/>
      <w:lvlText w:val="%3."/>
      <w:lvlJc w:val="right"/>
      <w:pPr>
        <w:ind w:left="2727" w:hanging="180"/>
      </w:pPr>
    </w:lvl>
    <w:lvl w:ilvl="3" w:tplc="855EDCF0">
      <w:start w:val="1"/>
      <w:numFmt w:val="decimal"/>
      <w:lvlText w:val="%4."/>
      <w:lvlJc w:val="left"/>
      <w:pPr>
        <w:ind w:left="3447" w:hanging="360"/>
      </w:pPr>
    </w:lvl>
    <w:lvl w:ilvl="4" w:tplc="5ECC5692">
      <w:start w:val="1"/>
      <w:numFmt w:val="lowerRoman"/>
      <w:lvlText w:val="(%5)"/>
      <w:lvlJc w:val="left"/>
      <w:pPr>
        <w:ind w:left="360" w:hanging="360"/>
      </w:pPr>
      <w:rPr>
        <w:rFonts w:hint="default"/>
        <w:b/>
        <w:bCs/>
        <w:sz w:val="22"/>
        <w:szCs w:val="22"/>
      </w:rPr>
    </w:lvl>
    <w:lvl w:ilvl="5" w:tplc="95349AEA" w:tentative="1">
      <w:start w:val="1"/>
      <w:numFmt w:val="lowerRoman"/>
      <w:lvlText w:val="%6."/>
      <w:lvlJc w:val="right"/>
      <w:pPr>
        <w:ind w:left="4887" w:hanging="180"/>
      </w:pPr>
    </w:lvl>
    <w:lvl w:ilvl="6" w:tplc="679AE3F2" w:tentative="1">
      <w:start w:val="1"/>
      <w:numFmt w:val="decimal"/>
      <w:lvlText w:val="%7."/>
      <w:lvlJc w:val="left"/>
      <w:pPr>
        <w:ind w:left="5607" w:hanging="360"/>
      </w:pPr>
    </w:lvl>
    <w:lvl w:ilvl="7" w:tplc="79ECDFC2" w:tentative="1">
      <w:start w:val="1"/>
      <w:numFmt w:val="lowerLetter"/>
      <w:lvlText w:val="%8."/>
      <w:lvlJc w:val="left"/>
      <w:pPr>
        <w:ind w:left="6327" w:hanging="360"/>
      </w:pPr>
    </w:lvl>
    <w:lvl w:ilvl="8" w:tplc="CD421AFE" w:tentative="1">
      <w:start w:val="1"/>
      <w:numFmt w:val="lowerRoman"/>
      <w:lvlText w:val="%9."/>
      <w:lvlJc w:val="right"/>
      <w:pPr>
        <w:ind w:left="7047" w:hanging="180"/>
      </w:pPr>
    </w:lvl>
  </w:abstractNum>
  <w:abstractNum w:abstractNumId="59" w15:restartNumberingAfterBreak="0">
    <w:nsid w:val="6D41362E"/>
    <w:multiLevelType w:val="hybridMultilevel"/>
    <w:tmpl w:val="F41C643A"/>
    <w:lvl w:ilvl="0" w:tplc="A63A7F92">
      <w:start w:val="1"/>
      <w:numFmt w:val="lowerRoman"/>
      <w:lvlText w:val="(%1)"/>
      <w:lvlJc w:val="left"/>
      <w:pPr>
        <w:ind w:left="1440" w:hanging="1080"/>
      </w:pPr>
      <w:rPr>
        <w:rFonts w:cs="Times New Roman" w:hint="default"/>
        <w:b/>
        <w:bCs/>
      </w:rPr>
    </w:lvl>
    <w:lvl w:ilvl="1" w:tplc="AABED4F4">
      <w:start w:val="1"/>
      <w:numFmt w:val="lowerLetter"/>
      <w:lvlText w:val="%2."/>
      <w:lvlJc w:val="left"/>
      <w:pPr>
        <w:ind w:left="1440" w:hanging="360"/>
      </w:pPr>
    </w:lvl>
    <w:lvl w:ilvl="2" w:tplc="453A2EF8">
      <w:start w:val="1"/>
      <w:numFmt w:val="lowerRoman"/>
      <w:lvlText w:val="%3."/>
      <w:lvlJc w:val="right"/>
      <w:pPr>
        <w:ind w:left="2160" w:hanging="180"/>
      </w:pPr>
    </w:lvl>
    <w:lvl w:ilvl="3" w:tplc="61080002" w:tentative="1">
      <w:start w:val="1"/>
      <w:numFmt w:val="decimal"/>
      <w:lvlText w:val="%4."/>
      <w:lvlJc w:val="left"/>
      <w:pPr>
        <w:ind w:left="2880" w:hanging="360"/>
      </w:pPr>
    </w:lvl>
    <w:lvl w:ilvl="4" w:tplc="BE984A76">
      <w:start w:val="1"/>
      <w:numFmt w:val="lowerLetter"/>
      <w:lvlText w:val="%5."/>
      <w:lvlJc w:val="left"/>
      <w:pPr>
        <w:ind w:left="3600" w:hanging="360"/>
      </w:pPr>
    </w:lvl>
    <w:lvl w:ilvl="5" w:tplc="E586C3FC" w:tentative="1">
      <w:start w:val="1"/>
      <w:numFmt w:val="lowerRoman"/>
      <w:lvlText w:val="%6."/>
      <w:lvlJc w:val="right"/>
      <w:pPr>
        <w:ind w:left="4320" w:hanging="180"/>
      </w:pPr>
    </w:lvl>
    <w:lvl w:ilvl="6" w:tplc="43684042" w:tentative="1">
      <w:start w:val="1"/>
      <w:numFmt w:val="decimal"/>
      <w:lvlText w:val="%7."/>
      <w:lvlJc w:val="left"/>
      <w:pPr>
        <w:ind w:left="5040" w:hanging="360"/>
      </w:pPr>
    </w:lvl>
    <w:lvl w:ilvl="7" w:tplc="719E143E" w:tentative="1">
      <w:start w:val="1"/>
      <w:numFmt w:val="lowerLetter"/>
      <w:lvlText w:val="%8."/>
      <w:lvlJc w:val="left"/>
      <w:pPr>
        <w:ind w:left="5760" w:hanging="360"/>
      </w:pPr>
    </w:lvl>
    <w:lvl w:ilvl="8" w:tplc="F554178C" w:tentative="1">
      <w:start w:val="1"/>
      <w:numFmt w:val="lowerRoman"/>
      <w:lvlText w:val="%9."/>
      <w:lvlJc w:val="right"/>
      <w:pPr>
        <w:ind w:left="6480" w:hanging="180"/>
      </w:pPr>
    </w:lvl>
  </w:abstractNum>
  <w:abstractNum w:abstractNumId="60" w15:restartNumberingAfterBreak="0">
    <w:nsid w:val="6F136E1D"/>
    <w:multiLevelType w:val="hybridMultilevel"/>
    <w:tmpl w:val="F080234E"/>
    <w:lvl w:ilvl="0" w:tplc="2E444990">
      <w:start w:val="1"/>
      <w:numFmt w:val="decimal"/>
      <w:lvlText w:val="%1."/>
      <w:lvlJc w:val="left"/>
      <w:pPr>
        <w:ind w:left="1494" w:hanging="360"/>
      </w:pPr>
      <w:rPr>
        <w:rFonts w:ascii="Verdana" w:hAnsi="Verdana" w:cs="Times New Roman" w:hint="default"/>
        <w:b w:val="0"/>
      </w:rPr>
    </w:lvl>
    <w:lvl w:ilvl="1" w:tplc="936AB7AE">
      <w:start w:val="1"/>
      <w:numFmt w:val="lowerLetter"/>
      <w:lvlText w:val="%2."/>
      <w:lvlJc w:val="left"/>
      <w:pPr>
        <w:ind w:left="2148" w:hanging="360"/>
      </w:pPr>
      <w:rPr>
        <w:rFonts w:cs="Times New Roman"/>
      </w:rPr>
    </w:lvl>
    <w:lvl w:ilvl="2" w:tplc="2724F014" w:tentative="1">
      <w:start w:val="1"/>
      <w:numFmt w:val="lowerRoman"/>
      <w:lvlText w:val="%3."/>
      <w:lvlJc w:val="right"/>
      <w:pPr>
        <w:ind w:left="2868" w:hanging="180"/>
      </w:pPr>
      <w:rPr>
        <w:rFonts w:cs="Times New Roman"/>
      </w:rPr>
    </w:lvl>
    <w:lvl w:ilvl="3" w:tplc="DE88C3B2">
      <w:start w:val="1"/>
      <w:numFmt w:val="decimal"/>
      <w:lvlText w:val="%4."/>
      <w:lvlJc w:val="left"/>
      <w:pPr>
        <w:ind w:left="3588" w:hanging="360"/>
      </w:pPr>
      <w:rPr>
        <w:rFonts w:cs="Times New Roman"/>
      </w:rPr>
    </w:lvl>
    <w:lvl w:ilvl="4" w:tplc="370C51CA" w:tentative="1">
      <w:start w:val="1"/>
      <w:numFmt w:val="lowerLetter"/>
      <w:lvlText w:val="%5."/>
      <w:lvlJc w:val="left"/>
      <w:pPr>
        <w:ind w:left="4308" w:hanging="360"/>
      </w:pPr>
      <w:rPr>
        <w:rFonts w:cs="Times New Roman"/>
      </w:rPr>
    </w:lvl>
    <w:lvl w:ilvl="5" w:tplc="41163A0A" w:tentative="1">
      <w:start w:val="1"/>
      <w:numFmt w:val="lowerRoman"/>
      <w:lvlText w:val="%6."/>
      <w:lvlJc w:val="right"/>
      <w:pPr>
        <w:ind w:left="5028" w:hanging="180"/>
      </w:pPr>
      <w:rPr>
        <w:rFonts w:cs="Times New Roman"/>
      </w:rPr>
    </w:lvl>
    <w:lvl w:ilvl="6" w:tplc="00CCDB1A" w:tentative="1">
      <w:start w:val="1"/>
      <w:numFmt w:val="decimal"/>
      <w:lvlText w:val="%7."/>
      <w:lvlJc w:val="left"/>
      <w:pPr>
        <w:ind w:left="5748" w:hanging="360"/>
      </w:pPr>
      <w:rPr>
        <w:rFonts w:cs="Times New Roman"/>
      </w:rPr>
    </w:lvl>
    <w:lvl w:ilvl="7" w:tplc="1F02D232" w:tentative="1">
      <w:start w:val="1"/>
      <w:numFmt w:val="lowerLetter"/>
      <w:lvlText w:val="%8."/>
      <w:lvlJc w:val="left"/>
      <w:pPr>
        <w:ind w:left="6468" w:hanging="360"/>
      </w:pPr>
      <w:rPr>
        <w:rFonts w:cs="Times New Roman"/>
      </w:rPr>
    </w:lvl>
    <w:lvl w:ilvl="8" w:tplc="82E617E2" w:tentative="1">
      <w:start w:val="1"/>
      <w:numFmt w:val="lowerRoman"/>
      <w:lvlText w:val="%9."/>
      <w:lvlJc w:val="right"/>
      <w:pPr>
        <w:ind w:left="7188" w:hanging="180"/>
      </w:pPr>
      <w:rPr>
        <w:rFonts w:cs="Times New Roman"/>
      </w:rPr>
    </w:lvl>
  </w:abstractNum>
  <w:abstractNum w:abstractNumId="61" w15:restartNumberingAfterBreak="0">
    <w:nsid w:val="717B3BF7"/>
    <w:multiLevelType w:val="hybridMultilevel"/>
    <w:tmpl w:val="40A69E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2" w15:restartNumberingAfterBreak="0">
    <w:nsid w:val="743F5802"/>
    <w:multiLevelType w:val="multilevel"/>
    <w:tmpl w:val="4A645AF0"/>
    <w:lvl w:ilvl="0">
      <w:start w:val="1"/>
      <w:numFmt w:val="decimal"/>
      <w:pStyle w:val="Nvel1"/>
      <w:lvlText w:val="%1."/>
      <w:lvlJc w:val="left"/>
      <w:pPr>
        <w:tabs>
          <w:tab w:val="num" w:pos="1418"/>
        </w:tabs>
        <w:ind w:left="0" w:firstLine="0"/>
      </w:pPr>
      <w:rPr>
        <w:rFonts w:ascii="Georgia" w:hAnsi="Georgia" w:hint="default"/>
        <w:b/>
        <w:i w:val="0"/>
        <w:caps w:val="0"/>
        <w:strike w:val="0"/>
        <w:dstrike w:val="0"/>
        <w:vanish w:val="0"/>
        <w:color w:val="auto"/>
        <w:sz w:val="22"/>
        <w:u w:val="none"/>
        <w:effect w:val="none"/>
        <w:vertAlign w:val="baseline"/>
      </w:rPr>
    </w:lvl>
    <w:lvl w:ilvl="1">
      <w:start w:val="1"/>
      <w:numFmt w:val="decimal"/>
      <w:pStyle w:val="Nvel11"/>
      <w:isLgl/>
      <w:lvlText w:val="%1.%2"/>
      <w:lvlJc w:val="left"/>
      <w:pPr>
        <w:tabs>
          <w:tab w:val="num" w:pos="1418"/>
        </w:tabs>
        <w:ind w:left="0" w:firstLine="0"/>
      </w:pPr>
      <w:rPr>
        <w:rFonts w:ascii="Georgia" w:hAnsi="Georgia" w:hint="default"/>
        <w:b w:val="0"/>
        <w:i w:val="0"/>
        <w:caps w:val="0"/>
        <w:strike w:val="0"/>
        <w:dstrike w:val="0"/>
        <w:vanish w:val="0"/>
        <w:color w:val="auto"/>
        <w:kern w:val="0"/>
        <w:sz w:val="22"/>
        <w:u w:val="none"/>
        <w:effect w:val="none"/>
        <w:vertAlign w:val="baseline"/>
      </w:rPr>
    </w:lvl>
    <w:lvl w:ilvl="2">
      <w:start w:val="1"/>
      <w:numFmt w:val="lowerLetter"/>
      <w:pStyle w:val="Nvel11a"/>
      <w:lvlText w:val="(%3)"/>
      <w:lvlJc w:val="left"/>
      <w:pPr>
        <w:tabs>
          <w:tab w:val="num" w:pos="709"/>
        </w:tabs>
        <w:ind w:left="709" w:hanging="709"/>
      </w:pPr>
      <w:rPr>
        <w:rFonts w:ascii="Tahoma" w:hAnsi="Tahoma" w:cs="Tahoma"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decimal"/>
      <w:pStyle w:val="Nvel11a1"/>
      <w:lvlText w:val="(%4)"/>
      <w:lvlJc w:val="left"/>
      <w:pPr>
        <w:tabs>
          <w:tab w:val="num" w:pos="1418"/>
        </w:tabs>
        <w:ind w:left="1418" w:hanging="709"/>
      </w:pPr>
      <w:rPr>
        <w:rFonts w:ascii="Tahoma" w:hAnsi="Tahoma" w:cs="Tahoma" w:hint="default"/>
        <w:b w:val="0"/>
        <w:i w:val="0"/>
        <w:caps w:val="0"/>
        <w:strike w:val="0"/>
        <w:dstrike w:val="0"/>
        <w:vanish w:val="0"/>
        <w:color w:val="auto"/>
        <w:sz w:val="22"/>
        <w:szCs w:val="22"/>
        <w:vertAlign w:val="baseline"/>
      </w:rPr>
    </w:lvl>
    <w:lvl w:ilvl="4">
      <w:start w:val="1"/>
      <w:numFmt w:val="decimal"/>
      <w:pStyle w:val="Nvel111"/>
      <w:lvlText w:val="%1.%2.%5"/>
      <w:lvlJc w:val="left"/>
      <w:pPr>
        <w:tabs>
          <w:tab w:val="num" w:pos="2126"/>
        </w:tabs>
        <w:ind w:left="709" w:firstLine="0"/>
      </w:pPr>
      <w:rPr>
        <w:rFonts w:ascii="Georgia" w:hAnsi="Georgia" w:cs="Times New Roman" w:hint="default"/>
        <w:b w:val="0"/>
        <w:bCs w:val="0"/>
        <w:i w:val="0"/>
        <w:iCs w:val="0"/>
        <w:caps w:val="0"/>
        <w:smallCaps w:val="0"/>
        <w:strike w:val="0"/>
        <w:dstrike w:val="0"/>
        <w:noProof w:val="0"/>
        <w:vanish w:val="0"/>
        <w:color w:val="auto"/>
        <w:spacing w:val="0"/>
        <w:kern w:val="0"/>
        <w:position w:val="0"/>
        <w:sz w:val="22"/>
        <w:szCs w:val="22"/>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5">
      <w:start w:val="1"/>
      <w:numFmt w:val="lowerLetter"/>
      <w:pStyle w:val="Nvel111a"/>
      <w:lvlText w:val="(%6)"/>
      <w:lvlJc w:val="left"/>
      <w:pPr>
        <w:tabs>
          <w:tab w:val="num" w:pos="1418"/>
        </w:tabs>
        <w:ind w:left="1418" w:hanging="709"/>
      </w:pPr>
      <w:rPr>
        <w:rFonts w:ascii="Tahoma" w:hAnsi="Tahoma" w:cs="Tahoma" w:hint="default"/>
        <w:b w:val="0"/>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6">
      <w:start w:val="1"/>
      <w:numFmt w:val="lowerLetter"/>
      <w:pStyle w:val="Nvel111a1"/>
      <w:lvlText w:val="(%7)"/>
      <w:lvlJc w:val="left"/>
      <w:pPr>
        <w:tabs>
          <w:tab w:val="num" w:pos="2126"/>
        </w:tabs>
        <w:ind w:left="2126" w:hanging="708"/>
      </w:pPr>
      <w:rPr>
        <w:rFonts w:hint="default"/>
        <w:b w:val="0"/>
        <w:i w:val="0"/>
        <w:sz w:val="20"/>
        <w:szCs w:val="20"/>
      </w:rPr>
    </w:lvl>
    <w:lvl w:ilvl="7">
      <w:start w:val="1"/>
      <w:numFmt w:val="decimal"/>
      <w:pStyle w:val="Nvel1111"/>
      <w:lvlText w:val="%1.%2.%5.%8"/>
      <w:lvlJc w:val="left"/>
      <w:pPr>
        <w:tabs>
          <w:tab w:val="num" w:pos="2835"/>
        </w:tabs>
        <w:ind w:left="1418" w:firstLine="0"/>
      </w:pPr>
      <w:rPr>
        <w:rFonts w:ascii="Georgia" w:hAnsi="Georgia" w:hint="default"/>
        <w:b w:val="0"/>
        <w:i w:val="0"/>
        <w:caps w:val="0"/>
        <w:strike w:val="0"/>
        <w:dstrike w:val="0"/>
        <w:vanish w:val="0"/>
        <w:color w:val="auto"/>
        <w:sz w:val="22"/>
        <w:u w:val="none"/>
        <w:vertAlign w:val="baseline"/>
      </w:rPr>
    </w:lvl>
    <w:lvl w:ilvl="8">
      <w:start w:val="1"/>
      <w:numFmt w:val="lowerLetter"/>
      <w:pStyle w:val="Nvel1111a"/>
      <w:lvlText w:val="(%9)"/>
      <w:lvlJc w:val="left"/>
      <w:pPr>
        <w:tabs>
          <w:tab w:val="num" w:pos="2126"/>
        </w:tabs>
        <w:ind w:left="2126" w:hanging="708"/>
      </w:pPr>
      <w:rPr>
        <w:rFonts w:ascii="Tahoma" w:hAnsi="Tahoma" w:cs="Tahoma" w:hint="default"/>
        <w:b w:val="0"/>
        <w:i w:val="0"/>
        <w:sz w:val="22"/>
      </w:rPr>
    </w:lvl>
  </w:abstractNum>
  <w:abstractNum w:abstractNumId="63" w15:restartNumberingAfterBreak="0">
    <w:nsid w:val="77CD3875"/>
    <w:multiLevelType w:val="multilevel"/>
    <w:tmpl w:val="0D1EA674"/>
    <w:lvl w:ilvl="0">
      <w:start w:val="3"/>
      <w:numFmt w:val="decimal"/>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ascii="Trebuchet MS" w:hAnsi="Trebuchet MS" w:hint="default"/>
        <w:b/>
        <w:sz w:val="22"/>
        <w:szCs w:val="22"/>
      </w:rPr>
    </w:lvl>
    <w:lvl w:ilvl="2">
      <w:start w:val="1"/>
      <w:numFmt w:val="decimal"/>
      <w:lvlText w:val="%1.%2.%3."/>
      <w:lvlJc w:val="left"/>
      <w:pPr>
        <w:tabs>
          <w:tab w:val="num" w:pos="1134"/>
        </w:tabs>
        <w:ind w:left="0" w:firstLine="0"/>
      </w:pPr>
      <w:rPr>
        <w:rFonts w:ascii="Trebuchet MS" w:hAnsi="Trebuchet MS" w:cs="Tahoma" w:hint="default"/>
        <w:b w:val="0"/>
        <w:bCs/>
        <w:i w:val="0"/>
        <w:sz w:val="22"/>
        <w:szCs w:val="22"/>
      </w:rPr>
    </w:lvl>
    <w:lvl w:ilvl="3">
      <w:start w:val="1"/>
      <w:numFmt w:val="decimal"/>
      <w:lvlText w:val="%1.%2.%3.%4."/>
      <w:lvlJc w:val="left"/>
      <w:pPr>
        <w:tabs>
          <w:tab w:val="num" w:pos="1134"/>
        </w:tabs>
        <w:ind w:left="0" w:firstLine="0"/>
      </w:pPr>
      <w:rPr>
        <w:rFonts w:hint="default"/>
        <w:b w:val="0"/>
        <w:bCs/>
        <w:i w:val="0"/>
        <w:iCs w:val="0"/>
      </w:rPr>
    </w:lvl>
    <w:lvl w:ilvl="4">
      <w:start w:val="1"/>
      <w:numFmt w:val="lowerRoman"/>
      <w:lvlText w:val="(%5)"/>
      <w:lvlJc w:val="left"/>
      <w:pPr>
        <w:ind w:left="1506" w:hanging="1080"/>
      </w:pPr>
      <w:rPr>
        <w:rFonts w:hint="default"/>
        <w:b/>
        <w:bCs/>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77D32001"/>
    <w:multiLevelType w:val="hybridMultilevel"/>
    <w:tmpl w:val="8C04F8A0"/>
    <w:lvl w:ilvl="0" w:tplc="92EA9302">
      <w:start w:val="1"/>
      <w:numFmt w:val="lowerRoman"/>
      <w:lvlText w:val="(%1)"/>
      <w:lvlJc w:val="left"/>
      <w:pPr>
        <w:ind w:left="2077" w:hanging="720"/>
      </w:pPr>
      <w:rPr>
        <w:rFonts w:hint="default"/>
        <w:b/>
        <w:bCs/>
      </w:rPr>
    </w:lvl>
    <w:lvl w:ilvl="1" w:tplc="532ACCA0">
      <w:start w:val="1"/>
      <w:numFmt w:val="lowerLetter"/>
      <w:suff w:val="space"/>
      <w:lvlText w:val="(%2)"/>
      <w:lvlJc w:val="left"/>
      <w:pPr>
        <w:ind w:left="2437" w:hanging="360"/>
      </w:pPr>
      <w:rPr>
        <w:rFonts w:hint="default"/>
        <w:b/>
        <w:bCs/>
      </w:rPr>
    </w:lvl>
    <w:lvl w:ilvl="2" w:tplc="8BAE0AAE">
      <w:start w:val="1"/>
      <w:numFmt w:val="lowerRoman"/>
      <w:lvlText w:val="%3."/>
      <w:lvlJc w:val="right"/>
      <w:pPr>
        <w:ind w:left="3157" w:hanging="180"/>
      </w:pPr>
    </w:lvl>
    <w:lvl w:ilvl="3" w:tplc="3506B38A" w:tentative="1">
      <w:start w:val="1"/>
      <w:numFmt w:val="decimal"/>
      <w:lvlText w:val="%4."/>
      <w:lvlJc w:val="left"/>
      <w:pPr>
        <w:ind w:left="3877" w:hanging="360"/>
      </w:pPr>
    </w:lvl>
    <w:lvl w:ilvl="4" w:tplc="3A60C738" w:tentative="1">
      <w:start w:val="1"/>
      <w:numFmt w:val="lowerLetter"/>
      <w:lvlText w:val="%5."/>
      <w:lvlJc w:val="left"/>
      <w:pPr>
        <w:ind w:left="4597" w:hanging="360"/>
      </w:pPr>
    </w:lvl>
    <w:lvl w:ilvl="5" w:tplc="5A0CDC1A" w:tentative="1">
      <w:start w:val="1"/>
      <w:numFmt w:val="lowerRoman"/>
      <w:lvlText w:val="%6."/>
      <w:lvlJc w:val="right"/>
      <w:pPr>
        <w:ind w:left="5317" w:hanging="180"/>
      </w:pPr>
    </w:lvl>
    <w:lvl w:ilvl="6" w:tplc="49FA8B8A" w:tentative="1">
      <w:start w:val="1"/>
      <w:numFmt w:val="decimal"/>
      <w:lvlText w:val="%7."/>
      <w:lvlJc w:val="left"/>
      <w:pPr>
        <w:ind w:left="6037" w:hanging="360"/>
      </w:pPr>
    </w:lvl>
    <w:lvl w:ilvl="7" w:tplc="A330DA84" w:tentative="1">
      <w:start w:val="1"/>
      <w:numFmt w:val="lowerLetter"/>
      <w:lvlText w:val="%8."/>
      <w:lvlJc w:val="left"/>
      <w:pPr>
        <w:ind w:left="6757" w:hanging="360"/>
      </w:pPr>
    </w:lvl>
    <w:lvl w:ilvl="8" w:tplc="9AC28704" w:tentative="1">
      <w:start w:val="1"/>
      <w:numFmt w:val="lowerRoman"/>
      <w:lvlText w:val="%9."/>
      <w:lvlJc w:val="right"/>
      <w:pPr>
        <w:ind w:left="7477" w:hanging="180"/>
      </w:pPr>
    </w:lvl>
  </w:abstractNum>
  <w:abstractNum w:abstractNumId="65" w15:restartNumberingAfterBreak="0">
    <w:nsid w:val="79B90B47"/>
    <w:multiLevelType w:val="hybridMultilevel"/>
    <w:tmpl w:val="417EE338"/>
    <w:lvl w:ilvl="0" w:tplc="1F64B0DC">
      <w:start w:val="1"/>
      <w:numFmt w:val="lowerRoman"/>
      <w:lvlText w:val="(%1)"/>
      <w:lvlJc w:val="left"/>
      <w:pPr>
        <w:ind w:left="1080" w:hanging="720"/>
      </w:pPr>
      <w:rPr>
        <w:rFonts w:hint="default"/>
        <w:b/>
      </w:rPr>
    </w:lvl>
    <w:lvl w:ilvl="1" w:tplc="6CE28552" w:tentative="1">
      <w:start w:val="1"/>
      <w:numFmt w:val="lowerLetter"/>
      <w:lvlText w:val="%2."/>
      <w:lvlJc w:val="left"/>
      <w:pPr>
        <w:ind w:left="1440" w:hanging="360"/>
      </w:pPr>
    </w:lvl>
    <w:lvl w:ilvl="2" w:tplc="382AFF84" w:tentative="1">
      <w:start w:val="1"/>
      <w:numFmt w:val="lowerRoman"/>
      <w:lvlText w:val="%3."/>
      <w:lvlJc w:val="right"/>
      <w:pPr>
        <w:ind w:left="2160" w:hanging="180"/>
      </w:pPr>
    </w:lvl>
    <w:lvl w:ilvl="3" w:tplc="23446494" w:tentative="1">
      <w:start w:val="1"/>
      <w:numFmt w:val="decimal"/>
      <w:lvlText w:val="%4."/>
      <w:lvlJc w:val="left"/>
      <w:pPr>
        <w:ind w:left="2880" w:hanging="360"/>
      </w:pPr>
    </w:lvl>
    <w:lvl w:ilvl="4" w:tplc="DCDED8F8" w:tentative="1">
      <w:start w:val="1"/>
      <w:numFmt w:val="lowerLetter"/>
      <w:lvlText w:val="%5."/>
      <w:lvlJc w:val="left"/>
      <w:pPr>
        <w:ind w:left="3600" w:hanging="360"/>
      </w:pPr>
    </w:lvl>
    <w:lvl w:ilvl="5" w:tplc="19C27768" w:tentative="1">
      <w:start w:val="1"/>
      <w:numFmt w:val="lowerRoman"/>
      <w:lvlText w:val="%6."/>
      <w:lvlJc w:val="right"/>
      <w:pPr>
        <w:ind w:left="4320" w:hanging="180"/>
      </w:pPr>
    </w:lvl>
    <w:lvl w:ilvl="6" w:tplc="65329358" w:tentative="1">
      <w:start w:val="1"/>
      <w:numFmt w:val="decimal"/>
      <w:lvlText w:val="%7."/>
      <w:lvlJc w:val="left"/>
      <w:pPr>
        <w:ind w:left="5040" w:hanging="360"/>
      </w:pPr>
    </w:lvl>
    <w:lvl w:ilvl="7" w:tplc="2BE0916A" w:tentative="1">
      <w:start w:val="1"/>
      <w:numFmt w:val="lowerLetter"/>
      <w:lvlText w:val="%8."/>
      <w:lvlJc w:val="left"/>
      <w:pPr>
        <w:ind w:left="5760" w:hanging="360"/>
      </w:pPr>
    </w:lvl>
    <w:lvl w:ilvl="8" w:tplc="2AC67208" w:tentative="1">
      <w:start w:val="1"/>
      <w:numFmt w:val="lowerRoman"/>
      <w:lvlText w:val="%9."/>
      <w:lvlJc w:val="right"/>
      <w:pPr>
        <w:ind w:left="6480" w:hanging="180"/>
      </w:pPr>
    </w:lvl>
  </w:abstractNum>
  <w:abstractNum w:abstractNumId="66" w15:restartNumberingAfterBreak="0">
    <w:nsid w:val="7B374CF6"/>
    <w:multiLevelType w:val="multilevel"/>
    <w:tmpl w:val="74AA201C"/>
    <w:styleLink w:val="EstiloPVG1"/>
    <w:lvl w:ilvl="0">
      <w:start w:val="3"/>
      <w:numFmt w:val="decimal"/>
      <w:lvlText w:val="%1."/>
      <w:lvlJc w:val="left"/>
      <w:pPr>
        <w:tabs>
          <w:tab w:val="num" w:pos="705"/>
        </w:tabs>
        <w:ind w:left="705" w:hanging="705"/>
      </w:pPr>
      <w:rPr>
        <w:rFonts w:hint="default"/>
      </w:rPr>
    </w:lvl>
    <w:lvl w:ilvl="1">
      <w:start w:val="4"/>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7" w15:restartNumberingAfterBreak="0">
    <w:nsid w:val="7D125D4A"/>
    <w:multiLevelType w:val="hybridMultilevel"/>
    <w:tmpl w:val="F670CFE2"/>
    <w:lvl w:ilvl="0" w:tplc="8ECA6DBE">
      <w:start w:val="1"/>
      <w:numFmt w:val="lowerLetter"/>
      <w:lvlText w:val="(%1)"/>
      <w:lvlJc w:val="left"/>
      <w:pPr>
        <w:ind w:left="720" w:hanging="360"/>
      </w:pPr>
      <w:rPr>
        <w:rFonts w:ascii="Tahoma" w:hAnsi="Tahoma" w:cs="Tahoma" w:hint="default"/>
        <w:b/>
        <w:bCs/>
        <w:sz w:val="22"/>
        <w:szCs w:val="22"/>
      </w:rPr>
    </w:lvl>
    <w:lvl w:ilvl="1" w:tplc="970E8E92" w:tentative="1">
      <w:start w:val="1"/>
      <w:numFmt w:val="lowerLetter"/>
      <w:lvlText w:val="%2."/>
      <w:lvlJc w:val="left"/>
      <w:pPr>
        <w:ind w:left="1440" w:hanging="360"/>
      </w:pPr>
    </w:lvl>
    <w:lvl w:ilvl="2" w:tplc="F9C6A980">
      <w:start w:val="1"/>
      <w:numFmt w:val="lowerRoman"/>
      <w:lvlText w:val="%3."/>
      <w:lvlJc w:val="right"/>
      <w:pPr>
        <w:ind w:left="2160" w:hanging="180"/>
      </w:pPr>
    </w:lvl>
    <w:lvl w:ilvl="3" w:tplc="43EE5E48" w:tentative="1">
      <w:start w:val="1"/>
      <w:numFmt w:val="decimal"/>
      <w:lvlText w:val="%4."/>
      <w:lvlJc w:val="left"/>
      <w:pPr>
        <w:ind w:left="2880" w:hanging="360"/>
      </w:pPr>
    </w:lvl>
    <w:lvl w:ilvl="4" w:tplc="6804BC0C" w:tentative="1">
      <w:start w:val="1"/>
      <w:numFmt w:val="lowerLetter"/>
      <w:lvlText w:val="%5."/>
      <w:lvlJc w:val="left"/>
      <w:pPr>
        <w:ind w:left="3600" w:hanging="360"/>
      </w:pPr>
    </w:lvl>
    <w:lvl w:ilvl="5" w:tplc="C862D084" w:tentative="1">
      <w:start w:val="1"/>
      <w:numFmt w:val="lowerRoman"/>
      <w:lvlText w:val="%6."/>
      <w:lvlJc w:val="right"/>
      <w:pPr>
        <w:ind w:left="4320" w:hanging="180"/>
      </w:pPr>
    </w:lvl>
    <w:lvl w:ilvl="6" w:tplc="FF5AB3F0" w:tentative="1">
      <w:start w:val="1"/>
      <w:numFmt w:val="decimal"/>
      <w:lvlText w:val="%7."/>
      <w:lvlJc w:val="left"/>
      <w:pPr>
        <w:ind w:left="5040" w:hanging="360"/>
      </w:pPr>
    </w:lvl>
    <w:lvl w:ilvl="7" w:tplc="898415BA" w:tentative="1">
      <w:start w:val="1"/>
      <w:numFmt w:val="lowerLetter"/>
      <w:lvlText w:val="%8."/>
      <w:lvlJc w:val="left"/>
      <w:pPr>
        <w:ind w:left="5760" w:hanging="360"/>
      </w:pPr>
    </w:lvl>
    <w:lvl w:ilvl="8" w:tplc="D310BEF0" w:tentative="1">
      <w:start w:val="1"/>
      <w:numFmt w:val="lowerRoman"/>
      <w:lvlText w:val="%9."/>
      <w:lvlJc w:val="right"/>
      <w:pPr>
        <w:ind w:left="6480" w:hanging="180"/>
      </w:pPr>
    </w:lvl>
  </w:abstractNum>
  <w:abstractNum w:abstractNumId="68" w15:restartNumberingAfterBreak="0">
    <w:nsid w:val="7F972A5C"/>
    <w:multiLevelType w:val="multilevel"/>
    <w:tmpl w:val="BD46D930"/>
    <w:lvl w:ilvl="0">
      <w:start w:val="3"/>
      <w:numFmt w:val="decimal"/>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ascii="Verdana" w:hAnsi="Verdana" w:hint="default"/>
        <w:b/>
        <w:sz w:val="20"/>
        <w:szCs w:val="20"/>
      </w:rPr>
    </w:lvl>
    <w:lvl w:ilvl="2">
      <w:start w:val="1"/>
      <w:numFmt w:val="decimal"/>
      <w:lvlText w:val="%1.%2.%3."/>
      <w:lvlJc w:val="left"/>
      <w:pPr>
        <w:tabs>
          <w:tab w:val="num" w:pos="1134"/>
        </w:tabs>
        <w:ind w:left="0" w:firstLine="0"/>
      </w:pPr>
      <w:rPr>
        <w:rFonts w:ascii="Trebuchet MS" w:hAnsi="Trebuchet MS" w:cs="Tahoma" w:hint="default"/>
        <w:b w:val="0"/>
        <w:bCs/>
        <w:i w:val="0"/>
        <w:sz w:val="22"/>
        <w:szCs w:val="22"/>
      </w:rPr>
    </w:lvl>
    <w:lvl w:ilvl="3">
      <w:start w:val="1"/>
      <w:numFmt w:val="decimal"/>
      <w:lvlText w:val="%1.%2.%3.%4."/>
      <w:lvlJc w:val="left"/>
      <w:pPr>
        <w:tabs>
          <w:tab w:val="num" w:pos="1134"/>
        </w:tabs>
        <w:ind w:left="0" w:firstLine="0"/>
      </w:pPr>
      <w:rPr>
        <w:rFonts w:hint="default"/>
        <w:b w:val="0"/>
        <w:bCs/>
        <w:i w:val="0"/>
        <w:iCs w:val="0"/>
      </w:rPr>
    </w:lvl>
    <w:lvl w:ilvl="4">
      <w:start w:val="1"/>
      <w:numFmt w:val="lowerRoman"/>
      <w:lvlText w:val="(%5)"/>
      <w:lvlJc w:val="left"/>
      <w:pPr>
        <w:ind w:left="1506" w:hanging="1080"/>
      </w:pPr>
      <w:rPr>
        <w:rFonts w:hint="default"/>
        <w:b/>
        <w:bCs/>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29"/>
  </w:num>
  <w:num w:numId="3">
    <w:abstractNumId w:val="13"/>
  </w:num>
  <w:num w:numId="4">
    <w:abstractNumId w:val="64"/>
  </w:num>
  <w:num w:numId="5">
    <w:abstractNumId w:val="0"/>
  </w:num>
  <w:num w:numId="6">
    <w:abstractNumId w:val="7"/>
  </w:num>
  <w:num w:numId="7">
    <w:abstractNumId w:val="19"/>
  </w:num>
  <w:num w:numId="8">
    <w:abstractNumId w:val="33"/>
  </w:num>
  <w:num w:numId="9">
    <w:abstractNumId w:val="25"/>
  </w:num>
  <w:num w:numId="10">
    <w:abstractNumId w:val="62"/>
  </w:num>
  <w:num w:numId="11">
    <w:abstractNumId w:val="52"/>
  </w:num>
  <w:num w:numId="12">
    <w:abstractNumId w:val="67"/>
  </w:num>
  <w:num w:numId="13">
    <w:abstractNumId w:val="66"/>
  </w:num>
  <w:num w:numId="14">
    <w:abstractNumId w:val="22"/>
  </w:num>
  <w:num w:numId="15">
    <w:abstractNumId w:val="53"/>
  </w:num>
  <w:num w:numId="16">
    <w:abstractNumId w:val="3"/>
  </w:num>
  <w:num w:numId="17">
    <w:abstractNumId w:val="11"/>
  </w:num>
  <w:num w:numId="18">
    <w:abstractNumId w:val="35"/>
  </w:num>
  <w:num w:numId="19">
    <w:abstractNumId w:val="56"/>
  </w:num>
  <w:num w:numId="20">
    <w:abstractNumId w:val="51"/>
  </w:num>
  <w:num w:numId="21">
    <w:abstractNumId w:val="55"/>
  </w:num>
  <w:num w:numId="22">
    <w:abstractNumId w:val="15"/>
  </w:num>
  <w:num w:numId="23">
    <w:abstractNumId w:val="58"/>
  </w:num>
  <w:num w:numId="24">
    <w:abstractNumId w:val="14"/>
  </w:num>
  <w:num w:numId="25">
    <w:abstractNumId w:val="16"/>
  </w:num>
  <w:num w:numId="26">
    <w:abstractNumId w:val="49"/>
  </w:num>
  <w:num w:numId="27">
    <w:abstractNumId w:val="36"/>
  </w:num>
  <w:num w:numId="28">
    <w:abstractNumId w:val="42"/>
  </w:num>
  <w:num w:numId="29">
    <w:abstractNumId w:val="2"/>
  </w:num>
  <w:num w:numId="30">
    <w:abstractNumId w:val="46"/>
    <w:lvlOverride w:ilvl="0">
      <w:lvl w:ilvl="0">
        <w:start w:val="1"/>
        <w:numFmt w:val="decimal"/>
        <w:lvlText w:val="%1."/>
        <w:lvlJc w:val="left"/>
        <w:pPr>
          <w:tabs>
            <w:tab w:val="num" w:pos="1418"/>
          </w:tabs>
          <w:ind w:left="0" w:firstLine="0"/>
        </w:pPr>
        <w:rPr>
          <w:rFonts w:ascii="Verdana" w:hAnsi="Verdana" w:hint="default"/>
          <w:b/>
          <w:i w:val="0"/>
          <w:caps w:val="0"/>
          <w:strike w:val="0"/>
          <w:dstrike w:val="0"/>
          <w:vanish w:val="0"/>
          <w:color w:val="FFFFFF" w:themeColor="background1"/>
          <w:sz w:val="20"/>
          <w:szCs w:val="20"/>
          <w:u w:val="none"/>
          <w:vertAlign w:val="baseline"/>
        </w:rPr>
      </w:lvl>
    </w:lvlOverride>
    <w:lvlOverride w:ilvl="1">
      <w:lvl w:ilvl="1">
        <w:start w:val="1"/>
        <w:numFmt w:val="decimal"/>
        <w:lvlText w:val="%1.%2."/>
        <w:lvlJc w:val="left"/>
        <w:pPr>
          <w:tabs>
            <w:tab w:val="num" w:pos="1418"/>
          </w:tabs>
          <w:ind w:left="0" w:firstLine="0"/>
        </w:pPr>
        <w:rPr>
          <w:rFonts w:ascii="Tahoma" w:hAnsi="Tahoma" w:cs="Tahoma" w:hint="default"/>
          <w:b/>
          <w:sz w:val="22"/>
          <w:szCs w:val="22"/>
        </w:rPr>
      </w:lvl>
    </w:lvlOverride>
    <w:lvlOverride w:ilvl="2">
      <w:lvl w:ilvl="2">
        <w:start w:val="1"/>
        <w:numFmt w:val="decimal"/>
        <w:lvlText w:val="%1.%2.%3."/>
        <w:lvlJc w:val="left"/>
        <w:pPr>
          <w:tabs>
            <w:tab w:val="num" w:pos="1418"/>
          </w:tabs>
          <w:ind w:left="0" w:firstLine="0"/>
        </w:pPr>
        <w:rPr>
          <w:rFonts w:ascii="Tahoma" w:hAnsi="Tahoma" w:cs="Tahoma" w:hint="default"/>
          <w:b/>
        </w:rPr>
      </w:lvl>
    </w:lvlOverride>
    <w:lvlOverride w:ilvl="3">
      <w:lvl w:ilvl="3">
        <w:start w:val="1"/>
        <w:numFmt w:val="decimal"/>
        <w:lvlText w:val="%1.%2.%3.%4"/>
        <w:lvlJc w:val="left"/>
        <w:pPr>
          <w:tabs>
            <w:tab w:val="num" w:pos="1418"/>
          </w:tabs>
          <w:ind w:left="0" w:firstLine="0"/>
        </w:pPr>
        <w:rPr>
          <w:rFonts w:hint="default"/>
          <w:b/>
        </w:rPr>
      </w:lvl>
    </w:lvlOverride>
    <w:lvlOverride w:ilvl="4">
      <w:lvl w:ilvl="4">
        <w:start w:val="1"/>
        <w:numFmt w:val="lowerLetter"/>
        <w:lvlText w:val="%5)"/>
        <w:lvlJc w:val="left"/>
        <w:pPr>
          <w:tabs>
            <w:tab w:val="num" w:pos="709"/>
          </w:tabs>
          <w:ind w:left="709" w:hanging="709"/>
        </w:pPr>
        <w:rPr>
          <w:rFonts w:hint="default"/>
        </w:rPr>
      </w:lvl>
    </w:lvlOverride>
    <w:lvlOverride w:ilvl="5">
      <w:lvl w:ilvl="5">
        <w:start w:val="1"/>
        <w:numFmt w:val="decimal"/>
        <w:lvlText w:val="%6)"/>
        <w:lvlJc w:val="left"/>
        <w:pPr>
          <w:tabs>
            <w:tab w:val="num" w:pos="1418"/>
          </w:tabs>
          <w:ind w:left="1418" w:hanging="709"/>
        </w:pPr>
        <w:rPr>
          <w:rFonts w:hint="default"/>
        </w:rPr>
      </w:lvl>
    </w:lvlOverride>
    <w:lvlOverride w:ilvl="6">
      <w:lvl w:ilvl="6">
        <w:start w:val="1"/>
        <w:numFmt w:val="lowerRoman"/>
        <w:lvlText w:val="%7)"/>
        <w:lvlJc w:val="left"/>
        <w:pPr>
          <w:tabs>
            <w:tab w:val="num" w:pos="2126"/>
          </w:tabs>
          <w:ind w:left="2126" w:hanging="70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abstractNumId w:val="9"/>
  </w:num>
  <w:num w:numId="32">
    <w:abstractNumId w:val="28"/>
  </w:num>
  <w:num w:numId="33">
    <w:abstractNumId w:val="62"/>
  </w:num>
  <w:num w:numId="3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9"/>
  </w:num>
  <w:num w:numId="36">
    <w:abstractNumId w:val="68"/>
  </w:num>
  <w:num w:numId="37">
    <w:abstractNumId w:val="1"/>
  </w:num>
  <w:num w:numId="38">
    <w:abstractNumId w:val="57"/>
  </w:num>
  <w:num w:numId="39">
    <w:abstractNumId w:val="4"/>
  </w:num>
  <w:num w:numId="40">
    <w:abstractNumId w:val="30"/>
  </w:num>
  <w:num w:numId="41">
    <w:abstractNumId w:val="24"/>
  </w:num>
  <w:num w:numId="42">
    <w:abstractNumId w:val="44"/>
    <w:lvlOverride w:ilvl="0">
      <w:lvl w:ilvl="0">
        <w:start w:val="1"/>
        <w:numFmt w:val="decimal"/>
        <w:lvlText w:val="%1."/>
        <w:lvlJc w:val="left"/>
        <w:pPr>
          <w:tabs>
            <w:tab w:val="num" w:pos="1418"/>
          </w:tabs>
          <w:ind w:left="0" w:firstLine="0"/>
        </w:pPr>
        <w:rPr>
          <w:rFonts w:ascii="Verdana" w:hAnsi="Verdana" w:hint="default"/>
          <w:b/>
          <w:i w:val="0"/>
          <w:caps w:val="0"/>
          <w:smallCaps w:val="0"/>
          <w:strike w:val="0"/>
          <w:dstrike w:val="0"/>
          <w:vanish w:val="0"/>
          <w:webHidden w:val="0"/>
          <w:color w:val="auto"/>
          <w:sz w:val="20"/>
          <w:szCs w:val="20"/>
          <w:u w:val="none"/>
          <w:effect w:val="none"/>
          <w:vertAlign w:val="baseline"/>
          <w:specVanish w:val="0"/>
        </w:rPr>
      </w:lvl>
    </w:lvlOverride>
    <w:lvlOverride w:ilvl="1">
      <w:lvl w:ilvl="1">
        <w:start w:val="1"/>
        <w:numFmt w:val="decimal"/>
        <w:isLgl/>
        <w:lvlText w:val="%1.%2"/>
        <w:lvlJc w:val="left"/>
        <w:pPr>
          <w:tabs>
            <w:tab w:val="num" w:pos="1418"/>
          </w:tabs>
          <w:ind w:left="0" w:firstLine="0"/>
        </w:pPr>
        <w:rPr>
          <w:rFonts w:ascii="Verdana" w:hAnsi="Verdana" w:hint="default"/>
          <w:strike w:val="0"/>
          <w:dstrike w:val="0"/>
          <w:color w:val="auto"/>
          <w:sz w:val="20"/>
          <w:szCs w:val="20"/>
          <w:u w:val="none"/>
          <w:effect w:val="none"/>
          <w:vertAlign w:val="baseline"/>
        </w:rPr>
      </w:lvl>
    </w:lvlOverride>
    <w:lvlOverride w:ilvl="2">
      <w:lvl w:ilvl="2">
        <w:start w:val="1"/>
        <w:numFmt w:val="decimal"/>
        <w:isLgl/>
        <w:lvlText w:val="%1.%2.%3"/>
        <w:lvlJc w:val="left"/>
        <w:pPr>
          <w:tabs>
            <w:tab w:val="num" w:pos="1418"/>
          </w:tabs>
          <w:ind w:left="0" w:firstLine="0"/>
        </w:pPr>
        <w:rPr>
          <w:rFonts w:ascii="Trebuchet MS" w:hAnsi="Trebuchet MS" w:cs="Times New Roman" w:hint="default"/>
          <w:b w:val="0"/>
        </w:rPr>
      </w:lvl>
    </w:lvlOverride>
    <w:lvlOverride w:ilvl="3">
      <w:lvl w:ilvl="3">
        <w:start w:val="1"/>
        <w:numFmt w:val="decimal"/>
        <w:lvlText w:val="%1.%2.%3.%4"/>
        <w:lvlJc w:val="left"/>
        <w:pPr>
          <w:tabs>
            <w:tab w:val="num" w:pos="1418"/>
          </w:tabs>
          <w:ind w:left="0" w:firstLine="0"/>
        </w:pPr>
        <w:rPr>
          <w:rFonts w:ascii="Cambria" w:hAnsi="Cambria" w:hint="default"/>
          <w:b w:val="0"/>
        </w:rPr>
      </w:lvl>
    </w:lvlOverride>
    <w:lvlOverride w:ilvl="4">
      <w:lvl w:ilvl="4">
        <w:start w:val="1"/>
        <w:numFmt w:val="decimal"/>
        <w:lvlText w:val="(%5)"/>
        <w:lvlJc w:val="left"/>
        <w:pPr>
          <w:tabs>
            <w:tab w:val="num" w:pos="709"/>
          </w:tabs>
          <w:ind w:left="709" w:hanging="709"/>
        </w:pPr>
        <w:rPr>
          <w:rFonts w:ascii="Tahoma" w:hAnsi="Tahoma" w:cs="Tahoma" w:hint="default"/>
          <w:strike w:val="0"/>
          <w:dstrike w:val="0"/>
          <w:color w:val="auto"/>
          <w:sz w:val="22"/>
          <w:szCs w:val="22"/>
          <w:u w:val="none"/>
          <w:effect w:val="none"/>
          <w:vertAlign w:val="baseline"/>
        </w:rPr>
      </w:lvl>
    </w:lvlOverride>
    <w:lvlOverride w:ilvl="5">
      <w:lvl w:ilvl="5">
        <w:start w:val="1"/>
        <w:numFmt w:val="decimal"/>
        <w:lvlText w:val="(%6)"/>
        <w:lvlJc w:val="left"/>
        <w:pPr>
          <w:tabs>
            <w:tab w:val="num" w:pos="1418"/>
          </w:tabs>
          <w:ind w:left="1418" w:hanging="709"/>
        </w:pPr>
        <w:rPr>
          <w:rFonts w:ascii="Tahoma" w:hAnsi="Tahoma" w:cs="Tahoma" w:hint="default"/>
          <w:b w:val="0"/>
          <w:sz w:val="22"/>
          <w:szCs w:val="22"/>
        </w:rPr>
      </w:lvl>
    </w:lvlOverride>
    <w:lvlOverride w:ilvl="6">
      <w:lvl w:ilvl="6">
        <w:start w:val="1"/>
        <w:numFmt w:val="decimal"/>
        <w:lvlText w:val="(%7)"/>
        <w:lvlJc w:val="left"/>
        <w:pPr>
          <w:tabs>
            <w:tab w:val="num" w:pos="2126"/>
          </w:tabs>
          <w:ind w:left="2126" w:hanging="708"/>
        </w:pPr>
        <w:rPr>
          <w:rFonts w:ascii="Cambria" w:hAnsi="Cambria" w:hint="default"/>
          <w:b w:val="0"/>
        </w:rPr>
      </w:lvl>
    </w:lvlOverride>
    <w:lvlOverride w:ilvl="7">
      <w:lvl w:ilvl="7">
        <w:start w:val="1"/>
        <w:numFmt w:val="decimal"/>
        <w:lvlText w:val="(%8)"/>
        <w:lvlJc w:val="left"/>
        <w:pPr>
          <w:tabs>
            <w:tab w:val="num" w:pos="2835"/>
          </w:tabs>
          <w:ind w:left="2835" w:hanging="709"/>
        </w:pPr>
        <w:rPr>
          <w:rFonts w:ascii="Cambria" w:hAnsi="Cambria" w:hint="default"/>
          <w:b w:val="0"/>
          <w:i w:val="0"/>
          <w:caps w:val="0"/>
          <w:strike w:val="0"/>
          <w:dstrike w:val="0"/>
          <w:vanish w:val="0"/>
          <w:webHidden w:val="0"/>
          <w:color w:val="auto"/>
          <w:sz w:val="22"/>
          <w:u w:val="none"/>
          <w:effect w:val="none"/>
          <w:vertAlign w:val="baseline"/>
          <w:specVanish w:val="0"/>
        </w:rPr>
      </w:lvl>
    </w:lvlOverride>
    <w:lvlOverride w:ilvl="8">
      <w:lvl w:ilvl="8">
        <w:start w:val="1"/>
        <w:numFmt w:val="decimal"/>
        <w:isLgl/>
        <w:lvlText w:val="%1.%2.%3.%4.%5.%6.%7.%8.%9"/>
        <w:lvlJc w:val="left"/>
        <w:pPr>
          <w:ind w:left="2160" w:hanging="1800"/>
        </w:pPr>
        <w:rPr>
          <w:rFonts w:ascii="Cambria" w:hAnsi="Cambria" w:hint="default"/>
          <w:b w:val="0"/>
        </w:rPr>
      </w:lvl>
    </w:lvlOverride>
  </w:num>
  <w:num w:numId="43">
    <w:abstractNumId w:val="21"/>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num>
  <w:num w:numId="46">
    <w:abstractNumId w:val="23"/>
  </w:num>
  <w:num w:numId="47">
    <w:abstractNumId w:val="62"/>
  </w:num>
  <w:num w:numId="48">
    <w:abstractNumId w:val="27"/>
  </w:num>
  <w:num w:numId="49">
    <w:abstractNumId w:val="60"/>
  </w:num>
  <w:num w:numId="50">
    <w:abstractNumId w:val="17"/>
  </w:num>
  <w:num w:numId="51">
    <w:abstractNumId w:val="63"/>
  </w:num>
  <w:num w:numId="52">
    <w:abstractNumId w:val="18"/>
  </w:num>
  <w:num w:numId="53">
    <w:abstractNumId w:val="38"/>
  </w:num>
  <w:num w:numId="54">
    <w:abstractNumId w:val="43"/>
  </w:num>
  <w:num w:numId="55">
    <w:abstractNumId w:val="48"/>
  </w:num>
  <w:num w:numId="56">
    <w:abstractNumId w:val="37"/>
  </w:num>
  <w:num w:numId="57">
    <w:abstractNumId w:val="39"/>
  </w:num>
  <w:num w:numId="58">
    <w:abstractNumId w:val="54"/>
  </w:num>
  <w:num w:numId="59">
    <w:abstractNumId w:val="50"/>
  </w:num>
  <w:num w:numId="60">
    <w:abstractNumId w:val="65"/>
  </w:num>
  <w:num w:numId="61">
    <w:abstractNumId w:val="46"/>
    <w:lvlOverride w:ilvl="0">
      <w:lvl w:ilvl="0">
        <w:start w:val="1"/>
        <w:numFmt w:val="decimal"/>
        <w:lvlText w:val="%1."/>
        <w:lvlJc w:val="left"/>
        <w:pPr>
          <w:tabs>
            <w:tab w:val="num" w:pos="1418"/>
          </w:tabs>
          <w:ind w:left="0" w:firstLine="0"/>
        </w:pPr>
        <w:rPr>
          <w:rFonts w:ascii="Verdana" w:hAnsi="Verdana" w:hint="default"/>
          <w:b/>
          <w:i w:val="0"/>
          <w:caps w:val="0"/>
          <w:strike w:val="0"/>
          <w:dstrike w:val="0"/>
          <w:vanish w:val="0"/>
          <w:color w:val="FFFFFF" w:themeColor="background1"/>
          <w:sz w:val="20"/>
          <w:szCs w:val="20"/>
          <w:u w:val="none"/>
          <w:vertAlign w:val="baseline"/>
        </w:rPr>
      </w:lvl>
    </w:lvlOverride>
    <w:lvlOverride w:ilvl="1">
      <w:lvl w:ilvl="1">
        <w:start w:val="1"/>
        <w:numFmt w:val="decimal"/>
        <w:lvlText w:val="%1.%2."/>
        <w:lvlJc w:val="left"/>
        <w:pPr>
          <w:tabs>
            <w:tab w:val="num" w:pos="1418"/>
          </w:tabs>
          <w:ind w:left="0" w:firstLine="0"/>
        </w:pPr>
        <w:rPr>
          <w:rFonts w:ascii="Tahoma" w:hAnsi="Tahoma" w:cs="Tahoma" w:hint="default"/>
          <w:b/>
          <w:sz w:val="22"/>
          <w:szCs w:val="22"/>
        </w:rPr>
      </w:lvl>
    </w:lvlOverride>
    <w:lvlOverride w:ilvl="2">
      <w:lvl w:ilvl="2">
        <w:start w:val="1"/>
        <w:numFmt w:val="decimal"/>
        <w:lvlText w:val="%1.%2.%3."/>
        <w:lvlJc w:val="left"/>
        <w:pPr>
          <w:tabs>
            <w:tab w:val="num" w:pos="1418"/>
          </w:tabs>
          <w:ind w:left="0" w:firstLine="0"/>
        </w:pPr>
        <w:rPr>
          <w:rFonts w:ascii="Tahoma" w:hAnsi="Tahoma" w:cs="Tahoma" w:hint="default"/>
          <w:b/>
        </w:rPr>
      </w:lvl>
    </w:lvlOverride>
    <w:lvlOverride w:ilvl="3">
      <w:lvl w:ilvl="3">
        <w:start w:val="1"/>
        <w:numFmt w:val="decimal"/>
        <w:lvlText w:val="%1.%2.%3.%4"/>
        <w:lvlJc w:val="left"/>
        <w:pPr>
          <w:tabs>
            <w:tab w:val="num" w:pos="1418"/>
          </w:tabs>
          <w:ind w:left="0" w:firstLine="0"/>
        </w:pPr>
        <w:rPr>
          <w:rFonts w:hint="default"/>
          <w:b/>
        </w:rPr>
      </w:lvl>
    </w:lvlOverride>
    <w:lvlOverride w:ilvl="4">
      <w:lvl w:ilvl="4">
        <w:start w:val="1"/>
        <w:numFmt w:val="lowerLetter"/>
        <w:lvlText w:val="%5)"/>
        <w:lvlJc w:val="left"/>
        <w:pPr>
          <w:tabs>
            <w:tab w:val="num" w:pos="709"/>
          </w:tabs>
          <w:ind w:left="709" w:hanging="709"/>
        </w:pPr>
        <w:rPr>
          <w:rFonts w:hint="default"/>
        </w:rPr>
      </w:lvl>
    </w:lvlOverride>
    <w:lvlOverride w:ilvl="5">
      <w:lvl w:ilvl="5">
        <w:start w:val="1"/>
        <w:numFmt w:val="decimal"/>
        <w:lvlText w:val="%6)"/>
        <w:lvlJc w:val="left"/>
        <w:pPr>
          <w:tabs>
            <w:tab w:val="num" w:pos="1418"/>
          </w:tabs>
          <w:ind w:left="1418" w:hanging="709"/>
        </w:pPr>
        <w:rPr>
          <w:rFonts w:hint="default"/>
        </w:rPr>
      </w:lvl>
    </w:lvlOverride>
    <w:lvlOverride w:ilvl="6">
      <w:lvl w:ilvl="6">
        <w:start w:val="1"/>
        <w:numFmt w:val="lowerRoman"/>
        <w:lvlText w:val="%7)"/>
        <w:lvlJc w:val="left"/>
        <w:pPr>
          <w:tabs>
            <w:tab w:val="num" w:pos="2126"/>
          </w:tabs>
          <w:ind w:left="2126" w:hanging="70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2">
    <w:abstractNumId w:val="46"/>
    <w:lvlOverride w:ilvl="0">
      <w:lvl w:ilvl="0">
        <w:start w:val="1"/>
        <w:numFmt w:val="decimal"/>
        <w:lvlText w:val="%1."/>
        <w:lvlJc w:val="left"/>
        <w:pPr>
          <w:tabs>
            <w:tab w:val="num" w:pos="1418"/>
          </w:tabs>
          <w:ind w:left="0" w:firstLine="0"/>
        </w:pPr>
        <w:rPr>
          <w:rFonts w:ascii="Verdana" w:hAnsi="Verdana" w:hint="default"/>
          <w:b/>
          <w:i w:val="0"/>
          <w:caps w:val="0"/>
          <w:strike w:val="0"/>
          <w:dstrike w:val="0"/>
          <w:vanish w:val="0"/>
          <w:color w:val="FFFFFF" w:themeColor="background1"/>
          <w:sz w:val="20"/>
          <w:szCs w:val="20"/>
          <w:u w:val="none"/>
          <w:vertAlign w:val="baseline"/>
        </w:rPr>
      </w:lvl>
    </w:lvlOverride>
    <w:lvlOverride w:ilvl="1">
      <w:lvl w:ilvl="1">
        <w:start w:val="1"/>
        <w:numFmt w:val="decimal"/>
        <w:lvlText w:val="%1.%2."/>
        <w:lvlJc w:val="left"/>
        <w:pPr>
          <w:tabs>
            <w:tab w:val="num" w:pos="1418"/>
          </w:tabs>
          <w:ind w:left="0" w:firstLine="0"/>
        </w:pPr>
        <w:rPr>
          <w:rFonts w:ascii="Tahoma" w:hAnsi="Tahoma" w:cs="Tahoma" w:hint="default"/>
          <w:b/>
          <w:sz w:val="22"/>
          <w:szCs w:val="22"/>
        </w:rPr>
      </w:lvl>
    </w:lvlOverride>
    <w:lvlOverride w:ilvl="2">
      <w:lvl w:ilvl="2">
        <w:start w:val="1"/>
        <w:numFmt w:val="decimal"/>
        <w:lvlText w:val="%1.%2.%3."/>
        <w:lvlJc w:val="left"/>
        <w:pPr>
          <w:tabs>
            <w:tab w:val="num" w:pos="1418"/>
          </w:tabs>
          <w:ind w:left="0" w:firstLine="0"/>
        </w:pPr>
        <w:rPr>
          <w:rFonts w:ascii="Tahoma" w:hAnsi="Tahoma" w:cs="Tahoma" w:hint="default"/>
          <w:b/>
        </w:rPr>
      </w:lvl>
    </w:lvlOverride>
    <w:lvlOverride w:ilvl="3">
      <w:lvl w:ilvl="3">
        <w:start w:val="1"/>
        <w:numFmt w:val="decimal"/>
        <w:lvlText w:val="%1.%2.%3.%4"/>
        <w:lvlJc w:val="left"/>
        <w:pPr>
          <w:tabs>
            <w:tab w:val="num" w:pos="1418"/>
          </w:tabs>
          <w:ind w:left="0" w:firstLine="0"/>
        </w:pPr>
        <w:rPr>
          <w:rFonts w:hint="default"/>
          <w:b/>
        </w:rPr>
      </w:lvl>
    </w:lvlOverride>
    <w:lvlOverride w:ilvl="4">
      <w:lvl w:ilvl="4">
        <w:start w:val="1"/>
        <w:numFmt w:val="lowerLetter"/>
        <w:lvlText w:val="%5)"/>
        <w:lvlJc w:val="left"/>
        <w:pPr>
          <w:tabs>
            <w:tab w:val="num" w:pos="709"/>
          </w:tabs>
          <w:ind w:left="709" w:hanging="709"/>
        </w:pPr>
        <w:rPr>
          <w:rFonts w:hint="default"/>
        </w:rPr>
      </w:lvl>
    </w:lvlOverride>
    <w:lvlOverride w:ilvl="5">
      <w:lvl w:ilvl="5">
        <w:start w:val="1"/>
        <w:numFmt w:val="decimal"/>
        <w:lvlText w:val="%6)"/>
        <w:lvlJc w:val="left"/>
        <w:pPr>
          <w:tabs>
            <w:tab w:val="num" w:pos="1418"/>
          </w:tabs>
          <w:ind w:left="1418" w:hanging="709"/>
        </w:pPr>
        <w:rPr>
          <w:rFonts w:hint="default"/>
        </w:rPr>
      </w:lvl>
    </w:lvlOverride>
    <w:lvlOverride w:ilvl="6">
      <w:lvl w:ilvl="6">
        <w:start w:val="1"/>
        <w:numFmt w:val="lowerRoman"/>
        <w:lvlText w:val="%7)"/>
        <w:lvlJc w:val="left"/>
        <w:pPr>
          <w:tabs>
            <w:tab w:val="num" w:pos="2126"/>
          </w:tabs>
          <w:ind w:left="2126" w:hanging="70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3">
    <w:abstractNumId w:val="40"/>
  </w:num>
  <w:num w:numId="64">
    <w:abstractNumId w:val="6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4"/>
  </w:num>
  <w:num w:numId="66">
    <w:abstractNumId w:val="44"/>
    <w:lvlOverride w:ilvl="0">
      <w:lvl w:ilvl="0">
        <w:start w:val="1"/>
        <w:numFmt w:val="decimal"/>
        <w:lvlText w:val="%1."/>
        <w:lvlJc w:val="left"/>
        <w:pPr>
          <w:tabs>
            <w:tab w:val="num" w:pos="1418"/>
          </w:tabs>
          <w:ind w:left="0" w:firstLine="0"/>
        </w:pPr>
        <w:rPr>
          <w:rFonts w:ascii="Verdana" w:hAnsi="Verdana" w:hint="default"/>
          <w:b/>
          <w:i w:val="0"/>
          <w:caps w:val="0"/>
          <w:smallCaps w:val="0"/>
          <w:strike w:val="0"/>
          <w:dstrike w:val="0"/>
          <w:vanish w:val="0"/>
          <w:webHidden w:val="0"/>
          <w:color w:val="auto"/>
          <w:sz w:val="20"/>
          <w:szCs w:val="20"/>
          <w:u w:val="none"/>
          <w:effect w:val="none"/>
          <w:vertAlign w:val="baseline"/>
          <w:specVanish w:val="0"/>
        </w:rPr>
      </w:lvl>
    </w:lvlOverride>
    <w:lvlOverride w:ilvl="1">
      <w:lvl w:ilvl="1">
        <w:start w:val="1"/>
        <w:numFmt w:val="decimal"/>
        <w:isLgl/>
        <w:lvlText w:val="%1.%2"/>
        <w:lvlJc w:val="left"/>
        <w:pPr>
          <w:tabs>
            <w:tab w:val="num" w:pos="1418"/>
          </w:tabs>
          <w:ind w:left="0" w:firstLine="0"/>
        </w:pPr>
        <w:rPr>
          <w:rFonts w:ascii="Verdana" w:hAnsi="Verdana" w:hint="default"/>
          <w:strike w:val="0"/>
          <w:dstrike w:val="0"/>
          <w:color w:val="auto"/>
          <w:sz w:val="20"/>
          <w:szCs w:val="20"/>
          <w:u w:val="none"/>
          <w:effect w:val="none"/>
          <w:vertAlign w:val="baseline"/>
        </w:rPr>
      </w:lvl>
    </w:lvlOverride>
    <w:lvlOverride w:ilvl="2">
      <w:lvl w:ilvl="2">
        <w:start w:val="1"/>
        <w:numFmt w:val="decimal"/>
        <w:isLgl/>
        <w:lvlText w:val="%1.%2.%3"/>
        <w:lvlJc w:val="left"/>
        <w:pPr>
          <w:tabs>
            <w:tab w:val="num" w:pos="1418"/>
          </w:tabs>
          <w:ind w:left="0" w:firstLine="0"/>
        </w:pPr>
        <w:rPr>
          <w:rFonts w:ascii="Trebuchet MS" w:hAnsi="Trebuchet MS" w:cs="Times New Roman" w:hint="default"/>
          <w:b w:val="0"/>
        </w:rPr>
      </w:lvl>
    </w:lvlOverride>
    <w:lvlOverride w:ilvl="3">
      <w:lvl w:ilvl="3">
        <w:start w:val="1"/>
        <w:numFmt w:val="decimal"/>
        <w:lvlText w:val="%1.%2.%3.%4"/>
        <w:lvlJc w:val="left"/>
        <w:pPr>
          <w:tabs>
            <w:tab w:val="num" w:pos="1418"/>
          </w:tabs>
          <w:ind w:left="0" w:firstLine="0"/>
        </w:pPr>
        <w:rPr>
          <w:rFonts w:ascii="Cambria" w:hAnsi="Cambria" w:hint="default"/>
          <w:b w:val="0"/>
        </w:rPr>
      </w:lvl>
    </w:lvlOverride>
    <w:lvlOverride w:ilvl="4">
      <w:lvl w:ilvl="4">
        <w:start w:val="1"/>
        <w:numFmt w:val="decimal"/>
        <w:lvlText w:val="(%5)"/>
        <w:lvlJc w:val="left"/>
        <w:pPr>
          <w:tabs>
            <w:tab w:val="num" w:pos="709"/>
          </w:tabs>
          <w:ind w:left="709" w:hanging="709"/>
        </w:pPr>
        <w:rPr>
          <w:rFonts w:ascii="Trebuchet MS" w:hAnsi="Trebuchet MS" w:hint="default"/>
          <w:strike w:val="0"/>
          <w:dstrike w:val="0"/>
          <w:color w:val="auto"/>
          <w:sz w:val="20"/>
          <w:szCs w:val="20"/>
          <w:u w:val="none"/>
          <w:effect w:val="none"/>
          <w:vertAlign w:val="baseline"/>
        </w:rPr>
      </w:lvl>
    </w:lvlOverride>
    <w:lvlOverride w:ilvl="5">
      <w:lvl w:ilvl="5">
        <w:start w:val="1"/>
        <w:numFmt w:val="decimal"/>
        <w:lvlText w:val="(%6)"/>
        <w:lvlJc w:val="left"/>
        <w:pPr>
          <w:tabs>
            <w:tab w:val="num" w:pos="1418"/>
          </w:tabs>
          <w:ind w:left="1418" w:hanging="709"/>
        </w:pPr>
        <w:rPr>
          <w:rFonts w:ascii="Trebuchet MS" w:hAnsi="Trebuchet MS" w:hint="default"/>
          <w:b w:val="0"/>
        </w:rPr>
      </w:lvl>
    </w:lvlOverride>
    <w:lvlOverride w:ilvl="6">
      <w:lvl w:ilvl="6">
        <w:start w:val="1"/>
        <w:numFmt w:val="decimal"/>
        <w:lvlText w:val="(%7)"/>
        <w:lvlJc w:val="left"/>
        <w:pPr>
          <w:tabs>
            <w:tab w:val="num" w:pos="2126"/>
          </w:tabs>
          <w:ind w:left="2126" w:hanging="708"/>
        </w:pPr>
        <w:rPr>
          <w:rFonts w:ascii="Cambria" w:hAnsi="Cambria" w:hint="default"/>
          <w:b w:val="0"/>
        </w:rPr>
      </w:lvl>
    </w:lvlOverride>
    <w:lvlOverride w:ilvl="7">
      <w:lvl w:ilvl="7">
        <w:start w:val="1"/>
        <w:numFmt w:val="decimal"/>
        <w:lvlText w:val="(%8)"/>
        <w:lvlJc w:val="left"/>
        <w:pPr>
          <w:tabs>
            <w:tab w:val="num" w:pos="2835"/>
          </w:tabs>
          <w:ind w:left="2835" w:hanging="709"/>
        </w:pPr>
        <w:rPr>
          <w:rFonts w:ascii="Cambria" w:hAnsi="Cambria" w:hint="default"/>
          <w:b w:val="0"/>
          <w:i w:val="0"/>
          <w:caps w:val="0"/>
          <w:strike w:val="0"/>
          <w:dstrike w:val="0"/>
          <w:vanish w:val="0"/>
          <w:webHidden w:val="0"/>
          <w:color w:val="auto"/>
          <w:sz w:val="22"/>
          <w:u w:val="none"/>
          <w:effect w:val="none"/>
          <w:vertAlign w:val="baseline"/>
          <w:specVanish w:val="0"/>
        </w:rPr>
      </w:lvl>
    </w:lvlOverride>
    <w:lvlOverride w:ilvl="8">
      <w:lvl w:ilvl="8">
        <w:start w:val="1"/>
        <w:numFmt w:val="decimal"/>
        <w:isLgl/>
        <w:lvlText w:val="%1.%2.%3.%4.%5.%6.%7.%8.%9"/>
        <w:lvlJc w:val="left"/>
        <w:pPr>
          <w:ind w:left="2160" w:hanging="1800"/>
        </w:pPr>
        <w:rPr>
          <w:rFonts w:ascii="Cambria" w:hAnsi="Cambria" w:hint="default"/>
          <w:b w:val="0"/>
        </w:rPr>
      </w:lvl>
    </w:lvlOverride>
  </w:num>
  <w:num w:numId="67">
    <w:abstractNumId w:val="62"/>
  </w:num>
  <w:num w:numId="68">
    <w:abstractNumId w:val="32"/>
  </w:num>
  <w:num w:numId="69">
    <w:abstractNumId w:val="41"/>
  </w:num>
  <w:num w:numId="70">
    <w:abstractNumId w:val="46"/>
    <w:lvlOverride w:ilvl="0">
      <w:lvl w:ilvl="0">
        <w:start w:val="1"/>
        <w:numFmt w:val="decimal"/>
        <w:lvlText w:val="%1."/>
        <w:lvlJc w:val="left"/>
        <w:pPr>
          <w:tabs>
            <w:tab w:val="num" w:pos="1418"/>
          </w:tabs>
          <w:ind w:left="0" w:firstLine="0"/>
        </w:pPr>
        <w:rPr>
          <w:rFonts w:ascii="Verdana" w:hAnsi="Verdana" w:hint="default"/>
          <w:b/>
          <w:i w:val="0"/>
          <w:caps w:val="0"/>
          <w:strike w:val="0"/>
          <w:dstrike w:val="0"/>
          <w:vanish w:val="0"/>
          <w:color w:val="FFFFFF" w:themeColor="background1"/>
          <w:sz w:val="20"/>
          <w:szCs w:val="20"/>
          <w:u w:val="none"/>
          <w:vertAlign w:val="baseline"/>
        </w:rPr>
      </w:lvl>
    </w:lvlOverride>
    <w:lvlOverride w:ilvl="1">
      <w:lvl w:ilvl="1">
        <w:start w:val="1"/>
        <w:numFmt w:val="decimal"/>
        <w:lvlText w:val="%1.%2."/>
        <w:lvlJc w:val="left"/>
        <w:pPr>
          <w:tabs>
            <w:tab w:val="num" w:pos="1418"/>
          </w:tabs>
          <w:ind w:left="0" w:firstLine="0"/>
        </w:pPr>
        <w:rPr>
          <w:rFonts w:ascii="Tahoma" w:hAnsi="Tahoma" w:cs="Tahoma" w:hint="default"/>
          <w:b/>
          <w:sz w:val="22"/>
          <w:szCs w:val="22"/>
        </w:rPr>
      </w:lvl>
    </w:lvlOverride>
    <w:lvlOverride w:ilvl="2">
      <w:lvl w:ilvl="2">
        <w:start w:val="1"/>
        <w:numFmt w:val="decimal"/>
        <w:lvlText w:val="%1.%2.%3."/>
        <w:lvlJc w:val="left"/>
        <w:pPr>
          <w:tabs>
            <w:tab w:val="num" w:pos="1418"/>
          </w:tabs>
          <w:ind w:left="0" w:firstLine="0"/>
        </w:pPr>
        <w:rPr>
          <w:rFonts w:ascii="Tahoma" w:hAnsi="Tahoma" w:cs="Tahoma" w:hint="default"/>
          <w:b w:val="0"/>
        </w:rPr>
      </w:lvl>
    </w:lvlOverride>
    <w:lvlOverride w:ilvl="3">
      <w:lvl w:ilvl="3">
        <w:start w:val="1"/>
        <w:numFmt w:val="decimal"/>
        <w:lvlText w:val="%1.%2.%3.%4"/>
        <w:lvlJc w:val="left"/>
        <w:pPr>
          <w:tabs>
            <w:tab w:val="num" w:pos="1418"/>
          </w:tabs>
          <w:ind w:left="0" w:firstLine="0"/>
        </w:pPr>
        <w:rPr>
          <w:rFonts w:hint="default"/>
          <w:b w:val="0"/>
        </w:rPr>
      </w:lvl>
    </w:lvlOverride>
    <w:lvlOverride w:ilvl="4">
      <w:lvl w:ilvl="4">
        <w:start w:val="1"/>
        <w:numFmt w:val="lowerLetter"/>
        <w:lvlText w:val="%5)"/>
        <w:lvlJc w:val="left"/>
        <w:pPr>
          <w:tabs>
            <w:tab w:val="num" w:pos="709"/>
          </w:tabs>
          <w:ind w:left="709" w:hanging="709"/>
        </w:pPr>
        <w:rPr>
          <w:rFonts w:hint="default"/>
        </w:rPr>
      </w:lvl>
    </w:lvlOverride>
    <w:lvlOverride w:ilvl="5">
      <w:lvl w:ilvl="5">
        <w:start w:val="1"/>
        <w:numFmt w:val="decimal"/>
        <w:lvlText w:val="%6)"/>
        <w:lvlJc w:val="left"/>
        <w:pPr>
          <w:tabs>
            <w:tab w:val="num" w:pos="1418"/>
          </w:tabs>
          <w:ind w:left="1418" w:hanging="709"/>
        </w:pPr>
        <w:rPr>
          <w:rFonts w:hint="default"/>
        </w:rPr>
      </w:lvl>
    </w:lvlOverride>
    <w:lvlOverride w:ilvl="6">
      <w:lvl w:ilvl="6">
        <w:start w:val="1"/>
        <w:numFmt w:val="lowerRoman"/>
        <w:lvlText w:val="%7)"/>
        <w:lvlJc w:val="left"/>
        <w:pPr>
          <w:tabs>
            <w:tab w:val="num" w:pos="2126"/>
          </w:tabs>
          <w:ind w:left="2126" w:hanging="70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1">
    <w:abstractNumId w:val="8"/>
  </w:num>
  <w:num w:numId="72">
    <w:abstractNumId w:val="62"/>
  </w:num>
  <w:num w:numId="73">
    <w:abstractNumId w:val="12"/>
  </w:num>
  <w:num w:numId="74">
    <w:abstractNumId w:val="46"/>
    <w:lvlOverride w:ilvl="0">
      <w:lvl w:ilvl="0">
        <w:start w:val="1"/>
        <w:numFmt w:val="decimal"/>
        <w:lvlText w:val="%1."/>
        <w:lvlJc w:val="left"/>
        <w:pPr>
          <w:tabs>
            <w:tab w:val="num" w:pos="1418"/>
          </w:tabs>
          <w:ind w:left="0" w:firstLine="0"/>
        </w:pPr>
        <w:rPr>
          <w:rFonts w:ascii="Verdana" w:hAnsi="Verdana" w:hint="default"/>
          <w:b/>
          <w:i w:val="0"/>
          <w:caps w:val="0"/>
          <w:strike w:val="0"/>
          <w:dstrike w:val="0"/>
          <w:vanish w:val="0"/>
          <w:color w:val="FFFFFF" w:themeColor="background1"/>
          <w:sz w:val="20"/>
          <w:szCs w:val="20"/>
          <w:u w:val="none"/>
          <w:vertAlign w:val="baseline"/>
        </w:rPr>
      </w:lvl>
    </w:lvlOverride>
    <w:lvlOverride w:ilvl="1">
      <w:lvl w:ilvl="1">
        <w:start w:val="1"/>
        <w:numFmt w:val="decimal"/>
        <w:lvlText w:val="%1.%2."/>
        <w:lvlJc w:val="left"/>
        <w:pPr>
          <w:tabs>
            <w:tab w:val="num" w:pos="1418"/>
          </w:tabs>
          <w:ind w:left="0" w:firstLine="0"/>
        </w:pPr>
        <w:rPr>
          <w:rFonts w:ascii="Tahoma" w:hAnsi="Tahoma" w:cs="Tahoma" w:hint="default"/>
          <w:b/>
          <w:sz w:val="22"/>
          <w:szCs w:val="22"/>
        </w:rPr>
      </w:lvl>
    </w:lvlOverride>
    <w:lvlOverride w:ilvl="2">
      <w:lvl w:ilvl="2">
        <w:start w:val="1"/>
        <w:numFmt w:val="decimal"/>
        <w:lvlText w:val="%1.%2.%3."/>
        <w:lvlJc w:val="left"/>
        <w:pPr>
          <w:tabs>
            <w:tab w:val="num" w:pos="1418"/>
          </w:tabs>
          <w:ind w:left="0" w:firstLine="0"/>
        </w:pPr>
        <w:rPr>
          <w:rFonts w:ascii="Tahoma" w:hAnsi="Tahoma" w:cs="Tahoma" w:hint="default"/>
          <w:b/>
        </w:rPr>
      </w:lvl>
    </w:lvlOverride>
    <w:lvlOverride w:ilvl="3">
      <w:lvl w:ilvl="3">
        <w:start w:val="1"/>
        <w:numFmt w:val="decimal"/>
        <w:lvlText w:val="%1.%2.%3.%4"/>
        <w:lvlJc w:val="left"/>
        <w:pPr>
          <w:tabs>
            <w:tab w:val="num" w:pos="1418"/>
          </w:tabs>
          <w:ind w:left="0" w:firstLine="0"/>
        </w:pPr>
        <w:rPr>
          <w:rFonts w:hint="default"/>
          <w:b w:val="0"/>
        </w:rPr>
      </w:lvl>
    </w:lvlOverride>
    <w:lvlOverride w:ilvl="4">
      <w:lvl w:ilvl="4">
        <w:start w:val="1"/>
        <w:numFmt w:val="lowerLetter"/>
        <w:lvlText w:val="%5)"/>
        <w:lvlJc w:val="left"/>
        <w:pPr>
          <w:tabs>
            <w:tab w:val="num" w:pos="709"/>
          </w:tabs>
          <w:ind w:left="709" w:hanging="709"/>
        </w:pPr>
        <w:rPr>
          <w:rFonts w:hint="default"/>
        </w:rPr>
      </w:lvl>
    </w:lvlOverride>
    <w:lvlOverride w:ilvl="5">
      <w:lvl w:ilvl="5">
        <w:start w:val="1"/>
        <w:numFmt w:val="decimal"/>
        <w:lvlText w:val="%6)"/>
        <w:lvlJc w:val="left"/>
        <w:pPr>
          <w:tabs>
            <w:tab w:val="num" w:pos="1418"/>
          </w:tabs>
          <w:ind w:left="1418" w:hanging="709"/>
        </w:pPr>
        <w:rPr>
          <w:rFonts w:hint="default"/>
        </w:rPr>
      </w:lvl>
    </w:lvlOverride>
    <w:lvlOverride w:ilvl="6">
      <w:lvl w:ilvl="6">
        <w:start w:val="1"/>
        <w:numFmt w:val="lowerRoman"/>
        <w:lvlText w:val="%7)"/>
        <w:lvlJc w:val="left"/>
        <w:pPr>
          <w:tabs>
            <w:tab w:val="num" w:pos="2126"/>
          </w:tabs>
          <w:ind w:left="2126" w:hanging="70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5">
    <w:abstractNumId w:val="26"/>
  </w:num>
  <w:num w:numId="76">
    <w:abstractNumId w:val="6"/>
  </w:num>
  <w:num w:numId="77">
    <w:abstractNumId w:val="62"/>
  </w:num>
  <w:num w:numId="78">
    <w:abstractNumId w:val="61"/>
  </w:num>
  <w:num w:numId="79">
    <w:abstractNumId w:val="47"/>
  </w:num>
  <w:num w:numId="80">
    <w:abstractNumId w:val="46"/>
    <w:lvlOverride w:ilvl="0">
      <w:lvl w:ilvl="0">
        <w:start w:val="1"/>
        <w:numFmt w:val="decimal"/>
        <w:lvlText w:val="%1."/>
        <w:lvlJc w:val="left"/>
        <w:pPr>
          <w:tabs>
            <w:tab w:val="num" w:pos="1418"/>
          </w:tabs>
          <w:ind w:left="0" w:firstLine="0"/>
        </w:pPr>
        <w:rPr>
          <w:rFonts w:ascii="Verdana" w:hAnsi="Verdana" w:hint="default"/>
          <w:b/>
          <w:i w:val="0"/>
          <w:caps w:val="0"/>
          <w:strike w:val="0"/>
          <w:dstrike w:val="0"/>
          <w:vanish w:val="0"/>
          <w:color w:val="FFFFFF" w:themeColor="background1"/>
          <w:sz w:val="20"/>
          <w:szCs w:val="20"/>
          <w:u w:val="none"/>
          <w:vertAlign w:val="baseline"/>
        </w:rPr>
      </w:lvl>
    </w:lvlOverride>
    <w:lvlOverride w:ilvl="1">
      <w:lvl w:ilvl="1">
        <w:start w:val="1"/>
        <w:numFmt w:val="decimal"/>
        <w:lvlText w:val="%1.%2."/>
        <w:lvlJc w:val="left"/>
        <w:pPr>
          <w:tabs>
            <w:tab w:val="num" w:pos="1418"/>
          </w:tabs>
          <w:ind w:left="0" w:firstLine="0"/>
        </w:pPr>
        <w:rPr>
          <w:rFonts w:ascii="Verdana" w:hAnsi="Verdana" w:hint="default"/>
          <w:b/>
          <w:sz w:val="20"/>
          <w:szCs w:val="20"/>
        </w:rPr>
      </w:lvl>
    </w:lvlOverride>
    <w:lvlOverride w:ilvl="2">
      <w:lvl w:ilvl="2">
        <w:start w:val="1"/>
        <w:numFmt w:val="decimal"/>
        <w:lvlText w:val="%1.%2.%3."/>
        <w:lvlJc w:val="left"/>
        <w:pPr>
          <w:tabs>
            <w:tab w:val="num" w:pos="1418"/>
          </w:tabs>
          <w:ind w:left="0" w:firstLine="0"/>
        </w:pPr>
        <w:rPr>
          <w:rFonts w:hint="default"/>
          <w:b w:val="0"/>
        </w:rPr>
      </w:lvl>
    </w:lvlOverride>
    <w:lvlOverride w:ilvl="3">
      <w:lvl w:ilvl="3">
        <w:start w:val="1"/>
        <w:numFmt w:val="decimal"/>
        <w:lvlText w:val="%1.%2.%3.%4"/>
        <w:lvlJc w:val="left"/>
        <w:pPr>
          <w:tabs>
            <w:tab w:val="num" w:pos="1418"/>
          </w:tabs>
          <w:ind w:left="0" w:firstLine="0"/>
        </w:pPr>
        <w:rPr>
          <w:rFonts w:hint="default"/>
          <w:b w:val="0"/>
        </w:rPr>
      </w:lvl>
    </w:lvlOverride>
    <w:lvlOverride w:ilvl="4">
      <w:lvl w:ilvl="4">
        <w:start w:val="1"/>
        <w:numFmt w:val="lowerLetter"/>
        <w:lvlText w:val="%5)"/>
        <w:lvlJc w:val="left"/>
        <w:pPr>
          <w:tabs>
            <w:tab w:val="num" w:pos="709"/>
          </w:tabs>
          <w:ind w:left="709" w:hanging="709"/>
        </w:pPr>
        <w:rPr>
          <w:rFonts w:hint="default"/>
        </w:rPr>
      </w:lvl>
    </w:lvlOverride>
    <w:lvlOverride w:ilvl="5">
      <w:lvl w:ilvl="5">
        <w:start w:val="1"/>
        <w:numFmt w:val="decimal"/>
        <w:lvlText w:val="%6)"/>
        <w:lvlJc w:val="left"/>
        <w:pPr>
          <w:tabs>
            <w:tab w:val="num" w:pos="1418"/>
          </w:tabs>
          <w:ind w:left="1418" w:hanging="709"/>
        </w:pPr>
        <w:rPr>
          <w:rFonts w:hint="default"/>
        </w:rPr>
      </w:lvl>
    </w:lvlOverride>
    <w:lvlOverride w:ilvl="6">
      <w:lvl w:ilvl="6">
        <w:start w:val="1"/>
        <w:numFmt w:val="lowerRoman"/>
        <w:lvlText w:val="%7)"/>
        <w:lvlJc w:val="left"/>
        <w:pPr>
          <w:tabs>
            <w:tab w:val="num" w:pos="2126"/>
          </w:tabs>
          <w:ind w:left="2126" w:hanging="70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go Mamoru Aoki Hissanaga">
    <w15:presenceInfo w15:providerId="AD" w15:userId="S::hugo.hissanaga@xpi.com.br::6471d836-adf4-4106-b66a-0148e7c00f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3D"/>
    <w:rsid w:val="0000018A"/>
    <w:rsid w:val="00000AB1"/>
    <w:rsid w:val="0000128A"/>
    <w:rsid w:val="000019AE"/>
    <w:rsid w:val="000024A6"/>
    <w:rsid w:val="00003419"/>
    <w:rsid w:val="000034BE"/>
    <w:rsid w:val="00003690"/>
    <w:rsid w:val="00003B45"/>
    <w:rsid w:val="00004512"/>
    <w:rsid w:val="00004AEB"/>
    <w:rsid w:val="00004F8D"/>
    <w:rsid w:val="00005A05"/>
    <w:rsid w:val="00005C9E"/>
    <w:rsid w:val="00005F2C"/>
    <w:rsid w:val="00006395"/>
    <w:rsid w:val="000064D9"/>
    <w:rsid w:val="00007168"/>
    <w:rsid w:val="00007F00"/>
    <w:rsid w:val="0001133C"/>
    <w:rsid w:val="00011A38"/>
    <w:rsid w:val="00011CC1"/>
    <w:rsid w:val="00011EAE"/>
    <w:rsid w:val="00011F80"/>
    <w:rsid w:val="000120CD"/>
    <w:rsid w:val="00013011"/>
    <w:rsid w:val="00013E2A"/>
    <w:rsid w:val="000156BC"/>
    <w:rsid w:val="00015E46"/>
    <w:rsid w:val="000164BB"/>
    <w:rsid w:val="00017189"/>
    <w:rsid w:val="00017890"/>
    <w:rsid w:val="00020C57"/>
    <w:rsid w:val="00021D5B"/>
    <w:rsid w:val="0002267D"/>
    <w:rsid w:val="00022EEE"/>
    <w:rsid w:val="000243E9"/>
    <w:rsid w:val="00024C5C"/>
    <w:rsid w:val="00024EC9"/>
    <w:rsid w:val="000255D3"/>
    <w:rsid w:val="000256D8"/>
    <w:rsid w:val="0002580D"/>
    <w:rsid w:val="00025F59"/>
    <w:rsid w:val="00025F79"/>
    <w:rsid w:val="0002632B"/>
    <w:rsid w:val="00027F0F"/>
    <w:rsid w:val="000301E7"/>
    <w:rsid w:val="000306A4"/>
    <w:rsid w:val="00030985"/>
    <w:rsid w:val="00031FFB"/>
    <w:rsid w:val="00032924"/>
    <w:rsid w:val="0003294D"/>
    <w:rsid w:val="00032A3F"/>
    <w:rsid w:val="00033BDA"/>
    <w:rsid w:val="000355B5"/>
    <w:rsid w:val="00036A55"/>
    <w:rsid w:val="00036B2A"/>
    <w:rsid w:val="00040425"/>
    <w:rsid w:val="00040591"/>
    <w:rsid w:val="00040718"/>
    <w:rsid w:val="00040B3A"/>
    <w:rsid w:val="00040C4B"/>
    <w:rsid w:val="000423DE"/>
    <w:rsid w:val="0004327F"/>
    <w:rsid w:val="00044443"/>
    <w:rsid w:val="000452D6"/>
    <w:rsid w:val="00045591"/>
    <w:rsid w:val="000455E3"/>
    <w:rsid w:val="000456EA"/>
    <w:rsid w:val="0004697A"/>
    <w:rsid w:val="00046B07"/>
    <w:rsid w:val="00047A8A"/>
    <w:rsid w:val="000503AB"/>
    <w:rsid w:val="000518DE"/>
    <w:rsid w:val="000519A6"/>
    <w:rsid w:val="00051D3B"/>
    <w:rsid w:val="0005232D"/>
    <w:rsid w:val="00053891"/>
    <w:rsid w:val="00053E1C"/>
    <w:rsid w:val="0005430B"/>
    <w:rsid w:val="00056010"/>
    <w:rsid w:val="00056235"/>
    <w:rsid w:val="00056D85"/>
    <w:rsid w:val="000578B4"/>
    <w:rsid w:val="00060DFA"/>
    <w:rsid w:val="000611FC"/>
    <w:rsid w:val="0006391C"/>
    <w:rsid w:val="000649DA"/>
    <w:rsid w:val="00064AAA"/>
    <w:rsid w:val="00064E68"/>
    <w:rsid w:val="00065312"/>
    <w:rsid w:val="000661FE"/>
    <w:rsid w:val="00066EF7"/>
    <w:rsid w:val="00067782"/>
    <w:rsid w:val="00070585"/>
    <w:rsid w:val="00071A74"/>
    <w:rsid w:val="00071E81"/>
    <w:rsid w:val="00072558"/>
    <w:rsid w:val="00072C09"/>
    <w:rsid w:val="00072D1A"/>
    <w:rsid w:val="00072FF9"/>
    <w:rsid w:val="000735F4"/>
    <w:rsid w:val="00073F25"/>
    <w:rsid w:val="00074344"/>
    <w:rsid w:val="00075353"/>
    <w:rsid w:val="0007585F"/>
    <w:rsid w:val="00075E26"/>
    <w:rsid w:val="000762D8"/>
    <w:rsid w:val="0007678E"/>
    <w:rsid w:val="00077563"/>
    <w:rsid w:val="00080AE6"/>
    <w:rsid w:val="00080DFB"/>
    <w:rsid w:val="00082B5A"/>
    <w:rsid w:val="00082C32"/>
    <w:rsid w:val="00083670"/>
    <w:rsid w:val="00083AF6"/>
    <w:rsid w:val="00083C18"/>
    <w:rsid w:val="000857FA"/>
    <w:rsid w:val="00085889"/>
    <w:rsid w:val="00086817"/>
    <w:rsid w:val="000868B4"/>
    <w:rsid w:val="00086943"/>
    <w:rsid w:val="0009036F"/>
    <w:rsid w:val="000904A7"/>
    <w:rsid w:val="000906D8"/>
    <w:rsid w:val="00090D24"/>
    <w:rsid w:val="00091A68"/>
    <w:rsid w:val="000920FA"/>
    <w:rsid w:val="0009309D"/>
    <w:rsid w:val="0009472D"/>
    <w:rsid w:val="00094D7D"/>
    <w:rsid w:val="00095B39"/>
    <w:rsid w:val="000969AA"/>
    <w:rsid w:val="00096F01"/>
    <w:rsid w:val="000970CD"/>
    <w:rsid w:val="00097FAB"/>
    <w:rsid w:val="000A1153"/>
    <w:rsid w:val="000A1A15"/>
    <w:rsid w:val="000A1B48"/>
    <w:rsid w:val="000A1F19"/>
    <w:rsid w:val="000A2043"/>
    <w:rsid w:val="000A215E"/>
    <w:rsid w:val="000A2EA0"/>
    <w:rsid w:val="000A2EC5"/>
    <w:rsid w:val="000A4F44"/>
    <w:rsid w:val="000A57B1"/>
    <w:rsid w:val="000A5D27"/>
    <w:rsid w:val="000A5E4F"/>
    <w:rsid w:val="000A63B6"/>
    <w:rsid w:val="000A652C"/>
    <w:rsid w:val="000A67A6"/>
    <w:rsid w:val="000A6A4B"/>
    <w:rsid w:val="000A7403"/>
    <w:rsid w:val="000A795C"/>
    <w:rsid w:val="000B0707"/>
    <w:rsid w:val="000B0F05"/>
    <w:rsid w:val="000B13FC"/>
    <w:rsid w:val="000B151C"/>
    <w:rsid w:val="000B158E"/>
    <w:rsid w:val="000B246D"/>
    <w:rsid w:val="000B3303"/>
    <w:rsid w:val="000B3407"/>
    <w:rsid w:val="000B4513"/>
    <w:rsid w:val="000B4531"/>
    <w:rsid w:val="000B4655"/>
    <w:rsid w:val="000B5AAA"/>
    <w:rsid w:val="000B628F"/>
    <w:rsid w:val="000B630D"/>
    <w:rsid w:val="000B6B94"/>
    <w:rsid w:val="000C028C"/>
    <w:rsid w:val="000C07D0"/>
    <w:rsid w:val="000C12F0"/>
    <w:rsid w:val="000C1446"/>
    <w:rsid w:val="000C14F0"/>
    <w:rsid w:val="000C2113"/>
    <w:rsid w:val="000C290E"/>
    <w:rsid w:val="000C35B6"/>
    <w:rsid w:val="000C46BF"/>
    <w:rsid w:val="000C5376"/>
    <w:rsid w:val="000C5C0C"/>
    <w:rsid w:val="000C60EC"/>
    <w:rsid w:val="000C7551"/>
    <w:rsid w:val="000C7EFE"/>
    <w:rsid w:val="000D0923"/>
    <w:rsid w:val="000D0D9A"/>
    <w:rsid w:val="000D0E8D"/>
    <w:rsid w:val="000D0EB0"/>
    <w:rsid w:val="000D1401"/>
    <w:rsid w:val="000D1C27"/>
    <w:rsid w:val="000D1C7C"/>
    <w:rsid w:val="000D23A0"/>
    <w:rsid w:val="000D39BB"/>
    <w:rsid w:val="000D3B14"/>
    <w:rsid w:val="000D49A7"/>
    <w:rsid w:val="000D4BBD"/>
    <w:rsid w:val="000D4CE8"/>
    <w:rsid w:val="000D4FF2"/>
    <w:rsid w:val="000D680F"/>
    <w:rsid w:val="000D6DD5"/>
    <w:rsid w:val="000D7572"/>
    <w:rsid w:val="000D7B7E"/>
    <w:rsid w:val="000D7DE8"/>
    <w:rsid w:val="000E0476"/>
    <w:rsid w:val="000E1405"/>
    <w:rsid w:val="000E1E36"/>
    <w:rsid w:val="000E243F"/>
    <w:rsid w:val="000E2499"/>
    <w:rsid w:val="000E2D36"/>
    <w:rsid w:val="000E370E"/>
    <w:rsid w:val="000E4A0A"/>
    <w:rsid w:val="000E4BEC"/>
    <w:rsid w:val="000E5B5E"/>
    <w:rsid w:val="000E60E8"/>
    <w:rsid w:val="000E6174"/>
    <w:rsid w:val="000E6241"/>
    <w:rsid w:val="000E6499"/>
    <w:rsid w:val="000E7105"/>
    <w:rsid w:val="000E7E69"/>
    <w:rsid w:val="000F28BF"/>
    <w:rsid w:val="000F3099"/>
    <w:rsid w:val="000F36C2"/>
    <w:rsid w:val="000F3EF3"/>
    <w:rsid w:val="000F4D21"/>
    <w:rsid w:val="000F52AC"/>
    <w:rsid w:val="000F52E7"/>
    <w:rsid w:val="000F7327"/>
    <w:rsid w:val="000F74EE"/>
    <w:rsid w:val="000F77C6"/>
    <w:rsid w:val="00100385"/>
    <w:rsid w:val="00101135"/>
    <w:rsid w:val="001032A0"/>
    <w:rsid w:val="0010383E"/>
    <w:rsid w:val="00103C2B"/>
    <w:rsid w:val="00103EA5"/>
    <w:rsid w:val="00104557"/>
    <w:rsid w:val="00104C3B"/>
    <w:rsid w:val="00105544"/>
    <w:rsid w:val="0010606D"/>
    <w:rsid w:val="0010660A"/>
    <w:rsid w:val="00106C10"/>
    <w:rsid w:val="00107493"/>
    <w:rsid w:val="00107A7E"/>
    <w:rsid w:val="00107AEF"/>
    <w:rsid w:val="00107CC7"/>
    <w:rsid w:val="00110243"/>
    <w:rsid w:val="001105BC"/>
    <w:rsid w:val="00110D28"/>
    <w:rsid w:val="001110FC"/>
    <w:rsid w:val="00111164"/>
    <w:rsid w:val="00111240"/>
    <w:rsid w:val="00111CBE"/>
    <w:rsid w:val="00111E04"/>
    <w:rsid w:val="00112031"/>
    <w:rsid w:val="0011225E"/>
    <w:rsid w:val="00113C94"/>
    <w:rsid w:val="0011490A"/>
    <w:rsid w:val="00114C9C"/>
    <w:rsid w:val="00114EFF"/>
    <w:rsid w:val="00115505"/>
    <w:rsid w:val="0011566C"/>
    <w:rsid w:val="00115B83"/>
    <w:rsid w:val="00115CF9"/>
    <w:rsid w:val="0011789A"/>
    <w:rsid w:val="00120604"/>
    <w:rsid w:val="0012061A"/>
    <w:rsid w:val="00120841"/>
    <w:rsid w:val="00120A8C"/>
    <w:rsid w:val="00121608"/>
    <w:rsid w:val="0012170D"/>
    <w:rsid w:val="00121864"/>
    <w:rsid w:val="001225EF"/>
    <w:rsid w:val="001243F5"/>
    <w:rsid w:val="001254A6"/>
    <w:rsid w:val="00125C49"/>
    <w:rsid w:val="00126E0C"/>
    <w:rsid w:val="00126E6F"/>
    <w:rsid w:val="00126FB5"/>
    <w:rsid w:val="00127276"/>
    <w:rsid w:val="00127597"/>
    <w:rsid w:val="001277AC"/>
    <w:rsid w:val="0012794E"/>
    <w:rsid w:val="00131799"/>
    <w:rsid w:val="00131C80"/>
    <w:rsid w:val="00132673"/>
    <w:rsid w:val="00133942"/>
    <w:rsid w:val="001342FE"/>
    <w:rsid w:val="00135135"/>
    <w:rsid w:val="00135333"/>
    <w:rsid w:val="0013580F"/>
    <w:rsid w:val="00135987"/>
    <w:rsid w:val="00136C69"/>
    <w:rsid w:val="00136E3D"/>
    <w:rsid w:val="00137350"/>
    <w:rsid w:val="001374C2"/>
    <w:rsid w:val="001407CD"/>
    <w:rsid w:val="00140D81"/>
    <w:rsid w:val="0014132C"/>
    <w:rsid w:val="00141830"/>
    <w:rsid w:val="00141C52"/>
    <w:rsid w:val="00141CFF"/>
    <w:rsid w:val="001420F6"/>
    <w:rsid w:val="00142CDF"/>
    <w:rsid w:val="0014384A"/>
    <w:rsid w:val="00143946"/>
    <w:rsid w:val="001446CD"/>
    <w:rsid w:val="0014752A"/>
    <w:rsid w:val="00147CA8"/>
    <w:rsid w:val="00150454"/>
    <w:rsid w:val="0015214C"/>
    <w:rsid w:val="00152A7D"/>
    <w:rsid w:val="00152AA9"/>
    <w:rsid w:val="00153180"/>
    <w:rsid w:val="001539CB"/>
    <w:rsid w:val="00153CD8"/>
    <w:rsid w:val="00153D91"/>
    <w:rsid w:val="00153F4B"/>
    <w:rsid w:val="001547D5"/>
    <w:rsid w:val="00154D93"/>
    <w:rsid w:val="00155A5D"/>
    <w:rsid w:val="00155EC6"/>
    <w:rsid w:val="00156030"/>
    <w:rsid w:val="00160454"/>
    <w:rsid w:val="00160A90"/>
    <w:rsid w:val="00160ED6"/>
    <w:rsid w:val="0016138D"/>
    <w:rsid w:val="00162626"/>
    <w:rsid w:val="0016263E"/>
    <w:rsid w:val="00162FD0"/>
    <w:rsid w:val="00163A8C"/>
    <w:rsid w:val="0016454D"/>
    <w:rsid w:val="001665EA"/>
    <w:rsid w:val="0016721A"/>
    <w:rsid w:val="00167D79"/>
    <w:rsid w:val="00170257"/>
    <w:rsid w:val="00170EA0"/>
    <w:rsid w:val="0017133C"/>
    <w:rsid w:val="00171684"/>
    <w:rsid w:val="00171AD5"/>
    <w:rsid w:val="001728DE"/>
    <w:rsid w:val="00173EF1"/>
    <w:rsid w:val="00174807"/>
    <w:rsid w:val="00174D06"/>
    <w:rsid w:val="001759EB"/>
    <w:rsid w:val="00176E33"/>
    <w:rsid w:val="0018058F"/>
    <w:rsid w:val="00181EB4"/>
    <w:rsid w:val="0018344E"/>
    <w:rsid w:val="00183588"/>
    <w:rsid w:val="00185354"/>
    <w:rsid w:val="001858C3"/>
    <w:rsid w:val="00185914"/>
    <w:rsid w:val="0018592B"/>
    <w:rsid w:val="00185C58"/>
    <w:rsid w:val="00186E19"/>
    <w:rsid w:val="00187764"/>
    <w:rsid w:val="00187A96"/>
    <w:rsid w:val="00187FF6"/>
    <w:rsid w:val="001906EF"/>
    <w:rsid w:val="00190C67"/>
    <w:rsid w:val="001910DA"/>
    <w:rsid w:val="0019270A"/>
    <w:rsid w:val="00192BF7"/>
    <w:rsid w:val="0019355B"/>
    <w:rsid w:val="001935F6"/>
    <w:rsid w:val="00193DF7"/>
    <w:rsid w:val="00194220"/>
    <w:rsid w:val="001955E2"/>
    <w:rsid w:val="00195F4A"/>
    <w:rsid w:val="00196A86"/>
    <w:rsid w:val="00196C67"/>
    <w:rsid w:val="001971F0"/>
    <w:rsid w:val="00197313"/>
    <w:rsid w:val="001A188E"/>
    <w:rsid w:val="001A1C29"/>
    <w:rsid w:val="001A28ED"/>
    <w:rsid w:val="001A327D"/>
    <w:rsid w:val="001A34CD"/>
    <w:rsid w:val="001A3B1E"/>
    <w:rsid w:val="001A403C"/>
    <w:rsid w:val="001A4091"/>
    <w:rsid w:val="001A4C3F"/>
    <w:rsid w:val="001A4F85"/>
    <w:rsid w:val="001A505C"/>
    <w:rsid w:val="001A5095"/>
    <w:rsid w:val="001A5F90"/>
    <w:rsid w:val="001A6131"/>
    <w:rsid w:val="001A6181"/>
    <w:rsid w:val="001A67FD"/>
    <w:rsid w:val="001A71A4"/>
    <w:rsid w:val="001A7235"/>
    <w:rsid w:val="001A740E"/>
    <w:rsid w:val="001A779F"/>
    <w:rsid w:val="001B0465"/>
    <w:rsid w:val="001B171C"/>
    <w:rsid w:val="001B190C"/>
    <w:rsid w:val="001B19AF"/>
    <w:rsid w:val="001B1C29"/>
    <w:rsid w:val="001B21D6"/>
    <w:rsid w:val="001B2744"/>
    <w:rsid w:val="001B2E53"/>
    <w:rsid w:val="001B32C3"/>
    <w:rsid w:val="001B3DC6"/>
    <w:rsid w:val="001B49C1"/>
    <w:rsid w:val="001B4E6F"/>
    <w:rsid w:val="001B4F5C"/>
    <w:rsid w:val="001B50AD"/>
    <w:rsid w:val="001B5BDB"/>
    <w:rsid w:val="001B5FB8"/>
    <w:rsid w:val="001B69FF"/>
    <w:rsid w:val="001B7169"/>
    <w:rsid w:val="001B72D0"/>
    <w:rsid w:val="001B77D2"/>
    <w:rsid w:val="001B7FD7"/>
    <w:rsid w:val="001C0A60"/>
    <w:rsid w:val="001C0E44"/>
    <w:rsid w:val="001C0E76"/>
    <w:rsid w:val="001C155E"/>
    <w:rsid w:val="001C1A53"/>
    <w:rsid w:val="001C3738"/>
    <w:rsid w:val="001C4987"/>
    <w:rsid w:val="001C4EF1"/>
    <w:rsid w:val="001C544A"/>
    <w:rsid w:val="001C5D39"/>
    <w:rsid w:val="001C656B"/>
    <w:rsid w:val="001C72CC"/>
    <w:rsid w:val="001C7444"/>
    <w:rsid w:val="001D04BD"/>
    <w:rsid w:val="001D0BF2"/>
    <w:rsid w:val="001D14C2"/>
    <w:rsid w:val="001D1663"/>
    <w:rsid w:val="001D1B6E"/>
    <w:rsid w:val="001D2A01"/>
    <w:rsid w:val="001D2CEB"/>
    <w:rsid w:val="001D328C"/>
    <w:rsid w:val="001D3299"/>
    <w:rsid w:val="001D358D"/>
    <w:rsid w:val="001D363B"/>
    <w:rsid w:val="001D5803"/>
    <w:rsid w:val="001D6D22"/>
    <w:rsid w:val="001D6DC9"/>
    <w:rsid w:val="001E0157"/>
    <w:rsid w:val="001E01D1"/>
    <w:rsid w:val="001E05F8"/>
    <w:rsid w:val="001E160D"/>
    <w:rsid w:val="001E181A"/>
    <w:rsid w:val="001E1FB5"/>
    <w:rsid w:val="001E2579"/>
    <w:rsid w:val="001E2E3B"/>
    <w:rsid w:val="001E32DC"/>
    <w:rsid w:val="001E3A19"/>
    <w:rsid w:val="001E3BCB"/>
    <w:rsid w:val="001E3BF4"/>
    <w:rsid w:val="001E3C35"/>
    <w:rsid w:val="001E6BDC"/>
    <w:rsid w:val="001E7C37"/>
    <w:rsid w:val="001F113A"/>
    <w:rsid w:val="001F18BC"/>
    <w:rsid w:val="001F1A5F"/>
    <w:rsid w:val="001F1BF7"/>
    <w:rsid w:val="001F1C5B"/>
    <w:rsid w:val="001F1F8F"/>
    <w:rsid w:val="001F25E2"/>
    <w:rsid w:val="001F2ED6"/>
    <w:rsid w:val="001F2FD5"/>
    <w:rsid w:val="001F3870"/>
    <w:rsid w:val="001F4C80"/>
    <w:rsid w:val="001F4E74"/>
    <w:rsid w:val="001F54D5"/>
    <w:rsid w:val="001F5AED"/>
    <w:rsid w:val="001F5D30"/>
    <w:rsid w:val="001F5FCB"/>
    <w:rsid w:val="001F7C42"/>
    <w:rsid w:val="0020045F"/>
    <w:rsid w:val="002007CE"/>
    <w:rsid w:val="0020093A"/>
    <w:rsid w:val="0020128B"/>
    <w:rsid w:val="002013D9"/>
    <w:rsid w:val="0020140E"/>
    <w:rsid w:val="00202141"/>
    <w:rsid w:val="0020220E"/>
    <w:rsid w:val="0020263D"/>
    <w:rsid w:val="002027CA"/>
    <w:rsid w:val="00202A56"/>
    <w:rsid w:val="00202E37"/>
    <w:rsid w:val="002031F6"/>
    <w:rsid w:val="00204170"/>
    <w:rsid w:val="00204B25"/>
    <w:rsid w:val="00204BB5"/>
    <w:rsid w:val="00204ED6"/>
    <w:rsid w:val="0020509A"/>
    <w:rsid w:val="002054D9"/>
    <w:rsid w:val="00205B86"/>
    <w:rsid w:val="00206052"/>
    <w:rsid w:val="00206C54"/>
    <w:rsid w:val="00206EF8"/>
    <w:rsid w:val="00207291"/>
    <w:rsid w:val="00207DC2"/>
    <w:rsid w:val="00207E20"/>
    <w:rsid w:val="0021152F"/>
    <w:rsid w:val="0021195E"/>
    <w:rsid w:val="002127EF"/>
    <w:rsid w:val="00212B82"/>
    <w:rsid w:val="00212ECA"/>
    <w:rsid w:val="00213026"/>
    <w:rsid w:val="002143BA"/>
    <w:rsid w:val="00214CE7"/>
    <w:rsid w:val="0021536A"/>
    <w:rsid w:val="00215639"/>
    <w:rsid w:val="0021566D"/>
    <w:rsid w:val="00215F1F"/>
    <w:rsid w:val="002165F3"/>
    <w:rsid w:val="0021667E"/>
    <w:rsid w:val="00216777"/>
    <w:rsid w:val="00216973"/>
    <w:rsid w:val="002171B8"/>
    <w:rsid w:val="0021749F"/>
    <w:rsid w:val="00217FF4"/>
    <w:rsid w:val="00220658"/>
    <w:rsid w:val="002206C7"/>
    <w:rsid w:val="00220DDA"/>
    <w:rsid w:val="00221FC2"/>
    <w:rsid w:val="00222D51"/>
    <w:rsid w:val="00222D59"/>
    <w:rsid w:val="00223EEE"/>
    <w:rsid w:val="002243EA"/>
    <w:rsid w:val="00225255"/>
    <w:rsid w:val="002300C3"/>
    <w:rsid w:val="00230659"/>
    <w:rsid w:val="00230B5B"/>
    <w:rsid w:val="00230D36"/>
    <w:rsid w:val="00230D6C"/>
    <w:rsid w:val="00231209"/>
    <w:rsid w:val="00232C6F"/>
    <w:rsid w:val="00233F0F"/>
    <w:rsid w:val="00234210"/>
    <w:rsid w:val="00234B1C"/>
    <w:rsid w:val="00235520"/>
    <w:rsid w:val="00235F4E"/>
    <w:rsid w:val="00236750"/>
    <w:rsid w:val="00236B16"/>
    <w:rsid w:val="0023726B"/>
    <w:rsid w:val="00237704"/>
    <w:rsid w:val="00240679"/>
    <w:rsid w:val="00240840"/>
    <w:rsid w:val="002423BA"/>
    <w:rsid w:val="002430A8"/>
    <w:rsid w:val="002431EC"/>
    <w:rsid w:val="00243C8D"/>
    <w:rsid w:val="0024425D"/>
    <w:rsid w:val="00244757"/>
    <w:rsid w:val="002449F3"/>
    <w:rsid w:val="00244F7B"/>
    <w:rsid w:val="00245002"/>
    <w:rsid w:val="0024520E"/>
    <w:rsid w:val="00246103"/>
    <w:rsid w:val="002461B6"/>
    <w:rsid w:val="00246BB9"/>
    <w:rsid w:val="00246E61"/>
    <w:rsid w:val="0025009B"/>
    <w:rsid w:val="00250110"/>
    <w:rsid w:val="0025091E"/>
    <w:rsid w:val="00250AC5"/>
    <w:rsid w:val="00251EB5"/>
    <w:rsid w:val="00251ECC"/>
    <w:rsid w:val="00252439"/>
    <w:rsid w:val="002538A9"/>
    <w:rsid w:val="00253B85"/>
    <w:rsid w:val="002549AC"/>
    <w:rsid w:val="00254B18"/>
    <w:rsid w:val="0025584E"/>
    <w:rsid w:val="00256776"/>
    <w:rsid w:val="00261181"/>
    <w:rsid w:val="00261813"/>
    <w:rsid w:val="00261862"/>
    <w:rsid w:val="00261A94"/>
    <w:rsid w:val="00261C04"/>
    <w:rsid w:val="00261D96"/>
    <w:rsid w:val="00262244"/>
    <w:rsid w:val="00263B13"/>
    <w:rsid w:val="00263BB3"/>
    <w:rsid w:val="00265E02"/>
    <w:rsid w:val="002660A8"/>
    <w:rsid w:val="0026628D"/>
    <w:rsid w:val="002664FB"/>
    <w:rsid w:val="0027090F"/>
    <w:rsid w:val="00270A91"/>
    <w:rsid w:val="00270BC8"/>
    <w:rsid w:val="00270F1D"/>
    <w:rsid w:val="00270FB9"/>
    <w:rsid w:val="00272EAD"/>
    <w:rsid w:val="002743BF"/>
    <w:rsid w:val="0027459F"/>
    <w:rsid w:val="00275C86"/>
    <w:rsid w:val="0027658F"/>
    <w:rsid w:val="00276B55"/>
    <w:rsid w:val="00276E2B"/>
    <w:rsid w:val="00276FA0"/>
    <w:rsid w:val="002773C6"/>
    <w:rsid w:val="002776FC"/>
    <w:rsid w:val="00280596"/>
    <w:rsid w:val="00281884"/>
    <w:rsid w:val="00282204"/>
    <w:rsid w:val="00282601"/>
    <w:rsid w:val="002827F9"/>
    <w:rsid w:val="002828D6"/>
    <w:rsid w:val="00283C8F"/>
    <w:rsid w:val="00284A4B"/>
    <w:rsid w:val="00284DC2"/>
    <w:rsid w:val="00284FA2"/>
    <w:rsid w:val="00285978"/>
    <w:rsid w:val="00285DCB"/>
    <w:rsid w:val="00285F28"/>
    <w:rsid w:val="002861AA"/>
    <w:rsid w:val="00286EBC"/>
    <w:rsid w:val="0028737B"/>
    <w:rsid w:val="00287AC4"/>
    <w:rsid w:val="00287B7B"/>
    <w:rsid w:val="00287EB5"/>
    <w:rsid w:val="002919C2"/>
    <w:rsid w:val="00291BC6"/>
    <w:rsid w:val="00292111"/>
    <w:rsid w:val="00293901"/>
    <w:rsid w:val="00294FBE"/>
    <w:rsid w:val="00295214"/>
    <w:rsid w:val="002958B5"/>
    <w:rsid w:val="00295BBE"/>
    <w:rsid w:val="002962C7"/>
    <w:rsid w:val="00296EFA"/>
    <w:rsid w:val="002970AD"/>
    <w:rsid w:val="002A028F"/>
    <w:rsid w:val="002A0347"/>
    <w:rsid w:val="002A083F"/>
    <w:rsid w:val="002A0CCA"/>
    <w:rsid w:val="002A16AB"/>
    <w:rsid w:val="002A2F1C"/>
    <w:rsid w:val="002A2F98"/>
    <w:rsid w:val="002A3B84"/>
    <w:rsid w:val="002A5327"/>
    <w:rsid w:val="002A5685"/>
    <w:rsid w:val="002A629C"/>
    <w:rsid w:val="002A62C3"/>
    <w:rsid w:val="002A66D2"/>
    <w:rsid w:val="002A6D8C"/>
    <w:rsid w:val="002A76E6"/>
    <w:rsid w:val="002A7C3F"/>
    <w:rsid w:val="002B00AE"/>
    <w:rsid w:val="002B1363"/>
    <w:rsid w:val="002B13A0"/>
    <w:rsid w:val="002B1E5C"/>
    <w:rsid w:val="002B2241"/>
    <w:rsid w:val="002B27BA"/>
    <w:rsid w:val="002B4005"/>
    <w:rsid w:val="002B448A"/>
    <w:rsid w:val="002B478A"/>
    <w:rsid w:val="002B6858"/>
    <w:rsid w:val="002B6AB1"/>
    <w:rsid w:val="002B6B00"/>
    <w:rsid w:val="002B7881"/>
    <w:rsid w:val="002C0B89"/>
    <w:rsid w:val="002C352F"/>
    <w:rsid w:val="002C45C8"/>
    <w:rsid w:val="002C46B8"/>
    <w:rsid w:val="002C4CB6"/>
    <w:rsid w:val="002C576A"/>
    <w:rsid w:val="002C6E7C"/>
    <w:rsid w:val="002C6E9A"/>
    <w:rsid w:val="002C7056"/>
    <w:rsid w:val="002C7354"/>
    <w:rsid w:val="002C76D6"/>
    <w:rsid w:val="002D03D9"/>
    <w:rsid w:val="002D08D8"/>
    <w:rsid w:val="002D0C9D"/>
    <w:rsid w:val="002D0F1F"/>
    <w:rsid w:val="002D0F28"/>
    <w:rsid w:val="002D1A4F"/>
    <w:rsid w:val="002D1A98"/>
    <w:rsid w:val="002D22E8"/>
    <w:rsid w:val="002D230B"/>
    <w:rsid w:val="002D27F5"/>
    <w:rsid w:val="002D288F"/>
    <w:rsid w:val="002D29B8"/>
    <w:rsid w:val="002D2C8A"/>
    <w:rsid w:val="002D3599"/>
    <w:rsid w:val="002D3B81"/>
    <w:rsid w:val="002D3D4E"/>
    <w:rsid w:val="002D4494"/>
    <w:rsid w:val="002D4F53"/>
    <w:rsid w:val="002D5261"/>
    <w:rsid w:val="002D5EDF"/>
    <w:rsid w:val="002D65E6"/>
    <w:rsid w:val="002D6781"/>
    <w:rsid w:val="002D6A75"/>
    <w:rsid w:val="002D6C0A"/>
    <w:rsid w:val="002D7611"/>
    <w:rsid w:val="002E1A29"/>
    <w:rsid w:val="002E2487"/>
    <w:rsid w:val="002E2D48"/>
    <w:rsid w:val="002E3C0F"/>
    <w:rsid w:val="002E3E04"/>
    <w:rsid w:val="002E3E8E"/>
    <w:rsid w:val="002E45A2"/>
    <w:rsid w:val="002E473D"/>
    <w:rsid w:val="002E4F4C"/>
    <w:rsid w:val="002E50D1"/>
    <w:rsid w:val="002E54BC"/>
    <w:rsid w:val="002E55E7"/>
    <w:rsid w:val="002E5975"/>
    <w:rsid w:val="002E5C69"/>
    <w:rsid w:val="002E5FB4"/>
    <w:rsid w:val="002E6630"/>
    <w:rsid w:val="002E67C4"/>
    <w:rsid w:val="002E7520"/>
    <w:rsid w:val="002E75D1"/>
    <w:rsid w:val="002F12DA"/>
    <w:rsid w:val="002F35ED"/>
    <w:rsid w:val="002F3BDD"/>
    <w:rsid w:val="002F46C1"/>
    <w:rsid w:val="002F46F4"/>
    <w:rsid w:val="002F506B"/>
    <w:rsid w:val="002F6BA7"/>
    <w:rsid w:val="002F76C5"/>
    <w:rsid w:val="002F7BC3"/>
    <w:rsid w:val="00300FC2"/>
    <w:rsid w:val="0030143C"/>
    <w:rsid w:val="00301EC3"/>
    <w:rsid w:val="00301ECB"/>
    <w:rsid w:val="00302A1F"/>
    <w:rsid w:val="00302C7E"/>
    <w:rsid w:val="00302CFF"/>
    <w:rsid w:val="00303737"/>
    <w:rsid w:val="00303D5A"/>
    <w:rsid w:val="003049F8"/>
    <w:rsid w:val="003050EC"/>
    <w:rsid w:val="003057A5"/>
    <w:rsid w:val="00305C60"/>
    <w:rsid w:val="003061A4"/>
    <w:rsid w:val="003104EB"/>
    <w:rsid w:val="00311111"/>
    <w:rsid w:val="00311A01"/>
    <w:rsid w:val="003133FE"/>
    <w:rsid w:val="00313A3F"/>
    <w:rsid w:val="00313F01"/>
    <w:rsid w:val="00315367"/>
    <w:rsid w:val="00315625"/>
    <w:rsid w:val="00315CDD"/>
    <w:rsid w:val="003160FD"/>
    <w:rsid w:val="003164BA"/>
    <w:rsid w:val="003173DF"/>
    <w:rsid w:val="00317E5D"/>
    <w:rsid w:val="00320014"/>
    <w:rsid w:val="003204D3"/>
    <w:rsid w:val="00320699"/>
    <w:rsid w:val="00320C99"/>
    <w:rsid w:val="00321F3F"/>
    <w:rsid w:val="00322BD8"/>
    <w:rsid w:val="003232CE"/>
    <w:rsid w:val="00323448"/>
    <w:rsid w:val="00324084"/>
    <w:rsid w:val="003241F3"/>
    <w:rsid w:val="0032445B"/>
    <w:rsid w:val="003248FB"/>
    <w:rsid w:val="0032510B"/>
    <w:rsid w:val="00325661"/>
    <w:rsid w:val="0032636E"/>
    <w:rsid w:val="003268B8"/>
    <w:rsid w:val="00326B3E"/>
    <w:rsid w:val="00327E18"/>
    <w:rsid w:val="0033094D"/>
    <w:rsid w:val="0033195F"/>
    <w:rsid w:val="003319DE"/>
    <w:rsid w:val="00331D50"/>
    <w:rsid w:val="00333100"/>
    <w:rsid w:val="00333156"/>
    <w:rsid w:val="0033382D"/>
    <w:rsid w:val="00333DA9"/>
    <w:rsid w:val="003348CB"/>
    <w:rsid w:val="00334A1F"/>
    <w:rsid w:val="0033577F"/>
    <w:rsid w:val="00335A0E"/>
    <w:rsid w:val="00335E5A"/>
    <w:rsid w:val="0033636B"/>
    <w:rsid w:val="0033675A"/>
    <w:rsid w:val="00337ADE"/>
    <w:rsid w:val="003404CA"/>
    <w:rsid w:val="00340F4F"/>
    <w:rsid w:val="00341C9A"/>
    <w:rsid w:val="00342323"/>
    <w:rsid w:val="003423CC"/>
    <w:rsid w:val="00342913"/>
    <w:rsid w:val="00343597"/>
    <w:rsid w:val="00343DE5"/>
    <w:rsid w:val="0034534E"/>
    <w:rsid w:val="0034579B"/>
    <w:rsid w:val="0034660C"/>
    <w:rsid w:val="00346876"/>
    <w:rsid w:val="00346F42"/>
    <w:rsid w:val="0034705A"/>
    <w:rsid w:val="00347453"/>
    <w:rsid w:val="00347684"/>
    <w:rsid w:val="00347A4D"/>
    <w:rsid w:val="00347F10"/>
    <w:rsid w:val="0035035C"/>
    <w:rsid w:val="003507BA"/>
    <w:rsid w:val="00350ABC"/>
    <w:rsid w:val="00350E56"/>
    <w:rsid w:val="00350E7B"/>
    <w:rsid w:val="00351B4D"/>
    <w:rsid w:val="00352DFB"/>
    <w:rsid w:val="00353496"/>
    <w:rsid w:val="00353F14"/>
    <w:rsid w:val="00353F64"/>
    <w:rsid w:val="0035446E"/>
    <w:rsid w:val="003544E9"/>
    <w:rsid w:val="00354561"/>
    <w:rsid w:val="003558C0"/>
    <w:rsid w:val="00356E19"/>
    <w:rsid w:val="00357400"/>
    <w:rsid w:val="0036003A"/>
    <w:rsid w:val="00360571"/>
    <w:rsid w:val="003606E7"/>
    <w:rsid w:val="00361714"/>
    <w:rsid w:val="00362F17"/>
    <w:rsid w:val="00364031"/>
    <w:rsid w:val="00364352"/>
    <w:rsid w:val="003648AA"/>
    <w:rsid w:val="0036490F"/>
    <w:rsid w:val="00364CDC"/>
    <w:rsid w:val="00364EE8"/>
    <w:rsid w:val="003654DD"/>
    <w:rsid w:val="00365A94"/>
    <w:rsid w:val="00365F5E"/>
    <w:rsid w:val="003668F3"/>
    <w:rsid w:val="003671CB"/>
    <w:rsid w:val="00367727"/>
    <w:rsid w:val="00370121"/>
    <w:rsid w:val="00370231"/>
    <w:rsid w:val="0037247E"/>
    <w:rsid w:val="0037268F"/>
    <w:rsid w:val="00372C0B"/>
    <w:rsid w:val="00373180"/>
    <w:rsid w:val="0037466D"/>
    <w:rsid w:val="003748EF"/>
    <w:rsid w:val="00375481"/>
    <w:rsid w:val="00375FB6"/>
    <w:rsid w:val="00376A29"/>
    <w:rsid w:val="0037729E"/>
    <w:rsid w:val="00377782"/>
    <w:rsid w:val="00377F52"/>
    <w:rsid w:val="00380989"/>
    <w:rsid w:val="00380E2C"/>
    <w:rsid w:val="00380F95"/>
    <w:rsid w:val="003815C4"/>
    <w:rsid w:val="00381A8B"/>
    <w:rsid w:val="00381C02"/>
    <w:rsid w:val="00381CB0"/>
    <w:rsid w:val="00381F20"/>
    <w:rsid w:val="003827D5"/>
    <w:rsid w:val="00382848"/>
    <w:rsid w:val="00383042"/>
    <w:rsid w:val="0038351D"/>
    <w:rsid w:val="00383D18"/>
    <w:rsid w:val="00384173"/>
    <w:rsid w:val="0038456A"/>
    <w:rsid w:val="00384997"/>
    <w:rsid w:val="00384B1D"/>
    <w:rsid w:val="00386DF0"/>
    <w:rsid w:val="00386EF6"/>
    <w:rsid w:val="00386F92"/>
    <w:rsid w:val="0038791F"/>
    <w:rsid w:val="00387F3A"/>
    <w:rsid w:val="00390020"/>
    <w:rsid w:val="0039108E"/>
    <w:rsid w:val="00391437"/>
    <w:rsid w:val="00393577"/>
    <w:rsid w:val="00393803"/>
    <w:rsid w:val="00393BC5"/>
    <w:rsid w:val="00393BD1"/>
    <w:rsid w:val="00393F83"/>
    <w:rsid w:val="00395B1E"/>
    <w:rsid w:val="003A01ED"/>
    <w:rsid w:val="003A0815"/>
    <w:rsid w:val="003A0E52"/>
    <w:rsid w:val="003A156E"/>
    <w:rsid w:val="003A2210"/>
    <w:rsid w:val="003A2DA8"/>
    <w:rsid w:val="003A3CBF"/>
    <w:rsid w:val="003A4724"/>
    <w:rsid w:val="003A4ADA"/>
    <w:rsid w:val="003A502A"/>
    <w:rsid w:val="003A50F5"/>
    <w:rsid w:val="003A57CB"/>
    <w:rsid w:val="003A5A26"/>
    <w:rsid w:val="003A5BC7"/>
    <w:rsid w:val="003A6CA9"/>
    <w:rsid w:val="003A6FC3"/>
    <w:rsid w:val="003A725C"/>
    <w:rsid w:val="003A7DF3"/>
    <w:rsid w:val="003B0C72"/>
    <w:rsid w:val="003B1E9C"/>
    <w:rsid w:val="003B2A78"/>
    <w:rsid w:val="003B2CA3"/>
    <w:rsid w:val="003B3145"/>
    <w:rsid w:val="003B461B"/>
    <w:rsid w:val="003B46DB"/>
    <w:rsid w:val="003B4E69"/>
    <w:rsid w:val="003B5829"/>
    <w:rsid w:val="003B5C97"/>
    <w:rsid w:val="003B636C"/>
    <w:rsid w:val="003B6595"/>
    <w:rsid w:val="003B6E08"/>
    <w:rsid w:val="003B6FA1"/>
    <w:rsid w:val="003B70C9"/>
    <w:rsid w:val="003C0502"/>
    <w:rsid w:val="003C0AC4"/>
    <w:rsid w:val="003C0B8C"/>
    <w:rsid w:val="003C1061"/>
    <w:rsid w:val="003C1142"/>
    <w:rsid w:val="003C1361"/>
    <w:rsid w:val="003C1C69"/>
    <w:rsid w:val="003C1DA4"/>
    <w:rsid w:val="003C2E25"/>
    <w:rsid w:val="003C5BDC"/>
    <w:rsid w:val="003C5DDF"/>
    <w:rsid w:val="003C6243"/>
    <w:rsid w:val="003C6985"/>
    <w:rsid w:val="003C6A7F"/>
    <w:rsid w:val="003C7694"/>
    <w:rsid w:val="003C7838"/>
    <w:rsid w:val="003D005D"/>
    <w:rsid w:val="003D0783"/>
    <w:rsid w:val="003D0A95"/>
    <w:rsid w:val="003D0E95"/>
    <w:rsid w:val="003D0F97"/>
    <w:rsid w:val="003D1594"/>
    <w:rsid w:val="003D2736"/>
    <w:rsid w:val="003D4FB4"/>
    <w:rsid w:val="003D5406"/>
    <w:rsid w:val="003D5409"/>
    <w:rsid w:val="003D5889"/>
    <w:rsid w:val="003D607C"/>
    <w:rsid w:val="003D619B"/>
    <w:rsid w:val="003D6DE7"/>
    <w:rsid w:val="003D7661"/>
    <w:rsid w:val="003D7990"/>
    <w:rsid w:val="003E12FA"/>
    <w:rsid w:val="003E180D"/>
    <w:rsid w:val="003E1FE4"/>
    <w:rsid w:val="003E2CD7"/>
    <w:rsid w:val="003E2F87"/>
    <w:rsid w:val="003E2FE2"/>
    <w:rsid w:val="003E417E"/>
    <w:rsid w:val="003E44A1"/>
    <w:rsid w:val="003E461F"/>
    <w:rsid w:val="003E54BB"/>
    <w:rsid w:val="003E5BE1"/>
    <w:rsid w:val="003E6050"/>
    <w:rsid w:val="003E631E"/>
    <w:rsid w:val="003E63EE"/>
    <w:rsid w:val="003E6A6C"/>
    <w:rsid w:val="003E74A3"/>
    <w:rsid w:val="003E77DC"/>
    <w:rsid w:val="003F11DD"/>
    <w:rsid w:val="003F29DB"/>
    <w:rsid w:val="003F3437"/>
    <w:rsid w:val="003F3940"/>
    <w:rsid w:val="003F421B"/>
    <w:rsid w:val="003F4D84"/>
    <w:rsid w:val="003F5B99"/>
    <w:rsid w:val="003F678B"/>
    <w:rsid w:val="003F6E75"/>
    <w:rsid w:val="003F71E2"/>
    <w:rsid w:val="003F78EF"/>
    <w:rsid w:val="003F7F87"/>
    <w:rsid w:val="0040000F"/>
    <w:rsid w:val="004006C3"/>
    <w:rsid w:val="004007F6"/>
    <w:rsid w:val="004013EF"/>
    <w:rsid w:val="0040220A"/>
    <w:rsid w:val="0040234C"/>
    <w:rsid w:val="00402E7E"/>
    <w:rsid w:val="004034AF"/>
    <w:rsid w:val="00403E3D"/>
    <w:rsid w:val="0040427D"/>
    <w:rsid w:val="004049E4"/>
    <w:rsid w:val="00404C2F"/>
    <w:rsid w:val="0040505E"/>
    <w:rsid w:val="00405A5E"/>
    <w:rsid w:val="00406540"/>
    <w:rsid w:val="004074F6"/>
    <w:rsid w:val="00407539"/>
    <w:rsid w:val="00410172"/>
    <w:rsid w:val="004101F2"/>
    <w:rsid w:val="004105FD"/>
    <w:rsid w:val="00410768"/>
    <w:rsid w:val="0041132E"/>
    <w:rsid w:val="00412041"/>
    <w:rsid w:val="004127DE"/>
    <w:rsid w:val="004132A1"/>
    <w:rsid w:val="00413F36"/>
    <w:rsid w:val="00414641"/>
    <w:rsid w:val="00414C72"/>
    <w:rsid w:val="004155E8"/>
    <w:rsid w:val="00415B4B"/>
    <w:rsid w:val="00415D4D"/>
    <w:rsid w:val="004160EE"/>
    <w:rsid w:val="004167BF"/>
    <w:rsid w:val="00416BCD"/>
    <w:rsid w:val="00416E47"/>
    <w:rsid w:val="00417679"/>
    <w:rsid w:val="00417CFD"/>
    <w:rsid w:val="0042044F"/>
    <w:rsid w:val="00420BFB"/>
    <w:rsid w:val="00421276"/>
    <w:rsid w:val="004228CC"/>
    <w:rsid w:val="004228D0"/>
    <w:rsid w:val="00422992"/>
    <w:rsid w:val="00423E02"/>
    <w:rsid w:val="004244D3"/>
    <w:rsid w:val="004246AB"/>
    <w:rsid w:val="004257BB"/>
    <w:rsid w:val="00426EC4"/>
    <w:rsid w:val="004272D2"/>
    <w:rsid w:val="00427864"/>
    <w:rsid w:val="004279DD"/>
    <w:rsid w:val="0043072C"/>
    <w:rsid w:val="00431B18"/>
    <w:rsid w:val="004332F7"/>
    <w:rsid w:val="0043387A"/>
    <w:rsid w:val="00433D75"/>
    <w:rsid w:val="00434992"/>
    <w:rsid w:val="00434EE0"/>
    <w:rsid w:val="00435008"/>
    <w:rsid w:val="0043539E"/>
    <w:rsid w:val="00436C96"/>
    <w:rsid w:val="00436EED"/>
    <w:rsid w:val="004370D3"/>
    <w:rsid w:val="00437196"/>
    <w:rsid w:val="00437357"/>
    <w:rsid w:val="0044089E"/>
    <w:rsid w:val="00440A2E"/>
    <w:rsid w:val="00440BB7"/>
    <w:rsid w:val="004412FB"/>
    <w:rsid w:val="00441FDD"/>
    <w:rsid w:val="00442699"/>
    <w:rsid w:val="0044323A"/>
    <w:rsid w:val="00443CCF"/>
    <w:rsid w:val="00444FD3"/>
    <w:rsid w:val="004452B8"/>
    <w:rsid w:val="004455D7"/>
    <w:rsid w:val="004456F7"/>
    <w:rsid w:val="00445B03"/>
    <w:rsid w:val="004462C2"/>
    <w:rsid w:val="00446816"/>
    <w:rsid w:val="004476D4"/>
    <w:rsid w:val="00450AB9"/>
    <w:rsid w:val="004511C5"/>
    <w:rsid w:val="004517B5"/>
    <w:rsid w:val="004524AF"/>
    <w:rsid w:val="0045272D"/>
    <w:rsid w:val="00452F2A"/>
    <w:rsid w:val="00453111"/>
    <w:rsid w:val="00453410"/>
    <w:rsid w:val="0045431C"/>
    <w:rsid w:val="00454F85"/>
    <w:rsid w:val="00455F55"/>
    <w:rsid w:val="004561A2"/>
    <w:rsid w:val="004564E3"/>
    <w:rsid w:val="00456526"/>
    <w:rsid w:val="00456B79"/>
    <w:rsid w:val="00456C22"/>
    <w:rsid w:val="0045742C"/>
    <w:rsid w:val="00457EE6"/>
    <w:rsid w:val="0046080A"/>
    <w:rsid w:val="00460CA8"/>
    <w:rsid w:val="004613AA"/>
    <w:rsid w:val="00461B03"/>
    <w:rsid w:val="004623A4"/>
    <w:rsid w:val="0046388F"/>
    <w:rsid w:val="00463B0C"/>
    <w:rsid w:val="00464075"/>
    <w:rsid w:val="004643F8"/>
    <w:rsid w:val="00464782"/>
    <w:rsid w:val="00464BE6"/>
    <w:rsid w:val="00465CD8"/>
    <w:rsid w:val="0046670A"/>
    <w:rsid w:val="00466E34"/>
    <w:rsid w:val="0046716E"/>
    <w:rsid w:val="00470FE0"/>
    <w:rsid w:val="004715AA"/>
    <w:rsid w:val="00471640"/>
    <w:rsid w:val="004718B6"/>
    <w:rsid w:val="0047224D"/>
    <w:rsid w:val="004723BA"/>
    <w:rsid w:val="00472731"/>
    <w:rsid w:val="00472EAC"/>
    <w:rsid w:val="00473486"/>
    <w:rsid w:val="00474016"/>
    <w:rsid w:val="00475772"/>
    <w:rsid w:val="00475B3D"/>
    <w:rsid w:val="00476665"/>
    <w:rsid w:val="004771B4"/>
    <w:rsid w:val="004777A9"/>
    <w:rsid w:val="004779ED"/>
    <w:rsid w:val="00480AB0"/>
    <w:rsid w:val="00481833"/>
    <w:rsid w:val="00481B3C"/>
    <w:rsid w:val="00481D00"/>
    <w:rsid w:val="004854CB"/>
    <w:rsid w:val="00486110"/>
    <w:rsid w:val="00486917"/>
    <w:rsid w:val="004877D0"/>
    <w:rsid w:val="00491230"/>
    <w:rsid w:val="00491338"/>
    <w:rsid w:val="00491926"/>
    <w:rsid w:val="00492250"/>
    <w:rsid w:val="004927D4"/>
    <w:rsid w:val="00492BAE"/>
    <w:rsid w:val="0049324A"/>
    <w:rsid w:val="0049470D"/>
    <w:rsid w:val="004951DB"/>
    <w:rsid w:val="00495639"/>
    <w:rsid w:val="0049594E"/>
    <w:rsid w:val="00495A86"/>
    <w:rsid w:val="00496D3F"/>
    <w:rsid w:val="00497071"/>
    <w:rsid w:val="004A092A"/>
    <w:rsid w:val="004A0A6C"/>
    <w:rsid w:val="004A0AD2"/>
    <w:rsid w:val="004A12C9"/>
    <w:rsid w:val="004A1F24"/>
    <w:rsid w:val="004A2191"/>
    <w:rsid w:val="004A25B7"/>
    <w:rsid w:val="004A2C95"/>
    <w:rsid w:val="004A3A76"/>
    <w:rsid w:val="004A4129"/>
    <w:rsid w:val="004A50CA"/>
    <w:rsid w:val="004A5CBB"/>
    <w:rsid w:val="004A6332"/>
    <w:rsid w:val="004A6590"/>
    <w:rsid w:val="004A694E"/>
    <w:rsid w:val="004A6B74"/>
    <w:rsid w:val="004A736C"/>
    <w:rsid w:val="004B0050"/>
    <w:rsid w:val="004B0731"/>
    <w:rsid w:val="004B0B66"/>
    <w:rsid w:val="004B0D62"/>
    <w:rsid w:val="004B17D6"/>
    <w:rsid w:val="004B1AC3"/>
    <w:rsid w:val="004B338C"/>
    <w:rsid w:val="004B4AD7"/>
    <w:rsid w:val="004B4CFE"/>
    <w:rsid w:val="004B5910"/>
    <w:rsid w:val="004B6128"/>
    <w:rsid w:val="004B676E"/>
    <w:rsid w:val="004B7C84"/>
    <w:rsid w:val="004C225A"/>
    <w:rsid w:val="004C2584"/>
    <w:rsid w:val="004C2B39"/>
    <w:rsid w:val="004C3653"/>
    <w:rsid w:val="004C398A"/>
    <w:rsid w:val="004C3D65"/>
    <w:rsid w:val="004C4E37"/>
    <w:rsid w:val="004C53C9"/>
    <w:rsid w:val="004C58A4"/>
    <w:rsid w:val="004C6EC9"/>
    <w:rsid w:val="004C70A7"/>
    <w:rsid w:val="004C7692"/>
    <w:rsid w:val="004C7DF3"/>
    <w:rsid w:val="004D083E"/>
    <w:rsid w:val="004D0FEC"/>
    <w:rsid w:val="004D22B6"/>
    <w:rsid w:val="004D22EB"/>
    <w:rsid w:val="004D2B7E"/>
    <w:rsid w:val="004D5A90"/>
    <w:rsid w:val="004D6161"/>
    <w:rsid w:val="004D75A7"/>
    <w:rsid w:val="004E0680"/>
    <w:rsid w:val="004E0879"/>
    <w:rsid w:val="004E2FAF"/>
    <w:rsid w:val="004E32A7"/>
    <w:rsid w:val="004E364F"/>
    <w:rsid w:val="004E387D"/>
    <w:rsid w:val="004E3BBF"/>
    <w:rsid w:val="004E4610"/>
    <w:rsid w:val="004E5235"/>
    <w:rsid w:val="004E66A3"/>
    <w:rsid w:val="004F0804"/>
    <w:rsid w:val="004F0FFD"/>
    <w:rsid w:val="004F13E8"/>
    <w:rsid w:val="004F1D1C"/>
    <w:rsid w:val="004F2936"/>
    <w:rsid w:val="004F2F31"/>
    <w:rsid w:val="004F312B"/>
    <w:rsid w:val="004F32A8"/>
    <w:rsid w:val="004F32E9"/>
    <w:rsid w:val="004F41C7"/>
    <w:rsid w:val="004F4247"/>
    <w:rsid w:val="004F5158"/>
    <w:rsid w:val="004F5547"/>
    <w:rsid w:val="004F5E0E"/>
    <w:rsid w:val="004F65D2"/>
    <w:rsid w:val="004F6C05"/>
    <w:rsid w:val="004F79C9"/>
    <w:rsid w:val="004F7A8E"/>
    <w:rsid w:val="00500585"/>
    <w:rsid w:val="00500C1F"/>
    <w:rsid w:val="00501F86"/>
    <w:rsid w:val="00503346"/>
    <w:rsid w:val="00503626"/>
    <w:rsid w:val="005036D2"/>
    <w:rsid w:val="005036DC"/>
    <w:rsid w:val="00503811"/>
    <w:rsid w:val="00503E29"/>
    <w:rsid w:val="00503F18"/>
    <w:rsid w:val="00505FE7"/>
    <w:rsid w:val="00506830"/>
    <w:rsid w:val="0050684A"/>
    <w:rsid w:val="00506D49"/>
    <w:rsid w:val="0050707A"/>
    <w:rsid w:val="00507501"/>
    <w:rsid w:val="00507B96"/>
    <w:rsid w:val="00507FB0"/>
    <w:rsid w:val="0051084A"/>
    <w:rsid w:val="00511632"/>
    <w:rsid w:val="00511B94"/>
    <w:rsid w:val="005147A9"/>
    <w:rsid w:val="00514D5F"/>
    <w:rsid w:val="00515BA0"/>
    <w:rsid w:val="00517198"/>
    <w:rsid w:val="005175F6"/>
    <w:rsid w:val="005201A7"/>
    <w:rsid w:val="0052036D"/>
    <w:rsid w:val="005208EC"/>
    <w:rsid w:val="0052284D"/>
    <w:rsid w:val="005247BC"/>
    <w:rsid w:val="005247C4"/>
    <w:rsid w:val="00525810"/>
    <w:rsid w:val="00525C44"/>
    <w:rsid w:val="00525DE0"/>
    <w:rsid w:val="00525E30"/>
    <w:rsid w:val="005264C0"/>
    <w:rsid w:val="00526C16"/>
    <w:rsid w:val="00527263"/>
    <w:rsid w:val="005272DC"/>
    <w:rsid w:val="005276D1"/>
    <w:rsid w:val="00527BF1"/>
    <w:rsid w:val="005313F2"/>
    <w:rsid w:val="0053203D"/>
    <w:rsid w:val="0053289D"/>
    <w:rsid w:val="0053514D"/>
    <w:rsid w:val="00535401"/>
    <w:rsid w:val="0053674E"/>
    <w:rsid w:val="00536B08"/>
    <w:rsid w:val="00536CD3"/>
    <w:rsid w:val="00537E62"/>
    <w:rsid w:val="005421F9"/>
    <w:rsid w:val="00542725"/>
    <w:rsid w:val="00542A0A"/>
    <w:rsid w:val="005433D1"/>
    <w:rsid w:val="0054417A"/>
    <w:rsid w:val="00544D97"/>
    <w:rsid w:val="00544E0D"/>
    <w:rsid w:val="0054567E"/>
    <w:rsid w:val="00545FCA"/>
    <w:rsid w:val="00546050"/>
    <w:rsid w:val="0054619D"/>
    <w:rsid w:val="005466C8"/>
    <w:rsid w:val="005470D5"/>
    <w:rsid w:val="0054750E"/>
    <w:rsid w:val="00550BAC"/>
    <w:rsid w:val="00550FBA"/>
    <w:rsid w:val="00551E87"/>
    <w:rsid w:val="0055389A"/>
    <w:rsid w:val="0055427B"/>
    <w:rsid w:val="00555810"/>
    <w:rsid w:val="00555847"/>
    <w:rsid w:val="0055742A"/>
    <w:rsid w:val="005601E8"/>
    <w:rsid w:val="005617BA"/>
    <w:rsid w:val="00561988"/>
    <w:rsid w:val="005622DD"/>
    <w:rsid w:val="0056289B"/>
    <w:rsid w:val="005630E8"/>
    <w:rsid w:val="00563356"/>
    <w:rsid w:val="00563A0F"/>
    <w:rsid w:val="00563F0C"/>
    <w:rsid w:val="005640B8"/>
    <w:rsid w:val="005643E7"/>
    <w:rsid w:val="005649B1"/>
    <w:rsid w:val="00566958"/>
    <w:rsid w:val="0056726B"/>
    <w:rsid w:val="00567816"/>
    <w:rsid w:val="00572281"/>
    <w:rsid w:val="0057236E"/>
    <w:rsid w:val="005731AA"/>
    <w:rsid w:val="00573230"/>
    <w:rsid w:val="0057333B"/>
    <w:rsid w:val="00574BBC"/>
    <w:rsid w:val="00574D74"/>
    <w:rsid w:val="00575656"/>
    <w:rsid w:val="00577BAE"/>
    <w:rsid w:val="00581408"/>
    <w:rsid w:val="005818C2"/>
    <w:rsid w:val="00582089"/>
    <w:rsid w:val="00582137"/>
    <w:rsid w:val="0058274E"/>
    <w:rsid w:val="00582DFC"/>
    <w:rsid w:val="00583287"/>
    <w:rsid w:val="005843E5"/>
    <w:rsid w:val="0058529B"/>
    <w:rsid w:val="005854FD"/>
    <w:rsid w:val="00585CA0"/>
    <w:rsid w:val="00585D8A"/>
    <w:rsid w:val="0058658F"/>
    <w:rsid w:val="00586622"/>
    <w:rsid w:val="00586D72"/>
    <w:rsid w:val="00586DA1"/>
    <w:rsid w:val="00587C45"/>
    <w:rsid w:val="0059086F"/>
    <w:rsid w:val="005923EA"/>
    <w:rsid w:val="00592A10"/>
    <w:rsid w:val="005942B6"/>
    <w:rsid w:val="0059440E"/>
    <w:rsid w:val="0059451B"/>
    <w:rsid w:val="005945BC"/>
    <w:rsid w:val="00594B31"/>
    <w:rsid w:val="005957A3"/>
    <w:rsid w:val="00595E0F"/>
    <w:rsid w:val="00597E78"/>
    <w:rsid w:val="005A0977"/>
    <w:rsid w:val="005A0C9E"/>
    <w:rsid w:val="005A1A47"/>
    <w:rsid w:val="005A1D07"/>
    <w:rsid w:val="005A4918"/>
    <w:rsid w:val="005A50A6"/>
    <w:rsid w:val="005A5731"/>
    <w:rsid w:val="005A5BB4"/>
    <w:rsid w:val="005A5D15"/>
    <w:rsid w:val="005A5D2E"/>
    <w:rsid w:val="005A6814"/>
    <w:rsid w:val="005A7829"/>
    <w:rsid w:val="005A7B55"/>
    <w:rsid w:val="005A7F39"/>
    <w:rsid w:val="005B0012"/>
    <w:rsid w:val="005B08B2"/>
    <w:rsid w:val="005B0B03"/>
    <w:rsid w:val="005B0F77"/>
    <w:rsid w:val="005B1B2F"/>
    <w:rsid w:val="005B38EF"/>
    <w:rsid w:val="005B4257"/>
    <w:rsid w:val="005B4A93"/>
    <w:rsid w:val="005B4B12"/>
    <w:rsid w:val="005B4EBE"/>
    <w:rsid w:val="005B52B1"/>
    <w:rsid w:val="005B56F5"/>
    <w:rsid w:val="005B5F11"/>
    <w:rsid w:val="005B6365"/>
    <w:rsid w:val="005B643C"/>
    <w:rsid w:val="005B7AB5"/>
    <w:rsid w:val="005C0393"/>
    <w:rsid w:val="005C09EC"/>
    <w:rsid w:val="005C0D64"/>
    <w:rsid w:val="005C0FBB"/>
    <w:rsid w:val="005C1C77"/>
    <w:rsid w:val="005C36E6"/>
    <w:rsid w:val="005C42E2"/>
    <w:rsid w:val="005C5819"/>
    <w:rsid w:val="005C6922"/>
    <w:rsid w:val="005C7104"/>
    <w:rsid w:val="005C742F"/>
    <w:rsid w:val="005C7D09"/>
    <w:rsid w:val="005C7E8F"/>
    <w:rsid w:val="005D0CFB"/>
    <w:rsid w:val="005D4537"/>
    <w:rsid w:val="005D598E"/>
    <w:rsid w:val="005D5B67"/>
    <w:rsid w:val="005D7F9D"/>
    <w:rsid w:val="005E08AF"/>
    <w:rsid w:val="005E13FB"/>
    <w:rsid w:val="005E1E5A"/>
    <w:rsid w:val="005E2422"/>
    <w:rsid w:val="005E2A3D"/>
    <w:rsid w:val="005E2F5B"/>
    <w:rsid w:val="005E3660"/>
    <w:rsid w:val="005E396C"/>
    <w:rsid w:val="005E417E"/>
    <w:rsid w:val="005E4753"/>
    <w:rsid w:val="005E7686"/>
    <w:rsid w:val="005E7950"/>
    <w:rsid w:val="005F0334"/>
    <w:rsid w:val="005F0BC7"/>
    <w:rsid w:val="005F124B"/>
    <w:rsid w:val="005F1909"/>
    <w:rsid w:val="005F194C"/>
    <w:rsid w:val="005F1E72"/>
    <w:rsid w:val="005F3556"/>
    <w:rsid w:val="005F3BB8"/>
    <w:rsid w:val="005F3DA4"/>
    <w:rsid w:val="005F4D5F"/>
    <w:rsid w:val="005F4E65"/>
    <w:rsid w:val="005F50E3"/>
    <w:rsid w:val="005F64A0"/>
    <w:rsid w:val="005F753D"/>
    <w:rsid w:val="005F7770"/>
    <w:rsid w:val="005F7E4E"/>
    <w:rsid w:val="00600BE2"/>
    <w:rsid w:val="00601C08"/>
    <w:rsid w:val="00601EFF"/>
    <w:rsid w:val="0060262A"/>
    <w:rsid w:val="00602887"/>
    <w:rsid w:val="006050BE"/>
    <w:rsid w:val="006067BF"/>
    <w:rsid w:val="00607093"/>
    <w:rsid w:val="00607D56"/>
    <w:rsid w:val="00611BC2"/>
    <w:rsid w:val="006121CC"/>
    <w:rsid w:val="00612592"/>
    <w:rsid w:val="00612732"/>
    <w:rsid w:val="00613772"/>
    <w:rsid w:val="00613C81"/>
    <w:rsid w:val="006143B3"/>
    <w:rsid w:val="00614A9B"/>
    <w:rsid w:val="00614D63"/>
    <w:rsid w:val="00615858"/>
    <w:rsid w:val="00616158"/>
    <w:rsid w:val="006163E2"/>
    <w:rsid w:val="00616CB8"/>
    <w:rsid w:val="006178B1"/>
    <w:rsid w:val="0062005E"/>
    <w:rsid w:val="00620665"/>
    <w:rsid w:val="00620C2F"/>
    <w:rsid w:val="006215AF"/>
    <w:rsid w:val="0062175A"/>
    <w:rsid w:val="006218D4"/>
    <w:rsid w:val="00621AC5"/>
    <w:rsid w:val="006221CA"/>
    <w:rsid w:val="006222A1"/>
    <w:rsid w:val="00622E09"/>
    <w:rsid w:val="00623296"/>
    <w:rsid w:val="0062357C"/>
    <w:rsid w:val="0062395D"/>
    <w:rsid w:val="006259D6"/>
    <w:rsid w:val="00625BFF"/>
    <w:rsid w:val="00625C75"/>
    <w:rsid w:val="00626029"/>
    <w:rsid w:val="00626300"/>
    <w:rsid w:val="00630A59"/>
    <w:rsid w:val="00630BAE"/>
    <w:rsid w:val="00631538"/>
    <w:rsid w:val="00631971"/>
    <w:rsid w:val="00631FD6"/>
    <w:rsid w:val="00632162"/>
    <w:rsid w:val="0063251D"/>
    <w:rsid w:val="006325D8"/>
    <w:rsid w:val="006326E6"/>
    <w:rsid w:val="00632885"/>
    <w:rsid w:val="00632D09"/>
    <w:rsid w:val="00632D17"/>
    <w:rsid w:val="00632DE0"/>
    <w:rsid w:val="00633040"/>
    <w:rsid w:val="00633318"/>
    <w:rsid w:val="006333D5"/>
    <w:rsid w:val="00633A23"/>
    <w:rsid w:val="00633A44"/>
    <w:rsid w:val="00634B25"/>
    <w:rsid w:val="00634C47"/>
    <w:rsid w:val="00634F67"/>
    <w:rsid w:val="00635251"/>
    <w:rsid w:val="00635BD7"/>
    <w:rsid w:val="00635CD4"/>
    <w:rsid w:val="00637357"/>
    <w:rsid w:val="00637850"/>
    <w:rsid w:val="00640263"/>
    <w:rsid w:val="006402FB"/>
    <w:rsid w:val="0064140E"/>
    <w:rsid w:val="006414A5"/>
    <w:rsid w:val="0064313E"/>
    <w:rsid w:val="006438F2"/>
    <w:rsid w:val="006439AD"/>
    <w:rsid w:val="0064472C"/>
    <w:rsid w:val="00644EA7"/>
    <w:rsid w:val="00645DA7"/>
    <w:rsid w:val="00645E79"/>
    <w:rsid w:val="00646A07"/>
    <w:rsid w:val="00646DE7"/>
    <w:rsid w:val="00646F6F"/>
    <w:rsid w:val="00647809"/>
    <w:rsid w:val="00650734"/>
    <w:rsid w:val="00650CDF"/>
    <w:rsid w:val="006513D7"/>
    <w:rsid w:val="00651D41"/>
    <w:rsid w:val="00651E56"/>
    <w:rsid w:val="006527F9"/>
    <w:rsid w:val="006528DF"/>
    <w:rsid w:val="0065433A"/>
    <w:rsid w:val="00654A0E"/>
    <w:rsid w:val="006556A1"/>
    <w:rsid w:val="006558A7"/>
    <w:rsid w:val="006563E4"/>
    <w:rsid w:val="00657119"/>
    <w:rsid w:val="0065715F"/>
    <w:rsid w:val="00660060"/>
    <w:rsid w:val="00660064"/>
    <w:rsid w:val="006605D1"/>
    <w:rsid w:val="00661953"/>
    <w:rsid w:val="00661CAA"/>
    <w:rsid w:val="00661ED1"/>
    <w:rsid w:val="00662DBE"/>
    <w:rsid w:val="00663021"/>
    <w:rsid w:val="00663174"/>
    <w:rsid w:val="006636E9"/>
    <w:rsid w:val="00664174"/>
    <w:rsid w:val="00664256"/>
    <w:rsid w:val="00664689"/>
    <w:rsid w:val="00665A5C"/>
    <w:rsid w:val="00665CC2"/>
    <w:rsid w:val="0066650E"/>
    <w:rsid w:val="0066683D"/>
    <w:rsid w:val="00666AB3"/>
    <w:rsid w:val="006671A0"/>
    <w:rsid w:val="00667592"/>
    <w:rsid w:val="00667A70"/>
    <w:rsid w:val="00667AA9"/>
    <w:rsid w:val="006706EC"/>
    <w:rsid w:val="00670BCC"/>
    <w:rsid w:val="00671388"/>
    <w:rsid w:val="0067208B"/>
    <w:rsid w:val="00672B69"/>
    <w:rsid w:val="00673D0F"/>
    <w:rsid w:val="006750F3"/>
    <w:rsid w:val="0067513B"/>
    <w:rsid w:val="0067585C"/>
    <w:rsid w:val="006761E6"/>
    <w:rsid w:val="00676709"/>
    <w:rsid w:val="00676903"/>
    <w:rsid w:val="00676E54"/>
    <w:rsid w:val="00677442"/>
    <w:rsid w:val="0067755D"/>
    <w:rsid w:val="00680791"/>
    <w:rsid w:val="00681423"/>
    <w:rsid w:val="0068244A"/>
    <w:rsid w:val="0068257B"/>
    <w:rsid w:val="00684431"/>
    <w:rsid w:val="00685E19"/>
    <w:rsid w:val="006864B0"/>
    <w:rsid w:val="006874AE"/>
    <w:rsid w:val="006907E4"/>
    <w:rsid w:val="00690B51"/>
    <w:rsid w:val="00691075"/>
    <w:rsid w:val="00691C56"/>
    <w:rsid w:val="00691F31"/>
    <w:rsid w:val="006921EB"/>
    <w:rsid w:val="00692B44"/>
    <w:rsid w:val="00693960"/>
    <w:rsid w:val="00694FB6"/>
    <w:rsid w:val="006955E2"/>
    <w:rsid w:val="00695666"/>
    <w:rsid w:val="00695B58"/>
    <w:rsid w:val="00695C5F"/>
    <w:rsid w:val="00695DC3"/>
    <w:rsid w:val="006963D8"/>
    <w:rsid w:val="00696D9D"/>
    <w:rsid w:val="00697B89"/>
    <w:rsid w:val="006A08A8"/>
    <w:rsid w:val="006A0A36"/>
    <w:rsid w:val="006A14A7"/>
    <w:rsid w:val="006A2415"/>
    <w:rsid w:val="006A2F5D"/>
    <w:rsid w:val="006A3D47"/>
    <w:rsid w:val="006A3E8B"/>
    <w:rsid w:val="006A43A5"/>
    <w:rsid w:val="006A4536"/>
    <w:rsid w:val="006A4EA4"/>
    <w:rsid w:val="006A508D"/>
    <w:rsid w:val="006A52F5"/>
    <w:rsid w:val="006A7264"/>
    <w:rsid w:val="006A78DC"/>
    <w:rsid w:val="006B0BEF"/>
    <w:rsid w:val="006B0C1F"/>
    <w:rsid w:val="006B106C"/>
    <w:rsid w:val="006B1616"/>
    <w:rsid w:val="006B173E"/>
    <w:rsid w:val="006B1832"/>
    <w:rsid w:val="006B1C65"/>
    <w:rsid w:val="006B2884"/>
    <w:rsid w:val="006B291A"/>
    <w:rsid w:val="006B335F"/>
    <w:rsid w:val="006B38B2"/>
    <w:rsid w:val="006B3F59"/>
    <w:rsid w:val="006B4465"/>
    <w:rsid w:val="006B4505"/>
    <w:rsid w:val="006B4AB7"/>
    <w:rsid w:val="006B55D3"/>
    <w:rsid w:val="006B5691"/>
    <w:rsid w:val="006B56A4"/>
    <w:rsid w:val="006B5A74"/>
    <w:rsid w:val="006B5C3F"/>
    <w:rsid w:val="006B5F1C"/>
    <w:rsid w:val="006B63AA"/>
    <w:rsid w:val="006B6998"/>
    <w:rsid w:val="006B7284"/>
    <w:rsid w:val="006B7FF6"/>
    <w:rsid w:val="006C06BA"/>
    <w:rsid w:val="006C08C5"/>
    <w:rsid w:val="006C158A"/>
    <w:rsid w:val="006C15A0"/>
    <w:rsid w:val="006C166B"/>
    <w:rsid w:val="006C16AF"/>
    <w:rsid w:val="006C19E9"/>
    <w:rsid w:val="006C1D09"/>
    <w:rsid w:val="006C2E2D"/>
    <w:rsid w:val="006C3DD0"/>
    <w:rsid w:val="006C55FA"/>
    <w:rsid w:val="006C5A90"/>
    <w:rsid w:val="006C5F59"/>
    <w:rsid w:val="006C6A5C"/>
    <w:rsid w:val="006C6BE9"/>
    <w:rsid w:val="006C730C"/>
    <w:rsid w:val="006C78E1"/>
    <w:rsid w:val="006D031E"/>
    <w:rsid w:val="006D0AE4"/>
    <w:rsid w:val="006D0B5A"/>
    <w:rsid w:val="006D1528"/>
    <w:rsid w:val="006D154B"/>
    <w:rsid w:val="006D156E"/>
    <w:rsid w:val="006D1949"/>
    <w:rsid w:val="006D1AD4"/>
    <w:rsid w:val="006D26EF"/>
    <w:rsid w:val="006D3AD8"/>
    <w:rsid w:val="006D3B38"/>
    <w:rsid w:val="006D418C"/>
    <w:rsid w:val="006D54B5"/>
    <w:rsid w:val="006D5ACA"/>
    <w:rsid w:val="006D6565"/>
    <w:rsid w:val="006D669C"/>
    <w:rsid w:val="006D672A"/>
    <w:rsid w:val="006D6C89"/>
    <w:rsid w:val="006E0A5A"/>
    <w:rsid w:val="006E0C35"/>
    <w:rsid w:val="006E147E"/>
    <w:rsid w:val="006E342C"/>
    <w:rsid w:val="006E4942"/>
    <w:rsid w:val="006E55E0"/>
    <w:rsid w:val="006E5819"/>
    <w:rsid w:val="006E5EDE"/>
    <w:rsid w:val="006E676C"/>
    <w:rsid w:val="006E717B"/>
    <w:rsid w:val="006F06B0"/>
    <w:rsid w:val="006F2D1A"/>
    <w:rsid w:val="006F2FEA"/>
    <w:rsid w:val="006F4BAF"/>
    <w:rsid w:val="006F5A24"/>
    <w:rsid w:val="006F5D5F"/>
    <w:rsid w:val="006F69AD"/>
    <w:rsid w:val="006F7519"/>
    <w:rsid w:val="00700EDB"/>
    <w:rsid w:val="007012CA"/>
    <w:rsid w:val="007015BD"/>
    <w:rsid w:val="007019EE"/>
    <w:rsid w:val="00701C62"/>
    <w:rsid w:val="00703CF1"/>
    <w:rsid w:val="00704460"/>
    <w:rsid w:val="0070490E"/>
    <w:rsid w:val="00704AB7"/>
    <w:rsid w:val="00704E94"/>
    <w:rsid w:val="007051F6"/>
    <w:rsid w:val="00705991"/>
    <w:rsid w:val="00706FB0"/>
    <w:rsid w:val="00706FD7"/>
    <w:rsid w:val="007117BB"/>
    <w:rsid w:val="00711AB1"/>
    <w:rsid w:val="00711CFA"/>
    <w:rsid w:val="00712194"/>
    <w:rsid w:val="00712AE9"/>
    <w:rsid w:val="00712D87"/>
    <w:rsid w:val="00713DC8"/>
    <w:rsid w:val="00714162"/>
    <w:rsid w:val="007146B4"/>
    <w:rsid w:val="0071479D"/>
    <w:rsid w:val="0071708E"/>
    <w:rsid w:val="00717445"/>
    <w:rsid w:val="00717E8A"/>
    <w:rsid w:val="00721036"/>
    <w:rsid w:val="00721086"/>
    <w:rsid w:val="007225C2"/>
    <w:rsid w:val="00722B96"/>
    <w:rsid w:val="00722CE4"/>
    <w:rsid w:val="00723057"/>
    <w:rsid w:val="007230A9"/>
    <w:rsid w:val="00723AC8"/>
    <w:rsid w:val="00724A52"/>
    <w:rsid w:val="00724A94"/>
    <w:rsid w:val="00726820"/>
    <w:rsid w:val="00726A38"/>
    <w:rsid w:val="00726CFF"/>
    <w:rsid w:val="00726ED6"/>
    <w:rsid w:val="00727156"/>
    <w:rsid w:val="007275C8"/>
    <w:rsid w:val="00727CE8"/>
    <w:rsid w:val="00727DD0"/>
    <w:rsid w:val="0073037F"/>
    <w:rsid w:val="007308CF"/>
    <w:rsid w:val="00730FAD"/>
    <w:rsid w:val="00731010"/>
    <w:rsid w:val="00732375"/>
    <w:rsid w:val="00732B15"/>
    <w:rsid w:val="007349BC"/>
    <w:rsid w:val="00734C33"/>
    <w:rsid w:val="0073605B"/>
    <w:rsid w:val="0073637C"/>
    <w:rsid w:val="007374E3"/>
    <w:rsid w:val="00737E60"/>
    <w:rsid w:val="0074005A"/>
    <w:rsid w:val="00740203"/>
    <w:rsid w:val="007410EB"/>
    <w:rsid w:val="007413EC"/>
    <w:rsid w:val="007415F8"/>
    <w:rsid w:val="00742F01"/>
    <w:rsid w:val="0074373F"/>
    <w:rsid w:val="0074443D"/>
    <w:rsid w:val="00744C1D"/>
    <w:rsid w:val="007465A2"/>
    <w:rsid w:val="00751C20"/>
    <w:rsid w:val="00751E2C"/>
    <w:rsid w:val="0075216D"/>
    <w:rsid w:val="0075275C"/>
    <w:rsid w:val="0075277A"/>
    <w:rsid w:val="00752A79"/>
    <w:rsid w:val="00753845"/>
    <w:rsid w:val="00753CCC"/>
    <w:rsid w:val="007540B6"/>
    <w:rsid w:val="0075419C"/>
    <w:rsid w:val="00754A9B"/>
    <w:rsid w:val="00754E37"/>
    <w:rsid w:val="007552EC"/>
    <w:rsid w:val="007554D5"/>
    <w:rsid w:val="00755D7A"/>
    <w:rsid w:val="007560FB"/>
    <w:rsid w:val="007567EF"/>
    <w:rsid w:val="007569CC"/>
    <w:rsid w:val="00756E5E"/>
    <w:rsid w:val="00757182"/>
    <w:rsid w:val="00757700"/>
    <w:rsid w:val="00757D15"/>
    <w:rsid w:val="00757FBA"/>
    <w:rsid w:val="0076013E"/>
    <w:rsid w:val="0076073D"/>
    <w:rsid w:val="0076076B"/>
    <w:rsid w:val="00760AC8"/>
    <w:rsid w:val="0076167D"/>
    <w:rsid w:val="00762800"/>
    <w:rsid w:val="007636C9"/>
    <w:rsid w:val="0076378B"/>
    <w:rsid w:val="00764423"/>
    <w:rsid w:val="007647F6"/>
    <w:rsid w:val="00765A8E"/>
    <w:rsid w:val="007661EA"/>
    <w:rsid w:val="00766321"/>
    <w:rsid w:val="0076672C"/>
    <w:rsid w:val="00767198"/>
    <w:rsid w:val="00767477"/>
    <w:rsid w:val="007702F0"/>
    <w:rsid w:val="00770526"/>
    <w:rsid w:val="00770C07"/>
    <w:rsid w:val="00771057"/>
    <w:rsid w:val="007713B0"/>
    <w:rsid w:val="00771B1E"/>
    <w:rsid w:val="00772CA1"/>
    <w:rsid w:val="00773781"/>
    <w:rsid w:val="0077386D"/>
    <w:rsid w:val="00774124"/>
    <w:rsid w:val="00774334"/>
    <w:rsid w:val="00774FDA"/>
    <w:rsid w:val="0077536C"/>
    <w:rsid w:val="00775EB6"/>
    <w:rsid w:val="00776C8F"/>
    <w:rsid w:val="00776DEB"/>
    <w:rsid w:val="007809EF"/>
    <w:rsid w:val="00780BE7"/>
    <w:rsid w:val="007811E0"/>
    <w:rsid w:val="00783B2E"/>
    <w:rsid w:val="0078429A"/>
    <w:rsid w:val="007847F2"/>
    <w:rsid w:val="00784FBE"/>
    <w:rsid w:val="00785233"/>
    <w:rsid w:val="00785AEF"/>
    <w:rsid w:val="00785AF5"/>
    <w:rsid w:val="00787A82"/>
    <w:rsid w:val="00787DBA"/>
    <w:rsid w:val="007910A3"/>
    <w:rsid w:val="00791549"/>
    <w:rsid w:val="00791B1E"/>
    <w:rsid w:val="00791DC2"/>
    <w:rsid w:val="00791EE7"/>
    <w:rsid w:val="00793481"/>
    <w:rsid w:val="00794E8F"/>
    <w:rsid w:val="00795C7E"/>
    <w:rsid w:val="00795D36"/>
    <w:rsid w:val="00796911"/>
    <w:rsid w:val="00796DCF"/>
    <w:rsid w:val="00796FBF"/>
    <w:rsid w:val="007970CD"/>
    <w:rsid w:val="00797EC5"/>
    <w:rsid w:val="007A0D9C"/>
    <w:rsid w:val="007A19CA"/>
    <w:rsid w:val="007A1F26"/>
    <w:rsid w:val="007A38FF"/>
    <w:rsid w:val="007A4503"/>
    <w:rsid w:val="007A52DE"/>
    <w:rsid w:val="007A6465"/>
    <w:rsid w:val="007A7AA0"/>
    <w:rsid w:val="007A7CF6"/>
    <w:rsid w:val="007B002F"/>
    <w:rsid w:val="007B099C"/>
    <w:rsid w:val="007B17AF"/>
    <w:rsid w:val="007B2B82"/>
    <w:rsid w:val="007B3085"/>
    <w:rsid w:val="007B328D"/>
    <w:rsid w:val="007B3318"/>
    <w:rsid w:val="007B3BC5"/>
    <w:rsid w:val="007B3E0D"/>
    <w:rsid w:val="007B4236"/>
    <w:rsid w:val="007B449A"/>
    <w:rsid w:val="007B4ED7"/>
    <w:rsid w:val="007B5662"/>
    <w:rsid w:val="007B58D6"/>
    <w:rsid w:val="007B5A72"/>
    <w:rsid w:val="007B61AE"/>
    <w:rsid w:val="007B63CF"/>
    <w:rsid w:val="007B6A69"/>
    <w:rsid w:val="007B7493"/>
    <w:rsid w:val="007B7FA7"/>
    <w:rsid w:val="007C000E"/>
    <w:rsid w:val="007C0B0B"/>
    <w:rsid w:val="007C125C"/>
    <w:rsid w:val="007C2B29"/>
    <w:rsid w:val="007C331D"/>
    <w:rsid w:val="007C33A8"/>
    <w:rsid w:val="007C379A"/>
    <w:rsid w:val="007C39BB"/>
    <w:rsid w:val="007C480D"/>
    <w:rsid w:val="007C499F"/>
    <w:rsid w:val="007C4D1C"/>
    <w:rsid w:val="007C544F"/>
    <w:rsid w:val="007C691F"/>
    <w:rsid w:val="007C6FE3"/>
    <w:rsid w:val="007D0361"/>
    <w:rsid w:val="007D07DB"/>
    <w:rsid w:val="007D0B13"/>
    <w:rsid w:val="007D0DE5"/>
    <w:rsid w:val="007D0F58"/>
    <w:rsid w:val="007D1674"/>
    <w:rsid w:val="007D16F8"/>
    <w:rsid w:val="007D17BD"/>
    <w:rsid w:val="007D17F3"/>
    <w:rsid w:val="007D1A5A"/>
    <w:rsid w:val="007D275A"/>
    <w:rsid w:val="007D2B36"/>
    <w:rsid w:val="007D2D25"/>
    <w:rsid w:val="007D2D3B"/>
    <w:rsid w:val="007D3F45"/>
    <w:rsid w:val="007D501D"/>
    <w:rsid w:val="007D53BC"/>
    <w:rsid w:val="007D5702"/>
    <w:rsid w:val="007D59DB"/>
    <w:rsid w:val="007D5B4E"/>
    <w:rsid w:val="007E10EB"/>
    <w:rsid w:val="007E129E"/>
    <w:rsid w:val="007E1C2D"/>
    <w:rsid w:val="007E21E1"/>
    <w:rsid w:val="007E223A"/>
    <w:rsid w:val="007E23D7"/>
    <w:rsid w:val="007E346F"/>
    <w:rsid w:val="007E3BB9"/>
    <w:rsid w:val="007E4010"/>
    <w:rsid w:val="007E4399"/>
    <w:rsid w:val="007E4861"/>
    <w:rsid w:val="007E4FAB"/>
    <w:rsid w:val="007E516F"/>
    <w:rsid w:val="007E5365"/>
    <w:rsid w:val="007E5710"/>
    <w:rsid w:val="007E5B85"/>
    <w:rsid w:val="007E606E"/>
    <w:rsid w:val="007E6716"/>
    <w:rsid w:val="007E7990"/>
    <w:rsid w:val="007F0B71"/>
    <w:rsid w:val="007F1088"/>
    <w:rsid w:val="007F2527"/>
    <w:rsid w:val="007F27B1"/>
    <w:rsid w:val="007F3082"/>
    <w:rsid w:val="007F3342"/>
    <w:rsid w:val="007F3BAA"/>
    <w:rsid w:val="007F401B"/>
    <w:rsid w:val="007F4DB5"/>
    <w:rsid w:val="007F6954"/>
    <w:rsid w:val="007F6F32"/>
    <w:rsid w:val="007F764D"/>
    <w:rsid w:val="00800B4E"/>
    <w:rsid w:val="008019AD"/>
    <w:rsid w:val="00802D2A"/>
    <w:rsid w:val="00804BFC"/>
    <w:rsid w:val="00804FB6"/>
    <w:rsid w:val="00805052"/>
    <w:rsid w:val="00806AFA"/>
    <w:rsid w:val="00806E05"/>
    <w:rsid w:val="00806E97"/>
    <w:rsid w:val="008079F9"/>
    <w:rsid w:val="008115C0"/>
    <w:rsid w:val="00811A49"/>
    <w:rsid w:val="00813A4F"/>
    <w:rsid w:val="008144AD"/>
    <w:rsid w:val="00814D1A"/>
    <w:rsid w:val="00814EA2"/>
    <w:rsid w:val="00815433"/>
    <w:rsid w:val="0081551A"/>
    <w:rsid w:val="008155E7"/>
    <w:rsid w:val="00815D6E"/>
    <w:rsid w:val="00816951"/>
    <w:rsid w:val="00817994"/>
    <w:rsid w:val="0082086C"/>
    <w:rsid w:val="0082087B"/>
    <w:rsid w:val="008208CA"/>
    <w:rsid w:val="00820B36"/>
    <w:rsid w:val="00820C26"/>
    <w:rsid w:val="00820C84"/>
    <w:rsid w:val="00824026"/>
    <w:rsid w:val="008240B3"/>
    <w:rsid w:val="00824C56"/>
    <w:rsid w:val="008257E5"/>
    <w:rsid w:val="00826588"/>
    <w:rsid w:val="00826EFF"/>
    <w:rsid w:val="00827353"/>
    <w:rsid w:val="0082769E"/>
    <w:rsid w:val="008276BE"/>
    <w:rsid w:val="00827B6E"/>
    <w:rsid w:val="00827C2B"/>
    <w:rsid w:val="008313BC"/>
    <w:rsid w:val="008318D0"/>
    <w:rsid w:val="00831E74"/>
    <w:rsid w:val="0083235C"/>
    <w:rsid w:val="0083289B"/>
    <w:rsid w:val="00832A2F"/>
    <w:rsid w:val="00833D4B"/>
    <w:rsid w:val="00833D55"/>
    <w:rsid w:val="00834143"/>
    <w:rsid w:val="00835B20"/>
    <w:rsid w:val="00835BF2"/>
    <w:rsid w:val="00835F47"/>
    <w:rsid w:val="008361D2"/>
    <w:rsid w:val="00836B4E"/>
    <w:rsid w:val="0083733C"/>
    <w:rsid w:val="00837A14"/>
    <w:rsid w:val="00840FE9"/>
    <w:rsid w:val="00841704"/>
    <w:rsid w:val="008421D1"/>
    <w:rsid w:val="00842A0B"/>
    <w:rsid w:val="00842B01"/>
    <w:rsid w:val="00843211"/>
    <w:rsid w:val="00843696"/>
    <w:rsid w:val="00843D48"/>
    <w:rsid w:val="00844C72"/>
    <w:rsid w:val="008450B3"/>
    <w:rsid w:val="00846A86"/>
    <w:rsid w:val="008477AF"/>
    <w:rsid w:val="008477CD"/>
    <w:rsid w:val="008479EE"/>
    <w:rsid w:val="00847C5D"/>
    <w:rsid w:val="0085049C"/>
    <w:rsid w:val="00850908"/>
    <w:rsid w:val="00850F81"/>
    <w:rsid w:val="008510B2"/>
    <w:rsid w:val="00851AB9"/>
    <w:rsid w:val="0085224B"/>
    <w:rsid w:val="00852DA5"/>
    <w:rsid w:val="00853D45"/>
    <w:rsid w:val="00854DCB"/>
    <w:rsid w:val="008559C9"/>
    <w:rsid w:val="00856174"/>
    <w:rsid w:val="00860832"/>
    <w:rsid w:val="008614EC"/>
    <w:rsid w:val="0086182F"/>
    <w:rsid w:val="0086384B"/>
    <w:rsid w:val="00863ACD"/>
    <w:rsid w:val="00863AF3"/>
    <w:rsid w:val="00863D90"/>
    <w:rsid w:val="00864F5A"/>
    <w:rsid w:val="00866B8C"/>
    <w:rsid w:val="00866D8D"/>
    <w:rsid w:val="008672DF"/>
    <w:rsid w:val="008705D4"/>
    <w:rsid w:val="00870A42"/>
    <w:rsid w:val="00871439"/>
    <w:rsid w:val="008714B9"/>
    <w:rsid w:val="0087267E"/>
    <w:rsid w:val="00872CFB"/>
    <w:rsid w:val="008740E7"/>
    <w:rsid w:val="008742CE"/>
    <w:rsid w:val="00874393"/>
    <w:rsid w:val="0087476D"/>
    <w:rsid w:val="00874F3E"/>
    <w:rsid w:val="00874F95"/>
    <w:rsid w:val="008761C6"/>
    <w:rsid w:val="008762B1"/>
    <w:rsid w:val="008767AB"/>
    <w:rsid w:val="0087778F"/>
    <w:rsid w:val="00877CBF"/>
    <w:rsid w:val="00877FED"/>
    <w:rsid w:val="00881046"/>
    <w:rsid w:val="00881489"/>
    <w:rsid w:val="008819AE"/>
    <w:rsid w:val="00881DC2"/>
    <w:rsid w:val="008826E4"/>
    <w:rsid w:val="00882BD9"/>
    <w:rsid w:val="00884024"/>
    <w:rsid w:val="008846CC"/>
    <w:rsid w:val="00884CAD"/>
    <w:rsid w:val="00885EEF"/>
    <w:rsid w:val="00886172"/>
    <w:rsid w:val="008862BB"/>
    <w:rsid w:val="008864B9"/>
    <w:rsid w:val="00886D8F"/>
    <w:rsid w:val="00887924"/>
    <w:rsid w:val="00887A39"/>
    <w:rsid w:val="00887CA0"/>
    <w:rsid w:val="00887DE1"/>
    <w:rsid w:val="00890354"/>
    <w:rsid w:val="008909D5"/>
    <w:rsid w:val="008911DA"/>
    <w:rsid w:val="008913CD"/>
    <w:rsid w:val="0089291D"/>
    <w:rsid w:val="00893344"/>
    <w:rsid w:val="00894C78"/>
    <w:rsid w:val="008955AB"/>
    <w:rsid w:val="00895669"/>
    <w:rsid w:val="008958CB"/>
    <w:rsid w:val="00895F56"/>
    <w:rsid w:val="00896DA9"/>
    <w:rsid w:val="008977E5"/>
    <w:rsid w:val="008A04BF"/>
    <w:rsid w:val="008A05A7"/>
    <w:rsid w:val="008A07C9"/>
    <w:rsid w:val="008A0A95"/>
    <w:rsid w:val="008A15EA"/>
    <w:rsid w:val="008A177A"/>
    <w:rsid w:val="008A2E49"/>
    <w:rsid w:val="008A32BB"/>
    <w:rsid w:val="008A358A"/>
    <w:rsid w:val="008A444A"/>
    <w:rsid w:val="008A5421"/>
    <w:rsid w:val="008A550C"/>
    <w:rsid w:val="008A5828"/>
    <w:rsid w:val="008A5D35"/>
    <w:rsid w:val="008A6C65"/>
    <w:rsid w:val="008A6F5E"/>
    <w:rsid w:val="008A7D9D"/>
    <w:rsid w:val="008B0257"/>
    <w:rsid w:val="008B060B"/>
    <w:rsid w:val="008B0BBE"/>
    <w:rsid w:val="008B0E91"/>
    <w:rsid w:val="008B0EB8"/>
    <w:rsid w:val="008B11EF"/>
    <w:rsid w:val="008B1653"/>
    <w:rsid w:val="008B297C"/>
    <w:rsid w:val="008B3F10"/>
    <w:rsid w:val="008B4168"/>
    <w:rsid w:val="008B427B"/>
    <w:rsid w:val="008B48A4"/>
    <w:rsid w:val="008B5611"/>
    <w:rsid w:val="008B5AC6"/>
    <w:rsid w:val="008B64FD"/>
    <w:rsid w:val="008B6BFB"/>
    <w:rsid w:val="008B6DCC"/>
    <w:rsid w:val="008C06B4"/>
    <w:rsid w:val="008C0AD9"/>
    <w:rsid w:val="008C1A3E"/>
    <w:rsid w:val="008C2996"/>
    <w:rsid w:val="008C45B6"/>
    <w:rsid w:val="008C4A0F"/>
    <w:rsid w:val="008C55DD"/>
    <w:rsid w:val="008C6989"/>
    <w:rsid w:val="008C7533"/>
    <w:rsid w:val="008C777A"/>
    <w:rsid w:val="008C79E8"/>
    <w:rsid w:val="008C7CBA"/>
    <w:rsid w:val="008D00C8"/>
    <w:rsid w:val="008D01DC"/>
    <w:rsid w:val="008D087D"/>
    <w:rsid w:val="008D103F"/>
    <w:rsid w:val="008D1424"/>
    <w:rsid w:val="008D1A4E"/>
    <w:rsid w:val="008D1D1A"/>
    <w:rsid w:val="008D2D1D"/>
    <w:rsid w:val="008D320F"/>
    <w:rsid w:val="008D479F"/>
    <w:rsid w:val="008D4ED9"/>
    <w:rsid w:val="008D5C11"/>
    <w:rsid w:val="008D621A"/>
    <w:rsid w:val="008D662F"/>
    <w:rsid w:val="008D6B40"/>
    <w:rsid w:val="008D73D6"/>
    <w:rsid w:val="008E0074"/>
    <w:rsid w:val="008E19E6"/>
    <w:rsid w:val="008E25BB"/>
    <w:rsid w:val="008E287B"/>
    <w:rsid w:val="008E2BEA"/>
    <w:rsid w:val="008E2D9C"/>
    <w:rsid w:val="008E337D"/>
    <w:rsid w:val="008E48CF"/>
    <w:rsid w:val="008E5623"/>
    <w:rsid w:val="008E564B"/>
    <w:rsid w:val="008E59C1"/>
    <w:rsid w:val="008E5D77"/>
    <w:rsid w:val="008E64DD"/>
    <w:rsid w:val="008E70C3"/>
    <w:rsid w:val="008E731A"/>
    <w:rsid w:val="008E758E"/>
    <w:rsid w:val="008F0F3D"/>
    <w:rsid w:val="008F19AB"/>
    <w:rsid w:val="008F1C3C"/>
    <w:rsid w:val="008F1E32"/>
    <w:rsid w:val="008F2579"/>
    <w:rsid w:val="008F2A1B"/>
    <w:rsid w:val="008F3E1E"/>
    <w:rsid w:val="008F437D"/>
    <w:rsid w:val="008F5798"/>
    <w:rsid w:val="008F5FAF"/>
    <w:rsid w:val="008F705B"/>
    <w:rsid w:val="00900AEC"/>
    <w:rsid w:val="00901874"/>
    <w:rsid w:val="00903194"/>
    <w:rsid w:val="00903488"/>
    <w:rsid w:val="00903DCA"/>
    <w:rsid w:val="0090430C"/>
    <w:rsid w:val="009046D9"/>
    <w:rsid w:val="009050DC"/>
    <w:rsid w:val="009050FE"/>
    <w:rsid w:val="009066F8"/>
    <w:rsid w:val="00906B6A"/>
    <w:rsid w:val="00906CC3"/>
    <w:rsid w:val="00906FC1"/>
    <w:rsid w:val="00907383"/>
    <w:rsid w:val="009074FB"/>
    <w:rsid w:val="00907F73"/>
    <w:rsid w:val="00907F87"/>
    <w:rsid w:val="00910212"/>
    <w:rsid w:val="00910C4A"/>
    <w:rsid w:val="00911700"/>
    <w:rsid w:val="00911C8E"/>
    <w:rsid w:val="00911E7A"/>
    <w:rsid w:val="0091266C"/>
    <w:rsid w:val="00912D3D"/>
    <w:rsid w:val="0091306D"/>
    <w:rsid w:val="00913DED"/>
    <w:rsid w:val="009142A9"/>
    <w:rsid w:val="00915D90"/>
    <w:rsid w:val="009166F1"/>
    <w:rsid w:val="009167A8"/>
    <w:rsid w:val="00916E6F"/>
    <w:rsid w:val="00917FC4"/>
    <w:rsid w:val="0092006E"/>
    <w:rsid w:val="00920880"/>
    <w:rsid w:val="0092097E"/>
    <w:rsid w:val="00920FAE"/>
    <w:rsid w:val="009212E0"/>
    <w:rsid w:val="0092301E"/>
    <w:rsid w:val="00923169"/>
    <w:rsid w:val="00923EAD"/>
    <w:rsid w:val="009244EC"/>
    <w:rsid w:val="00924BCD"/>
    <w:rsid w:val="00926077"/>
    <w:rsid w:val="00926D43"/>
    <w:rsid w:val="00926FEC"/>
    <w:rsid w:val="00927A0C"/>
    <w:rsid w:val="0093029E"/>
    <w:rsid w:val="0093038A"/>
    <w:rsid w:val="009303DF"/>
    <w:rsid w:val="00930F43"/>
    <w:rsid w:val="009318AE"/>
    <w:rsid w:val="009319BD"/>
    <w:rsid w:val="00931D5E"/>
    <w:rsid w:val="00932036"/>
    <w:rsid w:val="00932566"/>
    <w:rsid w:val="009325BF"/>
    <w:rsid w:val="00932661"/>
    <w:rsid w:val="00932B7C"/>
    <w:rsid w:val="009333BF"/>
    <w:rsid w:val="00933AB3"/>
    <w:rsid w:val="00933EB9"/>
    <w:rsid w:val="00933F0A"/>
    <w:rsid w:val="009340A3"/>
    <w:rsid w:val="00934B93"/>
    <w:rsid w:val="0093591F"/>
    <w:rsid w:val="009359DD"/>
    <w:rsid w:val="00936D53"/>
    <w:rsid w:val="00937212"/>
    <w:rsid w:val="009372BD"/>
    <w:rsid w:val="00937935"/>
    <w:rsid w:val="009379DB"/>
    <w:rsid w:val="00937B42"/>
    <w:rsid w:val="00937D6F"/>
    <w:rsid w:val="009407FA"/>
    <w:rsid w:val="009407FE"/>
    <w:rsid w:val="00940942"/>
    <w:rsid w:val="00940A15"/>
    <w:rsid w:val="00940C70"/>
    <w:rsid w:val="0094122F"/>
    <w:rsid w:val="0094123E"/>
    <w:rsid w:val="009414AC"/>
    <w:rsid w:val="00942875"/>
    <w:rsid w:val="00942B59"/>
    <w:rsid w:val="00943403"/>
    <w:rsid w:val="009435A6"/>
    <w:rsid w:val="00943BB6"/>
    <w:rsid w:val="00943C10"/>
    <w:rsid w:val="009444B2"/>
    <w:rsid w:val="00945033"/>
    <w:rsid w:val="00945CDA"/>
    <w:rsid w:val="00946F5D"/>
    <w:rsid w:val="009473C4"/>
    <w:rsid w:val="009513F9"/>
    <w:rsid w:val="0095152E"/>
    <w:rsid w:val="009515DC"/>
    <w:rsid w:val="00951AAD"/>
    <w:rsid w:val="00951F12"/>
    <w:rsid w:val="00952718"/>
    <w:rsid w:val="00953299"/>
    <w:rsid w:val="0095379C"/>
    <w:rsid w:val="00953D3F"/>
    <w:rsid w:val="009544BD"/>
    <w:rsid w:val="0095467B"/>
    <w:rsid w:val="0095554C"/>
    <w:rsid w:val="009558CA"/>
    <w:rsid w:val="00956CB6"/>
    <w:rsid w:val="009571EF"/>
    <w:rsid w:val="00957C0E"/>
    <w:rsid w:val="00957D32"/>
    <w:rsid w:val="0096055E"/>
    <w:rsid w:val="009605A8"/>
    <w:rsid w:val="00960E28"/>
    <w:rsid w:val="00961581"/>
    <w:rsid w:val="00961A5A"/>
    <w:rsid w:val="009622E5"/>
    <w:rsid w:val="009627D5"/>
    <w:rsid w:val="00963112"/>
    <w:rsid w:val="009635D4"/>
    <w:rsid w:val="0096371A"/>
    <w:rsid w:val="00963CEF"/>
    <w:rsid w:val="00964943"/>
    <w:rsid w:val="00964F21"/>
    <w:rsid w:val="00966846"/>
    <w:rsid w:val="0096684B"/>
    <w:rsid w:val="00967AE3"/>
    <w:rsid w:val="009708C2"/>
    <w:rsid w:val="00970EE0"/>
    <w:rsid w:val="00971CC7"/>
    <w:rsid w:val="00971D36"/>
    <w:rsid w:val="009722B0"/>
    <w:rsid w:val="00972306"/>
    <w:rsid w:val="00972BBA"/>
    <w:rsid w:val="00973CEF"/>
    <w:rsid w:val="009742F9"/>
    <w:rsid w:val="009760EB"/>
    <w:rsid w:val="009762AC"/>
    <w:rsid w:val="00976FFB"/>
    <w:rsid w:val="0097709A"/>
    <w:rsid w:val="00980850"/>
    <w:rsid w:val="00981FED"/>
    <w:rsid w:val="00983660"/>
    <w:rsid w:val="009841BA"/>
    <w:rsid w:val="00984F79"/>
    <w:rsid w:val="00985195"/>
    <w:rsid w:val="00985B68"/>
    <w:rsid w:val="00986BC8"/>
    <w:rsid w:val="00987434"/>
    <w:rsid w:val="00987CCF"/>
    <w:rsid w:val="009902E1"/>
    <w:rsid w:val="009906B9"/>
    <w:rsid w:val="00990737"/>
    <w:rsid w:val="009920F9"/>
    <w:rsid w:val="009929D6"/>
    <w:rsid w:val="00994599"/>
    <w:rsid w:val="00994D75"/>
    <w:rsid w:val="009950CE"/>
    <w:rsid w:val="009955A9"/>
    <w:rsid w:val="0099707A"/>
    <w:rsid w:val="0099781E"/>
    <w:rsid w:val="009A0B47"/>
    <w:rsid w:val="009A0C37"/>
    <w:rsid w:val="009A3F9B"/>
    <w:rsid w:val="009A4319"/>
    <w:rsid w:val="009A43AB"/>
    <w:rsid w:val="009A5801"/>
    <w:rsid w:val="009A7CF2"/>
    <w:rsid w:val="009B0A79"/>
    <w:rsid w:val="009B0B46"/>
    <w:rsid w:val="009B1248"/>
    <w:rsid w:val="009B1383"/>
    <w:rsid w:val="009B16A5"/>
    <w:rsid w:val="009B1D0F"/>
    <w:rsid w:val="009B22D4"/>
    <w:rsid w:val="009B2AF9"/>
    <w:rsid w:val="009B2CEE"/>
    <w:rsid w:val="009B3551"/>
    <w:rsid w:val="009B361B"/>
    <w:rsid w:val="009B39DE"/>
    <w:rsid w:val="009B3C9C"/>
    <w:rsid w:val="009B3DF4"/>
    <w:rsid w:val="009B450A"/>
    <w:rsid w:val="009B45D4"/>
    <w:rsid w:val="009B47D1"/>
    <w:rsid w:val="009B64FB"/>
    <w:rsid w:val="009B75BB"/>
    <w:rsid w:val="009B76A8"/>
    <w:rsid w:val="009B7C25"/>
    <w:rsid w:val="009C00B1"/>
    <w:rsid w:val="009C040A"/>
    <w:rsid w:val="009C06AC"/>
    <w:rsid w:val="009C0EC5"/>
    <w:rsid w:val="009C1B58"/>
    <w:rsid w:val="009C1FA6"/>
    <w:rsid w:val="009C218A"/>
    <w:rsid w:val="009C2EF8"/>
    <w:rsid w:val="009C3C89"/>
    <w:rsid w:val="009C428B"/>
    <w:rsid w:val="009C45E6"/>
    <w:rsid w:val="009C55F1"/>
    <w:rsid w:val="009C6621"/>
    <w:rsid w:val="009C6804"/>
    <w:rsid w:val="009C70FB"/>
    <w:rsid w:val="009C7484"/>
    <w:rsid w:val="009C7779"/>
    <w:rsid w:val="009D0369"/>
    <w:rsid w:val="009D13B5"/>
    <w:rsid w:val="009D1727"/>
    <w:rsid w:val="009D1B6C"/>
    <w:rsid w:val="009D1DAA"/>
    <w:rsid w:val="009D1E9F"/>
    <w:rsid w:val="009D31A9"/>
    <w:rsid w:val="009D5020"/>
    <w:rsid w:val="009D57D4"/>
    <w:rsid w:val="009D5C6E"/>
    <w:rsid w:val="009D5CC7"/>
    <w:rsid w:val="009D5D8A"/>
    <w:rsid w:val="009D658C"/>
    <w:rsid w:val="009D6E8F"/>
    <w:rsid w:val="009D7200"/>
    <w:rsid w:val="009D7521"/>
    <w:rsid w:val="009D7BC8"/>
    <w:rsid w:val="009D7FBB"/>
    <w:rsid w:val="009E1664"/>
    <w:rsid w:val="009E167A"/>
    <w:rsid w:val="009E1F97"/>
    <w:rsid w:val="009E1FF2"/>
    <w:rsid w:val="009E2148"/>
    <w:rsid w:val="009E2B5D"/>
    <w:rsid w:val="009E2BD4"/>
    <w:rsid w:val="009E3782"/>
    <w:rsid w:val="009E39EF"/>
    <w:rsid w:val="009E3C39"/>
    <w:rsid w:val="009E58EE"/>
    <w:rsid w:val="009E6820"/>
    <w:rsid w:val="009E71C1"/>
    <w:rsid w:val="009F0A08"/>
    <w:rsid w:val="009F2B9D"/>
    <w:rsid w:val="009F32C0"/>
    <w:rsid w:val="009F3615"/>
    <w:rsid w:val="009F3BBA"/>
    <w:rsid w:val="009F3C36"/>
    <w:rsid w:val="009F4263"/>
    <w:rsid w:val="009F42FB"/>
    <w:rsid w:val="009F4485"/>
    <w:rsid w:val="009F4EEC"/>
    <w:rsid w:val="009F53B5"/>
    <w:rsid w:val="009F60BD"/>
    <w:rsid w:val="009F61AA"/>
    <w:rsid w:val="009F6624"/>
    <w:rsid w:val="009F7404"/>
    <w:rsid w:val="00A000E3"/>
    <w:rsid w:val="00A003A7"/>
    <w:rsid w:val="00A013F6"/>
    <w:rsid w:val="00A01B6F"/>
    <w:rsid w:val="00A01F5E"/>
    <w:rsid w:val="00A022C8"/>
    <w:rsid w:val="00A02DFB"/>
    <w:rsid w:val="00A070FA"/>
    <w:rsid w:val="00A1073F"/>
    <w:rsid w:val="00A107C0"/>
    <w:rsid w:val="00A11EAE"/>
    <w:rsid w:val="00A12A74"/>
    <w:rsid w:val="00A148F0"/>
    <w:rsid w:val="00A14EE2"/>
    <w:rsid w:val="00A14F76"/>
    <w:rsid w:val="00A15048"/>
    <w:rsid w:val="00A151DA"/>
    <w:rsid w:val="00A15BFF"/>
    <w:rsid w:val="00A15C69"/>
    <w:rsid w:val="00A16780"/>
    <w:rsid w:val="00A1683C"/>
    <w:rsid w:val="00A16A7F"/>
    <w:rsid w:val="00A178C3"/>
    <w:rsid w:val="00A17ACD"/>
    <w:rsid w:val="00A20701"/>
    <w:rsid w:val="00A21420"/>
    <w:rsid w:val="00A21E26"/>
    <w:rsid w:val="00A22055"/>
    <w:rsid w:val="00A221CB"/>
    <w:rsid w:val="00A223AF"/>
    <w:rsid w:val="00A2255D"/>
    <w:rsid w:val="00A229EA"/>
    <w:rsid w:val="00A22FBA"/>
    <w:rsid w:val="00A23013"/>
    <w:rsid w:val="00A231FA"/>
    <w:rsid w:val="00A23369"/>
    <w:rsid w:val="00A25589"/>
    <w:rsid w:val="00A255AF"/>
    <w:rsid w:val="00A27B50"/>
    <w:rsid w:val="00A3006F"/>
    <w:rsid w:val="00A30431"/>
    <w:rsid w:val="00A31B42"/>
    <w:rsid w:val="00A31F63"/>
    <w:rsid w:val="00A32E2C"/>
    <w:rsid w:val="00A333EC"/>
    <w:rsid w:val="00A3575E"/>
    <w:rsid w:val="00A371D8"/>
    <w:rsid w:val="00A37DD7"/>
    <w:rsid w:val="00A40572"/>
    <w:rsid w:val="00A4067F"/>
    <w:rsid w:val="00A40A46"/>
    <w:rsid w:val="00A40FCF"/>
    <w:rsid w:val="00A4134F"/>
    <w:rsid w:val="00A41A1A"/>
    <w:rsid w:val="00A42769"/>
    <w:rsid w:val="00A428E3"/>
    <w:rsid w:val="00A43136"/>
    <w:rsid w:val="00A43236"/>
    <w:rsid w:val="00A4334C"/>
    <w:rsid w:val="00A44D3E"/>
    <w:rsid w:val="00A45303"/>
    <w:rsid w:val="00A45D12"/>
    <w:rsid w:val="00A4616F"/>
    <w:rsid w:val="00A461C0"/>
    <w:rsid w:val="00A4676E"/>
    <w:rsid w:val="00A46A2A"/>
    <w:rsid w:val="00A47250"/>
    <w:rsid w:val="00A47D7B"/>
    <w:rsid w:val="00A5079A"/>
    <w:rsid w:val="00A51633"/>
    <w:rsid w:val="00A527F6"/>
    <w:rsid w:val="00A52E31"/>
    <w:rsid w:val="00A5344F"/>
    <w:rsid w:val="00A53ACD"/>
    <w:rsid w:val="00A54730"/>
    <w:rsid w:val="00A54B90"/>
    <w:rsid w:val="00A55B70"/>
    <w:rsid w:val="00A5638A"/>
    <w:rsid w:val="00A5649C"/>
    <w:rsid w:val="00A56F8F"/>
    <w:rsid w:val="00A57103"/>
    <w:rsid w:val="00A577F4"/>
    <w:rsid w:val="00A57851"/>
    <w:rsid w:val="00A578E8"/>
    <w:rsid w:val="00A601FE"/>
    <w:rsid w:val="00A607C4"/>
    <w:rsid w:val="00A60A91"/>
    <w:rsid w:val="00A61907"/>
    <w:rsid w:val="00A65375"/>
    <w:rsid w:val="00A65BD9"/>
    <w:rsid w:val="00A66C27"/>
    <w:rsid w:val="00A67AC5"/>
    <w:rsid w:val="00A67BF5"/>
    <w:rsid w:val="00A67FD8"/>
    <w:rsid w:val="00A715AB"/>
    <w:rsid w:val="00A716F0"/>
    <w:rsid w:val="00A7292F"/>
    <w:rsid w:val="00A740AA"/>
    <w:rsid w:val="00A7484A"/>
    <w:rsid w:val="00A74BBE"/>
    <w:rsid w:val="00A7529F"/>
    <w:rsid w:val="00A75788"/>
    <w:rsid w:val="00A77300"/>
    <w:rsid w:val="00A77A1C"/>
    <w:rsid w:val="00A77E6E"/>
    <w:rsid w:val="00A77F30"/>
    <w:rsid w:val="00A81BAF"/>
    <w:rsid w:val="00A81E42"/>
    <w:rsid w:val="00A82608"/>
    <w:rsid w:val="00A82CFA"/>
    <w:rsid w:val="00A82D0F"/>
    <w:rsid w:val="00A830A9"/>
    <w:rsid w:val="00A83132"/>
    <w:rsid w:val="00A84242"/>
    <w:rsid w:val="00A860B9"/>
    <w:rsid w:val="00A868F1"/>
    <w:rsid w:val="00A873CE"/>
    <w:rsid w:val="00A876B5"/>
    <w:rsid w:val="00A90393"/>
    <w:rsid w:val="00A90940"/>
    <w:rsid w:val="00A90C7B"/>
    <w:rsid w:val="00A91976"/>
    <w:rsid w:val="00A9212F"/>
    <w:rsid w:val="00A9325F"/>
    <w:rsid w:val="00A93268"/>
    <w:rsid w:val="00A93DE4"/>
    <w:rsid w:val="00A954B9"/>
    <w:rsid w:val="00A966CF"/>
    <w:rsid w:val="00A96AC8"/>
    <w:rsid w:val="00A96AF3"/>
    <w:rsid w:val="00A9727B"/>
    <w:rsid w:val="00A975C6"/>
    <w:rsid w:val="00A97A5A"/>
    <w:rsid w:val="00A97CD8"/>
    <w:rsid w:val="00AA0EC9"/>
    <w:rsid w:val="00AA11CE"/>
    <w:rsid w:val="00AA1998"/>
    <w:rsid w:val="00AA1F05"/>
    <w:rsid w:val="00AA2ABF"/>
    <w:rsid w:val="00AA2B31"/>
    <w:rsid w:val="00AA3961"/>
    <w:rsid w:val="00AA63B6"/>
    <w:rsid w:val="00AA6624"/>
    <w:rsid w:val="00AA68F3"/>
    <w:rsid w:val="00AA6F7B"/>
    <w:rsid w:val="00AA7600"/>
    <w:rsid w:val="00AA7CB8"/>
    <w:rsid w:val="00AB180F"/>
    <w:rsid w:val="00AB19FA"/>
    <w:rsid w:val="00AB204E"/>
    <w:rsid w:val="00AB21BF"/>
    <w:rsid w:val="00AB27B5"/>
    <w:rsid w:val="00AB2E57"/>
    <w:rsid w:val="00AB38F2"/>
    <w:rsid w:val="00AB3E4B"/>
    <w:rsid w:val="00AB3E64"/>
    <w:rsid w:val="00AB60BA"/>
    <w:rsid w:val="00AB63FA"/>
    <w:rsid w:val="00AB69E8"/>
    <w:rsid w:val="00AB79DE"/>
    <w:rsid w:val="00AC007F"/>
    <w:rsid w:val="00AC02CD"/>
    <w:rsid w:val="00AC0A28"/>
    <w:rsid w:val="00AC0BED"/>
    <w:rsid w:val="00AC0CE0"/>
    <w:rsid w:val="00AC1D12"/>
    <w:rsid w:val="00AC3E28"/>
    <w:rsid w:val="00AC3E6B"/>
    <w:rsid w:val="00AC4017"/>
    <w:rsid w:val="00AC416E"/>
    <w:rsid w:val="00AC43B8"/>
    <w:rsid w:val="00AC47CD"/>
    <w:rsid w:val="00AC4AA2"/>
    <w:rsid w:val="00AC5694"/>
    <w:rsid w:val="00AC6B79"/>
    <w:rsid w:val="00AC7A9D"/>
    <w:rsid w:val="00AC7EC7"/>
    <w:rsid w:val="00AD023A"/>
    <w:rsid w:val="00AD0CF8"/>
    <w:rsid w:val="00AD1653"/>
    <w:rsid w:val="00AD18C6"/>
    <w:rsid w:val="00AD1CE4"/>
    <w:rsid w:val="00AD1E6D"/>
    <w:rsid w:val="00AD25EF"/>
    <w:rsid w:val="00AD2A33"/>
    <w:rsid w:val="00AD3147"/>
    <w:rsid w:val="00AD3A4C"/>
    <w:rsid w:val="00AD3DCB"/>
    <w:rsid w:val="00AD3E08"/>
    <w:rsid w:val="00AD3E9C"/>
    <w:rsid w:val="00AD5504"/>
    <w:rsid w:val="00AD6B6D"/>
    <w:rsid w:val="00AD732F"/>
    <w:rsid w:val="00AE0609"/>
    <w:rsid w:val="00AE0C71"/>
    <w:rsid w:val="00AE14BC"/>
    <w:rsid w:val="00AE1A1B"/>
    <w:rsid w:val="00AE250C"/>
    <w:rsid w:val="00AE26F0"/>
    <w:rsid w:val="00AE2E59"/>
    <w:rsid w:val="00AE2EEF"/>
    <w:rsid w:val="00AE2FEA"/>
    <w:rsid w:val="00AE39D0"/>
    <w:rsid w:val="00AE51EC"/>
    <w:rsid w:val="00AE5272"/>
    <w:rsid w:val="00AE5351"/>
    <w:rsid w:val="00AE5FFE"/>
    <w:rsid w:val="00AE6212"/>
    <w:rsid w:val="00AE72A6"/>
    <w:rsid w:val="00AF1A01"/>
    <w:rsid w:val="00AF232B"/>
    <w:rsid w:val="00AF238A"/>
    <w:rsid w:val="00AF23E5"/>
    <w:rsid w:val="00AF29E9"/>
    <w:rsid w:val="00AF3AEF"/>
    <w:rsid w:val="00AF47A9"/>
    <w:rsid w:val="00AF4DD2"/>
    <w:rsid w:val="00AF4F1C"/>
    <w:rsid w:val="00AF53EB"/>
    <w:rsid w:val="00AF57B6"/>
    <w:rsid w:val="00AF5B45"/>
    <w:rsid w:val="00AF674E"/>
    <w:rsid w:val="00AF6782"/>
    <w:rsid w:val="00AF67E7"/>
    <w:rsid w:val="00AF6939"/>
    <w:rsid w:val="00AF6AB5"/>
    <w:rsid w:val="00AF6E3E"/>
    <w:rsid w:val="00AF71C4"/>
    <w:rsid w:val="00AF7928"/>
    <w:rsid w:val="00B0149B"/>
    <w:rsid w:val="00B01BA3"/>
    <w:rsid w:val="00B02B54"/>
    <w:rsid w:val="00B02CB3"/>
    <w:rsid w:val="00B03037"/>
    <w:rsid w:val="00B03861"/>
    <w:rsid w:val="00B056FA"/>
    <w:rsid w:val="00B057BB"/>
    <w:rsid w:val="00B05B23"/>
    <w:rsid w:val="00B06246"/>
    <w:rsid w:val="00B06801"/>
    <w:rsid w:val="00B06D80"/>
    <w:rsid w:val="00B07211"/>
    <w:rsid w:val="00B10101"/>
    <w:rsid w:val="00B10FDB"/>
    <w:rsid w:val="00B13C29"/>
    <w:rsid w:val="00B143D5"/>
    <w:rsid w:val="00B14CB5"/>
    <w:rsid w:val="00B14E23"/>
    <w:rsid w:val="00B1561A"/>
    <w:rsid w:val="00B15D17"/>
    <w:rsid w:val="00B1609D"/>
    <w:rsid w:val="00B1634E"/>
    <w:rsid w:val="00B169F5"/>
    <w:rsid w:val="00B16BD5"/>
    <w:rsid w:val="00B17095"/>
    <w:rsid w:val="00B17A24"/>
    <w:rsid w:val="00B20498"/>
    <w:rsid w:val="00B205B5"/>
    <w:rsid w:val="00B21D4E"/>
    <w:rsid w:val="00B22886"/>
    <w:rsid w:val="00B231AA"/>
    <w:rsid w:val="00B233BE"/>
    <w:rsid w:val="00B2345B"/>
    <w:rsid w:val="00B2390B"/>
    <w:rsid w:val="00B23F03"/>
    <w:rsid w:val="00B23FFD"/>
    <w:rsid w:val="00B248D8"/>
    <w:rsid w:val="00B250C0"/>
    <w:rsid w:val="00B261D2"/>
    <w:rsid w:val="00B2624E"/>
    <w:rsid w:val="00B26A69"/>
    <w:rsid w:val="00B2728B"/>
    <w:rsid w:val="00B27572"/>
    <w:rsid w:val="00B279C2"/>
    <w:rsid w:val="00B3107B"/>
    <w:rsid w:val="00B318DD"/>
    <w:rsid w:val="00B32BAE"/>
    <w:rsid w:val="00B3486C"/>
    <w:rsid w:val="00B34995"/>
    <w:rsid w:val="00B34EF0"/>
    <w:rsid w:val="00B35524"/>
    <w:rsid w:val="00B3574C"/>
    <w:rsid w:val="00B3692F"/>
    <w:rsid w:val="00B37271"/>
    <w:rsid w:val="00B3749F"/>
    <w:rsid w:val="00B37BB0"/>
    <w:rsid w:val="00B37CFE"/>
    <w:rsid w:val="00B40E94"/>
    <w:rsid w:val="00B411CC"/>
    <w:rsid w:val="00B41611"/>
    <w:rsid w:val="00B41875"/>
    <w:rsid w:val="00B41F82"/>
    <w:rsid w:val="00B420D3"/>
    <w:rsid w:val="00B428E4"/>
    <w:rsid w:val="00B429B5"/>
    <w:rsid w:val="00B4330E"/>
    <w:rsid w:val="00B443F3"/>
    <w:rsid w:val="00B4465B"/>
    <w:rsid w:val="00B45CCC"/>
    <w:rsid w:val="00B46253"/>
    <w:rsid w:val="00B47778"/>
    <w:rsid w:val="00B477FF"/>
    <w:rsid w:val="00B478A1"/>
    <w:rsid w:val="00B47C70"/>
    <w:rsid w:val="00B516C9"/>
    <w:rsid w:val="00B57130"/>
    <w:rsid w:val="00B573B2"/>
    <w:rsid w:val="00B57C7F"/>
    <w:rsid w:val="00B60A65"/>
    <w:rsid w:val="00B60E94"/>
    <w:rsid w:val="00B61013"/>
    <w:rsid w:val="00B62565"/>
    <w:rsid w:val="00B62890"/>
    <w:rsid w:val="00B63AD0"/>
    <w:rsid w:val="00B64982"/>
    <w:rsid w:val="00B64FF0"/>
    <w:rsid w:val="00B656E1"/>
    <w:rsid w:val="00B65D09"/>
    <w:rsid w:val="00B67651"/>
    <w:rsid w:val="00B71723"/>
    <w:rsid w:val="00B73A69"/>
    <w:rsid w:val="00B73A6D"/>
    <w:rsid w:val="00B73DCE"/>
    <w:rsid w:val="00B74454"/>
    <w:rsid w:val="00B744EC"/>
    <w:rsid w:val="00B748EB"/>
    <w:rsid w:val="00B7563D"/>
    <w:rsid w:val="00B762D9"/>
    <w:rsid w:val="00B77805"/>
    <w:rsid w:val="00B80071"/>
    <w:rsid w:val="00B803D0"/>
    <w:rsid w:val="00B80CA8"/>
    <w:rsid w:val="00B80F42"/>
    <w:rsid w:val="00B8125D"/>
    <w:rsid w:val="00B81A92"/>
    <w:rsid w:val="00B81D34"/>
    <w:rsid w:val="00B820BD"/>
    <w:rsid w:val="00B82982"/>
    <w:rsid w:val="00B84305"/>
    <w:rsid w:val="00B84B3A"/>
    <w:rsid w:val="00B84FAF"/>
    <w:rsid w:val="00B85362"/>
    <w:rsid w:val="00B85924"/>
    <w:rsid w:val="00B867DA"/>
    <w:rsid w:val="00B86A76"/>
    <w:rsid w:val="00B86E1B"/>
    <w:rsid w:val="00B87058"/>
    <w:rsid w:val="00B877AD"/>
    <w:rsid w:val="00B87C15"/>
    <w:rsid w:val="00B87EA7"/>
    <w:rsid w:val="00B919E3"/>
    <w:rsid w:val="00B92739"/>
    <w:rsid w:val="00B92E7B"/>
    <w:rsid w:val="00B92EF9"/>
    <w:rsid w:val="00B933E4"/>
    <w:rsid w:val="00B93FFD"/>
    <w:rsid w:val="00B955D5"/>
    <w:rsid w:val="00B95AD3"/>
    <w:rsid w:val="00B962D5"/>
    <w:rsid w:val="00B96AD2"/>
    <w:rsid w:val="00BA2763"/>
    <w:rsid w:val="00BA2EC8"/>
    <w:rsid w:val="00BA39AF"/>
    <w:rsid w:val="00BA4DF1"/>
    <w:rsid w:val="00BA4FDF"/>
    <w:rsid w:val="00BA5002"/>
    <w:rsid w:val="00BA63E9"/>
    <w:rsid w:val="00BA6CD1"/>
    <w:rsid w:val="00BA79C5"/>
    <w:rsid w:val="00BB12BD"/>
    <w:rsid w:val="00BB1507"/>
    <w:rsid w:val="00BB1C24"/>
    <w:rsid w:val="00BB3160"/>
    <w:rsid w:val="00BB4028"/>
    <w:rsid w:val="00BB46AE"/>
    <w:rsid w:val="00BB49ED"/>
    <w:rsid w:val="00BB54CA"/>
    <w:rsid w:val="00BB5671"/>
    <w:rsid w:val="00BB672A"/>
    <w:rsid w:val="00BB68D4"/>
    <w:rsid w:val="00BB6A61"/>
    <w:rsid w:val="00BB6AB3"/>
    <w:rsid w:val="00BB6C8C"/>
    <w:rsid w:val="00BB6D32"/>
    <w:rsid w:val="00BB6E6D"/>
    <w:rsid w:val="00BB7D43"/>
    <w:rsid w:val="00BC08D7"/>
    <w:rsid w:val="00BC0CB7"/>
    <w:rsid w:val="00BC0FAA"/>
    <w:rsid w:val="00BC1996"/>
    <w:rsid w:val="00BC1FF6"/>
    <w:rsid w:val="00BC209C"/>
    <w:rsid w:val="00BC32C2"/>
    <w:rsid w:val="00BC3314"/>
    <w:rsid w:val="00BC35A7"/>
    <w:rsid w:val="00BC36DF"/>
    <w:rsid w:val="00BC3EAA"/>
    <w:rsid w:val="00BC4B76"/>
    <w:rsid w:val="00BC5659"/>
    <w:rsid w:val="00BC5CA6"/>
    <w:rsid w:val="00BC6063"/>
    <w:rsid w:val="00BC6196"/>
    <w:rsid w:val="00BC6339"/>
    <w:rsid w:val="00BC6546"/>
    <w:rsid w:val="00BC7B15"/>
    <w:rsid w:val="00BD0000"/>
    <w:rsid w:val="00BD00D5"/>
    <w:rsid w:val="00BD0177"/>
    <w:rsid w:val="00BD09D5"/>
    <w:rsid w:val="00BD1554"/>
    <w:rsid w:val="00BD24CA"/>
    <w:rsid w:val="00BD347B"/>
    <w:rsid w:val="00BD41A3"/>
    <w:rsid w:val="00BD4D9D"/>
    <w:rsid w:val="00BD57B1"/>
    <w:rsid w:val="00BD5AD1"/>
    <w:rsid w:val="00BD6791"/>
    <w:rsid w:val="00BD78C1"/>
    <w:rsid w:val="00BD7BFE"/>
    <w:rsid w:val="00BE052C"/>
    <w:rsid w:val="00BE080C"/>
    <w:rsid w:val="00BE0857"/>
    <w:rsid w:val="00BE0A3C"/>
    <w:rsid w:val="00BE174D"/>
    <w:rsid w:val="00BE2A41"/>
    <w:rsid w:val="00BE3712"/>
    <w:rsid w:val="00BE3795"/>
    <w:rsid w:val="00BE3CEA"/>
    <w:rsid w:val="00BE4146"/>
    <w:rsid w:val="00BE508E"/>
    <w:rsid w:val="00BE5156"/>
    <w:rsid w:val="00BE79DF"/>
    <w:rsid w:val="00BE7D06"/>
    <w:rsid w:val="00BF0D88"/>
    <w:rsid w:val="00BF158B"/>
    <w:rsid w:val="00BF17B3"/>
    <w:rsid w:val="00BF2514"/>
    <w:rsid w:val="00BF2653"/>
    <w:rsid w:val="00BF2A7D"/>
    <w:rsid w:val="00BF2B91"/>
    <w:rsid w:val="00BF3BF6"/>
    <w:rsid w:val="00BF3C68"/>
    <w:rsid w:val="00BF40E7"/>
    <w:rsid w:val="00BF4273"/>
    <w:rsid w:val="00BF4A10"/>
    <w:rsid w:val="00BF7619"/>
    <w:rsid w:val="00BF7866"/>
    <w:rsid w:val="00C00524"/>
    <w:rsid w:val="00C008E1"/>
    <w:rsid w:val="00C00F31"/>
    <w:rsid w:val="00C0253F"/>
    <w:rsid w:val="00C02606"/>
    <w:rsid w:val="00C02D07"/>
    <w:rsid w:val="00C0347D"/>
    <w:rsid w:val="00C03A9A"/>
    <w:rsid w:val="00C046DD"/>
    <w:rsid w:val="00C051E2"/>
    <w:rsid w:val="00C052BF"/>
    <w:rsid w:val="00C05343"/>
    <w:rsid w:val="00C05EE8"/>
    <w:rsid w:val="00C070B6"/>
    <w:rsid w:val="00C07C8A"/>
    <w:rsid w:val="00C10A62"/>
    <w:rsid w:val="00C10CD4"/>
    <w:rsid w:val="00C11317"/>
    <w:rsid w:val="00C118BF"/>
    <w:rsid w:val="00C11981"/>
    <w:rsid w:val="00C123DD"/>
    <w:rsid w:val="00C12842"/>
    <w:rsid w:val="00C1364F"/>
    <w:rsid w:val="00C15517"/>
    <w:rsid w:val="00C156FA"/>
    <w:rsid w:val="00C16E7A"/>
    <w:rsid w:val="00C17945"/>
    <w:rsid w:val="00C17D49"/>
    <w:rsid w:val="00C20167"/>
    <w:rsid w:val="00C211A6"/>
    <w:rsid w:val="00C215C5"/>
    <w:rsid w:val="00C218CC"/>
    <w:rsid w:val="00C2214E"/>
    <w:rsid w:val="00C238E9"/>
    <w:rsid w:val="00C23E41"/>
    <w:rsid w:val="00C24E7F"/>
    <w:rsid w:val="00C259B5"/>
    <w:rsid w:val="00C25C3D"/>
    <w:rsid w:val="00C2601F"/>
    <w:rsid w:val="00C26E8D"/>
    <w:rsid w:val="00C2735A"/>
    <w:rsid w:val="00C27528"/>
    <w:rsid w:val="00C275F0"/>
    <w:rsid w:val="00C30248"/>
    <w:rsid w:val="00C30886"/>
    <w:rsid w:val="00C30C5C"/>
    <w:rsid w:val="00C30EF6"/>
    <w:rsid w:val="00C316F5"/>
    <w:rsid w:val="00C316FC"/>
    <w:rsid w:val="00C31F63"/>
    <w:rsid w:val="00C32570"/>
    <w:rsid w:val="00C32A72"/>
    <w:rsid w:val="00C330E9"/>
    <w:rsid w:val="00C336BA"/>
    <w:rsid w:val="00C33DB4"/>
    <w:rsid w:val="00C343AD"/>
    <w:rsid w:val="00C34655"/>
    <w:rsid w:val="00C347F2"/>
    <w:rsid w:val="00C34944"/>
    <w:rsid w:val="00C3632B"/>
    <w:rsid w:val="00C372F0"/>
    <w:rsid w:val="00C3777F"/>
    <w:rsid w:val="00C37934"/>
    <w:rsid w:val="00C37B5C"/>
    <w:rsid w:val="00C37D31"/>
    <w:rsid w:val="00C37D48"/>
    <w:rsid w:val="00C40028"/>
    <w:rsid w:val="00C400DF"/>
    <w:rsid w:val="00C41D6B"/>
    <w:rsid w:val="00C423C0"/>
    <w:rsid w:val="00C424FB"/>
    <w:rsid w:val="00C42506"/>
    <w:rsid w:val="00C42A31"/>
    <w:rsid w:val="00C42EEE"/>
    <w:rsid w:val="00C4369F"/>
    <w:rsid w:val="00C443EB"/>
    <w:rsid w:val="00C44903"/>
    <w:rsid w:val="00C450A9"/>
    <w:rsid w:val="00C45642"/>
    <w:rsid w:val="00C462C5"/>
    <w:rsid w:val="00C466B0"/>
    <w:rsid w:val="00C46799"/>
    <w:rsid w:val="00C46E31"/>
    <w:rsid w:val="00C47C28"/>
    <w:rsid w:val="00C47DA3"/>
    <w:rsid w:val="00C50400"/>
    <w:rsid w:val="00C50909"/>
    <w:rsid w:val="00C50AE7"/>
    <w:rsid w:val="00C52C76"/>
    <w:rsid w:val="00C534FA"/>
    <w:rsid w:val="00C54C24"/>
    <w:rsid w:val="00C555C4"/>
    <w:rsid w:val="00C55741"/>
    <w:rsid w:val="00C55979"/>
    <w:rsid w:val="00C55C08"/>
    <w:rsid w:val="00C56816"/>
    <w:rsid w:val="00C56D4A"/>
    <w:rsid w:val="00C57D0F"/>
    <w:rsid w:val="00C57D3C"/>
    <w:rsid w:val="00C57E3A"/>
    <w:rsid w:val="00C60436"/>
    <w:rsid w:val="00C6123C"/>
    <w:rsid w:val="00C61AE4"/>
    <w:rsid w:val="00C61D0A"/>
    <w:rsid w:val="00C62408"/>
    <w:rsid w:val="00C62912"/>
    <w:rsid w:val="00C62B7B"/>
    <w:rsid w:val="00C63B73"/>
    <w:rsid w:val="00C64F29"/>
    <w:rsid w:val="00C656FA"/>
    <w:rsid w:val="00C65F9F"/>
    <w:rsid w:val="00C66AA8"/>
    <w:rsid w:val="00C66AE0"/>
    <w:rsid w:val="00C6738D"/>
    <w:rsid w:val="00C6739A"/>
    <w:rsid w:val="00C67B8B"/>
    <w:rsid w:val="00C706F5"/>
    <w:rsid w:val="00C706FE"/>
    <w:rsid w:val="00C70FC4"/>
    <w:rsid w:val="00C7150A"/>
    <w:rsid w:val="00C71812"/>
    <w:rsid w:val="00C729B8"/>
    <w:rsid w:val="00C72BBD"/>
    <w:rsid w:val="00C72BDD"/>
    <w:rsid w:val="00C730F7"/>
    <w:rsid w:val="00C73B57"/>
    <w:rsid w:val="00C7424F"/>
    <w:rsid w:val="00C743C1"/>
    <w:rsid w:val="00C74710"/>
    <w:rsid w:val="00C74DFF"/>
    <w:rsid w:val="00C76BD7"/>
    <w:rsid w:val="00C76E9F"/>
    <w:rsid w:val="00C7731E"/>
    <w:rsid w:val="00C77673"/>
    <w:rsid w:val="00C800C2"/>
    <w:rsid w:val="00C8027E"/>
    <w:rsid w:val="00C80844"/>
    <w:rsid w:val="00C81A14"/>
    <w:rsid w:val="00C825CA"/>
    <w:rsid w:val="00C82D53"/>
    <w:rsid w:val="00C84319"/>
    <w:rsid w:val="00C847A1"/>
    <w:rsid w:val="00C86026"/>
    <w:rsid w:val="00C869A5"/>
    <w:rsid w:val="00C872FE"/>
    <w:rsid w:val="00C905AE"/>
    <w:rsid w:val="00C90FAA"/>
    <w:rsid w:val="00C916B8"/>
    <w:rsid w:val="00C91E16"/>
    <w:rsid w:val="00C924E0"/>
    <w:rsid w:val="00C92571"/>
    <w:rsid w:val="00C92915"/>
    <w:rsid w:val="00C92A84"/>
    <w:rsid w:val="00C933C4"/>
    <w:rsid w:val="00C9439A"/>
    <w:rsid w:val="00C94860"/>
    <w:rsid w:val="00C94AFB"/>
    <w:rsid w:val="00C96F2D"/>
    <w:rsid w:val="00C96FD5"/>
    <w:rsid w:val="00C97D32"/>
    <w:rsid w:val="00CA0A75"/>
    <w:rsid w:val="00CA1603"/>
    <w:rsid w:val="00CA315E"/>
    <w:rsid w:val="00CA323C"/>
    <w:rsid w:val="00CA3B79"/>
    <w:rsid w:val="00CA446E"/>
    <w:rsid w:val="00CA5EB7"/>
    <w:rsid w:val="00CA5F7E"/>
    <w:rsid w:val="00CA609B"/>
    <w:rsid w:val="00CA62AC"/>
    <w:rsid w:val="00CA62DD"/>
    <w:rsid w:val="00CA763D"/>
    <w:rsid w:val="00CA7B73"/>
    <w:rsid w:val="00CB004D"/>
    <w:rsid w:val="00CB011D"/>
    <w:rsid w:val="00CB0583"/>
    <w:rsid w:val="00CB181E"/>
    <w:rsid w:val="00CB26CE"/>
    <w:rsid w:val="00CB356B"/>
    <w:rsid w:val="00CB3AD5"/>
    <w:rsid w:val="00CB3F6A"/>
    <w:rsid w:val="00CB453A"/>
    <w:rsid w:val="00CB46CD"/>
    <w:rsid w:val="00CB5E6E"/>
    <w:rsid w:val="00CC11D4"/>
    <w:rsid w:val="00CC131A"/>
    <w:rsid w:val="00CC1B1F"/>
    <w:rsid w:val="00CC2A22"/>
    <w:rsid w:val="00CC347C"/>
    <w:rsid w:val="00CC4578"/>
    <w:rsid w:val="00CC45E3"/>
    <w:rsid w:val="00CC462E"/>
    <w:rsid w:val="00CC4FB2"/>
    <w:rsid w:val="00CC5D0A"/>
    <w:rsid w:val="00CC66A6"/>
    <w:rsid w:val="00CC7262"/>
    <w:rsid w:val="00CC7512"/>
    <w:rsid w:val="00CC7F3E"/>
    <w:rsid w:val="00CD25A8"/>
    <w:rsid w:val="00CD2632"/>
    <w:rsid w:val="00CD372D"/>
    <w:rsid w:val="00CD3AD4"/>
    <w:rsid w:val="00CD498A"/>
    <w:rsid w:val="00CD593F"/>
    <w:rsid w:val="00CD6201"/>
    <w:rsid w:val="00CD6EFE"/>
    <w:rsid w:val="00CD78CA"/>
    <w:rsid w:val="00CD7DF4"/>
    <w:rsid w:val="00CE06CA"/>
    <w:rsid w:val="00CE0784"/>
    <w:rsid w:val="00CE1288"/>
    <w:rsid w:val="00CE27D9"/>
    <w:rsid w:val="00CE3C8B"/>
    <w:rsid w:val="00CE4BAE"/>
    <w:rsid w:val="00CE60EB"/>
    <w:rsid w:val="00CE649F"/>
    <w:rsid w:val="00CE6D6B"/>
    <w:rsid w:val="00CE789D"/>
    <w:rsid w:val="00CF0A9A"/>
    <w:rsid w:val="00CF0B21"/>
    <w:rsid w:val="00CF0C11"/>
    <w:rsid w:val="00CF0E76"/>
    <w:rsid w:val="00CF1EAA"/>
    <w:rsid w:val="00CF287F"/>
    <w:rsid w:val="00CF2988"/>
    <w:rsid w:val="00CF2DAA"/>
    <w:rsid w:val="00CF317A"/>
    <w:rsid w:val="00CF4D92"/>
    <w:rsid w:val="00CF527D"/>
    <w:rsid w:val="00CF5C7D"/>
    <w:rsid w:val="00CF5E72"/>
    <w:rsid w:val="00CF793B"/>
    <w:rsid w:val="00CF7CC1"/>
    <w:rsid w:val="00D003A7"/>
    <w:rsid w:val="00D00E24"/>
    <w:rsid w:val="00D00F9E"/>
    <w:rsid w:val="00D01BC2"/>
    <w:rsid w:val="00D01CA5"/>
    <w:rsid w:val="00D02003"/>
    <w:rsid w:val="00D0217B"/>
    <w:rsid w:val="00D02801"/>
    <w:rsid w:val="00D02D93"/>
    <w:rsid w:val="00D02E63"/>
    <w:rsid w:val="00D03CA7"/>
    <w:rsid w:val="00D03F36"/>
    <w:rsid w:val="00D06048"/>
    <w:rsid w:val="00D064AD"/>
    <w:rsid w:val="00D066CE"/>
    <w:rsid w:val="00D06AD1"/>
    <w:rsid w:val="00D06FB9"/>
    <w:rsid w:val="00D075A0"/>
    <w:rsid w:val="00D076A4"/>
    <w:rsid w:val="00D103A8"/>
    <w:rsid w:val="00D104E6"/>
    <w:rsid w:val="00D1150C"/>
    <w:rsid w:val="00D117CA"/>
    <w:rsid w:val="00D1289A"/>
    <w:rsid w:val="00D128CD"/>
    <w:rsid w:val="00D12AC1"/>
    <w:rsid w:val="00D12B9C"/>
    <w:rsid w:val="00D12E34"/>
    <w:rsid w:val="00D1310A"/>
    <w:rsid w:val="00D13467"/>
    <w:rsid w:val="00D141A6"/>
    <w:rsid w:val="00D142D1"/>
    <w:rsid w:val="00D145E8"/>
    <w:rsid w:val="00D15331"/>
    <w:rsid w:val="00D16011"/>
    <w:rsid w:val="00D161FA"/>
    <w:rsid w:val="00D17462"/>
    <w:rsid w:val="00D178E2"/>
    <w:rsid w:val="00D17FB8"/>
    <w:rsid w:val="00D20587"/>
    <w:rsid w:val="00D20730"/>
    <w:rsid w:val="00D20CFC"/>
    <w:rsid w:val="00D213CA"/>
    <w:rsid w:val="00D21679"/>
    <w:rsid w:val="00D21F3C"/>
    <w:rsid w:val="00D2270F"/>
    <w:rsid w:val="00D228A3"/>
    <w:rsid w:val="00D236EA"/>
    <w:rsid w:val="00D237B2"/>
    <w:rsid w:val="00D237F6"/>
    <w:rsid w:val="00D23E18"/>
    <w:rsid w:val="00D249D9"/>
    <w:rsid w:val="00D24FC1"/>
    <w:rsid w:val="00D257A8"/>
    <w:rsid w:val="00D26070"/>
    <w:rsid w:val="00D263E0"/>
    <w:rsid w:val="00D26487"/>
    <w:rsid w:val="00D301FB"/>
    <w:rsid w:val="00D303FC"/>
    <w:rsid w:val="00D3097B"/>
    <w:rsid w:val="00D32168"/>
    <w:rsid w:val="00D33687"/>
    <w:rsid w:val="00D33898"/>
    <w:rsid w:val="00D338FF"/>
    <w:rsid w:val="00D348DC"/>
    <w:rsid w:val="00D36D87"/>
    <w:rsid w:val="00D36EA4"/>
    <w:rsid w:val="00D37D00"/>
    <w:rsid w:val="00D4111E"/>
    <w:rsid w:val="00D41370"/>
    <w:rsid w:val="00D41C3D"/>
    <w:rsid w:val="00D41C97"/>
    <w:rsid w:val="00D42224"/>
    <w:rsid w:val="00D424E4"/>
    <w:rsid w:val="00D42B28"/>
    <w:rsid w:val="00D43219"/>
    <w:rsid w:val="00D43825"/>
    <w:rsid w:val="00D43C5E"/>
    <w:rsid w:val="00D4459F"/>
    <w:rsid w:val="00D44DC7"/>
    <w:rsid w:val="00D44DD8"/>
    <w:rsid w:val="00D4607A"/>
    <w:rsid w:val="00D474D7"/>
    <w:rsid w:val="00D4774F"/>
    <w:rsid w:val="00D479B1"/>
    <w:rsid w:val="00D47B7F"/>
    <w:rsid w:val="00D47F52"/>
    <w:rsid w:val="00D5007B"/>
    <w:rsid w:val="00D50243"/>
    <w:rsid w:val="00D50300"/>
    <w:rsid w:val="00D5151A"/>
    <w:rsid w:val="00D51922"/>
    <w:rsid w:val="00D52C14"/>
    <w:rsid w:val="00D530C1"/>
    <w:rsid w:val="00D535C5"/>
    <w:rsid w:val="00D53B1E"/>
    <w:rsid w:val="00D53C4D"/>
    <w:rsid w:val="00D53E33"/>
    <w:rsid w:val="00D54490"/>
    <w:rsid w:val="00D546F9"/>
    <w:rsid w:val="00D5543C"/>
    <w:rsid w:val="00D555DD"/>
    <w:rsid w:val="00D558C6"/>
    <w:rsid w:val="00D55E00"/>
    <w:rsid w:val="00D55EA3"/>
    <w:rsid w:val="00D55F4D"/>
    <w:rsid w:val="00D56194"/>
    <w:rsid w:val="00D5665C"/>
    <w:rsid w:val="00D56B60"/>
    <w:rsid w:val="00D6013D"/>
    <w:rsid w:val="00D60F73"/>
    <w:rsid w:val="00D60F9E"/>
    <w:rsid w:val="00D610B0"/>
    <w:rsid w:val="00D6211E"/>
    <w:rsid w:val="00D62D75"/>
    <w:rsid w:val="00D63715"/>
    <w:rsid w:val="00D6381A"/>
    <w:rsid w:val="00D64C38"/>
    <w:rsid w:val="00D65CC8"/>
    <w:rsid w:val="00D67D32"/>
    <w:rsid w:val="00D67F5E"/>
    <w:rsid w:val="00D703E2"/>
    <w:rsid w:val="00D70911"/>
    <w:rsid w:val="00D7185A"/>
    <w:rsid w:val="00D72064"/>
    <w:rsid w:val="00D721CB"/>
    <w:rsid w:val="00D7270D"/>
    <w:rsid w:val="00D72C09"/>
    <w:rsid w:val="00D72F9C"/>
    <w:rsid w:val="00D73127"/>
    <w:rsid w:val="00D73319"/>
    <w:rsid w:val="00D7372D"/>
    <w:rsid w:val="00D758A4"/>
    <w:rsid w:val="00D767F6"/>
    <w:rsid w:val="00D77642"/>
    <w:rsid w:val="00D77AE7"/>
    <w:rsid w:val="00D77F3A"/>
    <w:rsid w:val="00D80616"/>
    <w:rsid w:val="00D816B8"/>
    <w:rsid w:val="00D81B58"/>
    <w:rsid w:val="00D82002"/>
    <w:rsid w:val="00D8259C"/>
    <w:rsid w:val="00D8267B"/>
    <w:rsid w:val="00D83570"/>
    <w:rsid w:val="00D840B8"/>
    <w:rsid w:val="00D8417C"/>
    <w:rsid w:val="00D842B2"/>
    <w:rsid w:val="00D84B9E"/>
    <w:rsid w:val="00D853F4"/>
    <w:rsid w:val="00D86332"/>
    <w:rsid w:val="00D86BD1"/>
    <w:rsid w:val="00D876A7"/>
    <w:rsid w:val="00D90F68"/>
    <w:rsid w:val="00D91622"/>
    <w:rsid w:val="00D91853"/>
    <w:rsid w:val="00D9267F"/>
    <w:rsid w:val="00D9304E"/>
    <w:rsid w:val="00D93115"/>
    <w:rsid w:val="00D937D6"/>
    <w:rsid w:val="00D9478A"/>
    <w:rsid w:val="00D94DB5"/>
    <w:rsid w:val="00D95F7D"/>
    <w:rsid w:val="00D96976"/>
    <w:rsid w:val="00D96984"/>
    <w:rsid w:val="00D976CE"/>
    <w:rsid w:val="00D97AFE"/>
    <w:rsid w:val="00D97DB1"/>
    <w:rsid w:val="00DA0E4D"/>
    <w:rsid w:val="00DA134D"/>
    <w:rsid w:val="00DA1402"/>
    <w:rsid w:val="00DA1851"/>
    <w:rsid w:val="00DA22AC"/>
    <w:rsid w:val="00DA2424"/>
    <w:rsid w:val="00DA25DD"/>
    <w:rsid w:val="00DA34A2"/>
    <w:rsid w:val="00DA3AAB"/>
    <w:rsid w:val="00DA3AD7"/>
    <w:rsid w:val="00DA4328"/>
    <w:rsid w:val="00DA476B"/>
    <w:rsid w:val="00DA5C71"/>
    <w:rsid w:val="00DA6346"/>
    <w:rsid w:val="00DA69DE"/>
    <w:rsid w:val="00DA71B5"/>
    <w:rsid w:val="00DA7F2E"/>
    <w:rsid w:val="00DB0264"/>
    <w:rsid w:val="00DB04E2"/>
    <w:rsid w:val="00DB0853"/>
    <w:rsid w:val="00DB0E6C"/>
    <w:rsid w:val="00DB11B8"/>
    <w:rsid w:val="00DB2559"/>
    <w:rsid w:val="00DB2E70"/>
    <w:rsid w:val="00DB2F03"/>
    <w:rsid w:val="00DB4991"/>
    <w:rsid w:val="00DB5015"/>
    <w:rsid w:val="00DB5491"/>
    <w:rsid w:val="00DB55EE"/>
    <w:rsid w:val="00DB57C3"/>
    <w:rsid w:val="00DB5B4F"/>
    <w:rsid w:val="00DB5CCA"/>
    <w:rsid w:val="00DB6514"/>
    <w:rsid w:val="00DB669D"/>
    <w:rsid w:val="00DB6D0F"/>
    <w:rsid w:val="00DB746C"/>
    <w:rsid w:val="00DC0411"/>
    <w:rsid w:val="00DC1166"/>
    <w:rsid w:val="00DC1457"/>
    <w:rsid w:val="00DC2800"/>
    <w:rsid w:val="00DC4602"/>
    <w:rsid w:val="00DC49DE"/>
    <w:rsid w:val="00DC52DA"/>
    <w:rsid w:val="00DC567F"/>
    <w:rsid w:val="00DC70A8"/>
    <w:rsid w:val="00DD00D7"/>
    <w:rsid w:val="00DD06CE"/>
    <w:rsid w:val="00DD0A91"/>
    <w:rsid w:val="00DD0CCE"/>
    <w:rsid w:val="00DD1CAD"/>
    <w:rsid w:val="00DD1E23"/>
    <w:rsid w:val="00DD3044"/>
    <w:rsid w:val="00DD339A"/>
    <w:rsid w:val="00DD3746"/>
    <w:rsid w:val="00DD48D7"/>
    <w:rsid w:val="00DD4939"/>
    <w:rsid w:val="00DD5890"/>
    <w:rsid w:val="00DD5A26"/>
    <w:rsid w:val="00DD6306"/>
    <w:rsid w:val="00DD63E2"/>
    <w:rsid w:val="00DD6A9B"/>
    <w:rsid w:val="00DD792E"/>
    <w:rsid w:val="00DD79A8"/>
    <w:rsid w:val="00DD7B0C"/>
    <w:rsid w:val="00DE1DE1"/>
    <w:rsid w:val="00DE2738"/>
    <w:rsid w:val="00DE3802"/>
    <w:rsid w:val="00DE3A7C"/>
    <w:rsid w:val="00DE45D5"/>
    <w:rsid w:val="00DE5832"/>
    <w:rsid w:val="00DE7CF1"/>
    <w:rsid w:val="00DF0B9C"/>
    <w:rsid w:val="00DF0E57"/>
    <w:rsid w:val="00DF1330"/>
    <w:rsid w:val="00DF1B17"/>
    <w:rsid w:val="00DF1FC0"/>
    <w:rsid w:val="00DF2FC5"/>
    <w:rsid w:val="00DF359B"/>
    <w:rsid w:val="00DF4F25"/>
    <w:rsid w:val="00DF655C"/>
    <w:rsid w:val="00DF78F3"/>
    <w:rsid w:val="00E00C9D"/>
    <w:rsid w:val="00E00D10"/>
    <w:rsid w:val="00E01C04"/>
    <w:rsid w:val="00E01F3D"/>
    <w:rsid w:val="00E02A8C"/>
    <w:rsid w:val="00E038E8"/>
    <w:rsid w:val="00E03A14"/>
    <w:rsid w:val="00E0417F"/>
    <w:rsid w:val="00E048D0"/>
    <w:rsid w:val="00E04B29"/>
    <w:rsid w:val="00E0558D"/>
    <w:rsid w:val="00E07371"/>
    <w:rsid w:val="00E07690"/>
    <w:rsid w:val="00E10331"/>
    <w:rsid w:val="00E1039E"/>
    <w:rsid w:val="00E104F2"/>
    <w:rsid w:val="00E13B16"/>
    <w:rsid w:val="00E13BE3"/>
    <w:rsid w:val="00E13E87"/>
    <w:rsid w:val="00E144AE"/>
    <w:rsid w:val="00E14CEF"/>
    <w:rsid w:val="00E15698"/>
    <w:rsid w:val="00E1616F"/>
    <w:rsid w:val="00E16377"/>
    <w:rsid w:val="00E16F60"/>
    <w:rsid w:val="00E204AD"/>
    <w:rsid w:val="00E20553"/>
    <w:rsid w:val="00E21214"/>
    <w:rsid w:val="00E2228F"/>
    <w:rsid w:val="00E22E88"/>
    <w:rsid w:val="00E23D4D"/>
    <w:rsid w:val="00E23FB7"/>
    <w:rsid w:val="00E24B21"/>
    <w:rsid w:val="00E24BB0"/>
    <w:rsid w:val="00E2502A"/>
    <w:rsid w:val="00E263D6"/>
    <w:rsid w:val="00E26438"/>
    <w:rsid w:val="00E31F50"/>
    <w:rsid w:val="00E32535"/>
    <w:rsid w:val="00E32842"/>
    <w:rsid w:val="00E330BA"/>
    <w:rsid w:val="00E33664"/>
    <w:rsid w:val="00E3378F"/>
    <w:rsid w:val="00E338A3"/>
    <w:rsid w:val="00E33F41"/>
    <w:rsid w:val="00E340A0"/>
    <w:rsid w:val="00E3447C"/>
    <w:rsid w:val="00E345F2"/>
    <w:rsid w:val="00E3576F"/>
    <w:rsid w:val="00E368D8"/>
    <w:rsid w:val="00E4045E"/>
    <w:rsid w:val="00E40CBB"/>
    <w:rsid w:val="00E41689"/>
    <w:rsid w:val="00E41E98"/>
    <w:rsid w:val="00E421E6"/>
    <w:rsid w:val="00E42833"/>
    <w:rsid w:val="00E44927"/>
    <w:rsid w:val="00E44A03"/>
    <w:rsid w:val="00E44B4D"/>
    <w:rsid w:val="00E44DC0"/>
    <w:rsid w:val="00E45496"/>
    <w:rsid w:val="00E457A0"/>
    <w:rsid w:val="00E46210"/>
    <w:rsid w:val="00E46B08"/>
    <w:rsid w:val="00E46CA4"/>
    <w:rsid w:val="00E46DE0"/>
    <w:rsid w:val="00E47A01"/>
    <w:rsid w:val="00E47EDE"/>
    <w:rsid w:val="00E504EB"/>
    <w:rsid w:val="00E507F2"/>
    <w:rsid w:val="00E51D27"/>
    <w:rsid w:val="00E52484"/>
    <w:rsid w:val="00E525A2"/>
    <w:rsid w:val="00E53E5B"/>
    <w:rsid w:val="00E54E46"/>
    <w:rsid w:val="00E555AA"/>
    <w:rsid w:val="00E5609A"/>
    <w:rsid w:val="00E563A7"/>
    <w:rsid w:val="00E576F8"/>
    <w:rsid w:val="00E57F75"/>
    <w:rsid w:val="00E602D5"/>
    <w:rsid w:val="00E60DA9"/>
    <w:rsid w:val="00E60E45"/>
    <w:rsid w:val="00E60EEA"/>
    <w:rsid w:val="00E61239"/>
    <w:rsid w:val="00E61FA4"/>
    <w:rsid w:val="00E621BE"/>
    <w:rsid w:val="00E63435"/>
    <w:rsid w:val="00E64022"/>
    <w:rsid w:val="00E6405C"/>
    <w:rsid w:val="00E65396"/>
    <w:rsid w:val="00E65AB7"/>
    <w:rsid w:val="00E65CC3"/>
    <w:rsid w:val="00E6697D"/>
    <w:rsid w:val="00E66AA5"/>
    <w:rsid w:val="00E66C35"/>
    <w:rsid w:val="00E67198"/>
    <w:rsid w:val="00E71FD8"/>
    <w:rsid w:val="00E72397"/>
    <w:rsid w:val="00E72682"/>
    <w:rsid w:val="00E72AD6"/>
    <w:rsid w:val="00E7316C"/>
    <w:rsid w:val="00E7370A"/>
    <w:rsid w:val="00E74253"/>
    <w:rsid w:val="00E753A3"/>
    <w:rsid w:val="00E75404"/>
    <w:rsid w:val="00E75B8A"/>
    <w:rsid w:val="00E84953"/>
    <w:rsid w:val="00E84B38"/>
    <w:rsid w:val="00E85ADC"/>
    <w:rsid w:val="00E85C9F"/>
    <w:rsid w:val="00E87B54"/>
    <w:rsid w:val="00E87C82"/>
    <w:rsid w:val="00E87CAE"/>
    <w:rsid w:val="00E87D4D"/>
    <w:rsid w:val="00E90A70"/>
    <w:rsid w:val="00E90F5C"/>
    <w:rsid w:val="00E920DA"/>
    <w:rsid w:val="00E93221"/>
    <w:rsid w:val="00E93954"/>
    <w:rsid w:val="00E94520"/>
    <w:rsid w:val="00E950A3"/>
    <w:rsid w:val="00E9666B"/>
    <w:rsid w:val="00E979E4"/>
    <w:rsid w:val="00E97A09"/>
    <w:rsid w:val="00EA04EC"/>
    <w:rsid w:val="00EA073C"/>
    <w:rsid w:val="00EA08BC"/>
    <w:rsid w:val="00EA12BF"/>
    <w:rsid w:val="00EA231D"/>
    <w:rsid w:val="00EA2EE4"/>
    <w:rsid w:val="00EA4B68"/>
    <w:rsid w:val="00EA4B69"/>
    <w:rsid w:val="00EA5333"/>
    <w:rsid w:val="00EA54E0"/>
    <w:rsid w:val="00EA5789"/>
    <w:rsid w:val="00EA584C"/>
    <w:rsid w:val="00EA5940"/>
    <w:rsid w:val="00EA5B61"/>
    <w:rsid w:val="00EA7B80"/>
    <w:rsid w:val="00EB007D"/>
    <w:rsid w:val="00EB055B"/>
    <w:rsid w:val="00EB080C"/>
    <w:rsid w:val="00EB0BFF"/>
    <w:rsid w:val="00EB3123"/>
    <w:rsid w:val="00EB4997"/>
    <w:rsid w:val="00EB5477"/>
    <w:rsid w:val="00EB54FC"/>
    <w:rsid w:val="00EB58F8"/>
    <w:rsid w:val="00EB62C4"/>
    <w:rsid w:val="00EB7002"/>
    <w:rsid w:val="00EC0A1F"/>
    <w:rsid w:val="00EC0A36"/>
    <w:rsid w:val="00EC17BD"/>
    <w:rsid w:val="00EC2103"/>
    <w:rsid w:val="00EC274E"/>
    <w:rsid w:val="00EC3305"/>
    <w:rsid w:val="00EC4C12"/>
    <w:rsid w:val="00EC4DF5"/>
    <w:rsid w:val="00EC57AD"/>
    <w:rsid w:val="00EC5BF6"/>
    <w:rsid w:val="00EC6503"/>
    <w:rsid w:val="00EC6C63"/>
    <w:rsid w:val="00ED02FD"/>
    <w:rsid w:val="00ED049B"/>
    <w:rsid w:val="00ED2143"/>
    <w:rsid w:val="00ED2B4F"/>
    <w:rsid w:val="00ED3A64"/>
    <w:rsid w:val="00ED3CE8"/>
    <w:rsid w:val="00ED4E74"/>
    <w:rsid w:val="00ED555A"/>
    <w:rsid w:val="00ED5894"/>
    <w:rsid w:val="00ED5A41"/>
    <w:rsid w:val="00ED64DD"/>
    <w:rsid w:val="00ED6C6F"/>
    <w:rsid w:val="00ED72DA"/>
    <w:rsid w:val="00ED7C3C"/>
    <w:rsid w:val="00EE0C37"/>
    <w:rsid w:val="00EE18D9"/>
    <w:rsid w:val="00EE1AE0"/>
    <w:rsid w:val="00EE1D68"/>
    <w:rsid w:val="00EE1D9E"/>
    <w:rsid w:val="00EE39F6"/>
    <w:rsid w:val="00EE3F11"/>
    <w:rsid w:val="00EE4DB7"/>
    <w:rsid w:val="00EE51E4"/>
    <w:rsid w:val="00EE607B"/>
    <w:rsid w:val="00EE6504"/>
    <w:rsid w:val="00EE6D83"/>
    <w:rsid w:val="00EE7914"/>
    <w:rsid w:val="00EF06B2"/>
    <w:rsid w:val="00EF0857"/>
    <w:rsid w:val="00EF0B1F"/>
    <w:rsid w:val="00EF0E79"/>
    <w:rsid w:val="00EF1ED2"/>
    <w:rsid w:val="00EF20D2"/>
    <w:rsid w:val="00EF20D6"/>
    <w:rsid w:val="00EF2D6C"/>
    <w:rsid w:val="00EF2E4E"/>
    <w:rsid w:val="00EF349A"/>
    <w:rsid w:val="00EF361E"/>
    <w:rsid w:val="00EF3F7B"/>
    <w:rsid w:val="00EF3FC4"/>
    <w:rsid w:val="00EF44E2"/>
    <w:rsid w:val="00EF57C5"/>
    <w:rsid w:val="00EF5A5B"/>
    <w:rsid w:val="00EF6A06"/>
    <w:rsid w:val="00EF6F16"/>
    <w:rsid w:val="00F0009D"/>
    <w:rsid w:val="00F011E6"/>
    <w:rsid w:val="00F01244"/>
    <w:rsid w:val="00F02241"/>
    <w:rsid w:val="00F02639"/>
    <w:rsid w:val="00F02762"/>
    <w:rsid w:val="00F03082"/>
    <w:rsid w:val="00F033CC"/>
    <w:rsid w:val="00F043D2"/>
    <w:rsid w:val="00F04C81"/>
    <w:rsid w:val="00F050DC"/>
    <w:rsid w:val="00F05124"/>
    <w:rsid w:val="00F06198"/>
    <w:rsid w:val="00F06798"/>
    <w:rsid w:val="00F074A1"/>
    <w:rsid w:val="00F07B5E"/>
    <w:rsid w:val="00F100F1"/>
    <w:rsid w:val="00F1112C"/>
    <w:rsid w:val="00F126E2"/>
    <w:rsid w:val="00F12717"/>
    <w:rsid w:val="00F1292C"/>
    <w:rsid w:val="00F129DD"/>
    <w:rsid w:val="00F12FCE"/>
    <w:rsid w:val="00F13652"/>
    <w:rsid w:val="00F13DCE"/>
    <w:rsid w:val="00F14B32"/>
    <w:rsid w:val="00F15CF2"/>
    <w:rsid w:val="00F16E54"/>
    <w:rsid w:val="00F16EE8"/>
    <w:rsid w:val="00F1727A"/>
    <w:rsid w:val="00F17645"/>
    <w:rsid w:val="00F205C5"/>
    <w:rsid w:val="00F2075E"/>
    <w:rsid w:val="00F210DE"/>
    <w:rsid w:val="00F2121E"/>
    <w:rsid w:val="00F21947"/>
    <w:rsid w:val="00F21FBE"/>
    <w:rsid w:val="00F22894"/>
    <w:rsid w:val="00F23298"/>
    <w:rsid w:val="00F232F0"/>
    <w:rsid w:val="00F23335"/>
    <w:rsid w:val="00F238D8"/>
    <w:rsid w:val="00F243D7"/>
    <w:rsid w:val="00F25907"/>
    <w:rsid w:val="00F2610B"/>
    <w:rsid w:val="00F26CEC"/>
    <w:rsid w:val="00F26D4C"/>
    <w:rsid w:val="00F273B3"/>
    <w:rsid w:val="00F2744F"/>
    <w:rsid w:val="00F27E80"/>
    <w:rsid w:val="00F31271"/>
    <w:rsid w:val="00F318B0"/>
    <w:rsid w:val="00F31F56"/>
    <w:rsid w:val="00F32169"/>
    <w:rsid w:val="00F3224C"/>
    <w:rsid w:val="00F32D9C"/>
    <w:rsid w:val="00F32E78"/>
    <w:rsid w:val="00F33244"/>
    <w:rsid w:val="00F33642"/>
    <w:rsid w:val="00F338DC"/>
    <w:rsid w:val="00F33DB7"/>
    <w:rsid w:val="00F342A2"/>
    <w:rsid w:val="00F34A07"/>
    <w:rsid w:val="00F353DE"/>
    <w:rsid w:val="00F358B0"/>
    <w:rsid w:val="00F35A63"/>
    <w:rsid w:val="00F37875"/>
    <w:rsid w:val="00F37E25"/>
    <w:rsid w:val="00F400CD"/>
    <w:rsid w:val="00F40634"/>
    <w:rsid w:val="00F40670"/>
    <w:rsid w:val="00F4183F"/>
    <w:rsid w:val="00F42000"/>
    <w:rsid w:val="00F4207F"/>
    <w:rsid w:val="00F421A3"/>
    <w:rsid w:val="00F42361"/>
    <w:rsid w:val="00F429F7"/>
    <w:rsid w:val="00F431B3"/>
    <w:rsid w:val="00F432FC"/>
    <w:rsid w:val="00F43B72"/>
    <w:rsid w:val="00F46F09"/>
    <w:rsid w:val="00F471A4"/>
    <w:rsid w:val="00F503F2"/>
    <w:rsid w:val="00F50569"/>
    <w:rsid w:val="00F508C9"/>
    <w:rsid w:val="00F523B0"/>
    <w:rsid w:val="00F53308"/>
    <w:rsid w:val="00F53704"/>
    <w:rsid w:val="00F538F6"/>
    <w:rsid w:val="00F5403D"/>
    <w:rsid w:val="00F54D39"/>
    <w:rsid w:val="00F54F4F"/>
    <w:rsid w:val="00F551CB"/>
    <w:rsid w:val="00F5696C"/>
    <w:rsid w:val="00F56D96"/>
    <w:rsid w:val="00F56F3B"/>
    <w:rsid w:val="00F573A1"/>
    <w:rsid w:val="00F600BA"/>
    <w:rsid w:val="00F60672"/>
    <w:rsid w:val="00F60734"/>
    <w:rsid w:val="00F60B96"/>
    <w:rsid w:val="00F612C2"/>
    <w:rsid w:val="00F6137F"/>
    <w:rsid w:val="00F6232E"/>
    <w:rsid w:val="00F6252E"/>
    <w:rsid w:val="00F62AB7"/>
    <w:rsid w:val="00F62C5A"/>
    <w:rsid w:val="00F64129"/>
    <w:rsid w:val="00F646D2"/>
    <w:rsid w:val="00F6566F"/>
    <w:rsid w:val="00F658AE"/>
    <w:rsid w:val="00F669B2"/>
    <w:rsid w:val="00F673F0"/>
    <w:rsid w:val="00F67BE0"/>
    <w:rsid w:val="00F71447"/>
    <w:rsid w:val="00F72F33"/>
    <w:rsid w:val="00F730C5"/>
    <w:rsid w:val="00F74EDE"/>
    <w:rsid w:val="00F74F7F"/>
    <w:rsid w:val="00F75799"/>
    <w:rsid w:val="00F758A2"/>
    <w:rsid w:val="00F75E66"/>
    <w:rsid w:val="00F777C1"/>
    <w:rsid w:val="00F80006"/>
    <w:rsid w:val="00F8049B"/>
    <w:rsid w:val="00F8061A"/>
    <w:rsid w:val="00F80F9E"/>
    <w:rsid w:val="00F81133"/>
    <w:rsid w:val="00F81483"/>
    <w:rsid w:val="00F81FE9"/>
    <w:rsid w:val="00F83CD2"/>
    <w:rsid w:val="00F848EF"/>
    <w:rsid w:val="00F84FB6"/>
    <w:rsid w:val="00F854F1"/>
    <w:rsid w:val="00F855C4"/>
    <w:rsid w:val="00F85CF8"/>
    <w:rsid w:val="00F860EB"/>
    <w:rsid w:val="00F87226"/>
    <w:rsid w:val="00F872B9"/>
    <w:rsid w:val="00F876DD"/>
    <w:rsid w:val="00F87B77"/>
    <w:rsid w:val="00F90154"/>
    <w:rsid w:val="00F90DF1"/>
    <w:rsid w:val="00F92265"/>
    <w:rsid w:val="00F92646"/>
    <w:rsid w:val="00F92B6C"/>
    <w:rsid w:val="00F92EA0"/>
    <w:rsid w:val="00F93C4C"/>
    <w:rsid w:val="00F9412C"/>
    <w:rsid w:val="00F94CED"/>
    <w:rsid w:val="00F94D6D"/>
    <w:rsid w:val="00F96CA2"/>
    <w:rsid w:val="00F96EBD"/>
    <w:rsid w:val="00F97C89"/>
    <w:rsid w:val="00FA0ED2"/>
    <w:rsid w:val="00FA1256"/>
    <w:rsid w:val="00FA2793"/>
    <w:rsid w:val="00FA35FC"/>
    <w:rsid w:val="00FA38E4"/>
    <w:rsid w:val="00FA3B6D"/>
    <w:rsid w:val="00FA3D90"/>
    <w:rsid w:val="00FA3EAF"/>
    <w:rsid w:val="00FA3FD5"/>
    <w:rsid w:val="00FA4B34"/>
    <w:rsid w:val="00FA4BD7"/>
    <w:rsid w:val="00FA559D"/>
    <w:rsid w:val="00FA5B24"/>
    <w:rsid w:val="00FA5F36"/>
    <w:rsid w:val="00FA5F6A"/>
    <w:rsid w:val="00FA6050"/>
    <w:rsid w:val="00FA63D6"/>
    <w:rsid w:val="00FA646A"/>
    <w:rsid w:val="00FB03D2"/>
    <w:rsid w:val="00FB0A28"/>
    <w:rsid w:val="00FB0AB7"/>
    <w:rsid w:val="00FB0D00"/>
    <w:rsid w:val="00FB1CDC"/>
    <w:rsid w:val="00FB3636"/>
    <w:rsid w:val="00FB3BD2"/>
    <w:rsid w:val="00FB4A0B"/>
    <w:rsid w:val="00FB5ABE"/>
    <w:rsid w:val="00FB61F7"/>
    <w:rsid w:val="00FB663E"/>
    <w:rsid w:val="00FB7542"/>
    <w:rsid w:val="00FB792A"/>
    <w:rsid w:val="00FC1E62"/>
    <w:rsid w:val="00FC22BD"/>
    <w:rsid w:val="00FC4270"/>
    <w:rsid w:val="00FC4E30"/>
    <w:rsid w:val="00FC5D95"/>
    <w:rsid w:val="00FC62C1"/>
    <w:rsid w:val="00FC6739"/>
    <w:rsid w:val="00FC73A6"/>
    <w:rsid w:val="00FC75AC"/>
    <w:rsid w:val="00FC79B5"/>
    <w:rsid w:val="00FD06E8"/>
    <w:rsid w:val="00FD22EF"/>
    <w:rsid w:val="00FD2FCF"/>
    <w:rsid w:val="00FD3966"/>
    <w:rsid w:val="00FD3AEF"/>
    <w:rsid w:val="00FD448E"/>
    <w:rsid w:val="00FD4549"/>
    <w:rsid w:val="00FD4A23"/>
    <w:rsid w:val="00FD5912"/>
    <w:rsid w:val="00FD5AA9"/>
    <w:rsid w:val="00FD5C45"/>
    <w:rsid w:val="00FD5D41"/>
    <w:rsid w:val="00FD5E0A"/>
    <w:rsid w:val="00FD6472"/>
    <w:rsid w:val="00FD70BA"/>
    <w:rsid w:val="00FD7753"/>
    <w:rsid w:val="00FD7BB6"/>
    <w:rsid w:val="00FE0096"/>
    <w:rsid w:val="00FE00F6"/>
    <w:rsid w:val="00FE21B5"/>
    <w:rsid w:val="00FE31F9"/>
    <w:rsid w:val="00FE369B"/>
    <w:rsid w:val="00FE443E"/>
    <w:rsid w:val="00FE4E2A"/>
    <w:rsid w:val="00FE4F70"/>
    <w:rsid w:val="00FE50ED"/>
    <w:rsid w:val="00FE6888"/>
    <w:rsid w:val="00FE775B"/>
    <w:rsid w:val="00FF1ADC"/>
    <w:rsid w:val="00FF2485"/>
    <w:rsid w:val="00FF3A5C"/>
    <w:rsid w:val="00FF3BDB"/>
    <w:rsid w:val="00FF3E6F"/>
    <w:rsid w:val="00FF4CD7"/>
    <w:rsid w:val="00FF4DF2"/>
    <w:rsid w:val="00FF527C"/>
    <w:rsid w:val="00FF59F1"/>
    <w:rsid w:val="00FF5DD7"/>
    <w:rsid w:val="00FF6739"/>
    <w:rsid w:val="00FF6B2F"/>
    <w:rsid w:val="00FF76D5"/>
    <w:rsid w:val="00FF79C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237C0B5A"/>
  <w15:docId w15:val="{CB326FE1-9486-46BE-9F6F-F13AEA24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iPriority="99" w:unhideWhenUsed="1"/>
    <w:lsdException w:name="List 4" w:uiPriority="99"/>
    <w:lsdException w:name="List 5" w:uiPriority="99"/>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uiPriority="99" w:qFormat="1"/>
    <w:lsdException w:name="Emphasis" w:uiPriority="99"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pPr>
      <w:autoSpaceDE w:val="0"/>
      <w:autoSpaceDN w:val="0"/>
      <w:adjustRightInd w:val="0"/>
      <w:jc w:val="both"/>
    </w:pPr>
    <w:rPr>
      <w:rFonts w:ascii="Verdana" w:hAnsi="Verdana"/>
      <w:szCs w:val="24"/>
    </w:rPr>
  </w:style>
  <w:style w:type="paragraph" w:styleId="Ttulo1">
    <w:name w:val="heading 1"/>
    <w:basedOn w:val="Normal"/>
    <w:next w:val="Normal"/>
    <w:link w:val="Ttulo1Char"/>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nhideWhenUsed/>
    <w:qFormat/>
    <w:pPr>
      <w:keepNext/>
      <w:spacing w:before="240" w:after="60"/>
      <w:outlineLvl w:val="3"/>
    </w:pPr>
    <w:rPr>
      <w:rFonts w:ascii="Calibri" w:hAnsi="Calibri"/>
      <w:b/>
      <w:bCs/>
      <w:sz w:val="28"/>
      <w:szCs w:val="28"/>
    </w:rPr>
  </w:style>
  <w:style w:type="paragraph" w:styleId="Ttulo5">
    <w:name w:val="heading 5"/>
    <w:basedOn w:val="Normal"/>
    <w:next w:val="Normal"/>
    <w:link w:val="Ttulo5Char"/>
    <w:qFormat/>
    <w:pPr>
      <w:spacing w:before="240" w:after="60"/>
      <w:outlineLvl w:val="4"/>
    </w:pPr>
    <w:rPr>
      <w:b/>
      <w:bCs/>
      <w:i/>
      <w:iCs/>
      <w:sz w:val="26"/>
      <w:szCs w:val="26"/>
      <w:lang w:val="x-none"/>
    </w:rPr>
  </w:style>
  <w:style w:type="paragraph" w:styleId="Ttulo6">
    <w:name w:val="heading 6"/>
    <w:basedOn w:val="Normal"/>
    <w:next w:val="Normal"/>
    <w:link w:val="Ttulo6Char"/>
    <w:qFormat/>
    <w:pPr>
      <w:keepNext/>
      <w:spacing w:before="120" w:after="120"/>
      <w:ind w:left="57" w:right="57"/>
      <w:outlineLvl w:val="5"/>
    </w:pPr>
    <w:rPr>
      <w:i/>
      <w:iCs/>
      <w:color w:val="000000"/>
    </w:rPr>
  </w:style>
  <w:style w:type="paragraph" w:styleId="Ttulo7">
    <w:name w:val="heading 7"/>
    <w:basedOn w:val="Normal"/>
    <w:next w:val="Normal"/>
    <w:link w:val="Ttulo7Char"/>
    <w:uiPriority w:val="99"/>
    <w:qFormat/>
    <w:pPr>
      <w:spacing w:before="240" w:after="60"/>
      <w:outlineLvl w:val="6"/>
    </w:pPr>
    <w:rPr>
      <w:lang w:val="x-none"/>
    </w:rPr>
  </w:style>
  <w:style w:type="paragraph" w:styleId="Ttulo8">
    <w:name w:val="heading 8"/>
    <w:basedOn w:val="Normal"/>
    <w:next w:val="Normal"/>
    <w:link w:val="Ttulo8Char"/>
    <w:qFormat/>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link w:val="Ttulo9Char"/>
    <w:qFormat/>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pPr>
      <w:spacing w:after="100"/>
    </w:pPr>
  </w:style>
  <w:style w:type="paragraph" w:styleId="Ttulo">
    <w:name w:val="Title"/>
    <w:basedOn w:val="Normal"/>
    <w:next w:val="Normal"/>
    <w:link w:val="TtuloChar"/>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Fontepargpadro"/>
    <w:unhideWhenUsed/>
    <w:rPr>
      <w:color w:val="0000FF" w:themeColor="hyperlink"/>
      <w:u w:val="single"/>
    </w:rPr>
  </w:style>
  <w:style w:type="character" w:customStyle="1" w:styleId="Captulos-MattosFilhoChar">
    <w:name w:val="Capítulos - Mattos Filho Char"/>
    <w:basedOn w:val="TtuloChar"/>
    <w:link w:val="Captulos-MattosFilho"/>
    <w:rPr>
      <w:rFonts w:ascii="Tahoma" w:eastAsiaTheme="majorEastAsia" w:hAnsi="Tahoma" w:cs="Tahoma"/>
      <w:b/>
      <w:color w:val="000000" w:themeColor="text1"/>
      <w:spacing w:val="5"/>
      <w:kern w:val="28"/>
      <w:sz w:val="22"/>
      <w:szCs w:val="22"/>
    </w:r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ulos-MattosFilho">
    <w:name w:val="Capítulos - Mattos Filho"/>
    <w:basedOn w:val="Ttulo"/>
    <w:next w:val="Texto-MattosFilho"/>
    <w:link w:val="Captulos-MattosFilhoChar"/>
    <w:qFormat/>
    <w:pPr>
      <w:pBdr>
        <w:bottom w:val="none" w:sz="0" w:space="0" w:color="auto"/>
      </w:pBdr>
      <w:spacing w:after="0"/>
      <w:jc w:val="center"/>
    </w:pPr>
    <w:rPr>
      <w:rFonts w:ascii="Tahoma" w:hAnsi="Tahoma" w:cs="Tahoma"/>
      <w:b/>
      <w:color w:val="000000" w:themeColor="text1"/>
      <w:spacing w:val="0"/>
      <w:kern w:val="0"/>
      <w:sz w:val="22"/>
      <w:szCs w:val="22"/>
    </w:rPr>
  </w:style>
  <w:style w:type="character" w:customStyle="1" w:styleId="Ttulo1Char">
    <w:name w:val="Título 1 Char"/>
    <w:basedOn w:val="Fontepargpadro"/>
    <w:link w:val="Ttulo1"/>
    <w:uiPriority w:val="9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pPr>
      <w:spacing w:line="276" w:lineRule="auto"/>
      <w:outlineLvl w:val="9"/>
    </w:pPr>
  </w:style>
  <w:style w:type="character" w:customStyle="1" w:styleId="Ttulo2Char">
    <w:name w:val="Título 2 Char"/>
    <w:basedOn w:val="Fontepargpadro"/>
    <w:link w:val="Ttulo2"/>
    <w:uiPriority w:val="99"/>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Pr>
      <w:rFonts w:asciiTheme="majorHAnsi" w:eastAsiaTheme="majorEastAsia" w:hAnsiTheme="majorHAnsi" w:cstheme="majorBidi"/>
      <w:b/>
      <w:bCs/>
      <w:color w:val="4F81BD" w:themeColor="accent1"/>
      <w:sz w:val="24"/>
      <w:szCs w:val="24"/>
    </w:rPr>
  </w:style>
  <w:style w:type="paragraph" w:customStyle="1" w:styleId="Texto-MattosFilho">
    <w:name w:val="Texto - Mattos Filho"/>
    <w:basedOn w:val="Normal"/>
    <w:qFormat/>
  </w:style>
  <w:style w:type="paragraph" w:customStyle="1" w:styleId="Clusula-MattosFilho">
    <w:name w:val="Cláusula - Mattos Filho"/>
    <w:basedOn w:val="Ttulo"/>
    <w:next w:val="Texto-MattosFilho"/>
    <w:link w:val="Clusula-MattosFilhoChar"/>
    <w:qFormat/>
    <w:pPr>
      <w:pBdr>
        <w:bottom w:val="none" w:sz="0" w:space="0" w:color="auto"/>
      </w:pBdr>
      <w:spacing w:after="0"/>
    </w:pPr>
    <w:rPr>
      <w:rFonts w:ascii="Tahoma" w:hAnsi="Tahoma"/>
      <w:b/>
      <w:color w:val="000000" w:themeColor="text1"/>
      <w:spacing w:val="0"/>
      <w:sz w:val="22"/>
    </w:rPr>
  </w:style>
  <w:style w:type="character" w:customStyle="1" w:styleId="Clusula-MattosFilhoChar">
    <w:name w:val="Cláusula - Mattos Filho Char"/>
    <w:basedOn w:val="TtuloChar"/>
    <w:link w:val="Clusula-MattosFilho"/>
    <w:rPr>
      <w:rFonts w:ascii="Tahoma" w:eastAsiaTheme="majorEastAsia" w:hAnsi="Tahoma" w:cstheme="majorBidi"/>
      <w:b/>
      <w:color w:val="000000" w:themeColor="text1"/>
      <w:spacing w:val="5"/>
      <w:kern w:val="28"/>
      <w:sz w:val="22"/>
      <w:szCs w:val="52"/>
    </w:rPr>
  </w:style>
  <w:style w:type="paragraph" w:styleId="Sumrio2">
    <w:name w:val="toc 2"/>
    <w:basedOn w:val="Normal"/>
    <w:next w:val="Normal"/>
    <w:autoRedefine/>
    <w:uiPriority w:val="99"/>
    <w:pPr>
      <w:spacing w:after="100"/>
      <w:ind w:left="220"/>
    </w:pPr>
  </w:style>
  <w:style w:type="paragraph" w:styleId="Cabealho">
    <w:name w:val="header"/>
    <w:aliases w:val="Guideline,Tulo1,encabezado"/>
    <w:basedOn w:val="Normal"/>
    <w:link w:val="CabealhoChar"/>
    <w:uiPriority w:val="99"/>
    <w:unhideWhenUsed/>
    <w:pPr>
      <w:tabs>
        <w:tab w:val="center" w:pos="4252"/>
        <w:tab w:val="right" w:pos="8504"/>
      </w:tabs>
    </w:pPr>
  </w:style>
  <w:style w:type="character" w:customStyle="1" w:styleId="CabealhoChar">
    <w:name w:val="Cabeçalho Char"/>
    <w:aliases w:val="Guideline Char,Tulo1 Char,encabezado Char"/>
    <w:basedOn w:val="Fontepargpadro"/>
    <w:link w:val="Cabealho"/>
    <w:uiPriority w:val="99"/>
    <w:rPr>
      <w:rFonts w:ascii="Tahoma" w:hAnsi="Tahoma"/>
      <w:sz w:val="22"/>
      <w:szCs w:val="24"/>
    </w:rPr>
  </w:style>
  <w:style w:type="paragraph" w:styleId="Rodap">
    <w:name w:val="footer"/>
    <w:basedOn w:val="Normal"/>
    <w:link w:val="RodapChar"/>
    <w:uiPriority w:val="99"/>
    <w:unhideWhenUsed/>
    <w:pPr>
      <w:tabs>
        <w:tab w:val="center" w:pos="4252"/>
        <w:tab w:val="right" w:pos="8504"/>
      </w:tabs>
    </w:pPr>
  </w:style>
  <w:style w:type="character" w:customStyle="1" w:styleId="RodapChar">
    <w:name w:val="Rodapé Char"/>
    <w:basedOn w:val="Fontepargpadro"/>
    <w:link w:val="Rodap"/>
    <w:uiPriority w:val="99"/>
    <w:rPr>
      <w:rFonts w:ascii="Tahoma" w:hAnsi="Tahoma"/>
      <w:sz w:val="22"/>
      <w:szCs w:val="24"/>
    </w:rPr>
  </w:style>
  <w:style w:type="character" w:customStyle="1" w:styleId="Ttulo4Char">
    <w:name w:val="Título 4 Char"/>
    <w:basedOn w:val="Fontepargpadro"/>
    <w:link w:val="Ttulo4"/>
    <w:uiPriority w:val="99"/>
    <w:rPr>
      <w:rFonts w:ascii="Calibri" w:hAnsi="Calibri"/>
      <w:b/>
      <w:bCs/>
      <w:sz w:val="28"/>
      <w:szCs w:val="28"/>
    </w:rPr>
  </w:style>
  <w:style w:type="character" w:customStyle="1" w:styleId="Ttulo5Char">
    <w:name w:val="Título 5 Char"/>
    <w:basedOn w:val="Fontepargpadro"/>
    <w:link w:val="Ttulo5"/>
    <w:uiPriority w:val="99"/>
    <w:rPr>
      <w:b/>
      <w:bCs/>
      <w:i/>
      <w:iCs/>
      <w:sz w:val="26"/>
      <w:szCs w:val="26"/>
      <w:lang w:val="x-none"/>
    </w:rPr>
  </w:style>
  <w:style w:type="character" w:customStyle="1" w:styleId="Ttulo7Char">
    <w:name w:val="Título 7 Char"/>
    <w:basedOn w:val="Fontepargpadro"/>
    <w:link w:val="Ttulo7"/>
    <w:uiPriority w:val="99"/>
    <w:rPr>
      <w:sz w:val="24"/>
      <w:szCs w:val="24"/>
      <w:lang w:val="x-none"/>
    </w:rPr>
  </w:style>
  <w:style w:type="character" w:styleId="Nmerodepgina">
    <w:name w:val="page number"/>
    <w:basedOn w:val="Fontepargpadro"/>
  </w:style>
  <w:style w:type="paragraph" w:styleId="Textodenotaderodap">
    <w:name w:val="footnote text"/>
    <w:basedOn w:val="Normal"/>
    <w:link w:val="TextodenotaderodapChar"/>
    <w:uiPriority w:val="99"/>
    <w:rPr>
      <w:szCs w:val="20"/>
      <w:lang w:val="x-none"/>
    </w:rPr>
  </w:style>
  <w:style w:type="character" w:customStyle="1" w:styleId="TextodenotaderodapChar">
    <w:name w:val="Texto de nota de rodapé Char"/>
    <w:basedOn w:val="Fontepargpadro"/>
    <w:link w:val="Textodenotaderodap"/>
    <w:uiPriority w:val="99"/>
    <w:rPr>
      <w:lang w:val="x-none"/>
    </w:rPr>
  </w:style>
  <w:style w:type="character" w:styleId="Refdenotaderodap">
    <w:name w:val="footnote reference"/>
    <w:uiPriority w:val="99"/>
    <w:rPr>
      <w:spacing w:val="0"/>
      <w:vertAlign w:val="superscript"/>
    </w:rPr>
  </w:style>
  <w:style w:type="paragraph" w:styleId="Corpodetexto3">
    <w:name w:val="Body Text 3"/>
    <w:basedOn w:val="Normal"/>
    <w:link w:val="Corpodetexto3Char"/>
    <w:pPr>
      <w:spacing w:line="320" w:lineRule="atLeast"/>
    </w:pPr>
    <w:rPr>
      <w:sz w:val="26"/>
      <w:szCs w:val="26"/>
      <w:lang w:val="x-none"/>
    </w:rPr>
  </w:style>
  <w:style w:type="character" w:customStyle="1" w:styleId="Corpodetexto3Char">
    <w:name w:val="Corpo de texto 3 Char"/>
    <w:basedOn w:val="Fontepargpadro"/>
    <w:link w:val="Corpodetexto3"/>
    <w:uiPriority w:val="99"/>
    <w:rPr>
      <w:sz w:val="26"/>
      <w:szCs w:val="26"/>
      <w:lang w:val="x-none"/>
    </w:rPr>
  </w:style>
  <w:style w:type="character" w:customStyle="1" w:styleId="DeltaViewInsertion">
    <w:name w:val="DeltaView Insertion"/>
    <w:uiPriority w:val="99"/>
    <w:rPr>
      <w:color w:val="0000FF"/>
      <w:spacing w:val="0"/>
      <w:u w:val="double"/>
    </w:rPr>
  </w:style>
  <w:style w:type="paragraph" w:styleId="Textoembloco">
    <w:name w:val="Block Text"/>
    <w:basedOn w:val="Normal"/>
    <w:pPr>
      <w:tabs>
        <w:tab w:val="left" w:pos="284"/>
        <w:tab w:val="left" w:pos="709"/>
        <w:tab w:val="left" w:pos="1134"/>
        <w:tab w:val="left" w:pos="2268"/>
        <w:tab w:val="left" w:pos="3969"/>
      </w:tabs>
      <w:ind w:left="709" w:right="-1"/>
    </w:pPr>
    <w:rPr>
      <w:rFonts w:ascii="Arial" w:hAnsi="Arial" w:cs="Arial"/>
      <w:szCs w:val="20"/>
      <w:lang w:val="en-GB"/>
    </w:rPr>
  </w:style>
  <w:style w:type="paragraph" w:styleId="Recuodecorpodetexto">
    <w:name w:val="Body Text Indent"/>
    <w:aliases w:val="Body Text Bold Indent,bt2,bti"/>
    <w:basedOn w:val="Normal"/>
    <w:link w:val="RecuodecorpodetextoChar"/>
    <w:pPr>
      <w:spacing w:after="120"/>
      <w:ind w:left="283"/>
    </w:pPr>
    <w:rPr>
      <w:lang w:val="x-none"/>
    </w:rPr>
  </w:style>
  <w:style w:type="character" w:customStyle="1" w:styleId="RecuodecorpodetextoChar">
    <w:name w:val="Recuo de corpo de texto Char"/>
    <w:aliases w:val="Body Text Bold Indent Char,bt2 Char,bti Char"/>
    <w:basedOn w:val="Fontepargpadro"/>
    <w:link w:val="Recuodecorpodetexto"/>
    <w:uiPriority w:val="99"/>
    <w:rPr>
      <w:sz w:val="24"/>
      <w:szCs w:val="24"/>
      <w:lang w:val="x-none"/>
    </w:rPr>
  </w:style>
  <w:style w:type="paragraph" w:customStyle="1" w:styleId="p56">
    <w:name w:val="p56"/>
    <w:basedOn w:val="Normal"/>
    <w:pPr>
      <w:spacing w:line="240" w:lineRule="atLeast"/>
      <w:ind w:left="920" w:hanging="920"/>
    </w:pPr>
    <w:rPr>
      <w:rFonts w:ascii="Times" w:hAnsi="Times" w:cs="Times"/>
    </w:rPr>
  </w:style>
  <w:style w:type="paragraph" w:customStyle="1" w:styleId="Center">
    <w:name w:val="Center"/>
    <w:basedOn w:val="Normal"/>
    <w:pPr>
      <w:spacing w:after="240"/>
      <w:jc w:val="center"/>
    </w:pPr>
    <w:rPr>
      <w:rFonts w:eastAsia="MS Mincho"/>
    </w:rPr>
  </w:style>
  <w:style w:type="paragraph" w:styleId="Textodecomentrio">
    <w:name w:val="annotation text"/>
    <w:basedOn w:val="Normal"/>
    <w:link w:val="TextodecomentrioChar"/>
    <w:rPr>
      <w:szCs w:val="20"/>
      <w:lang w:val="x-none"/>
    </w:rPr>
  </w:style>
  <w:style w:type="character" w:customStyle="1" w:styleId="TextodecomentrioChar">
    <w:name w:val="Texto de comentário Char"/>
    <w:basedOn w:val="Fontepargpadro"/>
    <w:link w:val="Textodecomentrio"/>
    <w:rPr>
      <w:lang w:val="x-none"/>
    </w:rPr>
  </w:style>
  <w:style w:type="paragraph" w:styleId="Corpodetexto">
    <w:name w:val="Body Text"/>
    <w:aliases w:val="!Body Text .5(J),!Body Text .5s2(J),.BT,5,BT,CG-Single Sp 0.5,CG-Single Sp 0.51,Second Heading 2,b,bd,body text,bt,bt wide,s2,s21"/>
    <w:basedOn w:val="Normal"/>
    <w:link w:val="CorpodetextoChar"/>
    <w:pPr>
      <w:spacing w:after="120"/>
    </w:pPr>
    <w:rPr>
      <w:lang w:val="x-none"/>
    </w:rPr>
  </w:style>
  <w:style w:type="character" w:customStyle="1" w:styleId="CorpodetextoChar">
    <w:name w:val="Corpo de texto Char"/>
    <w:aliases w:val="!Body Text .5(J) Char,!Body Text .5s2(J) Char,.BT Char,5 Char,BT Char,CG-Single Sp 0.5 Char,CG-Single Sp 0.51 Char,Second Heading 2 Char,b Char,bd Char,body text Char,bt Char,bt wide Char,s2 Char,s21 Char"/>
    <w:basedOn w:val="Fontepargpadro"/>
    <w:link w:val="Corpodetexto"/>
    <w:rPr>
      <w:sz w:val="24"/>
      <w:szCs w:val="24"/>
      <w:lang w:val="x-none"/>
    </w:rPr>
  </w:style>
  <w:style w:type="paragraph" w:customStyle="1" w:styleId="P0">
    <w:name w:val="P0"/>
    <w:basedOn w:val="Normal"/>
    <w:rPr>
      <w:rFonts w:ascii="Arial" w:hAnsi="Arial" w:cs="Arial"/>
      <w:sz w:val="22"/>
      <w:szCs w:val="22"/>
      <w:lang w:val="en-GB"/>
    </w:rPr>
  </w:style>
  <w:style w:type="paragraph" w:styleId="Recuodecorpodetexto3">
    <w:name w:val="Body Text Indent 3"/>
    <w:basedOn w:val="Normal"/>
    <w:link w:val="Recuodecorpodetexto3Char"/>
    <w:uiPriority w:val="99"/>
    <w:pPr>
      <w:spacing w:after="120"/>
      <w:ind w:left="283"/>
    </w:pPr>
    <w:rPr>
      <w:sz w:val="16"/>
      <w:szCs w:val="16"/>
      <w:lang w:val="x-none"/>
    </w:rPr>
  </w:style>
  <w:style w:type="character" w:customStyle="1" w:styleId="Recuodecorpodetexto3Char">
    <w:name w:val="Recuo de corpo de texto 3 Char"/>
    <w:basedOn w:val="Fontepargpadro"/>
    <w:link w:val="Recuodecorpodetexto3"/>
    <w:uiPriority w:val="99"/>
    <w:rPr>
      <w:sz w:val="16"/>
      <w:szCs w:val="16"/>
      <w:lang w:val="x-none"/>
    </w:rPr>
  </w:style>
  <w:style w:type="paragraph" w:customStyle="1" w:styleId="ST2">
    <w:name w:val="ST2"/>
    <w:basedOn w:val="Normal"/>
    <w:pPr>
      <w:tabs>
        <w:tab w:val="num" w:pos="1701"/>
      </w:tabs>
      <w:ind w:left="1701" w:hanging="567"/>
    </w:pPr>
    <w:rPr>
      <w:szCs w:val="20"/>
      <w:lang w:val="fr-FR"/>
    </w:rPr>
  </w:style>
  <w:style w:type="paragraph" w:customStyle="1" w:styleId="ST1">
    <w:name w:val="ST1"/>
    <w:basedOn w:val="Normal"/>
    <w:pPr>
      <w:tabs>
        <w:tab w:val="num" w:pos="1134"/>
      </w:tabs>
      <w:ind w:left="1134" w:hanging="567"/>
    </w:pPr>
    <w:rPr>
      <w:szCs w:val="20"/>
      <w:lang w:val="fr-FR"/>
    </w:rPr>
  </w:style>
  <w:style w:type="paragraph" w:customStyle="1" w:styleId="ST0">
    <w:name w:val="ST0"/>
    <w:basedOn w:val="Normal"/>
    <w:pPr>
      <w:tabs>
        <w:tab w:val="num" w:pos="567"/>
      </w:tabs>
      <w:ind w:left="567" w:hanging="567"/>
    </w:pPr>
    <w:rPr>
      <w:szCs w:val="20"/>
      <w:lang w:val="fr-FR"/>
    </w:rPr>
  </w:style>
  <w:style w:type="paragraph" w:customStyle="1" w:styleId="DeltaViewTableBody">
    <w:name w:val="DeltaView Table Body"/>
    <w:basedOn w:val="Normal"/>
    <w:rPr>
      <w:rFonts w:ascii="Arial" w:hAnsi="Arial" w:cs="Arial"/>
    </w:rPr>
  </w:style>
  <w:style w:type="character" w:customStyle="1" w:styleId="DeltaViewMoveDestination">
    <w:name w:val="DeltaView Move Destination"/>
    <w:rPr>
      <w:color w:val="00C000"/>
      <w:spacing w:val="0"/>
      <w:u w:val="double"/>
    </w:rPr>
  </w:style>
  <w:style w:type="paragraph" w:customStyle="1" w:styleId="P1">
    <w:name w:val="P1"/>
    <w:basedOn w:val="Normal"/>
    <w:pPr>
      <w:tabs>
        <w:tab w:val="left" w:pos="567"/>
        <w:tab w:val="left" w:pos="2835"/>
      </w:tabs>
      <w:ind w:left="567"/>
    </w:pPr>
    <w:rPr>
      <w:rFonts w:ascii="Arial" w:hAnsi="Arial" w:cs="Arial"/>
      <w:sz w:val="22"/>
      <w:szCs w:val="22"/>
      <w:lang w:val="en-GB"/>
    </w:rPr>
  </w:style>
  <w:style w:type="paragraph" w:styleId="Recuodecorpodetexto2">
    <w:name w:val="Body Text Indent 2"/>
    <w:basedOn w:val="Normal"/>
    <w:link w:val="Recuodecorpodetexto2Char"/>
    <w:pPr>
      <w:spacing w:line="288" w:lineRule="auto"/>
      <w:ind w:left="720"/>
      <w:jc w:val="center"/>
    </w:pPr>
    <w:rPr>
      <w:rFonts w:ascii="Arial" w:hAnsi="Arial"/>
      <w:b/>
      <w:bCs/>
      <w:color w:val="000000"/>
      <w:lang w:val="x-none"/>
    </w:rPr>
  </w:style>
  <w:style w:type="character" w:customStyle="1" w:styleId="Recuodecorpodetexto2Char">
    <w:name w:val="Recuo de corpo de texto 2 Char"/>
    <w:basedOn w:val="Fontepargpadro"/>
    <w:link w:val="Recuodecorpodetexto2"/>
    <w:uiPriority w:val="99"/>
    <w:rPr>
      <w:rFonts w:ascii="Arial" w:hAnsi="Arial"/>
      <w:b/>
      <w:bCs/>
      <w:color w:val="000000"/>
      <w:sz w:val="24"/>
      <w:szCs w:val="24"/>
      <w:lang w:val="x-none"/>
    </w:rPr>
  </w:style>
  <w:style w:type="paragraph" w:styleId="Corpodetexto2">
    <w:name w:val="Body Text 2"/>
    <w:basedOn w:val="Normal"/>
    <w:link w:val="Corpodetexto2Char"/>
    <w:rPr>
      <w:rFonts w:ascii="Arial" w:hAnsi="Arial"/>
      <w:color w:val="000000"/>
      <w:sz w:val="14"/>
      <w:szCs w:val="10"/>
      <w:lang w:val="en-US"/>
    </w:rPr>
  </w:style>
  <w:style w:type="character" w:customStyle="1" w:styleId="Corpodetexto2Char">
    <w:name w:val="Corpo de texto 2 Char"/>
    <w:basedOn w:val="Fontepargpadro"/>
    <w:link w:val="Corpodetexto2"/>
    <w:uiPriority w:val="99"/>
    <w:rPr>
      <w:rFonts w:ascii="Arial" w:hAnsi="Arial"/>
      <w:color w:val="000000"/>
      <w:sz w:val="14"/>
      <w:szCs w:val="10"/>
      <w:lang w:val="en-US"/>
    </w:rPr>
  </w:style>
  <w:style w:type="character" w:styleId="Forte">
    <w:name w:val="Strong"/>
    <w:uiPriority w:val="99"/>
    <w:qFormat/>
    <w:rPr>
      <w:b/>
      <w:bCs/>
    </w:rPr>
  </w:style>
  <w:style w:type="character" w:customStyle="1" w:styleId="CharacterStyle1">
    <w:name w:val="Character Style 1"/>
    <w:rPr>
      <w:sz w:val="22"/>
      <w:szCs w:val="22"/>
    </w:rPr>
  </w:style>
  <w:style w:type="character" w:customStyle="1" w:styleId="Prompt">
    <w:name w:val="Prompt"/>
    <w:aliases w:val="Pr"/>
    <w:rPr>
      <w:rFonts w:ascii="Arial" w:hAnsi="Arial"/>
      <w:color w:val="auto"/>
      <w:sz w:val="20"/>
    </w:rPr>
  </w:style>
  <w:style w:type="paragraph" w:styleId="Textodebalo">
    <w:name w:val="Balloon Text"/>
    <w:basedOn w:val="Normal"/>
    <w:link w:val="TextodebaloChar"/>
    <w:semiHidden/>
    <w:rPr>
      <w:rFonts w:ascii="Tahoma" w:hAnsi="Tahoma"/>
      <w:sz w:val="16"/>
      <w:szCs w:val="16"/>
      <w:lang w:val="x-none"/>
    </w:rPr>
  </w:style>
  <w:style w:type="character" w:customStyle="1" w:styleId="TextodebaloChar">
    <w:name w:val="Texto de balão Char"/>
    <w:basedOn w:val="Fontepargpadro"/>
    <w:link w:val="Textodebalo"/>
    <w:uiPriority w:val="99"/>
    <w:semiHidden/>
    <w:rPr>
      <w:rFonts w:ascii="Tahoma" w:hAnsi="Tahoma"/>
      <w:sz w:val="16"/>
      <w:szCs w:val="16"/>
      <w:lang w:val="x-none"/>
    </w:rPr>
  </w:style>
  <w:style w:type="character" w:styleId="Refdecomentrio">
    <w:name w:val="annotation reference"/>
    <w:uiPriority w:val="99"/>
    <w:rPr>
      <w:sz w:val="16"/>
      <w:szCs w:val="16"/>
    </w:rPr>
  </w:style>
  <w:style w:type="paragraph" w:styleId="Assuntodocomentrio">
    <w:name w:val="annotation subject"/>
    <w:basedOn w:val="Textodecomentrio"/>
    <w:next w:val="Textodecomentrio"/>
    <w:link w:val="AssuntodocomentrioChar"/>
    <w:semiHidden/>
    <w:rPr>
      <w:b/>
      <w:bCs/>
    </w:rPr>
  </w:style>
  <w:style w:type="character" w:customStyle="1" w:styleId="AssuntodocomentrioChar">
    <w:name w:val="Assunto do comentário Char"/>
    <w:basedOn w:val="TextodecomentrioChar"/>
    <w:link w:val="Assuntodocomentrio"/>
    <w:uiPriority w:val="99"/>
    <w:semiHidden/>
    <w:rPr>
      <w:b/>
      <w:bCs/>
      <w:lang w:val="x-none"/>
    </w:rPr>
  </w:style>
  <w:style w:type="paragraph" w:customStyle="1" w:styleId="CharCharCharCharCharChar1">
    <w:name w:val="Char Char Char Char Char Char1"/>
    <w:basedOn w:val="Normal"/>
    <w:pPr>
      <w:autoSpaceDE/>
      <w:autoSpaceDN/>
      <w:adjustRightInd/>
      <w:spacing w:after="160" w:line="240" w:lineRule="exact"/>
    </w:pPr>
    <w:rPr>
      <w:rFonts w:eastAsia="MS Mincho"/>
      <w:szCs w:val="20"/>
      <w:lang w:val="en-US" w:eastAsia="en-US"/>
    </w:rPr>
  </w:style>
  <w:style w:type="paragraph" w:customStyle="1" w:styleId="CharChar1CharCharCharCharChar2">
    <w:name w:val="Char Char1 Char Char Char Char Char2"/>
    <w:basedOn w:val="Normal"/>
    <w:pPr>
      <w:autoSpaceDE/>
      <w:autoSpaceDN/>
      <w:adjustRightInd/>
      <w:spacing w:after="160" w:line="240" w:lineRule="exact"/>
    </w:pPr>
    <w:rPr>
      <w:rFonts w:eastAsia="MS Mincho"/>
      <w:szCs w:val="20"/>
      <w:lang w:val="en-US" w:eastAsia="en-US"/>
    </w:rPr>
  </w:style>
  <w:style w:type="paragraph" w:customStyle="1" w:styleId="p00">
    <w:name w:val="p0"/>
    <w:basedOn w:val="Normal"/>
    <w:uiPriority w:val="99"/>
    <w:pPr>
      <w:tabs>
        <w:tab w:val="left" w:pos="720"/>
      </w:tabs>
      <w:autoSpaceDE/>
      <w:autoSpaceDN/>
      <w:adjustRightInd/>
      <w:spacing w:line="240" w:lineRule="atLeast"/>
    </w:pPr>
    <w:rPr>
      <w:rFonts w:ascii="Times" w:hAnsi="Times"/>
    </w:rPr>
  </w:style>
  <w:style w:type="paragraph" w:styleId="NormalWeb">
    <w:name w:val="Normal (Web)"/>
    <w:basedOn w:val="Normal"/>
    <w:link w:val="NormalWebChar"/>
    <w:uiPriority w:val="99"/>
    <w:pPr>
      <w:autoSpaceDE/>
      <w:autoSpaceDN/>
      <w:adjustRightInd/>
      <w:spacing w:before="100" w:beforeAutospacing="1" w:after="100" w:afterAutospacing="1"/>
    </w:pPr>
    <w:rPr>
      <w:rFonts w:eastAsia="Arial Unicode MS" w:cs="Verdana"/>
    </w:rPr>
  </w:style>
  <w:style w:type="paragraph" w:customStyle="1" w:styleId="CharChar1Char">
    <w:name w:val="Char Char1 Char"/>
    <w:basedOn w:val="Normal"/>
    <w:pPr>
      <w:autoSpaceDE/>
      <w:autoSpaceDN/>
      <w:adjustRightInd/>
      <w:spacing w:after="160" w:line="240" w:lineRule="exact"/>
    </w:pPr>
    <w:rPr>
      <w:rFonts w:eastAsia="MS Mincho"/>
      <w:szCs w:val="20"/>
      <w:lang w:val="en-US" w:eastAsia="en-US"/>
    </w:rPr>
  </w:style>
  <w:style w:type="paragraph" w:customStyle="1" w:styleId="CharChar1CharCharCharChar">
    <w:name w:val="Char Char1 Char Char Char Char"/>
    <w:basedOn w:val="Normal"/>
    <w:pPr>
      <w:autoSpaceDE/>
      <w:autoSpaceDN/>
      <w:adjustRightInd/>
      <w:spacing w:after="160" w:line="240" w:lineRule="exact"/>
    </w:pPr>
    <w:rPr>
      <w:szCs w:val="20"/>
      <w:lang w:val="en-US" w:eastAsia="en-US"/>
    </w:rPr>
  </w:style>
  <w:style w:type="paragraph" w:customStyle="1" w:styleId="Level1">
    <w:name w:val="Level 1"/>
    <w:basedOn w:val="Normal"/>
    <w:qFormat/>
    <w:pPr>
      <w:numPr>
        <w:numId w:val="1"/>
      </w:numPr>
      <w:autoSpaceDE/>
      <w:autoSpaceDN/>
      <w:adjustRightInd/>
      <w:spacing w:after="140" w:line="290" w:lineRule="auto"/>
    </w:pPr>
    <w:rPr>
      <w:rFonts w:ascii="Tahoma" w:hAnsi="Tahoma"/>
      <w:kern w:val="20"/>
      <w:szCs w:val="28"/>
      <w:lang w:eastAsia="en-US"/>
    </w:rPr>
  </w:style>
  <w:style w:type="paragraph" w:customStyle="1" w:styleId="Level2">
    <w:name w:val="Level 2"/>
    <w:basedOn w:val="Normal"/>
    <w:link w:val="Level2Char"/>
    <w:qFormat/>
    <w:pPr>
      <w:numPr>
        <w:ilvl w:val="1"/>
        <w:numId w:val="1"/>
      </w:numPr>
      <w:autoSpaceDE/>
      <w:autoSpaceDN/>
      <w:adjustRightInd/>
      <w:spacing w:after="140" w:line="290" w:lineRule="auto"/>
    </w:pPr>
    <w:rPr>
      <w:rFonts w:ascii="Tahoma" w:hAnsi="Tahoma"/>
      <w:kern w:val="20"/>
      <w:szCs w:val="28"/>
      <w:lang w:val="x-none" w:eastAsia="x-none"/>
    </w:rPr>
  </w:style>
  <w:style w:type="character" w:customStyle="1" w:styleId="Level2Char">
    <w:name w:val="Level 2 Char"/>
    <w:link w:val="Level2"/>
    <w:rPr>
      <w:rFonts w:ascii="Tahoma" w:hAnsi="Tahoma"/>
      <w:kern w:val="20"/>
      <w:szCs w:val="28"/>
      <w:lang w:val="x-none" w:eastAsia="x-none"/>
    </w:rPr>
  </w:style>
  <w:style w:type="paragraph" w:customStyle="1" w:styleId="Level3">
    <w:name w:val="Level 3"/>
    <w:basedOn w:val="Normal"/>
    <w:link w:val="Level3Char"/>
    <w:qFormat/>
    <w:pPr>
      <w:numPr>
        <w:ilvl w:val="2"/>
        <w:numId w:val="1"/>
      </w:numPr>
      <w:autoSpaceDE/>
      <w:autoSpaceDN/>
      <w:adjustRightInd/>
      <w:spacing w:after="140" w:line="290" w:lineRule="auto"/>
    </w:pPr>
    <w:rPr>
      <w:rFonts w:ascii="Tahoma" w:hAnsi="Tahoma"/>
      <w:kern w:val="20"/>
      <w:szCs w:val="28"/>
      <w:lang w:eastAsia="en-US"/>
    </w:rPr>
  </w:style>
  <w:style w:type="paragraph" w:customStyle="1" w:styleId="Level4">
    <w:name w:val="Level 4"/>
    <w:basedOn w:val="Normal"/>
    <w:qFormat/>
    <w:pPr>
      <w:numPr>
        <w:ilvl w:val="3"/>
        <w:numId w:val="1"/>
      </w:numPr>
      <w:autoSpaceDE/>
      <w:autoSpaceDN/>
      <w:adjustRightInd/>
      <w:spacing w:after="140" w:line="290" w:lineRule="auto"/>
    </w:pPr>
    <w:rPr>
      <w:rFonts w:ascii="Tahoma" w:hAnsi="Tahoma"/>
      <w:kern w:val="20"/>
      <w:lang w:eastAsia="en-US"/>
    </w:rPr>
  </w:style>
  <w:style w:type="paragraph" w:customStyle="1" w:styleId="Level5">
    <w:name w:val="Level 5"/>
    <w:basedOn w:val="Normal"/>
    <w:qFormat/>
    <w:pPr>
      <w:numPr>
        <w:ilvl w:val="4"/>
        <w:numId w:val="1"/>
      </w:numPr>
      <w:autoSpaceDE/>
      <w:autoSpaceDN/>
      <w:adjustRightInd/>
      <w:spacing w:after="140" w:line="290" w:lineRule="auto"/>
    </w:pPr>
    <w:rPr>
      <w:rFonts w:ascii="Tahoma" w:hAnsi="Tahoma"/>
      <w:kern w:val="20"/>
      <w:lang w:eastAsia="en-US"/>
    </w:rPr>
  </w:style>
  <w:style w:type="paragraph" w:customStyle="1" w:styleId="Level6">
    <w:name w:val="Level 6"/>
    <w:basedOn w:val="Normal"/>
    <w:pPr>
      <w:numPr>
        <w:ilvl w:val="5"/>
        <w:numId w:val="1"/>
      </w:numPr>
      <w:autoSpaceDE/>
      <w:autoSpaceDN/>
      <w:adjustRightInd/>
      <w:spacing w:after="140" w:line="290" w:lineRule="auto"/>
    </w:pPr>
    <w:rPr>
      <w:rFonts w:ascii="Tahoma" w:hAnsi="Tahoma"/>
      <w:kern w:val="20"/>
      <w:lang w:eastAsia="en-US"/>
    </w:rPr>
  </w:style>
  <w:style w:type="paragraph" w:customStyle="1" w:styleId="ListaColorida-nfase11">
    <w:name w:val="Lista Colorida - Ênfase 11"/>
    <w:basedOn w:val="Normal"/>
    <w:uiPriority w:val="34"/>
    <w:qFormat/>
    <w:pPr>
      <w:autoSpaceDE/>
      <w:autoSpaceDN/>
      <w:adjustRightInd/>
      <w:spacing w:line="320" w:lineRule="atLeast"/>
      <w:ind w:left="720"/>
    </w:pPr>
    <w:rPr>
      <w:rFonts w:ascii="Tahoma" w:hAnsi="Tahoma"/>
      <w:szCs w:val="20"/>
    </w:rPr>
  </w:style>
  <w:style w:type="paragraph" w:customStyle="1" w:styleId="Parg1Identao">
    <w:name w:val="Parág. 1ª Identaçåo"/>
    <w:pPr>
      <w:spacing w:before="181"/>
      <w:jc w:val="both"/>
    </w:pPr>
    <w:rPr>
      <w:rFonts w:ascii="Courier New" w:hAnsi="Courier New"/>
      <w:noProof/>
      <w:sz w:val="24"/>
    </w:rPr>
  </w:style>
  <w:style w:type="paragraph" w:customStyle="1" w:styleId="CharChar2CharCharCharCharCharCharCharCharCharCharCharCharCharCharCharCharCharCharCharCharChar1CharCharCharCharCharCharCharCharChar">
    <w:name w:val="Char Char2 Char Char Char Char Char Char Char Char Char Char Char Char Char Char Char Char Char Char Char Char Char1 Char Char Char Char Char Char Char Char Char"/>
    <w:basedOn w:val="Normal"/>
    <w:pPr>
      <w:widowControl w:val="0"/>
      <w:autoSpaceDE/>
      <w:autoSpaceDN/>
      <w:spacing w:after="160" w:line="240" w:lineRule="exact"/>
      <w:textAlignment w:val="baseline"/>
    </w:pPr>
    <w:rPr>
      <w:rFonts w:eastAsia="MS Mincho"/>
      <w:szCs w:val="20"/>
      <w:lang w:val="en-US" w:eastAsia="en-US"/>
    </w:rPr>
  </w:style>
  <w:style w:type="paragraph" w:styleId="Lista2">
    <w:name w:val="List 2"/>
    <w:basedOn w:val="Normal"/>
    <w:pPr>
      <w:suppressAutoHyphens/>
      <w:autoSpaceDE/>
      <w:autoSpaceDN/>
      <w:adjustRightInd/>
      <w:ind w:left="566" w:hanging="283"/>
    </w:pPr>
    <w:rPr>
      <w:lang w:eastAsia="ar-SA"/>
    </w:rPr>
  </w:style>
  <w:style w:type="paragraph" w:customStyle="1" w:styleId="BodyText21">
    <w:name w:val="Body Text 21"/>
    <w:basedOn w:val="Normal"/>
    <w:pPr>
      <w:widowControl w:val="0"/>
      <w:autoSpaceDE/>
      <w:autoSpaceDN/>
      <w:adjustRightInd/>
    </w:pPr>
    <w:rPr>
      <w:rFonts w:ascii="CG Times (W1)" w:hAnsi="CG Times (W1)"/>
      <w:szCs w:val="20"/>
    </w:rPr>
  </w:style>
  <w:style w:type="paragraph" w:customStyle="1" w:styleId="Contedodatabela">
    <w:name w:val="Conteúdo da tabela"/>
    <w:basedOn w:val="Normal"/>
    <w:pPr>
      <w:suppressLineNumbers/>
      <w:suppressAutoHyphens/>
      <w:autoSpaceDE/>
      <w:autoSpaceDN/>
      <w:adjustRightInd/>
    </w:pPr>
    <w:rPr>
      <w:lang w:eastAsia="ar-SA"/>
    </w:rPr>
  </w:style>
  <w:style w:type="paragraph" w:customStyle="1" w:styleId="CharCharChar">
    <w:name w:val="Char Char Char"/>
    <w:basedOn w:val="Normal"/>
    <w:pPr>
      <w:widowControl w:val="0"/>
      <w:autoSpaceDE/>
      <w:autoSpaceDN/>
      <w:spacing w:after="160" w:line="240" w:lineRule="exact"/>
      <w:textAlignment w:val="baseline"/>
    </w:pPr>
    <w:rPr>
      <w:szCs w:val="20"/>
      <w:lang w:val="en-US" w:eastAsia="en-US"/>
    </w:rPr>
  </w:style>
  <w:style w:type="paragraph" w:customStyle="1" w:styleId="bodytext210">
    <w:name w:val="bodytext21"/>
    <w:basedOn w:val="Normal"/>
    <w:pPr>
      <w:autoSpaceDE/>
      <w:autoSpaceDN/>
      <w:adjustRightInd/>
    </w:pPr>
    <w:rPr>
      <w:rFonts w:ascii="CG Times (W1)" w:hAnsi="CG Times (W1)"/>
    </w:rPr>
  </w:style>
  <w:style w:type="character" w:customStyle="1" w:styleId="FontStyle20">
    <w:name w:val="Font Style20"/>
    <w:rPr>
      <w:rFonts w:ascii="Arial" w:hAnsi="Arial" w:cs="Arial"/>
      <w:color w:val="000000"/>
      <w:sz w:val="24"/>
      <w:szCs w:val="24"/>
    </w:rPr>
  </w:style>
  <w:style w:type="character" w:customStyle="1" w:styleId="FontStyle24">
    <w:name w:val="Font Style24"/>
    <w:rPr>
      <w:rFonts w:ascii="Arial" w:hAnsi="Arial" w:cs="Arial"/>
      <w:b/>
      <w:bCs/>
      <w:color w:val="000000"/>
      <w:sz w:val="24"/>
      <w:szCs w:val="24"/>
    </w:rPr>
  </w:style>
  <w:style w:type="paragraph" w:customStyle="1" w:styleId="Char2CharCharCharCharChar1Char">
    <w:name w:val="Char2 Char Char Char Char Char1 Char"/>
    <w:basedOn w:val="Normal"/>
    <w:pPr>
      <w:widowControl w:val="0"/>
      <w:autoSpaceDE/>
      <w:autoSpaceDN/>
      <w:spacing w:after="160" w:line="240" w:lineRule="exact"/>
      <w:textAlignment w:val="baseline"/>
    </w:pPr>
    <w:rPr>
      <w:rFonts w:eastAsia="MS Mincho"/>
      <w:szCs w:val="20"/>
      <w:lang w:val="en-US" w:eastAsia="en-US"/>
    </w:rPr>
  </w:style>
  <w:style w:type="paragraph" w:customStyle="1" w:styleId="ListaColorida-nfase12">
    <w:name w:val="Lista Colorida - Ênfase 12"/>
    <w:basedOn w:val="Normal"/>
    <w:uiPriority w:val="99"/>
    <w:qFormat/>
    <w:pPr>
      <w:autoSpaceDE/>
      <w:autoSpaceDN/>
      <w:adjustRightInd/>
      <w:spacing w:after="200" w:line="276" w:lineRule="auto"/>
      <w:ind w:left="720"/>
    </w:pPr>
    <w:rPr>
      <w:rFonts w:ascii="Calibri" w:eastAsia="Calibri" w:hAnsi="Calibri" w:cs="Calibri"/>
      <w:sz w:val="22"/>
      <w:szCs w:val="22"/>
      <w:lang w:eastAsia="en-US"/>
    </w:rPr>
  </w:style>
  <w:style w:type="character" w:customStyle="1" w:styleId="apple-converted-space">
    <w:name w:val="apple-converted-space"/>
  </w:style>
  <w:style w:type="paragraph" w:styleId="PargrafodaLista">
    <w:name w:val="List Paragraph"/>
    <w:aliases w:val="????,????1,?????1,Bullet List,Bulletr List Paragraph,Bullets 1,Capítulo,FooterText,List Paragraph11,List Paragraph_0,Lists,Meu,Normal numerado,Paragraphe de liste1,Párrafo de lista1,Vitor T,Vitor Título,Vitor T’tulo,numbered,リスト段落1"/>
    <w:basedOn w:val="Normal"/>
    <w:link w:val="PargrafodaListaChar"/>
    <w:qFormat/>
    <w:pPr>
      <w:ind w:left="708"/>
    </w:pPr>
    <w:rPr>
      <w:rFonts w:eastAsia="MS Mincho"/>
    </w:rPr>
  </w:style>
  <w:style w:type="paragraph" w:customStyle="1" w:styleId="Default">
    <w:name w:val="Default"/>
    <w:basedOn w:val="Normal"/>
    <w:pPr>
      <w:adjustRightInd/>
    </w:pPr>
    <w:rPr>
      <w:rFonts w:ascii="Arial" w:eastAsia="Calibri" w:hAnsi="Arial" w:cs="Arial"/>
      <w:color w:val="000000"/>
    </w:rPr>
  </w:style>
  <w:style w:type="paragraph" w:customStyle="1" w:styleId="Body">
    <w:name w:val="Body"/>
    <w:basedOn w:val="Normal"/>
    <w:pPr>
      <w:autoSpaceDE/>
      <w:autoSpaceDN/>
      <w:adjustRightInd/>
      <w:spacing w:after="140" w:line="290" w:lineRule="auto"/>
    </w:pPr>
    <w:rPr>
      <w:rFonts w:ascii="Arial" w:hAnsi="Arial"/>
      <w:kern w:val="20"/>
      <w:lang w:eastAsia="en-US"/>
    </w:rPr>
  </w:style>
  <w:style w:type="paragraph" w:customStyle="1" w:styleId="Parties">
    <w:name w:val="Parties"/>
    <w:basedOn w:val="Normal"/>
    <w:pPr>
      <w:autoSpaceDE/>
      <w:autoSpaceDN/>
      <w:adjustRightInd/>
      <w:spacing w:after="140" w:line="290" w:lineRule="auto"/>
    </w:pPr>
    <w:rPr>
      <w:rFonts w:ascii="Arial" w:hAnsi="Arial"/>
      <w:kern w:val="20"/>
      <w:lang w:eastAsia="en-US"/>
    </w:rPr>
  </w:style>
  <w:style w:type="paragraph" w:styleId="Reviso">
    <w:name w:val="Revision"/>
    <w:hidden/>
    <w:uiPriority w:val="99"/>
    <w:semiHidden/>
    <w:rPr>
      <w:sz w:val="24"/>
      <w:szCs w:val="24"/>
    </w:rPr>
  </w:style>
  <w:style w:type="paragraph" w:customStyle="1" w:styleId="CharCharCharCharCharChar">
    <w:name w:val="Char Char Char Char Char Char"/>
    <w:basedOn w:val="Normal"/>
    <w:pPr>
      <w:autoSpaceDE/>
      <w:autoSpaceDN/>
      <w:adjustRightInd/>
      <w:spacing w:after="160" w:line="240" w:lineRule="exact"/>
    </w:pPr>
    <w:rPr>
      <w:szCs w:val="20"/>
      <w:lang w:val="en-US" w:eastAsia="en-US"/>
    </w:rPr>
  </w:style>
  <w:style w:type="paragraph" w:styleId="TextosemFormatao">
    <w:name w:val="Plain Text"/>
    <w:basedOn w:val="Normal"/>
    <w:link w:val="TextosemFormataoChar"/>
    <w:uiPriority w:val="99"/>
    <w:pPr>
      <w:autoSpaceDE/>
      <w:autoSpaceDN/>
      <w:adjustRightInd/>
    </w:pPr>
    <w:rPr>
      <w:rFonts w:ascii="Consolas" w:hAnsi="Consolas"/>
      <w:sz w:val="21"/>
      <w:szCs w:val="21"/>
    </w:rPr>
  </w:style>
  <w:style w:type="character" w:customStyle="1" w:styleId="TextosemFormataoChar">
    <w:name w:val="Texto sem Formatação Char"/>
    <w:basedOn w:val="Fontepargpadro"/>
    <w:link w:val="TextosemFormatao"/>
    <w:uiPriority w:val="99"/>
    <w:rPr>
      <w:rFonts w:ascii="Consolas" w:hAnsi="Consolas"/>
      <w:sz w:val="21"/>
      <w:szCs w:val="21"/>
    </w:rPr>
  </w:style>
  <w:style w:type="paragraph" w:customStyle="1" w:styleId="PargrafodaLista1">
    <w:name w:val="Parágrafo da Lista1"/>
    <w:basedOn w:val="Normal"/>
    <w:uiPriority w:val="99"/>
    <w:qFormat/>
    <w:pPr>
      <w:autoSpaceDE/>
      <w:autoSpaceDN/>
      <w:adjustRightInd/>
      <w:spacing w:line="320" w:lineRule="atLeast"/>
      <w:ind w:left="720"/>
    </w:pPr>
    <w:rPr>
      <w:rFonts w:ascii="Tahoma" w:hAnsi="Tahoma"/>
      <w:szCs w:val="20"/>
    </w:rPr>
  </w:style>
  <w:style w:type="paragraph" w:customStyle="1" w:styleId="ColorfulList-Accent11">
    <w:name w:val="Colorful List - Accent 11"/>
    <w:basedOn w:val="Normal"/>
    <w:uiPriority w:val="99"/>
    <w:qFormat/>
    <w:pPr>
      <w:autoSpaceDE/>
      <w:autoSpaceDN/>
      <w:adjustRightInd/>
      <w:ind w:left="708"/>
    </w:pPr>
    <w:rPr>
      <w:sz w:val="26"/>
      <w:szCs w:val="20"/>
    </w:rPr>
  </w:style>
  <w:style w:type="paragraph" w:customStyle="1" w:styleId="EscopoNTITitulo">
    <w:name w:val="EscopoNTITitulo"/>
    <w:basedOn w:val="Ttulo"/>
    <w:link w:val="EscopoNTITituloChar"/>
    <w:pPr>
      <w:pBdr>
        <w:bottom w:val="none" w:sz="0" w:space="0" w:color="auto"/>
      </w:pBdr>
      <w:spacing w:before="240" w:after="60" w:line="320" w:lineRule="atLeast"/>
      <w:contextualSpacing w:val="0"/>
      <w:outlineLvl w:val="0"/>
    </w:pPr>
    <w:rPr>
      <w:rFonts w:ascii="Arial" w:eastAsia="Times New Roman" w:hAnsi="Arial" w:cs="Times New Roman"/>
      <w:b/>
      <w:bCs/>
      <w:color w:val="auto"/>
      <w:spacing w:val="0"/>
      <w:sz w:val="32"/>
      <w:szCs w:val="32"/>
      <w:lang w:val="x-none" w:eastAsia="x-none"/>
    </w:rPr>
  </w:style>
  <w:style w:type="character" w:customStyle="1" w:styleId="EscopoNTITituloChar">
    <w:name w:val="EscopoNTITitulo Char"/>
    <w:link w:val="EscopoNTITitulo"/>
    <w:rPr>
      <w:rFonts w:ascii="Arial" w:hAnsi="Arial"/>
      <w:b/>
      <w:bCs/>
      <w:kern w:val="28"/>
      <w:sz w:val="32"/>
      <w:szCs w:val="32"/>
      <w:lang w:val="x-none" w:eastAsia="x-none"/>
    </w:rPr>
  </w:style>
  <w:style w:type="character" w:customStyle="1" w:styleId="hps">
    <w:name w:val="hps"/>
    <w:basedOn w:val="Fontepargpadro"/>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customStyle="1" w:styleId="Level7">
    <w:name w:val="Level 7"/>
    <w:basedOn w:val="Normal"/>
    <w:pPr>
      <w:tabs>
        <w:tab w:val="num" w:pos="3288"/>
      </w:tabs>
      <w:autoSpaceDE/>
      <w:autoSpaceDN/>
      <w:adjustRightInd/>
      <w:spacing w:after="140" w:line="290" w:lineRule="auto"/>
      <w:ind w:left="3288" w:hanging="680"/>
      <w:outlineLvl w:val="6"/>
    </w:pPr>
    <w:rPr>
      <w:rFonts w:ascii="Tahoma" w:hAnsi="Tahoma" w:cs="Tahoma"/>
      <w:kern w:val="20"/>
      <w:sz w:val="22"/>
      <w:szCs w:val="22"/>
    </w:rPr>
  </w:style>
  <w:style w:type="paragraph" w:customStyle="1" w:styleId="Level8">
    <w:name w:val="Level 8"/>
    <w:basedOn w:val="Normal"/>
    <w:pPr>
      <w:tabs>
        <w:tab w:val="num" w:pos="3288"/>
      </w:tabs>
      <w:autoSpaceDE/>
      <w:autoSpaceDN/>
      <w:adjustRightInd/>
      <w:spacing w:after="140" w:line="290" w:lineRule="auto"/>
      <w:ind w:left="3288" w:hanging="680"/>
      <w:outlineLvl w:val="7"/>
    </w:pPr>
    <w:rPr>
      <w:rFonts w:ascii="Tahoma" w:hAnsi="Tahoma" w:cs="Tahoma"/>
      <w:kern w:val="20"/>
      <w:sz w:val="22"/>
      <w:szCs w:val="22"/>
    </w:rPr>
  </w:style>
  <w:style w:type="paragraph" w:customStyle="1" w:styleId="Level9">
    <w:name w:val="Level 9"/>
    <w:basedOn w:val="Normal"/>
    <w:pPr>
      <w:tabs>
        <w:tab w:val="num" w:pos="3288"/>
      </w:tabs>
      <w:autoSpaceDE/>
      <w:autoSpaceDN/>
      <w:adjustRightInd/>
      <w:spacing w:after="140" w:line="290" w:lineRule="auto"/>
      <w:ind w:left="3288" w:hanging="680"/>
      <w:outlineLvl w:val="8"/>
    </w:pPr>
    <w:rPr>
      <w:rFonts w:ascii="Tahoma" w:hAnsi="Tahoma" w:cs="Tahoma"/>
      <w:kern w:val="20"/>
      <w:sz w:val="22"/>
      <w:szCs w:val="22"/>
    </w:rPr>
  </w:style>
  <w:style w:type="paragraph" w:styleId="Textodenotadefim">
    <w:name w:val="endnote text"/>
    <w:basedOn w:val="Normal"/>
    <w:link w:val="TextodenotadefimChar"/>
    <w:uiPriority w:val="99"/>
    <w:semiHidden/>
    <w:unhideWhenUsed/>
    <w:pPr>
      <w:autoSpaceDE/>
      <w:autoSpaceDN/>
      <w:adjustRightInd/>
    </w:pPr>
    <w:rPr>
      <w:rFonts w:asciiTheme="minorHAnsi" w:eastAsiaTheme="minorHAnsi" w:hAnsiTheme="minorHAnsi" w:cstheme="minorBidi"/>
      <w:szCs w:val="20"/>
      <w:lang w:val="en-US" w:eastAsia="en-US"/>
    </w:rPr>
  </w:style>
  <w:style w:type="character" w:customStyle="1" w:styleId="TextodenotadefimChar">
    <w:name w:val="Texto de nota de fim Char"/>
    <w:basedOn w:val="Fontepargpadro"/>
    <w:link w:val="Textodenotadefim"/>
    <w:uiPriority w:val="99"/>
    <w:semiHidden/>
    <w:rPr>
      <w:rFonts w:asciiTheme="minorHAnsi" w:eastAsiaTheme="minorHAnsi" w:hAnsiTheme="minorHAnsi" w:cstheme="minorBidi"/>
      <w:lang w:val="en-US" w:eastAsia="en-US"/>
    </w:rPr>
  </w:style>
  <w:style w:type="character" w:styleId="Refdenotadefim">
    <w:name w:val="endnote reference"/>
    <w:basedOn w:val="Fontepargpadro"/>
    <w:uiPriority w:val="99"/>
    <w:semiHidden/>
    <w:unhideWhenUsed/>
    <w:rPr>
      <w:vertAlign w:val="superscript"/>
    </w:rPr>
  </w:style>
  <w:style w:type="paragraph" w:styleId="Commarcadores">
    <w:name w:val="List Bullet"/>
    <w:basedOn w:val="Normal"/>
    <w:uiPriority w:val="99"/>
    <w:unhideWhenUsed/>
    <w:pPr>
      <w:numPr>
        <w:numId w:val="5"/>
      </w:numPr>
      <w:contextualSpacing/>
    </w:pPr>
  </w:style>
  <w:style w:type="paragraph" w:styleId="Pr-formataoHTML">
    <w:name w:val="HTML Preformatted"/>
    <w:basedOn w:val="Normal"/>
    <w:link w:val="Pr-formatao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rPr>
  </w:style>
  <w:style w:type="character" w:customStyle="1" w:styleId="Pr-formataoHTMLChar">
    <w:name w:val="Pré-formatação HTML Char"/>
    <w:basedOn w:val="Fontepargpadro"/>
    <w:link w:val="Pr-formataoHTML"/>
    <w:uiPriority w:val="99"/>
    <w:rPr>
      <w:rFonts w:ascii="Courier New" w:hAnsi="Courier New" w:cs="Courier New"/>
    </w:rPr>
  </w:style>
  <w:style w:type="character" w:styleId="TextodoEspaoReservado">
    <w:name w:val="Placeholder Text"/>
    <w:basedOn w:val="Fontepargpadro"/>
    <w:uiPriority w:val="99"/>
    <w:semiHidden/>
    <w:rPr>
      <w:color w:val="808080"/>
    </w:rPr>
  </w:style>
  <w:style w:type="numbering" w:customStyle="1" w:styleId="EstiloPVG">
    <w:name w:val="Estilo PVG"/>
    <w:uiPriority w:val="99"/>
    <w:pPr>
      <w:numPr>
        <w:numId w:val="9"/>
      </w:numPr>
    </w:pPr>
  </w:style>
  <w:style w:type="paragraph" w:customStyle="1" w:styleId="Nvel1">
    <w:name w:val="Nível 1"/>
    <w:basedOn w:val="Normal"/>
    <w:next w:val="Nvel11"/>
    <w:qFormat/>
    <w:pPr>
      <w:keepNext/>
      <w:numPr>
        <w:numId w:val="47"/>
      </w:numPr>
      <w:autoSpaceDE/>
      <w:autoSpaceDN/>
      <w:adjustRightInd/>
      <w:spacing w:line="288" w:lineRule="auto"/>
      <w:outlineLvl w:val="0"/>
    </w:pPr>
    <w:rPr>
      <w:rFonts w:ascii="Cambria" w:eastAsiaTheme="minorHAnsi" w:hAnsi="Cambria" w:cstheme="minorBidi"/>
      <w:b/>
      <w:sz w:val="22"/>
      <w:szCs w:val="22"/>
      <w:lang w:val="pt-PT" w:eastAsia="en-US"/>
    </w:rPr>
  </w:style>
  <w:style w:type="paragraph" w:customStyle="1" w:styleId="Nvel11">
    <w:name w:val="Nível 1.1"/>
    <w:basedOn w:val="Normal"/>
    <w:qFormat/>
    <w:pPr>
      <w:numPr>
        <w:ilvl w:val="1"/>
        <w:numId w:val="47"/>
      </w:numPr>
      <w:autoSpaceDE/>
      <w:autoSpaceDN/>
      <w:adjustRightInd/>
      <w:spacing w:line="288" w:lineRule="auto"/>
    </w:pPr>
    <w:rPr>
      <w:rFonts w:ascii="Cambria" w:eastAsiaTheme="minorHAnsi" w:hAnsi="Cambria" w:cstheme="minorBidi"/>
      <w:sz w:val="22"/>
      <w:szCs w:val="22"/>
      <w:lang w:val="en-US" w:eastAsia="en-US"/>
    </w:rPr>
  </w:style>
  <w:style w:type="paragraph" w:customStyle="1" w:styleId="Nvel11a">
    <w:name w:val="Nível 1.1 (a)"/>
    <w:basedOn w:val="Normal"/>
    <w:qFormat/>
    <w:pPr>
      <w:numPr>
        <w:ilvl w:val="2"/>
        <w:numId w:val="47"/>
      </w:numPr>
      <w:autoSpaceDE/>
      <w:autoSpaceDN/>
      <w:adjustRightInd/>
      <w:spacing w:line="288" w:lineRule="auto"/>
    </w:pPr>
    <w:rPr>
      <w:rFonts w:ascii="Cambria" w:eastAsiaTheme="minorHAnsi" w:hAnsi="Cambria" w:cstheme="minorBidi"/>
      <w:sz w:val="22"/>
      <w:szCs w:val="22"/>
      <w:lang w:val="en-US" w:eastAsia="en-US"/>
    </w:rPr>
  </w:style>
  <w:style w:type="paragraph" w:customStyle="1" w:styleId="Nvel11a1">
    <w:name w:val="Nível 1.1 (a) (1)"/>
    <w:basedOn w:val="Normal"/>
    <w:qFormat/>
    <w:pPr>
      <w:numPr>
        <w:ilvl w:val="3"/>
        <w:numId w:val="47"/>
      </w:numPr>
      <w:autoSpaceDE/>
      <w:autoSpaceDN/>
      <w:adjustRightInd/>
      <w:spacing w:line="288" w:lineRule="auto"/>
    </w:pPr>
    <w:rPr>
      <w:rFonts w:ascii="Cambria" w:eastAsiaTheme="minorHAnsi" w:hAnsi="Cambria" w:cstheme="minorBidi"/>
      <w:sz w:val="22"/>
      <w:szCs w:val="22"/>
      <w:lang w:val="en-US" w:eastAsia="en-US"/>
    </w:rPr>
  </w:style>
  <w:style w:type="paragraph" w:customStyle="1" w:styleId="Nvel111">
    <w:name w:val="Nível 1.1.1"/>
    <w:basedOn w:val="Normal"/>
    <w:qFormat/>
    <w:pPr>
      <w:numPr>
        <w:ilvl w:val="4"/>
        <w:numId w:val="47"/>
      </w:numPr>
      <w:autoSpaceDE/>
      <w:autoSpaceDN/>
      <w:adjustRightInd/>
      <w:spacing w:line="288" w:lineRule="auto"/>
    </w:pPr>
    <w:rPr>
      <w:rFonts w:ascii="Cambria" w:eastAsiaTheme="minorHAnsi" w:hAnsi="Cambria" w:cstheme="minorBidi"/>
      <w:sz w:val="22"/>
      <w:szCs w:val="22"/>
      <w:lang w:val="en-US" w:eastAsia="en-US"/>
    </w:rPr>
  </w:style>
  <w:style w:type="paragraph" w:customStyle="1" w:styleId="Nvel111a">
    <w:name w:val="Nível 1.1.1 (a)"/>
    <w:basedOn w:val="Normal"/>
    <w:qFormat/>
    <w:pPr>
      <w:numPr>
        <w:ilvl w:val="5"/>
        <w:numId w:val="47"/>
      </w:numPr>
      <w:autoSpaceDE/>
      <w:autoSpaceDN/>
      <w:adjustRightInd/>
      <w:spacing w:line="288" w:lineRule="auto"/>
    </w:pPr>
    <w:rPr>
      <w:rFonts w:ascii="Cambria" w:eastAsiaTheme="minorHAnsi" w:hAnsi="Cambria" w:cstheme="minorBidi"/>
      <w:sz w:val="22"/>
      <w:szCs w:val="22"/>
      <w:lang w:val="en-US" w:eastAsia="en-US"/>
    </w:rPr>
  </w:style>
  <w:style w:type="paragraph" w:customStyle="1" w:styleId="Nvel111a1">
    <w:name w:val="Nível 1.1.1 (a) (1)"/>
    <w:basedOn w:val="Normal"/>
    <w:qFormat/>
    <w:pPr>
      <w:numPr>
        <w:ilvl w:val="6"/>
        <w:numId w:val="47"/>
      </w:numPr>
      <w:autoSpaceDE/>
      <w:autoSpaceDN/>
      <w:adjustRightInd/>
      <w:spacing w:line="288" w:lineRule="auto"/>
    </w:pPr>
    <w:rPr>
      <w:rFonts w:ascii="Cambria" w:eastAsiaTheme="minorHAnsi" w:hAnsi="Cambria" w:cstheme="minorBidi"/>
      <w:sz w:val="22"/>
      <w:szCs w:val="22"/>
      <w:lang w:val="pt-PT" w:eastAsia="en-US"/>
    </w:rPr>
  </w:style>
  <w:style w:type="paragraph" w:customStyle="1" w:styleId="Nvel1111">
    <w:name w:val="Nível 1.1.1.1"/>
    <w:basedOn w:val="Nvel111a1"/>
    <w:qFormat/>
    <w:pPr>
      <w:numPr>
        <w:ilvl w:val="7"/>
      </w:numPr>
    </w:pPr>
  </w:style>
  <w:style w:type="paragraph" w:customStyle="1" w:styleId="Nvel1111a">
    <w:name w:val="Nível 1.1.1.1 (a)"/>
    <w:basedOn w:val="Nvel1111"/>
    <w:qFormat/>
    <w:pPr>
      <w:numPr>
        <w:ilvl w:val="8"/>
      </w:numPr>
    </w:pPr>
  </w:style>
  <w:style w:type="character" w:customStyle="1" w:styleId="PargrafodaListaChar">
    <w:name w:val="Parágrafo da Lista Char"/>
    <w:aliases w:val="???? Char,????1 Char,?????1 Char,Bullet List Char,Bulletr List Paragraph Char,Bullets 1 Char,Capítulo Char,FooterText Char,List Paragraph11 Char,List Paragraph_0 Char,Lists Char,Meu Char,Normal numerado Char,Vitor T Char"/>
    <w:link w:val="PargrafodaLista"/>
    <w:qFormat/>
    <w:locked/>
    <w:rPr>
      <w:rFonts w:eastAsia="MS Mincho"/>
      <w:sz w:val="24"/>
      <w:szCs w:val="24"/>
    </w:rPr>
  </w:style>
  <w:style w:type="character" w:customStyle="1" w:styleId="Ttulo6Char">
    <w:name w:val="Título 6 Char"/>
    <w:basedOn w:val="Fontepargpadro"/>
    <w:link w:val="Ttulo6"/>
    <w:rPr>
      <w:i/>
      <w:iCs/>
      <w:color w:val="000000"/>
      <w:sz w:val="24"/>
      <w:szCs w:val="24"/>
    </w:rPr>
  </w:style>
  <w:style w:type="character" w:customStyle="1" w:styleId="Ttulo8Char">
    <w:name w:val="Título 8 Char"/>
    <w:basedOn w:val="Fontepargpadro"/>
    <w:link w:val="Ttulo8"/>
    <w:rPr>
      <w:rFonts w:ascii="Frutiger Light" w:hAnsi="Frutiger Light"/>
      <w:b/>
      <w:w w:val="0"/>
      <w:sz w:val="26"/>
      <w:szCs w:val="24"/>
      <w:shd w:val="clear" w:color="auto" w:fill="FFFFFF"/>
    </w:rPr>
  </w:style>
  <w:style w:type="character" w:customStyle="1" w:styleId="Ttulo9Char">
    <w:name w:val="Título 9 Char"/>
    <w:basedOn w:val="Fontepargpadro"/>
    <w:link w:val="Ttulo9"/>
    <w:rPr>
      <w:rFonts w:ascii="Frutiger Light" w:hAnsi="Frutiger Light"/>
      <w:b/>
      <w:color w:val="000000"/>
      <w:sz w:val="26"/>
      <w:szCs w:val="24"/>
    </w:rPr>
  </w:style>
  <w:style w:type="paragraph" w:styleId="Saudao">
    <w:name w:val="Salutation"/>
    <w:basedOn w:val="Normal"/>
    <w:next w:val="Normal"/>
    <w:link w:val="SaudaoChar"/>
    <w:pPr>
      <w:ind w:firstLine="1440"/>
    </w:pPr>
  </w:style>
  <w:style w:type="character" w:customStyle="1" w:styleId="SaudaoChar">
    <w:name w:val="Saudação Char"/>
    <w:basedOn w:val="Fontepargpadro"/>
    <w:link w:val="Saudao"/>
    <w:rPr>
      <w:sz w:val="24"/>
      <w:szCs w:val="24"/>
    </w:rPr>
  </w:style>
  <w:style w:type="paragraph" w:customStyle="1" w:styleId="TableTitle">
    <w:name w:val="Table Title"/>
    <w:basedOn w:val="Normal"/>
    <w:next w:val="Normal"/>
    <w:pPr>
      <w:spacing w:before="160"/>
    </w:pPr>
    <w:rPr>
      <w:rFonts w:ascii="Arial" w:hAnsi="Arial" w:cs="Arial"/>
      <w:b/>
      <w:bCs/>
      <w:caps/>
      <w:sz w:val="18"/>
      <w:szCs w:val="18"/>
      <w:lang w:val="en-US"/>
    </w:rPr>
  </w:style>
  <w:style w:type="paragraph" w:customStyle="1" w:styleId="Centered">
    <w:name w:val="Centered"/>
    <w:basedOn w:val="Normal"/>
    <w:pPr>
      <w:keepNext/>
      <w:widowControl w:val="0"/>
      <w:spacing w:after="240"/>
      <w:jc w:val="center"/>
    </w:pPr>
    <w:rPr>
      <w:b/>
      <w:bCs/>
      <w:sz w:val="18"/>
      <w:szCs w:val="18"/>
      <w:lang w:val="en-US"/>
    </w:rPr>
  </w:style>
  <w:style w:type="paragraph" w:styleId="Lista">
    <w:name w:val="List"/>
    <w:basedOn w:val="Normal"/>
    <w:uiPriority w:val="99"/>
    <w:pPr>
      <w:ind w:left="283" w:hanging="283"/>
    </w:pPr>
  </w:style>
  <w:style w:type="character" w:customStyle="1" w:styleId="InitialStyle">
    <w:name w:val="InitialStyle"/>
    <w:rPr>
      <w:rFonts w:ascii="Times New Roman" w:hAnsi="Times New Roman" w:cs="Times New Roman"/>
      <w:color w:val="auto"/>
      <w:spacing w:val="0"/>
      <w:sz w:val="20"/>
      <w:szCs w:val="20"/>
    </w:rPr>
  </w:style>
  <w:style w:type="paragraph" w:customStyle="1" w:styleId="para10">
    <w:name w:val="para10"/>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rPr>
  </w:style>
  <w:style w:type="paragraph" w:styleId="MapadoDocumento">
    <w:name w:val="Document Map"/>
    <w:basedOn w:val="Normal"/>
    <w:link w:val="MapadoDocumentoChar"/>
    <w:semiHidden/>
    <w:pPr>
      <w:shd w:val="clear" w:color="auto" w:fill="000080"/>
    </w:pPr>
    <w:rPr>
      <w:rFonts w:ascii="Tahoma" w:hAnsi="Tahoma" w:cs="Times"/>
    </w:rPr>
  </w:style>
  <w:style w:type="character" w:customStyle="1" w:styleId="MapadoDocumentoChar">
    <w:name w:val="Mapa do Documento Char"/>
    <w:basedOn w:val="Fontepargpadro"/>
    <w:link w:val="MapadoDocumento"/>
    <w:uiPriority w:val="99"/>
    <w:semiHidden/>
    <w:rPr>
      <w:rFonts w:ascii="Tahoma" w:hAnsi="Tahoma" w:cs="Times"/>
      <w:sz w:val="24"/>
      <w:szCs w:val="24"/>
      <w:shd w:val="clear" w:color="auto" w:fill="000080"/>
    </w:rPr>
  </w:style>
  <w:style w:type="paragraph" w:customStyle="1" w:styleId="c3">
    <w:name w:val="c3"/>
    <w:basedOn w:val="Normal"/>
    <w:pPr>
      <w:spacing w:line="240" w:lineRule="atLeast"/>
      <w:jc w:val="center"/>
    </w:pPr>
    <w:rPr>
      <w:rFonts w:ascii="Times" w:hAnsi="Times" w:cs="Verdana"/>
    </w:rPr>
  </w:style>
  <w:style w:type="character" w:styleId="HiperlinkVisitado">
    <w:name w:val="FollowedHyperlink"/>
    <w:basedOn w:val="Fontepargpadro"/>
    <w:uiPriority w:val="99"/>
    <w:rPr>
      <w:color w:val="800080"/>
      <w:spacing w:val="0"/>
      <w:u w:val="single"/>
    </w:rPr>
  </w:style>
  <w:style w:type="paragraph" w:customStyle="1" w:styleId="DeltaViewTableHeading">
    <w:name w:val="DeltaView Table Heading"/>
    <w:basedOn w:val="Normal"/>
    <w:pPr>
      <w:spacing w:after="120"/>
    </w:pPr>
    <w:rPr>
      <w:rFonts w:ascii="Arial" w:hAnsi="Arial" w:cs="Arial"/>
      <w:b/>
      <w:bCs/>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uiPriority w:val="99"/>
    <w:rPr>
      <w:strike/>
      <w:color w:val="FF0000"/>
      <w:spacing w:val="0"/>
    </w:rPr>
  </w:style>
  <w:style w:type="character" w:customStyle="1" w:styleId="DeltaViewMoveSource">
    <w:name w:val="DeltaView Move Source"/>
    <w:rPr>
      <w:strike/>
      <w:color w:val="00C000"/>
      <w:spacing w:val="0"/>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uiPriority w:val="99"/>
    <w:rPr>
      <w:color w:val="000000"/>
      <w:spacing w:val="0"/>
    </w:rPr>
  </w:style>
  <w:style w:type="character" w:customStyle="1" w:styleId="DeltaViewMovedDeletion">
    <w:name w:val="DeltaView Moved Deletion"/>
    <w:rPr>
      <w:strike/>
      <w:color w:val="C08080"/>
      <w:spacing w:val="0"/>
    </w:rPr>
  </w:style>
  <w:style w:type="character" w:customStyle="1" w:styleId="DeltaViewEditorComment">
    <w:name w:val="DeltaView Editor Comment"/>
    <w:basedOn w:val="Fontepargpadro"/>
    <w:rPr>
      <w:color w:val="0000FF"/>
      <w:spacing w:val="0"/>
      <w:u w:val="double"/>
    </w:rPr>
  </w:style>
  <w:style w:type="paragraph" w:customStyle="1" w:styleId="CorpodetextobtBT">
    <w:name w:val="Corpo de texto.bt.BT"/>
    <w:basedOn w:val="Normal"/>
    <w:uiPriority w:val="99"/>
    <w:pPr>
      <w:autoSpaceDE/>
      <w:autoSpaceDN/>
      <w:adjustRightInd/>
    </w:pPr>
    <w:rPr>
      <w:rFonts w:ascii="Arial" w:hAnsi="Arial"/>
      <w:snapToGrid w:val="0"/>
      <w:szCs w:val="20"/>
    </w:rPr>
  </w:style>
  <w:style w:type="paragraph" w:customStyle="1" w:styleId="BalloonText1">
    <w:name w:val="Balloon Text1"/>
    <w:basedOn w:val="Normal"/>
    <w:semiHidden/>
    <w:unhideWhenUsed/>
    <w:rPr>
      <w:rFonts w:ascii="Tahoma" w:hAnsi="Tahoma" w:cs="Tahoma"/>
      <w:sz w:val="16"/>
      <w:szCs w:val="16"/>
    </w:rPr>
  </w:style>
  <w:style w:type="character" w:customStyle="1" w:styleId="BalloonTextChar">
    <w:name w:val="Balloon Text Char"/>
    <w:basedOn w:val="Fontepargpadro"/>
    <w:semiHidden/>
    <w:rPr>
      <w:rFonts w:ascii="Tahoma" w:hAnsi="Tahoma" w:cs="Tahoma"/>
      <w:sz w:val="16"/>
      <w:szCs w:val="16"/>
    </w:rPr>
  </w:style>
  <w:style w:type="character" w:customStyle="1" w:styleId="bodytext3char">
    <w:name w:val="bodytext3char"/>
    <w:basedOn w:val="Fontepargpadro"/>
  </w:style>
  <w:style w:type="paragraph" w:customStyle="1" w:styleId="Citipet">
    <w:name w:val="Citipet"/>
    <w:pPr>
      <w:widowControl w:val="0"/>
      <w:ind w:left="1418" w:right="1134"/>
      <w:jc w:val="both"/>
    </w:pPr>
    <w:rPr>
      <w:lang w:eastAsia="en-US"/>
    </w:rPr>
  </w:style>
  <w:style w:type="paragraph" w:customStyle="1" w:styleId="Switzerland">
    <w:name w:val="Switzerland"/>
    <w:basedOn w:val="Corpodetexto"/>
    <w:pPr>
      <w:autoSpaceDE/>
      <w:autoSpaceDN/>
      <w:adjustRightInd/>
      <w:spacing w:after="0"/>
    </w:pPr>
    <w:rPr>
      <w:rFonts w:eastAsia="MS Mincho"/>
      <w:sz w:val="22"/>
      <w:szCs w:val="22"/>
      <w:lang w:val="pt-BR" w:eastAsia="en-US"/>
    </w:rPr>
  </w:style>
  <w:style w:type="paragraph" w:styleId="Subttulo">
    <w:name w:val="Subtitle"/>
    <w:basedOn w:val="Normal"/>
    <w:link w:val="SubttuloChar"/>
    <w:qFormat/>
    <w:pPr>
      <w:autoSpaceDE/>
      <w:autoSpaceDN/>
      <w:adjustRightInd/>
      <w:spacing w:after="60"/>
      <w:jc w:val="center"/>
      <w:outlineLvl w:val="1"/>
    </w:pPr>
    <w:rPr>
      <w:rFonts w:ascii="Arial" w:hAnsi="Arial" w:cs="Arial"/>
      <w:lang w:val="en-US" w:eastAsia="en-US"/>
    </w:rPr>
  </w:style>
  <w:style w:type="character" w:customStyle="1" w:styleId="SubttuloChar">
    <w:name w:val="Subtítulo Char"/>
    <w:basedOn w:val="Fontepargpadro"/>
    <w:link w:val="Subttulo"/>
    <w:rPr>
      <w:rFonts w:ascii="Arial" w:hAnsi="Arial" w:cs="Arial"/>
      <w:sz w:val="24"/>
      <w:szCs w:val="24"/>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utoSpaceDE/>
      <w:autoSpaceDN/>
      <w:spacing w:after="160" w:line="240" w:lineRule="exact"/>
      <w:textAlignment w:val="baseline"/>
    </w:pPr>
    <w:rPr>
      <w:rFonts w:eastAsia="MS Mincho"/>
      <w:szCs w:val="20"/>
      <w:lang w:val="en-US" w:eastAsia="en-US"/>
    </w:rPr>
  </w:style>
  <w:style w:type="paragraph" w:customStyle="1" w:styleId="times">
    <w:name w:val="times"/>
    <w:basedOn w:val="Normal"/>
    <w:pPr>
      <w:autoSpaceDE/>
      <w:autoSpaceDN/>
      <w:adjustRightInd/>
    </w:pPr>
    <w:rPr>
      <w:szCs w:val="20"/>
    </w:rPr>
  </w:style>
  <w:style w:type="character" w:customStyle="1" w:styleId="left">
    <w:name w:val="left"/>
    <w:basedOn w:val="Fontepargpadro"/>
  </w:style>
  <w:style w:type="paragraph" w:customStyle="1" w:styleId="CharChar">
    <w:name w:val="Char Char"/>
    <w:basedOn w:val="Normal"/>
    <w:pPr>
      <w:autoSpaceDE/>
      <w:autoSpaceDN/>
      <w:adjustRightInd/>
      <w:spacing w:after="160" w:line="240" w:lineRule="exact"/>
    </w:pPr>
    <w:rPr>
      <w:rFonts w:eastAsia="MS Mincho"/>
      <w:szCs w:val="20"/>
      <w:lang w:val="en-US" w:eastAsia="en-US"/>
    </w:rPr>
  </w:style>
  <w:style w:type="paragraph" w:customStyle="1" w:styleId="CharChar1CharCharCharCharCharCharCharCharCharCharCharCharCharCharCharCharCharCharChar">
    <w:name w:val="Char Char1 Char Char Char Char Char Char Char Char Char Char Char Char Char Char Char Char Char Char Char"/>
    <w:basedOn w:val="Normal"/>
    <w:pPr>
      <w:widowControl w:val="0"/>
      <w:autoSpaceDE/>
      <w:autoSpaceDN/>
      <w:spacing w:after="160" w:line="240" w:lineRule="exact"/>
      <w:textAlignment w:val="baseline"/>
    </w:pPr>
    <w:rPr>
      <w:rFonts w:eastAsia="MS Mincho"/>
      <w:szCs w:val="20"/>
      <w:lang w:val="en-US" w:eastAsia="en-US"/>
    </w:rPr>
  </w:style>
  <w:style w:type="paragraph" w:customStyle="1" w:styleId="Char1CharCharCharCharCharCharCharCharCharCharCharChar">
    <w:name w:val="Char1 Char Char Char Char Char Char Char Char Char Char Char Char"/>
    <w:basedOn w:val="Normal"/>
    <w:pPr>
      <w:autoSpaceDE/>
      <w:autoSpaceDN/>
      <w:adjustRightInd/>
      <w:spacing w:after="160" w:line="240" w:lineRule="exact"/>
    </w:pPr>
    <w:rPr>
      <w:szCs w:val="20"/>
      <w:lang w:val="en-US" w:eastAsia="en-US"/>
    </w:rPr>
  </w:style>
  <w:style w:type="character" w:customStyle="1" w:styleId="INDENT2">
    <w:name w:val="INDENT 2"/>
    <w:rPr>
      <w:rFonts w:ascii="Times New Roman" w:hAnsi="Times New Roman"/>
      <w:sz w:val="24"/>
    </w:rPr>
  </w:style>
  <w:style w:type="numbering" w:customStyle="1" w:styleId="EstiloPVG1">
    <w:name w:val="Estilo PVG1"/>
    <w:uiPriority w:val="99"/>
    <w:pPr>
      <w:numPr>
        <w:numId w:val="13"/>
      </w:numPr>
    </w:pPr>
  </w:style>
  <w:style w:type="paragraph" w:customStyle="1" w:styleId="Celso1">
    <w:name w:val="Celso1"/>
    <w:basedOn w:val="Normal"/>
    <w:uiPriority w:val="99"/>
    <w:pPr>
      <w:widowControl w:val="0"/>
      <w:autoSpaceDE/>
      <w:autoSpaceDN/>
      <w:adjustRightInd/>
    </w:pPr>
    <w:rPr>
      <w:noProof/>
    </w:rPr>
  </w:style>
  <w:style w:type="paragraph" w:customStyle="1" w:styleId="CM17">
    <w:name w:val="CM17"/>
    <w:basedOn w:val="Default"/>
    <w:next w:val="Default"/>
    <w:uiPriority w:val="99"/>
    <w:pPr>
      <w:widowControl w:val="0"/>
      <w:adjustRightInd w:val="0"/>
    </w:pPr>
    <w:rPr>
      <w:rFonts w:ascii="Times" w:eastAsia="Times New Roman" w:hAnsi="Times" w:cs="Times"/>
      <w:color w:val="auto"/>
    </w:rPr>
  </w:style>
  <w:style w:type="paragraph" w:customStyle="1" w:styleId="Nivel1">
    <w:name w:val="Nivel 1"/>
    <w:basedOn w:val="CM17"/>
    <w:qFormat/>
    <w:pPr>
      <w:numPr>
        <w:numId w:val="14"/>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pPr>
      <w:numPr>
        <w:ilvl w:val="1"/>
        <w:numId w:val="14"/>
      </w:numPr>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pPr>
      <w:numPr>
        <w:ilvl w:val="2"/>
        <w:numId w:val="14"/>
      </w:numPr>
      <w:autoSpaceDE/>
      <w:autoSpaceDN/>
      <w:adjustRightInd/>
      <w:spacing w:after="0" w:line="320" w:lineRule="exact"/>
    </w:pPr>
    <w:rPr>
      <w:rFonts w:eastAsia="MS Mincho"/>
      <w:color w:val="000000"/>
      <w:sz w:val="22"/>
      <w:szCs w:val="22"/>
      <w:lang w:val="pt-BR"/>
    </w:rPr>
  </w:style>
  <w:style w:type="paragraph" w:customStyle="1" w:styleId="Nivel4">
    <w:name w:val="Nivel 4"/>
    <w:basedOn w:val="Default"/>
    <w:qFormat/>
    <w:pPr>
      <w:widowControl w:val="0"/>
      <w:numPr>
        <w:ilvl w:val="3"/>
        <w:numId w:val="14"/>
      </w:numPr>
      <w:tabs>
        <w:tab w:val="left" w:pos="1701"/>
      </w:tabs>
      <w:adjustRightInd w:val="0"/>
      <w:spacing w:line="300" w:lineRule="atLeast"/>
    </w:pPr>
    <w:rPr>
      <w:rFonts w:ascii="Times New Roman" w:eastAsia="Times New Roman" w:hAnsi="Times New Roman" w:cs="Times New Roman"/>
      <w:sz w:val="22"/>
      <w:szCs w:val="22"/>
    </w:rPr>
  </w:style>
  <w:style w:type="paragraph" w:customStyle="1" w:styleId="Nivel5">
    <w:name w:val="Nivel 5"/>
    <w:basedOn w:val="Default"/>
    <w:qFormat/>
    <w:pPr>
      <w:widowControl w:val="0"/>
      <w:numPr>
        <w:ilvl w:val="4"/>
        <w:numId w:val="14"/>
      </w:numPr>
      <w:adjustRightInd w:val="0"/>
      <w:spacing w:line="300" w:lineRule="atLeast"/>
    </w:pPr>
    <w:rPr>
      <w:rFonts w:ascii="Times New Roman" w:eastAsia="Times New Roman" w:hAnsi="Times New Roman" w:cs="Times New Roman"/>
      <w:sz w:val="22"/>
      <w:szCs w:val="22"/>
    </w:rPr>
  </w:style>
  <w:style w:type="paragraph" w:customStyle="1" w:styleId="Nivel6">
    <w:name w:val="Nivel 6"/>
    <w:basedOn w:val="CM17"/>
    <w:qFormat/>
    <w:pPr>
      <w:numPr>
        <w:ilvl w:val="5"/>
        <w:numId w:val="14"/>
      </w:numPr>
      <w:spacing w:line="300" w:lineRule="atLeast"/>
    </w:pPr>
    <w:rPr>
      <w:rFonts w:ascii="Times New Roman" w:eastAsia="TT108t00" w:hAnsi="Times New Roman" w:cs="Times New Roman"/>
      <w:sz w:val="22"/>
      <w:szCs w:val="22"/>
    </w:rPr>
  </w:style>
  <w:style w:type="numbering" w:customStyle="1" w:styleId="PVG">
    <w:name w:val="PVG"/>
    <w:uiPriority w:val="99"/>
    <w:pPr>
      <w:numPr>
        <w:numId w:val="15"/>
      </w:numPr>
    </w:pPr>
  </w:style>
  <w:style w:type="paragraph" w:customStyle="1" w:styleId="RENOVA-CORPOTEXTO">
    <w:name w:val="(RENOVA - CORPO TEXTO)"/>
    <w:basedOn w:val="Normal"/>
    <w:qFormat/>
    <w:pPr>
      <w:autoSpaceDE/>
      <w:autoSpaceDN/>
      <w:adjustRightInd/>
      <w:spacing w:after="200" w:line="300" w:lineRule="exact"/>
    </w:pPr>
    <w:rPr>
      <w:rFonts w:ascii="Calibri" w:hAnsi="Calibri" w:cs="Arial"/>
      <w:szCs w:val="20"/>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character" w:customStyle="1" w:styleId="MenoPendente1">
    <w:name w:val="Menção Pendente1"/>
    <w:basedOn w:val="Fontepargpadro"/>
    <w:uiPriority w:val="99"/>
    <w:semiHidden/>
    <w:unhideWhenUsed/>
    <w:rPr>
      <w:color w:val="605E5C"/>
      <w:shd w:val="clear" w:color="auto" w:fill="E1DFDD"/>
    </w:rPr>
  </w:style>
  <w:style w:type="paragraph" w:customStyle="1" w:styleId="1Clusula">
    <w:name w:val="(1) Cláusula"/>
    <w:basedOn w:val="Normal"/>
    <w:next w:val="2Clusula"/>
    <w:pPr>
      <w:keepNext/>
      <w:numPr>
        <w:numId w:val="21"/>
      </w:numPr>
      <w:autoSpaceDE/>
      <w:autoSpaceDN/>
      <w:adjustRightInd/>
      <w:spacing w:before="180" w:after="180"/>
    </w:pPr>
    <w:rPr>
      <w:rFonts w:ascii="Arial" w:hAnsi="Arial"/>
      <w:b/>
      <w:szCs w:val="22"/>
    </w:rPr>
  </w:style>
  <w:style w:type="paragraph" w:customStyle="1" w:styleId="2Clusula">
    <w:name w:val="(2) Cláusula"/>
    <w:basedOn w:val="Normal"/>
    <w:link w:val="2ClusulaChar"/>
    <w:pPr>
      <w:numPr>
        <w:ilvl w:val="1"/>
        <w:numId w:val="21"/>
      </w:numPr>
      <w:autoSpaceDE/>
      <w:autoSpaceDN/>
      <w:adjustRightInd/>
      <w:spacing w:after="180"/>
    </w:pPr>
    <w:rPr>
      <w:rFonts w:ascii="Arial" w:hAnsi="Arial"/>
      <w:szCs w:val="22"/>
    </w:rPr>
  </w:style>
  <w:style w:type="character" w:customStyle="1" w:styleId="2ClusulaChar">
    <w:name w:val="(2) Cláusula Char"/>
    <w:link w:val="2Clusula"/>
    <w:rPr>
      <w:rFonts w:ascii="Arial" w:hAnsi="Arial"/>
      <w:szCs w:val="22"/>
    </w:rPr>
  </w:style>
  <w:style w:type="paragraph" w:customStyle="1" w:styleId="3Clusula">
    <w:name w:val="(3) Cláusula"/>
    <w:basedOn w:val="Normal"/>
    <w:pPr>
      <w:numPr>
        <w:ilvl w:val="2"/>
        <w:numId w:val="21"/>
      </w:numPr>
      <w:autoSpaceDE/>
      <w:autoSpaceDN/>
      <w:adjustRightInd/>
      <w:spacing w:after="180"/>
    </w:pPr>
    <w:rPr>
      <w:rFonts w:ascii="Arial" w:hAnsi="Arial"/>
      <w:szCs w:val="22"/>
    </w:rPr>
  </w:style>
  <w:style w:type="paragraph" w:customStyle="1" w:styleId="4Clusula">
    <w:name w:val="(4) Cláusula"/>
    <w:basedOn w:val="Normal"/>
    <w:pPr>
      <w:numPr>
        <w:ilvl w:val="3"/>
        <w:numId w:val="21"/>
      </w:numPr>
      <w:autoSpaceDE/>
      <w:autoSpaceDN/>
      <w:adjustRightInd/>
      <w:spacing w:after="180"/>
    </w:pPr>
    <w:rPr>
      <w:rFonts w:ascii="Arial" w:hAnsi="Arial"/>
    </w:rPr>
  </w:style>
  <w:style w:type="paragraph" w:customStyle="1" w:styleId="5Clusula">
    <w:name w:val="(5) Cláusula"/>
    <w:basedOn w:val="Normal"/>
    <w:pPr>
      <w:numPr>
        <w:ilvl w:val="4"/>
        <w:numId w:val="21"/>
      </w:numPr>
      <w:autoSpaceDE/>
      <w:autoSpaceDN/>
      <w:adjustRightInd/>
      <w:spacing w:after="180"/>
    </w:pPr>
    <w:rPr>
      <w:rFonts w:ascii="Arial" w:hAnsi="Arial"/>
      <w:szCs w:val="22"/>
    </w:rPr>
  </w:style>
  <w:style w:type="paragraph" w:customStyle="1" w:styleId="6Alnea1">
    <w:name w:val="(6) Alínea 1"/>
    <w:basedOn w:val="Normal"/>
    <w:pPr>
      <w:numPr>
        <w:ilvl w:val="5"/>
        <w:numId w:val="21"/>
      </w:numPr>
      <w:autoSpaceDE/>
      <w:autoSpaceDN/>
      <w:adjustRightInd/>
      <w:spacing w:after="180"/>
    </w:pPr>
    <w:rPr>
      <w:rFonts w:ascii="Arial" w:hAnsi="Arial"/>
    </w:rPr>
  </w:style>
  <w:style w:type="paragraph" w:customStyle="1" w:styleId="7Alnea2">
    <w:name w:val="(7) Alínea 2"/>
    <w:basedOn w:val="Normal"/>
    <w:pPr>
      <w:numPr>
        <w:ilvl w:val="6"/>
        <w:numId w:val="21"/>
      </w:numPr>
      <w:autoSpaceDE/>
      <w:autoSpaceDN/>
      <w:adjustRightInd/>
      <w:spacing w:after="180"/>
    </w:pPr>
    <w:rPr>
      <w:rFonts w:ascii="Arial" w:hAnsi="Arial"/>
      <w:szCs w:val="22"/>
    </w:rPr>
  </w:style>
  <w:style w:type="character" w:customStyle="1" w:styleId="Level3Char">
    <w:name w:val="Level 3 Char"/>
    <w:link w:val="Level3"/>
    <w:locked/>
    <w:rPr>
      <w:rFonts w:ascii="Tahoma" w:hAnsi="Tahoma"/>
      <w:kern w:val="20"/>
      <w:szCs w:val="28"/>
      <w:lang w:eastAsia="en-US"/>
    </w:rPr>
  </w:style>
  <w:style w:type="paragraph" w:customStyle="1" w:styleId="alpha4">
    <w:name w:val="alpha 4"/>
    <w:basedOn w:val="Normal"/>
    <w:pPr>
      <w:numPr>
        <w:numId w:val="24"/>
      </w:numPr>
      <w:autoSpaceDE/>
      <w:autoSpaceDN/>
      <w:adjustRightInd/>
      <w:spacing w:after="140" w:line="290" w:lineRule="auto"/>
    </w:pPr>
    <w:rPr>
      <w:rFonts w:ascii="Tahoma" w:hAnsi="Tahoma"/>
      <w:kern w:val="20"/>
      <w:szCs w:val="20"/>
      <w:lang w:eastAsia="en-US"/>
    </w:rPr>
  </w:style>
  <w:style w:type="character" w:customStyle="1" w:styleId="MenoPendente2">
    <w:name w:val="Menção Pendente2"/>
    <w:basedOn w:val="Fontepargpadro"/>
    <w:uiPriority w:val="99"/>
    <w:semiHidden/>
    <w:unhideWhenUsed/>
    <w:rPr>
      <w:color w:val="605E5C"/>
      <w:shd w:val="clear" w:color="auto" w:fill="E1DFDD"/>
    </w:rPr>
  </w:style>
  <w:style w:type="character" w:customStyle="1" w:styleId="NenhumA">
    <w:name w:val="Nenhum A"/>
  </w:style>
  <w:style w:type="paragraph" w:customStyle="1" w:styleId="msonormal0">
    <w:name w:val="msonormal"/>
    <w:basedOn w:val="Normal"/>
    <w:pPr>
      <w:autoSpaceDE/>
      <w:autoSpaceDN/>
      <w:adjustRightInd/>
      <w:spacing w:before="100" w:beforeAutospacing="1" w:after="100" w:afterAutospacing="1"/>
      <w:jc w:val="left"/>
    </w:pPr>
    <w:rPr>
      <w:rFonts w:ascii="Times New Roman" w:hAnsi="Times New Roman"/>
      <w:sz w:val="24"/>
    </w:rPr>
  </w:style>
  <w:style w:type="paragraph" w:customStyle="1" w:styleId="xl65">
    <w:name w:val="xl65"/>
    <w:basedOn w:val="Normal"/>
    <w:pPr>
      <w:autoSpaceDE/>
      <w:autoSpaceDN/>
      <w:adjustRightInd/>
      <w:spacing w:before="100" w:beforeAutospacing="1" w:after="100" w:afterAutospacing="1"/>
      <w:jc w:val="left"/>
    </w:pPr>
    <w:rPr>
      <w:rFonts w:ascii="Times New Roman" w:hAnsi="Times New Roman"/>
      <w:sz w:val="24"/>
    </w:rPr>
  </w:style>
  <w:style w:type="paragraph" w:customStyle="1" w:styleId="xl66">
    <w:name w:val="xl66"/>
    <w:basedOn w:val="Normal"/>
    <w:pPr>
      <w:autoSpaceDE/>
      <w:autoSpaceDN/>
      <w:adjustRightInd/>
      <w:spacing w:before="100" w:beforeAutospacing="1" w:after="100" w:afterAutospacing="1"/>
      <w:jc w:val="left"/>
    </w:pPr>
    <w:rPr>
      <w:rFonts w:ascii="Times New Roman" w:hAnsi="Times New Roman"/>
      <w:sz w:val="24"/>
    </w:rPr>
  </w:style>
  <w:style w:type="paragraph" w:customStyle="1" w:styleId="xl67">
    <w:name w:val="xl67"/>
    <w:basedOn w:val="Normal"/>
    <w:pPr>
      <w:autoSpaceDE/>
      <w:autoSpaceDN/>
      <w:adjustRightInd/>
      <w:spacing w:before="100" w:beforeAutospacing="1" w:after="100" w:afterAutospacing="1"/>
      <w:jc w:val="left"/>
    </w:pPr>
    <w:rPr>
      <w:rFonts w:ascii="Times New Roman" w:hAnsi="Times New Roman"/>
      <w:sz w:val="24"/>
    </w:rPr>
  </w:style>
  <w:style w:type="paragraph" w:customStyle="1" w:styleId="xl68">
    <w:name w:val="xl68"/>
    <w:basedOn w:val="Normal"/>
    <w:pPr>
      <w:autoSpaceDE/>
      <w:autoSpaceDN/>
      <w:adjustRightInd/>
      <w:spacing w:before="100" w:beforeAutospacing="1" w:after="100" w:afterAutospacing="1"/>
      <w:jc w:val="left"/>
    </w:pPr>
    <w:rPr>
      <w:rFonts w:ascii="Times New Roman" w:hAnsi="Times New Roman"/>
      <w:sz w:val="24"/>
    </w:rPr>
  </w:style>
  <w:style w:type="paragraph" w:customStyle="1" w:styleId="xl69">
    <w:name w:val="xl69"/>
    <w:basedOn w:val="Normal"/>
    <w:pPr>
      <w:autoSpaceDE/>
      <w:autoSpaceDN/>
      <w:adjustRightInd/>
      <w:spacing w:before="100" w:beforeAutospacing="1" w:after="100" w:afterAutospacing="1"/>
      <w:jc w:val="left"/>
    </w:pPr>
    <w:rPr>
      <w:rFonts w:ascii="Times New Roman" w:hAnsi="Times New Roman"/>
      <w:sz w:val="24"/>
    </w:rPr>
  </w:style>
  <w:style w:type="paragraph" w:customStyle="1" w:styleId="xl70">
    <w:name w:val="xl70"/>
    <w:basedOn w:val="Normal"/>
    <w:pPr>
      <w:autoSpaceDE/>
      <w:autoSpaceDN/>
      <w:adjustRightInd/>
      <w:spacing w:before="100" w:beforeAutospacing="1" w:after="100" w:afterAutospacing="1"/>
      <w:jc w:val="left"/>
    </w:pPr>
    <w:rPr>
      <w:rFonts w:ascii="Times New Roman" w:hAnsi="Times New Roman"/>
      <w:sz w:val="24"/>
    </w:rPr>
  </w:style>
  <w:style w:type="character" w:customStyle="1" w:styleId="MenoPendente3">
    <w:name w:val="Menção Pendente3"/>
    <w:basedOn w:val="Fontepargpadro"/>
    <w:uiPriority w:val="99"/>
    <w:semiHidden/>
    <w:unhideWhenUsed/>
    <w:rPr>
      <w:color w:val="605E5C"/>
      <w:shd w:val="clear" w:color="auto" w:fill="E1DFDD"/>
    </w:rPr>
  </w:style>
  <w:style w:type="character" w:customStyle="1" w:styleId="NormalWebChar">
    <w:name w:val="Normal (Web) Char"/>
    <w:link w:val="NormalWeb"/>
    <w:uiPriority w:val="99"/>
    <w:rPr>
      <w:rFonts w:ascii="Verdana" w:eastAsia="Arial Unicode MS" w:hAnsi="Verdana" w:cs="Verdana"/>
      <w:szCs w:val="24"/>
    </w:rPr>
  </w:style>
  <w:style w:type="paragraph" w:customStyle="1" w:styleId="Textopadro">
    <w:name w:val="Texto padrão"/>
    <w:basedOn w:val="Normal"/>
    <w:uiPriority w:val="99"/>
    <w:pPr>
      <w:overflowPunct w:val="0"/>
      <w:jc w:val="left"/>
      <w:textAlignment w:val="baseline"/>
    </w:pPr>
    <w:rPr>
      <w:rFonts w:ascii="Times New Roman" w:hAnsi="Times New Roman"/>
      <w:sz w:val="24"/>
      <w:szCs w:val="20"/>
      <w:lang w:eastAsia="en-US"/>
    </w:rPr>
  </w:style>
  <w:style w:type="paragraph" w:styleId="Sumrio3">
    <w:name w:val="toc 3"/>
    <w:basedOn w:val="Normal"/>
    <w:next w:val="Normal"/>
    <w:autoRedefine/>
    <w:uiPriority w:val="99"/>
    <w:semiHidden/>
    <w:pPr>
      <w:autoSpaceDE/>
      <w:autoSpaceDN/>
      <w:adjustRightInd/>
      <w:ind w:left="440"/>
      <w:jc w:val="left"/>
    </w:pPr>
    <w:rPr>
      <w:rFonts w:ascii="Times New Roman" w:hAnsi="Times New Roman"/>
      <w:sz w:val="24"/>
      <w:lang w:eastAsia="en-US"/>
    </w:rPr>
  </w:style>
  <w:style w:type="paragraph" w:styleId="Sumrio4">
    <w:name w:val="toc 4"/>
    <w:basedOn w:val="Normal"/>
    <w:next w:val="Normal"/>
    <w:autoRedefine/>
    <w:uiPriority w:val="99"/>
    <w:semiHidden/>
    <w:pPr>
      <w:autoSpaceDE/>
      <w:autoSpaceDN/>
      <w:adjustRightInd/>
      <w:ind w:left="660"/>
      <w:jc w:val="left"/>
    </w:pPr>
    <w:rPr>
      <w:rFonts w:ascii="Times New Roman" w:hAnsi="Times New Roman"/>
      <w:sz w:val="24"/>
      <w:lang w:eastAsia="en-US"/>
    </w:rPr>
  </w:style>
  <w:style w:type="paragraph" w:styleId="Sumrio5">
    <w:name w:val="toc 5"/>
    <w:basedOn w:val="Normal"/>
    <w:next w:val="Normal"/>
    <w:autoRedefine/>
    <w:uiPriority w:val="99"/>
    <w:semiHidden/>
    <w:pPr>
      <w:autoSpaceDE/>
      <w:autoSpaceDN/>
      <w:adjustRightInd/>
      <w:ind w:left="880"/>
      <w:jc w:val="left"/>
    </w:pPr>
    <w:rPr>
      <w:rFonts w:ascii="Times New Roman" w:hAnsi="Times New Roman"/>
      <w:sz w:val="24"/>
      <w:lang w:eastAsia="en-US"/>
    </w:rPr>
  </w:style>
  <w:style w:type="paragraph" w:styleId="Sumrio6">
    <w:name w:val="toc 6"/>
    <w:basedOn w:val="Normal"/>
    <w:next w:val="Normal"/>
    <w:autoRedefine/>
    <w:semiHidden/>
    <w:pPr>
      <w:autoSpaceDE/>
      <w:autoSpaceDN/>
      <w:adjustRightInd/>
      <w:ind w:left="1100"/>
      <w:jc w:val="left"/>
    </w:pPr>
    <w:rPr>
      <w:rFonts w:ascii="Times New Roman" w:hAnsi="Times New Roman"/>
      <w:sz w:val="24"/>
      <w:lang w:eastAsia="en-US"/>
    </w:rPr>
  </w:style>
  <w:style w:type="paragraph" w:styleId="Sumrio7">
    <w:name w:val="toc 7"/>
    <w:basedOn w:val="Normal"/>
    <w:next w:val="Normal"/>
    <w:autoRedefine/>
    <w:uiPriority w:val="99"/>
    <w:semiHidden/>
    <w:pPr>
      <w:autoSpaceDE/>
      <w:autoSpaceDN/>
      <w:adjustRightInd/>
      <w:ind w:left="1320"/>
      <w:jc w:val="left"/>
    </w:pPr>
    <w:rPr>
      <w:rFonts w:ascii="Times New Roman" w:hAnsi="Times New Roman"/>
      <w:sz w:val="24"/>
      <w:lang w:eastAsia="en-US"/>
    </w:rPr>
  </w:style>
  <w:style w:type="paragraph" w:styleId="Sumrio8">
    <w:name w:val="toc 8"/>
    <w:basedOn w:val="Normal"/>
    <w:next w:val="Normal"/>
    <w:autoRedefine/>
    <w:uiPriority w:val="99"/>
    <w:semiHidden/>
    <w:pPr>
      <w:autoSpaceDE/>
      <w:autoSpaceDN/>
      <w:adjustRightInd/>
      <w:ind w:left="1540"/>
      <w:jc w:val="left"/>
    </w:pPr>
    <w:rPr>
      <w:rFonts w:ascii="Times New Roman" w:hAnsi="Times New Roman"/>
      <w:sz w:val="24"/>
      <w:lang w:eastAsia="en-US"/>
    </w:rPr>
  </w:style>
  <w:style w:type="paragraph" w:styleId="Sumrio9">
    <w:name w:val="toc 9"/>
    <w:basedOn w:val="Normal"/>
    <w:next w:val="Normal"/>
    <w:autoRedefine/>
    <w:uiPriority w:val="99"/>
    <w:semiHidden/>
    <w:pPr>
      <w:autoSpaceDE/>
      <w:autoSpaceDN/>
      <w:adjustRightInd/>
      <w:ind w:left="1760"/>
      <w:jc w:val="left"/>
    </w:pPr>
    <w:rPr>
      <w:rFonts w:ascii="Times New Roman" w:hAnsi="Times New Roman"/>
      <w:sz w:val="24"/>
      <w:lang w:eastAsia="en-US"/>
    </w:rPr>
  </w:style>
  <w:style w:type="paragraph" w:customStyle="1" w:styleId="BodyText25">
    <w:name w:val="Body Text 25"/>
    <w:basedOn w:val="Normal"/>
    <w:uiPriority w:val="99"/>
    <w:pPr>
      <w:overflowPunct w:val="0"/>
      <w:spacing w:line="312" w:lineRule="auto"/>
      <w:jc w:val="center"/>
      <w:textAlignment w:val="baseline"/>
    </w:pPr>
    <w:rPr>
      <w:rFonts w:ascii="Times New Roman" w:hAnsi="Times New Roman"/>
      <w:b/>
      <w:smallCaps/>
      <w:sz w:val="24"/>
      <w:szCs w:val="20"/>
      <w:lang w:eastAsia="en-US"/>
    </w:rPr>
  </w:style>
  <w:style w:type="character" w:styleId="nfase">
    <w:name w:val="Emphasis"/>
    <w:basedOn w:val="Fontepargpadro"/>
    <w:uiPriority w:val="99"/>
    <w:qFormat/>
    <w:rPr>
      <w:rFonts w:cs="Times New Roman"/>
      <w:i/>
      <w:iCs/>
    </w:rPr>
  </w:style>
  <w:style w:type="paragraph" w:styleId="Lista3">
    <w:name w:val="List 3"/>
    <w:basedOn w:val="Normal"/>
    <w:uiPriority w:val="99"/>
    <w:semiHidden/>
    <w:pPr>
      <w:autoSpaceDE/>
      <w:autoSpaceDN/>
      <w:adjustRightInd/>
      <w:ind w:left="849" w:hanging="283"/>
      <w:jc w:val="left"/>
    </w:pPr>
    <w:rPr>
      <w:rFonts w:ascii="Times New Roman" w:hAnsi="Times New Roman"/>
      <w:sz w:val="24"/>
      <w:lang w:eastAsia="en-US"/>
    </w:rPr>
  </w:style>
  <w:style w:type="paragraph" w:styleId="Lista5">
    <w:name w:val="List 5"/>
    <w:basedOn w:val="Normal"/>
    <w:uiPriority w:val="99"/>
    <w:pPr>
      <w:autoSpaceDE/>
      <w:autoSpaceDN/>
      <w:adjustRightInd/>
      <w:ind w:left="1415" w:hanging="283"/>
      <w:jc w:val="left"/>
    </w:pPr>
    <w:rPr>
      <w:rFonts w:ascii="Times New Roman" w:hAnsi="Times New Roman"/>
      <w:sz w:val="24"/>
      <w:lang w:eastAsia="en-US"/>
    </w:rPr>
  </w:style>
  <w:style w:type="paragraph" w:styleId="Lista4">
    <w:name w:val="List 4"/>
    <w:basedOn w:val="Normal"/>
    <w:uiPriority w:val="99"/>
    <w:pPr>
      <w:autoSpaceDE/>
      <w:autoSpaceDN/>
      <w:adjustRightInd/>
      <w:ind w:left="1132" w:hanging="283"/>
      <w:jc w:val="left"/>
    </w:pPr>
    <w:rPr>
      <w:rFonts w:ascii="Times New Roman" w:hAnsi="Times New Roman"/>
      <w:sz w:val="24"/>
      <w:lang w:eastAsia="en-US"/>
    </w:rPr>
  </w:style>
  <w:style w:type="paragraph" w:customStyle="1" w:styleId="CorpodetextobtbCG-SingleSp05s2BodyText5JCG-SingleSp051s21SecondHeading2BodyText5s2J5">
    <w:name w:val="Corpo de texto.bt.b.CG-Single Sp 0.5.s2.!Body Text .5(J).CG-Single Sp 0.51.s21.Second Heading 2.!Body Text .5s2(J).5"/>
    <w:basedOn w:val="Normal"/>
    <w:uiPriority w:val="99"/>
    <w:pPr>
      <w:autoSpaceDE/>
      <w:autoSpaceDN/>
      <w:adjustRightInd/>
      <w:spacing w:line="312" w:lineRule="auto"/>
    </w:pPr>
    <w:rPr>
      <w:rFonts w:ascii="Times New Roman" w:hAnsi="Times New Roman"/>
      <w:sz w:val="24"/>
      <w:lang w:eastAsia="en-US"/>
    </w:rPr>
  </w:style>
  <w:style w:type="paragraph" w:customStyle="1" w:styleId="Numerado">
    <w:name w:val="Numerado"/>
    <w:basedOn w:val="Normal"/>
    <w:uiPriority w:val="99"/>
    <w:pPr>
      <w:numPr>
        <w:numId w:val="37"/>
      </w:numPr>
      <w:spacing w:after="240"/>
    </w:pPr>
    <w:rPr>
      <w:rFonts w:ascii="Times New Roman" w:hAnsi="Times New Roman"/>
      <w:szCs w:val="20"/>
      <w:lang w:eastAsia="en-US"/>
    </w:rPr>
  </w:style>
  <w:style w:type="paragraph" w:customStyle="1" w:styleId="Textodeglobo">
    <w:name w:val="Texto de globo"/>
    <w:basedOn w:val="Normal"/>
    <w:uiPriority w:val="99"/>
    <w:semiHidden/>
    <w:pPr>
      <w:autoSpaceDE/>
      <w:autoSpaceDN/>
      <w:adjustRightInd/>
      <w:jc w:val="left"/>
    </w:pPr>
    <w:rPr>
      <w:rFonts w:ascii="Tahoma" w:hAnsi="Tahoma" w:cs="Tahoma"/>
      <w:sz w:val="16"/>
      <w:szCs w:val="16"/>
      <w:lang w:eastAsia="en-US"/>
    </w:rPr>
  </w:style>
  <w:style w:type="character" w:customStyle="1" w:styleId="EstiloDeEmail821">
    <w:name w:val="EstiloDeEmail821"/>
    <w:basedOn w:val="Fontepargpadro"/>
    <w:uiPriority w:val="99"/>
    <w:rPr>
      <w:rFonts w:ascii="Arial" w:hAnsi="Arial" w:cs="Arial"/>
      <w:color w:val="000000"/>
      <w:sz w:val="20"/>
    </w:rPr>
  </w:style>
  <w:style w:type="paragraph" w:customStyle="1" w:styleId="p46">
    <w:name w:val="p46"/>
    <w:basedOn w:val="Normal"/>
    <w:uiPriority w:val="99"/>
    <w:pPr>
      <w:widowControl w:val="0"/>
      <w:tabs>
        <w:tab w:val="left" w:pos="204"/>
      </w:tabs>
      <w:jc w:val="left"/>
    </w:pPr>
    <w:rPr>
      <w:rFonts w:ascii="Times New Roman" w:hAnsi="Times New Roman"/>
      <w:sz w:val="24"/>
      <w:lang w:eastAsia="en-US"/>
    </w:rPr>
  </w:style>
  <w:style w:type="paragraph" w:customStyle="1" w:styleId="n">
    <w:name w:val="n"/>
    <w:basedOn w:val="Ttulo1"/>
    <w:uiPriority w:val="99"/>
    <w:pPr>
      <w:keepLines w:val="0"/>
      <w:autoSpaceDE/>
      <w:autoSpaceDN/>
      <w:adjustRightInd/>
      <w:spacing w:before="240" w:after="60"/>
      <w:jc w:val="left"/>
    </w:pPr>
    <w:rPr>
      <w:rFonts w:ascii="Times New Roman" w:eastAsia="Times New Roman" w:hAnsi="Times New Roman" w:cs="Times New Roman"/>
      <w:b w:val="0"/>
      <w:color w:val="auto"/>
      <w:kern w:val="32"/>
      <w:sz w:val="22"/>
      <w:szCs w:val="24"/>
      <w:lang w:val="pt-PT" w:eastAsia="en-US"/>
    </w:rPr>
  </w:style>
  <w:style w:type="paragraph" w:customStyle="1" w:styleId="Heading11">
    <w:name w:val="Heading 11"/>
    <w:aliases w:val="h1"/>
    <w:basedOn w:val="Normal"/>
    <w:next w:val="Normal"/>
    <w:uiPriority w:val="99"/>
    <w:pPr>
      <w:keepNext/>
      <w:widowControl w:val="0"/>
      <w:spacing w:before="240" w:after="60"/>
      <w:jc w:val="left"/>
    </w:pPr>
    <w:rPr>
      <w:rFonts w:ascii="Times New Roman" w:hAnsi="Times New Roman"/>
      <w:b/>
      <w:bCs/>
      <w:kern w:val="32"/>
      <w:sz w:val="32"/>
      <w:szCs w:val="32"/>
      <w:lang w:eastAsia="en-US"/>
    </w:rPr>
  </w:style>
  <w:style w:type="paragraph" w:customStyle="1" w:styleId="Footer1">
    <w:name w:val="Footer1"/>
    <w:basedOn w:val="Normal"/>
    <w:uiPriority w:val="99"/>
    <w:pPr>
      <w:widowControl w:val="0"/>
      <w:tabs>
        <w:tab w:val="center" w:pos="4419"/>
        <w:tab w:val="right" w:pos="8838"/>
      </w:tabs>
      <w:jc w:val="left"/>
    </w:pPr>
    <w:rPr>
      <w:rFonts w:ascii="Times New Roman" w:hAnsi="Times New Roman"/>
      <w:sz w:val="24"/>
      <w:szCs w:val="22"/>
      <w:lang w:eastAsia="en-US"/>
    </w:rPr>
  </w:style>
  <w:style w:type="paragraph" w:customStyle="1" w:styleId="NormalWeb0">
    <w:name w:val="Normal(Web)"/>
    <w:basedOn w:val="Normal"/>
    <w:uiPriority w:val="99"/>
    <w:pPr>
      <w:widowControl w:val="0"/>
      <w:spacing w:before="100" w:beforeAutospacing="1" w:after="100" w:afterAutospacing="1"/>
      <w:jc w:val="left"/>
    </w:pPr>
    <w:rPr>
      <w:rFonts w:ascii="Arial Unicode MS" w:hAnsi="Times New Roman" w:cs="Arial Unicode MS"/>
      <w:color w:val="000000"/>
      <w:sz w:val="24"/>
      <w:lang w:eastAsia="en-US"/>
    </w:rPr>
  </w:style>
  <w:style w:type="paragraph" w:customStyle="1" w:styleId="c1">
    <w:name w:val="c1"/>
    <w:basedOn w:val="Normal"/>
    <w:pPr>
      <w:widowControl w:val="0"/>
      <w:jc w:val="center"/>
    </w:pPr>
    <w:rPr>
      <w:rFonts w:ascii="Times New Roman" w:hAnsi="Times New Roman"/>
      <w:sz w:val="24"/>
      <w:lang w:eastAsia="en-US"/>
    </w:rPr>
  </w:style>
  <w:style w:type="paragraph" w:customStyle="1" w:styleId="Char">
    <w:name w:val="Char"/>
    <w:basedOn w:val="Normal"/>
    <w:uiPriority w:val="99"/>
    <w:pPr>
      <w:autoSpaceDE/>
      <w:autoSpaceDN/>
      <w:adjustRightInd/>
      <w:spacing w:after="160" w:line="240" w:lineRule="exact"/>
      <w:jc w:val="left"/>
    </w:pPr>
    <w:rPr>
      <w:szCs w:val="20"/>
      <w:lang w:eastAsia="en-US"/>
    </w:rPr>
  </w:style>
  <w:style w:type="character" w:customStyle="1" w:styleId="tw4winMark">
    <w:name w:val="tw4winMark"/>
    <w:rPr>
      <w:rFonts w:ascii="Courier New" w:hAnsi="Courier New" w:cs="Courier New"/>
      <w:b w:val="0"/>
      <w:i w:val="0"/>
      <w:dstrike w:val="0"/>
      <w:noProof/>
      <w:vanish/>
      <w:color w:val="800080"/>
      <w:sz w:val="22"/>
      <w:szCs w:val="2"/>
      <w:effect w:val="none"/>
      <w:vertAlign w:val="subscript"/>
    </w:rPr>
  </w:style>
  <w:style w:type="numbering" w:customStyle="1" w:styleId="PVGPadro">
    <w:name w:val="PVG | Padrão"/>
    <w:uiPriority w:val="99"/>
    <w:pPr>
      <w:numPr>
        <w:numId w:val="38"/>
      </w:numPr>
    </w:pPr>
  </w:style>
  <w:style w:type="paragraph" w:customStyle="1" w:styleId="xmsolistparagraph">
    <w:name w:val="x_msolistparagraph"/>
    <w:basedOn w:val="Normal"/>
    <w:pPr>
      <w:autoSpaceDE/>
      <w:autoSpaceDN/>
      <w:adjustRightInd/>
      <w:spacing w:before="100" w:beforeAutospacing="1" w:after="100" w:afterAutospacing="1"/>
      <w:jc w:val="left"/>
    </w:pPr>
    <w:rPr>
      <w:rFonts w:ascii="Times New Roman" w:hAnsi="Times New Roman"/>
      <w:sz w:val="24"/>
      <w:lang w:eastAsia="en-US"/>
    </w:rPr>
  </w:style>
  <w:style w:type="paragraph" w:customStyle="1" w:styleId="TableParagraph">
    <w:name w:val="Table Paragraph"/>
    <w:basedOn w:val="Normal"/>
    <w:uiPriority w:val="1"/>
    <w:qFormat/>
    <w:pPr>
      <w:widowControl w:val="0"/>
      <w:adjustRightInd/>
      <w:jc w:val="left"/>
    </w:pPr>
    <w:rPr>
      <w:rFonts w:eastAsia="Verdana" w:cs="Verdana"/>
      <w:sz w:val="22"/>
      <w:szCs w:val="22"/>
      <w:lang w:val="en-US" w:eastAsia="en-US"/>
    </w:rPr>
  </w:style>
  <w:style w:type="paragraph" w:customStyle="1" w:styleId="TtuloAta">
    <w:name w:val="Título Ata"/>
    <w:basedOn w:val="Normal"/>
    <w:next w:val="Normal"/>
    <w:pPr>
      <w:keepNext/>
      <w:keepLines/>
      <w:suppressAutoHyphens/>
      <w:autoSpaceDE/>
      <w:autoSpaceDN/>
      <w:adjustRightInd/>
      <w:spacing w:before="120" w:after="120"/>
    </w:pPr>
    <w:rPr>
      <w:rFonts w:ascii="Times New Roman" w:hAnsi="Times New Roman"/>
      <w:b/>
      <w:bCs/>
      <w:smallCaps/>
      <w:sz w:val="24"/>
      <w:u w:val="words"/>
    </w:rPr>
  </w:style>
  <w:style w:type="paragraph" w:styleId="Remissivo1">
    <w:name w:val="index 1"/>
    <w:basedOn w:val="Normal"/>
    <w:next w:val="Normal"/>
    <w:autoRedefine/>
    <w:uiPriority w:val="99"/>
    <w:semiHidden/>
    <w:unhideWhenUsed/>
    <w:pPr>
      <w:autoSpaceDE/>
      <w:autoSpaceDN/>
      <w:adjustRightInd/>
      <w:ind w:left="200" w:hanging="200"/>
      <w:jc w:val="left"/>
    </w:pPr>
    <w:rPr>
      <w:rFonts w:ascii="Times New Roman" w:hAnsi="Times New Roman"/>
      <w:szCs w:val="20"/>
    </w:rPr>
  </w:style>
  <w:style w:type="paragraph" w:styleId="Ttulodendiceremissivo">
    <w:name w:val="index heading"/>
    <w:basedOn w:val="Normal"/>
    <w:next w:val="Remissivo1"/>
    <w:semiHidden/>
    <w:pPr>
      <w:autoSpaceDE/>
      <w:autoSpaceDN/>
      <w:adjustRightInd/>
      <w:spacing w:line="360" w:lineRule="auto"/>
    </w:pPr>
    <w:rPr>
      <w:rFonts w:ascii="Times New Roman" w:hAnsi="Times New Roman"/>
      <w:sz w:val="24"/>
    </w:rPr>
  </w:style>
  <w:style w:type="character" w:customStyle="1" w:styleId="BodyChar">
    <w:name w:val="Body Char"/>
    <w:rPr>
      <w:rFonts w:ascii="Arial" w:hAnsi="Arial"/>
      <w:kern w:val="20"/>
      <w:szCs w:val="24"/>
      <w:lang w:val="en-GB" w:eastAsia="en-US"/>
    </w:rPr>
  </w:style>
  <w:style w:type="character" w:customStyle="1" w:styleId="MenoPendente4">
    <w:name w:val="Menção Pendente4"/>
    <w:basedOn w:val="Fontepargpadro"/>
    <w:uiPriority w:val="99"/>
    <w:semiHidden/>
    <w:unhideWhenUsed/>
    <w:rsid w:val="00350E56"/>
    <w:rPr>
      <w:color w:val="605E5C"/>
      <w:shd w:val="clear" w:color="auto" w:fill="E1DFDD"/>
    </w:rPr>
  </w:style>
  <w:style w:type="character" w:customStyle="1" w:styleId="MenoPendente40">
    <w:name w:val="Menção Pendente4_0"/>
    <w:basedOn w:val="Fontepargpadro"/>
    <w:uiPriority w:val="99"/>
    <w:semiHidden/>
    <w:unhideWhenUsed/>
    <w:rsid w:val="00CC66A6"/>
    <w:rPr>
      <w:color w:val="605E5C"/>
      <w:shd w:val="clear" w:color="auto" w:fill="E1DFDD"/>
    </w:rPr>
  </w:style>
  <w:style w:type="character" w:customStyle="1" w:styleId="UnresolvedMention1">
    <w:name w:val="Unresolved Mention1"/>
    <w:basedOn w:val="Fontepargpadro"/>
    <w:uiPriority w:val="99"/>
    <w:semiHidden/>
    <w:unhideWhenUsed/>
    <w:rsid w:val="008E2D9C"/>
    <w:rPr>
      <w:color w:val="605E5C"/>
      <w:shd w:val="clear" w:color="auto" w:fill="E1DFDD"/>
    </w:rPr>
  </w:style>
  <w:style w:type="character" w:customStyle="1" w:styleId="UnresolvedMention2">
    <w:name w:val="Unresolved Mention2"/>
    <w:basedOn w:val="Fontepargpadro"/>
    <w:rsid w:val="00C30EF6"/>
    <w:rPr>
      <w:color w:val="605E5C"/>
      <w:shd w:val="clear" w:color="auto" w:fill="E1DFDD"/>
    </w:rPr>
  </w:style>
  <w:style w:type="character" w:customStyle="1" w:styleId="MenoPendente5">
    <w:name w:val="Menção Pendente5"/>
    <w:basedOn w:val="Fontepargpadro"/>
    <w:unhideWhenUsed/>
    <w:rsid w:val="000969AA"/>
    <w:rPr>
      <w:color w:val="605E5C"/>
      <w:shd w:val="clear" w:color="auto" w:fill="E1DFDD"/>
    </w:rPr>
  </w:style>
  <w:style w:type="character" w:styleId="MenoPendente">
    <w:name w:val="Unresolved Mention"/>
    <w:basedOn w:val="Fontepargpadro"/>
    <w:rsid w:val="008C7533"/>
    <w:rPr>
      <w:color w:val="605E5C"/>
      <w:shd w:val="clear" w:color="auto" w:fill="E1DFDD"/>
    </w:rPr>
  </w:style>
  <w:style w:type="paragraph" w:customStyle="1" w:styleId="arial8">
    <w:name w:val="arial8"/>
    <w:basedOn w:val="Normal"/>
    <w:uiPriority w:val="99"/>
    <w:rsid w:val="00284A4B"/>
    <w:pPr>
      <w:autoSpaceDE/>
      <w:autoSpaceDN/>
      <w:adjustRightInd/>
      <w:spacing w:before="100" w:beforeAutospacing="1" w:after="100" w:afterAutospacing="1"/>
      <w:jc w:val="left"/>
    </w:pPr>
    <w:rPr>
      <w:rFonts w:ascii="Arial" w:eastAsiaTheme="minorEastAsia" w:hAnsi="Arial" w:cs="Arial"/>
      <w:sz w:val="16"/>
      <w:szCs w:val="16"/>
    </w:rPr>
  </w:style>
  <w:style w:type="paragraph" w:customStyle="1" w:styleId="arial10">
    <w:name w:val="arial10"/>
    <w:basedOn w:val="Normal"/>
    <w:uiPriority w:val="99"/>
    <w:rsid w:val="00284A4B"/>
    <w:pPr>
      <w:autoSpaceDE/>
      <w:autoSpaceDN/>
      <w:adjustRightInd/>
      <w:spacing w:before="100" w:beforeAutospacing="1" w:after="100" w:afterAutospacing="1"/>
      <w:jc w:val="left"/>
    </w:pPr>
    <w:rPr>
      <w:rFonts w:ascii="Arial" w:eastAsiaTheme="minorEastAsia" w:hAnsi="Arial" w:cs="Arial"/>
      <w:szCs w:val="20"/>
    </w:rPr>
  </w:style>
  <w:style w:type="paragraph" w:customStyle="1" w:styleId="arial18">
    <w:name w:val="arial18"/>
    <w:basedOn w:val="Normal"/>
    <w:uiPriority w:val="99"/>
    <w:rsid w:val="00284A4B"/>
    <w:pPr>
      <w:autoSpaceDE/>
      <w:autoSpaceDN/>
      <w:adjustRightInd/>
      <w:spacing w:before="100" w:beforeAutospacing="1" w:after="100" w:afterAutospacing="1"/>
      <w:jc w:val="left"/>
    </w:pPr>
    <w:rPr>
      <w:rFonts w:ascii="Arial" w:eastAsiaTheme="minorEastAsia" w:hAnsi="Arial" w:cs="Arial"/>
      <w:sz w:val="36"/>
      <w:szCs w:val="36"/>
    </w:rPr>
  </w:style>
  <w:style w:type="paragraph" w:customStyle="1" w:styleId="arial28">
    <w:name w:val="arial28"/>
    <w:basedOn w:val="Normal"/>
    <w:uiPriority w:val="99"/>
    <w:rsid w:val="00284A4B"/>
    <w:pPr>
      <w:autoSpaceDE/>
      <w:autoSpaceDN/>
      <w:adjustRightInd/>
      <w:spacing w:before="100" w:beforeAutospacing="1" w:after="100" w:afterAutospacing="1"/>
      <w:jc w:val="left"/>
    </w:pPr>
    <w:rPr>
      <w:rFonts w:ascii="Arial" w:eastAsiaTheme="minorEastAsia" w:hAnsi="Arial" w:cs="Arial"/>
      <w:b/>
      <w:bCs/>
      <w:sz w:val="56"/>
      <w:szCs w:val="56"/>
    </w:rPr>
  </w:style>
  <w:style w:type="paragraph" w:customStyle="1" w:styleId="style2">
    <w:name w:val="style2"/>
    <w:basedOn w:val="Normal"/>
    <w:uiPriority w:val="99"/>
    <w:rsid w:val="00284A4B"/>
    <w:pPr>
      <w:autoSpaceDE/>
      <w:autoSpaceDN/>
      <w:adjustRightInd/>
      <w:spacing w:before="100" w:beforeAutospacing="1" w:after="100" w:afterAutospacing="1"/>
      <w:jc w:val="left"/>
    </w:pPr>
    <w:rPr>
      <w:rFonts w:ascii="Arial" w:eastAsiaTheme="minorEastAsia" w:hAnsi="Arial" w:cs="Arial"/>
      <w:i/>
      <w:iCs/>
      <w:sz w:val="36"/>
      <w:szCs w:val="36"/>
    </w:rPr>
  </w:style>
  <w:style w:type="character" w:customStyle="1" w:styleId="arial281">
    <w:name w:val="arial281"/>
    <w:basedOn w:val="Fontepargpadro"/>
    <w:rsid w:val="00284A4B"/>
    <w:rPr>
      <w:rFonts w:ascii="Arial" w:hAnsi="Arial" w:cs="Arial" w:hint="default"/>
      <w:b/>
      <w:bCs/>
      <w:i w:val="0"/>
      <w:iCs w:val="0"/>
      <w:sz w:val="56"/>
      <w:szCs w:val="56"/>
    </w:rPr>
  </w:style>
  <w:style w:type="character" w:customStyle="1" w:styleId="style21">
    <w:name w:val="style21"/>
    <w:basedOn w:val="Fontepargpadro"/>
    <w:rsid w:val="00284A4B"/>
    <w:rPr>
      <w:rFonts w:ascii="Arial" w:hAnsi="Arial" w:cs="Arial" w:hint="default"/>
      <w:i/>
      <w:iCs/>
      <w:sz w:val="36"/>
      <w:szCs w:val="36"/>
    </w:rPr>
  </w:style>
  <w:style w:type="character" w:customStyle="1" w:styleId="arial181">
    <w:name w:val="arial181"/>
    <w:basedOn w:val="Fontepargpadro"/>
    <w:rsid w:val="00284A4B"/>
    <w:rPr>
      <w:rFonts w:ascii="Arial" w:hAnsi="Arial" w:cs="Arial" w:hint="default"/>
      <w:i w:val="0"/>
      <w:iCs w:val="0"/>
      <w:sz w:val="36"/>
      <w:szCs w:val="36"/>
    </w:rPr>
  </w:style>
  <w:style w:type="paragraph" w:customStyle="1" w:styleId="RecuodecorpodetextoBodyTextBoldIndentbti">
    <w:name w:val="Recuo de corpo de texto.Body Text Bold Indent.bti"/>
    <w:basedOn w:val="Normal"/>
    <w:uiPriority w:val="99"/>
    <w:rsid w:val="004F32E9"/>
    <w:pPr>
      <w:tabs>
        <w:tab w:val="left" w:pos="1134"/>
      </w:tabs>
      <w:autoSpaceDE/>
      <w:autoSpaceDN/>
      <w:adjustRightInd/>
      <w:spacing w:after="240" w:line="360" w:lineRule="atLeast"/>
      <w:textAlignment w:val="baseline"/>
    </w:pPr>
    <w:rPr>
      <w:rFonts w:ascii="Times New Roman" w:hAnsi="Times New Roman"/>
      <w:b/>
      <w:i/>
      <w:szCs w:val="20"/>
      <w:u w:val="single"/>
    </w:rPr>
  </w:style>
  <w:style w:type="character" w:customStyle="1" w:styleId="MenoPendente51">
    <w:name w:val="Menção Pendente51"/>
    <w:basedOn w:val="Fontepargpadro"/>
    <w:uiPriority w:val="99"/>
    <w:semiHidden/>
    <w:unhideWhenUsed/>
    <w:rsid w:val="00864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101">
      <w:bodyDiv w:val="1"/>
      <w:marLeft w:val="0"/>
      <w:marRight w:val="0"/>
      <w:marTop w:val="0"/>
      <w:marBottom w:val="0"/>
      <w:divBdr>
        <w:top w:val="none" w:sz="0" w:space="0" w:color="auto"/>
        <w:left w:val="none" w:sz="0" w:space="0" w:color="auto"/>
        <w:bottom w:val="none" w:sz="0" w:space="0" w:color="auto"/>
        <w:right w:val="none" w:sz="0" w:space="0" w:color="auto"/>
      </w:divBdr>
    </w:div>
    <w:div w:id="5786506">
      <w:bodyDiv w:val="1"/>
      <w:marLeft w:val="0"/>
      <w:marRight w:val="0"/>
      <w:marTop w:val="0"/>
      <w:marBottom w:val="0"/>
      <w:divBdr>
        <w:top w:val="none" w:sz="0" w:space="0" w:color="auto"/>
        <w:left w:val="none" w:sz="0" w:space="0" w:color="auto"/>
        <w:bottom w:val="none" w:sz="0" w:space="0" w:color="auto"/>
        <w:right w:val="none" w:sz="0" w:space="0" w:color="auto"/>
      </w:divBdr>
    </w:div>
    <w:div w:id="10425466">
      <w:bodyDiv w:val="1"/>
      <w:marLeft w:val="0"/>
      <w:marRight w:val="0"/>
      <w:marTop w:val="0"/>
      <w:marBottom w:val="0"/>
      <w:divBdr>
        <w:top w:val="none" w:sz="0" w:space="0" w:color="auto"/>
        <w:left w:val="none" w:sz="0" w:space="0" w:color="auto"/>
        <w:bottom w:val="none" w:sz="0" w:space="0" w:color="auto"/>
        <w:right w:val="none" w:sz="0" w:space="0" w:color="auto"/>
      </w:divBdr>
    </w:div>
    <w:div w:id="16322631">
      <w:bodyDiv w:val="1"/>
      <w:marLeft w:val="0"/>
      <w:marRight w:val="0"/>
      <w:marTop w:val="0"/>
      <w:marBottom w:val="0"/>
      <w:divBdr>
        <w:top w:val="none" w:sz="0" w:space="0" w:color="auto"/>
        <w:left w:val="none" w:sz="0" w:space="0" w:color="auto"/>
        <w:bottom w:val="none" w:sz="0" w:space="0" w:color="auto"/>
        <w:right w:val="none" w:sz="0" w:space="0" w:color="auto"/>
      </w:divBdr>
    </w:div>
    <w:div w:id="57629803">
      <w:bodyDiv w:val="1"/>
      <w:marLeft w:val="0"/>
      <w:marRight w:val="0"/>
      <w:marTop w:val="0"/>
      <w:marBottom w:val="0"/>
      <w:divBdr>
        <w:top w:val="none" w:sz="0" w:space="0" w:color="auto"/>
        <w:left w:val="none" w:sz="0" w:space="0" w:color="auto"/>
        <w:bottom w:val="none" w:sz="0" w:space="0" w:color="auto"/>
        <w:right w:val="none" w:sz="0" w:space="0" w:color="auto"/>
      </w:divBdr>
    </w:div>
    <w:div w:id="63458248">
      <w:bodyDiv w:val="1"/>
      <w:marLeft w:val="0"/>
      <w:marRight w:val="0"/>
      <w:marTop w:val="0"/>
      <w:marBottom w:val="0"/>
      <w:divBdr>
        <w:top w:val="none" w:sz="0" w:space="0" w:color="auto"/>
        <w:left w:val="none" w:sz="0" w:space="0" w:color="auto"/>
        <w:bottom w:val="none" w:sz="0" w:space="0" w:color="auto"/>
        <w:right w:val="none" w:sz="0" w:space="0" w:color="auto"/>
      </w:divBdr>
    </w:div>
    <w:div w:id="65956191">
      <w:bodyDiv w:val="1"/>
      <w:marLeft w:val="0"/>
      <w:marRight w:val="0"/>
      <w:marTop w:val="0"/>
      <w:marBottom w:val="0"/>
      <w:divBdr>
        <w:top w:val="none" w:sz="0" w:space="0" w:color="auto"/>
        <w:left w:val="none" w:sz="0" w:space="0" w:color="auto"/>
        <w:bottom w:val="none" w:sz="0" w:space="0" w:color="auto"/>
        <w:right w:val="none" w:sz="0" w:space="0" w:color="auto"/>
      </w:divBdr>
    </w:div>
    <w:div w:id="66270854">
      <w:bodyDiv w:val="1"/>
      <w:marLeft w:val="0"/>
      <w:marRight w:val="0"/>
      <w:marTop w:val="0"/>
      <w:marBottom w:val="0"/>
      <w:divBdr>
        <w:top w:val="none" w:sz="0" w:space="0" w:color="auto"/>
        <w:left w:val="none" w:sz="0" w:space="0" w:color="auto"/>
        <w:bottom w:val="none" w:sz="0" w:space="0" w:color="auto"/>
        <w:right w:val="none" w:sz="0" w:space="0" w:color="auto"/>
      </w:divBdr>
    </w:div>
    <w:div w:id="75446429">
      <w:bodyDiv w:val="1"/>
      <w:marLeft w:val="0"/>
      <w:marRight w:val="0"/>
      <w:marTop w:val="0"/>
      <w:marBottom w:val="0"/>
      <w:divBdr>
        <w:top w:val="none" w:sz="0" w:space="0" w:color="auto"/>
        <w:left w:val="none" w:sz="0" w:space="0" w:color="auto"/>
        <w:bottom w:val="none" w:sz="0" w:space="0" w:color="auto"/>
        <w:right w:val="none" w:sz="0" w:space="0" w:color="auto"/>
      </w:divBdr>
    </w:div>
    <w:div w:id="99640614">
      <w:bodyDiv w:val="1"/>
      <w:marLeft w:val="0"/>
      <w:marRight w:val="0"/>
      <w:marTop w:val="0"/>
      <w:marBottom w:val="0"/>
      <w:divBdr>
        <w:top w:val="none" w:sz="0" w:space="0" w:color="auto"/>
        <w:left w:val="none" w:sz="0" w:space="0" w:color="auto"/>
        <w:bottom w:val="none" w:sz="0" w:space="0" w:color="auto"/>
        <w:right w:val="none" w:sz="0" w:space="0" w:color="auto"/>
      </w:divBdr>
    </w:div>
    <w:div w:id="115032113">
      <w:bodyDiv w:val="1"/>
      <w:marLeft w:val="0"/>
      <w:marRight w:val="0"/>
      <w:marTop w:val="0"/>
      <w:marBottom w:val="0"/>
      <w:divBdr>
        <w:top w:val="none" w:sz="0" w:space="0" w:color="auto"/>
        <w:left w:val="none" w:sz="0" w:space="0" w:color="auto"/>
        <w:bottom w:val="none" w:sz="0" w:space="0" w:color="auto"/>
        <w:right w:val="none" w:sz="0" w:space="0" w:color="auto"/>
      </w:divBdr>
    </w:div>
    <w:div w:id="116918023">
      <w:bodyDiv w:val="1"/>
      <w:marLeft w:val="0"/>
      <w:marRight w:val="0"/>
      <w:marTop w:val="0"/>
      <w:marBottom w:val="0"/>
      <w:divBdr>
        <w:top w:val="none" w:sz="0" w:space="0" w:color="auto"/>
        <w:left w:val="none" w:sz="0" w:space="0" w:color="auto"/>
        <w:bottom w:val="none" w:sz="0" w:space="0" w:color="auto"/>
        <w:right w:val="none" w:sz="0" w:space="0" w:color="auto"/>
      </w:divBdr>
    </w:div>
    <w:div w:id="138420524">
      <w:bodyDiv w:val="1"/>
      <w:marLeft w:val="0"/>
      <w:marRight w:val="0"/>
      <w:marTop w:val="0"/>
      <w:marBottom w:val="0"/>
      <w:divBdr>
        <w:top w:val="none" w:sz="0" w:space="0" w:color="auto"/>
        <w:left w:val="none" w:sz="0" w:space="0" w:color="auto"/>
        <w:bottom w:val="none" w:sz="0" w:space="0" w:color="auto"/>
        <w:right w:val="none" w:sz="0" w:space="0" w:color="auto"/>
      </w:divBdr>
    </w:div>
    <w:div w:id="160659039">
      <w:bodyDiv w:val="1"/>
      <w:marLeft w:val="0"/>
      <w:marRight w:val="0"/>
      <w:marTop w:val="0"/>
      <w:marBottom w:val="0"/>
      <w:divBdr>
        <w:top w:val="none" w:sz="0" w:space="0" w:color="auto"/>
        <w:left w:val="none" w:sz="0" w:space="0" w:color="auto"/>
        <w:bottom w:val="none" w:sz="0" w:space="0" w:color="auto"/>
        <w:right w:val="none" w:sz="0" w:space="0" w:color="auto"/>
      </w:divBdr>
    </w:div>
    <w:div w:id="197856035">
      <w:bodyDiv w:val="1"/>
      <w:marLeft w:val="0"/>
      <w:marRight w:val="0"/>
      <w:marTop w:val="0"/>
      <w:marBottom w:val="0"/>
      <w:divBdr>
        <w:top w:val="none" w:sz="0" w:space="0" w:color="auto"/>
        <w:left w:val="none" w:sz="0" w:space="0" w:color="auto"/>
        <w:bottom w:val="none" w:sz="0" w:space="0" w:color="auto"/>
        <w:right w:val="none" w:sz="0" w:space="0" w:color="auto"/>
      </w:divBdr>
    </w:div>
    <w:div w:id="201140884">
      <w:bodyDiv w:val="1"/>
      <w:marLeft w:val="0"/>
      <w:marRight w:val="0"/>
      <w:marTop w:val="0"/>
      <w:marBottom w:val="0"/>
      <w:divBdr>
        <w:top w:val="none" w:sz="0" w:space="0" w:color="auto"/>
        <w:left w:val="none" w:sz="0" w:space="0" w:color="auto"/>
        <w:bottom w:val="none" w:sz="0" w:space="0" w:color="auto"/>
        <w:right w:val="none" w:sz="0" w:space="0" w:color="auto"/>
      </w:divBdr>
    </w:div>
    <w:div w:id="201525013">
      <w:bodyDiv w:val="1"/>
      <w:marLeft w:val="0"/>
      <w:marRight w:val="0"/>
      <w:marTop w:val="0"/>
      <w:marBottom w:val="0"/>
      <w:divBdr>
        <w:top w:val="none" w:sz="0" w:space="0" w:color="auto"/>
        <w:left w:val="none" w:sz="0" w:space="0" w:color="auto"/>
        <w:bottom w:val="none" w:sz="0" w:space="0" w:color="auto"/>
        <w:right w:val="none" w:sz="0" w:space="0" w:color="auto"/>
      </w:divBdr>
    </w:div>
    <w:div w:id="203642955">
      <w:bodyDiv w:val="1"/>
      <w:marLeft w:val="0"/>
      <w:marRight w:val="0"/>
      <w:marTop w:val="0"/>
      <w:marBottom w:val="0"/>
      <w:divBdr>
        <w:top w:val="none" w:sz="0" w:space="0" w:color="auto"/>
        <w:left w:val="none" w:sz="0" w:space="0" w:color="auto"/>
        <w:bottom w:val="none" w:sz="0" w:space="0" w:color="auto"/>
        <w:right w:val="none" w:sz="0" w:space="0" w:color="auto"/>
      </w:divBdr>
    </w:div>
    <w:div w:id="203835124">
      <w:bodyDiv w:val="1"/>
      <w:marLeft w:val="0"/>
      <w:marRight w:val="0"/>
      <w:marTop w:val="0"/>
      <w:marBottom w:val="0"/>
      <w:divBdr>
        <w:top w:val="none" w:sz="0" w:space="0" w:color="auto"/>
        <w:left w:val="none" w:sz="0" w:space="0" w:color="auto"/>
        <w:bottom w:val="none" w:sz="0" w:space="0" w:color="auto"/>
        <w:right w:val="none" w:sz="0" w:space="0" w:color="auto"/>
      </w:divBdr>
    </w:div>
    <w:div w:id="209653384">
      <w:bodyDiv w:val="1"/>
      <w:marLeft w:val="0"/>
      <w:marRight w:val="0"/>
      <w:marTop w:val="0"/>
      <w:marBottom w:val="0"/>
      <w:divBdr>
        <w:top w:val="none" w:sz="0" w:space="0" w:color="auto"/>
        <w:left w:val="none" w:sz="0" w:space="0" w:color="auto"/>
        <w:bottom w:val="none" w:sz="0" w:space="0" w:color="auto"/>
        <w:right w:val="none" w:sz="0" w:space="0" w:color="auto"/>
      </w:divBdr>
    </w:div>
    <w:div w:id="209734635">
      <w:bodyDiv w:val="1"/>
      <w:marLeft w:val="0"/>
      <w:marRight w:val="0"/>
      <w:marTop w:val="0"/>
      <w:marBottom w:val="0"/>
      <w:divBdr>
        <w:top w:val="none" w:sz="0" w:space="0" w:color="auto"/>
        <w:left w:val="none" w:sz="0" w:space="0" w:color="auto"/>
        <w:bottom w:val="none" w:sz="0" w:space="0" w:color="auto"/>
        <w:right w:val="none" w:sz="0" w:space="0" w:color="auto"/>
      </w:divBdr>
    </w:div>
    <w:div w:id="235214773">
      <w:bodyDiv w:val="1"/>
      <w:marLeft w:val="0"/>
      <w:marRight w:val="0"/>
      <w:marTop w:val="0"/>
      <w:marBottom w:val="0"/>
      <w:divBdr>
        <w:top w:val="none" w:sz="0" w:space="0" w:color="auto"/>
        <w:left w:val="none" w:sz="0" w:space="0" w:color="auto"/>
        <w:bottom w:val="none" w:sz="0" w:space="0" w:color="auto"/>
        <w:right w:val="none" w:sz="0" w:space="0" w:color="auto"/>
      </w:divBdr>
    </w:div>
    <w:div w:id="244844458">
      <w:bodyDiv w:val="1"/>
      <w:marLeft w:val="0"/>
      <w:marRight w:val="0"/>
      <w:marTop w:val="0"/>
      <w:marBottom w:val="0"/>
      <w:divBdr>
        <w:top w:val="none" w:sz="0" w:space="0" w:color="auto"/>
        <w:left w:val="none" w:sz="0" w:space="0" w:color="auto"/>
        <w:bottom w:val="none" w:sz="0" w:space="0" w:color="auto"/>
        <w:right w:val="none" w:sz="0" w:space="0" w:color="auto"/>
      </w:divBdr>
    </w:div>
    <w:div w:id="254870752">
      <w:bodyDiv w:val="1"/>
      <w:marLeft w:val="0"/>
      <w:marRight w:val="0"/>
      <w:marTop w:val="0"/>
      <w:marBottom w:val="0"/>
      <w:divBdr>
        <w:top w:val="none" w:sz="0" w:space="0" w:color="auto"/>
        <w:left w:val="none" w:sz="0" w:space="0" w:color="auto"/>
        <w:bottom w:val="none" w:sz="0" w:space="0" w:color="auto"/>
        <w:right w:val="none" w:sz="0" w:space="0" w:color="auto"/>
      </w:divBdr>
    </w:div>
    <w:div w:id="269507742">
      <w:bodyDiv w:val="1"/>
      <w:marLeft w:val="0"/>
      <w:marRight w:val="0"/>
      <w:marTop w:val="0"/>
      <w:marBottom w:val="0"/>
      <w:divBdr>
        <w:top w:val="none" w:sz="0" w:space="0" w:color="auto"/>
        <w:left w:val="none" w:sz="0" w:space="0" w:color="auto"/>
        <w:bottom w:val="none" w:sz="0" w:space="0" w:color="auto"/>
        <w:right w:val="none" w:sz="0" w:space="0" w:color="auto"/>
      </w:divBdr>
    </w:div>
    <w:div w:id="282470385">
      <w:bodyDiv w:val="1"/>
      <w:marLeft w:val="0"/>
      <w:marRight w:val="0"/>
      <w:marTop w:val="0"/>
      <w:marBottom w:val="0"/>
      <w:divBdr>
        <w:top w:val="none" w:sz="0" w:space="0" w:color="auto"/>
        <w:left w:val="none" w:sz="0" w:space="0" w:color="auto"/>
        <w:bottom w:val="none" w:sz="0" w:space="0" w:color="auto"/>
        <w:right w:val="none" w:sz="0" w:space="0" w:color="auto"/>
      </w:divBdr>
    </w:div>
    <w:div w:id="289672992">
      <w:bodyDiv w:val="1"/>
      <w:marLeft w:val="0"/>
      <w:marRight w:val="0"/>
      <w:marTop w:val="0"/>
      <w:marBottom w:val="0"/>
      <w:divBdr>
        <w:top w:val="none" w:sz="0" w:space="0" w:color="auto"/>
        <w:left w:val="none" w:sz="0" w:space="0" w:color="auto"/>
        <w:bottom w:val="none" w:sz="0" w:space="0" w:color="auto"/>
        <w:right w:val="none" w:sz="0" w:space="0" w:color="auto"/>
      </w:divBdr>
    </w:div>
    <w:div w:id="297418654">
      <w:bodyDiv w:val="1"/>
      <w:marLeft w:val="0"/>
      <w:marRight w:val="0"/>
      <w:marTop w:val="0"/>
      <w:marBottom w:val="0"/>
      <w:divBdr>
        <w:top w:val="none" w:sz="0" w:space="0" w:color="auto"/>
        <w:left w:val="none" w:sz="0" w:space="0" w:color="auto"/>
        <w:bottom w:val="none" w:sz="0" w:space="0" w:color="auto"/>
        <w:right w:val="none" w:sz="0" w:space="0" w:color="auto"/>
      </w:divBdr>
    </w:div>
    <w:div w:id="301233625">
      <w:bodyDiv w:val="1"/>
      <w:marLeft w:val="0"/>
      <w:marRight w:val="0"/>
      <w:marTop w:val="0"/>
      <w:marBottom w:val="0"/>
      <w:divBdr>
        <w:top w:val="none" w:sz="0" w:space="0" w:color="auto"/>
        <w:left w:val="none" w:sz="0" w:space="0" w:color="auto"/>
        <w:bottom w:val="none" w:sz="0" w:space="0" w:color="auto"/>
        <w:right w:val="none" w:sz="0" w:space="0" w:color="auto"/>
      </w:divBdr>
    </w:div>
    <w:div w:id="320086711">
      <w:bodyDiv w:val="1"/>
      <w:marLeft w:val="0"/>
      <w:marRight w:val="0"/>
      <w:marTop w:val="0"/>
      <w:marBottom w:val="0"/>
      <w:divBdr>
        <w:top w:val="none" w:sz="0" w:space="0" w:color="auto"/>
        <w:left w:val="none" w:sz="0" w:space="0" w:color="auto"/>
        <w:bottom w:val="none" w:sz="0" w:space="0" w:color="auto"/>
        <w:right w:val="none" w:sz="0" w:space="0" w:color="auto"/>
      </w:divBdr>
    </w:div>
    <w:div w:id="322666212">
      <w:bodyDiv w:val="1"/>
      <w:marLeft w:val="0"/>
      <w:marRight w:val="0"/>
      <w:marTop w:val="0"/>
      <w:marBottom w:val="0"/>
      <w:divBdr>
        <w:top w:val="none" w:sz="0" w:space="0" w:color="auto"/>
        <w:left w:val="none" w:sz="0" w:space="0" w:color="auto"/>
        <w:bottom w:val="none" w:sz="0" w:space="0" w:color="auto"/>
        <w:right w:val="none" w:sz="0" w:space="0" w:color="auto"/>
      </w:divBdr>
    </w:div>
    <w:div w:id="323243816">
      <w:bodyDiv w:val="1"/>
      <w:marLeft w:val="0"/>
      <w:marRight w:val="0"/>
      <w:marTop w:val="0"/>
      <w:marBottom w:val="0"/>
      <w:divBdr>
        <w:top w:val="none" w:sz="0" w:space="0" w:color="auto"/>
        <w:left w:val="none" w:sz="0" w:space="0" w:color="auto"/>
        <w:bottom w:val="none" w:sz="0" w:space="0" w:color="auto"/>
        <w:right w:val="none" w:sz="0" w:space="0" w:color="auto"/>
      </w:divBdr>
    </w:div>
    <w:div w:id="328794472">
      <w:bodyDiv w:val="1"/>
      <w:marLeft w:val="0"/>
      <w:marRight w:val="0"/>
      <w:marTop w:val="0"/>
      <w:marBottom w:val="0"/>
      <w:divBdr>
        <w:top w:val="none" w:sz="0" w:space="0" w:color="auto"/>
        <w:left w:val="none" w:sz="0" w:space="0" w:color="auto"/>
        <w:bottom w:val="none" w:sz="0" w:space="0" w:color="auto"/>
        <w:right w:val="none" w:sz="0" w:space="0" w:color="auto"/>
      </w:divBdr>
    </w:div>
    <w:div w:id="335112669">
      <w:bodyDiv w:val="1"/>
      <w:marLeft w:val="0"/>
      <w:marRight w:val="0"/>
      <w:marTop w:val="0"/>
      <w:marBottom w:val="0"/>
      <w:divBdr>
        <w:top w:val="none" w:sz="0" w:space="0" w:color="auto"/>
        <w:left w:val="none" w:sz="0" w:space="0" w:color="auto"/>
        <w:bottom w:val="none" w:sz="0" w:space="0" w:color="auto"/>
        <w:right w:val="none" w:sz="0" w:space="0" w:color="auto"/>
      </w:divBdr>
      <w:divsChild>
        <w:div w:id="144664454">
          <w:marLeft w:val="0"/>
          <w:marRight w:val="0"/>
          <w:marTop w:val="0"/>
          <w:marBottom w:val="0"/>
          <w:divBdr>
            <w:top w:val="none" w:sz="0" w:space="0" w:color="auto"/>
            <w:left w:val="none" w:sz="0" w:space="0" w:color="auto"/>
            <w:bottom w:val="none" w:sz="0" w:space="0" w:color="auto"/>
            <w:right w:val="none" w:sz="0" w:space="0" w:color="auto"/>
          </w:divBdr>
        </w:div>
      </w:divsChild>
    </w:div>
    <w:div w:id="336201993">
      <w:bodyDiv w:val="1"/>
      <w:marLeft w:val="0"/>
      <w:marRight w:val="0"/>
      <w:marTop w:val="0"/>
      <w:marBottom w:val="0"/>
      <w:divBdr>
        <w:top w:val="none" w:sz="0" w:space="0" w:color="auto"/>
        <w:left w:val="none" w:sz="0" w:space="0" w:color="auto"/>
        <w:bottom w:val="none" w:sz="0" w:space="0" w:color="auto"/>
        <w:right w:val="none" w:sz="0" w:space="0" w:color="auto"/>
      </w:divBdr>
    </w:div>
    <w:div w:id="336659167">
      <w:bodyDiv w:val="1"/>
      <w:marLeft w:val="0"/>
      <w:marRight w:val="0"/>
      <w:marTop w:val="0"/>
      <w:marBottom w:val="0"/>
      <w:divBdr>
        <w:top w:val="none" w:sz="0" w:space="0" w:color="auto"/>
        <w:left w:val="none" w:sz="0" w:space="0" w:color="auto"/>
        <w:bottom w:val="none" w:sz="0" w:space="0" w:color="auto"/>
        <w:right w:val="none" w:sz="0" w:space="0" w:color="auto"/>
      </w:divBdr>
    </w:div>
    <w:div w:id="366175502">
      <w:bodyDiv w:val="1"/>
      <w:marLeft w:val="0"/>
      <w:marRight w:val="0"/>
      <w:marTop w:val="0"/>
      <w:marBottom w:val="0"/>
      <w:divBdr>
        <w:top w:val="none" w:sz="0" w:space="0" w:color="auto"/>
        <w:left w:val="none" w:sz="0" w:space="0" w:color="auto"/>
        <w:bottom w:val="none" w:sz="0" w:space="0" w:color="auto"/>
        <w:right w:val="none" w:sz="0" w:space="0" w:color="auto"/>
      </w:divBdr>
    </w:div>
    <w:div w:id="376126050">
      <w:bodyDiv w:val="1"/>
      <w:marLeft w:val="0"/>
      <w:marRight w:val="0"/>
      <w:marTop w:val="0"/>
      <w:marBottom w:val="0"/>
      <w:divBdr>
        <w:top w:val="none" w:sz="0" w:space="0" w:color="auto"/>
        <w:left w:val="none" w:sz="0" w:space="0" w:color="auto"/>
        <w:bottom w:val="none" w:sz="0" w:space="0" w:color="auto"/>
        <w:right w:val="none" w:sz="0" w:space="0" w:color="auto"/>
      </w:divBdr>
    </w:div>
    <w:div w:id="383136717">
      <w:bodyDiv w:val="1"/>
      <w:marLeft w:val="0"/>
      <w:marRight w:val="0"/>
      <w:marTop w:val="0"/>
      <w:marBottom w:val="0"/>
      <w:divBdr>
        <w:top w:val="none" w:sz="0" w:space="0" w:color="auto"/>
        <w:left w:val="none" w:sz="0" w:space="0" w:color="auto"/>
        <w:bottom w:val="none" w:sz="0" w:space="0" w:color="auto"/>
        <w:right w:val="none" w:sz="0" w:space="0" w:color="auto"/>
      </w:divBdr>
    </w:div>
    <w:div w:id="386027940">
      <w:bodyDiv w:val="1"/>
      <w:marLeft w:val="0"/>
      <w:marRight w:val="0"/>
      <w:marTop w:val="0"/>
      <w:marBottom w:val="0"/>
      <w:divBdr>
        <w:top w:val="none" w:sz="0" w:space="0" w:color="auto"/>
        <w:left w:val="none" w:sz="0" w:space="0" w:color="auto"/>
        <w:bottom w:val="none" w:sz="0" w:space="0" w:color="auto"/>
        <w:right w:val="none" w:sz="0" w:space="0" w:color="auto"/>
      </w:divBdr>
    </w:div>
    <w:div w:id="386345285">
      <w:bodyDiv w:val="1"/>
      <w:marLeft w:val="0"/>
      <w:marRight w:val="0"/>
      <w:marTop w:val="0"/>
      <w:marBottom w:val="0"/>
      <w:divBdr>
        <w:top w:val="none" w:sz="0" w:space="0" w:color="auto"/>
        <w:left w:val="none" w:sz="0" w:space="0" w:color="auto"/>
        <w:bottom w:val="none" w:sz="0" w:space="0" w:color="auto"/>
        <w:right w:val="none" w:sz="0" w:space="0" w:color="auto"/>
      </w:divBdr>
    </w:div>
    <w:div w:id="397023870">
      <w:bodyDiv w:val="1"/>
      <w:marLeft w:val="0"/>
      <w:marRight w:val="0"/>
      <w:marTop w:val="0"/>
      <w:marBottom w:val="0"/>
      <w:divBdr>
        <w:top w:val="none" w:sz="0" w:space="0" w:color="auto"/>
        <w:left w:val="none" w:sz="0" w:space="0" w:color="auto"/>
        <w:bottom w:val="none" w:sz="0" w:space="0" w:color="auto"/>
        <w:right w:val="none" w:sz="0" w:space="0" w:color="auto"/>
      </w:divBdr>
    </w:div>
    <w:div w:id="421804036">
      <w:bodyDiv w:val="1"/>
      <w:marLeft w:val="0"/>
      <w:marRight w:val="0"/>
      <w:marTop w:val="0"/>
      <w:marBottom w:val="0"/>
      <w:divBdr>
        <w:top w:val="none" w:sz="0" w:space="0" w:color="auto"/>
        <w:left w:val="none" w:sz="0" w:space="0" w:color="auto"/>
        <w:bottom w:val="none" w:sz="0" w:space="0" w:color="auto"/>
        <w:right w:val="none" w:sz="0" w:space="0" w:color="auto"/>
      </w:divBdr>
    </w:div>
    <w:div w:id="428042551">
      <w:bodyDiv w:val="1"/>
      <w:marLeft w:val="0"/>
      <w:marRight w:val="0"/>
      <w:marTop w:val="0"/>
      <w:marBottom w:val="0"/>
      <w:divBdr>
        <w:top w:val="none" w:sz="0" w:space="0" w:color="auto"/>
        <w:left w:val="none" w:sz="0" w:space="0" w:color="auto"/>
        <w:bottom w:val="none" w:sz="0" w:space="0" w:color="auto"/>
        <w:right w:val="none" w:sz="0" w:space="0" w:color="auto"/>
      </w:divBdr>
    </w:div>
    <w:div w:id="431895383">
      <w:bodyDiv w:val="1"/>
      <w:marLeft w:val="0"/>
      <w:marRight w:val="0"/>
      <w:marTop w:val="0"/>
      <w:marBottom w:val="0"/>
      <w:divBdr>
        <w:top w:val="none" w:sz="0" w:space="0" w:color="auto"/>
        <w:left w:val="none" w:sz="0" w:space="0" w:color="auto"/>
        <w:bottom w:val="none" w:sz="0" w:space="0" w:color="auto"/>
        <w:right w:val="none" w:sz="0" w:space="0" w:color="auto"/>
      </w:divBdr>
    </w:div>
    <w:div w:id="432629504">
      <w:bodyDiv w:val="1"/>
      <w:marLeft w:val="0"/>
      <w:marRight w:val="0"/>
      <w:marTop w:val="0"/>
      <w:marBottom w:val="0"/>
      <w:divBdr>
        <w:top w:val="none" w:sz="0" w:space="0" w:color="auto"/>
        <w:left w:val="none" w:sz="0" w:space="0" w:color="auto"/>
        <w:bottom w:val="none" w:sz="0" w:space="0" w:color="auto"/>
        <w:right w:val="none" w:sz="0" w:space="0" w:color="auto"/>
      </w:divBdr>
    </w:div>
    <w:div w:id="434835023">
      <w:bodyDiv w:val="1"/>
      <w:marLeft w:val="0"/>
      <w:marRight w:val="0"/>
      <w:marTop w:val="0"/>
      <w:marBottom w:val="0"/>
      <w:divBdr>
        <w:top w:val="none" w:sz="0" w:space="0" w:color="auto"/>
        <w:left w:val="none" w:sz="0" w:space="0" w:color="auto"/>
        <w:bottom w:val="none" w:sz="0" w:space="0" w:color="auto"/>
        <w:right w:val="none" w:sz="0" w:space="0" w:color="auto"/>
      </w:divBdr>
    </w:div>
    <w:div w:id="436753220">
      <w:bodyDiv w:val="1"/>
      <w:marLeft w:val="0"/>
      <w:marRight w:val="0"/>
      <w:marTop w:val="0"/>
      <w:marBottom w:val="0"/>
      <w:divBdr>
        <w:top w:val="none" w:sz="0" w:space="0" w:color="auto"/>
        <w:left w:val="none" w:sz="0" w:space="0" w:color="auto"/>
        <w:bottom w:val="none" w:sz="0" w:space="0" w:color="auto"/>
        <w:right w:val="none" w:sz="0" w:space="0" w:color="auto"/>
      </w:divBdr>
    </w:div>
    <w:div w:id="451441916">
      <w:bodyDiv w:val="1"/>
      <w:marLeft w:val="0"/>
      <w:marRight w:val="0"/>
      <w:marTop w:val="0"/>
      <w:marBottom w:val="0"/>
      <w:divBdr>
        <w:top w:val="none" w:sz="0" w:space="0" w:color="auto"/>
        <w:left w:val="none" w:sz="0" w:space="0" w:color="auto"/>
        <w:bottom w:val="none" w:sz="0" w:space="0" w:color="auto"/>
        <w:right w:val="none" w:sz="0" w:space="0" w:color="auto"/>
      </w:divBdr>
    </w:div>
    <w:div w:id="467088980">
      <w:bodyDiv w:val="1"/>
      <w:marLeft w:val="0"/>
      <w:marRight w:val="0"/>
      <w:marTop w:val="0"/>
      <w:marBottom w:val="0"/>
      <w:divBdr>
        <w:top w:val="none" w:sz="0" w:space="0" w:color="auto"/>
        <w:left w:val="none" w:sz="0" w:space="0" w:color="auto"/>
        <w:bottom w:val="none" w:sz="0" w:space="0" w:color="auto"/>
        <w:right w:val="none" w:sz="0" w:space="0" w:color="auto"/>
      </w:divBdr>
    </w:div>
    <w:div w:id="486019977">
      <w:bodyDiv w:val="1"/>
      <w:marLeft w:val="0"/>
      <w:marRight w:val="0"/>
      <w:marTop w:val="0"/>
      <w:marBottom w:val="0"/>
      <w:divBdr>
        <w:top w:val="none" w:sz="0" w:space="0" w:color="auto"/>
        <w:left w:val="none" w:sz="0" w:space="0" w:color="auto"/>
        <w:bottom w:val="none" w:sz="0" w:space="0" w:color="auto"/>
        <w:right w:val="none" w:sz="0" w:space="0" w:color="auto"/>
      </w:divBdr>
    </w:div>
    <w:div w:id="500438416">
      <w:bodyDiv w:val="1"/>
      <w:marLeft w:val="0"/>
      <w:marRight w:val="0"/>
      <w:marTop w:val="0"/>
      <w:marBottom w:val="0"/>
      <w:divBdr>
        <w:top w:val="none" w:sz="0" w:space="0" w:color="auto"/>
        <w:left w:val="none" w:sz="0" w:space="0" w:color="auto"/>
        <w:bottom w:val="none" w:sz="0" w:space="0" w:color="auto"/>
        <w:right w:val="none" w:sz="0" w:space="0" w:color="auto"/>
      </w:divBdr>
    </w:div>
    <w:div w:id="505676378">
      <w:bodyDiv w:val="1"/>
      <w:marLeft w:val="0"/>
      <w:marRight w:val="0"/>
      <w:marTop w:val="0"/>
      <w:marBottom w:val="0"/>
      <w:divBdr>
        <w:top w:val="none" w:sz="0" w:space="0" w:color="auto"/>
        <w:left w:val="none" w:sz="0" w:space="0" w:color="auto"/>
        <w:bottom w:val="none" w:sz="0" w:space="0" w:color="auto"/>
        <w:right w:val="none" w:sz="0" w:space="0" w:color="auto"/>
      </w:divBdr>
    </w:div>
    <w:div w:id="517693891">
      <w:bodyDiv w:val="1"/>
      <w:marLeft w:val="0"/>
      <w:marRight w:val="0"/>
      <w:marTop w:val="0"/>
      <w:marBottom w:val="0"/>
      <w:divBdr>
        <w:top w:val="none" w:sz="0" w:space="0" w:color="auto"/>
        <w:left w:val="none" w:sz="0" w:space="0" w:color="auto"/>
        <w:bottom w:val="none" w:sz="0" w:space="0" w:color="auto"/>
        <w:right w:val="none" w:sz="0" w:space="0" w:color="auto"/>
      </w:divBdr>
    </w:div>
    <w:div w:id="523249796">
      <w:bodyDiv w:val="1"/>
      <w:marLeft w:val="0"/>
      <w:marRight w:val="0"/>
      <w:marTop w:val="0"/>
      <w:marBottom w:val="0"/>
      <w:divBdr>
        <w:top w:val="none" w:sz="0" w:space="0" w:color="auto"/>
        <w:left w:val="none" w:sz="0" w:space="0" w:color="auto"/>
        <w:bottom w:val="none" w:sz="0" w:space="0" w:color="auto"/>
        <w:right w:val="none" w:sz="0" w:space="0" w:color="auto"/>
      </w:divBdr>
    </w:div>
    <w:div w:id="531651376">
      <w:bodyDiv w:val="1"/>
      <w:marLeft w:val="0"/>
      <w:marRight w:val="0"/>
      <w:marTop w:val="0"/>
      <w:marBottom w:val="0"/>
      <w:divBdr>
        <w:top w:val="none" w:sz="0" w:space="0" w:color="auto"/>
        <w:left w:val="none" w:sz="0" w:space="0" w:color="auto"/>
        <w:bottom w:val="none" w:sz="0" w:space="0" w:color="auto"/>
        <w:right w:val="none" w:sz="0" w:space="0" w:color="auto"/>
      </w:divBdr>
    </w:div>
    <w:div w:id="532613050">
      <w:bodyDiv w:val="1"/>
      <w:marLeft w:val="0"/>
      <w:marRight w:val="0"/>
      <w:marTop w:val="0"/>
      <w:marBottom w:val="0"/>
      <w:divBdr>
        <w:top w:val="none" w:sz="0" w:space="0" w:color="auto"/>
        <w:left w:val="none" w:sz="0" w:space="0" w:color="auto"/>
        <w:bottom w:val="none" w:sz="0" w:space="0" w:color="auto"/>
        <w:right w:val="none" w:sz="0" w:space="0" w:color="auto"/>
      </w:divBdr>
    </w:div>
    <w:div w:id="584535300">
      <w:bodyDiv w:val="1"/>
      <w:marLeft w:val="0"/>
      <w:marRight w:val="0"/>
      <w:marTop w:val="0"/>
      <w:marBottom w:val="0"/>
      <w:divBdr>
        <w:top w:val="none" w:sz="0" w:space="0" w:color="auto"/>
        <w:left w:val="none" w:sz="0" w:space="0" w:color="auto"/>
        <w:bottom w:val="none" w:sz="0" w:space="0" w:color="auto"/>
        <w:right w:val="none" w:sz="0" w:space="0" w:color="auto"/>
      </w:divBdr>
    </w:div>
    <w:div w:id="586354365">
      <w:bodyDiv w:val="1"/>
      <w:marLeft w:val="0"/>
      <w:marRight w:val="0"/>
      <w:marTop w:val="0"/>
      <w:marBottom w:val="0"/>
      <w:divBdr>
        <w:top w:val="none" w:sz="0" w:space="0" w:color="auto"/>
        <w:left w:val="none" w:sz="0" w:space="0" w:color="auto"/>
        <w:bottom w:val="none" w:sz="0" w:space="0" w:color="auto"/>
        <w:right w:val="none" w:sz="0" w:space="0" w:color="auto"/>
      </w:divBdr>
    </w:div>
    <w:div w:id="588856530">
      <w:bodyDiv w:val="1"/>
      <w:marLeft w:val="0"/>
      <w:marRight w:val="0"/>
      <w:marTop w:val="0"/>
      <w:marBottom w:val="0"/>
      <w:divBdr>
        <w:top w:val="none" w:sz="0" w:space="0" w:color="auto"/>
        <w:left w:val="none" w:sz="0" w:space="0" w:color="auto"/>
        <w:bottom w:val="none" w:sz="0" w:space="0" w:color="auto"/>
        <w:right w:val="none" w:sz="0" w:space="0" w:color="auto"/>
      </w:divBdr>
    </w:div>
    <w:div w:id="615909539">
      <w:bodyDiv w:val="1"/>
      <w:marLeft w:val="0"/>
      <w:marRight w:val="0"/>
      <w:marTop w:val="0"/>
      <w:marBottom w:val="0"/>
      <w:divBdr>
        <w:top w:val="none" w:sz="0" w:space="0" w:color="auto"/>
        <w:left w:val="none" w:sz="0" w:space="0" w:color="auto"/>
        <w:bottom w:val="none" w:sz="0" w:space="0" w:color="auto"/>
        <w:right w:val="none" w:sz="0" w:space="0" w:color="auto"/>
      </w:divBdr>
    </w:div>
    <w:div w:id="620649505">
      <w:bodyDiv w:val="1"/>
      <w:marLeft w:val="0"/>
      <w:marRight w:val="0"/>
      <w:marTop w:val="0"/>
      <w:marBottom w:val="0"/>
      <w:divBdr>
        <w:top w:val="none" w:sz="0" w:space="0" w:color="auto"/>
        <w:left w:val="none" w:sz="0" w:space="0" w:color="auto"/>
        <w:bottom w:val="none" w:sz="0" w:space="0" w:color="auto"/>
        <w:right w:val="none" w:sz="0" w:space="0" w:color="auto"/>
      </w:divBdr>
    </w:div>
    <w:div w:id="626860459">
      <w:bodyDiv w:val="1"/>
      <w:marLeft w:val="0"/>
      <w:marRight w:val="0"/>
      <w:marTop w:val="0"/>
      <w:marBottom w:val="0"/>
      <w:divBdr>
        <w:top w:val="none" w:sz="0" w:space="0" w:color="auto"/>
        <w:left w:val="none" w:sz="0" w:space="0" w:color="auto"/>
        <w:bottom w:val="none" w:sz="0" w:space="0" w:color="auto"/>
        <w:right w:val="none" w:sz="0" w:space="0" w:color="auto"/>
      </w:divBdr>
    </w:div>
    <w:div w:id="636955192">
      <w:bodyDiv w:val="1"/>
      <w:marLeft w:val="0"/>
      <w:marRight w:val="0"/>
      <w:marTop w:val="0"/>
      <w:marBottom w:val="0"/>
      <w:divBdr>
        <w:top w:val="none" w:sz="0" w:space="0" w:color="auto"/>
        <w:left w:val="none" w:sz="0" w:space="0" w:color="auto"/>
        <w:bottom w:val="none" w:sz="0" w:space="0" w:color="auto"/>
        <w:right w:val="none" w:sz="0" w:space="0" w:color="auto"/>
      </w:divBdr>
    </w:div>
    <w:div w:id="639775248">
      <w:bodyDiv w:val="1"/>
      <w:marLeft w:val="0"/>
      <w:marRight w:val="0"/>
      <w:marTop w:val="0"/>
      <w:marBottom w:val="0"/>
      <w:divBdr>
        <w:top w:val="none" w:sz="0" w:space="0" w:color="auto"/>
        <w:left w:val="none" w:sz="0" w:space="0" w:color="auto"/>
        <w:bottom w:val="none" w:sz="0" w:space="0" w:color="auto"/>
        <w:right w:val="none" w:sz="0" w:space="0" w:color="auto"/>
      </w:divBdr>
    </w:div>
    <w:div w:id="669408076">
      <w:bodyDiv w:val="1"/>
      <w:marLeft w:val="0"/>
      <w:marRight w:val="0"/>
      <w:marTop w:val="0"/>
      <w:marBottom w:val="0"/>
      <w:divBdr>
        <w:top w:val="none" w:sz="0" w:space="0" w:color="auto"/>
        <w:left w:val="none" w:sz="0" w:space="0" w:color="auto"/>
        <w:bottom w:val="none" w:sz="0" w:space="0" w:color="auto"/>
        <w:right w:val="none" w:sz="0" w:space="0" w:color="auto"/>
      </w:divBdr>
      <w:divsChild>
        <w:div w:id="1376471466">
          <w:marLeft w:val="0"/>
          <w:marRight w:val="0"/>
          <w:marTop w:val="0"/>
          <w:marBottom w:val="0"/>
          <w:divBdr>
            <w:top w:val="none" w:sz="0" w:space="0" w:color="auto"/>
            <w:left w:val="none" w:sz="0" w:space="0" w:color="auto"/>
            <w:bottom w:val="none" w:sz="0" w:space="0" w:color="auto"/>
            <w:right w:val="none" w:sz="0" w:space="0" w:color="auto"/>
          </w:divBdr>
          <w:divsChild>
            <w:div w:id="588078115">
              <w:marLeft w:val="0"/>
              <w:marRight w:val="0"/>
              <w:marTop w:val="0"/>
              <w:marBottom w:val="0"/>
              <w:divBdr>
                <w:top w:val="none" w:sz="0" w:space="0" w:color="auto"/>
                <w:left w:val="none" w:sz="0" w:space="0" w:color="auto"/>
                <w:bottom w:val="none" w:sz="0" w:space="0" w:color="auto"/>
                <w:right w:val="none" w:sz="0" w:space="0" w:color="auto"/>
              </w:divBdr>
              <w:divsChild>
                <w:div w:id="14821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50658">
      <w:bodyDiv w:val="1"/>
      <w:marLeft w:val="0"/>
      <w:marRight w:val="0"/>
      <w:marTop w:val="0"/>
      <w:marBottom w:val="0"/>
      <w:divBdr>
        <w:top w:val="none" w:sz="0" w:space="0" w:color="auto"/>
        <w:left w:val="none" w:sz="0" w:space="0" w:color="auto"/>
        <w:bottom w:val="none" w:sz="0" w:space="0" w:color="auto"/>
        <w:right w:val="none" w:sz="0" w:space="0" w:color="auto"/>
      </w:divBdr>
    </w:div>
    <w:div w:id="686709963">
      <w:bodyDiv w:val="1"/>
      <w:marLeft w:val="0"/>
      <w:marRight w:val="0"/>
      <w:marTop w:val="0"/>
      <w:marBottom w:val="0"/>
      <w:divBdr>
        <w:top w:val="none" w:sz="0" w:space="0" w:color="auto"/>
        <w:left w:val="none" w:sz="0" w:space="0" w:color="auto"/>
        <w:bottom w:val="none" w:sz="0" w:space="0" w:color="auto"/>
        <w:right w:val="none" w:sz="0" w:space="0" w:color="auto"/>
      </w:divBdr>
    </w:div>
    <w:div w:id="689332686">
      <w:bodyDiv w:val="1"/>
      <w:marLeft w:val="0"/>
      <w:marRight w:val="0"/>
      <w:marTop w:val="0"/>
      <w:marBottom w:val="0"/>
      <w:divBdr>
        <w:top w:val="none" w:sz="0" w:space="0" w:color="auto"/>
        <w:left w:val="none" w:sz="0" w:space="0" w:color="auto"/>
        <w:bottom w:val="none" w:sz="0" w:space="0" w:color="auto"/>
        <w:right w:val="none" w:sz="0" w:space="0" w:color="auto"/>
      </w:divBdr>
    </w:div>
    <w:div w:id="693963827">
      <w:bodyDiv w:val="1"/>
      <w:marLeft w:val="0"/>
      <w:marRight w:val="0"/>
      <w:marTop w:val="0"/>
      <w:marBottom w:val="0"/>
      <w:divBdr>
        <w:top w:val="none" w:sz="0" w:space="0" w:color="auto"/>
        <w:left w:val="none" w:sz="0" w:space="0" w:color="auto"/>
        <w:bottom w:val="none" w:sz="0" w:space="0" w:color="auto"/>
        <w:right w:val="none" w:sz="0" w:space="0" w:color="auto"/>
      </w:divBdr>
    </w:div>
    <w:div w:id="712071713">
      <w:bodyDiv w:val="1"/>
      <w:marLeft w:val="0"/>
      <w:marRight w:val="0"/>
      <w:marTop w:val="0"/>
      <w:marBottom w:val="0"/>
      <w:divBdr>
        <w:top w:val="none" w:sz="0" w:space="0" w:color="auto"/>
        <w:left w:val="none" w:sz="0" w:space="0" w:color="auto"/>
        <w:bottom w:val="none" w:sz="0" w:space="0" w:color="auto"/>
        <w:right w:val="none" w:sz="0" w:space="0" w:color="auto"/>
      </w:divBdr>
    </w:div>
    <w:div w:id="733087186">
      <w:bodyDiv w:val="1"/>
      <w:marLeft w:val="0"/>
      <w:marRight w:val="0"/>
      <w:marTop w:val="0"/>
      <w:marBottom w:val="0"/>
      <w:divBdr>
        <w:top w:val="none" w:sz="0" w:space="0" w:color="auto"/>
        <w:left w:val="none" w:sz="0" w:space="0" w:color="auto"/>
        <w:bottom w:val="none" w:sz="0" w:space="0" w:color="auto"/>
        <w:right w:val="none" w:sz="0" w:space="0" w:color="auto"/>
      </w:divBdr>
    </w:div>
    <w:div w:id="749082577">
      <w:bodyDiv w:val="1"/>
      <w:marLeft w:val="0"/>
      <w:marRight w:val="0"/>
      <w:marTop w:val="0"/>
      <w:marBottom w:val="0"/>
      <w:divBdr>
        <w:top w:val="none" w:sz="0" w:space="0" w:color="auto"/>
        <w:left w:val="none" w:sz="0" w:space="0" w:color="auto"/>
        <w:bottom w:val="none" w:sz="0" w:space="0" w:color="auto"/>
        <w:right w:val="none" w:sz="0" w:space="0" w:color="auto"/>
      </w:divBdr>
    </w:div>
    <w:div w:id="751045716">
      <w:bodyDiv w:val="1"/>
      <w:marLeft w:val="0"/>
      <w:marRight w:val="0"/>
      <w:marTop w:val="0"/>
      <w:marBottom w:val="0"/>
      <w:divBdr>
        <w:top w:val="none" w:sz="0" w:space="0" w:color="auto"/>
        <w:left w:val="none" w:sz="0" w:space="0" w:color="auto"/>
        <w:bottom w:val="none" w:sz="0" w:space="0" w:color="auto"/>
        <w:right w:val="none" w:sz="0" w:space="0" w:color="auto"/>
      </w:divBdr>
    </w:div>
    <w:div w:id="751506284">
      <w:bodyDiv w:val="1"/>
      <w:marLeft w:val="0"/>
      <w:marRight w:val="0"/>
      <w:marTop w:val="0"/>
      <w:marBottom w:val="0"/>
      <w:divBdr>
        <w:top w:val="none" w:sz="0" w:space="0" w:color="auto"/>
        <w:left w:val="none" w:sz="0" w:space="0" w:color="auto"/>
        <w:bottom w:val="none" w:sz="0" w:space="0" w:color="auto"/>
        <w:right w:val="none" w:sz="0" w:space="0" w:color="auto"/>
      </w:divBdr>
    </w:div>
    <w:div w:id="760250129">
      <w:bodyDiv w:val="1"/>
      <w:marLeft w:val="0"/>
      <w:marRight w:val="0"/>
      <w:marTop w:val="0"/>
      <w:marBottom w:val="0"/>
      <w:divBdr>
        <w:top w:val="none" w:sz="0" w:space="0" w:color="auto"/>
        <w:left w:val="none" w:sz="0" w:space="0" w:color="auto"/>
        <w:bottom w:val="none" w:sz="0" w:space="0" w:color="auto"/>
        <w:right w:val="none" w:sz="0" w:space="0" w:color="auto"/>
      </w:divBdr>
    </w:div>
    <w:div w:id="765617686">
      <w:bodyDiv w:val="1"/>
      <w:marLeft w:val="0"/>
      <w:marRight w:val="0"/>
      <w:marTop w:val="0"/>
      <w:marBottom w:val="0"/>
      <w:divBdr>
        <w:top w:val="none" w:sz="0" w:space="0" w:color="auto"/>
        <w:left w:val="none" w:sz="0" w:space="0" w:color="auto"/>
        <w:bottom w:val="none" w:sz="0" w:space="0" w:color="auto"/>
        <w:right w:val="none" w:sz="0" w:space="0" w:color="auto"/>
      </w:divBdr>
    </w:div>
    <w:div w:id="767196645">
      <w:bodyDiv w:val="1"/>
      <w:marLeft w:val="0"/>
      <w:marRight w:val="0"/>
      <w:marTop w:val="0"/>
      <w:marBottom w:val="0"/>
      <w:divBdr>
        <w:top w:val="none" w:sz="0" w:space="0" w:color="auto"/>
        <w:left w:val="none" w:sz="0" w:space="0" w:color="auto"/>
        <w:bottom w:val="none" w:sz="0" w:space="0" w:color="auto"/>
        <w:right w:val="none" w:sz="0" w:space="0" w:color="auto"/>
      </w:divBdr>
    </w:div>
    <w:div w:id="768698011">
      <w:bodyDiv w:val="1"/>
      <w:marLeft w:val="0"/>
      <w:marRight w:val="0"/>
      <w:marTop w:val="0"/>
      <w:marBottom w:val="0"/>
      <w:divBdr>
        <w:top w:val="none" w:sz="0" w:space="0" w:color="auto"/>
        <w:left w:val="none" w:sz="0" w:space="0" w:color="auto"/>
        <w:bottom w:val="none" w:sz="0" w:space="0" w:color="auto"/>
        <w:right w:val="none" w:sz="0" w:space="0" w:color="auto"/>
      </w:divBdr>
    </w:div>
    <w:div w:id="777143534">
      <w:bodyDiv w:val="1"/>
      <w:marLeft w:val="0"/>
      <w:marRight w:val="0"/>
      <w:marTop w:val="0"/>
      <w:marBottom w:val="0"/>
      <w:divBdr>
        <w:top w:val="none" w:sz="0" w:space="0" w:color="auto"/>
        <w:left w:val="none" w:sz="0" w:space="0" w:color="auto"/>
        <w:bottom w:val="none" w:sz="0" w:space="0" w:color="auto"/>
        <w:right w:val="none" w:sz="0" w:space="0" w:color="auto"/>
      </w:divBdr>
    </w:div>
    <w:div w:id="788815600">
      <w:bodyDiv w:val="1"/>
      <w:marLeft w:val="0"/>
      <w:marRight w:val="0"/>
      <w:marTop w:val="0"/>
      <w:marBottom w:val="0"/>
      <w:divBdr>
        <w:top w:val="none" w:sz="0" w:space="0" w:color="auto"/>
        <w:left w:val="none" w:sz="0" w:space="0" w:color="auto"/>
        <w:bottom w:val="none" w:sz="0" w:space="0" w:color="auto"/>
        <w:right w:val="none" w:sz="0" w:space="0" w:color="auto"/>
      </w:divBdr>
    </w:div>
    <w:div w:id="802357284">
      <w:bodyDiv w:val="1"/>
      <w:marLeft w:val="0"/>
      <w:marRight w:val="0"/>
      <w:marTop w:val="0"/>
      <w:marBottom w:val="0"/>
      <w:divBdr>
        <w:top w:val="none" w:sz="0" w:space="0" w:color="auto"/>
        <w:left w:val="none" w:sz="0" w:space="0" w:color="auto"/>
        <w:bottom w:val="none" w:sz="0" w:space="0" w:color="auto"/>
        <w:right w:val="none" w:sz="0" w:space="0" w:color="auto"/>
      </w:divBdr>
    </w:div>
    <w:div w:id="803667969">
      <w:bodyDiv w:val="1"/>
      <w:marLeft w:val="0"/>
      <w:marRight w:val="0"/>
      <w:marTop w:val="0"/>
      <w:marBottom w:val="0"/>
      <w:divBdr>
        <w:top w:val="none" w:sz="0" w:space="0" w:color="auto"/>
        <w:left w:val="none" w:sz="0" w:space="0" w:color="auto"/>
        <w:bottom w:val="none" w:sz="0" w:space="0" w:color="auto"/>
        <w:right w:val="none" w:sz="0" w:space="0" w:color="auto"/>
      </w:divBdr>
    </w:div>
    <w:div w:id="806776264">
      <w:bodyDiv w:val="1"/>
      <w:marLeft w:val="0"/>
      <w:marRight w:val="0"/>
      <w:marTop w:val="0"/>
      <w:marBottom w:val="0"/>
      <w:divBdr>
        <w:top w:val="none" w:sz="0" w:space="0" w:color="auto"/>
        <w:left w:val="none" w:sz="0" w:space="0" w:color="auto"/>
        <w:bottom w:val="none" w:sz="0" w:space="0" w:color="auto"/>
        <w:right w:val="none" w:sz="0" w:space="0" w:color="auto"/>
      </w:divBdr>
    </w:div>
    <w:div w:id="809056920">
      <w:bodyDiv w:val="1"/>
      <w:marLeft w:val="0"/>
      <w:marRight w:val="0"/>
      <w:marTop w:val="0"/>
      <w:marBottom w:val="0"/>
      <w:divBdr>
        <w:top w:val="none" w:sz="0" w:space="0" w:color="auto"/>
        <w:left w:val="none" w:sz="0" w:space="0" w:color="auto"/>
        <w:bottom w:val="none" w:sz="0" w:space="0" w:color="auto"/>
        <w:right w:val="none" w:sz="0" w:space="0" w:color="auto"/>
      </w:divBdr>
    </w:div>
    <w:div w:id="818571073">
      <w:bodyDiv w:val="1"/>
      <w:marLeft w:val="0"/>
      <w:marRight w:val="0"/>
      <w:marTop w:val="0"/>
      <w:marBottom w:val="0"/>
      <w:divBdr>
        <w:top w:val="none" w:sz="0" w:space="0" w:color="auto"/>
        <w:left w:val="none" w:sz="0" w:space="0" w:color="auto"/>
        <w:bottom w:val="none" w:sz="0" w:space="0" w:color="auto"/>
        <w:right w:val="none" w:sz="0" w:space="0" w:color="auto"/>
      </w:divBdr>
    </w:div>
    <w:div w:id="820314543">
      <w:bodyDiv w:val="1"/>
      <w:marLeft w:val="0"/>
      <w:marRight w:val="0"/>
      <w:marTop w:val="0"/>
      <w:marBottom w:val="0"/>
      <w:divBdr>
        <w:top w:val="none" w:sz="0" w:space="0" w:color="auto"/>
        <w:left w:val="none" w:sz="0" w:space="0" w:color="auto"/>
        <w:bottom w:val="none" w:sz="0" w:space="0" w:color="auto"/>
        <w:right w:val="none" w:sz="0" w:space="0" w:color="auto"/>
      </w:divBdr>
    </w:div>
    <w:div w:id="840244764">
      <w:bodyDiv w:val="1"/>
      <w:marLeft w:val="0"/>
      <w:marRight w:val="0"/>
      <w:marTop w:val="0"/>
      <w:marBottom w:val="0"/>
      <w:divBdr>
        <w:top w:val="none" w:sz="0" w:space="0" w:color="auto"/>
        <w:left w:val="none" w:sz="0" w:space="0" w:color="auto"/>
        <w:bottom w:val="none" w:sz="0" w:space="0" w:color="auto"/>
        <w:right w:val="none" w:sz="0" w:space="0" w:color="auto"/>
      </w:divBdr>
    </w:div>
    <w:div w:id="843012829">
      <w:bodyDiv w:val="1"/>
      <w:marLeft w:val="0"/>
      <w:marRight w:val="0"/>
      <w:marTop w:val="0"/>
      <w:marBottom w:val="0"/>
      <w:divBdr>
        <w:top w:val="none" w:sz="0" w:space="0" w:color="auto"/>
        <w:left w:val="none" w:sz="0" w:space="0" w:color="auto"/>
        <w:bottom w:val="none" w:sz="0" w:space="0" w:color="auto"/>
        <w:right w:val="none" w:sz="0" w:space="0" w:color="auto"/>
      </w:divBdr>
    </w:div>
    <w:div w:id="844787302">
      <w:bodyDiv w:val="1"/>
      <w:marLeft w:val="0"/>
      <w:marRight w:val="0"/>
      <w:marTop w:val="0"/>
      <w:marBottom w:val="0"/>
      <w:divBdr>
        <w:top w:val="none" w:sz="0" w:space="0" w:color="auto"/>
        <w:left w:val="none" w:sz="0" w:space="0" w:color="auto"/>
        <w:bottom w:val="none" w:sz="0" w:space="0" w:color="auto"/>
        <w:right w:val="none" w:sz="0" w:space="0" w:color="auto"/>
      </w:divBdr>
    </w:div>
    <w:div w:id="851339287">
      <w:bodyDiv w:val="1"/>
      <w:marLeft w:val="0"/>
      <w:marRight w:val="0"/>
      <w:marTop w:val="0"/>
      <w:marBottom w:val="0"/>
      <w:divBdr>
        <w:top w:val="none" w:sz="0" w:space="0" w:color="auto"/>
        <w:left w:val="none" w:sz="0" w:space="0" w:color="auto"/>
        <w:bottom w:val="none" w:sz="0" w:space="0" w:color="auto"/>
        <w:right w:val="none" w:sz="0" w:space="0" w:color="auto"/>
      </w:divBdr>
    </w:div>
    <w:div w:id="863786856">
      <w:bodyDiv w:val="1"/>
      <w:marLeft w:val="0"/>
      <w:marRight w:val="0"/>
      <w:marTop w:val="0"/>
      <w:marBottom w:val="0"/>
      <w:divBdr>
        <w:top w:val="none" w:sz="0" w:space="0" w:color="auto"/>
        <w:left w:val="none" w:sz="0" w:space="0" w:color="auto"/>
        <w:bottom w:val="none" w:sz="0" w:space="0" w:color="auto"/>
        <w:right w:val="none" w:sz="0" w:space="0" w:color="auto"/>
      </w:divBdr>
    </w:div>
    <w:div w:id="869030316">
      <w:bodyDiv w:val="1"/>
      <w:marLeft w:val="0"/>
      <w:marRight w:val="0"/>
      <w:marTop w:val="0"/>
      <w:marBottom w:val="0"/>
      <w:divBdr>
        <w:top w:val="none" w:sz="0" w:space="0" w:color="auto"/>
        <w:left w:val="none" w:sz="0" w:space="0" w:color="auto"/>
        <w:bottom w:val="none" w:sz="0" w:space="0" w:color="auto"/>
        <w:right w:val="none" w:sz="0" w:space="0" w:color="auto"/>
      </w:divBdr>
    </w:div>
    <w:div w:id="869418411">
      <w:bodyDiv w:val="1"/>
      <w:marLeft w:val="0"/>
      <w:marRight w:val="0"/>
      <w:marTop w:val="0"/>
      <w:marBottom w:val="0"/>
      <w:divBdr>
        <w:top w:val="none" w:sz="0" w:space="0" w:color="auto"/>
        <w:left w:val="none" w:sz="0" w:space="0" w:color="auto"/>
        <w:bottom w:val="none" w:sz="0" w:space="0" w:color="auto"/>
        <w:right w:val="none" w:sz="0" w:space="0" w:color="auto"/>
      </w:divBdr>
    </w:div>
    <w:div w:id="869806269">
      <w:bodyDiv w:val="1"/>
      <w:marLeft w:val="0"/>
      <w:marRight w:val="0"/>
      <w:marTop w:val="0"/>
      <w:marBottom w:val="0"/>
      <w:divBdr>
        <w:top w:val="none" w:sz="0" w:space="0" w:color="auto"/>
        <w:left w:val="none" w:sz="0" w:space="0" w:color="auto"/>
        <w:bottom w:val="none" w:sz="0" w:space="0" w:color="auto"/>
        <w:right w:val="none" w:sz="0" w:space="0" w:color="auto"/>
      </w:divBdr>
    </w:div>
    <w:div w:id="871721547">
      <w:bodyDiv w:val="1"/>
      <w:marLeft w:val="0"/>
      <w:marRight w:val="0"/>
      <w:marTop w:val="0"/>
      <w:marBottom w:val="0"/>
      <w:divBdr>
        <w:top w:val="none" w:sz="0" w:space="0" w:color="auto"/>
        <w:left w:val="none" w:sz="0" w:space="0" w:color="auto"/>
        <w:bottom w:val="none" w:sz="0" w:space="0" w:color="auto"/>
        <w:right w:val="none" w:sz="0" w:space="0" w:color="auto"/>
      </w:divBdr>
    </w:div>
    <w:div w:id="898517920">
      <w:bodyDiv w:val="1"/>
      <w:marLeft w:val="0"/>
      <w:marRight w:val="0"/>
      <w:marTop w:val="0"/>
      <w:marBottom w:val="0"/>
      <w:divBdr>
        <w:top w:val="none" w:sz="0" w:space="0" w:color="auto"/>
        <w:left w:val="none" w:sz="0" w:space="0" w:color="auto"/>
        <w:bottom w:val="none" w:sz="0" w:space="0" w:color="auto"/>
        <w:right w:val="none" w:sz="0" w:space="0" w:color="auto"/>
      </w:divBdr>
    </w:div>
    <w:div w:id="900480609">
      <w:bodyDiv w:val="1"/>
      <w:marLeft w:val="0"/>
      <w:marRight w:val="0"/>
      <w:marTop w:val="0"/>
      <w:marBottom w:val="0"/>
      <w:divBdr>
        <w:top w:val="none" w:sz="0" w:space="0" w:color="auto"/>
        <w:left w:val="none" w:sz="0" w:space="0" w:color="auto"/>
        <w:bottom w:val="none" w:sz="0" w:space="0" w:color="auto"/>
        <w:right w:val="none" w:sz="0" w:space="0" w:color="auto"/>
      </w:divBdr>
    </w:div>
    <w:div w:id="905452589">
      <w:bodyDiv w:val="1"/>
      <w:marLeft w:val="0"/>
      <w:marRight w:val="0"/>
      <w:marTop w:val="0"/>
      <w:marBottom w:val="0"/>
      <w:divBdr>
        <w:top w:val="none" w:sz="0" w:space="0" w:color="auto"/>
        <w:left w:val="none" w:sz="0" w:space="0" w:color="auto"/>
        <w:bottom w:val="none" w:sz="0" w:space="0" w:color="auto"/>
        <w:right w:val="none" w:sz="0" w:space="0" w:color="auto"/>
      </w:divBdr>
    </w:div>
    <w:div w:id="907955703">
      <w:bodyDiv w:val="1"/>
      <w:marLeft w:val="0"/>
      <w:marRight w:val="0"/>
      <w:marTop w:val="0"/>
      <w:marBottom w:val="0"/>
      <w:divBdr>
        <w:top w:val="none" w:sz="0" w:space="0" w:color="auto"/>
        <w:left w:val="none" w:sz="0" w:space="0" w:color="auto"/>
        <w:bottom w:val="none" w:sz="0" w:space="0" w:color="auto"/>
        <w:right w:val="none" w:sz="0" w:space="0" w:color="auto"/>
      </w:divBdr>
    </w:div>
    <w:div w:id="923296006">
      <w:bodyDiv w:val="1"/>
      <w:marLeft w:val="0"/>
      <w:marRight w:val="0"/>
      <w:marTop w:val="0"/>
      <w:marBottom w:val="0"/>
      <w:divBdr>
        <w:top w:val="none" w:sz="0" w:space="0" w:color="auto"/>
        <w:left w:val="none" w:sz="0" w:space="0" w:color="auto"/>
        <w:bottom w:val="none" w:sz="0" w:space="0" w:color="auto"/>
        <w:right w:val="none" w:sz="0" w:space="0" w:color="auto"/>
      </w:divBdr>
    </w:div>
    <w:div w:id="924219457">
      <w:bodyDiv w:val="1"/>
      <w:marLeft w:val="0"/>
      <w:marRight w:val="0"/>
      <w:marTop w:val="0"/>
      <w:marBottom w:val="0"/>
      <w:divBdr>
        <w:top w:val="none" w:sz="0" w:space="0" w:color="auto"/>
        <w:left w:val="none" w:sz="0" w:space="0" w:color="auto"/>
        <w:bottom w:val="none" w:sz="0" w:space="0" w:color="auto"/>
        <w:right w:val="none" w:sz="0" w:space="0" w:color="auto"/>
      </w:divBdr>
    </w:div>
    <w:div w:id="938686308">
      <w:bodyDiv w:val="1"/>
      <w:marLeft w:val="0"/>
      <w:marRight w:val="0"/>
      <w:marTop w:val="0"/>
      <w:marBottom w:val="0"/>
      <w:divBdr>
        <w:top w:val="none" w:sz="0" w:space="0" w:color="auto"/>
        <w:left w:val="none" w:sz="0" w:space="0" w:color="auto"/>
        <w:bottom w:val="none" w:sz="0" w:space="0" w:color="auto"/>
        <w:right w:val="none" w:sz="0" w:space="0" w:color="auto"/>
      </w:divBdr>
    </w:div>
    <w:div w:id="940336372">
      <w:bodyDiv w:val="1"/>
      <w:marLeft w:val="0"/>
      <w:marRight w:val="0"/>
      <w:marTop w:val="0"/>
      <w:marBottom w:val="0"/>
      <w:divBdr>
        <w:top w:val="none" w:sz="0" w:space="0" w:color="auto"/>
        <w:left w:val="none" w:sz="0" w:space="0" w:color="auto"/>
        <w:bottom w:val="none" w:sz="0" w:space="0" w:color="auto"/>
        <w:right w:val="none" w:sz="0" w:space="0" w:color="auto"/>
      </w:divBdr>
    </w:div>
    <w:div w:id="956645442">
      <w:bodyDiv w:val="1"/>
      <w:marLeft w:val="0"/>
      <w:marRight w:val="0"/>
      <w:marTop w:val="0"/>
      <w:marBottom w:val="0"/>
      <w:divBdr>
        <w:top w:val="none" w:sz="0" w:space="0" w:color="auto"/>
        <w:left w:val="none" w:sz="0" w:space="0" w:color="auto"/>
        <w:bottom w:val="none" w:sz="0" w:space="0" w:color="auto"/>
        <w:right w:val="none" w:sz="0" w:space="0" w:color="auto"/>
      </w:divBdr>
    </w:div>
    <w:div w:id="958755752">
      <w:bodyDiv w:val="1"/>
      <w:marLeft w:val="0"/>
      <w:marRight w:val="0"/>
      <w:marTop w:val="0"/>
      <w:marBottom w:val="0"/>
      <w:divBdr>
        <w:top w:val="none" w:sz="0" w:space="0" w:color="auto"/>
        <w:left w:val="none" w:sz="0" w:space="0" w:color="auto"/>
        <w:bottom w:val="none" w:sz="0" w:space="0" w:color="auto"/>
        <w:right w:val="none" w:sz="0" w:space="0" w:color="auto"/>
      </w:divBdr>
    </w:div>
    <w:div w:id="958881107">
      <w:bodyDiv w:val="1"/>
      <w:marLeft w:val="0"/>
      <w:marRight w:val="0"/>
      <w:marTop w:val="0"/>
      <w:marBottom w:val="0"/>
      <w:divBdr>
        <w:top w:val="none" w:sz="0" w:space="0" w:color="auto"/>
        <w:left w:val="none" w:sz="0" w:space="0" w:color="auto"/>
        <w:bottom w:val="none" w:sz="0" w:space="0" w:color="auto"/>
        <w:right w:val="none" w:sz="0" w:space="0" w:color="auto"/>
      </w:divBdr>
    </w:div>
    <w:div w:id="961231346">
      <w:bodyDiv w:val="1"/>
      <w:marLeft w:val="0"/>
      <w:marRight w:val="0"/>
      <w:marTop w:val="0"/>
      <w:marBottom w:val="0"/>
      <w:divBdr>
        <w:top w:val="none" w:sz="0" w:space="0" w:color="auto"/>
        <w:left w:val="none" w:sz="0" w:space="0" w:color="auto"/>
        <w:bottom w:val="none" w:sz="0" w:space="0" w:color="auto"/>
        <w:right w:val="none" w:sz="0" w:space="0" w:color="auto"/>
      </w:divBdr>
    </w:div>
    <w:div w:id="975139420">
      <w:bodyDiv w:val="1"/>
      <w:marLeft w:val="0"/>
      <w:marRight w:val="0"/>
      <w:marTop w:val="0"/>
      <w:marBottom w:val="0"/>
      <w:divBdr>
        <w:top w:val="none" w:sz="0" w:space="0" w:color="auto"/>
        <w:left w:val="none" w:sz="0" w:space="0" w:color="auto"/>
        <w:bottom w:val="none" w:sz="0" w:space="0" w:color="auto"/>
        <w:right w:val="none" w:sz="0" w:space="0" w:color="auto"/>
      </w:divBdr>
    </w:div>
    <w:div w:id="981159028">
      <w:bodyDiv w:val="1"/>
      <w:marLeft w:val="0"/>
      <w:marRight w:val="0"/>
      <w:marTop w:val="0"/>
      <w:marBottom w:val="0"/>
      <w:divBdr>
        <w:top w:val="none" w:sz="0" w:space="0" w:color="auto"/>
        <w:left w:val="none" w:sz="0" w:space="0" w:color="auto"/>
        <w:bottom w:val="none" w:sz="0" w:space="0" w:color="auto"/>
        <w:right w:val="none" w:sz="0" w:space="0" w:color="auto"/>
      </w:divBdr>
    </w:div>
    <w:div w:id="984429020">
      <w:bodyDiv w:val="1"/>
      <w:marLeft w:val="0"/>
      <w:marRight w:val="0"/>
      <w:marTop w:val="0"/>
      <w:marBottom w:val="0"/>
      <w:divBdr>
        <w:top w:val="none" w:sz="0" w:space="0" w:color="auto"/>
        <w:left w:val="none" w:sz="0" w:space="0" w:color="auto"/>
        <w:bottom w:val="none" w:sz="0" w:space="0" w:color="auto"/>
        <w:right w:val="none" w:sz="0" w:space="0" w:color="auto"/>
      </w:divBdr>
    </w:div>
    <w:div w:id="991985397">
      <w:bodyDiv w:val="1"/>
      <w:marLeft w:val="0"/>
      <w:marRight w:val="0"/>
      <w:marTop w:val="0"/>
      <w:marBottom w:val="0"/>
      <w:divBdr>
        <w:top w:val="none" w:sz="0" w:space="0" w:color="auto"/>
        <w:left w:val="none" w:sz="0" w:space="0" w:color="auto"/>
        <w:bottom w:val="none" w:sz="0" w:space="0" w:color="auto"/>
        <w:right w:val="none" w:sz="0" w:space="0" w:color="auto"/>
      </w:divBdr>
    </w:div>
    <w:div w:id="997416490">
      <w:bodyDiv w:val="1"/>
      <w:marLeft w:val="0"/>
      <w:marRight w:val="0"/>
      <w:marTop w:val="0"/>
      <w:marBottom w:val="0"/>
      <w:divBdr>
        <w:top w:val="none" w:sz="0" w:space="0" w:color="auto"/>
        <w:left w:val="none" w:sz="0" w:space="0" w:color="auto"/>
        <w:bottom w:val="none" w:sz="0" w:space="0" w:color="auto"/>
        <w:right w:val="none" w:sz="0" w:space="0" w:color="auto"/>
      </w:divBdr>
    </w:div>
    <w:div w:id="999887416">
      <w:bodyDiv w:val="1"/>
      <w:marLeft w:val="0"/>
      <w:marRight w:val="0"/>
      <w:marTop w:val="0"/>
      <w:marBottom w:val="0"/>
      <w:divBdr>
        <w:top w:val="none" w:sz="0" w:space="0" w:color="auto"/>
        <w:left w:val="none" w:sz="0" w:space="0" w:color="auto"/>
        <w:bottom w:val="none" w:sz="0" w:space="0" w:color="auto"/>
        <w:right w:val="none" w:sz="0" w:space="0" w:color="auto"/>
      </w:divBdr>
    </w:div>
    <w:div w:id="1035620304">
      <w:bodyDiv w:val="1"/>
      <w:marLeft w:val="0"/>
      <w:marRight w:val="0"/>
      <w:marTop w:val="0"/>
      <w:marBottom w:val="0"/>
      <w:divBdr>
        <w:top w:val="none" w:sz="0" w:space="0" w:color="auto"/>
        <w:left w:val="none" w:sz="0" w:space="0" w:color="auto"/>
        <w:bottom w:val="none" w:sz="0" w:space="0" w:color="auto"/>
        <w:right w:val="none" w:sz="0" w:space="0" w:color="auto"/>
      </w:divBdr>
    </w:div>
    <w:div w:id="1052195905">
      <w:bodyDiv w:val="1"/>
      <w:marLeft w:val="0"/>
      <w:marRight w:val="0"/>
      <w:marTop w:val="0"/>
      <w:marBottom w:val="0"/>
      <w:divBdr>
        <w:top w:val="none" w:sz="0" w:space="0" w:color="auto"/>
        <w:left w:val="none" w:sz="0" w:space="0" w:color="auto"/>
        <w:bottom w:val="none" w:sz="0" w:space="0" w:color="auto"/>
        <w:right w:val="none" w:sz="0" w:space="0" w:color="auto"/>
      </w:divBdr>
    </w:div>
    <w:div w:id="1054887746">
      <w:bodyDiv w:val="1"/>
      <w:marLeft w:val="0"/>
      <w:marRight w:val="0"/>
      <w:marTop w:val="0"/>
      <w:marBottom w:val="0"/>
      <w:divBdr>
        <w:top w:val="none" w:sz="0" w:space="0" w:color="auto"/>
        <w:left w:val="none" w:sz="0" w:space="0" w:color="auto"/>
        <w:bottom w:val="none" w:sz="0" w:space="0" w:color="auto"/>
        <w:right w:val="none" w:sz="0" w:space="0" w:color="auto"/>
      </w:divBdr>
    </w:div>
    <w:div w:id="1059938870">
      <w:bodyDiv w:val="1"/>
      <w:marLeft w:val="0"/>
      <w:marRight w:val="0"/>
      <w:marTop w:val="0"/>
      <w:marBottom w:val="0"/>
      <w:divBdr>
        <w:top w:val="none" w:sz="0" w:space="0" w:color="auto"/>
        <w:left w:val="none" w:sz="0" w:space="0" w:color="auto"/>
        <w:bottom w:val="none" w:sz="0" w:space="0" w:color="auto"/>
        <w:right w:val="none" w:sz="0" w:space="0" w:color="auto"/>
      </w:divBdr>
    </w:div>
    <w:div w:id="1062365107">
      <w:bodyDiv w:val="1"/>
      <w:marLeft w:val="0"/>
      <w:marRight w:val="0"/>
      <w:marTop w:val="0"/>
      <w:marBottom w:val="0"/>
      <w:divBdr>
        <w:top w:val="none" w:sz="0" w:space="0" w:color="auto"/>
        <w:left w:val="none" w:sz="0" w:space="0" w:color="auto"/>
        <w:bottom w:val="none" w:sz="0" w:space="0" w:color="auto"/>
        <w:right w:val="none" w:sz="0" w:space="0" w:color="auto"/>
      </w:divBdr>
    </w:div>
    <w:div w:id="1064991445">
      <w:bodyDiv w:val="1"/>
      <w:marLeft w:val="0"/>
      <w:marRight w:val="0"/>
      <w:marTop w:val="0"/>
      <w:marBottom w:val="0"/>
      <w:divBdr>
        <w:top w:val="none" w:sz="0" w:space="0" w:color="auto"/>
        <w:left w:val="none" w:sz="0" w:space="0" w:color="auto"/>
        <w:bottom w:val="none" w:sz="0" w:space="0" w:color="auto"/>
        <w:right w:val="none" w:sz="0" w:space="0" w:color="auto"/>
      </w:divBdr>
    </w:div>
    <w:div w:id="1065027973">
      <w:bodyDiv w:val="1"/>
      <w:marLeft w:val="0"/>
      <w:marRight w:val="0"/>
      <w:marTop w:val="0"/>
      <w:marBottom w:val="0"/>
      <w:divBdr>
        <w:top w:val="none" w:sz="0" w:space="0" w:color="auto"/>
        <w:left w:val="none" w:sz="0" w:space="0" w:color="auto"/>
        <w:bottom w:val="none" w:sz="0" w:space="0" w:color="auto"/>
        <w:right w:val="none" w:sz="0" w:space="0" w:color="auto"/>
      </w:divBdr>
    </w:div>
    <w:div w:id="1084450995">
      <w:bodyDiv w:val="1"/>
      <w:marLeft w:val="0"/>
      <w:marRight w:val="0"/>
      <w:marTop w:val="0"/>
      <w:marBottom w:val="0"/>
      <w:divBdr>
        <w:top w:val="none" w:sz="0" w:space="0" w:color="auto"/>
        <w:left w:val="none" w:sz="0" w:space="0" w:color="auto"/>
        <w:bottom w:val="none" w:sz="0" w:space="0" w:color="auto"/>
        <w:right w:val="none" w:sz="0" w:space="0" w:color="auto"/>
      </w:divBdr>
      <w:divsChild>
        <w:div w:id="1569421062">
          <w:marLeft w:val="0"/>
          <w:marRight w:val="0"/>
          <w:marTop w:val="0"/>
          <w:marBottom w:val="0"/>
          <w:divBdr>
            <w:top w:val="none" w:sz="0" w:space="0" w:color="auto"/>
            <w:left w:val="none" w:sz="0" w:space="0" w:color="auto"/>
            <w:bottom w:val="none" w:sz="0" w:space="0" w:color="auto"/>
            <w:right w:val="none" w:sz="0" w:space="0" w:color="auto"/>
          </w:divBdr>
          <w:divsChild>
            <w:div w:id="204873045">
              <w:marLeft w:val="0"/>
              <w:marRight w:val="0"/>
              <w:marTop w:val="0"/>
              <w:marBottom w:val="0"/>
              <w:divBdr>
                <w:top w:val="none" w:sz="0" w:space="0" w:color="auto"/>
                <w:left w:val="none" w:sz="0" w:space="0" w:color="auto"/>
                <w:bottom w:val="none" w:sz="0" w:space="0" w:color="auto"/>
                <w:right w:val="none" w:sz="0" w:space="0" w:color="auto"/>
              </w:divBdr>
              <w:divsChild>
                <w:div w:id="510683800">
                  <w:marLeft w:val="0"/>
                  <w:marRight w:val="0"/>
                  <w:marTop w:val="0"/>
                  <w:marBottom w:val="0"/>
                  <w:divBdr>
                    <w:top w:val="none" w:sz="0" w:space="0" w:color="auto"/>
                    <w:left w:val="none" w:sz="0" w:space="0" w:color="auto"/>
                    <w:bottom w:val="none" w:sz="0" w:space="0" w:color="auto"/>
                    <w:right w:val="none" w:sz="0" w:space="0" w:color="auto"/>
                  </w:divBdr>
                </w:div>
                <w:div w:id="1019896789">
                  <w:marLeft w:val="0"/>
                  <w:marRight w:val="0"/>
                  <w:marTop w:val="0"/>
                  <w:marBottom w:val="0"/>
                  <w:divBdr>
                    <w:top w:val="none" w:sz="0" w:space="0" w:color="auto"/>
                    <w:left w:val="none" w:sz="0" w:space="0" w:color="auto"/>
                    <w:bottom w:val="none" w:sz="0" w:space="0" w:color="auto"/>
                    <w:right w:val="none" w:sz="0" w:space="0" w:color="auto"/>
                  </w:divBdr>
                  <w:divsChild>
                    <w:div w:id="17396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3502">
      <w:bodyDiv w:val="1"/>
      <w:marLeft w:val="0"/>
      <w:marRight w:val="0"/>
      <w:marTop w:val="0"/>
      <w:marBottom w:val="0"/>
      <w:divBdr>
        <w:top w:val="none" w:sz="0" w:space="0" w:color="auto"/>
        <w:left w:val="none" w:sz="0" w:space="0" w:color="auto"/>
        <w:bottom w:val="none" w:sz="0" w:space="0" w:color="auto"/>
        <w:right w:val="none" w:sz="0" w:space="0" w:color="auto"/>
      </w:divBdr>
    </w:div>
    <w:div w:id="1087535085">
      <w:bodyDiv w:val="1"/>
      <w:marLeft w:val="0"/>
      <w:marRight w:val="0"/>
      <w:marTop w:val="0"/>
      <w:marBottom w:val="0"/>
      <w:divBdr>
        <w:top w:val="none" w:sz="0" w:space="0" w:color="auto"/>
        <w:left w:val="none" w:sz="0" w:space="0" w:color="auto"/>
        <w:bottom w:val="none" w:sz="0" w:space="0" w:color="auto"/>
        <w:right w:val="none" w:sz="0" w:space="0" w:color="auto"/>
      </w:divBdr>
    </w:div>
    <w:div w:id="1097672707">
      <w:bodyDiv w:val="1"/>
      <w:marLeft w:val="0"/>
      <w:marRight w:val="0"/>
      <w:marTop w:val="0"/>
      <w:marBottom w:val="0"/>
      <w:divBdr>
        <w:top w:val="none" w:sz="0" w:space="0" w:color="auto"/>
        <w:left w:val="none" w:sz="0" w:space="0" w:color="auto"/>
        <w:bottom w:val="none" w:sz="0" w:space="0" w:color="auto"/>
        <w:right w:val="none" w:sz="0" w:space="0" w:color="auto"/>
      </w:divBdr>
    </w:div>
    <w:div w:id="1097677632">
      <w:bodyDiv w:val="1"/>
      <w:marLeft w:val="0"/>
      <w:marRight w:val="0"/>
      <w:marTop w:val="0"/>
      <w:marBottom w:val="0"/>
      <w:divBdr>
        <w:top w:val="none" w:sz="0" w:space="0" w:color="auto"/>
        <w:left w:val="none" w:sz="0" w:space="0" w:color="auto"/>
        <w:bottom w:val="none" w:sz="0" w:space="0" w:color="auto"/>
        <w:right w:val="none" w:sz="0" w:space="0" w:color="auto"/>
      </w:divBdr>
    </w:div>
    <w:div w:id="1132480843">
      <w:bodyDiv w:val="1"/>
      <w:marLeft w:val="0"/>
      <w:marRight w:val="0"/>
      <w:marTop w:val="0"/>
      <w:marBottom w:val="0"/>
      <w:divBdr>
        <w:top w:val="none" w:sz="0" w:space="0" w:color="auto"/>
        <w:left w:val="none" w:sz="0" w:space="0" w:color="auto"/>
        <w:bottom w:val="none" w:sz="0" w:space="0" w:color="auto"/>
        <w:right w:val="none" w:sz="0" w:space="0" w:color="auto"/>
      </w:divBdr>
    </w:div>
    <w:div w:id="1165322293">
      <w:bodyDiv w:val="1"/>
      <w:marLeft w:val="0"/>
      <w:marRight w:val="0"/>
      <w:marTop w:val="0"/>
      <w:marBottom w:val="0"/>
      <w:divBdr>
        <w:top w:val="none" w:sz="0" w:space="0" w:color="auto"/>
        <w:left w:val="none" w:sz="0" w:space="0" w:color="auto"/>
        <w:bottom w:val="none" w:sz="0" w:space="0" w:color="auto"/>
        <w:right w:val="none" w:sz="0" w:space="0" w:color="auto"/>
      </w:divBdr>
    </w:div>
    <w:div w:id="1201089693">
      <w:bodyDiv w:val="1"/>
      <w:marLeft w:val="0"/>
      <w:marRight w:val="0"/>
      <w:marTop w:val="0"/>
      <w:marBottom w:val="0"/>
      <w:divBdr>
        <w:top w:val="none" w:sz="0" w:space="0" w:color="auto"/>
        <w:left w:val="none" w:sz="0" w:space="0" w:color="auto"/>
        <w:bottom w:val="none" w:sz="0" w:space="0" w:color="auto"/>
        <w:right w:val="none" w:sz="0" w:space="0" w:color="auto"/>
      </w:divBdr>
    </w:div>
    <w:div w:id="1207832036">
      <w:bodyDiv w:val="1"/>
      <w:marLeft w:val="0"/>
      <w:marRight w:val="0"/>
      <w:marTop w:val="0"/>
      <w:marBottom w:val="0"/>
      <w:divBdr>
        <w:top w:val="none" w:sz="0" w:space="0" w:color="auto"/>
        <w:left w:val="none" w:sz="0" w:space="0" w:color="auto"/>
        <w:bottom w:val="none" w:sz="0" w:space="0" w:color="auto"/>
        <w:right w:val="none" w:sz="0" w:space="0" w:color="auto"/>
      </w:divBdr>
    </w:div>
    <w:div w:id="1227644552">
      <w:bodyDiv w:val="1"/>
      <w:marLeft w:val="0"/>
      <w:marRight w:val="0"/>
      <w:marTop w:val="0"/>
      <w:marBottom w:val="0"/>
      <w:divBdr>
        <w:top w:val="none" w:sz="0" w:space="0" w:color="auto"/>
        <w:left w:val="none" w:sz="0" w:space="0" w:color="auto"/>
        <w:bottom w:val="none" w:sz="0" w:space="0" w:color="auto"/>
        <w:right w:val="none" w:sz="0" w:space="0" w:color="auto"/>
      </w:divBdr>
    </w:div>
    <w:div w:id="1234507819">
      <w:bodyDiv w:val="1"/>
      <w:marLeft w:val="0"/>
      <w:marRight w:val="0"/>
      <w:marTop w:val="0"/>
      <w:marBottom w:val="0"/>
      <w:divBdr>
        <w:top w:val="none" w:sz="0" w:space="0" w:color="auto"/>
        <w:left w:val="none" w:sz="0" w:space="0" w:color="auto"/>
        <w:bottom w:val="none" w:sz="0" w:space="0" w:color="auto"/>
        <w:right w:val="none" w:sz="0" w:space="0" w:color="auto"/>
      </w:divBdr>
    </w:div>
    <w:div w:id="1240097280">
      <w:bodyDiv w:val="1"/>
      <w:marLeft w:val="0"/>
      <w:marRight w:val="0"/>
      <w:marTop w:val="0"/>
      <w:marBottom w:val="0"/>
      <w:divBdr>
        <w:top w:val="none" w:sz="0" w:space="0" w:color="auto"/>
        <w:left w:val="none" w:sz="0" w:space="0" w:color="auto"/>
        <w:bottom w:val="none" w:sz="0" w:space="0" w:color="auto"/>
        <w:right w:val="none" w:sz="0" w:space="0" w:color="auto"/>
      </w:divBdr>
    </w:div>
    <w:div w:id="1259870787">
      <w:bodyDiv w:val="1"/>
      <w:marLeft w:val="0"/>
      <w:marRight w:val="0"/>
      <w:marTop w:val="0"/>
      <w:marBottom w:val="0"/>
      <w:divBdr>
        <w:top w:val="none" w:sz="0" w:space="0" w:color="auto"/>
        <w:left w:val="none" w:sz="0" w:space="0" w:color="auto"/>
        <w:bottom w:val="none" w:sz="0" w:space="0" w:color="auto"/>
        <w:right w:val="none" w:sz="0" w:space="0" w:color="auto"/>
      </w:divBdr>
    </w:div>
    <w:div w:id="1267693349">
      <w:bodyDiv w:val="1"/>
      <w:marLeft w:val="0"/>
      <w:marRight w:val="0"/>
      <w:marTop w:val="0"/>
      <w:marBottom w:val="0"/>
      <w:divBdr>
        <w:top w:val="none" w:sz="0" w:space="0" w:color="auto"/>
        <w:left w:val="none" w:sz="0" w:space="0" w:color="auto"/>
        <w:bottom w:val="none" w:sz="0" w:space="0" w:color="auto"/>
        <w:right w:val="none" w:sz="0" w:space="0" w:color="auto"/>
      </w:divBdr>
    </w:div>
    <w:div w:id="1269242036">
      <w:bodyDiv w:val="1"/>
      <w:marLeft w:val="0"/>
      <w:marRight w:val="0"/>
      <w:marTop w:val="0"/>
      <w:marBottom w:val="0"/>
      <w:divBdr>
        <w:top w:val="none" w:sz="0" w:space="0" w:color="auto"/>
        <w:left w:val="none" w:sz="0" w:space="0" w:color="auto"/>
        <w:bottom w:val="none" w:sz="0" w:space="0" w:color="auto"/>
        <w:right w:val="none" w:sz="0" w:space="0" w:color="auto"/>
      </w:divBdr>
    </w:div>
    <w:div w:id="1287272394">
      <w:bodyDiv w:val="1"/>
      <w:marLeft w:val="0"/>
      <w:marRight w:val="0"/>
      <w:marTop w:val="0"/>
      <w:marBottom w:val="0"/>
      <w:divBdr>
        <w:top w:val="none" w:sz="0" w:space="0" w:color="auto"/>
        <w:left w:val="none" w:sz="0" w:space="0" w:color="auto"/>
        <w:bottom w:val="none" w:sz="0" w:space="0" w:color="auto"/>
        <w:right w:val="none" w:sz="0" w:space="0" w:color="auto"/>
      </w:divBdr>
    </w:div>
    <w:div w:id="1292204279">
      <w:bodyDiv w:val="1"/>
      <w:marLeft w:val="0"/>
      <w:marRight w:val="0"/>
      <w:marTop w:val="0"/>
      <w:marBottom w:val="0"/>
      <w:divBdr>
        <w:top w:val="none" w:sz="0" w:space="0" w:color="auto"/>
        <w:left w:val="none" w:sz="0" w:space="0" w:color="auto"/>
        <w:bottom w:val="none" w:sz="0" w:space="0" w:color="auto"/>
        <w:right w:val="none" w:sz="0" w:space="0" w:color="auto"/>
      </w:divBdr>
    </w:div>
    <w:div w:id="1293054402">
      <w:bodyDiv w:val="1"/>
      <w:marLeft w:val="0"/>
      <w:marRight w:val="0"/>
      <w:marTop w:val="0"/>
      <w:marBottom w:val="0"/>
      <w:divBdr>
        <w:top w:val="none" w:sz="0" w:space="0" w:color="auto"/>
        <w:left w:val="none" w:sz="0" w:space="0" w:color="auto"/>
        <w:bottom w:val="none" w:sz="0" w:space="0" w:color="auto"/>
        <w:right w:val="none" w:sz="0" w:space="0" w:color="auto"/>
      </w:divBdr>
    </w:div>
    <w:div w:id="1297641829">
      <w:bodyDiv w:val="1"/>
      <w:marLeft w:val="0"/>
      <w:marRight w:val="0"/>
      <w:marTop w:val="0"/>
      <w:marBottom w:val="0"/>
      <w:divBdr>
        <w:top w:val="none" w:sz="0" w:space="0" w:color="auto"/>
        <w:left w:val="none" w:sz="0" w:space="0" w:color="auto"/>
        <w:bottom w:val="none" w:sz="0" w:space="0" w:color="auto"/>
        <w:right w:val="none" w:sz="0" w:space="0" w:color="auto"/>
      </w:divBdr>
    </w:div>
    <w:div w:id="1303970051">
      <w:bodyDiv w:val="1"/>
      <w:marLeft w:val="0"/>
      <w:marRight w:val="0"/>
      <w:marTop w:val="0"/>
      <w:marBottom w:val="0"/>
      <w:divBdr>
        <w:top w:val="none" w:sz="0" w:space="0" w:color="auto"/>
        <w:left w:val="none" w:sz="0" w:space="0" w:color="auto"/>
        <w:bottom w:val="none" w:sz="0" w:space="0" w:color="auto"/>
        <w:right w:val="none" w:sz="0" w:space="0" w:color="auto"/>
      </w:divBdr>
      <w:divsChild>
        <w:div w:id="371734024">
          <w:marLeft w:val="274"/>
          <w:marRight w:val="0"/>
          <w:marTop w:val="0"/>
          <w:marBottom w:val="0"/>
          <w:divBdr>
            <w:top w:val="none" w:sz="0" w:space="0" w:color="auto"/>
            <w:left w:val="none" w:sz="0" w:space="0" w:color="auto"/>
            <w:bottom w:val="none" w:sz="0" w:space="0" w:color="auto"/>
            <w:right w:val="none" w:sz="0" w:space="0" w:color="auto"/>
          </w:divBdr>
        </w:div>
        <w:div w:id="431366185">
          <w:marLeft w:val="274"/>
          <w:marRight w:val="0"/>
          <w:marTop w:val="0"/>
          <w:marBottom w:val="0"/>
          <w:divBdr>
            <w:top w:val="none" w:sz="0" w:space="0" w:color="auto"/>
            <w:left w:val="none" w:sz="0" w:space="0" w:color="auto"/>
            <w:bottom w:val="none" w:sz="0" w:space="0" w:color="auto"/>
            <w:right w:val="none" w:sz="0" w:space="0" w:color="auto"/>
          </w:divBdr>
        </w:div>
        <w:div w:id="1008211683">
          <w:marLeft w:val="274"/>
          <w:marRight w:val="0"/>
          <w:marTop w:val="0"/>
          <w:marBottom w:val="0"/>
          <w:divBdr>
            <w:top w:val="none" w:sz="0" w:space="0" w:color="auto"/>
            <w:left w:val="none" w:sz="0" w:space="0" w:color="auto"/>
            <w:bottom w:val="none" w:sz="0" w:space="0" w:color="auto"/>
            <w:right w:val="none" w:sz="0" w:space="0" w:color="auto"/>
          </w:divBdr>
        </w:div>
        <w:div w:id="1068959036">
          <w:marLeft w:val="274"/>
          <w:marRight w:val="0"/>
          <w:marTop w:val="0"/>
          <w:marBottom w:val="0"/>
          <w:divBdr>
            <w:top w:val="none" w:sz="0" w:space="0" w:color="auto"/>
            <w:left w:val="none" w:sz="0" w:space="0" w:color="auto"/>
            <w:bottom w:val="none" w:sz="0" w:space="0" w:color="auto"/>
            <w:right w:val="none" w:sz="0" w:space="0" w:color="auto"/>
          </w:divBdr>
        </w:div>
      </w:divsChild>
    </w:div>
    <w:div w:id="1327318154">
      <w:bodyDiv w:val="1"/>
      <w:marLeft w:val="0"/>
      <w:marRight w:val="0"/>
      <w:marTop w:val="0"/>
      <w:marBottom w:val="0"/>
      <w:divBdr>
        <w:top w:val="none" w:sz="0" w:space="0" w:color="auto"/>
        <w:left w:val="none" w:sz="0" w:space="0" w:color="auto"/>
        <w:bottom w:val="none" w:sz="0" w:space="0" w:color="auto"/>
        <w:right w:val="none" w:sz="0" w:space="0" w:color="auto"/>
      </w:divBdr>
    </w:div>
    <w:div w:id="1327830758">
      <w:bodyDiv w:val="1"/>
      <w:marLeft w:val="0"/>
      <w:marRight w:val="0"/>
      <w:marTop w:val="0"/>
      <w:marBottom w:val="0"/>
      <w:divBdr>
        <w:top w:val="none" w:sz="0" w:space="0" w:color="auto"/>
        <w:left w:val="none" w:sz="0" w:space="0" w:color="auto"/>
        <w:bottom w:val="none" w:sz="0" w:space="0" w:color="auto"/>
        <w:right w:val="none" w:sz="0" w:space="0" w:color="auto"/>
      </w:divBdr>
    </w:div>
    <w:div w:id="1331562926">
      <w:bodyDiv w:val="1"/>
      <w:marLeft w:val="0"/>
      <w:marRight w:val="0"/>
      <w:marTop w:val="0"/>
      <w:marBottom w:val="0"/>
      <w:divBdr>
        <w:top w:val="none" w:sz="0" w:space="0" w:color="auto"/>
        <w:left w:val="none" w:sz="0" w:space="0" w:color="auto"/>
        <w:bottom w:val="none" w:sz="0" w:space="0" w:color="auto"/>
        <w:right w:val="none" w:sz="0" w:space="0" w:color="auto"/>
      </w:divBdr>
    </w:div>
    <w:div w:id="1347102243">
      <w:bodyDiv w:val="1"/>
      <w:marLeft w:val="0"/>
      <w:marRight w:val="0"/>
      <w:marTop w:val="0"/>
      <w:marBottom w:val="0"/>
      <w:divBdr>
        <w:top w:val="none" w:sz="0" w:space="0" w:color="auto"/>
        <w:left w:val="none" w:sz="0" w:space="0" w:color="auto"/>
        <w:bottom w:val="none" w:sz="0" w:space="0" w:color="auto"/>
        <w:right w:val="none" w:sz="0" w:space="0" w:color="auto"/>
      </w:divBdr>
    </w:div>
    <w:div w:id="1349673910">
      <w:bodyDiv w:val="1"/>
      <w:marLeft w:val="0"/>
      <w:marRight w:val="0"/>
      <w:marTop w:val="0"/>
      <w:marBottom w:val="0"/>
      <w:divBdr>
        <w:top w:val="none" w:sz="0" w:space="0" w:color="auto"/>
        <w:left w:val="none" w:sz="0" w:space="0" w:color="auto"/>
        <w:bottom w:val="none" w:sz="0" w:space="0" w:color="auto"/>
        <w:right w:val="none" w:sz="0" w:space="0" w:color="auto"/>
      </w:divBdr>
    </w:div>
    <w:div w:id="1381516858">
      <w:bodyDiv w:val="1"/>
      <w:marLeft w:val="0"/>
      <w:marRight w:val="0"/>
      <w:marTop w:val="0"/>
      <w:marBottom w:val="0"/>
      <w:divBdr>
        <w:top w:val="none" w:sz="0" w:space="0" w:color="auto"/>
        <w:left w:val="none" w:sz="0" w:space="0" w:color="auto"/>
        <w:bottom w:val="none" w:sz="0" w:space="0" w:color="auto"/>
        <w:right w:val="none" w:sz="0" w:space="0" w:color="auto"/>
      </w:divBdr>
    </w:div>
    <w:div w:id="1399131018">
      <w:bodyDiv w:val="1"/>
      <w:marLeft w:val="0"/>
      <w:marRight w:val="0"/>
      <w:marTop w:val="0"/>
      <w:marBottom w:val="0"/>
      <w:divBdr>
        <w:top w:val="none" w:sz="0" w:space="0" w:color="auto"/>
        <w:left w:val="none" w:sz="0" w:space="0" w:color="auto"/>
        <w:bottom w:val="none" w:sz="0" w:space="0" w:color="auto"/>
        <w:right w:val="none" w:sz="0" w:space="0" w:color="auto"/>
      </w:divBdr>
    </w:div>
    <w:div w:id="1406103409">
      <w:bodyDiv w:val="1"/>
      <w:marLeft w:val="0"/>
      <w:marRight w:val="0"/>
      <w:marTop w:val="0"/>
      <w:marBottom w:val="0"/>
      <w:divBdr>
        <w:top w:val="none" w:sz="0" w:space="0" w:color="auto"/>
        <w:left w:val="none" w:sz="0" w:space="0" w:color="auto"/>
        <w:bottom w:val="none" w:sz="0" w:space="0" w:color="auto"/>
        <w:right w:val="none" w:sz="0" w:space="0" w:color="auto"/>
      </w:divBdr>
    </w:div>
    <w:div w:id="1419597838">
      <w:bodyDiv w:val="1"/>
      <w:marLeft w:val="0"/>
      <w:marRight w:val="0"/>
      <w:marTop w:val="0"/>
      <w:marBottom w:val="0"/>
      <w:divBdr>
        <w:top w:val="none" w:sz="0" w:space="0" w:color="auto"/>
        <w:left w:val="none" w:sz="0" w:space="0" w:color="auto"/>
        <w:bottom w:val="none" w:sz="0" w:space="0" w:color="auto"/>
        <w:right w:val="none" w:sz="0" w:space="0" w:color="auto"/>
      </w:divBdr>
    </w:div>
    <w:div w:id="1441300351">
      <w:bodyDiv w:val="1"/>
      <w:marLeft w:val="0"/>
      <w:marRight w:val="0"/>
      <w:marTop w:val="0"/>
      <w:marBottom w:val="0"/>
      <w:divBdr>
        <w:top w:val="none" w:sz="0" w:space="0" w:color="auto"/>
        <w:left w:val="none" w:sz="0" w:space="0" w:color="auto"/>
        <w:bottom w:val="none" w:sz="0" w:space="0" w:color="auto"/>
        <w:right w:val="none" w:sz="0" w:space="0" w:color="auto"/>
      </w:divBdr>
    </w:div>
    <w:div w:id="1450205457">
      <w:bodyDiv w:val="1"/>
      <w:marLeft w:val="0"/>
      <w:marRight w:val="0"/>
      <w:marTop w:val="0"/>
      <w:marBottom w:val="0"/>
      <w:divBdr>
        <w:top w:val="none" w:sz="0" w:space="0" w:color="auto"/>
        <w:left w:val="none" w:sz="0" w:space="0" w:color="auto"/>
        <w:bottom w:val="none" w:sz="0" w:space="0" w:color="auto"/>
        <w:right w:val="none" w:sz="0" w:space="0" w:color="auto"/>
      </w:divBdr>
    </w:div>
    <w:div w:id="1471243439">
      <w:bodyDiv w:val="1"/>
      <w:marLeft w:val="0"/>
      <w:marRight w:val="0"/>
      <w:marTop w:val="0"/>
      <w:marBottom w:val="0"/>
      <w:divBdr>
        <w:top w:val="none" w:sz="0" w:space="0" w:color="auto"/>
        <w:left w:val="none" w:sz="0" w:space="0" w:color="auto"/>
        <w:bottom w:val="none" w:sz="0" w:space="0" w:color="auto"/>
        <w:right w:val="none" w:sz="0" w:space="0" w:color="auto"/>
      </w:divBdr>
    </w:div>
    <w:div w:id="1473794688">
      <w:bodyDiv w:val="1"/>
      <w:marLeft w:val="0"/>
      <w:marRight w:val="0"/>
      <w:marTop w:val="0"/>
      <w:marBottom w:val="0"/>
      <w:divBdr>
        <w:top w:val="none" w:sz="0" w:space="0" w:color="auto"/>
        <w:left w:val="none" w:sz="0" w:space="0" w:color="auto"/>
        <w:bottom w:val="none" w:sz="0" w:space="0" w:color="auto"/>
        <w:right w:val="none" w:sz="0" w:space="0" w:color="auto"/>
      </w:divBdr>
    </w:div>
    <w:div w:id="1484352680">
      <w:bodyDiv w:val="1"/>
      <w:marLeft w:val="0"/>
      <w:marRight w:val="0"/>
      <w:marTop w:val="0"/>
      <w:marBottom w:val="0"/>
      <w:divBdr>
        <w:top w:val="none" w:sz="0" w:space="0" w:color="auto"/>
        <w:left w:val="none" w:sz="0" w:space="0" w:color="auto"/>
        <w:bottom w:val="none" w:sz="0" w:space="0" w:color="auto"/>
        <w:right w:val="none" w:sz="0" w:space="0" w:color="auto"/>
      </w:divBdr>
    </w:div>
    <w:div w:id="1487284954">
      <w:bodyDiv w:val="1"/>
      <w:marLeft w:val="0"/>
      <w:marRight w:val="0"/>
      <w:marTop w:val="0"/>
      <w:marBottom w:val="0"/>
      <w:divBdr>
        <w:top w:val="none" w:sz="0" w:space="0" w:color="auto"/>
        <w:left w:val="none" w:sz="0" w:space="0" w:color="auto"/>
        <w:bottom w:val="none" w:sz="0" w:space="0" w:color="auto"/>
        <w:right w:val="none" w:sz="0" w:space="0" w:color="auto"/>
      </w:divBdr>
    </w:div>
    <w:div w:id="1511215692">
      <w:bodyDiv w:val="1"/>
      <w:marLeft w:val="0"/>
      <w:marRight w:val="0"/>
      <w:marTop w:val="0"/>
      <w:marBottom w:val="0"/>
      <w:divBdr>
        <w:top w:val="none" w:sz="0" w:space="0" w:color="auto"/>
        <w:left w:val="none" w:sz="0" w:space="0" w:color="auto"/>
        <w:bottom w:val="none" w:sz="0" w:space="0" w:color="auto"/>
        <w:right w:val="none" w:sz="0" w:space="0" w:color="auto"/>
      </w:divBdr>
    </w:div>
    <w:div w:id="1521628738">
      <w:bodyDiv w:val="1"/>
      <w:marLeft w:val="0"/>
      <w:marRight w:val="0"/>
      <w:marTop w:val="0"/>
      <w:marBottom w:val="0"/>
      <w:divBdr>
        <w:top w:val="none" w:sz="0" w:space="0" w:color="auto"/>
        <w:left w:val="none" w:sz="0" w:space="0" w:color="auto"/>
        <w:bottom w:val="none" w:sz="0" w:space="0" w:color="auto"/>
        <w:right w:val="none" w:sz="0" w:space="0" w:color="auto"/>
      </w:divBdr>
    </w:div>
    <w:div w:id="1534878962">
      <w:bodyDiv w:val="1"/>
      <w:marLeft w:val="0"/>
      <w:marRight w:val="0"/>
      <w:marTop w:val="0"/>
      <w:marBottom w:val="0"/>
      <w:divBdr>
        <w:top w:val="none" w:sz="0" w:space="0" w:color="auto"/>
        <w:left w:val="none" w:sz="0" w:space="0" w:color="auto"/>
        <w:bottom w:val="none" w:sz="0" w:space="0" w:color="auto"/>
        <w:right w:val="none" w:sz="0" w:space="0" w:color="auto"/>
      </w:divBdr>
    </w:div>
    <w:div w:id="1542281456">
      <w:bodyDiv w:val="1"/>
      <w:marLeft w:val="0"/>
      <w:marRight w:val="0"/>
      <w:marTop w:val="0"/>
      <w:marBottom w:val="0"/>
      <w:divBdr>
        <w:top w:val="none" w:sz="0" w:space="0" w:color="auto"/>
        <w:left w:val="none" w:sz="0" w:space="0" w:color="auto"/>
        <w:bottom w:val="none" w:sz="0" w:space="0" w:color="auto"/>
        <w:right w:val="none" w:sz="0" w:space="0" w:color="auto"/>
      </w:divBdr>
    </w:div>
    <w:div w:id="1544174045">
      <w:bodyDiv w:val="1"/>
      <w:marLeft w:val="0"/>
      <w:marRight w:val="0"/>
      <w:marTop w:val="0"/>
      <w:marBottom w:val="0"/>
      <w:divBdr>
        <w:top w:val="none" w:sz="0" w:space="0" w:color="auto"/>
        <w:left w:val="none" w:sz="0" w:space="0" w:color="auto"/>
        <w:bottom w:val="none" w:sz="0" w:space="0" w:color="auto"/>
        <w:right w:val="none" w:sz="0" w:space="0" w:color="auto"/>
      </w:divBdr>
    </w:div>
    <w:div w:id="1548492612">
      <w:bodyDiv w:val="1"/>
      <w:marLeft w:val="0"/>
      <w:marRight w:val="0"/>
      <w:marTop w:val="0"/>
      <w:marBottom w:val="0"/>
      <w:divBdr>
        <w:top w:val="none" w:sz="0" w:space="0" w:color="auto"/>
        <w:left w:val="none" w:sz="0" w:space="0" w:color="auto"/>
        <w:bottom w:val="none" w:sz="0" w:space="0" w:color="auto"/>
        <w:right w:val="none" w:sz="0" w:space="0" w:color="auto"/>
      </w:divBdr>
    </w:div>
    <w:div w:id="1553348206">
      <w:bodyDiv w:val="1"/>
      <w:marLeft w:val="0"/>
      <w:marRight w:val="0"/>
      <w:marTop w:val="0"/>
      <w:marBottom w:val="0"/>
      <w:divBdr>
        <w:top w:val="none" w:sz="0" w:space="0" w:color="auto"/>
        <w:left w:val="none" w:sz="0" w:space="0" w:color="auto"/>
        <w:bottom w:val="none" w:sz="0" w:space="0" w:color="auto"/>
        <w:right w:val="none" w:sz="0" w:space="0" w:color="auto"/>
      </w:divBdr>
    </w:div>
    <w:div w:id="1560048295">
      <w:bodyDiv w:val="1"/>
      <w:marLeft w:val="0"/>
      <w:marRight w:val="0"/>
      <w:marTop w:val="0"/>
      <w:marBottom w:val="0"/>
      <w:divBdr>
        <w:top w:val="none" w:sz="0" w:space="0" w:color="auto"/>
        <w:left w:val="none" w:sz="0" w:space="0" w:color="auto"/>
        <w:bottom w:val="none" w:sz="0" w:space="0" w:color="auto"/>
        <w:right w:val="none" w:sz="0" w:space="0" w:color="auto"/>
      </w:divBdr>
      <w:divsChild>
        <w:div w:id="1514227079">
          <w:marLeft w:val="0"/>
          <w:marRight w:val="0"/>
          <w:marTop w:val="0"/>
          <w:marBottom w:val="0"/>
          <w:divBdr>
            <w:top w:val="none" w:sz="0" w:space="0" w:color="auto"/>
            <w:left w:val="none" w:sz="0" w:space="0" w:color="auto"/>
            <w:bottom w:val="none" w:sz="0" w:space="0" w:color="auto"/>
            <w:right w:val="none" w:sz="0" w:space="0" w:color="auto"/>
          </w:divBdr>
          <w:divsChild>
            <w:div w:id="287516797">
              <w:marLeft w:val="0"/>
              <w:marRight w:val="0"/>
              <w:marTop w:val="0"/>
              <w:marBottom w:val="0"/>
              <w:divBdr>
                <w:top w:val="none" w:sz="0" w:space="0" w:color="auto"/>
                <w:left w:val="none" w:sz="0" w:space="0" w:color="auto"/>
                <w:bottom w:val="none" w:sz="0" w:space="0" w:color="auto"/>
                <w:right w:val="none" w:sz="0" w:space="0" w:color="auto"/>
              </w:divBdr>
              <w:divsChild>
                <w:div w:id="17870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89779">
      <w:bodyDiv w:val="1"/>
      <w:marLeft w:val="0"/>
      <w:marRight w:val="0"/>
      <w:marTop w:val="0"/>
      <w:marBottom w:val="0"/>
      <w:divBdr>
        <w:top w:val="none" w:sz="0" w:space="0" w:color="auto"/>
        <w:left w:val="none" w:sz="0" w:space="0" w:color="auto"/>
        <w:bottom w:val="none" w:sz="0" w:space="0" w:color="auto"/>
        <w:right w:val="none" w:sz="0" w:space="0" w:color="auto"/>
      </w:divBdr>
    </w:div>
    <w:div w:id="1571115553">
      <w:bodyDiv w:val="1"/>
      <w:marLeft w:val="0"/>
      <w:marRight w:val="0"/>
      <w:marTop w:val="0"/>
      <w:marBottom w:val="0"/>
      <w:divBdr>
        <w:top w:val="none" w:sz="0" w:space="0" w:color="auto"/>
        <w:left w:val="none" w:sz="0" w:space="0" w:color="auto"/>
        <w:bottom w:val="none" w:sz="0" w:space="0" w:color="auto"/>
        <w:right w:val="none" w:sz="0" w:space="0" w:color="auto"/>
      </w:divBdr>
    </w:div>
    <w:div w:id="1571580118">
      <w:bodyDiv w:val="1"/>
      <w:marLeft w:val="0"/>
      <w:marRight w:val="0"/>
      <w:marTop w:val="0"/>
      <w:marBottom w:val="0"/>
      <w:divBdr>
        <w:top w:val="none" w:sz="0" w:space="0" w:color="auto"/>
        <w:left w:val="none" w:sz="0" w:space="0" w:color="auto"/>
        <w:bottom w:val="none" w:sz="0" w:space="0" w:color="auto"/>
        <w:right w:val="none" w:sz="0" w:space="0" w:color="auto"/>
      </w:divBdr>
    </w:div>
    <w:div w:id="1575965465">
      <w:bodyDiv w:val="1"/>
      <w:marLeft w:val="0"/>
      <w:marRight w:val="0"/>
      <w:marTop w:val="0"/>
      <w:marBottom w:val="0"/>
      <w:divBdr>
        <w:top w:val="none" w:sz="0" w:space="0" w:color="auto"/>
        <w:left w:val="none" w:sz="0" w:space="0" w:color="auto"/>
        <w:bottom w:val="none" w:sz="0" w:space="0" w:color="auto"/>
        <w:right w:val="none" w:sz="0" w:space="0" w:color="auto"/>
      </w:divBdr>
    </w:div>
    <w:div w:id="1591154319">
      <w:bodyDiv w:val="1"/>
      <w:marLeft w:val="0"/>
      <w:marRight w:val="0"/>
      <w:marTop w:val="0"/>
      <w:marBottom w:val="0"/>
      <w:divBdr>
        <w:top w:val="none" w:sz="0" w:space="0" w:color="auto"/>
        <w:left w:val="none" w:sz="0" w:space="0" w:color="auto"/>
        <w:bottom w:val="none" w:sz="0" w:space="0" w:color="auto"/>
        <w:right w:val="none" w:sz="0" w:space="0" w:color="auto"/>
      </w:divBdr>
    </w:div>
    <w:div w:id="1595700401">
      <w:bodyDiv w:val="1"/>
      <w:marLeft w:val="0"/>
      <w:marRight w:val="0"/>
      <w:marTop w:val="0"/>
      <w:marBottom w:val="0"/>
      <w:divBdr>
        <w:top w:val="none" w:sz="0" w:space="0" w:color="auto"/>
        <w:left w:val="none" w:sz="0" w:space="0" w:color="auto"/>
        <w:bottom w:val="none" w:sz="0" w:space="0" w:color="auto"/>
        <w:right w:val="none" w:sz="0" w:space="0" w:color="auto"/>
      </w:divBdr>
    </w:div>
    <w:div w:id="1597785428">
      <w:bodyDiv w:val="1"/>
      <w:marLeft w:val="0"/>
      <w:marRight w:val="0"/>
      <w:marTop w:val="0"/>
      <w:marBottom w:val="0"/>
      <w:divBdr>
        <w:top w:val="none" w:sz="0" w:space="0" w:color="auto"/>
        <w:left w:val="none" w:sz="0" w:space="0" w:color="auto"/>
        <w:bottom w:val="none" w:sz="0" w:space="0" w:color="auto"/>
        <w:right w:val="none" w:sz="0" w:space="0" w:color="auto"/>
      </w:divBdr>
    </w:div>
    <w:div w:id="1608004063">
      <w:bodyDiv w:val="1"/>
      <w:marLeft w:val="0"/>
      <w:marRight w:val="0"/>
      <w:marTop w:val="0"/>
      <w:marBottom w:val="0"/>
      <w:divBdr>
        <w:top w:val="none" w:sz="0" w:space="0" w:color="auto"/>
        <w:left w:val="none" w:sz="0" w:space="0" w:color="auto"/>
        <w:bottom w:val="none" w:sz="0" w:space="0" w:color="auto"/>
        <w:right w:val="none" w:sz="0" w:space="0" w:color="auto"/>
      </w:divBdr>
    </w:div>
    <w:div w:id="1620721489">
      <w:bodyDiv w:val="1"/>
      <w:marLeft w:val="0"/>
      <w:marRight w:val="0"/>
      <w:marTop w:val="0"/>
      <w:marBottom w:val="0"/>
      <w:divBdr>
        <w:top w:val="none" w:sz="0" w:space="0" w:color="auto"/>
        <w:left w:val="none" w:sz="0" w:space="0" w:color="auto"/>
        <w:bottom w:val="none" w:sz="0" w:space="0" w:color="auto"/>
        <w:right w:val="none" w:sz="0" w:space="0" w:color="auto"/>
      </w:divBdr>
    </w:div>
    <w:div w:id="1635675210">
      <w:bodyDiv w:val="1"/>
      <w:marLeft w:val="0"/>
      <w:marRight w:val="0"/>
      <w:marTop w:val="0"/>
      <w:marBottom w:val="0"/>
      <w:divBdr>
        <w:top w:val="none" w:sz="0" w:space="0" w:color="auto"/>
        <w:left w:val="none" w:sz="0" w:space="0" w:color="auto"/>
        <w:bottom w:val="none" w:sz="0" w:space="0" w:color="auto"/>
        <w:right w:val="none" w:sz="0" w:space="0" w:color="auto"/>
      </w:divBdr>
    </w:div>
    <w:div w:id="1640107487">
      <w:bodyDiv w:val="1"/>
      <w:marLeft w:val="0"/>
      <w:marRight w:val="0"/>
      <w:marTop w:val="0"/>
      <w:marBottom w:val="0"/>
      <w:divBdr>
        <w:top w:val="none" w:sz="0" w:space="0" w:color="auto"/>
        <w:left w:val="none" w:sz="0" w:space="0" w:color="auto"/>
        <w:bottom w:val="none" w:sz="0" w:space="0" w:color="auto"/>
        <w:right w:val="none" w:sz="0" w:space="0" w:color="auto"/>
      </w:divBdr>
    </w:div>
    <w:div w:id="1648436585">
      <w:bodyDiv w:val="1"/>
      <w:marLeft w:val="0"/>
      <w:marRight w:val="0"/>
      <w:marTop w:val="0"/>
      <w:marBottom w:val="0"/>
      <w:divBdr>
        <w:top w:val="none" w:sz="0" w:space="0" w:color="auto"/>
        <w:left w:val="none" w:sz="0" w:space="0" w:color="auto"/>
        <w:bottom w:val="none" w:sz="0" w:space="0" w:color="auto"/>
        <w:right w:val="none" w:sz="0" w:space="0" w:color="auto"/>
      </w:divBdr>
    </w:div>
    <w:div w:id="1651060476">
      <w:bodyDiv w:val="1"/>
      <w:marLeft w:val="0"/>
      <w:marRight w:val="0"/>
      <w:marTop w:val="0"/>
      <w:marBottom w:val="0"/>
      <w:divBdr>
        <w:top w:val="none" w:sz="0" w:space="0" w:color="auto"/>
        <w:left w:val="none" w:sz="0" w:space="0" w:color="auto"/>
        <w:bottom w:val="none" w:sz="0" w:space="0" w:color="auto"/>
        <w:right w:val="none" w:sz="0" w:space="0" w:color="auto"/>
      </w:divBdr>
    </w:div>
    <w:div w:id="1657566677">
      <w:bodyDiv w:val="1"/>
      <w:marLeft w:val="0"/>
      <w:marRight w:val="0"/>
      <w:marTop w:val="0"/>
      <w:marBottom w:val="0"/>
      <w:divBdr>
        <w:top w:val="none" w:sz="0" w:space="0" w:color="auto"/>
        <w:left w:val="none" w:sz="0" w:space="0" w:color="auto"/>
        <w:bottom w:val="none" w:sz="0" w:space="0" w:color="auto"/>
        <w:right w:val="none" w:sz="0" w:space="0" w:color="auto"/>
      </w:divBdr>
    </w:div>
    <w:div w:id="1661421135">
      <w:bodyDiv w:val="1"/>
      <w:marLeft w:val="0"/>
      <w:marRight w:val="0"/>
      <w:marTop w:val="0"/>
      <w:marBottom w:val="0"/>
      <w:divBdr>
        <w:top w:val="none" w:sz="0" w:space="0" w:color="auto"/>
        <w:left w:val="none" w:sz="0" w:space="0" w:color="auto"/>
        <w:bottom w:val="none" w:sz="0" w:space="0" w:color="auto"/>
        <w:right w:val="none" w:sz="0" w:space="0" w:color="auto"/>
      </w:divBdr>
    </w:div>
    <w:div w:id="1665621887">
      <w:bodyDiv w:val="1"/>
      <w:marLeft w:val="0"/>
      <w:marRight w:val="0"/>
      <w:marTop w:val="0"/>
      <w:marBottom w:val="0"/>
      <w:divBdr>
        <w:top w:val="none" w:sz="0" w:space="0" w:color="auto"/>
        <w:left w:val="none" w:sz="0" w:space="0" w:color="auto"/>
        <w:bottom w:val="none" w:sz="0" w:space="0" w:color="auto"/>
        <w:right w:val="none" w:sz="0" w:space="0" w:color="auto"/>
      </w:divBdr>
    </w:div>
    <w:div w:id="1674262165">
      <w:bodyDiv w:val="1"/>
      <w:marLeft w:val="0"/>
      <w:marRight w:val="0"/>
      <w:marTop w:val="0"/>
      <w:marBottom w:val="0"/>
      <w:divBdr>
        <w:top w:val="none" w:sz="0" w:space="0" w:color="auto"/>
        <w:left w:val="none" w:sz="0" w:space="0" w:color="auto"/>
        <w:bottom w:val="none" w:sz="0" w:space="0" w:color="auto"/>
        <w:right w:val="none" w:sz="0" w:space="0" w:color="auto"/>
      </w:divBdr>
    </w:div>
    <w:div w:id="1703290206">
      <w:bodyDiv w:val="1"/>
      <w:marLeft w:val="0"/>
      <w:marRight w:val="0"/>
      <w:marTop w:val="0"/>
      <w:marBottom w:val="0"/>
      <w:divBdr>
        <w:top w:val="none" w:sz="0" w:space="0" w:color="auto"/>
        <w:left w:val="none" w:sz="0" w:space="0" w:color="auto"/>
        <w:bottom w:val="none" w:sz="0" w:space="0" w:color="auto"/>
        <w:right w:val="none" w:sz="0" w:space="0" w:color="auto"/>
      </w:divBdr>
    </w:div>
    <w:div w:id="1707825676">
      <w:bodyDiv w:val="1"/>
      <w:marLeft w:val="0"/>
      <w:marRight w:val="0"/>
      <w:marTop w:val="0"/>
      <w:marBottom w:val="0"/>
      <w:divBdr>
        <w:top w:val="none" w:sz="0" w:space="0" w:color="auto"/>
        <w:left w:val="none" w:sz="0" w:space="0" w:color="auto"/>
        <w:bottom w:val="none" w:sz="0" w:space="0" w:color="auto"/>
        <w:right w:val="none" w:sz="0" w:space="0" w:color="auto"/>
      </w:divBdr>
      <w:divsChild>
        <w:div w:id="110246095">
          <w:marLeft w:val="0"/>
          <w:marRight w:val="0"/>
          <w:marTop w:val="0"/>
          <w:marBottom w:val="0"/>
          <w:divBdr>
            <w:top w:val="none" w:sz="0" w:space="0" w:color="auto"/>
            <w:left w:val="none" w:sz="0" w:space="0" w:color="auto"/>
            <w:bottom w:val="none" w:sz="0" w:space="0" w:color="auto"/>
            <w:right w:val="none" w:sz="0" w:space="0" w:color="auto"/>
          </w:divBdr>
        </w:div>
      </w:divsChild>
    </w:div>
    <w:div w:id="1710915109">
      <w:bodyDiv w:val="1"/>
      <w:marLeft w:val="0"/>
      <w:marRight w:val="0"/>
      <w:marTop w:val="0"/>
      <w:marBottom w:val="0"/>
      <w:divBdr>
        <w:top w:val="none" w:sz="0" w:space="0" w:color="auto"/>
        <w:left w:val="none" w:sz="0" w:space="0" w:color="auto"/>
        <w:bottom w:val="none" w:sz="0" w:space="0" w:color="auto"/>
        <w:right w:val="none" w:sz="0" w:space="0" w:color="auto"/>
      </w:divBdr>
    </w:div>
    <w:div w:id="1714691403">
      <w:bodyDiv w:val="1"/>
      <w:marLeft w:val="0"/>
      <w:marRight w:val="0"/>
      <w:marTop w:val="0"/>
      <w:marBottom w:val="0"/>
      <w:divBdr>
        <w:top w:val="none" w:sz="0" w:space="0" w:color="auto"/>
        <w:left w:val="none" w:sz="0" w:space="0" w:color="auto"/>
        <w:bottom w:val="none" w:sz="0" w:space="0" w:color="auto"/>
        <w:right w:val="none" w:sz="0" w:space="0" w:color="auto"/>
      </w:divBdr>
    </w:div>
    <w:div w:id="1724134540">
      <w:bodyDiv w:val="1"/>
      <w:marLeft w:val="0"/>
      <w:marRight w:val="0"/>
      <w:marTop w:val="0"/>
      <w:marBottom w:val="0"/>
      <w:divBdr>
        <w:top w:val="none" w:sz="0" w:space="0" w:color="auto"/>
        <w:left w:val="none" w:sz="0" w:space="0" w:color="auto"/>
        <w:bottom w:val="none" w:sz="0" w:space="0" w:color="auto"/>
        <w:right w:val="none" w:sz="0" w:space="0" w:color="auto"/>
      </w:divBdr>
    </w:div>
    <w:div w:id="1724863655">
      <w:bodyDiv w:val="1"/>
      <w:marLeft w:val="0"/>
      <w:marRight w:val="0"/>
      <w:marTop w:val="0"/>
      <w:marBottom w:val="0"/>
      <w:divBdr>
        <w:top w:val="none" w:sz="0" w:space="0" w:color="auto"/>
        <w:left w:val="none" w:sz="0" w:space="0" w:color="auto"/>
        <w:bottom w:val="none" w:sz="0" w:space="0" w:color="auto"/>
        <w:right w:val="none" w:sz="0" w:space="0" w:color="auto"/>
      </w:divBdr>
    </w:div>
    <w:div w:id="1768499665">
      <w:bodyDiv w:val="1"/>
      <w:marLeft w:val="0"/>
      <w:marRight w:val="0"/>
      <w:marTop w:val="0"/>
      <w:marBottom w:val="0"/>
      <w:divBdr>
        <w:top w:val="none" w:sz="0" w:space="0" w:color="auto"/>
        <w:left w:val="none" w:sz="0" w:space="0" w:color="auto"/>
        <w:bottom w:val="none" w:sz="0" w:space="0" w:color="auto"/>
        <w:right w:val="none" w:sz="0" w:space="0" w:color="auto"/>
      </w:divBdr>
    </w:div>
    <w:div w:id="1791971352">
      <w:bodyDiv w:val="1"/>
      <w:marLeft w:val="0"/>
      <w:marRight w:val="0"/>
      <w:marTop w:val="0"/>
      <w:marBottom w:val="0"/>
      <w:divBdr>
        <w:top w:val="none" w:sz="0" w:space="0" w:color="auto"/>
        <w:left w:val="none" w:sz="0" w:space="0" w:color="auto"/>
        <w:bottom w:val="none" w:sz="0" w:space="0" w:color="auto"/>
        <w:right w:val="none" w:sz="0" w:space="0" w:color="auto"/>
      </w:divBdr>
    </w:div>
    <w:div w:id="1794128513">
      <w:bodyDiv w:val="1"/>
      <w:marLeft w:val="0"/>
      <w:marRight w:val="0"/>
      <w:marTop w:val="0"/>
      <w:marBottom w:val="0"/>
      <w:divBdr>
        <w:top w:val="none" w:sz="0" w:space="0" w:color="auto"/>
        <w:left w:val="none" w:sz="0" w:space="0" w:color="auto"/>
        <w:bottom w:val="none" w:sz="0" w:space="0" w:color="auto"/>
        <w:right w:val="none" w:sz="0" w:space="0" w:color="auto"/>
      </w:divBdr>
    </w:div>
    <w:div w:id="1797945083">
      <w:bodyDiv w:val="1"/>
      <w:marLeft w:val="0"/>
      <w:marRight w:val="0"/>
      <w:marTop w:val="0"/>
      <w:marBottom w:val="0"/>
      <w:divBdr>
        <w:top w:val="none" w:sz="0" w:space="0" w:color="auto"/>
        <w:left w:val="none" w:sz="0" w:space="0" w:color="auto"/>
        <w:bottom w:val="none" w:sz="0" w:space="0" w:color="auto"/>
        <w:right w:val="none" w:sz="0" w:space="0" w:color="auto"/>
      </w:divBdr>
    </w:div>
    <w:div w:id="1809473127">
      <w:bodyDiv w:val="1"/>
      <w:marLeft w:val="0"/>
      <w:marRight w:val="0"/>
      <w:marTop w:val="0"/>
      <w:marBottom w:val="0"/>
      <w:divBdr>
        <w:top w:val="none" w:sz="0" w:space="0" w:color="auto"/>
        <w:left w:val="none" w:sz="0" w:space="0" w:color="auto"/>
        <w:bottom w:val="none" w:sz="0" w:space="0" w:color="auto"/>
        <w:right w:val="none" w:sz="0" w:space="0" w:color="auto"/>
      </w:divBdr>
    </w:div>
    <w:div w:id="1814830857">
      <w:bodyDiv w:val="1"/>
      <w:marLeft w:val="0"/>
      <w:marRight w:val="0"/>
      <w:marTop w:val="0"/>
      <w:marBottom w:val="0"/>
      <w:divBdr>
        <w:top w:val="none" w:sz="0" w:space="0" w:color="auto"/>
        <w:left w:val="none" w:sz="0" w:space="0" w:color="auto"/>
        <w:bottom w:val="none" w:sz="0" w:space="0" w:color="auto"/>
        <w:right w:val="none" w:sz="0" w:space="0" w:color="auto"/>
      </w:divBdr>
    </w:div>
    <w:div w:id="1829051435">
      <w:bodyDiv w:val="1"/>
      <w:marLeft w:val="0"/>
      <w:marRight w:val="0"/>
      <w:marTop w:val="0"/>
      <w:marBottom w:val="0"/>
      <w:divBdr>
        <w:top w:val="none" w:sz="0" w:space="0" w:color="auto"/>
        <w:left w:val="none" w:sz="0" w:space="0" w:color="auto"/>
        <w:bottom w:val="none" w:sz="0" w:space="0" w:color="auto"/>
        <w:right w:val="none" w:sz="0" w:space="0" w:color="auto"/>
      </w:divBdr>
    </w:div>
    <w:div w:id="1842238366">
      <w:bodyDiv w:val="1"/>
      <w:marLeft w:val="0"/>
      <w:marRight w:val="0"/>
      <w:marTop w:val="0"/>
      <w:marBottom w:val="0"/>
      <w:divBdr>
        <w:top w:val="none" w:sz="0" w:space="0" w:color="auto"/>
        <w:left w:val="none" w:sz="0" w:space="0" w:color="auto"/>
        <w:bottom w:val="none" w:sz="0" w:space="0" w:color="auto"/>
        <w:right w:val="none" w:sz="0" w:space="0" w:color="auto"/>
      </w:divBdr>
    </w:div>
    <w:div w:id="1857815213">
      <w:bodyDiv w:val="1"/>
      <w:marLeft w:val="0"/>
      <w:marRight w:val="0"/>
      <w:marTop w:val="0"/>
      <w:marBottom w:val="0"/>
      <w:divBdr>
        <w:top w:val="none" w:sz="0" w:space="0" w:color="auto"/>
        <w:left w:val="none" w:sz="0" w:space="0" w:color="auto"/>
        <w:bottom w:val="none" w:sz="0" w:space="0" w:color="auto"/>
        <w:right w:val="none" w:sz="0" w:space="0" w:color="auto"/>
      </w:divBdr>
    </w:div>
    <w:div w:id="1862276262">
      <w:bodyDiv w:val="1"/>
      <w:marLeft w:val="0"/>
      <w:marRight w:val="0"/>
      <w:marTop w:val="0"/>
      <w:marBottom w:val="0"/>
      <w:divBdr>
        <w:top w:val="none" w:sz="0" w:space="0" w:color="auto"/>
        <w:left w:val="none" w:sz="0" w:space="0" w:color="auto"/>
        <w:bottom w:val="none" w:sz="0" w:space="0" w:color="auto"/>
        <w:right w:val="none" w:sz="0" w:space="0" w:color="auto"/>
      </w:divBdr>
    </w:div>
    <w:div w:id="1874414567">
      <w:bodyDiv w:val="1"/>
      <w:marLeft w:val="0"/>
      <w:marRight w:val="0"/>
      <w:marTop w:val="0"/>
      <w:marBottom w:val="0"/>
      <w:divBdr>
        <w:top w:val="none" w:sz="0" w:space="0" w:color="auto"/>
        <w:left w:val="none" w:sz="0" w:space="0" w:color="auto"/>
        <w:bottom w:val="none" w:sz="0" w:space="0" w:color="auto"/>
        <w:right w:val="none" w:sz="0" w:space="0" w:color="auto"/>
      </w:divBdr>
    </w:div>
    <w:div w:id="1875848284">
      <w:bodyDiv w:val="1"/>
      <w:marLeft w:val="0"/>
      <w:marRight w:val="0"/>
      <w:marTop w:val="0"/>
      <w:marBottom w:val="0"/>
      <w:divBdr>
        <w:top w:val="none" w:sz="0" w:space="0" w:color="auto"/>
        <w:left w:val="none" w:sz="0" w:space="0" w:color="auto"/>
        <w:bottom w:val="none" w:sz="0" w:space="0" w:color="auto"/>
        <w:right w:val="none" w:sz="0" w:space="0" w:color="auto"/>
      </w:divBdr>
    </w:div>
    <w:div w:id="1878816722">
      <w:bodyDiv w:val="1"/>
      <w:marLeft w:val="0"/>
      <w:marRight w:val="0"/>
      <w:marTop w:val="0"/>
      <w:marBottom w:val="0"/>
      <w:divBdr>
        <w:top w:val="none" w:sz="0" w:space="0" w:color="auto"/>
        <w:left w:val="none" w:sz="0" w:space="0" w:color="auto"/>
        <w:bottom w:val="none" w:sz="0" w:space="0" w:color="auto"/>
        <w:right w:val="none" w:sz="0" w:space="0" w:color="auto"/>
      </w:divBdr>
    </w:div>
    <w:div w:id="1880821690">
      <w:bodyDiv w:val="1"/>
      <w:marLeft w:val="0"/>
      <w:marRight w:val="0"/>
      <w:marTop w:val="0"/>
      <w:marBottom w:val="0"/>
      <w:divBdr>
        <w:top w:val="none" w:sz="0" w:space="0" w:color="auto"/>
        <w:left w:val="none" w:sz="0" w:space="0" w:color="auto"/>
        <w:bottom w:val="none" w:sz="0" w:space="0" w:color="auto"/>
        <w:right w:val="none" w:sz="0" w:space="0" w:color="auto"/>
      </w:divBdr>
    </w:div>
    <w:div w:id="1886748079">
      <w:bodyDiv w:val="1"/>
      <w:marLeft w:val="0"/>
      <w:marRight w:val="0"/>
      <w:marTop w:val="0"/>
      <w:marBottom w:val="0"/>
      <w:divBdr>
        <w:top w:val="none" w:sz="0" w:space="0" w:color="auto"/>
        <w:left w:val="none" w:sz="0" w:space="0" w:color="auto"/>
        <w:bottom w:val="none" w:sz="0" w:space="0" w:color="auto"/>
        <w:right w:val="none" w:sz="0" w:space="0" w:color="auto"/>
      </w:divBdr>
    </w:div>
    <w:div w:id="1889031888">
      <w:bodyDiv w:val="1"/>
      <w:marLeft w:val="0"/>
      <w:marRight w:val="0"/>
      <w:marTop w:val="0"/>
      <w:marBottom w:val="0"/>
      <w:divBdr>
        <w:top w:val="none" w:sz="0" w:space="0" w:color="auto"/>
        <w:left w:val="none" w:sz="0" w:space="0" w:color="auto"/>
        <w:bottom w:val="none" w:sz="0" w:space="0" w:color="auto"/>
        <w:right w:val="none" w:sz="0" w:space="0" w:color="auto"/>
      </w:divBdr>
    </w:div>
    <w:div w:id="1890411961">
      <w:bodyDiv w:val="1"/>
      <w:marLeft w:val="0"/>
      <w:marRight w:val="0"/>
      <w:marTop w:val="0"/>
      <w:marBottom w:val="0"/>
      <w:divBdr>
        <w:top w:val="none" w:sz="0" w:space="0" w:color="auto"/>
        <w:left w:val="none" w:sz="0" w:space="0" w:color="auto"/>
        <w:bottom w:val="none" w:sz="0" w:space="0" w:color="auto"/>
        <w:right w:val="none" w:sz="0" w:space="0" w:color="auto"/>
      </w:divBdr>
    </w:div>
    <w:div w:id="1890609038">
      <w:bodyDiv w:val="1"/>
      <w:marLeft w:val="0"/>
      <w:marRight w:val="0"/>
      <w:marTop w:val="0"/>
      <w:marBottom w:val="0"/>
      <w:divBdr>
        <w:top w:val="none" w:sz="0" w:space="0" w:color="auto"/>
        <w:left w:val="none" w:sz="0" w:space="0" w:color="auto"/>
        <w:bottom w:val="none" w:sz="0" w:space="0" w:color="auto"/>
        <w:right w:val="none" w:sz="0" w:space="0" w:color="auto"/>
      </w:divBdr>
    </w:div>
    <w:div w:id="1893497142">
      <w:bodyDiv w:val="1"/>
      <w:marLeft w:val="0"/>
      <w:marRight w:val="0"/>
      <w:marTop w:val="0"/>
      <w:marBottom w:val="0"/>
      <w:divBdr>
        <w:top w:val="none" w:sz="0" w:space="0" w:color="auto"/>
        <w:left w:val="none" w:sz="0" w:space="0" w:color="auto"/>
        <w:bottom w:val="none" w:sz="0" w:space="0" w:color="auto"/>
        <w:right w:val="none" w:sz="0" w:space="0" w:color="auto"/>
      </w:divBdr>
    </w:div>
    <w:div w:id="1901939704">
      <w:bodyDiv w:val="1"/>
      <w:marLeft w:val="0"/>
      <w:marRight w:val="0"/>
      <w:marTop w:val="0"/>
      <w:marBottom w:val="0"/>
      <w:divBdr>
        <w:top w:val="none" w:sz="0" w:space="0" w:color="auto"/>
        <w:left w:val="none" w:sz="0" w:space="0" w:color="auto"/>
        <w:bottom w:val="none" w:sz="0" w:space="0" w:color="auto"/>
        <w:right w:val="none" w:sz="0" w:space="0" w:color="auto"/>
      </w:divBdr>
    </w:div>
    <w:div w:id="1915816575">
      <w:bodyDiv w:val="1"/>
      <w:marLeft w:val="0"/>
      <w:marRight w:val="0"/>
      <w:marTop w:val="0"/>
      <w:marBottom w:val="0"/>
      <w:divBdr>
        <w:top w:val="none" w:sz="0" w:space="0" w:color="auto"/>
        <w:left w:val="none" w:sz="0" w:space="0" w:color="auto"/>
        <w:bottom w:val="none" w:sz="0" w:space="0" w:color="auto"/>
        <w:right w:val="none" w:sz="0" w:space="0" w:color="auto"/>
      </w:divBdr>
    </w:div>
    <w:div w:id="1917473011">
      <w:bodyDiv w:val="1"/>
      <w:marLeft w:val="0"/>
      <w:marRight w:val="0"/>
      <w:marTop w:val="0"/>
      <w:marBottom w:val="0"/>
      <w:divBdr>
        <w:top w:val="none" w:sz="0" w:space="0" w:color="auto"/>
        <w:left w:val="none" w:sz="0" w:space="0" w:color="auto"/>
        <w:bottom w:val="none" w:sz="0" w:space="0" w:color="auto"/>
        <w:right w:val="none" w:sz="0" w:space="0" w:color="auto"/>
      </w:divBdr>
    </w:div>
    <w:div w:id="1953898598">
      <w:bodyDiv w:val="1"/>
      <w:marLeft w:val="0"/>
      <w:marRight w:val="0"/>
      <w:marTop w:val="0"/>
      <w:marBottom w:val="0"/>
      <w:divBdr>
        <w:top w:val="none" w:sz="0" w:space="0" w:color="auto"/>
        <w:left w:val="none" w:sz="0" w:space="0" w:color="auto"/>
        <w:bottom w:val="none" w:sz="0" w:space="0" w:color="auto"/>
        <w:right w:val="none" w:sz="0" w:space="0" w:color="auto"/>
      </w:divBdr>
    </w:div>
    <w:div w:id="1959486041">
      <w:bodyDiv w:val="1"/>
      <w:marLeft w:val="0"/>
      <w:marRight w:val="0"/>
      <w:marTop w:val="0"/>
      <w:marBottom w:val="0"/>
      <w:divBdr>
        <w:top w:val="none" w:sz="0" w:space="0" w:color="auto"/>
        <w:left w:val="none" w:sz="0" w:space="0" w:color="auto"/>
        <w:bottom w:val="none" w:sz="0" w:space="0" w:color="auto"/>
        <w:right w:val="none" w:sz="0" w:space="0" w:color="auto"/>
      </w:divBdr>
    </w:div>
    <w:div w:id="1968320349">
      <w:bodyDiv w:val="1"/>
      <w:marLeft w:val="0"/>
      <w:marRight w:val="0"/>
      <w:marTop w:val="0"/>
      <w:marBottom w:val="0"/>
      <w:divBdr>
        <w:top w:val="none" w:sz="0" w:space="0" w:color="auto"/>
        <w:left w:val="none" w:sz="0" w:space="0" w:color="auto"/>
        <w:bottom w:val="none" w:sz="0" w:space="0" w:color="auto"/>
        <w:right w:val="none" w:sz="0" w:space="0" w:color="auto"/>
      </w:divBdr>
    </w:div>
    <w:div w:id="1971935679">
      <w:bodyDiv w:val="1"/>
      <w:marLeft w:val="0"/>
      <w:marRight w:val="0"/>
      <w:marTop w:val="0"/>
      <w:marBottom w:val="0"/>
      <w:divBdr>
        <w:top w:val="none" w:sz="0" w:space="0" w:color="auto"/>
        <w:left w:val="none" w:sz="0" w:space="0" w:color="auto"/>
        <w:bottom w:val="none" w:sz="0" w:space="0" w:color="auto"/>
        <w:right w:val="none" w:sz="0" w:space="0" w:color="auto"/>
      </w:divBdr>
    </w:div>
    <w:div w:id="1976180925">
      <w:bodyDiv w:val="1"/>
      <w:marLeft w:val="0"/>
      <w:marRight w:val="0"/>
      <w:marTop w:val="0"/>
      <w:marBottom w:val="0"/>
      <w:divBdr>
        <w:top w:val="none" w:sz="0" w:space="0" w:color="auto"/>
        <w:left w:val="none" w:sz="0" w:space="0" w:color="auto"/>
        <w:bottom w:val="none" w:sz="0" w:space="0" w:color="auto"/>
        <w:right w:val="none" w:sz="0" w:space="0" w:color="auto"/>
      </w:divBdr>
    </w:div>
    <w:div w:id="1986424619">
      <w:bodyDiv w:val="1"/>
      <w:marLeft w:val="0"/>
      <w:marRight w:val="0"/>
      <w:marTop w:val="0"/>
      <w:marBottom w:val="0"/>
      <w:divBdr>
        <w:top w:val="none" w:sz="0" w:space="0" w:color="auto"/>
        <w:left w:val="none" w:sz="0" w:space="0" w:color="auto"/>
        <w:bottom w:val="none" w:sz="0" w:space="0" w:color="auto"/>
        <w:right w:val="none" w:sz="0" w:space="0" w:color="auto"/>
      </w:divBdr>
    </w:div>
    <w:div w:id="1987465529">
      <w:bodyDiv w:val="1"/>
      <w:marLeft w:val="0"/>
      <w:marRight w:val="0"/>
      <w:marTop w:val="0"/>
      <w:marBottom w:val="0"/>
      <w:divBdr>
        <w:top w:val="none" w:sz="0" w:space="0" w:color="auto"/>
        <w:left w:val="none" w:sz="0" w:space="0" w:color="auto"/>
        <w:bottom w:val="none" w:sz="0" w:space="0" w:color="auto"/>
        <w:right w:val="none" w:sz="0" w:space="0" w:color="auto"/>
      </w:divBdr>
    </w:div>
    <w:div w:id="1991013559">
      <w:bodyDiv w:val="1"/>
      <w:marLeft w:val="0"/>
      <w:marRight w:val="0"/>
      <w:marTop w:val="0"/>
      <w:marBottom w:val="0"/>
      <w:divBdr>
        <w:top w:val="none" w:sz="0" w:space="0" w:color="auto"/>
        <w:left w:val="none" w:sz="0" w:space="0" w:color="auto"/>
        <w:bottom w:val="none" w:sz="0" w:space="0" w:color="auto"/>
        <w:right w:val="none" w:sz="0" w:space="0" w:color="auto"/>
      </w:divBdr>
    </w:div>
    <w:div w:id="1996563024">
      <w:bodyDiv w:val="1"/>
      <w:marLeft w:val="0"/>
      <w:marRight w:val="0"/>
      <w:marTop w:val="0"/>
      <w:marBottom w:val="0"/>
      <w:divBdr>
        <w:top w:val="none" w:sz="0" w:space="0" w:color="auto"/>
        <w:left w:val="none" w:sz="0" w:space="0" w:color="auto"/>
        <w:bottom w:val="none" w:sz="0" w:space="0" w:color="auto"/>
        <w:right w:val="none" w:sz="0" w:space="0" w:color="auto"/>
      </w:divBdr>
    </w:div>
    <w:div w:id="2007174484">
      <w:bodyDiv w:val="1"/>
      <w:marLeft w:val="0"/>
      <w:marRight w:val="0"/>
      <w:marTop w:val="0"/>
      <w:marBottom w:val="0"/>
      <w:divBdr>
        <w:top w:val="none" w:sz="0" w:space="0" w:color="auto"/>
        <w:left w:val="none" w:sz="0" w:space="0" w:color="auto"/>
        <w:bottom w:val="none" w:sz="0" w:space="0" w:color="auto"/>
        <w:right w:val="none" w:sz="0" w:space="0" w:color="auto"/>
      </w:divBdr>
    </w:div>
    <w:div w:id="2023193080">
      <w:bodyDiv w:val="1"/>
      <w:marLeft w:val="0"/>
      <w:marRight w:val="0"/>
      <w:marTop w:val="0"/>
      <w:marBottom w:val="0"/>
      <w:divBdr>
        <w:top w:val="none" w:sz="0" w:space="0" w:color="auto"/>
        <w:left w:val="none" w:sz="0" w:space="0" w:color="auto"/>
        <w:bottom w:val="none" w:sz="0" w:space="0" w:color="auto"/>
        <w:right w:val="none" w:sz="0" w:space="0" w:color="auto"/>
      </w:divBdr>
    </w:div>
    <w:div w:id="2041933432">
      <w:bodyDiv w:val="1"/>
      <w:marLeft w:val="0"/>
      <w:marRight w:val="0"/>
      <w:marTop w:val="0"/>
      <w:marBottom w:val="0"/>
      <w:divBdr>
        <w:top w:val="none" w:sz="0" w:space="0" w:color="auto"/>
        <w:left w:val="none" w:sz="0" w:space="0" w:color="auto"/>
        <w:bottom w:val="none" w:sz="0" w:space="0" w:color="auto"/>
        <w:right w:val="none" w:sz="0" w:space="0" w:color="auto"/>
      </w:divBdr>
    </w:div>
    <w:div w:id="2048868793">
      <w:bodyDiv w:val="1"/>
      <w:marLeft w:val="0"/>
      <w:marRight w:val="0"/>
      <w:marTop w:val="0"/>
      <w:marBottom w:val="0"/>
      <w:divBdr>
        <w:top w:val="none" w:sz="0" w:space="0" w:color="auto"/>
        <w:left w:val="none" w:sz="0" w:space="0" w:color="auto"/>
        <w:bottom w:val="none" w:sz="0" w:space="0" w:color="auto"/>
        <w:right w:val="none" w:sz="0" w:space="0" w:color="auto"/>
      </w:divBdr>
    </w:div>
    <w:div w:id="2066174132">
      <w:bodyDiv w:val="1"/>
      <w:marLeft w:val="0"/>
      <w:marRight w:val="0"/>
      <w:marTop w:val="0"/>
      <w:marBottom w:val="0"/>
      <w:divBdr>
        <w:top w:val="none" w:sz="0" w:space="0" w:color="auto"/>
        <w:left w:val="none" w:sz="0" w:space="0" w:color="auto"/>
        <w:bottom w:val="none" w:sz="0" w:space="0" w:color="auto"/>
        <w:right w:val="none" w:sz="0" w:space="0" w:color="auto"/>
      </w:divBdr>
    </w:div>
    <w:div w:id="2074964757">
      <w:bodyDiv w:val="1"/>
      <w:marLeft w:val="0"/>
      <w:marRight w:val="0"/>
      <w:marTop w:val="0"/>
      <w:marBottom w:val="0"/>
      <w:divBdr>
        <w:top w:val="none" w:sz="0" w:space="0" w:color="auto"/>
        <w:left w:val="none" w:sz="0" w:space="0" w:color="auto"/>
        <w:bottom w:val="none" w:sz="0" w:space="0" w:color="auto"/>
        <w:right w:val="none" w:sz="0" w:space="0" w:color="auto"/>
      </w:divBdr>
    </w:div>
    <w:div w:id="2101556639">
      <w:bodyDiv w:val="1"/>
      <w:marLeft w:val="0"/>
      <w:marRight w:val="0"/>
      <w:marTop w:val="0"/>
      <w:marBottom w:val="0"/>
      <w:divBdr>
        <w:top w:val="none" w:sz="0" w:space="0" w:color="auto"/>
        <w:left w:val="none" w:sz="0" w:space="0" w:color="auto"/>
        <w:bottom w:val="none" w:sz="0" w:space="0" w:color="auto"/>
        <w:right w:val="none" w:sz="0" w:space="0" w:color="auto"/>
      </w:divBdr>
    </w:div>
    <w:div w:id="2107579962">
      <w:bodyDiv w:val="1"/>
      <w:marLeft w:val="0"/>
      <w:marRight w:val="0"/>
      <w:marTop w:val="0"/>
      <w:marBottom w:val="0"/>
      <w:divBdr>
        <w:top w:val="none" w:sz="0" w:space="0" w:color="auto"/>
        <w:left w:val="none" w:sz="0" w:space="0" w:color="auto"/>
        <w:bottom w:val="none" w:sz="0" w:space="0" w:color="auto"/>
        <w:right w:val="none" w:sz="0" w:space="0" w:color="auto"/>
      </w:divBdr>
    </w:div>
    <w:div w:id="2109352776">
      <w:bodyDiv w:val="1"/>
      <w:marLeft w:val="0"/>
      <w:marRight w:val="0"/>
      <w:marTop w:val="0"/>
      <w:marBottom w:val="0"/>
      <w:divBdr>
        <w:top w:val="none" w:sz="0" w:space="0" w:color="auto"/>
        <w:left w:val="none" w:sz="0" w:space="0" w:color="auto"/>
        <w:bottom w:val="none" w:sz="0" w:space="0" w:color="auto"/>
        <w:right w:val="none" w:sz="0" w:space="0" w:color="auto"/>
      </w:divBdr>
    </w:div>
    <w:div w:id="2117435336">
      <w:bodyDiv w:val="1"/>
      <w:marLeft w:val="0"/>
      <w:marRight w:val="0"/>
      <w:marTop w:val="0"/>
      <w:marBottom w:val="0"/>
      <w:divBdr>
        <w:top w:val="none" w:sz="0" w:space="0" w:color="auto"/>
        <w:left w:val="none" w:sz="0" w:space="0" w:color="auto"/>
        <w:bottom w:val="none" w:sz="0" w:space="0" w:color="auto"/>
        <w:right w:val="none" w:sz="0" w:space="0" w:color="auto"/>
      </w:divBdr>
    </w:div>
    <w:div w:id="2130854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image" Target="media/image2.wmf"/><Relationship Id="rId26" Type="http://schemas.openxmlformats.org/officeDocument/2006/relationships/header" Target="header2.xml"/><Relationship Id="rId39" Type="http://schemas.openxmlformats.org/officeDocument/2006/relationships/fontTable" Target="fontTable.xml"/><Relationship Id="rId21" Type="http://schemas.openxmlformats.org/officeDocument/2006/relationships/oleObject" Target="embeddings/oleObject3.bin"/><Relationship Id="rId34" Type="http://schemas.openxmlformats.org/officeDocument/2006/relationships/footer" Target="footer5.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image" Target="media/image3.wmf"/><Relationship Id="rId29" Type="http://schemas.openxmlformats.org/officeDocument/2006/relationships/header" Target="header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hyperlink" Target="mailto:valores.mobiliarios@b3.com.br" TargetMode="External"/><Relationship Id="rId32" Type="http://schemas.openxmlformats.org/officeDocument/2006/relationships/footer" Target="footer4.xml"/><Relationship Id="rId37" Type="http://schemas.openxmlformats.org/officeDocument/2006/relationships/header" Target="header7.xml"/><Relationship Id="rId40" Type="http://schemas.microsoft.com/office/2011/relationships/people" Target="people.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yperlink" Target="mailto:jesieli.lewy@colombo.com.br" TargetMode="External"/><Relationship Id="rId28" Type="http://schemas.openxmlformats.org/officeDocument/2006/relationships/footer" Target="footer2.xml"/><Relationship Id="rId36" Type="http://schemas.openxmlformats.org/officeDocument/2006/relationships/footer" Target="footer6.xml"/><Relationship Id="rId10" Type="http://schemas.openxmlformats.org/officeDocument/2006/relationships/numbering" Target="numbering.xml"/><Relationship Id="rId19" Type="http://schemas.openxmlformats.org/officeDocument/2006/relationships/oleObject" Target="embeddings/oleObject2.bin"/><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yperlink" Target="mailto:cessao@crediare.com.br" TargetMode="External"/><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header" Target="header6.xml"/><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settings" Target="settings.xml"/><Relationship Id="rId17" Type="http://schemas.openxmlformats.org/officeDocument/2006/relationships/oleObject" Target="embeddings/oleObject1.bin"/><Relationship Id="rId25" Type="http://schemas.openxmlformats.org/officeDocument/2006/relationships/header" Target="header1.xml"/><Relationship Id="rId33" Type="http://schemas.openxmlformats.org/officeDocument/2006/relationships/header" Target="header5.xml"/><Relationship Id="rId38" Type="http://schemas.openxmlformats.org/officeDocument/2006/relationships/footer" Target="footer7.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1 6 " ? > < p r o p e r t i e s   x m l n s = " h t t p : / / w w w . i m a n a g e . c o m / w o r k / x m l s c h e m a " >  
     < d o c u m e n t i d > T E X T ! 5 6 4 7 8 6 3 3 . 2 4 < / d o c u m e n t i d >  
     < s e n d e r i d > W P N < / s e n d e r i d >  
     < s e n d e r e m a i l > W P N E T O @ M A C H A D O M E Y E R . C O M . B R < / s e n d e r e m a i l >  
     < l a s t m o d i f i e d > 2 0 2 2 - 0 4 - 0 5 T 1 9 : 4 2 : 0 0 . 0 0 0 0 0 0 0 - 0 3 : 0 0 < / l a s t m o d i f i e d >  
     < d a t a b a s e > T E X T < / d a t a b a s e >  
 < / p r o p e r t i e s > 
</file>

<file path=customXml/item2.xml>��< ? x m l   v e r s i o n = " 1 . 0 "   e n c o d i n g = " u t f - 1 6 " ? > < p r o p e r t i e s   x m l n s = " h t t p : / / w w w . i m a n a g e . c o m / w o r k / x m l s c h e m a " >  
     < d o c u m e n t i d > T E X T ! 5 6 4 7 8 6 3 3 . 2 2 < / d o c u m e n t i d >  
     < s e n d e r i d > W P N < / s e n d e r i d >  
     < s e n d e r e m a i l > W P N E T O @ M A C H A D O M E Y E R . C O M . B R < / s e n d e r e m a i l >  
     < l a s t m o d i f i e d > 2 0 2 2 - 0 4 - 0 4 T 1 7 : 2 4 : 0 0 . 0 0 0 0 0 0 0 - 0 3 : 0 0 < / l a s t m o d i f i e d >  
     < d a t a b a s e > T E X T < / d a t a b a s e >  
 < / p r o p e r t i e s > 
</file>

<file path=customXml/item3.xml><?xml version="1.0" encoding="utf-8"?>
<p:properties xmlns:p="http://schemas.microsoft.com/office/2006/metadata/properties" xmlns:xsi="http://www.w3.org/2001/XMLSchema-instance" xmlns:pc="http://schemas.microsoft.com/office/infopath/2007/PartnerControls">
  <documentManagement>
    <Tipo_x0020_emiss_x00e3_o xmlns="eef43a54-0657-44ae-8cfd-6e394e71b126">Pulverizada</Tipo_x0020_emiss_x00e3_o>
    <Classifica_x00e7__x00e3_o_x0020_1 xmlns="eef43a54-0657-44ae-8cfd-6e394e71b126">6</Classifica_x00e7__x00e3_o_x0020_1>
    <Classifica_x00e7__x00e3_o_x0020_2 xmlns="eef43a54-0657-44ae-8cfd-6e394e71b126">66</Classifica_x00e7__x00e3_o_x0020_2>
    <C_x00f3_digo_x0020_emiss_x00e3_o xmlns="eef43a54-0657-44ae-8cfd-6e394e71b126">67</C_x00f3_digo_x0020_emiss_x00e3_o>
    <Vers_x00e3_ofinal xmlns="eef43a54-0657-44ae-8cfd-6e394e71b126">true</Vers_x00e3_ofinal>
  </documentManagement>
</p:properties>
</file>

<file path=customXml/item4.xml>��< ? x m l   v e r s i o n = " 1 . 0 "   e n c o d i n g = " u t f - 1 6 " ? > < p r o p e r t i e s   x m l n s = " h t t p : / / w w w . i m a n a g e . c o m / w o r k / x m l s c h e m a " >  
     < d o c u m e n t i d > T E X T ! 5 6 4 7 8 6 3 3 . 1 6 < / d o c u m e n t i d >  
     < s e n d e r i d > G L J < / s e n d e r i d >  
     < s e n d e r e m a i l > G J E O N G @ M A C H A D O M E Y E R . C O M . B R < / s e n d e r e m a i l >  
     < l a s t m o d i f i e d > 2 0 2 2 - 0 3 - 2 1 T 2 1 : 3 1 : 0 0 . 0 0 0 0 0 0 0 - 0 3 : 0 0 < / l a s t m o d i f i e d >  
     < d a t a b a s e > T E X T < / d a t a b a s e >  
 < / 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1 6 " ? > < p r o p e r t i e s   x m l n s = " h t t p : / / w w w . i m a n a g e . c o m / w o r k / x m l s c h e m a " >  
     < d o c u m e n t i d > T E X T ! 5 6 4 7 8 6 3 3 . 2 2 < / d o c u m e n t i d >  
     < s e n d e r i d > W P N < / s e n d e r i d >  
     < s e n d e r e m a i l > W P N E T O @ M A C H A D O M E Y E R . C O M . B R < / s e n d e r e m a i l >  
     < l a s t m o d i f i e d > 2 0 2 2 - 0 4 - 0 4 T 1 7 : 2 4 : 0 0 . 0 0 0 0 0 0 0 - 0 3 : 0 0 < / l a s t m o d i f i e d >  
     < d a t a b a s e > T E X T < / d a t a b a s e >  
 < / p r o p e r t i e s > 
</file>

<file path=customXml/item8.xml>��< ? x m l   v e r s i o n = " 1 . 0 "   e n c o d i n g = " u t f - 1 6 " ? > < p r o p e r t i e s   x m l n s = " h t t p : / / w w w . i m a n a g e . c o m / w o r k / x m l s c h e m a " >  
     < d o c u m e n t i d > S P ! 4 1 3 5 0 0 0 7 . 1 < / d o c u m e n t i d >  
     < s e n d e r i d > I G 0 5 9 4 2 < / s e n d e r i d >  
     < s e n d e r e m a i l > I S A B E L A . V A L E N T E @ M A T T O S F I L H O . C O M . B R < / s e n d e r e m a i l >  
     < l a s t m o d i f i e d > 2 0 2 2 - 0 4 - 0 6 T 1 8 : 2 3 : 0 0 . 0 0 0 0 0 0 0 - 0 3 : 0 0 < / l a s t m o d i f i e d >  
     < d a t a b a s e > S P < / d a t a b a s e >  
 < / p r o p e r t i e s > 
</file>

<file path=customXml/item9.xml><?xml version="1.0" encoding="utf-8"?>
<ct:contentTypeSchema xmlns:ct="http://schemas.microsoft.com/office/2006/metadata/contentType" xmlns:ma="http://schemas.microsoft.com/office/2006/metadata/properties/metaAttributes" ct:_="" ma:_="" ma:contentTypeName="Documento" ma:contentTypeID="0x01010001C2DBB9C603D34881B66D269F632994" ma:contentTypeVersion="11" ma:contentTypeDescription="Crie um novo documento." ma:contentTypeScope="" ma:versionID="1149b94d8b8eddcff65109c0fca54343">
  <xsd:schema xmlns:xsd="http://www.w3.org/2001/XMLSchema" xmlns:xs="http://www.w3.org/2001/XMLSchema" xmlns:p="http://schemas.microsoft.com/office/2006/metadata/properties" xmlns:ns2="eef43a54-0657-44ae-8cfd-6e394e71b126" xmlns:ns3="aea69c61-68f8-4fe9-b501-9640e4507627" targetNamespace="http://schemas.microsoft.com/office/2006/metadata/properties" ma:root="true" ma:fieldsID="41e8f4167404c81762c66807f30d1b17" ns2:_="" ns3:_="">
    <xsd:import namespace="eef43a54-0657-44ae-8cfd-6e394e71b126"/>
    <xsd:import namespace="aea69c61-68f8-4fe9-b501-9640e4507627"/>
    <xsd:element name="properties">
      <xsd:complexType>
        <xsd:sequence>
          <xsd:element name="documentManagement">
            <xsd:complexType>
              <xsd:all>
                <xsd:element ref="ns2:C_x00f3_digo_x0020_emiss_x00e3_o"/>
                <xsd:element ref="ns2:Tipo_x0020_emiss_x00e3_o"/>
                <xsd:element ref="ns2:Classifica_x00e7__x00e3_o_x0020_1"/>
                <xsd:element ref="ns2:Classifica_x00e7__x00e3_o_x0020_2"/>
                <xsd:element ref="ns2:C_x00f3_digo_x0020_emiss_x00e3_o_x003a_Cliente" minOccurs="0"/>
                <xsd:element ref="ns2:MediaServiceMetadata" minOccurs="0"/>
                <xsd:element ref="ns2:MediaServiceFastMetadata" minOccurs="0"/>
                <xsd:element ref="ns3:SharedWithUsers" minOccurs="0"/>
                <xsd:element ref="ns3:SharedWithDetails" minOccurs="0"/>
                <xsd:element ref="ns2:Vers_x00e3_ofin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43a54-0657-44ae-8cfd-6e394e71b126" elementFormDefault="qualified">
    <xsd:import namespace="http://schemas.microsoft.com/office/2006/documentManagement/types"/>
    <xsd:import namespace="http://schemas.microsoft.com/office/infopath/2007/PartnerControls"/>
    <xsd:element name="C_x00f3_digo_x0020_emiss_x00e3_o" ma:index="2" ma:displayName="Código emissão" ma:list="{123eb582-1319-4075-a26a-438363e822c2}" ma:internalName="C_x00f3_digo_x0020_emiss_x00e3_o" ma:showField="Title">
      <xsd:simpleType>
        <xsd:restriction base="dms:Lookup"/>
      </xsd:simpleType>
    </xsd:element>
    <xsd:element name="Tipo_x0020_emiss_x00e3_o" ma:index="3" ma:displayName="Tipo emissão" ma:format="Dropdown" ma:internalName="Tipo_x0020_emiss_x00e3_o">
      <xsd:simpleType>
        <xsd:restriction base="dms:Choice">
          <xsd:enumeration value="Corporativa"/>
          <xsd:enumeration value="Pulverizada"/>
        </xsd:restriction>
      </xsd:simpleType>
    </xsd:element>
    <xsd:element name="Classifica_x00e7__x00e3_o_x0020_1" ma:index="4" ma:displayName="Classificação 1" ma:list="{2f006ee8-bebc-47b2-833c-6d05a3ab9878}" ma:internalName="Classifica_x00e7__x00e3_o_x0020_1" ma:showField="Title">
      <xsd:simpleType>
        <xsd:restriction base="dms:Lookup"/>
      </xsd:simpleType>
    </xsd:element>
    <xsd:element name="Classifica_x00e7__x00e3_o_x0020_2" ma:index="5" ma:displayName="Classificação 2" ma:list="{504f308f-39b5-49e8-90ec-169fb7eedceb}" ma:internalName="Classifica_x00e7__x00e3_o_x0020_2" ma:showField="Title">
      <xsd:simpleType>
        <xsd:restriction base="dms:Lookup"/>
      </xsd:simpleType>
    </xsd:element>
    <xsd:element name="C_x00f3_digo_x0020_emiss_x00e3_o_x003a_Cliente" ma:index="8" nillable="true" ma:displayName="Cliente" ma:list="{123eb582-1319-4075-a26a-438363e822c2}" ma:internalName="C_x00f3_digo_x0020_emiss_x00e3_o_x003a_Cliente" ma:readOnly="true" ma:showField="Coluna2" ma:web="aea69c61-68f8-4fe9-b501-9640e4507627">
      <xsd:simpleType>
        <xsd:restriction base="dms:Lookup"/>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Vers_x00e3_ofinal" ma:index="17" nillable="true" ma:displayName="Versão final" ma:default="1" ma:format="Dropdown" ma:internalName="Vers_x00e3_ofinal">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ea69c61-68f8-4fe9-b501-9640e4507627" elementFormDefault="qualified">
    <xsd:import namespace="http://schemas.microsoft.com/office/2006/documentManagement/types"/>
    <xsd:import namespace="http://schemas.microsoft.com/office/infopath/2007/PartnerControls"/>
    <xsd:element name="SharedWithUsers" ma:index="15"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Tipo de Conteú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F1FC8E-41D7-4F5D-BC96-2575C9C82FC1}">
  <ds:schemaRefs>
    <ds:schemaRef ds:uri="http://www.imanage.com/work/xmlschema"/>
  </ds:schemaRefs>
</ds:datastoreItem>
</file>

<file path=customXml/itemProps2.xml><?xml version="1.0" encoding="utf-8"?>
<ds:datastoreItem xmlns:ds="http://schemas.openxmlformats.org/officeDocument/2006/customXml" ds:itemID="{CCCA816F-F615-4557-A197-0F78D6BB2ACD}">
  <ds:schemaRefs>
    <ds:schemaRef ds:uri="http://www.imanage.com/work/xmlschema"/>
  </ds:schemaRefs>
</ds:datastoreItem>
</file>

<file path=customXml/itemProps3.xml><?xml version="1.0" encoding="utf-8"?>
<ds:datastoreItem xmlns:ds="http://schemas.openxmlformats.org/officeDocument/2006/customXml" ds:itemID="{3B03D866-1B8C-4727-9D8F-AC608C6229BE}">
  <ds:schemaRefs>
    <ds:schemaRef ds:uri="http://schemas.microsoft.com/office/2006/metadata/properties"/>
    <ds:schemaRef ds:uri="http://schemas.microsoft.com/office/infopath/2007/PartnerControls"/>
    <ds:schemaRef ds:uri="eef43a54-0657-44ae-8cfd-6e394e71b126"/>
  </ds:schemaRefs>
</ds:datastoreItem>
</file>

<file path=customXml/itemProps4.xml><?xml version="1.0" encoding="utf-8"?>
<ds:datastoreItem xmlns:ds="http://schemas.openxmlformats.org/officeDocument/2006/customXml" ds:itemID="{EA0EBBD0-1CAF-43FB-83E2-9E82E882883C}">
  <ds:schemaRefs>
    <ds:schemaRef ds:uri="http://www.imanage.com/work/xmlschema"/>
  </ds:schemaRefs>
</ds:datastoreItem>
</file>

<file path=customXml/itemProps5.xml><?xml version="1.0" encoding="utf-8"?>
<ds:datastoreItem xmlns:ds="http://schemas.openxmlformats.org/officeDocument/2006/customXml" ds:itemID="{1C980229-6244-404B-9786-D9A0F97221BD}">
  <ds:schemaRefs>
    <ds:schemaRef ds:uri="http://schemas.openxmlformats.org/officeDocument/2006/bibliography"/>
  </ds:schemaRefs>
</ds:datastoreItem>
</file>

<file path=customXml/itemProps6.xml><?xml version="1.0" encoding="utf-8"?>
<ds:datastoreItem xmlns:ds="http://schemas.openxmlformats.org/officeDocument/2006/customXml" ds:itemID="{3A95E080-67CE-47AD-B1FC-40D54106978B}">
  <ds:schemaRefs>
    <ds:schemaRef ds:uri="http://schemas.microsoft.com/sharepoint/v3/contenttype/forms"/>
  </ds:schemaRefs>
</ds:datastoreItem>
</file>

<file path=customXml/itemProps7.xml><?xml version="1.0" encoding="utf-8"?>
<ds:datastoreItem xmlns:ds="http://schemas.openxmlformats.org/officeDocument/2006/customXml" ds:itemID="{C1751EF7-B23C-486E-BFE9-E4D46F47AEE0}">
  <ds:schemaRefs>
    <ds:schemaRef ds:uri="http://www.imanage.com/work/xmlschema"/>
  </ds:schemaRefs>
</ds:datastoreItem>
</file>

<file path=customXml/itemProps8.xml><?xml version="1.0" encoding="utf-8"?>
<ds:datastoreItem xmlns:ds="http://schemas.openxmlformats.org/officeDocument/2006/customXml" ds:itemID="{885A720D-AB2D-4A0E-BCB2-1F2C82E3C88F}">
  <ds:schemaRefs>
    <ds:schemaRef ds:uri="http://www.imanage.com/work/xmlschema"/>
  </ds:schemaRefs>
</ds:datastoreItem>
</file>

<file path=customXml/itemProps9.xml><?xml version="1.0" encoding="utf-8"?>
<ds:datastoreItem xmlns:ds="http://schemas.openxmlformats.org/officeDocument/2006/customXml" ds:itemID="{21225E4A-FFC4-42CA-B6ED-BF842A7F9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43a54-0657-44ae-8cfd-6e394e71b126"/>
    <ds:schemaRef ds:uri="aea69c61-68f8-4fe9-b501-9640e45076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184</Pages>
  <Words>57403</Words>
  <Characters>334498</Characters>
  <Application>Microsoft Office Word</Application>
  <DocSecurity>4</DocSecurity>
  <Lines>2787</Lines>
  <Paragraphs>782</Paragraphs>
  <ScaleCrop>false</ScaleCrop>
  <HeadingPairs>
    <vt:vector size="6" baseType="variant">
      <vt:variant>
        <vt:lpstr>Título</vt:lpstr>
      </vt:variant>
      <vt:variant>
        <vt:i4>1</vt:i4>
      </vt:variant>
      <vt:variant>
        <vt:lpstr>Title</vt:lpstr>
      </vt:variant>
      <vt:variant>
        <vt:i4>1</vt:i4>
      </vt:variant>
      <vt:variant>
        <vt:lpstr/>
      </vt:variant>
      <vt:variant>
        <vt:i4>1</vt:i4>
      </vt:variant>
    </vt:vector>
  </HeadingPairs>
  <TitlesOfParts>
    <vt:vector size="3" baseType="lpstr">
      <vt:lpstr/>
      <vt:lpstr/>
      <vt:lpstr/>
    </vt:vector>
  </TitlesOfParts>
  <Company/>
  <LinksUpToDate>false</LinksUpToDate>
  <CharactersWithSpaces>391119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Mattos Filho</dc:creator>
  <cp:lastModifiedBy>Hugo Mamoru Aoki Hissanaga</cp:lastModifiedBy>
  <cp:revision>2</cp:revision>
  <cp:lastPrinted>2022-04-05T21:01:00Z</cp:lastPrinted>
  <dcterms:created xsi:type="dcterms:W3CDTF">2022-04-07T13:49:00Z</dcterms:created>
  <dcterms:modified xsi:type="dcterms:W3CDTF">2022-04-07T13:49:00Z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2b1616c-cf2a-4802-8439-7c44bba93692_Enabled">
    <vt:lpwstr>True</vt:lpwstr>
  </property>
  <property fmtid="{D5CDD505-2E9C-101B-9397-08002B2CF9AE}" pid="3" name="MSIP_Label_32b1616c-cf2a-4802-8439-7c44bba93692_SiteId">
    <vt:lpwstr>cf56e405-d2b0-4266-b210-aa04636b6161</vt:lpwstr>
  </property>
  <property fmtid="{D5CDD505-2E9C-101B-9397-08002B2CF9AE}" pid="4" name="MSIP_Label_32b1616c-cf2a-4802-8439-7c44bba93692_Ref">
    <vt:lpwstr>https://api.informationprotection.azure.com/api/cf56e405-d2b0-4266-b210-aa04636b6161</vt:lpwstr>
  </property>
  <property fmtid="{D5CDD505-2E9C-101B-9397-08002B2CF9AE}" pid="5" name="MSIP_Label_32b1616c-cf2a-4802-8439-7c44bba93692_SetBy">
    <vt:lpwstr>marcelo.ferraz@xpi.com.br</vt:lpwstr>
  </property>
  <property fmtid="{D5CDD505-2E9C-101B-9397-08002B2CF9AE}" pid="6" name="MSIP_Label_32b1616c-cf2a-4802-8439-7c44bba93692_SetDate">
    <vt:lpwstr>2018-07-02T14:13:28.3194657-03:00</vt:lpwstr>
  </property>
  <property fmtid="{D5CDD505-2E9C-101B-9397-08002B2CF9AE}" pid="7" name="MSIP_Label_32b1616c-cf2a-4802-8439-7c44bba93692_Name">
    <vt:lpwstr>Pública</vt:lpwstr>
  </property>
  <property fmtid="{D5CDD505-2E9C-101B-9397-08002B2CF9AE}" pid="8" name="MSIP_Label_32b1616c-cf2a-4802-8439-7c44bba93692_Application">
    <vt:lpwstr>Microsoft Azure Information Protection</vt:lpwstr>
  </property>
  <property fmtid="{D5CDD505-2E9C-101B-9397-08002B2CF9AE}" pid="9" name="MSIP_Label_32b1616c-cf2a-4802-8439-7c44bba93692_Extended_MSFT_Method">
    <vt:lpwstr>Manual</vt:lpwstr>
  </property>
  <property fmtid="{D5CDD505-2E9C-101B-9397-08002B2CF9AE}" pid="10" name="MSIP_Label_9c43a477-51cb-49a5-ab30-58e4ded1f9ea_Enabled">
    <vt:lpwstr>true</vt:lpwstr>
  </property>
  <property fmtid="{D5CDD505-2E9C-101B-9397-08002B2CF9AE}" pid="11" name="MSIP_Label_9c43a477-51cb-49a5-ab30-58e4ded1f9ea_SetDate">
    <vt:lpwstr>2020-09-22T22:55:35Z</vt:lpwstr>
  </property>
  <property fmtid="{D5CDD505-2E9C-101B-9397-08002B2CF9AE}" pid="12" name="MSIP_Label_9c43a477-51cb-49a5-ab30-58e4ded1f9ea_Method">
    <vt:lpwstr>Privileged</vt:lpwstr>
  </property>
  <property fmtid="{D5CDD505-2E9C-101B-9397-08002B2CF9AE}" pid="13" name="MSIP_Label_9c43a477-51cb-49a5-ab30-58e4ded1f9ea_Name">
    <vt:lpwstr>9c43a477-51cb-49a5-ab30-58e4ded1f9ea</vt:lpwstr>
  </property>
  <property fmtid="{D5CDD505-2E9C-101B-9397-08002B2CF9AE}" pid="14" name="MSIP_Label_9c43a477-51cb-49a5-ab30-58e4ded1f9ea_SiteId">
    <vt:lpwstr>f9cfd8cb-c4a5-4677-b65d-3150dda310c9</vt:lpwstr>
  </property>
  <property fmtid="{D5CDD505-2E9C-101B-9397-08002B2CF9AE}" pid="15" name="MSIP_Label_9c43a477-51cb-49a5-ab30-58e4ded1f9ea_ActionId">
    <vt:lpwstr>ccf4271b-5aae-4111-8d8c-0e2a36616dd2</vt:lpwstr>
  </property>
  <property fmtid="{D5CDD505-2E9C-101B-9397-08002B2CF9AE}" pid="16" name="MSIP_Label_9c43a477-51cb-49a5-ab30-58e4ded1f9ea_ContentBits">
    <vt:lpwstr>2</vt:lpwstr>
  </property>
  <property fmtid="{D5CDD505-2E9C-101B-9397-08002B2CF9AE}" pid="17" name="ContentTypeId">
    <vt:lpwstr>0x01010001C2DBB9C603D34881B66D269F632994</vt:lpwstr>
  </property>
  <property fmtid="{D5CDD505-2E9C-101B-9397-08002B2CF9AE}" pid="18" name="iManageFooter">
    <vt:lpwstr>_x000d_TEXT - 54988894v12 12261.42 </vt:lpwstr>
  </property>
  <property fmtid="{D5CDD505-2E9C-101B-9397-08002B2CF9AE}" pid="19" name="MSIP_Label_0b7e2152-9cc3-4443-b6fd-c7b46d51f2be_Enabled">
    <vt:lpwstr>true</vt:lpwstr>
  </property>
  <property fmtid="{D5CDD505-2E9C-101B-9397-08002B2CF9AE}" pid="20" name="MSIP_Label_0b7e2152-9cc3-4443-b6fd-c7b46d51f2be_SetDate">
    <vt:lpwstr>2022-02-11T20:11:04Z</vt:lpwstr>
  </property>
  <property fmtid="{D5CDD505-2E9C-101B-9397-08002B2CF9AE}" pid="21" name="MSIP_Label_0b7e2152-9cc3-4443-b6fd-c7b46d51f2be_Method">
    <vt:lpwstr>Privileged</vt:lpwstr>
  </property>
  <property fmtid="{D5CDD505-2E9C-101B-9397-08002B2CF9AE}" pid="22" name="MSIP_Label_0b7e2152-9cc3-4443-b6fd-c7b46d51f2be_Name">
    <vt:lpwstr>Publico</vt:lpwstr>
  </property>
  <property fmtid="{D5CDD505-2E9C-101B-9397-08002B2CF9AE}" pid="23" name="MSIP_Label_0b7e2152-9cc3-4443-b6fd-c7b46d51f2be_SiteId">
    <vt:lpwstr>100453cd-a9f7-4d13-923b-0dff037d5286</vt:lpwstr>
  </property>
  <property fmtid="{D5CDD505-2E9C-101B-9397-08002B2CF9AE}" pid="24" name="MSIP_Label_0b7e2152-9cc3-4443-b6fd-c7b46d51f2be_ActionId">
    <vt:lpwstr>71aa5f13-4fa4-4539-a2db-67a44ba027b4</vt:lpwstr>
  </property>
  <property fmtid="{D5CDD505-2E9C-101B-9397-08002B2CF9AE}" pid="25" name="MSIP_Label_0b7e2152-9cc3-4443-b6fd-c7b46d51f2be_ContentBits">
    <vt:lpwstr>1</vt:lpwstr>
  </property>
  <property fmtid="{D5CDD505-2E9C-101B-9397-08002B2CF9AE}" pid="26" name="MSIP_Label_4aeda764-ac5d-4c78-8b24-fe1405747852_Enabled">
    <vt:lpwstr>true</vt:lpwstr>
  </property>
  <property fmtid="{D5CDD505-2E9C-101B-9397-08002B2CF9AE}" pid="27" name="MSIP_Label_4aeda764-ac5d-4c78-8b24-fe1405747852_SetDate">
    <vt:lpwstr>2022-03-31T23:18:28Z</vt:lpwstr>
  </property>
  <property fmtid="{D5CDD505-2E9C-101B-9397-08002B2CF9AE}" pid="28" name="MSIP_Label_4aeda764-ac5d-4c78-8b24-fe1405747852_Method">
    <vt:lpwstr>Standard</vt:lpwstr>
  </property>
  <property fmtid="{D5CDD505-2E9C-101B-9397-08002B2CF9AE}" pid="29" name="MSIP_Label_4aeda764-ac5d-4c78-8b24-fe1405747852_Name">
    <vt:lpwstr>4aeda764-ac5d-4c78-8b24-fe1405747852</vt:lpwstr>
  </property>
  <property fmtid="{D5CDD505-2E9C-101B-9397-08002B2CF9AE}" pid="30" name="MSIP_Label_4aeda764-ac5d-4c78-8b24-fe1405747852_SiteId">
    <vt:lpwstr>f9cfd8cb-c4a5-4677-b65d-3150dda310c9</vt:lpwstr>
  </property>
  <property fmtid="{D5CDD505-2E9C-101B-9397-08002B2CF9AE}" pid="31" name="MSIP_Label_4aeda764-ac5d-4c78-8b24-fe1405747852_ActionId">
    <vt:lpwstr>882b4a0e-127d-46d8-80f9-51b567207969</vt:lpwstr>
  </property>
  <property fmtid="{D5CDD505-2E9C-101B-9397-08002B2CF9AE}" pid="32" name="MSIP_Label_4aeda764-ac5d-4c78-8b24-fe1405747852_ContentBits">
    <vt:lpwstr>2</vt:lpwstr>
  </property>
</Properties>
</file>
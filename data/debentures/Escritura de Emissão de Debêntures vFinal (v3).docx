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F15D" w14:textId="481815EC" w:rsidR="00130765" w:rsidRPr="00A15CFB" w:rsidRDefault="00130765" w:rsidP="009E19D6">
      <w:pPr>
        <w:pStyle w:val="c3"/>
        <w:pBdr>
          <w:bottom w:val="double" w:sz="6" w:space="4" w:color="auto"/>
        </w:pBdr>
        <w:spacing w:line="280" w:lineRule="exact"/>
        <w:jc w:val="both"/>
        <w:rPr>
          <w:rFonts w:ascii="Trebuchet MS" w:hAnsi="Trebuchet MS"/>
          <w:sz w:val="20"/>
          <w:szCs w:val="20"/>
          <w:vertAlign w:val="superscript"/>
        </w:rPr>
      </w:pPr>
      <w:bookmarkStart w:id="0" w:name="_GoBack"/>
      <w:bookmarkEnd w:id="0"/>
    </w:p>
    <w:p w14:paraId="579F47DD" w14:textId="77777777" w:rsidR="008254DB" w:rsidRPr="00A15CFB" w:rsidRDefault="008254DB" w:rsidP="0069607A">
      <w:pPr>
        <w:pStyle w:val="NormalWeb"/>
        <w:spacing w:before="0" w:beforeAutospacing="0" w:after="0" w:afterAutospacing="0" w:line="280" w:lineRule="exact"/>
        <w:jc w:val="both"/>
        <w:rPr>
          <w:rFonts w:ascii="Trebuchet MS" w:hAnsi="Trebuchet MS" w:cs="Times New Roman"/>
          <w:b/>
          <w:smallCaps/>
          <w:sz w:val="20"/>
          <w:szCs w:val="20"/>
        </w:rPr>
      </w:pPr>
    </w:p>
    <w:p w14:paraId="1494C347" w14:textId="77777777" w:rsidR="006976F5" w:rsidRPr="00A15CFB" w:rsidRDefault="006976F5" w:rsidP="0069607A">
      <w:pPr>
        <w:pStyle w:val="NormalWeb"/>
        <w:spacing w:before="0" w:beforeAutospacing="0" w:after="0" w:afterAutospacing="0" w:line="280" w:lineRule="exact"/>
        <w:jc w:val="both"/>
        <w:rPr>
          <w:rFonts w:ascii="Trebuchet MS" w:hAnsi="Trebuchet MS" w:cs="Times New Roman"/>
          <w:b/>
          <w:smallCaps/>
          <w:sz w:val="20"/>
          <w:szCs w:val="20"/>
        </w:rPr>
      </w:pPr>
    </w:p>
    <w:p w14:paraId="2A14340A" w14:textId="05ABA449" w:rsidR="0031215C" w:rsidRPr="00A15CFB" w:rsidRDefault="009C0AA1" w:rsidP="0069607A">
      <w:pPr>
        <w:pStyle w:val="NormalWeb"/>
        <w:spacing w:before="0" w:beforeAutospacing="0" w:after="0" w:afterAutospacing="0" w:line="280" w:lineRule="exact"/>
        <w:jc w:val="both"/>
        <w:rPr>
          <w:rFonts w:ascii="Trebuchet MS" w:hAnsi="Trebuchet MS" w:cs="Times New Roman"/>
          <w:b/>
          <w:smallCaps/>
          <w:sz w:val="20"/>
          <w:szCs w:val="20"/>
        </w:rPr>
      </w:pPr>
      <w:r w:rsidRPr="00A15CFB">
        <w:rPr>
          <w:rFonts w:ascii="Trebuchet MS" w:hAnsi="Trebuchet MS" w:cs="Times New Roman"/>
          <w:b/>
          <w:smallCaps/>
          <w:sz w:val="20"/>
          <w:szCs w:val="20"/>
        </w:rPr>
        <w:t xml:space="preserve">Escritura Particular da </w:t>
      </w:r>
      <w:r w:rsidR="007317D8">
        <w:rPr>
          <w:rFonts w:ascii="Trebuchet MS" w:hAnsi="Trebuchet MS" w:cs="Times New Roman"/>
          <w:b/>
          <w:smallCaps/>
          <w:sz w:val="20"/>
          <w:szCs w:val="20"/>
        </w:rPr>
        <w:t>1</w:t>
      </w:r>
      <w:r w:rsidR="0031215C" w:rsidRPr="00A15CFB">
        <w:rPr>
          <w:rFonts w:ascii="Trebuchet MS" w:hAnsi="Trebuchet MS" w:cs="Times New Roman"/>
          <w:b/>
          <w:smallCaps/>
          <w:sz w:val="20"/>
          <w:szCs w:val="20"/>
        </w:rPr>
        <w:t xml:space="preserve">ª </w:t>
      </w:r>
      <w:r w:rsidR="007317D8" w:rsidRPr="00A15CFB">
        <w:rPr>
          <w:rFonts w:ascii="Trebuchet MS" w:hAnsi="Trebuchet MS" w:cs="Times New Roman"/>
          <w:b/>
          <w:smallCaps/>
          <w:sz w:val="20"/>
          <w:szCs w:val="20"/>
        </w:rPr>
        <w:t>(</w:t>
      </w:r>
      <w:r w:rsidR="007317D8">
        <w:rPr>
          <w:rFonts w:ascii="Trebuchet MS" w:hAnsi="Trebuchet MS" w:cs="Times New Roman"/>
          <w:b/>
          <w:smallCaps/>
          <w:sz w:val="20"/>
          <w:szCs w:val="20"/>
        </w:rPr>
        <w:t>primeira</w:t>
      </w:r>
      <w:r w:rsidR="007317D8" w:rsidRPr="00A15CFB">
        <w:rPr>
          <w:rFonts w:ascii="Trebuchet MS" w:hAnsi="Trebuchet MS" w:cs="Times New Roman"/>
          <w:b/>
          <w:smallCaps/>
          <w:sz w:val="20"/>
          <w:szCs w:val="20"/>
        </w:rPr>
        <w:t xml:space="preserve">) </w:t>
      </w:r>
      <w:r w:rsidRPr="00A15CFB">
        <w:rPr>
          <w:rFonts w:ascii="Trebuchet MS" w:hAnsi="Trebuchet MS" w:cs="Times New Roman"/>
          <w:b/>
          <w:smallCaps/>
          <w:sz w:val="20"/>
          <w:szCs w:val="20"/>
        </w:rPr>
        <w:t>Emissão de Debêntures</w:t>
      </w:r>
      <w:r w:rsidR="000F1350" w:rsidRPr="00A15CFB">
        <w:rPr>
          <w:rFonts w:ascii="Trebuchet MS" w:hAnsi="Trebuchet MS" w:cs="Times New Roman"/>
          <w:b/>
          <w:smallCaps/>
          <w:sz w:val="20"/>
          <w:szCs w:val="20"/>
        </w:rPr>
        <w:t xml:space="preserve"> Simples</w:t>
      </w:r>
      <w:r w:rsidRPr="00A15CFB">
        <w:rPr>
          <w:rFonts w:ascii="Trebuchet MS" w:hAnsi="Trebuchet MS" w:cs="Times New Roman"/>
          <w:b/>
          <w:smallCaps/>
          <w:sz w:val="20"/>
          <w:szCs w:val="20"/>
        </w:rPr>
        <w:t>,</w:t>
      </w:r>
      <w:r w:rsidR="000F1350" w:rsidRPr="00A15CFB">
        <w:rPr>
          <w:rFonts w:ascii="Trebuchet MS" w:hAnsi="Trebuchet MS" w:cs="Times New Roman"/>
          <w:b/>
          <w:smallCaps/>
          <w:sz w:val="20"/>
          <w:szCs w:val="20"/>
        </w:rPr>
        <w:t xml:space="preserve"> Não Conversíveis em Ações,</w:t>
      </w:r>
      <w:r w:rsidRPr="00A15CFB">
        <w:rPr>
          <w:rFonts w:ascii="Trebuchet MS" w:hAnsi="Trebuchet MS" w:cs="Times New Roman"/>
          <w:b/>
          <w:smallCaps/>
          <w:sz w:val="20"/>
          <w:szCs w:val="20"/>
        </w:rPr>
        <w:t xml:space="preserve"> </w:t>
      </w:r>
      <w:r w:rsidR="0035127A" w:rsidRPr="00A15CFB">
        <w:rPr>
          <w:rFonts w:ascii="Trebuchet MS" w:hAnsi="Trebuchet MS" w:cs="Times New Roman"/>
          <w:b/>
          <w:smallCaps/>
          <w:sz w:val="20"/>
          <w:szCs w:val="20"/>
        </w:rPr>
        <w:t>em Série</w:t>
      </w:r>
      <w:r w:rsidR="001368AA" w:rsidRPr="00A15CFB">
        <w:rPr>
          <w:rFonts w:ascii="Trebuchet MS" w:hAnsi="Trebuchet MS" w:cs="Times New Roman"/>
          <w:b/>
          <w:smallCaps/>
          <w:sz w:val="20"/>
          <w:szCs w:val="20"/>
        </w:rPr>
        <w:t xml:space="preserve"> Única</w:t>
      </w:r>
      <w:r w:rsidR="0035127A" w:rsidRPr="00A15CFB">
        <w:rPr>
          <w:rFonts w:ascii="Trebuchet MS" w:hAnsi="Trebuchet MS" w:cs="Times New Roman"/>
          <w:b/>
          <w:smallCaps/>
          <w:sz w:val="20"/>
          <w:szCs w:val="20"/>
        </w:rPr>
        <w:t xml:space="preserve">, </w:t>
      </w:r>
      <w:r w:rsidRPr="00A15CFB">
        <w:rPr>
          <w:rFonts w:ascii="Trebuchet MS" w:hAnsi="Trebuchet MS" w:cs="Times New Roman"/>
          <w:b/>
          <w:smallCaps/>
          <w:sz w:val="20"/>
          <w:szCs w:val="20"/>
        </w:rPr>
        <w:t>da Espécie</w:t>
      </w:r>
      <w:r w:rsidR="003073E6" w:rsidRPr="00A15CFB">
        <w:rPr>
          <w:rFonts w:ascii="Trebuchet MS" w:hAnsi="Trebuchet MS" w:cs="Times New Roman"/>
          <w:b/>
          <w:smallCaps/>
          <w:sz w:val="20"/>
          <w:szCs w:val="20"/>
        </w:rPr>
        <w:t xml:space="preserve"> </w:t>
      </w:r>
      <w:r w:rsidR="006D2F3C" w:rsidRPr="00A15CFB">
        <w:rPr>
          <w:rFonts w:ascii="Trebuchet MS" w:hAnsi="Trebuchet MS" w:cs="Times New Roman"/>
          <w:b/>
          <w:smallCaps/>
          <w:sz w:val="20"/>
          <w:szCs w:val="20"/>
        </w:rPr>
        <w:t>com Garantia</w:t>
      </w:r>
      <w:r w:rsidR="0031215C" w:rsidRPr="00A15CFB">
        <w:rPr>
          <w:rFonts w:ascii="Trebuchet MS" w:hAnsi="Trebuchet MS" w:cs="Times New Roman"/>
          <w:b/>
          <w:smallCaps/>
          <w:sz w:val="20"/>
          <w:szCs w:val="20"/>
        </w:rPr>
        <w:t xml:space="preserve"> </w:t>
      </w:r>
      <w:r w:rsidR="00D76170" w:rsidRPr="00A15CFB">
        <w:rPr>
          <w:rFonts w:ascii="Trebuchet MS" w:hAnsi="Trebuchet MS" w:cs="Times New Roman"/>
          <w:b/>
          <w:smallCaps/>
          <w:sz w:val="20"/>
          <w:szCs w:val="20"/>
        </w:rPr>
        <w:t>Real</w:t>
      </w:r>
      <w:r w:rsidR="00E20257">
        <w:rPr>
          <w:rFonts w:ascii="Trebuchet MS" w:hAnsi="Trebuchet MS" w:cs="Times New Roman"/>
          <w:b/>
          <w:smallCaps/>
          <w:sz w:val="20"/>
          <w:szCs w:val="20"/>
        </w:rPr>
        <w:t xml:space="preserve"> e com Garantia Adicional Fidejussória</w:t>
      </w:r>
      <w:r w:rsidR="00F519A2" w:rsidRPr="00A15CFB">
        <w:rPr>
          <w:rFonts w:ascii="Trebuchet MS" w:hAnsi="Trebuchet MS" w:cs="Times New Roman"/>
          <w:b/>
          <w:smallCaps/>
          <w:sz w:val="20"/>
          <w:szCs w:val="20"/>
        </w:rPr>
        <w:t>,</w:t>
      </w:r>
      <w:r w:rsidR="00C0542D" w:rsidRPr="00A15CFB">
        <w:rPr>
          <w:rFonts w:ascii="Trebuchet MS" w:hAnsi="Trebuchet MS" w:cs="Times New Roman"/>
          <w:b/>
          <w:smallCaps/>
          <w:sz w:val="20"/>
          <w:szCs w:val="20"/>
        </w:rPr>
        <w:t xml:space="preserve"> </w:t>
      </w:r>
      <w:r w:rsidR="0035127A" w:rsidRPr="00A15CFB">
        <w:rPr>
          <w:rFonts w:ascii="Trebuchet MS" w:hAnsi="Trebuchet MS" w:cs="Times New Roman"/>
          <w:b/>
          <w:smallCaps/>
          <w:sz w:val="20"/>
          <w:szCs w:val="20"/>
        </w:rPr>
        <w:t>para</w:t>
      </w:r>
      <w:r w:rsidRPr="00A15CFB">
        <w:rPr>
          <w:rFonts w:ascii="Trebuchet MS" w:hAnsi="Trebuchet MS" w:cs="Times New Roman"/>
          <w:b/>
          <w:smallCaps/>
          <w:sz w:val="20"/>
          <w:szCs w:val="20"/>
        </w:rPr>
        <w:t xml:space="preserve"> </w:t>
      </w:r>
      <w:r w:rsidR="00E20257">
        <w:rPr>
          <w:rFonts w:ascii="Trebuchet MS" w:hAnsi="Trebuchet MS" w:cs="Times New Roman"/>
          <w:b/>
          <w:smallCaps/>
          <w:sz w:val="20"/>
          <w:szCs w:val="20"/>
        </w:rPr>
        <w:t>Colocação Privada</w:t>
      </w:r>
      <w:r w:rsidRPr="00A15CFB">
        <w:rPr>
          <w:rFonts w:ascii="Trebuchet MS" w:hAnsi="Trebuchet MS" w:cs="Times New Roman"/>
          <w:b/>
          <w:smallCaps/>
          <w:sz w:val="20"/>
          <w:szCs w:val="20"/>
        </w:rPr>
        <w:t xml:space="preserve">, da </w:t>
      </w:r>
      <w:r w:rsidR="00F96EE8">
        <w:rPr>
          <w:rFonts w:ascii="Trebuchet MS" w:hAnsi="Trebuchet MS" w:cs="Times New Roman"/>
          <w:b/>
          <w:smallCaps/>
          <w:sz w:val="20"/>
          <w:szCs w:val="20"/>
        </w:rPr>
        <w:t xml:space="preserve">Incorporadora e Construtora PIBB </w:t>
      </w:r>
      <w:r w:rsidR="0031215C" w:rsidRPr="00A15CFB">
        <w:rPr>
          <w:rFonts w:ascii="Trebuchet MS" w:hAnsi="Trebuchet MS" w:cs="Times New Roman"/>
          <w:b/>
          <w:smallCaps/>
          <w:sz w:val="20"/>
          <w:szCs w:val="20"/>
        </w:rPr>
        <w:t>S.A.</w:t>
      </w:r>
    </w:p>
    <w:p w14:paraId="641D34C7" w14:textId="77777777" w:rsidR="009C0AA1" w:rsidRPr="00A15CFB" w:rsidRDefault="009C0AA1" w:rsidP="0069607A">
      <w:pPr>
        <w:pStyle w:val="NormalWeb"/>
        <w:spacing w:before="0" w:beforeAutospacing="0" w:after="0" w:afterAutospacing="0" w:line="280" w:lineRule="exact"/>
        <w:jc w:val="both"/>
        <w:rPr>
          <w:rFonts w:ascii="Trebuchet MS" w:hAnsi="Trebuchet MS" w:cs="Times New Roman"/>
          <w:b/>
          <w:smallCaps/>
          <w:sz w:val="20"/>
          <w:szCs w:val="20"/>
        </w:rPr>
      </w:pPr>
    </w:p>
    <w:p w14:paraId="4F7EABA1"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498B2A90"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7AEC9F70"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62AD96AD"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387A68F4"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4B192704"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1EFA9E25" w14:textId="77777777" w:rsidR="0031215C" w:rsidRPr="00A15CFB" w:rsidRDefault="0031215C" w:rsidP="0069607A">
      <w:pPr>
        <w:pStyle w:val="NormalWeb"/>
        <w:spacing w:before="0" w:beforeAutospacing="0" w:after="0" w:afterAutospacing="0" w:line="280" w:lineRule="exact"/>
        <w:jc w:val="both"/>
        <w:rPr>
          <w:rFonts w:ascii="Trebuchet MS" w:hAnsi="Trebuchet MS" w:cs="Times New Roman"/>
          <w:b/>
          <w:smallCaps/>
          <w:sz w:val="20"/>
          <w:szCs w:val="20"/>
        </w:rPr>
      </w:pPr>
    </w:p>
    <w:p w14:paraId="0F91B52E" w14:textId="77777777" w:rsidR="009C0AA1" w:rsidRPr="00A15CFB" w:rsidRDefault="009C0AA1" w:rsidP="0069607A">
      <w:pPr>
        <w:spacing w:line="280" w:lineRule="exact"/>
        <w:jc w:val="center"/>
        <w:rPr>
          <w:rFonts w:ascii="Trebuchet MS" w:hAnsi="Trebuchet MS"/>
          <w:b/>
          <w:sz w:val="20"/>
          <w:szCs w:val="20"/>
        </w:rPr>
      </w:pPr>
    </w:p>
    <w:p w14:paraId="63E060FA" w14:textId="77777777" w:rsidR="0031215C" w:rsidRPr="00A15CFB" w:rsidRDefault="0031215C" w:rsidP="0069607A">
      <w:pPr>
        <w:spacing w:line="280" w:lineRule="exact"/>
        <w:jc w:val="center"/>
        <w:rPr>
          <w:rFonts w:ascii="Trebuchet MS" w:hAnsi="Trebuchet MS"/>
          <w:b/>
          <w:sz w:val="20"/>
          <w:szCs w:val="20"/>
        </w:rPr>
      </w:pPr>
    </w:p>
    <w:p w14:paraId="31F54AA9" w14:textId="77777777" w:rsidR="006976F5" w:rsidRPr="00A15CFB" w:rsidRDefault="006976F5" w:rsidP="0069607A">
      <w:pPr>
        <w:spacing w:line="280" w:lineRule="exact"/>
        <w:jc w:val="center"/>
        <w:rPr>
          <w:rFonts w:ascii="Trebuchet MS" w:hAnsi="Trebuchet MS"/>
          <w:b/>
          <w:sz w:val="20"/>
          <w:szCs w:val="20"/>
        </w:rPr>
      </w:pPr>
    </w:p>
    <w:p w14:paraId="2A3E0831" w14:textId="77777777" w:rsidR="003F3F94" w:rsidRPr="00A15CFB" w:rsidRDefault="00FB1F27" w:rsidP="0069607A">
      <w:pPr>
        <w:tabs>
          <w:tab w:val="left" w:pos="7130"/>
        </w:tabs>
        <w:spacing w:line="280" w:lineRule="exact"/>
        <w:jc w:val="left"/>
        <w:rPr>
          <w:rFonts w:ascii="Trebuchet MS" w:hAnsi="Trebuchet MS"/>
          <w:b/>
          <w:sz w:val="20"/>
          <w:szCs w:val="20"/>
        </w:rPr>
      </w:pPr>
      <w:r w:rsidRPr="00A15CFB">
        <w:rPr>
          <w:rFonts w:ascii="Trebuchet MS" w:hAnsi="Trebuchet MS"/>
          <w:b/>
          <w:sz w:val="20"/>
          <w:szCs w:val="20"/>
        </w:rPr>
        <w:tab/>
      </w:r>
    </w:p>
    <w:p w14:paraId="28CD0EA1" w14:textId="7E635B23" w:rsidR="009C0AA1" w:rsidRPr="00A15CFB" w:rsidRDefault="00CF52F4" w:rsidP="0069607A">
      <w:pPr>
        <w:tabs>
          <w:tab w:val="center" w:pos="4890"/>
          <w:tab w:val="left" w:pos="7523"/>
          <w:tab w:val="right" w:pos="9781"/>
        </w:tabs>
        <w:spacing w:line="280" w:lineRule="exact"/>
        <w:jc w:val="left"/>
        <w:rPr>
          <w:rFonts w:ascii="Trebuchet MS" w:hAnsi="Trebuchet MS"/>
          <w:i/>
          <w:sz w:val="20"/>
          <w:szCs w:val="20"/>
        </w:rPr>
      </w:pPr>
      <w:r w:rsidRPr="00A15CFB">
        <w:rPr>
          <w:rFonts w:ascii="Trebuchet MS" w:hAnsi="Trebuchet MS"/>
          <w:i/>
          <w:sz w:val="20"/>
          <w:szCs w:val="20"/>
        </w:rPr>
        <w:tab/>
      </w:r>
      <w:r w:rsidR="009C0AA1" w:rsidRPr="00A15CFB">
        <w:rPr>
          <w:rFonts w:ascii="Trebuchet MS" w:hAnsi="Trebuchet MS"/>
          <w:i/>
          <w:sz w:val="20"/>
          <w:szCs w:val="20"/>
        </w:rPr>
        <w:t xml:space="preserve">celebrada </w:t>
      </w:r>
      <w:r w:rsidR="00F96EE8">
        <w:rPr>
          <w:rFonts w:ascii="Trebuchet MS" w:hAnsi="Trebuchet MS"/>
          <w:i/>
          <w:sz w:val="20"/>
          <w:szCs w:val="20"/>
        </w:rPr>
        <w:t>por</w:t>
      </w:r>
      <w:r w:rsidRPr="00A15CFB">
        <w:rPr>
          <w:rFonts w:ascii="Trebuchet MS" w:hAnsi="Trebuchet MS"/>
          <w:i/>
          <w:sz w:val="20"/>
          <w:szCs w:val="20"/>
        </w:rPr>
        <w:tab/>
      </w:r>
    </w:p>
    <w:p w14:paraId="5DB6ED42" w14:textId="77777777" w:rsidR="006F3BB8" w:rsidRPr="00A15CFB" w:rsidRDefault="006F3BB8" w:rsidP="0069607A">
      <w:pPr>
        <w:spacing w:line="280" w:lineRule="exact"/>
        <w:jc w:val="center"/>
        <w:rPr>
          <w:rFonts w:ascii="Trebuchet MS" w:hAnsi="Trebuchet MS"/>
          <w:b/>
          <w:smallCaps/>
          <w:sz w:val="20"/>
          <w:szCs w:val="20"/>
        </w:rPr>
      </w:pPr>
    </w:p>
    <w:p w14:paraId="4DB8F4B6" w14:textId="77777777" w:rsidR="006976F5" w:rsidRPr="00A15CFB" w:rsidRDefault="006976F5" w:rsidP="0069607A">
      <w:pPr>
        <w:spacing w:line="280" w:lineRule="exact"/>
        <w:jc w:val="center"/>
        <w:rPr>
          <w:rFonts w:ascii="Trebuchet MS" w:hAnsi="Trebuchet MS"/>
          <w:b/>
          <w:smallCaps/>
          <w:sz w:val="20"/>
          <w:szCs w:val="20"/>
        </w:rPr>
      </w:pPr>
    </w:p>
    <w:p w14:paraId="4B90CDFF" w14:textId="77777777" w:rsidR="006F3BB8" w:rsidRPr="00A15CFB" w:rsidRDefault="006F3BB8" w:rsidP="0069607A">
      <w:pPr>
        <w:spacing w:line="280" w:lineRule="exact"/>
        <w:jc w:val="center"/>
        <w:rPr>
          <w:rFonts w:ascii="Trebuchet MS" w:hAnsi="Trebuchet MS"/>
          <w:b/>
          <w:smallCaps/>
          <w:sz w:val="20"/>
          <w:szCs w:val="20"/>
        </w:rPr>
      </w:pPr>
    </w:p>
    <w:p w14:paraId="0D3B8E59" w14:textId="06E57897" w:rsidR="00B2268B" w:rsidRPr="00A15CFB" w:rsidRDefault="00F96EE8" w:rsidP="0069607A">
      <w:pPr>
        <w:spacing w:line="280" w:lineRule="exact"/>
        <w:jc w:val="center"/>
        <w:rPr>
          <w:rFonts w:ascii="Trebuchet MS" w:hAnsi="Trebuchet MS"/>
          <w:b/>
          <w:smallCaps/>
          <w:sz w:val="20"/>
          <w:szCs w:val="20"/>
        </w:rPr>
      </w:pPr>
      <w:r>
        <w:rPr>
          <w:rFonts w:ascii="Trebuchet MS" w:hAnsi="Trebuchet MS"/>
          <w:b/>
          <w:smallCaps/>
          <w:sz w:val="20"/>
          <w:szCs w:val="20"/>
        </w:rPr>
        <w:t xml:space="preserve">Incorporadora e Construtora PIBB </w:t>
      </w:r>
      <w:r w:rsidRPr="00A15CFB">
        <w:rPr>
          <w:rFonts w:ascii="Trebuchet MS" w:hAnsi="Trebuchet MS"/>
          <w:b/>
          <w:smallCaps/>
          <w:sz w:val="20"/>
          <w:szCs w:val="20"/>
        </w:rPr>
        <w:t>S.A.</w:t>
      </w:r>
    </w:p>
    <w:p w14:paraId="40D0B696" w14:textId="77777777" w:rsidR="00234395" w:rsidRPr="00A15CFB" w:rsidRDefault="00234395" w:rsidP="0069607A">
      <w:pPr>
        <w:spacing w:line="280" w:lineRule="exact"/>
        <w:jc w:val="center"/>
        <w:rPr>
          <w:rFonts w:ascii="Trebuchet MS" w:hAnsi="Trebuchet MS"/>
          <w:sz w:val="20"/>
          <w:szCs w:val="20"/>
        </w:rPr>
      </w:pPr>
      <w:r w:rsidRPr="00A15CFB">
        <w:rPr>
          <w:rFonts w:ascii="Trebuchet MS" w:hAnsi="Trebuchet MS"/>
          <w:i/>
          <w:sz w:val="20"/>
          <w:szCs w:val="20"/>
        </w:rPr>
        <w:t>como Emissora;</w:t>
      </w:r>
    </w:p>
    <w:p w14:paraId="21F9728F" w14:textId="77777777" w:rsidR="00234395" w:rsidRPr="00A15CFB" w:rsidRDefault="00234395" w:rsidP="0069607A">
      <w:pPr>
        <w:spacing w:line="280" w:lineRule="exact"/>
        <w:jc w:val="center"/>
        <w:rPr>
          <w:rFonts w:ascii="Trebuchet MS" w:hAnsi="Trebuchet MS"/>
          <w:i/>
          <w:sz w:val="20"/>
          <w:szCs w:val="20"/>
        </w:rPr>
      </w:pPr>
    </w:p>
    <w:p w14:paraId="2BC1ECE7" w14:textId="77777777" w:rsidR="0031215C" w:rsidRPr="00A15CFB" w:rsidRDefault="0031215C" w:rsidP="0069607A">
      <w:pPr>
        <w:spacing w:line="280" w:lineRule="exact"/>
        <w:jc w:val="center"/>
        <w:rPr>
          <w:rFonts w:ascii="Trebuchet MS" w:hAnsi="Trebuchet MS"/>
          <w:i/>
          <w:sz w:val="20"/>
          <w:szCs w:val="20"/>
        </w:rPr>
      </w:pPr>
    </w:p>
    <w:p w14:paraId="49AA205A" w14:textId="77777777" w:rsidR="0031215C" w:rsidRPr="00A15CFB" w:rsidRDefault="0031215C" w:rsidP="0069607A">
      <w:pPr>
        <w:spacing w:line="280" w:lineRule="exact"/>
        <w:jc w:val="center"/>
        <w:rPr>
          <w:rFonts w:ascii="Trebuchet MS" w:hAnsi="Trebuchet MS"/>
          <w:i/>
          <w:sz w:val="20"/>
          <w:szCs w:val="20"/>
        </w:rPr>
      </w:pPr>
    </w:p>
    <w:p w14:paraId="1EA7ECA5" w14:textId="77777777" w:rsidR="0031215C" w:rsidRPr="00A15CFB" w:rsidRDefault="0031215C" w:rsidP="0069607A">
      <w:pPr>
        <w:spacing w:line="280" w:lineRule="exact"/>
        <w:jc w:val="center"/>
        <w:rPr>
          <w:rFonts w:ascii="Trebuchet MS" w:hAnsi="Trebuchet MS"/>
          <w:i/>
          <w:sz w:val="20"/>
          <w:szCs w:val="20"/>
        </w:rPr>
      </w:pPr>
    </w:p>
    <w:p w14:paraId="2B2E4884" w14:textId="77777777" w:rsidR="0031215C" w:rsidRPr="00A15CFB" w:rsidRDefault="0031215C" w:rsidP="0069607A">
      <w:pPr>
        <w:spacing w:line="280" w:lineRule="exact"/>
        <w:jc w:val="center"/>
        <w:rPr>
          <w:rFonts w:ascii="Trebuchet MS" w:hAnsi="Trebuchet MS"/>
          <w:i/>
          <w:sz w:val="20"/>
          <w:szCs w:val="20"/>
        </w:rPr>
      </w:pPr>
    </w:p>
    <w:p w14:paraId="29A0A9E0" w14:textId="77777777" w:rsidR="0031215C" w:rsidRPr="00A15CFB" w:rsidRDefault="0031215C" w:rsidP="0069607A">
      <w:pPr>
        <w:spacing w:line="280" w:lineRule="exact"/>
        <w:jc w:val="center"/>
        <w:rPr>
          <w:rFonts w:ascii="Trebuchet MS" w:hAnsi="Trebuchet MS"/>
          <w:i/>
          <w:sz w:val="20"/>
          <w:szCs w:val="20"/>
        </w:rPr>
      </w:pPr>
    </w:p>
    <w:p w14:paraId="13A1B984" w14:textId="77777777" w:rsidR="0031215C" w:rsidRPr="00A15CFB" w:rsidRDefault="0031215C" w:rsidP="0069607A">
      <w:pPr>
        <w:spacing w:line="280" w:lineRule="exact"/>
        <w:jc w:val="center"/>
        <w:rPr>
          <w:rFonts w:ascii="Trebuchet MS" w:hAnsi="Trebuchet MS"/>
          <w:i/>
          <w:sz w:val="20"/>
          <w:szCs w:val="20"/>
        </w:rPr>
      </w:pPr>
    </w:p>
    <w:p w14:paraId="3E56A6D7" w14:textId="77777777" w:rsidR="0031215C" w:rsidRPr="00A15CFB" w:rsidRDefault="0031215C" w:rsidP="0069607A">
      <w:pPr>
        <w:spacing w:line="280" w:lineRule="exact"/>
        <w:jc w:val="center"/>
        <w:rPr>
          <w:rFonts w:ascii="Trebuchet MS" w:hAnsi="Trebuchet MS"/>
          <w:i/>
          <w:sz w:val="20"/>
          <w:szCs w:val="20"/>
        </w:rPr>
      </w:pPr>
    </w:p>
    <w:p w14:paraId="1D4B4E30" w14:textId="77777777" w:rsidR="0031215C" w:rsidRPr="00A15CFB" w:rsidRDefault="0031215C" w:rsidP="0069607A">
      <w:pPr>
        <w:spacing w:line="280" w:lineRule="exact"/>
        <w:jc w:val="center"/>
        <w:rPr>
          <w:rFonts w:ascii="Trebuchet MS" w:hAnsi="Trebuchet MS"/>
          <w:i/>
          <w:sz w:val="20"/>
          <w:szCs w:val="20"/>
        </w:rPr>
      </w:pPr>
    </w:p>
    <w:p w14:paraId="6D03573C" w14:textId="77777777" w:rsidR="0031215C" w:rsidRPr="00A15CFB" w:rsidRDefault="0031215C" w:rsidP="0069607A">
      <w:pPr>
        <w:spacing w:line="280" w:lineRule="exact"/>
        <w:jc w:val="center"/>
        <w:rPr>
          <w:rFonts w:ascii="Trebuchet MS" w:hAnsi="Trebuchet MS"/>
          <w:i/>
          <w:sz w:val="20"/>
          <w:szCs w:val="20"/>
        </w:rPr>
      </w:pPr>
    </w:p>
    <w:p w14:paraId="343683CC" w14:textId="77777777" w:rsidR="009C0AA1" w:rsidRPr="00A15CFB" w:rsidRDefault="009C0AA1" w:rsidP="0069607A">
      <w:pPr>
        <w:spacing w:line="280" w:lineRule="exact"/>
        <w:jc w:val="center"/>
        <w:rPr>
          <w:rFonts w:ascii="Trebuchet MS" w:hAnsi="Trebuchet MS"/>
          <w:sz w:val="20"/>
          <w:szCs w:val="20"/>
        </w:rPr>
      </w:pPr>
      <w:r w:rsidRPr="00A15CFB">
        <w:rPr>
          <w:rFonts w:ascii="Trebuchet MS" w:hAnsi="Trebuchet MS"/>
          <w:sz w:val="20"/>
          <w:szCs w:val="20"/>
        </w:rPr>
        <w:t>Data</w:t>
      </w:r>
      <w:r w:rsidR="00860EDD" w:rsidRPr="00A15CFB">
        <w:rPr>
          <w:rFonts w:ascii="Trebuchet MS" w:hAnsi="Trebuchet MS"/>
          <w:sz w:val="20"/>
          <w:szCs w:val="20"/>
        </w:rPr>
        <w:t>da de</w:t>
      </w:r>
    </w:p>
    <w:p w14:paraId="2A6AEB46" w14:textId="723B9C9C" w:rsidR="009C0AA1" w:rsidRPr="00A15CFB" w:rsidRDefault="007317D8" w:rsidP="0069607A">
      <w:pPr>
        <w:spacing w:line="280" w:lineRule="exact"/>
        <w:jc w:val="center"/>
        <w:rPr>
          <w:rFonts w:ascii="Trebuchet MS" w:hAnsi="Trebuchet MS"/>
          <w:sz w:val="20"/>
          <w:szCs w:val="20"/>
        </w:rPr>
      </w:pPr>
      <w:r>
        <w:rPr>
          <w:rFonts w:ascii="Trebuchet MS" w:hAnsi="Trebuchet MS"/>
          <w:sz w:val="20"/>
          <w:szCs w:val="20"/>
        </w:rPr>
        <w:t xml:space="preserve">22 </w:t>
      </w:r>
      <w:r w:rsidR="00D171D4">
        <w:rPr>
          <w:rFonts w:ascii="Trebuchet MS" w:hAnsi="Trebuchet MS"/>
          <w:sz w:val="20"/>
          <w:szCs w:val="20"/>
        </w:rPr>
        <w:t xml:space="preserve">de </w:t>
      </w:r>
      <w:r>
        <w:rPr>
          <w:rFonts w:ascii="Trebuchet MS" w:hAnsi="Trebuchet MS"/>
          <w:sz w:val="20"/>
          <w:szCs w:val="20"/>
        </w:rPr>
        <w:t>outubro</w:t>
      </w:r>
      <w:r w:rsidRPr="00A15CFB">
        <w:rPr>
          <w:rFonts w:ascii="Trebuchet MS" w:hAnsi="Trebuchet MS"/>
          <w:sz w:val="20"/>
          <w:szCs w:val="20"/>
        </w:rPr>
        <w:t xml:space="preserve"> </w:t>
      </w:r>
      <w:r w:rsidR="009C0AA1" w:rsidRPr="00A15CFB">
        <w:rPr>
          <w:rFonts w:ascii="Trebuchet MS" w:hAnsi="Trebuchet MS"/>
          <w:sz w:val="20"/>
          <w:szCs w:val="20"/>
        </w:rPr>
        <w:t xml:space="preserve">de </w:t>
      </w:r>
      <w:r w:rsidR="001B591A" w:rsidRPr="00A15CFB">
        <w:rPr>
          <w:rFonts w:ascii="Trebuchet MS" w:hAnsi="Trebuchet MS"/>
          <w:sz w:val="20"/>
          <w:szCs w:val="20"/>
        </w:rPr>
        <w:t>201</w:t>
      </w:r>
      <w:r w:rsidR="0031215C" w:rsidRPr="00A15CFB">
        <w:rPr>
          <w:rFonts w:ascii="Trebuchet MS" w:hAnsi="Trebuchet MS"/>
          <w:sz w:val="20"/>
          <w:szCs w:val="20"/>
        </w:rPr>
        <w:t>9</w:t>
      </w:r>
    </w:p>
    <w:p w14:paraId="62D09ED0" w14:textId="77777777" w:rsidR="006976F5" w:rsidRPr="00A15CFB" w:rsidRDefault="006976F5" w:rsidP="0069607A">
      <w:pPr>
        <w:spacing w:line="280" w:lineRule="exact"/>
        <w:jc w:val="center"/>
        <w:rPr>
          <w:rFonts w:ascii="Trebuchet MS" w:hAnsi="Trebuchet MS"/>
          <w:sz w:val="20"/>
          <w:szCs w:val="20"/>
        </w:rPr>
      </w:pPr>
    </w:p>
    <w:p w14:paraId="78698F37" w14:textId="77777777" w:rsidR="006976F5" w:rsidRPr="00A15CFB" w:rsidRDefault="006976F5" w:rsidP="0069607A">
      <w:pPr>
        <w:spacing w:line="280" w:lineRule="exact"/>
        <w:jc w:val="center"/>
        <w:rPr>
          <w:rFonts w:ascii="Trebuchet MS" w:hAnsi="Trebuchet MS"/>
          <w:sz w:val="20"/>
          <w:szCs w:val="20"/>
        </w:rPr>
      </w:pPr>
    </w:p>
    <w:p w14:paraId="04A82247" w14:textId="77777777" w:rsidR="006976F5" w:rsidRPr="00A15CFB" w:rsidRDefault="006976F5" w:rsidP="0069607A">
      <w:pPr>
        <w:spacing w:line="280" w:lineRule="exact"/>
        <w:jc w:val="center"/>
        <w:rPr>
          <w:rFonts w:ascii="Trebuchet MS" w:hAnsi="Trebuchet MS"/>
          <w:sz w:val="20"/>
          <w:szCs w:val="20"/>
        </w:rPr>
      </w:pPr>
    </w:p>
    <w:p w14:paraId="4137A37B" w14:textId="77777777" w:rsidR="006976F5" w:rsidRPr="00A15CFB" w:rsidRDefault="006976F5" w:rsidP="0069607A">
      <w:pPr>
        <w:spacing w:line="280" w:lineRule="exact"/>
        <w:jc w:val="center"/>
        <w:rPr>
          <w:rFonts w:ascii="Trebuchet MS" w:hAnsi="Trebuchet MS"/>
          <w:sz w:val="20"/>
          <w:szCs w:val="20"/>
        </w:rPr>
      </w:pPr>
    </w:p>
    <w:p w14:paraId="0E878D8A" w14:textId="77777777" w:rsidR="009C0AA1" w:rsidRPr="00A15CFB" w:rsidRDefault="009C0AA1" w:rsidP="0069607A">
      <w:pPr>
        <w:pStyle w:val="c3"/>
        <w:pBdr>
          <w:bottom w:val="double" w:sz="6" w:space="1" w:color="auto"/>
        </w:pBdr>
        <w:spacing w:line="280" w:lineRule="exact"/>
        <w:rPr>
          <w:rFonts w:ascii="Trebuchet MS" w:hAnsi="Trebuchet MS"/>
          <w:smallCaps/>
          <w:sz w:val="20"/>
          <w:szCs w:val="20"/>
        </w:rPr>
      </w:pPr>
    </w:p>
    <w:p w14:paraId="014D912C" w14:textId="31852E3D" w:rsidR="0031215C" w:rsidRPr="00A15CFB" w:rsidRDefault="00A64EB7" w:rsidP="0069607A">
      <w:pPr>
        <w:pStyle w:val="NormalWeb"/>
        <w:spacing w:before="0" w:beforeAutospacing="0" w:after="0" w:afterAutospacing="0" w:line="280" w:lineRule="exact"/>
        <w:jc w:val="both"/>
        <w:rPr>
          <w:rFonts w:ascii="Trebuchet MS" w:hAnsi="Trebuchet MS" w:cs="Times New Roman"/>
          <w:b/>
          <w:smallCaps/>
          <w:sz w:val="20"/>
          <w:szCs w:val="20"/>
        </w:rPr>
      </w:pPr>
      <w:r w:rsidRPr="00A15CFB">
        <w:rPr>
          <w:rFonts w:ascii="Trebuchet MS" w:hAnsi="Trebuchet MS"/>
          <w:sz w:val="20"/>
          <w:szCs w:val="20"/>
        </w:rPr>
        <w:br w:type="page"/>
      </w:r>
      <w:r w:rsidR="00F96EE8" w:rsidRPr="00A15CFB">
        <w:rPr>
          <w:rFonts w:ascii="Trebuchet MS" w:hAnsi="Trebuchet MS" w:cs="Times New Roman"/>
          <w:b/>
          <w:smallCaps/>
          <w:sz w:val="20"/>
          <w:szCs w:val="20"/>
        </w:rPr>
        <w:lastRenderedPageBreak/>
        <w:t xml:space="preserve">Escritura Particular da </w:t>
      </w:r>
      <w:r w:rsidR="007317D8">
        <w:rPr>
          <w:rFonts w:ascii="Trebuchet MS" w:hAnsi="Trebuchet MS" w:cs="Times New Roman"/>
          <w:b/>
          <w:smallCaps/>
          <w:sz w:val="20"/>
          <w:szCs w:val="20"/>
        </w:rPr>
        <w:t>1</w:t>
      </w:r>
      <w:r w:rsidR="00F96EE8" w:rsidRPr="00A15CFB">
        <w:rPr>
          <w:rFonts w:ascii="Trebuchet MS" w:hAnsi="Trebuchet MS" w:cs="Times New Roman"/>
          <w:b/>
          <w:smallCaps/>
          <w:sz w:val="20"/>
          <w:szCs w:val="20"/>
        </w:rPr>
        <w:t xml:space="preserve">ª </w:t>
      </w:r>
      <w:r w:rsidR="007317D8" w:rsidRPr="00A15CFB">
        <w:rPr>
          <w:rFonts w:ascii="Trebuchet MS" w:hAnsi="Trebuchet MS" w:cs="Times New Roman"/>
          <w:b/>
          <w:smallCaps/>
          <w:sz w:val="20"/>
          <w:szCs w:val="20"/>
        </w:rPr>
        <w:t>(</w:t>
      </w:r>
      <w:r w:rsidR="007317D8">
        <w:rPr>
          <w:rFonts w:ascii="Trebuchet MS" w:hAnsi="Trebuchet MS" w:cs="Times New Roman"/>
          <w:b/>
          <w:smallCaps/>
          <w:sz w:val="20"/>
          <w:szCs w:val="20"/>
        </w:rPr>
        <w:t>primeira</w:t>
      </w:r>
      <w:r w:rsidR="007317D8" w:rsidRPr="00A15CFB">
        <w:rPr>
          <w:rFonts w:ascii="Trebuchet MS" w:hAnsi="Trebuchet MS" w:cs="Times New Roman"/>
          <w:b/>
          <w:smallCaps/>
          <w:sz w:val="20"/>
          <w:szCs w:val="20"/>
        </w:rPr>
        <w:t xml:space="preserve">) </w:t>
      </w:r>
      <w:r w:rsidR="00F96EE8" w:rsidRPr="00A15CFB">
        <w:rPr>
          <w:rFonts w:ascii="Trebuchet MS" w:hAnsi="Trebuchet MS" w:cs="Times New Roman"/>
          <w:b/>
          <w:smallCaps/>
          <w:sz w:val="20"/>
          <w:szCs w:val="20"/>
        </w:rPr>
        <w:t>Emissão de Debêntures Simples, Não Conversíveis em Ações, em Série Única, da Espécie com Garantia Real</w:t>
      </w:r>
      <w:r w:rsidR="00F96EE8">
        <w:rPr>
          <w:rFonts w:ascii="Trebuchet MS" w:hAnsi="Trebuchet MS" w:cs="Times New Roman"/>
          <w:b/>
          <w:smallCaps/>
          <w:sz w:val="20"/>
          <w:szCs w:val="20"/>
        </w:rPr>
        <w:t xml:space="preserve"> e com Garantia Adicional Fidejussória</w:t>
      </w:r>
      <w:r w:rsidR="00F96EE8" w:rsidRPr="00A15CFB">
        <w:rPr>
          <w:rFonts w:ascii="Trebuchet MS" w:hAnsi="Trebuchet MS" w:cs="Times New Roman"/>
          <w:b/>
          <w:smallCaps/>
          <w:sz w:val="20"/>
          <w:szCs w:val="20"/>
        </w:rPr>
        <w:t xml:space="preserve">, para </w:t>
      </w:r>
      <w:r w:rsidR="00F96EE8">
        <w:rPr>
          <w:rFonts w:ascii="Trebuchet MS" w:hAnsi="Trebuchet MS" w:cs="Times New Roman"/>
          <w:b/>
          <w:smallCaps/>
          <w:sz w:val="20"/>
          <w:szCs w:val="20"/>
        </w:rPr>
        <w:t>Colocação Privada</w:t>
      </w:r>
      <w:r w:rsidR="00F96EE8" w:rsidRPr="00A15CFB">
        <w:rPr>
          <w:rFonts w:ascii="Trebuchet MS" w:hAnsi="Trebuchet MS" w:cs="Times New Roman"/>
          <w:b/>
          <w:smallCaps/>
          <w:sz w:val="20"/>
          <w:szCs w:val="20"/>
        </w:rPr>
        <w:t xml:space="preserve">, da </w:t>
      </w:r>
      <w:r w:rsidR="00F96EE8">
        <w:rPr>
          <w:rFonts w:ascii="Trebuchet MS" w:hAnsi="Trebuchet MS" w:cs="Times New Roman"/>
          <w:b/>
          <w:smallCaps/>
          <w:sz w:val="20"/>
          <w:szCs w:val="20"/>
        </w:rPr>
        <w:t xml:space="preserve">Incorporadora e Construtora PIBB </w:t>
      </w:r>
      <w:r w:rsidR="00F96EE8" w:rsidRPr="00A15CFB">
        <w:rPr>
          <w:rFonts w:ascii="Trebuchet MS" w:hAnsi="Trebuchet MS" w:cs="Times New Roman"/>
          <w:b/>
          <w:smallCaps/>
          <w:sz w:val="20"/>
          <w:szCs w:val="20"/>
        </w:rPr>
        <w:t>S.A.</w:t>
      </w:r>
    </w:p>
    <w:p w14:paraId="46A3FF23" w14:textId="77777777" w:rsidR="0035127A" w:rsidRPr="00A15CFB" w:rsidRDefault="0035127A" w:rsidP="0069607A">
      <w:pPr>
        <w:pStyle w:val="p0"/>
        <w:widowControl w:val="0"/>
        <w:tabs>
          <w:tab w:val="clear" w:pos="720"/>
        </w:tabs>
        <w:spacing w:line="280" w:lineRule="exact"/>
        <w:rPr>
          <w:rFonts w:ascii="Trebuchet MS" w:hAnsi="Trebuchet MS"/>
          <w:b/>
          <w:bCs/>
          <w:smallCaps/>
          <w:sz w:val="20"/>
          <w:szCs w:val="20"/>
        </w:rPr>
      </w:pPr>
    </w:p>
    <w:p w14:paraId="1C7FB29A" w14:textId="52204BA0"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Pelo presente instrum</w:t>
      </w:r>
      <w:r w:rsidR="0042745A" w:rsidRPr="00A15CFB">
        <w:rPr>
          <w:rFonts w:ascii="Trebuchet MS" w:hAnsi="Trebuchet MS"/>
          <w:sz w:val="20"/>
          <w:szCs w:val="20"/>
        </w:rPr>
        <w:t>ento particular</w:t>
      </w:r>
      <w:r w:rsidR="00C0740B" w:rsidRPr="00A15CFB">
        <w:rPr>
          <w:rFonts w:ascii="Trebuchet MS" w:hAnsi="Trebuchet MS"/>
          <w:sz w:val="20"/>
          <w:szCs w:val="20"/>
        </w:rPr>
        <w:t>:</w:t>
      </w:r>
    </w:p>
    <w:p w14:paraId="3EA8C77F" w14:textId="77777777" w:rsidR="007B1AC4" w:rsidRPr="00A15CFB" w:rsidRDefault="007B1AC4" w:rsidP="0069607A">
      <w:pPr>
        <w:widowControl w:val="0"/>
        <w:spacing w:line="280" w:lineRule="exact"/>
        <w:rPr>
          <w:rFonts w:ascii="Trebuchet MS" w:hAnsi="Trebuchet MS"/>
          <w:sz w:val="20"/>
          <w:szCs w:val="20"/>
        </w:rPr>
      </w:pPr>
    </w:p>
    <w:p w14:paraId="6BFA3032" w14:textId="0E71756C" w:rsidR="00EE3889" w:rsidRPr="00A15CFB" w:rsidRDefault="00F96EE8" w:rsidP="0069607A">
      <w:pPr>
        <w:widowControl w:val="0"/>
        <w:spacing w:line="280" w:lineRule="exact"/>
        <w:rPr>
          <w:rFonts w:ascii="Trebuchet MS" w:hAnsi="Trebuchet MS"/>
          <w:sz w:val="20"/>
          <w:szCs w:val="20"/>
        </w:rPr>
      </w:pPr>
      <w:bookmarkStart w:id="1" w:name="_Hlk19178981"/>
      <w:bookmarkStart w:id="2" w:name="_Hlk19614384"/>
      <w:r>
        <w:rPr>
          <w:rFonts w:ascii="Trebuchet MS" w:hAnsi="Trebuchet MS"/>
          <w:b/>
          <w:smallCaps/>
          <w:sz w:val="20"/>
          <w:szCs w:val="20"/>
        </w:rPr>
        <w:t xml:space="preserve">Incorporadora e Construtora PIBB </w:t>
      </w:r>
      <w:r w:rsidRPr="00A15CFB">
        <w:rPr>
          <w:rFonts w:ascii="Trebuchet MS" w:hAnsi="Trebuchet MS"/>
          <w:b/>
          <w:smallCaps/>
          <w:sz w:val="20"/>
          <w:szCs w:val="20"/>
        </w:rPr>
        <w:t>S.A.</w:t>
      </w:r>
      <w:bookmarkEnd w:id="1"/>
      <w:r w:rsidR="00C20F12" w:rsidRPr="00A15CFB">
        <w:rPr>
          <w:rFonts w:ascii="Trebuchet MS" w:hAnsi="Trebuchet MS"/>
          <w:snapToGrid w:val="0"/>
          <w:sz w:val="20"/>
          <w:szCs w:val="20"/>
        </w:rPr>
        <w:t>, sociedade por ações</w:t>
      </w:r>
      <w:r w:rsidR="0000335B" w:rsidRPr="00A15CFB">
        <w:rPr>
          <w:rFonts w:ascii="Trebuchet MS" w:hAnsi="Trebuchet MS"/>
          <w:snapToGrid w:val="0"/>
          <w:sz w:val="20"/>
          <w:szCs w:val="20"/>
        </w:rPr>
        <w:t xml:space="preserve">, </w:t>
      </w:r>
      <w:r w:rsidR="00700196" w:rsidRPr="00A15CFB">
        <w:rPr>
          <w:rFonts w:ascii="Trebuchet MS" w:hAnsi="Trebuchet MS"/>
          <w:sz w:val="20"/>
          <w:szCs w:val="20"/>
        </w:rPr>
        <w:t>com sede</w:t>
      </w:r>
      <w:r w:rsidR="001B591A" w:rsidRPr="00A15CFB">
        <w:rPr>
          <w:rFonts w:ascii="Trebuchet MS" w:hAnsi="Trebuchet MS"/>
          <w:bCs/>
          <w:sz w:val="20"/>
          <w:szCs w:val="20"/>
        </w:rPr>
        <w:t xml:space="preserve"> na</w:t>
      </w:r>
      <w:r w:rsidR="00E014BA" w:rsidRPr="00A15CFB">
        <w:rPr>
          <w:rFonts w:ascii="Trebuchet MS" w:hAnsi="Trebuchet MS"/>
          <w:bCs/>
          <w:sz w:val="20"/>
          <w:szCs w:val="20"/>
        </w:rPr>
        <w:t xml:space="preserve"> cidade de </w:t>
      </w:r>
      <w:r>
        <w:rPr>
          <w:rFonts w:ascii="Trebuchet MS" w:hAnsi="Trebuchet MS"/>
          <w:bCs/>
          <w:sz w:val="20"/>
          <w:szCs w:val="20"/>
        </w:rPr>
        <w:t>Fortaleza</w:t>
      </w:r>
      <w:r w:rsidR="001A7B9E" w:rsidRPr="00A15CFB">
        <w:rPr>
          <w:rFonts w:ascii="Trebuchet MS" w:hAnsi="Trebuchet MS"/>
          <w:bCs/>
          <w:sz w:val="20"/>
          <w:szCs w:val="20"/>
        </w:rPr>
        <w:t>, Estado d</w:t>
      </w:r>
      <w:r>
        <w:rPr>
          <w:rFonts w:ascii="Trebuchet MS" w:hAnsi="Trebuchet MS"/>
          <w:bCs/>
          <w:sz w:val="20"/>
          <w:szCs w:val="20"/>
        </w:rPr>
        <w:t>o Ceará</w:t>
      </w:r>
      <w:r w:rsidR="001A7B9E" w:rsidRPr="00A15CFB">
        <w:rPr>
          <w:rFonts w:ascii="Trebuchet MS" w:hAnsi="Trebuchet MS"/>
          <w:bCs/>
          <w:sz w:val="20"/>
          <w:szCs w:val="20"/>
        </w:rPr>
        <w:t xml:space="preserve">, na Avenida </w:t>
      </w:r>
      <w:r>
        <w:rPr>
          <w:rFonts w:ascii="Trebuchet MS" w:hAnsi="Trebuchet MS"/>
          <w:bCs/>
          <w:sz w:val="20"/>
          <w:szCs w:val="20"/>
        </w:rPr>
        <w:t>Santos Dumon</w:t>
      </w:r>
      <w:r w:rsidR="003B2B68">
        <w:rPr>
          <w:rFonts w:ascii="Trebuchet MS" w:hAnsi="Trebuchet MS"/>
          <w:bCs/>
          <w:sz w:val="20"/>
          <w:szCs w:val="20"/>
        </w:rPr>
        <w:t>t</w:t>
      </w:r>
      <w:r w:rsidR="001A7B9E" w:rsidRPr="00A15CFB">
        <w:rPr>
          <w:rFonts w:ascii="Trebuchet MS" w:hAnsi="Trebuchet MS"/>
          <w:bCs/>
          <w:sz w:val="20"/>
          <w:szCs w:val="20"/>
        </w:rPr>
        <w:t xml:space="preserve">, nº </w:t>
      </w:r>
      <w:r>
        <w:rPr>
          <w:rFonts w:ascii="Trebuchet MS" w:hAnsi="Trebuchet MS"/>
          <w:bCs/>
          <w:sz w:val="20"/>
          <w:szCs w:val="20"/>
        </w:rPr>
        <w:t>2</w:t>
      </w:r>
      <w:r w:rsidR="003B2B68">
        <w:rPr>
          <w:rFonts w:ascii="Trebuchet MS" w:hAnsi="Trebuchet MS"/>
          <w:bCs/>
          <w:sz w:val="20"/>
          <w:szCs w:val="20"/>
        </w:rPr>
        <w:t>.</w:t>
      </w:r>
      <w:r>
        <w:rPr>
          <w:rFonts w:ascii="Trebuchet MS" w:hAnsi="Trebuchet MS"/>
          <w:bCs/>
          <w:sz w:val="20"/>
          <w:szCs w:val="20"/>
        </w:rPr>
        <w:t>122</w:t>
      </w:r>
      <w:r w:rsidR="001A7B9E" w:rsidRPr="00A15CFB">
        <w:rPr>
          <w:rFonts w:ascii="Trebuchet MS" w:hAnsi="Trebuchet MS"/>
          <w:bCs/>
          <w:sz w:val="20"/>
          <w:szCs w:val="20"/>
        </w:rPr>
        <w:t xml:space="preserve">, </w:t>
      </w:r>
      <w:r>
        <w:rPr>
          <w:rFonts w:ascii="Trebuchet MS" w:hAnsi="Trebuchet MS"/>
          <w:bCs/>
          <w:sz w:val="20"/>
          <w:szCs w:val="20"/>
        </w:rPr>
        <w:t>sala 2</w:t>
      </w:r>
      <w:r w:rsidR="003B2B68">
        <w:rPr>
          <w:rFonts w:ascii="Trebuchet MS" w:hAnsi="Trebuchet MS"/>
          <w:bCs/>
          <w:sz w:val="20"/>
          <w:szCs w:val="20"/>
        </w:rPr>
        <w:t>.</w:t>
      </w:r>
      <w:r>
        <w:rPr>
          <w:rFonts w:ascii="Trebuchet MS" w:hAnsi="Trebuchet MS"/>
          <w:bCs/>
          <w:sz w:val="20"/>
          <w:szCs w:val="20"/>
        </w:rPr>
        <w:t xml:space="preserve">101, </w:t>
      </w:r>
      <w:r w:rsidR="001A7B9E" w:rsidRPr="00A15CFB">
        <w:rPr>
          <w:rFonts w:ascii="Trebuchet MS" w:hAnsi="Trebuchet MS"/>
          <w:bCs/>
          <w:sz w:val="20"/>
          <w:szCs w:val="20"/>
        </w:rPr>
        <w:t xml:space="preserve">CEP </w:t>
      </w:r>
      <w:r>
        <w:rPr>
          <w:rFonts w:ascii="Trebuchet MS" w:hAnsi="Trebuchet MS"/>
          <w:bCs/>
          <w:sz w:val="20"/>
          <w:szCs w:val="20"/>
        </w:rPr>
        <w:t>60150-160</w:t>
      </w:r>
      <w:r w:rsidR="001A7B9E" w:rsidRPr="00A15CFB">
        <w:rPr>
          <w:rFonts w:ascii="Trebuchet MS" w:hAnsi="Trebuchet MS"/>
          <w:bCs/>
          <w:sz w:val="20"/>
          <w:szCs w:val="20"/>
        </w:rPr>
        <w:t xml:space="preserve">, </w:t>
      </w:r>
      <w:r w:rsidR="001A7B9E" w:rsidRPr="00A15CFB">
        <w:rPr>
          <w:rFonts w:ascii="Trebuchet MS" w:hAnsi="Trebuchet MS"/>
          <w:sz w:val="20"/>
          <w:szCs w:val="20"/>
        </w:rPr>
        <w:t xml:space="preserve">inscrita no CNPJ sob o nº </w:t>
      </w:r>
      <w:r w:rsidRPr="00F96EE8">
        <w:rPr>
          <w:rFonts w:ascii="Trebuchet MS" w:hAnsi="Trebuchet MS"/>
          <w:sz w:val="20"/>
          <w:szCs w:val="20"/>
        </w:rPr>
        <w:t>05.299.010/0001-93</w:t>
      </w:r>
      <w:r w:rsidR="001A7B9E" w:rsidRPr="00A15CFB">
        <w:rPr>
          <w:rFonts w:ascii="Trebuchet MS" w:hAnsi="Trebuchet MS"/>
          <w:sz w:val="20"/>
          <w:szCs w:val="20"/>
        </w:rPr>
        <w:t xml:space="preserve">, </w:t>
      </w:r>
      <w:r w:rsidR="00EE3889" w:rsidRPr="00A15CFB">
        <w:rPr>
          <w:rFonts w:ascii="Trebuchet MS" w:hAnsi="Trebuchet MS"/>
          <w:sz w:val="20"/>
          <w:szCs w:val="20"/>
        </w:rPr>
        <w:t>ne</w:t>
      </w:r>
      <w:r w:rsidR="001A7B9E" w:rsidRPr="00A15CFB">
        <w:rPr>
          <w:rFonts w:ascii="Trebuchet MS" w:hAnsi="Trebuchet MS"/>
          <w:sz w:val="20"/>
          <w:szCs w:val="20"/>
        </w:rPr>
        <w:t>ste ato representada na forma de</w:t>
      </w:r>
      <w:r w:rsidR="00EE3889" w:rsidRPr="00A15CFB">
        <w:rPr>
          <w:rFonts w:ascii="Trebuchet MS" w:hAnsi="Trebuchet MS"/>
          <w:sz w:val="20"/>
          <w:szCs w:val="20"/>
        </w:rPr>
        <w:t xml:space="preserve"> seu Estatuto Social (“</w:t>
      </w:r>
      <w:r w:rsidR="00EE3889" w:rsidRPr="00A15CFB">
        <w:rPr>
          <w:rFonts w:ascii="Trebuchet MS" w:hAnsi="Trebuchet MS"/>
          <w:sz w:val="20"/>
          <w:szCs w:val="20"/>
          <w:u w:val="single"/>
        </w:rPr>
        <w:t>Emissora</w:t>
      </w:r>
      <w:r w:rsidR="00EE3889" w:rsidRPr="00A15CFB">
        <w:rPr>
          <w:rFonts w:ascii="Trebuchet MS" w:hAnsi="Trebuchet MS"/>
          <w:sz w:val="20"/>
          <w:szCs w:val="20"/>
        </w:rPr>
        <w:t>”);</w:t>
      </w:r>
    </w:p>
    <w:p w14:paraId="7817DEEE" w14:textId="77777777" w:rsidR="00C0740B" w:rsidRPr="00A15CFB" w:rsidRDefault="00C0740B" w:rsidP="0069607A">
      <w:pPr>
        <w:widowControl w:val="0"/>
        <w:spacing w:line="280" w:lineRule="exact"/>
        <w:rPr>
          <w:rFonts w:ascii="Trebuchet MS" w:hAnsi="Trebuchet MS"/>
          <w:sz w:val="20"/>
          <w:szCs w:val="20"/>
        </w:rPr>
      </w:pPr>
    </w:p>
    <w:bookmarkEnd w:id="2"/>
    <w:p w14:paraId="3D15C526" w14:textId="4D5A528D" w:rsidR="00E421CB" w:rsidRDefault="00F96EE8" w:rsidP="0069607A">
      <w:pPr>
        <w:widowControl w:val="0"/>
        <w:spacing w:line="280" w:lineRule="exact"/>
        <w:rPr>
          <w:rFonts w:ascii="Trebuchet MS" w:hAnsi="Trebuchet MS"/>
          <w:sz w:val="20"/>
          <w:szCs w:val="20"/>
        </w:rPr>
      </w:pPr>
      <w:r>
        <w:rPr>
          <w:rFonts w:ascii="Trebuchet MS" w:hAnsi="Trebuchet MS"/>
          <w:sz w:val="20"/>
          <w:szCs w:val="20"/>
        </w:rPr>
        <w:t xml:space="preserve">Na qualidade de fiadores: </w:t>
      </w:r>
    </w:p>
    <w:p w14:paraId="757F3232" w14:textId="77777777" w:rsidR="00F96EE8" w:rsidRPr="00A15CFB" w:rsidRDefault="00F96EE8" w:rsidP="0069607A">
      <w:pPr>
        <w:widowControl w:val="0"/>
        <w:spacing w:line="280" w:lineRule="exact"/>
        <w:rPr>
          <w:rFonts w:ascii="Trebuchet MS" w:hAnsi="Trebuchet MS"/>
          <w:sz w:val="20"/>
          <w:szCs w:val="20"/>
        </w:rPr>
      </w:pPr>
    </w:p>
    <w:p w14:paraId="42381176" w14:textId="6F2F51D8" w:rsidR="003B2B68" w:rsidRDefault="003B2B68" w:rsidP="0069607A">
      <w:pPr>
        <w:widowControl w:val="0"/>
        <w:spacing w:line="280" w:lineRule="exact"/>
        <w:rPr>
          <w:rFonts w:ascii="Trebuchet MS" w:hAnsi="Trebuchet MS" w:cs="Tahoma"/>
          <w:sz w:val="20"/>
          <w:szCs w:val="20"/>
        </w:rPr>
      </w:pPr>
      <w:bookmarkStart w:id="3" w:name="_Hlk19178990"/>
      <w:bookmarkStart w:id="4" w:name="_Hlk19626328"/>
      <w:r>
        <w:rPr>
          <w:rFonts w:ascii="Trebuchet MS" w:hAnsi="Trebuchet MS"/>
          <w:b/>
          <w:smallCaps/>
          <w:snapToGrid w:val="0"/>
          <w:sz w:val="20"/>
          <w:szCs w:val="20"/>
        </w:rPr>
        <w:t>Manhattan Incorporação e Construção Ltda.</w:t>
      </w:r>
      <w:bookmarkEnd w:id="3"/>
      <w:r>
        <w:rPr>
          <w:rFonts w:ascii="Trebuchet MS" w:hAnsi="Trebuchet MS"/>
          <w:b/>
          <w:smallCaps/>
          <w:snapToGrid w:val="0"/>
          <w:sz w:val="20"/>
          <w:szCs w:val="20"/>
        </w:rPr>
        <w:t xml:space="preserve">, </w:t>
      </w:r>
      <w:r>
        <w:rPr>
          <w:rFonts w:ascii="Trebuchet MS" w:hAnsi="Trebuchet MS"/>
          <w:bCs/>
          <w:snapToGrid w:val="0"/>
          <w:sz w:val="20"/>
          <w:szCs w:val="20"/>
        </w:rPr>
        <w:t xml:space="preserve">sociedade de responsabilidade limitada, com sede na cidade de Fortaleza, Estado do Ceará, </w:t>
      </w:r>
      <w:r w:rsidRPr="00A15CFB">
        <w:rPr>
          <w:rFonts w:ascii="Trebuchet MS" w:hAnsi="Trebuchet MS"/>
          <w:bCs/>
          <w:sz w:val="20"/>
          <w:szCs w:val="20"/>
        </w:rPr>
        <w:t xml:space="preserve">na Avenida </w:t>
      </w:r>
      <w:r>
        <w:rPr>
          <w:rFonts w:ascii="Trebuchet MS" w:hAnsi="Trebuchet MS"/>
          <w:bCs/>
          <w:sz w:val="20"/>
          <w:szCs w:val="20"/>
        </w:rPr>
        <w:t>Santos Dumont</w:t>
      </w:r>
      <w:r w:rsidRPr="00A15CFB">
        <w:rPr>
          <w:rFonts w:ascii="Trebuchet MS" w:hAnsi="Trebuchet MS"/>
          <w:bCs/>
          <w:sz w:val="20"/>
          <w:szCs w:val="20"/>
        </w:rPr>
        <w:t xml:space="preserve">, nº </w:t>
      </w:r>
      <w:r>
        <w:rPr>
          <w:rFonts w:ascii="Trebuchet MS" w:hAnsi="Trebuchet MS"/>
          <w:bCs/>
          <w:sz w:val="20"/>
          <w:szCs w:val="20"/>
        </w:rPr>
        <w:t>2.122</w:t>
      </w:r>
      <w:r w:rsidRPr="00A15CFB">
        <w:rPr>
          <w:rFonts w:ascii="Trebuchet MS" w:hAnsi="Trebuchet MS"/>
          <w:bCs/>
          <w:sz w:val="20"/>
          <w:szCs w:val="20"/>
        </w:rPr>
        <w:t xml:space="preserve">, </w:t>
      </w:r>
      <w:r>
        <w:rPr>
          <w:rFonts w:ascii="Trebuchet MS" w:hAnsi="Trebuchet MS"/>
          <w:bCs/>
          <w:sz w:val="20"/>
          <w:szCs w:val="20"/>
        </w:rPr>
        <w:t xml:space="preserve">sala 2.101, </w:t>
      </w:r>
      <w:r w:rsidRPr="00A15CFB">
        <w:rPr>
          <w:rFonts w:ascii="Trebuchet MS" w:hAnsi="Trebuchet MS"/>
          <w:bCs/>
          <w:sz w:val="20"/>
          <w:szCs w:val="20"/>
        </w:rPr>
        <w:t xml:space="preserve">CEP </w:t>
      </w:r>
      <w:r>
        <w:rPr>
          <w:rFonts w:ascii="Trebuchet MS" w:hAnsi="Trebuchet MS"/>
          <w:bCs/>
          <w:sz w:val="20"/>
          <w:szCs w:val="20"/>
        </w:rPr>
        <w:t>60150-160</w:t>
      </w:r>
      <w:r w:rsidRPr="00A15CFB">
        <w:rPr>
          <w:rFonts w:ascii="Trebuchet MS" w:hAnsi="Trebuchet MS"/>
          <w:bCs/>
          <w:sz w:val="20"/>
          <w:szCs w:val="20"/>
        </w:rPr>
        <w:t xml:space="preserve">, </w:t>
      </w:r>
      <w:r w:rsidRPr="00A15CFB">
        <w:rPr>
          <w:rFonts w:ascii="Trebuchet MS" w:hAnsi="Trebuchet MS"/>
          <w:sz w:val="20"/>
          <w:szCs w:val="20"/>
        </w:rPr>
        <w:t xml:space="preserve">inscrita no CNPJ sob o nº </w:t>
      </w:r>
      <w:r>
        <w:rPr>
          <w:rFonts w:ascii="Trebuchet MS" w:hAnsi="Trebuchet MS"/>
          <w:sz w:val="20"/>
          <w:szCs w:val="20"/>
        </w:rPr>
        <w:t>05.483.031/0001-64</w:t>
      </w:r>
      <w:r w:rsidRPr="00A15CFB">
        <w:rPr>
          <w:rFonts w:ascii="Trebuchet MS" w:hAnsi="Trebuchet MS"/>
          <w:sz w:val="20"/>
          <w:szCs w:val="20"/>
        </w:rPr>
        <w:t xml:space="preserve">, </w:t>
      </w:r>
      <w:bookmarkEnd w:id="4"/>
      <w:r w:rsidRPr="00A15CFB">
        <w:rPr>
          <w:rFonts w:ascii="Trebuchet MS" w:hAnsi="Trebuchet MS"/>
          <w:sz w:val="20"/>
          <w:szCs w:val="20"/>
        </w:rPr>
        <w:t>neste ato representada na forma de seu</w:t>
      </w:r>
      <w:r>
        <w:rPr>
          <w:rFonts w:ascii="Trebuchet MS" w:hAnsi="Trebuchet MS"/>
          <w:bCs/>
          <w:snapToGrid w:val="0"/>
          <w:sz w:val="20"/>
          <w:szCs w:val="20"/>
        </w:rPr>
        <w:t xml:space="preserve"> Contrato Social</w:t>
      </w:r>
      <w:r w:rsidR="008A407D">
        <w:rPr>
          <w:rFonts w:ascii="Trebuchet MS" w:hAnsi="Trebuchet MS"/>
          <w:bCs/>
          <w:snapToGrid w:val="0"/>
          <w:sz w:val="20"/>
          <w:szCs w:val="20"/>
        </w:rPr>
        <w:t xml:space="preserve"> (“</w:t>
      </w:r>
      <w:r w:rsidR="008A407D">
        <w:rPr>
          <w:rFonts w:ascii="Trebuchet MS" w:hAnsi="Trebuchet MS"/>
          <w:bCs/>
          <w:snapToGrid w:val="0"/>
          <w:sz w:val="20"/>
          <w:szCs w:val="20"/>
          <w:u w:val="single"/>
        </w:rPr>
        <w:t>Manhattan Construção</w:t>
      </w:r>
      <w:r w:rsidR="008A407D">
        <w:rPr>
          <w:rFonts w:ascii="Trebuchet MS" w:hAnsi="Trebuchet MS"/>
          <w:bCs/>
          <w:snapToGrid w:val="0"/>
          <w:sz w:val="20"/>
          <w:szCs w:val="20"/>
        </w:rPr>
        <w:t>”)</w:t>
      </w:r>
      <w:r w:rsidR="001A7B9E" w:rsidRPr="00A15CFB">
        <w:rPr>
          <w:rFonts w:ascii="Trebuchet MS" w:hAnsi="Trebuchet MS" w:cs="Tahoma"/>
          <w:sz w:val="20"/>
          <w:szCs w:val="20"/>
        </w:rPr>
        <w:t>;</w:t>
      </w:r>
    </w:p>
    <w:p w14:paraId="48E00FAD" w14:textId="77777777" w:rsidR="00D64E10" w:rsidRDefault="00D64E10" w:rsidP="0069607A">
      <w:pPr>
        <w:widowControl w:val="0"/>
        <w:spacing w:line="280" w:lineRule="exact"/>
        <w:rPr>
          <w:rFonts w:ascii="Trebuchet MS" w:hAnsi="Trebuchet MS" w:cs="Tahoma"/>
          <w:sz w:val="20"/>
          <w:szCs w:val="20"/>
        </w:rPr>
      </w:pPr>
    </w:p>
    <w:p w14:paraId="0F636E08" w14:textId="11DA4BE7" w:rsidR="003B2B68" w:rsidRDefault="00272609" w:rsidP="0069607A">
      <w:pPr>
        <w:widowControl w:val="0"/>
        <w:spacing w:line="280" w:lineRule="exact"/>
        <w:rPr>
          <w:rFonts w:ascii="Trebuchet MS" w:hAnsi="Trebuchet MS" w:cs="Tahoma"/>
          <w:sz w:val="20"/>
          <w:szCs w:val="20"/>
        </w:rPr>
      </w:pPr>
      <w:bookmarkStart w:id="5" w:name="_Hlk19626350"/>
      <w:r w:rsidRPr="00272609">
        <w:rPr>
          <w:rFonts w:ascii="Trebuchet MS" w:hAnsi="Trebuchet MS" w:cs="Tahoma"/>
          <w:b/>
          <w:bCs/>
          <w:smallCaps/>
          <w:sz w:val="20"/>
          <w:szCs w:val="20"/>
        </w:rPr>
        <w:t>Pedro Felipe Borges Neto</w:t>
      </w:r>
      <w:r w:rsidRPr="00272609">
        <w:rPr>
          <w:rFonts w:ascii="Trebuchet MS" w:hAnsi="Trebuchet MS" w:cs="Tahoma"/>
          <w:sz w:val="20"/>
          <w:szCs w:val="20"/>
        </w:rPr>
        <w:t xml:space="preserve">, brasileiro, engenheiro mecânico, portador do R.G. nº 386.966 SSP/CE, inscrito no CPF </w:t>
      </w:r>
      <w:r>
        <w:rPr>
          <w:rFonts w:ascii="Trebuchet MS" w:hAnsi="Trebuchet MS" w:cs="Tahoma"/>
          <w:sz w:val="20"/>
          <w:szCs w:val="20"/>
        </w:rPr>
        <w:t xml:space="preserve">sob o </w:t>
      </w:r>
      <w:r w:rsidRPr="00272609">
        <w:rPr>
          <w:rFonts w:ascii="Trebuchet MS" w:hAnsi="Trebuchet MS" w:cs="Tahoma"/>
          <w:sz w:val="20"/>
          <w:szCs w:val="20"/>
        </w:rPr>
        <w:t xml:space="preserve">nº </w:t>
      </w:r>
      <w:del w:id="6" w:author="Maria Eugênia Castellari" w:date="2019-10-23T21:27:00Z">
        <w:r w:rsidRPr="00272609" w:rsidDel="00710D81">
          <w:rPr>
            <w:rFonts w:ascii="Trebuchet MS" w:hAnsi="Trebuchet MS" w:cs="Tahoma"/>
            <w:sz w:val="20"/>
            <w:szCs w:val="20"/>
          </w:rPr>
          <w:delText>047</w:delText>
        </w:r>
      </w:del>
      <w:ins w:id="7" w:author="Maria Eugênia Castellari" w:date="2019-10-23T21:27:00Z">
        <w:r w:rsidR="00710D81" w:rsidRPr="00272609">
          <w:rPr>
            <w:rFonts w:ascii="Trebuchet MS" w:hAnsi="Trebuchet MS" w:cs="Tahoma"/>
            <w:sz w:val="20"/>
            <w:szCs w:val="20"/>
          </w:rPr>
          <w:t>04</w:t>
        </w:r>
        <w:r w:rsidR="00710D81">
          <w:rPr>
            <w:rFonts w:ascii="Trebuchet MS" w:hAnsi="Trebuchet MS" w:cs="Tahoma"/>
            <w:sz w:val="20"/>
            <w:szCs w:val="20"/>
          </w:rPr>
          <w:t>6</w:t>
        </w:r>
      </w:ins>
      <w:r w:rsidRPr="00272609">
        <w:rPr>
          <w:rFonts w:ascii="Trebuchet MS" w:hAnsi="Trebuchet MS" w:cs="Tahoma"/>
          <w:sz w:val="20"/>
          <w:szCs w:val="20"/>
        </w:rPr>
        <w:t>.837.063-34</w:t>
      </w:r>
      <w:r>
        <w:rPr>
          <w:rFonts w:ascii="Trebuchet MS" w:hAnsi="Trebuchet MS" w:cs="Tahoma"/>
          <w:sz w:val="20"/>
          <w:szCs w:val="20"/>
        </w:rPr>
        <w:t xml:space="preserve"> (“</w:t>
      </w:r>
      <w:r>
        <w:rPr>
          <w:rFonts w:ascii="Trebuchet MS" w:hAnsi="Trebuchet MS" w:cs="Tahoma"/>
          <w:sz w:val="20"/>
          <w:szCs w:val="20"/>
          <w:u w:val="single"/>
        </w:rPr>
        <w:t>Pedro</w:t>
      </w:r>
      <w:r>
        <w:rPr>
          <w:rFonts w:ascii="Trebuchet MS" w:hAnsi="Trebuchet MS" w:cs="Tahoma"/>
          <w:sz w:val="20"/>
          <w:szCs w:val="20"/>
        </w:rPr>
        <w:t>”)</w:t>
      </w:r>
      <w:r w:rsidRPr="00272609">
        <w:rPr>
          <w:rFonts w:ascii="Trebuchet MS" w:hAnsi="Trebuchet MS" w:cs="Tahoma"/>
          <w:sz w:val="20"/>
          <w:szCs w:val="20"/>
        </w:rPr>
        <w:t>, casado sob regime de comunhão parcial de bens</w:t>
      </w:r>
      <w:r>
        <w:rPr>
          <w:rFonts w:ascii="Trebuchet MS" w:hAnsi="Trebuchet MS" w:cs="Tahoma"/>
          <w:sz w:val="20"/>
          <w:szCs w:val="20"/>
        </w:rPr>
        <w:t xml:space="preserve"> com </w:t>
      </w:r>
      <w:r w:rsidRPr="00272609">
        <w:rPr>
          <w:rFonts w:ascii="Trebuchet MS" w:hAnsi="Trebuchet MS" w:cs="Tahoma"/>
          <w:b/>
          <w:bCs/>
          <w:smallCaps/>
          <w:sz w:val="20"/>
          <w:szCs w:val="20"/>
        </w:rPr>
        <w:t>Maria Inês Barbosa Borges</w:t>
      </w:r>
      <w:r>
        <w:rPr>
          <w:rFonts w:ascii="Trebuchet MS" w:hAnsi="Trebuchet MS" w:cs="Tahoma"/>
          <w:b/>
          <w:bCs/>
          <w:smallCaps/>
          <w:sz w:val="20"/>
          <w:szCs w:val="20"/>
        </w:rPr>
        <w:t xml:space="preserve">, </w:t>
      </w:r>
      <w:r>
        <w:rPr>
          <w:rFonts w:ascii="Trebuchet MS" w:hAnsi="Trebuchet MS" w:cstheme="minorHAnsi"/>
          <w:sz w:val="20"/>
          <w:szCs w:val="20"/>
        </w:rPr>
        <w:t>brasileira, empresária, portadora do R.G. nº 95009009341 SSP/CE, inscrit</w:t>
      </w:r>
      <w:r w:rsidR="00FF228C">
        <w:rPr>
          <w:rFonts w:ascii="Trebuchet MS" w:hAnsi="Trebuchet MS" w:cstheme="minorHAnsi"/>
          <w:sz w:val="20"/>
          <w:szCs w:val="20"/>
        </w:rPr>
        <w:t>a</w:t>
      </w:r>
      <w:r>
        <w:rPr>
          <w:rFonts w:ascii="Trebuchet MS" w:hAnsi="Trebuchet MS" w:cstheme="minorHAnsi"/>
          <w:sz w:val="20"/>
          <w:szCs w:val="20"/>
        </w:rPr>
        <w:t xml:space="preserve"> no CPF </w:t>
      </w:r>
      <w:r w:rsidR="00FF228C">
        <w:rPr>
          <w:rFonts w:ascii="Trebuchet MS" w:hAnsi="Trebuchet MS" w:cstheme="minorHAnsi"/>
          <w:sz w:val="20"/>
          <w:szCs w:val="20"/>
        </w:rPr>
        <w:t xml:space="preserve">sob o </w:t>
      </w:r>
      <w:r>
        <w:rPr>
          <w:rFonts w:ascii="Trebuchet MS" w:hAnsi="Trebuchet MS" w:cstheme="minorHAnsi"/>
          <w:sz w:val="20"/>
          <w:szCs w:val="20"/>
        </w:rPr>
        <w:t>nº 228.550.253-20</w:t>
      </w:r>
      <w:r w:rsidR="00FF228C" w:rsidRPr="00272609">
        <w:rPr>
          <w:rFonts w:ascii="Trebuchet MS" w:hAnsi="Trebuchet MS" w:cs="Tahoma"/>
          <w:sz w:val="20"/>
          <w:szCs w:val="20"/>
        </w:rPr>
        <w:t xml:space="preserve">, </w:t>
      </w:r>
      <w:r w:rsidR="00FF228C">
        <w:rPr>
          <w:rFonts w:ascii="Trebuchet MS" w:hAnsi="Trebuchet MS" w:cs="Tahoma"/>
          <w:sz w:val="20"/>
          <w:szCs w:val="20"/>
        </w:rPr>
        <w:t xml:space="preserve">ambos </w:t>
      </w:r>
      <w:r w:rsidR="00FF228C" w:rsidRPr="00272609">
        <w:rPr>
          <w:rFonts w:ascii="Trebuchet MS" w:hAnsi="Trebuchet MS" w:cs="Tahoma"/>
          <w:sz w:val="20"/>
          <w:szCs w:val="20"/>
        </w:rPr>
        <w:t>residente</w:t>
      </w:r>
      <w:r w:rsidR="00FF228C">
        <w:rPr>
          <w:rFonts w:ascii="Trebuchet MS" w:hAnsi="Trebuchet MS" w:cs="Tahoma"/>
          <w:sz w:val="20"/>
          <w:szCs w:val="20"/>
        </w:rPr>
        <w:t>s</w:t>
      </w:r>
      <w:r w:rsidR="00FF228C" w:rsidRPr="00272609">
        <w:rPr>
          <w:rFonts w:ascii="Trebuchet MS" w:hAnsi="Trebuchet MS" w:cs="Tahoma"/>
          <w:sz w:val="20"/>
          <w:szCs w:val="20"/>
        </w:rPr>
        <w:t xml:space="preserve"> e domiciliado</w:t>
      </w:r>
      <w:r w:rsidR="00FF228C">
        <w:rPr>
          <w:rFonts w:ascii="Trebuchet MS" w:hAnsi="Trebuchet MS" w:cs="Tahoma"/>
          <w:sz w:val="20"/>
          <w:szCs w:val="20"/>
        </w:rPr>
        <w:t>s</w:t>
      </w:r>
      <w:r w:rsidR="00FF228C" w:rsidRPr="00272609">
        <w:rPr>
          <w:rFonts w:ascii="Trebuchet MS" w:hAnsi="Trebuchet MS" w:cs="Tahoma"/>
          <w:sz w:val="20"/>
          <w:szCs w:val="20"/>
        </w:rPr>
        <w:t xml:space="preserve"> na cidade de Fortaleza, Estado do Ceará, na Av</w:t>
      </w:r>
      <w:r w:rsidR="00FF228C">
        <w:rPr>
          <w:rFonts w:ascii="Trebuchet MS" w:hAnsi="Trebuchet MS" w:cs="Tahoma"/>
          <w:sz w:val="20"/>
          <w:szCs w:val="20"/>
        </w:rPr>
        <w:t>enida</w:t>
      </w:r>
      <w:r w:rsidR="00FF228C" w:rsidRPr="00272609">
        <w:rPr>
          <w:rFonts w:ascii="Trebuchet MS" w:hAnsi="Trebuchet MS" w:cs="Tahoma"/>
          <w:sz w:val="20"/>
          <w:szCs w:val="20"/>
        </w:rPr>
        <w:t xml:space="preserve"> Beira Mar, n° 2020, apto. 1</w:t>
      </w:r>
      <w:r w:rsidR="00FF228C">
        <w:rPr>
          <w:rFonts w:ascii="Trebuchet MS" w:hAnsi="Trebuchet MS" w:cs="Tahoma"/>
          <w:sz w:val="20"/>
          <w:szCs w:val="20"/>
        </w:rPr>
        <w:t>.</w:t>
      </w:r>
      <w:r w:rsidR="00FF228C" w:rsidRPr="00272609">
        <w:rPr>
          <w:rFonts w:ascii="Trebuchet MS" w:hAnsi="Trebuchet MS" w:cs="Tahoma"/>
          <w:sz w:val="20"/>
          <w:szCs w:val="20"/>
        </w:rPr>
        <w:t>500, Meireles, CEP 60165-121</w:t>
      </w:r>
      <w:r w:rsidR="00FF228C">
        <w:rPr>
          <w:rFonts w:ascii="Trebuchet MS" w:hAnsi="Trebuchet MS" w:cs="Tahoma"/>
          <w:sz w:val="20"/>
          <w:szCs w:val="20"/>
        </w:rPr>
        <w:t xml:space="preserve"> (“</w:t>
      </w:r>
      <w:r w:rsidR="00FF228C">
        <w:rPr>
          <w:rFonts w:ascii="Trebuchet MS" w:hAnsi="Trebuchet MS" w:cs="Tahoma"/>
          <w:sz w:val="20"/>
          <w:szCs w:val="20"/>
          <w:u w:val="single"/>
        </w:rPr>
        <w:t>Maria</w:t>
      </w:r>
      <w:r w:rsidR="00FF228C">
        <w:rPr>
          <w:rFonts w:ascii="Trebuchet MS" w:hAnsi="Trebuchet MS" w:cs="Tahoma"/>
          <w:sz w:val="20"/>
          <w:szCs w:val="20"/>
        </w:rPr>
        <w:t xml:space="preserve">”); </w:t>
      </w:r>
      <w:bookmarkEnd w:id="5"/>
      <w:r w:rsidR="00FF228C">
        <w:rPr>
          <w:rFonts w:ascii="Trebuchet MS" w:hAnsi="Trebuchet MS" w:cs="Tahoma"/>
          <w:sz w:val="20"/>
          <w:szCs w:val="20"/>
        </w:rPr>
        <w:t>e</w:t>
      </w:r>
    </w:p>
    <w:p w14:paraId="4162B8CE" w14:textId="03589912" w:rsidR="00FF228C" w:rsidRDefault="00FF228C" w:rsidP="0069607A">
      <w:pPr>
        <w:widowControl w:val="0"/>
        <w:spacing w:line="280" w:lineRule="exact"/>
        <w:rPr>
          <w:rFonts w:ascii="Trebuchet MS" w:hAnsi="Trebuchet MS" w:cs="Tahoma"/>
          <w:sz w:val="20"/>
          <w:szCs w:val="20"/>
        </w:rPr>
      </w:pPr>
    </w:p>
    <w:p w14:paraId="78F50008" w14:textId="3DBE79BC" w:rsidR="00FF228C" w:rsidRPr="00FF228C" w:rsidRDefault="00FF228C" w:rsidP="0069607A">
      <w:pPr>
        <w:widowControl w:val="0"/>
        <w:spacing w:line="280" w:lineRule="exact"/>
        <w:rPr>
          <w:rFonts w:ascii="Trebuchet MS" w:hAnsi="Trebuchet MS" w:cs="Tahoma"/>
          <w:sz w:val="20"/>
          <w:szCs w:val="20"/>
        </w:rPr>
      </w:pPr>
      <w:bookmarkStart w:id="8" w:name="_Hlk19626365"/>
      <w:r>
        <w:rPr>
          <w:rFonts w:ascii="Trebuchet MS" w:hAnsi="Trebuchet MS" w:cstheme="minorHAnsi"/>
          <w:b/>
          <w:smallCaps/>
          <w:sz w:val="20"/>
          <w:szCs w:val="20"/>
        </w:rPr>
        <w:t>Bernardo Barbosa Borges</w:t>
      </w:r>
      <w:r>
        <w:rPr>
          <w:rFonts w:ascii="Trebuchet MS" w:hAnsi="Trebuchet MS" w:cstheme="minorHAnsi"/>
          <w:sz w:val="20"/>
          <w:szCs w:val="20"/>
        </w:rPr>
        <w:t xml:space="preserve">, brasileiro, casado sob regime de separação total de bens, administrador de empresas, residente e domiciliado na cidade de Fortaleza, Estado do Ceará, na Rua Silva </w:t>
      </w:r>
      <w:proofErr w:type="spellStart"/>
      <w:r>
        <w:rPr>
          <w:rFonts w:ascii="Trebuchet MS" w:hAnsi="Trebuchet MS" w:cstheme="minorHAnsi"/>
          <w:sz w:val="20"/>
          <w:szCs w:val="20"/>
        </w:rPr>
        <w:t>Jatahy</w:t>
      </w:r>
      <w:proofErr w:type="spellEnd"/>
      <w:r>
        <w:rPr>
          <w:rFonts w:ascii="Trebuchet MS" w:hAnsi="Trebuchet MS" w:cstheme="minorHAnsi"/>
          <w:sz w:val="20"/>
          <w:szCs w:val="20"/>
        </w:rPr>
        <w:t>, nº 405, apto. 400, Meireles, CEP 60165-070, portador do R.G. nº 95002372831/SSP-DC, inscrito no CPF sob o nº 656.603.583-49 (“</w:t>
      </w:r>
      <w:r>
        <w:rPr>
          <w:rFonts w:ascii="Trebuchet MS" w:hAnsi="Trebuchet MS" w:cstheme="minorHAnsi"/>
          <w:sz w:val="20"/>
          <w:szCs w:val="20"/>
          <w:u w:val="single"/>
        </w:rPr>
        <w:t>Bernardo</w:t>
      </w:r>
      <w:r>
        <w:rPr>
          <w:rFonts w:ascii="Trebuchet MS" w:hAnsi="Trebuchet MS" w:cstheme="minorHAnsi"/>
          <w:sz w:val="20"/>
          <w:szCs w:val="20"/>
        </w:rPr>
        <w:t>” e, em conjunto com Pedro e Maria, “</w:t>
      </w:r>
      <w:r>
        <w:rPr>
          <w:rFonts w:ascii="Trebuchet MS" w:hAnsi="Trebuchet MS" w:cstheme="minorHAnsi"/>
          <w:sz w:val="20"/>
          <w:szCs w:val="20"/>
          <w:u w:val="single"/>
        </w:rPr>
        <w:t>Fiadores</w:t>
      </w:r>
      <w:r>
        <w:rPr>
          <w:rFonts w:ascii="Trebuchet MS" w:hAnsi="Trebuchet MS" w:cstheme="minorHAnsi"/>
          <w:sz w:val="20"/>
          <w:szCs w:val="20"/>
        </w:rPr>
        <w:t>”),</w:t>
      </w:r>
    </w:p>
    <w:bookmarkEnd w:id="8"/>
    <w:p w14:paraId="33AB2785" w14:textId="116A88D9" w:rsidR="007B1AC4" w:rsidRDefault="007B1AC4" w:rsidP="0069607A">
      <w:pPr>
        <w:widowControl w:val="0"/>
        <w:spacing w:line="280" w:lineRule="exact"/>
        <w:rPr>
          <w:rFonts w:ascii="Trebuchet MS" w:hAnsi="Trebuchet MS"/>
          <w:sz w:val="20"/>
          <w:szCs w:val="20"/>
        </w:rPr>
      </w:pPr>
    </w:p>
    <w:p w14:paraId="3F10A075" w14:textId="7599195E" w:rsidR="008A407D" w:rsidRDefault="008A407D" w:rsidP="0069607A">
      <w:pPr>
        <w:widowControl w:val="0"/>
        <w:spacing w:line="280" w:lineRule="exact"/>
        <w:rPr>
          <w:rFonts w:ascii="Trebuchet MS" w:hAnsi="Trebuchet MS"/>
          <w:sz w:val="20"/>
          <w:szCs w:val="20"/>
        </w:rPr>
      </w:pPr>
      <w:r>
        <w:rPr>
          <w:rFonts w:ascii="Trebuchet MS" w:hAnsi="Trebuchet MS"/>
          <w:sz w:val="20"/>
          <w:szCs w:val="20"/>
        </w:rPr>
        <w:t xml:space="preserve">E, na qualidade de interveniente anuente: </w:t>
      </w:r>
    </w:p>
    <w:p w14:paraId="22BA91AF" w14:textId="0563C72E" w:rsidR="008A407D" w:rsidRDefault="008A407D" w:rsidP="0069607A">
      <w:pPr>
        <w:widowControl w:val="0"/>
        <w:spacing w:line="280" w:lineRule="exact"/>
        <w:rPr>
          <w:rFonts w:ascii="Trebuchet MS" w:hAnsi="Trebuchet MS"/>
          <w:sz w:val="20"/>
          <w:szCs w:val="20"/>
        </w:rPr>
      </w:pPr>
    </w:p>
    <w:p w14:paraId="5FDCDEFD" w14:textId="75BED77D" w:rsidR="008A407D" w:rsidRPr="008A407D" w:rsidRDefault="008A407D" w:rsidP="0069607A">
      <w:pPr>
        <w:widowControl w:val="0"/>
        <w:spacing w:line="280" w:lineRule="exact"/>
        <w:rPr>
          <w:rFonts w:ascii="Trebuchet MS" w:hAnsi="Trebuchet MS"/>
          <w:b/>
          <w:bCs/>
          <w:smallCaps/>
          <w:sz w:val="20"/>
          <w:szCs w:val="20"/>
        </w:rPr>
      </w:pPr>
      <w:proofErr w:type="spellStart"/>
      <w:r w:rsidRPr="008A407D">
        <w:rPr>
          <w:rFonts w:ascii="Trebuchet MS" w:hAnsi="Trebuchet MS"/>
          <w:b/>
          <w:bCs/>
          <w:smallCaps/>
          <w:sz w:val="20"/>
          <w:szCs w:val="20"/>
        </w:rPr>
        <w:t>Habitasec</w:t>
      </w:r>
      <w:proofErr w:type="spellEnd"/>
      <w:r w:rsidRPr="008A407D">
        <w:rPr>
          <w:rFonts w:ascii="Trebuchet MS" w:hAnsi="Trebuchet MS"/>
          <w:b/>
          <w:bCs/>
          <w:smallCaps/>
          <w:sz w:val="20"/>
          <w:szCs w:val="20"/>
        </w:rPr>
        <w:t xml:space="preserve"> </w:t>
      </w:r>
      <w:proofErr w:type="spellStart"/>
      <w:r w:rsidRPr="008A407D">
        <w:rPr>
          <w:rFonts w:ascii="Trebuchet MS" w:hAnsi="Trebuchet MS"/>
          <w:b/>
          <w:bCs/>
          <w:smallCaps/>
          <w:sz w:val="20"/>
          <w:szCs w:val="20"/>
        </w:rPr>
        <w:t>Securitizadora</w:t>
      </w:r>
      <w:proofErr w:type="spellEnd"/>
      <w:r w:rsidRPr="008A407D">
        <w:rPr>
          <w:rFonts w:ascii="Trebuchet MS" w:hAnsi="Trebuchet MS"/>
          <w:b/>
          <w:bCs/>
          <w:smallCaps/>
          <w:sz w:val="20"/>
          <w:szCs w:val="20"/>
        </w:rPr>
        <w:t xml:space="preserve"> S.A.</w:t>
      </w:r>
      <w:r w:rsidRPr="008A407D">
        <w:rPr>
          <w:rFonts w:ascii="Trebuchet MS" w:hAnsi="Trebuchet MS"/>
          <w:smallCaps/>
          <w:sz w:val="20"/>
          <w:szCs w:val="20"/>
        </w:rPr>
        <w:t xml:space="preserve">, </w:t>
      </w:r>
      <w:r w:rsidRPr="009E01AD">
        <w:rPr>
          <w:rFonts w:ascii="Trebuchet MS" w:hAnsi="Trebuchet MS"/>
          <w:sz w:val="20"/>
          <w:szCs w:val="20"/>
        </w:rPr>
        <w:t xml:space="preserve">sociedade por ações com registro de companhia </w:t>
      </w:r>
      <w:proofErr w:type="spellStart"/>
      <w:r w:rsidRPr="009E01AD">
        <w:rPr>
          <w:rFonts w:ascii="Trebuchet MS" w:hAnsi="Trebuchet MS"/>
          <w:sz w:val="20"/>
          <w:szCs w:val="20"/>
        </w:rPr>
        <w:t>securitizadora</w:t>
      </w:r>
      <w:proofErr w:type="spellEnd"/>
      <w:r w:rsidRPr="009E01AD">
        <w:rPr>
          <w:rFonts w:ascii="Trebuchet MS" w:hAnsi="Trebuchet MS"/>
          <w:sz w:val="20"/>
          <w:szCs w:val="20"/>
        </w:rPr>
        <w:t xml:space="preserve"> perante a </w:t>
      </w:r>
      <w:r w:rsidR="00F5766F">
        <w:rPr>
          <w:rFonts w:ascii="Trebuchet MS" w:hAnsi="Trebuchet MS"/>
          <w:sz w:val="20"/>
          <w:szCs w:val="20"/>
        </w:rPr>
        <w:t>Comissão de Valores Mobiliários (“</w:t>
      </w:r>
      <w:r w:rsidRPr="00F5766F">
        <w:rPr>
          <w:rFonts w:ascii="Trebuchet MS" w:hAnsi="Trebuchet MS"/>
          <w:sz w:val="20"/>
          <w:szCs w:val="20"/>
          <w:u w:val="single"/>
        </w:rPr>
        <w:t>CVM</w:t>
      </w:r>
      <w:r w:rsidR="00F5766F">
        <w:rPr>
          <w:rFonts w:ascii="Trebuchet MS" w:hAnsi="Trebuchet MS"/>
          <w:sz w:val="20"/>
          <w:szCs w:val="20"/>
        </w:rPr>
        <w:t>”)</w:t>
      </w:r>
      <w:r w:rsidRPr="009E01AD">
        <w:rPr>
          <w:rFonts w:ascii="Trebuchet MS" w:hAnsi="Trebuchet MS"/>
          <w:sz w:val="20"/>
          <w:szCs w:val="20"/>
        </w:rPr>
        <w:t xml:space="preserve">, com sede na cidade de São Paulo, Estado de São Paulo, na Avenida Brigadeiro Faria Lima, n.º 2.894, 9º andar, conjunto 92, Jardim Paulistano, CEP 01451-902, inscrita no CNPJ sob o n.º 09.304.427/0001-58, neste ato representada na forma de seu Estatuto Social </w:t>
      </w:r>
      <w:r>
        <w:rPr>
          <w:rFonts w:ascii="Trebuchet MS" w:hAnsi="Trebuchet MS"/>
          <w:sz w:val="20"/>
          <w:szCs w:val="20"/>
        </w:rPr>
        <w:t>(“</w:t>
      </w:r>
      <w:r>
        <w:rPr>
          <w:rFonts w:ascii="Trebuchet MS" w:hAnsi="Trebuchet MS"/>
          <w:sz w:val="20"/>
          <w:szCs w:val="20"/>
          <w:u w:val="single"/>
        </w:rPr>
        <w:t>Debenturista</w:t>
      </w:r>
      <w:r>
        <w:rPr>
          <w:rFonts w:ascii="Trebuchet MS" w:hAnsi="Trebuchet MS"/>
          <w:sz w:val="20"/>
          <w:szCs w:val="20"/>
        </w:rPr>
        <w:t xml:space="preserve">” ou </w:t>
      </w:r>
      <w:r w:rsidRPr="009E01AD">
        <w:rPr>
          <w:rFonts w:ascii="Trebuchet MS" w:hAnsi="Trebuchet MS"/>
          <w:sz w:val="20"/>
          <w:szCs w:val="20"/>
        </w:rPr>
        <w:t>“</w:t>
      </w:r>
      <w:r w:rsidRPr="009E01AD">
        <w:rPr>
          <w:rFonts w:ascii="Trebuchet MS" w:hAnsi="Trebuchet MS"/>
          <w:sz w:val="20"/>
          <w:szCs w:val="20"/>
          <w:u w:val="single"/>
        </w:rPr>
        <w:t>Securitizadora</w:t>
      </w:r>
      <w:r w:rsidRPr="009E01AD">
        <w:rPr>
          <w:rFonts w:ascii="Trebuchet MS" w:hAnsi="Trebuchet MS"/>
          <w:sz w:val="20"/>
          <w:szCs w:val="20"/>
        </w:rPr>
        <w:t>”);</w:t>
      </w:r>
    </w:p>
    <w:p w14:paraId="7F6633AE" w14:textId="77777777" w:rsidR="008A407D" w:rsidRPr="00A15CFB" w:rsidRDefault="008A407D" w:rsidP="0069607A">
      <w:pPr>
        <w:widowControl w:val="0"/>
        <w:spacing w:line="280" w:lineRule="exact"/>
        <w:rPr>
          <w:rFonts w:ascii="Trebuchet MS" w:hAnsi="Trebuchet MS"/>
          <w:sz w:val="20"/>
          <w:szCs w:val="20"/>
        </w:rPr>
      </w:pPr>
    </w:p>
    <w:p w14:paraId="4817FADF" w14:textId="5E80E1FD" w:rsidR="003F2BB6" w:rsidRPr="00A15CFB" w:rsidRDefault="000E2E4A" w:rsidP="0069607A">
      <w:pPr>
        <w:widowControl w:val="0"/>
        <w:spacing w:line="280" w:lineRule="exact"/>
        <w:rPr>
          <w:rFonts w:ascii="Trebuchet MS" w:hAnsi="Trebuchet MS"/>
          <w:sz w:val="20"/>
          <w:szCs w:val="20"/>
        </w:rPr>
      </w:pPr>
      <w:r w:rsidRPr="00A15CFB">
        <w:rPr>
          <w:rFonts w:ascii="Trebuchet MS" w:hAnsi="Trebuchet MS"/>
          <w:sz w:val="20"/>
          <w:szCs w:val="20"/>
        </w:rPr>
        <w:t>sendo a Emissora</w:t>
      </w:r>
      <w:r w:rsidR="001A7B9E" w:rsidRPr="00A15CFB">
        <w:rPr>
          <w:rFonts w:ascii="Trebuchet MS" w:hAnsi="Trebuchet MS"/>
          <w:sz w:val="20"/>
          <w:szCs w:val="20"/>
        </w:rPr>
        <w:t xml:space="preserve"> e</w:t>
      </w:r>
      <w:r w:rsidRPr="00A15CFB">
        <w:rPr>
          <w:rFonts w:ascii="Trebuchet MS" w:hAnsi="Trebuchet MS"/>
          <w:sz w:val="20"/>
          <w:szCs w:val="20"/>
        </w:rPr>
        <w:t xml:space="preserve"> o</w:t>
      </w:r>
      <w:r w:rsidR="008A407D">
        <w:rPr>
          <w:rFonts w:ascii="Trebuchet MS" w:hAnsi="Trebuchet MS"/>
          <w:sz w:val="20"/>
          <w:szCs w:val="20"/>
        </w:rPr>
        <w:t>s</w:t>
      </w:r>
      <w:r w:rsidRPr="00A15CFB">
        <w:rPr>
          <w:rFonts w:ascii="Trebuchet MS" w:hAnsi="Trebuchet MS"/>
          <w:sz w:val="20"/>
          <w:szCs w:val="20"/>
        </w:rPr>
        <w:t xml:space="preserve"> </w:t>
      </w:r>
      <w:r w:rsidR="008A407D">
        <w:rPr>
          <w:rFonts w:ascii="Trebuchet MS" w:hAnsi="Trebuchet MS"/>
          <w:sz w:val="20"/>
          <w:szCs w:val="20"/>
        </w:rPr>
        <w:t>Fiadores</w:t>
      </w:r>
      <w:r w:rsidR="009C5634" w:rsidRPr="00A15CFB">
        <w:rPr>
          <w:rFonts w:ascii="Trebuchet MS" w:hAnsi="Trebuchet MS"/>
          <w:sz w:val="20"/>
          <w:szCs w:val="20"/>
        </w:rPr>
        <w:t xml:space="preserve"> </w:t>
      </w:r>
      <w:r w:rsidRPr="00A15CFB">
        <w:rPr>
          <w:rFonts w:ascii="Trebuchet MS" w:hAnsi="Trebuchet MS"/>
          <w:sz w:val="20"/>
          <w:szCs w:val="20"/>
        </w:rPr>
        <w:t>referidos em conjunto como “</w:t>
      </w:r>
      <w:r w:rsidRPr="00A15CFB">
        <w:rPr>
          <w:rFonts w:ascii="Trebuchet MS" w:hAnsi="Trebuchet MS"/>
          <w:sz w:val="20"/>
          <w:szCs w:val="20"/>
          <w:u w:val="single"/>
        </w:rPr>
        <w:t>Partes</w:t>
      </w:r>
      <w:r w:rsidRPr="00A15CFB">
        <w:rPr>
          <w:rFonts w:ascii="Trebuchet MS" w:hAnsi="Trebuchet MS"/>
          <w:sz w:val="20"/>
          <w:szCs w:val="20"/>
        </w:rPr>
        <w:t>” e individual e indistintamente como “</w:t>
      </w:r>
      <w:r w:rsidRPr="00A15CFB">
        <w:rPr>
          <w:rFonts w:ascii="Trebuchet MS" w:hAnsi="Trebuchet MS"/>
          <w:sz w:val="20"/>
          <w:szCs w:val="20"/>
          <w:u w:val="single"/>
        </w:rPr>
        <w:t>Parte</w:t>
      </w:r>
      <w:r w:rsidRPr="00A15CFB">
        <w:rPr>
          <w:rFonts w:ascii="Trebuchet MS" w:hAnsi="Trebuchet MS"/>
          <w:sz w:val="20"/>
          <w:szCs w:val="20"/>
        </w:rPr>
        <w:t>”</w:t>
      </w:r>
      <w:r w:rsidR="00560259" w:rsidRPr="00A15CFB">
        <w:rPr>
          <w:rFonts w:ascii="Trebuchet MS" w:hAnsi="Trebuchet MS"/>
          <w:sz w:val="20"/>
          <w:szCs w:val="20"/>
        </w:rPr>
        <w:t>;</w:t>
      </w:r>
    </w:p>
    <w:p w14:paraId="5B0029E2" w14:textId="77777777" w:rsidR="007B1AC4" w:rsidRPr="00A15CFB" w:rsidRDefault="007B1AC4" w:rsidP="0069607A">
      <w:pPr>
        <w:widowControl w:val="0"/>
        <w:spacing w:line="280" w:lineRule="exact"/>
        <w:rPr>
          <w:rFonts w:ascii="Trebuchet MS" w:hAnsi="Trebuchet MS"/>
          <w:snapToGrid w:val="0"/>
          <w:sz w:val="20"/>
          <w:szCs w:val="20"/>
        </w:rPr>
      </w:pPr>
    </w:p>
    <w:p w14:paraId="30539A05" w14:textId="7CF376CD"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 xml:space="preserve">vêm, por meio desta e </w:t>
      </w:r>
      <w:r w:rsidR="00C52AD3" w:rsidRPr="00A15CFB">
        <w:rPr>
          <w:rFonts w:ascii="Trebuchet MS" w:hAnsi="Trebuchet MS"/>
          <w:sz w:val="20"/>
          <w:szCs w:val="20"/>
        </w:rPr>
        <w:t>na melhor</w:t>
      </w:r>
      <w:r w:rsidRPr="00A15CFB">
        <w:rPr>
          <w:rFonts w:ascii="Trebuchet MS" w:hAnsi="Trebuchet MS"/>
          <w:sz w:val="20"/>
          <w:szCs w:val="20"/>
        </w:rPr>
        <w:t xml:space="preserve"> forma de direito, celebrar </w:t>
      </w:r>
      <w:r w:rsidR="00C52AD3" w:rsidRPr="00A15CFB">
        <w:rPr>
          <w:rFonts w:ascii="Trebuchet MS" w:hAnsi="Trebuchet MS"/>
          <w:sz w:val="20"/>
          <w:szCs w:val="20"/>
        </w:rPr>
        <w:t>a</w:t>
      </w:r>
      <w:r w:rsidRPr="00A15CFB">
        <w:rPr>
          <w:rFonts w:ascii="Trebuchet MS" w:hAnsi="Trebuchet MS"/>
          <w:sz w:val="20"/>
          <w:szCs w:val="20"/>
        </w:rPr>
        <w:t xml:space="preserve"> presente </w:t>
      </w:r>
      <w:r w:rsidR="00C52AD3" w:rsidRPr="008A407D">
        <w:rPr>
          <w:rFonts w:ascii="Trebuchet MS" w:hAnsi="Trebuchet MS"/>
          <w:sz w:val="20"/>
          <w:szCs w:val="20"/>
        </w:rPr>
        <w:t>“</w:t>
      </w:r>
      <w:r w:rsidR="008A407D" w:rsidRPr="008A407D">
        <w:rPr>
          <w:rFonts w:ascii="Trebuchet MS" w:hAnsi="Trebuchet MS"/>
          <w:i/>
          <w:iCs/>
          <w:sz w:val="20"/>
          <w:szCs w:val="20"/>
        </w:rPr>
        <w:t xml:space="preserve">Escritura Particular da </w:t>
      </w:r>
      <w:r w:rsidR="007D06F8" w:rsidRPr="007D06F8">
        <w:rPr>
          <w:rFonts w:ascii="Trebuchet MS" w:hAnsi="Trebuchet MS"/>
          <w:i/>
          <w:iCs/>
          <w:sz w:val="20"/>
          <w:szCs w:val="20"/>
        </w:rPr>
        <w:t>1ª (primeira)</w:t>
      </w:r>
      <w:r w:rsidR="008A407D" w:rsidRPr="008A407D">
        <w:rPr>
          <w:rFonts w:ascii="Trebuchet MS" w:hAnsi="Trebuchet MS"/>
          <w:i/>
          <w:iCs/>
          <w:sz w:val="20"/>
          <w:szCs w:val="20"/>
        </w:rPr>
        <w:t xml:space="preserve"> Emissão de Debêntures Simples, Não Conversíveis em Ações, em Série Única, da Espécie com Garantia Real e com Garantia Adicional Fidejussória, para Colocação Privada, da Incorporadora e Construtora PIBB S.A.</w:t>
      </w:r>
      <w:r w:rsidR="00C52AD3" w:rsidRPr="008A407D">
        <w:rPr>
          <w:rFonts w:ascii="Trebuchet MS" w:hAnsi="Trebuchet MS"/>
          <w:sz w:val="20"/>
          <w:szCs w:val="20"/>
        </w:rPr>
        <w:t>”</w:t>
      </w:r>
      <w:r w:rsidRPr="00A15CFB">
        <w:rPr>
          <w:rFonts w:ascii="Trebuchet MS" w:hAnsi="Trebuchet MS"/>
          <w:sz w:val="20"/>
          <w:szCs w:val="20"/>
        </w:rPr>
        <w:t xml:space="preserve"> (“</w:t>
      </w:r>
      <w:r w:rsidRPr="00A15CFB">
        <w:rPr>
          <w:rFonts w:ascii="Trebuchet MS" w:hAnsi="Trebuchet MS"/>
          <w:sz w:val="20"/>
          <w:szCs w:val="20"/>
          <w:u w:val="single"/>
        </w:rPr>
        <w:t>Escritura de Emissão</w:t>
      </w:r>
      <w:r w:rsidRPr="00A15CFB">
        <w:rPr>
          <w:rFonts w:ascii="Trebuchet MS" w:hAnsi="Trebuchet MS"/>
          <w:sz w:val="20"/>
          <w:szCs w:val="20"/>
        </w:rPr>
        <w:t>”, “</w:t>
      </w:r>
      <w:r w:rsidRPr="00A15CFB">
        <w:rPr>
          <w:rFonts w:ascii="Trebuchet MS" w:hAnsi="Trebuchet MS"/>
          <w:sz w:val="20"/>
          <w:szCs w:val="20"/>
          <w:u w:val="single"/>
        </w:rPr>
        <w:t>Emissão</w:t>
      </w:r>
      <w:r w:rsidRPr="00A15CFB">
        <w:rPr>
          <w:rFonts w:ascii="Trebuchet MS" w:hAnsi="Trebuchet MS"/>
          <w:sz w:val="20"/>
          <w:szCs w:val="20"/>
        </w:rPr>
        <w:t>” e “</w:t>
      </w:r>
      <w:r w:rsidRPr="00A15CFB">
        <w:rPr>
          <w:rFonts w:ascii="Trebuchet MS" w:hAnsi="Trebuchet MS"/>
          <w:sz w:val="20"/>
          <w:szCs w:val="20"/>
          <w:u w:val="single"/>
        </w:rPr>
        <w:t>Debêntures</w:t>
      </w:r>
      <w:r w:rsidRPr="00A15CFB">
        <w:rPr>
          <w:rFonts w:ascii="Trebuchet MS" w:hAnsi="Trebuchet MS"/>
          <w:sz w:val="20"/>
          <w:szCs w:val="20"/>
        </w:rPr>
        <w:t xml:space="preserve">”, respectivamente), em observância às seguintes </w:t>
      </w:r>
      <w:r w:rsidR="00282412" w:rsidRPr="00A15CFB">
        <w:rPr>
          <w:rFonts w:ascii="Trebuchet MS" w:hAnsi="Trebuchet MS"/>
          <w:sz w:val="20"/>
          <w:szCs w:val="20"/>
        </w:rPr>
        <w:t>C</w:t>
      </w:r>
      <w:r w:rsidRPr="00A15CFB">
        <w:rPr>
          <w:rFonts w:ascii="Trebuchet MS" w:hAnsi="Trebuchet MS"/>
          <w:sz w:val="20"/>
          <w:szCs w:val="20"/>
        </w:rPr>
        <w:t>láusulas e condições:</w:t>
      </w:r>
    </w:p>
    <w:p w14:paraId="026D915D" w14:textId="77777777" w:rsidR="00F519A2" w:rsidRPr="00A15CFB" w:rsidRDefault="00F519A2" w:rsidP="0069607A">
      <w:pPr>
        <w:spacing w:line="280" w:lineRule="exact"/>
        <w:jc w:val="center"/>
        <w:rPr>
          <w:rFonts w:ascii="Trebuchet MS" w:hAnsi="Trebuchet MS"/>
          <w:sz w:val="20"/>
          <w:szCs w:val="20"/>
        </w:rPr>
      </w:pPr>
    </w:p>
    <w:p w14:paraId="6DCB4166" w14:textId="77777777" w:rsidR="00FF228C" w:rsidRDefault="00FF228C">
      <w:pPr>
        <w:jc w:val="left"/>
        <w:rPr>
          <w:rFonts w:ascii="Trebuchet MS" w:hAnsi="Trebuchet MS"/>
          <w:b/>
          <w:smallCaps/>
          <w:sz w:val="20"/>
          <w:szCs w:val="20"/>
        </w:rPr>
      </w:pPr>
      <w:r>
        <w:rPr>
          <w:rFonts w:ascii="Trebuchet MS" w:hAnsi="Trebuchet MS"/>
          <w:b/>
          <w:smallCaps/>
          <w:sz w:val="20"/>
          <w:szCs w:val="20"/>
        </w:rPr>
        <w:br w:type="page"/>
      </w:r>
    </w:p>
    <w:p w14:paraId="406E5C66" w14:textId="4F50E76E" w:rsidR="00EF220D" w:rsidRPr="00A15CFB" w:rsidRDefault="00EF220D" w:rsidP="0069607A">
      <w:pPr>
        <w:spacing w:line="280" w:lineRule="exact"/>
        <w:jc w:val="center"/>
        <w:rPr>
          <w:rFonts w:ascii="Trebuchet MS" w:hAnsi="Trebuchet MS"/>
          <w:b/>
          <w:smallCaps/>
          <w:sz w:val="20"/>
          <w:szCs w:val="20"/>
        </w:rPr>
      </w:pPr>
      <w:r w:rsidRPr="00A15CFB">
        <w:rPr>
          <w:rFonts w:ascii="Trebuchet MS" w:hAnsi="Trebuchet MS"/>
          <w:b/>
          <w:smallCaps/>
          <w:sz w:val="20"/>
          <w:szCs w:val="20"/>
        </w:rPr>
        <w:lastRenderedPageBreak/>
        <w:t>Cláusula I</w:t>
      </w:r>
    </w:p>
    <w:p w14:paraId="3DA59E48" w14:textId="77777777" w:rsidR="00EF220D" w:rsidRPr="00A15CFB" w:rsidRDefault="00EF220D"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Autorizaç</w:t>
      </w:r>
      <w:r w:rsidR="00C0740B" w:rsidRPr="00A15CFB">
        <w:rPr>
          <w:rFonts w:ascii="Trebuchet MS" w:hAnsi="Trebuchet MS" w:cs="Times New Roman"/>
          <w:b/>
          <w:smallCaps/>
          <w:sz w:val="20"/>
          <w:szCs w:val="20"/>
        </w:rPr>
        <w:t>ões</w:t>
      </w:r>
    </w:p>
    <w:p w14:paraId="15B60C05" w14:textId="77777777" w:rsidR="0045084F" w:rsidRPr="00A15CFB" w:rsidRDefault="0045084F" w:rsidP="0069607A">
      <w:pPr>
        <w:widowControl w:val="0"/>
        <w:tabs>
          <w:tab w:val="left" w:pos="567"/>
        </w:tabs>
        <w:spacing w:line="280" w:lineRule="exact"/>
        <w:rPr>
          <w:rFonts w:ascii="Trebuchet MS" w:hAnsi="Trebuchet MS"/>
          <w:sz w:val="20"/>
          <w:szCs w:val="20"/>
        </w:rPr>
      </w:pPr>
    </w:p>
    <w:p w14:paraId="7FBBD21B" w14:textId="3CE5D472" w:rsidR="00C9551F" w:rsidRPr="008A407D" w:rsidRDefault="00E030B5" w:rsidP="005F55E3">
      <w:pPr>
        <w:pStyle w:val="PargrafodaLista"/>
        <w:widowControl w:val="0"/>
        <w:numPr>
          <w:ilvl w:val="1"/>
          <w:numId w:val="16"/>
        </w:numPr>
        <w:tabs>
          <w:tab w:val="left" w:pos="0"/>
        </w:tabs>
        <w:spacing w:line="280" w:lineRule="exact"/>
        <w:ind w:left="0" w:firstLine="0"/>
        <w:rPr>
          <w:rFonts w:ascii="Trebuchet MS" w:eastAsia="Arial Unicode MS" w:hAnsi="Trebuchet MS"/>
          <w:b/>
          <w:smallCaps/>
          <w:sz w:val="20"/>
          <w:szCs w:val="20"/>
        </w:rPr>
      </w:pPr>
      <w:r w:rsidRPr="008A407D">
        <w:rPr>
          <w:rFonts w:ascii="Trebuchet MS" w:hAnsi="Trebuchet MS"/>
          <w:sz w:val="20"/>
          <w:szCs w:val="20"/>
        </w:rPr>
        <w:t>A celebração da presente Escritura de Emiss</w:t>
      </w:r>
      <w:r w:rsidR="00621055" w:rsidRPr="008A407D">
        <w:rPr>
          <w:rFonts w:ascii="Trebuchet MS" w:hAnsi="Trebuchet MS"/>
          <w:sz w:val="20"/>
          <w:szCs w:val="20"/>
        </w:rPr>
        <w:t xml:space="preserve">ão, bem como os seus termos e condições, foram devidamente autorizados e aprovados na </w:t>
      </w:r>
      <w:r w:rsidR="008A407D">
        <w:rPr>
          <w:rFonts w:ascii="Trebuchet MS" w:hAnsi="Trebuchet MS"/>
          <w:sz w:val="20"/>
          <w:szCs w:val="20"/>
        </w:rPr>
        <w:t>assembleia geral de acionistas da Emissora</w:t>
      </w:r>
      <w:r w:rsidR="00621055" w:rsidRPr="008A407D">
        <w:rPr>
          <w:rFonts w:ascii="Trebuchet MS" w:hAnsi="Trebuchet MS"/>
          <w:sz w:val="20"/>
          <w:szCs w:val="20"/>
        </w:rPr>
        <w:t xml:space="preserve">, </w:t>
      </w:r>
      <w:r w:rsidR="009B3B5B" w:rsidRPr="008A407D">
        <w:rPr>
          <w:rFonts w:ascii="Trebuchet MS" w:hAnsi="Trebuchet MS"/>
          <w:sz w:val="20"/>
          <w:szCs w:val="20"/>
        </w:rPr>
        <w:t xml:space="preserve">realizada </w:t>
      </w:r>
      <w:r w:rsidR="00621055" w:rsidRPr="008A407D">
        <w:rPr>
          <w:rFonts w:ascii="Trebuchet MS" w:hAnsi="Trebuchet MS"/>
          <w:sz w:val="20"/>
          <w:szCs w:val="20"/>
        </w:rPr>
        <w:t xml:space="preserve">em </w:t>
      </w:r>
      <w:r w:rsidR="007317D8">
        <w:rPr>
          <w:rFonts w:ascii="Trebuchet MS" w:hAnsi="Trebuchet MS"/>
          <w:sz w:val="20"/>
          <w:szCs w:val="20"/>
        </w:rPr>
        <w:t>22 de outubro</w:t>
      </w:r>
      <w:r w:rsidR="00621055" w:rsidRPr="008A407D">
        <w:rPr>
          <w:rFonts w:ascii="Trebuchet MS" w:hAnsi="Trebuchet MS"/>
          <w:sz w:val="20"/>
          <w:szCs w:val="20"/>
        </w:rPr>
        <w:t xml:space="preserve"> de 2019</w:t>
      </w:r>
      <w:r w:rsidR="008A407D">
        <w:rPr>
          <w:rFonts w:ascii="Trebuchet MS" w:hAnsi="Trebuchet MS"/>
          <w:sz w:val="20"/>
          <w:szCs w:val="20"/>
        </w:rPr>
        <w:t>, em fase de registro na Junta Comercial do Estado do Ceará (“</w:t>
      </w:r>
      <w:r w:rsidR="008A407D">
        <w:rPr>
          <w:rFonts w:ascii="Trebuchet MS" w:hAnsi="Trebuchet MS"/>
          <w:sz w:val="20"/>
          <w:szCs w:val="20"/>
          <w:u w:val="single"/>
        </w:rPr>
        <w:t>JUCE</w:t>
      </w:r>
      <w:r w:rsidR="00C30DD5">
        <w:rPr>
          <w:rFonts w:ascii="Trebuchet MS" w:hAnsi="Trebuchet MS"/>
          <w:sz w:val="20"/>
          <w:szCs w:val="20"/>
          <w:u w:val="single"/>
        </w:rPr>
        <w:t>C</w:t>
      </w:r>
      <w:r w:rsidR="008A407D">
        <w:rPr>
          <w:rFonts w:ascii="Trebuchet MS" w:hAnsi="Trebuchet MS"/>
          <w:sz w:val="20"/>
          <w:szCs w:val="20"/>
        </w:rPr>
        <w:t xml:space="preserve">” e </w:t>
      </w:r>
      <w:r w:rsidR="008A407D" w:rsidRPr="008A407D">
        <w:rPr>
          <w:rFonts w:ascii="Trebuchet MS" w:hAnsi="Trebuchet MS"/>
          <w:sz w:val="20"/>
          <w:szCs w:val="20"/>
        </w:rPr>
        <w:t>“</w:t>
      </w:r>
      <w:r w:rsidR="008A407D">
        <w:rPr>
          <w:rFonts w:ascii="Trebuchet MS" w:hAnsi="Trebuchet MS"/>
          <w:sz w:val="20"/>
          <w:szCs w:val="20"/>
          <w:u w:val="single"/>
        </w:rPr>
        <w:t>AGE</w:t>
      </w:r>
      <w:r w:rsidR="008A407D" w:rsidRPr="008A407D">
        <w:rPr>
          <w:rFonts w:ascii="Trebuchet MS" w:hAnsi="Trebuchet MS"/>
          <w:sz w:val="20"/>
          <w:szCs w:val="20"/>
        </w:rPr>
        <w:t>”)</w:t>
      </w:r>
      <w:r w:rsidR="00621055" w:rsidRPr="008A407D">
        <w:rPr>
          <w:rFonts w:ascii="Trebuchet MS" w:hAnsi="Trebuchet MS"/>
          <w:sz w:val="20"/>
          <w:szCs w:val="20"/>
        </w:rPr>
        <w:t xml:space="preserve">. </w:t>
      </w:r>
    </w:p>
    <w:p w14:paraId="23A9CDCE" w14:textId="77777777" w:rsidR="00C603AB" w:rsidRPr="00F63F35" w:rsidRDefault="00C603AB" w:rsidP="00C603AB">
      <w:pPr>
        <w:pStyle w:val="PargrafodaLista"/>
        <w:rPr>
          <w:rFonts w:ascii="Trebuchet MS" w:eastAsia="Arial Unicode MS" w:hAnsi="Trebuchet MS"/>
          <w:b/>
          <w:smallCaps/>
          <w:sz w:val="20"/>
          <w:szCs w:val="20"/>
        </w:rPr>
      </w:pPr>
    </w:p>
    <w:p w14:paraId="37FF7B6B" w14:textId="373BDE6B" w:rsidR="00BA5569" w:rsidRDefault="00287E54" w:rsidP="005F55E3">
      <w:pPr>
        <w:pStyle w:val="PargrafodaLista"/>
        <w:widowControl w:val="0"/>
        <w:numPr>
          <w:ilvl w:val="1"/>
          <w:numId w:val="16"/>
        </w:numPr>
        <w:tabs>
          <w:tab w:val="left" w:pos="0"/>
        </w:tabs>
        <w:spacing w:line="280" w:lineRule="exact"/>
        <w:ind w:left="0" w:firstLine="0"/>
        <w:rPr>
          <w:rFonts w:ascii="Trebuchet MS" w:eastAsia="Arial Unicode MS" w:hAnsi="Trebuchet MS"/>
          <w:bCs/>
          <w:sz w:val="20"/>
          <w:szCs w:val="20"/>
        </w:rPr>
      </w:pPr>
      <w:r w:rsidRPr="00F63F35">
        <w:rPr>
          <w:rFonts w:ascii="Trebuchet MS" w:eastAsia="Arial Unicode MS" w:hAnsi="Trebuchet MS"/>
          <w:bCs/>
          <w:sz w:val="20"/>
          <w:szCs w:val="20"/>
        </w:rPr>
        <w:t xml:space="preserve">A Alienação Fiduciária de Imóveis Manhattan Beach Riviera </w:t>
      </w:r>
      <w:r w:rsidR="00BA5569">
        <w:rPr>
          <w:rFonts w:ascii="Trebuchet MS" w:eastAsia="Arial Unicode MS" w:hAnsi="Trebuchet MS"/>
          <w:bCs/>
          <w:sz w:val="20"/>
          <w:szCs w:val="20"/>
        </w:rPr>
        <w:t>(conforme abaixo definido)</w:t>
      </w:r>
      <w:r w:rsidR="00A75DAC">
        <w:rPr>
          <w:rFonts w:ascii="Trebuchet MS" w:eastAsia="Arial Unicode MS" w:hAnsi="Trebuchet MS"/>
          <w:bCs/>
          <w:sz w:val="20"/>
          <w:szCs w:val="20"/>
        </w:rPr>
        <w:t xml:space="preserve"> </w:t>
      </w:r>
      <w:r w:rsidRPr="00F63F35">
        <w:rPr>
          <w:rFonts w:ascii="Trebuchet MS" w:eastAsia="Arial Unicode MS" w:hAnsi="Trebuchet MS"/>
          <w:bCs/>
          <w:sz w:val="20"/>
          <w:szCs w:val="20"/>
        </w:rPr>
        <w:t xml:space="preserve">foi aprovada em reunião de sócios da </w:t>
      </w:r>
      <w:bookmarkStart w:id="9" w:name="_Hlk19179036"/>
      <w:bookmarkStart w:id="10" w:name="_Hlk19615355"/>
      <w:ins w:id="11" w:author="Maria Eugênia Castellari" w:date="2019-10-23T21:29:00Z">
        <w:r w:rsidR="00710D81" w:rsidRPr="00710D81">
          <w:rPr>
            <w:rFonts w:ascii="Trebuchet MS" w:eastAsia="Arial Unicode MS" w:hAnsi="Trebuchet MS"/>
            <w:bCs/>
            <w:sz w:val="20"/>
            <w:szCs w:val="20"/>
          </w:rPr>
          <w:t>Manhattan Summer Park – Empreendimento Imobiliário Ltda.</w:t>
        </w:r>
        <w:r w:rsidR="00710D81">
          <w:rPr>
            <w:rFonts w:ascii="Trebuchet MS" w:eastAsia="Arial Unicode MS" w:hAnsi="Trebuchet MS"/>
            <w:bCs/>
            <w:sz w:val="20"/>
            <w:szCs w:val="20"/>
          </w:rPr>
          <w:t xml:space="preserve">, sociedade com sede na cidade de Fortaleza, Estado do Ceará, na Avenida Santos Dumont, nº 2.122, sala 2.109, CEP 60150-161, </w:t>
        </w:r>
        <w:r w:rsidR="00710D81" w:rsidRPr="00247238">
          <w:rPr>
            <w:rFonts w:ascii="Trebuchet MS" w:eastAsia="Arial Unicode MS" w:hAnsi="Trebuchet MS"/>
            <w:bCs/>
            <w:sz w:val="20"/>
            <w:szCs w:val="20"/>
          </w:rPr>
          <w:t>inscrita no CNPJ sob o nº 11.647.764/0001-90</w:t>
        </w:r>
      </w:ins>
      <w:del w:id="12" w:author="Maria Eugênia Castellari" w:date="2019-10-23T21:29:00Z">
        <w:r w:rsidRPr="00F63F35" w:rsidDel="00710D81">
          <w:rPr>
            <w:rFonts w:ascii="Trebuchet MS" w:eastAsia="Arial Unicode MS" w:hAnsi="Trebuchet MS"/>
            <w:bCs/>
            <w:sz w:val="20"/>
            <w:szCs w:val="20"/>
          </w:rPr>
          <w:delText>Brisas do Aquiraz Empreendimentos Imobiliários Ltda.</w:delText>
        </w:r>
        <w:bookmarkEnd w:id="9"/>
        <w:r w:rsidRPr="00F63F35" w:rsidDel="00710D81">
          <w:rPr>
            <w:rFonts w:ascii="Trebuchet MS" w:eastAsia="Arial Unicode MS" w:hAnsi="Trebuchet MS"/>
            <w:bCs/>
            <w:sz w:val="20"/>
            <w:szCs w:val="20"/>
          </w:rPr>
          <w:delText xml:space="preserve">, sociedade com sede na cidade de Aquiraz, Estado do Ceará, na rua </w:delText>
        </w:r>
        <w:r w:rsidR="00F63F35" w:rsidRPr="00F63F35" w:rsidDel="00710D81">
          <w:rPr>
            <w:rFonts w:ascii="Trebuchet MS" w:eastAsia="Arial Unicode MS" w:hAnsi="Trebuchet MS"/>
            <w:bCs/>
            <w:sz w:val="20"/>
            <w:szCs w:val="20"/>
          </w:rPr>
          <w:delText>Um Ens. Praia I, Catu, inscrita no CNPJ sob o nº 11.969.399/0001-30</w:delText>
        </w:r>
      </w:del>
      <w:r w:rsidR="00F63F35">
        <w:rPr>
          <w:rFonts w:ascii="Trebuchet MS" w:eastAsia="Arial Unicode MS" w:hAnsi="Trebuchet MS"/>
          <w:bCs/>
          <w:sz w:val="20"/>
          <w:szCs w:val="20"/>
        </w:rPr>
        <w:t xml:space="preserve"> </w:t>
      </w:r>
      <w:bookmarkEnd w:id="10"/>
      <w:r w:rsidR="00F63F35">
        <w:rPr>
          <w:rFonts w:ascii="Trebuchet MS" w:eastAsia="Arial Unicode MS" w:hAnsi="Trebuchet MS"/>
          <w:bCs/>
          <w:sz w:val="20"/>
          <w:szCs w:val="20"/>
        </w:rPr>
        <w:t>(“</w:t>
      </w:r>
      <w:r w:rsidR="00F63F35">
        <w:rPr>
          <w:rFonts w:ascii="Trebuchet MS" w:eastAsia="Arial Unicode MS" w:hAnsi="Trebuchet MS"/>
          <w:bCs/>
          <w:sz w:val="20"/>
          <w:szCs w:val="20"/>
          <w:u w:val="single"/>
        </w:rPr>
        <w:t>Aquiraz</w:t>
      </w:r>
      <w:r w:rsidR="00F63F35">
        <w:rPr>
          <w:rFonts w:ascii="Trebuchet MS" w:eastAsia="Arial Unicode MS" w:hAnsi="Trebuchet MS"/>
          <w:bCs/>
          <w:sz w:val="20"/>
          <w:szCs w:val="20"/>
        </w:rPr>
        <w:t>”)</w:t>
      </w:r>
      <w:r w:rsidR="00F63F35" w:rsidRPr="00F63F35">
        <w:rPr>
          <w:rFonts w:ascii="Trebuchet MS" w:eastAsia="Arial Unicode MS" w:hAnsi="Trebuchet MS"/>
          <w:bCs/>
          <w:sz w:val="20"/>
          <w:szCs w:val="20"/>
        </w:rPr>
        <w:t xml:space="preserve">, realizada em </w:t>
      </w:r>
      <w:del w:id="13" w:author="Maria Eugênia Castellari" w:date="2019-10-23T21:27:00Z">
        <w:r w:rsidR="007317D8" w:rsidDel="00710D81">
          <w:rPr>
            <w:rFonts w:ascii="Trebuchet MS" w:eastAsia="Arial Unicode MS" w:hAnsi="Trebuchet MS"/>
            <w:bCs/>
            <w:sz w:val="20"/>
            <w:szCs w:val="20"/>
          </w:rPr>
          <w:delText xml:space="preserve">22 </w:delText>
        </w:r>
      </w:del>
      <w:ins w:id="14" w:author="Maria Eugênia Castellari" w:date="2019-10-23T21:27:00Z">
        <w:r w:rsidR="00710D81">
          <w:rPr>
            <w:rFonts w:ascii="Trebuchet MS" w:eastAsia="Arial Unicode MS" w:hAnsi="Trebuchet MS"/>
            <w:bCs/>
            <w:sz w:val="20"/>
            <w:szCs w:val="20"/>
          </w:rPr>
          <w:t xml:space="preserve">14 </w:t>
        </w:r>
      </w:ins>
      <w:r w:rsidR="007317D8">
        <w:rPr>
          <w:rFonts w:ascii="Trebuchet MS" w:eastAsia="Arial Unicode MS" w:hAnsi="Trebuchet MS"/>
          <w:bCs/>
          <w:sz w:val="20"/>
          <w:szCs w:val="20"/>
        </w:rPr>
        <w:t>de outubro</w:t>
      </w:r>
      <w:r w:rsidR="00F63F35" w:rsidRPr="00F63F35">
        <w:rPr>
          <w:rFonts w:ascii="Trebuchet MS" w:eastAsia="Arial Unicode MS" w:hAnsi="Trebuchet MS"/>
          <w:bCs/>
          <w:sz w:val="20"/>
          <w:szCs w:val="20"/>
        </w:rPr>
        <w:t xml:space="preserve"> de 2019</w:t>
      </w:r>
      <w:r w:rsidR="00F63F35">
        <w:rPr>
          <w:rFonts w:ascii="Trebuchet MS" w:eastAsia="Arial Unicode MS" w:hAnsi="Trebuchet MS"/>
          <w:bCs/>
          <w:sz w:val="20"/>
          <w:szCs w:val="20"/>
        </w:rPr>
        <w:t xml:space="preserve"> (“</w:t>
      </w:r>
      <w:r w:rsidR="00F63F35">
        <w:rPr>
          <w:rFonts w:ascii="Trebuchet MS" w:eastAsia="Arial Unicode MS" w:hAnsi="Trebuchet MS"/>
          <w:bCs/>
          <w:sz w:val="20"/>
          <w:szCs w:val="20"/>
          <w:u w:val="single"/>
        </w:rPr>
        <w:t>Ato de Aprovação Aquiraz</w:t>
      </w:r>
      <w:r w:rsidR="00F63F35">
        <w:rPr>
          <w:rFonts w:ascii="Trebuchet MS" w:eastAsia="Arial Unicode MS" w:hAnsi="Trebuchet MS"/>
          <w:bCs/>
          <w:sz w:val="20"/>
          <w:szCs w:val="20"/>
        </w:rPr>
        <w:t>”)</w:t>
      </w:r>
      <w:r w:rsidR="00F63F35" w:rsidRPr="00F63F35">
        <w:rPr>
          <w:rFonts w:ascii="Trebuchet MS" w:eastAsia="Arial Unicode MS" w:hAnsi="Trebuchet MS"/>
          <w:bCs/>
          <w:sz w:val="20"/>
          <w:szCs w:val="20"/>
        </w:rPr>
        <w:t xml:space="preserve">. </w:t>
      </w:r>
    </w:p>
    <w:p w14:paraId="5F2E95AE" w14:textId="77777777" w:rsidR="00BA5569" w:rsidRPr="00BA5569" w:rsidRDefault="00BA5569" w:rsidP="00BA5569">
      <w:pPr>
        <w:pStyle w:val="PargrafodaLista"/>
        <w:rPr>
          <w:rFonts w:ascii="Trebuchet MS" w:eastAsia="Arial Unicode MS" w:hAnsi="Trebuchet MS"/>
          <w:bCs/>
          <w:sz w:val="20"/>
          <w:szCs w:val="20"/>
        </w:rPr>
      </w:pPr>
    </w:p>
    <w:p w14:paraId="1F03851C" w14:textId="17AD1C38" w:rsidR="00541CA3" w:rsidRPr="00247238" w:rsidRDefault="00541CA3" w:rsidP="005F55E3">
      <w:pPr>
        <w:pStyle w:val="PargrafodaLista"/>
        <w:widowControl w:val="0"/>
        <w:numPr>
          <w:ilvl w:val="1"/>
          <w:numId w:val="16"/>
        </w:numPr>
        <w:tabs>
          <w:tab w:val="left" w:pos="0"/>
        </w:tabs>
        <w:spacing w:line="280" w:lineRule="exact"/>
        <w:ind w:left="0" w:firstLine="0"/>
        <w:rPr>
          <w:rFonts w:ascii="Trebuchet MS" w:eastAsia="Arial Unicode MS" w:hAnsi="Trebuchet MS"/>
          <w:bCs/>
          <w:sz w:val="20"/>
          <w:szCs w:val="20"/>
        </w:rPr>
      </w:pPr>
      <w:r w:rsidRPr="00F63F35">
        <w:rPr>
          <w:rFonts w:ascii="Trebuchet MS" w:eastAsia="Arial Unicode MS" w:hAnsi="Trebuchet MS"/>
          <w:bCs/>
          <w:sz w:val="20"/>
          <w:szCs w:val="20"/>
        </w:rPr>
        <w:t xml:space="preserve">  </w:t>
      </w:r>
      <w:r w:rsidR="00BA5569">
        <w:rPr>
          <w:rFonts w:ascii="Trebuchet MS" w:eastAsia="Arial Unicode MS" w:hAnsi="Trebuchet MS"/>
          <w:bCs/>
          <w:sz w:val="20"/>
          <w:szCs w:val="20"/>
        </w:rPr>
        <w:t>A Alienação Fiduciária de Imóveis Manhattan Summer Park (conforme abaixo definido)</w:t>
      </w:r>
      <w:r w:rsidR="00A75DAC" w:rsidRPr="00A75DAC">
        <w:rPr>
          <w:rFonts w:ascii="Trebuchet MS" w:eastAsia="Arial Unicode MS" w:hAnsi="Trebuchet MS"/>
          <w:bCs/>
          <w:sz w:val="20"/>
          <w:szCs w:val="20"/>
        </w:rPr>
        <w:t xml:space="preserve"> </w:t>
      </w:r>
      <w:r w:rsidR="00BA5569">
        <w:rPr>
          <w:rFonts w:ascii="Trebuchet MS" w:eastAsia="Arial Unicode MS" w:hAnsi="Trebuchet MS"/>
          <w:bCs/>
          <w:sz w:val="20"/>
          <w:szCs w:val="20"/>
        </w:rPr>
        <w:t xml:space="preserve">foi aprovada em reunião de sócios da </w:t>
      </w:r>
      <w:bookmarkStart w:id="15" w:name="_Hlk19179044"/>
      <w:bookmarkStart w:id="16" w:name="_Hlk19615512"/>
      <w:r w:rsidR="00BA5569">
        <w:rPr>
          <w:rFonts w:ascii="Trebuchet MS" w:eastAsia="Arial Unicode MS" w:hAnsi="Trebuchet MS"/>
          <w:bCs/>
          <w:sz w:val="20"/>
          <w:szCs w:val="20"/>
        </w:rPr>
        <w:t>Manhattan Summer Park – Empreendimento Imobiliário Ltda.</w:t>
      </w:r>
      <w:bookmarkEnd w:id="15"/>
      <w:r w:rsidR="00BA5569">
        <w:rPr>
          <w:rFonts w:ascii="Trebuchet MS" w:eastAsia="Arial Unicode MS" w:hAnsi="Trebuchet MS"/>
          <w:bCs/>
          <w:sz w:val="20"/>
          <w:szCs w:val="20"/>
        </w:rPr>
        <w:t xml:space="preserve">, sociedade com sede na cidade de Fortaleza, Estado do Ceará, na Avenida Santos Dumont, nº 2.122, sala 2.109, CEP 60150-161, </w:t>
      </w:r>
      <w:r w:rsidR="00BA5569" w:rsidRPr="00247238">
        <w:rPr>
          <w:rFonts w:ascii="Trebuchet MS" w:eastAsia="Arial Unicode MS" w:hAnsi="Trebuchet MS"/>
          <w:bCs/>
          <w:sz w:val="20"/>
          <w:szCs w:val="20"/>
        </w:rPr>
        <w:t xml:space="preserve">inscrita no CNPJ sob o nº 11.647.764/0001-90 </w:t>
      </w:r>
      <w:bookmarkEnd w:id="16"/>
      <w:r w:rsidR="00BA5569" w:rsidRPr="00247238">
        <w:rPr>
          <w:rFonts w:ascii="Trebuchet MS" w:eastAsia="Arial Unicode MS" w:hAnsi="Trebuchet MS"/>
          <w:bCs/>
          <w:sz w:val="20"/>
          <w:szCs w:val="20"/>
        </w:rPr>
        <w:t>(“</w:t>
      </w:r>
      <w:r w:rsidR="00BA5569" w:rsidRPr="00247238">
        <w:rPr>
          <w:rFonts w:ascii="Trebuchet MS" w:eastAsia="Arial Unicode MS" w:hAnsi="Trebuchet MS"/>
          <w:bCs/>
          <w:sz w:val="20"/>
          <w:szCs w:val="20"/>
          <w:u w:val="single"/>
        </w:rPr>
        <w:t>Manhattan Summer Park</w:t>
      </w:r>
      <w:r w:rsidR="00BA5569" w:rsidRPr="00247238">
        <w:rPr>
          <w:rFonts w:ascii="Trebuchet MS" w:eastAsia="Arial Unicode MS" w:hAnsi="Trebuchet MS"/>
          <w:bCs/>
          <w:sz w:val="20"/>
          <w:szCs w:val="20"/>
        </w:rPr>
        <w:t xml:space="preserve">”), realizada em </w:t>
      </w:r>
      <w:del w:id="17" w:author="Maria Eugênia Castellari" w:date="2019-10-23T21:29:00Z">
        <w:r w:rsidR="007317D8" w:rsidDel="00710D81">
          <w:rPr>
            <w:rFonts w:ascii="Trebuchet MS" w:eastAsia="Arial Unicode MS" w:hAnsi="Trebuchet MS"/>
            <w:bCs/>
            <w:sz w:val="20"/>
            <w:szCs w:val="20"/>
          </w:rPr>
          <w:delText xml:space="preserve">22 </w:delText>
        </w:r>
      </w:del>
      <w:ins w:id="18" w:author="Maria Eugênia Castellari" w:date="2019-10-23T21:29:00Z">
        <w:r w:rsidR="00710D81">
          <w:rPr>
            <w:rFonts w:ascii="Trebuchet MS" w:eastAsia="Arial Unicode MS" w:hAnsi="Trebuchet MS"/>
            <w:bCs/>
            <w:sz w:val="20"/>
            <w:szCs w:val="20"/>
          </w:rPr>
          <w:t xml:space="preserve">14 </w:t>
        </w:r>
      </w:ins>
      <w:r w:rsidR="007317D8">
        <w:rPr>
          <w:rFonts w:ascii="Trebuchet MS" w:eastAsia="Arial Unicode MS" w:hAnsi="Trebuchet MS"/>
          <w:bCs/>
          <w:sz w:val="20"/>
          <w:szCs w:val="20"/>
        </w:rPr>
        <w:t>de outubro</w:t>
      </w:r>
      <w:r w:rsidR="00BA5569" w:rsidRPr="00247238">
        <w:rPr>
          <w:rFonts w:ascii="Trebuchet MS" w:eastAsia="Arial Unicode MS" w:hAnsi="Trebuchet MS"/>
          <w:bCs/>
          <w:sz w:val="20"/>
          <w:szCs w:val="20"/>
        </w:rPr>
        <w:t xml:space="preserve"> de 2019</w:t>
      </w:r>
      <w:r w:rsidR="00FF228C">
        <w:rPr>
          <w:rFonts w:ascii="Trebuchet MS" w:eastAsia="Arial Unicode MS" w:hAnsi="Trebuchet MS"/>
          <w:bCs/>
          <w:sz w:val="20"/>
          <w:szCs w:val="20"/>
        </w:rPr>
        <w:t xml:space="preserve"> (“</w:t>
      </w:r>
      <w:r w:rsidR="00FF228C">
        <w:rPr>
          <w:rFonts w:ascii="Trebuchet MS" w:eastAsia="Arial Unicode MS" w:hAnsi="Trebuchet MS"/>
          <w:bCs/>
          <w:sz w:val="20"/>
          <w:szCs w:val="20"/>
          <w:u w:val="single"/>
        </w:rPr>
        <w:t>Ato de Aprovação Manhattan Summer Park</w:t>
      </w:r>
      <w:r w:rsidR="00FF228C">
        <w:rPr>
          <w:rFonts w:ascii="Trebuchet MS" w:eastAsia="Arial Unicode MS" w:hAnsi="Trebuchet MS"/>
          <w:bCs/>
          <w:sz w:val="20"/>
          <w:szCs w:val="20"/>
        </w:rPr>
        <w:t xml:space="preserve">”). </w:t>
      </w:r>
      <w:r w:rsidR="00BA5569" w:rsidRPr="00247238">
        <w:rPr>
          <w:rFonts w:ascii="Trebuchet MS" w:eastAsia="Arial Unicode MS" w:hAnsi="Trebuchet MS"/>
          <w:bCs/>
          <w:sz w:val="20"/>
          <w:szCs w:val="20"/>
        </w:rPr>
        <w:t xml:space="preserve"> </w:t>
      </w:r>
    </w:p>
    <w:p w14:paraId="78F16AE6" w14:textId="6B4619ED" w:rsidR="009B47FD" w:rsidRPr="00247238" w:rsidRDefault="009B47FD" w:rsidP="00BA5569">
      <w:pPr>
        <w:rPr>
          <w:rFonts w:ascii="Trebuchet MS" w:eastAsia="Arial Unicode MS" w:hAnsi="Trebuchet MS"/>
          <w:b/>
          <w:smallCaps/>
          <w:sz w:val="20"/>
          <w:szCs w:val="20"/>
        </w:rPr>
      </w:pPr>
    </w:p>
    <w:p w14:paraId="4DD53311" w14:textId="5EFCE6A6" w:rsidR="009B47FD" w:rsidRPr="00247238" w:rsidRDefault="009B47FD" w:rsidP="005F55E3">
      <w:pPr>
        <w:pStyle w:val="PargrafodaLista"/>
        <w:widowControl w:val="0"/>
        <w:numPr>
          <w:ilvl w:val="1"/>
          <w:numId w:val="16"/>
        </w:numPr>
        <w:tabs>
          <w:tab w:val="left" w:pos="0"/>
        </w:tabs>
        <w:spacing w:line="280" w:lineRule="exact"/>
        <w:ind w:left="0" w:firstLine="0"/>
        <w:rPr>
          <w:rFonts w:ascii="Trebuchet MS" w:eastAsia="Arial Unicode MS" w:hAnsi="Trebuchet MS"/>
          <w:b/>
          <w:sz w:val="20"/>
          <w:szCs w:val="20"/>
        </w:rPr>
      </w:pPr>
      <w:r w:rsidRPr="00247238">
        <w:rPr>
          <w:rFonts w:ascii="Trebuchet MS" w:eastAsia="Arial Unicode MS" w:hAnsi="Trebuchet MS"/>
          <w:bCs/>
          <w:sz w:val="20"/>
          <w:szCs w:val="20"/>
        </w:rPr>
        <w:t xml:space="preserve">A </w:t>
      </w:r>
      <w:r w:rsidR="00247238" w:rsidRPr="00247238">
        <w:rPr>
          <w:rFonts w:ascii="Trebuchet MS" w:eastAsia="Arial Unicode MS" w:hAnsi="Trebuchet MS"/>
          <w:bCs/>
          <w:sz w:val="20"/>
          <w:szCs w:val="20"/>
        </w:rPr>
        <w:t>Cessão Fiduciária de Recebíveis</w:t>
      </w:r>
      <w:r w:rsidR="00A75DAC">
        <w:rPr>
          <w:rFonts w:ascii="Trebuchet MS" w:eastAsia="Arial Unicode MS" w:hAnsi="Trebuchet MS"/>
          <w:bCs/>
          <w:sz w:val="20"/>
          <w:szCs w:val="20"/>
        </w:rPr>
        <w:t xml:space="preserve"> (conforme abaixo definido)</w:t>
      </w:r>
      <w:r w:rsidR="00247238" w:rsidRPr="00247238">
        <w:rPr>
          <w:rFonts w:ascii="Trebuchet MS" w:eastAsia="Arial Unicode MS" w:hAnsi="Trebuchet MS"/>
          <w:bCs/>
          <w:sz w:val="20"/>
          <w:szCs w:val="20"/>
        </w:rPr>
        <w:t xml:space="preserve"> foi aprovada em reunião de sócios da </w:t>
      </w:r>
      <w:bookmarkStart w:id="19" w:name="_Hlk19179052"/>
      <w:bookmarkStart w:id="20" w:name="_Hlk19616144"/>
      <w:r w:rsidRPr="00247238">
        <w:rPr>
          <w:rFonts w:ascii="Trebuchet MS" w:eastAsia="Arial Unicode MS" w:hAnsi="Trebuchet MS"/>
          <w:bCs/>
          <w:sz w:val="20"/>
          <w:szCs w:val="20"/>
        </w:rPr>
        <w:t>MVC Férias e Empreendimentos Turísticos e Hotelaria Ltda.</w:t>
      </w:r>
      <w:bookmarkEnd w:id="19"/>
      <w:r w:rsidRPr="00247238">
        <w:rPr>
          <w:rFonts w:ascii="Trebuchet MS" w:eastAsia="Arial Unicode MS" w:hAnsi="Trebuchet MS"/>
          <w:bCs/>
          <w:sz w:val="20"/>
          <w:szCs w:val="20"/>
        </w:rPr>
        <w:t>, sociedade de responsabilidade limitada com sede na cidade de Fortaleza, Estado do Ceará, na Avenida Santos Dumont, nº 2.122, sala 103, CEP 60150-161, inscrita no CNPJ sob o nº 15.461.952/0001-80 (“</w:t>
      </w:r>
      <w:r w:rsidR="00247238" w:rsidRPr="00247238">
        <w:rPr>
          <w:rFonts w:ascii="Trebuchet MS" w:eastAsia="Arial Unicode MS" w:hAnsi="Trebuchet MS"/>
          <w:bCs/>
          <w:sz w:val="20"/>
          <w:szCs w:val="20"/>
          <w:u w:val="single"/>
        </w:rPr>
        <w:t>MVC</w:t>
      </w:r>
      <w:r w:rsidRPr="00247238">
        <w:rPr>
          <w:rFonts w:ascii="Trebuchet MS" w:eastAsia="Arial Unicode MS" w:hAnsi="Trebuchet MS"/>
          <w:bCs/>
          <w:sz w:val="20"/>
          <w:szCs w:val="20"/>
        </w:rPr>
        <w:t xml:space="preserve">”) </w:t>
      </w:r>
      <w:bookmarkEnd w:id="20"/>
      <w:r w:rsidRPr="00247238">
        <w:rPr>
          <w:rFonts w:ascii="Trebuchet MS" w:eastAsia="Arial Unicode MS" w:hAnsi="Trebuchet MS"/>
          <w:bCs/>
          <w:sz w:val="20"/>
          <w:szCs w:val="20"/>
        </w:rPr>
        <w:t xml:space="preserve">realizada em </w:t>
      </w:r>
      <w:del w:id="21" w:author="Maria Eugênia Castellari" w:date="2019-10-23T21:30:00Z">
        <w:r w:rsidR="007317D8" w:rsidDel="00710D81">
          <w:rPr>
            <w:rFonts w:ascii="Trebuchet MS" w:eastAsia="Arial Unicode MS" w:hAnsi="Trebuchet MS"/>
            <w:bCs/>
            <w:sz w:val="20"/>
            <w:szCs w:val="20"/>
          </w:rPr>
          <w:delText xml:space="preserve">22 </w:delText>
        </w:r>
      </w:del>
      <w:ins w:id="22" w:author="Maria Eugênia Castellari" w:date="2019-10-23T21:30:00Z">
        <w:r w:rsidR="00710D81">
          <w:rPr>
            <w:rFonts w:ascii="Trebuchet MS" w:eastAsia="Arial Unicode MS" w:hAnsi="Trebuchet MS"/>
            <w:bCs/>
            <w:sz w:val="20"/>
            <w:szCs w:val="20"/>
          </w:rPr>
          <w:t xml:space="preserve">14 </w:t>
        </w:r>
      </w:ins>
      <w:r w:rsidR="007317D8">
        <w:rPr>
          <w:rFonts w:ascii="Trebuchet MS" w:eastAsia="Arial Unicode MS" w:hAnsi="Trebuchet MS"/>
          <w:bCs/>
          <w:sz w:val="20"/>
          <w:szCs w:val="20"/>
        </w:rPr>
        <w:t>de outubro</w:t>
      </w:r>
      <w:r w:rsidRPr="00247238">
        <w:rPr>
          <w:rFonts w:ascii="Trebuchet MS" w:eastAsia="Arial Unicode MS" w:hAnsi="Trebuchet MS"/>
          <w:bCs/>
          <w:sz w:val="20"/>
          <w:szCs w:val="20"/>
        </w:rPr>
        <w:t xml:space="preserve"> de 2019</w:t>
      </w:r>
      <w:r w:rsidR="00FF228C">
        <w:rPr>
          <w:rFonts w:ascii="Trebuchet MS" w:eastAsia="Arial Unicode MS" w:hAnsi="Trebuchet MS"/>
          <w:bCs/>
          <w:sz w:val="20"/>
          <w:szCs w:val="20"/>
        </w:rPr>
        <w:t xml:space="preserve"> (“</w:t>
      </w:r>
      <w:r w:rsidR="00FF228C">
        <w:rPr>
          <w:rFonts w:ascii="Trebuchet MS" w:eastAsia="Arial Unicode MS" w:hAnsi="Trebuchet MS"/>
          <w:bCs/>
          <w:sz w:val="20"/>
          <w:szCs w:val="20"/>
          <w:u w:val="single"/>
        </w:rPr>
        <w:t>Ato de Aprovação MVC</w:t>
      </w:r>
      <w:r w:rsidR="00FF228C">
        <w:rPr>
          <w:rFonts w:ascii="Trebuchet MS" w:eastAsia="Arial Unicode MS" w:hAnsi="Trebuchet MS"/>
          <w:bCs/>
          <w:sz w:val="20"/>
          <w:szCs w:val="20"/>
        </w:rPr>
        <w:t>”)</w:t>
      </w:r>
      <w:r w:rsidR="00247238" w:rsidRPr="00247238">
        <w:rPr>
          <w:rFonts w:ascii="Trebuchet MS" w:eastAsia="Arial Unicode MS" w:hAnsi="Trebuchet MS"/>
          <w:bCs/>
          <w:sz w:val="20"/>
          <w:szCs w:val="20"/>
        </w:rPr>
        <w:t xml:space="preserve">. </w:t>
      </w:r>
      <w:r w:rsidRPr="00247238">
        <w:rPr>
          <w:rFonts w:ascii="Trebuchet MS" w:eastAsia="Arial Unicode MS" w:hAnsi="Trebuchet MS"/>
          <w:bCs/>
          <w:sz w:val="20"/>
          <w:szCs w:val="20"/>
        </w:rPr>
        <w:t xml:space="preserve">   </w:t>
      </w:r>
    </w:p>
    <w:p w14:paraId="6055C035" w14:textId="0E1E0C9C" w:rsidR="008A407D" w:rsidRDefault="008A407D" w:rsidP="008A407D">
      <w:pPr>
        <w:pStyle w:val="PargrafodaLista"/>
        <w:widowControl w:val="0"/>
        <w:tabs>
          <w:tab w:val="left" w:pos="0"/>
        </w:tabs>
        <w:spacing w:line="280" w:lineRule="exact"/>
        <w:ind w:left="360"/>
        <w:rPr>
          <w:rFonts w:ascii="Trebuchet MS" w:eastAsia="Arial Unicode MS" w:hAnsi="Trebuchet MS"/>
          <w:b/>
          <w:smallCaps/>
          <w:sz w:val="20"/>
          <w:szCs w:val="20"/>
        </w:rPr>
      </w:pPr>
    </w:p>
    <w:p w14:paraId="0B59CAD1" w14:textId="0D2C6C19" w:rsidR="009B47FD" w:rsidRPr="00FF228C" w:rsidRDefault="00FF228C" w:rsidP="005F55E3">
      <w:pPr>
        <w:pStyle w:val="PargrafodaLista"/>
        <w:widowControl w:val="0"/>
        <w:numPr>
          <w:ilvl w:val="1"/>
          <w:numId w:val="16"/>
        </w:numPr>
        <w:tabs>
          <w:tab w:val="left" w:pos="0"/>
        </w:tabs>
        <w:spacing w:line="280" w:lineRule="exact"/>
        <w:ind w:left="0" w:firstLine="0"/>
        <w:rPr>
          <w:rFonts w:ascii="Trebuchet MS" w:eastAsia="Arial Unicode MS" w:hAnsi="Trebuchet MS"/>
          <w:b/>
          <w:smallCaps/>
          <w:sz w:val="20"/>
          <w:szCs w:val="20"/>
        </w:rPr>
      </w:pPr>
      <w:r w:rsidRPr="00FF228C">
        <w:rPr>
          <w:rFonts w:ascii="Trebuchet MS" w:eastAsia="Arial Unicode MS" w:hAnsi="Trebuchet MS"/>
          <w:bCs/>
          <w:sz w:val="20"/>
          <w:szCs w:val="20"/>
        </w:rPr>
        <w:t>A outorga da Garantia Fidejussória (conforme abaixo definida)</w:t>
      </w:r>
      <w:r>
        <w:rPr>
          <w:rFonts w:ascii="Trebuchet MS" w:eastAsia="Arial Unicode MS" w:hAnsi="Trebuchet MS"/>
          <w:bCs/>
          <w:sz w:val="20"/>
          <w:szCs w:val="20"/>
        </w:rPr>
        <w:t xml:space="preserve"> pela Manhattan Construção nos termos desta Escritura de Emissão foi aprovada em reunião de sócios da Manhattan Construção realizada em </w:t>
      </w:r>
      <w:del w:id="23" w:author="Maria Eugênia Castellari" w:date="2019-10-23T21:30:00Z">
        <w:r w:rsidR="007317D8" w:rsidDel="00710D81">
          <w:rPr>
            <w:rFonts w:ascii="Trebuchet MS" w:eastAsia="Arial Unicode MS" w:hAnsi="Trebuchet MS"/>
            <w:bCs/>
            <w:sz w:val="20"/>
            <w:szCs w:val="20"/>
          </w:rPr>
          <w:delText xml:space="preserve">22 </w:delText>
        </w:r>
      </w:del>
      <w:ins w:id="24" w:author="Maria Eugênia Castellari" w:date="2019-10-23T21:30:00Z">
        <w:r w:rsidR="00710D81">
          <w:rPr>
            <w:rFonts w:ascii="Trebuchet MS" w:eastAsia="Arial Unicode MS" w:hAnsi="Trebuchet MS"/>
            <w:bCs/>
            <w:sz w:val="20"/>
            <w:szCs w:val="20"/>
          </w:rPr>
          <w:t xml:space="preserve">14 </w:t>
        </w:r>
      </w:ins>
      <w:r w:rsidR="007317D8">
        <w:rPr>
          <w:rFonts w:ascii="Trebuchet MS" w:eastAsia="Arial Unicode MS" w:hAnsi="Trebuchet MS"/>
          <w:bCs/>
          <w:sz w:val="20"/>
          <w:szCs w:val="20"/>
        </w:rPr>
        <w:t>de outubro</w:t>
      </w:r>
      <w:r>
        <w:rPr>
          <w:rFonts w:ascii="Trebuchet MS" w:eastAsia="Arial Unicode MS" w:hAnsi="Trebuchet MS"/>
          <w:bCs/>
          <w:sz w:val="20"/>
          <w:szCs w:val="20"/>
        </w:rPr>
        <w:t xml:space="preserve"> de 2019 (“</w:t>
      </w:r>
      <w:r>
        <w:rPr>
          <w:rFonts w:ascii="Trebuchet MS" w:eastAsia="Arial Unicode MS" w:hAnsi="Trebuchet MS"/>
          <w:bCs/>
          <w:sz w:val="20"/>
          <w:szCs w:val="20"/>
          <w:u w:val="single"/>
        </w:rPr>
        <w:t>Ato de Aprovação Manhattan Construção</w:t>
      </w:r>
      <w:r>
        <w:rPr>
          <w:rFonts w:ascii="Trebuchet MS" w:eastAsia="Arial Unicode MS" w:hAnsi="Trebuchet MS"/>
          <w:bCs/>
          <w:sz w:val="20"/>
          <w:szCs w:val="20"/>
        </w:rPr>
        <w:t>” e, em co</w:t>
      </w:r>
      <w:r w:rsidRPr="00FF228C">
        <w:rPr>
          <w:rFonts w:ascii="Trebuchet MS" w:eastAsia="Arial Unicode MS" w:hAnsi="Trebuchet MS"/>
          <w:bCs/>
          <w:sz w:val="20"/>
          <w:szCs w:val="20"/>
        </w:rPr>
        <w:t>njunto com Ato de Aprovação Aquiraz, Ato de Aprovação Manhattan Summer Park e Ato de Aprovação MVC, “</w:t>
      </w:r>
      <w:r>
        <w:rPr>
          <w:rFonts w:ascii="Trebuchet MS" w:eastAsia="Arial Unicode MS" w:hAnsi="Trebuchet MS"/>
          <w:bCs/>
          <w:sz w:val="20"/>
          <w:szCs w:val="20"/>
          <w:u w:val="single"/>
        </w:rPr>
        <w:t>Atos de Aprovação das Garantias</w:t>
      </w:r>
      <w:r w:rsidRPr="00FF228C">
        <w:rPr>
          <w:rFonts w:ascii="Trebuchet MS" w:eastAsia="Arial Unicode MS" w:hAnsi="Trebuchet MS"/>
          <w:bCs/>
          <w:sz w:val="20"/>
          <w:szCs w:val="20"/>
        </w:rPr>
        <w:t>”</w:t>
      </w:r>
      <w:r>
        <w:rPr>
          <w:rFonts w:ascii="Trebuchet MS" w:eastAsia="Arial Unicode MS" w:hAnsi="Trebuchet MS"/>
          <w:bCs/>
          <w:sz w:val="20"/>
          <w:szCs w:val="20"/>
        </w:rPr>
        <w:t>).</w:t>
      </w:r>
      <w:r w:rsidRPr="00FF228C">
        <w:rPr>
          <w:rFonts w:ascii="Trebuchet MS" w:eastAsia="Arial Unicode MS" w:hAnsi="Trebuchet MS"/>
          <w:b/>
          <w:smallCaps/>
          <w:sz w:val="20"/>
          <w:szCs w:val="20"/>
        </w:rPr>
        <w:t xml:space="preserve"> </w:t>
      </w:r>
    </w:p>
    <w:p w14:paraId="31D6752B" w14:textId="77777777" w:rsidR="009B47FD" w:rsidRPr="008A407D" w:rsidRDefault="009B47FD" w:rsidP="008A407D">
      <w:pPr>
        <w:pStyle w:val="PargrafodaLista"/>
        <w:widowControl w:val="0"/>
        <w:tabs>
          <w:tab w:val="left" w:pos="0"/>
        </w:tabs>
        <w:spacing w:line="280" w:lineRule="exact"/>
        <w:ind w:left="360"/>
        <w:rPr>
          <w:rFonts w:ascii="Trebuchet MS" w:eastAsia="Arial Unicode MS" w:hAnsi="Trebuchet MS"/>
          <w:b/>
          <w:smallCaps/>
          <w:sz w:val="20"/>
          <w:szCs w:val="20"/>
        </w:rPr>
      </w:pPr>
    </w:p>
    <w:p w14:paraId="04C41B0F" w14:textId="75EC4100" w:rsidR="00B14C3D" w:rsidRPr="00A15CFB" w:rsidRDefault="00B14C3D"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II</w:t>
      </w:r>
    </w:p>
    <w:p w14:paraId="724EC7D7" w14:textId="77777777" w:rsidR="00B14C3D" w:rsidRPr="00A15CFB" w:rsidRDefault="00043A0C"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 xml:space="preserve">Dos </w:t>
      </w:r>
      <w:r w:rsidR="00B14C3D" w:rsidRPr="00A15CFB">
        <w:rPr>
          <w:rFonts w:ascii="Trebuchet MS" w:hAnsi="Trebuchet MS" w:cs="Times New Roman"/>
          <w:b/>
          <w:smallCaps/>
          <w:sz w:val="20"/>
          <w:szCs w:val="20"/>
        </w:rPr>
        <w:t>Requisitos</w:t>
      </w:r>
    </w:p>
    <w:p w14:paraId="65FAD8AD" w14:textId="77777777" w:rsidR="00C20F12" w:rsidRPr="00A15CFB" w:rsidRDefault="00C20F12" w:rsidP="0069607A">
      <w:pPr>
        <w:widowControl w:val="0"/>
        <w:spacing w:line="280" w:lineRule="exact"/>
        <w:rPr>
          <w:rFonts w:ascii="Trebuchet MS" w:hAnsi="Trebuchet MS"/>
          <w:sz w:val="20"/>
          <w:szCs w:val="20"/>
        </w:rPr>
      </w:pPr>
    </w:p>
    <w:p w14:paraId="63575CA8" w14:textId="0B9B60AB" w:rsidR="00C20F12" w:rsidRPr="00C30DD5" w:rsidRDefault="00C20F12" w:rsidP="005F55E3">
      <w:pPr>
        <w:pStyle w:val="PargrafodaLista"/>
        <w:widowControl w:val="0"/>
        <w:numPr>
          <w:ilvl w:val="1"/>
          <w:numId w:val="17"/>
        </w:numPr>
        <w:tabs>
          <w:tab w:val="left" w:pos="0"/>
        </w:tabs>
        <w:spacing w:line="280" w:lineRule="exact"/>
        <w:ind w:left="709" w:hanging="709"/>
        <w:rPr>
          <w:rFonts w:ascii="Trebuchet MS" w:hAnsi="Trebuchet MS"/>
          <w:sz w:val="20"/>
          <w:szCs w:val="20"/>
        </w:rPr>
      </w:pPr>
      <w:r w:rsidRPr="00C30DD5">
        <w:rPr>
          <w:rFonts w:ascii="Trebuchet MS" w:hAnsi="Trebuchet MS"/>
          <w:b/>
          <w:sz w:val="20"/>
          <w:szCs w:val="20"/>
        </w:rPr>
        <w:t xml:space="preserve">Registro na </w:t>
      </w:r>
      <w:r w:rsidR="00C30DD5" w:rsidRPr="00C30DD5">
        <w:rPr>
          <w:rFonts w:ascii="Trebuchet MS" w:hAnsi="Trebuchet MS"/>
          <w:b/>
          <w:sz w:val="20"/>
          <w:szCs w:val="20"/>
        </w:rPr>
        <w:t>JUCEC</w:t>
      </w:r>
      <w:r w:rsidR="004376D2" w:rsidRPr="00C30DD5">
        <w:rPr>
          <w:rFonts w:ascii="Trebuchet MS" w:hAnsi="Trebuchet MS"/>
          <w:b/>
          <w:sz w:val="20"/>
          <w:szCs w:val="20"/>
        </w:rPr>
        <w:t xml:space="preserve"> e</w:t>
      </w:r>
      <w:r w:rsidRPr="00C30DD5">
        <w:rPr>
          <w:rFonts w:ascii="Trebuchet MS" w:hAnsi="Trebuchet MS"/>
          <w:b/>
          <w:sz w:val="20"/>
          <w:szCs w:val="20"/>
        </w:rPr>
        <w:t xml:space="preserve"> Publicação da </w:t>
      </w:r>
      <w:r w:rsidR="00C30DD5" w:rsidRPr="00C30DD5">
        <w:rPr>
          <w:rFonts w:ascii="Trebuchet MS" w:hAnsi="Trebuchet MS"/>
          <w:b/>
          <w:sz w:val="20"/>
          <w:szCs w:val="20"/>
        </w:rPr>
        <w:t>AGE</w:t>
      </w:r>
    </w:p>
    <w:p w14:paraId="298A83E1" w14:textId="77777777" w:rsidR="00985F24" w:rsidRPr="00A15CFB" w:rsidRDefault="00985F24" w:rsidP="0069607A">
      <w:pPr>
        <w:widowControl w:val="0"/>
        <w:tabs>
          <w:tab w:val="left" w:pos="0"/>
        </w:tabs>
        <w:spacing w:line="280" w:lineRule="exact"/>
        <w:rPr>
          <w:rFonts w:ascii="Trebuchet MS" w:hAnsi="Trebuchet MS"/>
          <w:sz w:val="20"/>
          <w:szCs w:val="20"/>
        </w:rPr>
      </w:pPr>
    </w:p>
    <w:p w14:paraId="655B8C1F" w14:textId="76C06951" w:rsidR="00C30DD5" w:rsidRPr="00C30DD5" w:rsidRDefault="00985F24" w:rsidP="005F55E3">
      <w:pPr>
        <w:pStyle w:val="PargrafodaLista"/>
        <w:widowControl w:val="0"/>
        <w:numPr>
          <w:ilvl w:val="2"/>
          <w:numId w:val="17"/>
        </w:numPr>
        <w:tabs>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A </w:t>
      </w:r>
      <w:r w:rsidR="00C30DD5">
        <w:rPr>
          <w:rFonts w:ascii="Trebuchet MS" w:hAnsi="Trebuchet MS"/>
          <w:sz w:val="20"/>
          <w:szCs w:val="20"/>
        </w:rPr>
        <w:t>AGE</w:t>
      </w:r>
      <w:r w:rsidRPr="00A15CFB">
        <w:rPr>
          <w:rFonts w:ascii="Trebuchet MS" w:hAnsi="Trebuchet MS"/>
          <w:sz w:val="20"/>
          <w:szCs w:val="20"/>
        </w:rPr>
        <w:t xml:space="preserve"> da Emissora será devidamente arquivada na JUCE</w:t>
      </w:r>
      <w:r w:rsidR="00C30DD5">
        <w:rPr>
          <w:rFonts w:ascii="Trebuchet MS" w:hAnsi="Trebuchet MS"/>
          <w:sz w:val="20"/>
          <w:szCs w:val="20"/>
        </w:rPr>
        <w:t>C</w:t>
      </w:r>
      <w:r w:rsidRPr="00A15CFB">
        <w:rPr>
          <w:rFonts w:ascii="Trebuchet MS" w:hAnsi="Trebuchet MS"/>
          <w:sz w:val="20"/>
          <w:szCs w:val="20"/>
        </w:rPr>
        <w:t xml:space="preserve">, nos termos da Lei </w:t>
      </w:r>
      <w:r w:rsidR="0061682B">
        <w:rPr>
          <w:rFonts w:ascii="Trebuchet MS" w:hAnsi="Trebuchet MS"/>
          <w:sz w:val="20"/>
          <w:szCs w:val="20"/>
        </w:rPr>
        <w:t>nº 6.404, de 15 de dezembro de 1976, conforme alterada (“</w:t>
      </w:r>
      <w:r w:rsidR="0061682B">
        <w:rPr>
          <w:rFonts w:ascii="Trebuchet MS" w:hAnsi="Trebuchet MS"/>
          <w:sz w:val="20"/>
          <w:szCs w:val="20"/>
          <w:u w:val="single"/>
        </w:rPr>
        <w:t>Le</w:t>
      </w:r>
      <w:r w:rsidR="0061682B" w:rsidRPr="0061682B">
        <w:rPr>
          <w:rFonts w:ascii="Trebuchet MS" w:hAnsi="Trebuchet MS"/>
          <w:sz w:val="20"/>
          <w:szCs w:val="20"/>
          <w:u w:val="single"/>
        </w:rPr>
        <w:t xml:space="preserve">i </w:t>
      </w:r>
      <w:r w:rsidRPr="0061682B">
        <w:rPr>
          <w:rFonts w:ascii="Trebuchet MS" w:hAnsi="Trebuchet MS"/>
          <w:sz w:val="20"/>
          <w:szCs w:val="20"/>
          <w:u w:val="single"/>
        </w:rPr>
        <w:t>das Sociedades por Ações</w:t>
      </w:r>
      <w:r w:rsidR="0061682B">
        <w:rPr>
          <w:rFonts w:ascii="Trebuchet MS" w:hAnsi="Trebuchet MS"/>
          <w:sz w:val="20"/>
          <w:szCs w:val="20"/>
        </w:rPr>
        <w:t>”)</w:t>
      </w:r>
      <w:r w:rsidRPr="00A15CFB">
        <w:rPr>
          <w:rFonts w:ascii="Trebuchet MS" w:hAnsi="Trebuchet MS"/>
          <w:sz w:val="20"/>
          <w:szCs w:val="20"/>
        </w:rPr>
        <w:t>, e publicada no Diário Oficial do Estado d</w:t>
      </w:r>
      <w:r w:rsidR="00C30DD5">
        <w:rPr>
          <w:rFonts w:ascii="Trebuchet MS" w:hAnsi="Trebuchet MS"/>
          <w:sz w:val="20"/>
          <w:szCs w:val="20"/>
        </w:rPr>
        <w:t>o</w:t>
      </w:r>
      <w:r w:rsidRPr="00A15CFB">
        <w:rPr>
          <w:rFonts w:ascii="Trebuchet MS" w:hAnsi="Trebuchet MS"/>
          <w:sz w:val="20"/>
          <w:szCs w:val="20"/>
        </w:rPr>
        <w:t xml:space="preserve"> </w:t>
      </w:r>
      <w:r w:rsidR="00C30DD5">
        <w:rPr>
          <w:rFonts w:ascii="Trebuchet MS" w:hAnsi="Trebuchet MS"/>
          <w:sz w:val="20"/>
          <w:szCs w:val="20"/>
        </w:rPr>
        <w:t xml:space="preserve">Ceará. </w:t>
      </w:r>
    </w:p>
    <w:p w14:paraId="02284626" w14:textId="77777777" w:rsidR="00985F24" w:rsidRPr="00A15CFB" w:rsidRDefault="00985F24" w:rsidP="0069607A">
      <w:pPr>
        <w:pStyle w:val="PargrafodaLista"/>
        <w:widowControl w:val="0"/>
        <w:tabs>
          <w:tab w:val="left" w:pos="567"/>
        </w:tabs>
        <w:spacing w:line="280" w:lineRule="exact"/>
        <w:ind w:left="0"/>
        <w:rPr>
          <w:rFonts w:ascii="Trebuchet MS" w:hAnsi="Trebuchet MS"/>
          <w:sz w:val="20"/>
          <w:szCs w:val="20"/>
        </w:rPr>
      </w:pPr>
    </w:p>
    <w:p w14:paraId="5E17CFFB" w14:textId="1679A553" w:rsidR="00C20F12" w:rsidRPr="00A15CFB" w:rsidRDefault="00522718" w:rsidP="005F55E3">
      <w:pPr>
        <w:widowControl w:val="0"/>
        <w:numPr>
          <w:ilvl w:val="1"/>
          <w:numId w:val="17"/>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Arquivamento</w:t>
      </w:r>
      <w:r w:rsidR="00C20F12" w:rsidRPr="00A15CFB">
        <w:rPr>
          <w:rFonts w:ascii="Trebuchet MS" w:hAnsi="Trebuchet MS"/>
          <w:b/>
          <w:sz w:val="20"/>
          <w:szCs w:val="20"/>
        </w:rPr>
        <w:t xml:space="preserve"> desta Escritura de Emissão</w:t>
      </w:r>
      <w:r w:rsidR="00F80857" w:rsidRPr="00A15CFB">
        <w:rPr>
          <w:rFonts w:ascii="Trebuchet MS" w:hAnsi="Trebuchet MS"/>
          <w:b/>
          <w:sz w:val="20"/>
          <w:szCs w:val="20"/>
        </w:rPr>
        <w:t xml:space="preserve"> e </w:t>
      </w:r>
      <w:r w:rsidR="00583FA5" w:rsidRPr="00A15CFB">
        <w:rPr>
          <w:rFonts w:ascii="Trebuchet MS" w:hAnsi="Trebuchet MS"/>
          <w:b/>
          <w:sz w:val="20"/>
          <w:szCs w:val="20"/>
        </w:rPr>
        <w:t>seus eventuais aditamentos</w:t>
      </w:r>
      <w:r w:rsidR="0041579B" w:rsidRPr="00A15CFB">
        <w:rPr>
          <w:rFonts w:ascii="Trebuchet MS" w:hAnsi="Trebuchet MS"/>
          <w:b/>
          <w:sz w:val="20"/>
          <w:szCs w:val="20"/>
        </w:rPr>
        <w:t xml:space="preserve"> na JUCE</w:t>
      </w:r>
      <w:r w:rsidR="00C30DD5">
        <w:rPr>
          <w:rFonts w:ascii="Trebuchet MS" w:hAnsi="Trebuchet MS"/>
          <w:b/>
          <w:sz w:val="20"/>
          <w:szCs w:val="20"/>
        </w:rPr>
        <w:t>C</w:t>
      </w:r>
      <w:r w:rsidR="0041579B" w:rsidRPr="00A15CFB">
        <w:rPr>
          <w:rFonts w:ascii="Trebuchet MS" w:hAnsi="Trebuchet MS"/>
          <w:b/>
          <w:sz w:val="20"/>
          <w:szCs w:val="20"/>
        </w:rPr>
        <w:t xml:space="preserve"> </w:t>
      </w:r>
    </w:p>
    <w:p w14:paraId="5292C885" w14:textId="77777777" w:rsidR="00FB1AB0" w:rsidRPr="00A15CFB" w:rsidRDefault="00FB1AB0" w:rsidP="0069607A">
      <w:pPr>
        <w:widowControl w:val="0"/>
        <w:tabs>
          <w:tab w:val="left" w:pos="567"/>
        </w:tabs>
        <w:spacing w:line="280" w:lineRule="exact"/>
        <w:rPr>
          <w:rFonts w:ascii="Trebuchet MS" w:hAnsi="Trebuchet MS"/>
          <w:b/>
          <w:sz w:val="20"/>
          <w:szCs w:val="20"/>
        </w:rPr>
      </w:pPr>
    </w:p>
    <w:p w14:paraId="64237C38" w14:textId="20A47DF4" w:rsidR="003473EC" w:rsidRPr="00C603AB" w:rsidRDefault="00F80857" w:rsidP="005F55E3">
      <w:pPr>
        <w:widowControl w:val="0"/>
        <w:numPr>
          <w:ilvl w:val="2"/>
          <w:numId w:val="17"/>
        </w:numPr>
        <w:tabs>
          <w:tab w:val="left" w:pos="851"/>
        </w:tabs>
        <w:spacing w:line="280" w:lineRule="exact"/>
        <w:ind w:left="0" w:firstLine="0"/>
        <w:rPr>
          <w:rFonts w:ascii="Trebuchet MS" w:hAnsi="Trebuchet MS"/>
          <w:sz w:val="20"/>
          <w:szCs w:val="20"/>
        </w:rPr>
      </w:pPr>
      <w:r w:rsidRPr="00A15CFB">
        <w:rPr>
          <w:rFonts w:ascii="Trebuchet MS" w:hAnsi="Trebuchet MS"/>
          <w:sz w:val="20"/>
          <w:szCs w:val="20"/>
        </w:rPr>
        <w:t>A presente Escritura de Emissão</w:t>
      </w:r>
      <w:r w:rsidR="00CE5964" w:rsidRPr="00A15CFB">
        <w:rPr>
          <w:rFonts w:ascii="Trebuchet MS" w:hAnsi="Trebuchet MS"/>
          <w:sz w:val="20"/>
          <w:szCs w:val="20"/>
        </w:rPr>
        <w:t xml:space="preserve"> </w:t>
      </w:r>
      <w:r w:rsidR="00C20F12" w:rsidRPr="00A15CFB">
        <w:rPr>
          <w:rFonts w:ascii="Trebuchet MS" w:hAnsi="Trebuchet MS"/>
          <w:sz w:val="20"/>
          <w:szCs w:val="20"/>
        </w:rPr>
        <w:t xml:space="preserve">e </w:t>
      </w:r>
      <w:r w:rsidR="005F7B49" w:rsidRPr="00A15CFB">
        <w:rPr>
          <w:rFonts w:ascii="Trebuchet MS" w:hAnsi="Trebuchet MS"/>
          <w:sz w:val="20"/>
          <w:szCs w:val="20"/>
        </w:rPr>
        <w:t xml:space="preserve">seus </w:t>
      </w:r>
      <w:r w:rsidR="00C20F12" w:rsidRPr="00A15CFB">
        <w:rPr>
          <w:rFonts w:ascii="Trebuchet MS" w:hAnsi="Trebuchet MS"/>
          <w:sz w:val="20"/>
          <w:szCs w:val="20"/>
        </w:rPr>
        <w:t>eventuais aditamentos</w:t>
      </w:r>
      <w:r w:rsidR="00FA69A1" w:rsidRPr="00A15CFB">
        <w:rPr>
          <w:rFonts w:ascii="Trebuchet MS" w:hAnsi="Trebuchet MS"/>
          <w:sz w:val="20"/>
          <w:szCs w:val="20"/>
        </w:rPr>
        <w:t>,</w:t>
      </w:r>
      <w:r w:rsidR="0020581E" w:rsidRPr="00A15CFB">
        <w:rPr>
          <w:rFonts w:ascii="Trebuchet MS" w:hAnsi="Trebuchet MS"/>
          <w:sz w:val="20"/>
          <w:szCs w:val="20"/>
        </w:rPr>
        <w:t xml:space="preserve"> previamente à liquidação financeira das Debêntures</w:t>
      </w:r>
      <w:r w:rsidR="003473EC" w:rsidRPr="00A15CFB">
        <w:rPr>
          <w:rFonts w:ascii="Trebuchet MS" w:hAnsi="Trebuchet MS"/>
          <w:sz w:val="20"/>
          <w:szCs w:val="20"/>
        </w:rPr>
        <w:t xml:space="preserve">, </w:t>
      </w:r>
      <w:r w:rsidR="00FA69A1" w:rsidRPr="00A15CFB">
        <w:rPr>
          <w:rFonts w:ascii="Trebuchet MS" w:hAnsi="Trebuchet MS"/>
          <w:sz w:val="20"/>
          <w:szCs w:val="20"/>
        </w:rPr>
        <w:t xml:space="preserve">serão inscritos pela Emissora </w:t>
      </w:r>
      <w:r w:rsidR="00385073" w:rsidRPr="00A15CFB">
        <w:rPr>
          <w:rFonts w:ascii="Trebuchet MS" w:hAnsi="Trebuchet MS"/>
          <w:sz w:val="20"/>
          <w:szCs w:val="20"/>
        </w:rPr>
        <w:t xml:space="preserve">na </w:t>
      </w:r>
      <w:r w:rsidR="006A4788" w:rsidRPr="00A15CFB">
        <w:rPr>
          <w:rFonts w:ascii="Trebuchet MS" w:hAnsi="Trebuchet MS"/>
          <w:sz w:val="20"/>
          <w:szCs w:val="20"/>
        </w:rPr>
        <w:t>JUCE</w:t>
      </w:r>
      <w:r w:rsidR="00C30DD5">
        <w:rPr>
          <w:rFonts w:ascii="Trebuchet MS" w:hAnsi="Trebuchet MS"/>
          <w:sz w:val="20"/>
          <w:szCs w:val="20"/>
        </w:rPr>
        <w:t>C</w:t>
      </w:r>
      <w:r w:rsidR="00385073" w:rsidRPr="00A15CFB">
        <w:rPr>
          <w:rFonts w:ascii="Trebuchet MS" w:hAnsi="Trebuchet MS"/>
          <w:sz w:val="20"/>
          <w:szCs w:val="20"/>
        </w:rPr>
        <w:t xml:space="preserve">, </w:t>
      </w:r>
      <w:r w:rsidR="00C20F12" w:rsidRPr="00A15CFB">
        <w:rPr>
          <w:rFonts w:ascii="Trebuchet MS" w:hAnsi="Trebuchet MS"/>
          <w:sz w:val="20"/>
          <w:szCs w:val="20"/>
        </w:rPr>
        <w:t>nos termos do artigo 62, inciso II, d</w:t>
      </w:r>
      <w:r w:rsidR="003473EC" w:rsidRPr="00A15CFB">
        <w:rPr>
          <w:rFonts w:ascii="Trebuchet MS" w:hAnsi="Trebuchet MS"/>
          <w:sz w:val="20"/>
          <w:szCs w:val="20"/>
        </w:rPr>
        <w:t xml:space="preserve">a Lei das </w:t>
      </w:r>
      <w:r w:rsidR="003473EC" w:rsidRPr="00C603AB">
        <w:rPr>
          <w:rFonts w:ascii="Trebuchet MS" w:hAnsi="Trebuchet MS"/>
          <w:sz w:val="20"/>
          <w:szCs w:val="20"/>
        </w:rPr>
        <w:t>Sociedades por Ações.</w:t>
      </w:r>
    </w:p>
    <w:p w14:paraId="01229224" w14:textId="7291D94A" w:rsidR="00773AFE" w:rsidRDefault="00773AFE">
      <w:pPr>
        <w:jc w:val="left"/>
        <w:rPr>
          <w:rFonts w:ascii="Trebuchet MS" w:hAnsi="Trebuchet MS"/>
          <w:sz w:val="20"/>
          <w:szCs w:val="20"/>
        </w:rPr>
      </w:pPr>
      <w:r>
        <w:rPr>
          <w:rFonts w:ascii="Trebuchet MS" w:hAnsi="Trebuchet MS"/>
          <w:sz w:val="20"/>
          <w:szCs w:val="20"/>
        </w:rPr>
        <w:br w:type="page"/>
      </w:r>
    </w:p>
    <w:p w14:paraId="6049E15E" w14:textId="77777777" w:rsidR="000231AE" w:rsidRPr="00C603AB" w:rsidRDefault="000231AE" w:rsidP="0069607A">
      <w:pPr>
        <w:pStyle w:val="PargrafodaLista"/>
        <w:spacing w:line="280" w:lineRule="exact"/>
        <w:rPr>
          <w:rFonts w:ascii="Trebuchet MS" w:hAnsi="Trebuchet MS"/>
          <w:sz w:val="20"/>
          <w:szCs w:val="20"/>
        </w:rPr>
      </w:pPr>
    </w:p>
    <w:p w14:paraId="264D1405" w14:textId="570132C3" w:rsidR="000231AE" w:rsidRPr="00C603AB" w:rsidRDefault="009439E0" w:rsidP="005F55E3">
      <w:pPr>
        <w:widowControl w:val="0"/>
        <w:numPr>
          <w:ilvl w:val="1"/>
          <w:numId w:val="17"/>
        </w:numPr>
        <w:tabs>
          <w:tab w:val="left" w:pos="567"/>
        </w:tabs>
        <w:spacing w:line="280" w:lineRule="exact"/>
        <w:ind w:left="0" w:firstLine="0"/>
        <w:rPr>
          <w:rFonts w:ascii="Trebuchet MS" w:hAnsi="Trebuchet MS"/>
          <w:b/>
          <w:sz w:val="20"/>
          <w:szCs w:val="20"/>
        </w:rPr>
      </w:pPr>
      <w:r w:rsidRPr="00C603AB">
        <w:rPr>
          <w:rFonts w:ascii="Trebuchet MS" w:hAnsi="Trebuchet MS"/>
          <w:b/>
          <w:sz w:val="20"/>
          <w:szCs w:val="20"/>
        </w:rPr>
        <w:t xml:space="preserve">Registro </w:t>
      </w:r>
      <w:r w:rsidR="00AB46BE" w:rsidRPr="00C603AB">
        <w:rPr>
          <w:rFonts w:ascii="Trebuchet MS" w:hAnsi="Trebuchet MS"/>
          <w:b/>
          <w:sz w:val="20"/>
          <w:szCs w:val="20"/>
        </w:rPr>
        <w:t>d</w:t>
      </w:r>
      <w:r w:rsidR="00C603AB" w:rsidRPr="00C603AB">
        <w:rPr>
          <w:rFonts w:ascii="Trebuchet MS" w:hAnsi="Trebuchet MS"/>
          <w:b/>
          <w:sz w:val="20"/>
          <w:szCs w:val="20"/>
        </w:rPr>
        <w:t>esta Escritura de Emissão e seus eventuais aditamentos em Cartório de Registro de Títulos e Documentos</w:t>
      </w:r>
      <w:r w:rsidR="00D16ED6" w:rsidRPr="00C603AB">
        <w:rPr>
          <w:rFonts w:ascii="Trebuchet MS" w:hAnsi="Trebuchet MS"/>
          <w:b/>
          <w:sz w:val="20"/>
          <w:szCs w:val="20"/>
        </w:rPr>
        <w:t xml:space="preserve"> </w:t>
      </w:r>
    </w:p>
    <w:p w14:paraId="21DF5EF5" w14:textId="114AA816" w:rsidR="00C30DD5" w:rsidRDefault="00C30DD5" w:rsidP="00C30DD5">
      <w:pPr>
        <w:widowControl w:val="0"/>
        <w:tabs>
          <w:tab w:val="left" w:pos="567"/>
        </w:tabs>
        <w:spacing w:line="280" w:lineRule="exact"/>
        <w:rPr>
          <w:rFonts w:ascii="Trebuchet MS" w:hAnsi="Trebuchet MS"/>
          <w:sz w:val="20"/>
          <w:szCs w:val="20"/>
        </w:rPr>
      </w:pPr>
    </w:p>
    <w:p w14:paraId="5289AB25" w14:textId="48BBB4B9" w:rsidR="00C30DD5" w:rsidRPr="00C30DD5" w:rsidRDefault="00C603AB" w:rsidP="005F55E3">
      <w:pPr>
        <w:widowControl w:val="0"/>
        <w:numPr>
          <w:ilvl w:val="2"/>
          <w:numId w:val="17"/>
        </w:numPr>
        <w:tabs>
          <w:tab w:val="left" w:pos="851"/>
        </w:tabs>
        <w:spacing w:line="280" w:lineRule="exact"/>
        <w:ind w:left="0" w:firstLine="0"/>
        <w:rPr>
          <w:rFonts w:ascii="Trebuchet MS" w:hAnsi="Trebuchet MS"/>
          <w:sz w:val="20"/>
          <w:szCs w:val="20"/>
        </w:rPr>
      </w:pPr>
      <w:r>
        <w:rPr>
          <w:rFonts w:ascii="Trebuchet MS" w:hAnsi="Trebuchet MS"/>
          <w:sz w:val="20"/>
          <w:szCs w:val="20"/>
        </w:rPr>
        <w:t>E</w:t>
      </w:r>
      <w:r w:rsidR="00C30DD5" w:rsidRPr="00C30DD5">
        <w:rPr>
          <w:rFonts w:ascii="Trebuchet MS" w:hAnsi="Trebuchet MS"/>
          <w:sz w:val="20"/>
          <w:szCs w:val="20"/>
        </w:rPr>
        <w:t xml:space="preserve">m decorrência da </w:t>
      </w:r>
      <w:r w:rsidR="00C30DD5" w:rsidRPr="00C603AB">
        <w:rPr>
          <w:rFonts w:ascii="Trebuchet MS" w:hAnsi="Trebuchet MS"/>
          <w:sz w:val="20"/>
          <w:szCs w:val="20"/>
        </w:rPr>
        <w:t>constituição da Garantia Fidejussória (conforme abaixo definido) outorgada</w:t>
      </w:r>
      <w:r w:rsidR="00C30DD5" w:rsidRPr="00C30DD5">
        <w:rPr>
          <w:rFonts w:ascii="Trebuchet MS" w:hAnsi="Trebuchet MS"/>
          <w:sz w:val="20"/>
          <w:szCs w:val="20"/>
        </w:rPr>
        <w:t xml:space="preserve"> pelos Fiadores, esta Escritura de Emissão e seus eventuais aditamentos deverão ser levados a registro pela Emissora, em até 5 (cinco) </w:t>
      </w:r>
      <w:r w:rsidR="00057308" w:rsidRPr="00C30DD5">
        <w:rPr>
          <w:rFonts w:ascii="Trebuchet MS" w:hAnsi="Trebuchet MS"/>
          <w:sz w:val="20"/>
          <w:szCs w:val="20"/>
        </w:rPr>
        <w:t xml:space="preserve">Dias </w:t>
      </w:r>
      <w:r w:rsidR="00C30DD5" w:rsidRPr="00C30DD5">
        <w:rPr>
          <w:rFonts w:ascii="Trebuchet MS" w:hAnsi="Trebuchet MS"/>
          <w:sz w:val="20"/>
          <w:szCs w:val="20"/>
        </w:rPr>
        <w:t xml:space="preserve">Úteis contados da data de sua assinatura, perante o Cartório de </w:t>
      </w:r>
      <w:r w:rsidR="00C30DD5">
        <w:rPr>
          <w:rFonts w:ascii="Trebuchet MS" w:hAnsi="Trebuchet MS"/>
          <w:sz w:val="20"/>
          <w:szCs w:val="20"/>
        </w:rPr>
        <w:t xml:space="preserve">Registro de </w:t>
      </w:r>
      <w:r w:rsidR="00C30DD5" w:rsidRPr="00C30DD5">
        <w:rPr>
          <w:rFonts w:ascii="Trebuchet MS" w:hAnsi="Trebuchet MS"/>
          <w:sz w:val="20"/>
          <w:szCs w:val="20"/>
        </w:rPr>
        <w:t xml:space="preserve">Títulos e Documentos da Cidade de </w:t>
      </w:r>
      <w:r w:rsidR="00FF228C">
        <w:rPr>
          <w:rFonts w:ascii="Trebuchet MS" w:hAnsi="Trebuchet MS"/>
          <w:sz w:val="20"/>
          <w:szCs w:val="20"/>
        </w:rPr>
        <w:t>Fortaleza</w:t>
      </w:r>
      <w:r w:rsidR="00C30DD5" w:rsidRPr="00C30DD5">
        <w:rPr>
          <w:rFonts w:ascii="Trebuchet MS" w:hAnsi="Trebuchet MS"/>
          <w:sz w:val="20"/>
          <w:szCs w:val="20"/>
        </w:rPr>
        <w:t>, Estado d</w:t>
      </w:r>
      <w:r w:rsidR="00FF228C">
        <w:rPr>
          <w:rFonts w:ascii="Trebuchet MS" w:hAnsi="Trebuchet MS"/>
          <w:sz w:val="20"/>
          <w:szCs w:val="20"/>
        </w:rPr>
        <w:t>o Ceará</w:t>
      </w:r>
      <w:r w:rsidR="00C30DD5" w:rsidRPr="00C30DD5">
        <w:rPr>
          <w:rFonts w:ascii="Trebuchet MS" w:hAnsi="Trebuchet MS"/>
          <w:sz w:val="20"/>
          <w:szCs w:val="20"/>
        </w:rPr>
        <w:t xml:space="preserve">. </w:t>
      </w:r>
    </w:p>
    <w:p w14:paraId="06777B5E" w14:textId="77777777" w:rsidR="00C30DD5" w:rsidRPr="00C30DD5" w:rsidRDefault="00C30DD5" w:rsidP="00C30DD5">
      <w:pPr>
        <w:widowControl w:val="0"/>
        <w:tabs>
          <w:tab w:val="left" w:pos="567"/>
        </w:tabs>
        <w:spacing w:line="280" w:lineRule="exact"/>
        <w:rPr>
          <w:rFonts w:ascii="Trebuchet MS" w:hAnsi="Trebuchet MS"/>
          <w:sz w:val="20"/>
          <w:szCs w:val="20"/>
        </w:rPr>
      </w:pPr>
    </w:p>
    <w:p w14:paraId="781F079D" w14:textId="57B04106" w:rsidR="00C30DD5" w:rsidRDefault="00C30DD5" w:rsidP="005F55E3">
      <w:pPr>
        <w:widowControl w:val="0"/>
        <w:numPr>
          <w:ilvl w:val="2"/>
          <w:numId w:val="17"/>
        </w:numPr>
        <w:tabs>
          <w:tab w:val="left" w:pos="851"/>
        </w:tabs>
        <w:spacing w:line="280" w:lineRule="exact"/>
        <w:ind w:left="0" w:firstLine="0"/>
        <w:rPr>
          <w:rFonts w:ascii="Trebuchet MS" w:hAnsi="Trebuchet MS"/>
          <w:sz w:val="20"/>
          <w:szCs w:val="20"/>
        </w:rPr>
      </w:pPr>
      <w:r w:rsidRPr="00C30DD5">
        <w:rPr>
          <w:rFonts w:ascii="Trebuchet MS" w:hAnsi="Trebuchet MS"/>
          <w:sz w:val="20"/>
          <w:szCs w:val="20"/>
        </w:rPr>
        <w:t>Uma via original</w:t>
      </w:r>
      <w:r>
        <w:rPr>
          <w:rFonts w:ascii="Trebuchet MS" w:hAnsi="Trebuchet MS"/>
          <w:sz w:val="20"/>
          <w:szCs w:val="20"/>
        </w:rPr>
        <w:t xml:space="preserve"> desta Escritura de Emissão</w:t>
      </w:r>
      <w:r w:rsidRPr="00C30DD5">
        <w:rPr>
          <w:rFonts w:ascii="Trebuchet MS" w:hAnsi="Trebuchet MS"/>
          <w:sz w:val="20"/>
          <w:szCs w:val="20"/>
        </w:rPr>
        <w:t xml:space="preserve"> devidamente registrada, nos termos das Cláusulas 2.</w:t>
      </w:r>
      <w:r>
        <w:rPr>
          <w:rFonts w:ascii="Trebuchet MS" w:hAnsi="Trebuchet MS"/>
          <w:sz w:val="20"/>
          <w:szCs w:val="20"/>
        </w:rPr>
        <w:t>2.1 e 2.</w:t>
      </w:r>
      <w:r w:rsidR="00FA2212">
        <w:rPr>
          <w:rFonts w:ascii="Trebuchet MS" w:hAnsi="Trebuchet MS"/>
          <w:sz w:val="20"/>
          <w:szCs w:val="20"/>
        </w:rPr>
        <w:t>3</w:t>
      </w:r>
      <w:r>
        <w:rPr>
          <w:rFonts w:ascii="Trebuchet MS" w:hAnsi="Trebuchet MS"/>
          <w:sz w:val="20"/>
          <w:szCs w:val="20"/>
        </w:rPr>
        <w:t>.</w:t>
      </w:r>
      <w:del w:id="25" w:author="Felipe Cescato Biscuola" w:date="2019-10-23T16:10:00Z">
        <w:r>
          <w:rPr>
            <w:rFonts w:ascii="Trebuchet MS" w:hAnsi="Trebuchet MS"/>
            <w:sz w:val="20"/>
            <w:szCs w:val="20"/>
          </w:rPr>
          <w:delText>2</w:delText>
        </w:r>
      </w:del>
      <w:ins w:id="26" w:author="Felipe Cescato Biscuola" w:date="2019-10-23T16:10:00Z">
        <w:r w:rsidR="00FA2212">
          <w:rPr>
            <w:rFonts w:ascii="Trebuchet MS" w:hAnsi="Trebuchet MS"/>
            <w:sz w:val="20"/>
            <w:szCs w:val="20"/>
          </w:rPr>
          <w:t>1</w:t>
        </w:r>
      </w:ins>
      <w:r w:rsidRPr="00C30DD5">
        <w:rPr>
          <w:rFonts w:ascii="Trebuchet MS" w:hAnsi="Trebuchet MS"/>
          <w:sz w:val="20"/>
          <w:szCs w:val="20"/>
        </w:rPr>
        <w:t xml:space="preserve"> acima, deverá ser encaminhada à Securitizadora, em até 5 (cinco) </w:t>
      </w:r>
      <w:r w:rsidR="00057308" w:rsidRPr="00FF228C">
        <w:rPr>
          <w:rFonts w:ascii="Trebuchet MS" w:hAnsi="Trebuchet MS"/>
          <w:sz w:val="20"/>
          <w:szCs w:val="20"/>
        </w:rPr>
        <w:t xml:space="preserve">Dias </w:t>
      </w:r>
      <w:r w:rsidRPr="00FF228C">
        <w:rPr>
          <w:rFonts w:ascii="Trebuchet MS" w:hAnsi="Trebuchet MS"/>
          <w:sz w:val="20"/>
          <w:szCs w:val="20"/>
        </w:rPr>
        <w:t>Úteis</w:t>
      </w:r>
      <w:r w:rsidRPr="00C30DD5">
        <w:rPr>
          <w:rFonts w:ascii="Trebuchet MS" w:hAnsi="Trebuchet MS"/>
          <w:sz w:val="20"/>
          <w:szCs w:val="20"/>
        </w:rPr>
        <w:t xml:space="preserve"> da obtenção dos registros, sendo certo que a presente escritura deverá ser levada a registro em até 2 (dois) </w:t>
      </w:r>
      <w:r w:rsidR="00057308" w:rsidRPr="00C30DD5">
        <w:rPr>
          <w:rFonts w:ascii="Trebuchet MS" w:hAnsi="Trebuchet MS"/>
          <w:sz w:val="20"/>
          <w:szCs w:val="20"/>
        </w:rPr>
        <w:t xml:space="preserve">Dias Úteis </w:t>
      </w:r>
      <w:r w:rsidRPr="00C30DD5">
        <w:rPr>
          <w:rFonts w:ascii="Trebuchet MS" w:hAnsi="Trebuchet MS"/>
          <w:sz w:val="20"/>
          <w:szCs w:val="20"/>
        </w:rPr>
        <w:t>a contar de sua celebração</w:t>
      </w:r>
      <w:r w:rsidR="00F33433">
        <w:rPr>
          <w:rFonts w:ascii="Trebuchet MS" w:hAnsi="Trebuchet MS"/>
          <w:sz w:val="20"/>
          <w:szCs w:val="20"/>
        </w:rPr>
        <w:t>. C</w:t>
      </w:r>
      <w:r w:rsidR="00A946A4">
        <w:rPr>
          <w:rFonts w:ascii="Trebuchet MS" w:hAnsi="Trebuchet MS"/>
          <w:sz w:val="20"/>
          <w:szCs w:val="20"/>
        </w:rPr>
        <w:t xml:space="preserve">ópia digitalizada </w:t>
      </w:r>
      <w:r w:rsidR="00F33433">
        <w:rPr>
          <w:rFonts w:ascii="Trebuchet MS" w:hAnsi="Trebuchet MS"/>
          <w:sz w:val="20"/>
          <w:szCs w:val="20"/>
        </w:rPr>
        <w:t>desta Escritura de Emissão</w:t>
      </w:r>
      <w:r w:rsidR="00F33433" w:rsidRPr="00C30DD5">
        <w:rPr>
          <w:rFonts w:ascii="Trebuchet MS" w:hAnsi="Trebuchet MS"/>
          <w:sz w:val="20"/>
          <w:szCs w:val="20"/>
        </w:rPr>
        <w:t xml:space="preserve"> devidamente registrada</w:t>
      </w:r>
      <w:r w:rsidR="00F33433">
        <w:rPr>
          <w:rFonts w:ascii="Trebuchet MS" w:hAnsi="Trebuchet MS"/>
          <w:sz w:val="20"/>
          <w:szCs w:val="20"/>
        </w:rPr>
        <w:t xml:space="preserve"> deverá ser encaminhada </w:t>
      </w:r>
      <w:r w:rsidR="00A946A4">
        <w:rPr>
          <w:rFonts w:ascii="Trebuchet MS" w:hAnsi="Trebuchet MS"/>
          <w:sz w:val="20"/>
          <w:szCs w:val="20"/>
        </w:rPr>
        <w:t>ao Agente Fiduciário</w:t>
      </w:r>
      <w:r w:rsidR="00B16A2E">
        <w:rPr>
          <w:rFonts w:ascii="Trebuchet MS" w:hAnsi="Trebuchet MS"/>
          <w:sz w:val="20"/>
          <w:szCs w:val="20"/>
        </w:rPr>
        <w:t xml:space="preserve"> dos CRI</w:t>
      </w:r>
      <w:r w:rsidR="003C781E">
        <w:rPr>
          <w:rFonts w:ascii="Trebuchet MS" w:hAnsi="Trebuchet MS"/>
          <w:sz w:val="20"/>
          <w:szCs w:val="20"/>
        </w:rPr>
        <w:t xml:space="preserve"> (conforme abaixo definido)</w:t>
      </w:r>
      <w:r w:rsidR="00F33433">
        <w:rPr>
          <w:rFonts w:ascii="Trebuchet MS" w:hAnsi="Trebuchet MS"/>
          <w:sz w:val="20"/>
          <w:szCs w:val="20"/>
        </w:rPr>
        <w:t xml:space="preserve">, no mesmo prazo em que </w:t>
      </w:r>
      <w:r w:rsidR="003C781E">
        <w:rPr>
          <w:rFonts w:ascii="Trebuchet MS" w:hAnsi="Trebuchet MS"/>
          <w:sz w:val="20"/>
          <w:szCs w:val="20"/>
        </w:rPr>
        <w:t xml:space="preserve">a via original deve ser </w:t>
      </w:r>
      <w:r w:rsidR="00F33433">
        <w:rPr>
          <w:rFonts w:ascii="Trebuchet MS" w:hAnsi="Trebuchet MS"/>
          <w:sz w:val="20"/>
          <w:szCs w:val="20"/>
        </w:rPr>
        <w:t>apresentada à Secu</w:t>
      </w:r>
      <w:r w:rsidR="003C781E">
        <w:rPr>
          <w:rFonts w:ascii="Trebuchet MS" w:hAnsi="Trebuchet MS"/>
          <w:sz w:val="20"/>
          <w:szCs w:val="20"/>
        </w:rPr>
        <w:t>r</w:t>
      </w:r>
      <w:r w:rsidR="00F33433">
        <w:rPr>
          <w:rFonts w:ascii="Trebuchet MS" w:hAnsi="Trebuchet MS"/>
          <w:sz w:val="20"/>
          <w:szCs w:val="20"/>
        </w:rPr>
        <w:t>itizadora</w:t>
      </w:r>
      <w:r w:rsidRPr="00C30DD5">
        <w:rPr>
          <w:rFonts w:ascii="Trebuchet MS" w:hAnsi="Trebuchet MS"/>
          <w:sz w:val="20"/>
          <w:szCs w:val="20"/>
        </w:rPr>
        <w:t>.</w:t>
      </w:r>
    </w:p>
    <w:p w14:paraId="34B9C8E1" w14:textId="0D0DE86F" w:rsidR="00C30DD5" w:rsidRDefault="00C30DD5" w:rsidP="00C30DD5">
      <w:pPr>
        <w:widowControl w:val="0"/>
        <w:tabs>
          <w:tab w:val="left" w:pos="567"/>
        </w:tabs>
        <w:spacing w:line="280" w:lineRule="exact"/>
        <w:rPr>
          <w:rFonts w:ascii="Trebuchet MS" w:hAnsi="Trebuchet MS"/>
          <w:sz w:val="20"/>
          <w:szCs w:val="20"/>
        </w:rPr>
      </w:pPr>
    </w:p>
    <w:p w14:paraId="21C4A329" w14:textId="2CB04A42" w:rsidR="00F5766F" w:rsidRDefault="00F5766F" w:rsidP="005F55E3">
      <w:pPr>
        <w:widowControl w:val="0"/>
        <w:numPr>
          <w:ilvl w:val="1"/>
          <w:numId w:val="17"/>
        </w:numPr>
        <w:tabs>
          <w:tab w:val="left" w:pos="567"/>
        </w:tabs>
        <w:spacing w:line="280" w:lineRule="exact"/>
        <w:ind w:left="0" w:firstLine="0"/>
        <w:rPr>
          <w:rFonts w:ascii="Trebuchet MS" w:hAnsi="Trebuchet MS"/>
          <w:b/>
          <w:bCs/>
          <w:sz w:val="20"/>
          <w:szCs w:val="20"/>
        </w:rPr>
      </w:pPr>
      <w:r>
        <w:rPr>
          <w:rFonts w:ascii="Trebuchet MS" w:hAnsi="Trebuchet MS"/>
          <w:b/>
          <w:bCs/>
          <w:sz w:val="20"/>
          <w:szCs w:val="20"/>
        </w:rPr>
        <w:t>Registro da Emissão na CVM e na Associação das Entidades dos Mercados Financeiro e de Capitais (“</w:t>
      </w:r>
      <w:r>
        <w:rPr>
          <w:rFonts w:ascii="Trebuchet MS" w:hAnsi="Trebuchet MS"/>
          <w:b/>
          <w:bCs/>
          <w:sz w:val="20"/>
          <w:szCs w:val="20"/>
          <w:u w:val="single"/>
        </w:rPr>
        <w:t>ANBIMA</w:t>
      </w:r>
      <w:r>
        <w:rPr>
          <w:rFonts w:ascii="Trebuchet MS" w:hAnsi="Trebuchet MS"/>
          <w:b/>
          <w:bCs/>
          <w:sz w:val="20"/>
          <w:szCs w:val="20"/>
        </w:rPr>
        <w:t>”)</w:t>
      </w:r>
    </w:p>
    <w:p w14:paraId="021DA092" w14:textId="45A5A54E" w:rsidR="00F5766F" w:rsidRDefault="00F5766F" w:rsidP="00F5766F">
      <w:pPr>
        <w:widowControl w:val="0"/>
        <w:tabs>
          <w:tab w:val="left" w:pos="567"/>
        </w:tabs>
        <w:spacing w:line="280" w:lineRule="exact"/>
        <w:ind w:left="390"/>
        <w:rPr>
          <w:rFonts w:ascii="Trebuchet MS" w:hAnsi="Trebuchet MS"/>
          <w:b/>
          <w:bCs/>
          <w:sz w:val="20"/>
          <w:szCs w:val="20"/>
        </w:rPr>
      </w:pPr>
    </w:p>
    <w:p w14:paraId="243BD202" w14:textId="77777777" w:rsidR="00F5766F" w:rsidRPr="00F5766F" w:rsidRDefault="00F5766F" w:rsidP="005F55E3">
      <w:pPr>
        <w:widowControl w:val="0"/>
        <w:numPr>
          <w:ilvl w:val="2"/>
          <w:numId w:val="17"/>
        </w:numPr>
        <w:tabs>
          <w:tab w:val="left" w:pos="851"/>
        </w:tabs>
        <w:spacing w:line="280" w:lineRule="exact"/>
        <w:ind w:left="0" w:firstLine="0"/>
        <w:rPr>
          <w:rFonts w:ascii="Trebuchet MS" w:hAnsi="Trebuchet MS"/>
          <w:sz w:val="20"/>
          <w:szCs w:val="20"/>
        </w:rPr>
      </w:pPr>
      <w:r w:rsidRPr="00F5766F">
        <w:rPr>
          <w:rFonts w:ascii="Trebuchet MS" w:hAnsi="Trebuchet MS"/>
          <w:sz w:val="20"/>
          <w:szCs w:val="20"/>
        </w:rPr>
        <w:t>A presente Emissão não será objeto de registro perante a CVM, bem como não será registrada na ANBIMA, uma vez que as Debêntures serão objeto de colocação privada, sem qualquer intermediação ou esforço de venda realizado por instituição integrante do sistema de distribuição perante investidores.</w:t>
      </w:r>
    </w:p>
    <w:p w14:paraId="37C08D57" w14:textId="77777777" w:rsidR="00F5766F" w:rsidRDefault="00F5766F" w:rsidP="00F5766F">
      <w:pPr>
        <w:widowControl w:val="0"/>
        <w:tabs>
          <w:tab w:val="left" w:pos="851"/>
        </w:tabs>
        <w:spacing w:line="280" w:lineRule="exact"/>
        <w:rPr>
          <w:rFonts w:ascii="Trebuchet MS" w:hAnsi="Trebuchet MS"/>
          <w:b/>
          <w:bCs/>
          <w:sz w:val="20"/>
          <w:szCs w:val="20"/>
        </w:rPr>
      </w:pPr>
    </w:p>
    <w:p w14:paraId="699A9ABA" w14:textId="55FB38F3" w:rsidR="00F5766F" w:rsidRPr="00F5766F" w:rsidRDefault="00F5766F" w:rsidP="005F55E3">
      <w:pPr>
        <w:widowControl w:val="0"/>
        <w:numPr>
          <w:ilvl w:val="1"/>
          <w:numId w:val="17"/>
        </w:numPr>
        <w:tabs>
          <w:tab w:val="left" w:pos="567"/>
        </w:tabs>
        <w:spacing w:line="280" w:lineRule="exact"/>
        <w:ind w:left="0" w:firstLine="0"/>
        <w:rPr>
          <w:rFonts w:ascii="Trebuchet MS" w:hAnsi="Trebuchet MS"/>
          <w:b/>
          <w:bCs/>
          <w:sz w:val="20"/>
          <w:szCs w:val="20"/>
        </w:rPr>
      </w:pPr>
      <w:r w:rsidRPr="00F5766F">
        <w:rPr>
          <w:rFonts w:ascii="Trebuchet MS" w:hAnsi="Trebuchet MS"/>
          <w:b/>
          <w:bCs/>
          <w:sz w:val="20"/>
          <w:szCs w:val="20"/>
        </w:rPr>
        <w:t>Emissão de Certificados de Recebíveis Imobiliários</w:t>
      </w:r>
    </w:p>
    <w:p w14:paraId="237650FE" w14:textId="77777777" w:rsidR="00F5766F" w:rsidRPr="00F5766F" w:rsidRDefault="00F5766F" w:rsidP="00F5766F">
      <w:pPr>
        <w:widowControl w:val="0"/>
        <w:tabs>
          <w:tab w:val="left" w:pos="567"/>
        </w:tabs>
        <w:spacing w:line="280" w:lineRule="exact"/>
        <w:rPr>
          <w:rFonts w:ascii="Trebuchet MS" w:hAnsi="Trebuchet MS"/>
          <w:b/>
          <w:bCs/>
          <w:sz w:val="20"/>
          <w:szCs w:val="20"/>
        </w:rPr>
      </w:pPr>
    </w:p>
    <w:p w14:paraId="166E00D6" w14:textId="2D0B5122" w:rsidR="00C30DD5" w:rsidRPr="00C30DD5" w:rsidRDefault="00C30DD5" w:rsidP="005F55E3">
      <w:pPr>
        <w:widowControl w:val="0"/>
        <w:numPr>
          <w:ilvl w:val="2"/>
          <w:numId w:val="17"/>
        </w:numPr>
        <w:tabs>
          <w:tab w:val="left" w:pos="851"/>
        </w:tabs>
        <w:spacing w:line="280" w:lineRule="exact"/>
        <w:ind w:left="0" w:firstLine="0"/>
        <w:rPr>
          <w:rFonts w:ascii="Trebuchet MS" w:hAnsi="Trebuchet MS"/>
          <w:sz w:val="20"/>
          <w:szCs w:val="20"/>
        </w:rPr>
      </w:pPr>
      <w:r w:rsidRPr="00C30DD5">
        <w:rPr>
          <w:rFonts w:ascii="Trebuchet MS" w:hAnsi="Trebuchet MS"/>
          <w:sz w:val="20"/>
          <w:szCs w:val="20"/>
        </w:rPr>
        <w:t xml:space="preserve">As Debêntures serão subscritas pela Securitizadora, que emitirá </w:t>
      </w:r>
      <w:r w:rsidR="00057308">
        <w:rPr>
          <w:rFonts w:ascii="Trebuchet MS" w:hAnsi="Trebuchet MS"/>
          <w:sz w:val="20"/>
          <w:szCs w:val="20"/>
        </w:rPr>
        <w:t>1</w:t>
      </w:r>
      <w:r w:rsidRPr="00C30DD5">
        <w:rPr>
          <w:rFonts w:ascii="Trebuchet MS" w:hAnsi="Trebuchet MS"/>
          <w:sz w:val="20"/>
          <w:szCs w:val="20"/>
        </w:rPr>
        <w:t xml:space="preserve"> (</w:t>
      </w:r>
      <w:r w:rsidR="00057308">
        <w:rPr>
          <w:rFonts w:ascii="Trebuchet MS" w:hAnsi="Trebuchet MS"/>
          <w:sz w:val="20"/>
          <w:szCs w:val="20"/>
        </w:rPr>
        <w:t>uma</w:t>
      </w:r>
      <w:r w:rsidRPr="00C30DD5">
        <w:rPr>
          <w:rFonts w:ascii="Trebuchet MS" w:hAnsi="Trebuchet MS"/>
          <w:sz w:val="20"/>
          <w:szCs w:val="20"/>
        </w:rPr>
        <w:t xml:space="preserve">) </w:t>
      </w:r>
      <w:r w:rsidR="007C637E">
        <w:rPr>
          <w:rFonts w:ascii="Trebuchet MS" w:hAnsi="Trebuchet MS"/>
          <w:sz w:val="20"/>
          <w:szCs w:val="20"/>
        </w:rPr>
        <w:t>Escritura de Emissão</w:t>
      </w:r>
      <w:r w:rsidRPr="00C30DD5">
        <w:rPr>
          <w:rFonts w:ascii="Trebuchet MS" w:hAnsi="Trebuchet MS"/>
          <w:sz w:val="20"/>
          <w:szCs w:val="20"/>
        </w:rPr>
        <w:t xml:space="preserve"> de Crédito Imobiliário </w:t>
      </w:r>
      <w:r w:rsidR="00057308">
        <w:rPr>
          <w:rFonts w:ascii="Trebuchet MS" w:hAnsi="Trebuchet MS"/>
          <w:sz w:val="20"/>
          <w:szCs w:val="20"/>
        </w:rPr>
        <w:t>integral</w:t>
      </w:r>
      <w:r w:rsidRPr="00C30DD5">
        <w:rPr>
          <w:rFonts w:ascii="Trebuchet MS" w:hAnsi="Trebuchet MS"/>
          <w:sz w:val="20"/>
          <w:szCs w:val="20"/>
        </w:rPr>
        <w:t xml:space="preserve"> (“</w:t>
      </w:r>
      <w:r w:rsidRPr="00057308">
        <w:rPr>
          <w:rFonts w:ascii="Trebuchet MS" w:hAnsi="Trebuchet MS"/>
          <w:sz w:val="20"/>
          <w:szCs w:val="20"/>
          <w:u w:val="single"/>
        </w:rPr>
        <w:t>CCI</w:t>
      </w:r>
      <w:r w:rsidRPr="00C30DD5">
        <w:rPr>
          <w:rFonts w:ascii="Trebuchet MS" w:hAnsi="Trebuchet MS"/>
          <w:sz w:val="20"/>
          <w:szCs w:val="20"/>
        </w:rPr>
        <w:t>”), representativa da totalidade dos créditos decorrentes das Debêntures (“</w:t>
      </w:r>
      <w:r w:rsidRPr="00057308">
        <w:rPr>
          <w:rFonts w:ascii="Trebuchet MS" w:hAnsi="Trebuchet MS"/>
          <w:sz w:val="20"/>
          <w:szCs w:val="20"/>
          <w:u w:val="single"/>
        </w:rPr>
        <w:t>Créditos Imobiliários</w:t>
      </w:r>
      <w:r w:rsidRPr="00C30DD5">
        <w:rPr>
          <w:rFonts w:ascii="Trebuchet MS" w:hAnsi="Trebuchet MS"/>
          <w:sz w:val="20"/>
          <w:szCs w:val="20"/>
        </w:rPr>
        <w:t>”), que servir</w:t>
      </w:r>
      <w:r w:rsidR="00057308">
        <w:rPr>
          <w:rFonts w:ascii="Trebuchet MS" w:hAnsi="Trebuchet MS"/>
          <w:sz w:val="20"/>
          <w:szCs w:val="20"/>
        </w:rPr>
        <w:t>á</w:t>
      </w:r>
      <w:r w:rsidRPr="00C30DD5">
        <w:rPr>
          <w:rFonts w:ascii="Trebuchet MS" w:hAnsi="Trebuchet MS"/>
          <w:sz w:val="20"/>
          <w:szCs w:val="20"/>
        </w:rPr>
        <w:t xml:space="preserve"> de lastro para uma operação de securitização. Os Certificados de Recebíveis Imobiliários (“</w:t>
      </w:r>
      <w:proofErr w:type="spellStart"/>
      <w:r w:rsidRPr="00057308">
        <w:rPr>
          <w:rFonts w:ascii="Trebuchet MS" w:hAnsi="Trebuchet MS"/>
          <w:sz w:val="20"/>
          <w:szCs w:val="20"/>
          <w:u w:val="single"/>
        </w:rPr>
        <w:t>CRIs</w:t>
      </w:r>
      <w:proofErr w:type="spellEnd"/>
      <w:r w:rsidRPr="00C30DD5">
        <w:rPr>
          <w:rFonts w:ascii="Trebuchet MS" w:hAnsi="Trebuchet MS"/>
          <w:sz w:val="20"/>
          <w:szCs w:val="20"/>
        </w:rPr>
        <w:t>”) serão emitidos com lastro nos Créditos Imobiliários e serão colocados junto a investidores no mercado de capitais. A Emissora</w:t>
      </w:r>
      <w:r w:rsidR="00057308">
        <w:rPr>
          <w:rFonts w:ascii="Trebuchet MS" w:hAnsi="Trebuchet MS"/>
          <w:sz w:val="20"/>
          <w:szCs w:val="20"/>
        </w:rPr>
        <w:t>,</w:t>
      </w:r>
      <w:r w:rsidRPr="00C30DD5">
        <w:rPr>
          <w:rFonts w:ascii="Trebuchet MS" w:hAnsi="Trebuchet MS"/>
          <w:sz w:val="20"/>
          <w:szCs w:val="20"/>
        </w:rPr>
        <w:t xml:space="preserve"> os Fiadores</w:t>
      </w:r>
      <w:r w:rsidR="00057308">
        <w:rPr>
          <w:rFonts w:ascii="Trebuchet MS" w:hAnsi="Trebuchet MS"/>
          <w:sz w:val="20"/>
          <w:szCs w:val="20"/>
        </w:rPr>
        <w:t xml:space="preserve"> e os demais Garantidores, conforme aplicável,</w:t>
      </w:r>
      <w:r w:rsidRPr="00C30DD5">
        <w:rPr>
          <w:rFonts w:ascii="Trebuchet MS" w:hAnsi="Trebuchet MS"/>
          <w:sz w:val="20"/>
          <w:szCs w:val="20"/>
        </w:rPr>
        <w:t xml:space="preserve"> desde já autorizam a realização dos demais atos necessários à operação de securitização ora mencionada e se obrigam a tomar quaisquer providências necessárias à viabilização da referida operação de securitização (“</w:t>
      </w:r>
      <w:r w:rsidRPr="00057308">
        <w:rPr>
          <w:rFonts w:ascii="Trebuchet MS" w:hAnsi="Trebuchet MS"/>
          <w:sz w:val="20"/>
          <w:szCs w:val="20"/>
          <w:u w:val="single"/>
        </w:rPr>
        <w:t>Operação</w:t>
      </w:r>
      <w:r w:rsidRPr="00C30DD5">
        <w:rPr>
          <w:rFonts w:ascii="Trebuchet MS" w:hAnsi="Trebuchet MS"/>
          <w:sz w:val="20"/>
          <w:szCs w:val="20"/>
        </w:rPr>
        <w:t>”).</w:t>
      </w:r>
    </w:p>
    <w:p w14:paraId="1522E152" w14:textId="77777777" w:rsidR="00C30DD5" w:rsidRPr="00C30DD5" w:rsidRDefault="00C30DD5" w:rsidP="00C30DD5">
      <w:pPr>
        <w:widowControl w:val="0"/>
        <w:tabs>
          <w:tab w:val="left" w:pos="567"/>
        </w:tabs>
        <w:spacing w:line="280" w:lineRule="exact"/>
        <w:rPr>
          <w:rFonts w:ascii="Trebuchet MS" w:hAnsi="Trebuchet MS"/>
          <w:sz w:val="20"/>
          <w:szCs w:val="20"/>
        </w:rPr>
      </w:pPr>
    </w:p>
    <w:p w14:paraId="762AB684" w14:textId="1D4C3141" w:rsidR="00C30DD5" w:rsidRPr="00C30DD5" w:rsidRDefault="00C30DD5" w:rsidP="005F55E3">
      <w:pPr>
        <w:widowControl w:val="0"/>
        <w:numPr>
          <w:ilvl w:val="2"/>
          <w:numId w:val="17"/>
        </w:numPr>
        <w:tabs>
          <w:tab w:val="left" w:pos="709"/>
        </w:tabs>
        <w:spacing w:line="280" w:lineRule="exact"/>
        <w:ind w:left="0" w:firstLine="0"/>
        <w:rPr>
          <w:rFonts w:ascii="Trebuchet MS" w:hAnsi="Trebuchet MS"/>
          <w:sz w:val="20"/>
          <w:szCs w:val="20"/>
        </w:rPr>
      </w:pPr>
      <w:r w:rsidRPr="00C30DD5">
        <w:rPr>
          <w:rFonts w:ascii="Trebuchet MS" w:hAnsi="Trebuchet MS"/>
          <w:sz w:val="20"/>
          <w:szCs w:val="20"/>
        </w:rPr>
        <w:t>Serão considerados “</w:t>
      </w:r>
      <w:r w:rsidRPr="00057308">
        <w:rPr>
          <w:rFonts w:ascii="Trebuchet MS" w:hAnsi="Trebuchet MS"/>
          <w:sz w:val="20"/>
          <w:szCs w:val="20"/>
          <w:u w:val="single"/>
        </w:rPr>
        <w:t>Documentos da Operação</w:t>
      </w:r>
      <w:r w:rsidRPr="00C30DD5">
        <w:rPr>
          <w:rFonts w:ascii="Trebuchet MS" w:hAnsi="Trebuchet MS"/>
          <w:sz w:val="20"/>
          <w:szCs w:val="20"/>
        </w:rPr>
        <w:t>”: (i) a presente Escritura de Emissão; (</w:t>
      </w:r>
      <w:proofErr w:type="spellStart"/>
      <w:r w:rsidRPr="00C30DD5">
        <w:rPr>
          <w:rFonts w:ascii="Trebuchet MS" w:hAnsi="Trebuchet MS"/>
          <w:sz w:val="20"/>
          <w:szCs w:val="20"/>
        </w:rPr>
        <w:t>ii</w:t>
      </w:r>
      <w:proofErr w:type="spellEnd"/>
      <w:r w:rsidRPr="00C30DD5">
        <w:rPr>
          <w:rFonts w:ascii="Trebuchet MS" w:hAnsi="Trebuchet MS"/>
          <w:sz w:val="20"/>
          <w:szCs w:val="20"/>
        </w:rPr>
        <w:t>) o Boletim de Subscrição; (</w:t>
      </w:r>
      <w:proofErr w:type="spellStart"/>
      <w:r w:rsidRPr="00C30DD5">
        <w:rPr>
          <w:rFonts w:ascii="Trebuchet MS" w:hAnsi="Trebuchet MS"/>
          <w:sz w:val="20"/>
          <w:szCs w:val="20"/>
        </w:rPr>
        <w:t>iii</w:t>
      </w:r>
      <w:proofErr w:type="spellEnd"/>
      <w:r w:rsidRPr="00C30DD5">
        <w:rPr>
          <w:rFonts w:ascii="Trebuchet MS" w:hAnsi="Trebuchet MS"/>
          <w:sz w:val="20"/>
          <w:szCs w:val="20"/>
        </w:rPr>
        <w:t>) os Instrumentos de Alienação Fiduciária (abaixo definidos); (</w:t>
      </w:r>
      <w:proofErr w:type="spellStart"/>
      <w:r w:rsidRPr="00C30DD5">
        <w:rPr>
          <w:rFonts w:ascii="Trebuchet MS" w:hAnsi="Trebuchet MS"/>
          <w:sz w:val="20"/>
          <w:szCs w:val="20"/>
        </w:rPr>
        <w:t>iv</w:t>
      </w:r>
      <w:proofErr w:type="spellEnd"/>
      <w:r w:rsidRPr="00C30DD5">
        <w:rPr>
          <w:rFonts w:ascii="Trebuchet MS" w:hAnsi="Trebuchet MS"/>
          <w:sz w:val="20"/>
          <w:szCs w:val="20"/>
        </w:rPr>
        <w:t>) a “</w:t>
      </w:r>
      <w:r w:rsidRPr="00057308">
        <w:rPr>
          <w:rFonts w:ascii="Trebuchet MS" w:hAnsi="Trebuchet MS"/>
          <w:i/>
          <w:iCs/>
          <w:sz w:val="20"/>
          <w:szCs w:val="20"/>
        </w:rPr>
        <w:t xml:space="preserve">Escritura Particular de Emissão de </w:t>
      </w:r>
      <w:r w:rsidR="007C637E">
        <w:rPr>
          <w:rFonts w:ascii="Trebuchet MS" w:hAnsi="Trebuchet MS"/>
          <w:i/>
          <w:iCs/>
          <w:sz w:val="20"/>
          <w:szCs w:val="20"/>
        </w:rPr>
        <w:t>Escritura de Emissão</w:t>
      </w:r>
      <w:r w:rsidRPr="00057308">
        <w:rPr>
          <w:rFonts w:ascii="Trebuchet MS" w:hAnsi="Trebuchet MS"/>
          <w:i/>
          <w:iCs/>
          <w:sz w:val="20"/>
          <w:szCs w:val="20"/>
        </w:rPr>
        <w:t xml:space="preserve"> de Crédito Imobiliário com Garantia Real e Garantia Fidejussória, sob a Forma Escritural</w:t>
      </w:r>
      <w:r w:rsidRPr="00C30DD5">
        <w:rPr>
          <w:rFonts w:ascii="Trebuchet MS" w:hAnsi="Trebuchet MS"/>
          <w:sz w:val="20"/>
          <w:szCs w:val="20"/>
        </w:rPr>
        <w:t>” (“</w:t>
      </w:r>
      <w:r w:rsidRPr="00057308">
        <w:rPr>
          <w:rFonts w:ascii="Trebuchet MS" w:hAnsi="Trebuchet MS"/>
          <w:sz w:val="20"/>
          <w:szCs w:val="20"/>
          <w:u w:val="single"/>
        </w:rPr>
        <w:t>Escritura de Emissão CCI</w:t>
      </w:r>
      <w:r w:rsidRPr="00C30DD5">
        <w:rPr>
          <w:rFonts w:ascii="Trebuchet MS" w:hAnsi="Trebuchet MS"/>
          <w:sz w:val="20"/>
          <w:szCs w:val="20"/>
        </w:rPr>
        <w:t xml:space="preserve">”); (v) Contrato de Cessão Fiduciária de Recebíveis; (vi) o </w:t>
      </w:r>
      <w:r w:rsidR="00057308" w:rsidRPr="00FF228C">
        <w:rPr>
          <w:rFonts w:ascii="Trebuchet MS" w:hAnsi="Trebuchet MS"/>
          <w:sz w:val="20"/>
          <w:szCs w:val="20"/>
        </w:rPr>
        <w:t>“</w:t>
      </w:r>
      <w:r w:rsidRPr="00FF228C">
        <w:rPr>
          <w:rFonts w:ascii="Trebuchet MS" w:hAnsi="Trebuchet MS"/>
          <w:i/>
          <w:iCs/>
          <w:sz w:val="20"/>
          <w:szCs w:val="20"/>
        </w:rPr>
        <w:t>Termo de Securitização de Créditos Imobiliários</w:t>
      </w:r>
      <w:r w:rsidR="00057308" w:rsidRPr="00FF228C">
        <w:rPr>
          <w:rFonts w:ascii="Trebuchet MS" w:hAnsi="Trebuchet MS"/>
          <w:i/>
          <w:iCs/>
          <w:sz w:val="20"/>
          <w:szCs w:val="20"/>
        </w:rPr>
        <w:t>”</w:t>
      </w:r>
      <w:r w:rsidRPr="00C30DD5">
        <w:rPr>
          <w:rFonts w:ascii="Trebuchet MS" w:hAnsi="Trebuchet MS"/>
          <w:sz w:val="20"/>
          <w:szCs w:val="20"/>
        </w:rPr>
        <w:t xml:space="preserve"> a ser firmado entre </w:t>
      </w:r>
      <w:r w:rsidR="00057308">
        <w:rPr>
          <w:rFonts w:ascii="Trebuchet MS" w:hAnsi="Trebuchet MS"/>
          <w:sz w:val="20"/>
          <w:szCs w:val="20"/>
        </w:rPr>
        <w:t>Securitizadora</w:t>
      </w:r>
      <w:r w:rsidRPr="00C30DD5">
        <w:rPr>
          <w:rFonts w:ascii="Trebuchet MS" w:hAnsi="Trebuchet MS"/>
          <w:sz w:val="20"/>
          <w:szCs w:val="20"/>
        </w:rPr>
        <w:t xml:space="preserve"> e a </w:t>
      </w:r>
      <w:r w:rsidR="00A946A4" w:rsidRPr="00E43885">
        <w:rPr>
          <w:b/>
          <w:color w:val="000000"/>
          <w:sz w:val="22"/>
        </w:rPr>
        <w:t xml:space="preserve"> </w:t>
      </w:r>
      <w:r w:rsidR="00A946A4" w:rsidRPr="00A946A4">
        <w:rPr>
          <w:rFonts w:ascii="Trebuchet MS" w:hAnsi="Trebuchet MS" w:cs="Arial"/>
          <w:b/>
          <w:color w:val="000000"/>
          <w:sz w:val="20"/>
          <w:szCs w:val="20"/>
        </w:rPr>
        <w:t>OLIVEIRA TRUST DISTRIBUIDORA DE TÍTULOS E VALORES MOBILIÁRIOS S.A.</w:t>
      </w:r>
      <w:r w:rsidR="00A946A4" w:rsidRPr="00A946A4">
        <w:rPr>
          <w:rFonts w:ascii="Trebuchet MS" w:hAnsi="Trebuchet MS" w:cs="Arial"/>
          <w:color w:val="000000"/>
          <w:sz w:val="20"/>
          <w:szCs w:val="20"/>
        </w:rPr>
        <w:t xml:space="preserve">, instituição financeira, </w:t>
      </w:r>
      <w:r w:rsidR="00A946A4" w:rsidRPr="00A946A4">
        <w:rPr>
          <w:rFonts w:ascii="Trebuchet MS" w:hAnsi="Trebuchet MS"/>
          <w:sz w:val="20"/>
          <w:szCs w:val="20"/>
        </w:rPr>
        <w:t>com filial situada na cidade de São Paulo, Estado de São Paulo, na Rua Joaquim Floriano, nº 1.052, 13º andar, sala 132, CEP 04.534-004, inscrita no CNPJ sob o nº 36.113.876/0004-34</w:t>
      </w:r>
      <w:r w:rsidRPr="00C30DD5">
        <w:rPr>
          <w:rFonts w:ascii="Trebuchet MS" w:hAnsi="Trebuchet MS"/>
          <w:sz w:val="20"/>
          <w:szCs w:val="20"/>
        </w:rPr>
        <w:t xml:space="preserve"> (“</w:t>
      </w:r>
      <w:r w:rsidRPr="00057308">
        <w:rPr>
          <w:rFonts w:ascii="Trebuchet MS" w:hAnsi="Trebuchet MS"/>
          <w:sz w:val="20"/>
          <w:szCs w:val="20"/>
          <w:u w:val="single"/>
        </w:rPr>
        <w:t>Termo de Securitização</w:t>
      </w:r>
      <w:r w:rsidRPr="00C30DD5">
        <w:rPr>
          <w:rFonts w:ascii="Trebuchet MS" w:hAnsi="Trebuchet MS"/>
          <w:sz w:val="20"/>
          <w:szCs w:val="20"/>
        </w:rPr>
        <w:t>” e “</w:t>
      </w:r>
      <w:r w:rsidRPr="00057308">
        <w:rPr>
          <w:rFonts w:ascii="Trebuchet MS" w:hAnsi="Trebuchet MS"/>
          <w:sz w:val="20"/>
          <w:szCs w:val="20"/>
          <w:u w:val="single"/>
        </w:rPr>
        <w:t>Agente Fiduciário dos CRI</w:t>
      </w:r>
      <w:r w:rsidRPr="00C30DD5">
        <w:rPr>
          <w:rFonts w:ascii="Trebuchet MS" w:hAnsi="Trebuchet MS"/>
          <w:sz w:val="20"/>
          <w:szCs w:val="20"/>
        </w:rPr>
        <w:t>”); bem como (</w:t>
      </w:r>
      <w:proofErr w:type="spellStart"/>
      <w:r w:rsidR="00057308">
        <w:rPr>
          <w:rFonts w:ascii="Trebuchet MS" w:hAnsi="Trebuchet MS"/>
          <w:sz w:val="20"/>
          <w:szCs w:val="20"/>
        </w:rPr>
        <w:t>vii</w:t>
      </w:r>
      <w:proofErr w:type="spellEnd"/>
      <w:r w:rsidRPr="00C30DD5">
        <w:rPr>
          <w:rFonts w:ascii="Trebuchet MS" w:hAnsi="Trebuchet MS"/>
          <w:sz w:val="20"/>
          <w:szCs w:val="20"/>
        </w:rPr>
        <w:t>) todo e qualquer aditamento e demais instrumentos que integrem a Operação e que venham a ser celebrados, os quais passarão a integrar automaticamente o conceito de Documentos da Operação, sendo certo que nenhum dos Documentos da Operação poderá ser interpretado e/ou analisado isoladamente.</w:t>
      </w:r>
    </w:p>
    <w:p w14:paraId="5FA8DAD7" w14:textId="77777777" w:rsidR="00C30DD5" w:rsidRPr="00C30DD5" w:rsidRDefault="00C30DD5" w:rsidP="00C30DD5">
      <w:pPr>
        <w:widowControl w:val="0"/>
        <w:tabs>
          <w:tab w:val="left" w:pos="567"/>
        </w:tabs>
        <w:spacing w:line="280" w:lineRule="exact"/>
        <w:rPr>
          <w:rFonts w:ascii="Trebuchet MS" w:hAnsi="Trebuchet MS"/>
          <w:sz w:val="20"/>
          <w:szCs w:val="20"/>
        </w:rPr>
      </w:pPr>
    </w:p>
    <w:p w14:paraId="7D10FC31" w14:textId="3F502453" w:rsidR="00C30DD5" w:rsidRDefault="00C30DD5" w:rsidP="005F55E3">
      <w:pPr>
        <w:widowControl w:val="0"/>
        <w:numPr>
          <w:ilvl w:val="2"/>
          <w:numId w:val="17"/>
        </w:numPr>
        <w:tabs>
          <w:tab w:val="left" w:pos="567"/>
        </w:tabs>
        <w:spacing w:line="280" w:lineRule="exact"/>
        <w:ind w:left="0" w:firstLine="0"/>
        <w:rPr>
          <w:rFonts w:ascii="Trebuchet MS" w:hAnsi="Trebuchet MS"/>
          <w:sz w:val="20"/>
          <w:szCs w:val="20"/>
        </w:rPr>
      </w:pPr>
      <w:r w:rsidRPr="00C30DD5">
        <w:rPr>
          <w:rFonts w:ascii="Trebuchet MS" w:hAnsi="Trebuchet MS"/>
          <w:sz w:val="20"/>
          <w:szCs w:val="20"/>
        </w:rPr>
        <w:lastRenderedPageBreak/>
        <w:tab/>
        <w:t xml:space="preserve">Em razão da vinculação das Debêntures aos CRI, a transferência da titularidade das Debêntures estará </w:t>
      </w:r>
      <w:r w:rsidRPr="00057308">
        <w:rPr>
          <w:rFonts w:ascii="Trebuchet MS" w:hAnsi="Trebuchet MS"/>
          <w:sz w:val="20"/>
          <w:szCs w:val="20"/>
        </w:rPr>
        <w:t>condicionada à prévia aprovação dos titulares dos CRI. Ainda, diante do disposto acima, o exercício de direitos previstos nes</w:t>
      </w:r>
      <w:r w:rsidR="00057308" w:rsidRPr="00057308">
        <w:rPr>
          <w:rFonts w:ascii="Trebuchet MS" w:hAnsi="Trebuchet MS"/>
          <w:sz w:val="20"/>
          <w:szCs w:val="20"/>
        </w:rPr>
        <w:t>t</w:t>
      </w:r>
      <w:r w:rsidRPr="00057308">
        <w:rPr>
          <w:rFonts w:ascii="Trebuchet MS" w:hAnsi="Trebuchet MS"/>
          <w:sz w:val="20"/>
          <w:szCs w:val="20"/>
        </w:rPr>
        <w:t>a Escritura de Emissão por parte da Debenturista depende da aprovação prévia dos titulares dos CRI.</w:t>
      </w:r>
    </w:p>
    <w:p w14:paraId="04D63CBB" w14:textId="5A37BEB3" w:rsidR="00C614F2" w:rsidRPr="00A15CFB" w:rsidRDefault="00C614F2" w:rsidP="00AB43DE">
      <w:pPr>
        <w:spacing w:line="280" w:lineRule="exact"/>
        <w:rPr>
          <w:rFonts w:ascii="Trebuchet MS" w:eastAsia="Arial Unicode MS" w:hAnsi="Trebuchet MS"/>
          <w:b/>
          <w:smallCaps/>
          <w:sz w:val="20"/>
          <w:szCs w:val="20"/>
        </w:rPr>
      </w:pPr>
    </w:p>
    <w:p w14:paraId="29E48569" w14:textId="2EA1E9BF" w:rsidR="009439E0" w:rsidRPr="00A15CFB" w:rsidRDefault="009439E0"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I</w:t>
      </w:r>
      <w:r w:rsidR="00057308">
        <w:rPr>
          <w:rFonts w:ascii="Trebuchet MS" w:hAnsi="Trebuchet MS" w:cs="Times New Roman"/>
          <w:b/>
          <w:smallCaps/>
          <w:sz w:val="20"/>
          <w:szCs w:val="20"/>
        </w:rPr>
        <w:t>II</w:t>
      </w:r>
    </w:p>
    <w:p w14:paraId="3EDEDED1" w14:textId="77777777" w:rsidR="009439E0" w:rsidRPr="00A15CFB" w:rsidRDefault="009439E0"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Características da Emissão</w:t>
      </w:r>
    </w:p>
    <w:p w14:paraId="0716D152" w14:textId="77777777" w:rsidR="00B55993" w:rsidRPr="00A15CFB" w:rsidRDefault="00B55993" w:rsidP="0069607A">
      <w:pPr>
        <w:widowControl w:val="0"/>
        <w:spacing w:line="280" w:lineRule="exact"/>
        <w:rPr>
          <w:rFonts w:ascii="Trebuchet MS" w:hAnsi="Trebuchet MS"/>
          <w:sz w:val="20"/>
          <w:szCs w:val="20"/>
        </w:rPr>
      </w:pPr>
    </w:p>
    <w:p w14:paraId="1168DEA7" w14:textId="16100A8C" w:rsidR="006F7E95" w:rsidRPr="00BA200D" w:rsidRDefault="005D6EE0" w:rsidP="005F55E3">
      <w:pPr>
        <w:pStyle w:val="PargrafodaLista"/>
        <w:widowControl w:val="0"/>
        <w:numPr>
          <w:ilvl w:val="1"/>
          <w:numId w:val="18"/>
        </w:numPr>
        <w:spacing w:line="280" w:lineRule="exact"/>
        <w:rPr>
          <w:rFonts w:ascii="Trebuchet MS" w:hAnsi="Trebuchet MS"/>
          <w:b/>
          <w:sz w:val="20"/>
          <w:szCs w:val="20"/>
        </w:rPr>
      </w:pPr>
      <w:r w:rsidRPr="00BA200D">
        <w:rPr>
          <w:rFonts w:ascii="Trebuchet MS" w:hAnsi="Trebuchet MS"/>
          <w:b/>
          <w:sz w:val="20"/>
          <w:szCs w:val="20"/>
        </w:rPr>
        <w:t>Objeto Social da Emissora</w:t>
      </w:r>
    </w:p>
    <w:p w14:paraId="7F32786B" w14:textId="77777777" w:rsidR="005D6EE0" w:rsidRPr="00A15CFB" w:rsidRDefault="005D6EE0" w:rsidP="0069607A">
      <w:pPr>
        <w:widowControl w:val="0"/>
        <w:spacing w:line="280" w:lineRule="exact"/>
        <w:ind w:left="360"/>
        <w:rPr>
          <w:rFonts w:ascii="Trebuchet MS" w:hAnsi="Trebuchet MS"/>
          <w:sz w:val="20"/>
          <w:szCs w:val="20"/>
        </w:rPr>
      </w:pPr>
    </w:p>
    <w:p w14:paraId="4E429336" w14:textId="2A6ABD15" w:rsidR="00A047A6" w:rsidRPr="00A15CFB" w:rsidRDefault="005D6EE0" w:rsidP="005F55E3">
      <w:pPr>
        <w:pStyle w:val="PargrafodaLista"/>
        <w:widowControl w:val="0"/>
        <w:numPr>
          <w:ilvl w:val="2"/>
          <w:numId w:val="18"/>
        </w:numPr>
        <w:tabs>
          <w:tab w:val="left" w:pos="851"/>
        </w:tabs>
        <w:spacing w:line="280" w:lineRule="exact"/>
        <w:ind w:left="0" w:firstLine="0"/>
        <w:rPr>
          <w:rFonts w:ascii="Trebuchet MS" w:hAnsi="Trebuchet MS"/>
          <w:sz w:val="20"/>
          <w:szCs w:val="20"/>
        </w:rPr>
      </w:pPr>
      <w:r w:rsidRPr="00A15CFB">
        <w:rPr>
          <w:rFonts w:ascii="Trebuchet MS" w:hAnsi="Trebuchet MS"/>
          <w:sz w:val="20"/>
          <w:szCs w:val="20"/>
        </w:rPr>
        <w:t>A Emissora tem por objeto social</w:t>
      </w:r>
      <w:r w:rsidR="00C65B76" w:rsidRPr="00A15CFB">
        <w:rPr>
          <w:rFonts w:ascii="Trebuchet MS" w:hAnsi="Trebuchet MS"/>
          <w:sz w:val="20"/>
          <w:szCs w:val="20"/>
        </w:rPr>
        <w:t xml:space="preserve"> </w:t>
      </w:r>
      <w:r w:rsidR="00A047A6" w:rsidRPr="00A15CFB">
        <w:rPr>
          <w:rFonts w:ascii="Trebuchet MS" w:hAnsi="Trebuchet MS"/>
          <w:sz w:val="20"/>
          <w:szCs w:val="20"/>
        </w:rPr>
        <w:t>a</w:t>
      </w:r>
      <w:r w:rsidR="00C603AB">
        <w:rPr>
          <w:rFonts w:ascii="Trebuchet MS" w:hAnsi="Trebuchet MS"/>
          <w:sz w:val="20"/>
          <w:szCs w:val="20"/>
        </w:rPr>
        <w:t xml:space="preserve"> incorporação e construção de imóveis e qualquer obra de construção civil, construções viárias, urbanização, concretagem de estruturas, armações de ferro, formas para concreto e escoramento, terraplanagem, pavimentação de estradas e vias urbanas, drenagem e aterro hidráulico, locação de máquinas e equipamentos, serviços de instalações elétricas, hidráulicas e </w:t>
      </w:r>
      <w:proofErr w:type="spellStart"/>
      <w:r w:rsidR="00C603AB">
        <w:rPr>
          <w:rFonts w:ascii="Trebuchet MS" w:hAnsi="Trebuchet MS"/>
          <w:sz w:val="20"/>
          <w:szCs w:val="20"/>
        </w:rPr>
        <w:t>hidro-sanitárias</w:t>
      </w:r>
      <w:proofErr w:type="spellEnd"/>
      <w:r w:rsidR="00A047A6" w:rsidRPr="00A15CFB">
        <w:rPr>
          <w:rFonts w:ascii="Trebuchet MS" w:hAnsi="Trebuchet MS"/>
          <w:sz w:val="20"/>
          <w:szCs w:val="20"/>
        </w:rPr>
        <w:t>.</w:t>
      </w:r>
    </w:p>
    <w:p w14:paraId="6B165FA6" w14:textId="77777777" w:rsidR="00A047A6" w:rsidRPr="00A15CFB" w:rsidRDefault="00A047A6" w:rsidP="0069607A">
      <w:pPr>
        <w:pStyle w:val="PargrafodaLista"/>
        <w:widowControl w:val="0"/>
        <w:tabs>
          <w:tab w:val="left" w:pos="567"/>
        </w:tabs>
        <w:spacing w:line="280" w:lineRule="exact"/>
        <w:ind w:left="0"/>
        <w:rPr>
          <w:rFonts w:ascii="Trebuchet MS" w:hAnsi="Trebuchet MS"/>
          <w:sz w:val="20"/>
          <w:szCs w:val="20"/>
        </w:rPr>
      </w:pPr>
    </w:p>
    <w:p w14:paraId="546045C2" w14:textId="77777777" w:rsidR="00C20F12" w:rsidRPr="00A15CFB" w:rsidRDefault="00C20F12" w:rsidP="005F55E3">
      <w:pPr>
        <w:pStyle w:val="PargrafodaLista"/>
        <w:widowControl w:val="0"/>
        <w:numPr>
          <w:ilvl w:val="1"/>
          <w:numId w:val="18"/>
        </w:numPr>
        <w:spacing w:line="280" w:lineRule="exact"/>
        <w:rPr>
          <w:rFonts w:ascii="Trebuchet MS" w:hAnsi="Trebuchet MS"/>
          <w:b/>
          <w:sz w:val="20"/>
          <w:szCs w:val="20"/>
        </w:rPr>
      </w:pPr>
      <w:r w:rsidRPr="00A15CFB">
        <w:rPr>
          <w:rFonts w:ascii="Trebuchet MS" w:hAnsi="Trebuchet MS"/>
          <w:b/>
          <w:sz w:val="20"/>
          <w:szCs w:val="20"/>
        </w:rPr>
        <w:t>Séries</w:t>
      </w:r>
    </w:p>
    <w:p w14:paraId="0C611765" w14:textId="77777777" w:rsidR="00FB1AB0" w:rsidRPr="00A15CFB" w:rsidRDefault="00FB1AB0" w:rsidP="0069607A">
      <w:pPr>
        <w:pStyle w:val="PargrafodaLista"/>
        <w:widowControl w:val="0"/>
        <w:spacing w:line="280" w:lineRule="exact"/>
        <w:ind w:left="567"/>
        <w:rPr>
          <w:rFonts w:ascii="Trebuchet MS" w:hAnsi="Trebuchet MS"/>
          <w:b/>
          <w:sz w:val="20"/>
          <w:szCs w:val="20"/>
        </w:rPr>
      </w:pPr>
    </w:p>
    <w:p w14:paraId="03CB3119" w14:textId="77777777" w:rsidR="00C20F12" w:rsidRPr="00A15CFB" w:rsidRDefault="00C20F12" w:rsidP="005F55E3">
      <w:pPr>
        <w:widowControl w:val="0"/>
        <w:numPr>
          <w:ilvl w:val="2"/>
          <w:numId w:val="18"/>
        </w:numPr>
        <w:tabs>
          <w:tab w:val="left" w:pos="709"/>
        </w:tabs>
        <w:spacing w:line="280" w:lineRule="exact"/>
        <w:ind w:left="0" w:firstLine="0"/>
        <w:rPr>
          <w:rFonts w:ascii="Trebuchet MS" w:hAnsi="Trebuchet MS"/>
          <w:sz w:val="20"/>
          <w:szCs w:val="20"/>
        </w:rPr>
      </w:pPr>
      <w:r w:rsidRPr="00A15CFB">
        <w:rPr>
          <w:rFonts w:ascii="Trebuchet MS" w:hAnsi="Trebuchet MS"/>
          <w:sz w:val="20"/>
          <w:szCs w:val="20"/>
        </w:rPr>
        <w:t xml:space="preserve">A Emissão </w:t>
      </w:r>
      <w:r w:rsidR="009439E0" w:rsidRPr="00A15CFB">
        <w:rPr>
          <w:rFonts w:ascii="Trebuchet MS" w:hAnsi="Trebuchet MS"/>
          <w:sz w:val="20"/>
          <w:szCs w:val="20"/>
        </w:rPr>
        <w:t>será</w:t>
      </w:r>
      <w:r w:rsidRPr="00A15CFB">
        <w:rPr>
          <w:rFonts w:ascii="Trebuchet MS" w:hAnsi="Trebuchet MS"/>
          <w:sz w:val="20"/>
          <w:szCs w:val="20"/>
        </w:rPr>
        <w:t xml:space="preserve"> realizada em </w:t>
      </w:r>
      <w:r w:rsidR="00A04D6D" w:rsidRPr="00A15CFB">
        <w:rPr>
          <w:rFonts w:ascii="Trebuchet MS" w:hAnsi="Trebuchet MS"/>
          <w:sz w:val="20"/>
          <w:szCs w:val="20"/>
        </w:rPr>
        <w:t>série</w:t>
      </w:r>
      <w:r w:rsidR="001368AA" w:rsidRPr="00A15CFB">
        <w:rPr>
          <w:rFonts w:ascii="Trebuchet MS" w:hAnsi="Trebuchet MS"/>
          <w:sz w:val="20"/>
          <w:szCs w:val="20"/>
        </w:rPr>
        <w:t xml:space="preserve"> única</w:t>
      </w:r>
      <w:r w:rsidRPr="00A15CFB">
        <w:rPr>
          <w:rFonts w:ascii="Trebuchet MS" w:hAnsi="Trebuchet MS"/>
          <w:sz w:val="20"/>
          <w:szCs w:val="20"/>
        </w:rPr>
        <w:t>.</w:t>
      </w:r>
    </w:p>
    <w:p w14:paraId="2527306D" w14:textId="77777777" w:rsidR="00234395" w:rsidRPr="00A15CFB" w:rsidRDefault="00234395" w:rsidP="0069607A">
      <w:pPr>
        <w:widowControl w:val="0"/>
        <w:spacing w:line="280" w:lineRule="exact"/>
        <w:rPr>
          <w:rFonts w:ascii="Trebuchet MS" w:hAnsi="Trebuchet MS"/>
          <w:sz w:val="20"/>
          <w:szCs w:val="20"/>
        </w:rPr>
      </w:pPr>
    </w:p>
    <w:p w14:paraId="6B797CBE" w14:textId="77777777" w:rsidR="00C20F12" w:rsidRPr="00A15CFB" w:rsidRDefault="00C20F12" w:rsidP="005F55E3">
      <w:pPr>
        <w:pStyle w:val="PargrafodaLista"/>
        <w:widowControl w:val="0"/>
        <w:numPr>
          <w:ilvl w:val="1"/>
          <w:numId w:val="18"/>
        </w:numPr>
        <w:spacing w:line="280" w:lineRule="exact"/>
        <w:rPr>
          <w:rFonts w:ascii="Trebuchet MS" w:hAnsi="Trebuchet MS"/>
          <w:b/>
          <w:sz w:val="20"/>
          <w:szCs w:val="20"/>
        </w:rPr>
      </w:pPr>
      <w:r w:rsidRPr="00A15CFB">
        <w:rPr>
          <w:rFonts w:ascii="Trebuchet MS" w:hAnsi="Trebuchet MS"/>
          <w:b/>
          <w:sz w:val="20"/>
          <w:szCs w:val="20"/>
        </w:rPr>
        <w:t>Total da Emissão</w:t>
      </w:r>
    </w:p>
    <w:p w14:paraId="2EB3793D" w14:textId="77777777" w:rsidR="006704E6" w:rsidRPr="00A15CFB" w:rsidRDefault="006704E6" w:rsidP="0069607A">
      <w:pPr>
        <w:widowControl w:val="0"/>
        <w:tabs>
          <w:tab w:val="left" w:pos="567"/>
        </w:tabs>
        <w:spacing w:line="280" w:lineRule="exact"/>
        <w:rPr>
          <w:rFonts w:ascii="Trebuchet MS" w:hAnsi="Trebuchet MS"/>
          <w:sz w:val="20"/>
          <w:szCs w:val="20"/>
        </w:rPr>
      </w:pPr>
    </w:p>
    <w:p w14:paraId="363EE883" w14:textId="3205D556" w:rsidR="00C20F12" w:rsidRPr="00A15CFB" w:rsidRDefault="00C20F12" w:rsidP="005F55E3">
      <w:pPr>
        <w:widowControl w:val="0"/>
        <w:numPr>
          <w:ilvl w:val="2"/>
          <w:numId w:val="18"/>
        </w:numPr>
        <w:tabs>
          <w:tab w:val="left" w:pos="709"/>
        </w:tabs>
        <w:spacing w:line="280" w:lineRule="exact"/>
        <w:ind w:left="0" w:firstLine="0"/>
        <w:rPr>
          <w:rFonts w:ascii="Trebuchet MS" w:hAnsi="Trebuchet MS"/>
          <w:sz w:val="20"/>
          <w:szCs w:val="20"/>
        </w:rPr>
      </w:pPr>
      <w:r w:rsidRPr="00A15CFB">
        <w:rPr>
          <w:rFonts w:ascii="Trebuchet MS" w:hAnsi="Trebuchet MS"/>
          <w:sz w:val="20"/>
          <w:szCs w:val="20"/>
        </w:rPr>
        <w:t>O valor total da Emissão é de</w:t>
      </w:r>
      <w:r w:rsidR="00C65B76" w:rsidRPr="00A15CFB">
        <w:rPr>
          <w:rFonts w:ascii="Trebuchet MS" w:hAnsi="Trebuchet MS"/>
          <w:sz w:val="20"/>
          <w:szCs w:val="20"/>
        </w:rPr>
        <w:t xml:space="preserve"> </w:t>
      </w:r>
      <w:r w:rsidRPr="00A15CFB">
        <w:rPr>
          <w:rFonts w:ascii="Trebuchet MS" w:hAnsi="Trebuchet MS"/>
          <w:sz w:val="20"/>
          <w:szCs w:val="20"/>
        </w:rPr>
        <w:t>R$</w:t>
      </w:r>
      <w:r w:rsidR="00C603AB">
        <w:rPr>
          <w:rFonts w:ascii="Trebuchet MS" w:hAnsi="Trebuchet MS"/>
          <w:sz w:val="20"/>
          <w:szCs w:val="20"/>
        </w:rPr>
        <w:t xml:space="preserve"> </w:t>
      </w:r>
      <w:bookmarkStart w:id="27" w:name="_Hlk19614600"/>
      <w:r w:rsidR="00C603AB">
        <w:rPr>
          <w:rFonts w:ascii="Trebuchet MS" w:hAnsi="Trebuchet MS"/>
          <w:sz w:val="20"/>
          <w:szCs w:val="20"/>
        </w:rPr>
        <w:t>5</w:t>
      </w:r>
      <w:r w:rsidR="00A047A6" w:rsidRPr="00A15CFB">
        <w:rPr>
          <w:rFonts w:ascii="Trebuchet MS" w:hAnsi="Trebuchet MS"/>
          <w:sz w:val="20"/>
          <w:szCs w:val="20"/>
        </w:rPr>
        <w:t>0</w:t>
      </w:r>
      <w:r w:rsidR="006D27D0" w:rsidRPr="00A15CFB">
        <w:rPr>
          <w:rFonts w:ascii="Trebuchet MS" w:hAnsi="Trebuchet MS"/>
          <w:sz w:val="20"/>
          <w:szCs w:val="20"/>
        </w:rPr>
        <w:t>.000.000,00</w:t>
      </w:r>
      <w:r w:rsidRPr="00A15CFB">
        <w:rPr>
          <w:rFonts w:ascii="Trebuchet MS" w:hAnsi="Trebuchet MS"/>
          <w:sz w:val="20"/>
          <w:szCs w:val="20"/>
        </w:rPr>
        <w:t xml:space="preserve"> (</w:t>
      </w:r>
      <w:r w:rsidR="00C603AB">
        <w:rPr>
          <w:rFonts w:ascii="Trebuchet MS" w:hAnsi="Trebuchet MS"/>
          <w:sz w:val="20"/>
          <w:szCs w:val="20"/>
        </w:rPr>
        <w:t>cinquenta</w:t>
      </w:r>
      <w:r w:rsidR="00ED2ECC" w:rsidRPr="00A15CFB">
        <w:rPr>
          <w:rFonts w:ascii="Trebuchet MS" w:hAnsi="Trebuchet MS"/>
          <w:sz w:val="20"/>
          <w:szCs w:val="20"/>
        </w:rPr>
        <w:t xml:space="preserve"> </w:t>
      </w:r>
      <w:r w:rsidR="00DC3E29" w:rsidRPr="00A15CFB">
        <w:rPr>
          <w:rFonts w:ascii="Trebuchet MS" w:hAnsi="Trebuchet MS"/>
          <w:sz w:val="20"/>
          <w:szCs w:val="20"/>
        </w:rPr>
        <w:t xml:space="preserve">milhões de </w:t>
      </w:r>
      <w:r w:rsidR="009077FA" w:rsidRPr="00A15CFB">
        <w:rPr>
          <w:rFonts w:ascii="Trebuchet MS" w:hAnsi="Trebuchet MS"/>
          <w:sz w:val="20"/>
          <w:szCs w:val="20"/>
        </w:rPr>
        <w:t>reais</w:t>
      </w:r>
      <w:r w:rsidRPr="00A15CFB">
        <w:rPr>
          <w:rFonts w:ascii="Trebuchet MS" w:hAnsi="Trebuchet MS"/>
          <w:sz w:val="20"/>
          <w:szCs w:val="20"/>
        </w:rPr>
        <w:t>)</w:t>
      </w:r>
      <w:r w:rsidR="00555AFA" w:rsidRPr="00A15CFB">
        <w:rPr>
          <w:rFonts w:ascii="Trebuchet MS" w:hAnsi="Trebuchet MS"/>
          <w:sz w:val="20"/>
          <w:szCs w:val="20"/>
        </w:rPr>
        <w:t xml:space="preserve"> </w:t>
      </w:r>
      <w:bookmarkEnd w:id="27"/>
      <w:r w:rsidR="00555AFA" w:rsidRPr="00A15CFB">
        <w:rPr>
          <w:rFonts w:ascii="Trebuchet MS" w:hAnsi="Trebuchet MS"/>
          <w:sz w:val="20"/>
          <w:szCs w:val="20"/>
        </w:rPr>
        <w:t>(“</w:t>
      </w:r>
      <w:r w:rsidR="00555AFA" w:rsidRPr="00A15CFB">
        <w:rPr>
          <w:rFonts w:ascii="Trebuchet MS" w:hAnsi="Trebuchet MS"/>
          <w:sz w:val="20"/>
          <w:szCs w:val="20"/>
          <w:u w:val="single"/>
        </w:rPr>
        <w:t>Principal</w:t>
      </w:r>
      <w:r w:rsidR="00555AFA" w:rsidRPr="00A15CFB">
        <w:rPr>
          <w:rFonts w:ascii="Trebuchet MS" w:hAnsi="Trebuchet MS"/>
          <w:sz w:val="20"/>
          <w:szCs w:val="20"/>
        </w:rPr>
        <w:t>”)</w:t>
      </w:r>
      <w:r w:rsidRPr="00A15CFB">
        <w:rPr>
          <w:rFonts w:ascii="Trebuchet MS" w:hAnsi="Trebuchet MS"/>
          <w:sz w:val="20"/>
          <w:szCs w:val="20"/>
        </w:rPr>
        <w:t>.</w:t>
      </w:r>
    </w:p>
    <w:p w14:paraId="266AAAC8" w14:textId="77777777" w:rsidR="00C20F12" w:rsidRPr="00A15CFB" w:rsidRDefault="00C20F12" w:rsidP="0069607A">
      <w:pPr>
        <w:widowControl w:val="0"/>
        <w:spacing w:line="280" w:lineRule="exact"/>
        <w:rPr>
          <w:rFonts w:ascii="Trebuchet MS" w:hAnsi="Trebuchet MS"/>
          <w:sz w:val="20"/>
          <w:szCs w:val="20"/>
        </w:rPr>
      </w:pPr>
    </w:p>
    <w:p w14:paraId="65266F2E" w14:textId="77777777" w:rsidR="00C20F12" w:rsidRPr="00A15CFB" w:rsidRDefault="00C20F12" w:rsidP="005F55E3">
      <w:pPr>
        <w:pStyle w:val="PargrafodaLista"/>
        <w:widowControl w:val="0"/>
        <w:numPr>
          <w:ilvl w:val="1"/>
          <w:numId w:val="18"/>
        </w:numPr>
        <w:spacing w:line="280" w:lineRule="exact"/>
        <w:rPr>
          <w:rFonts w:ascii="Trebuchet MS" w:hAnsi="Trebuchet MS"/>
          <w:b/>
          <w:sz w:val="20"/>
          <w:szCs w:val="20"/>
        </w:rPr>
      </w:pPr>
      <w:r w:rsidRPr="00A15CFB">
        <w:rPr>
          <w:rFonts w:ascii="Trebuchet MS" w:hAnsi="Trebuchet MS"/>
          <w:b/>
          <w:sz w:val="20"/>
          <w:szCs w:val="20"/>
        </w:rPr>
        <w:t>Quantidade de Debêntures</w:t>
      </w:r>
    </w:p>
    <w:p w14:paraId="0E841E37" w14:textId="77777777" w:rsidR="00C20F12" w:rsidRPr="00A15CFB" w:rsidRDefault="00C20F12" w:rsidP="0069607A">
      <w:pPr>
        <w:widowControl w:val="0"/>
        <w:spacing w:line="280" w:lineRule="exact"/>
        <w:rPr>
          <w:rFonts w:ascii="Trebuchet MS" w:hAnsi="Trebuchet MS"/>
          <w:sz w:val="20"/>
          <w:szCs w:val="20"/>
        </w:rPr>
      </w:pPr>
    </w:p>
    <w:p w14:paraId="7D87EA09" w14:textId="5CD043E9" w:rsidR="00C20F12" w:rsidRPr="00A15CFB" w:rsidRDefault="00C20F12" w:rsidP="005F55E3">
      <w:pPr>
        <w:pStyle w:val="PargrafodaLista"/>
        <w:widowControl w:val="0"/>
        <w:numPr>
          <w:ilvl w:val="2"/>
          <w:numId w:val="18"/>
        </w:numPr>
        <w:spacing w:line="280" w:lineRule="exact"/>
        <w:ind w:left="0" w:firstLine="0"/>
        <w:rPr>
          <w:rFonts w:ascii="Trebuchet MS" w:hAnsi="Trebuchet MS"/>
          <w:sz w:val="20"/>
          <w:szCs w:val="20"/>
        </w:rPr>
      </w:pPr>
      <w:r w:rsidRPr="00A15CFB">
        <w:rPr>
          <w:rFonts w:ascii="Trebuchet MS" w:hAnsi="Trebuchet MS"/>
          <w:sz w:val="20"/>
          <w:szCs w:val="20"/>
        </w:rPr>
        <w:t>Serão emitidas</w:t>
      </w:r>
      <w:r w:rsidR="00C65B76" w:rsidRPr="00A15CFB">
        <w:rPr>
          <w:rFonts w:ascii="Trebuchet MS" w:hAnsi="Trebuchet MS"/>
          <w:sz w:val="20"/>
          <w:szCs w:val="20"/>
        </w:rPr>
        <w:t xml:space="preserve"> </w:t>
      </w:r>
      <w:r w:rsidR="009C0020">
        <w:rPr>
          <w:rFonts w:ascii="Trebuchet MS" w:hAnsi="Trebuchet MS"/>
          <w:sz w:val="20"/>
          <w:szCs w:val="20"/>
        </w:rPr>
        <w:t>50</w:t>
      </w:r>
      <w:ins w:id="28" w:author="Maria Eugênia Castellari" w:date="2019-10-23T21:27:00Z">
        <w:r w:rsidR="00710D81">
          <w:rPr>
            <w:rFonts w:ascii="Trebuchet MS" w:hAnsi="Trebuchet MS"/>
            <w:sz w:val="20"/>
            <w:szCs w:val="20"/>
          </w:rPr>
          <w:t>.000</w:t>
        </w:r>
      </w:ins>
      <w:r w:rsidR="009C0020">
        <w:rPr>
          <w:rFonts w:ascii="Trebuchet MS" w:hAnsi="Trebuchet MS"/>
          <w:sz w:val="20"/>
          <w:szCs w:val="20"/>
        </w:rPr>
        <w:t xml:space="preserve"> (cinquenta mil)</w:t>
      </w:r>
      <w:r w:rsidR="006A21AD" w:rsidRPr="00A15CFB">
        <w:rPr>
          <w:rFonts w:ascii="Trebuchet MS" w:hAnsi="Trebuchet MS"/>
          <w:sz w:val="20"/>
          <w:szCs w:val="20"/>
        </w:rPr>
        <w:t xml:space="preserve"> </w:t>
      </w:r>
      <w:r w:rsidR="00551F23" w:rsidRPr="00A15CFB">
        <w:rPr>
          <w:rFonts w:ascii="Trebuchet MS" w:hAnsi="Trebuchet MS"/>
          <w:sz w:val="20"/>
          <w:szCs w:val="20"/>
        </w:rPr>
        <w:t>Debêntures</w:t>
      </w:r>
      <w:r w:rsidRPr="00A15CFB">
        <w:rPr>
          <w:rFonts w:ascii="Trebuchet MS" w:hAnsi="Trebuchet MS"/>
          <w:sz w:val="20"/>
          <w:szCs w:val="20"/>
        </w:rPr>
        <w:t>.</w:t>
      </w:r>
    </w:p>
    <w:p w14:paraId="1ACD7FBC" w14:textId="77777777" w:rsidR="00A8248A" w:rsidRPr="00A15CFB" w:rsidRDefault="00A8248A" w:rsidP="0069607A">
      <w:pPr>
        <w:pStyle w:val="PargrafodaLista"/>
        <w:widowControl w:val="0"/>
        <w:spacing w:line="280" w:lineRule="exact"/>
        <w:ind w:left="720"/>
        <w:rPr>
          <w:rFonts w:ascii="Trebuchet MS" w:hAnsi="Trebuchet MS"/>
          <w:sz w:val="20"/>
          <w:szCs w:val="20"/>
        </w:rPr>
      </w:pPr>
    </w:p>
    <w:p w14:paraId="0D0FADC6" w14:textId="77777777" w:rsidR="00C20F12" w:rsidRPr="00A15CFB" w:rsidRDefault="00C20F12" w:rsidP="005F55E3">
      <w:pPr>
        <w:pStyle w:val="PargrafodaLista"/>
        <w:widowControl w:val="0"/>
        <w:numPr>
          <w:ilvl w:val="1"/>
          <w:numId w:val="18"/>
        </w:numPr>
        <w:spacing w:line="280" w:lineRule="exact"/>
        <w:rPr>
          <w:rFonts w:ascii="Trebuchet MS" w:hAnsi="Trebuchet MS"/>
          <w:b/>
          <w:sz w:val="20"/>
          <w:szCs w:val="20"/>
        </w:rPr>
      </w:pPr>
      <w:bookmarkStart w:id="29" w:name="_Ref261311752"/>
      <w:r w:rsidRPr="00A15CFB">
        <w:rPr>
          <w:rFonts w:ascii="Trebuchet MS" w:hAnsi="Trebuchet MS"/>
          <w:b/>
          <w:sz w:val="20"/>
          <w:szCs w:val="20"/>
        </w:rPr>
        <w:t>Destinação de Recursos</w:t>
      </w:r>
      <w:bookmarkEnd w:id="29"/>
    </w:p>
    <w:p w14:paraId="2D8A4AEA" w14:textId="77777777" w:rsidR="00C20F12" w:rsidRPr="00A15CFB" w:rsidRDefault="00C20F12" w:rsidP="0069607A">
      <w:pPr>
        <w:widowControl w:val="0"/>
        <w:spacing w:line="280" w:lineRule="exact"/>
        <w:rPr>
          <w:rFonts w:ascii="Trebuchet MS" w:hAnsi="Trebuchet MS"/>
          <w:sz w:val="20"/>
          <w:szCs w:val="20"/>
        </w:rPr>
      </w:pPr>
    </w:p>
    <w:p w14:paraId="2D68BF83" w14:textId="7AEF32E7" w:rsidR="00C20F12" w:rsidRDefault="00C20F12" w:rsidP="005F55E3">
      <w:pPr>
        <w:pStyle w:val="PargrafodaLista"/>
        <w:widowControl w:val="0"/>
        <w:numPr>
          <w:ilvl w:val="2"/>
          <w:numId w:val="18"/>
        </w:numPr>
        <w:tabs>
          <w:tab w:val="left" w:pos="709"/>
        </w:tabs>
        <w:spacing w:line="280" w:lineRule="exact"/>
        <w:ind w:left="0" w:firstLine="0"/>
        <w:rPr>
          <w:rFonts w:ascii="Trebuchet MS" w:hAnsi="Trebuchet MS"/>
          <w:sz w:val="20"/>
          <w:szCs w:val="20"/>
        </w:rPr>
      </w:pPr>
      <w:r w:rsidRPr="00A15CFB">
        <w:rPr>
          <w:rFonts w:ascii="Trebuchet MS" w:hAnsi="Trebuchet MS"/>
          <w:sz w:val="20"/>
          <w:szCs w:val="20"/>
        </w:rPr>
        <w:t xml:space="preserve">Os recursos </w:t>
      </w:r>
      <w:r w:rsidR="00B04BD4" w:rsidRPr="00A15CFB">
        <w:rPr>
          <w:rFonts w:ascii="Trebuchet MS" w:hAnsi="Trebuchet MS"/>
          <w:sz w:val="20"/>
          <w:szCs w:val="20"/>
        </w:rPr>
        <w:t xml:space="preserve">líquidos </w:t>
      </w:r>
      <w:r w:rsidRPr="00A15CFB">
        <w:rPr>
          <w:rFonts w:ascii="Trebuchet MS" w:hAnsi="Trebuchet MS"/>
          <w:sz w:val="20"/>
          <w:szCs w:val="20"/>
        </w:rPr>
        <w:t xml:space="preserve">captados pela Emissora </w:t>
      </w:r>
      <w:r w:rsidR="00C603AB">
        <w:rPr>
          <w:rFonts w:ascii="Trebuchet MS" w:hAnsi="Trebuchet MS"/>
          <w:sz w:val="20"/>
          <w:szCs w:val="20"/>
        </w:rPr>
        <w:t>por meio</w:t>
      </w:r>
      <w:r w:rsidR="00E75B2A">
        <w:rPr>
          <w:rFonts w:ascii="Trebuchet MS" w:hAnsi="Trebuchet MS"/>
          <w:sz w:val="20"/>
          <w:szCs w:val="20"/>
        </w:rPr>
        <w:t xml:space="preserve"> da</w:t>
      </w:r>
      <w:r w:rsidR="00C603AB">
        <w:rPr>
          <w:rFonts w:ascii="Trebuchet MS" w:hAnsi="Trebuchet MS"/>
          <w:sz w:val="20"/>
          <w:szCs w:val="20"/>
        </w:rPr>
        <w:t xml:space="preserve"> presente emissão</w:t>
      </w:r>
      <w:r w:rsidRPr="00A15CFB">
        <w:rPr>
          <w:rFonts w:ascii="Trebuchet MS" w:hAnsi="Trebuchet MS"/>
          <w:sz w:val="20"/>
          <w:szCs w:val="20"/>
        </w:rPr>
        <w:t xml:space="preserve"> </w:t>
      </w:r>
      <w:r w:rsidR="00995535" w:rsidRPr="00A15CFB">
        <w:rPr>
          <w:rFonts w:ascii="Trebuchet MS" w:hAnsi="Trebuchet MS"/>
          <w:sz w:val="20"/>
          <w:szCs w:val="20"/>
        </w:rPr>
        <w:t xml:space="preserve">serão </w:t>
      </w:r>
      <w:r w:rsidR="00C603AB">
        <w:rPr>
          <w:rFonts w:ascii="Trebuchet MS" w:hAnsi="Trebuchet MS"/>
          <w:sz w:val="20"/>
          <w:szCs w:val="20"/>
        </w:rPr>
        <w:t>destinados para</w:t>
      </w:r>
      <w:r w:rsidR="00995535" w:rsidRPr="00A15CFB">
        <w:rPr>
          <w:rFonts w:ascii="Trebuchet MS" w:hAnsi="Trebuchet MS"/>
          <w:sz w:val="20"/>
          <w:szCs w:val="20"/>
        </w:rPr>
        <w:t xml:space="preserve"> </w:t>
      </w:r>
      <w:bookmarkStart w:id="30" w:name="_Hlk19614906"/>
      <w:del w:id="31" w:author="Maria Eugênia Castellari" w:date="2019-10-23T21:30:00Z">
        <w:r w:rsidR="00C603AB" w:rsidDel="00710D81">
          <w:rPr>
            <w:rFonts w:ascii="Trebuchet MS" w:hAnsi="Trebuchet MS"/>
            <w:sz w:val="20"/>
            <w:szCs w:val="20"/>
          </w:rPr>
          <w:delText xml:space="preserve">(i) </w:delText>
        </w:r>
        <w:r w:rsidR="00F5766F" w:rsidDel="00710D81">
          <w:rPr>
            <w:rFonts w:ascii="Trebuchet MS" w:hAnsi="Trebuchet MS"/>
            <w:sz w:val="20"/>
            <w:szCs w:val="20"/>
          </w:rPr>
          <w:delText xml:space="preserve">o reembolso de despesas incorridas nos últimos 24 (vinte e quatro) meses anteriores à Data de Emissão (conforme abaixo definida), com a </w:delText>
        </w:r>
      </w:del>
      <w:r w:rsidR="00F5766F">
        <w:rPr>
          <w:rFonts w:ascii="Trebuchet MS" w:hAnsi="Trebuchet MS"/>
          <w:sz w:val="20"/>
          <w:szCs w:val="20"/>
        </w:rPr>
        <w:t>aquisição, construção e/ou reforma</w:t>
      </w:r>
      <w:ins w:id="32" w:author="Maria Eugênia Castellari" w:date="2019-10-23T21:30:00Z">
        <w:r w:rsidR="00710D81">
          <w:rPr>
            <w:rFonts w:ascii="Trebuchet MS" w:hAnsi="Trebuchet MS"/>
            <w:sz w:val="20"/>
            <w:szCs w:val="20"/>
          </w:rPr>
          <w:t xml:space="preserve">, concessão de </w:t>
        </w:r>
      </w:ins>
      <w:ins w:id="33" w:author="Maria Eugênia Castellari" w:date="2019-10-23T21:31:00Z">
        <w:r w:rsidR="00710D81" w:rsidRPr="00F5766F">
          <w:rPr>
            <w:rFonts w:ascii="Trebuchet MS" w:hAnsi="Trebuchet MS"/>
            <w:sz w:val="20"/>
            <w:szCs w:val="20"/>
          </w:rPr>
          <w:t>financiamentos destinados à produção, expansão, desenvolvimento, comercialização, refinanciamento</w:t>
        </w:r>
      </w:ins>
      <w:r w:rsidR="00F5766F">
        <w:rPr>
          <w:rFonts w:ascii="Trebuchet MS" w:hAnsi="Trebuchet MS"/>
          <w:sz w:val="20"/>
          <w:szCs w:val="20"/>
        </w:rPr>
        <w:t xml:space="preserve"> dos imóveis indicados no Anexo I a esta Escritura de Emissão (“</w:t>
      </w:r>
      <w:r w:rsidR="00F5766F">
        <w:rPr>
          <w:rFonts w:ascii="Trebuchet MS" w:hAnsi="Trebuchet MS"/>
          <w:sz w:val="20"/>
          <w:szCs w:val="20"/>
          <w:u w:val="single"/>
        </w:rPr>
        <w:t>Imóveis Alvo</w:t>
      </w:r>
      <w:r w:rsidR="00F5766F">
        <w:rPr>
          <w:rFonts w:ascii="Trebuchet MS" w:hAnsi="Trebuchet MS"/>
          <w:sz w:val="20"/>
          <w:szCs w:val="20"/>
        </w:rPr>
        <w:t>”)</w:t>
      </w:r>
      <w:del w:id="34" w:author="Maria Eugênia Castellari" w:date="2019-10-23T21:31:00Z">
        <w:r w:rsidR="00F5766F" w:rsidDel="00710D81">
          <w:rPr>
            <w:rFonts w:ascii="Trebuchet MS" w:hAnsi="Trebuchet MS"/>
            <w:sz w:val="20"/>
            <w:szCs w:val="20"/>
          </w:rPr>
          <w:delText xml:space="preserve">; (ii) </w:delText>
        </w:r>
        <w:r w:rsidR="00F5766F" w:rsidRPr="00F5766F" w:rsidDel="00710D81">
          <w:rPr>
            <w:rFonts w:ascii="Trebuchet MS" w:hAnsi="Trebuchet MS"/>
            <w:sz w:val="20"/>
            <w:szCs w:val="20"/>
          </w:rPr>
          <w:delText>concessão de financiamentos destinados à produção, expansão, desenvolvimento, construção, comercialização, refinanciamento e/ou reforma dos Imóveis</w:delText>
        </w:r>
        <w:r w:rsidR="00F5766F" w:rsidDel="00710D81">
          <w:rPr>
            <w:rFonts w:ascii="Trebuchet MS" w:hAnsi="Trebuchet MS"/>
            <w:sz w:val="20"/>
            <w:szCs w:val="20"/>
          </w:rPr>
          <w:delText xml:space="preserve"> Alvo</w:delText>
        </w:r>
      </w:del>
      <w:r w:rsidR="00F5766F">
        <w:rPr>
          <w:rFonts w:ascii="Trebuchet MS" w:hAnsi="Trebuchet MS"/>
          <w:sz w:val="20"/>
          <w:szCs w:val="20"/>
        </w:rPr>
        <w:t>, em consonância com o seu objetivo social. A destinação dos recursos aqui prevista poderá ser feita diretamente pela Emissora ou por suas controladas, cujo objeto social seja compatível com a destinação dos recursos imobiliários aqui indicada</w:t>
      </w:r>
      <w:bookmarkEnd w:id="30"/>
      <w:r w:rsidR="003455CF" w:rsidRPr="00A15CFB">
        <w:rPr>
          <w:rFonts w:ascii="Trebuchet MS" w:hAnsi="Trebuchet MS"/>
          <w:sz w:val="20"/>
          <w:szCs w:val="20"/>
        </w:rPr>
        <w:t>.</w:t>
      </w:r>
      <w:r w:rsidR="00F5766F">
        <w:rPr>
          <w:rFonts w:ascii="Trebuchet MS" w:hAnsi="Trebuchet MS"/>
          <w:sz w:val="20"/>
          <w:szCs w:val="20"/>
        </w:rPr>
        <w:t xml:space="preserve"> </w:t>
      </w:r>
    </w:p>
    <w:p w14:paraId="28370AC5" w14:textId="77777777" w:rsidR="00F5766F" w:rsidRDefault="00F5766F" w:rsidP="00F5766F">
      <w:pPr>
        <w:pStyle w:val="PargrafodaLista"/>
        <w:widowControl w:val="0"/>
        <w:tabs>
          <w:tab w:val="left" w:pos="709"/>
        </w:tabs>
        <w:spacing w:line="280" w:lineRule="exact"/>
        <w:ind w:left="0"/>
        <w:rPr>
          <w:rFonts w:ascii="Trebuchet MS" w:hAnsi="Trebuchet MS"/>
          <w:sz w:val="20"/>
          <w:szCs w:val="20"/>
        </w:rPr>
      </w:pPr>
    </w:p>
    <w:p w14:paraId="2EF9AD4F" w14:textId="4042FC90" w:rsidR="00321E8B" w:rsidRDefault="00F36CEC" w:rsidP="00A26429">
      <w:pPr>
        <w:pStyle w:val="PargrafodaLista"/>
        <w:widowControl w:val="0"/>
        <w:numPr>
          <w:ilvl w:val="2"/>
          <w:numId w:val="18"/>
        </w:numPr>
        <w:tabs>
          <w:tab w:val="left" w:pos="709"/>
        </w:tabs>
        <w:spacing w:line="280" w:lineRule="exact"/>
        <w:ind w:left="0" w:firstLine="0"/>
        <w:rPr>
          <w:rFonts w:ascii="Trebuchet MS" w:hAnsi="Trebuchet MS"/>
          <w:sz w:val="20"/>
          <w:szCs w:val="20"/>
        </w:rPr>
      </w:pPr>
      <w:del w:id="35" w:author="Maria Eugênia Castellari" w:date="2019-10-23T21:31:00Z">
        <w:r w:rsidRPr="00207036" w:rsidDel="00710D81">
          <w:rPr>
            <w:rFonts w:ascii="Trebuchet MS" w:hAnsi="Trebuchet MS"/>
            <w:sz w:val="20"/>
            <w:szCs w:val="20"/>
          </w:rPr>
          <w:delText xml:space="preserve">Para fins da verificação da utilização dos recursos líquidos pela </w:delText>
        </w:r>
        <w:r w:rsidDel="00710D81">
          <w:rPr>
            <w:rFonts w:ascii="Trebuchet MS" w:hAnsi="Trebuchet MS"/>
            <w:sz w:val="20"/>
            <w:szCs w:val="20"/>
          </w:rPr>
          <w:delText>Emissora</w:delText>
        </w:r>
        <w:r w:rsidRPr="00207036" w:rsidDel="00710D81">
          <w:rPr>
            <w:rFonts w:ascii="Trebuchet MS" w:hAnsi="Trebuchet MS"/>
            <w:sz w:val="20"/>
            <w:szCs w:val="20"/>
          </w:rPr>
          <w:delText xml:space="preserve"> para fins de reembolso, nos termos</w:delText>
        </w:r>
        <w:r w:rsidDel="00710D81">
          <w:rPr>
            <w:rFonts w:ascii="Trebuchet MS" w:hAnsi="Trebuchet MS"/>
            <w:sz w:val="20"/>
            <w:szCs w:val="20"/>
          </w:rPr>
          <w:delText xml:space="preserve"> do inciso (ii)</w:delText>
        </w:r>
        <w:r w:rsidRPr="00207036" w:rsidDel="00710D81">
          <w:rPr>
            <w:rFonts w:ascii="Trebuchet MS" w:hAnsi="Trebuchet MS"/>
            <w:sz w:val="20"/>
            <w:szCs w:val="20"/>
          </w:rPr>
          <w:delText xml:space="preserve"> da Cláusula </w:delText>
        </w:r>
        <w:r w:rsidDel="00710D81">
          <w:rPr>
            <w:rFonts w:ascii="Trebuchet MS" w:hAnsi="Trebuchet MS"/>
            <w:sz w:val="20"/>
            <w:szCs w:val="20"/>
          </w:rPr>
          <w:delText>3.5</w:delText>
        </w:r>
        <w:r w:rsidRPr="00207036" w:rsidDel="00710D81">
          <w:rPr>
            <w:rFonts w:ascii="Trebuchet MS" w:hAnsi="Trebuchet MS"/>
            <w:sz w:val="20"/>
            <w:szCs w:val="20"/>
          </w:rPr>
          <w:delText>.1 acima, a</w:delText>
        </w:r>
      </w:del>
      <w:ins w:id="36" w:author="Maria Eugênia Castellari" w:date="2019-10-23T21:31:00Z">
        <w:r w:rsidR="00710D81">
          <w:rPr>
            <w:rFonts w:ascii="Trebuchet MS" w:hAnsi="Trebuchet MS"/>
            <w:sz w:val="20"/>
            <w:szCs w:val="20"/>
          </w:rPr>
          <w:t>A</w:t>
        </w:r>
      </w:ins>
      <w:r w:rsidR="00F5766F" w:rsidRPr="00F5766F">
        <w:rPr>
          <w:rFonts w:ascii="Trebuchet MS" w:hAnsi="Trebuchet MS"/>
          <w:sz w:val="20"/>
          <w:szCs w:val="20"/>
        </w:rPr>
        <w:t xml:space="preserve"> Emissora deverá prestar contas, à Debenturista e ao Agente Fiduciário</w:t>
      </w:r>
      <w:r w:rsidR="00F5766F">
        <w:rPr>
          <w:rFonts w:ascii="Trebuchet MS" w:hAnsi="Trebuchet MS"/>
          <w:sz w:val="20"/>
          <w:szCs w:val="20"/>
        </w:rPr>
        <w:t xml:space="preserve"> dos CRI</w:t>
      </w:r>
      <w:r w:rsidR="00F5766F" w:rsidRPr="00F5766F">
        <w:rPr>
          <w:rFonts w:ascii="Trebuchet MS" w:hAnsi="Trebuchet MS"/>
          <w:sz w:val="20"/>
          <w:szCs w:val="20"/>
        </w:rPr>
        <w:t xml:space="preserve">, da destinação de recursos e seu status, devendo, a partir da Data de Emissão, emitir </w:t>
      </w:r>
      <w:r w:rsidR="00AA2C5B">
        <w:rPr>
          <w:rFonts w:ascii="Trebuchet MS" w:hAnsi="Trebuchet MS"/>
          <w:sz w:val="20"/>
          <w:szCs w:val="20"/>
        </w:rPr>
        <w:t>trimestr</w:t>
      </w:r>
      <w:r w:rsidR="00E75B2A">
        <w:rPr>
          <w:rFonts w:ascii="Trebuchet MS" w:hAnsi="Trebuchet MS"/>
          <w:sz w:val="20"/>
          <w:szCs w:val="20"/>
        </w:rPr>
        <w:t>almente</w:t>
      </w:r>
      <w:r w:rsidR="00F5766F" w:rsidRPr="00F5766F">
        <w:rPr>
          <w:rFonts w:ascii="Trebuchet MS" w:hAnsi="Trebuchet MS"/>
          <w:sz w:val="20"/>
          <w:szCs w:val="20"/>
        </w:rPr>
        <w:t xml:space="preserve">, até o </w:t>
      </w:r>
      <w:r w:rsidR="009C0020">
        <w:rPr>
          <w:rFonts w:ascii="Trebuchet MS" w:hAnsi="Trebuchet MS"/>
          <w:sz w:val="20"/>
          <w:szCs w:val="20"/>
        </w:rPr>
        <w:t>último dia</w:t>
      </w:r>
      <w:r w:rsidR="00F5766F" w:rsidRPr="00F5766F">
        <w:rPr>
          <w:rFonts w:ascii="Trebuchet MS" w:hAnsi="Trebuchet MS"/>
          <w:sz w:val="20"/>
          <w:szCs w:val="20"/>
        </w:rPr>
        <w:t xml:space="preserve"> dos meses de </w:t>
      </w:r>
      <w:r w:rsidR="009C0020">
        <w:rPr>
          <w:rFonts w:ascii="Trebuchet MS" w:hAnsi="Trebuchet MS"/>
          <w:sz w:val="20"/>
          <w:szCs w:val="20"/>
        </w:rPr>
        <w:t>janeiro, abril, julho e outubro</w:t>
      </w:r>
      <w:r w:rsidR="009C0020" w:rsidRPr="00F5766F">
        <w:rPr>
          <w:rFonts w:ascii="Trebuchet MS" w:hAnsi="Trebuchet MS"/>
          <w:sz w:val="20"/>
          <w:szCs w:val="20"/>
        </w:rPr>
        <w:t xml:space="preserve">, </w:t>
      </w:r>
      <w:r w:rsidR="00F5766F" w:rsidRPr="00F5766F">
        <w:rPr>
          <w:rFonts w:ascii="Trebuchet MS" w:hAnsi="Trebuchet MS"/>
          <w:sz w:val="20"/>
          <w:szCs w:val="20"/>
        </w:rPr>
        <w:t xml:space="preserve">relatório de destinação de recursos, na forma </w:t>
      </w:r>
      <w:r w:rsidR="00F5766F" w:rsidRPr="00A57F1D">
        <w:rPr>
          <w:rFonts w:ascii="Trebuchet MS" w:hAnsi="Trebuchet MS"/>
          <w:sz w:val="20"/>
          <w:szCs w:val="20"/>
        </w:rPr>
        <w:t>do Anexo II (“</w:t>
      </w:r>
      <w:r w:rsidR="00F5766F" w:rsidRPr="00A57F1D">
        <w:rPr>
          <w:rFonts w:ascii="Trebuchet MS" w:hAnsi="Trebuchet MS"/>
          <w:sz w:val="20"/>
          <w:szCs w:val="20"/>
          <w:u w:val="single"/>
        </w:rPr>
        <w:t>Relatórios de Destinação de Recursos</w:t>
      </w:r>
      <w:r w:rsidR="00F5766F" w:rsidRPr="00A57F1D">
        <w:rPr>
          <w:rFonts w:ascii="Trebuchet MS" w:hAnsi="Trebuchet MS"/>
          <w:sz w:val="20"/>
          <w:szCs w:val="20"/>
        </w:rPr>
        <w:t>”), conforme cronograma indicativo constantes do Anexo I</w:t>
      </w:r>
      <w:del w:id="37" w:author="Maria Eugênia Castellari" w:date="2019-10-23T21:31:00Z">
        <w:r w:rsidR="00F5766F" w:rsidRPr="00A57F1D" w:rsidDel="00710D81">
          <w:rPr>
            <w:rFonts w:ascii="Trebuchet MS" w:hAnsi="Trebuchet MS"/>
            <w:sz w:val="20"/>
            <w:szCs w:val="20"/>
          </w:rPr>
          <w:delText>I</w:delText>
        </w:r>
        <w:r w:rsidR="003E3044" w:rsidRPr="00A57F1D" w:rsidDel="00710D81">
          <w:rPr>
            <w:rFonts w:ascii="Trebuchet MS" w:hAnsi="Trebuchet MS"/>
            <w:sz w:val="20"/>
            <w:szCs w:val="20"/>
          </w:rPr>
          <w:delText>I</w:delText>
        </w:r>
      </w:del>
      <w:r w:rsidR="00F5766F" w:rsidRPr="00A57F1D">
        <w:rPr>
          <w:rFonts w:ascii="Trebuchet MS" w:hAnsi="Trebuchet MS"/>
          <w:sz w:val="20"/>
          <w:szCs w:val="20"/>
        </w:rPr>
        <w:t xml:space="preserve"> (“</w:t>
      </w:r>
      <w:r w:rsidR="00F5766F" w:rsidRPr="00A57F1D">
        <w:rPr>
          <w:rFonts w:ascii="Trebuchet MS" w:hAnsi="Trebuchet MS"/>
          <w:sz w:val="20"/>
          <w:szCs w:val="20"/>
          <w:u w:val="single"/>
        </w:rPr>
        <w:t>Cronograma Indicativo</w:t>
      </w:r>
      <w:r w:rsidR="00F5766F" w:rsidRPr="00A57F1D">
        <w:rPr>
          <w:rFonts w:ascii="Trebuchet MS" w:hAnsi="Trebuchet MS"/>
          <w:sz w:val="20"/>
          <w:szCs w:val="20"/>
        </w:rPr>
        <w:t>”)</w:t>
      </w:r>
      <w:r w:rsidR="00321E8B" w:rsidRPr="00BA0B8D">
        <w:rPr>
          <w:rFonts w:ascii="Trebuchet MS" w:hAnsi="Trebuchet MS"/>
          <w:sz w:val="20"/>
          <w:szCs w:val="20"/>
        </w:rPr>
        <w:t xml:space="preserve">, descrevendo os valores e percentuais destinados </w:t>
      </w:r>
      <w:r w:rsidR="00321E8B">
        <w:rPr>
          <w:rFonts w:ascii="Trebuchet MS" w:hAnsi="Trebuchet MS"/>
          <w:sz w:val="20"/>
          <w:szCs w:val="20"/>
        </w:rPr>
        <w:t>ao</w:t>
      </w:r>
      <w:r w:rsidR="00F33433">
        <w:rPr>
          <w:rFonts w:ascii="Trebuchet MS" w:hAnsi="Trebuchet MS"/>
          <w:sz w:val="20"/>
          <w:szCs w:val="20"/>
        </w:rPr>
        <w:t>s</w:t>
      </w:r>
      <w:r w:rsidR="00321E8B" w:rsidRPr="00BA0B8D">
        <w:rPr>
          <w:rFonts w:ascii="Trebuchet MS" w:hAnsi="Trebuchet MS"/>
          <w:sz w:val="20"/>
          <w:szCs w:val="20"/>
        </w:rPr>
        <w:t xml:space="preserve"> </w:t>
      </w:r>
      <w:r w:rsidR="00321E8B">
        <w:rPr>
          <w:rFonts w:ascii="Trebuchet MS" w:hAnsi="Trebuchet MS"/>
          <w:sz w:val="20"/>
          <w:szCs w:val="20"/>
        </w:rPr>
        <w:t>Imóve</w:t>
      </w:r>
      <w:r w:rsidR="00F33433">
        <w:rPr>
          <w:rFonts w:ascii="Trebuchet MS" w:hAnsi="Trebuchet MS"/>
          <w:sz w:val="20"/>
          <w:szCs w:val="20"/>
        </w:rPr>
        <w:t>is</w:t>
      </w:r>
      <w:r w:rsidR="00321E8B" w:rsidRPr="00BA0B8D">
        <w:rPr>
          <w:rFonts w:ascii="Trebuchet MS" w:hAnsi="Trebuchet MS"/>
          <w:sz w:val="20"/>
          <w:szCs w:val="20"/>
        </w:rPr>
        <w:t xml:space="preserve"> Alvo</w:t>
      </w:r>
      <w:r w:rsidR="00F33433">
        <w:rPr>
          <w:rFonts w:ascii="Trebuchet MS" w:hAnsi="Trebuchet MS"/>
          <w:sz w:val="20"/>
          <w:szCs w:val="20"/>
        </w:rPr>
        <w:t>s</w:t>
      </w:r>
      <w:r w:rsidR="00321E8B" w:rsidRPr="00BA0B8D">
        <w:rPr>
          <w:rFonts w:ascii="Trebuchet MS" w:hAnsi="Trebuchet MS"/>
          <w:sz w:val="20"/>
          <w:szCs w:val="20"/>
        </w:rPr>
        <w:t xml:space="preserve">, </w:t>
      </w:r>
      <w:r w:rsidR="00321E8B">
        <w:rPr>
          <w:rFonts w:ascii="Trebuchet MS" w:hAnsi="Trebuchet MS"/>
          <w:sz w:val="20"/>
          <w:szCs w:val="20"/>
        </w:rPr>
        <w:t xml:space="preserve">acompanhado </w:t>
      </w:r>
      <w:r>
        <w:rPr>
          <w:rFonts w:ascii="Trebuchet MS" w:hAnsi="Trebuchet MS"/>
          <w:sz w:val="20"/>
          <w:szCs w:val="20"/>
        </w:rPr>
        <w:t>de cópia do cronograma físico e financeiro da obra dos Imóveis Alvo e do relatório de medição de obras dos Imóveis Alvo referente ao trimestre anterior</w:t>
      </w:r>
      <w:r w:rsidR="00321E8B" w:rsidRPr="00BA0B8D">
        <w:rPr>
          <w:rFonts w:ascii="Trebuchet MS" w:hAnsi="Trebuchet MS"/>
          <w:sz w:val="20"/>
          <w:szCs w:val="20"/>
        </w:rPr>
        <w:t xml:space="preserve">, para fins de caracterização dos recursos oriundos </w:t>
      </w:r>
      <w:r w:rsidR="003C781E">
        <w:rPr>
          <w:rFonts w:ascii="Trebuchet MS" w:hAnsi="Trebuchet MS"/>
          <w:sz w:val="20"/>
          <w:szCs w:val="20"/>
        </w:rPr>
        <w:t>das Debêntures</w:t>
      </w:r>
      <w:r w:rsidR="00321E8B">
        <w:rPr>
          <w:rFonts w:ascii="Trebuchet MS" w:hAnsi="Trebuchet MS"/>
          <w:sz w:val="20"/>
          <w:szCs w:val="20"/>
        </w:rPr>
        <w:t>.</w:t>
      </w:r>
      <w:r w:rsidR="00321E8B" w:rsidRPr="00BA0B8D">
        <w:rPr>
          <w:rFonts w:ascii="Trebuchet MS" w:hAnsi="Trebuchet MS"/>
          <w:sz w:val="20"/>
          <w:szCs w:val="20"/>
        </w:rPr>
        <w:t xml:space="preserve"> Adicionalmente, a </w:t>
      </w:r>
      <w:r w:rsidR="003C781E">
        <w:rPr>
          <w:rFonts w:ascii="Trebuchet MS" w:hAnsi="Trebuchet MS"/>
          <w:sz w:val="20"/>
          <w:szCs w:val="20"/>
        </w:rPr>
        <w:t>Emissora</w:t>
      </w:r>
      <w:r w:rsidR="00321E8B" w:rsidRPr="00BA0B8D">
        <w:rPr>
          <w:rFonts w:ascii="Trebuchet MS" w:hAnsi="Trebuchet MS"/>
          <w:sz w:val="20"/>
          <w:szCs w:val="20"/>
        </w:rPr>
        <w:t xml:space="preserve">, desde já, autoriza a </w:t>
      </w:r>
      <w:r w:rsidR="00B16A2E">
        <w:rPr>
          <w:rFonts w:ascii="Trebuchet MS" w:hAnsi="Trebuchet MS"/>
          <w:sz w:val="20"/>
          <w:szCs w:val="20"/>
        </w:rPr>
        <w:t>Securitizadora</w:t>
      </w:r>
      <w:r w:rsidR="00321E8B" w:rsidRPr="00BA0B8D">
        <w:rPr>
          <w:rFonts w:ascii="Trebuchet MS" w:hAnsi="Trebuchet MS"/>
          <w:sz w:val="20"/>
          <w:szCs w:val="20"/>
        </w:rPr>
        <w:t xml:space="preserve"> e, ainda, o Agente Fiduciário</w:t>
      </w:r>
      <w:r w:rsidR="00B16A2E">
        <w:rPr>
          <w:rFonts w:ascii="Trebuchet MS" w:hAnsi="Trebuchet MS"/>
          <w:sz w:val="20"/>
          <w:szCs w:val="20"/>
        </w:rPr>
        <w:t xml:space="preserve"> dos CRI</w:t>
      </w:r>
      <w:r w:rsidR="00321E8B" w:rsidRPr="00BA0B8D">
        <w:rPr>
          <w:rFonts w:ascii="Trebuchet MS" w:hAnsi="Trebuchet MS"/>
          <w:sz w:val="20"/>
          <w:szCs w:val="20"/>
        </w:rPr>
        <w:t xml:space="preserve">, a fiscalizar, caso entendam necessário, ou por força de uma solicitação a estes expedida por órgãos públicos, </w:t>
      </w:r>
      <w:r w:rsidR="00321E8B" w:rsidRPr="00BA0B8D">
        <w:rPr>
          <w:rFonts w:ascii="Trebuchet MS" w:hAnsi="Trebuchet MS"/>
          <w:sz w:val="20"/>
          <w:szCs w:val="20"/>
        </w:rPr>
        <w:lastRenderedPageBreak/>
        <w:t>a aplicação dos recursos obtidos pela Devedora por meio da</w:t>
      </w:r>
      <w:r w:rsidR="00F33433">
        <w:rPr>
          <w:rFonts w:ascii="Trebuchet MS" w:hAnsi="Trebuchet MS"/>
          <w:sz w:val="20"/>
          <w:szCs w:val="20"/>
        </w:rPr>
        <w:t>s</w:t>
      </w:r>
      <w:r w:rsidR="00321E8B" w:rsidRPr="00BA0B8D">
        <w:rPr>
          <w:rFonts w:ascii="Trebuchet MS" w:hAnsi="Trebuchet MS"/>
          <w:sz w:val="20"/>
          <w:szCs w:val="20"/>
        </w:rPr>
        <w:t xml:space="preserve"> </w:t>
      </w:r>
      <w:r w:rsidR="00321E8B">
        <w:rPr>
          <w:rFonts w:ascii="Trebuchet MS" w:hAnsi="Trebuchet MS"/>
          <w:sz w:val="20"/>
          <w:szCs w:val="20"/>
        </w:rPr>
        <w:t>Debênture</w:t>
      </w:r>
      <w:r w:rsidR="00F33433">
        <w:rPr>
          <w:rFonts w:ascii="Trebuchet MS" w:hAnsi="Trebuchet MS"/>
          <w:sz w:val="20"/>
          <w:szCs w:val="20"/>
        </w:rPr>
        <w:t>s</w:t>
      </w:r>
      <w:r w:rsidR="00321E8B" w:rsidRPr="00BA0B8D">
        <w:rPr>
          <w:rFonts w:ascii="Trebuchet MS" w:hAnsi="Trebuchet MS"/>
          <w:sz w:val="20"/>
          <w:szCs w:val="20"/>
        </w:rPr>
        <w:t>, diretamente ou por meio de empresas contratadas</w:t>
      </w:r>
      <w:r w:rsidR="00321E8B">
        <w:rPr>
          <w:rFonts w:ascii="Trebuchet MS" w:hAnsi="Trebuchet MS"/>
          <w:sz w:val="20"/>
          <w:szCs w:val="20"/>
        </w:rPr>
        <w:t>.</w:t>
      </w:r>
    </w:p>
    <w:p w14:paraId="41DC3A52" w14:textId="64DFE8FE" w:rsidR="00207036" w:rsidDel="00710D81" w:rsidRDefault="00207036" w:rsidP="00207036">
      <w:pPr>
        <w:pStyle w:val="PargrafodaLista"/>
        <w:widowControl w:val="0"/>
        <w:tabs>
          <w:tab w:val="left" w:pos="709"/>
        </w:tabs>
        <w:spacing w:line="280" w:lineRule="exact"/>
        <w:ind w:left="0"/>
        <w:rPr>
          <w:del w:id="38" w:author="Maria Eugênia Castellari" w:date="2019-10-23T21:31:00Z"/>
          <w:rFonts w:ascii="Trebuchet MS" w:hAnsi="Trebuchet MS"/>
          <w:sz w:val="20"/>
          <w:szCs w:val="20"/>
        </w:rPr>
      </w:pPr>
    </w:p>
    <w:p w14:paraId="72D56FA5" w14:textId="229BE973" w:rsidR="00207036" w:rsidRPr="003C781E" w:rsidDel="00710D81" w:rsidRDefault="00207036" w:rsidP="003C781E">
      <w:pPr>
        <w:pStyle w:val="PargrafodaLista"/>
        <w:widowControl w:val="0"/>
        <w:numPr>
          <w:ilvl w:val="2"/>
          <w:numId w:val="18"/>
        </w:numPr>
        <w:tabs>
          <w:tab w:val="left" w:pos="709"/>
        </w:tabs>
        <w:spacing w:line="280" w:lineRule="exact"/>
        <w:ind w:left="0" w:firstLine="0"/>
        <w:rPr>
          <w:del w:id="39" w:author="Maria Eugênia Castellari" w:date="2019-10-23T21:31:00Z"/>
          <w:rFonts w:ascii="Trebuchet MS" w:hAnsi="Trebuchet MS"/>
          <w:sz w:val="20"/>
          <w:szCs w:val="20"/>
        </w:rPr>
      </w:pPr>
      <w:del w:id="40" w:author="Maria Eugênia Castellari" w:date="2019-10-23T21:31:00Z">
        <w:r w:rsidRPr="00207036" w:rsidDel="00710D81">
          <w:rPr>
            <w:rFonts w:ascii="Trebuchet MS" w:hAnsi="Trebuchet MS"/>
            <w:sz w:val="20"/>
            <w:szCs w:val="20"/>
          </w:rPr>
          <w:delText xml:space="preserve">Para fins da verificação da utilização dos recursos líquidos pela </w:delText>
        </w:r>
        <w:r w:rsidDel="00710D81">
          <w:rPr>
            <w:rFonts w:ascii="Trebuchet MS" w:hAnsi="Trebuchet MS"/>
            <w:sz w:val="20"/>
            <w:szCs w:val="20"/>
          </w:rPr>
          <w:delText>Emissora</w:delText>
        </w:r>
        <w:r w:rsidRPr="00207036" w:rsidDel="00710D81">
          <w:rPr>
            <w:rFonts w:ascii="Trebuchet MS" w:hAnsi="Trebuchet MS"/>
            <w:sz w:val="20"/>
            <w:szCs w:val="20"/>
          </w:rPr>
          <w:delText xml:space="preserve"> para fins de reembolso, nos termos </w:delText>
        </w:r>
        <w:r w:rsidR="00F36CEC" w:rsidDel="00710D81">
          <w:rPr>
            <w:rFonts w:ascii="Trebuchet MS" w:hAnsi="Trebuchet MS"/>
            <w:sz w:val="20"/>
            <w:szCs w:val="20"/>
          </w:rPr>
          <w:delText xml:space="preserve">do inciso (i) </w:delText>
        </w:r>
        <w:r w:rsidRPr="00207036" w:rsidDel="00710D81">
          <w:rPr>
            <w:rFonts w:ascii="Trebuchet MS" w:hAnsi="Trebuchet MS"/>
            <w:sz w:val="20"/>
            <w:szCs w:val="20"/>
          </w:rPr>
          <w:delText xml:space="preserve">da Cláusula </w:delText>
        </w:r>
        <w:r w:rsidDel="00710D81">
          <w:rPr>
            <w:rFonts w:ascii="Trebuchet MS" w:hAnsi="Trebuchet MS"/>
            <w:sz w:val="20"/>
            <w:szCs w:val="20"/>
          </w:rPr>
          <w:delText>3.5</w:delText>
        </w:r>
        <w:r w:rsidRPr="00207036" w:rsidDel="00710D81">
          <w:rPr>
            <w:rFonts w:ascii="Trebuchet MS" w:hAnsi="Trebuchet MS"/>
            <w:sz w:val="20"/>
            <w:szCs w:val="20"/>
          </w:rPr>
          <w:delText xml:space="preserve">.1 acima, a Emissora deverá encaminhar ao Agente Fiduciário dos CRI, os competentes documentos comprobatórios, </w:delText>
        </w:r>
        <w:r w:rsidDel="00710D81">
          <w:rPr>
            <w:rFonts w:ascii="Trebuchet MS" w:hAnsi="Trebuchet MS"/>
            <w:sz w:val="20"/>
            <w:szCs w:val="20"/>
          </w:rPr>
          <w:delText>quais sejam</w:delText>
        </w:r>
        <w:r w:rsidRPr="00207036" w:rsidDel="00710D81">
          <w:rPr>
            <w:rFonts w:ascii="Trebuchet MS" w:hAnsi="Trebuchet MS"/>
            <w:sz w:val="20"/>
            <w:szCs w:val="20"/>
          </w:rPr>
          <w:delText xml:space="preserve">, </w:delText>
        </w:r>
        <w:r w:rsidR="007317D8" w:rsidRPr="00207036" w:rsidDel="00710D81">
          <w:rPr>
            <w:rFonts w:ascii="Trebuchet MS" w:hAnsi="Trebuchet MS"/>
            <w:sz w:val="20"/>
            <w:szCs w:val="20"/>
          </w:rPr>
          <w:delText xml:space="preserve">o(s) comprovante(s) de depósito(s) de pagamento(s) ou de transferência(s) eletrônica(s) de </w:delText>
        </w:r>
        <w:r w:rsidR="007317D8" w:rsidRPr="00021EB4" w:rsidDel="00710D81">
          <w:rPr>
            <w:rFonts w:ascii="Trebuchet MS" w:hAnsi="Trebuchet MS"/>
            <w:sz w:val="20"/>
            <w:szCs w:val="20"/>
          </w:rPr>
          <w:delText>pagamento(s) da(s) parcela(s) dos recursos líquidos captados pela Emissora por meio da presente emissão, devido(s) no período e, em caso de pagamento total da dívida, cópia do termo de quitação</w:delText>
        </w:r>
        <w:r w:rsidR="00F36CEC" w:rsidDel="00710D81">
          <w:rPr>
            <w:rFonts w:ascii="Trebuchet MS" w:hAnsi="Trebuchet MS"/>
            <w:sz w:val="20"/>
            <w:szCs w:val="20"/>
          </w:rPr>
          <w:delText>, em até 5 (cinco) Dias Úteis contados data de assinatura da presente Escritura de Emissão</w:delText>
        </w:r>
        <w:r w:rsidR="007317D8" w:rsidRPr="00021EB4" w:rsidDel="00710D81">
          <w:rPr>
            <w:rFonts w:ascii="Trebuchet MS" w:hAnsi="Trebuchet MS"/>
            <w:sz w:val="20"/>
            <w:szCs w:val="20"/>
          </w:rPr>
          <w:delText>.</w:delText>
        </w:r>
        <w:r w:rsidR="003C781E" w:rsidDel="00710D81">
          <w:rPr>
            <w:rFonts w:ascii="Trebuchet MS" w:hAnsi="Trebuchet MS"/>
            <w:sz w:val="20"/>
            <w:szCs w:val="20"/>
          </w:rPr>
          <w:delText xml:space="preserve"> </w:delText>
        </w:r>
      </w:del>
    </w:p>
    <w:p w14:paraId="3B7A88A4" w14:textId="77777777" w:rsidR="00321E8B" w:rsidRPr="00BA0B8D" w:rsidRDefault="00321E8B" w:rsidP="00321E8B">
      <w:pPr>
        <w:pStyle w:val="PargrafodaLista"/>
        <w:spacing w:line="288" w:lineRule="auto"/>
        <w:ind w:left="0"/>
        <w:rPr>
          <w:rFonts w:ascii="Trebuchet MS" w:hAnsi="Trebuchet MS"/>
          <w:sz w:val="20"/>
          <w:szCs w:val="20"/>
        </w:rPr>
      </w:pPr>
    </w:p>
    <w:p w14:paraId="71CE35AE" w14:textId="6FDBE65C" w:rsidR="00A26429" w:rsidRPr="00A26429" w:rsidRDefault="00A26429" w:rsidP="00A26429">
      <w:pPr>
        <w:pStyle w:val="PargrafodaLista"/>
        <w:widowControl w:val="0"/>
        <w:numPr>
          <w:ilvl w:val="2"/>
          <w:numId w:val="18"/>
        </w:numPr>
        <w:tabs>
          <w:tab w:val="left" w:pos="709"/>
        </w:tabs>
        <w:spacing w:line="280" w:lineRule="exact"/>
        <w:ind w:left="0" w:firstLine="0"/>
        <w:rPr>
          <w:rFonts w:ascii="Trebuchet MS" w:hAnsi="Trebuchet MS"/>
          <w:sz w:val="20"/>
          <w:szCs w:val="20"/>
        </w:rPr>
      </w:pPr>
      <w:r w:rsidRPr="00A26429">
        <w:rPr>
          <w:rFonts w:ascii="Trebuchet MS" w:hAnsi="Trebuchet MS"/>
          <w:sz w:val="20"/>
          <w:szCs w:val="20"/>
        </w:rPr>
        <w:t>Com relação ao Cronograma Indicativo constante do Anexo I</w:t>
      </w:r>
      <w:del w:id="41" w:author="Maria Eugênia Castellari" w:date="2019-10-23T21:39:00Z">
        <w:r w:rsidRPr="00A26429" w:rsidDel="004B6008">
          <w:rPr>
            <w:rFonts w:ascii="Trebuchet MS" w:hAnsi="Trebuchet MS"/>
            <w:sz w:val="20"/>
            <w:szCs w:val="20"/>
          </w:rPr>
          <w:delText>II</w:delText>
        </w:r>
      </w:del>
      <w:r w:rsidRPr="00A26429">
        <w:rPr>
          <w:rFonts w:ascii="Trebuchet MS" w:hAnsi="Trebuchet MS"/>
          <w:sz w:val="20"/>
          <w:szCs w:val="20"/>
        </w:rPr>
        <w:t xml:space="preserve"> </w:t>
      </w:r>
      <w:r w:rsidR="003C781E">
        <w:rPr>
          <w:rFonts w:ascii="Trebuchet MS" w:hAnsi="Trebuchet MS"/>
          <w:sz w:val="20"/>
          <w:szCs w:val="20"/>
        </w:rPr>
        <w:t>desta Escritura de Emissão</w:t>
      </w:r>
      <w:r w:rsidRPr="00A26429">
        <w:rPr>
          <w:rFonts w:ascii="Trebuchet MS" w:hAnsi="Trebuchet MS"/>
          <w:sz w:val="20"/>
          <w:szCs w:val="20"/>
        </w:rPr>
        <w:t>, tal cronograma é meramente tentativo e indicativo, de modo que se, por qualquer motivo, ocorrer qualquer atraso ou antecipação do Cronograma Indicativo, (i) não será necessário aditar esta Escritura de Emissão de Debêntures, o Termo de Securitização ou a Escritura de Emissão de CCI; e (</w:t>
      </w:r>
      <w:proofErr w:type="spellStart"/>
      <w:r w:rsidRPr="00A26429">
        <w:rPr>
          <w:rFonts w:ascii="Trebuchet MS" w:hAnsi="Trebuchet MS"/>
          <w:sz w:val="20"/>
          <w:szCs w:val="20"/>
        </w:rPr>
        <w:t>ii</w:t>
      </w:r>
      <w:proofErr w:type="spellEnd"/>
      <w:r w:rsidRPr="00A26429">
        <w:rPr>
          <w:rFonts w:ascii="Trebuchet MS" w:hAnsi="Trebuchet MS"/>
          <w:sz w:val="20"/>
          <w:szCs w:val="20"/>
        </w:rPr>
        <w:t>) não implica qualquer hipótese de vencimento antecipado das Debêntures, sendo certo que, ainda que ocorram eventuais ajustes no Cronograma Indicativo constante do Anexo I</w:t>
      </w:r>
      <w:del w:id="42" w:author="Maria Eugênia Castellari" w:date="2019-10-23T21:31:00Z">
        <w:r w:rsidRPr="00A26429" w:rsidDel="00710D81">
          <w:rPr>
            <w:rFonts w:ascii="Trebuchet MS" w:hAnsi="Trebuchet MS"/>
            <w:sz w:val="20"/>
            <w:szCs w:val="20"/>
          </w:rPr>
          <w:delText>II</w:delText>
        </w:r>
      </w:del>
      <w:r w:rsidRPr="00A26429">
        <w:rPr>
          <w:rFonts w:ascii="Trebuchet MS" w:hAnsi="Trebuchet MS"/>
          <w:sz w:val="20"/>
          <w:szCs w:val="20"/>
        </w:rPr>
        <w:t xml:space="preserve"> </w:t>
      </w:r>
      <w:r w:rsidR="003C781E">
        <w:rPr>
          <w:rFonts w:ascii="Trebuchet MS" w:hAnsi="Trebuchet MS"/>
          <w:sz w:val="20"/>
          <w:szCs w:val="20"/>
        </w:rPr>
        <w:t>desta Escritura de Emissão</w:t>
      </w:r>
      <w:r w:rsidRPr="00A26429">
        <w:rPr>
          <w:rFonts w:ascii="Trebuchet MS" w:hAnsi="Trebuchet MS"/>
          <w:sz w:val="20"/>
          <w:szCs w:val="20"/>
        </w:rPr>
        <w:t xml:space="preserve">, a destinação total dos recursos pela </w:t>
      </w:r>
      <w:r w:rsidR="003C781E">
        <w:rPr>
          <w:rFonts w:ascii="Trebuchet MS" w:hAnsi="Trebuchet MS"/>
          <w:sz w:val="20"/>
          <w:szCs w:val="20"/>
        </w:rPr>
        <w:t>Emissora</w:t>
      </w:r>
      <w:r w:rsidRPr="00A26429">
        <w:rPr>
          <w:rFonts w:ascii="Trebuchet MS" w:hAnsi="Trebuchet MS"/>
          <w:sz w:val="20"/>
          <w:szCs w:val="20"/>
        </w:rPr>
        <w:t xml:space="preserve"> deverá ocorrer até a </w:t>
      </w:r>
      <w:r w:rsidR="0043677B">
        <w:rPr>
          <w:rFonts w:ascii="Trebuchet MS" w:hAnsi="Trebuchet MS"/>
          <w:sz w:val="20"/>
          <w:szCs w:val="20"/>
        </w:rPr>
        <w:t>D</w:t>
      </w:r>
      <w:r w:rsidRPr="00A26429">
        <w:rPr>
          <w:rFonts w:ascii="Trebuchet MS" w:hAnsi="Trebuchet MS"/>
          <w:sz w:val="20"/>
          <w:szCs w:val="20"/>
        </w:rPr>
        <w:t xml:space="preserve">ata de </w:t>
      </w:r>
      <w:r w:rsidR="0043677B">
        <w:rPr>
          <w:rFonts w:ascii="Trebuchet MS" w:hAnsi="Trebuchet MS"/>
          <w:sz w:val="20"/>
          <w:szCs w:val="20"/>
        </w:rPr>
        <w:t>V</w:t>
      </w:r>
      <w:r w:rsidRPr="00A26429">
        <w:rPr>
          <w:rFonts w:ascii="Trebuchet MS" w:hAnsi="Trebuchet MS"/>
          <w:sz w:val="20"/>
          <w:szCs w:val="20"/>
        </w:rPr>
        <w:t>encimento das Debêntures.</w:t>
      </w:r>
    </w:p>
    <w:p w14:paraId="66ED067A" w14:textId="77777777" w:rsidR="00A26429" w:rsidRPr="00A26429" w:rsidRDefault="00A26429" w:rsidP="00A26429">
      <w:pPr>
        <w:pStyle w:val="PargrafodaLista"/>
        <w:rPr>
          <w:rFonts w:ascii="Trebuchet MS" w:hAnsi="Trebuchet MS"/>
          <w:sz w:val="20"/>
          <w:szCs w:val="20"/>
        </w:rPr>
      </w:pPr>
    </w:p>
    <w:p w14:paraId="66D8C65B" w14:textId="5A11F9CD" w:rsidR="00321E8B" w:rsidRPr="00BA0B8D" w:rsidRDefault="00207036" w:rsidP="00A26429">
      <w:pPr>
        <w:pStyle w:val="PargrafodaLista"/>
        <w:widowControl w:val="0"/>
        <w:numPr>
          <w:ilvl w:val="2"/>
          <w:numId w:val="18"/>
        </w:numPr>
        <w:tabs>
          <w:tab w:val="left" w:pos="709"/>
        </w:tabs>
        <w:spacing w:line="280" w:lineRule="exact"/>
        <w:ind w:left="0" w:firstLine="0"/>
        <w:rPr>
          <w:rFonts w:ascii="Trebuchet MS" w:hAnsi="Trebuchet MS"/>
          <w:sz w:val="20"/>
          <w:szCs w:val="20"/>
          <w:lang w:eastAsia="x-none"/>
        </w:rPr>
      </w:pPr>
      <w:r>
        <w:rPr>
          <w:rFonts w:ascii="Trebuchet MS" w:hAnsi="Trebuchet MS"/>
          <w:sz w:val="20"/>
          <w:szCs w:val="20"/>
        </w:rPr>
        <w:t>O</w:t>
      </w:r>
      <w:r w:rsidR="00321E8B" w:rsidRPr="00BA0B8D">
        <w:rPr>
          <w:rFonts w:ascii="Trebuchet MS" w:hAnsi="Trebuchet MS"/>
          <w:sz w:val="20"/>
          <w:szCs w:val="20"/>
        </w:rPr>
        <w:t xml:space="preserve"> Agente Fiduciário </w:t>
      </w:r>
      <w:r w:rsidR="00B16A2E">
        <w:rPr>
          <w:rFonts w:ascii="Trebuchet MS" w:hAnsi="Trebuchet MS"/>
          <w:sz w:val="20"/>
          <w:szCs w:val="20"/>
        </w:rPr>
        <w:t xml:space="preserve">dos CRI </w:t>
      </w:r>
      <w:r w:rsidR="00321E8B" w:rsidRPr="00BA0B8D">
        <w:rPr>
          <w:rFonts w:ascii="Trebuchet MS" w:hAnsi="Trebuchet MS"/>
          <w:sz w:val="20"/>
          <w:szCs w:val="20"/>
        </w:rPr>
        <w:t>ser</w:t>
      </w:r>
      <w:r>
        <w:rPr>
          <w:rFonts w:ascii="Trebuchet MS" w:hAnsi="Trebuchet MS"/>
          <w:sz w:val="20"/>
          <w:szCs w:val="20"/>
        </w:rPr>
        <w:t>á</w:t>
      </w:r>
      <w:r w:rsidR="00321E8B" w:rsidRPr="00BA0B8D">
        <w:rPr>
          <w:rFonts w:ascii="Trebuchet MS" w:hAnsi="Trebuchet MS"/>
          <w:sz w:val="20"/>
          <w:szCs w:val="20"/>
        </w:rPr>
        <w:t xml:space="preserve"> responsáve</w:t>
      </w:r>
      <w:r>
        <w:rPr>
          <w:rFonts w:ascii="Trebuchet MS" w:hAnsi="Trebuchet MS"/>
          <w:sz w:val="20"/>
          <w:szCs w:val="20"/>
        </w:rPr>
        <w:t>l</w:t>
      </w:r>
      <w:r w:rsidR="00321E8B" w:rsidRPr="00BA0B8D">
        <w:rPr>
          <w:rFonts w:ascii="Trebuchet MS" w:hAnsi="Trebuchet MS"/>
          <w:sz w:val="20"/>
          <w:szCs w:val="20"/>
        </w:rPr>
        <w:t xml:space="preserve"> por verificar o cumprimento da destinação dos recursos assumido pela </w:t>
      </w:r>
      <w:r>
        <w:rPr>
          <w:rFonts w:ascii="Trebuchet MS" w:hAnsi="Trebuchet MS"/>
          <w:sz w:val="20"/>
          <w:szCs w:val="20"/>
        </w:rPr>
        <w:t>Emissora</w:t>
      </w:r>
      <w:r w:rsidR="00321E8B" w:rsidRPr="00BA0B8D">
        <w:rPr>
          <w:rFonts w:ascii="Trebuchet MS" w:hAnsi="Trebuchet MS"/>
          <w:sz w:val="20"/>
          <w:szCs w:val="20"/>
        </w:rPr>
        <w:t xml:space="preserve">, sendo que referida obrigação se extinguirá </w:t>
      </w:r>
      <w:ins w:id="43" w:author="Maria Eugênia Castellari" w:date="2019-10-23T21:31:00Z">
        <w:r w:rsidR="00710D81">
          <w:rPr>
            <w:rFonts w:ascii="Trebuchet MS" w:hAnsi="Trebuchet MS"/>
            <w:sz w:val="20"/>
            <w:szCs w:val="20"/>
          </w:rPr>
          <w:t xml:space="preserve">na data de vencimento das Debêntures ou </w:t>
        </w:r>
      </w:ins>
      <w:r w:rsidR="00321E8B" w:rsidRPr="00BA0B8D">
        <w:rPr>
          <w:rFonts w:ascii="Trebuchet MS" w:hAnsi="Trebuchet MS"/>
          <w:sz w:val="20"/>
          <w:szCs w:val="20"/>
        </w:rPr>
        <w:t xml:space="preserve">quando da comprovação, pela </w:t>
      </w:r>
      <w:r>
        <w:rPr>
          <w:rFonts w:ascii="Trebuchet MS" w:hAnsi="Trebuchet MS"/>
          <w:sz w:val="20"/>
          <w:szCs w:val="20"/>
        </w:rPr>
        <w:t>Emissora</w:t>
      </w:r>
      <w:r w:rsidR="00321E8B" w:rsidRPr="00BA0B8D">
        <w:rPr>
          <w:rFonts w:ascii="Trebuchet MS" w:hAnsi="Trebuchet MS"/>
          <w:sz w:val="20"/>
          <w:szCs w:val="20"/>
        </w:rPr>
        <w:t>, da utilização da totalidade dos r</w:t>
      </w:r>
      <w:r w:rsidR="00321E8B">
        <w:rPr>
          <w:rFonts w:ascii="Trebuchet MS" w:hAnsi="Trebuchet MS"/>
          <w:sz w:val="20"/>
          <w:szCs w:val="20"/>
        </w:rPr>
        <w:t>ecursos obtidos com a emissão de Debênture</w:t>
      </w:r>
      <w:ins w:id="44" w:author="Maria Eugênia Castellari" w:date="2019-10-23T21:32:00Z">
        <w:r w:rsidR="00710D81">
          <w:rPr>
            <w:rFonts w:ascii="Trebuchet MS" w:hAnsi="Trebuchet MS"/>
            <w:sz w:val="20"/>
            <w:szCs w:val="20"/>
          </w:rPr>
          <w:t>,</w:t>
        </w:r>
        <w:r w:rsidR="00710D81" w:rsidRPr="00710D81">
          <w:rPr>
            <w:rFonts w:ascii="Trebuchet MS" w:hAnsi="Trebuchet MS"/>
            <w:sz w:val="20"/>
            <w:szCs w:val="20"/>
          </w:rPr>
          <w:t xml:space="preserve"> </w:t>
        </w:r>
        <w:r w:rsidR="00710D81">
          <w:rPr>
            <w:rFonts w:ascii="Trebuchet MS" w:hAnsi="Trebuchet MS"/>
            <w:sz w:val="20"/>
            <w:szCs w:val="20"/>
          </w:rPr>
          <w:t>o que ocorrer primeiro</w:t>
        </w:r>
      </w:ins>
      <w:r w:rsidR="00321E8B" w:rsidRPr="00BA0B8D">
        <w:rPr>
          <w:rFonts w:ascii="Trebuchet MS" w:hAnsi="Trebuchet MS"/>
          <w:sz w:val="20"/>
          <w:szCs w:val="20"/>
        </w:rPr>
        <w:t xml:space="preserve">, conforme destinação dos recursos prevista na </w:t>
      </w:r>
      <w:r w:rsidR="0043677B">
        <w:rPr>
          <w:rFonts w:ascii="Trebuchet MS" w:hAnsi="Trebuchet MS"/>
          <w:sz w:val="20"/>
          <w:szCs w:val="20"/>
        </w:rPr>
        <w:t>Cláusula 3.5</w:t>
      </w:r>
      <w:r w:rsidR="00321E8B" w:rsidRPr="00BA0B8D">
        <w:rPr>
          <w:rFonts w:ascii="Trebuchet MS" w:hAnsi="Trebuchet MS"/>
          <w:sz w:val="20"/>
          <w:szCs w:val="20"/>
        </w:rPr>
        <w:t>.</w:t>
      </w:r>
    </w:p>
    <w:p w14:paraId="253E758A" w14:textId="77777777" w:rsidR="00321E8B" w:rsidRPr="00BA0B8D" w:rsidRDefault="00321E8B" w:rsidP="00321E8B">
      <w:pPr>
        <w:pStyle w:val="PargrafodaLista"/>
        <w:rPr>
          <w:rFonts w:ascii="Trebuchet MS" w:hAnsi="Trebuchet MS"/>
          <w:sz w:val="20"/>
          <w:szCs w:val="20"/>
          <w:lang w:eastAsia="x-none"/>
        </w:rPr>
      </w:pPr>
    </w:p>
    <w:p w14:paraId="682FF8DC" w14:textId="60AADD9A" w:rsidR="00321E8B" w:rsidRPr="00BA0B8D" w:rsidRDefault="00174315" w:rsidP="00A26429">
      <w:pPr>
        <w:pStyle w:val="PargrafodaLista"/>
        <w:widowControl w:val="0"/>
        <w:numPr>
          <w:ilvl w:val="2"/>
          <w:numId w:val="18"/>
        </w:numPr>
        <w:tabs>
          <w:tab w:val="left" w:pos="709"/>
        </w:tabs>
        <w:spacing w:line="280" w:lineRule="exact"/>
        <w:ind w:left="0" w:firstLine="0"/>
        <w:rPr>
          <w:rFonts w:ascii="Trebuchet MS" w:hAnsi="Trebuchet MS"/>
          <w:sz w:val="20"/>
          <w:szCs w:val="20"/>
          <w:lang w:eastAsia="x-none"/>
        </w:rPr>
      </w:pPr>
      <w:r w:rsidRPr="00174315">
        <w:rPr>
          <w:rFonts w:ascii="Trebuchet MS" w:hAnsi="Trebuchet MS"/>
          <w:bCs/>
          <w:sz w:val="20"/>
          <w:szCs w:val="20"/>
        </w:rPr>
        <w:t xml:space="preserve">Adicionalmente, a </w:t>
      </w:r>
      <w:r>
        <w:rPr>
          <w:rFonts w:ascii="Trebuchet MS" w:hAnsi="Trebuchet MS"/>
          <w:bCs/>
          <w:sz w:val="20"/>
          <w:szCs w:val="20"/>
        </w:rPr>
        <w:t>Emissora</w:t>
      </w:r>
      <w:r w:rsidRPr="00174315">
        <w:rPr>
          <w:rFonts w:ascii="Trebuchet MS" w:hAnsi="Trebuchet MS"/>
          <w:bCs/>
          <w:sz w:val="20"/>
          <w:szCs w:val="20"/>
        </w:rPr>
        <w:t xml:space="preserve"> se obrigou a apresentar quaisquer documentos adicionais que venham a ser solicitados pelo Agente Fiduciário</w:t>
      </w:r>
      <w:r w:rsidR="003C781E">
        <w:rPr>
          <w:rFonts w:ascii="Trebuchet MS" w:hAnsi="Trebuchet MS"/>
          <w:bCs/>
          <w:sz w:val="20"/>
          <w:szCs w:val="20"/>
        </w:rPr>
        <w:t xml:space="preserve"> dos CRI</w:t>
      </w:r>
      <w:r w:rsidRPr="00174315">
        <w:rPr>
          <w:rFonts w:ascii="Trebuchet MS" w:hAnsi="Trebuchet MS"/>
          <w:bCs/>
          <w:sz w:val="20"/>
          <w:szCs w:val="20"/>
        </w:rPr>
        <w:t xml:space="preserve"> ou pela </w:t>
      </w:r>
      <w:r>
        <w:rPr>
          <w:rFonts w:ascii="Trebuchet MS" w:hAnsi="Trebuchet MS"/>
          <w:bCs/>
          <w:sz w:val="20"/>
          <w:szCs w:val="20"/>
        </w:rPr>
        <w:t>Securitizadora</w:t>
      </w:r>
      <w:r w:rsidRPr="00174315">
        <w:rPr>
          <w:rFonts w:ascii="Trebuchet MS" w:hAnsi="Trebuchet MS"/>
          <w:bCs/>
          <w:sz w:val="20"/>
          <w:szCs w:val="20"/>
        </w:rPr>
        <w:t xml:space="preserve"> para esclarecimentos referentes à destinação de recursos prevista acima, </w:t>
      </w:r>
      <w:r w:rsidR="00F36CEC" w:rsidRPr="00BA0B8D">
        <w:rPr>
          <w:rFonts w:ascii="Trebuchet MS" w:hAnsi="Trebuchet MS"/>
          <w:sz w:val="20"/>
          <w:szCs w:val="20"/>
        </w:rPr>
        <w:t>incluindo, mas</w:t>
      </w:r>
      <w:r w:rsidR="00F36CEC">
        <w:rPr>
          <w:rFonts w:ascii="Trebuchet MS" w:hAnsi="Trebuchet MS"/>
          <w:sz w:val="20"/>
          <w:szCs w:val="20"/>
        </w:rPr>
        <w:t xml:space="preserve"> não se limitando, cópias dos respectivos termos de quitação, extratos comprovando as transações bancárias e/ou comprovantes de pagamento, c</w:t>
      </w:r>
      <w:r w:rsidR="00F36CEC" w:rsidRPr="00BA0B8D">
        <w:rPr>
          <w:rFonts w:ascii="Trebuchet MS" w:hAnsi="Trebuchet MS"/>
          <w:sz w:val="20"/>
          <w:szCs w:val="20"/>
        </w:rPr>
        <w:t>ontratos e as notas fiscais (no formato “XML” de autenticação das notas fiscais), comprovando os pagamentos e/ou demonstrativos contábeis que demonstrem a correta destinação dos recursos</w:t>
      </w:r>
      <w:r w:rsidR="00F36CEC">
        <w:rPr>
          <w:rFonts w:ascii="Trebuchet MS" w:hAnsi="Trebuchet MS"/>
          <w:sz w:val="20"/>
          <w:szCs w:val="20"/>
        </w:rPr>
        <w:t xml:space="preserve">, </w:t>
      </w:r>
      <w:r w:rsidR="00F36CEC" w:rsidRPr="00174315">
        <w:rPr>
          <w:rFonts w:ascii="Trebuchet MS" w:hAnsi="Trebuchet MS"/>
          <w:bCs/>
          <w:sz w:val="20"/>
          <w:szCs w:val="20"/>
        </w:rPr>
        <w:t xml:space="preserve"> </w:t>
      </w:r>
      <w:r w:rsidRPr="00174315">
        <w:rPr>
          <w:rFonts w:ascii="Trebuchet MS" w:hAnsi="Trebuchet MS"/>
          <w:bCs/>
          <w:sz w:val="20"/>
          <w:szCs w:val="20"/>
        </w:rPr>
        <w:t>no prazo de 5 (cinco) Dias Úteis de antecedência do prazo demandado pela autoridade competente ou em prazo inferior</w:t>
      </w:r>
      <w:r w:rsidR="0043677B">
        <w:rPr>
          <w:rFonts w:ascii="Trebuchet MS" w:hAnsi="Trebuchet MS"/>
          <w:bCs/>
          <w:sz w:val="20"/>
          <w:szCs w:val="20"/>
        </w:rPr>
        <w:t xml:space="preserve"> que venha a ser concedido pela autoridade ou autarquia reguladora, o qual será de conhecimento da Emissora por meio de comunicação enviada pelo Agente Fiduciário</w:t>
      </w:r>
      <w:r w:rsidR="003C781E">
        <w:rPr>
          <w:rFonts w:ascii="Trebuchet MS" w:hAnsi="Trebuchet MS"/>
          <w:bCs/>
          <w:sz w:val="20"/>
          <w:szCs w:val="20"/>
        </w:rPr>
        <w:t xml:space="preserve"> dos CRI</w:t>
      </w:r>
      <w:r w:rsidR="0043677B">
        <w:rPr>
          <w:rFonts w:ascii="Trebuchet MS" w:hAnsi="Trebuchet MS"/>
          <w:bCs/>
          <w:sz w:val="20"/>
          <w:szCs w:val="20"/>
        </w:rPr>
        <w:t xml:space="preserve"> ou pela Securitizadora</w:t>
      </w:r>
      <w:r w:rsidRPr="00174315">
        <w:rPr>
          <w:rFonts w:ascii="Trebuchet MS" w:hAnsi="Trebuchet MS"/>
          <w:bCs/>
          <w:sz w:val="20"/>
          <w:szCs w:val="20"/>
        </w:rPr>
        <w:t xml:space="preserve">, de modo a possibilitar o cumprimento tempestivo pelo Agente Fiduciário </w:t>
      </w:r>
      <w:r w:rsidR="003C781E">
        <w:rPr>
          <w:rFonts w:ascii="Trebuchet MS" w:hAnsi="Trebuchet MS"/>
          <w:bCs/>
          <w:sz w:val="20"/>
          <w:szCs w:val="20"/>
        </w:rPr>
        <w:t xml:space="preserve">dos CRI </w:t>
      </w:r>
      <w:r w:rsidRPr="00174315">
        <w:rPr>
          <w:rFonts w:ascii="Trebuchet MS" w:hAnsi="Trebuchet MS"/>
          <w:bCs/>
          <w:sz w:val="20"/>
          <w:szCs w:val="20"/>
        </w:rPr>
        <w:t xml:space="preserve">e/ou pela </w:t>
      </w:r>
      <w:r>
        <w:rPr>
          <w:rFonts w:ascii="Trebuchet MS" w:hAnsi="Trebuchet MS"/>
          <w:bCs/>
          <w:sz w:val="20"/>
          <w:szCs w:val="20"/>
        </w:rPr>
        <w:t>Securitizadora</w:t>
      </w:r>
      <w:r w:rsidRPr="00174315">
        <w:rPr>
          <w:rFonts w:ascii="Trebuchet MS" w:hAnsi="Trebuchet MS"/>
          <w:bCs/>
          <w:sz w:val="20"/>
          <w:szCs w:val="20"/>
        </w:rPr>
        <w:t xml:space="preserve"> de quaisquer solicitações efetuadas por autoridades ou órgãos reguladores, </w:t>
      </w:r>
      <w:proofErr w:type="spellStart"/>
      <w:r w:rsidRPr="00174315">
        <w:rPr>
          <w:rFonts w:ascii="Trebuchet MS" w:hAnsi="Trebuchet MS"/>
          <w:bCs/>
          <w:sz w:val="20"/>
          <w:szCs w:val="20"/>
        </w:rPr>
        <w:t>autorreguladores</w:t>
      </w:r>
      <w:proofErr w:type="spellEnd"/>
      <w:r w:rsidRPr="00174315">
        <w:rPr>
          <w:rFonts w:ascii="Trebuchet MS" w:hAnsi="Trebuchet MS"/>
          <w:bCs/>
          <w:sz w:val="20"/>
          <w:szCs w:val="20"/>
        </w:rPr>
        <w:t>, regulamentos, leis ou determinações judiciais, administrativas ou arbitrais.</w:t>
      </w:r>
    </w:p>
    <w:p w14:paraId="136B05F0" w14:textId="77777777" w:rsidR="00321E8B" w:rsidRPr="00BA0B8D" w:rsidRDefault="00321E8B" w:rsidP="00321E8B">
      <w:pPr>
        <w:pStyle w:val="PargrafodaLista"/>
        <w:rPr>
          <w:rFonts w:ascii="Trebuchet MS" w:hAnsi="Trebuchet MS"/>
          <w:sz w:val="20"/>
          <w:szCs w:val="20"/>
        </w:rPr>
      </w:pPr>
    </w:p>
    <w:p w14:paraId="45ECCC3E" w14:textId="029AE16B" w:rsidR="00F5766F" w:rsidRPr="00A26429" w:rsidRDefault="00321E8B" w:rsidP="005F55E3">
      <w:pPr>
        <w:pStyle w:val="PargrafodaLista"/>
        <w:widowControl w:val="0"/>
        <w:numPr>
          <w:ilvl w:val="2"/>
          <w:numId w:val="18"/>
        </w:numPr>
        <w:tabs>
          <w:tab w:val="left" w:pos="709"/>
        </w:tabs>
        <w:spacing w:line="280" w:lineRule="exact"/>
        <w:ind w:left="0" w:firstLine="0"/>
        <w:rPr>
          <w:rFonts w:ascii="Trebuchet MS" w:hAnsi="Trebuchet MS"/>
          <w:sz w:val="20"/>
          <w:szCs w:val="20"/>
        </w:rPr>
      </w:pPr>
      <w:r w:rsidRPr="00A26429">
        <w:rPr>
          <w:rFonts w:ascii="Trebuchet MS" w:hAnsi="Trebuchet MS"/>
          <w:sz w:val="20"/>
          <w:szCs w:val="20"/>
        </w:rPr>
        <w:t xml:space="preserve">Caberá </w:t>
      </w:r>
      <w:r w:rsidR="00F33433">
        <w:rPr>
          <w:rFonts w:ascii="Trebuchet MS" w:hAnsi="Trebuchet MS"/>
          <w:sz w:val="20"/>
          <w:szCs w:val="20"/>
        </w:rPr>
        <w:t>à</w:t>
      </w:r>
      <w:r w:rsidRPr="00A26429">
        <w:rPr>
          <w:rFonts w:ascii="Trebuchet MS" w:hAnsi="Trebuchet MS"/>
          <w:sz w:val="20"/>
          <w:szCs w:val="20"/>
        </w:rPr>
        <w:t xml:space="preserve"> </w:t>
      </w:r>
      <w:r w:rsidR="00207036">
        <w:rPr>
          <w:rFonts w:ascii="Trebuchet MS" w:hAnsi="Trebuchet MS"/>
          <w:sz w:val="20"/>
          <w:szCs w:val="20"/>
        </w:rPr>
        <w:t>Emissora</w:t>
      </w:r>
      <w:r w:rsidRPr="00A26429">
        <w:rPr>
          <w:rFonts w:ascii="Trebuchet MS" w:hAnsi="Trebuchet MS"/>
          <w:sz w:val="20"/>
          <w:szCs w:val="20"/>
        </w:rPr>
        <w:t xml:space="preserve"> a verificação e análise da veracidade dos documentos encaminhados atestando, inclusive, que estes não foram objeto de fraude ou adulteração, não cabendo ao Agente Fiduciário</w:t>
      </w:r>
      <w:r w:rsidR="003C781E">
        <w:rPr>
          <w:rFonts w:ascii="Trebuchet MS" w:hAnsi="Trebuchet MS"/>
          <w:sz w:val="20"/>
          <w:szCs w:val="20"/>
        </w:rPr>
        <w:t xml:space="preserve"> dos</w:t>
      </w:r>
      <w:r w:rsidR="009C0020">
        <w:rPr>
          <w:rFonts w:ascii="Trebuchet MS" w:hAnsi="Trebuchet MS"/>
          <w:sz w:val="20"/>
          <w:szCs w:val="20"/>
        </w:rPr>
        <w:t xml:space="preserve"> CRI</w:t>
      </w:r>
      <w:r w:rsidRPr="00A26429">
        <w:rPr>
          <w:rFonts w:ascii="Trebuchet MS" w:hAnsi="Trebuchet MS"/>
          <w:sz w:val="20"/>
          <w:szCs w:val="20"/>
        </w:rPr>
        <w:t xml:space="preserve"> </w:t>
      </w:r>
      <w:r w:rsidR="003C781E">
        <w:rPr>
          <w:rFonts w:ascii="Trebuchet MS" w:hAnsi="Trebuchet MS"/>
          <w:sz w:val="20"/>
          <w:szCs w:val="20"/>
        </w:rPr>
        <w:t>ou</w:t>
      </w:r>
      <w:r w:rsidRPr="00A26429">
        <w:rPr>
          <w:rFonts w:ascii="Trebuchet MS" w:hAnsi="Trebuchet MS"/>
          <w:sz w:val="20"/>
          <w:szCs w:val="20"/>
        </w:rPr>
        <w:t xml:space="preserve"> à Securitizadora a responsabilidade por verificar a suficiência, validade, qualidade, veracidade ou completude das informações técnicas e financeiras dos eventuais documentos enviados pela </w:t>
      </w:r>
      <w:r w:rsidR="00207036">
        <w:rPr>
          <w:rFonts w:ascii="Trebuchet MS" w:hAnsi="Trebuchet MS"/>
          <w:sz w:val="20"/>
          <w:szCs w:val="20"/>
        </w:rPr>
        <w:t>Emissora</w:t>
      </w:r>
      <w:r w:rsidRPr="00A26429">
        <w:rPr>
          <w:rFonts w:ascii="Trebuchet MS" w:hAnsi="Trebuchet MS"/>
          <w:sz w:val="20"/>
          <w:szCs w:val="20"/>
        </w:rPr>
        <w:t xml:space="preserve">, tais como notas fiscais, faturas e/ou comprovantes de pagamento e/ou demonstrativos contábeis da </w:t>
      </w:r>
      <w:r w:rsidR="00207036">
        <w:rPr>
          <w:rFonts w:ascii="Trebuchet MS" w:hAnsi="Trebuchet MS"/>
          <w:sz w:val="20"/>
          <w:szCs w:val="20"/>
        </w:rPr>
        <w:t>Emissora</w:t>
      </w:r>
      <w:r w:rsidRPr="00A26429">
        <w:rPr>
          <w:rFonts w:ascii="Trebuchet MS" w:hAnsi="Trebuchet MS"/>
          <w:sz w:val="20"/>
          <w:szCs w:val="20"/>
        </w:rPr>
        <w:t>, objeto da destinação dos recursos, ou ainda qualquer outro documento que lhe seja enviado com o fim de complementar, esclarecer, retificar ou ratificar as informações prestadas</w:t>
      </w:r>
      <w:r w:rsidR="00F5766F" w:rsidRPr="00A26429">
        <w:rPr>
          <w:rFonts w:ascii="Trebuchet MS" w:hAnsi="Trebuchet MS"/>
          <w:sz w:val="20"/>
          <w:szCs w:val="20"/>
        </w:rPr>
        <w:t>.</w:t>
      </w:r>
    </w:p>
    <w:p w14:paraId="20B710A2" w14:textId="77777777" w:rsidR="00F5766F" w:rsidRPr="00F5766F" w:rsidRDefault="00F5766F" w:rsidP="00D30F65">
      <w:pPr>
        <w:jc w:val="left"/>
        <w:rPr>
          <w:rFonts w:ascii="Trebuchet MS" w:hAnsi="Trebuchet MS"/>
          <w:sz w:val="20"/>
          <w:szCs w:val="20"/>
        </w:rPr>
      </w:pPr>
    </w:p>
    <w:p w14:paraId="424AF7B7" w14:textId="77777777" w:rsidR="00C20F12" w:rsidRPr="00A15CFB" w:rsidRDefault="00C20F12" w:rsidP="005F55E3">
      <w:pPr>
        <w:pStyle w:val="PargrafodaLista"/>
        <w:widowControl w:val="0"/>
        <w:numPr>
          <w:ilvl w:val="1"/>
          <w:numId w:val="18"/>
        </w:numPr>
        <w:spacing w:line="280" w:lineRule="exact"/>
        <w:rPr>
          <w:rFonts w:ascii="Trebuchet MS" w:hAnsi="Trebuchet MS"/>
          <w:b/>
          <w:sz w:val="20"/>
          <w:szCs w:val="20"/>
        </w:rPr>
      </w:pPr>
      <w:r w:rsidRPr="00A15CFB">
        <w:rPr>
          <w:rFonts w:ascii="Trebuchet MS" w:hAnsi="Trebuchet MS"/>
          <w:b/>
          <w:sz w:val="20"/>
          <w:szCs w:val="20"/>
        </w:rPr>
        <w:t>Número da Emissão</w:t>
      </w:r>
    </w:p>
    <w:p w14:paraId="510DFFBF" w14:textId="77777777" w:rsidR="00C20F12" w:rsidRPr="00A15CFB" w:rsidRDefault="00C20F12" w:rsidP="0069607A">
      <w:pPr>
        <w:widowControl w:val="0"/>
        <w:spacing w:line="280" w:lineRule="exact"/>
        <w:rPr>
          <w:rFonts w:ascii="Trebuchet MS" w:hAnsi="Trebuchet MS"/>
          <w:sz w:val="20"/>
          <w:szCs w:val="20"/>
        </w:rPr>
      </w:pPr>
    </w:p>
    <w:p w14:paraId="21191B2E" w14:textId="158174AD" w:rsidR="00C20F12" w:rsidRDefault="00C20F12" w:rsidP="005F55E3">
      <w:pPr>
        <w:pStyle w:val="PargrafodaLista"/>
        <w:widowControl w:val="0"/>
        <w:numPr>
          <w:ilvl w:val="2"/>
          <w:numId w:val="18"/>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A presente Escritura de Emissão representa a </w:t>
      </w:r>
      <w:r w:rsidR="007D06F8" w:rsidRPr="007D06F8">
        <w:rPr>
          <w:rFonts w:ascii="Trebuchet MS" w:hAnsi="Trebuchet MS"/>
          <w:sz w:val="20"/>
          <w:szCs w:val="20"/>
        </w:rPr>
        <w:t>1ª (primeira)</w:t>
      </w:r>
      <w:r w:rsidR="00CA648A" w:rsidRPr="00A15CFB">
        <w:rPr>
          <w:rFonts w:ascii="Trebuchet MS" w:hAnsi="Trebuchet MS"/>
          <w:sz w:val="20"/>
          <w:szCs w:val="20"/>
        </w:rPr>
        <w:t xml:space="preserve"> </w:t>
      </w:r>
      <w:r w:rsidRPr="00A15CFB">
        <w:rPr>
          <w:rFonts w:ascii="Trebuchet MS" w:hAnsi="Trebuchet MS"/>
          <w:sz w:val="20"/>
          <w:szCs w:val="20"/>
        </w:rPr>
        <w:t xml:space="preserve">emissão de </w:t>
      </w:r>
      <w:r w:rsidR="002332CF" w:rsidRPr="00A15CFB">
        <w:rPr>
          <w:rFonts w:ascii="Trebuchet MS" w:hAnsi="Trebuchet MS"/>
          <w:sz w:val="20"/>
          <w:szCs w:val="20"/>
        </w:rPr>
        <w:t xml:space="preserve">debêntures </w:t>
      </w:r>
      <w:r w:rsidRPr="00A15CFB">
        <w:rPr>
          <w:rFonts w:ascii="Trebuchet MS" w:hAnsi="Trebuchet MS"/>
          <w:sz w:val="20"/>
          <w:szCs w:val="20"/>
        </w:rPr>
        <w:t>da Emissora.</w:t>
      </w:r>
    </w:p>
    <w:p w14:paraId="3E913B09" w14:textId="77777777" w:rsidR="00233B2B" w:rsidRDefault="00233B2B" w:rsidP="00233B2B">
      <w:pPr>
        <w:pStyle w:val="PargrafodaLista"/>
        <w:widowControl w:val="0"/>
        <w:tabs>
          <w:tab w:val="left" w:pos="567"/>
        </w:tabs>
        <w:spacing w:line="280" w:lineRule="exact"/>
        <w:ind w:left="0"/>
        <w:rPr>
          <w:rFonts w:ascii="Trebuchet MS" w:hAnsi="Trebuchet MS"/>
          <w:sz w:val="20"/>
          <w:szCs w:val="20"/>
        </w:rPr>
      </w:pPr>
    </w:p>
    <w:p w14:paraId="26078AD6" w14:textId="77777777" w:rsidR="00233B2B" w:rsidRPr="00233B2B" w:rsidRDefault="00233B2B" w:rsidP="005F55E3">
      <w:pPr>
        <w:pStyle w:val="PargrafodaLista"/>
        <w:widowControl w:val="0"/>
        <w:numPr>
          <w:ilvl w:val="1"/>
          <w:numId w:val="18"/>
        </w:numPr>
        <w:spacing w:line="280" w:lineRule="exact"/>
        <w:rPr>
          <w:rFonts w:ascii="Trebuchet MS" w:hAnsi="Trebuchet MS"/>
          <w:b/>
          <w:sz w:val="20"/>
          <w:szCs w:val="20"/>
        </w:rPr>
      </w:pPr>
      <w:r w:rsidRPr="00233B2B">
        <w:rPr>
          <w:rFonts w:ascii="Trebuchet MS" w:hAnsi="Trebuchet MS"/>
          <w:b/>
          <w:sz w:val="20"/>
          <w:szCs w:val="20"/>
        </w:rPr>
        <w:t>Procedimento de Colocação</w:t>
      </w:r>
    </w:p>
    <w:p w14:paraId="0A660C16" w14:textId="77777777" w:rsidR="00233B2B" w:rsidRPr="009D79D5" w:rsidRDefault="00233B2B" w:rsidP="00233B2B">
      <w:pPr>
        <w:pStyle w:val="p0"/>
        <w:tabs>
          <w:tab w:val="clear" w:pos="720"/>
          <w:tab w:val="left" w:pos="1418"/>
        </w:tabs>
        <w:spacing w:line="288" w:lineRule="auto"/>
        <w:rPr>
          <w:rFonts w:ascii="Times New Roman" w:eastAsia="Arial Unicode MS" w:hAnsi="Times New Roman"/>
          <w:color w:val="000000"/>
        </w:rPr>
      </w:pPr>
    </w:p>
    <w:p w14:paraId="07EA6164" w14:textId="77777777" w:rsidR="00233B2B" w:rsidRPr="00233B2B" w:rsidRDefault="00233B2B" w:rsidP="005F55E3">
      <w:pPr>
        <w:pStyle w:val="PargrafodaLista"/>
        <w:widowControl w:val="0"/>
        <w:numPr>
          <w:ilvl w:val="2"/>
          <w:numId w:val="18"/>
        </w:numPr>
        <w:tabs>
          <w:tab w:val="left" w:pos="567"/>
        </w:tabs>
        <w:spacing w:line="280" w:lineRule="exact"/>
        <w:ind w:left="0" w:firstLine="0"/>
        <w:rPr>
          <w:rFonts w:ascii="Trebuchet MS" w:hAnsi="Trebuchet MS"/>
          <w:sz w:val="20"/>
          <w:szCs w:val="20"/>
        </w:rPr>
      </w:pPr>
      <w:r w:rsidRPr="00233B2B">
        <w:rPr>
          <w:rFonts w:ascii="Trebuchet MS" w:hAnsi="Trebuchet MS"/>
          <w:sz w:val="20"/>
          <w:szCs w:val="20"/>
        </w:rPr>
        <w:t>As Debêntures serão objeto de colocação privada e sem a intermediação de instituições financeiras integrantes do sistema de distribuição, não sujeitas ao artigo 19 da Lei nº 6.385, de 07 de dezembro de 1976 e da Instrução nº 400, de 29 de dezembro de 2003 da Comissão de Valores Mobiliários.</w:t>
      </w:r>
    </w:p>
    <w:p w14:paraId="636B4A20" w14:textId="77777777" w:rsidR="00233B2B" w:rsidRPr="00233B2B" w:rsidRDefault="00233B2B" w:rsidP="00233B2B">
      <w:pPr>
        <w:pStyle w:val="PargrafodaLista"/>
        <w:widowControl w:val="0"/>
        <w:tabs>
          <w:tab w:val="left" w:pos="567"/>
        </w:tabs>
        <w:spacing w:line="280" w:lineRule="exact"/>
        <w:ind w:left="0"/>
        <w:rPr>
          <w:rFonts w:ascii="Trebuchet MS" w:hAnsi="Trebuchet MS"/>
          <w:sz w:val="20"/>
          <w:szCs w:val="20"/>
          <w:lang w:val="x-none"/>
        </w:rPr>
      </w:pPr>
    </w:p>
    <w:p w14:paraId="662A0602" w14:textId="77777777" w:rsidR="00D67BF3" w:rsidRPr="00A15CFB" w:rsidRDefault="00D67BF3" w:rsidP="0069607A">
      <w:pPr>
        <w:widowControl w:val="0"/>
        <w:spacing w:line="280" w:lineRule="exact"/>
        <w:rPr>
          <w:rFonts w:ascii="Trebuchet MS" w:hAnsi="Trebuchet MS"/>
          <w:sz w:val="20"/>
          <w:szCs w:val="20"/>
        </w:rPr>
      </w:pPr>
    </w:p>
    <w:p w14:paraId="3721F15C" w14:textId="5431DF02" w:rsidR="00C206F1" w:rsidRPr="00A15CFB" w:rsidRDefault="00C206F1" w:rsidP="0069607A">
      <w:pPr>
        <w:pStyle w:val="NormalWeb"/>
        <w:spacing w:before="0" w:beforeAutospacing="0" w:after="0" w:afterAutospacing="0" w:line="280" w:lineRule="exact"/>
        <w:jc w:val="center"/>
        <w:rPr>
          <w:rFonts w:ascii="Trebuchet MS" w:hAnsi="Trebuchet MS" w:cs="Times New Roman"/>
          <w:b/>
          <w:smallCaps/>
          <w:sz w:val="20"/>
          <w:szCs w:val="20"/>
        </w:rPr>
      </w:pPr>
      <w:bookmarkStart w:id="45" w:name="_DV_M242"/>
      <w:bookmarkEnd w:id="45"/>
      <w:r w:rsidRPr="00A15CFB">
        <w:rPr>
          <w:rFonts w:ascii="Trebuchet MS" w:hAnsi="Trebuchet MS" w:cs="Times New Roman"/>
          <w:b/>
          <w:smallCaps/>
          <w:sz w:val="20"/>
          <w:szCs w:val="20"/>
        </w:rPr>
        <w:t xml:space="preserve">Cláusula </w:t>
      </w:r>
      <w:r w:rsidR="00464145">
        <w:rPr>
          <w:rFonts w:ascii="Trebuchet MS" w:hAnsi="Trebuchet MS" w:cs="Times New Roman"/>
          <w:b/>
          <w:smallCaps/>
          <w:sz w:val="20"/>
          <w:szCs w:val="20"/>
        </w:rPr>
        <w:t>I</w:t>
      </w:r>
      <w:r w:rsidRPr="00A15CFB">
        <w:rPr>
          <w:rFonts w:ascii="Trebuchet MS" w:hAnsi="Trebuchet MS" w:cs="Times New Roman"/>
          <w:b/>
          <w:smallCaps/>
          <w:sz w:val="20"/>
          <w:szCs w:val="20"/>
        </w:rPr>
        <w:t>V</w:t>
      </w:r>
    </w:p>
    <w:p w14:paraId="2C3537C1" w14:textId="77777777" w:rsidR="00C206F1" w:rsidRPr="00A15CFB" w:rsidRDefault="00C206F1"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Características das Debêntures</w:t>
      </w:r>
    </w:p>
    <w:p w14:paraId="10A8BF15" w14:textId="77777777" w:rsidR="00C206F1" w:rsidRPr="00A15CFB" w:rsidRDefault="00C206F1" w:rsidP="0069607A">
      <w:pPr>
        <w:widowControl w:val="0"/>
        <w:tabs>
          <w:tab w:val="left" w:pos="567"/>
        </w:tabs>
        <w:spacing w:line="280" w:lineRule="exact"/>
        <w:rPr>
          <w:rFonts w:ascii="Trebuchet MS" w:hAnsi="Trebuchet MS"/>
          <w:sz w:val="20"/>
          <w:szCs w:val="20"/>
        </w:rPr>
      </w:pPr>
    </w:p>
    <w:p w14:paraId="34B7458C" w14:textId="59BCE8B2" w:rsidR="00C20F12" w:rsidRPr="00464145" w:rsidRDefault="00C20F12" w:rsidP="005F55E3">
      <w:pPr>
        <w:pStyle w:val="PargrafodaLista"/>
        <w:widowControl w:val="0"/>
        <w:numPr>
          <w:ilvl w:val="1"/>
          <w:numId w:val="19"/>
        </w:numPr>
        <w:tabs>
          <w:tab w:val="left" w:pos="567"/>
        </w:tabs>
        <w:spacing w:line="280" w:lineRule="exact"/>
        <w:rPr>
          <w:rFonts w:ascii="Trebuchet MS" w:hAnsi="Trebuchet MS"/>
          <w:b/>
          <w:sz w:val="20"/>
          <w:szCs w:val="20"/>
        </w:rPr>
      </w:pPr>
      <w:r w:rsidRPr="00464145">
        <w:rPr>
          <w:rFonts w:ascii="Trebuchet MS" w:hAnsi="Trebuchet MS"/>
          <w:b/>
          <w:sz w:val="20"/>
          <w:szCs w:val="20"/>
        </w:rPr>
        <w:t>Data de Emissão das Debêntures</w:t>
      </w:r>
    </w:p>
    <w:p w14:paraId="75F3D92F" w14:textId="77777777" w:rsidR="00AF3F87" w:rsidRPr="00A15CFB" w:rsidRDefault="00AF3F87" w:rsidP="0069607A">
      <w:pPr>
        <w:widowControl w:val="0"/>
        <w:tabs>
          <w:tab w:val="left" w:pos="567"/>
        </w:tabs>
        <w:spacing w:line="280" w:lineRule="exact"/>
        <w:ind w:left="360"/>
        <w:rPr>
          <w:rFonts w:ascii="Trebuchet MS" w:hAnsi="Trebuchet MS"/>
          <w:b/>
          <w:sz w:val="20"/>
          <w:szCs w:val="20"/>
        </w:rPr>
      </w:pPr>
    </w:p>
    <w:p w14:paraId="26DFCB4C" w14:textId="4C11F4E1" w:rsidR="00C20F12" w:rsidRPr="00A15CFB" w:rsidRDefault="00C20F12" w:rsidP="005F55E3">
      <w:pPr>
        <w:pStyle w:val="PargrafodaLista"/>
        <w:widowControl w:val="0"/>
        <w:numPr>
          <w:ilvl w:val="2"/>
          <w:numId w:val="19"/>
        </w:numPr>
        <w:tabs>
          <w:tab w:val="left" w:pos="567"/>
        </w:tabs>
        <w:spacing w:line="280" w:lineRule="exact"/>
        <w:ind w:left="0" w:firstLine="0"/>
        <w:rPr>
          <w:rFonts w:ascii="Trebuchet MS" w:hAnsi="Trebuchet MS"/>
          <w:sz w:val="20"/>
          <w:szCs w:val="20"/>
        </w:rPr>
      </w:pPr>
      <w:bookmarkStart w:id="46" w:name="_Hlk19623568"/>
      <w:r w:rsidRPr="00A15CFB">
        <w:rPr>
          <w:rFonts w:ascii="Trebuchet MS" w:hAnsi="Trebuchet MS"/>
          <w:sz w:val="20"/>
          <w:szCs w:val="20"/>
        </w:rPr>
        <w:t xml:space="preserve">Para todos os efeitos legais, a data de emissão das Debêntures é </w:t>
      </w:r>
      <w:r w:rsidR="007777ED" w:rsidRPr="00A15CFB">
        <w:rPr>
          <w:rFonts w:ascii="Trebuchet MS" w:hAnsi="Trebuchet MS"/>
          <w:sz w:val="20"/>
          <w:szCs w:val="20"/>
        </w:rPr>
        <w:t xml:space="preserve">o dia </w:t>
      </w:r>
      <w:r w:rsidR="007D06F8">
        <w:rPr>
          <w:rFonts w:ascii="Trebuchet MS" w:hAnsi="Trebuchet MS"/>
          <w:sz w:val="20"/>
          <w:szCs w:val="20"/>
        </w:rPr>
        <w:t>22 de outubro</w:t>
      </w:r>
      <w:r w:rsidR="00D87E0D" w:rsidRPr="00A15CFB">
        <w:rPr>
          <w:rFonts w:ascii="Trebuchet MS" w:hAnsi="Trebuchet MS"/>
          <w:sz w:val="20"/>
          <w:szCs w:val="20"/>
        </w:rPr>
        <w:t xml:space="preserve"> </w:t>
      </w:r>
      <w:r w:rsidRPr="00A15CFB">
        <w:rPr>
          <w:rFonts w:ascii="Trebuchet MS" w:hAnsi="Trebuchet MS"/>
          <w:sz w:val="20"/>
          <w:szCs w:val="20"/>
        </w:rPr>
        <w:t xml:space="preserve">de </w:t>
      </w:r>
      <w:r w:rsidR="00495D89" w:rsidRPr="00A15CFB">
        <w:rPr>
          <w:rFonts w:ascii="Trebuchet MS" w:hAnsi="Trebuchet MS"/>
          <w:sz w:val="20"/>
          <w:szCs w:val="20"/>
        </w:rPr>
        <w:t>201</w:t>
      </w:r>
      <w:r w:rsidR="0053399C" w:rsidRPr="00A15CFB">
        <w:rPr>
          <w:rFonts w:ascii="Trebuchet MS" w:hAnsi="Trebuchet MS"/>
          <w:sz w:val="20"/>
          <w:szCs w:val="20"/>
        </w:rPr>
        <w:t>9</w:t>
      </w:r>
      <w:r w:rsidR="00495D89" w:rsidRPr="00A15CFB">
        <w:rPr>
          <w:rFonts w:ascii="Trebuchet MS" w:hAnsi="Trebuchet MS"/>
          <w:sz w:val="20"/>
          <w:szCs w:val="20"/>
        </w:rPr>
        <w:t xml:space="preserve"> </w:t>
      </w:r>
      <w:r w:rsidRPr="00A15CFB">
        <w:rPr>
          <w:rFonts w:ascii="Trebuchet MS" w:hAnsi="Trebuchet MS"/>
          <w:sz w:val="20"/>
          <w:szCs w:val="20"/>
        </w:rPr>
        <w:t>(“</w:t>
      </w:r>
      <w:r w:rsidRPr="00A15CFB">
        <w:rPr>
          <w:rFonts w:ascii="Trebuchet MS" w:hAnsi="Trebuchet MS"/>
          <w:sz w:val="20"/>
          <w:szCs w:val="20"/>
          <w:u w:val="single"/>
        </w:rPr>
        <w:t>Data de Emissão</w:t>
      </w:r>
      <w:r w:rsidR="00167406" w:rsidRPr="00A15CFB">
        <w:rPr>
          <w:rFonts w:ascii="Trebuchet MS" w:hAnsi="Trebuchet MS"/>
          <w:sz w:val="20"/>
          <w:szCs w:val="20"/>
        </w:rPr>
        <w:t>”).</w:t>
      </w:r>
    </w:p>
    <w:bookmarkEnd w:id="46"/>
    <w:p w14:paraId="3F281E1B" w14:textId="77777777" w:rsidR="0063429C" w:rsidRPr="00A15CFB" w:rsidRDefault="0063429C" w:rsidP="0069607A">
      <w:pPr>
        <w:widowControl w:val="0"/>
        <w:tabs>
          <w:tab w:val="left" w:pos="567"/>
        </w:tabs>
        <w:spacing w:line="280" w:lineRule="exact"/>
        <w:rPr>
          <w:rFonts w:ascii="Trebuchet MS" w:hAnsi="Trebuchet MS"/>
          <w:b/>
          <w:sz w:val="20"/>
          <w:szCs w:val="20"/>
        </w:rPr>
      </w:pPr>
    </w:p>
    <w:p w14:paraId="0117C642" w14:textId="77777777" w:rsidR="00C20F12" w:rsidRPr="00A15CFB" w:rsidRDefault="00C20F12" w:rsidP="005F55E3">
      <w:pPr>
        <w:pStyle w:val="PargrafodaLista"/>
        <w:widowControl w:val="0"/>
        <w:numPr>
          <w:ilvl w:val="1"/>
          <w:numId w:val="19"/>
        </w:numPr>
        <w:tabs>
          <w:tab w:val="left" w:pos="567"/>
        </w:tabs>
        <w:spacing w:line="280" w:lineRule="exact"/>
        <w:rPr>
          <w:rFonts w:ascii="Trebuchet MS" w:hAnsi="Trebuchet MS"/>
          <w:b/>
          <w:sz w:val="20"/>
          <w:szCs w:val="20"/>
        </w:rPr>
      </w:pPr>
      <w:r w:rsidRPr="00A15CFB">
        <w:rPr>
          <w:rFonts w:ascii="Trebuchet MS" w:hAnsi="Trebuchet MS"/>
          <w:b/>
          <w:sz w:val="20"/>
          <w:szCs w:val="20"/>
        </w:rPr>
        <w:t>Valor Nominal Unitário das Debêntures</w:t>
      </w:r>
    </w:p>
    <w:p w14:paraId="081D7A4B" w14:textId="77777777" w:rsidR="00C20F12" w:rsidRPr="00A15CFB" w:rsidRDefault="00C20F12" w:rsidP="0069607A">
      <w:pPr>
        <w:pStyle w:val="p0"/>
        <w:widowControl w:val="0"/>
        <w:tabs>
          <w:tab w:val="clear" w:pos="720"/>
        </w:tabs>
        <w:spacing w:line="280" w:lineRule="exact"/>
        <w:rPr>
          <w:rFonts w:ascii="Trebuchet MS" w:hAnsi="Trebuchet MS"/>
          <w:sz w:val="20"/>
          <w:szCs w:val="20"/>
        </w:rPr>
      </w:pPr>
    </w:p>
    <w:p w14:paraId="6DE93815" w14:textId="35943FE8" w:rsidR="00BF2ABA" w:rsidRPr="00A15CFB" w:rsidRDefault="00C20F12" w:rsidP="005F55E3">
      <w:pPr>
        <w:pStyle w:val="p0"/>
        <w:widowControl w:val="0"/>
        <w:numPr>
          <w:ilvl w:val="2"/>
          <w:numId w:val="19"/>
        </w:numPr>
        <w:tabs>
          <w:tab w:val="clear" w:pos="720"/>
        </w:tabs>
        <w:spacing w:line="280" w:lineRule="exact"/>
        <w:ind w:left="0" w:firstLine="0"/>
        <w:rPr>
          <w:rFonts w:ascii="Trebuchet MS" w:hAnsi="Trebuchet MS"/>
          <w:sz w:val="20"/>
          <w:szCs w:val="20"/>
        </w:rPr>
      </w:pPr>
      <w:r w:rsidRPr="00A15CFB">
        <w:rPr>
          <w:rFonts w:ascii="Trebuchet MS" w:hAnsi="Trebuchet MS"/>
          <w:sz w:val="20"/>
          <w:szCs w:val="20"/>
        </w:rPr>
        <w:t xml:space="preserve">O valor nominal unitário </w:t>
      </w:r>
      <w:r w:rsidR="00395028" w:rsidRPr="00A15CFB">
        <w:rPr>
          <w:rFonts w:ascii="Trebuchet MS" w:hAnsi="Trebuchet MS"/>
          <w:sz w:val="20"/>
          <w:szCs w:val="20"/>
        </w:rPr>
        <w:t xml:space="preserve">de cada </w:t>
      </w:r>
      <w:r w:rsidRPr="00A15CFB">
        <w:rPr>
          <w:rFonts w:ascii="Trebuchet MS" w:hAnsi="Trebuchet MS"/>
          <w:sz w:val="20"/>
          <w:szCs w:val="20"/>
        </w:rPr>
        <w:t>Debênture</w:t>
      </w:r>
      <w:r w:rsidR="00275643" w:rsidRPr="00A15CFB">
        <w:rPr>
          <w:rFonts w:ascii="Trebuchet MS" w:hAnsi="Trebuchet MS"/>
          <w:sz w:val="20"/>
          <w:szCs w:val="20"/>
        </w:rPr>
        <w:t xml:space="preserve"> </w:t>
      </w:r>
      <w:r w:rsidRPr="00A15CFB">
        <w:rPr>
          <w:rFonts w:ascii="Trebuchet MS" w:hAnsi="Trebuchet MS"/>
          <w:sz w:val="20"/>
          <w:szCs w:val="20"/>
        </w:rPr>
        <w:t xml:space="preserve">é de </w:t>
      </w:r>
      <w:r w:rsidR="00D63CC8" w:rsidRPr="00A15CFB">
        <w:rPr>
          <w:rFonts w:ascii="Trebuchet MS" w:hAnsi="Trebuchet MS"/>
          <w:sz w:val="20"/>
          <w:szCs w:val="20"/>
        </w:rPr>
        <w:t>R$</w:t>
      </w:r>
      <w:r w:rsidR="0053399C" w:rsidRPr="00A15CFB">
        <w:rPr>
          <w:rFonts w:ascii="Trebuchet MS" w:hAnsi="Trebuchet MS"/>
          <w:sz w:val="20"/>
          <w:szCs w:val="20"/>
        </w:rPr>
        <w:t xml:space="preserve"> </w:t>
      </w:r>
      <w:r w:rsidR="009C0020">
        <w:rPr>
          <w:rFonts w:ascii="Trebuchet MS" w:hAnsi="Trebuchet MS"/>
          <w:sz w:val="20"/>
          <w:szCs w:val="20"/>
        </w:rPr>
        <w:t>1.000,00 (um mil reais)</w:t>
      </w:r>
      <w:r w:rsidR="00275643" w:rsidRPr="00A15CFB">
        <w:rPr>
          <w:rFonts w:ascii="Trebuchet MS" w:hAnsi="Trebuchet MS"/>
          <w:sz w:val="20"/>
          <w:szCs w:val="20"/>
        </w:rPr>
        <w:t xml:space="preserve"> </w:t>
      </w:r>
      <w:r w:rsidR="00395028" w:rsidRPr="00A15CFB">
        <w:rPr>
          <w:rFonts w:ascii="Trebuchet MS" w:hAnsi="Trebuchet MS"/>
          <w:sz w:val="20"/>
          <w:szCs w:val="20"/>
        </w:rPr>
        <w:t xml:space="preserve">na Data de Emissão </w:t>
      </w:r>
      <w:r w:rsidRPr="00A15CFB">
        <w:rPr>
          <w:rFonts w:ascii="Trebuchet MS" w:hAnsi="Trebuchet MS"/>
          <w:sz w:val="20"/>
          <w:szCs w:val="20"/>
        </w:rPr>
        <w:t>(“</w:t>
      </w:r>
      <w:r w:rsidRPr="00A15CFB">
        <w:rPr>
          <w:rFonts w:ascii="Trebuchet MS" w:hAnsi="Trebuchet MS"/>
          <w:sz w:val="20"/>
          <w:szCs w:val="20"/>
          <w:u w:val="single"/>
        </w:rPr>
        <w:t>Valor Nominal Unitário</w:t>
      </w:r>
      <w:r w:rsidR="00DC63CF" w:rsidRPr="00A15CFB">
        <w:rPr>
          <w:rFonts w:ascii="Trebuchet MS" w:hAnsi="Trebuchet MS"/>
          <w:sz w:val="20"/>
          <w:szCs w:val="20"/>
        </w:rPr>
        <w:t>”).</w:t>
      </w:r>
    </w:p>
    <w:p w14:paraId="271962BF" w14:textId="77777777" w:rsidR="00C20F12" w:rsidRPr="00A15CFB" w:rsidRDefault="00C20F12" w:rsidP="0069607A">
      <w:pPr>
        <w:pStyle w:val="p0"/>
        <w:widowControl w:val="0"/>
        <w:tabs>
          <w:tab w:val="clear" w:pos="720"/>
        </w:tabs>
        <w:spacing w:line="280" w:lineRule="exact"/>
        <w:rPr>
          <w:rFonts w:ascii="Trebuchet MS" w:hAnsi="Trebuchet MS"/>
          <w:sz w:val="20"/>
          <w:szCs w:val="20"/>
        </w:rPr>
      </w:pPr>
    </w:p>
    <w:p w14:paraId="13EE04D8" w14:textId="7B02CDD1" w:rsidR="000D527A" w:rsidRPr="00A15CFB" w:rsidRDefault="00896AA6" w:rsidP="005F55E3">
      <w:pPr>
        <w:widowControl w:val="0"/>
        <w:numPr>
          <w:ilvl w:val="1"/>
          <w:numId w:val="19"/>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Forma</w:t>
      </w:r>
      <w:r w:rsidR="00233B2B">
        <w:rPr>
          <w:rFonts w:ascii="Trebuchet MS" w:hAnsi="Trebuchet MS"/>
          <w:b/>
          <w:sz w:val="20"/>
          <w:szCs w:val="20"/>
        </w:rPr>
        <w:t xml:space="preserve"> e </w:t>
      </w:r>
      <w:r w:rsidR="00233B2B" w:rsidRPr="00A15CFB">
        <w:rPr>
          <w:rFonts w:ascii="Trebuchet MS" w:hAnsi="Trebuchet MS"/>
          <w:b/>
          <w:sz w:val="20"/>
          <w:szCs w:val="20"/>
        </w:rPr>
        <w:t>Comprovação de Titularidade das Debêntures</w:t>
      </w:r>
    </w:p>
    <w:p w14:paraId="2D3C8293" w14:textId="77777777" w:rsidR="000D527A" w:rsidRPr="00A15CFB" w:rsidRDefault="000D527A" w:rsidP="0069607A">
      <w:pPr>
        <w:widowControl w:val="0"/>
        <w:tabs>
          <w:tab w:val="left" w:pos="567"/>
        </w:tabs>
        <w:spacing w:line="280" w:lineRule="exact"/>
        <w:ind w:left="360"/>
        <w:rPr>
          <w:rFonts w:ascii="Trebuchet MS" w:hAnsi="Trebuchet MS"/>
          <w:b/>
          <w:sz w:val="20"/>
          <w:szCs w:val="20"/>
        </w:rPr>
      </w:pPr>
    </w:p>
    <w:p w14:paraId="056A0C69" w14:textId="22450AFA" w:rsidR="000D527A" w:rsidRDefault="000D527A" w:rsidP="005F55E3">
      <w:pPr>
        <w:pStyle w:val="PargrafodaLista"/>
        <w:widowControl w:val="0"/>
        <w:numPr>
          <w:ilvl w:val="2"/>
          <w:numId w:val="19"/>
        </w:numPr>
        <w:spacing w:line="280" w:lineRule="exact"/>
        <w:ind w:left="0" w:firstLine="0"/>
        <w:rPr>
          <w:rFonts w:ascii="Trebuchet MS" w:hAnsi="Trebuchet MS"/>
          <w:sz w:val="20"/>
          <w:szCs w:val="20"/>
        </w:rPr>
      </w:pPr>
      <w:r w:rsidRPr="00A15CFB">
        <w:rPr>
          <w:rFonts w:ascii="Trebuchet MS" w:hAnsi="Trebuchet MS"/>
          <w:sz w:val="20"/>
          <w:szCs w:val="20"/>
        </w:rPr>
        <w:t xml:space="preserve">As Debêntures serão emitidas sob a forma nominativa </w:t>
      </w:r>
      <w:r w:rsidR="0061682B" w:rsidRPr="0061682B">
        <w:rPr>
          <w:rFonts w:ascii="Trebuchet MS" w:hAnsi="Trebuchet MS"/>
          <w:sz w:val="20"/>
          <w:szCs w:val="20"/>
        </w:rPr>
        <w:t xml:space="preserve">e registradas no Livro de Registros de Debêntures Nominativas da </w:t>
      </w:r>
      <w:r w:rsidR="0061682B">
        <w:rPr>
          <w:rFonts w:ascii="Trebuchet MS" w:hAnsi="Trebuchet MS"/>
          <w:sz w:val="20"/>
          <w:szCs w:val="20"/>
        </w:rPr>
        <w:t>Emissora</w:t>
      </w:r>
      <w:r w:rsidR="0061682B" w:rsidRPr="0061682B">
        <w:rPr>
          <w:rFonts w:ascii="Trebuchet MS" w:hAnsi="Trebuchet MS"/>
          <w:sz w:val="20"/>
          <w:szCs w:val="20"/>
        </w:rPr>
        <w:t xml:space="preserve">. Não haverá a emissão de certificados de debêntures. A Emissora se obriga a providenciar e enviar à Securitizadora e ao Agente Fiduciário dos CRI, em até 5 (cinco) Dias Úteis após a respectiva subscrição das Debêntures, cópia autenticada do respectivo termo lavrado no Livro de </w:t>
      </w:r>
      <w:smartTag w:uri="schemas-houaiss/mini" w:element="verbetes">
        <w:r w:rsidR="0061682B" w:rsidRPr="0061682B">
          <w:rPr>
            <w:rFonts w:ascii="Trebuchet MS" w:hAnsi="Trebuchet MS"/>
            <w:sz w:val="20"/>
            <w:szCs w:val="20"/>
          </w:rPr>
          <w:t>Transferência</w:t>
        </w:r>
      </w:smartTag>
      <w:r w:rsidR="0061682B" w:rsidRPr="0061682B">
        <w:rPr>
          <w:rFonts w:ascii="Trebuchet MS" w:hAnsi="Trebuchet MS"/>
          <w:sz w:val="20"/>
          <w:szCs w:val="20"/>
        </w:rPr>
        <w:t xml:space="preserve"> de Debêntures Nominativas. A transferência das Debêntures à Debenturista deverá ocorrer na data da respectiva subscrição, independentemente da efetiva liberação dos recursos decorrentes da integralização</w:t>
      </w:r>
      <w:r w:rsidR="00E00CFD">
        <w:rPr>
          <w:rFonts w:ascii="Trebuchet MS" w:hAnsi="Trebuchet MS"/>
          <w:sz w:val="20"/>
          <w:szCs w:val="20"/>
        </w:rPr>
        <w:t>.</w:t>
      </w:r>
      <w:r w:rsidRPr="00A15CFB">
        <w:rPr>
          <w:rFonts w:ascii="Trebuchet MS" w:hAnsi="Trebuchet MS"/>
          <w:sz w:val="20"/>
          <w:szCs w:val="20"/>
        </w:rPr>
        <w:t xml:space="preserve"> </w:t>
      </w:r>
    </w:p>
    <w:p w14:paraId="26DC5760" w14:textId="77777777" w:rsidR="00233B2B" w:rsidRDefault="00233B2B" w:rsidP="00233B2B">
      <w:pPr>
        <w:pStyle w:val="PargrafodaLista"/>
        <w:widowControl w:val="0"/>
        <w:spacing w:line="280" w:lineRule="exact"/>
        <w:ind w:left="0"/>
        <w:rPr>
          <w:rFonts w:ascii="Trebuchet MS" w:hAnsi="Trebuchet MS"/>
          <w:sz w:val="20"/>
          <w:szCs w:val="20"/>
        </w:rPr>
      </w:pPr>
    </w:p>
    <w:p w14:paraId="1791BF64" w14:textId="2174C16E" w:rsidR="00233B2B" w:rsidRPr="00A57F1D" w:rsidRDefault="00233B2B" w:rsidP="005F55E3">
      <w:pPr>
        <w:pStyle w:val="PargrafodaLista"/>
        <w:widowControl w:val="0"/>
        <w:numPr>
          <w:ilvl w:val="2"/>
          <w:numId w:val="19"/>
        </w:numPr>
        <w:spacing w:line="280" w:lineRule="exact"/>
        <w:ind w:left="0" w:firstLine="0"/>
        <w:rPr>
          <w:rFonts w:ascii="Trebuchet MS" w:hAnsi="Trebuchet MS"/>
          <w:sz w:val="20"/>
          <w:szCs w:val="20"/>
        </w:rPr>
      </w:pPr>
      <w:r w:rsidRPr="00A57F1D">
        <w:rPr>
          <w:rFonts w:ascii="Trebuchet MS" w:hAnsi="Trebuchet MS"/>
          <w:sz w:val="20"/>
          <w:szCs w:val="20"/>
        </w:rPr>
        <w:t xml:space="preserve">Para todos os fins e efeitos legais, as Debêntures serão adquiridas mediante a assinatura de boletim de subscrição e a titularidade das Debêntures será comprovada pelo seu registro, em nome da Debenturista, no Livro de Registro de Debêntures Nominativas, e a sua transferência operar-se-á </w:t>
      </w:r>
      <w:proofErr w:type="spellStart"/>
      <w:r w:rsidRPr="00A57F1D">
        <w:rPr>
          <w:rFonts w:ascii="Trebuchet MS" w:hAnsi="Trebuchet MS"/>
          <w:sz w:val="20"/>
          <w:szCs w:val="20"/>
        </w:rPr>
        <w:t>por</w:t>
      </w:r>
      <w:proofErr w:type="spellEnd"/>
      <w:r w:rsidRPr="00A57F1D">
        <w:rPr>
          <w:rFonts w:ascii="Trebuchet MS" w:hAnsi="Trebuchet MS"/>
          <w:sz w:val="20"/>
          <w:szCs w:val="20"/>
        </w:rPr>
        <w:t xml:space="preserve"> termo lavrado no Livro de Transferência de Debêntures Nominativas, datado e assinado pelo cedente e pelo cessionário, ou seus legítimos representantes. </w:t>
      </w:r>
    </w:p>
    <w:p w14:paraId="4D680C0F" w14:textId="77777777" w:rsidR="00233B2B" w:rsidRPr="00233B2B" w:rsidRDefault="00233B2B" w:rsidP="00233B2B">
      <w:pPr>
        <w:pStyle w:val="PargrafodaLista"/>
        <w:widowControl w:val="0"/>
        <w:spacing w:line="280" w:lineRule="exact"/>
        <w:ind w:left="720"/>
        <w:rPr>
          <w:rFonts w:ascii="Trebuchet MS" w:hAnsi="Trebuchet MS"/>
          <w:sz w:val="20"/>
          <w:szCs w:val="20"/>
        </w:rPr>
      </w:pPr>
    </w:p>
    <w:p w14:paraId="6DBBC01C" w14:textId="366E5F71" w:rsidR="00233B2B" w:rsidRPr="00A15CFB" w:rsidRDefault="00233B2B" w:rsidP="005F55E3">
      <w:pPr>
        <w:pStyle w:val="PargrafodaLista"/>
        <w:widowControl w:val="0"/>
        <w:numPr>
          <w:ilvl w:val="2"/>
          <w:numId w:val="19"/>
        </w:numPr>
        <w:spacing w:line="280" w:lineRule="exact"/>
        <w:ind w:left="0" w:firstLine="0"/>
        <w:rPr>
          <w:rFonts w:ascii="Trebuchet MS" w:hAnsi="Trebuchet MS"/>
          <w:sz w:val="20"/>
          <w:szCs w:val="20"/>
        </w:rPr>
      </w:pPr>
      <w:r w:rsidRPr="00233B2B">
        <w:rPr>
          <w:rFonts w:ascii="Trebuchet MS" w:hAnsi="Trebuchet MS"/>
          <w:sz w:val="20"/>
          <w:szCs w:val="20"/>
        </w:rPr>
        <w:t xml:space="preserve">O Livro de Registro de Debêntures Nominativas e o Livro de Transferência de Debêntures Nominativas serão escriturados e mantidos pela </w:t>
      </w:r>
      <w:r>
        <w:rPr>
          <w:rFonts w:ascii="Trebuchet MS" w:hAnsi="Trebuchet MS"/>
          <w:sz w:val="20"/>
          <w:szCs w:val="20"/>
        </w:rPr>
        <w:t>Emissora</w:t>
      </w:r>
      <w:r w:rsidRPr="00233B2B">
        <w:rPr>
          <w:rFonts w:ascii="Trebuchet MS" w:hAnsi="Trebuchet MS"/>
          <w:sz w:val="20"/>
          <w:szCs w:val="20"/>
        </w:rPr>
        <w:t>, com observância das normas legais e regulamentares pertinentes.</w:t>
      </w:r>
    </w:p>
    <w:p w14:paraId="506AC4CD" w14:textId="1EB79FA7" w:rsidR="00C23E03" w:rsidRDefault="00C23E03">
      <w:pPr>
        <w:jc w:val="left"/>
        <w:rPr>
          <w:rFonts w:ascii="Trebuchet MS" w:hAnsi="Trebuchet MS"/>
          <w:b/>
          <w:sz w:val="20"/>
          <w:szCs w:val="20"/>
        </w:rPr>
      </w:pPr>
      <w:r>
        <w:rPr>
          <w:rFonts w:ascii="Trebuchet MS" w:hAnsi="Trebuchet MS"/>
          <w:b/>
          <w:sz w:val="20"/>
          <w:szCs w:val="20"/>
        </w:rPr>
        <w:br w:type="page"/>
      </w:r>
    </w:p>
    <w:p w14:paraId="05749EDE" w14:textId="77777777" w:rsidR="000D527A" w:rsidRPr="00A15CFB" w:rsidRDefault="000D527A" w:rsidP="0069607A">
      <w:pPr>
        <w:widowControl w:val="0"/>
        <w:tabs>
          <w:tab w:val="left" w:pos="567"/>
        </w:tabs>
        <w:spacing w:line="280" w:lineRule="exact"/>
        <w:ind w:left="360"/>
        <w:rPr>
          <w:rFonts w:ascii="Trebuchet MS" w:hAnsi="Trebuchet MS"/>
          <w:b/>
          <w:sz w:val="20"/>
          <w:szCs w:val="20"/>
        </w:rPr>
      </w:pPr>
    </w:p>
    <w:p w14:paraId="2B0CD034" w14:textId="77777777" w:rsidR="00896AA6" w:rsidRPr="00A15CFB" w:rsidRDefault="00B279A4" w:rsidP="005F55E3">
      <w:pPr>
        <w:widowControl w:val="0"/>
        <w:numPr>
          <w:ilvl w:val="1"/>
          <w:numId w:val="19"/>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 Conversibilidade</w:t>
      </w:r>
    </w:p>
    <w:p w14:paraId="259C2BAA" w14:textId="77777777" w:rsidR="000D527A" w:rsidRPr="00A15CFB" w:rsidRDefault="000D527A" w:rsidP="0069607A">
      <w:pPr>
        <w:pStyle w:val="PargrafodaLista"/>
        <w:widowControl w:val="0"/>
        <w:spacing w:line="280" w:lineRule="exact"/>
        <w:ind w:left="0"/>
        <w:rPr>
          <w:rFonts w:ascii="Trebuchet MS" w:hAnsi="Trebuchet MS"/>
          <w:sz w:val="20"/>
          <w:szCs w:val="20"/>
        </w:rPr>
      </w:pPr>
    </w:p>
    <w:p w14:paraId="7343EB40" w14:textId="77777777" w:rsidR="000D527A" w:rsidRPr="007D06F8" w:rsidRDefault="000D527A" w:rsidP="005F55E3">
      <w:pPr>
        <w:pStyle w:val="PargrafodaLista"/>
        <w:widowControl w:val="0"/>
        <w:numPr>
          <w:ilvl w:val="2"/>
          <w:numId w:val="19"/>
        </w:numPr>
        <w:spacing w:line="280" w:lineRule="exact"/>
        <w:ind w:left="0" w:firstLine="0"/>
        <w:rPr>
          <w:rFonts w:ascii="Trebuchet MS" w:hAnsi="Trebuchet MS"/>
          <w:sz w:val="20"/>
        </w:rPr>
      </w:pPr>
      <w:r w:rsidRPr="007D06F8">
        <w:rPr>
          <w:rFonts w:ascii="Trebuchet MS" w:hAnsi="Trebuchet MS"/>
          <w:sz w:val="20"/>
        </w:rPr>
        <w:t xml:space="preserve">As Debêntures </w:t>
      </w:r>
      <w:r w:rsidR="00A23094" w:rsidRPr="007D06F8">
        <w:rPr>
          <w:rFonts w:ascii="Trebuchet MS" w:hAnsi="Trebuchet MS"/>
          <w:sz w:val="20"/>
        </w:rPr>
        <w:t xml:space="preserve">não </w:t>
      </w:r>
      <w:r w:rsidRPr="007D06F8">
        <w:rPr>
          <w:rFonts w:ascii="Trebuchet MS" w:hAnsi="Trebuchet MS"/>
          <w:sz w:val="20"/>
        </w:rPr>
        <w:t>serão conversíveis em Ações nos termos do artigo 57 da Lei das Sociedade por Ações</w:t>
      </w:r>
      <w:r w:rsidR="00A8248A" w:rsidRPr="007D06F8">
        <w:rPr>
          <w:rFonts w:ascii="Trebuchet MS" w:hAnsi="Trebuchet MS"/>
          <w:sz w:val="20"/>
        </w:rPr>
        <w:t>.</w:t>
      </w:r>
    </w:p>
    <w:p w14:paraId="7F444BD0" w14:textId="77777777" w:rsidR="00C20F12" w:rsidRPr="00A15CFB" w:rsidRDefault="00C20F12" w:rsidP="0069607A">
      <w:pPr>
        <w:widowControl w:val="0"/>
        <w:spacing w:line="280" w:lineRule="exact"/>
        <w:rPr>
          <w:rFonts w:ascii="Trebuchet MS" w:hAnsi="Trebuchet MS"/>
          <w:sz w:val="20"/>
          <w:szCs w:val="20"/>
        </w:rPr>
      </w:pPr>
    </w:p>
    <w:p w14:paraId="7A1D7A0C" w14:textId="77777777" w:rsidR="00C20F12" w:rsidRPr="00A15CFB" w:rsidRDefault="00C20F12" w:rsidP="005F55E3">
      <w:pPr>
        <w:widowControl w:val="0"/>
        <w:numPr>
          <w:ilvl w:val="1"/>
          <w:numId w:val="19"/>
        </w:numPr>
        <w:tabs>
          <w:tab w:val="left" w:pos="567"/>
        </w:tabs>
        <w:spacing w:line="280" w:lineRule="exact"/>
        <w:ind w:left="0" w:firstLine="0"/>
        <w:rPr>
          <w:rFonts w:ascii="Trebuchet MS" w:hAnsi="Trebuchet MS"/>
          <w:b/>
          <w:sz w:val="20"/>
          <w:szCs w:val="20"/>
        </w:rPr>
      </w:pPr>
      <w:bookmarkStart w:id="47" w:name="_Ref261313689"/>
      <w:r w:rsidRPr="00A15CFB">
        <w:rPr>
          <w:rFonts w:ascii="Trebuchet MS" w:hAnsi="Trebuchet MS"/>
          <w:b/>
          <w:sz w:val="20"/>
          <w:szCs w:val="20"/>
        </w:rPr>
        <w:t>Espécie</w:t>
      </w:r>
      <w:bookmarkEnd w:id="47"/>
    </w:p>
    <w:p w14:paraId="57E01891" w14:textId="77777777" w:rsidR="00C20F12" w:rsidRPr="00A15CFB" w:rsidRDefault="00C20F12" w:rsidP="0069607A">
      <w:pPr>
        <w:widowControl w:val="0"/>
        <w:spacing w:line="280" w:lineRule="exact"/>
        <w:rPr>
          <w:rFonts w:ascii="Trebuchet MS" w:hAnsi="Trebuchet MS"/>
          <w:sz w:val="20"/>
          <w:szCs w:val="20"/>
        </w:rPr>
      </w:pPr>
    </w:p>
    <w:p w14:paraId="4B1B5668" w14:textId="62B7E00F" w:rsidR="00214711" w:rsidRPr="00022321" w:rsidRDefault="00C20F12" w:rsidP="005F55E3">
      <w:pPr>
        <w:pStyle w:val="PargrafodaLista"/>
        <w:widowControl w:val="0"/>
        <w:numPr>
          <w:ilvl w:val="2"/>
          <w:numId w:val="19"/>
        </w:numPr>
        <w:spacing w:line="280" w:lineRule="exact"/>
        <w:ind w:left="0" w:firstLine="0"/>
        <w:rPr>
          <w:rFonts w:ascii="Trebuchet MS" w:hAnsi="Trebuchet MS"/>
          <w:sz w:val="20"/>
          <w:szCs w:val="20"/>
        </w:rPr>
      </w:pPr>
      <w:bookmarkStart w:id="48" w:name="_Ref261305607"/>
      <w:r w:rsidRPr="00A15CFB">
        <w:rPr>
          <w:rFonts w:ascii="Trebuchet MS" w:hAnsi="Trebuchet MS"/>
          <w:sz w:val="20"/>
          <w:szCs w:val="20"/>
        </w:rPr>
        <w:t>As Debêntures serão da espécie</w:t>
      </w:r>
      <w:r w:rsidR="00022321">
        <w:rPr>
          <w:rFonts w:ascii="Trebuchet MS" w:hAnsi="Trebuchet MS"/>
          <w:sz w:val="20"/>
          <w:szCs w:val="20"/>
        </w:rPr>
        <w:t xml:space="preserve"> </w:t>
      </w:r>
      <w:r w:rsidR="00AB42D2" w:rsidRPr="00A15CFB">
        <w:rPr>
          <w:rFonts w:ascii="Trebuchet MS" w:hAnsi="Trebuchet MS"/>
          <w:sz w:val="20"/>
          <w:szCs w:val="20"/>
        </w:rPr>
        <w:t>com garantia</w:t>
      </w:r>
      <w:r w:rsidR="00BB44A6">
        <w:rPr>
          <w:rFonts w:ascii="Trebuchet MS" w:hAnsi="Trebuchet MS"/>
          <w:sz w:val="20"/>
          <w:szCs w:val="20"/>
        </w:rPr>
        <w:t xml:space="preserve"> </w:t>
      </w:r>
      <w:r w:rsidR="00445258" w:rsidRPr="00A15CFB">
        <w:rPr>
          <w:rFonts w:ascii="Trebuchet MS" w:hAnsi="Trebuchet MS"/>
          <w:sz w:val="20"/>
          <w:szCs w:val="20"/>
        </w:rPr>
        <w:t>real</w:t>
      </w:r>
      <w:r w:rsidR="00022321">
        <w:rPr>
          <w:rFonts w:ascii="Trebuchet MS" w:hAnsi="Trebuchet MS"/>
          <w:sz w:val="20"/>
          <w:szCs w:val="20"/>
        </w:rPr>
        <w:t xml:space="preserve"> e </w:t>
      </w:r>
      <w:r w:rsidR="00D22A88">
        <w:rPr>
          <w:rFonts w:ascii="Trebuchet MS" w:hAnsi="Trebuchet MS"/>
          <w:sz w:val="20"/>
          <w:szCs w:val="20"/>
        </w:rPr>
        <w:t xml:space="preserve">garantia adicional </w:t>
      </w:r>
      <w:r w:rsidR="00022321">
        <w:rPr>
          <w:rFonts w:ascii="Trebuchet MS" w:hAnsi="Trebuchet MS"/>
          <w:sz w:val="20"/>
          <w:szCs w:val="20"/>
        </w:rPr>
        <w:t>fidejussória</w:t>
      </w:r>
      <w:r w:rsidR="00233B2B">
        <w:rPr>
          <w:rFonts w:ascii="Trebuchet MS" w:hAnsi="Trebuchet MS"/>
          <w:sz w:val="20"/>
          <w:szCs w:val="20"/>
        </w:rPr>
        <w:t xml:space="preserve">, </w:t>
      </w:r>
      <w:r w:rsidR="00AB42D2" w:rsidRPr="00A15CFB">
        <w:rPr>
          <w:rFonts w:ascii="Trebuchet MS" w:hAnsi="Trebuchet MS"/>
          <w:sz w:val="20"/>
          <w:szCs w:val="20"/>
        </w:rPr>
        <w:t xml:space="preserve">nos termos </w:t>
      </w:r>
      <w:r w:rsidR="003145B2" w:rsidRPr="00A15CFB">
        <w:rPr>
          <w:rFonts w:ascii="Trebuchet MS" w:hAnsi="Trebuchet MS"/>
          <w:sz w:val="20"/>
          <w:szCs w:val="20"/>
        </w:rPr>
        <w:t>do artigo 58 da Lei das Sociedades por Ações</w:t>
      </w:r>
      <w:r w:rsidR="00233B2B">
        <w:rPr>
          <w:rFonts w:ascii="Trebuchet MS" w:hAnsi="Trebuchet MS"/>
          <w:sz w:val="20"/>
          <w:szCs w:val="20"/>
        </w:rPr>
        <w:t xml:space="preserve"> e</w:t>
      </w:r>
      <w:r w:rsidR="00022321">
        <w:rPr>
          <w:rFonts w:ascii="Trebuchet MS" w:hAnsi="Trebuchet MS"/>
          <w:sz w:val="20"/>
          <w:szCs w:val="20"/>
        </w:rPr>
        <w:t xml:space="preserve"> serão automaticamente convoladas em espécie com garantia real, com </w:t>
      </w:r>
      <w:r w:rsidR="00233B2B">
        <w:rPr>
          <w:rFonts w:ascii="Trebuchet MS" w:hAnsi="Trebuchet MS"/>
          <w:sz w:val="20"/>
          <w:szCs w:val="20"/>
        </w:rPr>
        <w:t xml:space="preserve">garantia </w:t>
      </w:r>
      <w:r w:rsidR="00233B2B" w:rsidRPr="00022321">
        <w:rPr>
          <w:rFonts w:ascii="Trebuchet MS" w:hAnsi="Trebuchet MS"/>
          <w:sz w:val="20"/>
          <w:szCs w:val="20"/>
        </w:rPr>
        <w:t xml:space="preserve">adicional fidejussória, </w:t>
      </w:r>
      <w:r w:rsidR="00022321" w:rsidRPr="00022321">
        <w:rPr>
          <w:rFonts w:ascii="Trebuchet MS" w:hAnsi="Trebuchet MS"/>
          <w:sz w:val="20"/>
          <w:szCs w:val="20"/>
        </w:rPr>
        <w:t>no momento em que forem constituídas todas as Garantias Reais</w:t>
      </w:r>
      <w:r w:rsidR="00022321">
        <w:rPr>
          <w:rFonts w:ascii="Trebuchet MS" w:hAnsi="Trebuchet MS"/>
          <w:sz w:val="20"/>
          <w:szCs w:val="20"/>
        </w:rPr>
        <w:t xml:space="preserve"> (conforme abaixo definido)</w:t>
      </w:r>
      <w:r w:rsidR="00A57F1D" w:rsidRPr="00A57F1D">
        <w:rPr>
          <w:rFonts w:ascii="Trebuchet MS" w:hAnsi="Trebuchet MS"/>
          <w:sz w:val="20"/>
          <w:szCs w:val="20"/>
        </w:rPr>
        <w:t>, independentemente da celebração de qualquer aditamento à Escritura de Emissão</w:t>
      </w:r>
      <w:r w:rsidR="00A57F1D">
        <w:rPr>
          <w:rFonts w:ascii="Trebuchet MS" w:hAnsi="Trebuchet MS"/>
          <w:sz w:val="20"/>
          <w:szCs w:val="20"/>
        </w:rPr>
        <w:t>.</w:t>
      </w:r>
    </w:p>
    <w:p w14:paraId="72CEA48D" w14:textId="77777777" w:rsidR="00A93BF7" w:rsidRPr="00A15CFB" w:rsidRDefault="00A93BF7" w:rsidP="0069607A">
      <w:pPr>
        <w:spacing w:line="280" w:lineRule="exact"/>
        <w:jc w:val="left"/>
        <w:rPr>
          <w:rFonts w:ascii="Trebuchet MS" w:hAnsi="Trebuchet MS"/>
          <w:sz w:val="20"/>
          <w:szCs w:val="20"/>
        </w:rPr>
      </w:pPr>
    </w:p>
    <w:bookmarkEnd w:id="48"/>
    <w:p w14:paraId="7C8BAE14" w14:textId="77777777" w:rsidR="00C20F12" w:rsidRPr="00A15CFB" w:rsidRDefault="00B279A4" w:rsidP="005F55E3">
      <w:pPr>
        <w:widowControl w:val="0"/>
        <w:numPr>
          <w:ilvl w:val="1"/>
          <w:numId w:val="19"/>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Preço </w:t>
      </w:r>
      <w:r w:rsidR="00C20F12" w:rsidRPr="00A15CFB">
        <w:rPr>
          <w:rFonts w:ascii="Trebuchet MS" w:hAnsi="Trebuchet MS"/>
          <w:b/>
          <w:sz w:val="20"/>
          <w:szCs w:val="20"/>
        </w:rPr>
        <w:t>e Forma de Subscrição e Integralização</w:t>
      </w:r>
    </w:p>
    <w:p w14:paraId="15A23505" w14:textId="77777777" w:rsidR="00C20F12" w:rsidRPr="00A15CFB" w:rsidRDefault="00C20F12" w:rsidP="0069607A">
      <w:pPr>
        <w:widowControl w:val="0"/>
        <w:spacing w:line="280" w:lineRule="exact"/>
        <w:rPr>
          <w:rFonts w:ascii="Trebuchet MS" w:hAnsi="Trebuchet MS"/>
          <w:b/>
          <w:sz w:val="20"/>
          <w:szCs w:val="20"/>
        </w:rPr>
      </w:pPr>
    </w:p>
    <w:p w14:paraId="0AD8CF1F" w14:textId="445929B0" w:rsidR="00C20F12" w:rsidRDefault="00C20F12" w:rsidP="005F55E3">
      <w:pPr>
        <w:widowControl w:val="0"/>
        <w:numPr>
          <w:ilvl w:val="2"/>
          <w:numId w:val="19"/>
        </w:numPr>
        <w:tabs>
          <w:tab w:val="left" w:pos="567"/>
        </w:tabs>
        <w:spacing w:line="280" w:lineRule="exact"/>
        <w:ind w:left="0" w:firstLine="0"/>
        <w:rPr>
          <w:rFonts w:ascii="Trebuchet MS" w:hAnsi="Trebuchet MS"/>
          <w:sz w:val="20"/>
          <w:szCs w:val="20"/>
        </w:rPr>
      </w:pPr>
      <w:bookmarkStart w:id="49" w:name="_Hlk19623360"/>
      <w:r w:rsidRPr="00A15CFB">
        <w:rPr>
          <w:rFonts w:ascii="Trebuchet MS" w:hAnsi="Trebuchet MS"/>
          <w:sz w:val="20"/>
          <w:szCs w:val="20"/>
        </w:rPr>
        <w:t xml:space="preserve">As Debêntures serão </w:t>
      </w:r>
      <w:r w:rsidR="00925A32" w:rsidRPr="00A15CFB">
        <w:rPr>
          <w:rFonts w:ascii="Trebuchet MS" w:hAnsi="Trebuchet MS"/>
          <w:sz w:val="20"/>
          <w:szCs w:val="20"/>
        </w:rPr>
        <w:t xml:space="preserve">subscritas e </w:t>
      </w:r>
      <w:r w:rsidR="005F7B49" w:rsidRPr="00A15CFB">
        <w:rPr>
          <w:rFonts w:ascii="Trebuchet MS" w:hAnsi="Trebuchet MS"/>
          <w:sz w:val="20"/>
          <w:szCs w:val="20"/>
        </w:rPr>
        <w:t xml:space="preserve">integralizadas </w:t>
      </w:r>
      <w:r w:rsidR="00D93A06" w:rsidRPr="00A15CFB">
        <w:rPr>
          <w:rFonts w:ascii="Trebuchet MS" w:hAnsi="Trebuchet MS"/>
          <w:sz w:val="20"/>
          <w:szCs w:val="20"/>
        </w:rPr>
        <w:t xml:space="preserve">à vista por seu </w:t>
      </w:r>
      <w:r w:rsidR="00896AA6" w:rsidRPr="00A15CFB">
        <w:rPr>
          <w:rFonts w:ascii="Trebuchet MS" w:hAnsi="Trebuchet MS"/>
          <w:sz w:val="20"/>
          <w:szCs w:val="20"/>
        </w:rPr>
        <w:t xml:space="preserve">Valor Nominal </w:t>
      </w:r>
      <w:r w:rsidR="0060519C" w:rsidRPr="00A15CFB">
        <w:rPr>
          <w:rFonts w:ascii="Trebuchet MS" w:hAnsi="Trebuchet MS"/>
          <w:sz w:val="20"/>
          <w:szCs w:val="20"/>
        </w:rPr>
        <w:t>Unitário</w:t>
      </w:r>
      <w:r w:rsidR="00233B2B" w:rsidRPr="00233B2B">
        <w:rPr>
          <w:rFonts w:ascii="Trebuchet MS" w:hAnsi="Trebuchet MS"/>
          <w:sz w:val="20"/>
          <w:szCs w:val="20"/>
        </w:rPr>
        <w:t>, acrescido d</w:t>
      </w:r>
      <w:r w:rsidR="00233B2B">
        <w:rPr>
          <w:rFonts w:ascii="Trebuchet MS" w:hAnsi="Trebuchet MS"/>
          <w:sz w:val="20"/>
          <w:szCs w:val="20"/>
        </w:rPr>
        <w:t>a</w:t>
      </w:r>
      <w:r w:rsidR="00233B2B" w:rsidRPr="00233B2B">
        <w:rPr>
          <w:rFonts w:ascii="Trebuchet MS" w:hAnsi="Trebuchet MS"/>
          <w:sz w:val="20"/>
          <w:szCs w:val="20"/>
        </w:rPr>
        <w:t xml:space="preserve"> Remuneração, calculad</w:t>
      </w:r>
      <w:r w:rsidR="00233B2B">
        <w:rPr>
          <w:rFonts w:ascii="Trebuchet MS" w:hAnsi="Trebuchet MS"/>
          <w:sz w:val="20"/>
          <w:szCs w:val="20"/>
        </w:rPr>
        <w:t xml:space="preserve">a </w:t>
      </w:r>
      <w:r w:rsidR="00233B2B" w:rsidRPr="00233B2B">
        <w:rPr>
          <w:rFonts w:ascii="Trebuchet MS" w:hAnsi="Trebuchet MS"/>
          <w:i/>
          <w:iCs/>
          <w:sz w:val="20"/>
          <w:szCs w:val="20"/>
        </w:rPr>
        <w:t xml:space="preserve">pro rata </w:t>
      </w:r>
      <w:proofErr w:type="spellStart"/>
      <w:r w:rsidR="00233B2B" w:rsidRPr="00233B2B">
        <w:rPr>
          <w:rFonts w:ascii="Trebuchet MS" w:hAnsi="Trebuchet MS"/>
          <w:i/>
          <w:iCs/>
          <w:sz w:val="20"/>
          <w:szCs w:val="20"/>
        </w:rPr>
        <w:t>temporis</w:t>
      </w:r>
      <w:proofErr w:type="spellEnd"/>
      <w:r w:rsidR="00233B2B" w:rsidRPr="00233B2B">
        <w:rPr>
          <w:rFonts w:ascii="Trebuchet MS" w:hAnsi="Trebuchet MS"/>
          <w:sz w:val="20"/>
          <w:szCs w:val="20"/>
        </w:rPr>
        <w:t xml:space="preserve"> desde a Data da Primeira Integralização dos CRI até a data de sua efetiva integralização, admitindo-se ágio ou deságio</w:t>
      </w:r>
      <w:r w:rsidR="0060519C" w:rsidRPr="00A15CFB">
        <w:rPr>
          <w:rFonts w:ascii="Trebuchet MS" w:hAnsi="Trebuchet MS"/>
          <w:sz w:val="20"/>
          <w:szCs w:val="20"/>
        </w:rPr>
        <w:t xml:space="preserve"> </w:t>
      </w:r>
      <w:bookmarkEnd w:id="49"/>
      <w:r w:rsidR="005F7B49" w:rsidRPr="00A15CFB">
        <w:rPr>
          <w:rFonts w:ascii="Trebuchet MS" w:hAnsi="Trebuchet MS"/>
          <w:sz w:val="20"/>
          <w:szCs w:val="20"/>
        </w:rPr>
        <w:t>(“</w:t>
      </w:r>
      <w:r w:rsidR="005F7B49" w:rsidRPr="00A15CFB">
        <w:rPr>
          <w:rFonts w:ascii="Trebuchet MS" w:hAnsi="Trebuchet MS"/>
          <w:sz w:val="20"/>
          <w:szCs w:val="20"/>
          <w:u w:val="single"/>
        </w:rPr>
        <w:t>Preço de Subscrição</w:t>
      </w:r>
      <w:r w:rsidR="005F7B49" w:rsidRPr="00A15CFB">
        <w:rPr>
          <w:rFonts w:ascii="Trebuchet MS" w:hAnsi="Trebuchet MS"/>
          <w:sz w:val="20"/>
          <w:szCs w:val="20"/>
        </w:rPr>
        <w:t>”)</w:t>
      </w:r>
      <w:r w:rsidRPr="00A15CFB">
        <w:rPr>
          <w:rFonts w:ascii="Trebuchet MS" w:hAnsi="Trebuchet MS"/>
          <w:sz w:val="20"/>
          <w:szCs w:val="20"/>
        </w:rPr>
        <w:t>.</w:t>
      </w:r>
    </w:p>
    <w:p w14:paraId="2BA1249F" w14:textId="77777777" w:rsidR="00233B2B" w:rsidRDefault="00233B2B" w:rsidP="00233B2B">
      <w:pPr>
        <w:widowControl w:val="0"/>
        <w:tabs>
          <w:tab w:val="left" w:pos="567"/>
        </w:tabs>
        <w:spacing w:line="280" w:lineRule="exact"/>
        <w:rPr>
          <w:rFonts w:ascii="Trebuchet MS" w:hAnsi="Trebuchet MS"/>
          <w:sz w:val="20"/>
          <w:szCs w:val="20"/>
        </w:rPr>
      </w:pPr>
    </w:p>
    <w:p w14:paraId="7C28CD4E" w14:textId="4105AFC1" w:rsidR="00233B2B" w:rsidRDefault="00233B2B" w:rsidP="005F55E3">
      <w:pPr>
        <w:widowControl w:val="0"/>
        <w:numPr>
          <w:ilvl w:val="2"/>
          <w:numId w:val="19"/>
        </w:numPr>
        <w:tabs>
          <w:tab w:val="left" w:pos="567"/>
        </w:tabs>
        <w:spacing w:line="280" w:lineRule="exact"/>
        <w:ind w:left="0" w:firstLine="0"/>
        <w:rPr>
          <w:rFonts w:ascii="Trebuchet MS" w:hAnsi="Trebuchet MS"/>
          <w:sz w:val="20"/>
          <w:szCs w:val="20"/>
        </w:rPr>
      </w:pPr>
      <w:bookmarkStart w:id="50" w:name="_Hlk19623749"/>
      <w:r w:rsidRPr="00233B2B">
        <w:rPr>
          <w:rFonts w:ascii="Trebuchet MS" w:hAnsi="Trebuchet MS"/>
          <w:sz w:val="20"/>
          <w:szCs w:val="20"/>
        </w:rPr>
        <w:t xml:space="preserve">As Debêntures serão subscritas pela </w:t>
      </w:r>
      <w:r>
        <w:rPr>
          <w:rFonts w:ascii="Trebuchet MS" w:hAnsi="Trebuchet MS"/>
          <w:sz w:val="20"/>
          <w:szCs w:val="20"/>
        </w:rPr>
        <w:t>Securitizadora</w:t>
      </w:r>
      <w:r w:rsidRPr="00233B2B">
        <w:rPr>
          <w:rFonts w:ascii="Trebuchet MS" w:hAnsi="Trebuchet MS"/>
          <w:sz w:val="20"/>
          <w:szCs w:val="20"/>
        </w:rPr>
        <w:t xml:space="preserve">. Por ocasião do desembolso dos recursos das Debêntures à Emissora, deverá ser descontado do valor devido à Emissora pela integralização das Debêntures, </w:t>
      </w:r>
      <w:r w:rsidRPr="00F0517A">
        <w:rPr>
          <w:rFonts w:ascii="Trebuchet MS" w:hAnsi="Trebuchet MS"/>
          <w:sz w:val="20"/>
          <w:szCs w:val="20"/>
        </w:rPr>
        <w:t xml:space="preserve">observada a </w:t>
      </w:r>
      <w:r w:rsidR="00F0517A" w:rsidRPr="00F0517A">
        <w:rPr>
          <w:rFonts w:ascii="Trebuchet MS" w:hAnsi="Trebuchet MS"/>
          <w:sz w:val="20"/>
          <w:szCs w:val="20"/>
        </w:rPr>
        <w:t>Cláusula 4.11</w:t>
      </w:r>
      <w:r w:rsidRPr="00F0517A">
        <w:rPr>
          <w:rFonts w:ascii="Trebuchet MS" w:hAnsi="Trebuchet MS"/>
          <w:sz w:val="20"/>
          <w:szCs w:val="20"/>
        </w:rPr>
        <w:t xml:space="preserve"> abaixo, o valor referente às despesas detalhadas n</w:t>
      </w:r>
      <w:r w:rsidR="00022321" w:rsidRPr="00F0517A">
        <w:rPr>
          <w:rFonts w:ascii="Trebuchet MS" w:hAnsi="Trebuchet MS"/>
          <w:sz w:val="20"/>
          <w:szCs w:val="20"/>
        </w:rPr>
        <w:t>o</w:t>
      </w:r>
      <w:r w:rsidRPr="00F0517A">
        <w:rPr>
          <w:rFonts w:ascii="Trebuchet MS" w:hAnsi="Trebuchet MS"/>
          <w:sz w:val="20"/>
          <w:szCs w:val="20"/>
        </w:rPr>
        <w:t xml:space="preserve"> </w:t>
      </w:r>
      <w:r w:rsidR="00A57F1D">
        <w:rPr>
          <w:rFonts w:ascii="Trebuchet MS" w:hAnsi="Trebuchet MS"/>
          <w:sz w:val="20"/>
          <w:szCs w:val="20"/>
        </w:rPr>
        <w:t>“</w:t>
      </w:r>
      <w:r w:rsidRPr="00A57F1D">
        <w:rPr>
          <w:rFonts w:ascii="Trebuchet MS" w:hAnsi="Trebuchet MS"/>
          <w:sz w:val="20"/>
          <w:szCs w:val="20"/>
          <w:u w:val="single"/>
        </w:rPr>
        <w:t xml:space="preserve">Anexo </w:t>
      </w:r>
      <w:del w:id="51" w:author="Maria Eugênia Castellari" w:date="2019-10-23T21:32:00Z">
        <w:r w:rsidR="00A57F1D" w:rsidRPr="00A57F1D" w:rsidDel="00710D81">
          <w:rPr>
            <w:rFonts w:ascii="Trebuchet MS" w:hAnsi="Trebuchet MS"/>
            <w:sz w:val="20"/>
            <w:szCs w:val="20"/>
            <w:u w:val="single"/>
          </w:rPr>
          <w:delText>IV</w:delText>
        </w:r>
      </w:del>
      <w:ins w:id="52" w:author="Maria Eugênia Castellari" w:date="2019-10-23T21:32:00Z">
        <w:r w:rsidR="00710D81">
          <w:rPr>
            <w:rFonts w:ascii="Trebuchet MS" w:hAnsi="Trebuchet MS"/>
            <w:sz w:val="20"/>
            <w:szCs w:val="20"/>
            <w:u w:val="single"/>
          </w:rPr>
          <w:t>III</w:t>
        </w:r>
      </w:ins>
      <w:r w:rsidR="00A57F1D">
        <w:rPr>
          <w:rFonts w:ascii="Trebuchet MS" w:hAnsi="Trebuchet MS"/>
          <w:sz w:val="20"/>
          <w:szCs w:val="20"/>
        </w:rPr>
        <w:t>”</w:t>
      </w:r>
      <w:r w:rsidR="00A57F1D" w:rsidRPr="00F0517A">
        <w:rPr>
          <w:rFonts w:ascii="Trebuchet MS" w:hAnsi="Trebuchet MS"/>
          <w:sz w:val="20"/>
          <w:szCs w:val="20"/>
        </w:rPr>
        <w:t xml:space="preserve"> </w:t>
      </w:r>
      <w:r w:rsidRPr="00F0517A">
        <w:rPr>
          <w:rFonts w:ascii="Trebuchet MS" w:hAnsi="Trebuchet MS"/>
          <w:sz w:val="20"/>
          <w:szCs w:val="20"/>
        </w:rPr>
        <w:t>do presente</w:t>
      </w:r>
      <w:r w:rsidRPr="00233B2B">
        <w:rPr>
          <w:rFonts w:ascii="Trebuchet MS" w:hAnsi="Trebuchet MS"/>
          <w:sz w:val="20"/>
          <w:szCs w:val="20"/>
        </w:rPr>
        <w:t xml:space="preserve"> Instrumento (“</w:t>
      </w:r>
      <w:r w:rsidRPr="00233B2B">
        <w:rPr>
          <w:rFonts w:ascii="Trebuchet MS" w:hAnsi="Trebuchet MS"/>
          <w:sz w:val="20"/>
          <w:szCs w:val="20"/>
          <w:u w:val="single"/>
        </w:rPr>
        <w:t>Valor das Despesas da Emissão</w:t>
      </w:r>
      <w:r w:rsidRPr="00233B2B">
        <w:rPr>
          <w:rFonts w:ascii="Trebuchet MS" w:hAnsi="Trebuchet MS"/>
          <w:sz w:val="20"/>
          <w:szCs w:val="20"/>
        </w:rPr>
        <w:t>”)</w:t>
      </w:r>
      <w:r w:rsidR="005E748C">
        <w:rPr>
          <w:rFonts w:ascii="Trebuchet MS" w:hAnsi="Trebuchet MS"/>
          <w:sz w:val="20"/>
          <w:szCs w:val="20"/>
        </w:rPr>
        <w:t xml:space="preserve">. </w:t>
      </w:r>
    </w:p>
    <w:bookmarkEnd w:id="50"/>
    <w:p w14:paraId="35162496" w14:textId="77777777" w:rsidR="007F17E8" w:rsidRDefault="007F17E8" w:rsidP="007F17E8">
      <w:pPr>
        <w:pStyle w:val="PargrafodaLista"/>
        <w:rPr>
          <w:rFonts w:ascii="Trebuchet MS" w:hAnsi="Trebuchet MS"/>
          <w:sz w:val="20"/>
          <w:szCs w:val="20"/>
        </w:rPr>
      </w:pPr>
    </w:p>
    <w:p w14:paraId="0965E1F6" w14:textId="1B6F14E4" w:rsidR="005E748C" w:rsidRDefault="005E748C" w:rsidP="005F55E3">
      <w:pPr>
        <w:widowControl w:val="0"/>
        <w:numPr>
          <w:ilvl w:val="2"/>
          <w:numId w:val="19"/>
        </w:numPr>
        <w:tabs>
          <w:tab w:val="left" w:pos="567"/>
        </w:tabs>
        <w:spacing w:line="280" w:lineRule="exact"/>
        <w:ind w:left="0" w:firstLine="0"/>
        <w:rPr>
          <w:rFonts w:ascii="Trebuchet MS" w:hAnsi="Trebuchet MS"/>
          <w:sz w:val="20"/>
          <w:szCs w:val="20"/>
        </w:rPr>
      </w:pPr>
      <w:r w:rsidRPr="005E748C">
        <w:rPr>
          <w:rFonts w:ascii="Trebuchet MS" w:hAnsi="Trebuchet MS"/>
          <w:sz w:val="20"/>
          <w:szCs w:val="20"/>
        </w:rPr>
        <w:t>O preço de subscrição das Debêntures, observada a retenção prevista acima, será integralizado</w:t>
      </w:r>
      <w:r w:rsidRPr="005E748C" w:rsidDel="00185AFC">
        <w:rPr>
          <w:rFonts w:ascii="Trebuchet MS" w:hAnsi="Trebuchet MS"/>
          <w:sz w:val="20"/>
          <w:szCs w:val="20"/>
        </w:rPr>
        <w:t xml:space="preserve"> </w:t>
      </w:r>
      <w:r w:rsidRPr="005E748C">
        <w:rPr>
          <w:rFonts w:ascii="Trebuchet MS" w:hAnsi="Trebuchet MS"/>
          <w:sz w:val="20"/>
          <w:szCs w:val="20"/>
        </w:rPr>
        <w:t xml:space="preserve">em moeda corrente nacional com os recursos oriundos da integralização/liquidação financeira dos CRI na </w:t>
      </w:r>
      <w:r w:rsidR="00F0517A" w:rsidRPr="00F0517A">
        <w:rPr>
          <w:rFonts w:ascii="Trebuchet MS" w:hAnsi="Trebuchet MS"/>
          <w:sz w:val="20"/>
          <w:szCs w:val="20"/>
        </w:rPr>
        <w:t xml:space="preserve">conta corrente nº </w:t>
      </w:r>
      <w:r w:rsidR="007D06F8" w:rsidRPr="007D06F8">
        <w:rPr>
          <w:rFonts w:ascii="Trebuchet MS" w:hAnsi="Trebuchet MS"/>
          <w:sz w:val="20"/>
          <w:szCs w:val="20"/>
        </w:rPr>
        <w:t>12065-4</w:t>
      </w:r>
      <w:r w:rsidR="00F0517A" w:rsidRPr="00F0517A">
        <w:rPr>
          <w:rFonts w:ascii="Trebuchet MS" w:hAnsi="Trebuchet MS"/>
          <w:sz w:val="20"/>
          <w:szCs w:val="20"/>
        </w:rPr>
        <w:t xml:space="preserve">, agência </w:t>
      </w:r>
      <w:r w:rsidR="007D06F8" w:rsidRPr="007D06F8">
        <w:rPr>
          <w:rFonts w:ascii="Trebuchet MS" w:hAnsi="Trebuchet MS"/>
          <w:sz w:val="20"/>
          <w:szCs w:val="20"/>
        </w:rPr>
        <w:t>7307</w:t>
      </w:r>
      <w:r w:rsidR="00F0517A" w:rsidRPr="00F0517A">
        <w:rPr>
          <w:rFonts w:ascii="Trebuchet MS" w:hAnsi="Trebuchet MS"/>
          <w:sz w:val="20"/>
          <w:szCs w:val="20"/>
        </w:rPr>
        <w:t xml:space="preserve">, mantida junto ao Banco </w:t>
      </w:r>
      <w:r w:rsidR="007D06F8">
        <w:rPr>
          <w:rFonts w:ascii="Trebuchet MS" w:hAnsi="Trebuchet MS"/>
          <w:sz w:val="20"/>
          <w:szCs w:val="20"/>
        </w:rPr>
        <w:t>Itaú Unibanco S.A.</w:t>
      </w:r>
      <w:r w:rsidR="007D06F8" w:rsidRPr="00F0517A">
        <w:rPr>
          <w:rFonts w:ascii="Trebuchet MS" w:hAnsi="Trebuchet MS"/>
          <w:sz w:val="20"/>
          <w:szCs w:val="20"/>
        </w:rPr>
        <w:t xml:space="preserve">, </w:t>
      </w:r>
      <w:r w:rsidR="00F0517A" w:rsidRPr="00F0517A">
        <w:rPr>
          <w:rFonts w:ascii="Trebuchet MS" w:hAnsi="Trebuchet MS"/>
          <w:sz w:val="20"/>
          <w:szCs w:val="20"/>
        </w:rPr>
        <w:t>conta do patrimônio separado de titularidade da Securitizadora (“</w:t>
      </w:r>
      <w:r w:rsidR="00F0517A" w:rsidRPr="00F0517A">
        <w:rPr>
          <w:rFonts w:ascii="Trebuchet MS" w:hAnsi="Trebuchet MS"/>
          <w:sz w:val="20"/>
          <w:szCs w:val="20"/>
          <w:u w:val="single"/>
        </w:rPr>
        <w:t>Conta do Patrimônio Separado</w:t>
      </w:r>
      <w:r w:rsidR="00F0517A" w:rsidRPr="00F0517A">
        <w:rPr>
          <w:rFonts w:ascii="Trebuchet MS" w:hAnsi="Trebuchet MS"/>
          <w:sz w:val="20"/>
          <w:szCs w:val="20"/>
        </w:rPr>
        <w:t>”)</w:t>
      </w:r>
      <w:r w:rsidRPr="00F0517A">
        <w:rPr>
          <w:rFonts w:ascii="Trebuchet MS" w:hAnsi="Trebuchet MS"/>
          <w:sz w:val="20"/>
          <w:szCs w:val="20"/>
        </w:rPr>
        <w:t>,</w:t>
      </w:r>
      <w:r w:rsidRPr="005E748C">
        <w:rPr>
          <w:rFonts w:ascii="Trebuchet MS" w:hAnsi="Trebuchet MS"/>
          <w:sz w:val="20"/>
          <w:szCs w:val="20"/>
        </w:rPr>
        <w:t xml:space="preserve"> observadas as condições a seguir dispostas.</w:t>
      </w:r>
    </w:p>
    <w:p w14:paraId="4A1F3C74" w14:textId="77777777" w:rsidR="00DC7FE7" w:rsidRPr="005E748C" w:rsidRDefault="00DC7FE7" w:rsidP="00DC7FE7">
      <w:pPr>
        <w:widowControl w:val="0"/>
        <w:tabs>
          <w:tab w:val="left" w:pos="567"/>
        </w:tabs>
        <w:spacing w:line="280" w:lineRule="exact"/>
        <w:rPr>
          <w:rFonts w:ascii="Trebuchet MS" w:hAnsi="Trebuchet MS"/>
          <w:sz w:val="20"/>
          <w:szCs w:val="20"/>
        </w:rPr>
      </w:pPr>
    </w:p>
    <w:p w14:paraId="249A5BA2" w14:textId="1AADC667" w:rsidR="005E748C" w:rsidRDefault="00DC7FE7" w:rsidP="005F55E3">
      <w:pPr>
        <w:widowControl w:val="0"/>
        <w:numPr>
          <w:ilvl w:val="1"/>
          <w:numId w:val="19"/>
        </w:numPr>
        <w:tabs>
          <w:tab w:val="left" w:pos="567"/>
        </w:tabs>
        <w:spacing w:line="280" w:lineRule="exact"/>
        <w:ind w:left="0" w:firstLine="0"/>
        <w:rPr>
          <w:rFonts w:ascii="Trebuchet MS" w:hAnsi="Trebuchet MS"/>
          <w:b/>
          <w:bCs/>
          <w:sz w:val="20"/>
          <w:szCs w:val="20"/>
        </w:rPr>
      </w:pPr>
      <w:r w:rsidRPr="00DC7FE7">
        <w:rPr>
          <w:rFonts w:ascii="Trebuchet MS" w:hAnsi="Trebuchet MS"/>
          <w:b/>
          <w:bCs/>
          <w:sz w:val="20"/>
          <w:szCs w:val="20"/>
        </w:rPr>
        <w:t>Condições Precedentes para a Integralização das Debêntures</w:t>
      </w:r>
      <w:r w:rsidR="001459F6">
        <w:rPr>
          <w:rFonts w:ascii="Trebuchet MS" w:hAnsi="Trebuchet MS"/>
          <w:b/>
          <w:bCs/>
          <w:sz w:val="20"/>
          <w:szCs w:val="20"/>
        </w:rPr>
        <w:t xml:space="preserve"> e Liberação dos Recursos à Emissora</w:t>
      </w:r>
    </w:p>
    <w:p w14:paraId="28CCCC32" w14:textId="77777777" w:rsidR="00DC7FE7" w:rsidRPr="00DC7FE7" w:rsidRDefault="00DC7FE7" w:rsidP="00DC7FE7">
      <w:pPr>
        <w:widowControl w:val="0"/>
        <w:tabs>
          <w:tab w:val="left" w:pos="567"/>
        </w:tabs>
        <w:spacing w:line="280" w:lineRule="exact"/>
        <w:rPr>
          <w:rFonts w:ascii="Trebuchet MS" w:hAnsi="Trebuchet MS"/>
          <w:b/>
          <w:bCs/>
          <w:sz w:val="20"/>
          <w:szCs w:val="20"/>
        </w:rPr>
      </w:pPr>
    </w:p>
    <w:p w14:paraId="41E32621" w14:textId="459E5ED8" w:rsidR="005E748C" w:rsidRPr="005E748C" w:rsidRDefault="005E748C" w:rsidP="005F55E3">
      <w:pPr>
        <w:widowControl w:val="0"/>
        <w:numPr>
          <w:ilvl w:val="2"/>
          <w:numId w:val="19"/>
        </w:numPr>
        <w:tabs>
          <w:tab w:val="left" w:pos="567"/>
        </w:tabs>
        <w:spacing w:line="280" w:lineRule="exact"/>
        <w:ind w:left="0" w:firstLine="0"/>
        <w:rPr>
          <w:rFonts w:ascii="Trebuchet MS" w:hAnsi="Trebuchet MS"/>
          <w:sz w:val="20"/>
          <w:szCs w:val="20"/>
        </w:rPr>
      </w:pPr>
      <w:bookmarkStart w:id="53" w:name="_Hlk5721187"/>
      <w:bookmarkStart w:id="54" w:name="_Hlk19624247"/>
      <w:r w:rsidRPr="005E748C">
        <w:rPr>
          <w:rFonts w:ascii="Trebuchet MS" w:hAnsi="Trebuchet MS"/>
          <w:sz w:val="20"/>
          <w:szCs w:val="20"/>
        </w:rPr>
        <w:t>A integralização das Debêntures pela Securitizadora, e a liberação dos recursos à Emissora encontra-se condicionada ao atendimento cumulativo dos seguintes eventos, os quais deverão ser atendidos pela Emissora e verificados e validados pela Securitizadora (“</w:t>
      </w:r>
      <w:r w:rsidRPr="005E748C">
        <w:rPr>
          <w:rFonts w:ascii="Trebuchet MS" w:hAnsi="Trebuchet MS"/>
          <w:sz w:val="20"/>
          <w:szCs w:val="20"/>
          <w:u w:val="single"/>
        </w:rPr>
        <w:t>Condições Precedentes</w:t>
      </w:r>
      <w:r w:rsidRPr="005E748C">
        <w:rPr>
          <w:rFonts w:ascii="Trebuchet MS" w:hAnsi="Trebuchet MS"/>
          <w:sz w:val="20"/>
          <w:szCs w:val="20"/>
        </w:rPr>
        <w:t>”):</w:t>
      </w:r>
    </w:p>
    <w:bookmarkEnd w:id="53"/>
    <w:p w14:paraId="423A8FF0" w14:textId="77777777" w:rsidR="005E748C" w:rsidRPr="005E748C" w:rsidRDefault="005E748C" w:rsidP="005E748C">
      <w:pPr>
        <w:widowControl w:val="0"/>
        <w:tabs>
          <w:tab w:val="left" w:pos="567"/>
        </w:tabs>
        <w:spacing w:line="280" w:lineRule="exact"/>
        <w:rPr>
          <w:rFonts w:ascii="Trebuchet MS" w:hAnsi="Trebuchet MS"/>
          <w:sz w:val="20"/>
          <w:szCs w:val="20"/>
        </w:rPr>
      </w:pPr>
    </w:p>
    <w:p w14:paraId="5BB0BCC2" w14:textId="0CF55F3C" w:rsidR="005E748C" w:rsidRPr="005E74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bookmarkStart w:id="55" w:name="_Hlk5721305"/>
      <w:r w:rsidRPr="005E748C">
        <w:rPr>
          <w:rFonts w:ascii="Trebuchet MS" w:hAnsi="Trebuchet MS"/>
          <w:sz w:val="20"/>
          <w:szCs w:val="20"/>
        </w:rPr>
        <w:t xml:space="preserve">perfeita formalização dos Documentos da Operação, entendendo-se como tal a sua assinatura (incluindo seus anexos, quando for o caso) pelas respectivas Partes, bem como a verificação dos poderes dos representantes dessas Partes e todas as aprovações societárias necessárias para tanto, devidamente arquivadas nas juntas comerciais competentes; </w:t>
      </w:r>
    </w:p>
    <w:p w14:paraId="26463EC3" w14:textId="77777777" w:rsidR="005E748C" w:rsidRPr="005E748C" w:rsidRDefault="005E748C" w:rsidP="005E748C">
      <w:pPr>
        <w:widowControl w:val="0"/>
        <w:tabs>
          <w:tab w:val="left" w:pos="567"/>
        </w:tabs>
        <w:spacing w:line="280" w:lineRule="exact"/>
        <w:rPr>
          <w:rFonts w:ascii="Trebuchet MS" w:hAnsi="Trebuchet MS"/>
          <w:sz w:val="20"/>
          <w:szCs w:val="20"/>
        </w:rPr>
      </w:pPr>
    </w:p>
    <w:p w14:paraId="5C6243D9" w14:textId="5C11D0B4" w:rsidR="002C4676" w:rsidRDefault="00F36CE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Pr>
          <w:rFonts w:ascii="Trebuchet MS" w:hAnsi="Trebuchet MS"/>
          <w:sz w:val="20"/>
          <w:szCs w:val="20"/>
        </w:rPr>
        <w:t xml:space="preserve">protocolo para </w:t>
      </w:r>
      <w:r w:rsidR="005E748C" w:rsidRPr="005E748C">
        <w:rPr>
          <w:rFonts w:ascii="Trebuchet MS" w:hAnsi="Trebuchet MS"/>
          <w:sz w:val="20"/>
          <w:szCs w:val="20"/>
        </w:rPr>
        <w:t>arquivamento desta Escritura de Emissão e da AGE na JUCE</w:t>
      </w:r>
      <w:r w:rsidR="005E748C">
        <w:rPr>
          <w:rFonts w:ascii="Trebuchet MS" w:hAnsi="Trebuchet MS"/>
          <w:sz w:val="20"/>
          <w:szCs w:val="20"/>
        </w:rPr>
        <w:t>C</w:t>
      </w:r>
      <w:r w:rsidR="005E748C" w:rsidRPr="005E748C">
        <w:rPr>
          <w:rFonts w:ascii="Trebuchet MS" w:hAnsi="Trebuchet MS"/>
          <w:sz w:val="20"/>
          <w:szCs w:val="20"/>
        </w:rPr>
        <w:t>;</w:t>
      </w:r>
    </w:p>
    <w:p w14:paraId="40D1D0B8" w14:textId="77777777" w:rsidR="002C4676" w:rsidRPr="002C4676" w:rsidRDefault="002C4676" w:rsidP="002C4676">
      <w:pPr>
        <w:pStyle w:val="PargrafodaLista"/>
        <w:rPr>
          <w:rFonts w:ascii="Trebuchet MS" w:hAnsi="Trebuchet MS"/>
          <w:sz w:val="20"/>
          <w:szCs w:val="20"/>
        </w:rPr>
      </w:pPr>
    </w:p>
    <w:p w14:paraId="43F18EB2" w14:textId="2ED30DB9" w:rsidR="005E748C" w:rsidRPr="005E748C" w:rsidRDefault="00F36CE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Pr>
          <w:rFonts w:ascii="Trebuchet MS" w:hAnsi="Trebuchet MS"/>
          <w:sz w:val="20"/>
          <w:szCs w:val="20"/>
        </w:rPr>
        <w:t xml:space="preserve">protocolo para </w:t>
      </w:r>
      <w:r w:rsidR="005E748C" w:rsidRPr="005E748C">
        <w:rPr>
          <w:rFonts w:ascii="Trebuchet MS" w:hAnsi="Trebuchet MS"/>
          <w:sz w:val="20"/>
          <w:szCs w:val="20"/>
        </w:rPr>
        <w:t>registro desta Escritura de Emissão no Cartório</w:t>
      </w:r>
      <w:r w:rsidR="007D1F78">
        <w:rPr>
          <w:rFonts w:ascii="Trebuchet MS" w:hAnsi="Trebuchet MS"/>
          <w:sz w:val="20"/>
          <w:szCs w:val="20"/>
        </w:rPr>
        <w:t xml:space="preserve"> de</w:t>
      </w:r>
      <w:r w:rsidR="005E748C" w:rsidRPr="005E748C">
        <w:rPr>
          <w:rFonts w:ascii="Trebuchet MS" w:hAnsi="Trebuchet MS"/>
          <w:sz w:val="20"/>
          <w:szCs w:val="20"/>
        </w:rPr>
        <w:t xml:space="preserve"> Registro de Títulos e Documentos da cidade de </w:t>
      </w:r>
      <w:r w:rsidR="00C0018C">
        <w:rPr>
          <w:rFonts w:ascii="Trebuchet MS" w:hAnsi="Trebuchet MS"/>
          <w:sz w:val="20"/>
          <w:szCs w:val="20"/>
        </w:rPr>
        <w:t>Fortaleza</w:t>
      </w:r>
      <w:r w:rsidR="005E748C" w:rsidRPr="005E748C">
        <w:rPr>
          <w:rFonts w:ascii="Trebuchet MS" w:hAnsi="Trebuchet MS"/>
          <w:sz w:val="20"/>
          <w:szCs w:val="20"/>
        </w:rPr>
        <w:t xml:space="preserve">, </w:t>
      </w:r>
      <w:r w:rsidR="002C4676">
        <w:rPr>
          <w:rFonts w:ascii="Trebuchet MS" w:hAnsi="Trebuchet MS"/>
          <w:sz w:val="20"/>
          <w:szCs w:val="20"/>
        </w:rPr>
        <w:t>E</w:t>
      </w:r>
      <w:r w:rsidR="005E748C" w:rsidRPr="005E748C">
        <w:rPr>
          <w:rFonts w:ascii="Trebuchet MS" w:hAnsi="Trebuchet MS"/>
          <w:sz w:val="20"/>
          <w:szCs w:val="20"/>
        </w:rPr>
        <w:t>stado d</w:t>
      </w:r>
      <w:r w:rsidR="00C0018C">
        <w:rPr>
          <w:rFonts w:ascii="Trebuchet MS" w:hAnsi="Trebuchet MS"/>
          <w:sz w:val="20"/>
          <w:szCs w:val="20"/>
        </w:rPr>
        <w:t>o</w:t>
      </w:r>
      <w:r w:rsidR="005E748C" w:rsidRPr="005E748C">
        <w:rPr>
          <w:rFonts w:ascii="Trebuchet MS" w:hAnsi="Trebuchet MS"/>
          <w:sz w:val="20"/>
          <w:szCs w:val="20"/>
        </w:rPr>
        <w:t xml:space="preserve"> </w:t>
      </w:r>
      <w:r w:rsidR="00C0018C">
        <w:rPr>
          <w:rFonts w:ascii="Trebuchet MS" w:hAnsi="Trebuchet MS"/>
          <w:sz w:val="20"/>
          <w:szCs w:val="20"/>
        </w:rPr>
        <w:t>Ceará</w:t>
      </w:r>
      <w:r w:rsidR="005E748C" w:rsidRPr="005E748C">
        <w:rPr>
          <w:rFonts w:ascii="Trebuchet MS" w:hAnsi="Trebuchet MS"/>
          <w:sz w:val="20"/>
          <w:szCs w:val="20"/>
        </w:rPr>
        <w:t>;</w:t>
      </w:r>
    </w:p>
    <w:p w14:paraId="24FC196F"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766877D6" w14:textId="19AB5657" w:rsidR="005E748C" w:rsidRPr="00C001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sidRPr="005E748C">
        <w:rPr>
          <w:rFonts w:ascii="Trebuchet MS" w:hAnsi="Trebuchet MS"/>
          <w:sz w:val="20"/>
          <w:szCs w:val="20"/>
        </w:rPr>
        <w:t xml:space="preserve">comprovação da prenotação </w:t>
      </w:r>
      <w:r w:rsidR="00C0018C">
        <w:rPr>
          <w:rFonts w:ascii="Trebuchet MS" w:hAnsi="Trebuchet MS"/>
          <w:sz w:val="20"/>
          <w:szCs w:val="20"/>
        </w:rPr>
        <w:t xml:space="preserve">(a) do Contrato de Alienação </w:t>
      </w:r>
      <w:r w:rsidR="00C0018C" w:rsidRPr="00C0018C">
        <w:rPr>
          <w:rFonts w:ascii="Trebuchet MS" w:hAnsi="Trebuchet MS"/>
          <w:sz w:val="20"/>
          <w:szCs w:val="20"/>
        </w:rPr>
        <w:t>Fiduciária de Imóveis Manhattan Beach Riviera</w:t>
      </w:r>
      <w:r w:rsidR="00C0018C">
        <w:rPr>
          <w:rFonts w:ascii="Trebuchet MS" w:hAnsi="Trebuchet MS"/>
          <w:sz w:val="20"/>
          <w:szCs w:val="20"/>
        </w:rPr>
        <w:t xml:space="preserve"> no 3º Ofício de Registro de Imóveis da cidade de Aquiraz, Estado do </w:t>
      </w:r>
      <w:r w:rsidR="00EE0C94">
        <w:rPr>
          <w:rFonts w:ascii="Trebuchet MS" w:hAnsi="Trebuchet MS"/>
          <w:sz w:val="20"/>
          <w:szCs w:val="20"/>
        </w:rPr>
        <w:t>Ceará</w:t>
      </w:r>
      <w:r w:rsidR="00C0018C">
        <w:rPr>
          <w:rFonts w:ascii="Trebuchet MS" w:hAnsi="Trebuchet MS"/>
          <w:sz w:val="20"/>
          <w:szCs w:val="20"/>
        </w:rPr>
        <w:t xml:space="preserve">;  e (b) do </w:t>
      </w:r>
      <w:r w:rsidR="00C0018C" w:rsidRPr="00C0018C">
        <w:rPr>
          <w:rFonts w:ascii="Trebuchet MS" w:hAnsi="Trebuchet MS"/>
          <w:sz w:val="20"/>
          <w:szCs w:val="20"/>
        </w:rPr>
        <w:t>Contrato de Alienação Fiduciária de Imóveis Manhattan Summer Park</w:t>
      </w:r>
      <w:r w:rsidRPr="005E748C">
        <w:rPr>
          <w:rFonts w:ascii="Trebuchet MS" w:hAnsi="Trebuchet MS"/>
          <w:sz w:val="20"/>
          <w:szCs w:val="20"/>
        </w:rPr>
        <w:t xml:space="preserve"> </w:t>
      </w:r>
      <w:r w:rsidR="00C0018C">
        <w:rPr>
          <w:rFonts w:ascii="Trebuchet MS" w:hAnsi="Trebuchet MS"/>
          <w:sz w:val="20"/>
          <w:szCs w:val="20"/>
        </w:rPr>
        <w:t>no 1º Ofício de Registro de Imóveis da cidade de Fortaleza, Estado do Ceará</w:t>
      </w:r>
      <w:r w:rsidRPr="005E748C">
        <w:rPr>
          <w:rFonts w:ascii="Trebuchet MS" w:hAnsi="Trebuchet MS"/>
          <w:sz w:val="20"/>
          <w:szCs w:val="20"/>
        </w:rPr>
        <w:t>, observad</w:t>
      </w:r>
      <w:r w:rsidR="002C4676">
        <w:rPr>
          <w:rFonts w:ascii="Trebuchet MS" w:hAnsi="Trebuchet MS"/>
          <w:sz w:val="20"/>
          <w:szCs w:val="20"/>
        </w:rPr>
        <w:t xml:space="preserve">o o </w:t>
      </w:r>
      <w:r w:rsidR="002C4676" w:rsidRPr="00C0018C">
        <w:rPr>
          <w:rFonts w:ascii="Trebuchet MS" w:hAnsi="Trebuchet MS"/>
          <w:sz w:val="20"/>
          <w:szCs w:val="20"/>
        </w:rPr>
        <w:t>disposto na</w:t>
      </w:r>
      <w:r w:rsidRPr="00C0018C">
        <w:rPr>
          <w:rFonts w:ascii="Trebuchet MS" w:hAnsi="Trebuchet MS"/>
          <w:sz w:val="20"/>
          <w:szCs w:val="20"/>
        </w:rPr>
        <w:t xml:space="preserve"> Cláusula </w:t>
      </w:r>
      <w:r w:rsidR="00C0018C" w:rsidRPr="00C0018C">
        <w:rPr>
          <w:rFonts w:ascii="Trebuchet MS" w:hAnsi="Trebuchet MS"/>
          <w:sz w:val="20"/>
          <w:szCs w:val="20"/>
        </w:rPr>
        <w:t>4.14.1</w:t>
      </w:r>
      <w:r w:rsidRPr="00C0018C">
        <w:rPr>
          <w:rFonts w:ascii="Trebuchet MS" w:hAnsi="Trebuchet MS"/>
          <w:sz w:val="20"/>
          <w:szCs w:val="20"/>
        </w:rPr>
        <w:t xml:space="preserve"> abaixo;  </w:t>
      </w:r>
    </w:p>
    <w:p w14:paraId="1A7CFCE3" w14:textId="7AFFDADC" w:rsidR="005E748C" w:rsidRPr="005E748C" w:rsidRDefault="003C0744" w:rsidP="002C4676">
      <w:pPr>
        <w:pStyle w:val="PargrafodaLista"/>
        <w:widowControl w:val="0"/>
        <w:tabs>
          <w:tab w:val="left" w:pos="709"/>
          <w:tab w:val="left" w:pos="851"/>
        </w:tabs>
        <w:spacing w:line="280" w:lineRule="exact"/>
        <w:ind w:left="567"/>
        <w:rPr>
          <w:rFonts w:ascii="Trebuchet MS" w:hAnsi="Trebuchet MS"/>
          <w:sz w:val="20"/>
          <w:szCs w:val="20"/>
        </w:rPr>
      </w:pPr>
      <w:r>
        <w:rPr>
          <w:rFonts w:ascii="Trebuchet MS" w:hAnsi="Trebuchet MS"/>
          <w:sz w:val="20"/>
          <w:szCs w:val="20"/>
        </w:rPr>
        <w:t xml:space="preserve"> </w:t>
      </w:r>
    </w:p>
    <w:p w14:paraId="47FE5D44" w14:textId="01ED773A" w:rsidR="005E748C" w:rsidRPr="00147BD3"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sidRPr="005E748C">
        <w:rPr>
          <w:rFonts w:ascii="Trebuchet MS" w:hAnsi="Trebuchet MS"/>
          <w:sz w:val="20"/>
          <w:szCs w:val="20"/>
        </w:rPr>
        <w:t xml:space="preserve">comprovação do registro em Cartório de Títulos e Documentos da cidade de </w:t>
      </w:r>
      <w:r w:rsidR="00147BD3">
        <w:rPr>
          <w:rFonts w:ascii="Trebuchet MS" w:hAnsi="Trebuchet MS"/>
          <w:sz w:val="20"/>
          <w:szCs w:val="20"/>
        </w:rPr>
        <w:t>Fortaleza, Estado do Ceará</w:t>
      </w:r>
      <w:r w:rsidRPr="005E748C">
        <w:rPr>
          <w:rFonts w:ascii="Trebuchet MS" w:hAnsi="Trebuchet MS"/>
          <w:sz w:val="20"/>
          <w:szCs w:val="20"/>
        </w:rPr>
        <w:t xml:space="preserve">, do </w:t>
      </w:r>
      <w:r w:rsidR="00416E0A" w:rsidRPr="009F0C62">
        <w:rPr>
          <w:rFonts w:ascii="Trebuchet MS" w:hAnsi="Trebuchet MS"/>
          <w:sz w:val="20"/>
        </w:rPr>
        <w:t xml:space="preserve">Contrato de Alienação Fiduciária de </w:t>
      </w:r>
      <w:r w:rsidR="00416E0A" w:rsidRPr="009F0C62">
        <w:rPr>
          <w:rFonts w:ascii="Trebuchet MS" w:hAnsi="Trebuchet MS"/>
          <w:iCs/>
          <w:sz w:val="20"/>
          <w:szCs w:val="20"/>
        </w:rPr>
        <w:t>Quotas MVC</w:t>
      </w:r>
      <w:r w:rsidRPr="005E748C">
        <w:rPr>
          <w:rFonts w:ascii="Trebuchet MS" w:hAnsi="Trebuchet MS"/>
          <w:sz w:val="20"/>
          <w:szCs w:val="20"/>
        </w:rPr>
        <w:t>, bem como a comprovação do protocolo da alteração do estatuto socia</w:t>
      </w:r>
      <w:r w:rsidR="00421C6A">
        <w:rPr>
          <w:rFonts w:ascii="Trebuchet MS" w:hAnsi="Trebuchet MS"/>
          <w:sz w:val="20"/>
          <w:szCs w:val="20"/>
        </w:rPr>
        <w:t xml:space="preserve">l da </w:t>
      </w:r>
      <w:r w:rsidR="00147BD3" w:rsidRPr="00147BD3">
        <w:rPr>
          <w:rFonts w:ascii="Trebuchet MS" w:hAnsi="Trebuchet MS"/>
          <w:sz w:val="20"/>
          <w:szCs w:val="20"/>
        </w:rPr>
        <w:t>MVC</w:t>
      </w:r>
      <w:r w:rsidRPr="00147BD3">
        <w:rPr>
          <w:rFonts w:ascii="Trebuchet MS" w:hAnsi="Trebuchet MS"/>
          <w:sz w:val="20"/>
          <w:szCs w:val="20"/>
        </w:rPr>
        <w:t>, perante a JUCE</w:t>
      </w:r>
      <w:r w:rsidR="00147BD3" w:rsidRPr="00147BD3">
        <w:rPr>
          <w:rFonts w:ascii="Trebuchet MS" w:hAnsi="Trebuchet MS"/>
          <w:sz w:val="20"/>
          <w:szCs w:val="20"/>
        </w:rPr>
        <w:t>C</w:t>
      </w:r>
      <w:r w:rsidRPr="00147BD3">
        <w:rPr>
          <w:rFonts w:ascii="Trebuchet MS" w:hAnsi="Trebuchet MS"/>
          <w:sz w:val="20"/>
          <w:szCs w:val="20"/>
        </w:rPr>
        <w:t xml:space="preserve">, para incluir a Alienação Fiduciária de </w:t>
      </w:r>
      <w:r w:rsidR="00147BD3" w:rsidRPr="00147BD3">
        <w:rPr>
          <w:rFonts w:ascii="Trebuchet MS" w:hAnsi="Trebuchet MS"/>
          <w:sz w:val="20"/>
          <w:szCs w:val="20"/>
        </w:rPr>
        <w:t>Quotas</w:t>
      </w:r>
      <w:r w:rsidRPr="00147BD3">
        <w:rPr>
          <w:rFonts w:ascii="Trebuchet MS" w:hAnsi="Trebuchet MS"/>
          <w:sz w:val="20"/>
          <w:szCs w:val="20"/>
        </w:rPr>
        <w:t>;</w:t>
      </w:r>
    </w:p>
    <w:p w14:paraId="044CDA84"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1367A125" w14:textId="557AC998" w:rsidR="005E748C" w:rsidRPr="005E74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sidRPr="005E748C">
        <w:rPr>
          <w:rFonts w:ascii="Trebuchet MS" w:hAnsi="Trebuchet MS"/>
          <w:sz w:val="20"/>
          <w:szCs w:val="20"/>
        </w:rPr>
        <w:t xml:space="preserve">comprovação do registro em Cartório de Títulos e Documentos da cidade de </w:t>
      </w:r>
      <w:r w:rsidR="00147BD3">
        <w:rPr>
          <w:rFonts w:ascii="Trebuchet MS" w:hAnsi="Trebuchet MS"/>
          <w:sz w:val="20"/>
          <w:szCs w:val="20"/>
        </w:rPr>
        <w:t>Fortaleza</w:t>
      </w:r>
      <w:r w:rsidRPr="005E748C">
        <w:rPr>
          <w:rFonts w:ascii="Trebuchet MS" w:hAnsi="Trebuchet MS"/>
          <w:sz w:val="20"/>
          <w:szCs w:val="20"/>
        </w:rPr>
        <w:t xml:space="preserve">, </w:t>
      </w:r>
      <w:r w:rsidR="00421C6A">
        <w:rPr>
          <w:rFonts w:ascii="Trebuchet MS" w:hAnsi="Trebuchet MS"/>
          <w:sz w:val="20"/>
          <w:szCs w:val="20"/>
        </w:rPr>
        <w:t>Estado d</w:t>
      </w:r>
      <w:r w:rsidR="00147BD3">
        <w:rPr>
          <w:rFonts w:ascii="Trebuchet MS" w:hAnsi="Trebuchet MS"/>
          <w:sz w:val="20"/>
          <w:szCs w:val="20"/>
        </w:rPr>
        <w:t>o Ceará</w:t>
      </w:r>
      <w:r w:rsidR="00421C6A">
        <w:rPr>
          <w:rFonts w:ascii="Trebuchet MS" w:hAnsi="Trebuchet MS"/>
          <w:sz w:val="20"/>
          <w:szCs w:val="20"/>
        </w:rPr>
        <w:t xml:space="preserve">, </w:t>
      </w:r>
      <w:r w:rsidRPr="005E748C">
        <w:rPr>
          <w:rFonts w:ascii="Trebuchet MS" w:hAnsi="Trebuchet MS"/>
          <w:sz w:val="20"/>
          <w:szCs w:val="20"/>
        </w:rPr>
        <w:t>do Contrato de Cessão Fiduciária de Recebíveis;</w:t>
      </w:r>
    </w:p>
    <w:p w14:paraId="099DBBD9"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033C182D" w14:textId="2EAAB3AE" w:rsidR="005E748C" w:rsidRPr="005E74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sidRPr="005E748C">
        <w:rPr>
          <w:rFonts w:ascii="Trebuchet MS" w:hAnsi="Trebuchet MS"/>
          <w:sz w:val="20"/>
          <w:szCs w:val="20"/>
        </w:rPr>
        <w:t>depósito da CCI em sistema de registro e liquidação financeira devidamente autorizado pelo Banco Central do Brasil;</w:t>
      </w:r>
    </w:p>
    <w:p w14:paraId="33782D7F"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24762EFE" w14:textId="2D4A2912" w:rsidR="005E748C" w:rsidRPr="005E74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sidRPr="005E748C">
        <w:rPr>
          <w:rFonts w:ascii="Trebuchet MS" w:hAnsi="Trebuchet MS"/>
          <w:sz w:val="20"/>
          <w:szCs w:val="20"/>
        </w:rPr>
        <w:t xml:space="preserve">registro do Termo de Securitização </w:t>
      </w:r>
      <w:r w:rsidRPr="00421C6A">
        <w:rPr>
          <w:rFonts w:ascii="Trebuchet MS" w:hAnsi="Trebuchet MS"/>
          <w:sz w:val="20"/>
          <w:szCs w:val="20"/>
        </w:rPr>
        <w:t xml:space="preserve">na </w:t>
      </w:r>
      <w:r w:rsidR="00421C6A" w:rsidRPr="00421C6A">
        <w:rPr>
          <w:rFonts w:ascii="Trebuchet MS" w:hAnsi="Trebuchet MS"/>
          <w:sz w:val="20"/>
          <w:szCs w:val="20"/>
        </w:rPr>
        <w:t xml:space="preserve">instituição custodiante </w:t>
      </w:r>
      <w:r w:rsidRPr="00421C6A">
        <w:rPr>
          <w:rFonts w:ascii="Trebuchet MS" w:hAnsi="Trebuchet MS"/>
          <w:sz w:val="20"/>
          <w:szCs w:val="20"/>
        </w:rPr>
        <w:t>da Escritura</w:t>
      </w:r>
      <w:r w:rsidRPr="005E748C">
        <w:rPr>
          <w:rFonts w:ascii="Trebuchet MS" w:hAnsi="Trebuchet MS"/>
          <w:sz w:val="20"/>
          <w:szCs w:val="20"/>
        </w:rPr>
        <w:t xml:space="preserve"> de Emissão da CCI;</w:t>
      </w:r>
    </w:p>
    <w:p w14:paraId="64F5862F"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3A29B6F4" w14:textId="5D81234F" w:rsidR="005E748C" w:rsidRPr="005E74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bookmarkStart w:id="56" w:name="_Hlk532226807"/>
      <w:r w:rsidRPr="005E748C">
        <w:rPr>
          <w:rFonts w:ascii="Trebuchet MS" w:hAnsi="Trebuchet MS"/>
          <w:sz w:val="20"/>
          <w:szCs w:val="20"/>
        </w:rPr>
        <w:t>emissão, subscrição e integralização</w:t>
      </w:r>
      <w:r w:rsidR="00F36CEC">
        <w:rPr>
          <w:rFonts w:ascii="Trebuchet MS" w:hAnsi="Trebuchet MS"/>
          <w:sz w:val="20"/>
          <w:szCs w:val="20"/>
        </w:rPr>
        <w:t>, mesmo que parcial,</w:t>
      </w:r>
      <w:r w:rsidRPr="005E748C">
        <w:rPr>
          <w:rFonts w:ascii="Trebuchet MS" w:hAnsi="Trebuchet MS"/>
          <w:sz w:val="20"/>
          <w:szCs w:val="20"/>
        </w:rPr>
        <w:t xml:space="preserve"> dos CRI; </w:t>
      </w:r>
    </w:p>
    <w:bookmarkEnd w:id="55"/>
    <w:bookmarkEnd w:id="56"/>
    <w:p w14:paraId="6D5C8E79"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12D29E03" w14:textId="69E16711" w:rsidR="005E748C" w:rsidRPr="005E74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bookmarkStart w:id="57" w:name="_Hlk5721350"/>
      <w:r w:rsidRPr="005E748C">
        <w:rPr>
          <w:rFonts w:ascii="Trebuchet MS" w:hAnsi="Trebuchet MS"/>
          <w:sz w:val="20"/>
          <w:szCs w:val="20"/>
        </w:rPr>
        <w:t>finalização da auditoria legal (</w:t>
      </w:r>
      <w:proofErr w:type="spellStart"/>
      <w:r w:rsidRPr="00421C6A">
        <w:rPr>
          <w:rFonts w:ascii="Trebuchet MS" w:hAnsi="Trebuchet MS"/>
          <w:i/>
          <w:iCs/>
          <w:sz w:val="20"/>
          <w:szCs w:val="20"/>
        </w:rPr>
        <w:t>due</w:t>
      </w:r>
      <w:proofErr w:type="spellEnd"/>
      <w:r w:rsidRPr="00421C6A">
        <w:rPr>
          <w:rFonts w:ascii="Trebuchet MS" w:hAnsi="Trebuchet MS"/>
          <w:i/>
          <w:iCs/>
          <w:sz w:val="20"/>
          <w:szCs w:val="20"/>
        </w:rPr>
        <w:t xml:space="preserve"> </w:t>
      </w:r>
      <w:proofErr w:type="spellStart"/>
      <w:r w:rsidRPr="00421C6A">
        <w:rPr>
          <w:rFonts w:ascii="Trebuchet MS" w:hAnsi="Trebuchet MS"/>
          <w:i/>
          <w:iCs/>
          <w:sz w:val="20"/>
          <w:szCs w:val="20"/>
        </w:rPr>
        <w:t>diligence</w:t>
      </w:r>
      <w:proofErr w:type="spellEnd"/>
      <w:r w:rsidRPr="005E748C">
        <w:rPr>
          <w:rFonts w:ascii="Trebuchet MS" w:hAnsi="Trebuchet MS"/>
          <w:sz w:val="20"/>
          <w:szCs w:val="20"/>
        </w:rPr>
        <w:t>) em relação à Emissora</w:t>
      </w:r>
      <w:r w:rsidR="00147BD3">
        <w:rPr>
          <w:rFonts w:ascii="Trebuchet MS" w:hAnsi="Trebuchet MS"/>
          <w:sz w:val="20"/>
          <w:szCs w:val="20"/>
        </w:rPr>
        <w:t>,</w:t>
      </w:r>
      <w:r w:rsidRPr="005E748C">
        <w:rPr>
          <w:rFonts w:ascii="Trebuchet MS" w:hAnsi="Trebuchet MS"/>
          <w:sz w:val="20"/>
          <w:szCs w:val="20"/>
        </w:rPr>
        <w:t xml:space="preserve"> </w:t>
      </w:r>
      <w:r w:rsidRPr="00147BD3">
        <w:rPr>
          <w:rFonts w:ascii="Trebuchet MS" w:hAnsi="Trebuchet MS"/>
          <w:sz w:val="20"/>
          <w:szCs w:val="20"/>
        </w:rPr>
        <w:t>aos Fiadores</w:t>
      </w:r>
      <w:r w:rsidR="00147BD3">
        <w:rPr>
          <w:rFonts w:ascii="Trebuchet MS" w:hAnsi="Trebuchet MS"/>
          <w:sz w:val="20"/>
          <w:szCs w:val="20"/>
        </w:rPr>
        <w:t>, à Aquiraz, à Manhattan Summer Park e à MVC,</w:t>
      </w:r>
      <w:r w:rsidRPr="005E748C">
        <w:rPr>
          <w:rFonts w:ascii="Trebuchet MS" w:hAnsi="Trebuchet MS"/>
          <w:sz w:val="20"/>
          <w:szCs w:val="20"/>
        </w:rPr>
        <w:t xml:space="preserve"> e recebimento pela Securitizadora de parecer jurídico do assessor legal da Operação, confirmando a validade e exequibilidade dos Documentos da Operação, em termos satisfatórios à Securitizadora; </w:t>
      </w:r>
    </w:p>
    <w:bookmarkEnd w:id="57"/>
    <w:p w14:paraId="35049BDA"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0CDBCDF8" w14:textId="447C3091" w:rsidR="005E748C" w:rsidRPr="005E748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bookmarkStart w:id="58" w:name="_Hlk5721379"/>
      <w:r w:rsidRPr="005E748C">
        <w:rPr>
          <w:rFonts w:ascii="Trebuchet MS" w:hAnsi="Trebuchet MS"/>
          <w:sz w:val="20"/>
          <w:szCs w:val="20"/>
        </w:rPr>
        <w:t xml:space="preserve">recebimento pela Securitizadora e pelo Agente Fiduciário dos CRI da minuta da </w:t>
      </w:r>
      <w:r w:rsidRPr="00421C6A">
        <w:rPr>
          <w:rFonts w:ascii="Trebuchet MS" w:hAnsi="Trebuchet MS"/>
          <w:i/>
          <w:iCs/>
          <w:sz w:val="20"/>
          <w:szCs w:val="20"/>
        </w:rPr>
        <w:t xml:space="preserve">Legal </w:t>
      </w:r>
      <w:proofErr w:type="spellStart"/>
      <w:r w:rsidRPr="00421C6A">
        <w:rPr>
          <w:rFonts w:ascii="Trebuchet MS" w:hAnsi="Trebuchet MS"/>
          <w:i/>
          <w:iCs/>
          <w:sz w:val="20"/>
          <w:szCs w:val="20"/>
        </w:rPr>
        <w:t>Opinion</w:t>
      </w:r>
      <w:proofErr w:type="spellEnd"/>
      <w:r w:rsidRPr="005E748C">
        <w:rPr>
          <w:rFonts w:ascii="Trebuchet MS" w:hAnsi="Trebuchet MS"/>
          <w:sz w:val="20"/>
          <w:szCs w:val="20"/>
        </w:rPr>
        <w:t xml:space="preserve"> elaborada pelo assessor legal da Operação, confirmando a validade e exequibilidade dos Documentos da Operação, em termos satisfatórios à Securitizadora; </w:t>
      </w:r>
    </w:p>
    <w:p w14:paraId="6779596A" w14:textId="77777777" w:rsidR="005E748C" w:rsidRPr="005E748C" w:rsidRDefault="005E748C" w:rsidP="002C4676">
      <w:pPr>
        <w:pStyle w:val="PargrafodaLista"/>
        <w:widowControl w:val="0"/>
        <w:tabs>
          <w:tab w:val="left" w:pos="709"/>
          <w:tab w:val="left" w:pos="851"/>
        </w:tabs>
        <w:spacing w:line="280" w:lineRule="exact"/>
        <w:ind w:left="567"/>
        <w:rPr>
          <w:rFonts w:ascii="Trebuchet MS" w:hAnsi="Trebuchet MS"/>
          <w:sz w:val="20"/>
          <w:szCs w:val="20"/>
        </w:rPr>
      </w:pPr>
    </w:p>
    <w:p w14:paraId="12BECE26" w14:textId="6B60143F" w:rsidR="00A0465C" w:rsidRDefault="005E748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sidRPr="005E748C">
        <w:rPr>
          <w:rFonts w:ascii="Trebuchet MS" w:hAnsi="Trebuchet MS"/>
          <w:sz w:val="20"/>
          <w:szCs w:val="20"/>
        </w:rPr>
        <w:t>recebimento pela Securitizadora de uma via original assinada e registrada nos cartórios competentes de todos os Documentos da Operação</w:t>
      </w:r>
      <w:r w:rsidRPr="00147BD3">
        <w:rPr>
          <w:rFonts w:ascii="Trebuchet MS" w:hAnsi="Trebuchet MS"/>
          <w:sz w:val="20"/>
          <w:szCs w:val="20"/>
        </w:rPr>
        <w:t>, com exceção dos registros do</w:t>
      </w:r>
      <w:r w:rsidR="00147BD3">
        <w:rPr>
          <w:rFonts w:ascii="Trebuchet MS" w:hAnsi="Trebuchet MS"/>
          <w:sz w:val="20"/>
          <w:szCs w:val="20"/>
        </w:rPr>
        <w:t xml:space="preserve"> </w:t>
      </w:r>
      <w:r w:rsidR="00E00CFD">
        <w:rPr>
          <w:rFonts w:ascii="Trebuchet MS" w:hAnsi="Trebuchet MS"/>
          <w:sz w:val="20"/>
          <w:szCs w:val="20"/>
        </w:rPr>
        <w:t xml:space="preserve">Contrato de </w:t>
      </w:r>
      <w:r w:rsidR="00147BD3" w:rsidRPr="00F63F35">
        <w:rPr>
          <w:rFonts w:ascii="Trebuchet MS" w:eastAsia="Arial Unicode MS" w:hAnsi="Trebuchet MS"/>
          <w:bCs/>
          <w:sz w:val="20"/>
          <w:szCs w:val="20"/>
        </w:rPr>
        <w:t>Alienação Fiduciária de Imóveis Manhattan Beach Riviera</w:t>
      </w:r>
      <w:r w:rsidRPr="00147BD3">
        <w:rPr>
          <w:rFonts w:ascii="Trebuchet MS" w:hAnsi="Trebuchet MS"/>
          <w:sz w:val="20"/>
          <w:szCs w:val="20"/>
        </w:rPr>
        <w:t xml:space="preserve"> </w:t>
      </w:r>
      <w:r w:rsidR="00147BD3">
        <w:rPr>
          <w:rFonts w:ascii="Trebuchet MS" w:hAnsi="Trebuchet MS"/>
          <w:sz w:val="20"/>
          <w:szCs w:val="20"/>
        </w:rPr>
        <w:t>e do</w:t>
      </w:r>
      <w:r w:rsidR="00E00CFD">
        <w:rPr>
          <w:rFonts w:ascii="Trebuchet MS" w:hAnsi="Trebuchet MS"/>
          <w:sz w:val="20"/>
          <w:szCs w:val="20"/>
        </w:rPr>
        <w:t xml:space="preserve"> Contrato de</w:t>
      </w:r>
      <w:r w:rsidR="00147BD3">
        <w:rPr>
          <w:rFonts w:ascii="Trebuchet MS" w:hAnsi="Trebuchet MS"/>
          <w:sz w:val="20"/>
          <w:szCs w:val="20"/>
        </w:rPr>
        <w:t xml:space="preserve"> </w:t>
      </w:r>
      <w:r w:rsidR="00147BD3">
        <w:rPr>
          <w:rFonts w:ascii="Trebuchet MS" w:eastAsia="Arial Unicode MS" w:hAnsi="Trebuchet MS"/>
          <w:bCs/>
          <w:sz w:val="20"/>
          <w:szCs w:val="20"/>
        </w:rPr>
        <w:t>Alienação Fiduciária de Imóveis Manhattan Summer Park</w:t>
      </w:r>
      <w:r w:rsidRPr="00147BD3">
        <w:rPr>
          <w:rFonts w:ascii="Trebuchet MS" w:hAnsi="Trebuchet MS"/>
          <w:sz w:val="20"/>
          <w:szCs w:val="20"/>
        </w:rPr>
        <w:t>, cuja apresentação será realizada em momento posterior</w:t>
      </w:r>
      <w:r w:rsidR="00A0465C">
        <w:rPr>
          <w:rFonts w:ascii="Trebuchet MS" w:hAnsi="Trebuchet MS"/>
          <w:sz w:val="20"/>
          <w:szCs w:val="20"/>
        </w:rPr>
        <w:t xml:space="preserve">; e </w:t>
      </w:r>
    </w:p>
    <w:p w14:paraId="3CF741F3" w14:textId="77777777" w:rsidR="00A0465C" w:rsidRPr="00A0465C" w:rsidRDefault="00A0465C" w:rsidP="00A0465C">
      <w:pPr>
        <w:pStyle w:val="PargrafodaLista"/>
        <w:rPr>
          <w:rFonts w:ascii="Trebuchet MS" w:hAnsi="Trebuchet MS"/>
          <w:sz w:val="20"/>
          <w:szCs w:val="20"/>
        </w:rPr>
      </w:pPr>
    </w:p>
    <w:p w14:paraId="35682BCC" w14:textId="2FB71BF0" w:rsidR="005E748C" w:rsidRPr="00147BD3" w:rsidRDefault="00A0465C" w:rsidP="005F55E3">
      <w:pPr>
        <w:pStyle w:val="PargrafodaLista"/>
        <w:widowControl w:val="0"/>
        <w:numPr>
          <w:ilvl w:val="0"/>
          <w:numId w:val="20"/>
        </w:numPr>
        <w:tabs>
          <w:tab w:val="left" w:pos="709"/>
          <w:tab w:val="left" w:pos="851"/>
        </w:tabs>
        <w:spacing w:line="280" w:lineRule="exact"/>
        <w:ind w:left="567" w:hanging="567"/>
        <w:rPr>
          <w:rFonts w:ascii="Trebuchet MS" w:hAnsi="Trebuchet MS"/>
          <w:sz w:val="20"/>
          <w:szCs w:val="20"/>
        </w:rPr>
      </w:pPr>
      <w:r>
        <w:rPr>
          <w:rFonts w:ascii="Trebuchet MS" w:hAnsi="Trebuchet MS"/>
          <w:sz w:val="20"/>
          <w:szCs w:val="20"/>
        </w:rPr>
        <w:t xml:space="preserve">apresentar documento emitido pelo </w:t>
      </w:r>
      <w:r w:rsidR="009C0020" w:rsidRPr="00215C91">
        <w:rPr>
          <w:rFonts w:ascii="Trebuchet MS" w:hAnsi="Trebuchet MS"/>
          <w:sz w:val="20"/>
          <w:szCs w:val="20"/>
        </w:rPr>
        <w:t xml:space="preserve">Banco </w:t>
      </w:r>
      <w:r w:rsidRPr="00215C91">
        <w:rPr>
          <w:rFonts w:ascii="Trebuchet MS" w:hAnsi="Trebuchet MS"/>
          <w:sz w:val="20"/>
          <w:szCs w:val="20"/>
        </w:rPr>
        <w:t>Bradesco</w:t>
      </w:r>
      <w:r w:rsidR="009C0020" w:rsidRPr="00215C91">
        <w:rPr>
          <w:rFonts w:ascii="Trebuchet MS" w:hAnsi="Trebuchet MS"/>
          <w:sz w:val="20"/>
          <w:szCs w:val="20"/>
        </w:rPr>
        <w:t xml:space="preserve"> S</w:t>
      </w:r>
      <w:r w:rsidR="009C0020">
        <w:rPr>
          <w:rFonts w:ascii="Trebuchet MS" w:hAnsi="Trebuchet MS"/>
          <w:sz w:val="20"/>
          <w:szCs w:val="20"/>
        </w:rPr>
        <w:t>.A., ou correio eletrônico informando o saldo devedor dos ônus que recaem sobre as garantias reais a serem constituídas em favor da presente Emissão.</w:t>
      </w:r>
      <w:r w:rsidR="009C0020" w:rsidDel="009C0020">
        <w:rPr>
          <w:rFonts w:ascii="Trebuchet MS" w:hAnsi="Trebuchet MS"/>
          <w:sz w:val="20"/>
          <w:szCs w:val="20"/>
        </w:rPr>
        <w:t xml:space="preserve"> </w:t>
      </w:r>
    </w:p>
    <w:bookmarkEnd w:id="58"/>
    <w:p w14:paraId="37669824" w14:textId="77777777" w:rsidR="00DC7FE7" w:rsidRDefault="00DC7FE7" w:rsidP="00DC7FE7">
      <w:pPr>
        <w:widowControl w:val="0"/>
        <w:tabs>
          <w:tab w:val="left" w:pos="567"/>
        </w:tabs>
        <w:spacing w:line="280" w:lineRule="exact"/>
        <w:rPr>
          <w:rFonts w:ascii="Trebuchet MS" w:hAnsi="Trebuchet MS"/>
          <w:sz w:val="20"/>
          <w:szCs w:val="20"/>
        </w:rPr>
      </w:pPr>
    </w:p>
    <w:p w14:paraId="23600916" w14:textId="60C44E1B" w:rsidR="00DC7FE7" w:rsidRPr="00A15CFB" w:rsidRDefault="00DC7FE7" w:rsidP="005F55E3">
      <w:pPr>
        <w:widowControl w:val="0"/>
        <w:numPr>
          <w:ilvl w:val="2"/>
          <w:numId w:val="19"/>
        </w:numPr>
        <w:tabs>
          <w:tab w:val="left" w:pos="567"/>
        </w:tabs>
        <w:spacing w:line="280" w:lineRule="exact"/>
        <w:ind w:left="0" w:firstLine="0"/>
        <w:rPr>
          <w:rFonts w:ascii="Trebuchet MS" w:hAnsi="Trebuchet MS"/>
          <w:sz w:val="20"/>
          <w:szCs w:val="20"/>
        </w:rPr>
      </w:pPr>
      <w:r w:rsidRPr="00DC7FE7">
        <w:rPr>
          <w:rFonts w:ascii="Trebuchet MS" w:hAnsi="Trebuchet MS"/>
          <w:sz w:val="20"/>
          <w:szCs w:val="20"/>
        </w:rPr>
        <w:t>Em até 120 (cento e vinte) dias</w:t>
      </w:r>
      <w:r w:rsidR="00D22A88">
        <w:rPr>
          <w:rFonts w:ascii="Trebuchet MS" w:hAnsi="Trebuchet MS"/>
          <w:sz w:val="20"/>
          <w:szCs w:val="20"/>
        </w:rPr>
        <w:t xml:space="preserve"> </w:t>
      </w:r>
      <w:bookmarkStart w:id="59" w:name="_Hlk20140285"/>
      <w:r w:rsidR="00D22A88" w:rsidRPr="001459F6">
        <w:rPr>
          <w:rFonts w:ascii="Trebuchet MS" w:hAnsi="Trebuchet MS"/>
          <w:sz w:val="20"/>
          <w:szCs w:val="20"/>
        </w:rPr>
        <w:t>contados da presente data</w:t>
      </w:r>
      <w:bookmarkEnd w:id="59"/>
      <w:r w:rsidRPr="00DC7FE7">
        <w:rPr>
          <w:rFonts w:ascii="Trebuchet MS" w:hAnsi="Trebuchet MS"/>
          <w:sz w:val="20"/>
          <w:szCs w:val="20"/>
        </w:rPr>
        <w:t xml:space="preserve">, postergados por mais 60 (sessenta) dias em caso de comprovação de cumprimento de exigência, a Emissora deverá </w:t>
      </w:r>
      <w:r w:rsidRPr="00E00CFD">
        <w:rPr>
          <w:rFonts w:ascii="Trebuchet MS" w:hAnsi="Trebuchet MS"/>
          <w:sz w:val="20"/>
          <w:szCs w:val="20"/>
        </w:rPr>
        <w:t>apresentar à Securitizadora o registro do</w:t>
      </w:r>
      <w:r w:rsidR="00E00CFD" w:rsidRPr="00E00CFD">
        <w:rPr>
          <w:rFonts w:ascii="Trebuchet MS" w:hAnsi="Trebuchet MS"/>
          <w:sz w:val="20"/>
          <w:szCs w:val="20"/>
        </w:rPr>
        <w:t xml:space="preserve"> Contrato de </w:t>
      </w:r>
      <w:r w:rsidR="00E00CFD" w:rsidRPr="00E00CFD">
        <w:rPr>
          <w:rFonts w:ascii="Trebuchet MS" w:eastAsia="Arial Unicode MS" w:hAnsi="Trebuchet MS"/>
          <w:bCs/>
          <w:sz w:val="20"/>
          <w:szCs w:val="20"/>
        </w:rPr>
        <w:t>Alienação Fiduciária de Imóveis Manhattan Beach Riviera</w:t>
      </w:r>
      <w:r w:rsidR="00E00CFD" w:rsidRPr="00E00CFD">
        <w:rPr>
          <w:rFonts w:ascii="Trebuchet MS" w:hAnsi="Trebuchet MS"/>
          <w:sz w:val="20"/>
          <w:szCs w:val="20"/>
        </w:rPr>
        <w:t xml:space="preserve"> e do Contrato de </w:t>
      </w:r>
      <w:r w:rsidR="00E00CFD" w:rsidRPr="00E00CFD">
        <w:rPr>
          <w:rFonts w:ascii="Trebuchet MS" w:eastAsia="Arial Unicode MS" w:hAnsi="Trebuchet MS"/>
          <w:bCs/>
          <w:sz w:val="20"/>
          <w:szCs w:val="20"/>
        </w:rPr>
        <w:t>Alienação Fiduciária de Imóveis Manhattan Summer Park</w:t>
      </w:r>
      <w:r w:rsidRPr="00E00CFD">
        <w:rPr>
          <w:rFonts w:ascii="Trebuchet MS" w:hAnsi="Trebuchet MS"/>
          <w:sz w:val="20"/>
          <w:szCs w:val="20"/>
        </w:rPr>
        <w:t xml:space="preserve"> perante os Registros de Imóveis competentes, sob pena de </w:t>
      </w:r>
      <w:r w:rsidR="00E00CFD" w:rsidRPr="00E00CFD">
        <w:rPr>
          <w:rFonts w:ascii="Trebuchet MS" w:hAnsi="Trebuchet MS"/>
          <w:sz w:val="20"/>
          <w:szCs w:val="20"/>
        </w:rPr>
        <w:t>Vencimento Antecipado</w:t>
      </w:r>
      <w:r w:rsidR="00E00CFD">
        <w:rPr>
          <w:rFonts w:ascii="Trebuchet MS" w:hAnsi="Trebuchet MS"/>
          <w:sz w:val="20"/>
          <w:szCs w:val="20"/>
        </w:rPr>
        <w:t xml:space="preserve"> </w:t>
      </w:r>
      <w:r>
        <w:rPr>
          <w:rFonts w:ascii="Trebuchet MS" w:hAnsi="Trebuchet MS"/>
          <w:sz w:val="20"/>
          <w:szCs w:val="20"/>
        </w:rPr>
        <w:t xml:space="preserve">das Debêntures nos </w:t>
      </w:r>
      <w:r w:rsidRPr="00E00CFD">
        <w:rPr>
          <w:rFonts w:ascii="Trebuchet MS" w:hAnsi="Trebuchet MS"/>
          <w:sz w:val="20"/>
          <w:szCs w:val="20"/>
        </w:rPr>
        <w:t xml:space="preserve">termos da Cláusula </w:t>
      </w:r>
      <w:r w:rsidR="00E00CFD" w:rsidRPr="00E00CFD">
        <w:rPr>
          <w:rFonts w:ascii="Trebuchet MS" w:hAnsi="Trebuchet MS"/>
          <w:sz w:val="20"/>
          <w:szCs w:val="20"/>
        </w:rPr>
        <w:t>4.15</w:t>
      </w:r>
      <w:r w:rsidRPr="00E00CFD">
        <w:rPr>
          <w:rFonts w:ascii="Trebuchet MS" w:hAnsi="Trebuchet MS"/>
          <w:sz w:val="20"/>
          <w:szCs w:val="20"/>
        </w:rPr>
        <w:t xml:space="preserve"> abaixo</w:t>
      </w:r>
      <w:r w:rsidR="00416E0A">
        <w:rPr>
          <w:rFonts w:ascii="Trebuchet MS" w:hAnsi="Trebuchet MS"/>
          <w:sz w:val="20"/>
          <w:szCs w:val="20"/>
        </w:rPr>
        <w:t>.</w:t>
      </w:r>
      <w:r w:rsidR="00270159">
        <w:rPr>
          <w:rFonts w:ascii="Trebuchet MS" w:hAnsi="Trebuchet MS"/>
          <w:sz w:val="20"/>
          <w:szCs w:val="20"/>
        </w:rPr>
        <w:t xml:space="preserve"> </w:t>
      </w:r>
      <w:r w:rsidR="00E00CFD">
        <w:rPr>
          <w:rFonts w:ascii="Trebuchet MS" w:hAnsi="Trebuchet MS"/>
          <w:sz w:val="20"/>
          <w:szCs w:val="20"/>
        </w:rPr>
        <w:t>(“</w:t>
      </w:r>
      <w:r w:rsidR="00E00CFD">
        <w:rPr>
          <w:rFonts w:ascii="Trebuchet MS" w:hAnsi="Trebuchet MS"/>
          <w:sz w:val="20"/>
          <w:szCs w:val="20"/>
          <w:u w:val="single"/>
        </w:rPr>
        <w:t>Condições Precedentes Adicionais</w:t>
      </w:r>
      <w:r w:rsidR="00E00CFD">
        <w:rPr>
          <w:rFonts w:ascii="Trebuchet MS" w:hAnsi="Trebuchet MS"/>
          <w:sz w:val="20"/>
          <w:szCs w:val="20"/>
        </w:rPr>
        <w:t>”)</w:t>
      </w:r>
      <w:r w:rsidRPr="00DC7FE7">
        <w:rPr>
          <w:rFonts w:ascii="Trebuchet MS" w:hAnsi="Trebuchet MS"/>
          <w:sz w:val="20"/>
          <w:szCs w:val="20"/>
        </w:rPr>
        <w:t>.</w:t>
      </w:r>
      <w:r w:rsidR="00416E0A">
        <w:rPr>
          <w:rFonts w:ascii="Trebuchet MS" w:hAnsi="Trebuchet MS"/>
          <w:sz w:val="20"/>
          <w:szCs w:val="20"/>
        </w:rPr>
        <w:t xml:space="preserve"> Cópia digitalizada do </w:t>
      </w:r>
      <w:r w:rsidR="00416E0A" w:rsidRPr="00E00CFD">
        <w:rPr>
          <w:rFonts w:ascii="Trebuchet MS" w:hAnsi="Trebuchet MS"/>
          <w:sz w:val="20"/>
          <w:szCs w:val="20"/>
        </w:rPr>
        <w:t xml:space="preserve">registro do Contrato de </w:t>
      </w:r>
      <w:r w:rsidR="00416E0A" w:rsidRPr="00E00CFD">
        <w:rPr>
          <w:rFonts w:ascii="Trebuchet MS" w:eastAsia="Arial Unicode MS" w:hAnsi="Trebuchet MS"/>
          <w:bCs/>
          <w:sz w:val="20"/>
          <w:szCs w:val="20"/>
        </w:rPr>
        <w:t>Alienação Fiduciária de Imóveis Manhattan Beach Riviera</w:t>
      </w:r>
      <w:r w:rsidR="00416E0A" w:rsidRPr="00E00CFD">
        <w:rPr>
          <w:rFonts w:ascii="Trebuchet MS" w:hAnsi="Trebuchet MS"/>
          <w:sz w:val="20"/>
          <w:szCs w:val="20"/>
        </w:rPr>
        <w:t xml:space="preserve"> e do Contrato de </w:t>
      </w:r>
      <w:r w:rsidR="00416E0A" w:rsidRPr="00E00CFD">
        <w:rPr>
          <w:rFonts w:ascii="Trebuchet MS" w:eastAsia="Arial Unicode MS" w:hAnsi="Trebuchet MS"/>
          <w:bCs/>
          <w:sz w:val="20"/>
          <w:szCs w:val="20"/>
        </w:rPr>
        <w:t>Alienação Fiduciária de Imóveis Manhattan Summer Park</w:t>
      </w:r>
      <w:r w:rsidR="00416E0A" w:rsidRPr="00E00CFD">
        <w:rPr>
          <w:rFonts w:ascii="Trebuchet MS" w:hAnsi="Trebuchet MS"/>
          <w:sz w:val="20"/>
          <w:szCs w:val="20"/>
        </w:rPr>
        <w:t xml:space="preserve"> perante os Registros de Imóveis competentes</w:t>
      </w:r>
      <w:r w:rsidR="00416E0A">
        <w:rPr>
          <w:rFonts w:ascii="Trebuchet MS" w:hAnsi="Trebuchet MS"/>
          <w:sz w:val="20"/>
          <w:szCs w:val="20"/>
        </w:rPr>
        <w:t xml:space="preserve"> deverá ser encaminhado ao Agente Fiduciário dos CRI, no mesmo prazo.</w:t>
      </w:r>
    </w:p>
    <w:p w14:paraId="3A8E849F" w14:textId="2A0B4AD4" w:rsidR="00C16DC1" w:rsidRDefault="00C16DC1" w:rsidP="0069607A">
      <w:pPr>
        <w:widowControl w:val="0"/>
        <w:spacing w:line="280" w:lineRule="exact"/>
        <w:rPr>
          <w:rFonts w:ascii="Trebuchet MS" w:hAnsi="Trebuchet MS"/>
          <w:sz w:val="20"/>
          <w:szCs w:val="20"/>
        </w:rPr>
      </w:pPr>
    </w:p>
    <w:p w14:paraId="6C8206CE" w14:textId="2862FC1A" w:rsidR="001459F6" w:rsidRPr="00E00CFD" w:rsidRDefault="001459F6" w:rsidP="005F55E3">
      <w:pPr>
        <w:widowControl w:val="0"/>
        <w:numPr>
          <w:ilvl w:val="2"/>
          <w:numId w:val="19"/>
        </w:numPr>
        <w:tabs>
          <w:tab w:val="left" w:pos="567"/>
        </w:tabs>
        <w:spacing w:line="280" w:lineRule="exact"/>
        <w:ind w:left="0" w:firstLine="0"/>
        <w:rPr>
          <w:rFonts w:ascii="Trebuchet MS" w:hAnsi="Trebuchet MS"/>
          <w:sz w:val="20"/>
          <w:szCs w:val="20"/>
        </w:rPr>
      </w:pPr>
      <w:r w:rsidRPr="001459F6">
        <w:rPr>
          <w:rFonts w:ascii="Trebuchet MS" w:hAnsi="Trebuchet MS"/>
          <w:sz w:val="20"/>
          <w:szCs w:val="20"/>
        </w:rPr>
        <w:t xml:space="preserve">As liberações dos recursos </w:t>
      </w:r>
      <w:r>
        <w:rPr>
          <w:rFonts w:ascii="Trebuchet MS" w:hAnsi="Trebuchet MS"/>
          <w:sz w:val="20"/>
          <w:szCs w:val="20"/>
        </w:rPr>
        <w:t xml:space="preserve">decorrentes da presente Emissão à Emissora </w:t>
      </w:r>
      <w:r w:rsidRPr="001459F6">
        <w:rPr>
          <w:rFonts w:ascii="Trebuchet MS" w:hAnsi="Trebuchet MS"/>
          <w:sz w:val="20"/>
          <w:szCs w:val="20"/>
        </w:rPr>
        <w:t>serão realizadas</w:t>
      </w:r>
      <w:r>
        <w:rPr>
          <w:rFonts w:ascii="Trebuchet MS" w:hAnsi="Trebuchet MS"/>
          <w:sz w:val="20"/>
          <w:szCs w:val="20"/>
        </w:rPr>
        <w:t xml:space="preserve"> em 2 (duas) parcelas, sendo que (i) a primeira parcela, no montante de R$2</w:t>
      </w:r>
      <w:r w:rsidR="00D22A88">
        <w:rPr>
          <w:rFonts w:ascii="Trebuchet MS" w:hAnsi="Trebuchet MS"/>
          <w:sz w:val="20"/>
          <w:szCs w:val="20"/>
        </w:rPr>
        <w:t>8</w:t>
      </w:r>
      <w:r>
        <w:rPr>
          <w:rFonts w:ascii="Trebuchet MS" w:hAnsi="Trebuchet MS"/>
          <w:sz w:val="20"/>
          <w:szCs w:val="20"/>
        </w:rPr>
        <w:t xml:space="preserve">.000.000,00 (vinte e </w:t>
      </w:r>
      <w:r w:rsidR="00D22A88">
        <w:rPr>
          <w:rFonts w:ascii="Trebuchet MS" w:hAnsi="Trebuchet MS"/>
          <w:sz w:val="20"/>
          <w:szCs w:val="20"/>
        </w:rPr>
        <w:t xml:space="preserve">oito </w:t>
      </w:r>
      <w:r>
        <w:rPr>
          <w:rFonts w:ascii="Trebuchet MS" w:hAnsi="Trebuchet MS"/>
          <w:sz w:val="20"/>
          <w:szCs w:val="20"/>
        </w:rPr>
        <w:t xml:space="preserve">milhões) será transferida para a </w:t>
      </w:r>
      <w:r w:rsidRPr="001459F6">
        <w:rPr>
          <w:rFonts w:ascii="Trebuchet MS" w:hAnsi="Trebuchet MS"/>
          <w:sz w:val="20"/>
          <w:szCs w:val="20"/>
        </w:rPr>
        <w:t xml:space="preserve">conta corrente nº </w:t>
      </w:r>
      <w:r w:rsidR="00B162A3">
        <w:rPr>
          <w:rFonts w:ascii="Trebuchet MS" w:hAnsi="Trebuchet MS"/>
          <w:sz w:val="20"/>
          <w:szCs w:val="20"/>
        </w:rPr>
        <w:t>10715-8</w:t>
      </w:r>
      <w:r w:rsidR="00B162A3" w:rsidRPr="001459F6">
        <w:rPr>
          <w:rFonts w:ascii="Trebuchet MS" w:hAnsi="Trebuchet MS"/>
          <w:sz w:val="20"/>
          <w:szCs w:val="20"/>
        </w:rPr>
        <w:t>,</w:t>
      </w:r>
      <w:r w:rsidRPr="001459F6">
        <w:rPr>
          <w:rFonts w:ascii="Trebuchet MS" w:hAnsi="Trebuchet MS"/>
          <w:sz w:val="20"/>
          <w:szCs w:val="20"/>
        </w:rPr>
        <w:t>, agência</w:t>
      </w:r>
      <w:r w:rsidR="00B162A3">
        <w:rPr>
          <w:rFonts w:ascii="Trebuchet MS" w:hAnsi="Trebuchet MS"/>
          <w:sz w:val="20"/>
          <w:szCs w:val="20"/>
        </w:rPr>
        <w:t xml:space="preserve"> 2367-1</w:t>
      </w:r>
      <w:r w:rsidRPr="001459F6">
        <w:rPr>
          <w:rFonts w:ascii="Trebuchet MS" w:hAnsi="Trebuchet MS"/>
          <w:sz w:val="20"/>
          <w:szCs w:val="20"/>
        </w:rPr>
        <w:t xml:space="preserve">, mantida junto ao Banco </w:t>
      </w:r>
      <w:r w:rsidR="00B162A3">
        <w:rPr>
          <w:rFonts w:ascii="Trebuchet MS" w:hAnsi="Trebuchet MS"/>
          <w:sz w:val="20"/>
          <w:szCs w:val="20"/>
        </w:rPr>
        <w:t>Bradesco 237</w:t>
      </w:r>
      <w:r w:rsidRPr="001459F6">
        <w:rPr>
          <w:rFonts w:ascii="Trebuchet MS" w:hAnsi="Trebuchet MS"/>
          <w:sz w:val="20"/>
          <w:szCs w:val="20"/>
        </w:rPr>
        <w:t>, de titularidade da Emissora (“</w:t>
      </w:r>
      <w:r w:rsidRPr="001459F6">
        <w:rPr>
          <w:rFonts w:ascii="Trebuchet MS" w:hAnsi="Trebuchet MS"/>
          <w:sz w:val="20"/>
          <w:szCs w:val="20"/>
          <w:u w:val="single"/>
        </w:rPr>
        <w:t>Conta de Livre Movimentação</w:t>
      </w:r>
      <w:r w:rsidRPr="001459F6">
        <w:rPr>
          <w:rFonts w:ascii="Trebuchet MS" w:hAnsi="Trebuchet MS"/>
          <w:sz w:val="20"/>
          <w:szCs w:val="20"/>
        </w:rPr>
        <w:t>”)</w:t>
      </w:r>
      <w:r>
        <w:rPr>
          <w:rFonts w:ascii="Trebuchet MS" w:hAnsi="Trebuchet MS"/>
          <w:sz w:val="20"/>
          <w:szCs w:val="20"/>
        </w:rPr>
        <w:t xml:space="preserve"> no prazo de até </w:t>
      </w:r>
      <w:r w:rsidRPr="001459F6">
        <w:rPr>
          <w:rFonts w:ascii="Trebuchet MS" w:hAnsi="Trebuchet MS"/>
          <w:sz w:val="20"/>
          <w:szCs w:val="20"/>
        </w:rPr>
        <w:t>2 (dois) Dias Úteis a contar do atendimento das Condições Precedentes</w:t>
      </w:r>
      <w:r>
        <w:rPr>
          <w:rFonts w:ascii="Trebuchet MS" w:hAnsi="Trebuchet MS"/>
          <w:sz w:val="20"/>
          <w:szCs w:val="20"/>
        </w:rPr>
        <w:t>; e (</w:t>
      </w:r>
      <w:proofErr w:type="spellStart"/>
      <w:r>
        <w:rPr>
          <w:rFonts w:ascii="Trebuchet MS" w:hAnsi="Trebuchet MS"/>
          <w:sz w:val="20"/>
          <w:szCs w:val="20"/>
        </w:rPr>
        <w:t>ii</w:t>
      </w:r>
      <w:proofErr w:type="spellEnd"/>
      <w:r>
        <w:rPr>
          <w:rFonts w:ascii="Trebuchet MS" w:hAnsi="Trebuchet MS"/>
          <w:sz w:val="20"/>
          <w:szCs w:val="20"/>
        </w:rPr>
        <w:t>) a segunda parcela, no montante de R$2</w:t>
      </w:r>
      <w:r w:rsidR="00D22A88">
        <w:rPr>
          <w:rFonts w:ascii="Trebuchet MS" w:hAnsi="Trebuchet MS"/>
          <w:sz w:val="20"/>
          <w:szCs w:val="20"/>
        </w:rPr>
        <w:t>2</w:t>
      </w:r>
      <w:r>
        <w:rPr>
          <w:rFonts w:ascii="Trebuchet MS" w:hAnsi="Trebuchet MS"/>
          <w:sz w:val="20"/>
          <w:szCs w:val="20"/>
        </w:rPr>
        <w:t xml:space="preserve">.000.000,00 (vinte e </w:t>
      </w:r>
      <w:r w:rsidR="00D22A88">
        <w:rPr>
          <w:rFonts w:ascii="Trebuchet MS" w:hAnsi="Trebuchet MS"/>
          <w:sz w:val="20"/>
          <w:szCs w:val="20"/>
        </w:rPr>
        <w:t xml:space="preserve">dois </w:t>
      </w:r>
      <w:r>
        <w:rPr>
          <w:rFonts w:ascii="Trebuchet MS" w:hAnsi="Trebuchet MS"/>
          <w:sz w:val="20"/>
          <w:szCs w:val="20"/>
        </w:rPr>
        <w:t xml:space="preserve">milhões de reais), será transferida para a Conta de Livre Movimentação </w:t>
      </w:r>
      <w:del w:id="60" w:author="Maria Eugênia Castellari" w:date="2019-10-23T21:32:00Z">
        <w:r w:rsidR="009C0020" w:rsidDel="00710D81">
          <w:rPr>
            <w:rFonts w:ascii="Trebuchet MS" w:hAnsi="Trebuchet MS"/>
            <w:sz w:val="20"/>
            <w:szCs w:val="20"/>
          </w:rPr>
          <w:delText xml:space="preserve">em </w:delText>
        </w:r>
      </w:del>
      <w:r w:rsidR="009C0020">
        <w:rPr>
          <w:rFonts w:ascii="Trebuchet MS" w:hAnsi="Trebuchet MS"/>
          <w:sz w:val="20"/>
          <w:szCs w:val="20"/>
        </w:rPr>
        <w:t xml:space="preserve">até </w:t>
      </w:r>
      <w:del w:id="61" w:author="Maria Eugênia Castellari" w:date="2019-10-23T21:32:00Z">
        <w:r w:rsidR="00316999" w:rsidDel="00710D81">
          <w:rPr>
            <w:rFonts w:ascii="Trebuchet MS" w:hAnsi="Trebuchet MS"/>
            <w:sz w:val="20"/>
            <w:szCs w:val="20"/>
          </w:rPr>
          <w:delText>45</w:delText>
        </w:r>
        <w:r w:rsidR="009C0020" w:rsidDel="00710D81">
          <w:rPr>
            <w:rFonts w:ascii="Trebuchet MS" w:hAnsi="Trebuchet MS"/>
            <w:sz w:val="20"/>
            <w:szCs w:val="20"/>
          </w:rPr>
          <w:delText xml:space="preserve"> (</w:delText>
        </w:r>
        <w:r w:rsidR="00316999" w:rsidDel="00710D81">
          <w:rPr>
            <w:rFonts w:ascii="Trebuchet MS" w:hAnsi="Trebuchet MS"/>
            <w:sz w:val="20"/>
            <w:szCs w:val="20"/>
          </w:rPr>
          <w:delText>quarenta e cinco</w:delText>
        </w:r>
        <w:r w:rsidR="009C0020" w:rsidDel="00710D81">
          <w:rPr>
            <w:rFonts w:ascii="Trebuchet MS" w:hAnsi="Trebuchet MS"/>
            <w:sz w:val="20"/>
            <w:szCs w:val="20"/>
          </w:rPr>
          <w:delText xml:space="preserve">) dias </w:delText>
        </w:r>
        <w:r w:rsidDel="00710D81">
          <w:rPr>
            <w:rFonts w:ascii="Trebuchet MS" w:hAnsi="Trebuchet MS"/>
            <w:sz w:val="20"/>
            <w:szCs w:val="20"/>
          </w:rPr>
          <w:delText>contado</w:delText>
        </w:r>
        <w:r w:rsidR="00326B0C" w:rsidDel="00710D81">
          <w:rPr>
            <w:rFonts w:ascii="Trebuchet MS" w:hAnsi="Trebuchet MS"/>
            <w:sz w:val="20"/>
            <w:szCs w:val="20"/>
          </w:rPr>
          <w:delText xml:space="preserve"> </w:delText>
        </w:r>
        <w:r w:rsidR="00326B0C" w:rsidRPr="00326B0C" w:rsidDel="00710D81">
          <w:rPr>
            <w:rFonts w:ascii="Trebuchet MS" w:hAnsi="Trebuchet MS"/>
            <w:sz w:val="20"/>
            <w:szCs w:val="20"/>
          </w:rPr>
          <w:delText xml:space="preserve">da </w:delText>
        </w:r>
        <w:r w:rsidR="00316999" w:rsidDel="00710D81">
          <w:rPr>
            <w:rFonts w:ascii="Trebuchet MS" w:hAnsi="Trebuchet MS"/>
            <w:sz w:val="20"/>
            <w:szCs w:val="20"/>
          </w:rPr>
          <w:delText>d</w:delText>
        </w:r>
        <w:r w:rsidR="00326B0C" w:rsidRPr="00326B0C" w:rsidDel="00710D81">
          <w:rPr>
            <w:rFonts w:ascii="Trebuchet MS" w:hAnsi="Trebuchet MS"/>
            <w:sz w:val="20"/>
            <w:szCs w:val="20"/>
          </w:rPr>
          <w:delText>ata d</w:delText>
        </w:r>
        <w:r w:rsidR="00316999" w:rsidDel="00710D81">
          <w:rPr>
            <w:rFonts w:ascii="Trebuchet MS" w:hAnsi="Trebuchet MS"/>
            <w:sz w:val="20"/>
            <w:szCs w:val="20"/>
          </w:rPr>
          <w:delText>a primeira</w:delText>
        </w:r>
        <w:r w:rsidR="00326B0C" w:rsidRPr="00326B0C" w:rsidDel="00710D81">
          <w:rPr>
            <w:rFonts w:ascii="Trebuchet MS" w:hAnsi="Trebuchet MS"/>
            <w:sz w:val="20"/>
            <w:szCs w:val="20"/>
          </w:rPr>
          <w:delText xml:space="preserve"> </w:delText>
        </w:r>
        <w:r w:rsidR="00316999" w:rsidDel="00710D81">
          <w:rPr>
            <w:rFonts w:ascii="Trebuchet MS" w:hAnsi="Trebuchet MS"/>
            <w:sz w:val="20"/>
            <w:szCs w:val="20"/>
          </w:rPr>
          <w:delText>parcela</w:delText>
        </w:r>
      </w:del>
      <w:ins w:id="62" w:author="Maria Eugênia Castellari" w:date="2019-10-23T21:32:00Z">
        <w:r w:rsidR="00710D81">
          <w:rPr>
            <w:rFonts w:ascii="Trebuchet MS" w:hAnsi="Trebuchet MS"/>
            <w:sz w:val="20"/>
            <w:szCs w:val="20"/>
          </w:rPr>
          <w:t xml:space="preserve">30 de dezembro de </w:t>
        </w:r>
      </w:ins>
      <w:ins w:id="63" w:author="Maria Eugênia Castellari" w:date="2019-10-23T21:33:00Z">
        <w:r w:rsidR="00710D81">
          <w:rPr>
            <w:rFonts w:ascii="Trebuchet MS" w:hAnsi="Trebuchet MS"/>
            <w:sz w:val="20"/>
            <w:szCs w:val="20"/>
          </w:rPr>
          <w:t>2019</w:t>
        </w:r>
      </w:ins>
      <w:r w:rsidR="00326B0C">
        <w:rPr>
          <w:rFonts w:ascii="Trebuchet MS" w:hAnsi="Trebuchet MS"/>
          <w:sz w:val="20"/>
          <w:szCs w:val="20"/>
        </w:rPr>
        <w:t xml:space="preserve">, desde que atendidas </w:t>
      </w:r>
      <w:r w:rsidRPr="00E00CFD">
        <w:rPr>
          <w:rFonts w:ascii="Trebuchet MS" w:hAnsi="Trebuchet MS"/>
          <w:sz w:val="20"/>
          <w:szCs w:val="20"/>
        </w:rPr>
        <w:t xml:space="preserve">as Condições Precedentes Adicionais. </w:t>
      </w:r>
    </w:p>
    <w:p w14:paraId="352FC820" w14:textId="77777777" w:rsidR="001459F6" w:rsidRPr="001459F6" w:rsidRDefault="001459F6" w:rsidP="001459F6">
      <w:pPr>
        <w:widowControl w:val="0"/>
        <w:tabs>
          <w:tab w:val="left" w:pos="567"/>
        </w:tabs>
        <w:spacing w:line="280" w:lineRule="exact"/>
        <w:rPr>
          <w:rFonts w:ascii="Trebuchet MS" w:hAnsi="Trebuchet MS"/>
          <w:sz w:val="20"/>
          <w:szCs w:val="20"/>
        </w:rPr>
      </w:pPr>
    </w:p>
    <w:p w14:paraId="051D46E0" w14:textId="2B34B508" w:rsidR="001459F6" w:rsidRPr="001459F6" w:rsidRDefault="001459F6" w:rsidP="005F55E3">
      <w:pPr>
        <w:widowControl w:val="0"/>
        <w:numPr>
          <w:ilvl w:val="2"/>
          <w:numId w:val="19"/>
        </w:numPr>
        <w:tabs>
          <w:tab w:val="left" w:pos="567"/>
        </w:tabs>
        <w:spacing w:line="280" w:lineRule="exact"/>
        <w:ind w:left="0" w:firstLine="0"/>
        <w:rPr>
          <w:rFonts w:ascii="Trebuchet MS" w:hAnsi="Trebuchet MS"/>
          <w:sz w:val="20"/>
          <w:szCs w:val="20"/>
        </w:rPr>
      </w:pPr>
      <w:r w:rsidRPr="001459F6">
        <w:rPr>
          <w:rFonts w:ascii="Trebuchet MS" w:hAnsi="Trebuchet MS"/>
          <w:sz w:val="20"/>
          <w:szCs w:val="20"/>
        </w:rPr>
        <w:t xml:space="preserve">Os recursos mantidos na Conta do Patrimônio Separado, enquanto não liberados à Emissora, serão aplicados pela Securitizadora em </w:t>
      </w:r>
      <w:r w:rsidR="00520E7B" w:rsidRPr="00E60972">
        <w:rPr>
          <w:rFonts w:ascii="Trebuchet MS" w:hAnsi="Trebuchet MS" w:cs="Trebuchet MS"/>
          <w:bCs/>
          <w:color w:val="000000"/>
          <w:sz w:val="20"/>
          <w:szCs w:val="20"/>
        </w:rPr>
        <w:t xml:space="preserve">(i) fundos de renda fixa de baixo risco, com liquidez diária, que tenham seu patrimônio representado, preponderantemente, por títulos ou ativos de renda fixa, </w:t>
      </w:r>
      <w:proofErr w:type="spellStart"/>
      <w:r w:rsidR="00520E7B" w:rsidRPr="00E60972">
        <w:rPr>
          <w:rFonts w:ascii="Trebuchet MS" w:hAnsi="Trebuchet MS" w:cs="Trebuchet MS"/>
          <w:bCs/>
          <w:color w:val="000000"/>
          <w:sz w:val="20"/>
          <w:szCs w:val="20"/>
        </w:rPr>
        <w:t>pré</w:t>
      </w:r>
      <w:proofErr w:type="spellEnd"/>
      <w:r w:rsidR="00520E7B" w:rsidRPr="00E60972">
        <w:rPr>
          <w:rFonts w:ascii="Trebuchet MS" w:hAnsi="Trebuchet MS" w:cs="Trebuchet MS"/>
          <w:bCs/>
          <w:color w:val="000000"/>
          <w:sz w:val="20"/>
          <w:szCs w:val="20"/>
        </w:rPr>
        <w:t xml:space="preserve"> ou pós-fixados, emitidos pelo Tesouro Nacional ou pelo Banco Central do Brasil; e (</w:t>
      </w:r>
      <w:proofErr w:type="spellStart"/>
      <w:r w:rsidR="00520E7B" w:rsidRPr="00E60972">
        <w:rPr>
          <w:rFonts w:ascii="Trebuchet MS" w:hAnsi="Trebuchet MS" w:cs="Trebuchet MS"/>
          <w:bCs/>
          <w:color w:val="000000"/>
          <w:sz w:val="20"/>
          <w:szCs w:val="20"/>
        </w:rPr>
        <w:t>ii</w:t>
      </w:r>
      <w:proofErr w:type="spellEnd"/>
      <w:r w:rsidR="00520E7B" w:rsidRPr="00E60972">
        <w:rPr>
          <w:rFonts w:ascii="Trebuchet MS" w:hAnsi="Trebuchet MS" w:cs="Trebuchet MS"/>
          <w:bCs/>
          <w:color w:val="000000"/>
          <w:sz w:val="20"/>
          <w:szCs w:val="20"/>
        </w:rPr>
        <w:t>) Certificados de Depósito Bancário, de liquidez diária; ou, ainda, (</w:t>
      </w:r>
      <w:proofErr w:type="spellStart"/>
      <w:r w:rsidR="00520E7B" w:rsidRPr="00E60972">
        <w:rPr>
          <w:rFonts w:ascii="Trebuchet MS" w:hAnsi="Trebuchet MS" w:cs="Trebuchet MS"/>
          <w:bCs/>
          <w:color w:val="000000"/>
          <w:sz w:val="20"/>
          <w:szCs w:val="20"/>
        </w:rPr>
        <w:t>iii</w:t>
      </w:r>
      <w:proofErr w:type="spellEnd"/>
      <w:r w:rsidR="00520E7B" w:rsidRPr="00E60972">
        <w:rPr>
          <w:rFonts w:ascii="Trebuchet MS" w:hAnsi="Trebuchet MS" w:cs="Trebuchet MS"/>
          <w:bCs/>
          <w:color w:val="000000"/>
          <w:sz w:val="20"/>
          <w:szCs w:val="20"/>
        </w:rPr>
        <w:t>) títulos públicos federais</w:t>
      </w:r>
      <w:r w:rsidRPr="001459F6">
        <w:rPr>
          <w:rFonts w:ascii="Trebuchet MS" w:hAnsi="Trebuchet MS"/>
          <w:sz w:val="20"/>
          <w:szCs w:val="20"/>
        </w:rPr>
        <w:t xml:space="preserve"> (“</w:t>
      </w:r>
      <w:r w:rsidRPr="001459F6">
        <w:rPr>
          <w:rFonts w:ascii="Trebuchet MS" w:hAnsi="Trebuchet MS"/>
          <w:sz w:val="20"/>
          <w:szCs w:val="20"/>
          <w:u w:val="single"/>
        </w:rPr>
        <w:t>Investimentos Permitidos</w:t>
      </w:r>
      <w:r w:rsidRPr="001459F6">
        <w:rPr>
          <w:rFonts w:ascii="Trebuchet MS" w:hAnsi="Trebuchet MS"/>
          <w:sz w:val="20"/>
          <w:szCs w:val="20"/>
        </w:rPr>
        <w:t xml:space="preserve">”). Os recursos oriundos dos rendimentos auferidos com tais investimentos </w:t>
      </w:r>
      <w:r w:rsidRPr="00520E7B">
        <w:rPr>
          <w:rFonts w:ascii="Trebuchet MS" w:hAnsi="Trebuchet MS"/>
          <w:sz w:val="20"/>
          <w:szCs w:val="20"/>
        </w:rPr>
        <w:t xml:space="preserve">integrarão o </w:t>
      </w:r>
      <w:r w:rsidR="00520E7B" w:rsidRPr="00520E7B">
        <w:rPr>
          <w:rFonts w:ascii="Trebuchet MS" w:hAnsi="Trebuchet MS"/>
          <w:sz w:val="20"/>
          <w:szCs w:val="20"/>
        </w:rPr>
        <w:t>patrimônio separado dos CRI (“</w:t>
      </w:r>
      <w:r w:rsidR="00520E7B" w:rsidRPr="00520E7B">
        <w:rPr>
          <w:rFonts w:ascii="Trebuchet MS" w:hAnsi="Trebuchet MS"/>
          <w:sz w:val="20"/>
          <w:szCs w:val="20"/>
          <w:u w:val="single"/>
        </w:rPr>
        <w:t>Patrimônio Separado</w:t>
      </w:r>
      <w:r w:rsidR="00520E7B" w:rsidRPr="00520E7B">
        <w:rPr>
          <w:rFonts w:ascii="Trebuchet MS" w:hAnsi="Trebuchet MS"/>
          <w:sz w:val="20"/>
          <w:szCs w:val="20"/>
        </w:rPr>
        <w:t>”)</w:t>
      </w:r>
      <w:r w:rsidRPr="00520E7B">
        <w:rPr>
          <w:rFonts w:ascii="Trebuchet MS" w:hAnsi="Trebuchet MS"/>
          <w:sz w:val="20"/>
          <w:szCs w:val="20"/>
        </w:rPr>
        <w:t>. A Securitizadora não terá qualquer responsabilidade em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w:t>
      </w:r>
      <w:r w:rsidRPr="001459F6">
        <w:rPr>
          <w:rFonts w:ascii="Trebuchet MS" w:hAnsi="Trebuchet MS"/>
          <w:sz w:val="20"/>
          <w:szCs w:val="20"/>
        </w:rPr>
        <w:t xml:space="preserve"> lucros cessantes inerentes a essas demoras.</w:t>
      </w:r>
    </w:p>
    <w:p w14:paraId="4F34AB48" w14:textId="77777777" w:rsidR="001459F6" w:rsidRPr="001459F6" w:rsidRDefault="001459F6" w:rsidP="001459F6">
      <w:pPr>
        <w:widowControl w:val="0"/>
        <w:tabs>
          <w:tab w:val="left" w:pos="567"/>
        </w:tabs>
        <w:spacing w:line="280" w:lineRule="exact"/>
        <w:rPr>
          <w:rFonts w:ascii="Trebuchet MS" w:hAnsi="Trebuchet MS"/>
          <w:sz w:val="20"/>
          <w:szCs w:val="20"/>
        </w:rPr>
      </w:pPr>
    </w:p>
    <w:p w14:paraId="329BD3EE" w14:textId="46F559A5" w:rsidR="001459F6" w:rsidRPr="001459F6" w:rsidRDefault="001459F6" w:rsidP="005F55E3">
      <w:pPr>
        <w:widowControl w:val="0"/>
        <w:numPr>
          <w:ilvl w:val="2"/>
          <w:numId w:val="19"/>
        </w:numPr>
        <w:tabs>
          <w:tab w:val="left" w:pos="567"/>
        </w:tabs>
        <w:spacing w:line="280" w:lineRule="exact"/>
        <w:ind w:left="0" w:firstLine="0"/>
        <w:rPr>
          <w:rFonts w:ascii="Trebuchet MS" w:hAnsi="Trebuchet MS"/>
          <w:sz w:val="20"/>
          <w:szCs w:val="20"/>
        </w:rPr>
      </w:pPr>
      <w:r w:rsidRPr="001459F6">
        <w:rPr>
          <w:rFonts w:ascii="Trebuchet MS" w:hAnsi="Trebuchet MS"/>
          <w:sz w:val="20"/>
          <w:szCs w:val="20"/>
        </w:rPr>
        <w:t xml:space="preserve">Na hipótese de não serem cumpridas as Condições Precedentes, previstas nas Cláusula </w:t>
      </w:r>
      <w:r w:rsidR="00F3168E">
        <w:rPr>
          <w:rFonts w:ascii="Trebuchet MS" w:hAnsi="Trebuchet MS"/>
          <w:sz w:val="20"/>
          <w:szCs w:val="20"/>
        </w:rPr>
        <w:t>4.7.1</w:t>
      </w:r>
      <w:r w:rsidRPr="001459F6">
        <w:rPr>
          <w:rFonts w:ascii="Trebuchet MS" w:hAnsi="Trebuchet MS"/>
          <w:sz w:val="20"/>
          <w:szCs w:val="20"/>
        </w:rPr>
        <w:t xml:space="preserve">. acima, em </w:t>
      </w:r>
      <w:bookmarkStart w:id="64" w:name="_Hlk532226841"/>
      <w:r w:rsidRPr="001459F6">
        <w:rPr>
          <w:rFonts w:ascii="Trebuchet MS" w:hAnsi="Trebuchet MS"/>
          <w:sz w:val="20"/>
          <w:szCs w:val="20"/>
        </w:rPr>
        <w:t xml:space="preserve">até </w:t>
      </w:r>
      <w:r w:rsidR="00754440">
        <w:rPr>
          <w:rFonts w:ascii="Trebuchet MS" w:hAnsi="Trebuchet MS"/>
          <w:sz w:val="20"/>
          <w:szCs w:val="20"/>
        </w:rPr>
        <w:t>60</w:t>
      </w:r>
      <w:r w:rsidR="00754440" w:rsidRPr="001459F6">
        <w:rPr>
          <w:rFonts w:ascii="Trebuchet MS" w:hAnsi="Trebuchet MS"/>
          <w:sz w:val="20"/>
          <w:szCs w:val="20"/>
        </w:rPr>
        <w:t xml:space="preserve"> </w:t>
      </w:r>
      <w:r w:rsidRPr="001459F6">
        <w:rPr>
          <w:rFonts w:ascii="Trebuchet MS" w:hAnsi="Trebuchet MS"/>
          <w:sz w:val="20"/>
          <w:szCs w:val="20"/>
        </w:rPr>
        <w:t>(</w:t>
      </w:r>
      <w:r w:rsidR="00754440">
        <w:rPr>
          <w:rFonts w:ascii="Trebuchet MS" w:hAnsi="Trebuchet MS"/>
          <w:sz w:val="20"/>
          <w:szCs w:val="20"/>
        </w:rPr>
        <w:t>sessenta</w:t>
      </w:r>
      <w:r w:rsidRPr="001459F6">
        <w:rPr>
          <w:rFonts w:ascii="Trebuchet MS" w:hAnsi="Trebuchet MS"/>
          <w:sz w:val="20"/>
          <w:szCs w:val="20"/>
        </w:rPr>
        <w:t>) dias</w:t>
      </w:r>
      <w:bookmarkEnd w:id="64"/>
      <w:r w:rsidRPr="001459F6">
        <w:rPr>
          <w:rFonts w:ascii="Trebuchet MS" w:hAnsi="Trebuchet MS"/>
          <w:sz w:val="20"/>
          <w:szCs w:val="20"/>
        </w:rPr>
        <w:t xml:space="preserve"> contados da presente data, de forma que não tenha ocorrido nenhuma integralização, independentemente de culpa, ação ou omissão da Emissora, a Securitizadora estará automaticamente liberada da obrigação de integralização acima prevista, tornando-se sem efeito a presente Escritura de Emissão, e retornando as partes ao </w:t>
      </w:r>
      <w:r w:rsidRPr="00E43885">
        <w:rPr>
          <w:rFonts w:ascii="Trebuchet MS" w:hAnsi="Trebuchet MS"/>
          <w:i/>
          <w:sz w:val="20"/>
        </w:rPr>
        <w:t>status quo ante</w:t>
      </w:r>
      <w:r w:rsidRPr="001459F6">
        <w:rPr>
          <w:rFonts w:ascii="Trebuchet MS" w:hAnsi="Trebuchet MS"/>
          <w:sz w:val="20"/>
          <w:szCs w:val="20"/>
        </w:rPr>
        <w:t xml:space="preserve">, não cabendo às Partes indenização ou reembolso de qualquer espécie, ressalvadas as obrigações assumidas em contratos especificamente celebrados, que contenham este regramento e pelo reembolso, pela Emissora, das despesas que tenham sido incorridas pela Securitizadora em razão da operação de emissão de CRI. </w:t>
      </w:r>
    </w:p>
    <w:bookmarkEnd w:id="54"/>
    <w:p w14:paraId="1F1E2515" w14:textId="77777777" w:rsidR="001459F6" w:rsidRPr="001459F6" w:rsidRDefault="001459F6" w:rsidP="001459F6">
      <w:pPr>
        <w:widowControl w:val="0"/>
        <w:tabs>
          <w:tab w:val="left" w:pos="567"/>
        </w:tabs>
        <w:spacing w:line="280" w:lineRule="exact"/>
        <w:rPr>
          <w:rFonts w:ascii="Trebuchet MS" w:hAnsi="Trebuchet MS"/>
          <w:sz w:val="20"/>
          <w:szCs w:val="20"/>
        </w:rPr>
      </w:pPr>
    </w:p>
    <w:p w14:paraId="62816560" w14:textId="6416FBAE" w:rsidR="001459F6" w:rsidRPr="001459F6" w:rsidRDefault="001459F6" w:rsidP="005F55E3">
      <w:pPr>
        <w:widowControl w:val="0"/>
        <w:numPr>
          <w:ilvl w:val="2"/>
          <w:numId w:val="19"/>
        </w:numPr>
        <w:tabs>
          <w:tab w:val="left" w:pos="567"/>
        </w:tabs>
        <w:spacing w:line="280" w:lineRule="exact"/>
        <w:ind w:left="0" w:firstLine="0"/>
        <w:rPr>
          <w:rFonts w:ascii="Trebuchet MS" w:hAnsi="Trebuchet MS"/>
          <w:sz w:val="20"/>
          <w:szCs w:val="20"/>
        </w:rPr>
      </w:pPr>
      <w:r w:rsidRPr="001459F6">
        <w:rPr>
          <w:rFonts w:ascii="Trebuchet MS" w:hAnsi="Trebuchet MS"/>
          <w:sz w:val="20"/>
          <w:szCs w:val="20"/>
        </w:rPr>
        <w:t>Caso o efetivo registro da totalidade dos Instrumentos de Alienação Fiduciária perante os Registros de Imóveis competentes não seja devidamente comprovado à Securitizadora, em até 120 (cento e vinte) dias contados da data da Primeira Integralização, prorrogáveis por mais 60 (sessenta) dias, e a ausência de registro decorra de motivos imputáveis à Emissora, as Debêntures poderão ser declaradas antecipadamente vencidas e imediatamente exigíveis, observados os termos previstos na Cláusula 4.</w:t>
      </w:r>
      <w:r w:rsidR="00F3168E">
        <w:rPr>
          <w:rFonts w:ascii="Trebuchet MS" w:hAnsi="Trebuchet MS"/>
          <w:sz w:val="20"/>
          <w:szCs w:val="20"/>
        </w:rPr>
        <w:t>15.</w:t>
      </w:r>
      <w:r w:rsidRPr="001459F6">
        <w:rPr>
          <w:rFonts w:ascii="Trebuchet MS" w:hAnsi="Trebuchet MS"/>
          <w:sz w:val="20"/>
          <w:szCs w:val="20"/>
        </w:rPr>
        <w:t xml:space="preserve"> abaixo. </w:t>
      </w:r>
    </w:p>
    <w:p w14:paraId="191B1069" w14:textId="77777777" w:rsidR="001459F6" w:rsidRPr="001459F6" w:rsidRDefault="001459F6" w:rsidP="001459F6">
      <w:pPr>
        <w:widowControl w:val="0"/>
        <w:tabs>
          <w:tab w:val="left" w:pos="567"/>
        </w:tabs>
        <w:spacing w:line="280" w:lineRule="exact"/>
        <w:rPr>
          <w:rFonts w:ascii="Trebuchet MS" w:hAnsi="Trebuchet MS"/>
          <w:sz w:val="20"/>
          <w:szCs w:val="20"/>
        </w:rPr>
      </w:pPr>
    </w:p>
    <w:p w14:paraId="3E513B46" w14:textId="10972BBA" w:rsidR="001459F6" w:rsidRPr="001459F6" w:rsidRDefault="001459F6" w:rsidP="005F55E3">
      <w:pPr>
        <w:widowControl w:val="0"/>
        <w:numPr>
          <w:ilvl w:val="2"/>
          <w:numId w:val="19"/>
        </w:numPr>
        <w:tabs>
          <w:tab w:val="left" w:pos="567"/>
        </w:tabs>
        <w:spacing w:line="280" w:lineRule="exact"/>
        <w:ind w:left="0" w:firstLine="0"/>
        <w:rPr>
          <w:rFonts w:ascii="Trebuchet MS" w:hAnsi="Trebuchet MS"/>
          <w:sz w:val="20"/>
          <w:szCs w:val="20"/>
        </w:rPr>
      </w:pPr>
      <w:r w:rsidRPr="001459F6">
        <w:rPr>
          <w:rFonts w:ascii="Trebuchet MS" w:hAnsi="Trebuchet MS"/>
          <w:sz w:val="20"/>
          <w:szCs w:val="20"/>
        </w:rPr>
        <w:t xml:space="preserve">Na hipótese prevista </w:t>
      </w:r>
      <w:r w:rsidRPr="00E43885">
        <w:rPr>
          <w:rFonts w:ascii="Trebuchet MS" w:hAnsi="Trebuchet MS"/>
          <w:sz w:val="20"/>
          <w:szCs w:val="20"/>
        </w:rPr>
        <w:t xml:space="preserve">pela </w:t>
      </w:r>
      <w:r w:rsidRPr="007D06F8">
        <w:rPr>
          <w:rFonts w:ascii="Trebuchet MS" w:hAnsi="Trebuchet MS"/>
          <w:sz w:val="20"/>
        </w:rPr>
        <w:t xml:space="preserve">Cláusula </w:t>
      </w:r>
      <w:r w:rsidR="00F3168E" w:rsidRPr="00E43885">
        <w:rPr>
          <w:rFonts w:ascii="Trebuchet MS" w:hAnsi="Trebuchet MS"/>
          <w:sz w:val="20"/>
          <w:szCs w:val="20"/>
        </w:rPr>
        <w:t>4.7.6.</w:t>
      </w:r>
      <w:r w:rsidRPr="007D06F8">
        <w:rPr>
          <w:rFonts w:ascii="Trebuchet MS" w:hAnsi="Trebuchet MS"/>
          <w:sz w:val="20"/>
        </w:rPr>
        <w:t xml:space="preserve"> acima</w:t>
      </w:r>
      <w:r w:rsidRPr="00E43885">
        <w:rPr>
          <w:rFonts w:ascii="Trebuchet MS" w:hAnsi="Trebuchet MS"/>
          <w:sz w:val="20"/>
          <w:szCs w:val="20"/>
        </w:rPr>
        <w:t>, a</w:t>
      </w:r>
      <w:r w:rsidRPr="001459F6">
        <w:rPr>
          <w:rFonts w:ascii="Trebuchet MS" w:hAnsi="Trebuchet MS"/>
          <w:sz w:val="20"/>
          <w:szCs w:val="20"/>
        </w:rPr>
        <w:t xml:space="preserve"> Securitizadora, no limite dos recursos do Patrimônio Separado e/ou dos recursos recebidos pela Emissora, deverá restituir aos respectivos titulares dos CRI a totalidade do valor de subscrição e integralização dos CRI, acrescido da Remuneração, calculado </w:t>
      </w:r>
      <w:r w:rsidRPr="00E43885">
        <w:rPr>
          <w:rFonts w:ascii="Trebuchet MS" w:hAnsi="Trebuchet MS"/>
          <w:i/>
          <w:sz w:val="20"/>
        </w:rPr>
        <w:t xml:space="preserve">pro rata </w:t>
      </w:r>
      <w:proofErr w:type="spellStart"/>
      <w:r w:rsidRPr="00E43885">
        <w:rPr>
          <w:rFonts w:ascii="Trebuchet MS" w:hAnsi="Trebuchet MS"/>
          <w:i/>
          <w:sz w:val="20"/>
        </w:rPr>
        <w:t>temporis</w:t>
      </w:r>
      <w:proofErr w:type="spellEnd"/>
      <w:r w:rsidRPr="001459F6">
        <w:rPr>
          <w:rFonts w:ascii="Trebuchet MS" w:hAnsi="Trebuchet MS"/>
          <w:sz w:val="20"/>
          <w:szCs w:val="20"/>
        </w:rPr>
        <w:t xml:space="preserve"> desde a Data da Primeira Integralização dos CRI até o resgate antecipado total dos CRI,  e demais juros e encargos moratórios previstos no Termo de Securitização, sem prejuízo da obrigação da Emissora realizar o pagamento de eventual saldo devedor.</w:t>
      </w:r>
      <w:r w:rsidR="00E43885">
        <w:rPr>
          <w:rFonts w:ascii="Trebuchet MS" w:hAnsi="Trebuchet MS"/>
          <w:sz w:val="20"/>
          <w:szCs w:val="20"/>
        </w:rPr>
        <w:t xml:space="preserve"> </w:t>
      </w:r>
    </w:p>
    <w:p w14:paraId="4D5BCFEF" w14:textId="77777777" w:rsidR="001459F6" w:rsidRPr="001459F6" w:rsidRDefault="001459F6" w:rsidP="001459F6">
      <w:pPr>
        <w:widowControl w:val="0"/>
        <w:tabs>
          <w:tab w:val="left" w:pos="567"/>
        </w:tabs>
        <w:spacing w:line="280" w:lineRule="exact"/>
        <w:rPr>
          <w:rFonts w:ascii="Trebuchet MS" w:hAnsi="Trebuchet MS"/>
          <w:sz w:val="20"/>
          <w:szCs w:val="20"/>
        </w:rPr>
      </w:pPr>
    </w:p>
    <w:p w14:paraId="0E426EBA" w14:textId="7DB9EE37" w:rsidR="001459F6" w:rsidRDefault="001459F6" w:rsidP="005F55E3">
      <w:pPr>
        <w:widowControl w:val="0"/>
        <w:numPr>
          <w:ilvl w:val="2"/>
          <w:numId w:val="19"/>
        </w:numPr>
        <w:tabs>
          <w:tab w:val="left" w:pos="567"/>
        </w:tabs>
        <w:spacing w:line="280" w:lineRule="exact"/>
        <w:ind w:left="0" w:firstLine="0"/>
        <w:rPr>
          <w:rFonts w:ascii="Trebuchet MS" w:hAnsi="Trebuchet MS"/>
          <w:sz w:val="20"/>
          <w:szCs w:val="20"/>
        </w:rPr>
      </w:pPr>
      <w:r w:rsidRPr="001459F6">
        <w:rPr>
          <w:rFonts w:ascii="Trebuchet MS" w:hAnsi="Trebuchet MS"/>
          <w:sz w:val="20"/>
          <w:szCs w:val="20"/>
        </w:rPr>
        <w:t>Correrão por conta da Emissora, todas as despesas, taxas e emolumentos devidos aos serviços de notas, serviços de registro de títulos e documentos e serviços de registro de imóveis necessárias para o atendimento das Condições Precedentes.</w:t>
      </w:r>
    </w:p>
    <w:p w14:paraId="1486A9D4" w14:textId="77777777" w:rsidR="001459F6" w:rsidRPr="00A15CFB" w:rsidRDefault="001459F6" w:rsidP="0069607A">
      <w:pPr>
        <w:widowControl w:val="0"/>
        <w:spacing w:line="280" w:lineRule="exact"/>
        <w:rPr>
          <w:rFonts w:ascii="Trebuchet MS" w:hAnsi="Trebuchet MS"/>
          <w:sz w:val="20"/>
          <w:szCs w:val="20"/>
        </w:rPr>
      </w:pPr>
    </w:p>
    <w:p w14:paraId="08828F9F" w14:textId="77777777" w:rsidR="00A851D7" w:rsidRPr="00A15CFB" w:rsidRDefault="00C20F12" w:rsidP="005F55E3">
      <w:pPr>
        <w:widowControl w:val="0"/>
        <w:numPr>
          <w:ilvl w:val="1"/>
          <w:numId w:val="19"/>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Prazo </w:t>
      </w:r>
      <w:r w:rsidR="006710C1" w:rsidRPr="00A15CFB">
        <w:rPr>
          <w:rFonts w:ascii="Trebuchet MS" w:hAnsi="Trebuchet MS"/>
          <w:b/>
          <w:sz w:val="20"/>
          <w:szCs w:val="20"/>
        </w:rPr>
        <w:t xml:space="preserve">e Data </w:t>
      </w:r>
      <w:r w:rsidRPr="00A15CFB">
        <w:rPr>
          <w:rFonts w:ascii="Trebuchet MS" w:hAnsi="Trebuchet MS"/>
          <w:b/>
          <w:sz w:val="20"/>
          <w:szCs w:val="20"/>
        </w:rPr>
        <w:t>de Vencimento</w:t>
      </w:r>
    </w:p>
    <w:p w14:paraId="13CC81A9" w14:textId="77777777" w:rsidR="00925A32" w:rsidRPr="00A15CFB" w:rsidRDefault="00925A32" w:rsidP="0069607A">
      <w:pPr>
        <w:widowControl w:val="0"/>
        <w:tabs>
          <w:tab w:val="left" w:pos="567"/>
        </w:tabs>
        <w:spacing w:line="280" w:lineRule="exact"/>
        <w:rPr>
          <w:rFonts w:ascii="Trebuchet MS" w:hAnsi="Trebuchet MS"/>
          <w:sz w:val="20"/>
          <w:szCs w:val="20"/>
        </w:rPr>
      </w:pPr>
    </w:p>
    <w:p w14:paraId="2796DB08" w14:textId="7CC12FED" w:rsidR="003742E1" w:rsidRPr="00A15CFB" w:rsidRDefault="003145B2" w:rsidP="005F55E3">
      <w:pPr>
        <w:widowControl w:val="0"/>
        <w:numPr>
          <w:ilvl w:val="2"/>
          <w:numId w:val="19"/>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A</w:t>
      </w:r>
      <w:r w:rsidR="0060519C" w:rsidRPr="00A15CFB">
        <w:rPr>
          <w:rFonts w:ascii="Trebuchet MS" w:hAnsi="Trebuchet MS"/>
          <w:sz w:val="20"/>
          <w:szCs w:val="20"/>
        </w:rPr>
        <w:t xml:space="preserve">s Debêntures terão prazo de </w:t>
      </w:r>
      <w:r w:rsidR="00C86195">
        <w:rPr>
          <w:rFonts w:ascii="Trebuchet MS" w:hAnsi="Trebuchet MS"/>
          <w:sz w:val="20"/>
          <w:szCs w:val="20"/>
        </w:rPr>
        <w:t>2.435</w:t>
      </w:r>
      <w:r w:rsidR="0053399C" w:rsidRPr="00A15CFB">
        <w:rPr>
          <w:rFonts w:ascii="Trebuchet MS" w:hAnsi="Trebuchet MS"/>
          <w:sz w:val="20"/>
          <w:szCs w:val="20"/>
        </w:rPr>
        <w:t xml:space="preserve"> </w:t>
      </w:r>
      <w:r w:rsidR="0060519C" w:rsidRPr="00A15CFB">
        <w:rPr>
          <w:rFonts w:ascii="Trebuchet MS" w:hAnsi="Trebuchet MS"/>
          <w:sz w:val="20"/>
          <w:szCs w:val="20"/>
        </w:rPr>
        <w:t>(</w:t>
      </w:r>
      <w:r w:rsidR="00C86195">
        <w:rPr>
          <w:rFonts w:ascii="Trebuchet MS" w:hAnsi="Trebuchet MS"/>
          <w:sz w:val="20"/>
          <w:szCs w:val="20"/>
        </w:rPr>
        <w:t>dois mil, quatrocentos e trinta e cinco</w:t>
      </w:r>
      <w:r w:rsidR="0060519C" w:rsidRPr="00A15CFB">
        <w:rPr>
          <w:rFonts w:ascii="Trebuchet MS" w:hAnsi="Trebuchet MS"/>
          <w:sz w:val="20"/>
          <w:szCs w:val="20"/>
        </w:rPr>
        <w:t>)</w:t>
      </w:r>
      <w:r w:rsidR="0053399C" w:rsidRPr="00A15CFB">
        <w:rPr>
          <w:rFonts w:ascii="Trebuchet MS" w:hAnsi="Trebuchet MS"/>
          <w:sz w:val="20"/>
          <w:szCs w:val="20"/>
        </w:rPr>
        <w:t xml:space="preserve"> </w:t>
      </w:r>
      <w:r w:rsidR="00C86195">
        <w:rPr>
          <w:rFonts w:ascii="Trebuchet MS" w:hAnsi="Trebuchet MS"/>
          <w:sz w:val="20"/>
          <w:szCs w:val="20"/>
        </w:rPr>
        <w:t>dias</w:t>
      </w:r>
      <w:r w:rsidR="0060519C" w:rsidRPr="00A15CFB">
        <w:rPr>
          <w:rFonts w:ascii="Trebuchet MS" w:hAnsi="Trebuchet MS"/>
          <w:sz w:val="20"/>
          <w:szCs w:val="20"/>
        </w:rPr>
        <w:t xml:space="preserve"> a contar da Data de Emissão, vencendo-se, portanto, em </w:t>
      </w:r>
      <w:r w:rsidR="00044704">
        <w:rPr>
          <w:rFonts w:ascii="Trebuchet MS" w:hAnsi="Trebuchet MS"/>
          <w:sz w:val="20"/>
          <w:szCs w:val="20"/>
        </w:rPr>
        <w:t xml:space="preserve">25 </w:t>
      </w:r>
      <w:r w:rsidR="00044704" w:rsidRPr="00A15CFB">
        <w:rPr>
          <w:rFonts w:ascii="Trebuchet MS" w:hAnsi="Trebuchet MS"/>
          <w:sz w:val="20"/>
          <w:szCs w:val="20"/>
        </w:rPr>
        <w:t xml:space="preserve">de </w:t>
      </w:r>
      <w:r w:rsidR="00044704">
        <w:rPr>
          <w:rFonts w:ascii="Trebuchet MS" w:hAnsi="Trebuchet MS"/>
          <w:sz w:val="20"/>
          <w:szCs w:val="20"/>
        </w:rPr>
        <w:t>maio</w:t>
      </w:r>
      <w:r w:rsidR="00044704" w:rsidRPr="00A15CFB">
        <w:rPr>
          <w:rFonts w:ascii="Trebuchet MS" w:hAnsi="Trebuchet MS"/>
          <w:sz w:val="20"/>
          <w:szCs w:val="20"/>
        </w:rPr>
        <w:t xml:space="preserve"> de </w:t>
      </w:r>
      <w:r w:rsidR="00044704">
        <w:rPr>
          <w:rFonts w:ascii="Trebuchet MS" w:hAnsi="Trebuchet MS"/>
          <w:sz w:val="20"/>
          <w:szCs w:val="20"/>
        </w:rPr>
        <w:t>2026</w:t>
      </w:r>
      <w:r w:rsidR="00044704" w:rsidRPr="00A15CFB">
        <w:rPr>
          <w:rFonts w:ascii="Trebuchet MS" w:hAnsi="Trebuchet MS"/>
          <w:sz w:val="20"/>
          <w:szCs w:val="20"/>
        </w:rPr>
        <w:t xml:space="preserve"> </w:t>
      </w:r>
      <w:r w:rsidR="00C20F12" w:rsidRPr="00A15CFB">
        <w:rPr>
          <w:rFonts w:ascii="Trebuchet MS" w:hAnsi="Trebuchet MS"/>
          <w:sz w:val="20"/>
          <w:szCs w:val="20"/>
        </w:rPr>
        <w:t>(“</w:t>
      </w:r>
      <w:r w:rsidR="00C20F12" w:rsidRPr="00A15CFB">
        <w:rPr>
          <w:rFonts w:ascii="Trebuchet MS" w:hAnsi="Trebuchet MS"/>
          <w:sz w:val="20"/>
          <w:szCs w:val="20"/>
          <w:u w:val="single"/>
        </w:rPr>
        <w:t>Data de Vencimento</w:t>
      </w:r>
      <w:r w:rsidR="00A851D7" w:rsidRPr="00A15CFB">
        <w:rPr>
          <w:rFonts w:ascii="Trebuchet MS" w:hAnsi="Trebuchet MS"/>
          <w:sz w:val="20"/>
          <w:szCs w:val="20"/>
        </w:rPr>
        <w:t>”</w:t>
      </w:r>
      <w:r w:rsidR="00C20F12" w:rsidRPr="00A15CFB">
        <w:rPr>
          <w:rFonts w:ascii="Trebuchet MS" w:hAnsi="Trebuchet MS"/>
          <w:sz w:val="20"/>
          <w:szCs w:val="20"/>
        </w:rPr>
        <w:t>)</w:t>
      </w:r>
      <w:r w:rsidR="006D6285" w:rsidRPr="00A15CFB">
        <w:rPr>
          <w:rFonts w:ascii="Trebuchet MS" w:hAnsi="Trebuchet MS"/>
          <w:sz w:val="20"/>
          <w:szCs w:val="20"/>
        </w:rPr>
        <w:t>.</w:t>
      </w:r>
    </w:p>
    <w:p w14:paraId="615D82F1" w14:textId="77777777" w:rsidR="00BB7C40" w:rsidRPr="00A15CFB" w:rsidRDefault="00BB7C40" w:rsidP="0069607A">
      <w:pPr>
        <w:widowControl w:val="0"/>
        <w:tabs>
          <w:tab w:val="left" w:pos="567"/>
        </w:tabs>
        <w:spacing w:line="280" w:lineRule="exact"/>
        <w:rPr>
          <w:rFonts w:ascii="Trebuchet MS" w:hAnsi="Trebuchet MS"/>
          <w:sz w:val="20"/>
          <w:szCs w:val="20"/>
        </w:rPr>
      </w:pPr>
    </w:p>
    <w:p w14:paraId="5B754ADD" w14:textId="77777777" w:rsidR="00D0538F" w:rsidRPr="00A15CFB" w:rsidRDefault="00B4545B" w:rsidP="005F55E3">
      <w:pPr>
        <w:widowControl w:val="0"/>
        <w:numPr>
          <w:ilvl w:val="1"/>
          <w:numId w:val="19"/>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Juros Remuneratórios</w:t>
      </w:r>
    </w:p>
    <w:p w14:paraId="3DC5EF08" w14:textId="77777777" w:rsidR="00C20F12" w:rsidRPr="00A15CFB" w:rsidRDefault="00C20F12" w:rsidP="0069607A">
      <w:pPr>
        <w:widowControl w:val="0"/>
        <w:tabs>
          <w:tab w:val="left" w:pos="567"/>
        </w:tabs>
        <w:spacing w:line="280" w:lineRule="exact"/>
        <w:rPr>
          <w:rFonts w:ascii="Trebuchet MS" w:hAnsi="Trebuchet MS"/>
          <w:b/>
          <w:sz w:val="20"/>
          <w:szCs w:val="20"/>
        </w:rPr>
      </w:pPr>
    </w:p>
    <w:p w14:paraId="6D6FCB36" w14:textId="6FF8B762" w:rsidR="00C20F12" w:rsidRPr="00A15CFB" w:rsidRDefault="00C20F12" w:rsidP="005F55E3">
      <w:pPr>
        <w:widowControl w:val="0"/>
        <w:numPr>
          <w:ilvl w:val="2"/>
          <w:numId w:val="19"/>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O</w:t>
      </w:r>
      <w:r w:rsidRPr="00A15CFB">
        <w:rPr>
          <w:rFonts w:ascii="Trebuchet MS" w:hAnsi="Trebuchet MS"/>
          <w:bCs/>
          <w:iCs/>
          <w:sz w:val="20"/>
          <w:szCs w:val="20"/>
        </w:rPr>
        <w:t xml:space="preserve"> </w:t>
      </w:r>
      <w:bookmarkStart w:id="65" w:name="_Hlk19616405"/>
      <w:r w:rsidRPr="00A15CFB">
        <w:rPr>
          <w:rFonts w:ascii="Trebuchet MS" w:hAnsi="Trebuchet MS"/>
          <w:bCs/>
          <w:iCs/>
          <w:sz w:val="20"/>
          <w:szCs w:val="20"/>
        </w:rPr>
        <w:t>Valor Nominal Unitário das Debêntures não será atualizado</w:t>
      </w:r>
      <w:r w:rsidR="006B3905" w:rsidRPr="00A15CFB">
        <w:rPr>
          <w:rFonts w:ascii="Trebuchet MS" w:hAnsi="Trebuchet MS"/>
          <w:bCs/>
          <w:iCs/>
          <w:sz w:val="20"/>
          <w:szCs w:val="20"/>
        </w:rPr>
        <w:t xml:space="preserve"> monetariamente</w:t>
      </w:r>
      <w:r w:rsidRPr="00A15CFB">
        <w:rPr>
          <w:rFonts w:ascii="Trebuchet MS" w:hAnsi="Trebuchet MS"/>
          <w:bCs/>
          <w:iCs/>
          <w:sz w:val="20"/>
          <w:szCs w:val="20"/>
        </w:rPr>
        <w:t xml:space="preserve">. A remuneração das Debêntures contemplará juros remuneratórios, calculados a partir da </w:t>
      </w:r>
      <w:r w:rsidR="003443CE">
        <w:rPr>
          <w:rFonts w:ascii="Trebuchet MS" w:hAnsi="Trebuchet MS"/>
          <w:bCs/>
          <w:iCs/>
          <w:sz w:val="20"/>
          <w:szCs w:val="20"/>
        </w:rPr>
        <w:t xml:space="preserve">primeira </w:t>
      </w:r>
      <w:r w:rsidRPr="00A15CFB">
        <w:rPr>
          <w:rFonts w:ascii="Trebuchet MS" w:hAnsi="Trebuchet MS"/>
          <w:bCs/>
          <w:iCs/>
          <w:sz w:val="20"/>
          <w:szCs w:val="20"/>
        </w:rPr>
        <w:t xml:space="preserve">Data de </w:t>
      </w:r>
      <w:r w:rsidR="003443CE">
        <w:rPr>
          <w:rFonts w:ascii="Trebuchet MS" w:hAnsi="Trebuchet MS"/>
          <w:bCs/>
          <w:iCs/>
          <w:sz w:val="20"/>
          <w:szCs w:val="20"/>
        </w:rPr>
        <w:t>Integralização</w:t>
      </w:r>
      <w:r w:rsidRPr="00A15CFB">
        <w:rPr>
          <w:rFonts w:ascii="Trebuchet MS" w:hAnsi="Trebuchet MS"/>
          <w:bCs/>
          <w:iCs/>
          <w:sz w:val="20"/>
          <w:szCs w:val="20"/>
        </w:rPr>
        <w:t xml:space="preserve">, equivalentes </w:t>
      </w:r>
      <w:r w:rsidR="00912E3B" w:rsidRPr="00A15CFB">
        <w:rPr>
          <w:rFonts w:ascii="Trebuchet MS" w:hAnsi="Trebuchet MS"/>
          <w:bCs/>
          <w:iCs/>
          <w:sz w:val="20"/>
          <w:szCs w:val="20"/>
        </w:rPr>
        <w:t xml:space="preserve">a </w:t>
      </w:r>
      <w:r w:rsidR="008F3F34">
        <w:rPr>
          <w:rFonts w:ascii="Trebuchet MS" w:hAnsi="Trebuchet MS"/>
          <w:sz w:val="20"/>
          <w:szCs w:val="20"/>
        </w:rPr>
        <w:t>100</w:t>
      </w:r>
      <w:r w:rsidR="008F3F34" w:rsidRPr="00A15CFB">
        <w:rPr>
          <w:rFonts w:ascii="Trebuchet MS" w:hAnsi="Trebuchet MS"/>
          <w:bCs/>
          <w:iCs/>
          <w:sz w:val="20"/>
          <w:szCs w:val="20"/>
        </w:rPr>
        <w:t>% (</w:t>
      </w:r>
      <w:r w:rsidR="008F3F34">
        <w:rPr>
          <w:rFonts w:ascii="Trebuchet MS" w:hAnsi="Trebuchet MS"/>
          <w:sz w:val="20"/>
          <w:szCs w:val="20"/>
        </w:rPr>
        <w:t>cem por cento</w:t>
      </w:r>
      <w:r w:rsidR="008F3F34" w:rsidRPr="00A15CFB">
        <w:rPr>
          <w:rFonts w:ascii="Trebuchet MS" w:hAnsi="Trebuchet MS"/>
          <w:bCs/>
          <w:iCs/>
          <w:sz w:val="20"/>
          <w:szCs w:val="20"/>
        </w:rPr>
        <w:t xml:space="preserve">) </w:t>
      </w:r>
      <w:r w:rsidR="008538C5">
        <w:rPr>
          <w:rFonts w:ascii="Trebuchet MS" w:hAnsi="Trebuchet MS"/>
          <w:bCs/>
          <w:iCs/>
          <w:sz w:val="20"/>
          <w:szCs w:val="20"/>
        </w:rPr>
        <w:t xml:space="preserve">da variação acumulada </w:t>
      </w:r>
      <w:r w:rsidR="00912E3B" w:rsidRPr="00A15CFB">
        <w:rPr>
          <w:rFonts w:ascii="Trebuchet MS" w:hAnsi="Trebuchet MS"/>
          <w:bCs/>
          <w:iCs/>
          <w:sz w:val="20"/>
          <w:szCs w:val="20"/>
        </w:rPr>
        <w:t>da</w:t>
      </w:r>
      <w:r w:rsidR="00242EB1" w:rsidRPr="00A15CFB">
        <w:rPr>
          <w:rFonts w:ascii="Trebuchet MS" w:hAnsi="Trebuchet MS"/>
          <w:bCs/>
          <w:iCs/>
          <w:sz w:val="20"/>
          <w:szCs w:val="20"/>
        </w:rPr>
        <w:t xml:space="preserve">s taxas médias referenciais para depósitos interfinanceiros no Brasil - Certificados de Depósito Interfinanceiro </w:t>
      </w:r>
      <w:r w:rsidR="004C3DA8" w:rsidRPr="00A15CFB">
        <w:rPr>
          <w:rFonts w:ascii="Trebuchet MS" w:hAnsi="Trebuchet MS"/>
          <w:bCs/>
          <w:iCs/>
          <w:sz w:val="20"/>
          <w:szCs w:val="20"/>
        </w:rPr>
        <w:t xml:space="preserve">– DI </w:t>
      </w:r>
      <w:r w:rsidR="00242EB1" w:rsidRPr="00A15CFB">
        <w:rPr>
          <w:rFonts w:ascii="Trebuchet MS" w:hAnsi="Trebuchet MS"/>
          <w:bCs/>
          <w:iCs/>
          <w:sz w:val="20"/>
          <w:szCs w:val="20"/>
        </w:rPr>
        <w:t>de um dia</w:t>
      </w:r>
      <w:r w:rsidR="008538C5">
        <w:rPr>
          <w:rFonts w:ascii="Trebuchet MS" w:hAnsi="Trebuchet MS"/>
          <w:bCs/>
          <w:iCs/>
          <w:sz w:val="20"/>
          <w:szCs w:val="20"/>
        </w:rPr>
        <w:t xml:space="preserve"> over extra grupo</w:t>
      </w:r>
      <w:r w:rsidR="00242EB1" w:rsidRPr="00A15CFB">
        <w:rPr>
          <w:rFonts w:ascii="Trebuchet MS" w:hAnsi="Trebuchet MS"/>
          <w:bCs/>
          <w:iCs/>
          <w:sz w:val="20"/>
          <w:szCs w:val="20"/>
        </w:rPr>
        <w:t xml:space="preserve"> apuradas e divulgadas pela </w:t>
      </w:r>
      <w:r w:rsidR="00623B10" w:rsidRPr="00A15CFB">
        <w:rPr>
          <w:rFonts w:ascii="Trebuchet MS" w:hAnsi="Trebuchet MS"/>
          <w:bCs/>
          <w:iCs/>
          <w:sz w:val="20"/>
          <w:szCs w:val="20"/>
        </w:rPr>
        <w:t>B3</w:t>
      </w:r>
      <w:r w:rsidR="00242EB1" w:rsidRPr="00A15CFB">
        <w:rPr>
          <w:rFonts w:ascii="Trebuchet MS" w:hAnsi="Trebuchet MS"/>
          <w:bCs/>
          <w:iCs/>
          <w:sz w:val="20"/>
          <w:szCs w:val="20"/>
        </w:rPr>
        <w:t xml:space="preserve"> no informativo diário disponível em sua página na Internet (</w:t>
      </w:r>
      <w:hyperlink r:id="rId8" w:history="1">
        <w:r w:rsidR="008E6F6C" w:rsidRPr="00A15CFB">
          <w:rPr>
            <w:rStyle w:val="Hyperlink"/>
            <w:rFonts w:ascii="Trebuchet MS" w:hAnsi="Trebuchet MS"/>
            <w:bCs/>
            <w:iCs/>
            <w:color w:val="auto"/>
            <w:sz w:val="20"/>
            <w:szCs w:val="20"/>
          </w:rPr>
          <w:t>http://www.b3.com.br/pt_br/</w:t>
        </w:r>
      </w:hyperlink>
      <w:r w:rsidR="008E6F6C" w:rsidRPr="00A15CFB">
        <w:rPr>
          <w:rFonts w:ascii="Trebuchet MS" w:hAnsi="Trebuchet MS"/>
          <w:bCs/>
          <w:iCs/>
          <w:sz w:val="20"/>
          <w:szCs w:val="20"/>
        </w:rPr>
        <w:t>)</w:t>
      </w:r>
      <w:r w:rsidR="00242EB1" w:rsidRPr="00A15CFB">
        <w:rPr>
          <w:rFonts w:ascii="Trebuchet MS" w:hAnsi="Trebuchet MS"/>
          <w:bCs/>
          <w:iCs/>
          <w:sz w:val="20"/>
          <w:szCs w:val="20"/>
        </w:rPr>
        <w:t xml:space="preserve"> expressas na forma percentual e calculadas diariamente sob forma de capitalização composta, com base em um ano de 252 (duzentos e cinquenta e dois) </w:t>
      </w:r>
      <w:r w:rsidR="00523649" w:rsidRPr="00A15CFB">
        <w:rPr>
          <w:rFonts w:ascii="Trebuchet MS" w:hAnsi="Trebuchet MS"/>
          <w:bCs/>
          <w:iCs/>
          <w:sz w:val="20"/>
          <w:szCs w:val="20"/>
        </w:rPr>
        <w:t>D</w:t>
      </w:r>
      <w:r w:rsidR="00242EB1" w:rsidRPr="00A15CFB">
        <w:rPr>
          <w:rFonts w:ascii="Trebuchet MS" w:hAnsi="Trebuchet MS"/>
          <w:bCs/>
          <w:iCs/>
          <w:sz w:val="20"/>
          <w:szCs w:val="20"/>
        </w:rPr>
        <w:t xml:space="preserve">ias </w:t>
      </w:r>
      <w:r w:rsidR="00523649" w:rsidRPr="00A15CFB">
        <w:rPr>
          <w:rFonts w:ascii="Trebuchet MS" w:hAnsi="Trebuchet MS"/>
          <w:bCs/>
          <w:iCs/>
          <w:sz w:val="20"/>
          <w:szCs w:val="20"/>
        </w:rPr>
        <w:t>Ú</w:t>
      </w:r>
      <w:r w:rsidR="00242EB1" w:rsidRPr="00A15CFB">
        <w:rPr>
          <w:rFonts w:ascii="Trebuchet MS" w:hAnsi="Trebuchet MS"/>
          <w:bCs/>
          <w:iCs/>
          <w:sz w:val="20"/>
          <w:szCs w:val="20"/>
        </w:rPr>
        <w:t>teis</w:t>
      </w:r>
      <w:r w:rsidRPr="00A15CFB">
        <w:rPr>
          <w:rFonts w:ascii="Trebuchet MS" w:hAnsi="Trebuchet MS"/>
          <w:bCs/>
          <w:iCs/>
          <w:sz w:val="20"/>
          <w:szCs w:val="20"/>
        </w:rPr>
        <w:t xml:space="preserve"> </w:t>
      </w:r>
      <w:r w:rsidRPr="00A15CFB">
        <w:rPr>
          <w:rFonts w:ascii="Trebuchet MS" w:hAnsi="Trebuchet MS"/>
          <w:sz w:val="20"/>
          <w:szCs w:val="20"/>
        </w:rPr>
        <w:t>(“</w:t>
      </w:r>
      <w:r w:rsidRPr="00A15CFB">
        <w:rPr>
          <w:rFonts w:ascii="Trebuchet MS" w:hAnsi="Trebuchet MS"/>
          <w:sz w:val="20"/>
          <w:szCs w:val="20"/>
          <w:u w:val="single"/>
        </w:rPr>
        <w:t>Taxa DI</w:t>
      </w:r>
      <w:r w:rsidRPr="00A15CFB">
        <w:rPr>
          <w:rFonts w:ascii="Trebuchet MS" w:hAnsi="Trebuchet MS"/>
          <w:sz w:val="20"/>
          <w:szCs w:val="20"/>
        </w:rPr>
        <w:t>”)</w:t>
      </w:r>
      <w:r w:rsidRPr="00A15CFB">
        <w:rPr>
          <w:rFonts w:ascii="Trebuchet MS" w:hAnsi="Trebuchet MS"/>
          <w:bCs/>
          <w:iCs/>
          <w:sz w:val="20"/>
          <w:szCs w:val="20"/>
        </w:rPr>
        <w:t xml:space="preserve">, </w:t>
      </w:r>
      <w:r w:rsidR="00B85508" w:rsidRPr="00A15CFB">
        <w:rPr>
          <w:rFonts w:ascii="Trebuchet MS" w:hAnsi="Trebuchet MS"/>
          <w:bCs/>
          <w:iCs/>
          <w:sz w:val="20"/>
          <w:szCs w:val="20"/>
        </w:rPr>
        <w:t xml:space="preserve">capitalizada exponencialmente, </w:t>
      </w:r>
      <w:r w:rsidRPr="00A15CFB">
        <w:rPr>
          <w:rFonts w:ascii="Trebuchet MS" w:hAnsi="Trebuchet MS"/>
          <w:bCs/>
          <w:iCs/>
          <w:sz w:val="20"/>
          <w:szCs w:val="20"/>
        </w:rPr>
        <w:t xml:space="preserve">acrescida de sobretaxa </w:t>
      </w:r>
      <w:r w:rsidR="004C3DA8" w:rsidRPr="00A15CFB">
        <w:rPr>
          <w:rFonts w:ascii="Trebuchet MS" w:hAnsi="Trebuchet MS"/>
          <w:bCs/>
          <w:iCs/>
          <w:sz w:val="20"/>
          <w:szCs w:val="20"/>
        </w:rPr>
        <w:t>(</w:t>
      </w:r>
      <w:r w:rsidR="004C3DA8" w:rsidRPr="00A15CFB">
        <w:rPr>
          <w:rFonts w:ascii="Trebuchet MS" w:hAnsi="Trebuchet MS"/>
          <w:bCs/>
          <w:i/>
          <w:iCs/>
          <w:sz w:val="20"/>
          <w:szCs w:val="20"/>
        </w:rPr>
        <w:t>spread</w:t>
      </w:r>
      <w:r w:rsidR="004C3DA8" w:rsidRPr="00A15CFB">
        <w:rPr>
          <w:rFonts w:ascii="Trebuchet MS" w:hAnsi="Trebuchet MS"/>
          <w:bCs/>
          <w:iCs/>
          <w:sz w:val="20"/>
          <w:szCs w:val="20"/>
        </w:rPr>
        <w:t>)</w:t>
      </w:r>
      <w:r w:rsidR="004C3DA8" w:rsidRPr="00A15CFB">
        <w:rPr>
          <w:rFonts w:ascii="Trebuchet MS" w:hAnsi="Trebuchet MS"/>
          <w:bCs/>
          <w:i/>
          <w:iCs/>
          <w:sz w:val="20"/>
          <w:szCs w:val="20"/>
        </w:rPr>
        <w:t xml:space="preserve"> </w:t>
      </w:r>
      <w:r w:rsidRPr="00A15CFB">
        <w:rPr>
          <w:rFonts w:ascii="Trebuchet MS" w:hAnsi="Trebuchet MS"/>
          <w:bCs/>
          <w:iCs/>
          <w:sz w:val="20"/>
          <w:szCs w:val="20"/>
        </w:rPr>
        <w:t xml:space="preserve">de </w:t>
      </w:r>
      <w:r w:rsidR="009C0020">
        <w:rPr>
          <w:rFonts w:ascii="Trebuchet MS" w:hAnsi="Trebuchet MS"/>
          <w:bCs/>
          <w:iCs/>
          <w:sz w:val="20"/>
          <w:szCs w:val="20"/>
        </w:rPr>
        <w:t>5,70% (cinco inteiros e setenta centésimos</w:t>
      </w:r>
      <w:r w:rsidR="00E02215">
        <w:rPr>
          <w:rFonts w:ascii="Trebuchet MS" w:hAnsi="Trebuchet MS"/>
          <w:sz w:val="20"/>
          <w:szCs w:val="20"/>
        </w:rPr>
        <w:t xml:space="preserve"> por cento</w:t>
      </w:r>
      <w:r w:rsidR="008F3F34" w:rsidRPr="00A15CFB">
        <w:rPr>
          <w:rFonts w:ascii="Trebuchet MS" w:hAnsi="Trebuchet MS"/>
          <w:bCs/>
          <w:iCs/>
          <w:sz w:val="20"/>
          <w:szCs w:val="20"/>
        </w:rPr>
        <w:t xml:space="preserve">) </w:t>
      </w:r>
      <w:r w:rsidRPr="00A15CFB">
        <w:rPr>
          <w:rFonts w:ascii="Trebuchet MS" w:hAnsi="Trebuchet MS"/>
          <w:bCs/>
          <w:iCs/>
          <w:sz w:val="20"/>
          <w:szCs w:val="20"/>
        </w:rPr>
        <w:t>ao ano</w:t>
      </w:r>
      <w:r w:rsidRPr="00A15CFB">
        <w:rPr>
          <w:rFonts w:ascii="Trebuchet MS" w:hAnsi="Trebuchet MS"/>
          <w:sz w:val="20"/>
          <w:szCs w:val="20"/>
        </w:rPr>
        <w:t xml:space="preserve"> base 252 (duzentos e cinquenta e dois) </w:t>
      </w:r>
      <w:r w:rsidR="00523649" w:rsidRPr="00A15CFB">
        <w:rPr>
          <w:rFonts w:ascii="Trebuchet MS" w:hAnsi="Trebuchet MS"/>
          <w:sz w:val="20"/>
          <w:szCs w:val="20"/>
        </w:rPr>
        <w:t>D</w:t>
      </w:r>
      <w:r w:rsidR="00F42E38" w:rsidRPr="00A15CFB">
        <w:rPr>
          <w:rFonts w:ascii="Trebuchet MS" w:hAnsi="Trebuchet MS"/>
          <w:sz w:val="20"/>
          <w:szCs w:val="20"/>
        </w:rPr>
        <w:t xml:space="preserve">ias </w:t>
      </w:r>
      <w:r w:rsidR="00523649" w:rsidRPr="00A15CFB">
        <w:rPr>
          <w:rFonts w:ascii="Trebuchet MS" w:hAnsi="Trebuchet MS"/>
          <w:sz w:val="20"/>
          <w:szCs w:val="20"/>
        </w:rPr>
        <w:t>Ú</w:t>
      </w:r>
      <w:r w:rsidR="00F42E38" w:rsidRPr="00A15CFB">
        <w:rPr>
          <w:rFonts w:ascii="Trebuchet MS" w:hAnsi="Trebuchet MS"/>
          <w:sz w:val="20"/>
          <w:szCs w:val="20"/>
        </w:rPr>
        <w:t xml:space="preserve">teis </w:t>
      </w:r>
      <w:r w:rsidRPr="00A15CFB">
        <w:rPr>
          <w:rFonts w:ascii="Trebuchet MS" w:hAnsi="Trebuchet MS"/>
          <w:sz w:val="20"/>
          <w:szCs w:val="20"/>
        </w:rPr>
        <w:t>(“</w:t>
      </w:r>
      <w:r w:rsidR="00353AE7" w:rsidRPr="00A15CFB">
        <w:rPr>
          <w:rFonts w:ascii="Trebuchet MS" w:hAnsi="Trebuchet MS"/>
          <w:sz w:val="20"/>
          <w:szCs w:val="20"/>
          <w:u w:val="single"/>
        </w:rPr>
        <w:t>Juros Remuneratórios</w:t>
      </w:r>
      <w:r w:rsidRPr="00A15CFB">
        <w:rPr>
          <w:rFonts w:ascii="Trebuchet MS" w:hAnsi="Trebuchet MS"/>
          <w:sz w:val="20"/>
          <w:szCs w:val="20"/>
        </w:rPr>
        <w:t>”).</w:t>
      </w:r>
      <w:r w:rsidR="00B4545B" w:rsidRPr="00A15CFB">
        <w:rPr>
          <w:rFonts w:ascii="Trebuchet MS" w:hAnsi="Trebuchet MS"/>
          <w:bCs/>
          <w:iCs/>
          <w:sz w:val="20"/>
          <w:szCs w:val="20"/>
        </w:rPr>
        <w:t xml:space="preserve"> Os</w:t>
      </w:r>
      <w:r w:rsidRPr="00A15CFB">
        <w:rPr>
          <w:rFonts w:ascii="Trebuchet MS" w:hAnsi="Trebuchet MS"/>
          <w:bCs/>
          <w:iCs/>
          <w:sz w:val="20"/>
          <w:szCs w:val="20"/>
        </w:rPr>
        <w:t xml:space="preserve"> </w:t>
      </w:r>
      <w:r w:rsidR="00B4545B" w:rsidRPr="00A15CFB">
        <w:rPr>
          <w:rFonts w:ascii="Trebuchet MS" w:hAnsi="Trebuchet MS"/>
          <w:bCs/>
          <w:iCs/>
          <w:sz w:val="20"/>
          <w:szCs w:val="20"/>
        </w:rPr>
        <w:t>Juros Remuneratórios</w:t>
      </w:r>
      <w:r w:rsidRPr="00A15CFB">
        <w:rPr>
          <w:rFonts w:ascii="Trebuchet MS" w:hAnsi="Trebuchet MS"/>
          <w:bCs/>
          <w:iCs/>
          <w:sz w:val="20"/>
          <w:szCs w:val="20"/>
        </w:rPr>
        <w:t xml:space="preserve"> ser</w:t>
      </w:r>
      <w:r w:rsidR="00B4545B" w:rsidRPr="00A15CFB">
        <w:rPr>
          <w:rFonts w:ascii="Trebuchet MS" w:hAnsi="Trebuchet MS"/>
          <w:bCs/>
          <w:iCs/>
          <w:sz w:val="20"/>
          <w:szCs w:val="20"/>
        </w:rPr>
        <w:t>ão</w:t>
      </w:r>
      <w:r w:rsidRPr="00A15CFB">
        <w:rPr>
          <w:rFonts w:ascii="Trebuchet MS" w:hAnsi="Trebuchet MS"/>
          <w:bCs/>
          <w:iCs/>
          <w:sz w:val="20"/>
          <w:szCs w:val="20"/>
        </w:rPr>
        <w:t xml:space="preserve"> calculad</w:t>
      </w:r>
      <w:r w:rsidR="00B4545B" w:rsidRPr="00A15CFB">
        <w:rPr>
          <w:rFonts w:ascii="Trebuchet MS" w:hAnsi="Trebuchet MS"/>
          <w:bCs/>
          <w:iCs/>
          <w:sz w:val="20"/>
          <w:szCs w:val="20"/>
        </w:rPr>
        <w:t>os</w:t>
      </w:r>
      <w:r w:rsidRPr="00A15CFB">
        <w:rPr>
          <w:rFonts w:ascii="Trebuchet MS" w:hAnsi="Trebuchet MS"/>
          <w:bCs/>
          <w:iCs/>
          <w:sz w:val="20"/>
          <w:szCs w:val="20"/>
        </w:rPr>
        <w:t xml:space="preserve"> de forma exponencial e cumulativa </w:t>
      </w:r>
      <w:r w:rsidRPr="00A15CFB">
        <w:rPr>
          <w:rFonts w:ascii="Trebuchet MS" w:hAnsi="Trebuchet MS"/>
          <w:bCs/>
          <w:i/>
          <w:iCs/>
          <w:sz w:val="20"/>
          <w:szCs w:val="20"/>
        </w:rPr>
        <w:t xml:space="preserve">pro rata </w:t>
      </w:r>
      <w:proofErr w:type="spellStart"/>
      <w:r w:rsidRPr="00A15CFB">
        <w:rPr>
          <w:rFonts w:ascii="Trebuchet MS" w:hAnsi="Trebuchet MS"/>
          <w:bCs/>
          <w:i/>
          <w:iCs/>
          <w:sz w:val="20"/>
          <w:szCs w:val="20"/>
        </w:rPr>
        <w:t>temporis</w:t>
      </w:r>
      <w:proofErr w:type="spellEnd"/>
      <w:r w:rsidRPr="00A15CFB">
        <w:rPr>
          <w:rFonts w:ascii="Trebuchet MS" w:hAnsi="Trebuchet MS"/>
          <w:bCs/>
          <w:i/>
          <w:iCs/>
          <w:sz w:val="20"/>
          <w:szCs w:val="20"/>
        </w:rPr>
        <w:t>,</w:t>
      </w:r>
      <w:r w:rsidRPr="00A15CFB">
        <w:rPr>
          <w:rFonts w:ascii="Trebuchet MS" w:hAnsi="Trebuchet MS"/>
          <w:bCs/>
          <w:iCs/>
          <w:sz w:val="20"/>
          <w:szCs w:val="20"/>
        </w:rPr>
        <w:t xml:space="preserve"> por </w:t>
      </w:r>
      <w:r w:rsidR="00B405EA" w:rsidRPr="00A15CFB">
        <w:rPr>
          <w:rFonts w:ascii="Trebuchet MS" w:hAnsi="Trebuchet MS"/>
          <w:bCs/>
          <w:iCs/>
          <w:sz w:val="20"/>
          <w:szCs w:val="20"/>
        </w:rPr>
        <w:t>D</w:t>
      </w:r>
      <w:r w:rsidRPr="00A15CFB">
        <w:rPr>
          <w:rFonts w:ascii="Trebuchet MS" w:hAnsi="Trebuchet MS"/>
          <w:bCs/>
          <w:iCs/>
          <w:sz w:val="20"/>
          <w:szCs w:val="20"/>
        </w:rPr>
        <w:t xml:space="preserve">ias </w:t>
      </w:r>
      <w:r w:rsidR="00B405EA" w:rsidRPr="00A15CFB">
        <w:rPr>
          <w:rFonts w:ascii="Trebuchet MS" w:hAnsi="Trebuchet MS"/>
          <w:bCs/>
          <w:iCs/>
          <w:sz w:val="20"/>
          <w:szCs w:val="20"/>
        </w:rPr>
        <w:t>Ú</w:t>
      </w:r>
      <w:r w:rsidRPr="00A15CFB">
        <w:rPr>
          <w:rFonts w:ascii="Trebuchet MS" w:hAnsi="Trebuchet MS"/>
          <w:bCs/>
          <w:iCs/>
          <w:sz w:val="20"/>
          <w:szCs w:val="20"/>
        </w:rPr>
        <w:t xml:space="preserve">teis decorridos, </w:t>
      </w:r>
      <w:r w:rsidRPr="00A15CFB">
        <w:rPr>
          <w:rFonts w:ascii="Trebuchet MS" w:hAnsi="Trebuchet MS"/>
          <w:sz w:val="20"/>
          <w:szCs w:val="20"/>
        </w:rPr>
        <w:t>incidentes sobre o Valor Nominal Unitário ou saldo do Valor Nominal Unitário</w:t>
      </w:r>
      <w:r w:rsidR="0069607A">
        <w:rPr>
          <w:rFonts w:ascii="Trebuchet MS" w:hAnsi="Trebuchet MS"/>
          <w:sz w:val="20"/>
          <w:szCs w:val="20"/>
        </w:rPr>
        <w:t>, conforme o caso,</w:t>
      </w:r>
      <w:r w:rsidRPr="00A15CFB">
        <w:rPr>
          <w:rFonts w:ascii="Trebuchet MS" w:hAnsi="Trebuchet MS"/>
          <w:sz w:val="20"/>
          <w:szCs w:val="20"/>
        </w:rPr>
        <w:t xml:space="preserve"> desde a </w:t>
      </w:r>
      <w:r w:rsidR="00D171D4">
        <w:rPr>
          <w:rFonts w:ascii="Trebuchet MS" w:hAnsi="Trebuchet MS"/>
          <w:sz w:val="20"/>
          <w:szCs w:val="20"/>
        </w:rPr>
        <w:t xml:space="preserve">primeira </w:t>
      </w:r>
      <w:r w:rsidRPr="00A15CFB">
        <w:rPr>
          <w:rFonts w:ascii="Trebuchet MS" w:hAnsi="Trebuchet MS"/>
          <w:sz w:val="20"/>
          <w:szCs w:val="20"/>
        </w:rPr>
        <w:t xml:space="preserve">Data de </w:t>
      </w:r>
      <w:r w:rsidR="00D171D4">
        <w:rPr>
          <w:rFonts w:ascii="Trebuchet MS" w:hAnsi="Trebuchet MS"/>
          <w:sz w:val="20"/>
          <w:szCs w:val="20"/>
        </w:rPr>
        <w:t>Integralização</w:t>
      </w:r>
      <w:r w:rsidR="00D171D4" w:rsidRPr="00A15CFB">
        <w:rPr>
          <w:rFonts w:ascii="Trebuchet MS" w:hAnsi="Trebuchet MS"/>
          <w:sz w:val="20"/>
          <w:szCs w:val="20"/>
        </w:rPr>
        <w:t xml:space="preserve"> </w:t>
      </w:r>
      <w:r w:rsidRPr="00A15CFB">
        <w:rPr>
          <w:rFonts w:ascii="Trebuchet MS" w:hAnsi="Trebuchet MS"/>
          <w:sz w:val="20"/>
          <w:szCs w:val="20"/>
        </w:rPr>
        <w:t>ou a data de vencimento do Período de Capitalização imediatamente anterior, conforme o caso, até a data de seu efetivo pagamento, de acordo com a fórmula abaixo:</w:t>
      </w:r>
      <w:r w:rsidR="009B47FD">
        <w:rPr>
          <w:rFonts w:ascii="Trebuchet MS" w:hAnsi="Trebuchet MS"/>
          <w:sz w:val="20"/>
          <w:szCs w:val="20"/>
        </w:rPr>
        <w:t xml:space="preserve"> </w:t>
      </w:r>
    </w:p>
    <w:p w14:paraId="74D3D77E" w14:textId="77777777" w:rsidR="002000B1" w:rsidRPr="00A15CFB" w:rsidRDefault="002000B1" w:rsidP="0069607A">
      <w:pPr>
        <w:widowControl w:val="0"/>
        <w:suppressAutoHyphens/>
        <w:spacing w:line="280" w:lineRule="exact"/>
        <w:jc w:val="center"/>
        <w:rPr>
          <w:rFonts w:ascii="Trebuchet MS" w:hAnsi="Trebuchet MS"/>
          <w:iCs/>
          <w:sz w:val="20"/>
          <w:szCs w:val="20"/>
        </w:rPr>
      </w:pPr>
      <w:bookmarkStart w:id="66" w:name="_DV_C62"/>
    </w:p>
    <w:p w14:paraId="7DFEE6CB" w14:textId="77777777" w:rsidR="00C20F12" w:rsidRPr="00A15CFB" w:rsidRDefault="00C20F12" w:rsidP="0069607A">
      <w:pPr>
        <w:widowControl w:val="0"/>
        <w:suppressAutoHyphens/>
        <w:spacing w:line="280" w:lineRule="exact"/>
        <w:jc w:val="center"/>
        <w:rPr>
          <w:rFonts w:ascii="Trebuchet MS" w:hAnsi="Trebuchet MS"/>
          <w:b/>
          <w:iCs/>
          <w:sz w:val="20"/>
          <w:szCs w:val="20"/>
        </w:rPr>
      </w:pPr>
      <w:r w:rsidRPr="00A15CFB">
        <w:rPr>
          <w:rFonts w:ascii="Trebuchet MS" w:hAnsi="Trebuchet MS"/>
          <w:b/>
          <w:iCs/>
          <w:sz w:val="20"/>
          <w:szCs w:val="20"/>
        </w:rPr>
        <w:t xml:space="preserve">J = </w:t>
      </w:r>
      <w:proofErr w:type="spellStart"/>
      <w:r w:rsidRPr="00A15CFB">
        <w:rPr>
          <w:rFonts w:ascii="Trebuchet MS" w:hAnsi="Trebuchet MS"/>
          <w:b/>
          <w:iCs/>
          <w:sz w:val="20"/>
          <w:szCs w:val="20"/>
        </w:rPr>
        <w:t>VNe</w:t>
      </w:r>
      <w:proofErr w:type="spellEnd"/>
      <w:r w:rsidRPr="00A15CFB">
        <w:rPr>
          <w:rFonts w:ascii="Trebuchet MS" w:hAnsi="Trebuchet MS"/>
          <w:b/>
          <w:iCs/>
          <w:sz w:val="20"/>
          <w:szCs w:val="20"/>
        </w:rPr>
        <w:t xml:space="preserve"> x (Fator Juros – 1)</w:t>
      </w:r>
      <w:bookmarkEnd w:id="66"/>
      <w:r w:rsidR="00E62F91" w:rsidRPr="00A15CFB">
        <w:rPr>
          <w:rFonts w:ascii="Trebuchet MS" w:hAnsi="Trebuchet MS"/>
          <w:iCs/>
          <w:sz w:val="20"/>
          <w:szCs w:val="20"/>
        </w:rPr>
        <w:t>;</w:t>
      </w:r>
    </w:p>
    <w:p w14:paraId="36E8FAD9" w14:textId="77777777" w:rsidR="00C20F12" w:rsidRPr="00A15CFB" w:rsidRDefault="00C20F12" w:rsidP="0069607A">
      <w:pPr>
        <w:widowControl w:val="0"/>
        <w:suppressAutoHyphens/>
        <w:spacing w:line="280" w:lineRule="exact"/>
        <w:rPr>
          <w:rFonts w:ascii="Trebuchet MS" w:hAnsi="Trebuchet MS"/>
          <w:sz w:val="20"/>
          <w:szCs w:val="20"/>
        </w:rPr>
      </w:pPr>
    </w:p>
    <w:p w14:paraId="22EC2F79" w14:textId="4FD2CD6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J</w:t>
      </w:r>
      <w:r w:rsidRPr="00A15CFB">
        <w:rPr>
          <w:rFonts w:ascii="Trebuchet MS" w:hAnsi="Trebuchet MS"/>
          <w:sz w:val="20"/>
          <w:szCs w:val="20"/>
        </w:rPr>
        <w:tab/>
        <w:t xml:space="preserve">Valor </w:t>
      </w:r>
      <w:r w:rsidR="008538C5">
        <w:rPr>
          <w:rFonts w:ascii="Trebuchet MS" w:hAnsi="Trebuchet MS"/>
          <w:sz w:val="20"/>
          <w:szCs w:val="20"/>
        </w:rPr>
        <w:t xml:space="preserve">unitário </w:t>
      </w:r>
      <w:r w:rsidRPr="00A15CFB">
        <w:rPr>
          <w:rFonts w:ascii="Trebuchet MS" w:hAnsi="Trebuchet MS"/>
          <w:sz w:val="20"/>
          <w:szCs w:val="20"/>
        </w:rPr>
        <w:t>d</w:t>
      </w:r>
      <w:r w:rsidR="00B4545B" w:rsidRPr="00A15CFB">
        <w:rPr>
          <w:rFonts w:ascii="Trebuchet MS" w:hAnsi="Trebuchet MS"/>
          <w:sz w:val="20"/>
          <w:szCs w:val="20"/>
        </w:rPr>
        <w:t>os</w:t>
      </w:r>
      <w:r w:rsidRPr="00A15CFB">
        <w:rPr>
          <w:rFonts w:ascii="Trebuchet MS" w:hAnsi="Trebuchet MS"/>
          <w:sz w:val="20"/>
          <w:szCs w:val="20"/>
        </w:rPr>
        <w:t xml:space="preserve"> </w:t>
      </w:r>
      <w:r w:rsidR="00B4545B" w:rsidRPr="00A15CFB">
        <w:rPr>
          <w:rFonts w:ascii="Trebuchet MS" w:hAnsi="Trebuchet MS"/>
          <w:sz w:val="20"/>
          <w:szCs w:val="20"/>
        </w:rPr>
        <w:t>Juros Remuneratórios</w:t>
      </w:r>
      <w:r w:rsidR="00F42E38" w:rsidRPr="00A15CFB">
        <w:rPr>
          <w:rFonts w:ascii="Trebuchet MS" w:hAnsi="Trebuchet MS"/>
          <w:sz w:val="20"/>
          <w:szCs w:val="20"/>
        </w:rPr>
        <w:t>,</w:t>
      </w:r>
      <w:r w:rsidRPr="00A15CFB">
        <w:rPr>
          <w:rFonts w:ascii="Trebuchet MS" w:hAnsi="Trebuchet MS"/>
          <w:sz w:val="20"/>
          <w:szCs w:val="20"/>
        </w:rPr>
        <w:t xml:space="preserve"> devid</w:t>
      </w:r>
      <w:r w:rsidR="00B4545B" w:rsidRPr="00A15CFB">
        <w:rPr>
          <w:rFonts w:ascii="Trebuchet MS" w:hAnsi="Trebuchet MS"/>
          <w:sz w:val="20"/>
          <w:szCs w:val="20"/>
        </w:rPr>
        <w:t>os</w:t>
      </w:r>
      <w:r w:rsidRPr="00A15CFB">
        <w:rPr>
          <w:rFonts w:ascii="Trebuchet MS" w:hAnsi="Trebuchet MS"/>
          <w:sz w:val="20"/>
          <w:szCs w:val="20"/>
        </w:rPr>
        <w:t xml:space="preserve"> </w:t>
      </w:r>
      <w:r w:rsidRPr="0002094C">
        <w:rPr>
          <w:rFonts w:ascii="Trebuchet MS" w:hAnsi="Trebuchet MS"/>
          <w:sz w:val="20"/>
          <w:szCs w:val="20"/>
        </w:rPr>
        <w:t>no final de cada Período de Capitalização, calculado</w:t>
      </w:r>
      <w:r w:rsidRPr="00A15CFB">
        <w:rPr>
          <w:rFonts w:ascii="Trebuchet MS" w:hAnsi="Trebuchet MS"/>
          <w:sz w:val="20"/>
          <w:szCs w:val="20"/>
        </w:rPr>
        <w:t xml:space="preserve"> com </w:t>
      </w:r>
      <w:r w:rsidR="003932D1" w:rsidRPr="00A15CFB">
        <w:rPr>
          <w:rFonts w:ascii="Trebuchet MS" w:hAnsi="Trebuchet MS"/>
          <w:sz w:val="20"/>
          <w:szCs w:val="20"/>
        </w:rPr>
        <w:t>8</w:t>
      </w:r>
      <w:r w:rsidRPr="00A15CFB">
        <w:rPr>
          <w:rFonts w:ascii="Trebuchet MS" w:hAnsi="Trebuchet MS"/>
          <w:sz w:val="20"/>
          <w:szCs w:val="20"/>
        </w:rPr>
        <w:t xml:space="preserve"> (</w:t>
      </w:r>
      <w:r w:rsidR="003932D1" w:rsidRPr="00A15CFB">
        <w:rPr>
          <w:rFonts w:ascii="Trebuchet MS" w:hAnsi="Trebuchet MS"/>
          <w:sz w:val="20"/>
          <w:szCs w:val="20"/>
        </w:rPr>
        <w:t>oito</w:t>
      </w:r>
      <w:r w:rsidRPr="00A15CFB">
        <w:rPr>
          <w:rFonts w:ascii="Trebuchet MS" w:hAnsi="Trebuchet MS"/>
          <w:sz w:val="20"/>
          <w:szCs w:val="20"/>
        </w:rPr>
        <w:t>) casas decimais</w:t>
      </w:r>
      <w:r w:rsidR="00F42E38" w:rsidRPr="00A15CFB">
        <w:rPr>
          <w:rFonts w:ascii="Trebuchet MS" w:hAnsi="Trebuchet MS"/>
          <w:sz w:val="20"/>
          <w:szCs w:val="20"/>
        </w:rPr>
        <w:t>,</w:t>
      </w:r>
      <w:r w:rsidRPr="00A15CFB">
        <w:rPr>
          <w:rFonts w:ascii="Trebuchet MS" w:hAnsi="Trebuchet MS"/>
          <w:sz w:val="20"/>
          <w:szCs w:val="20"/>
        </w:rPr>
        <w:t xml:space="preserve"> sem arredondamento;</w:t>
      </w:r>
    </w:p>
    <w:p w14:paraId="59E60A39"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692321AB"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roofErr w:type="spellStart"/>
      <w:r w:rsidRPr="00A15CFB">
        <w:rPr>
          <w:rFonts w:ascii="Trebuchet MS" w:hAnsi="Trebuchet MS"/>
          <w:b/>
          <w:sz w:val="20"/>
          <w:szCs w:val="20"/>
        </w:rPr>
        <w:t>VNe</w:t>
      </w:r>
      <w:proofErr w:type="spellEnd"/>
      <w:r w:rsidRPr="00A15CFB">
        <w:rPr>
          <w:rFonts w:ascii="Trebuchet MS" w:hAnsi="Trebuchet MS"/>
          <w:b/>
          <w:sz w:val="20"/>
          <w:szCs w:val="20"/>
        </w:rPr>
        <w:tab/>
      </w:r>
      <w:r w:rsidRPr="00A15CFB">
        <w:rPr>
          <w:rFonts w:ascii="Trebuchet MS" w:hAnsi="Trebuchet MS"/>
          <w:sz w:val="20"/>
          <w:szCs w:val="20"/>
        </w:rPr>
        <w:t xml:space="preserve">Valor Nominal Unitário ou saldo do Valor Nominal Unitário, no início </w:t>
      </w:r>
      <w:r w:rsidR="00A5781A" w:rsidRPr="00A15CFB">
        <w:rPr>
          <w:rFonts w:ascii="Trebuchet MS" w:hAnsi="Trebuchet MS"/>
          <w:sz w:val="20"/>
          <w:szCs w:val="20"/>
        </w:rPr>
        <w:t xml:space="preserve">de cada </w:t>
      </w:r>
      <w:r w:rsidRPr="00A15CFB">
        <w:rPr>
          <w:rFonts w:ascii="Trebuchet MS" w:hAnsi="Trebuchet MS"/>
          <w:sz w:val="20"/>
          <w:szCs w:val="20"/>
        </w:rPr>
        <w:t xml:space="preserve">Período de Capitalização, informado/calculado com </w:t>
      </w:r>
      <w:r w:rsidR="003932D1" w:rsidRPr="00A15CFB">
        <w:rPr>
          <w:rFonts w:ascii="Trebuchet MS" w:hAnsi="Trebuchet MS"/>
          <w:sz w:val="20"/>
          <w:szCs w:val="20"/>
        </w:rPr>
        <w:t xml:space="preserve">8 </w:t>
      </w:r>
      <w:r w:rsidRPr="00A15CFB">
        <w:rPr>
          <w:rFonts w:ascii="Trebuchet MS" w:hAnsi="Trebuchet MS"/>
          <w:sz w:val="20"/>
          <w:szCs w:val="20"/>
        </w:rPr>
        <w:t>(</w:t>
      </w:r>
      <w:r w:rsidR="003932D1" w:rsidRPr="00A15CFB">
        <w:rPr>
          <w:rFonts w:ascii="Trebuchet MS" w:hAnsi="Trebuchet MS"/>
          <w:sz w:val="20"/>
          <w:szCs w:val="20"/>
        </w:rPr>
        <w:t>oito</w:t>
      </w:r>
      <w:r w:rsidRPr="00A15CFB">
        <w:rPr>
          <w:rFonts w:ascii="Trebuchet MS" w:hAnsi="Trebuchet MS"/>
          <w:sz w:val="20"/>
          <w:szCs w:val="20"/>
        </w:rPr>
        <w:t>) casas decimais, sem arredondamento;</w:t>
      </w:r>
    </w:p>
    <w:p w14:paraId="03CF8BB8"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4C2FC937"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 xml:space="preserve">Fator Juros </w:t>
      </w:r>
      <w:r w:rsidRPr="00A15CFB">
        <w:rPr>
          <w:rFonts w:ascii="Trebuchet MS" w:hAnsi="Trebuchet MS"/>
          <w:b/>
          <w:sz w:val="20"/>
          <w:szCs w:val="20"/>
        </w:rPr>
        <w:tab/>
      </w:r>
      <w:r w:rsidRPr="00A15CFB">
        <w:rPr>
          <w:rFonts w:ascii="Trebuchet MS" w:hAnsi="Trebuchet MS"/>
          <w:sz w:val="20"/>
          <w:szCs w:val="20"/>
        </w:rPr>
        <w:t xml:space="preserve">Fator de juros composto pelo parâmetro de flutuação acrescido de </w:t>
      </w:r>
      <w:r w:rsidRPr="00A15CFB">
        <w:rPr>
          <w:rFonts w:ascii="Trebuchet MS" w:hAnsi="Trebuchet MS"/>
          <w:i/>
          <w:sz w:val="20"/>
          <w:szCs w:val="20"/>
        </w:rPr>
        <w:t>spread</w:t>
      </w:r>
      <w:r w:rsidRPr="00A15CFB">
        <w:rPr>
          <w:rFonts w:ascii="Trebuchet MS" w:hAnsi="Trebuchet MS"/>
          <w:sz w:val="20"/>
          <w:szCs w:val="20"/>
        </w:rPr>
        <w:t xml:space="preserve"> calculado com 9 (nove) casas decimais, com arredondamento,</w:t>
      </w:r>
      <w:r w:rsidR="00974698" w:rsidRPr="00A15CFB">
        <w:rPr>
          <w:rFonts w:ascii="Trebuchet MS" w:hAnsi="Trebuchet MS"/>
          <w:sz w:val="20"/>
          <w:szCs w:val="20"/>
        </w:rPr>
        <w:t xml:space="preserve"> </w:t>
      </w:r>
      <w:r w:rsidRPr="00A15CFB">
        <w:rPr>
          <w:rFonts w:ascii="Trebuchet MS" w:hAnsi="Trebuchet MS"/>
          <w:sz w:val="20"/>
          <w:szCs w:val="20"/>
        </w:rPr>
        <w:t>apurado da seguinte forma:</w:t>
      </w:r>
    </w:p>
    <w:p w14:paraId="604725BC"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247F8693" w14:textId="77777777" w:rsidR="00C20F12" w:rsidRPr="00A15CFB" w:rsidRDefault="00C20F12" w:rsidP="0069607A">
      <w:pPr>
        <w:widowControl w:val="0"/>
        <w:suppressAutoHyphens/>
        <w:spacing w:line="280" w:lineRule="exact"/>
        <w:jc w:val="center"/>
        <w:rPr>
          <w:rFonts w:ascii="Trebuchet MS" w:hAnsi="Trebuchet MS"/>
          <w:b/>
          <w:sz w:val="20"/>
          <w:szCs w:val="20"/>
        </w:rPr>
      </w:pPr>
      <w:proofErr w:type="spellStart"/>
      <w:r w:rsidRPr="00A15CFB">
        <w:rPr>
          <w:rFonts w:ascii="Trebuchet MS" w:hAnsi="Trebuchet MS"/>
          <w:b/>
          <w:iCs/>
          <w:sz w:val="20"/>
          <w:szCs w:val="20"/>
        </w:rPr>
        <w:t>FatorJuros</w:t>
      </w:r>
      <w:proofErr w:type="spellEnd"/>
      <w:r w:rsidRPr="00A15CFB">
        <w:rPr>
          <w:rFonts w:ascii="Trebuchet MS" w:hAnsi="Trebuchet MS"/>
          <w:b/>
          <w:iCs/>
          <w:sz w:val="20"/>
          <w:szCs w:val="20"/>
        </w:rPr>
        <w:t xml:space="preserve"> = </w:t>
      </w:r>
      <w:r w:rsidR="00F42E38" w:rsidRPr="00A15CFB">
        <w:rPr>
          <w:rFonts w:ascii="Trebuchet MS" w:hAnsi="Trebuchet MS"/>
          <w:b/>
          <w:iCs/>
          <w:sz w:val="20"/>
          <w:szCs w:val="20"/>
        </w:rPr>
        <w:t>(</w:t>
      </w:r>
      <w:proofErr w:type="spellStart"/>
      <w:r w:rsidRPr="00A15CFB">
        <w:rPr>
          <w:rFonts w:ascii="Trebuchet MS" w:hAnsi="Trebuchet MS"/>
          <w:b/>
          <w:iCs/>
          <w:sz w:val="20"/>
          <w:szCs w:val="20"/>
        </w:rPr>
        <w:t>FatorDI</w:t>
      </w:r>
      <w:proofErr w:type="spellEnd"/>
      <w:r w:rsidRPr="00A15CFB">
        <w:rPr>
          <w:rFonts w:ascii="Trebuchet MS" w:hAnsi="Trebuchet MS"/>
          <w:b/>
          <w:iCs/>
          <w:sz w:val="20"/>
          <w:szCs w:val="20"/>
        </w:rPr>
        <w:t xml:space="preserve"> x </w:t>
      </w:r>
      <w:proofErr w:type="spellStart"/>
      <w:r w:rsidRPr="00A15CFB">
        <w:rPr>
          <w:rFonts w:ascii="Trebuchet MS" w:hAnsi="Trebuchet MS"/>
          <w:b/>
          <w:iCs/>
          <w:sz w:val="20"/>
          <w:szCs w:val="20"/>
        </w:rPr>
        <w:t>FatorSpread</w:t>
      </w:r>
      <w:proofErr w:type="spellEnd"/>
      <w:r w:rsidR="00F42E38" w:rsidRPr="00A15CFB">
        <w:rPr>
          <w:rFonts w:ascii="Trebuchet MS" w:hAnsi="Trebuchet MS"/>
          <w:b/>
          <w:iCs/>
          <w:sz w:val="20"/>
          <w:szCs w:val="20"/>
        </w:rPr>
        <w:t>)</w:t>
      </w:r>
      <w:r w:rsidR="00BA119B" w:rsidRPr="00A15CFB">
        <w:rPr>
          <w:rFonts w:ascii="Trebuchet MS" w:hAnsi="Trebuchet MS"/>
          <w:iCs/>
          <w:sz w:val="20"/>
          <w:szCs w:val="20"/>
        </w:rPr>
        <w:t>;</w:t>
      </w:r>
    </w:p>
    <w:p w14:paraId="4B5A70BF" w14:textId="77777777" w:rsidR="00C20F12" w:rsidRPr="00A15CFB" w:rsidRDefault="00C20F12" w:rsidP="0069607A">
      <w:pPr>
        <w:widowControl w:val="0"/>
        <w:suppressAutoHyphens/>
        <w:spacing w:line="280" w:lineRule="exact"/>
        <w:ind w:left="1418" w:hanging="1418"/>
        <w:jc w:val="center"/>
        <w:rPr>
          <w:rFonts w:ascii="Trebuchet MS" w:hAnsi="Trebuchet MS"/>
          <w:sz w:val="20"/>
          <w:szCs w:val="20"/>
        </w:rPr>
      </w:pPr>
    </w:p>
    <w:p w14:paraId="67A423D4" w14:textId="77777777" w:rsidR="00C20F12" w:rsidRPr="00A15CFB" w:rsidRDefault="00C20F12" w:rsidP="0069607A">
      <w:pPr>
        <w:widowControl w:val="0"/>
        <w:suppressAutoHyphens/>
        <w:spacing w:line="280" w:lineRule="exact"/>
        <w:ind w:left="1418" w:hanging="1418"/>
        <w:rPr>
          <w:rFonts w:ascii="Trebuchet MS" w:hAnsi="Trebuchet MS"/>
          <w:bCs/>
          <w:sz w:val="20"/>
          <w:szCs w:val="20"/>
        </w:rPr>
      </w:pPr>
      <w:r w:rsidRPr="00A15CFB">
        <w:rPr>
          <w:rFonts w:ascii="Trebuchet MS" w:hAnsi="Trebuchet MS"/>
          <w:bCs/>
          <w:sz w:val="20"/>
          <w:szCs w:val="20"/>
        </w:rPr>
        <w:t xml:space="preserve">Onde: </w:t>
      </w:r>
    </w:p>
    <w:p w14:paraId="1EFF710E" w14:textId="77777777" w:rsidR="00C20F12" w:rsidRPr="00A15CFB" w:rsidRDefault="00C20F12" w:rsidP="0069607A">
      <w:pPr>
        <w:widowControl w:val="0"/>
        <w:suppressAutoHyphens/>
        <w:spacing w:line="280" w:lineRule="exact"/>
        <w:ind w:left="1418" w:hanging="1418"/>
        <w:rPr>
          <w:rFonts w:ascii="Trebuchet MS" w:hAnsi="Trebuchet MS"/>
          <w:b/>
          <w:sz w:val="20"/>
          <w:szCs w:val="20"/>
        </w:rPr>
      </w:pPr>
    </w:p>
    <w:p w14:paraId="48A0F549" w14:textId="77777777" w:rsidR="00C20F12" w:rsidRPr="00A15CFB" w:rsidRDefault="00C20F12" w:rsidP="0069607A">
      <w:pPr>
        <w:widowControl w:val="0"/>
        <w:suppressAutoHyphens/>
        <w:spacing w:line="280" w:lineRule="exact"/>
        <w:ind w:left="1418" w:hanging="1418"/>
        <w:rPr>
          <w:rFonts w:ascii="Trebuchet MS" w:hAnsi="Trebuchet MS"/>
          <w:bCs/>
          <w:sz w:val="20"/>
          <w:szCs w:val="20"/>
        </w:rPr>
      </w:pPr>
      <w:proofErr w:type="spellStart"/>
      <w:r w:rsidRPr="00A15CFB">
        <w:rPr>
          <w:rFonts w:ascii="Trebuchet MS" w:hAnsi="Trebuchet MS"/>
          <w:b/>
          <w:sz w:val="20"/>
          <w:szCs w:val="20"/>
        </w:rPr>
        <w:t>FatorDI</w:t>
      </w:r>
      <w:proofErr w:type="spellEnd"/>
      <w:r w:rsidRPr="00A15CFB">
        <w:rPr>
          <w:rFonts w:ascii="Trebuchet MS" w:hAnsi="Trebuchet MS"/>
          <w:b/>
          <w:sz w:val="20"/>
          <w:szCs w:val="20"/>
        </w:rPr>
        <w:tab/>
      </w:r>
      <w:proofErr w:type="spellStart"/>
      <w:r w:rsidRPr="00A15CFB">
        <w:rPr>
          <w:rFonts w:ascii="Trebuchet MS" w:hAnsi="Trebuchet MS"/>
          <w:sz w:val="20"/>
          <w:szCs w:val="20"/>
        </w:rPr>
        <w:t>P</w:t>
      </w:r>
      <w:r w:rsidRPr="00A15CFB">
        <w:rPr>
          <w:rFonts w:ascii="Trebuchet MS" w:hAnsi="Trebuchet MS"/>
          <w:bCs/>
          <w:sz w:val="20"/>
          <w:szCs w:val="20"/>
        </w:rPr>
        <w:t>rodutório</w:t>
      </w:r>
      <w:proofErr w:type="spellEnd"/>
      <w:r w:rsidRPr="00A15CFB">
        <w:rPr>
          <w:rFonts w:ascii="Trebuchet MS" w:hAnsi="Trebuchet MS"/>
          <w:bCs/>
          <w:sz w:val="20"/>
          <w:szCs w:val="20"/>
        </w:rPr>
        <w:t xml:space="preserve"> das Taxas DI, da data de início do </w:t>
      </w:r>
      <w:r w:rsidR="00B4545B" w:rsidRPr="00A15CFB">
        <w:rPr>
          <w:rFonts w:ascii="Trebuchet MS" w:hAnsi="Trebuchet MS"/>
          <w:bCs/>
          <w:sz w:val="20"/>
          <w:szCs w:val="20"/>
        </w:rPr>
        <w:t xml:space="preserve">Período </w:t>
      </w:r>
      <w:r w:rsidRPr="00A15CFB">
        <w:rPr>
          <w:rFonts w:ascii="Trebuchet MS" w:hAnsi="Trebuchet MS"/>
          <w:bCs/>
          <w:sz w:val="20"/>
          <w:szCs w:val="20"/>
        </w:rPr>
        <w:t xml:space="preserve">de </w:t>
      </w:r>
      <w:r w:rsidR="00B4545B" w:rsidRPr="00A15CFB">
        <w:rPr>
          <w:rFonts w:ascii="Trebuchet MS" w:hAnsi="Trebuchet MS"/>
          <w:bCs/>
          <w:sz w:val="20"/>
          <w:szCs w:val="20"/>
        </w:rPr>
        <w:t>Capitalização</w:t>
      </w:r>
      <w:r w:rsidRPr="00A15CFB">
        <w:rPr>
          <w:rFonts w:ascii="Trebuchet MS" w:hAnsi="Trebuchet MS"/>
          <w:bCs/>
          <w:sz w:val="20"/>
          <w:szCs w:val="20"/>
        </w:rPr>
        <w:t>, inclusive, até a data de cálculo, exclusive, calculado com 8 (oito) casas decimais, com arredondamento, apurado da seguinte forma:</w:t>
      </w:r>
    </w:p>
    <w:p w14:paraId="61EECB22" w14:textId="77777777" w:rsidR="00C20F12" w:rsidRPr="00A15CFB" w:rsidRDefault="00C20F12" w:rsidP="0069607A">
      <w:pPr>
        <w:widowControl w:val="0"/>
        <w:suppressAutoHyphens/>
        <w:spacing w:line="280" w:lineRule="exact"/>
        <w:ind w:left="1411" w:hanging="1411"/>
        <w:jc w:val="center"/>
        <w:rPr>
          <w:rFonts w:ascii="Trebuchet MS" w:hAnsi="Trebuchet MS"/>
          <w:sz w:val="20"/>
          <w:szCs w:val="20"/>
        </w:rPr>
      </w:pPr>
    </w:p>
    <w:p w14:paraId="20F3BA7C" w14:textId="77777777" w:rsidR="00177511" w:rsidRPr="00A15CFB" w:rsidRDefault="00344B02" w:rsidP="008538C5">
      <w:pPr>
        <w:rPr>
          <w:rFonts w:ascii="Trebuchet MS" w:hAnsi="Trebuchet MS"/>
        </w:rPr>
      </w:pPr>
      <m:oMathPara>
        <m:oMath>
          <m:r>
            <w:rPr>
              <w:rFonts w:ascii="Cambria Math" w:hAnsi="Cambria Math"/>
            </w:rPr>
            <m:t>FatorDI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TDI</m:t>
                      </m:r>
                    </m:e>
                    <m:sub>
                      <m:r>
                        <w:rPr>
                          <w:rFonts w:ascii="Cambria Math" w:hAnsi="Cambria Math"/>
                        </w:rPr>
                        <m:t>k</m:t>
                      </m:r>
                    </m:sub>
                  </m:sSub>
                </m:e>
              </m:d>
            </m:e>
          </m:nary>
        </m:oMath>
      </m:oMathPara>
    </w:p>
    <w:p w14:paraId="4145E670" w14:textId="77777777" w:rsidR="00344B02" w:rsidRPr="00A15CFB" w:rsidRDefault="00344B02" w:rsidP="0069607A">
      <w:pPr>
        <w:widowControl w:val="0"/>
        <w:suppressAutoHyphens/>
        <w:spacing w:line="280" w:lineRule="exact"/>
        <w:ind w:left="1411" w:hanging="1411"/>
        <w:jc w:val="center"/>
        <w:rPr>
          <w:rFonts w:ascii="Trebuchet MS" w:hAnsi="Trebuchet MS"/>
          <w:sz w:val="20"/>
          <w:szCs w:val="20"/>
        </w:rPr>
      </w:pPr>
    </w:p>
    <w:p w14:paraId="31A623CA" w14:textId="77777777" w:rsidR="00C20F12" w:rsidRPr="00A15CFB" w:rsidRDefault="00C20F12" w:rsidP="0069607A">
      <w:pPr>
        <w:widowControl w:val="0"/>
        <w:suppressAutoHyphens/>
        <w:spacing w:line="280" w:lineRule="exact"/>
        <w:ind w:left="1418" w:hanging="1418"/>
        <w:rPr>
          <w:rFonts w:ascii="Trebuchet MS" w:hAnsi="Trebuchet MS"/>
          <w:bCs/>
          <w:sz w:val="20"/>
          <w:szCs w:val="20"/>
        </w:rPr>
      </w:pPr>
      <w:r w:rsidRPr="00A15CFB">
        <w:rPr>
          <w:rFonts w:ascii="Trebuchet MS" w:hAnsi="Trebuchet MS"/>
          <w:bCs/>
          <w:sz w:val="20"/>
          <w:szCs w:val="20"/>
        </w:rPr>
        <w:t xml:space="preserve">Onde: </w:t>
      </w:r>
    </w:p>
    <w:p w14:paraId="4DB7D2B3"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201B0076"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n</w:t>
      </w:r>
      <w:r w:rsidRPr="00A15CFB">
        <w:rPr>
          <w:rFonts w:ascii="Trebuchet MS" w:hAnsi="Trebuchet MS"/>
          <w:sz w:val="20"/>
          <w:szCs w:val="20"/>
        </w:rPr>
        <w:tab/>
        <w:t>Número total de Taxas DI consideradas em cada Período de Capitalização, sendo “n” um número inteiro;</w:t>
      </w:r>
    </w:p>
    <w:p w14:paraId="46ED63C4"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1C193930"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k</w:t>
      </w:r>
      <w:r w:rsidRPr="00A15CFB">
        <w:rPr>
          <w:rFonts w:ascii="Trebuchet MS" w:hAnsi="Trebuchet MS"/>
          <w:sz w:val="20"/>
          <w:szCs w:val="20"/>
        </w:rPr>
        <w:tab/>
        <w:t>Número de ordem das Taxas DI, variando de 1 até n;</w:t>
      </w:r>
    </w:p>
    <w:p w14:paraId="0EB397E5"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1AD6DB2D"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TDI</w:t>
      </w:r>
      <w:r w:rsidRPr="00A15CFB">
        <w:rPr>
          <w:rFonts w:ascii="Trebuchet MS" w:hAnsi="Trebuchet MS"/>
          <w:b/>
          <w:position w:val="-12"/>
          <w:sz w:val="20"/>
          <w:szCs w:val="20"/>
        </w:rPr>
        <w:object w:dxaOrig="160" w:dyaOrig="360" w14:anchorId="158DC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20.85pt" o:ole="">
            <v:imagedata r:id="rId9" o:title=""/>
          </v:shape>
          <o:OLEObject Type="Embed" ProgID="Equation.3" ShapeID="_x0000_i1025" DrawAspect="Content" ObjectID="_1633372175" r:id="rId10"/>
        </w:object>
      </w:r>
      <w:r w:rsidRPr="00A15CFB">
        <w:rPr>
          <w:rFonts w:ascii="Trebuchet MS" w:hAnsi="Trebuchet MS"/>
          <w:sz w:val="20"/>
          <w:szCs w:val="20"/>
        </w:rPr>
        <w:tab/>
        <w:t>Taxa DI de ordem k, expressa ao dia, calculada com 8 (oito) casas decimais com arredondamento, da seguinte forma:</w:t>
      </w:r>
    </w:p>
    <w:p w14:paraId="3FA2FC8E" w14:textId="77777777" w:rsidR="000C291C" w:rsidRPr="00A15CFB" w:rsidRDefault="000C291C" w:rsidP="0069607A">
      <w:pPr>
        <w:widowControl w:val="0"/>
        <w:suppressAutoHyphens/>
        <w:spacing w:line="280" w:lineRule="exact"/>
        <w:ind w:left="1418" w:hanging="1418"/>
        <w:rPr>
          <w:rFonts w:ascii="Trebuchet MS" w:hAnsi="Trebuchet MS"/>
          <w:sz w:val="20"/>
          <w:szCs w:val="20"/>
        </w:rPr>
      </w:pPr>
    </w:p>
    <w:p w14:paraId="6ABF97B2" w14:textId="06415431" w:rsidR="00344B02" w:rsidRPr="00A15CFB" w:rsidRDefault="00710D81" w:rsidP="008538C5">
      <w:pPr>
        <w:jc w:val="center"/>
        <w:rPr>
          <w:rFonts w:ascii="Trebuchet MS" w:hAnsi="Trebuchet MS"/>
        </w:rPr>
      </w:pPr>
      <m:oMathPara>
        <m:oMath>
          <m:sSub>
            <m:sSubPr>
              <m:ctrlPr>
                <w:rPr>
                  <w:rFonts w:ascii="Cambria Math" w:hAnsi="Cambria Math"/>
                </w:rPr>
              </m:ctrlPr>
            </m:sSubPr>
            <m:e>
              <m:r>
                <w:rPr>
                  <w:rFonts w:ascii="Cambria Math" w:hAnsi="Cambria Math"/>
                </w:rPr>
                <m:t>TDI</m:t>
              </m:r>
            </m:e>
            <m:sub>
              <m:r>
                <w:rPr>
                  <w:rFonts w:ascii="Cambria Math" w:hAnsi="Cambria Math"/>
                </w:rPr>
                <m:t>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k</m:t>
                          </m:r>
                        </m:sub>
                      </m:sSub>
                    </m:num>
                    <m:den>
                      <m:r>
                        <m:rPr>
                          <m:sty m:val="p"/>
                        </m:rPr>
                        <w:rPr>
                          <w:rFonts w:ascii="Cambria Math" w:hAnsi="Cambria Math"/>
                        </w:rPr>
                        <m:t>100</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252</m:t>
                  </m:r>
                </m:den>
              </m:f>
            </m:sup>
          </m:sSup>
          <m:r>
            <m:rPr>
              <m:sty m:val="p"/>
            </m:rPr>
            <w:rPr>
              <w:rFonts w:ascii="Cambria Math" w:hAnsi="Cambria Math"/>
            </w:rPr>
            <m:t>-1</m:t>
          </m:r>
        </m:oMath>
      </m:oMathPara>
    </w:p>
    <w:p w14:paraId="532B65C6" w14:textId="77777777" w:rsidR="00344B02" w:rsidRPr="00A15CFB" w:rsidRDefault="00344B02" w:rsidP="0069607A">
      <w:pPr>
        <w:widowControl w:val="0"/>
        <w:suppressAutoHyphens/>
        <w:spacing w:line="280" w:lineRule="exact"/>
        <w:ind w:left="1411" w:hanging="1411"/>
        <w:rPr>
          <w:rFonts w:ascii="Trebuchet MS" w:hAnsi="Trebuchet MS"/>
          <w:sz w:val="20"/>
          <w:szCs w:val="20"/>
        </w:rPr>
      </w:pPr>
    </w:p>
    <w:p w14:paraId="42EC3C2A" w14:textId="77777777" w:rsidR="00C20F12" w:rsidRPr="00A15CFB" w:rsidRDefault="00BA119B"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sz w:val="20"/>
          <w:szCs w:val="20"/>
        </w:rPr>
        <w:t>Onde</w:t>
      </w:r>
      <w:r w:rsidR="00C20F12" w:rsidRPr="00A15CFB">
        <w:rPr>
          <w:rFonts w:ascii="Trebuchet MS" w:hAnsi="Trebuchet MS"/>
          <w:sz w:val="20"/>
          <w:szCs w:val="20"/>
        </w:rPr>
        <w:t>:</w:t>
      </w:r>
    </w:p>
    <w:p w14:paraId="7BCCEBEC"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7F83C6AC"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DI</w:t>
      </w:r>
      <w:r w:rsidRPr="00A15CFB">
        <w:rPr>
          <w:rFonts w:ascii="Trebuchet MS" w:hAnsi="Trebuchet MS"/>
          <w:b/>
          <w:position w:val="-12"/>
          <w:sz w:val="20"/>
          <w:szCs w:val="20"/>
        </w:rPr>
        <w:object w:dxaOrig="160" w:dyaOrig="360" w14:anchorId="7BCF6835">
          <v:shape id="_x0000_i1026" type="#_x0000_t75" style="width:7.6pt;height:20.85pt" o:ole="">
            <v:imagedata r:id="rId9" o:title=""/>
          </v:shape>
          <o:OLEObject Type="Embed" ProgID="Equation.3" ShapeID="_x0000_i1026" DrawAspect="Content" ObjectID="_1633372176" r:id="rId11"/>
        </w:object>
      </w:r>
      <w:r w:rsidRPr="00A15CFB">
        <w:rPr>
          <w:rFonts w:ascii="Trebuchet MS" w:hAnsi="Trebuchet MS"/>
          <w:b/>
          <w:sz w:val="20"/>
          <w:szCs w:val="20"/>
        </w:rPr>
        <w:tab/>
      </w:r>
      <w:r w:rsidRPr="00A15CFB">
        <w:rPr>
          <w:rFonts w:ascii="Trebuchet MS" w:hAnsi="Trebuchet MS"/>
          <w:sz w:val="20"/>
          <w:szCs w:val="20"/>
        </w:rPr>
        <w:t xml:space="preserve">Taxa DI divulgada pela </w:t>
      </w:r>
      <w:r w:rsidR="00623B10" w:rsidRPr="00A15CFB">
        <w:rPr>
          <w:rFonts w:ascii="Trebuchet MS" w:hAnsi="Trebuchet MS"/>
          <w:sz w:val="20"/>
          <w:szCs w:val="20"/>
        </w:rPr>
        <w:t>B3</w:t>
      </w:r>
      <w:r w:rsidRPr="00A15CFB">
        <w:rPr>
          <w:rFonts w:ascii="Trebuchet MS" w:hAnsi="Trebuchet MS"/>
          <w:sz w:val="20"/>
          <w:szCs w:val="20"/>
        </w:rPr>
        <w:t xml:space="preserve">, válida por 1 (um) </w:t>
      </w:r>
      <w:r w:rsidR="000C487B" w:rsidRPr="00A15CFB">
        <w:rPr>
          <w:rFonts w:ascii="Trebuchet MS" w:hAnsi="Trebuchet MS"/>
          <w:sz w:val="20"/>
          <w:szCs w:val="20"/>
        </w:rPr>
        <w:t>D</w:t>
      </w:r>
      <w:r w:rsidRPr="00A15CFB">
        <w:rPr>
          <w:rFonts w:ascii="Trebuchet MS" w:hAnsi="Trebuchet MS"/>
          <w:sz w:val="20"/>
          <w:szCs w:val="20"/>
        </w:rPr>
        <w:t xml:space="preserve">ia </w:t>
      </w:r>
      <w:r w:rsidR="000C487B" w:rsidRPr="00A15CFB">
        <w:rPr>
          <w:rFonts w:ascii="Trebuchet MS" w:hAnsi="Trebuchet MS"/>
          <w:sz w:val="20"/>
          <w:szCs w:val="20"/>
        </w:rPr>
        <w:t>Ú</w:t>
      </w:r>
      <w:r w:rsidRPr="00A15CFB">
        <w:rPr>
          <w:rFonts w:ascii="Trebuchet MS" w:hAnsi="Trebuchet MS"/>
          <w:sz w:val="20"/>
          <w:szCs w:val="20"/>
        </w:rPr>
        <w:t>til (</w:t>
      </w:r>
      <w:r w:rsidRPr="00A15CFB">
        <w:rPr>
          <w:rFonts w:ascii="Trebuchet MS" w:hAnsi="Trebuchet MS"/>
          <w:i/>
          <w:sz w:val="20"/>
          <w:szCs w:val="20"/>
        </w:rPr>
        <w:t>overnight</w:t>
      </w:r>
      <w:r w:rsidRPr="00A15CFB">
        <w:rPr>
          <w:rFonts w:ascii="Trebuchet MS" w:hAnsi="Trebuchet MS"/>
          <w:sz w:val="20"/>
          <w:szCs w:val="20"/>
        </w:rPr>
        <w:t>), utilizada com 2 (duas) casas decimais;</w:t>
      </w:r>
    </w:p>
    <w:p w14:paraId="7D69C41E" w14:textId="77777777" w:rsidR="00BA119B" w:rsidRPr="00A15CFB" w:rsidRDefault="00BA119B" w:rsidP="0069607A">
      <w:pPr>
        <w:widowControl w:val="0"/>
        <w:suppressAutoHyphens/>
        <w:spacing w:line="280" w:lineRule="exact"/>
        <w:ind w:left="1418" w:hanging="1418"/>
        <w:rPr>
          <w:rFonts w:ascii="Trebuchet MS" w:hAnsi="Trebuchet MS"/>
          <w:sz w:val="20"/>
          <w:szCs w:val="20"/>
        </w:rPr>
      </w:pPr>
    </w:p>
    <w:p w14:paraId="5D95BB0B"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roofErr w:type="spellStart"/>
      <w:r w:rsidRPr="00A15CFB">
        <w:rPr>
          <w:rFonts w:ascii="Trebuchet MS" w:hAnsi="Trebuchet MS"/>
          <w:b/>
          <w:sz w:val="20"/>
          <w:szCs w:val="20"/>
        </w:rPr>
        <w:t>FatorSpread</w:t>
      </w:r>
      <w:proofErr w:type="spellEnd"/>
      <w:r w:rsidRPr="00A15CFB">
        <w:rPr>
          <w:rFonts w:ascii="Trebuchet MS" w:hAnsi="Trebuchet MS"/>
          <w:sz w:val="20"/>
          <w:szCs w:val="20"/>
        </w:rPr>
        <w:tab/>
        <w:t>Sobretaxa de juros fixos calculada com 9 (nove) casas decimais, com arredondamento, conforme fórmula abaixo:</w:t>
      </w:r>
    </w:p>
    <w:p w14:paraId="5435707C" w14:textId="77777777" w:rsidR="009D678E" w:rsidRPr="00A15CFB" w:rsidRDefault="009D678E" w:rsidP="0069607A">
      <w:pPr>
        <w:widowControl w:val="0"/>
        <w:suppressAutoHyphens/>
        <w:spacing w:line="280" w:lineRule="exact"/>
        <w:ind w:left="1411" w:hanging="1411"/>
        <w:jc w:val="center"/>
        <w:rPr>
          <w:rFonts w:ascii="Trebuchet MS" w:hAnsi="Trebuchet MS"/>
          <w:sz w:val="20"/>
          <w:szCs w:val="20"/>
        </w:rPr>
      </w:pPr>
    </w:p>
    <w:p w14:paraId="21291692" w14:textId="13478DB5" w:rsidR="009D678E" w:rsidRPr="00A15CFB" w:rsidRDefault="00344B02" w:rsidP="008538C5">
      <w:pPr>
        <w:jc w:val="center"/>
        <w:rPr>
          <w:rFonts w:ascii="Trebuchet MS" w:hAnsi="Trebuchet MS"/>
        </w:rPr>
      </w:pPr>
      <m:oMathPara>
        <m:oMath>
          <m:r>
            <w:rPr>
              <w:rFonts w:ascii="Cambria Math" w:hAnsi="Cambria Math"/>
            </w:rPr>
            <m:t>FatorSpread</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Spread</m:t>
                      </m:r>
                    </m:num>
                    <m:den>
                      <m:r>
                        <m:rPr>
                          <m:sty m:val="p"/>
                        </m:rPr>
                        <w:rPr>
                          <w:rFonts w:ascii="Cambria Math" w:hAnsi="Cambria Math"/>
                        </w:rPr>
                        <m:t>100</m:t>
                      </m:r>
                    </m:den>
                  </m:f>
                </m:e>
              </m:d>
            </m:e>
            <m:sup>
              <m:f>
                <m:fPr>
                  <m:ctrlPr>
                    <w:rPr>
                      <w:rFonts w:ascii="Cambria Math" w:hAnsi="Cambria Math"/>
                    </w:rPr>
                  </m:ctrlPr>
                </m:fPr>
                <m:num>
                  <m:r>
                    <w:rPr>
                      <w:rFonts w:ascii="Cambria Math" w:hAnsi="Cambria Math"/>
                    </w:rPr>
                    <m:t>DP</m:t>
                  </m:r>
                </m:num>
                <m:den>
                  <m:r>
                    <m:rPr>
                      <m:sty m:val="p"/>
                    </m:rPr>
                    <w:rPr>
                      <w:rFonts w:ascii="Cambria Math" w:hAnsi="Cambria Math"/>
                    </w:rPr>
                    <m:t>252</m:t>
                  </m:r>
                </m:den>
              </m:f>
            </m:sup>
          </m:sSup>
        </m:oMath>
      </m:oMathPara>
    </w:p>
    <w:p w14:paraId="4053AA7E" w14:textId="77777777" w:rsidR="009D678E" w:rsidRPr="00A15CFB" w:rsidRDefault="009D678E" w:rsidP="0069607A">
      <w:pPr>
        <w:widowControl w:val="0"/>
        <w:suppressAutoHyphens/>
        <w:spacing w:line="280" w:lineRule="exact"/>
        <w:ind w:left="1418" w:hanging="1418"/>
        <w:rPr>
          <w:rFonts w:ascii="Trebuchet MS" w:hAnsi="Trebuchet MS"/>
          <w:sz w:val="20"/>
          <w:szCs w:val="20"/>
        </w:rPr>
      </w:pPr>
    </w:p>
    <w:p w14:paraId="64C07A3D"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sz w:val="20"/>
          <w:szCs w:val="20"/>
        </w:rPr>
        <w:t>Onde:</w:t>
      </w:r>
    </w:p>
    <w:p w14:paraId="471E6787"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74767910" w14:textId="1DAA771F"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Spread</w:t>
      </w:r>
      <w:r w:rsidRPr="00A15CFB">
        <w:rPr>
          <w:rFonts w:ascii="Trebuchet MS" w:hAnsi="Trebuchet MS"/>
          <w:b/>
          <w:sz w:val="20"/>
          <w:szCs w:val="20"/>
        </w:rPr>
        <w:tab/>
      </w:r>
      <w:r w:rsidR="009C0020">
        <w:rPr>
          <w:rFonts w:ascii="Trebuchet MS" w:hAnsi="Trebuchet MS"/>
          <w:sz w:val="20"/>
          <w:szCs w:val="20"/>
        </w:rPr>
        <w:t>5,7000 (cinco inteiros e setenta centésimos)</w:t>
      </w:r>
      <w:r w:rsidR="004B3A61" w:rsidRPr="00A15CFB">
        <w:rPr>
          <w:rFonts w:ascii="Trebuchet MS" w:hAnsi="Trebuchet MS"/>
          <w:sz w:val="20"/>
          <w:szCs w:val="20"/>
        </w:rPr>
        <w:t xml:space="preserve">; </w:t>
      </w:r>
      <w:r w:rsidRPr="00A15CFB">
        <w:rPr>
          <w:rFonts w:ascii="Trebuchet MS" w:hAnsi="Trebuchet MS"/>
          <w:sz w:val="20"/>
          <w:szCs w:val="20"/>
        </w:rPr>
        <w:t>e</w:t>
      </w:r>
    </w:p>
    <w:p w14:paraId="000F3E8C" w14:textId="77777777" w:rsidR="00C20F12" w:rsidRPr="00A15CFB" w:rsidRDefault="00C20F12" w:rsidP="0069607A">
      <w:pPr>
        <w:widowControl w:val="0"/>
        <w:suppressAutoHyphens/>
        <w:spacing w:line="280" w:lineRule="exact"/>
        <w:ind w:left="1418" w:hanging="1418"/>
        <w:rPr>
          <w:rFonts w:ascii="Trebuchet MS" w:hAnsi="Trebuchet MS"/>
          <w:sz w:val="20"/>
          <w:szCs w:val="20"/>
        </w:rPr>
      </w:pPr>
    </w:p>
    <w:p w14:paraId="63DF2B58" w14:textId="6EDFEACE" w:rsidR="00C20F12" w:rsidRPr="00A15CFB" w:rsidRDefault="00C20F12" w:rsidP="0069607A">
      <w:pPr>
        <w:widowControl w:val="0"/>
        <w:suppressAutoHyphens/>
        <w:spacing w:line="280" w:lineRule="exact"/>
        <w:ind w:left="1418" w:hanging="1418"/>
        <w:rPr>
          <w:rFonts w:ascii="Trebuchet MS" w:hAnsi="Trebuchet MS"/>
          <w:sz w:val="20"/>
          <w:szCs w:val="20"/>
        </w:rPr>
      </w:pPr>
      <w:r w:rsidRPr="00A15CFB">
        <w:rPr>
          <w:rFonts w:ascii="Trebuchet MS" w:hAnsi="Trebuchet MS"/>
          <w:b/>
          <w:sz w:val="20"/>
          <w:szCs w:val="20"/>
        </w:rPr>
        <w:t>DP</w:t>
      </w:r>
      <w:r w:rsidRPr="00A15CFB">
        <w:rPr>
          <w:rFonts w:ascii="Trebuchet MS" w:hAnsi="Trebuchet MS"/>
          <w:b/>
          <w:sz w:val="20"/>
          <w:szCs w:val="20"/>
        </w:rPr>
        <w:tab/>
      </w:r>
      <w:r w:rsidRPr="00A15CFB">
        <w:rPr>
          <w:rFonts w:ascii="Trebuchet MS" w:hAnsi="Trebuchet MS"/>
          <w:sz w:val="20"/>
          <w:szCs w:val="20"/>
        </w:rPr>
        <w:t xml:space="preserve">Número de </w:t>
      </w:r>
      <w:r w:rsidR="000C487B" w:rsidRPr="00A15CFB">
        <w:rPr>
          <w:rFonts w:ascii="Trebuchet MS" w:hAnsi="Trebuchet MS"/>
          <w:sz w:val="20"/>
          <w:szCs w:val="20"/>
        </w:rPr>
        <w:t>Dias Úteis</w:t>
      </w:r>
      <w:r w:rsidRPr="00A15CFB">
        <w:rPr>
          <w:rFonts w:ascii="Trebuchet MS" w:hAnsi="Trebuchet MS"/>
          <w:sz w:val="20"/>
          <w:szCs w:val="20"/>
        </w:rPr>
        <w:t xml:space="preserve"> entre a Data </w:t>
      </w:r>
      <w:r w:rsidR="009C0020">
        <w:rPr>
          <w:rFonts w:ascii="Trebuchet MS" w:hAnsi="Trebuchet MS"/>
          <w:sz w:val="20"/>
          <w:szCs w:val="20"/>
        </w:rPr>
        <w:t>da Primeira Integralizaçã</w:t>
      </w:r>
      <w:r w:rsidRPr="00A15CFB">
        <w:rPr>
          <w:rFonts w:ascii="Trebuchet MS" w:hAnsi="Trebuchet MS"/>
          <w:sz w:val="20"/>
          <w:szCs w:val="20"/>
        </w:rPr>
        <w:t xml:space="preserve">o ou Data de Pagamento </w:t>
      </w:r>
      <w:r w:rsidR="009C0020">
        <w:rPr>
          <w:rFonts w:ascii="Trebuchet MS" w:hAnsi="Trebuchet MS"/>
          <w:sz w:val="20"/>
          <w:szCs w:val="20"/>
        </w:rPr>
        <w:t xml:space="preserve">ou Incorporação </w:t>
      </w:r>
      <w:r w:rsidR="009C0020" w:rsidRPr="00A15CFB">
        <w:rPr>
          <w:rFonts w:ascii="Trebuchet MS" w:hAnsi="Trebuchet MS"/>
          <w:sz w:val="20"/>
          <w:szCs w:val="20"/>
        </w:rPr>
        <w:t>d</w:t>
      </w:r>
      <w:r w:rsidR="009C0020">
        <w:rPr>
          <w:rFonts w:ascii="Trebuchet MS" w:hAnsi="Trebuchet MS"/>
          <w:sz w:val="20"/>
          <w:szCs w:val="20"/>
        </w:rPr>
        <w:t>os</w:t>
      </w:r>
      <w:r w:rsidR="009C0020" w:rsidRPr="00A15CFB">
        <w:rPr>
          <w:rFonts w:ascii="Trebuchet MS" w:hAnsi="Trebuchet MS"/>
          <w:sz w:val="20"/>
          <w:szCs w:val="20"/>
        </w:rPr>
        <w:t xml:space="preserve"> </w:t>
      </w:r>
      <w:r w:rsidR="00B4545B" w:rsidRPr="00A15CFB">
        <w:rPr>
          <w:rFonts w:ascii="Trebuchet MS" w:hAnsi="Trebuchet MS"/>
          <w:sz w:val="20"/>
          <w:szCs w:val="20"/>
        </w:rPr>
        <w:t>Juros Remuneratórios</w:t>
      </w:r>
      <w:r w:rsidRPr="00A15CFB">
        <w:rPr>
          <w:rFonts w:ascii="Trebuchet MS" w:hAnsi="Trebuchet MS"/>
          <w:sz w:val="20"/>
          <w:szCs w:val="20"/>
        </w:rPr>
        <w:t xml:space="preserve"> imediatamente anterior</w:t>
      </w:r>
      <w:r w:rsidR="001C2747" w:rsidRPr="00A15CFB">
        <w:rPr>
          <w:rFonts w:ascii="Trebuchet MS" w:hAnsi="Trebuchet MS"/>
          <w:sz w:val="20"/>
          <w:szCs w:val="20"/>
        </w:rPr>
        <w:t>, conforme o caso,</w:t>
      </w:r>
      <w:r w:rsidRPr="00A15CFB">
        <w:rPr>
          <w:rFonts w:ascii="Trebuchet MS" w:hAnsi="Trebuchet MS"/>
          <w:sz w:val="20"/>
          <w:szCs w:val="20"/>
        </w:rPr>
        <w:t xml:space="preserve"> e a data </w:t>
      </w:r>
      <w:r w:rsidR="007B17EB" w:rsidRPr="00A15CFB">
        <w:rPr>
          <w:rFonts w:ascii="Trebuchet MS" w:hAnsi="Trebuchet MS"/>
          <w:sz w:val="20"/>
          <w:szCs w:val="20"/>
        </w:rPr>
        <w:t>de cálculo</w:t>
      </w:r>
      <w:r w:rsidRPr="00A15CFB">
        <w:rPr>
          <w:rFonts w:ascii="Trebuchet MS" w:hAnsi="Trebuchet MS"/>
          <w:sz w:val="20"/>
          <w:szCs w:val="20"/>
        </w:rPr>
        <w:t>, sendo “DP” um número inteiro.</w:t>
      </w:r>
    </w:p>
    <w:p w14:paraId="038EA870" w14:textId="77777777" w:rsidR="00C20F12" w:rsidRPr="00A15CFB" w:rsidRDefault="00C20F12" w:rsidP="0069607A">
      <w:pPr>
        <w:widowControl w:val="0"/>
        <w:suppressAutoHyphens/>
        <w:spacing w:line="280" w:lineRule="exact"/>
        <w:ind w:left="1276" w:hanging="1276"/>
        <w:rPr>
          <w:rFonts w:ascii="Trebuchet MS" w:hAnsi="Trebuchet MS"/>
          <w:sz w:val="20"/>
          <w:szCs w:val="20"/>
        </w:rPr>
      </w:pPr>
    </w:p>
    <w:p w14:paraId="12E08D28" w14:textId="77777777" w:rsidR="00845003" w:rsidRPr="00A15CFB" w:rsidRDefault="00845003" w:rsidP="0069607A">
      <w:pPr>
        <w:widowControl w:val="0"/>
        <w:suppressAutoHyphens/>
        <w:spacing w:line="280" w:lineRule="exact"/>
        <w:ind w:left="1276" w:hanging="1276"/>
        <w:rPr>
          <w:rFonts w:ascii="Trebuchet MS" w:hAnsi="Trebuchet MS"/>
          <w:sz w:val="20"/>
          <w:szCs w:val="20"/>
        </w:rPr>
      </w:pPr>
    </w:p>
    <w:p w14:paraId="4B940169" w14:textId="77777777" w:rsidR="00C20F12" w:rsidRPr="00A15CFB" w:rsidRDefault="00C20F12" w:rsidP="0069607A">
      <w:pPr>
        <w:widowControl w:val="0"/>
        <w:suppressAutoHyphens/>
        <w:spacing w:line="280" w:lineRule="exact"/>
        <w:rPr>
          <w:rFonts w:ascii="Trebuchet MS" w:hAnsi="Trebuchet MS"/>
          <w:sz w:val="20"/>
          <w:szCs w:val="20"/>
        </w:rPr>
      </w:pPr>
      <w:r w:rsidRPr="00A15CFB">
        <w:rPr>
          <w:rFonts w:ascii="Trebuchet MS" w:hAnsi="Trebuchet MS"/>
          <w:sz w:val="20"/>
          <w:szCs w:val="20"/>
        </w:rPr>
        <w:t xml:space="preserve">Observações: </w:t>
      </w:r>
    </w:p>
    <w:p w14:paraId="0806F6BC" w14:textId="77777777" w:rsidR="00C20F12" w:rsidRPr="00A15CFB" w:rsidRDefault="00C20F12" w:rsidP="0069607A">
      <w:pPr>
        <w:widowControl w:val="0"/>
        <w:suppressAutoHyphens/>
        <w:spacing w:line="280" w:lineRule="exact"/>
        <w:rPr>
          <w:rFonts w:ascii="Trebuchet MS" w:hAnsi="Trebuchet MS"/>
          <w:sz w:val="20"/>
          <w:szCs w:val="20"/>
        </w:rPr>
      </w:pPr>
    </w:p>
    <w:p w14:paraId="0E3438C1" w14:textId="77777777" w:rsidR="00C20F12" w:rsidRPr="00A15CFB" w:rsidRDefault="00C20F12" w:rsidP="005F55E3">
      <w:pPr>
        <w:widowControl w:val="0"/>
        <w:numPr>
          <w:ilvl w:val="0"/>
          <w:numId w:val="4"/>
        </w:numPr>
        <w:spacing w:line="280" w:lineRule="exact"/>
        <w:rPr>
          <w:rFonts w:ascii="Trebuchet MS" w:hAnsi="Trebuchet MS"/>
          <w:sz w:val="20"/>
          <w:szCs w:val="20"/>
        </w:rPr>
      </w:pPr>
      <w:r w:rsidRPr="00A15CFB">
        <w:rPr>
          <w:rFonts w:ascii="Trebuchet MS" w:hAnsi="Trebuchet MS"/>
          <w:sz w:val="20"/>
          <w:szCs w:val="20"/>
        </w:rPr>
        <w:t>O fator resultante da expressão</w:t>
      </w:r>
      <w:r w:rsidR="00275643" w:rsidRPr="00A15CFB">
        <w:rPr>
          <w:rFonts w:ascii="Trebuchet MS" w:hAnsi="Trebuchet MS"/>
          <w:sz w:val="20"/>
          <w:szCs w:val="20"/>
        </w:rPr>
        <w:t xml:space="preserve"> </w:t>
      </w:r>
      <w:r w:rsidRPr="00A15CFB">
        <w:rPr>
          <w:rFonts w:ascii="Trebuchet MS" w:hAnsi="Trebuchet MS"/>
          <w:sz w:val="20"/>
          <w:szCs w:val="20"/>
        </w:rPr>
        <w:t xml:space="preserve">(1 + </w:t>
      </w:r>
      <w:proofErr w:type="spellStart"/>
      <w:r w:rsidRPr="00A15CFB">
        <w:rPr>
          <w:rFonts w:ascii="Trebuchet MS" w:hAnsi="Trebuchet MS"/>
          <w:sz w:val="20"/>
          <w:szCs w:val="20"/>
        </w:rPr>
        <w:t>TDI</w:t>
      </w:r>
      <w:r w:rsidRPr="00A15CFB">
        <w:rPr>
          <w:rFonts w:ascii="Trebuchet MS" w:hAnsi="Trebuchet MS"/>
          <w:sz w:val="20"/>
          <w:szCs w:val="20"/>
          <w:vertAlign w:val="subscript"/>
        </w:rPr>
        <w:t>k</w:t>
      </w:r>
      <w:proofErr w:type="spellEnd"/>
      <w:r w:rsidRPr="00A15CFB">
        <w:rPr>
          <w:rFonts w:ascii="Trebuchet MS" w:hAnsi="Trebuchet MS"/>
          <w:sz w:val="20"/>
          <w:szCs w:val="20"/>
        </w:rPr>
        <w:t>) é considerado com 16 (dezesseis) casas decimais, sem arredondamento;</w:t>
      </w:r>
    </w:p>
    <w:p w14:paraId="04720F45" w14:textId="77777777" w:rsidR="00C20F12" w:rsidRPr="00A15CFB" w:rsidRDefault="00C20F12" w:rsidP="0069607A">
      <w:pPr>
        <w:widowControl w:val="0"/>
        <w:tabs>
          <w:tab w:val="num" w:pos="567"/>
        </w:tabs>
        <w:spacing w:line="280" w:lineRule="exact"/>
        <w:ind w:left="567" w:hanging="283"/>
        <w:rPr>
          <w:rFonts w:ascii="Trebuchet MS" w:hAnsi="Trebuchet MS"/>
          <w:sz w:val="20"/>
          <w:szCs w:val="20"/>
        </w:rPr>
      </w:pPr>
    </w:p>
    <w:p w14:paraId="26C084AA" w14:textId="77777777" w:rsidR="00C20F12" w:rsidRPr="00A15CFB" w:rsidRDefault="00C20F12" w:rsidP="005F55E3">
      <w:pPr>
        <w:widowControl w:val="0"/>
        <w:numPr>
          <w:ilvl w:val="0"/>
          <w:numId w:val="4"/>
        </w:numPr>
        <w:spacing w:line="280" w:lineRule="exact"/>
        <w:rPr>
          <w:rFonts w:ascii="Trebuchet MS" w:hAnsi="Trebuchet MS"/>
          <w:sz w:val="20"/>
          <w:szCs w:val="20"/>
        </w:rPr>
      </w:pPr>
      <w:r w:rsidRPr="00A15CFB">
        <w:rPr>
          <w:rFonts w:ascii="Trebuchet MS" w:hAnsi="Trebuchet MS"/>
          <w:sz w:val="20"/>
          <w:szCs w:val="20"/>
        </w:rPr>
        <w:t xml:space="preserve">Efetua-se o </w:t>
      </w:r>
      <w:proofErr w:type="spellStart"/>
      <w:r w:rsidRPr="00A15CFB">
        <w:rPr>
          <w:rFonts w:ascii="Trebuchet MS" w:hAnsi="Trebuchet MS"/>
          <w:sz w:val="20"/>
          <w:szCs w:val="20"/>
        </w:rPr>
        <w:t>produtório</w:t>
      </w:r>
      <w:proofErr w:type="spellEnd"/>
      <w:r w:rsidRPr="00A15CFB">
        <w:rPr>
          <w:rFonts w:ascii="Trebuchet MS" w:hAnsi="Trebuchet MS"/>
          <w:sz w:val="20"/>
          <w:szCs w:val="20"/>
        </w:rPr>
        <w:t xml:space="preserve"> dos fatores diários (1 + </w:t>
      </w:r>
      <w:proofErr w:type="spellStart"/>
      <w:r w:rsidRPr="00A15CFB">
        <w:rPr>
          <w:rFonts w:ascii="Trebuchet MS" w:hAnsi="Trebuchet MS"/>
          <w:sz w:val="20"/>
          <w:szCs w:val="20"/>
        </w:rPr>
        <w:t>TDI</w:t>
      </w:r>
      <w:r w:rsidRPr="00A15CFB">
        <w:rPr>
          <w:rFonts w:ascii="Trebuchet MS" w:hAnsi="Trebuchet MS"/>
          <w:sz w:val="20"/>
          <w:szCs w:val="20"/>
          <w:vertAlign w:val="subscript"/>
        </w:rPr>
        <w:t>k</w:t>
      </w:r>
      <w:proofErr w:type="spellEnd"/>
      <w:r w:rsidRPr="00A15CFB">
        <w:rPr>
          <w:rFonts w:ascii="Trebuchet MS" w:hAnsi="Trebuchet MS"/>
          <w:sz w:val="20"/>
          <w:szCs w:val="20"/>
        </w:rPr>
        <w:t>), sendo que a cada fator diário acumulado, trunca-se o resultado com 16 (dezesseis) casas decimais, aplicando-se o próximo fator diário, e assim por diante até o último considerado;</w:t>
      </w:r>
    </w:p>
    <w:p w14:paraId="42AE22E2" w14:textId="77777777" w:rsidR="00C20F12" w:rsidRPr="00A15CFB" w:rsidRDefault="00C20F12" w:rsidP="0069607A">
      <w:pPr>
        <w:widowControl w:val="0"/>
        <w:tabs>
          <w:tab w:val="num" w:pos="567"/>
        </w:tabs>
        <w:spacing w:line="280" w:lineRule="exact"/>
        <w:ind w:left="567" w:hanging="283"/>
        <w:rPr>
          <w:rFonts w:ascii="Trebuchet MS" w:hAnsi="Trebuchet MS"/>
          <w:sz w:val="20"/>
          <w:szCs w:val="20"/>
        </w:rPr>
      </w:pPr>
    </w:p>
    <w:p w14:paraId="2D7D09A0" w14:textId="77777777" w:rsidR="00C20F12" w:rsidRPr="00A15CFB" w:rsidRDefault="00C20F12" w:rsidP="005F55E3">
      <w:pPr>
        <w:widowControl w:val="0"/>
        <w:numPr>
          <w:ilvl w:val="0"/>
          <w:numId w:val="4"/>
        </w:numPr>
        <w:spacing w:line="280" w:lineRule="exact"/>
        <w:rPr>
          <w:rFonts w:ascii="Trebuchet MS" w:hAnsi="Trebuchet MS"/>
          <w:sz w:val="20"/>
          <w:szCs w:val="20"/>
        </w:rPr>
      </w:pPr>
      <w:r w:rsidRPr="00A15CFB">
        <w:rPr>
          <w:rFonts w:ascii="Trebuchet MS" w:hAnsi="Trebuchet MS"/>
          <w:sz w:val="20"/>
          <w:szCs w:val="20"/>
        </w:rPr>
        <w:t xml:space="preserve">Uma vez os fatores estando acumulados, considera-se o fator resultante “Fator DI” com 8 (oito) casas decimais, com arredondamento; </w:t>
      </w:r>
    </w:p>
    <w:p w14:paraId="30E70A94" w14:textId="77777777" w:rsidR="00C20F12" w:rsidRPr="00A15CFB" w:rsidRDefault="00C20F12" w:rsidP="0069607A">
      <w:pPr>
        <w:pStyle w:val="PargrafodaLista"/>
        <w:spacing w:line="280" w:lineRule="exact"/>
        <w:rPr>
          <w:rFonts w:ascii="Trebuchet MS" w:hAnsi="Trebuchet MS"/>
          <w:sz w:val="20"/>
          <w:szCs w:val="20"/>
        </w:rPr>
      </w:pPr>
    </w:p>
    <w:p w14:paraId="2A8DA63C" w14:textId="77777777" w:rsidR="00C20F12" w:rsidRPr="00A15CFB" w:rsidRDefault="00C20F12" w:rsidP="005F55E3">
      <w:pPr>
        <w:widowControl w:val="0"/>
        <w:numPr>
          <w:ilvl w:val="0"/>
          <w:numId w:val="4"/>
        </w:numPr>
        <w:spacing w:line="280" w:lineRule="exact"/>
        <w:rPr>
          <w:rFonts w:ascii="Trebuchet MS" w:hAnsi="Trebuchet MS"/>
          <w:sz w:val="20"/>
          <w:szCs w:val="20"/>
        </w:rPr>
      </w:pPr>
      <w:r w:rsidRPr="00A15CFB">
        <w:rPr>
          <w:rFonts w:ascii="Trebuchet MS" w:hAnsi="Trebuchet MS"/>
          <w:sz w:val="20"/>
          <w:szCs w:val="20"/>
        </w:rPr>
        <w:lastRenderedPageBreak/>
        <w:t xml:space="preserve">O fator resultante da expressão (Fator DI x </w:t>
      </w:r>
      <w:proofErr w:type="spellStart"/>
      <w:r w:rsidRPr="00A15CFB">
        <w:rPr>
          <w:rFonts w:ascii="Trebuchet MS" w:hAnsi="Trebuchet MS"/>
          <w:sz w:val="20"/>
          <w:szCs w:val="20"/>
        </w:rPr>
        <w:t>Fator</w:t>
      </w:r>
      <w:r w:rsidRPr="00A15CFB">
        <w:rPr>
          <w:rFonts w:ascii="Trebuchet MS" w:hAnsi="Trebuchet MS"/>
          <w:i/>
          <w:sz w:val="20"/>
          <w:szCs w:val="20"/>
        </w:rPr>
        <w:t>Spread</w:t>
      </w:r>
      <w:proofErr w:type="spellEnd"/>
      <w:r w:rsidRPr="00A15CFB">
        <w:rPr>
          <w:rFonts w:ascii="Trebuchet MS" w:hAnsi="Trebuchet MS"/>
          <w:sz w:val="20"/>
          <w:szCs w:val="20"/>
        </w:rPr>
        <w:t>) deve ser considerado com 9 (nove) casas decimais, com arredondamento; e</w:t>
      </w:r>
    </w:p>
    <w:p w14:paraId="172F16CE" w14:textId="77777777" w:rsidR="00C20F12" w:rsidRPr="00A15CFB" w:rsidRDefault="00C20F12" w:rsidP="0069607A">
      <w:pPr>
        <w:widowControl w:val="0"/>
        <w:tabs>
          <w:tab w:val="num" w:pos="567"/>
        </w:tabs>
        <w:spacing w:line="280" w:lineRule="exact"/>
        <w:ind w:left="567" w:hanging="283"/>
        <w:rPr>
          <w:rFonts w:ascii="Trebuchet MS" w:hAnsi="Trebuchet MS"/>
          <w:sz w:val="20"/>
          <w:szCs w:val="20"/>
        </w:rPr>
      </w:pPr>
    </w:p>
    <w:p w14:paraId="048A897F" w14:textId="479201FB" w:rsidR="00C20F12" w:rsidRDefault="00C20F12" w:rsidP="005F55E3">
      <w:pPr>
        <w:widowControl w:val="0"/>
        <w:numPr>
          <w:ilvl w:val="0"/>
          <w:numId w:val="4"/>
        </w:numPr>
        <w:spacing w:line="280" w:lineRule="exact"/>
        <w:rPr>
          <w:rFonts w:ascii="Trebuchet MS" w:hAnsi="Trebuchet MS"/>
          <w:sz w:val="20"/>
          <w:szCs w:val="20"/>
        </w:rPr>
      </w:pPr>
      <w:r w:rsidRPr="00A15CFB">
        <w:rPr>
          <w:rFonts w:ascii="Trebuchet MS" w:hAnsi="Trebuchet MS"/>
          <w:sz w:val="20"/>
          <w:szCs w:val="20"/>
        </w:rPr>
        <w:t>A Taxa DI deverá ser utilizada considerando idêntico número de casas decimais divulgado pela entidade responsável pelo seu cálculo</w:t>
      </w:r>
      <w:r w:rsidR="00E00F30" w:rsidRPr="00A15CFB">
        <w:rPr>
          <w:rFonts w:ascii="Trebuchet MS" w:hAnsi="Trebuchet MS"/>
          <w:sz w:val="20"/>
          <w:szCs w:val="20"/>
        </w:rPr>
        <w:t>.</w:t>
      </w:r>
    </w:p>
    <w:p w14:paraId="4565D295" w14:textId="77777777" w:rsidR="009C0020" w:rsidRDefault="009C0020" w:rsidP="009C0020">
      <w:pPr>
        <w:pStyle w:val="PargrafodaLista"/>
        <w:rPr>
          <w:rFonts w:ascii="Trebuchet MS" w:hAnsi="Trebuchet MS"/>
          <w:sz w:val="20"/>
          <w:szCs w:val="20"/>
        </w:rPr>
      </w:pPr>
    </w:p>
    <w:p w14:paraId="6E4C82FB" w14:textId="117BE6DD" w:rsidR="009C0020" w:rsidRDefault="009C0020" w:rsidP="009C0020">
      <w:pPr>
        <w:pStyle w:val="PargrafodaLista"/>
        <w:numPr>
          <w:ilvl w:val="0"/>
          <w:numId w:val="4"/>
        </w:numPr>
        <w:autoSpaceDE w:val="0"/>
        <w:autoSpaceDN w:val="0"/>
        <w:adjustRightInd w:val="0"/>
        <w:spacing w:after="120" w:line="320" w:lineRule="exact"/>
        <w:contextualSpacing/>
        <w:rPr>
          <w:rFonts w:ascii="Trebuchet MS" w:hAnsi="Trebuchet MS"/>
          <w:sz w:val="20"/>
          <w:szCs w:val="20"/>
        </w:rPr>
      </w:pPr>
      <w:r w:rsidRPr="009C0020">
        <w:rPr>
          <w:rFonts w:ascii="Trebuchet MS" w:hAnsi="Trebuchet MS"/>
          <w:sz w:val="20"/>
          <w:szCs w:val="20"/>
        </w:rPr>
        <w:t xml:space="preserve">para a aplicação de </w:t>
      </w:r>
      <w:proofErr w:type="spellStart"/>
      <w:r w:rsidRPr="009C0020">
        <w:rPr>
          <w:rFonts w:ascii="Trebuchet MS" w:hAnsi="Trebuchet MS"/>
          <w:sz w:val="20"/>
          <w:szCs w:val="20"/>
        </w:rPr>
        <w:t>DIk</w:t>
      </w:r>
      <w:proofErr w:type="spellEnd"/>
      <w:r w:rsidRPr="009C0020">
        <w:rPr>
          <w:rFonts w:ascii="Trebuchet MS" w:hAnsi="Trebuchet MS"/>
          <w:sz w:val="20"/>
          <w:szCs w:val="20"/>
        </w:rPr>
        <w:t xml:space="preserve"> será sempre considerado a Taxa DI divulgada com 4 (quatro) Dias Úteis de defasagem em relação à data efetiva de cálculo, por exemplo: para cálculo no dia 14, a Taxa DI considerada será a publicada no dia 10 pela B3, pressupondo-se que tanto os dias 10, 11, 12, 13 e 14 são Dias Úteis;</w:t>
      </w:r>
      <w:r w:rsidR="00E01F4C">
        <w:rPr>
          <w:rFonts w:ascii="Trebuchet MS" w:hAnsi="Trebuchet MS"/>
          <w:sz w:val="20"/>
          <w:szCs w:val="20"/>
        </w:rPr>
        <w:t xml:space="preserve"> e </w:t>
      </w:r>
    </w:p>
    <w:p w14:paraId="4762E6E8" w14:textId="68A91D4C" w:rsidR="009C0020" w:rsidRPr="00A15CFB" w:rsidRDefault="009C0020" w:rsidP="009C0020">
      <w:pPr>
        <w:widowControl w:val="0"/>
        <w:numPr>
          <w:ilvl w:val="0"/>
          <w:numId w:val="4"/>
        </w:numPr>
        <w:spacing w:line="280" w:lineRule="exact"/>
        <w:rPr>
          <w:rFonts w:ascii="Trebuchet MS" w:hAnsi="Trebuchet MS"/>
          <w:sz w:val="20"/>
          <w:szCs w:val="20"/>
        </w:rPr>
      </w:pPr>
      <w:r w:rsidRPr="009C0020">
        <w:rPr>
          <w:rFonts w:ascii="Trebuchet MS" w:hAnsi="Trebuchet MS"/>
          <w:sz w:val="20"/>
          <w:szCs w:val="20"/>
        </w:rPr>
        <w:t>para os fins desta Cédula o termo “</w:t>
      </w:r>
      <w:r w:rsidRPr="009C0020">
        <w:rPr>
          <w:rFonts w:ascii="Trebuchet MS" w:hAnsi="Trebuchet MS"/>
          <w:sz w:val="20"/>
          <w:szCs w:val="20"/>
          <w:u w:val="single"/>
        </w:rPr>
        <w:t>Data da Primeira Integralização</w:t>
      </w:r>
      <w:r w:rsidRPr="009C0020">
        <w:rPr>
          <w:rFonts w:ascii="Trebuchet MS" w:hAnsi="Trebuchet MS"/>
          <w:sz w:val="20"/>
          <w:szCs w:val="20"/>
        </w:rPr>
        <w:t>” significa a data em que ocorrer a primeira integralização dos CRI.</w:t>
      </w:r>
    </w:p>
    <w:p w14:paraId="51C98A81" w14:textId="77777777" w:rsidR="00C20F12" w:rsidRPr="00A15CFB" w:rsidRDefault="00C20F12" w:rsidP="0069607A">
      <w:pPr>
        <w:widowControl w:val="0"/>
        <w:autoSpaceDE w:val="0"/>
        <w:autoSpaceDN w:val="0"/>
        <w:adjustRightInd w:val="0"/>
        <w:spacing w:line="280" w:lineRule="exact"/>
        <w:rPr>
          <w:rFonts w:ascii="Trebuchet MS" w:hAnsi="Trebuchet MS"/>
          <w:sz w:val="20"/>
          <w:szCs w:val="20"/>
        </w:rPr>
      </w:pPr>
      <w:bookmarkStart w:id="67" w:name="_Hlk19616584"/>
    </w:p>
    <w:p w14:paraId="3BD347A3" w14:textId="786E4417" w:rsidR="002B48F8" w:rsidRPr="00A15CFB" w:rsidRDefault="00B4545B" w:rsidP="005F55E3">
      <w:pPr>
        <w:widowControl w:val="0"/>
        <w:numPr>
          <w:ilvl w:val="2"/>
          <w:numId w:val="19"/>
        </w:numPr>
        <w:tabs>
          <w:tab w:val="left" w:pos="567"/>
        </w:tabs>
        <w:spacing w:line="280" w:lineRule="exact"/>
        <w:ind w:left="0" w:firstLine="0"/>
        <w:rPr>
          <w:rFonts w:ascii="Trebuchet MS" w:hAnsi="Trebuchet MS"/>
          <w:sz w:val="20"/>
          <w:szCs w:val="20"/>
        </w:rPr>
      </w:pPr>
      <w:bookmarkStart w:id="68" w:name="_Ref261306482"/>
      <w:bookmarkEnd w:id="65"/>
      <w:r w:rsidRPr="00A15CFB">
        <w:rPr>
          <w:rFonts w:ascii="Trebuchet MS" w:hAnsi="Trebuchet MS"/>
          <w:sz w:val="20"/>
          <w:szCs w:val="20"/>
        </w:rPr>
        <w:t>O pagamento dos</w:t>
      </w:r>
      <w:r w:rsidR="002B48F8" w:rsidRPr="00A15CFB">
        <w:rPr>
          <w:rFonts w:ascii="Trebuchet MS" w:hAnsi="Trebuchet MS"/>
          <w:sz w:val="20"/>
          <w:szCs w:val="20"/>
        </w:rPr>
        <w:t xml:space="preserve"> </w:t>
      </w:r>
      <w:r w:rsidRPr="00A15CFB">
        <w:rPr>
          <w:rFonts w:ascii="Trebuchet MS" w:hAnsi="Trebuchet MS"/>
          <w:sz w:val="20"/>
          <w:szCs w:val="20"/>
        </w:rPr>
        <w:t>Juros Remuneratórios</w:t>
      </w:r>
      <w:r w:rsidR="002B48F8" w:rsidRPr="00A15CFB">
        <w:rPr>
          <w:rFonts w:ascii="Trebuchet MS" w:hAnsi="Trebuchet MS"/>
          <w:sz w:val="20"/>
          <w:szCs w:val="20"/>
        </w:rPr>
        <w:t xml:space="preserve"> será feito </w:t>
      </w:r>
      <w:r w:rsidR="007F17E8">
        <w:rPr>
          <w:rFonts w:ascii="Trebuchet MS" w:hAnsi="Trebuchet MS"/>
          <w:sz w:val="20"/>
          <w:szCs w:val="20"/>
        </w:rPr>
        <w:t>mensalmente</w:t>
      </w:r>
      <w:r w:rsidR="002B48F8" w:rsidRPr="004B3A61">
        <w:rPr>
          <w:rFonts w:ascii="Trebuchet MS" w:hAnsi="Trebuchet MS"/>
          <w:sz w:val="20"/>
          <w:szCs w:val="20"/>
        </w:rPr>
        <w:t xml:space="preserve">, </w:t>
      </w:r>
      <w:r w:rsidR="00632DA0">
        <w:rPr>
          <w:rFonts w:ascii="Trebuchet MS" w:hAnsi="Trebuchet MS"/>
          <w:sz w:val="20"/>
          <w:szCs w:val="20"/>
        </w:rPr>
        <w:t>conforme cronograma de pagamento constante do “</w:t>
      </w:r>
      <w:r w:rsidR="00632DA0" w:rsidRPr="00632DA0">
        <w:rPr>
          <w:rFonts w:ascii="Trebuchet MS" w:hAnsi="Trebuchet MS"/>
          <w:sz w:val="20"/>
          <w:szCs w:val="20"/>
          <w:u w:val="single"/>
        </w:rPr>
        <w:t xml:space="preserve">Anexo </w:t>
      </w:r>
      <w:ins w:id="69" w:author="Maria Eugênia Castellari" w:date="2019-10-23T21:33:00Z">
        <w:r w:rsidR="00710D81">
          <w:rPr>
            <w:rFonts w:ascii="Trebuchet MS" w:hAnsi="Trebuchet MS"/>
            <w:sz w:val="20"/>
            <w:szCs w:val="20"/>
            <w:u w:val="single"/>
          </w:rPr>
          <w:t>I</w:t>
        </w:r>
      </w:ins>
      <w:r w:rsidR="00A57F1D">
        <w:rPr>
          <w:rFonts w:ascii="Trebuchet MS" w:hAnsi="Trebuchet MS"/>
          <w:sz w:val="20"/>
          <w:szCs w:val="20"/>
          <w:u w:val="single"/>
        </w:rPr>
        <w:t>V</w:t>
      </w:r>
      <w:r w:rsidR="00A57F1D">
        <w:rPr>
          <w:rFonts w:ascii="Trebuchet MS" w:hAnsi="Trebuchet MS"/>
          <w:sz w:val="20"/>
          <w:szCs w:val="20"/>
        </w:rPr>
        <w:t xml:space="preserve">” </w:t>
      </w:r>
      <w:r w:rsidR="00632DA0">
        <w:rPr>
          <w:rFonts w:ascii="Trebuchet MS" w:hAnsi="Trebuchet MS"/>
          <w:sz w:val="20"/>
          <w:szCs w:val="20"/>
        </w:rPr>
        <w:t>desta Escritura de Emissão</w:t>
      </w:r>
      <w:r w:rsidR="0087700A">
        <w:rPr>
          <w:rFonts w:ascii="Trebuchet MS" w:hAnsi="Trebuchet MS"/>
          <w:sz w:val="20"/>
          <w:szCs w:val="20"/>
        </w:rPr>
        <w:t xml:space="preserve">, </w:t>
      </w:r>
      <w:r w:rsidR="0087700A" w:rsidRPr="00007824">
        <w:rPr>
          <w:rFonts w:ascii="Trebuchet MS" w:hAnsi="Trebuchet MS"/>
          <w:sz w:val="20"/>
          <w:szCs w:val="20"/>
        </w:rPr>
        <w:t>sendo</w:t>
      </w:r>
      <w:r w:rsidR="0087700A">
        <w:rPr>
          <w:rFonts w:ascii="Trebuchet MS" w:hAnsi="Trebuchet MS"/>
          <w:sz w:val="20"/>
          <w:szCs w:val="20"/>
        </w:rPr>
        <w:t xml:space="preserve"> o primeiro pagamento</w:t>
      </w:r>
      <w:r w:rsidR="008822F7">
        <w:rPr>
          <w:rFonts w:ascii="Trebuchet MS" w:hAnsi="Trebuchet MS"/>
          <w:sz w:val="20"/>
          <w:szCs w:val="20"/>
        </w:rPr>
        <w:t xml:space="preserve"> devido</w:t>
      </w:r>
      <w:r w:rsidR="0087700A">
        <w:rPr>
          <w:rFonts w:ascii="Trebuchet MS" w:hAnsi="Trebuchet MS"/>
          <w:sz w:val="20"/>
          <w:szCs w:val="20"/>
        </w:rPr>
        <w:t xml:space="preserve"> em </w:t>
      </w:r>
      <w:r w:rsidR="008B3374">
        <w:rPr>
          <w:rFonts w:ascii="Trebuchet MS" w:hAnsi="Trebuchet MS"/>
          <w:sz w:val="20"/>
          <w:szCs w:val="20"/>
        </w:rPr>
        <w:t>22</w:t>
      </w:r>
      <w:r w:rsidR="004D34A5">
        <w:rPr>
          <w:rFonts w:ascii="Trebuchet MS" w:hAnsi="Trebuchet MS"/>
          <w:sz w:val="20"/>
          <w:szCs w:val="20"/>
        </w:rPr>
        <w:t xml:space="preserve"> </w:t>
      </w:r>
      <w:r w:rsidR="002C1585" w:rsidRPr="004D34A5">
        <w:rPr>
          <w:rFonts w:ascii="Trebuchet MS" w:hAnsi="Trebuchet MS"/>
          <w:sz w:val="20"/>
          <w:szCs w:val="20"/>
        </w:rPr>
        <w:t xml:space="preserve">de </w:t>
      </w:r>
      <w:r w:rsidR="008B3374">
        <w:rPr>
          <w:rFonts w:ascii="Trebuchet MS" w:hAnsi="Trebuchet MS"/>
          <w:sz w:val="20"/>
          <w:szCs w:val="20"/>
        </w:rPr>
        <w:t>novembro</w:t>
      </w:r>
      <w:r w:rsidR="002C1585" w:rsidRPr="004D34A5">
        <w:rPr>
          <w:rFonts w:ascii="Trebuchet MS" w:hAnsi="Trebuchet MS"/>
          <w:sz w:val="20"/>
          <w:szCs w:val="20"/>
        </w:rPr>
        <w:t xml:space="preserve"> de </w:t>
      </w:r>
      <w:r w:rsidR="008B3374">
        <w:rPr>
          <w:rFonts w:ascii="Trebuchet MS" w:hAnsi="Trebuchet MS"/>
          <w:sz w:val="20"/>
          <w:szCs w:val="20"/>
        </w:rPr>
        <w:t>2019</w:t>
      </w:r>
      <w:r w:rsidR="0087700A" w:rsidRPr="00A15CFB">
        <w:rPr>
          <w:rFonts w:ascii="Trebuchet MS" w:hAnsi="Trebuchet MS"/>
          <w:sz w:val="20"/>
          <w:szCs w:val="20"/>
        </w:rPr>
        <w:t xml:space="preserve"> </w:t>
      </w:r>
      <w:r w:rsidR="002B48F8" w:rsidRPr="00A15CFB">
        <w:rPr>
          <w:rFonts w:ascii="Trebuchet MS" w:hAnsi="Trebuchet MS"/>
          <w:sz w:val="20"/>
          <w:szCs w:val="20"/>
        </w:rPr>
        <w:t>(</w:t>
      </w:r>
      <w:r w:rsidR="00053F3B">
        <w:rPr>
          <w:rFonts w:ascii="Trebuchet MS" w:hAnsi="Trebuchet MS"/>
          <w:sz w:val="20"/>
          <w:szCs w:val="20"/>
        </w:rPr>
        <w:t>cada data</w:t>
      </w:r>
      <w:r w:rsidR="002B48F8" w:rsidRPr="00A15CFB">
        <w:rPr>
          <w:rFonts w:ascii="Trebuchet MS" w:hAnsi="Trebuchet MS"/>
          <w:sz w:val="20"/>
          <w:szCs w:val="20"/>
        </w:rPr>
        <w:t>, uma “</w:t>
      </w:r>
      <w:r w:rsidRPr="00A15CFB">
        <w:rPr>
          <w:rFonts w:ascii="Trebuchet MS" w:hAnsi="Trebuchet MS"/>
          <w:sz w:val="20"/>
          <w:szCs w:val="20"/>
          <w:u w:val="single"/>
        </w:rPr>
        <w:t>Data de Pagamento dos</w:t>
      </w:r>
      <w:r w:rsidR="002B48F8" w:rsidRPr="00A15CFB">
        <w:rPr>
          <w:rFonts w:ascii="Trebuchet MS" w:hAnsi="Trebuchet MS"/>
          <w:sz w:val="20"/>
          <w:szCs w:val="20"/>
          <w:u w:val="single"/>
        </w:rPr>
        <w:t xml:space="preserve"> </w:t>
      </w:r>
      <w:r w:rsidRPr="00A15CFB">
        <w:rPr>
          <w:rFonts w:ascii="Trebuchet MS" w:hAnsi="Trebuchet MS"/>
          <w:sz w:val="20"/>
          <w:szCs w:val="20"/>
          <w:u w:val="single"/>
        </w:rPr>
        <w:t>Juros Remuneratórios</w:t>
      </w:r>
      <w:r w:rsidR="002B48F8" w:rsidRPr="00A15CFB">
        <w:rPr>
          <w:rFonts w:ascii="Trebuchet MS" w:hAnsi="Trebuchet MS"/>
          <w:sz w:val="20"/>
          <w:szCs w:val="20"/>
        </w:rPr>
        <w:t>” e, em conjunto, as “</w:t>
      </w:r>
      <w:r w:rsidR="002B48F8" w:rsidRPr="00A15CFB">
        <w:rPr>
          <w:rFonts w:ascii="Trebuchet MS" w:hAnsi="Trebuchet MS"/>
          <w:sz w:val="20"/>
          <w:szCs w:val="20"/>
          <w:u w:val="single"/>
        </w:rPr>
        <w:t>Datas de Pagamento d</w:t>
      </w:r>
      <w:r w:rsidRPr="00A15CFB">
        <w:rPr>
          <w:rFonts w:ascii="Trebuchet MS" w:hAnsi="Trebuchet MS"/>
          <w:sz w:val="20"/>
          <w:szCs w:val="20"/>
          <w:u w:val="single"/>
        </w:rPr>
        <w:t>os</w:t>
      </w:r>
      <w:r w:rsidR="002B48F8" w:rsidRPr="00A15CFB">
        <w:rPr>
          <w:rFonts w:ascii="Trebuchet MS" w:hAnsi="Trebuchet MS"/>
          <w:sz w:val="20"/>
          <w:szCs w:val="20"/>
          <w:u w:val="single"/>
        </w:rPr>
        <w:t xml:space="preserve"> </w:t>
      </w:r>
      <w:r w:rsidRPr="00A15CFB">
        <w:rPr>
          <w:rFonts w:ascii="Trebuchet MS" w:hAnsi="Trebuchet MS"/>
          <w:sz w:val="20"/>
          <w:szCs w:val="20"/>
          <w:u w:val="single"/>
        </w:rPr>
        <w:t>Juros Remuneratórios</w:t>
      </w:r>
      <w:r w:rsidR="002B48F8" w:rsidRPr="00A15CFB">
        <w:rPr>
          <w:rFonts w:ascii="Trebuchet MS" w:hAnsi="Trebuchet MS"/>
          <w:sz w:val="20"/>
          <w:szCs w:val="20"/>
        </w:rPr>
        <w:t>”)</w:t>
      </w:r>
      <w:bookmarkEnd w:id="68"/>
      <w:r w:rsidR="002B48F8" w:rsidRPr="00A15CFB">
        <w:rPr>
          <w:rFonts w:ascii="Trebuchet MS" w:hAnsi="Trebuchet MS"/>
          <w:sz w:val="20"/>
          <w:szCs w:val="20"/>
        </w:rPr>
        <w:t>.</w:t>
      </w:r>
    </w:p>
    <w:p w14:paraId="33700AB6" w14:textId="77777777" w:rsidR="00C20F12" w:rsidRPr="00A15CFB" w:rsidRDefault="00C20F12" w:rsidP="0069607A">
      <w:pPr>
        <w:widowControl w:val="0"/>
        <w:autoSpaceDE w:val="0"/>
        <w:autoSpaceDN w:val="0"/>
        <w:adjustRightInd w:val="0"/>
        <w:spacing w:line="280" w:lineRule="exact"/>
        <w:rPr>
          <w:rFonts w:ascii="Trebuchet MS" w:hAnsi="Trebuchet MS"/>
          <w:sz w:val="20"/>
          <w:szCs w:val="20"/>
          <w:highlight w:val="green"/>
        </w:rPr>
      </w:pPr>
    </w:p>
    <w:p w14:paraId="6C57C16E" w14:textId="601C3116" w:rsidR="00C20F12" w:rsidRPr="00A15CFB" w:rsidRDefault="00B4545B" w:rsidP="005F55E3">
      <w:pPr>
        <w:widowControl w:val="0"/>
        <w:numPr>
          <w:ilvl w:val="2"/>
          <w:numId w:val="19"/>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O período de capitalização dos</w:t>
      </w:r>
      <w:r w:rsidR="00C20F12" w:rsidRPr="00A15CFB">
        <w:rPr>
          <w:rFonts w:ascii="Trebuchet MS" w:hAnsi="Trebuchet MS"/>
          <w:sz w:val="20"/>
          <w:szCs w:val="20"/>
        </w:rPr>
        <w:t xml:space="preserve"> </w:t>
      </w:r>
      <w:r w:rsidRPr="00A15CFB">
        <w:rPr>
          <w:rFonts w:ascii="Trebuchet MS" w:hAnsi="Trebuchet MS"/>
          <w:sz w:val="20"/>
          <w:szCs w:val="20"/>
        </w:rPr>
        <w:t>Juros Remuneratórios</w:t>
      </w:r>
      <w:r w:rsidR="00C20F12" w:rsidRPr="00A15CFB">
        <w:rPr>
          <w:rFonts w:ascii="Trebuchet MS" w:hAnsi="Trebuchet MS"/>
          <w:sz w:val="20"/>
          <w:szCs w:val="20"/>
        </w:rPr>
        <w:t xml:space="preserve"> é o intervalo de tempo que se inicia na </w:t>
      </w:r>
      <w:r w:rsidR="00CC3332">
        <w:rPr>
          <w:rFonts w:ascii="Trebuchet MS" w:hAnsi="Trebuchet MS"/>
          <w:sz w:val="20"/>
          <w:szCs w:val="20"/>
        </w:rPr>
        <w:t xml:space="preserve">primeira </w:t>
      </w:r>
      <w:r w:rsidR="00C20F12" w:rsidRPr="00A15CFB">
        <w:rPr>
          <w:rFonts w:ascii="Trebuchet MS" w:hAnsi="Trebuchet MS"/>
          <w:sz w:val="20"/>
          <w:szCs w:val="20"/>
        </w:rPr>
        <w:t>Data</w:t>
      </w:r>
      <w:r w:rsidR="00CC3332">
        <w:rPr>
          <w:rFonts w:ascii="Trebuchet MS" w:hAnsi="Trebuchet MS"/>
          <w:sz w:val="20"/>
          <w:szCs w:val="20"/>
        </w:rPr>
        <w:t xml:space="preserve"> de Integralização</w:t>
      </w:r>
      <w:r w:rsidR="0063429C" w:rsidRPr="00A15CFB">
        <w:rPr>
          <w:rFonts w:ascii="Trebuchet MS" w:hAnsi="Trebuchet MS"/>
          <w:sz w:val="20"/>
          <w:szCs w:val="20"/>
        </w:rPr>
        <w:t xml:space="preserve"> (inclusive)</w:t>
      </w:r>
      <w:r w:rsidR="00C20F12" w:rsidRPr="00A15CFB">
        <w:rPr>
          <w:rFonts w:ascii="Trebuchet MS" w:hAnsi="Trebuchet MS"/>
          <w:sz w:val="20"/>
          <w:szCs w:val="20"/>
        </w:rPr>
        <w:t>, no caso do primeiro Período de Capitaliz</w:t>
      </w:r>
      <w:r w:rsidRPr="00A15CFB">
        <w:rPr>
          <w:rFonts w:ascii="Trebuchet MS" w:hAnsi="Trebuchet MS"/>
          <w:sz w:val="20"/>
          <w:szCs w:val="20"/>
        </w:rPr>
        <w:t>ação, ou na Data de Pagamento dos</w:t>
      </w:r>
      <w:r w:rsidR="00C20F12" w:rsidRPr="00A15CFB">
        <w:rPr>
          <w:rFonts w:ascii="Trebuchet MS" w:hAnsi="Trebuchet MS"/>
          <w:sz w:val="20"/>
          <w:szCs w:val="20"/>
        </w:rPr>
        <w:t xml:space="preserve"> </w:t>
      </w:r>
      <w:r w:rsidRPr="00A15CFB">
        <w:rPr>
          <w:rFonts w:ascii="Trebuchet MS" w:hAnsi="Trebuchet MS"/>
          <w:sz w:val="20"/>
          <w:szCs w:val="20"/>
        </w:rPr>
        <w:t>Juros Remuneratórios</w:t>
      </w:r>
      <w:r w:rsidR="00C20F12" w:rsidRPr="00A15CFB">
        <w:rPr>
          <w:rFonts w:ascii="Trebuchet MS" w:hAnsi="Trebuchet MS"/>
          <w:sz w:val="20"/>
          <w:szCs w:val="20"/>
        </w:rPr>
        <w:t xml:space="preserve"> imediatamente anterior</w:t>
      </w:r>
      <w:r w:rsidR="0063429C" w:rsidRPr="00A15CFB">
        <w:rPr>
          <w:rFonts w:ascii="Trebuchet MS" w:hAnsi="Trebuchet MS"/>
          <w:sz w:val="20"/>
          <w:szCs w:val="20"/>
        </w:rPr>
        <w:t xml:space="preserve"> (inclusive)</w:t>
      </w:r>
      <w:r w:rsidR="00C20F12" w:rsidRPr="00A15CFB">
        <w:rPr>
          <w:rFonts w:ascii="Trebuchet MS" w:hAnsi="Trebuchet MS"/>
          <w:sz w:val="20"/>
          <w:szCs w:val="20"/>
        </w:rPr>
        <w:t xml:space="preserve">, no caso dos demais Períodos de Capitalização, e termina </w:t>
      </w:r>
      <w:r w:rsidR="0063429C" w:rsidRPr="00A15CFB">
        <w:rPr>
          <w:rFonts w:ascii="Trebuchet MS" w:hAnsi="Trebuchet MS"/>
          <w:sz w:val="20"/>
          <w:szCs w:val="20"/>
        </w:rPr>
        <w:t xml:space="preserve">(exclusive) </w:t>
      </w:r>
      <w:r w:rsidRPr="00A15CFB">
        <w:rPr>
          <w:rFonts w:ascii="Trebuchet MS" w:hAnsi="Trebuchet MS"/>
          <w:sz w:val="20"/>
          <w:szCs w:val="20"/>
        </w:rPr>
        <w:t>na Data de Pagamento dos</w:t>
      </w:r>
      <w:r w:rsidR="00C20F12" w:rsidRPr="00A15CFB">
        <w:rPr>
          <w:rFonts w:ascii="Trebuchet MS" w:hAnsi="Trebuchet MS"/>
          <w:sz w:val="20"/>
          <w:szCs w:val="20"/>
        </w:rPr>
        <w:t xml:space="preserve"> </w:t>
      </w:r>
      <w:r w:rsidRPr="00A15CFB">
        <w:rPr>
          <w:rFonts w:ascii="Trebuchet MS" w:hAnsi="Trebuchet MS"/>
          <w:sz w:val="20"/>
          <w:szCs w:val="20"/>
        </w:rPr>
        <w:t>Juros Remuneratórios</w:t>
      </w:r>
      <w:r w:rsidR="00C20F12" w:rsidRPr="00A15CFB">
        <w:rPr>
          <w:rFonts w:ascii="Trebuchet MS" w:hAnsi="Trebuchet MS"/>
          <w:sz w:val="20"/>
          <w:szCs w:val="20"/>
        </w:rPr>
        <w:t xml:space="preserve"> correspondente ao período em questão (“</w:t>
      </w:r>
      <w:r w:rsidR="00C20F12" w:rsidRPr="00A15CFB">
        <w:rPr>
          <w:rFonts w:ascii="Trebuchet MS" w:hAnsi="Trebuchet MS"/>
          <w:sz w:val="20"/>
          <w:szCs w:val="20"/>
          <w:u w:val="single"/>
        </w:rPr>
        <w:t>Período de Capitalização</w:t>
      </w:r>
      <w:r w:rsidR="00C20F12" w:rsidRPr="00A15CFB">
        <w:rPr>
          <w:rFonts w:ascii="Trebuchet MS" w:hAnsi="Trebuchet MS"/>
          <w:sz w:val="20"/>
          <w:szCs w:val="20"/>
        </w:rPr>
        <w:t>”).</w:t>
      </w:r>
    </w:p>
    <w:p w14:paraId="7DA48694" w14:textId="2C191A60" w:rsidR="00C20F12" w:rsidRPr="00A15CFB" w:rsidRDefault="00C20F12" w:rsidP="0069607A">
      <w:pPr>
        <w:widowControl w:val="0"/>
        <w:autoSpaceDE w:val="0"/>
        <w:autoSpaceDN w:val="0"/>
        <w:adjustRightInd w:val="0"/>
        <w:spacing w:line="280" w:lineRule="exact"/>
        <w:rPr>
          <w:rFonts w:ascii="Trebuchet MS" w:hAnsi="Trebuchet MS"/>
          <w:sz w:val="20"/>
          <w:szCs w:val="20"/>
        </w:rPr>
      </w:pPr>
    </w:p>
    <w:p w14:paraId="2BCBD214" w14:textId="45AE2B6D" w:rsidR="00C20F12" w:rsidRPr="0002094C" w:rsidRDefault="00C20F12" w:rsidP="005F55E3">
      <w:pPr>
        <w:widowControl w:val="0"/>
        <w:numPr>
          <w:ilvl w:val="3"/>
          <w:numId w:val="19"/>
        </w:numPr>
        <w:tabs>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Cada Período de </w:t>
      </w:r>
      <w:r w:rsidRPr="0002094C">
        <w:rPr>
          <w:rFonts w:ascii="Trebuchet MS" w:hAnsi="Trebuchet MS"/>
          <w:sz w:val="20"/>
          <w:szCs w:val="20"/>
        </w:rPr>
        <w:t>Capitalização sucede o anterior sem solução de continuidade, até a Data de Vencimento.</w:t>
      </w:r>
    </w:p>
    <w:p w14:paraId="45471BE9" w14:textId="77777777" w:rsidR="00C20F12" w:rsidRPr="00A15CFB" w:rsidRDefault="00C20F12" w:rsidP="0069607A">
      <w:pPr>
        <w:widowControl w:val="0"/>
        <w:spacing w:line="280" w:lineRule="exact"/>
        <w:rPr>
          <w:rFonts w:ascii="Trebuchet MS" w:hAnsi="Trebuchet MS"/>
          <w:sz w:val="20"/>
          <w:szCs w:val="20"/>
        </w:rPr>
      </w:pPr>
    </w:p>
    <w:p w14:paraId="373A8B01" w14:textId="1A4B86D5" w:rsidR="00CC443A" w:rsidRPr="00A15CFB" w:rsidRDefault="00C20F12" w:rsidP="00A57F1D">
      <w:pPr>
        <w:widowControl w:val="0"/>
        <w:numPr>
          <w:ilvl w:val="2"/>
          <w:numId w:val="19"/>
        </w:numPr>
        <w:tabs>
          <w:tab w:val="left" w:pos="567"/>
        </w:tabs>
        <w:spacing w:line="280" w:lineRule="exact"/>
        <w:ind w:left="0" w:firstLine="0"/>
        <w:rPr>
          <w:rFonts w:ascii="Trebuchet MS" w:hAnsi="Trebuchet MS"/>
          <w:sz w:val="20"/>
          <w:szCs w:val="20"/>
        </w:rPr>
      </w:pPr>
      <w:r w:rsidRPr="00A15CFB">
        <w:rPr>
          <w:rFonts w:ascii="Trebuchet MS" w:hAnsi="Trebuchet MS"/>
          <w:sz w:val="20"/>
          <w:szCs w:val="20"/>
        </w:rPr>
        <w:t xml:space="preserve"> </w:t>
      </w:r>
      <w:r w:rsidR="00A57F1D" w:rsidRPr="00A57F1D">
        <w:rPr>
          <w:rFonts w:ascii="Trebuchet MS" w:hAnsi="Trebuchet MS"/>
          <w:sz w:val="20"/>
          <w:szCs w:val="20"/>
        </w:rPr>
        <w:t>Nas hipóteses de restrição de uso, ausência de publicação, suspensão do cálculo ou extinção da Taxa DI, a Emissora concorda que a Debenturista utilize, para apuração dos valores devidos em razão das Debêntures, seu substituto legal (“</w:t>
      </w:r>
      <w:r w:rsidR="00A57F1D" w:rsidRPr="004B6008">
        <w:rPr>
          <w:rFonts w:ascii="Trebuchet MS" w:hAnsi="Trebuchet MS"/>
          <w:sz w:val="20"/>
          <w:szCs w:val="20"/>
          <w:u w:val="single"/>
        </w:rPr>
        <w:t>Índice Substituto</w:t>
      </w:r>
      <w:r w:rsidR="00A57F1D" w:rsidRPr="00A57F1D">
        <w:rPr>
          <w:rFonts w:ascii="Trebuchet MS" w:hAnsi="Trebuchet MS"/>
          <w:sz w:val="20"/>
          <w:szCs w:val="20"/>
        </w:rPr>
        <w:t>”). Na falta de Índice Substituto, será convocada pela Debenturista Assembleia Geral de titulares dos CRI para a definição do novo índice, em comum acordo com a Emissora. Na hipótese da Emissora e da Debenturista não chegarem a um acordo, as Debêntures serão vencidas antecipadamente.</w:t>
      </w:r>
    </w:p>
    <w:p w14:paraId="5BF373D0" w14:textId="77777777" w:rsidR="00C20F12" w:rsidRPr="00A15CFB" w:rsidRDefault="00C20F12" w:rsidP="0069607A">
      <w:pPr>
        <w:widowControl w:val="0"/>
        <w:spacing w:line="280" w:lineRule="exact"/>
        <w:rPr>
          <w:rFonts w:ascii="Trebuchet MS" w:hAnsi="Trebuchet MS"/>
          <w:sz w:val="20"/>
          <w:szCs w:val="20"/>
        </w:rPr>
      </w:pPr>
    </w:p>
    <w:p w14:paraId="25AED339" w14:textId="77777777" w:rsidR="00C20F12" w:rsidRPr="00A15CFB" w:rsidRDefault="00C20F12" w:rsidP="005F55E3">
      <w:pPr>
        <w:widowControl w:val="0"/>
        <w:numPr>
          <w:ilvl w:val="2"/>
          <w:numId w:val="19"/>
        </w:numPr>
        <w:spacing w:line="280" w:lineRule="exact"/>
        <w:ind w:left="0" w:firstLine="0"/>
        <w:rPr>
          <w:rFonts w:ascii="Trebuchet MS" w:hAnsi="Trebuchet MS"/>
          <w:sz w:val="20"/>
          <w:szCs w:val="20"/>
        </w:rPr>
      </w:pPr>
      <w:r w:rsidRPr="00A15CFB">
        <w:rPr>
          <w:rFonts w:ascii="Trebuchet MS" w:hAnsi="Trebuchet MS"/>
          <w:sz w:val="20"/>
          <w:szCs w:val="20"/>
        </w:rPr>
        <w:t xml:space="preserve">Farão jus </w:t>
      </w:r>
      <w:r w:rsidR="00574C0A" w:rsidRPr="00A15CFB">
        <w:rPr>
          <w:rFonts w:ascii="Trebuchet MS" w:hAnsi="Trebuchet MS"/>
          <w:sz w:val="20"/>
          <w:szCs w:val="20"/>
        </w:rPr>
        <w:t xml:space="preserve">aos pagamentos </w:t>
      </w:r>
      <w:r w:rsidRPr="00A15CFB">
        <w:rPr>
          <w:rFonts w:ascii="Trebuchet MS" w:hAnsi="Trebuchet MS"/>
          <w:sz w:val="20"/>
          <w:szCs w:val="20"/>
        </w:rPr>
        <w:t xml:space="preserve">aqueles que sejam titulares de Debêntures ao final do </w:t>
      </w:r>
      <w:r w:rsidR="00523649" w:rsidRPr="00A15CFB">
        <w:rPr>
          <w:rFonts w:ascii="Trebuchet MS" w:hAnsi="Trebuchet MS"/>
          <w:sz w:val="20"/>
          <w:szCs w:val="20"/>
        </w:rPr>
        <w:t>D</w:t>
      </w:r>
      <w:r w:rsidRPr="00A15CFB">
        <w:rPr>
          <w:rFonts w:ascii="Trebuchet MS" w:hAnsi="Trebuchet MS"/>
          <w:sz w:val="20"/>
          <w:szCs w:val="20"/>
        </w:rPr>
        <w:t xml:space="preserve">ia </w:t>
      </w:r>
      <w:r w:rsidR="00523649" w:rsidRPr="00A15CFB">
        <w:rPr>
          <w:rFonts w:ascii="Trebuchet MS" w:hAnsi="Trebuchet MS"/>
          <w:sz w:val="20"/>
          <w:szCs w:val="20"/>
        </w:rPr>
        <w:t>Ú</w:t>
      </w:r>
      <w:r w:rsidRPr="00A15CFB">
        <w:rPr>
          <w:rFonts w:ascii="Trebuchet MS" w:hAnsi="Trebuchet MS"/>
          <w:sz w:val="20"/>
          <w:szCs w:val="20"/>
        </w:rPr>
        <w:t>til anterior a cada Data de Pagamento</w:t>
      </w:r>
      <w:r w:rsidR="00574C0A" w:rsidRPr="00A15CFB">
        <w:rPr>
          <w:rFonts w:ascii="Trebuchet MS" w:hAnsi="Trebuchet MS"/>
          <w:sz w:val="20"/>
          <w:szCs w:val="20"/>
        </w:rPr>
        <w:t>, conforme previsto nesta Escritura de Emissão</w:t>
      </w:r>
      <w:bookmarkEnd w:id="67"/>
      <w:r w:rsidRPr="00A15CFB">
        <w:rPr>
          <w:rFonts w:ascii="Trebuchet MS" w:hAnsi="Trebuchet MS"/>
          <w:sz w:val="20"/>
          <w:szCs w:val="20"/>
        </w:rPr>
        <w:t>.</w:t>
      </w:r>
    </w:p>
    <w:p w14:paraId="3EE9F152" w14:textId="77777777" w:rsidR="00765935" w:rsidRPr="00A15CFB" w:rsidRDefault="00765935" w:rsidP="0069607A">
      <w:pPr>
        <w:spacing w:line="280" w:lineRule="exact"/>
        <w:jc w:val="left"/>
        <w:rPr>
          <w:rFonts w:ascii="Trebuchet MS" w:hAnsi="Trebuchet MS"/>
          <w:sz w:val="20"/>
          <w:szCs w:val="20"/>
        </w:rPr>
      </w:pPr>
    </w:p>
    <w:p w14:paraId="2FDBB8CC" w14:textId="77777777" w:rsidR="003E69E0" w:rsidRPr="00A15CFB" w:rsidRDefault="003C6E9B" w:rsidP="005F55E3">
      <w:pPr>
        <w:widowControl w:val="0"/>
        <w:numPr>
          <w:ilvl w:val="1"/>
          <w:numId w:val="19"/>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 xml:space="preserve">Amortização </w:t>
      </w:r>
      <w:r w:rsidR="005F7047" w:rsidRPr="00A15CFB">
        <w:rPr>
          <w:rFonts w:ascii="Trebuchet MS" w:hAnsi="Trebuchet MS"/>
          <w:b/>
          <w:sz w:val="20"/>
          <w:szCs w:val="20"/>
        </w:rPr>
        <w:t xml:space="preserve">do </w:t>
      </w:r>
      <w:r w:rsidR="007D3061" w:rsidRPr="00A15CFB">
        <w:rPr>
          <w:rFonts w:ascii="Trebuchet MS" w:hAnsi="Trebuchet MS"/>
          <w:b/>
          <w:sz w:val="20"/>
          <w:szCs w:val="20"/>
        </w:rPr>
        <w:t>Principal</w:t>
      </w:r>
    </w:p>
    <w:p w14:paraId="1B4D3411" w14:textId="77777777" w:rsidR="003E69E0" w:rsidRPr="00A15CFB" w:rsidRDefault="003E69E0" w:rsidP="0069607A">
      <w:pPr>
        <w:widowControl w:val="0"/>
        <w:tabs>
          <w:tab w:val="left" w:pos="567"/>
        </w:tabs>
        <w:spacing w:line="280" w:lineRule="exact"/>
        <w:rPr>
          <w:rFonts w:ascii="Trebuchet MS" w:hAnsi="Trebuchet MS"/>
          <w:sz w:val="20"/>
          <w:szCs w:val="20"/>
        </w:rPr>
      </w:pPr>
    </w:p>
    <w:p w14:paraId="279F69D6" w14:textId="39370D9B" w:rsidR="002F0FEF" w:rsidRDefault="000D1E14"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Os valores devidos a título de Principal deverão ser amortizados e pagos pela Emissora</w:t>
      </w:r>
      <w:r w:rsidR="00520E7B">
        <w:rPr>
          <w:rFonts w:ascii="Trebuchet MS" w:hAnsi="Trebuchet MS"/>
          <w:sz w:val="20"/>
          <w:szCs w:val="20"/>
        </w:rPr>
        <w:t xml:space="preserve"> </w:t>
      </w:r>
      <w:r w:rsidR="005F0F31">
        <w:rPr>
          <w:rFonts w:ascii="Trebuchet MS" w:hAnsi="Trebuchet MS"/>
          <w:sz w:val="20"/>
          <w:szCs w:val="20"/>
        </w:rPr>
        <w:t>mensalmente, nas datas previstas no cronograma indicado no “</w:t>
      </w:r>
      <w:r w:rsidR="005F0F31" w:rsidRPr="005F0F31">
        <w:rPr>
          <w:rFonts w:ascii="Trebuchet MS" w:hAnsi="Trebuchet MS"/>
          <w:sz w:val="20"/>
          <w:szCs w:val="20"/>
          <w:u w:val="single"/>
        </w:rPr>
        <w:t xml:space="preserve">Anexo </w:t>
      </w:r>
      <w:ins w:id="70" w:author="Maria Eugênia Castellari" w:date="2019-10-23T21:33:00Z">
        <w:r w:rsidR="00710D81">
          <w:rPr>
            <w:rFonts w:ascii="Trebuchet MS" w:hAnsi="Trebuchet MS"/>
            <w:sz w:val="20"/>
            <w:szCs w:val="20"/>
            <w:u w:val="single"/>
          </w:rPr>
          <w:t>I</w:t>
        </w:r>
      </w:ins>
      <w:r w:rsidR="00A57F1D">
        <w:rPr>
          <w:rFonts w:ascii="Trebuchet MS" w:hAnsi="Trebuchet MS"/>
          <w:sz w:val="20"/>
          <w:szCs w:val="20"/>
          <w:u w:val="single"/>
        </w:rPr>
        <w:t>V</w:t>
      </w:r>
      <w:r w:rsidR="00A57F1D">
        <w:rPr>
          <w:rFonts w:ascii="Trebuchet MS" w:hAnsi="Trebuchet MS"/>
          <w:sz w:val="20"/>
          <w:szCs w:val="20"/>
        </w:rPr>
        <w:t xml:space="preserve">” </w:t>
      </w:r>
      <w:r w:rsidR="005F0F31">
        <w:rPr>
          <w:rFonts w:ascii="Trebuchet MS" w:hAnsi="Trebuchet MS"/>
          <w:sz w:val="20"/>
          <w:szCs w:val="20"/>
        </w:rPr>
        <w:t>a esta Escritura de Emissão, com os</w:t>
      </w:r>
      <w:r w:rsidR="00520E7B">
        <w:rPr>
          <w:rFonts w:ascii="Trebuchet MS" w:hAnsi="Trebuchet MS"/>
          <w:sz w:val="20"/>
          <w:szCs w:val="20"/>
        </w:rPr>
        <w:t xml:space="preserve"> recursos decorrentes </w:t>
      </w:r>
      <w:r w:rsidR="00814392">
        <w:rPr>
          <w:rFonts w:ascii="Trebuchet MS" w:hAnsi="Trebuchet MS"/>
          <w:sz w:val="20"/>
          <w:szCs w:val="20"/>
        </w:rPr>
        <w:t xml:space="preserve">(i) da alienação dos </w:t>
      </w:r>
      <w:r w:rsidR="00814392" w:rsidRPr="00814392">
        <w:rPr>
          <w:rFonts w:ascii="Trebuchet MS" w:hAnsi="Trebuchet MS"/>
          <w:sz w:val="20"/>
          <w:szCs w:val="20"/>
        </w:rPr>
        <w:t xml:space="preserve">Imóveis Manhattan Beach Riviera </w:t>
      </w:r>
      <w:r w:rsidR="00814392">
        <w:rPr>
          <w:rFonts w:ascii="Trebuchet MS" w:hAnsi="Trebuchet MS"/>
          <w:sz w:val="20"/>
          <w:szCs w:val="20"/>
        </w:rPr>
        <w:t xml:space="preserve">e/ou dos </w:t>
      </w:r>
      <w:r w:rsidR="00814392" w:rsidRPr="00814392">
        <w:rPr>
          <w:rFonts w:ascii="Trebuchet MS" w:hAnsi="Trebuchet MS"/>
          <w:sz w:val="20"/>
          <w:szCs w:val="20"/>
        </w:rPr>
        <w:t>Imóveis Manhattan Summer Park</w:t>
      </w:r>
      <w:r w:rsidR="00814392">
        <w:rPr>
          <w:rFonts w:ascii="Trebuchet MS" w:hAnsi="Trebuchet MS"/>
          <w:sz w:val="20"/>
          <w:szCs w:val="20"/>
        </w:rPr>
        <w:t>; e/ou (</w:t>
      </w:r>
      <w:proofErr w:type="spellStart"/>
      <w:r w:rsidR="00814392">
        <w:rPr>
          <w:rFonts w:ascii="Trebuchet MS" w:hAnsi="Trebuchet MS"/>
          <w:sz w:val="20"/>
          <w:szCs w:val="20"/>
        </w:rPr>
        <w:t>ii</w:t>
      </w:r>
      <w:proofErr w:type="spellEnd"/>
      <w:r w:rsidR="00814392">
        <w:rPr>
          <w:rFonts w:ascii="Trebuchet MS" w:hAnsi="Trebuchet MS"/>
          <w:sz w:val="20"/>
          <w:szCs w:val="20"/>
        </w:rPr>
        <w:t>) dos Recebíveis</w:t>
      </w:r>
      <w:r w:rsidR="00886353">
        <w:rPr>
          <w:rFonts w:ascii="Trebuchet MS" w:hAnsi="Trebuchet MS"/>
          <w:sz w:val="20"/>
          <w:szCs w:val="20"/>
        </w:rPr>
        <w:t xml:space="preserve">, </w:t>
      </w:r>
      <w:r w:rsidR="002F0FEF">
        <w:rPr>
          <w:rFonts w:ascii="Trebuchet MS" w:hAnsi="Trebuchet MS"/>
          <w:sz w:val="20"/>
          <w:szCs w:val="20"/>
        </w:rPr>
        <w:t xml:space="preserve">observado o </w:t>
      </w:r>
      <w:r w:rsidR="00886353">
        <w:rPr>
          <w:rFonts w:ascii="Trebuchet MS" w:hAnsi="Trebuchet MS"/>
          <w:sz w:val="20"/>
          <w:szCs w:val="20"/>
        </w:rPr>
        <w:t xml:space="preserve">disposto a seguir </w:t>
      </w:r>
      <w:r w:rsidR="00CA606A" w:rsidRPr="00A15CFB">
        <w:rPr>
          <w:rFonts w:ascii="Trebuchet MS" w:hAnsi="Trebuchet MS"/>
          <w:sz w:val="20"/>
          <w:szCs w:val="20"/>
        </w:rPr>
        <w:t>(“</w:t>
      </w:r>
      <w:r w:rsidR="00CA606A" w:rsidRPr="00A15CFB">
        <w:rPr>
          <w:rFonts w:ascii="Trebuchet MS" w:hAnsi="Trebuchet MS"/>
          <w:sz w:val="20"/>
          <w:szCs w:val="20"/>
          <w:u w:val="single"/>
        </w:rPr>
        <w:t>Amortização</w:t>
      </w:r>
      <w:r w:rsidR="00CA606A" w:rsidRPr="00A15CFB">
        <w:rPr>
          <w:rFonts w:ascii="Trebuchet MS" w:hAnsi="Trebuchet MS"/>
          <w:sz w:val="20"/>
          <w:szCs w:val="20"/>
        </w:rPr>
        <w:t>”)</w:t>
      </w:r>
      <w:r w:rsidR="002F0FEF">
        <w:rPr>
          <w:rFonts w:ascii="Trebuchet MS" w:hAnsi="Trebuchet MS"/>
          <w:sz w:val="20"/>
          <w:szCs w:val="20"/>
        </w:rPr>
        <w:t>:</w:t>
      </w:r>
      <w:r w:rsidR="00886353">
        <w:rPr>
          <w:rFonts w:ascii="Trebuchet MS" w:hAnsi="Trebuchet MS"/>
          <w:sz w:val="20"/>
          <w:szCs w:val="20"/>
        </w:rPr>
        <w:t xml:space="preserve"> </w:t>
      </w:r>
    </w:p>
    <w:p w14:paraId="47E8629B" w14:textId="77777777" w:rsidR="002F0FEF" w:rsidRDefault="002F0FEF" w:rsidP="002F0FEF">
      <w:pPr>
        <w:widowControl w:val="0"/>
        <w:tabs>
          <w:tab w:val="left" w:pos="567"/>
          <w:tab w:val="left" w:pos="851"/>
        </w:tabs>
        <w:spacing w:line="280" w:lineRule="exact"/>
        <w:rPr>
          <w:rFonts w:ascii="Trebuchet MS" w:hAnsi="Trebuchet MS"/>
          <w:sz w:val="20"/>
          <w:szCs w:val="20"/>
        </w:rPr>
      </w:pPr>
    </w:p>
    <w:p w14:paraId="461AAA82" w14:textId="7696D6D1" w:rsidR="00F36CEC" w:rsidRDefault="00F36CEC" w:rsidP="00F36CEC">
      <w:pPr>
        <w:pStyle w:val="PargrafodaLista"/>
        <w:widowControl w:val="0"/>
        <w:numPr>
          <w:ilvl w:val="0"/>
          <w:numId w:val="21"/>
        </w:numPr>
        <w:tabs>
          <w:tab w:val="left" w:pos="567"/>
          <w:tab w:val="left" w:pos="851"/>
        </w:tabs>
        <w:spacing w:line="280" w:lineRule="exact"/>
        <w:ind w:hanging="1080"/>
        <w:rPr>
          <w:rFonts w:ascii="Trebuchet MS" w:hAnsi="Trebuchet MS"/>
          <w:sz w:val="20"/>
          <w:szCs w:val="20"/>
        </w:rPr>
      </w:pPr>
      <w:r w:rsidRPr="002F0FEF">
        <w:rPr>
          <w:rFonts w:ascii="Trebuchet MS" w:hAnsi="Trebuchet MS"/>
          <w:sz w:val="20"/>
          <w:szCs w:val="20"/>
        </w:rPr>
        <w:t xml:space="preserve">no mínimo </w:t>
      </w:r>
      <w:r>
        <w:rPr>
          <w:rFonts w:ascii="Trebuchet MS" w:hAnsi="Trebuchet MS"/>
          <w:sz w:val="20"/>
          <w:szCs w:val="20"/>
        </w:rPr>
        <w:t>10% (dez por cento)</w:t>
      </w:r>
      <w:r w:rsidRPr="002F0FEF">
        <w:rPr>
          <w:rFonts w:ascii="Trebuchet MS" w:hAnsi="Trebuchet MS"/>
          <w:sz w:val="20"/>
          <w:szCs w:val="20"/>
        </w:rPr>
        <w:t xml:space="preserve"> do Principal deverá ser pago até o dia </w:t>
      </w:r>
      <w:r>
        <w:rPr>
          <w:rFonts w:ascii="Trebuchet MS" w:hAnsi="Trebuchet MS"/>
          <w:sz w:val="20"/>
          <w:szCs w:val="20"/>
        </w:rPr>
        <w:t>22 de outubro de 2020</w:t>
      </w:r>
      <w:r w:rsidRPr="002F0FEF">
        <w:rPr>
          <w:rFonts w:ascii="Trebuchet MS" w:hAnsi="Trebuchet MS"/>
          <w:sz w:val="20"/>
          <w:szCs w:val="20"/>
        </w:rPr>
        <w:t>;</w:t>
      </w:r>
    </w:p>
    <w:p w14:paraId="080C2A40" w14:textId="77777777" w:rsidR="00F36CEC" w:rsidRPr="002F0FEF" w:rsidRDefault="00F36CEC" w:rsidP="00F36CEC">
      <w:pPr>
        <w:pStyle w:val="PargrafodaLista"/>
        <w:widowControl w:val="0"/>
        <w:tabs>
          <w:tab w:val="left" w:pos="567"/>
          <w:tab w:val="left" w:pos="851"/>
        </w:tabs>
        <w:spacing w:line="280" w:lineRule="exact"/>
        <w:ind w:left="1080"/>
        <w:rPr>
          <w:rFonts w:ascii="Trebuchet MS" w:hAnsi="Trebuchet MS"/>
          <w:sz w:val="20"/>
          <w:szCs w:val="20"/>
        </w:rPr>
      </w:pPr>
    </w:p>
    <w:p w14:paraId="55BD97BD" w14:textId="565732DC" w:rsidR="00F36CEC" w:rsidRDefault="00F36CEC" w:rsidP="00F36CEC">
      <w:pPr>
        <w:pStyle w:val="PargrafodaLista"/>
        <w:widowControl w:val="0"/>
        <w:numPr>
          <w:ilvl w:val="0"/>
          <w:numId w:val="21"/>
        </w:numPr>
        <w:tabs>
          <w:tab w:val="left" w:pos="567"/>
          <w:tab w:val="left" w:pos="851"/>
        </w:tabs>
        <w:spacing w:line="280" w:lineRule="exact"/>
        <w:ind w:hanging="1080"/>
        <w:rPr>
          <w:rFonts w:ascii="Trebuchet MS" w:hAnsi="Trebuchet MS"/>
          <w:sz w:val="20"/>
          <w:szCs w:val="20"/>
        </w:rPr>
      </w:pPr>
      <w:r w:rsidRPr="002F0FEF">
        <w:rPr>
          <w:rFonts w:ascii="Trebuchet MS" w:hAnsi="Trebuchet MS"/>
          <w:sz w:val="20"/>
          <w:szCs w:val="20"/>
        </w:rPr>
        <w:t xml:space="preserve">no mínimo </w:t>
      </w:r>
      <w:r>
        <w:rPr>
          <w:rFonts w:ascii="Trebuchet MS" w:hAnsi="Trebuchet MS"/>
          <w:sz w:val="20"/>
          <w:szCs w:val="20"/>
        </w:rPr>
        <w:t>18% (dezoito por cento)</w:t>
      </w:r>
      <w:r w:rsidRPr="002F0FEF">
        <w:rPr>
          <w:rFonts w:ascii="Trebuchet MS" w:hAnsi="Trebuchet MS"/>
          <w:sz w:val="20"/>
          <w:szCs w:val="20"/>
        </w:rPr>
        <w:t xml:space="preserve"> do Principal deverá ser pago até o dia </w:t>
      </w:r>
      <w:r>
        <w:rPr>
          <w:rFonts w:ascii="Trebuchet MS" w:hAnsi="Trebuchet MS"/>
          <w:sz w:val="20"/>
          <w:szCs w:val="20"/>
        </w:rPr>
        <w:t>22 de abril de 2021</w:t>
      </w:r>
      <w:r w:rsidRPr="002F0FEF">
        <w:rPr>
          <w:rFonts w:ascii="Trebuchet MS" w:hAnsi="Trebuchet MS"/>
          <w:sz w:val="20"/>
          <w:szCs w:val="20"/>
        </w:rPr>
        <w:t>;</w:t>
      </w:r>
    </w:p>
    <w:p w14:paraId="65731A3B" w14:textId="77777777" w:rsidR="00F36CEC" w:rsidRPr="002F0FEF" w:rsidRDefault="00F36CEC" w:rsidP="00F36CEC">
      <w:pPr>
        <w:widowControl w:val="0"/>
        <w:tabs>
          <w:tab w:val="left" w:pos="567"/>
          <w:tab w:val="left" w:pos="851"/>
        </w:tabs>
        <w:spacing w:line="280" w:lineRule="exact"/>
        <w:rPr>
          <w:rFonts w:ascii="Trebuchet MS" w:hAnsi="Trebuchet MS"/>
          <w:sz w:val="20"/>
          <w:szCs w:val="20"/>
        </w:rPr>
      </w:pPr>
    </w:p>
    <w:p w14:paraId="0BC22AD8" w14:textId="188027DA" w:rsidR="00F36CEC" w:rsidRDefault="00F36CEC" w:rsidP="00F36CEC">
      <w:pPr>
        <w:pStyle w:val="PargrafodaLista"/>
        <w:widowControl w:val="0"/>
        <w:numPr>
          <w:ilvl w:val="0"/>
          <w:numId w:val="21"/>
        </w:numPr>
        <w:tabs>
          <w:tab w:val="left" w:pos="567"/>
          <w:tab w:val="left" w:pos="851"/>
        </w:tabs>
        <w:spacing w:line="280" w:lineRule="exact"/>
        <w:ind w:hanging="1080"/>
        <w:rPr>
          <w:rFonts w:ascii="Trebuchet MS" w:hAnsi="Trebuchet MS"/>
          <w:sz w:val="20"/>
          <w:szCs w:val="20"/>
        </w:rPr>
      </w:pPr>
      <w:r w:rsidRPr="002F0FEF">
        <w:rPr>
          <w:rFonts w:ascii="Trebuchet MS" w:hAnsi="Trebuchet MS"/>
          <w:sz w:val="20"/>
          <w:szCs w:val="20"/>
        </w:rPr>
        <w:t xml:space="preserve">no mínimo </w:t>
      </w:r>
      <w:r>
        <w:rPr>
          <w:rFonts w:ascii="Trebuchet MS" w:hAnsi="Trebuchet MS"/>
          <w:sz w:val="20"/>
          <w:szCs w:val="20"/>
        </w:rPr>
        <w:t>26% (vinte e seis por cento)</w:t>
      </w:r>
      <w:r w:rsidRPr="002F0FEF">
        <w:rPr>
          <w:rFonts w:ascii="Trebuchet MS" w:hAnsi="Trebuchet MS"/>
          <w:sz w:val="20"/>
          <w:szCs w:val="20"/>
        </w:rPr>
        <w:t xml:space="preserve"> do Principal deverá ser pago até o dia</w:t>
      </w:r>
      <w:r>
        <w:rPr>
          <w:rFonts w:ascii="Trebuchet MS" w:hAnsi="Trebuchet MS"/>
          <w:sz w:val="20"/>
          <w:szCs w:val="20"/>
        </w:rPr>
        <w:t xml:space="preserve"> 22</w:t>
      </w:r>
      <w:r w:rsidR="000A3ED9">
        <w:rPr>
          <w:rFonts w:ascii="Trebuchet MS" w:hAnsi="Trebuchet MS"/>
          <w:sz w:val="20"/>
          <w:szCs w:val="20"/>
        </w:rPr>
        <w:t xml:space="preserve"> de outubro de 2021</w:t>
      </w:r>
      <w:r w:rsidRPr="002F0FEF">
        <w:rPr>
          <w:rFonts w:ascii="Trebuchet MS" w:hAnsi="Trebuchet MS"/>
          <w:sz w:val="20"/>
          <w:szCs w:val="20"/>
        </w:rPr>
        <w:t>;</w:t>
      </w:r>
    </w:p>
    <w:p w14:paraId="32F2590A" w14:textId="77777777" w:rsidR="00F36CEC" w:rsidRPr="002F0FEF" w:rsidRDefault="00F36CEC" w:rsidP="00F36CEC">
      <w:pPr>
        <w:pStyle w:val="PargrafodaLista"/>
        <w:rPr>
          <w:rFonts w:ascii="Trebuchet MS" w:hAnsi="Trebuchet MS"/>
          <w:sz w:val="20"/>
          <w:szCs w:val="20"/>
        </w:rPr>
      </w:pPr>
    </w:p>
    <w:p w14:paraId="164EB3CB" w14:textId="24E65109" w:rsidR="00F36CEC" w:rsidRDefault="00F36CEC" w:rsidP="00F36CEC">
      <w:pPr>
        <w:pStyle w:val="PargrafodaLista"/>
        <w:widowControl w:val="0"/>
        <w:numPr>
          <w:ilvl w:val="0"/>
          <w:numId w:val="21"/>
        </w:numPr>
        <w:tabs>
          <w:tab w:val="left" w:pos="567"/>
          <w:tab w:val="left" w:pos="851"/>
        </w:tabs>
        <w:spacing w:line="280" w:lineRule="exact"/>
        <w:ind w:hanging="1080"/>
        <w:rPr>
          <w:rFonts w:ascii="Trebuchet MS" w:hAnsi="Trebuchet MS"/>
          <w:sz w:val="20"/>
          <w:szCs w:val="20"/>
        </w:rPr>
      </w:pP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35% (trinta e cinco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até o dia</w:t>
      </w:r>
      <w:r>
        <w:rPr>
          <w:rFonts w:ascii="Trebuchet MS" w:hAnsi="Trebuchet MS"/>
          <w:sz w:val="20"/>
          <w:szCs w:val="20"/>
        </w:rPr>
        <w:t xml:space="preserve"> </w:t>
      </w:r>
      <w:r w:rsidR="000A3ED9">
        <w:rPr>
          <w:rFonts w:ascii="Trebuchet MS" w:hAnsi="Trebuchet MS"/>
          <w:sz w:val="20"/>
          <w:szCs w:val="20"/>
        </w:rPr>
        <w:t>22 de abril de 2022</w:t>
      </w:r>
      <w:r w:rsidRPr="002F0FEF">
        <w:rPr>
          <w:rFonts w:ascii="Trebuchet MS" w:hAnsi="Trebuchet MS"/>
          <w:sz w:val="20"/>
          <w:szCs w:val="20"/>
        </w:rPr>
        <w:t>;</w:t>
      </w:r>
    </w:p>
    <w:p w14:paraId="64544072" w14:textId="77777777" w:rsidR="00F36CEC" w:rsidRPr="008866B1" w:rsidRDefault="00F36CEC" w:rsidP="00F36CEC">
      <w:pPr>
        <w:pStyle w:val="PargrafodaLista"/>
        <w:rPr>
          <w:rFonts w:ascii="Trebuchet MS" w:hAnsi="Trebuchet MS"/>
          <w:sz w:val="20"/>
          <w:szCs w:val="20"/>
        </w:rPr>
      </w:pPr>
    </w:p>
    <w:p w14:paraId="0F393D1E" w14:textId="386F7176" w:rsidR="00F36CEC" w:rsidRDefault="00F36CEC" w:rsidP="000A3ED9">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sidRPr="008866B1">
        <w:rPr>
          <w:rFonts w:ascii="Trebuchet MS" w:hAnsi="Trebuchet MS"/>
          <w:sz w:val="20"/>
          <w:szCs w:val="20"/>
        </w:rPr>
        <w:t xml:space="preserve"> </w:t>
      </w: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46% (quarenta e seis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até o dia</w:t>
      </w:r>
      <w:r>
        <w:rPr>
          <w:rFonts w:ascii="Trebuchet MS" w:hAnsi="Trebuchet MS"/>
          <w:sz w:val="20"/>
          <w:szCs w:val="20"/>
        </w:rPr>
        <w:t xml:space="preserve"> </w:t>
      </w:r>
      <w:r w:rsidR="000A3ED9">
        <w:rPr>
          <w:rFonts w:ascii="Trebuchet MS" w:hAnsi="Trebuchet MS"/>
          <w:sz w:val="20"/>
          <w:szCs w:val="20"/>
        </w:rPr>
        <w:t>24 de outubro de 2022</w:t>
      </w:r>
      <w:r w:rsidRPr="002F0FEF">
        <w:rPr>
          <w:rFonts w:ascii="Trebuchet MS" w:hAnsi="Trebuchet MS"/>
          <w:sz w:val="20"/>
          <w:szCs w:val="20"/>
        </w:rPr>
        <w:t>;</w:t>
      </w:r>
    </w:p>
    <w:p w14:paraId="21EA6A5D" w14:textId="77777777" w:rsidR="00F36CEC" w:rsidRPr="008866B1" w:rsidRDefault="00F36CEC" w:rsidP="000A3ED9">
      <w:pPr>
        <w:widowControl w:val="0"/>
        <w:tabs>
          <w:tab w:val="left" w:pos="567"/>
          <w:tab w:val="left" w:pos="851"/>
        </w:tabs>
        <w:spacing w:line="280" w:lineRule="exact"/>
        <w:ind w:left="567" w:hanging="567"/>
        <w:rPr>
          <w:rFonts w:ascii="Trebuchet MS" w:hAnsi="Trebuchet MS"/>
          <w:sz w:val="20"/>
          <w:szCs w:val="20"/>
        </w:rPr>
      </w:pPr>
    </w:p>
    <w:p w14:paraId="38FF29AF" w14:textId="0A7C308B" w:rsidR="00F36CEC" w:rsidRDefault="00F36CEC" w:rsidP="000A3ED9">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56% (cinquenta e seis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 xml:space="preserve">até o dia </w:t>
      </w:r>
      <w:r w:rsidR="000A3ED9">
        <w:rPr>
          <w:rFonts w:ascii="Trebuchet MS" w:hAnsi="Trebuchet MS"/>
          <w:sz w:val="20"/>
          <w:szCs w:val="20"/>
        </w:rPr>
        <w:t>24 de abril de 2023</w:t>
      </w:r>
      <w:r w:rsidRPr="002F0FEF">
        <w:rPr>
          <w:rFonts w:ascii="Trebuchet MS" w:hAnsi="Trebuchet MS"/>
          <w:sz w:val="20"/>
          <w:szCs w:val="20"/>
        </w:rPr>
        <w:t>;</w:t>
      </w:r>
    </w:p>
    <w:p w14:paraId="2FEEE562" w14:textId="77777777" w:rsidR="00F36CEC" w:rsidRPr="008866B1" w:rsidRDefault="00F36CEC" w:rsidP="000A3ED9">
      <w:pPr>
        <w:widowControl w:val="0"/>
        <w:tabs>
          <w:tab w:val="left" w:pos="567"/>
          <w:tab w:val="left" w:pos="851"/>
        </w:tabs>
        <w:spacing w:line="280" w:lineRule="exact"/>
        <w:ind w:left="567" w:hanging="567"/>
        <w:rPr>
          <w:rFonts w:ascii="Trebuchet MS" w:hAnsi="Trebuchet MS"/>
          <w:sz w:val="20"/>
          <w:szCs w:val="20"/>
        </w:rPr>
      </w:pPr>
    </w:p>
    <w:p w14:paraId="7AE2AD06" w14:textId="7B0ADCDF" w:rsidR="00F36CEC" w:rsidRDefault="00F36CEC" w:rsidP="000A3ED9">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64% (sessenta e quatro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 xml:space="preserve">até o dia </w:t>
      </w:r>
      <w:r w:rsidR="000A3ED9">
        <w:rPr>
          <w:rFonts w:ascii="Trebuchet MS" w:hAnsi="Trebuchet MS"/>
          <w:sz w:val="20"/>
          <w:szCs w:val="20"/>
        </w:rPr>
        <w:t>23 de outubro de 2023</w:t>
      </w:r>
      <w:r w:rsidRPr="002F0FEF">
        <w:rPr>
          <w:rFonts w:ascii="Trebuchet MS" w:hAnsi="Trebuchet MS"/>
          <w:sz w:val="20"/>
          <w:szCs w:val="20"/>
        </w:rPr>
        <w:t>;</w:t>
      </w:r>
    </w:p>
    <w:p w14:paraId="6514C9DF" w14:textId="77777777" w:rsidR="00F36CEC" w:rsidRPr="008866B1" w:rsidRDefault="00F36CEC" w:rsidP="000A3ED9">
      <w:pPr>
        <w:widowControl w:val="0"/>
        <w:tabs>
          <w:tab w:val="left" w:pos="567"/>
          <w:tab w:val="left" w:pos="851"/>
        </w:tabs>
        <w:spacing w:line="280" w:lineRule="exact"/>
        <w:ind w:left="567" w:hanging="567"/>
        <w:rPr>
          <w:rFonts w:ascii="Trebuchet MS" w:hAnsi="Trebuchet MS"/>
          <w:sz w:val="20"/>
          <w:szCs w:val="20"/>
        </w:rPr>
      </w:pPr>
    </w:p>
    <w:p w14:paraId="6991523E" w14:textId="0C94E183" w:rsidR="00F36CEC" w:rsidRDefault="00F36CEC" w:rsidP="000A3ED9">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72% (setenta e dois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 xml:space="preserve">até o dia </w:t>
      </w:r>
      <w:r w:rsidR="000A3ED9">
        <w:rPr>
          <w:rFonts w:ascii="Trebuchet MS" w:hAnsi="Trebuchet MS"/>
          <w:sz w:val="20"/>
          <w:szCs w:val="20"/>
        </w:rPr>
        <w:t>22 de abril de 2024</w:t>
      </w:r>
      <w:r w:rsidRPr="002F0FEF">
        <w:rPr>
          <w:rFonts w:ascii="Trebuchet MS" w:hAnsi="Trebuchet MS"/>
          <w:sz w:val="20"/>
          <w:szCs w:val="20"/>
        </w:rPr>
        <w:t>;</w:t>
      </w:r>
    </w:p>
    <w:p w14:paraId="070CF363" w14:textId="77777777" w:rsidR="00F36CEC" w:rsidRPr="008866B1" w:rsidRDefault="00F36CEC" w:rsidP="000A3ED9">
      <w:pPr>
        <w:widowControl w:val="0"/>
        <w:tabs>
          <w:tab w:val="left" w:pos="567"/>
          <w:tab w:val="left" w:pos="851"/>
        </w:tabs>
        <w:spacing w:line="280" w:lineRule="exact"/>
        <w:ind w:left="567" w:hanging="567"/>
        <w:rPr>
          <w:rFonts w:ascii="Trebuchet MS" w:hAnsi="Trebuchet MS"/>
          <w:sz w:val="20"/>
          <w:szCs w:val="20"/>
        </w:rPr>
      </w:pPr>
    </w:p>
    <w:p w14:paraId="16E1CECC" w14:textId="1C85EE03" w:rsidR="00F36CEC" w:rsidRDefault="00F36CEC" w:rsidP="000A3ED9">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82% (oitenta e dois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 xml:space="preserve">até o dia </w:t>
      </w:r>
      <w:r w:rsidR="000A3ED9">
        <w:rPr>
          <w:rFonts w:ascii="Trebuchet MS" w:hAnsi="Trebuchet MS"/>
          <w:sz w:val="20"/>
          <w:szCs w:val="20"/>
        </w:rPr>
        <w:t>22 de outubro de 2024</w:t>
      </w:r>
      <w:r w:rsidRPr="002F0FEF">
        <w:rPr>
          <w:rFonts w:ascii="Trebuchet MS" w:hAnsi="Trebuchet MS"/>
          <w:sz w:val="20"/>
          <w:szCs w:val="20"/>
        </w:rPr>
        <w:t>;</w:t>
      </w:r>
    </w:p>
    <w:p w14:paraId="6FC71391" w14:textId="77777777" w:rsidR="00F36CEC" w:rsidRPr="008866B1" w:rsidRDefault="00F36CEC" w:rsidP="000A3ED9">
      <w:pPr>
        <w:widowControl w:val="0"/>
        <w:tabs>
          <w:tab w:val="left" w:pos="567"/>
          <w:tab w:val="left" w:pos="851"/>
        </w:tabs>
        <w:spacing w:line="280" w:lineRule="exact"/>
        <w:ind w:left="567" w:hanging="567"/>
        <w:rPr>
          <w:rFonts w:ascii="Trebuchet MS" w:hAnsi="Trebuchet MS"/>
          <w:sz w:val="20"/>
          <w:szCs w:val="20"/>
        </w:rPr>
      </w:pPr>
    </w:p>
    <w:p w14:paraId="43468901" w14:textId="0899EC86" w:rsidR="00F36CEC" w:rsidRDefault="00F36CEC" w:rsidP="000A3ED9">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91% (noventa e um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 xml:space="preserve">até o dia </w:t>
      </w:r>
      <w:r w:rsidR="000A3ED9">
        <w:rPr>
          <w:rFonts w:ascii="Trebuchet MS" w:hAnsi="Trebuchet MS"/>
          <w:sz w:val="20"/>
          <w:szCs w:val="20"/>
        </w:rPr>
        <w:t>22 de abril de 2025</w:t>
      </w:r>
      <w:r w:rsidRPr="002F0FEF">
        <w:rPr>
          <w:rFonts w:ascii="Trebuchet MS" w:hAnsi="Trebuchet MS"/>
          <w:sz w:val="20"/>
          <w:szCs w:val="20"/>
        </w:rPr>
        <w:t>;</w:t>
      </w:r>
    </w:p>
    <w:p w14:paraId="0402B16D" w14:textId="77777777" w:rsidR="00F36CEC" w:rsidRPr="008866B1" w:rsidRDefault="00F36CEC" w:rsidP="000A3ED9">
      <w:pPr>
        <w:widowControl w:val="0"/>
        <w:tabs>
          <w:tab w:val="left" w:pos="567"/>
          <w:tab w:val="left" w:pos="851"/>
        </w:tabs>
        <w:spacing w:line="280" w:lineRule="exact"/>
        <w:ind w:left="567" w:hanging="567"/>
        <w:rPr>
          <w:rFonts w:ascii="Trebuchet MS" w:hAnsi="Trebuchet MS"/>
          <w:sz w:val="20"/>
          <w:szCs w:val="20"/>
        </w:rPr>
      </w:pPr>
    </w:p>
    <w:p w14:paraId="765D4FB4" w14:textId="50E82AAF" w:rsidR="00F36CEC" w:rsidRDefault="00F36CEC" w:rsidP="000A3ED9">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n</w:t>
      </w:r>
      <w:r w:rsidRPr="002F0FEF">
        <w:rPr>
          <w:rFonts w:ascii="Trebuchet MS" w:hAnsi="Trebuchet MS"/>
          <w:sz w:val="20"/>
          <w:szCs w:val="20"/>
        </w:rPr>
        <w:t xml:space="preserve">o mínimo </w:t>
      </w:r>
      <w:r>
        <w:rPr>
          <w:rFonts w:ascii="Trebuchet MS" w:hAnsi="Trebuchet MS"/>
          <w:sz w:val="20"/>
          <w:szCs w:val="20"/>
        </w:rPr>
        <w:t>95% (noventa e cinco por cento)</w:t>
      </w:r>
      <w:r w:rsidRPr="002F0FEF">
        <w:rPr>
          <w:rFonts w:ascii="Trebuchet MS" w:hAnsi="Trebuchet MS"/>
          <w:sz w:val="20"/>
          <w:szCs w:val="20"/>
        </w:rPr>
        <w:t xml:space="preserve"> do Principal deverá ser pago</w:t>
      </w:r>
      <w:r w:rsidRPr="00A15CFB">
        <w:rPr>
          <w:rFonts w:ascii="Trebuchet MS" w:hAnsi="Trebuchet MS"/>
          <w:sz w:val="20"/>
          <w:szCs w:val="20"/>
        </w:rPr>
        <w:t xml:space="preserve"> </w:t>
      </w:r>
      <w:r w:rsidRPr="002F0FEF">
        <w:rPr>
          <w:rFonts w:ascii="Trebuchet MS" w:hAnsi="Trebuchet MS"/>
          <w:sz w:val="20"/>
          <w:szCs w:val="20"/>
        </w:rPr>
        <w:t xml:space="preserve">até o dia </w:t>
      </w:r>
      <w:r w:rsidR="000A3ED9">
        <w:rPr>
          <w:rFonts w:ascii="Trebuchet MS" w:hAnsi="Trebuchet MS"/>
          <w:sz w:val="20"/>
          <w:szCs w:val="20"/>
        </w:rPr>
        <w:t>22 de outubro de 2025</w:t>
      </w:r>
      <w:r w:rsidRPr="002F0FEF">
        <w:rPr>
          <w:rFonts w:ascii="Trebuchet MS" w:hAnsi="Trebuchet MS"/>
          <w:sz w:val="20"/>
          <w:szCs w:val="20"/>
        </w:rPr>
        <w:t>;</w:t>
      </w:r>
      <w:r w:rsidR="000A3ED9">
        <w:rPr>
          <w:rFonts w:ascii="Trebuchet MS" w:hAnsi="Trebuchet MS"/>
          <w:sz w:val="20"/>
          <w:szCs w:val="20"/>
        </w:rPr>
        <w:t xml:space="preserve"> e</w:t>
      </w:r>
    </w:p>
    <w:p w14:paraId="74C79390" w14:textId="77777777" w:rsidR="00F36CEC" w:rsidRPr="002F0FEF" w:rsidRDefault="00F36CEC" w:rsidP="000A3ED9">
      <w:pPr>
        <w:pStyle w:val="PargrafodaLista"/>
        <w:ind w:left="567" w:hanging="567"/>
        <w:rPr>
          <w:rFonts w:ascii="Trebuchet MS" w:hAnsi="Trebuchet MS"/>
          <w:sz w:val="20"/>
          <w:szCs w:val="20"/>
        </w:rPr>
      </w:pPr>
    </w:p>
    <w:p w14:paraId="2775002A" w14:textId="77777777" w:rsidR="00F36CEC" w:rsidRPr="00A15CFB" w:rsidRDefault="00F36CEC" w:rsidP="00F36CEC">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100% (cem por cento) do saldo devedor remanescente do Principal e seus encargos (deduzidos os pagamentos efetuados nos termos das alíneas acima), deverão ser pagos até a Data de Vencimento.</w:t>
      </w:r>
    </w:p>
    <w:p w14:paraId="1B8A8274" w14:textId="699C18A5" w:rsidR="006011E4" w:rsidRPr="002F0FEF" w:rsidRDefault="00F36CEC" w:rsidP="006011E4">
      <w:pPr>
        <w:widowControl w:val="0"/>
        <w:tabs>
          <w:tab w:val="left" w:pos="567"/>
          <w:tab w:val="left" w:pos="851"/>
        </w:tabs>
        <w:spacing w:line="280" w:lineRule="exact"/>
        <w:rPr>
          <w:rFonts w:ascii="Trebuchet MS" w:hAnsi="Trebuchet MS"/>
          <w:sz w:val="20"/>
          <w:szCs w:val="20"/>
        </w:rPr>
      </w:pPr>
      <w:r w:rsidRPr="004E04EC">
        <w:rPr>
          <w:rFonts w:ascii="Calibri" w:hAnsi="Calibri" w:cs="Calibri"/>
          <w:color w:val="000000"/>
          <w:sz w:val="20"/>
          <w:szCs w:val="20"/>
        </w:rPr>
        <w:t>22/10/2020</w:t>
      </w:r>
    </w:p>
    <w:p w14:paraId="2BBB5A2F" w14:textId="77777777" w:rsidR="006011E4" w:rsidRPr="00A15CFB" w:rsidRDefault="006011E4" w:rsidP="006011E4">
      <w:pPr>
        <w:pStyle w:val="PargrafodaLista"/>
        <w:widowControl w:val="0"/>
        <w:numPr>
          <w:ilvl w:val="0"/>
          <w:numId w:val="21"/>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100% (cem por cento) do saldo devedor remanescente do Principal e seus encargos (deduzidos os pagamentos efetuados nos termos das alíneas acima), deverão ser pagos até a Data de Vencimento.</w:t>
      </w:r>
    </w:p>
    <w:p w14:paraId="6FA69CD8" w14:textId="3BAE34CA" w:rsidR="00BE2A99" w:rsidRDefault="00BE2A99" w:rsidP="0069607A">
      <w:pPr>
        <w:widowControl w:val="0"/>
        <w:tabs>
          <w:tab w:val="left" w:pos="567"/>
          <w:tab w:val="left" w:pos="851"/>
        </w:tabs>
        <w:spacing w:line="280" w:lineRule="exact"/>
        <w:rPr>
          <w:rFonts w:ascii="Trebuchet MS" w:hAnsi="Trebuchet MS"/>
          <w:sz w:val="20"/>
          <w:szCs w:val="20"/>
        </w:rPr>
      </w:pPr>
    </w:p>
    <w:p w14:paraId="2A82649E" w14:textId="77777777" w:rsidR="00BB0851" w:rsidRPr="00BB0851" w:rsidRDefault="00BB0851" w:rsidP="00BB0851">
      <w:pPr>
        <w:widowControl w:val="0"/>
        <w:tabs>
          <w:tab w:val="left" w:pos="567"/>
          <w:tab w:val="left" w:pos="851"/>
        </w:tabs>
        <w:spacing w:line="280" w:lineRule="exact"/>
        <w:rPr>
          <w:rFonts w:ascii="Trebuchet MS" w:hAnsi="Trebuchet MS"/>
          <w:sz w:val="20"/>
          <w:szCs w:val="20"/>
        </w:rPr>
      </w:pPr>
    </w:p>
    <w:p w14:paraId="675AC68E" w14:textId="301ED36D" w:rsidR="00BB0851" w:rsidRPr="00BB0851" w:rsidRDefault="00BB0851" w:rsidP="00BB0851">
      <w:pPr>
        <w:widowControl w:val="0"/>
        <w:numPr>
          <w:ilvl w:val="2"/>
          <w:numId w:val="19"/>
        </w:numPr>
        <w:tabs>
          <w:tab w:val="left" w:pos="567"/>
          <w:tab w:val="left" w:pos="851"/>
        </w:tabs>
        <w:spacing w:line="280" w:lineRule="exact"/>
        <w:ind w:left="0" w:firstLine="0"/>
        <w:rPr>
          <w:rFonts w:ascii="Trebuchet MS" w:hAnsi="Trebuchet MS"/>
          <w:sz w:val="20"/>
          <w:szCs w:val="20"/>
        </w:rPr>
      </w:pPr>
      <w:r w:rsidRPr="00BB0851">
        <w:rPr>
          <w:rFonts w:ascii="Trebuchet MS" w:hAnsi="Trebuchet MS"/>
          <w:sz w:val="20"/>
          <w:szCs w:val="20"/>
        </w:rPr>
        <w:t>Para o cálculo da amortização ser</w:t>
      </w:r>
      <w:r>
        <w:rPr>
          <w:rFonts w:ascii="Trebuchet MS" w:hAnsi="Trebuchet MS"/>
          <w:sz w:val="20"/>
          <w:szCs w:val="20"/>
        </w:rPr>
        <w:t>ão</w:t>
      </w:r>
      <w:r w:rsidRPr="00BB0851">
        <w:rPr>
          <w:rFonts w:ascii="Trebuchet MS" w:hAnsi="Trebuchet MS"/>
          <w:sz w:val="20"/>
          <w:szCs w:val="20"/>
        </w:rPr>
        <w:t xml:space="preserve"> observadas a fórmula</w:t>
      </w:r>
      <w:r>
        <w:rPr>
          <w:rFonts w:ascii="Trebuchet MS" w:hAnsi="Trebuchet MS"/>
          <w:sz w:val="20"/>
          <w:szCs w:val="20"/>
        </w:rPr>
        <w:t>s</w:t>
      </w:r>
      <w:r w:rsidRPr="00BB0851">
        <w:rPr>
          <w:rFonts w:ascii="Trebuchet MS" w:hAnsi="Trebuchet MS"/>
          <w:sz w:val="20"/>
          <w:szCs w:val="20"/>
        </w:rPr>
        <w:t xml:space="preserve"> abaixo:</w:t>
      </w:r>
    </w:p>
    <w:p w14:paraId="20802887" w14:textId="77777777" w:rsidR="00BB0851" w:rsidRPr="00BB0851" w:rsidRDefault="00BB0851" w:rsidP="00BB0851">
      <w:pPr>
        <w:widowControl w:val="0"/>
        <w:tabs>
          <w:tab w:val="left" w:pos="567"/>
          <w:tab w:val="left" w:pos="851"/>
        </w:tabs>
        <w:spacing w:line="280" w:lineRule="exact"/>
        <w:rPr>
          <w:rFonts w:ascii="Trebuchet MS" w:hAnsi="Trebuchet MS"/>
          <w:sz w:val="20"/>
          <w:szCs w:val="20"/>
        </w:rPr>
      </w:pPr>
    </w:p>
    <w:p w14:paraId="6F9F8EF1" w14:textId="77777777" w:rsidR="00BB0851" w:rsidRPr="00BB0851" w:rsidRDefault="00BB0851" w:rsidP="00BB0851">
      <w:pPr>
        <w:autoSpaceDE w:val="0"/>
        <w:autoSpaceDN w:val="0"/>
        <w:adjustRightInd w:val="0"/>
        <w:spacing w:after="120" w:line="320" w:lineRule="exact"/>
        <w:contextualSpacing/>
        <w:jc w:val="center"/>
        <w:rPr>
          <w:rFonts w:ascii="Trebuchet MS" w:hAnsi="Trebuchet MS" w:cs="Arial"/>
          <w:sz w:val="20"/>
          <w:szCs w:val="20"/>
        </w:rPr>
      </w:pPr>
      <m:oMathPara>
        <m:oMath>
          <m:r>
            <m:rPr>
              <m:sty m:val="bi"/>
            </m:rPr>
            <w:rPr>
              <w:rFonts w:ascii="Cambria Math" w:hAnsi="Cambria Math" w:cs="Arial"/>
              <w:sz w:val="20"/>
              <w:szCs w:val="20"/>
            </w:rPr>
            <m:t>Aai=</m:t>
          </m:r>
          <m:d>
            <m:dPr>
              <m:ctrlPr>
                <w:rPr>
                  <w:rFonts w:ascii="Cambria Math" w:hAnsi="Cambria Math" w:cs="Arial"/>
                  <w:b/>
                  <w:i/>
                  <w:sz w:val="20"/>
                  <w:szCs w:val="20"/>
                </w:rPr>
              </m:ctrlPr>
            </m:dPr>
            <m:e>
              <m:r>
                <m:rPr>
                  <m:sty m:val="bi"/>
                </m:rPr>
                <w:rPr>
                  <w:rFonts w:ascii="Cambria Math" w:hAnsi="Cambria Math" w:cs="Arial"/>
                  <w:sz w:val="20"/>
                  <w:szCs w:val="20"/>
                </w:rPr>
                <m:t>VNe × Tai</m:t>
              </m:r>
            </m:e>
          </m:d>
          <m:r>
            <m:rPr>
              <m:sty m:val="bi"/>
            </m:rPr>
            <w:rPr>
              <w:rFonts w:ascii="Cambria Math" w:hAnsi="Cambria Math" w:cs="Arial"/>
              <w:sz w:val="20"/>
              <w:szCs w:val="20"/>
            </w:rPr>
            <m:t xml:space="preserve"> ×Ami</m:t>
          </m:r>
        </m:oMath>
      </m:oMathPara>
    </w:p>
    <w:p w14:paraId="573BB3D4" w14:textId="77777777" w:rsidR="00BB0851" w:rsidRPr="00BB0851" w:rsidRDefault="00BB0851" w:rsidP="00BB0851">
      <w:pPr>
        <w:autoSpaceDE w:val="0"/>
        <w:autoSpaceDN w:val="0"/>
        <w:adjustRightInd w:val="0"/>
        <w:spacing w:after="120" w:line="320" w:lineRule="exact"/>
        <w:contextualSpacing/>
        <w:rPr>
          <w:rFonts w:ascii="Trebuchet MS" w:hAnsi="Trebuchet MS" w:cs="Arial"/>
          <w:sz w:val="20"/>
          <w:szCs w:val="20"/>
        </w:rPr>
      </w:pPr>
    </w:p>
    <w:p w14:paraId="286EA4A8" w14:textId="670CE914"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r w:rsidRPr="00BB0851">
        <w:rPr>
          <w:rFonts w:ascii="Trebuchet MS" w:hAnsi="Trebuchet MS" w:cs="Arial"/>
          <w:bCs/>
          <w:sz w:val="20"/>
          <w:szCs w:val="20"/>
        </w:rPr>
        <w:t>Onde,</w:t>
      </w:r>
    </w:p>
    <w:p w14:paraId="37AF964D" w14:textId="7777777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p>
    <w:p w14:paraId="6625D692" w14:textId="7777777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proofErr w:type="spellStart"/>
      <w:r w:rsidRPr="00BB0851">
        <w:rPr>
          <w:rFonts w:ascii="Trebuchet MS" w:hAnsi="Trebuchet MS" w:cs="Arial"/>
          <w:b/>
          <w:bCs/>
          <w:sz w:val="20"/>
          <w:szCs w:val="20"/>
          <w:u w:val="single"/>
        </w:rPr>
        <w:t>Aai</w:t>
      </w:r>
      <w:proofErr w:type="spellEnd"/>
      <w:r w:rsidRPr="00BB0851">
        <w:rPr>
          <w:rFonts w:ascii="Trebuchet MS" w:hAnsi="Trebuchet MS" w:cs="Arial"/>
          <w:bCs/>
          <w:i/>
          <w:sz w:val="20"/>
          <w:szCs w:val="20"/>
        </w:rPr>
        <w:t xml:space="preserve"> -</w:t>
      </w:r>
      <w:r w:rsidRPr="00BB0851">
        <w:rPr>
          <w:rFonts w:ascii="Trebuchet MS" w:hAnsi="Trebuchet MS" w:cs="Arial"/>
          <w:bCs/>
          <w:sz w:val="20"/>
          <w:szCs w:val="20"/>
        </w:rPr>
        <w:tab/>
        <w:t>Valor unitário da i-</w:t>
      </w:r>
      <w:proofErr w:type="spellStart"/>
      <w:r w:rsidRPr="00BB0851">
        <w:rPr>
          <w:rFonts w:ascii="Trebuchet MS" w:hAnsi="Trebuchet MS" w:cs="Arial"/>
          <w:bCs/>
          <w:sz w:val="20"/>
          <w:szCs w:val="20"/>
        </w:rPr>
        <w:t>ésima</w:t>
      </w:r>
      <w:proofErr w:type="spellEnd"/>
      <w:r w:rsidRPr="00BB0851">
        <w:rPr>
          <w:rFonts w:ascii="Trebuchet MS" w:hAnsi="Trebuchet MS" w:cs="Arial"/>
          <w:bCs/>
          <w:sz w:val="20"/>
          <w:szCs w:val="20"/>
        </w:rPr>
        <w:t xml:space="preserve"> parcela de amortização, calculado com 8 (oito) casas decimais, sem arredondamento.</w:t>
      </w:r>
    </w:p>
    <w:p w14:paraId="54A58DA2" w14:textId="77777777" w:rsidR="00BB0851" w:rsidRPr="00BB0851" w:rsidRDefault="00BB0851" w:rsidP="00BB0851">
      <w:pPr>
        <w:autoSpaceDE w:val="0"/>
        <w:autoSpaceDN w:val="0"/>
        <w:adjustRightInd w:val="0"/>
        <w:spacing w:after="120" w:line="320" w:lineRule="exact"/>
        <w:contextualSpacing/>
        <w:rPr>
          <w:rFonts w:ascii="Trebuchet MS" w:hAnsi="Trebuchet MS" w:cs="Arial"/>
          <w:b/>
          <w:bCs/>
          <w:sz w:val="20"/>
          <w:szCs w:val="20"/>
          <w:u w:val="single"/>
        </w:rPr>
      </w:pPr>
    </w:p>
    <w:p w14:paraId="6E375D96" w14:textId="7777777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proofErr w:type="spellStart"/>
      <w:r w:rsidRPr="00BB0851">
        <w:rPr>
          <w:rFonts w:ascii="Trebuchet MS" w:hAnsi="Trebuchet MS" w:cs="Arial"/>
          <w:b/>
          <w:bCs/>
          <w:sz w:val="20"/>
          <w:szCs w:val="20"/>
          <w:u w:val="single"/>
        </w:rPr>
        <w:t>VNe</w:t>
      </w:r>
      <w:proofErr w:type="spellEnd"/>
      <w:r w:rsidRPr="00BB0851">
        <w:rPr>
          <w:rFonts w:ascii="Trebuchet MS" w:hAnsi="Trebuchet MS" w:cs="Arial"/>
          <w:bCs/>
          <w:sz w:val="20"/>
          <w:szCs w:val="20"/>
        </w:rPr>
        <w:t>:</w:t>
      </w:r>
      <w:r w:rsidRPr="00BB0851">
        <w:rPr>
          <w:rFonts w:ascii="Trebuchet MS" w:hAnsi="Trebuchet MS" w:cs="Arial"/>
          <w:bCs/>
          <w:sz w:val="20"/>
          <w:szCs w:val="20"/>
        </w:rPr>
        <w:tab/>
        <w:t>Conforme definido anteriormente.</w:t>
      </w:r>
    </w:p>
    <w:p w14:paraId="5D0E263F" w14:textId="7777777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p>
    <w:p w14:paraId="02DE2851" w14:textId="1011D8D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r w:rsidRPr="00BB0851">
        <w:rPr>
          <w:rFonts w:ascii="Trebuchet MS" w:hAnsi="Trebuchet MS" w:cs="Arial"/>
          <w:b/>
          <w:bCs/>
          <w:sz w:val="20"/>
          <w:szCs w:val="20"/>
          <w:u w:val="single"/>
        </w:rPr>
        <w:lastRenderedPageBreak/>
        <w:t>Tai</w:t>
      </w:r>
      <w:r w:rsidRPr="00BB0851">
        <w:rPr>
          <w:rFonts w:ascii="Trebuchet MS" w:hAnsi="Trebuchet MS" w:cs="Arial"/>
          <w:bCs/>
          <w:sz w:val="20"/>
          <w:szCs w:val="20"/>
        </w:rPr>
        <w:t>:</w:t>
      </w:r>
      <w:r w:rsidRPr="00BB0851">
        <w:rPr>
          <w:rFonts w:ascii="Trebuchet MS" w:hAnsi="Trebuchet MS" w:cs="Arial"/>
          <w:bCs/>
          <w:sz w:val="20"/>
          <w:szCs w:val="20"/>
        </w:rPr>
        <w:tab/>
      </w:r>
      <w:proofErr w:type="gramStart"/>
      <w:r w:rsidRPr="00BB0851">
        <w:rPr>
          <w:rFonts w:ascii="Trebuchet MS" w:hAnsi="Trebuchet MS" w:cs="Arial"/>
          <w:bCs/>
          <w:sz w:val="20"/>
          <w:szCs w:val="20"/>
        </w:rPr>
        <w:t>Taxa da i</w:t>
      </w:r>
      <w:proofErr w:type="gramEnd"/>
      <w:r w:rsidRPr="00BB0851">
        <w:rPr>
          <w:rFonts w:ascii="Trebuchet MS" w:hAnsi="Trebuchet MS" w:cs="Arial"/>
          <w:bCs/>
          <w:sz w:val="20"/>
          <w:szCs w:val="20"/>
        </w:rPr>
        <w:t>-</w:t>
      </w:r>
      <w:proofErr w:type="spellStart"/>
      <w:r w:rsidRPr="00BB0851">
        <w:rPr>
          <w:rFonts w:ascii="Trebuchet MS" w:hAnsi="Trebuchet MS" w:cs="Arial"/>
          <w:bCs/>
          <w:sz w:val="20"/>
          <w:szCs w:val="20"/>
        </w:rPr>
        <w:t>ésima</w:t>
      </w:r>
      <w:proofErr w:type="spellEnd"/>
      <w:r w:rsidRPr="00BB0851">
        <w:rPr>
          <w:rFonts w:ascii="Trebuchet MS" w:hAnsi="Trebuchet MS" w:cs="Arial"/>
          <w:bCs/>
          <w:sz w:val="20"/>
          <w:szCs w:val="20"/>
        </w:rPr>
        <w:t xml:space="preserve"> parcela de amortização, informada com 4 (quatro) casas decimais, conforme os percentuais informados na coluna “Taxa de Amortização - Tai”, nos termos estabelecidos nas tabelas constante do Anexo </w:t>
      </w:r>
      <w:ins w:id="71" w:author="Maria Eugênia Castellari" w:date="2019-10-23T21:33:00Z">
        <w:r w:rsidR="00710D81">
          <w:rPr>
            <w:rFonts w:ascii="Trebuchet MS" w:hAnsi="Trebuchet MS" w:cs="Arial"/>
            <w:bCs/>
            <w:sz w:val="20"/>
            <w:szCs w:val="20"/>
          </w:rPr>
          <w:t>I</w:t>
        </w:r>
      </w:ins>
      <w:r w:rsidRPr="00BB0851">
        <w:rPr>
          <w:rFonts w:ascii="Trebuchet MS" w:hAnsi="Trebuchet MS" w:cs="Arial"/>
          <w:bCs/>
          <w:sz w:val="20"/>
          <w:szCs w:val="20"/>
        </w:rPr>
        <w:t>V deste documento.</w:t>
      </w:r>
    </w:p>
    <w:p w14:paraId="1FBD4E58" w14:textId="7777777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p>
    <w:p w14:paraId="3C73522C" w14:textId="7777777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r w:rsidRPr="00BB0851">
        <w:rPr>
          <w:rFonts w:ascii="Trebuchet MS" w:hAnsi="Trebuchet MS" w:cs="Arial"/>
          <w:b/>
          <w:bCs/>
          <w:sz w:val="20"/>
          <w:szCs w:val="20"/>
          <w:u w:val="single"/>
        </w:rPr>
        <w:t>Ami</w:t>
      </w:r>
      <w:r w:rsidRPr="00BB0851">
        <w:rPr>
          <w:rFonts w:ascii="Trebuchet MS" w:hAnsi="Trebuchet MS" w:cs="Arial"/>
          <w:b/>
          <w:bCs/>
          <w:sz w:val="20"/>
          <w:szCs w:val="20"/>
        </w:rPr>
        <w:t>:</w:t>
      </w:r>
      <w:r w:rsidRPr="00BB0851">
        <w:rPr>
          <w:rFonts w:ascii="Trebuchet MS" w:hAnsi="Trebuchet MS" w:cs="Arial"/>
          <w:bCs/>
          <w:sz w:val="20"/>
          <w:szCs w:val="20"/>
        </w:rPr>
        <w:tab/>
        <w:t>Amortização mínima do i-</w:t>
      </w:r>
      <w:proofErr w:type="spellStart"/>
      <w:r w:rsidRPr="00BB0851">
        <w:rPr>
          <w:rFonts w:ascii="Trebuchet MS" w:hAnsi="Trebuchet MS" w:cs="Arial"/>
          <w:bCs/>
          <w:sz w:val="20"/>
          <w:szCs w:val="20"/>
        </w:rPr>
        <w:t>ésimo</w:t>
      </w:r>
      <w:proofErr w:type="spellEnd"/>
      <w:r w:rsidRPr="00BB0851">
        <w:rPr>
          <w:rFonts w:ascii="Trebuchet MS" w:hAnsi="Trebuchet MS" w:cs="Arial"/>
          <w:bCs/>
          <w:sz w:val="20"/>
          <w:szCs w:val="20"/>
        </w:rPr>
        <w:t xml:space="preserve"> período calculado com 10 casas decimais, com arredondamento, de acordo com a seguinte condicionante: </w:t>
      </w:r>
    </w:p>
    <w:p w14:paraId="2F24486A" w14:textId="77777777" w:rsidR="00BB0851" w:rsidRPr="00BB0851" w:rsidRDefault="00BB0851" w:rsidP="00BB0851">
      <w:pPr>
        <w:autoSpaceDE w:val="0"/>
        <w:autoSpaceDN w:val="0"/>
        <w:adjustRightInd w:val="0"/>
        <w:contextualSpacing/>
        <w:jc w:val="center"/>
        <w:rPr>
          <w:rFonts w:ascii="Trebuchet MS" w:hAnsi="Trebuchet MS" w:cs="Arial"/>
          <w:bCs/>
          <w:sz w:val="20"/>
          <w:szCs w:val="20"/>
        </w:rPr>
      </w:pPr>
    </w:p>
    <w:p w14:paraId="1DFAC99A" w14:textId="77777777" w:rsidR="00BB0851" w:rsidRPr="00BB0851" w:rsidRDefault="00BB0851" w:rsidP="00BB0851">
      <w:pPr>
        <w:autoSpaceDE w:val="0"/>
        <w:autoSpaceDN w:val="0"/>
        <w:adjustRightInd w:val="0"/>
        <w:contextualSpacing/>
        <w:jc w:val="center"/>
        <w:rPr>
          <w:rFonts w:ascii="Trebuchet MS" w:hAnsi="Trebuchet MS" w:cs="Arial"/>
          <w:sz w:val="20"/>
          <w:szCs w:val="20"/>
        </w:rPr>
      </w:pPr>
      <m:oMathPara>
        <m:oMath>
          <m:r>
            <w:rPr>
              <w:rFonts w:ascii="Cambria Math" w:hAnsi="Cambria Math" w:cs="Arial"/>
              <w:sz w:val="20"/>
              <w:szCs w:val="20"/>
            </w:rPr>
            <m:t xml:space="preserve">Se: </m:t>
          </m:r>
          <m:f>
            <m:fPr>
              <m:ctrlPr>
                <w:rPr>
                  <w:rFonts w:ascii="Cambria Math" w:hAnsi="Cambria Math" w:cs="Arial"/>
                  <w:bCs/>
                  <w:i/>
                  <w:sz w:val="20"/>
                  <w:szCs w:val="20"/>
                </w:rPr>
              </m:ctrlPr>
            </m:fPr>
            <m:num>
              <m:r>
                <w:rPr>
                  <w:rFonts w:ascii="Cambria Math" w:hAnsi="Cambria Math" w:cs="Arial"/>
                  <w:sz w:val="20"/>
                  <w:szCs w:val="20"/>
                </w:rPr>
                <m:t>VNe</m:t>
              </m:r>
            </m:num>
            <m:den>
              <m:r>
                <w:rPr>
                  <w:rFonts w:ascii="Cambria Math" w:hAnsi="Cambria Math" w:cs="Arial"/>
                  <w:sz w:val="20"/>
                  <w:szCs w:val="20"/>
                </w:rPr>
                <m:t>SDi</m:t>
              </m:r>
            </m:den>
          </m:f>
          <m:r>
            <w:rPr>
              <w:rFonts w:ascii="Cambria Math" w:hAnsi="Cambria Math" w:cs="Arial"/>
              <w:sz w:val="20"/>
              <w:szCs w:val="20"/>
            </w:rPr>
            <m:t>≤1; Ami=0</m:t>
          </m:r>
        </m:oMath>
      </m:oMathPara>
    </w:p>
    <w:p w14:paraId="3914CA2D" w14:textId="77777777" w:rsidR="00BB0851" w:rsidRPr="00BB0851" w:rsidRDefault="00BB0851" w:rsidP="00BB0851">
      <w:pPr>
        <w:autoSpaceDE w:val="0"/>
        <w:autoSpaceDN w:val="0"/>
        <w:adjustRightInd w:val="0"/>
        <w:contextualSpacing/>
        <w:jc w:val="center"/>
        <w:rPr>
          <w:rFonts w:ascii="Trebuchet MS" w:hAnsi="Trebuchet MS" w:cs="Arial"/>
          <w:bCs/>
          <w:sz w:val="20"/>
          <w:szCs w:val="20"/>
        </w:rPr>
      </w:pPr>
    </w:p>
    <w:p w14:paraId="6D9CE0C9" w14:textId="77777777" w:rsidR="00BB0851" w:rsidRPr="00BB0851" w:rsidRDefault="00BB0851" w:rsidP="00BB0851">
      <w:pPr>
        <w:autoSpaceDE w:val="0"/>
        <w:autoSpaceDN w:val="0"/>
        <w:adjustRightInd w:val="0"/>
        <w:contextualSpacing/>
        <w:jc w:val="center"/>
        <w:rPr>
          <w:rFonts w:ascii="Trebuchet MS" w:hAnsi="Trebuchet MS" w:cs="Arial"/>
          <w:bCs/>
          <w:sz w:val="20"/>
          <w:szCs w:val="20"/>
        </w:rPr>
      </w:pPr>
      <m:oMathPara>
        <m:oMath>
          <m:r>
            <w:rPr>
              <w:rFonts w:ascii="Cambria Math" w:hAnsi="Cambria Math" w:cs="Arial"/>
              <w:sz w:val="20"/>
              <w:szCs w:val="20"/>
            </w:rPr>
            <m:t xml:space="preserve">Se: </m:t>
          </m:r>
          <m:f>
            <m:fPr>
              <m:ctrlPr>
                <w:rPr>
                  <w:rFonts w:ascii="Cambria Math" w:hAnsi="Cambria Math" w:cs="Arial"/>
                  <w:bCs/>
                  <w:i/>
                  <w:sz w:val="20"/>
                  <w:szCs w:val="20"/>
                </w:rPr>
              </m:ctrlPr>
            </m:fPr>
            <m:num>
              <m:r>
                <w:rPr>
                  <w:rFonts w:ascii="Cambria Math" w:hAnsi="Cambria Math" w:cs="Arial"/>
                  <w:sz w:val="20"/>
                  <w:szCs w:val="20"/>
                </w:rPr>
                <m:t>VNe</m:t>
              </m:r>
            </m:num>
            <m:den>
              <m:r>
                <w:rPr>
                  <w:rFonts w:ascii="Cambria Math" w:hAnsi="Cambria Math" w:cs="Arial"/>
                  <w:sz w:val="20"/>
                  <w:szCs w:val="20"/>
                </w:rPr>
                <m:t>Sdi</m:t>
              </m:r>
            </m:den>
          </m:f>
          <m:r>
            <w:rPr>
              <w:rFonts w:ascii="Cambria Math" w:hAnsi="Cambria Math" w:cs="Arial"/>
              <w:sz w:val="20"/>
              <w:szCs w:val="20"/>
            </w:rPr>
            <m:t>&gt;1; Ami=</m:t>
          </m:r>
          <m:d>
            <m:dPr>
              <m:ctrlPr>
                <w:rPr>
                  <w:rFonts w:ascii="Cambria Math" w:hAnsi="Cambria Math" w:cs="Arial"/>
                  <w:bCs/>
                  <w:i/>
                  <w:sz w:val="20"/>
                  <w:szCs w:val="20"/>
                </w:rPr>
              </m:ctrlPr>
            </m:dPr>
            <m:e>
              <m:f>
                <m:fPr>
                  <m:ctrlPr>
                    <w:rPr>
                      <w:rFonts w:ascii="Cambria Math" w:hAnsi="Cambria Math" w:cs="Arial"/>
                      <w:bCs/>
                      <w:i/>
                      <w:sz w:val="20"/>
                      <w:szCs w:val="20"/>
                    </w:rPr>
                  </m:ctrlPr>
                </m:fPr>
                <m:num>
                  <m:r>
                    <w:rPr>
                      <w:rFonts w:ascii="Cambria Math" w:hAnsi="Cambria Math" w:cs="Arial"/>
                      <w:sz w:val="20"/>
                      <w:szCs w:val="20"/>
                    </w:rPr>
                    <m:t>VNe-Sdi</m:t>
                  </m:r>
                </m:num>
                <m:den>
                  <m:r>
                    <w:rPr>
                      <w:rFonts w:ascii="Cambria Math" w:hAnsi="Cambria Math" w:cs="Arial"/>
                      <w:sz w:val="20"/>
                      <w:szCs w:val="20"/>
                    </w:rPr>
                    <m:t>VNe ×Tai</m:t>
                  </m:r>
                </m:den>
              </m:f>
            </m:e>
          </m:d>
        </m:oMath>
      </m:oMathPara>
    </w:p>
    <w:p w14:paraId="4274D2B7" w14:textId="77777777" w:rsidR="00D30F65" w:rsidRDefault="00D30F65" w:rsidP="00D30F65">
      <w:pPr>
        <w:jc w:val="left"/>
        <w:rPr>
          <w:rFonts w:ascii="Trebuchet MS" w:hAnsi="Trebuchet MS" w:cs="Arial"/>
          <w:bCs/>
          <w:sz w:val="20"/>
          <w:szCs w:val="20"/>
        </w:rPr>
      </w:pPr>
    </w:p>
    <w:p w14:paraId="5D5C33B3" w14:textId="7F5A3374" w:rsidR="00BB0851" w:rsidRPr="00BB0851" w:rsidRDefault="00BB0851" w:rsidP="00D30F65">
      <w:pPr>
        <w:jc w:val="left"/>
        <w:rPr>
          <w:rFonts w:ascii="Trebuchet MS" w:hAnsi="Trebuchet MS" w:cs="Arial"/>
          <w:bCs/>
          <w:sz w:val="20"/>
          <w:szCs w:val="20"/>
        </w:rPr>
      </w:pPr>
      <w:r w:rsidRPr="00BB0851">
        <w:rPr>
          <w:rFonts w:ascii="Trebuchet MS" w:hAnsi="Trebuchet MS" w:cs="Arial"/>
          <w:bCs/>
          <w:sz w:val="20"/>
          <w:szCs w:val="20"/>
        </w:rPr>
        <w:t>Onde:</w:t>
      </w:r>
    </w:p>
    <w:p w14:paraId="353849AC" w14:textId="77777777"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p>
    <w:p w14:paraId="4B6F17B0" w14:textId="38C198E8" w:rsidR="00BB0851" w:rsidRPr="00BB0851" w:rsidRDefault="00BB0851" w:rsidP="00BB0851">
      <w:pPr>
        <w:autoSpaceDE w:val="0"/>
        <w:autoSpaceDN w:val="0"/>
        <w:adjustRightInd w:val="0"/>
        <w:spacing w:after="120" w:line="320" w:lineRule="exact"/>
        <w:contextualSpacing/>
        <w:rPr>
          <w:rFonts w:ascii="Trebuchet MS" w:hAnsi="Trebuchet MS" w:cs="Arial"/>
          <w:bCs/>
          <w:sz w:val="20"/>
          <w:szCs w:val="20"/>
        </w:rPr>
      </w:pPr>
      <w:proofErr w:type="spellStart"/>
      <w:r w:rsidRPr="00BB0851">
        <w:rPr>
          <w:rFonts w:ascii="Trebuchet MS" w:hAnsi="Trebuchet MS" w:cs="Arial"/>
          <w:b/>
          <w:bCs/>
          <w:sz w:val="20"/>
          <w:szCs w:val="20"/>
          <w:u w:val="single"/>
        </w:rPr>
        <w:t>Sdi</w:t>
      </w:r>
      <w:proofErr w:type="spellEnd"/>
      <w:r w:rsidRPr="00BB0851">
        <w:rPr>
          <w:rFonts w:ascii="Trebuchet MS" w:hAnsi="Trebuchet MS" w:cs="Arial"/>
          <w:bCs/>
          <w:sz w:val="20"/>
          <w:szCs w:val="20"/>
        </w:rPr>
        <w:t xml:space="preserve">: </w:t>
      </w:r>
      <w:r w:rsidRPr="00BB0851">
        <w:rPr>
          <w:rFonts w:ascii="Trebuchet MS" w:hAnsi="Trebuchet MS" w:cs="Arial"/>
          <w:bCs/>
          <w:sz w:val="20"/>
          <w:szCs w:val="20"/>
        </w:rPr>
        <w:tab/>
        <w:t>Saldo devedor no i-</w:t>
      </w:r>
      <w:proofErr w:type="spellStart"/>
      <w:r w:rsidRPr="00BB0851">
        <w:rPr>
          <w:rFonts w:ascii="Trebuchet MS" w:hAnsi="Trebuchet MS" w:cs="Arial"/>
          <w:bCs/>
          <w:sz w:val="20"/>
          <w:szCs w:val="20"/>
        </w:rPr>
        <w:t>esimo</w:t>
      </w:r>
      <w:proofErr w:type="spellEnd"/>
      <w:r w:rsidRPr="00BB0851">
        <w:rPr>
          <w:rFonts w:ascii="Trebuchet MS" w:hAnsi="Trebuchet MS" w:cs="Arial"/>
          <w:bCs/>
          <w:sz w:val="20"/>
          <w:szCs w:val="20"/>
        </w:rPr>
        <w:t xml:space="preserve"> período, conforme valor informado na coluna Saldo Devedor do Anexo </w:t>
      </w:r>
      <w:ins w:id="72" w:author="Maria Eugênia Castellari" w:date="2019-10-23T21:33:00Z">
        <w:r w:rsidR="00710D81">
          <w:rPr>
            <w:rFonts w:ascii="Trebuchet MS" w:hAnsi="Trebuchet MS" w:cs="Arial"/>
            <w:bCs/>
            <w:sz w:val="20"/>
            <w:szCs w:val="20"/>
          </w:rPr>
          <w:t>I</w:t>
        </w:r>
      </w:ins>
      <w:r w:rsidRPr="00BB0851">
        <w:rPr>
          <w:rFonts w:ascii="Trebuchet MS" w:hAnsi="Trebuchet MS" w:cs="Arial"/>
          <w:bCs/>
          <w:sz w:val="20"/>
          <w:szCs w:val="20"/>
        </w:rPr>
        <w:t xml:space="preserve">V </w:t>
      </w:r>
      <w:del w:id="73" w:author="Maria Eugênia Castellari" w:date="2019-10-23T21:40:00Z">
        <w:r w:rsidRPr="00BB0851" w:rsidDel="004B6008">
          <w:rPr>
            <w:rFonts w:ascii="Trebuchet MS" w:hAnsi="Trebuchet MS" w:cs="Arial"/>
            <w:bCs/>
            <w:sz w:val="20"/>
            <w:szCs w:val="20"/>
          </w:rPr>
          <w:delText>d</w:delText>
        </w:r>
      </w:del>
      <w:r w:rsidRPr="00BB0851">
        <w:rPr>
          <w:rFonts w:ascii="Trebuchet MS" w:hAnsi="Trebuchet MS" w:cs="Arial"/>
          <w:bCs/>
          <w:sz w:val="20"/>
          <w:szCs w:val="20"/>
        </w:rPr>
        <w:t>do presente Instrumento.</w:t>
      </w:r>
    </w:p>
    <w:p w14:paraId="0A12F097" w14:textId="77777777" w:rsidR="00BB0851" w:rsidRDefault="00BB0851" w:rsidP="0069607A">
      <w:pPr>
        <w:widowControl w:val="0"/>
        <w:tabs>
          <w:tab w:val="left" w:pos="567"/>
          <w:tab w:val="left" w:pos="851"/>
        </w:tabs>
        <w:spacing w:line="280" w:lineRule="exact"/>
        <w:rPr>
          <w:rFonts w:ascii="Trebuchet MS" w:hAnsi="Trebuchet MS"/>
          <w:sz w:val="20"/>
          <w:szCs w:val="20"/>
        </w:rPr>
      </w:pPr>
    </w:p>
    <w:p w14:paraId="65DBFC6F" w14:textId="36F8B1FC" w:rsidR="00880D07" w:rsidRPr="00A15CFB" w:rsidRDefault="00886353" w:rsidP="005F55E3">
      <w:pPr>
        <w:widowControl w:val="0"/>
        <w:numPr>
          <w:ilvl w:val="1"/>
          <w:numId w:val="19"/>
        </w:numPr>
        <w:tabs>
          <w:tab w:val="left" w:pos="567"/>
        </w:tabs>
        <w:spacing w:line="280" w:lineRule="exact"/>
        <w:ind w:left="0" w:firstLine="0"/>
        <w:rPr>
          <w:rFonts w:ascii="Trebuchet MS" w:hAnsi="Trebuchet MS"/>
          <w:b/>
          <w:sz w:val="20"/>
          <w:szCs w:val="20"/>
        </w:rPr>
      </w:pPr>
      <w:r>
        <w:rPr>
          <w:rFonts w:ascii="Trebuchet MS" w:hAnsi="Trebuchet MS"/>
          <w:b/>
          <w:sz w:val="20"/>
          <w:szCs w:val="20"/>
        </w:rPr>
        <w:t xml:space="preserve">Despesas Gerais, </w:t>
      </w:r>
      <w:r w:rsidRPr="00886353">
        <w:rPr>
          <w:rFonts w:ascii="Trebuchet MS" w:hAnsi="Trebuchet MS"/>
          <w:b/>
          <w:sz w:val="20"/>
          <w:szCs w:val="20"/>
        </w:rPr>
        <w:t>Fundo de Reserva</w:t>
      </w:r>
      <w:r>
        <w:rPr>
          <w:rFonts w:ascii="Trebuchet MS" w:hAnsi="Trebuchet MS"/>
          <w:b/>
          <w:sz w:val="20"/>
          <w:szCs w:val="20"/>
        </w:rPr>
        <w:t xml:space="preserve"> e</w:t>
      </w:r>
      <w:r w:rsidRPr="00886353">
        <w:rPr>
          <w:rFonts w:ascii="Trebuchet MS" w:hAnsi="Trebuchet MS"/>
          <w:b/>
          <w:sz w:val="20"/>
          <w:szCs w:val="20"/>
        </w:rPr>
        <w:t xml:space="preserve"> Fundo de Despesas</w:t>
      </w:r>
    </w:p>
    <w:p w14:paraId="437012CE" w14:textId="77777777" w:rsidR="00D23B6C" w:rsidRPr="00A15CFB" w:rsidRDefault="00D23B6C" w:rsidP="0069607A">
      <w:pPr>
        <w:widowControl w:val="0"/>
        <w:tabs>
          <w:tab w:val="left" w:pos="567"/>
        </w:tabs>
        <w:spacing w:line="280" w:lineRule="exact"/>
        <w:rPr>
          <w:rFonts w:ascii="Trebuchet MS" w:hAnsi="Trebuchet MS"/>
          <w:b/>
          <w:sz w:val="20"/>
          <w:szCs w:val="20"/>
        </w:rPr>
      </w:pPr>
    </w:p>
    <w:p w14:paraId="17845095" w14:textId="6C6B3D43" w:rsidR="00886353" w:rsidRPr="00886353" w:rsidRDefault="00886353" w:rsidP="005F55E3">
      <w:pPr>
        <w:widowControl w:val="0"/>
        <w:numPr>
          <w:ilvl w:val="2"/>
          <w:numId w:val="19"/>
        </w:numPr>
        <w:tabs>
          <w:tab w:val="left" w:pos="567"/>
          <w:tab w:val="left" w:pos="851"/>
        </w:tabs>
        <w:spacing w:line="280" w:lineRule="exact"/>
        <w:ind w:left="0" w:hanging="11"/>
        <w:rPr>
          <w:rFonts w:ascii="Trebuchet MS" w:hAnsi="Trebuchet MS"/>
          <w:sz w:val="20"/>
          <w:szCs w:val="20"/>
        </w:rPr>
      </w:pPr>
      <w:r w:rsidRPr="00886353">
        <w:rPr>
          <w:rFonts w:ascii="Trebuchet MS" w:hAnsi="Trebuchet MS"/>
          <w:sz w:val="20"/>
          <w:szCs w:val="20"/>
        </w:rPr>
        <w:t xml:space="preserve">Em complemento ao disposto na Cláusula </w:t>
      </w:r>
      <w:r w:rsidR="00814392">
        <w:rPr>
          <w:rFonts w:ascii="Trebuchet MS" w:hAnsi="Trebuchet MS"/>
          <w:sz w:val="20"/>
          <w:szCs w:val="20"/>
        </w:rPr>
        <w:t>4.6.2</w:t>
      </w:r>
      <w:r w:rsidRPr="00886353">
        <w:rPr>
          <w:rFonts w:ascii="Trebuchet MS" w:hAnsi="Trebuchet MS"/>
          <w:sz w:val="20"/>
          <w:szCs w:val="20"/>
        </w:rPr>
        <w:t xml:space="preserve"> dest</w:t>
      </w:r>
      <w:r>
        <w:rPr>
          <w:rFonts w:ascii="Trebuchet MS" w:hAnsi="Trebuchet MS"/>
          <w:sz w:val="20"/>
          <w:szCs w:val="20"/>
        </w:rPr>
        <w:t>a</w:t>
      </w:r>
      <w:r w:rsidRPr="00886353">
        <w:rPr>
          <w:rFonts w:ascii="Trebuchet MS" w:hAnsi="Trebuchet MS"/>
          <w:sz w:val="20"/>
          <w:szCs w:val="20"/>
        </w:rPr>
        <w:t xml:space="preserve"> </w:t>
      </w:r>
      <w:r>
        <w:rPr>
          <w:rFonts w:ascii="Trebuchet MS" w:hAnsi="Trebuchet MS"/>
          <w:sz w:val="20"/>
          <w:szCs w:val="20"/>
        </w:rPr>
        <w:t>Escritura de Emissão</w:t>
      </w:r>
      <w:r w:rsidRPr="00886353">
        <w:rPr>
          <w:rFonts w:ascii="Trebuchet MS" w:hAnsi="Trebuchet MS"/>
          <w:sz w:val="20"/>
          <w:szCs w:val="20"/>
        </w:rPr>
        <w:t>, a Emissora se responsabiliza por todas as demais despesas previstas nesta Escritura de Emissão e nos demais Documentos da Operação a serem efetivamente incorridas pela Securitizadora no âmbito da Operação, as quais deverão ser reembolsadas pela Emissora à Securitizadora e/ou aos prestadores de serviços contratados, conforme o caso, em até 5 (cinco) Dias Úteis do recebimento de comunicação neste sentido, incluindo, mas não se limitando a (“</w:t>
      </w:r>
      <w:r w:rsidRPr="00886353">
        <w:rPr>
          <w:rFonts w:ascii="Trebuchet MS" w:hAnsi="Trebuchet MS"/>
          <w:sz w:val="20"/>
          <w:szCs w:val="20"/>
          <w:u w:val="single"/>
        </w:rPr>
        <w:t>Despesas</w:t>
      </w:r>
      <w:r w:rsidRPr="00886353">
        <w:rPr>
          <w:rFonts w:ascii="Trebuchet MS" w:hAnsi="Trebuchet MS"/>
          <w:sz w:val="20"/>
          <w:szCs w:val="20"/>
        </w:rPr>
        <w:t>”):</w:t>
      </w:r>
    </w:p>
    <w:p w14:paraId="4A141FEC" w14:textId="77777777" w:rsidR="00886353" w:rsidRPr="00886353" w:rsidRDefault="00886353" w:rsidP="00886353">
      <w:pPr>
        <w:widowControl w:val="0"/>
        <w:tabs>
          <w:tab w:val="left" w:pos="567"/>
          <w:tab w:val="left" w:pos="851"/>
        </w:tabs>
        <w:spacing w:line="280" w:lineRule="exact"/>
        <w:ind w:left="720"/>
        <w:rPr>
          <w:rFonts w:ascii="Trebuchet MS" w:hAnsi="Trebuchet MS"/>
          <w:sz w:val="20"/>
          <w:szCs w:val="20"/>
        </w:rPr>
      </w:pPr>
    </w:p>
    <w:p w14:paraId="011978A1" w14:textId="1ABAF975" w:rsidR="00886353" w:rsidRPr="00886353" w:rsidRDefault="00886353" w:rsidP="005F55E3">
      <w:pPr>
        <w:pStyle w:val="PargrafodaLista"/>
        <w:widowControl w:val="0"/>
        <w:numPr>
          <w:ilvl w:val="0"/>
          <w:numId w:val="22"/>
        </w:numPr>
        <w:tabs>
          <w:tab w:val="left" w:pos="567"/>
          <w:tab w:val="left" w:pos="851"/>
        </w:tabs>
        <w:spacing w:line="280" w:lineRule="exact"/>
        <w:ind w:hanging="1080"/>
        <w:rPr>
          <w:rFonts w:ascii="Trebuchet MS" w:hAnsi="Trebuchet MS"/>
          <w:sz w:val="20"/>
          <w:szCs w:val="20"/>
        </w:rPr>
      </w:pPr>
      <w:r>
        <w:rPr>
          <w:rFonts w:ascii="Trebuchet MS" w:hAnsi="Trebuchet MS"/>
          <w:sz w:val="20"/>
          <w:szCs w:val="20"/>
        </w:rPr>
        <w:t>t</w:t>
      </w:r>
      <w:r w:rsidRPr="00886353">
        <w:rPr>
          <w:rFonts w:ascii="Trebuchet MS" w:hAnsi="Trebuchet MS"/>
          <w:sz w:val="20"/>
          <w:szCs w:val="20"/>
        </w:rPr>
        <w:t>odos os emolumentos da B3 S.A. – Brasil, Bolsa, Balcão (“</w:t>
      </w:r>
      <w:r w:rsidRPr="00886353">
        <w:rPr>
          <w:rFonts w:ascii="Trebuchet MS" w:hAnsi="Trebuchet MS"/>
          <w:sz w:val="20"/>
          <w:szCs w:val="20"/>
          <w:u w:val="single"/>
        </w:rPr>
        <w:t>B3</w:t>
      </w:r>
      <w:r w:rsidRPr="00886353">
        <w:rPr>
          <w:rFonts w:ascii="Trebuchet MS" w:hAnsi="Trebuchet MS"/>
          <w:sz w:val="20"/>
          <w:szCs w:val="20"/>
        </w:rPr>
        <w:t>”), relativos à CCI e aos CRI;</w:t>
      </w:r>
    </w:p>
    <w:p w14:paraId="49356E70" w14:textId="77777777" w:rsidR="00886353" w:rsidRPr="00886353" w:rsidRDefault="00886353" w:rsidP="00886353">
      <w:pPr>
        <w:widowControl w:val="0"/>
        <w:tabs>
          <w:tab w:val="left" w:pos="567"/>
          <w:tab w:val="left" w:pos="851"/>
        </w:tabs>
        <w:spacing w:line="280" w:lineRule="exact"/>
        <w:ind w:left="720"/>
        <w:rPr>
          <w:rFonts w:ascii="Trebuchet MS" w:hAnsi="Trebuchet MS"/>
          <w:sz w:val="20"/>
          <w:szCs w:val="20"/>
        </w:rPr>
      </w:pPr>
    </w:p>
    <w:p w14:paraId="21DA9023" w14:textId="1EED360F" w:rsidR="00886353" w:rsidRPr="00886353" w:rsidRDefault="00886353" w:rsidP="005F55E3">
      <w:pPr>
        <w:pStyle w:val="PargrafodaLista"/>
        <w:widowControl w:val="0"/>
        <w:numPr>
          <w:ilvl w:val="0"/>
          <w:numId w:val="22"/>
        </w:numPr>
        <w:tabs>
          <w:tab w:val="left" w:pos="567"/>
          <w:tab w:val="left" w:pos="851"/>
        </w:tabs>
        <w:spacing w:line="280" w:lineRule="exact"/>
        <w:ind w:hanging="1080"/>
        <w:rPr>
          <w:rFonts w:ascii="Trebuchet MS" w:hAnsi="Trebuchet MS"/>
          <w:sz w:val="20"/>
          <w:szCs w:val="20"/>
        </w:rPr>
      </w:pPr>
      <w:r>
        <w:rPr>
          <w:rFonts w:ascii="Trebuchet MS" w:hAnsi="Trebuchet MS"/>
          <w:sz w:val="20"/>
          <w:szCs w:val="20"/>
        </w:rPr>
        <w:t>e</w:t>
      </w:r>
      <w:r w:rsidRPr="00886353">
        <w:rPr>
          <w:rFonts w:ascii="Trebuchet MS" w:hAnsi="Trebuchet MS"/>
          <w:sz w:val="20"/>
          <w:szCs w:val="20"/>
        </w:rPr>
        <w:t>molumentos da ANBIMA relativos ao registro dos CRI;</w:t>
      </w:r>
    </w:p>
    <w:p w14:paraId="58D85EAA" w14:textId="77777777" w:rsidR="00886353" w:rsidRPr="00886353" w:rsidRDefault="00886353" w:rsidP="00886353">
      <w:pPr>
        <w:widowControl w:val="0"/>
        <w:tabs>
          <w:tab w:val="left" w:pos="567"/>
          <w:tab w:val="left" w:pos="851"/>
        </w:tabs>
        <w:spacing w:line="280" w:lineRule="exact"/>
        <w:ind w:left="720"/>
        <w:rPr>
          <w:rFonts w:ascii="Trebuchet MS" w:hAnsi="Trebuchet MS"/>
          <w:sz w:val="20"/>
          <w:szCs w:val="20"/>
        </w:rPr>
      </w:pPr>
    </w:p>
    <w:p w14:paraId="7FB47253" w14:textId="71979DD1" w:rsidR="00886353" w:rsidRPr="00814392" w:rsidRDefault="00886353"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Pr="00886353">
        <w:rPr>
          <w:rFonts w:ascii="Trebuchet MS" w:hAnsi="Trebuchet MS"/>
          <w:sz w:val="20"/>
          <w:szCs w:val="20"/>
        </w:rPr>
        <w:t xml:space="preserve">emuneração devida </w:t>
      </w:r>
      <w:r w:rsidR="00814392">
        <w:rPr>
          <w:rFonts w:ascii="Trebuchet MS" w:hAnsi="Trebuchet MS"/>
          <w:sz w:val="20"/>
          <w:szCs w:val="20"/>
        </w:rPr>
        <w:t>à Securitizadora, na qualidade de instituição intermediária líder da oferta de CRI</w:t>
      </w:r>
      <w:r w:rsidRPr="00886353">
        <w:rPr>
          <w:rFonts w:ascii="Trebuchet MS" w:hAnsi="Trebuchet MS"/>
          <w:sz w:val="20"/>
          <w:szCs w:val="20"/>
        </w:rPr>
        <w:t xml:space="preserve">, em parcela única, pela coordenação e distribuição </w:t>
      </w:r>
      <w:r w:rsidRPr="00814392">
        <w:rPr>
          <w:rFonts w:ascii="Trebuchet MS" w:hAnsi="Trebuchet MS"/>
          <w:sz w:val="20"/>
          <w:szCs w:val="20"/>
        </w:rPr>
        <w:t xml:space="preserve">da </w:t>
      </w:r>
      <w:r w:rsidR="00814392" w:rsidRPr="00814392">
        <w:rPr>
          <w:rFonts w:ascii="Trebuchet MS" w:hAnsi="Trebuchet MS"/>
          <w:sz w:val="20"/>
          <w:szCs w:val="20"/>
        </w:rPr>
        <w:t xml:space="preserve">oferta </w:t>
      </w:r>
      <w:r w:rsidRPr="00814392">
        <w:rPr>
          <w:rFonts w:ascii="Trebuchet MS" w:hAnsi="Trebuchet MS"/>
          <w:sz w:val="20"/>
          <w:szCs w:val="20"/>
        </w:rPr>
        <w:t xml:space="preserve">dos CRI, a ser descontada do valor da </w:t>
      </w:r>
      <w:r w:rsidR="00814392" w:rsidRPr="00814392">
        <w:rPr>
          <w:rFonts w:ascii="Trebuchet MS" w:hAnsi="Trebuchet MS"/>
          <w:sz w:val="20"/>
          <w:szCs w:val="20"/>
        </w:rPr>
        <w:t>primeira integralização dos CRI</w:t>
      </w:r>
      <w:r w:rsidRPr="00814392">
        <w:rPr>
          <w:rFonts w:ascii="Trebuchet MS" w:hAnsi="Trebuchet MS"/>
          <w:sz w:val="20"/>
          <w:szCs w:val="20"/>
        </w:rPr>
        <w:t>;</w:t>
      </w:r>
    </w:p>
    <w:p w14:paraId="4892E0CC" w14:textId="77777777" w:rsidR="00886353" w:rsidRPr="00886353" w:rsidRDefault="00886353" w:rsidP="00886353">
      <w:pPr>
        <w:widowControl w:val="0"/>
        <w:tabs>
          <w:tab w:val="left" w:pos="567"/>
          <w:tab w:val="left" w:pos="851"/>
        </w:tabs>
        <w:spacing w:line="280" w:lineRule="exact"/>
        <w:ind w:left="720"/>
        <w:rPr>
          <w:rFonts w:ascii="Trebuchet MS" w:hAnsi="Trebuchet MS"/>
          <w:sz w:val="20"/>
          <w:szCs w:val="20"/>
        </w:rPr>
      </w:pPr>
    </w:p>
    <w:p w14:paraId="45C6DBAF" w14:textId="30B38D48" w:rsidR="00886353" w:rsidRPr="00886353" w:rsidRDefault="00886353" w:rsidP="005F55E3">
      <w:pPr>
        <w:pStyle w:val="PargrafodaLista"/>
        <w:widowControl w:val="0"/>
        <w:numPr>
          <w:ilvl w:val="0"/>
          <w:numId w:val="22"/>
        </w:numPr>
        <w:tabs>
          <w:tab w:val="left" w:pos="567"/>
          <w:tab w:val="left" w:pos="851"/>
        </w:tabs>
        <w:spacing w:line="280" w:lineRule="exact"/>
        <w:ind w:hanging="1080"/>
        <w:rPr>
          <w:rFonts w:ascii="Trebuchet MS" w:hAnsi="Trebuchet MS"/>
          <w:sz w:val="20"/>
          <w:szCs w:val="20"/>
        </w:rPr>
      </w:pPr>
      <w:r>
        <w:rPr>
          <w:rFonts w:ascii="Trebuchet MS" w:hAnsi="Trebuchet MS"/>
          <w:sz w:val="20"/>
          <w:szCs w:val="20"/>
        </w:rPr>
        <w:t>r</w:t>
      </w:r>
      <w:r w:rsidRPr="00886353">
        <w:rPr>
          <w:rFonts w:ascii="Trebuchet MS" w:hAnsi="Trebuchet MS"/>
          <w:sz w:val="20"/>
          <w:szCs w:val="20"/>
        </w:rPr>
        <w:t xml:space="preserve">emuneração devida ao assessor legal da Operação, no valor de R$ </w:t>
      </w:r>
      <w:r w:rsidR="0093302A">
        <w:rPr>
          <w:rFonts w:ascii="Trebuchet MS" w:hAnsi="Trebuchet MS"/>
          <w:sz w:val="20"/>
          <w:szCs w:val="20"/>
        </w:rPr>
        <w:t>79.000,00 (setenta e nove mil reais)</w:t>
      </w:r>
      <w:r w:rsidRPr="00886353">
        <w:rPr>
          <w:rFonts w:ascii="Trebuchet MS" w:hAnsi="Trebuchet MS"/>
          <w:sz w:val="20"/>
          <w:szCs w:val="20"/>
        </w:rPr>
        <w:t>;</w:t>
      </w:r>
    </w:p>
    <w:p w14:paraId="78E69FCA" w14:textId="77777777" w:rsidR="00886353" w:rsidRPr="00886353" w:rsidRDefault="00886353" w:rsidP="00886353">
      <w:pPr>
        <w:widowControl w:val="0"/>
        <w:tabs>
          <w:tab w:val="left" w:pos="567"/>
          <w:tab w:val="left" w:pos="851"/>
        </w:tabs>
        <w:spacing w:line="280" w:lineRule="exact"/>
        <w:ind w:left="720"/>
        <w:rPr>
          <w:rFonts w:ascii="Trebuchet MS" w:hAnsi="Trebuchet MS"/>
          <w:sz w:val="20"/>
          <w:szCs w:val="20"/>
        </w:rPr>
      </w:pPr>
    </w:p>
    <w:p w14:paraId="428CF2B5" w14:textId="609E7B77" w:rsidR="00886353" w:rsidRDefault="00886353"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Pr="00886353">
        <w:rPr>
          <w:rFonts w:ascii="Trebuchet MS" w:hAnsi="Trebuchet MS"/>
          <w:sz w:val="20"/>
          <w:szCs w:val="20"/>
        </w:rPr>
        <w:t xml:space="preserve">emuneração devida à Securitizadora no valor </w:t>
      </w:r>
      <w:r w:rsidR="00BB0851">
        <w:rPr>
          <w:rFonts w:ascii="Trebuchet MS" w:hAnsi="Trebuchet MS"/>
          <w:sz w:val="20"/>
          <w:szCs w:val="20"/>
        </w:rPr>
        <w:t>equivalente a 2,0% (dois por cento) sobre o Principal</w:t>
      </w:r>
      <w:ins w:id="74" w:author="Maria Eugênia Castellari" w:date="2019-10-23T21:33:00Z">
        <w:r w:rsidR="00710D81">
          <w:rPr>
            <w:rFonts w:ascii="Trebuchet MS" w:hAnsi="Trebuchet MS"/>
            <w:sz w:val="20"/>
            <w:szCs w:val="20"/>
          </w:rPr>
          <w:t xml:space="preserve"> do valor integralizado</w:t>
        </w:r>
      </w:ins>
      <w:r w:rsidRPr="00886353">
        <w:rPr>
          <w:rFonts w:ascii="Trebuchet MS" w:hAnsi="Trebuchet MS"/>
          <w:sz w:val="20"/>
          <w:szCs w:val="20"/>
        </w:rPr>
        <w:t>, em parcela única, pela estruturação da Emissão dos CRI, devida até o 1º (primeiro) Dia Útil a contar d</w:t>
      </w:r>
      <w:r w:rsidR="00A2546E">
        <w:rPr>
          <w:rFonts w:ascii="Trebuchet MS" w:hAnsi="Trebuchet MS"/>
          <w:sz w:val="20"/>
          <w:szCs w:val="20"/>
        </w:rPr>
        <w:t xml:space="preserve">o encerramento da oferta </w:t>
      </w:r>
      <w:r w:rsidRPr="00886353">
        <w:rPr>
          <w:rFonts w:ascii="Trebuchet MS" w:hAnsi="Trebuchet MS"/>
          <w:sz w:val="20"/>
          <w:szCs w:val="20"/>
        </w:rPr>
        <w:t>dos CRI;</w:t>
      </w:r>
    </w:p>
    <w:p w14:paraId="3F523FCC" w14:textId="77777777" w:rsidR="00A2546E" w:rsidRPr="00A2546E" w:rsidRDefault="00A2546E" w:rsidP="00A2546E">
      <w:pPr>
        <w:pStyle w:val="PargrafodaLista"/>
        <w:rPr>
          <w:rFonts w:ascii="Trebuchet MS" w:hAnsi="Trebuchet MS"/>
          <w:sz w:val="20"/>
          <w:szCs w:val="20"/>
        </w:rPr>
      </w:pPr>
    </w:p>
    <w:p w14:paraId="2582B9A2" w14:textId="6215C033" w:rsidR="00A2546E" w:rsidRDefault="00A2546E" w:rsidP="00A2546E">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Pr="00886353">
        <w:rPr>
          <w:rFonts w:ascii="Trebuchet MS" w:hAnsi="Trebuchet MS"/>
          <w:sz w:val="20"/>
          <w:szCs w:val="20"/>
        </w:rPr>
        <w:t xml:space="preserve">emuneração devida à Securitizadora no valor </w:t>
      </w:r>
      <w:r>
        <w:rPr>
          <w:rFonts w:ascii="Trebuchet MS" w:hAnsi="Trebuchet MS"/>
          <w:sz w:val="20"/>
          <w:szCs w:val="20"/>
        </w:rPr>
        <w:t>equivalente a 1,0% (um por cento) sobre o Principal</w:t>
      </w:r>
      <w:r w:rsidRPr="00886353">
        <w:rPr>
          <w:rFonts w:ascii="Trebuchet MS" w:hAnsi="Trebuchet MS"/>
          <w:sz w:val="20"/>
          <w:szCs w:val="20"/>
        </w:rPr>
        <w:t xml:space="preserve">, em parcela única, pela </w:t>
      </w:r>
      <w:r>
        <w:rPr>
          <w:rFonts w:ascii="Trebuchet MS" w:hAnsi="Trebuchet MS"/>
          <w:sz w:val="20"/>
          <w:szCs w:val="20"/>
        </w:rPr>
        <w:t>distribuição</w:t>
      </w:r>
      <w:r w:rsidRPr="00886353">
        <w:rPr>
          <w:rFonts w:ascii="Trebuchet MS" w:hAnsi="Trebuchet MS"/>
          <w:sz w:val="20"/>
          <w:szCs w:val="20"/>
        </w:rPr>
        <w:t xml:space="preserve"> dos CRI, devida até o 1º (primeiro) Dia Útil a contar da data d</w:t>
      </w:r>
      <w:r>
        <w:rPr>
          <w:rFonts w:ascii="Trebuchet MS" w:hAnsi="Trebuchet MS"/>
          <w:sz w:val="20"/>
          <w:szCs w:val="20"/>
        </w:rPr>
        <w:t xml:space="preserve">a primeira integralização </w:t>
      </w:r>
      <w:r w:rsidRPr="00886353">
        <w:rPr>
          <w:rFonts w:ascii="Trebuchet MS" w:hAnsi="Trebuchet MS"/>
          <w:sz w:val="20"/>
          <w:szCs w:val="20"/>
        </w:rPr>
        <w:t>dos CRI;</w:t>
      </w:r>
    </w:p>
    <w:p w14:paraId="23184C67" w14:textId="77777777" w:rsidR="00A2546E" w:rsidRPr="00740EFE" w:rsidRDefault="00A2546E" w:rsidP="00A2546E">
      <w:pPr>
        <w:pStyle w:val="PargrafodaLista"/>
        <w:rPr>
          <w:rFonts w:ascii="Trebuchet MS" w:hAnsi="Trebuchet MS"/>
          <w:sz w:val="20"/>
          <w:szCs w:val="20"/>
        </w:rPr>
      </w:pPr>
    </w:p>
    <w:p w14:paraId="6C923042" w14:textId="337C736D" w:rsidR="00A2546E" w:rsidRPr="00A2546E" w:rsidRDefault="00A2546E" w:rsidP="00A2546E">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Pr="00886353">
        <w:rPr>
          <w:rFonts w:ascii="Trebuchet MS" w:hAnsi="Trebuchet MS"/>
          <w:sz w:val="20"/>
          <w:szCs w:val="20"/>
        </w:rPr>
        <w:t xml:space="preserve">emuneração devida à Securitizadora no valor </w:t>
      </w:r>
      <w:r>
        <w:rPr>
          <w:rFonts w:ascii="Trebuchet MS" w:hAnsi="Trebuchet MS"/>
          <w:sz w:val="20"/>
          <w:szCs w:val="20"/>
        </w:rPr>
        <w:t>equivalente a R$ 45.000,00 (quarenta e cinco mil reais)</w:t>
      </w:r>
      <w:r w:rsidRPr="00886353">
        <w:rPr>
          <w:rFonts w:ascii="Trebuchet MS" w:hAnsi="Trebuchet MS"/>
          <w:sz w:val="20"/>
          <w:szCs w:val="20"/>
        </w:rPr>
        <w:t xml:space="preserve">, </w:t>
      </w:r>
      <w:r w:rsidRPr="00886353">
        <w:rPr>
          <w:rFonts w:ascii="Trebuchet MS" w:hAnsi="Trebuchet MS"/>
          <w:sz w:val="20"/>
          <w:szCs w:val="20"/>
        </w:rPr>
        <w:lastRenderedPageBreak/>
        <w:t xml:space="preserve">em parcela única, pela </w:t>
      </w:r>
      <w:r>
        <w:rPr>
          <w:rFonts w:ascii="Trebuchet MS" w:hAnsi="Trebuchet MS"/>
          <w:sz w:val="20"/>
          <w:szCs w:val="20"/>
        </w:rPr>
        <w:t>atuação como intermediário líder na oferta dos CRI</w:t>
      </w:r>
      <w:r w:rsidRPr="00886353">
        <w:rPr>
          <w:rFonts w:ascii="Trebuchet MS" w:hAnsi="Trebuchet MS"/>
          <w:sz w:val="20"/>
          <w:szCs w:val="20"/>
        </w:rPr>
        <w:t>, devida até o 1º (primeiro) Dia Útil a contar da data d</w:t>
      </w:r>
      <w:r>
        <w:rPr>
          <w:rFonts w:ascii="Trebuchet MS" w:hAnsi="Trebuchet MS"/>
          <w:sz w:val="20"/>
          <w:szCs w:val="20"/>
        </w:rPr>
        <w:t xml:space="preserve">a primeira integralização </w:t>
      </w:r>
      <w:r w:rsidRPr="00886353">
        <w:rPr>
          <w:rFonts w:ascii="Trebuchet MS" w:hAnsi="Trebuchet MS"/>
          <w:sz w:val="20"/>
          <w:szCs w:val="20"/>
        </w:rPr>
        <w:t>dos CRI;</w:t>
      </w:r>
    </w:p>
    <w:p w14:paraId="3447DA01" w14:textId="77777777" w:rsidR="00886353" w:rsidRPr="00886353" w:rsidRDefault="00886353" w:rsidP="00886353">
      <w:pPr>
        <w:widowControl w:val="0"/>
        <w:tabs>
          <w:tab w:val="left" w:pos="567"/>
          <w:tab w:val="left" w:pos="851"/>
        </w:tabs>
        <w:spacing w:line="280" w:lineRule="exact"/>
        <w:ind w:left="720"/>
        <w:rPr>
          <w:rFonts w:ascii="Trebuchet MS" w:hAnsi="Trebuchet MS"/>
          <w:sz w:val="20"/>
          <w:szCs w:val="20"/>
        </w:rPr>
      </w:pPr>
    </w:p>
    <w:p w14:paraId="43832072" w14:textId="5D977A9C" w:rsidR="00886353" w:rsidRPr="00814392" w:rsidRDefault="00886353"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t</w:t>
      </w:r>
      <w:r w:rsidRPr="00886353">
        <w:rPr>
          <w:rFonts w:ascii="Trebuchet MS" w:hAnsi="Trebuchet MS"/>
          <w:sz w:val="20"/>
          <w:szCs w:val="20"/>
        </w:rPr>
        <w:t xml:space="preserve">axa de administração devida à Securitizadora, durante o período de vigência dos CRI, no valor de R$ </w:t>
      </w:r>
      <w:del w:id="75" w:author="Maria Eugênia Castellari" w:date="2019-10-23T21:34:00Z">
        <w:r w:rsidR="00A2546E" w:rsidDel="00710D81">
          <w:rPr>
            <w:rFonts w:ascii="Trebuchet MS" w:hAnsi="Trebuchet MS"/>
            <w:sz w:val="20"/>
            <w:szCs w:val="20"/>
          </w:rPr>
          <w:delText>R$ 4.000,00 (quatro mil reais)</w:delText>
        </w:r>
        <w:r w:rsidRPr="00886353" w:rsidDel="00710D81">
          <w:rPr>
            <w:rFonts w:ascii="Trebuchet MS" w:hAnsi="Trebuchet MS"/>
            <w:sz w:val="20"/>
            <w:szCs w:val="20"/>
          </w:rPr>
          <w:delText xml:space="preserve"> </w:delText>
        </w:r>
      </w:del>
      <w:ins w:id="76" w:author="Maria Eugênia Castellari" w:date="2019-10-23T21:34:00Z">
        <w:r w:rsidR="00710D81">
          <w:rPr>
            <w:rFonts w:ascii="Trebuchet MS" w:hAnsi="Trebuchet MS"/>
            <w:sz w:val="20"/>
            <w:szCs w:val="20"/>
          </w:rPr>
          <w:t xml:space="preserve">R$ 3.500,00 (três mil e quinhentos reais) </w:t>
        </w:r>
      </w:ins>
      <w:r w:rsidRPr="00886353">
        <w:rPr>
          <w:rFonts w:ascii="Trebuchet MS" w:hAnsi="Trebuchet MS"/>
          <w:sz w:val="20"/>
          <w:szCs w:val="20"/>
        </w:rPr>
        <w:t xml:space="preserve">por mês, sendo a primeira parcela devida até o 1º (primeiro) Dia Útil a contar da data da primeira integralização dos CRI, e as demais na mesma data dos meses subsequentes até o resgate total dos CRI, atualizadas anualmente pela variação acumulada do </w:t>
      </w:r>
      <w:r w:rsidR="00814392">
        <w:rPr>
          <w:rFonts w:ascii="Trebuchet MS" w:hAnsi="Trebuchet MS"/>
          <w:sz w:val="20"/>
          <w:szCs w:val="20"/>
        </w:rPr>
        <w:t>Índice Geral de Preços divulgado pela Fundação Getúlio Vargas</w:t>
      </w:r>
      <w:r w:rsidRPr="00886353">
        <w:rPr>
          <w:rFonts w:ascii="Trebuchet MS" w:hAnsi="Trebuchet MS"/>
          <w:sz w:val="20"/>
          <w:szCs w:val="20"/>
        </w:rPr>
        <w:t xml:space="preserve">, ou na falta deste, ou ainda na impossibilidade de sua utilização, pelo índice que vier a substituí-lo, calculada </w:t>
      </w:r>
      <w:r w:rsidRPr="00886353">
        <w:rPr>
          <w:rFonts w:ascii="Trebuchet MS" w:hAnsi="Trebuchet MS"/>
          <w:i/>
          <w:iCs/>
          <w:sz w:val="20"/>
          <w:szCs w:val="20"/>
        </w:rPr>
        <w:t>pro rata die</w:t>
      </w:r>
      <w:r w:rsidRPr="00886353">
        <w:rPr>
          <w:rFonts w:ascii="Trebuchet MS" w:hAnsi="Trebuchet MS"/>
          <w:sz w:val="20"/>
          <w:szCs w:val="20"/>
        </w:rPr>
        <w:t>, se necessário. Caso ocorra a substituição da Securitizadora por qualquer motivo, será devida a remuneração (</w:t>
      </w:r>
      <w:r w:rsidRPr="00886353">
        <w:rPr>
          <w:rFonts w:ascii="Trebuchet MS" w:hAnsi="Trebuchet MS"/>
          <w:i/>
          <w:iCs/>
          <w:sz w:val="20"/>
          <w:szCs w:val="20"/>
        </w:rPr>
        <w:t>flat</w:t>
      </w:r>
      <w:r w:rsidRPr="00886353">
        <w:rPr>
          <w:rFonts w:ascii="Trebuchet MS" w:hAnsi="Trebuchet MS"/>
          <w:sz w:val="20"/>
          <w:szCs w:val="20"/>
        </w:rPr>
        <w:t xml:space="preserve"> e recorrente) da nova instituição que realizará a administração dos CRI e, consequentemente, do </w:t>
      </w:r>
      <w:r w:rsidRPr="00814392">
        <w:rPr>
          <w:rFonts w:ascii="Trebuchet MS" w:hAnsi="Trebuchet MS"/>
          <w:sz w:val="20"/>
          <w:szCs w:val="20"/>
        </w:rPr>
        <w:t>Patrimônio Separado, nomeada pelos titulares dos CRI;</w:t>
      </w:r>
    </w:p>
    <w:p w14:paraId="18808537" w14:textId="77777777" w:rsidR="00886353" w:rsidRPr="00886353" w:rsidRDefault="00886353" w:rsidP="00886353">
      <w:pPr>
        <w:widowControl w:val="0"/>
        <w:tabs>
          <w:tab w:val="left" w:pos="567"/>
          <w:tab w:val="left" w:pos="851"/>
        </w:tabs>
        <w:spacing w:line="280" w:lineRule="exact"/>
        <w:ind w:left="720"/>
        <w:rPr>
          <w:rFonts w:ascii="Trebuchet MS" w:hAnsi="Trebuchet MS"/>
          <w:sz w:val="20"/>
          <w:szCs w:val="20"/>
        </w:rPr>
      </w:pPr>
    </w:p>
    <w:p w14:paraId="1583539E" w14:textId="6E65234F" w:rsidR="00886353" w:rsidRPr="00886353" w:rsidRDefault="00886353"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Pr="00886353">
        <w:rPr>
          <w:rFonts w:ascii="Trebuchet MS" w:hAnsi="Trebuchet MS"/>
          <w:sz w:val="20"/>
          <w:szCs w:val="20"/>
        </w:rPr>
        <w:t>emuneração devida ao Agente Fiduciário dos CRI: (i) parcela única de R$</w:t>
      </w:r>
      <w:r>
        <w:rPr>
          <w:rFonts w:ascii="Trebuchet MS" w:hAnsi="Trebuchet MS"/>
          <w:sz w:val="20"/>
          <w:szCs w:val="20"/>
        </w:rPr>
        <w:t xml:space="preserve"> </w:t>
      </w:r>
      <w:r w:rsidR="00AE6D89">
        <w:rPr>
          <w:rFonts w:ascii="Trebuchet MS" w:hAnsi="Trebuchet MS"/>
          <w:sz w:val="20"/>
          <w:szCs w:val="20"/>
        </w:rPr>
        <w:t>4.000,00</w:t>
      </w:r>
      <w:r w:rsidRPr="00886353">
        <w:rPr>
          <w:rFonts w:ascii="Trebuchet MS" w:hAnsi="Trebuchet MS"/>
          <w:sz w:val="20"/>
          <w:szCs w:val="20"/>
        </w:rPr>
        <w:t xml:space="preserve"> (</w:t>
      </w:r>
      <w:r w:rsidR="00AE6D89">
        <w:rPr>
          <w:rFonts w:ascii="Trebuchet MS" w:hAnsi="Trebuchet MS"/>
          <w:sz w:val="20"/>
          <w:szCs w:val="20"/>
        </w:rPr>
        <w:t>quatro mil reais</w:t>
      </w:r>
      <w:r w:rsidRPr="00886353">
        <w:rPr>
          <w:rFonts w:ascii="Trebuchet MS" w:hAnsi="Trebuchet MS"/>
          <w:sz w:val="20"/>
          <w:szCs w:val="20"/>
        </w:rPr>
        <w:t xml:space="preserve">) equivalente a uma parcela de implantação, devida até o </w:t>
      </w:r>
      <w:r w:rsidR="00AE6D89">
        <w:rPr>
          <w:rFonts w:ascii="Trebuchet MS" w:hAnsi="Trebuchet MS"/>
          <w:sz w:val="20"/>
          <w:szCs w:val="20"/>
        </w:rPr>
        <w:t>5</w:t>
      </w:r>
      <w:r w:rsidRPr="00886353">
        <w:rPr>
          <w:rFonts w:ascii="Trebuchet MS" w:hAnsi="Trebuchet MS"/>
          <w:sz w:val="20"/>
          <w:szCs w:val="20"/>
        </w:rPr>
        <w:t>º (</w:t>
      </w:r>
      <w:r w:rsidR="00AE6D89">
        <w:rPr>
          <w:rFonts w:ascii="Trebuchet MS" w:hAnsi="Trebuchet MS"/>
          <w:sz w:val="20"/>
          <w:szCs w:val="20"/>
        </w:rPr>
        <w:t>quinto</w:t>
      </w:r>
      <w:r w:rsidRPr="00886353">
        <w:rPr>
          <w:rFonts w:ascii="Trebuchet MS" w:hAnsi="Trebuchet MS"/>
          <w:sz w:val="20"/>
          <w:szCs w:val="20"/>
        </w:rPr>
        <w:t>) Dia Útil a contar da data da primeira integralização dos CRI; (</w:t>
      </w:r>
      <w:proofErr w:type="spellStart"/>
      <w:r w:rsidRPr="00886353">
        <w:rPr>
          <w:rFonts w:ascii="Trebuchet MS" w:hAnsi="Trebuchet MS"/>
          <w:sz w:val="20"/>
          <w:szCs w:val="20"/>
        </w:rPr>
        <w:t>ii</w:t>
      </w:r>
      <w:proofErr w:type="spellEnd"/>
      <w:r w:rsidRPr="00886353">
        <w:rPr>
          <w:rFonts w:ascii="Trebuchet MS" w:hAnsi="Trebuchet MS"/>
          <w:sz w:val="20"/>
          <w:szCs w:val="20"/>
        </w:rPr>
        <w:t>) parcelas anuais de R$</w:t>
      </w:r>
      <w:r>
        <w:rPr>
          <w:rFonts w:ascii="Trebuchet MS" w:hAnsi="Trebuchet MS"/>
          <w:sz w:val="20"/>
          <w:szCs w:val="20"/>
        </w:rPr>
        <w:t xml:space="preserve"> </w:t>
      </w:r>
      <w:r w:rsidR="00AE6D89">
        <w:rPr>
          <w:rFonts w:ascii="Trebuchet MS" w:hAnsi="Trebuchet MS"/>
          <w:sz w:val="20"/>
          <w:szCs w:val="20"/>
        </w:rPr>
        <w:t>18.000,00</w:t>
      </w:r>
      <w:r w:rsidRPr="00886353">
        <w:rPr>
          <w:rFonts w:ascii="Trebuchet MS" w:hAnsi="Trebuchet MS"/>
          <w:sz w:val="20"/>
          <w:szCs w:val="20"/>
        </w:rPr>
        <w:t xml:space="preserve"> (</w:t>
      </w:r>
      <w:r w:rsidR="00AE6D89">
        <w:rPr>
          <w:rFonts w:ascii="Trebuchet MS" w:hAnsi="Trebuchet MS"/>
          <w:sz w:val="20"/>
          <w:szCs w:val="20"/>
        </w:rPr>
        <w:t>dezoito mil reais</w:t>
      </w:r>
      <w:r w:rsidRPr="00886353">
        <w:rPr>
          <w:rFonts w:ascii="Trebuchet MS" w:hAnsi="Trebuchet MS"/>
          <w:sz w:val="20"/>
          <w:szCs w:val="20"/>
        </w:rPr>
        <w:t xml:space="preserve">) cada, devida durante o período de vigência dos CRI e mesmo após o vencimento dos CRI, caso o Agente Fiduciário </w:t>
      </w:r>
      <w:r>
        <w:rPr>
          <w:rFonts w:ascii="Trebuchet MS" w:hAnsi="Trebuchet MS"/>
          <w:sz w:val="20"/>
          <w:szCs w:val="20"/>
        </w:rPr>
        <w:t xml:space="preserve">dos CRI </w:t>
      </w:r>
      <w:r w:rsidRPr="00886353">
        <w:rPr>
          <w:rFonts w:ascii="Trebuchet MS" w:hAnsi="Trebuchet MS"/>
          <w:sz w:val="20"/>
          <w:szCs w:val="20"/>
        </w:rPr>
        <w:t>ainda esteja em atuação nas mesmas datas dos anos subsequentes, até o resgate total dos CRI</w:t>
      </w:r>
      <w:r w:rsidR="00437B30">
        <w:rPr>
          <w:rFonts w:ascii="Trebuchet MS" w:hAnsi="Trebuchet MS"/>
          <w:sz w:val="20"/>
          <w:szCs w:val="20"/>
        </w:rPr>
        <w:t>;</w:t>
      </w:r>
      <w:r w:rsidRPr="00886353">
        <w:rPr>
          <w:rFonts w:ascii="Trebuchet MS" w:hAnsi="Trebuchet MS"/>
          <w:sz w:val="20"/>
          <w:szCs w:val="20"/>
        </w:rPr>
        <w:t xml:space="preserve"> </w:t>
      </w:r>
      <w:r w:rsidR="00310DA3">
        <w:rPr>
          <w:rFonts w:ascii="Trebuchet MS" w:hAnsi="Trebuchet MS"/>
          <w:sz w:val="20"/>
          <w:szCs w:val="20"/>
        </w:rPr>
        <w:t>e (</w:t>
      </w:r>
      <w:proofErr w:type="spellStart"/>
      <w:r w:rsidR="00310DA3">
        <w:rPr>
          <w:rFonts w:ascii="Trebuchet MS" w:hAnsi="Trebuchet MS"/>
          <w:sz w:val="20"/>
          <w:szCs w:val="20"/>
        </w:rPr>
        <w:t>iii</w:t>
      </w:r>
      <w:proofErr w:type="spellEnd"/>
      <w:r w:rsidR="00310DA3">
        <w:rPr>
          <w:rFonts w:ascii="Trebuchet MS" w:hAnsi="Trebuchet MS"/>
          <w:sz w:val="20"/>
          <w:szCs w:val="20"/>
        </w:rPr>
        <w:t xml:space="preserve">) </w:t>
      </w:r>
      <w:r w:rsidR="00310DA3" w:rsidRPr="00310DA3">
        <w:rPr>
          <w:rFonts w:ascii="Trebuchet MS" w:hAnsi="Trebuchet MS"/>
          <w:sz w:val="20"/>
          <w:szCs w:val="20"/>
        </w:rPr>
        <w:t xml:space="preserve">por cada verificação </w:t>
      </w:r>
      <w:r w:rsidR="00AA2C5B">
        <w:rPr>
          <w:rFonts w:ascii="Trebuchet MS" w:hAnsi="Trebuchet MS"/>
          <w:sz w:val="20"/>
          <w:szCs w:val="20"/>
        </w:rPr>
        <w:t xml:space="preserve">trimestral </w:t>
      </w:r>
      <w:r w:rsidR="00310DA3" w:rsidRPr="00310DA3">
        <w:rPr>
          <w:rFonts w:ascii="Trebuchet MS" w:hAnsi="Trebuchet MS"/>
          <w:sz w:val="20"/>
          <w:szCs w:val="20"/>
        </w:rPr>
        <w:t>da destinação dos recursos</w:t>
      </w:r>
      <w:r w:rsidR="00437B30">
        <w:rPr>
          <w:rFonts w:ascii="Trebuchet MS" w:hAnsi="Trebuchet MS"/>
          <w:sz w:val="20"/>
          <w:szCs w:val="20"/>
        </w:rPr>
        <w:t>,</w:t>
      </w:r>
      <w:r w:rsidR="00310DA3" w:rsidRPr="00310DA3">
        <w:rPr>
          <w:rFonts w:ascii="Trebuchet MS" w:hAnsi="Trebuchet MS"/>
          <w:sz w:val="20"/>
          <w:szCs w:val="20"/>
        </w:rPr>
        <w:t xml:space="preserve"> o valor de R$ 1.000,00 (mil reais), sendo esta devida até a aplicação integral dos recursos oriundos das Debêntures em observância à destinação dos recursos</w:t>
      </w:r>
      <w:r w:rsidR="00437B30">
        <w:rPr>
          <w:rFonts w:ascii="Trebuchet MS" w:hAnsi="Trebuchet MS"/>
          <w:sz w:val="20"/>
          <w:szCs w:val="20"/>
        </w:rPr>
        <w:t xml:space="preserve">. </w:t>
      </w:r>
      <w:r w:rsidR="009F0C62">
        <w:rPr>
          <w:rFonts w:ascii="Trebuchet MS" w:hAnsi="Trebuchet MS"/>
          <w:sz w:val="20"/>
          <w:szCs w:val="20"/>
        </w:rPr>
        <w:t>A</w:t>
      </w:r>
      <w:r w:rsidR="00437B30" w:rsidRPr="00886353">
        <w:rPr>
          <w:rFonts w:ascii="Trebuchet MS" w:hAnsi="Trebuchet MS"/>
          <w:sz w:val="20"/>
          <w:szCs w:val="20"/>
        </w:rPr>
        <w:t>s parcelas descritas no</w:t>
      </w:r>
      <w:r w:rsidR="00437B30">
        <w:rPr>
          <w:rFonts w:ascii="Trebuchet MS" w:hAnsi="Trebuchet MS"/>
          <w:sz w:val="20"/>
          <w:szCs w:val="20"/>
        </w:rPr>
        <w:t>s</w:t>
      </w:r>
      <w:r w:rsidR="00437B30" w:rsidRPr="00886353">
        <w:rPr>
          <w:rFonts w:ascii="Trebuchet MS" w:hAnsi="Trebuchet MS"/>
          <w:sz w:val="20"/>
          <w:szCs w:val="20"/>
        </w:rPr>
        <w:t xml:space="preserve"> </w:t>
      </w:r>
      <w:r w:rsidR="00437B30">
        <w:rPr>
          <w:rFonts w:ascii="Trebuchet MS" w:hAnsi="Trebuchet MS"/>
          <w:sz w:val="20"/>
          <w:szCs w:val="20"/>
        </w:rPr>
        <w:t>incisos (i) a (</w:t>
      </w:r>
      <w:proofErr w:type="spellStart"/>
      <w:r w:rsidR="00437B30">
        <w:rPr>
          <w:rFonts w:ascii="Trebuchet MS" w:hAnsi="Trebuchet MS"/>
          <w:sz w:val="20"/>
          <w:szCs w:val="20"/>
        </w:rPr>
        <w:t>iii</w:t>
      </w:r>
      <w:proofErr w:type="spellEnd"/>
      <w:r w:rsidR="00437B30">
        <w:rPr>
          <w:rFonts w:ascii="Trebuchet MS" w:hAnsi="Trebuchet MS"/>
          <w:sz w:val="20"/>
          <w:szCs w:val="20"/>
        </w:rPr>
        <w:t xml:space="preserve">) </w:t>
      </w:r>
      <w:r w:rsidRPr="00886353">
        <w:rPr>
          <w:rFonts w:ascii="Trebuchet MS" w:hAnsi="Trebuchet MS"/>
          <w:sz w:val="20"/>
          <w:szCs w:val="20"/>
        </w:rPr>
        <w:t xml:space="preserve">acima serão atualizadas anualmente pela variação acumulada </w:t>
      </w:r>
      <w:r w:rsidR="00824445">
        <w:rPr>
          <w:rFonts w:ascii="Trebuchet MS" w:hAnsi="Trebuchet MS"/>
          <w:sz w:val="20"/>
          <w:szCs w:val="20"/>
        </w:rPr>
        <w:t xml:space="preserve"> do</w:t>
      </w:r>
      <w:r w:rsidR="00824445" w:rsidRPr="00824445">
        <w:t xml:space="preserve"> </w:t>
      </w:r>
      <w:r w:rsidR="00824445" w:rsidRPr="00824445">
        <w:rPr>
          <w:rFonts w:ascii="Trebuchet MS" w:hAnsi="Trebuchet MS"/>
          <w:sz w:val="20"/>
          <w:szCs w:val="20"/>
        </w:rPr>
        <w:t>Índice Geral de Preços Mercado calculada pela Fundação Getúlio Vargas ("IGP-M/FGV")</w:t>
      </w:r>
      <w:r w:rsidRPr="00886353">
        <w:rPr>
          <w:rFonts w:ascii="Trebuchet MS" w:hAnsi="Trebuchet MS"/>
          <w:sz w:val="20"/>
          <w:szCs w:val="20"/>
        </w:rPr>
        <w:t xml:space="preserve">, ou na falta deste, ou ainda, na impossibilidade de sua utilização, pelo índice que vier a substituí-lo, calculadas </w:t>
      </w:r>
      <w:r w:rsidRPr="00C312C6">
        <w:rPr>
          <w:rFonts w:ascii="Trebuchet MS" w:hAnsi="Trebuchet MS"/>
          <w:i/>
          <w:iCs/>
          <w:sz w:val="20"/>
          <w:szCs w:val="20"/>
        </w:rPr>
        <w:t>pro rata die</w:t>
      </w:r>
      <w:r w:rsidRPr="00886353">
        <w:rPr>
          <w:rFonts w:ascii="Trebuchet MS" w:hAnsi="Trebuchet MS"/>
          <w:sz w:val="20"/>
          <w:szCs w:val="20"/>
        </w:rPr>
        <w:t>, se necessário</w:t>
      </w:r>
      <w:r w:rsidR="00C312C6">
        <w:rPr>
          <w:rFonts w:ascii="Trebuchet MS" w:hAnsi="Trebuchet MS"/>
          <w:sz w:val="20"/>
          <w:szCs w:val="20"/>
        </w:rPr>
        <w:t xml:space="preserve">. </w:t>
      </w:r>
      <w:r w:rsidRPr="00886353">
        <w:rPr>
          <w:rFonts w:ascii="Trebuchet MS" w:hAnsi="Trebuchet MS"/>
          <w:sz w:val="20"/>
          <w:szCs w:val="20"/>
        </w:rPr>
        <w:t xml:space="preserve">Em caso de inadimplemento, pecuniário ou não, pela Emissora, ou de reestruturação das condições da operação solicitada pela Emissora, será devida ao Agente Fiduciário </w:t>
      </w:r>
      <w:r w:rsidR="00C312C6">
        <w:rPr>
          <w:rFonts w:ascii="Trebuchet MS" w:hAnsi="Trebuchet MS"/>
          <w:sz w:val="20"/>
          <w:szCs w:val="20"/>
        </w:rPr>
        <w:t xml:space="preserve">dos CRI </w:t>
      </w:r>
      <w:r w:rsidRPr="00886353">
        <w:rPr>
          <w:rFonts w:ascii="Trebuchet MS" w:hAnsi="Trebuchet MS"/>
          <w:sz w:val="20"/>
          <w:szCs w:val="20"/>
        </w:rPr>
        <w:t xml:space="preserve">uma remuneração adicional equivalente a R$ </w:t>
      </w:r>
      <w:r w:rsidR="00D87B08">
        <w:rPr>
          <w:rFonts w:ascii="Trebuchet MS" w:hAnsi="Trebuchet MS"/>
          <w:sz w:val="20"/>
          <w:szCs w:val="20"/>
        </w:rPr>
        <w:t>550,00</w:t>
      </w:r>
      <w:r w:rsidRPr="00886353">
        <w:rPr>
          <w:rFonts w:ascii="Trebuchet MS" w:hAnsi="Trebuchet MS"/>
          <w:sz w:val="20"/>
          <w:szCs w:val="20"/>
        </w:rPr>
        <w:t xml:space="preserve"> (</w:t>
      </w:r>
      <w:r w:rsidR="00D87B08">
        <w:rPr>
          <w:rFonts w:ascii="Trebuchet MS" w:hAnsi="Trebuchet MS"/>
          <w:sz w:val="20"/>
          <w:szCs w:val="20"/>
        </w:rPr>
        <w:t>quinhentos e cinquenta reais</w:t>
      </w:r>
      <w:r w:rsidRPr="00886353">
        <w:rPr>
          <w:rFonts w:ascii="Trebuchet MS" w:hAnsi="Trebuchet MS"/>
          <w:sz w:val="20"/>
          <w:szCs w:val="20"/>
        </w:rPr>
        <w:t xml:space="preserve">) por hora-homem de trabalho dedicado às atividades relacionadas à Emissão. A mesma remuneração será devida quando da participação em assembleias, análise e celebração de aditamentos, conferências telefônicas e reuniões presenciais, remuneração </w:t>
      </w:r>
      <w:proofErr w:type="spellStart"/>
      <w:r w:rsidRPr="00886353">
        <w:rPr>
          <w:rFonts w:ascii="Trebuchet MS" w:hAnsi="Trebuchet MS"/>
          <w:sz w:val="20"/>
          <w:szCs w:val="20"/>
        </w:rPr>
        <w:t>esta</w:t>
      </w:r>
      <w:proofErr w:type="spellEnd"/>
      <w:r w:rsidRPr="00886353">
        <w:rPr>
          <w:rFonts w:ascii="Trebuchet MS" w:hAnsi="Trebuchet MS"/>
          <w:sz w:val="20"/>
          <w:szCs w:val="20"/>
        </w:rPr>
        <w:t xml:space="preserve"> a ser paga no prazo de 10 (dez) dias após a conferência e aprovação pela Emissora do respectivo “Relatório de Horas”</w:t>
      </w:r>
      <w:r w:rsidR="00C312C6">
        <w:rPr>
          <w:rFonts w:ascii="Trebuchet MS" w:hAnsi="Trebuchet MS"/>
          <w:sz w:val="20"/>
          <w:szCs w:val="20"/>
        </w:rPr>
        <w:t>;</w:t>
      </w:r>
    </w:p>
    <w:p w14:paraId="6A2B968F"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253BD4B3" w14:textId="7465DBDA" w:rsidR="00886353"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00886353" w:rsidRPr="00886353">
        <w:rPr>
          <w:rFonts w:ascii="Trebuchet MS" w:hAnsi="Trebuchet MS"/>
          <w:sz w:val="20"/>
          <w:szCs w:val="20"/>
        </w:rPr>
        <w:t xml:space="preserve">emuneração devida </w:t>
      </w:r>
      <w:r w:rsidR="00886353" w:rsidRPr="00814392">
        <w:rPr>
          <w:rFonts w:ascii="Trebuchet MS" w:hAnsi="Trebuchet MS"/>
          <w:sz w:val="20"/>
          <w:szCs w:val="20"/>
        </w:rPr>
        <w:t xml:space="preserve">à </w:t>
      </w:r>
      <w:r w:rsidR="00814392" w:rsidRPr="00814392">
        <w:rPr>
          <w:rFonts w:ascii="Trebuchet MS" w:hAnsi="Trebuchet MS"/>
          <w:sz w:val="20"/>
          <w:szCs w:val="20"/>
        </w:rPr>
        <w:t>instituição custodiante</w:t>
      </w:r>
      <w:r w:rsidR="00814392">
        <w:rPr>
          <w:rFonts w:ascii="Trebuchet MS" w:hAnsi="Trebuchet MS"/>
          <w:sz w:val="20"/>
          <w:szCs w:val="20"/>
        </w:rPr>
        <w:t xml:space="preserve"> da CCI (“</w:t>
      </w:r>
      <w:r w:rsidR="00814392">
        <w:rPr>
          <w:rFonts w:ascii="Trebuchet MS" w:hAnsi="Trebuchet MS"/>
          <w:sz w:val="20"/>
          <w:szCs w:val="20"/>
          <w:u w:val="single"/>
        </w:rPr>
        <w:t>Instituição Custodiante</w:t>
      </w:r>
      <w:r w:rsidR="00814392">
        <w:rPr>
          <w:rFonts w:ascii="Trebuchet MS" w:hAnsi="Trebuchet MS"/>
          <w:sz w:val="20"/>
          <w:szCs w:val="20"/>
        </w:rPr>
        <w:t>”)</w:t>
      </w:r>
      <w:r w:rsidR="00886353" w:rsidRPr="00886353">
        <w:rPr>
          <w:rFonts w:ascii="Trebuchet MS" w:hAnsi="Trebuchet MS"/>
          <w:sz w:val="20"/>
          <w:szCs w:val="20"/>
        </w:rPr>
        <w:t xml:space="preserve">: (i) parcela única de R$ </w:t>
      </w:r>
      <w:r w:rsidR="00310DA3">
        <w:rPr>
          <w:rFonts w:ascii="Trebuchet MS" w:hAnsi="Trebuchet MS"/>
          <w:sz w:val="20"/>
          <w:szCs w:val="20"/>
        </w:rPr>
        <w:t>2.000,00</w:t>
      </w:r>
      <w:r w:rsidR="00886353" w:rsidRPr="00886353">
        <w:rPr>
          <w:rFonts w:ascii="Trebuchet MS" w:hAnsi="Trebuchet MS"/>
          <w:sz w:val="20"/>
          <w:szCs w:val="20"/>
        </w:rPr>
        <w:t xml:space="preserve"> (</w:t>
      </w:r>
      <w:r w:rsidR="00310DA3">
        <w:rPr>
          <w:rFonts w:ascii="Trebuchet MS" w:hAnsi="Trebuchet MS"/>
          <w:sz w:val="20"/>
          <w:szCs w:val="20"/>
        </w:rPr>
        <w:t>dois mil reais</w:t>
      </w:r>
      <w:r w:rsidR="00886353" w:rsidRPr="00886353">
        <w:rPr>
          <w:rFonts w:ascii="Trebuchet MS" w:hAnsi="Trebuchet MS"/>
          <w:sz w:val="20"/>
          <w:szCs w:val="20"/>
        </w:rPr>
        <w:t xml:space="preserve">) a título de implantação, registro e eventual aditamento da CCI, devido até o </w:t>
      </w:r>
      <w:r w:rsidR="00310DA3">
        <w:rPr>
          <w:rFonts w:ascii="Trebuchet MS" w:hAnsi="Trebuchet MS"/>
          <w:sz w:val="20"/>
          <w:szCs w:val="20"/>
        </w:rPr>
        <w:t>5</w:t>
      </w:r>
      <w:r w:rsidR="00886353" w:rsidRPr="00886353">
        <w:rPr>
          <w:rFonts w:ascii="Trebuchet MS" w:hAnsi="Trebuchet MS"/>
          <w:sz w:val="20"/>
          <w:szCs w:val="20"/>
        </w:rPr>
        <w:t>º (</w:t>
      </w:r>
      <w:r w:rsidR="00310DA3">
        <w:rPr>
          <w:rFonts w:ascii="Trebuchet MS" w:hAnsi="Trebuchet MS"/>
          <w:sz w:val="20"/>
          <w:szCs w:val="20"/>
        </w:rPr>
        <w:t>quinto</w:t>
      </w:r>
      <w:r w:rsidR="00886353" w:rsidRPr="00886353">
        <w:rPr>
          <w:rFonts w:ascii="Trebuchet MS" w:hAnsi="Trebuchet MS"/>
          <w:sz w:val="20"/>
          <w:szCs w:val="20"/>
        </w:rPr>
        <w:t>) Dia Útil a contar da data da primeira integralização dos CRI; e (</w:t>
      </w:r>
      <w:proofErr w:type="spellStart"/>
      <w:r w:rsidR="00886353" w:rsidRPr="00886353">
        <w:rPr>
          <w:rFonts w:ascii="Trebuchet MS" w:hAnsi="Trebuchet MS"/>
          <w:sz w:val="20"/>
          <w:szCs w:val="20"/>
        </w:rPr>
        <w:t>ii</w:t>
      </w:r>
      <w:proofErr w:type="spellEnd"/>
      <w:r w:rsidR="00886353" w:rsidRPr="00886353">
        <w:rPr>
          <w:rFonts w:ascii="Trebuchet MS" w:hAnsi="Trebuchet MS"/>
          <w:sz w:val="20"/>
          <w:szCs w:val="20"/>
        </w:rPr>
        <w:t xml:space="preserve">) parcelas anuais de R$ </w:t>
      </w:r>
      <w:r w:rsidR="00310DA3">
        <w:rPr>
          <w:rFonts w:ascii="Trebuchet MS" w:hAnsi="Trebuchet MS"/>
          <w:sz w:val="20"/>
          <w:szCs w:val="20"/>
        </w:rPr>
        <w:t>3.000,00</w:t>
      </w:r>
      <w:r w:rsidR="00886353" w:rsidRPr="00886353">
        <w:rPr>
          <w:rFonts w:ascii="Trebuchet MS" w:hAnsi="Trebuchet MS"/>
          <w:sz w:val="20"/>
          <w:szCs w:val="20"/>
        </w:rPr>
        <w:t xml:space="preserve"> (</w:t>
      </w:r>
      <w:r w:rsidR="00310DA3">
        <w:rPr>
          <w:rFonts w:ascii="Trebuchet MS" w:hAnsi="Trebuchet MS"/>
          <w:sz w:val="20"/>
          <w:szCs w:val="20"/>
        </w:rPr>
        <w:t>três mil reais</w:t>
      </w:r>
      <w:r w:rsidR="00886353" w:rsidRPr="00886353">
        <w:rPr>
          <w:rFonts w:ascii="Trebuchet MS" w:hAnsi="Trebuchet MS"/>
          <w:sz w:val="20"/>
          <w:szCs w:val="20"/>
        </w:rPr>
        <w:t xml:space="preserve">) a título de custódia da CCI, devida durante o período de vigência da CCI e dos CRI e mesmo após o vencimento da CCI e dos CRI, caso a Instituição Custodiante ainda esteja em atuação, sendo a primeira parcela devida até o </w:t>
      </w:r>
      <w:r w:rsidR="00310DA3">
        <w:rPr>
          <w:rFonts w:ascii="Trebuchet MS" w:hAnsi="Trebuchet MS"/>
          <w:sz w:val="20"/>
          <w:szCs w:val="20"/>
        </w:rPr>
        <w:t>5</w:t>
      </w:r>
      <w:r w:rsidR="00886353" w:rsidRPr="00886353">
        <w:rPr>
          <w:rFonts w:ascii="Trebuchet MS" w:hAnsi="Trebuchet MS"/>
          <w:sz w:val="20"/>
          <w:szCs w:val="20"/>
        </w:rPr>
        <w:t>º (</w:t>
      </w:r>
      <w:r w:rsidR="00310DA3">
        <w:rPr>
          <w:rFonts w:ascii="Trebuchet MS" w:hAnsi="Trebuchet MS"/>
          <w:sz w:val="20"/>
          <w:szCs w:val="20"/>
        </w:rPr>
        <w:t>quinto</w:t>
      </w:r>
      <w:r w:rsidR="00886353" w:rsidRPr="00886353">
        <w:rPr>
          <w:rFonts w:ascii="Trebuchet MS" w:hAnsi="Trebuchet MS"/>
          <w:sz w:val="20"/>
          <w:szCs w:val="20"/>
        </w:rPr>
        <w:t xml:space="preserve">) Dia Útil a contar da data da primeira integralização dos CRI </w:t>
      </w:r>
      <w:r w:rsidR="00310DA3">
        <w:rPr>
          <w:rFonts w:ascii="Trebuchet MS" w:hAnsi="Trebuchet MS"/>
          <w:sz w:val="20"/>
          <w:szCs w:val="20"/>
        </w:rPr>
        <w:t xml:space="preserve"> </w:t>
      </w:r>
      <w:r w:rsidR="00886353" w:rsidRPr="00886353">
        <w:rPr>
          <w:rFonts w:ascii="Trebuchet MS" w:hAnsi="Trebuchet MS"/>
          <w:sz w:val="20"/>
          <w:szCs w:val="20"/>
        </w:rPr>
        <w:t xml:space="preserve">e as demais na mesma data dos anos subsequentes, até o resgate total dos CRI, atualizadas anualmente pela variação acumulada </w:t>
      </w:r>
      <w:r w:rsidR="00824445">
        <w:rPr>
          <w:rFonts w:ascii="Trebuchet MS" w:hAnsi="Trebuchet MS"/>
          <w:sz w:val="20"/>
          <w:szCs w:val="20"/>
        </w:rPr>
        <w:t xml:space="preserve">do </w:t>
      </w:r>
      <w:r w:rsidR="00824445" w:rsidRPr="00824445">
        <w:rPr>
          <w:rFonts w:ascii="Trebuchet MS" w:hAnsi="Trebuchet MS"/>
          <w:sz w:val="20"/>
          <w:szCs w:val="20"/>
        </w:rPr>
        <w:t>IGP-M/FGV</w:t>
      </w:r>
      <w:r w:rsidR="00886353" w:rsidRPr="00886353">
        <w:rPr>
          <w:rFonts w:ascii="Trebuchet MS" w:hAnsi="Trebuchet MS"/>
          <w:sz w:val="20"/>
          <w:szCs w:val="20"/>
        </w:rPr>
        <w:t xml:space="preserve">, ou na falta deste, ou ainda, na impossibilidade de sua utilização, pelo índice que vier a substituí-lo, calculados </w:t>
      </w:r>
      <w:r w:rsidR="00886353" w:rsidRPr="00C312C6">
        <w:rPr>
          <w:rFonts w:ascii="Trebuchet MS" w:hAnsi="Trebuchet MS"/>
          <w:i/>
          <w:iCs/>
          <w:sz w:val="20"/>
          <w:szCs w:val="20"/>
        </w:rPr>
        <w:t>pro rata die</w:t>
      </w:r>
      <w:r w:rsidR="00886353" w:rsidRPr="00886353">
        <w:rPr>
          <w:rFonts w:ascii="Trebuchet MS" w:hAnsi="Trebuchet MS"/>
          <w:sz w:val="20"/>
          <w:szCs w:val="20"/>
        </w:rPr>
        <w:t>, se necessário</w:t>
      </w:r>
      <w:r>
        <w:rPr>
          <w:rFonts w:ascii="Trebuchet MS" w:hAnsi="Trebuchet MS"/>
          <w:sz w:val="20"/>
          <w:szCs w:val="20"/>
        </w:rPr>
        <w:t xml:space="preserve">. </w:t>
      </w:r>
      <w:r w:rsidR="00886353" w:rsidRPr="00886353">
        <w:rPr>
          <w:rFonts w:ascii="Trebuchet MS" w:hAnsi="Trebuchet MS"/>
          <w:sz w:val="20"/>
          <w:szCs w:val="20"/>
        </w:rPr>
        <w:t xml:space="preserve">O Agente Fiduciário </w:t>
      </w:r>
      <w:r>
        <w:rPr>
          <w:rFonts w:ascii="Trebuchet MS" w:hAnsi="Trebuchet MS"/>
          <w:sz w:val="20"/>
          <w:szCs w:val="20"/>
        </w:rPr>
        <w:t xml:space="preserve">dos CRI </w:t>
      </w:r>
      <w:r w:rsidR="00886353" w:rsidRPr="00886353">
        <w:rPr>
          <w:rFonts w:ascii="Trebuchet MS" w:hAnsi="Trebuchet MS"/>
          <w:sz w:val="20"/>
          <w:szCs w:val="20"/>
        </w:rPr>
        <w:t>não antecipará recursos para pagamento de despesas decorrentes da Emissão, sendo certo que tais recursos serão sempre devidos e antecipados pela Emissora ou pel</w:t>
      </w:r>
      <w:r>
        <w:rPr>
          <w:rFonts w:ascii="Trebuchet MS" w:hAnsi="Trebuchet MS"/>
          <w:sz w:val="20"/>
          <w:szCs w:val="20"/>
        </w:rPr>
        <w:t>a</w:t>
      </w:r>
      <w:r w:rsidR="00886353" w:rsidRPr="00886353">
        <w:rPr>
          <w:rFonts w:ascii="Trebuchet MS" w:hAnsi="Trebuchet MS"/>
          <w:sz w:val="20"/>
          <w:szCs w:val="20"/>
        </w:rPr>
        <w:t xml:space="preserve"> Debenturista, conforme o caso</w:t>
      </w:r>
      <w:r>
        <w:rPr>
          <w:rFonts w:ascii="Trebuchet MS" w:hAnsi="Trebuchet MS"/>
          <w:sz w:val="20"/>
          <w:szCs w:val="20"/>
        </w:rPr>
        <w:t>;</w:t>
      </w:r>
    </w:p>
    <w:p w14:paraId="03F11203" w14:textId="77777777" w:rsidR="00CB1A61" w:rsidRDefault="00CB1A61" w:rsidP="007D06F8">
      <w:pPr>
        <w:pStyle w:val="PargrafodaLista"/>
        <w:widowControl w:val="0"/>
        <w:tabs>
          <w:tab w:val="left" w:pos="567"/>
          <w:tab w:val="left" w:pos="851"/>
        </w:tabs>
        <w:spacing w:line="280" w:lineRule="exact"/>
        <w:ind w:left="567"/>
        <w:rPr>
          <w:rFonts w:ascii="Trebuchet MS" w:hAnsi="Trebuchet MS"/>
          <w:sz w:val="20"/>
          <w:szCs w:val="20"/>
        </w:rPr>
      </w:pPr>
    </w:p>
    <w:p w14:paraId="53DB2158" w14:textId="33362F52" w:rsidR="00CB1A61" w:rsidRPr="00886353" w:rsidRDefault="00CB1A61"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Pr="00886353">
        <w:rPr>
          <w:rFonts w:ascii="Trebuchet MS" w:hAnsi="Trebuchet MS"/>
          <w:sz w:val="20"/>
          <w:szCs w:val="20"/>
        </w:rPr>
        <w:t xml:space="preserve">emuneração devida </w:t>
      </w:r>
      <w:r>
        <w:rPr>
          <w:rFonts w:ascii="Trebuchet MS" w:hAnsi="Trebuchet MS"/>
          <w:sz w:val="20"/>
          <w:szCs w:val="20"/>
        </w:rPr>
        <w:t xml:space="preserve">à empresa prestadora de </w:t>
      </w:r>
      <w:proofErr w:type="spellStart"/>
      <w:r>
        <w:rPr>
          <w:rFonts w:ascii="Trebuchet MS" w:hAnsi="Trebuchet MS"/>
          <w:sz w:val="20"/>
          <w:szCs w:val="20"/>
        </w:rPr>
        <w:t>servicer</w:t>
      </w:r>
      <w:proofErr w:type="spellEnd"/>
      <w:r>
        <w:rPr>
          <w:rFonts w:ascii="Trebuchet MS" w:hAnsi="Trebuchet MS"/>
          <w:sz w:val="20"/>
          <w:szCs w:val="20"/>
        </w:rPr>
        <w:t xml:space="preserve"> da Operação de Securitização (“</w:t>
      </w:r>
      <w:proofErr w:type="spellStart"/>
      <w:r>
        <w:rPr>
          <w:rFonts w:ascii="Trebuchet MS" w:hAnsi="Trebuchet MS"/>
          <w:sz w:val="20"/>
          <w:szCs w:val="20"/>
          <w:u w:val="single"/>
        </w:rPr>
        <w:t>Servicer</w:t>
      </w:r>
      <w:proofErr w:type="spellEnd"/>
      <w:r>
        <w:rPr>
          <w:rFonts w:ascii="Trebuchet MS" w:hAnsi="Trebuchet MS"/>
          <w:sz w:val="20"/>
          <w:szCs w:val="20"/>
        </w:rPr>
        <w:t xml:space="preserve">”) em </w:t>
      </w:r>
      <w:r w:rsidRPr="00886353">
        <w:rPr>
          <w:rFonts w:ascii="Trebuchet MS" w:hAnsi="Trebuchet MS"/>
          <w:sz w:val="20"/>
          <w:szCs w:val="20"/>
        </w:rPr>
        <w:t xml:space="preserve">parcelas </w:t>
      </w:r>
      <w:r>
        <w:rPr>
          <w:rFonts w:ascii="Trebuchet MS" w:hAnsi="Trebuchet MS"/>
          <w:sz w:val="20"/>
          <w:szCs w:val="20"/>
        </w:rPr>
        <w:t>mensais</w:t>
      </w:r>
      <w:r w:rsidRPr="00886353">
        <w:rPr>
          <w:rFonts w:ascii="Trebuchet MS" w:hAnsi="Trebuchet MS"/>
          <w:sz w:val="20"/>
          <w:szCs w:val="20"/>
        </w:rPr>
        <w:t xml:space="preserve"> de R$ </w:t>
      </w:r>
      <w:r w:rsidR="00211ABA">
        <w:rPr>
          <w:rFonts w:ascii="Trebuchet MS" w:hAnsi="Trebuchet MS"/>
          <w:sz w:val="20"/>
          <w:szCs w:val="20"/>
        </w:rPr>
        <w:t>7</w:t>
      </w:r>
      <w:r>
        <w:rPr>
          <w:rFonts w:ascii="Trebuchet MS" w:hAnsi="Trebuchet MS"/>
          <w:sz w:val="20"/>
          <w:szCs w:val="20"/>
        </w:rPr>
        <w:t>.800 (</w:t>
      </w:r>
      <w:r w:rsidR="00211ABA">
        <w:rPr>
          <w:rFonts w:ascii="Trebuchet MS" w:hAnsi="Trebuchet MS"/>
          <w:sz w:val="20"/>
          <w:szCs w:val="20"/>
        </w:rPr>
        <w:t>sete</w:t>
      </w:r>
      <w:r>
        <w:rPr>
          <w:rFonts w:ascii="Trebuchet MS" w:hAnsi="Trebuchet MS"/>
          <w:sz w:val="20"/>
          <w:szCs w:val="20"/>
        </w:rPr>
        <w:t xml:space="preserve"> mil e oitocentos reais)</w:t>
      </w:r>
      <w:r w:rsidRPr="00886353">
        <w:rPr>
          <w:rFonts w:ascii="Trebuchet MS" w:hAnsi="Trebuchet MS"/>
          <w:sz w:val="20"/>
          <w:szCs w:val="20"/>
        </w:rPr>
        <w:t xml:space="preserve"> </w:t>
      </w:r>
      <w:r>
        <w:rPr>
          <w:rFonts w:ascii="Trebuchet MS" w:hAnsi="Trebuchet MS"/>
          <w:sz w:val="20"/>
          <w:szCs w:val="20"/>
        </w:rPr>
        <w:t xml:space="preserve">para (a) acompanhamento da inadimplência </w:t>
      </w:r>
      <w:r>
        <w:rPr>
          <w:rFonts w:ascii="Trebuchet MS" w:hAnsi="Trebuchet MS"/>
          <w:sz w:val="20"/>
          <w:szCs w:val="20"/>
        </w:rPr>
        <w:lastRenderedPageBreak/>
        <w:t xml:space="preserve">dos Recebíveis, (b) acompanhamento dos Imóveis </w:t>
      </w:r>
      <w:r w:rsidRPr="00CB1A61">
        <w:rPr>
          <w:rFonts w:ascii="Trebuchet MS" w:hAnsi="Trebuchet MS"/>
          <w:sz w:val="20"/>
          <w:szCs w:val="20"/>
        </w:rPr>
        <w:t>Manhattan Beach Riviera</w:t>
      </w:r>
      <w:r>
        <w:rPr>
          <w:rFonts w:ascii="Trebuchet MS" w:hAnsi="Trebuchet MS"/>
          <w:sz w:val="20"/>
          <w:szCs w:val="20"/>
        </w:rPr>
        <w:t xml:space="preserve"> ou dos </w:t>
      </w:r>
      <w:r w:rsidRPr="00CB1A61">
        <w:rPr>
          <w:rFonts w:ascii="Trebuchet MS" w:hAnsi="Trebuchet MS"/>
          <w:sz w:val="20"/>
          <w:szCs w:val="20"/>
        </w:rPr>
        <w:t>Imóveis Manhattan Summer Park</w:t>
      </w:r>
      <w:r>
        <w:rPr>
          <w:rFonts w:ascii="Trebuchet MS" w:hAnsi="Trebuchet MS"/>
          <w:sz w:val="20"/>
          <w:szCs w:val="20"/>
        </w:rPr>
        <w:t xml:space="preserve"> em estoque, retomados ou alienados, (c) reconciliação da movimentação financeira de todas as contas bancárias da MVC, da Brisas do Aquiraz e da Manhattan Beach Riviera em comparação ao fluxo de caixa dos respectivos empreendimentos, (d)  c</w:t>
      </w:r>
      <w:r w:rsidRPr="00CB1A61">
        <w:rPr>
          <w:rFonts w:ascii="Trebuchet MS" w:hAnsi="Trebuchet MS"/>
          <w:sz w:val="20"/>
          <w:szCs w:val="20"/>
        </w:rPr>
        <w:t>hecagem, por amostragem, dos contratos com parceiros, colaboradores e fornecedores</w:t>
      </w:r>
      <w:r>
        <w:rPr>
          <w:rFonts w:ascii="Trebuchet MS" w:hAnsi="Trebuchet MS"/>
          <w:sz w:val="20"/>
          <w:szCs w:val="20"/>
        </w:rPr>
        <w:t>, (e) c</w:t>
      </w:r>
      <w:r w:rsidRPr="00CB1A61">
        <w:rPr>
          <w:rFonts w:ascii="Trebuchet MS" w:hAnsi="Trebuchet MS"/>
          <w:sz w:val="20"/>
          <w:szCs w:val="20"/>
        </w:rPr>
        <w:t>hecagem da regularidade das certidões negativas de débitos tributários do</w:t>
      </w:r>
      <w:r>
        <w:rPr>
          <w:rFonts w:ascii="Trebuchet MS" w:hAnsi="Trebuchet MS"/>
          <w:sz w:val="20"/>
          <w:szCs w:val="20"/>
        </w:rPr>
        <w:t>s</w:t>
      </w:r>
      <w:r w:rsidRPr="00CB1A61">
        <w:rPr>
          <w:rFonts w:ascii="Trebuchet MS" w:hAnsi="Trebuchet MS"/>
          <w:sz w:val="20"/>
          <w:szCs w:val="20"/>
        </w:rPr>
        <w:t xml:space="preserve"> empreendimento</w:t>
      </w:r>
      <w:r>
        <w:rPr>
          <w:rFonts w:ascii="Trebuchet MS" w:hAnsi="Trebuchet MS"/>
          <w:sz w:val="20"/>
          <w:szCs w:val="20"/>
        </w:rPr>
        <w:t>s, (f) a</w:t>
      </w:r>
      <w:r w:rsidRPr="00CB1A61">
        <w:rPr>
          <w:rFonts w:ascii="Trebuchet MS" w:hAnsi="Trebuchet MS"/>
          <w:sz w:val="20"/>
          <w:szCs w:val="20"/>
        </w:rPr>
        <w:t>companhamento do fluxo de caixa d</w:t>
      </w:r>
      <w:r>
        <w:rPr>
          <w:rFonts w:ascii="Trebuchet MS" w:hAnsi="Trebuchet MS"/>
          <w:sz w:val="20"/>
          <w:szCs w:val="20"/>
        </w:rPr>
        <w:t>e cada um dos</w:t>
      </w:r>
      <w:r w:rsidRPr="00CB1A61">
        <w:rPr>
          <w:rFonts w:ascii="Trebuchet MS" w:hAnsi="Trebuchet MS"/>
          <w:sz w:val="20"/>
          <w:szCs w:val="20"/>
        </w:rPr>
        <w:t xml:space="preserve"> empreendimento</w:t>
      </w:r>
      <w:r>
        <w:rPr>
          <w:rFonts w:ascii="Trebuchet MS" w:hAnsi="Trebuchet MS"/>
          <w:sz w:val="20"/>
          <w:szCs w:val="20"/>
        </w:rPr>
        <w:t>s, e (g) c</w:t>
      </w:r>
      <w:r w:rsidRPr="00CB1A61">
        <w:rPr>
          <w:rFonts w:ascii="Trebuchet MS" w:hAnsi="Trebuchet MS"/>
          <w:sz w:val="20"/>
          <w:szCs w:val="20"/>
        </w:rPr>
        <w:t>hecagem do balancete da respectiva sociedade ou do patrimônio de afetação</w:t>
      </w:r>
      <w:r>
        <w:rPr>
          <w:rFonts w:ascii="Trebuchet MS" w:hAnsi="Trebuchet MS"/>
          <w:sz w:val="20"/>
          <w:szCs w:val="20"/>
        </w:rPr>
        <w:t>, s</w:t>
      </w:r>
      <w:r w:rsidRPr="00886353">
        <w:rPr>
          <w:rFonts w:ascii="Trebuchet MS" w:hAnsi="Trebuchet MS"/>
          <w:sz w:val="20"/>
          <w:szCs w:val="20"/>
        </w:rPr>
        <w:t xml:space="preserve">endo a primeira parcela devida até o </w:t>
      </w:r>
      <w:r>
        <w:rPr>
          <w:rFonts w:ascii="Trebuchet MS" w:hAnsi="Trebuchet MS"/>
          <w:sz w:val="20"/>
          <w:szCs w:val="20"/>
        </w:rPr>
        <w:t>5</w:t>
      </w:r>
      <w:r w:rsidRPr="00886353">
        <w:rPr>
          <w:rFonts w:ascii="Trebuchet MS" w:hAnsi="Trebuchet MS"/>
          <w:sz w:val="20"/>
          <w:szCs w:val="20"/>
        </w:rPr>
        <w:t>º (</w:t>
      </w:r>
      <w:r>
        <w:rPr>
          <w:rFonts w:ascii="Trebuchet MS" w:hAnsi="Trebuchet MS"/>
          <w:sz w:val="20"/>
          <w:szCs w:val="20"/>
        </w:rPr>
        <w:t>quinto</w:t>
      </w:r>
      <w:r w:rsidRPr="00886353">
        <w:rPr>
          <w:rFonts w:ascii="Trebuchet MS" w:hAnsi="Trebuchet MS"/>
          <w:sz w:val="20"/>
          <w:szCs w:val="20"/>
        </w:rPr>
        <w:t xml:space="preserve">) Dia Útil a contar da data da primeira integralização dos CRI </w:t>
      </w:r>
      <w:r>
        <w:rPr>
          <w:rFonts w:ascii="Trebuchet MS" w:hAnsi="Trebuchet MS"/>
          <w:sz w:val="20"/>
          <w:szCs w:val="20"/>
        </w:rPr>
        <w:t xml:space="preserve"> </w:t>
      </w:r>
      <w:r w:rsidRPr="00886353">
        <w:rPr>
          <w:rFonts w:ascii="Trebuchet MS" w:hAnsi="Trebuchet MS"/>
          <w:sz w:val="20"/>
          <w:szCs w:val="20"/>
        </w:rPr>
        <w:t xml:space="preserve">e as demais na mesma data dos anos subsequentes, até o resgate total dos CRI, atualizadas anualmente pela variação acumulada </w:t>
      </w:r>
      <w:r>
        <w:rPr>
          <w:rFonts w:ascii="Trebuchet MS" w:hAnsi="Trebuchet MS"/>
          <w:sz w:val="20"/>
          <w:szCs w:val="20"/>
        </w:rPr>
        <w:t xml:space="preserve">do </w:t>
      </w:r>
      <w:r w:rsidRPr="00824445">
        <w:rPr>
          <w:rFonts w:ascii="Trebuchet MS" w:hAnsi="Trebuchet MS"/>
          <w:sz w:val="20"/>
          <w:szCs w:val="20"/>
        </w:rPr>
        <w:t>IGP-M/FGV</w:t>
      </w:r>
      <w:r w:rsidRPr="00886353">
        <w:rPr>
          <w:rFonts w:ascii="Trebuchet MS" w:hAnsi="Trebuchet MS"/>
          <w:sz w:val="20"/>
          <w:szCs w:val="20"/>
        </w:rPr>
        <w:t xml:space="preserve">, ou na falta deste, ou ainda, na impossibilidade de sua utilização, pelo índice que vier a substituí-lo, calculados </w:t>
      </w:r>
      <w:r w:rsidRPr="00C312C6">
        <w:rPr>
          <w:rFonts w:ascii="Trebuchet MS" w:hAnsi="Trebuchet MS"/>
          <w:i/>
          <w:iCs/>
          <w:sz w:val="20"/>
          <w:szCs w:val="20"/>
        </w:rPr>
        <w:t>pro rata die</w:t>
      </w:r>
      <w:r w:rsidRPr="00886353">
        <w:rPr>
          <w:rFonts w:ascii="Trebuchet MS" w:hAnsi="Trebuchet MS"/>
          <w:sz w:val="20"/>
          <w:szCs w:val="20"/>
        </w:rPr>
        <w:t>, se necessário</w:t>
      </w:r>
      <w:r>
        <w:rPr>
          <w:rFonts w:ascii="Trebuchet MS" w:hAnsi="Trebuchet MS"/>
          <w:sz w:val="20"/>
          <w:szCs w:val="20"/>
        </w:rPr>
        <w:t xml:space="preserve">. </w:t>
      </w:r>
      <w:r w:rsidRPr="00886353">
        <w:rPr>
          <w:rFonts w:ascii="Trebuchet MS" w:hAnsi="Trebuchet MS"/>
          <w:sz w:val="20"/>
          <w:szCs w:val="20"/>
        </w:rPr>
        <w:t xml:space="preserve">O Agente Fiduciário </w:t>
      </w:r>
      <w:r>
        <w:rPr>
          <w:rFonts w:ascii="Trebuchet MS" w:hAnsi="Trebuchet MS"/>
          <w:sz w:val="20"/>
          <w:szCs w:val="20"/>
        </w:rPr>
        <w:t xml:space="preserve">dos CRI </w:t>
      </w:r>
      <w:r w:rsidRPr="00886353">
        <w:rPr>
          <w:rFonts w:ascii="Trebuchet MS" w:hAnsi="Trebuchet MS"/>
          <w:sz w:val="20"/>
          <w:szCs w:val="20"/>
        </w:rPr>
        <w:t>não antecipará recursos para pagamento de despesas decorrentes da Emissão, sendo certo que tais recursos serão sempre devidos e antecipados pela Emissora ou pel</w:t>
      </w:r>
      <w:r>
        <w:rPr>
          <w:rFonts w:ascii="Trebuchet MS" w:hAnsi="Trebuchet MS"/>
          <w:sz w:val="20"/>
          <w:szCs w:val="20"/>
        </w:rPr>
        <w:t>a</w:t>
      </w:r>
      <w:r w:rsidRPr="00886353">
        <w:rPr>
          <w:rFonts w:ascii="Trebuchet MS" w:hAnsi="Trebuchet MS"/>
          <w:sz w:val="20"/>
          <w:szCs w:val="20"/>
        </w:rPr>
        <w:t xml:space="preserve"> Debenturista, conforme o caso</w:t>
      </w:r>
      <w:r>
        <w:rPr>
          <w:rFonts w:ascii="Trebuchet MS" w:hAnsi="Trebuchet MS"/>
          <w:sz w:val="20"/>
          <w:szCs w:val="20"/>
        </w:rPr>
        <w:t xml:space="preserve">; </w:t>
      </w:r>
    </w:p>
    <w:p w14:paraId="035BAE53" w14:textId="77777777" w:rsidR="00886353" w:rsidRPr="00886353" w:rsidRDefault="00886353" w:rsidP="00C312C6">
      <w:pPr>
        <w:widowControl w:val="0"/>
        <w:tabs>
          <w:tab w:val="left" w:pos="567"/>
          <w:tab w:val="left" w:pos="851"/>
        </w:tabs>
        <w:spacing w:line="280" w:lineRule="exact"/>
        <w:ind w:left="567"/>
        <w:rPr>
          <w:rFonts w:ascii="Trebuchet MS" w:hAnsi="Trebuchet MS"/>
          <w:sz w:val="20"/>
          <w:szCs w:val="20"/>
        </w:rPr>
      </w:pPr>
    </w:p>
    <w:p w14:paraId="6F3B4AB7" w14:textId="7CB8893D" w:rsidR="00886353" w:rsidRPr="00886353"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t</w:t>
      </w:r>
      <w:r w:rsidR="00886353" w:rsidRPr="00886353">
        <w:rPr>
          <w:rFonts w:ascii="Trebuchet MS" w:hAnsi="Trebuchet MS"/>
          <w:sz w:val="20"/>
          <w:szCs w:val="20"/>
        </w:rPr>
        <w:t>odas as despesas incorridas e devidamente comprovadas pela Securitizadora e/ou pelo Agente Fiduciário</w:t>
      </w:r>
      <w:r>
        <w:rPr>
          <w:rFonts w:ascii="Trebuchet MS" w:hAnsi="Trebuchet MS"/>
          <w:sz w:val="20"/>
          <w:szCs w:val="20"/>
        </w:rPr>
        <w:t xml:space="preserve"> dos CRI</w:t>
      </w:r>
      <w:r w:rsidR="00886353" w:rsidRPr="00886353">
        <w:rPr>
          <w:rFonts w:ascii="Trebuchet MS" w:hAnsi="Trebuchet MS"/>
          <w:sz w:val="20"/>
          <w:szCs w:val="20"/>
        </w:rPr>
        <w:t>,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Securitizadora e/ou pelo Agente Fiduciário</w:t>
      </w:r>
      <w:r>
        <w:rPr>
          <w:rFonts w:ascii="Trebuchet MS" w:hAnsi="Trebuchet MS"/>
          <w:sz w:val="20"/>
          <w:szCs w:val="20"/>
        </w:rPr>
        <w:t xml:space="preserve"> dos CRI</w:t>
      </w:r>
      <w:r w:rsidR="00886353" w:rsidRPr="00886353">
        <w:rPr>
          <w:rFonts w:ascii="Trebuchet MS" w:hAnsi="Trebuchet MS"/>
          <w:sz w:val="20"/>
          <w:szCs w:val="20"/>
        </w:rPr>
        <w:t xml:space="preserve"> nesse sentido, conforme previsto no Termo de Securitização; </w:t>
      </w:r>
    </w:p>
    <w:p w14:paraId="50AE40E5" w14:textId="77777777" w:rsidR="00886353" w:rsidRPr="00886353" w:rsidRDefault="00886353" w:rsidP="00C312C6">
      <w:pPr>
        <w:widowControl w:val="0"/>
        <w:tabs>
          <w:tab w:val="left" w:pos="567"/>
          <w:tab w:val="left" w:pos="851"/>
        </w:tabs>
        <w:spacing w:line="280" w:lineRule="exact"/>
        <w:ind w:left="567"/>
        <w:rPr>
          <w:rFonts w:ascii="Trebuchet MS" w:hAnsi="Trebuchet MS"/>
          <w:sz w:val="20"/>
          <w:szCs w:val="20"/>
        </w:rPr>
      </w:pPr>
    </w:p>
    <w:p w14:paraId="47FC791E" w14:textId="7CAB27C8" w:rsidR="00886353" w:rsidRPr="00814392"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a</w:t>
      </w:r>
      <w:r w:rsidR="00886353" w:rsidRPr="00886353">
        <w:rPr>
          <w:rFonts w:ascii="Trebuchet MS" w:hAnsi="Trebuchet MS"/>
          <w:sz w:val="20"/>
          <w:szCs w:val="20"/>
        </w:rPr>
        <w:t xml:space="preserve">verbações, prenotações e registros em Cartórios de Registro de Imóveis e Títulos e Documentos e Junta Comercial, quando for o caso, bem com as despesas relativas a alterações dos Documentos da Operação equivalente a R$ </w:t>
      </w:r>
      <w:r w:rsidR="00A2546E">
        <w:rPr>
          <w:rFonts w:ascii="Trebuchet MS" w:hAnsi="Trebuchet MS"/>
          <w:sz w:val="20"/>
          <w:szCs w:val="20"/>
        </w:rPr>
        <w:t>600,00 (seiscentos reais</w:t>
      </w:r>
      <w:r w:rsidR="00886353" w:rsidRPr="00886353">
        <w:rPr>
          <w:rFonts w:ascii="Trebuchet MS" w:hAnsi="Trebuchet MS"/>
          <w:sz w:val="20"/>
          <w:szCs w:val="20"/>
        </w:rPr>
        <w:t xml:space="preserve">) por hora de </w:t>
      </w:r>
      <w:r w:rsidR="00886353" w:rsidRPr="00814392">
        <w:rPr>
          <w:rFonts w:ascii="Trebuchet MS" w:hAnsi="Trebuchet MS"/>
          <w:sz w:val="20"/>
          <w:szCs w:val="20"/>
        </w:rPr>
        <w:t xml:space="preserve">trabalho dos profissionais da Securitizadora (ou advogados por ela contratados) e os custos relacionados à </w:t>
      </w:r>
      <w:r w:rsidR="00814392" w:rsidRPr="00814392">
        <w:rPr>
          <w:rFonts w:ascii="Trebuchet MS" w:hAnsi="Trebuchet MS"/>
          <w:sz w:val="20"/>
          <w:szCs w:val="20"/>
        </w:rPr>
        <w:t xml:space="preserve">assembleia geral </w:t>
      </w:r>
      <w:r w:rsidR="00886353" w:rsidRPr="00814392">
        <w:rPr>
          <w:rFonts w:ascii="Trebuchet MS" w:hAnsi="Trebuchet MS"/>
          <w:sz w:val="20"/>
          <w:szCs w:val="20"/>
        </w:rPr>
        <w:t xml:space="preserve">dos </w:t>
      </w:r>
      <w:r w:rsidR="00814392" w:rsidRPr="00814392">
        <w:rPr>
          <w:rFonts w:ascii="Trebuchet MS" w:hAnsi="Trebuchet MS"/>
          <w:sz w:val="20"/>
          <w:szCs w:val="20"/>
        </w:rPr>
        <w:t xml:space="preserve">titulares </w:t>
      </w:r>
      <w:r w:rsidR="00886353" w:rsidRPr="00814392">
        <w:rPr>
          <w:rFonts w:ascii="Trebuchet MS" w:hAnsi="Trebuchet MS"/>
          <w:sz w:val="20"/>
          <w:szCs w:val="20"/>
        </w:rPr>
        <w:t>dos CRI, conforme previsto no Termo de Securitização;</w:t>
      </w:r>
    </w:p>
    <w:p w14:paraId="3BBF4B44" w14:textId="77777777" w:rsidR="00886353" w:rsidRPr="00814392" w:rsidRDefault="00886353" w:rsidP="00C312C6">
      <w:pPr>
        <w:pStyle w:val="PargrafodaLista"/>
        <w:widowControl w:val="0"/>
        <w:tabs>
          <w:tab w:val="left" w:pos="567"/>
          <w:tab w:val="left" w:pos="851"/>
        </w:tabs>
        <w:spacing w:line="280" w:lineRule="exact"/>
        <w:ind w:left="567"/>
        <w:rPr>
          <w:rFonts w:ascii="Trebuchet MS" w:hAnsi="Trebuchet MS"/>
          <w:sz w:val="20"/>
          <w:szCs w:val="20"/>
        </w:rPr>
      </w:pPr>
    </w:p>
    <w:p w14:paraId="34B7419A" w14:textId="46BBD209" w:rsidR="00886353" w:rsidRPr="00814392"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sidRPr="00814392">
        <w:rPr>
          <w:rFonts w:ascii="Trebuchet MS" w:hAnsi="Trebuchet MS"/>
          <w:sz w:val="20"/>
          <w:szCs w:val="20"/>
        </w:rPr>
        <w:t>e</w:t>
      </w:r>
      <w:r w:rsidR="00886353" w:rsidRPr="00814392">
        <w:rPr>
          <w:rFonts w:ascii="Trebuchet MS" w:hAnsi="Trebuchet MS"/>
          <w:sz w:val="20"/>
          <w:szCs w:val="20"/>
        </w:rPr>
        <w:t xml:space="preserv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Securitizadora, e quaisquer prestadores de serviços contratados para a </w:t>
      </w:r>
      <w:r w:rsidR="00814392" w:rsidRPr="00814392">
        <w:rPr>
          <w:rFonts w:ascii="Trebuchet MS" w:hAnsi="Trebuchet MS"/>
          <w:sz w:val="20"/>
          <w:szCs w:val="20"/>
        </w:rPr>
        <w:t>oferta dos CRI</w:t>
      </w:r>
      <w:r w:rsidR="00886353" w:rsidRPr="00814392">
        <w:rPr>
          <w:rFonts w:ascii="Trebuchet MS" w:hAnsi="Trebuchet MS"/>
          <w:sz w:val="20"/>
          <w:szCs w:val="20"/>
        </w:rPr>
        <w:t>, mediante apresentação dos comprovantes de pagamento ou notas fiscais;</w:t>
      </w:r>
    </w:p>
    <w:p w14:paraId="755C78E0" w14:textId="77777777" w:rsidR="00886353" w:rsidRPr="00814392" w:rsidRDefault="00886353" w:rsidP="00C312C6">
      <w:pPr>
        <w:widowControl w:val="0"/>
        <w:tabs>
          <w:tab w:val="left" w:pos="567"/>
          <w:tab w:val="left" w:pos="851"/>
        </w:tabs>
        <w:spacing w:line="280" w:lineRule="exact"/>
        <w:ind w:left="567"/>
        <w:rPr>
          <w:rFonts w:ascii="Trebuchet MS" w:hAnsi="Trebuchet MS"/>
          <w:sz w:val="20"/>
          <w:szCs w:val="20"/>
        </w:rPr>
      </w:pPr>
    </w:p>
    <w:p w14:paraId="77961199" w14:textId="59A08738" w:rsidR="00886353" w:rsidRPr="00886353"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sidRPr="00814392">
        <w:rPr>
          <w:rFonts w:ascii="Trebuchet MS" w:hAnsi="Trebuchet MS"/>
          <w:sz w:val="20"/>
          <w:szCs w:val="20"/>
        </w:rPr>
        <w:t>o</w:t>
      </w:r>
      <w:r w:rsidR="00886353" w:rsidRPr="00814392">
        <w:rPr>
          <w:rFonts w:ascii="Trebuchet MS" w:hAnsi="Trebuchet MS"/>
          <w:sz w:val="20"/>
          <w:szCs w:val="20"/>
        </w:rPr>
        <w:t>s honorários, despesas e custos de terceiros especialistas, advogados, auditores ou fiscais relacionados</w:t>
      </w:r>
      <w:r w:rsidR="00886353" w:rsidRPr="00886353">
        <w:rPr>
          <w:rFonts w:ascii="Trebuchet MS" w:hAnsi="Trebuchet MS"/>
          <w:sz w:val="20"/>
          <w:szCs w:val="20"/>
        </w:rPr>
        <w:t xml:space="preserve"> com procedimentos legais incorridos para resguardar os interesses </w:t>
      </w:r>
      <w:r w:rsidR="00886353" w:rsidRPr="00814392">
        <w:rPr>
          <w:rFonts w:ascii="Trebuchet MS" w:hAnsi="Trebuchet MS"/>
          <w:sz w:val="20"/>
          <w:szCs w:val="20"/>
        </w:rPr>
        <w:t xml:space="preserve">dos </w:t>
      </w:r>
      <w:r w:rsidR="00814392" w:rsidRPr="00814392">
        <w:rPr>
          <w:rFonts w:ascii="Trebuchet MS" w:hAnsi="Trebuchet MS"/>
          <w:sz w:val="20"/>
          <w:szCs w:val="20"/>
        </w:rPr>
        <w:t xml:space="preserve">titulares </w:t>
      </w:r>
      <w:r w:rsidR="00886353" w:rsidRPr="00814392">
        <w:rPr>
          <w:rFonts w:ascii="Trebuchet MS" w:hAnsi="Trebuchet MS"/>
          <w:sz w:val="20"/>
          <w:szCs w:val="20"/>
        </w:rPr>
        <w:t>dos CRI,</w:t>
      </w:r>
      <w:r w:rsidR="00886353" w:rsidRPr="00886353">
        <w:rPr>
          <w:rFonts w:ascii="Trebuchet MS" w:hAnsi="Trebuchet MS"/>
          <w:sz w:val="20"/>
          <w:szCs w:val="20"/>
        </w:rPr>
        <w:t xml:space="preserve"> na defesa de eventuais processos administrativos, arbitrais e/ou judiciais propostos contra o Patrimônio Separado ou, ainda, realização do Patrimônio Separado;</w:t>
      </w:r>
    </w:p>
    <w:p w14:paraId="532E0DE5"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28D7F903" w14:textId="66014589" w:rsidR="00886353" w:rsidRPr="00886353"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a</w:t>
      </w:r>
      <w:r w:rsidR="00886353" w:rsidRPr="00886353">
        <w:rPr>
          <w:rFonts w:ascii="Trebuchet MS" w:hAnsi="Trebuchet MS"/>
          <w:sz w:val="20"/>
          <w:szCs w:val="20"/>
        </w:rPr>
        <w:t xml:space="preserve">s eventuais despesas, depósitos e custas judiciais decorrentes da sucumbência em ações judiciais ajuizadas com a finalidade de resguardar os interesses dos </w:t>
      </w:r>
      <w:r w:rsidR="00814392" w:rsidRPr="00886353">
        <w:rPr>
          <w:rFonts w:ascii="Trebuchet MS" w:hAnsi="Trebuchet MS"/>
          <w:sz w:val="20"/>
          <w:szCs w:val="20"/>
        </w:rPr>
        <w:t xml:space="preserve">titulares </w:t>
      </w:r>
      <w:r w:rsidR="00886353" w:rsidRPr="00886353">
        <w:rPr>
          <w:rFonts w:ascii="Trebuchet MS" w:hAnsi="Trebuchet MS"/>
          <w:sz w:val="20"/>
          <w:szCs w:val="20"/>
        </w:rPr>
        <w:t>dos CRI e a realização dos créditos do Patrimônio Separado;</w:t>
      </w:r>
    </w:p>
    <w:p w14:paraId="7D6F06E0" w14:textId="77777777" w:rsidR="00C312C6" w:rsidRPr="00886353" w:rsidRDefault="00C312C6" w:rsidP="00C312C6">
      <w:pPr>
        <w:widowControl w:val="0"/>
        <w:tabs>
          <w:tab w:val="left" w:pos="567"/>
          <w:tab w:val="left" w:pos="851"/>
        </w:tabs>
        <w:spacing w:line="280" w:lineRule="exact"/>
        <w:ind w:left="720"/>
        <w:rPr>
          <w:rFonts w:ascii="Trebuchet MS" w:hAnsi="Trebuchet MS"/>
          <w:sz w:val="20"/>
          <w:szCs w:val="20"/>
        </w:rPr>
      </w:pPr>
    </w:p>
    <w:p w14:paraId="31AC508B" w14:textId="504A783D" w:rsidR="00886353" w:rsidRPr="00886353"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r</w:t>
      </w:r>
      <w:r w:rsidR="00886353" w:rsidRPr="00886353">
        <w:rPr>
          <w:rFonts w:ascii="Trebuchet MS" w:hAnsi="Trebuchet MS"/>
          <w:sz w:val="20"/>
          <w:szCs w:val="20"/>
        </w:rPr>
        <w:t>emuneração de todas as verbas e tarifas devidas à instituição financeira onde se encontra aberta a conta corrente do Patrimônio Separado;</w:t>
      </w:r>
    </w:p>
    <w:p w14:paraId="3A9AA888"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5A404C0C" w14:textId="61086BD1" w:rsidR="00886353" w:rsidRPr="00886353"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d</w:t>
      </w:r>
      <w:r w:rsidR="00886353" w:rsidRPr="00886353">
        <w:rPr>
          <w:rFonts w:ascii="Trebuchet MS" w:hAnsi="Trebuchet MS"/>
          <w:sz w:val="20"/>
          <w:szCs w:val="20"/>
        </w:rPr>
        <w:t>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6FB25A66"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2842E66E" w14:textId="750B4554" w:rsidR="00886353" w:rsidRPr="00886353"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Pr>
          <w:rFonts w:ascii="Trebuchet MS" w:hAnsi="Trebuchet MS"/>
          <w:sz w:val="20"/>
          <w:szCs w:val="20"/>
        </w:rPr>
        <w:t>d</w:t>
      </w:r>
      <w:r w:rsidR="00886353" w:rsidRPr="00886353">
        <w:rPr>
          <w:rFonts w:ascii="Trebuchet MS" w:hAnsi="Trebuchet MS"/>
          <w:sz w:val="20"/>
          <w:szCs w:val="20"/>
        </w:rPr>
        <w:t xml:space="preserve">espesas necessárias à realização de assembleias gerais dos </w:t>
      </w:r>
      <w:r w:rsidR="00814392" w:rsidRPr="00886353">
        <w:rPr>
          <w:rFonts w:ascii="Trebuchet MS" w:hAnsi="Trebuchet MS"/>
          <w:sz w:val="20"/>
          <w:szCs w:val="20"/>
        </w:rPr>
        <w:t xml:space="preserve">titulares </w:t>
      </w:r>
      <w:r w:rsidR="00886353" w:rsidRPr="00886353">
        <w:rPr>
          <w:rFonts w:ascii="Trebuchet MS" w:hAnsi="Trebuchet MS"/>
          <w:sz w:val="20"/>
          <w:szCs w:val="20"/>
        </w:rPr>
        <w:t>dos CRI, na forma da regulamentação aplicável;</w:t>
      </w:r>
    </w:p>
    <w:p w14:paraId="298EC8AD"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7C950568" w14:textId="731755E5" w:rsidR="00886353" w:rsidRPr="00C312C6" w:rsidRDefault="00C312C6" w:rsidP="005F55E3">
      <w:pPr>
        <w:pStyle w:val="PargrafodaLista"/>
        <w:widowControl w:val="0"/>
        <w:numPr>
          <w:ilvl w:val="0"/>
          <w:numId w:val="22"/>
        </w:numPr>
        <w:tabs>
          <w:tab w:val="left" w:pos="567"/>
          <w:tab w:val="left" w:pos="851"/>
        </w:tabs>
        <w:spacing w:line="280" w:lineRule="exact"/>
        <w:ind w:left="567" w:hanging="567"/>
        <w:rPr>
          <w:rFonts w:ascii="Trebuchet MS" w:hAnsi="Trebuchet MS"/>
          <w:sz w:val="20"/>
          <w:szCs w:val="20"/>
        </w:rPr>
      </w:pPr>
      <w:r w:rsidRPr="00C312C6">
        <w:rPr>
          <w:rFonts w:ascii="Trebuchet MS" w:hAnsi="Trebuchet MS"/>
          <w:sz w:val="20"/>
          <w:szCs w:val="20"/>
        </w:rPr>
        <w:t>h</w:t>
      </w:r>
      <w:r w:rsidR="00886353" w:rsidRPr="00C312C6">
        <w:rPr>
          <w:rFonts w:ascii="Trebuchet MS" w:hAnsi="Trebuchet MS"/>
          <w:sz w:val="20"/>
          <w:szCs w:val="20"/>
        </w:rPr>
        <w:t>onorários e despesas incorridas na contratação de serviços para procedimentos extraordinários especificamente previstos nos Documentos da Operação e que sejam atribuídos às Debêntures; e</w:t>
      </w:r>
      <w:r w:rsidR="00886353" w:rsidRPr="00C312C6">
        <w:rPr>
          <w:rFonts w:ascii="Trebuchet MS" w:hAnsi="Trebuchet MS"/>
          <w:sz w:val="20"/>
          <w:szCs w:val="20"/>
        </w:rPr>
        <w:tab/>
      </w:r>
    </w:p>
    <w:p w14:paraId="7BFD6D33" w14:textId="7FEA0687" w:rsidR="00886353" w:rsidRPr="00886353" w:rsidRDefault="00C312C6" w:rsidP="005F55E3">
      <w:pPr>
        <w:pStyle w:val="PargrafodaLista"/>
        <w:widowControl w:val="0"/>
        <w:numPr>
          <w:ilvl w:val="0"/>
          <w:numId w:val="22"/>
        </w:numPr>
        <w:tabs>
          <w:tab w:val="left" w:pos="851"/>
        </w:tabs>
        <w:spacing w:line="280" w:lineRule="exact"/>
        <w:ind w:left="567" w:hanging="567"/>
        <w:rPr>
          <w:rFonts w:ascii="Trebuchet MS" w:hAnsi="Trebuchet MS"/>
          <w:sz w:val="20"/>
          <w:szCs w:val="20"/>
        </w:rPr>
      </w:pPr>
      <w:r>
        <w:rPr>
          <w:rFonts w:ascii="Trebuchet MS" w:hAnsi="Trebuchet MS"/>
          <w:sz w:val="20"/>
          <w:szCs w:val="20"/>
        </w:rPr>
        <w:t>q</w:t>
      </w:r>
      <w:r w:rsidR="00886353" w:rsidRPr="00886353">
        <w:rPr>
          <w:rFonts w:ascii="Trebuchet MS" w:hAnsi="Trebuchet MS"/>
          <w:sz w:val="20"/>
          <w:szCs w:val="20"/>
        </w:rPr>
        <w:t>uaisquer outros honorários, custos e despesas previstos no Termo de Securitização.</w:t>
      </w:r>
    </w:p>
    <w:p w14:paraId="445338A2"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47B08979" w14:textId="2BD1B3B8" w:rsidR="00886353" w:rsidRPr="00886353" w:rsidRDefault="00886353"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886353">
        <w:rPr>
          <w:rFonts w:ascii="Trebuchet MS" w:hAnsi="Trebuchet MS"/>
          <w:sz w:val="20"/>
          <w:szCs w:val="20"/>
        </w:rPr>
        <w:t xml:space="preserve">Todos os valores referidos na Cláusula </w:t>
      </w:r>
      <w:r w:rsidR="00C312C6">
        <w:rPr>
          <w:rFonts w:ascii="Trebuchet MS" w:hAnsi="Trebuchet MS"/>
          <w:sz w:val="20"/>
          <w:szCs w:val="20"/>
        </w:rPr>
        <w:t>4.11.1</w:t>
      </w:r>
      <w:r w:rsidRPr="00886353">
        <w:rPr>
          <w:rFonts w:ascii="Trebuchet MS" w:hAnsi="Trebuchet MS"/>
          <w:sz w:val="20"/>
          <w:szCs w:val="20"/>
        </w:rPr>
        <w:t xml:space="preserve"> serão acrescidos dos impostos: ISS (Impostos sobre Serviços de Qualquer Natureza), CSSL (Contribuição Social Sobre o Lucro Líquido), PIS (Contribuição ao Programa de Integração Social), COFINS (Contribuição para Financiamento da Seguridade Social), IRRF (Imposto de Renda Retido na Fonte) e quaisquer outros tributos que venham a incidir, nas alíquotas vigentes na data de cada pagamento.</w:t>
      </w:r>
    </w:p>
    <w:p w14:paraId="5A96D301"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6729A45A" w14:textId="5D904194" w:rsidR="00886353" w:rsidRDefault="00886353"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886353">
        <w:rPr>
          <w:rFonts w:ascii="Trebuchet MS" w:hAnsi="Trebuchet MS"/>
          <w:sz w:val="20"/>
          <w:szCs w:val="20"/>
        </w:rPr>
        <w:t xml:space="preserve">Para a garantia do pagamento das Despesas a Emissora se obriga a constituir e manter, na Conta do Patrimônio Separado, o valor equivalente </w:t>
      </w:r>
      <w:r w:rsidR="009D5C96">
        <w:rPr>
          <w:rFonts w:ascii="Trebuchet MS" w:hAnsi="Trebuchet MS"/>
          <w:sz w:val="20"/>
          <w:szCs w:val="20"/>
        </w:rPr>
        <w:t xml:space="preserve">a </w:t>
      </w:r>
      <w:r w:rsidR="00967853">
        <w:rPr>
          <w:rFonts w:ascii="Trebuchet MS" w:hAnsi="Trebuchet MS"/>
          <w:sz w:val="20"/>
          <w:szCs w:val="20"/>
        </w:rPr>
        <w:t xml:space="preserve">3 (três) meses de taxa de condomínio de cada uma das  unidades autônomas integrantes dos empreendimentos </w:t>
      </w:r>
      <w:r w:rsidR="00967853">
        <w:rPr>
          <w:rFonts w:ascii="Trebuchet MS" w:hAnsi="Trebuchet MS"/>
          <w:iCs/>
          <w:sz w:val="20"/>
          <w:szCs w:val="20"/>
        </w:rPr>
        <w:t>“Manhattan Beach Riviera”</w:t>
      </w:r>
      <w:r w:rsidR="00967853">
        <w:rPr>
          <w:rFonts w:ascii="Trebuchet MS" w:hAnsi="Trebuchet MS"/>
          <w:sz w:val="20"/>
          <w:szCs w:val="20"/>
        </w:rPr>
        <w:t xml:space="preserve"> e </w:t>
      </w:r>
      <w:r w:rsidR="00967853">
        <w:rPr>
          <w:rFonts w:ascii="Trebuchet MS" w:hAnsi="Trebuchet MS"/>
          <w:iCs/>
          <w:sz w:val="20"/>
          <w:szCs w:val="20"/>
        </w:rPr>
        <w:t xml:space="preserve">“Manhattan Summer Park” </w:t>
      </w:r>
      <w:r w:rsidR="00AE4D30">
        <w:rPr>
          <w:rFonts w:ascii="Trebuchet MS" w:hAnsi="Trebuchet MS"/>
          <w:iCs/>
          <w:sz w:val="20"/>
          <w:szCs w:val="20"/>
        </w:rPr>
        <w:t xml:space="preserve">mantidas em estoque </w:t>
      </w:r>
      <w:r w:rsidR="00967853">
        <w:rPr>
          <w:rFonts w:ascii="Trebuchet MS" w:hAnsi="Trebuchet MS"/>
          <w:iCs/>
          <w:sz w:val="20"/>
          <w:szCs w:val="20"/>
        </w:rPr>
        <w:t>que, nesta data, totalizam</w:t>
      </w:r>
      <w:r w:rsidR="00967853">
        <w:rPr>
          <w:rFonts w:ascii="Trebuchet MS" w:hAnsi="Trebuchet MS"/>
          <w:sz w:val="20"/>
          <w:szCs w:val="20"/>
        </w:rPr>
        <w:t xml:space="preserve"> </w:t>
      </w:r>
      <w:r w:rsidR="009D5C96">
        <w:rPr>
          <w:rFonts w:ascii="Trebuchet MS" w:hAnsi="Trebuchet MS"/>
          <w:sz w:val="20"/>
          <w:szCs w:val="20"/>
        </w:rPr>
        <w:t xml:space="preserve">R$ </w:t>
      </w:r>
      <w:r w:rsidR="008B495B">
        <w:rPr>
          <w:rFonts w:ascii="Trebuchet MS" w:hAnsi="Trebuchet MS"/>
          <w:sz w:val="20"/>
          <w:szCs w:val="20"/>
        </w:rPr>
        <w:t>200.000,00</w:t>
      </w:r>
      <w:r w:rsidRPr="00886353">
        <w:rPr>
          <w:rFonts w:ascii="Trebuchet MS" w:hAnsi="Trebuchet MS"/>
          <w:sz w:val="20"/>
          <w:szCs w:val="20"/>
        </w:rPr>
        <w:t xml:space="preserve"> </w:t>
      </w:r>
      <w:r w:rsidR="009D5C96">
        <w:rPr>
          <w:rFonts w:ascii="Trebuchet MS" w:hAnsi="Trebuchet MS"/>
          <w:sz w:val="20"/>
          <w:szCs w:val="20"/>
        </w:rPr>
        <w:t>(</w:t>
      </w:r>
      <w:r w:rsidR="008B495B">
        <w:rPr>
          <w:rFonts w:ascii="Trebuchet MS" w:hAnsi="Trebuchet MS"/>
          <w:sz w:val="20"/>
          <w:szCs w:val="20"/>
        </w:rPr>
        <w:t>Duzentos mil reais</w:t>
      </w:r>
      <w:r w:rsidR="009D5C96">
        <w:rPr>
          <w:rFonts w:ascii="Trebuchet MS" w:hAnsi="Trebuchet MS"/>
          <w:sz w:val="20"/>
          <w:szCs w:val="20"/>
        </w:rPr>
        <w:t xml:space="preserve">) </w:t>
      </w:r>
      <w:r w:rsidRPr="00886353">
        <w:rPr>
          <w:rFonts w:ascii="Trebuchet MS" w:hAnsi="Trebuchet MS"/>
          <w:sz w:val="20"/>
          <w:szCs w:val="20"/>
        </w:rPr>
        <w:t>(“</w:t>
      </w:r>
      <w:r w:rsidRPr="00C312C6">
        <w:rPr>
          <w:rFonts w:ascii="Trebuchet MS" w:hAnsi="Trebuchet MS"/>
          <w:sz w:val="20"/>
          <w:szCs w:val="20"/>
          <w:u w:val="single"/>
        </w:rPr>
        <w:t>Fundo de Despesas</w:t>
      </w:r>
      <w:r w:rsidRPr="00886353">
        <w:rPr>
          <w:rFonts w:ascii="Trebuchet MS" w:hAnsi="Trebuchet MS"/>
          <w:sz w:val="20"/>
          <w:szCs w:val="20"/>
        </w:rPr>
        <w:t>”).</w:t>
      </w:r>
      <w:r w:rsidR="00AE4D30">
        <w:rPr>
          <w:rFonts w:ascii="Trebuchet MS" w:hAnsi="Trebuchet MS"/>
          <w:sz w:val="20"/>
          <w:szCs w:val="20"/>
        </w:rPr>
        <w:t xml:space="preserve"> </w:t>
      </w:r>
    </w:p>
    <w:p w14:paraId="57FDB29A" w14:textId="77777777" w:rsidR="00C312C6" w:rsidRDefault="00C312C6" w:rsidP="00C312C6">
      <w:pPr>
        <w:pStyle w:val="PargrafodaLista"/>
        <w:rPr>
          <w:rFonts w:ascii="Trebuchet MS" w:hAnsi="Trebuchet MS"/>
          <w:sz w:val="20"/>
          <w:szCs w:val="20"/>
        </w:rPr>
      </w:pPr>
    </w:p>
    <w:p w14:paraId="3779D56E" w14:textId="1747A4B7" w:rsidR="00C312C6" w:rsidRPr="00814392" w:rsidRDefault="00C312C6"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C312C6">
        <w:rPr>
          <w:rFonts w:ascii="Trebuchet MS" w:hAnsi="Trebuchet MS"/>
          <w:sz w:val="20"/>
          <w:szCs w:val="20"/>
        </w:rPr>
        <w:t xml:space="preserve">Além do Fundo de Despesas, obriga-se a Emissora a, até a total </w:t>
      </w:r>
      <w:r w:rsidRPr="00814392">
        <w:rPr>
          <w:rFonts w:ascii="Trebuchet MS" w:hAnsi="Trebuchet MS"/>
          <w:sz w:val="20"/>
          <w:szCs w:val="20"/>
        </w:rPr>
        <w:t>liquidação das Obrigações Garantidas, constitu</w:t>
      </w:r>
      <w:r w:rsidRPr="00C312C6">
        <w:rPr>
          <w:rFonts w:ascii="Trebuchet MS" w:hAnsi="Trebuchet MS"/>
          <w:sz w:val="20"/>
          <w:szCs w:val="20"/>
        </w:rPr>
        <w:t xml:space="preserve">ir e manter, na Conta do Patrimônio Separado, um fundo de reserva </w:t>
      </w:r>
      <w:r w:rsidR="009E19D6">
        <w:rPr>
          <w:rFonts w:ascii="Trebuchet MS" w:hAnsi="Trebuchet MS"/>
          <w:sz w:val="20"/>
          <w:szCs w:val="20"/>
        </w:rPr>
        <w:t xml:space="preserve">o valor equivalente às parcelas dos Juros Remuneratórios vincendas nas 3 (três) Datas de Pagamento dos Juros Remuneratórios, imediatamente posteriores à Data de Emissão ou à última Data de Pagamento dos Juros Remuneratórios, conforme o caso, observado o disposto no Anexo </w:t>
      </w:r>
      <w:ins w:id="77" w:author="Maria Eugênia Castellari" w:date="2019-10-23T21:34:00Z">
        <w:r w:rsidR="00710D81">
          <w:rPr>
            <w:rFonts w:ascii="Trebuchet MS" w:hAnsi="Trebuchet MS"/>
            <w:sz w:val="20"/>
            <w:szCs w:val="20"/>
          </w:rPr>
          <w:t>I</w:t>
        </w:r>
      </w:ins>
      <w:r w:rsidR="009E19D6">
        <w:rPr>
          <w:rFonts w:ascii="Trebuchet MS" w:hAnsi="Trebuchet MS"/>
          <w:sz w:val="20"/>
          <w:szCs w:val="20"/>
        </w:rPr>
        <w:t xml:space="preserve">V desta Escritura de Emissão de Debêntures </w:t>
      </w:r>
      <w:r w:rsidR="009E19D6" w:rsidRPr="00C312C6">
        <w:rPr>
          <w:rFonts w:ascii="Trebuchet MS" w:hAnsi="Trebuchet MS"/>
          <w:sz w:val="20"/>
          <w:szCs w:val="20"/>
        </w:rPr>
        <w:t>(“</w:t>
      </w:r>
      <w:r w:rsidR="009E19D6" w:rsidRPr="009D5C96">
        <w:rPr>
          <w:rFonts w:ascii="Trebuchet MS" w:hAnsi="Trebuchet MS"/>
          <w:sz w:val="20"/>
          <w:szCs w:val="20"/>
          <w:u w:val="single"/>
        </w:rPr>
        <w:t>Valor Mínimo do Fundo de Reserva</w:t>
      </w:r>
      <w:r w:rsidR="009E19D6" w:rsidRPr="00C312C6">
        <w:rPr>
          <w:rFonts w:ascii="Trebuchet MS" w:hAnsi="Trebuchet MS"/>
          <w:sz w:val="20"/>
          <w:szCs w:val="20"/>
        </w:rPr>
        <w:t>”</w:t>
      </w:r>
      <w:r w:rsidR="009E19D6">
        <w:rPr>
          <w:rFonts w:ascii="Trebuchet MS" w:hAnsi="Trebuchet MS"/>
          <w:sz w:val="20"/>
          <w:szCs w:val="20"/>
        </w:rPr>
        <w:t xml:space="preserve">), sendo que, na Data de Emissão, </w:t>
      </w:r>
      <w:r w:rsidRPr="00C312C6">
        <w:rPr>
          <w:rFonts w:ascii="Trebuchet MS" w:hAnsi="Trebuchet MS"/>
          <w:sz w:val="20"/>
          <w:szCs w:val="20"/>
        </w:rPr>
        <w:t xml:space="preserve">o </w:t>
      </w:r>
      <w:r w:rsidR="009E19D6" w:rsidRPr="00C312C6">
        <w:rPr>
          <w:rFonts w:ascii="Trebuchet MS" w:hAnsi="Trebuchet MS"/>
          <w:sz w:val="20"/>
          <w:szCs w:val="20"/>
        </w:rPr>
        <w:t xml:space="preserve">Valor Mínimo </w:t>
      </w:r>
      <w:r w:rsidR="009E19D6">
        <w:rPr>
          <w:rFonts w:ascii="Trebuchet MS" w:hAnsi="Trebuchet MS"/>
          <w:sz w:val="20"/>
          <w:szCs w:val="20"/>
        </w:rPr>
        <w:t xml:space="preserve">do Fundo de Reserva deverá corresponder a </w:t>
      </w:r>
      <w:r w:rsidR="009D5C96">
        <w:rPr>
          <w:rFonts w:ascii="Trebuchet MS" w:hAnsi="Trebuchet MS"/>
          <w:sz w:val="20"/>
          <w:szCs w:val="20"/>
        </w:rPr>
        <w:t xml:space="preserve">R$ </w:t>
      </w:r>
      <w:r w:rsidR="00967853">
        <w:rPr>
          <w:rFonts w:ascii="Trebuchet MS" w:hAnsi="Trebuchet MS"/>
          <w:sz w:val="20"/>
          <w:szCs w:val="20"/>
        </w:rPr>
        <w:t>1.</w:t>
      </w:r>
      <w:r w:rsidR="008B495B">
        <w:rPr>
          <w:rFonts w:ascii="Trebuchet MS" w:hAnsi="Trebuchet MS"/>
          <w:sz w:val="20"/>
          <w:szCs w:val="20"/>
        </w:rPr>
        <w:t>3</w:t>
      </w:r>
      <w:r w:rsidR="00967853">
        <w:rPr>
          <w:rFonts w:ascii="Trebuchet MS" w:hAnsi="Trebuchet MS"/>
          <w:sz w:val="20"/>
          <w:szCs w:val="20"/>
        </w:rPr>
        <w:t>00.000</w:t>
      </w:r>
      <w:r w:rsidR="009D5C96">
        <w:rPr>
          <w:rFonts w:ascii="Trebuchet MS" w:hAnsi="Trebuchet MS"/>
          <w:sz w:val="20"/>
          <w:szCs w:val="20"/>
        </w:rPr>
        <w:t>,00 (</w:t>
      </w:r>
      <w:r w:rsidR="00967853">
        <w:rPr>
          <w:rFonts w:ascii="Trebuchet MS" w:hAnsi="Trebuchet MS"/>
          <w:sz w:val="20"/>
          <w:szCs w:val="20"/>
        </w:rPr>
        <w:t xml:space="preserve">um milhão e </w:t>
      </w:r>
      <w:r w:rsidR="008B495B">
        <w:rPr>
          <w:rFonts w:ascii="Trebuchet MS" w:hAnsi="Trebuchet MS"/>
          <w:sz w:val="20"/>
          <w:szCs w:val="20"/>
        </w:rPr>
        <w:t>trezentos</w:t>
      </w:r>
      <w:r w:rsidR="00967853">
        <w:rPr>
          <w:rFonts w:ascii="Trebuchet MS" w:hAnsi="Trebuchet MS"/>
          <w:sz w:val="20"/>
          <w:szCs w:val="20"/>
        </w:rPr>
        <w:t xml:space="preserve"> mil reais</w:t>
      </w:r>
      <w:r w:rsidR="009D5C96">
        <w:rPr>
          <w:rFonts w:ascii="Trebuchet MS" w:hAnsi="Trebuchet MS"/>
          <w:sz w:val="20"/>
          <w:szCs w:val="20"/>
        </w:rPr>
        <w:t>)</w:t>
      </w:r>
      <w:r w:rsidRPr="00C312C6">
        <w:rPr>
          <w:rFonts w:ascii="Trebuchet MS" w:hAnsi="Trebuchet MS"/>
          <w:sz w:val="20"/>
          <w:szCs w:val="20"/>
        </w:rPr>
        <w:t xml:space="preserve"> </w:t>
      </w:r>
      <w:r w:rsidR="009E19D6">
        <w:rPr>
          <w:rFonts w:ascii="Trebuchet MS" w:hAnsi="Trebuchet MS"/>
          <w:sz w:val="20"/>
          <w:szCs w:val="20"/>
        </w:rPr>
        <w:t>(</w:t>
      </w:r>
      <w:r w:rsidR="009D5C96">
        <w:rPr>
          <w:rFonts w:ascii="Trebuchet MS" w:hAnsi="Trebuchet MS"/>
          <w:sz w:val="20"/>
          <w:szCs w:val="20"/>
        </w:rPr>
        <w:t>“</w:t>
      </w:r>
      <w:r w:rsidR="009D5C96">
        <w:rPr>
          <w:rFonts w:ascii="Trebuchet MS" w:hAnsi="Trebuchet MS"/>
          <w:sz w:val="20"/>
          <w:szCs w:val="20"/>
          <w:u w:val="single"/>
        </w:rPr>
        <w:t>Fundo de Reserva</w:t>
      </w:r>
      <w:r w:rsidR="009D5C96">
        <w:rPr>
          <w:rFonts w:ascii="Trebuchet MS" w:hAnsi="Trebuchet MS"/>
          <w:sz w:val="20"/>
          <w:szCs w:val="20"/>
        </w:rPr>
        <w:t>”</w:t>
      </w:r>
      <w:r w:rsidRPr="00C312C6">
        <w:rPr>
          <w:rFonts w:ascii="Trebuchet MS" w:hAnsi="Trebuchet MS"/>
          <w:sz w:val="20"/>
          <w:szCs w:val="20"/>
        </w:rPr>
        <w:t>). O Fundo de Reserva</w:t>
      </w:r>
      <w:r w:rsidR="00A2546E">
        <w:rPr>
          <w:rFonts w:ascii="Trebuchet MS" w:hAnsi="Trebuchet MS"/>
          <w:sz w:val="20"/>
          <w:szCs w:val="20"/>
        </w:rPr>
        <w:t xml:space="preserve"> e o Fundo de Despesas deverá ser constituído com o excesso dos recursos recebidos das garantias da Cessão Fiduciária ou das vendas das unidades que forem parte das Alienações Fiduciárias constituídas</w:t>
      </w:r>
      <w:r w:rsidR="00DA30FE">
        <w:rPr>
          <w:rFonts w:ascii="Trebuchet MS" w:hAnsi="Trebuchet MS"/>
          <w:sz w:val="20"/>
          <w:szCs w:val="20"/>
        </w:rPr>
        <w:t xml:space="preserve"> </w:t>
      </w:r>
    </w:p>
    <w:p w14:paraId="43930C7A"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003BC448" w14:textId="3AFD8B27" w:rsidR="00886353" w:rsidRPr="00886353" w:rsidRDefault="00886353" w:rsidP="005F55E3">
      <w:pPr>
        <w:widowControl w:val="0"/>
        <w:numPr>
          <w:ilvl w:val="2"/>
          <w:numId w:val="19"/>
        </w:numPr>
        <w:tabs>
          <w:tab w:val="left" w:pos="567"/>
          <w:tab w:val="left" w:pos="851"/>
        </w:tabs>
        <w:spacing w:line="280" w:lineRule="exact"/>
        <w:ind w:left="851" w:hanging="851"/>
        <w:rPr>
          <w:rFonts w:ascii="Trebuchet MS" w:hAnsi="Trebuchet MS"/>
          <w:sz w:val="20"/>
          <w:szCs w:val="20"/>
        </w:rPr>
      </w:pPr>
      <w:r w:rsidRPr="00886353">
        <w:rPr>
          <w:rFonts w:ascii="Trebuchet MS" w:hAnsi="Trebuchet MS"/>
          <w:sz w:val="20"/>
          <w:szCs w:val="20"/>
        </w:rPr>
        <w:t>Constituem despesas de responsabilidade do Patrimônio Separado dos CRI</w:t>
      </w:r>
      <w:r w:rsidR="00A2546E">
        <w:rPr>
          <w:rFonts w:ascii="Trebuchet MS" w:hAnsi="Trebuchet MS"/>
          <w:sz w:val="20"/>
          <w:szCs w:val="20"/>
        </w:rPr>
        <w:t>, a serem arcadas pela emissora da Debênture</w:t>
      </w:r>
      <w:r w:rsidRPr="00886353">
        <w:rPr>
          <w:rFonts w:ascii="Trebuchet MS" w:hAnsi="Trebuchet MS"/>
          <w:sz w:val="20"/>
          <w:szCs w:val="20"/>
        </w:rPr>
        <w:t>:</w:t>
      </w:r>
    </w:p>
    <w:p w14:paraId="0FE5C172"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7C3AEA3C" w14:textId="035A8013" w:rsidR="00886353" w:rsidRPr="00C312C6" w:rsidRDefault="00886353" w:rsidP="005F55E3">
      <w:pPr>
        <w:pStyle w:val="PargrafodaLista"/>
        <w:widowControl w:val="0"/>
        <w:numPr>
          <w:ilvl w:val="0"/>
          <w:numId w:val="23"/>
        </w:numPr>
        <w:tabs>
          <w:tab w:val="left" w:pos="709"/>
          <w:tab w:val="left" w:pos="851"/>
        </w:tabs>
        <w:spacing w:line="280" w:lineRule="exact"/>
        <w:ind w:left="709" w:hanging="709"/>
        <w:rPr>
          <w:rFonts w:ascii="Trebuchet MS" w:hAnsi="Trebuchet MS"/>
          <w:sz w:val="20"/>
          <w:szCs w:val="20"/>
        </w:rPr>
      </w:pPr>
      <w:r w:rsidRPr="00C312C6">
        <w:rPr>
          <w:rFonts w:ascii="Trebuchet MS" w:hAnsi="Trebuchet MS"/>
          <w:sz w:val="20"/>
          <w:szCs w:val="20"/>
        </w:rPr>
        <w:t xml:space="preserve">as despesas com a gestão, cobrança, contabilidade e auditoria na realização e administração do Patrimônio Separado, outras despesas indispensáveis à administração dos créditos imobiliários, inclusive as despesas referentes à sua transferência na hipótese de o Agente Fiduciário </w:t>
      </w:r>
      <w:r w:rsidR="00C312C6">
        <w:rPr>
          <w:rFonts w:ascii="Trebuchet MS" w:hAnsi="Trebuchet MS"/>
          <w:sz w:val="20"/>
          <w:szCs w:val="20"/>
        </w:rPr>
        <w:t xml:space="preserve">dos CRI </w:t>
      </w:r>
      <w:r w:rsidRPr="00C312C6">
        <w:rPr>
          <w:rFonts w:ascii="Trebuchet MS" w:hAnsi="Trebuchet MS"/>
          <w:sz w:val="20"/>
          <w:szCs w:val="20"/>
        </w:rPr>
        <w:t>assumir a sua administração, desde que não arcadas pela Emissora;</w:t>
      </w:r>
    </w:p>
    <w:p w14:paraId="7B38F45D"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53038DD8" w14:textId="77777777" w:rsidR="00886353" w:rsidRPr="00886353" w:rsidRDefault="00886353" w:rsidP="005F55E3">
      <w:pPr>
        <w:pStyle w:val="PargrafodaLista"/>
        <w:widowControl w:val="0"/>
        <w:numPr>
          <w:ilvl w:val="0"/>
          <w:numId w:val="23"/>
        </w:numPr>
        <w:tabs>
          <w:tab w:val="left" w:pos="709"/>
          <w:tab w:val="left" w:pos="851"/>
        </w:tabs>
        <w:spacing w:line="280" w:lineRule="exact"/>
        <w:ind w:left="709" w:hanging="709"/>
        <w:rPr>
          <w:rFonts w:ascii="Trebuchet MS" w:hAnsi="Trebuchet MS"/>
          <w:sz w:val="20"/>
          <w:szCs w:val="20"/>
        </w:rPr>
      </w:pPr>
      <w:r w:rsidRPr="00886353">
        <w:rPr>
          <w:rFonts w:ascii="Trebuchet MS" w:hAnsi="Trebuchet MS"/>
          <w:sz w:val="20"/>
          <w:szCs w:val="20"/>
        </w:rPr>
        <w:t xml:space="preserve">as eventuais despesas com terceiros especialistas, advogados, auditores ou fiscais relacionados com procedimentos legais incorridas para resguardar os interesses dos Titulares de CRI e realização dos </w:t>
      </w:r>
      <w:r w:rsidRPr="00886353">
        <w:rPr>
          <w:rFonts w:ascii="Trebuchet MS" w:hAnsi="Trebuchet MS"/>
          <w:sz w:val="20"/>
          <w:szCs w:val="20"/>
        </w:rPr>
        <w:lastRenderedPageBreak/>
        <w:t>créditos imobiliários e das garantias integrantes do Patrimônio Separado, desde que previamente aprovadas pelos titulares dos CRI;</w:t>
      </w:r>
    </w:p>
    <w:p w14:paraId="4A656D43"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301D7C5B" w14:textId="77777777" w:rsidR="00886353" w:rsidRPr="00886353" w:rsidRDefault="00886353" w:rsidP="005F55E3">
      <w:pPr>
        <w:pStyle w:val="PargrafodaLista"/>
        <w:widowControl w:val="0"/>
        <w:numPr>
          <w:ilvl w:val="0"/>
          <w:numId w:val="23"/>
        </w:numPr>
        <w:tabs>
          <w:tab w:val="left" w:pos="709"/>
          <w:tab w:val="left" w:pos="851"/>
        </w:tabs>
        <w:spacing w:line="280" w:lineRule="exact"/>
        <w:ind w:left="709" w:hanging="709"/>
        <w:rPr>
          <w:rFonts w:ascii="Trebuchet MS" w:hAnsi="Trebuchet MS"/>
          <w:sz w:val="20"/>
          <w:szCs w:val="20"/>
        </w:rPr>
      </w:pPr>
      <w:r w:rsidRPr="00886353">
        <w:rPr>
          <w:rFonts w:ascii="Trebuchet MS" w:hAnsi="Trebuchet MS"/>
          <w:sz w:val="20"/>
          <w:szCs w:val="20"/>
        </w:rPr>
        <w:t>as despesas com publicações em jornais ou outros meios de comunicação para cumprimento das eventuais formalidades relacionadas aos CRI;</w:t>
      </w:r>
    </w:p>
    <w:p w14:paraId="763880CD"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70B23F31" w14:textId="77777777" w:rsidR="00886353" w:rsidRPr="00886353" w:rsidRDefault="00886353" w:rsidP="005F55E3">
      <w:pPr>
        <w:pStyle w:val="PargrafodaLista"/>
        <w:widowControl w:val="0"/>
        <w:numPr>
          <w:ilvl w:val="0"/>
          <w:numId w:val="23"/>
        </w:numPr>
        <w:tabs>
          <w:tab w:val="left" w:pos="567"/>
          <w:tab w:val="left" w:pos="851"/>
        </w:tabs>
        <w:spacing w:line="280" w:lineRule="exact"/>
        <w:ind w:left="709" w:hanging="709"/>
        <w:rPr>
          <w:rFonts w:ascii="Trebuchet MS" w:hAnsi="Trebuchet MS"/>
          <w:sz w:val="20"/>
          <w:szCs w:val="20"/>
        </w:rPr>
      </w:pPr>
      <w:r w:rsidRPr="00886353">
        <w:rPr>
          <w:rFonts w:ascii="Trebuchet MS" w:hAnsi="Trebuchet MS"/>
          <w:sz w:val="20"/>
          <w:szCs w:val="20"/>
        </w:rPr>
        <w:t>as eventuais despesas, depósitos e custas judiciais decorrentes da sucumbência em ações judiciais; e</w:t>
      </w:r>
    </w:p>
    <w:p w14:paraId="012F2B6C"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09A18203" w14:textId="77777777" w:rsidR="00886353" w:rsidRPr="00886353" w:rsidRDefault="00886353" w:rsidP="005F55E3">
      <w:pPr>
        <w:pStyle w:val="PargrafodaLista"/>
        <w:widowControl w:val="0"/>
        <w:numPr>
          <w:ilvl w:val="0"/>
          <w:numId w:val="23"/>
        </w:numPr>
        <w:tabs>
          <w:tab w:val="left" w:pos="567"/>
          <w:tab w:val="left" w:pos="851"/>
        </w:tabs>
        <w:spacing w:line="280" w:lineRule="exact"/>
        <w:ind w:left="709" w:hanging="709"/>
        <w:rPr>
          <w:rFonts w:ascii="Trebuchet MS" w:hAnsi="Trebuchet MS"/>
          <w:sz w:val="20"/>
          <w:szCs w:val="20"/>
        </w:rPr>
      </w:pPr>
      <w:r w:rsidRPr="00886353">
        <w:rPr>
          <w:rFonts w:ascii="Trebuchet MS" w:hAnsi="Trebuchet MS"/>
          <w:sz w:val="20"/>
          <w:szCs w:val="20"/>
        </w:rPr>
        <w:t xml:space="preserve">os tributos incidentes sobre a distribuição de rendimentos dos CRI; </w:t>
      </w:r>
    </w:p>
    <w:p w14:paraId="14057447"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304A75D6" w14:textId="4A8EFD33" w:rsidR="00886353" w:rsidRPr="00886353" w:rsidRDefault="00886353" w:rsidP="005F55E3">
      <w:pPr>
        <w:pStyle w:val="PargrafodaLista"/>
        <w:widowControl w:val="0"/>
        <w:numPr>
          <w:ilvl w:val="0"/>
          <w:numId w:val="23"/>
        </w:numPr>
        <w:tabs>
          <w:tab w:val="left" w:pos="709"/>
          <w:tab w:val="left" w:pos="851"/>
        </w:tabs>
        <w:spacing w:line="280" w:lineRule="exact"/>
        <w:ind w:left="709" w:hanging="709"/>
        <w:rPr>
          <w:rFonts w:ascii="Trebuchet MS" w:hAnsi="Trebuchet MS"/>
          <w:sz w:val="20"/>
          <w:szCs w:val="20"/>
        </w:rPr>
      </w:pPr>
      <w:r w:rsidRPr="00886353">
        <w:rPr>
          <w:rFonts w:ascii="Trebuchet MS" w:hAnsi="Trebuchet MS"/>
          <w:sz w:val="20"/>
          <w:szCs w:val="20"/>
        </w:rPr>
        <w:t xml:space="preserve">despesas acima, de responsabilidade da </w:t>
      </w:r>
      <w:r w:rsidR="001B52E0">
        <w:rPr>
          <w:rFonts w:ascii="Trebuchet MS" w:hAnsi="Trebuchet MS"/>
          <w:sz w:val="20"/>
          <w:szCs w:val="20"/>
        </w:rPr>
        <w:t>Securitizadora</w:t>
      </w:r>
      <w:r w:rsidRPr="00886353">
        <w:rPr>
          <w:rFonts w:ascii="Trebuchet MS" w:hAnsi="Trebuchet MS"/>
          <w:sz w:val="20"/>
          <w:szCs w:val="20"/>
        </w:rPr>
        <w:t>, que forem pagas por esta, sem prejuízo de posterior reembolso e;</w:t>
      </w:r>
      <w:r w:rsidR="00C312C6">
        <w:rPr>
          <w:rFonts w:ascii="Trebuchet MS" w:hAnsi="Trebuchet MS"/>
          <w:sz w:val="20"/>
          <w:szCs w:val="20"/>
        </w:rPr>
        <w:t xml:space="preserve"> </w:t>
      </w:r>
    </w:p>
    <w:p w14:paraId="3397711E" w14:textId="77777777" w:rsidR="00886353" w:rsidRPr="00886353" w:rsidRDefault="00886353" w:rsidP="00C312C6">
      <w:pPr>
        <w:widowControl w:val="0"/>
        <w:tabs>
          <w:tab w:val="left" w:pos="567"/>
          <w:tab w:val="left" w:pos="851"/>
        </w:tabs>
        <w:spacing w:line="280" w:lineRule="exact"/>
        <w:ind w:left="720"/>
        <w:rPr>
          <w:rFonts w:ascii="Trebuchet MS" w:hAnsi="Trebuchet MS"/>
          <w:sz w:val="20"/>
          <w:szCs w:val="20"/>
        </w:rPr>
      </w:pPr>
    </w:p>
    <w:p w14:paraId="53DB49FA" w14:textId="2F346090" w:rsidR="00886353" w:rsidRPr="00886353" w:rsidRDefault="00A2546E" w:rsidP="005F55E3">
      <w:pPr>
        <w:pStyle w:val="PargrafodaLista"/>
        <w:widowControl w:val="0"/>
        <w:numPr>
          <w:ilvl w:val="0"/>
          <w:numId w:val="23"/>
        </w:numPr>
        <w:tabs>
          <w:tab w:val="left" w:pos="709"/>
          <w:tab w:val="left" w:pos="851"/>
        </w:tabs>
        <w:spacing w:line="280" w:lineRule="exact"/>
        <w:ind w:left="709" w:hanging="709"/>
        <w:rPr>
          <w:rFonts w:ascii="Trebuchet MS" w:hAnsi="Trebuchet MS"/>
          <w:sz w:val="20"/>
          <w:szCs w:val="20"/>
        </w:rPr>
      </w:pPr>
      <w:r>
        <w:rPr>
          <w:rFonts w:ascii="Trebuchet MS" w:hAnsi="Trebuchet MS"/>
          <w:sz w:val="20"/>
          <w:szCs w:val="20"/>
        </w:rPr>
        <w:t xml:space="preserve">constituição e </w:t>
      </w:r>
      <w:r w:rsidR="00886353" w:rsidRPr="00886353">
        <w:rPr>
          <w:rFonts w:ascii="Trebuchet MS" w:hAnsi="Trebuchet MS"/>
          <w:sz w:val="20"/>
          <w:szCs w:val="20"/>
        </w:rPr>
        <w:t xml:space="preserve">recomposição do Fundo de Reserva. </w:t>
      </w:r>
    </w:p>
    <w:p w14:paraId="0CE411A1" w14:textId="294C2269" w:rsidR="00880D07" w:rsidRDefault="00880D07" w:rsidP="0069607A">
      <w:pPr>
        <w:widowControl w:val="0"/>
        <w:spacing w:line="280" w:lineRule="exact"/>
        <w:rPr>
          <w:rFonts w:ascii="Trebuchet MS" w:hAnsi="Trebuchet MS"/>
          <w:b/>
          <w:sz w:val="20"/>
          <w:szCs w:val="20"/>
        </w:rPr>
      </w:pPr>
    </w:p>
    <w:p w14:paraId="68D0EDCF" w14:textId="7213A519" w:rsidR="009D5C96" w:rsidRPr="009D5C96" w:rsidRDefault="009D5C96" w:rsidP="005F55E3">
      <w:pPr>
        <w:widowControl w:val="0"/>
        <w:numPr>
          <w:ilvl w:val="2"/>
          <w:numId w:val="19"/>
        </w:numPr>
        <w:tabs>
          <w:tab w:val="left" w:pos="0"/>
          <w:tab w:val="left" w:pos="567"/>
        </w:tabs>
        <w:spacing w:line="280" w:lineRule="exact"/>
        <w:ind w:left="0" w:firstLine="0"/>
        <w:rPr>
          <w:rFonts w:ascii="Trebuchet MS" w:hAnsi="Trebuchet MS"/>
          <w:sz w:val="20"/>
          <w:szCs w:val="20"/>
        </w:rPr>
      </w:pPr>
      <w:r w:rsidRPr="009D5C96">
        <w:rPr>
          <w:rFonts w:ascii="Trebuchet MS" w:hAnsi="Trebuchet MS"/>
          <w:sz w:val="20"/>
          <w:szCs w:val="20"/>
        </w:rPr>
        <w:t xml:space="preserve">Os valores mantidos no Fundo de Reserva e no Fundo de Obras serão mantidos, </w:t>
      </w:r>
      <w:r w:rsidR="007E433C">
        <w:rPr>
          <w:rFonts w:ascii="Trebuchet MS" w:hAnsi="Trebuchet MS"/>
          <w:sz w:val="20"/>
          <w:szCs w:val="20"/>
        </w:rPr>
        <w:t>p</w:t>
      </w:r>
      <w:r w:rsidRPr="009D5C96">
        <w:rPr>
          <w:rFonts w:ascii="Trebuchet MS" w:hAnsi="Trebuchet MS"/>
          <w:sz w:val="20"/>
          <w:szCs w:val="20"/>
        </w:rPr>
        <w:t>ela Securitizadora, em Investimento Permitidos.</w:t>
      </w:r>
    </w:p>
    <w:p w14:paraId="5E1806E7" w14:textId="77777777" w:rsidR="009D5C96" w:rsidRPr="00A15CFB" w:rsidRDefault="009D5C96" w:rsidP="0069607A">
      <w:pPr>
        <w:widowControl w:val="0"/>
        <w:spacing w:line="280" w:lineRule="exact"/>
        <w:rPr>
          <w:rFonts w:ascii="Trebuchet MS" w:hAnsi="Trebuchet MS"/>
          <w:b/>
          <w:sz w:val="20"/>
          <w:szCs w:val="20"/>
        </w:rPr>
      </w:pPr>
    </w:p>
    <w:p w14:paraId="34B0B137" w14:textId="59FA27E5" w:rsidR="004B53B1" w:rsidRPr="00A15CFB" w:rsidRDefault="00393086" w:rsidP="005F55E3">
      <w:pPr>
        <w:widowControl w:val="0"/>
        <w:numPr>
          <w:ilvl w:val="1"/>
          <w:numId w:val="19"/>
        </w:numPr>
        <w:tabs>
          <w:tab w:val="left" w:pos="567"/>
        </w:tabs>
        <w:spacing w:line="280" w:lineRule="exact"/>
        <w:ind w:left="0" w:firstLine="0"/>
        <w:rPr>
          <w:rFonts w:ascii="Trebuchet MS" w:hAnsi="Trebuchet MS"/>
          <w:b/>
          <w:sz w:val="20"/>
          <w:szCs w:val="20"/>
        </w:rPr>
      </w:pPr>
      <w:r>
        <w:rPr>
          <w:rFonts w:ascii="Trebuchet MS" w:hAnsi="Trebuchet MS"/>
          <w:b/>
          <w:sz w:val="20"/>
          <w:szCs w:val="20"/>
        </w:rPr>
        <w:t xml:space="preserve">Amortização Extraordinária e </w:t>
      </w:r>
      <w:bookmarkStart w:id="78" w:name="_Hlk536455290"/>
      <w:r w:rsidR="00C20F12" w:rsidRPr="00A15CFB">
        <w:rPr>
          <w:rFonts w:ascii="Trebuchet MS" w:hAnsi="Trebuchet MS"/>
          <w:b/>
          <w:sz w:val="20"/>
          <w:szCs w:val="20"/>
        </w:rPr>
        <w:t>Resgate Antecipado</w:t>
      </w:r>
      <w:r w:rsidR="004B3A61">
        <w:rPr>
          <w:rFonts w:ascii="Trebuchet MS" w:hAnsi="Trebuchet MS"/>
          <w:b/>
          <w:sz w:val="20"/>
          <w:szCs w:val="20"/>
        </w:rPr>
        <w:t xml:space="preserve"> Facultativo</w:t>
      </w:r>
      <w:r w:rsidR="00FB7B32">
        <w:rPr>
          <w:rFonts w:ascii="Trebuchet MS" w:hAnsi="Trebuchet MS"/>
          <w:b/>
          <w:sz w:val="20"/>
          <w:szCs w:val="20"/>
        </w:rPr>
        <w:t xml:space="preserve"> </w:t>
      </w:r>
      <w:r w:rsidR="009934EB" w:rsidRPr="00A15CFB">
        <w:rPr>
          <w:rFonts w:ascii="Trebuchet MS" w:hAnsi="Trebuchet MS"/>
          <w:b/>
          <w:sz w:val="20"/>
          <w:szCs w:val="20"/>
        </w:rPr>
        <w:t>das Debêntures</w:t>
      </w:r>
      <w:r w:rsidR="003647D5" w:rsidRPr="00A15CFB">
        <w:rPr>
          <w:rFonts w:ascii="Trebuchet MS" w:hAnsi="Trebuchet MS"/>
          <w:b/>
          <w:sz w:val="20"/>
          <w:szCs w:val="20"/>
        </w:rPr>
        <w:t xml:space="preserve"> </w:t>
      </w:r>
    </w:p>
    <w:p w14:paraId="798B5562" w14:textId="77777777" w:rsidR="006B172F" w:rsidRPr="00A15CFB" w:rsidRDefault="006B172F" w:rsidP="0069607A">
      <w:pPr>
        <w:widowControl w:val="0"/>
        <w:tabs>
          <w:tab w:val="left" w:pos="567"/>
        </w:tabs>
        <w:spacing w:line="280" w:lineRule="exact"/>
        <w:rPr>
          <w:rFonts w:ascii="Trebuchet MS" w:hAnsi="Trebuchet MS"/>
          <w:b/>
          <w:sz w:val="20"/>
          <w:szCs w:val="20"/>
        </w:rPr>
      </w:pPr>
    </w:p>
    <w:bookmarkEnd w:id="78"/>
    <w:p w14:paraId="30377E05" w14:textId="25692DD1" w:rsidR="00AF3F87" w:rsidRDefault="001B52E0"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Pr>
          <w:rFonts w:ascii="Trebuchet MS" w:hAnsi="Trebuchet MS"/>
          <w:sz w:val="20"/>
          <w:szCs w:val="20"/>
        </w:rPr>
        <w:t xml:space="preserve">Fica vedado à Emissora a realização de amortização extraordinária ou resgate antecipado das Debêntures, exceto na forma prevista nesta Escritura de Emissão. </w:t>
      </w:r>
    </w:p>
    <w:p w14:paraId="7945D65E" w14:textId="77777777" w:rsidR="00C9551F" w:rsidRPr="00C9551F" w:rsidRDefault="00C9551F" w:rsidP="00C9551F">
      <w:pPr>
        <w:widowControl w:val="0"/>
        <w:tabs>
          <w:tab w:val="left" w:pos="567"/>
          <w:tab w:val="left" w:pos="851"/>
        </w:tabs>
        <w:spacing w:line="280" w:lineRule="exact"/>
        <w:rPr>
          <w:rFonts w:ascii="Trebuchet MS" w:hAnsi="Trebuchet MS"/>
          <w:sz w:val="20"/>
          <w:szCs w:val="20"/>
        </w:rPr>
      </w:pPr>
    </w:p>
    <w:p w14:paraId="5BEA5E7E" w14:textId="2DCC55C7" w:rsidR="00C20F12" w:rsidRPr="00A15CFB" w:rsidRDefault="00C20F12" w:rsidP="005F55E3">
      <w:pPr>
        <w:widowControl w:val="0"/>
        <w:numPr>
          <w:ilvl w:val="1"/>
          <w:numId w:val="19"/>
        </w:numPr>
        <w:tabs>
          <w:tab w:val="left" w:pos="567"/>
        </w:tabs>
        <w:spacing w:line="280" w:lineRule="exact"/>
        <w:ind w:left="0" w:firstLine="0"/>
        <w:rPr>
          <w:rFonts w:ascii="Trebuchet MS" w:hAnsi="Trebuchet MS"/>
          <w:b/>
          <w:snapToGrid w:val="0"/>
          <w:sz w:val="20"/>
          <w:szCs w:val="20"/>
        </w:rPr>
      </w:pPr>
      <w:bookmarkStart w:id="79" w:name="_Ref261312386"/>
      <w:r w:rsidRPr="00A15CFB">
        <w:rPr>
          <w:rFonts w:ascii="Trebuchet MS" w:hAnsi="Trebuchet MS"/>
          <w:b/>
          <w:sz w:val="20"/>
          <w:szCs w:val="20"/>
        </w:rPr>
        <w:t>Multa</w:t>
      </w:r>
      <w:r w:rsidRPr="00A15CFB">
        <w:rPr>
          <w:rFonts w:ascii="Trebuchet MS" w:hAnsi="Trebuchet MS"/>
          <w:b/>
          <w:snapToGrid w:val="0"/>
          <w:sz w:val="20"/>
          <w:szCs w:val="20"/>
        </w:rPr>
        <w:t xml:space="preserve"> e Juros Moratórios</w:t>
      </w:r>
      <w:bookmarkEnd w:id="79"/>
    </w:p>
    <w:p w14:paraId="4937F3B5" w14:textId="77777777" w:rsidR="00C20F12" w:rsidRPr="00A15CFB" w:rsidRDefault="00C20F12" w:rsidP="0069607A">
      <w:pPr>
        <w:widowControl w:val="0"/>
        <w:tabs>
          <w:tab w:val="left" w:pos="-2268"/>
        </w:tabs>
        <w:spacing w:line="280" w:lineRule="exact"/>
        <w:rPr>
          <w:rFonts w:ascii="Trebuchet MS" w:hAnsi="Trebuchet MS"/>
          <w:sz w:val="20"/>
          <w:szCs w:val="20"/>
        </w:rPr>
      </w:pPr>
    </w:p>
    <w:p w14:paraId="57E20420" w14:textId="2F28D8A0" w:rsidR="008F1004" w:rsidRPr="008F1004" w:rsidRDefault="001052B7"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8F1004">
        <w:rPr>
          <w:rFonts w:ascii="Trebuchet MS" w:hAnsi="Trebuchet MS"/>
          <w:sz w:val="20"/>
          <w:szCs w:val="20"/>
        </w:rPr>
        <w:t>Sem prejuízo dos</w:t>
      </w:r>
      <w:r w:rsidR="00C20F12" w:rsidRPr="008F1004">
        <w:rPr>
          <w:rFonts w:ascii="Trebuchet MS" w:hAnsi="Trebuchet MS"/>
          <w:sz w:val="20"/>
          <w:szCs w:val="20"/>
        </w:rPr>
        <w:t xml:space="preserve"> </w:t>
      </w:r>
      <w:r w:rsidR="00B4545B" w:rsidRPr="008F1004">
        <w:rPr>
          <w:rFonts w:ascii="Trebuchet MS" w:hAnsi="Trebuchet MS"/>
          <w:sz w:val="20"/>
          <w:szCs w:val="20"/>
        </w:rPr>
        <w:t>Juros Remuneratórios</w:t>
      </w:r>
      <w:r w:rsidRPr="008F1004">
        <w:rPr>
          <w:rFonts w:ascii="Trebuchet MS" w:hAnsi="Trebuchet MS"/>
          <w:sz w:val="20"/>
          <w:szCs w:val="20"/>
        </w:rPr>
        <w:t xml:space="preserve"> devidos</w:t>
      </w:r>
      <w:r w:rsidR="00C20F12" w:rsidRPr="008F1004">
        <w:rPr>
          <w:rFonts w:ascii="Trebuchet MS" w:hAnsi="Trebuchet MS"/>
          <w:sz w:val="20"/>
          <w:szCs w:val="20"/>
        </w:rPr>
        <w:t xml:space="preserve"> aos Debenturistas nos termos desta Escritura de Emissão, ocorrendo atraso imputável à Emissora no pagamento de qualquer quantia devida </w:t>
      </w:r>
      <w:r w:rsidR="009B47FD">
        <w:rPr>
          <w:rFonts w:ascii="Trebuchet MS" w:hAnsi="Trebuchet MS"/>
          <w:sz w:val="20"/>
          <w:szCs w:val="20"/>
        </w:rPr>
        <w:t xml:space="preserve">à </w:t>
      </w:r>
      <w:r w:rsidR="00C20F12" w:rsidRPr="008F1004">
        <w:rPr>
          <w:rFonts w:ascii="Trebuchet MS" w:hAnsi="Trebuchet MS"/>
          <w:sz w:val="20"/>
          <w:szCs w:val="20"/>
        </w:rPr>
        <w:t>Debenturista, incluindo, sem limita</w:t>
      </w:r>
      <w:r w:rsidR="00A01D5F" w:rsidRPr="008F1004">
        <w:rPr>
          <w:rFonts w:ascii="Trebuchet MS" w:hAnsi="Trebuchet MS"/>
          <w:sz w:val="20"/>
          <w:szCs w:val="20"/>
        </w:rPr>
        <w:t>ção, o pagamento d</w:t>
      </w:r>
      <w:r w:rsidRPr="008F1004">
        <w:rPr>
          <w:rFonts w:ascii="Trebuchet MS" w:hAnsi="Trebuchet MS"/>
          <w:sz w:val="20"/>
          <w:szCs w:val="20"/>
        </w:rPr>
        <w:t>os</w:t>
      </w:r>
      <w:r w:rsidR="00A01D5F" w:rsidRPr="008F1004">
        <w:rPr>
          <w:rFonts w:ascii="Trebuchet MS" w:hAnsi="Trebuchet MS"/>
          <w:sz w:val="20"/>
          <w:szCs w:val="20"/>
        </w:rPr>
        <w:t xml:space="preserve"> </w:t>
      </w:r>
      <w:r w:rsidR="00B4545B" w:rsidRPr="008F1004">
        <w:rPr>
          <w:rFonts w:ascii="Trebuchet MS" w:hAnsi="Trebuchet MS"/>
          <w:sz w:val="20"/>
          <w:szCs w:val="20"/>
        </w:rPr>
        <w:t>Juros Remuneratórios</w:t>
      </w:r>
      <w:r w:rsidR="00C20F12" w:rsidRPr="008F1004">
        <w:rPr>
          <w:rFonts w:ascii="Trebuchet MS" w:hAnsi="Trebuchet MS"/>
          <w:sz w:val="20"/>
          <w:szCs w:val="20"/>
        </w:rPr>
        <w:t xml:space="preserve"> </w:t>
      </w:r>
      <w:r w:rsidR="00A01D5F" w:rsidRPr="008F1004">
        <w:rPr>
          <w:rFonts w:ascii="Trebuchet MS" w:hAnsi="Trebuchet MS"/>
          <w:sz w:val="20"/>
          <w:szCs w:val="20"/>
        </w:rPr>
        <w:t xml:space="preserve">e/ou do resgate </w:t>
      </w:r>
      <w:r w:rsidR="00797408" w:rsidRPr="008F1004">
        <w:rPr>
          <w:rFonts w:ascii="Trebuchet MS" w:hAnsi="Trebuchet MS"/>
          <w:sz w:val="20"/>
          <w:szCs w:val="20"/>
        </w:rPr>
        <w:t xml:space="preserve">ou pagamento </w:t>
      </w:r>
      <w:r w:rsidR="00A01D5F" w:rsidRPr="008F1004">
        <w:rPr>
          <w:rFonts w:ascii="Trebuchet MS" w:hAnsi="Trebuchet MS"/>
          <w:sz w:val="20"/>
          <w:szCs w:val="20"/>
        </w:rPr>
        <w:t xml:space="preserve">do Valor Nominal Unitário, </w:t>
      </w:r>
      <w:r w:rsidR="00C20F12" w:rsidRPr="008F1004">
        <w:rPr>
          <w:rFonts w:ascii="Trebuchet MS" w:hAnsi="Trebuchet MS"/>
          <w:sz w:val="20"/>
          <w:szCs w:val="20"/>
        </w:rPr>
        <w:t xml:space="preserve">os débitos em atraso e não pagos pela Emissora, </w:t>
      </w:r>
      <w:r w:rsidR="00AB69D8" w:rsidRPr="008F1004">
        <w:rPr>
          <w:rFonts w:ascii="Trebuchet MS" w:hAnsi="Trebuchet MS"/>
          <w:sz w:val="20"/>
          <w:szCs w:val="20"/>
        </w:rPr>
        <w:t>independentemente</w:t>
      </w:r>
      <w:r w:rsidR="00C20F12" w:rsidRPr="008F1004">
        <w:rPr>
          <w:rFonts w:ascii="Trebuchet MS" w:hAnsi="Trebuchet MS"/>
          <w:sz w:val="20"/>
          <w:szCs w:val="20"/>
        </w:rPr>
        <w:t xml:space="preserve"> de qualquer aviso, notificação ou interpelação judicial ou extrajudicial, ficarão sujeitos à multa moratória</w:t>
      </w:r>
      <w:r w:rsidR="008774E0" w:rsidRPr="008F1004">
        <w:rPr>
          <w:rFonts w:ascii="Trebuchet MS" w:hAnsi="Trebuchet MS"/>
          <w:sz w:val="20"/>
          <w:szCs w:val="20"/>
        </w:rPr>
        <w:t xml:space="preserve"> não compensatória</w:t>
      </w:r>
      <w:r w:rsidR="00C20F12" w:rsidRPr="008F1004">
        <w:rPr>
          <w:rFonts w:ascii="Trebuchet MS" w:hAnsi="Trebuchet MS"/>
          <w:sz w:val="20"/>
          <w:szCs w:val="20"/>
        </w:rPr>
        <w:t xml:space="preserve"> de </w:t>
      </w:r>
      <w:r w:rsidR="00FB7B32" w:rsidRPr="008F1004">
        <w:rPr>
          <w:rFonts w:ascii="Trebuchet MS" w:hAnsi="Trebuchet MS"/>
          <w:sz w:val="20"/>
          <w:szCs w:val="20"/>
        </w:rPr>
        <w:t>2% (dois por cento)</w:t>
      </w:r>
      <w:r w:rsidR="00C20F12" w:rsidRPr="008F1004">
        <w:rPr>
          <w:rFonts w:ascii="Trebuchet MS" w:hAnsi="Trebuchet MS"/>
          <w:sz w:val="20"/>
          <w:szCs w:val="20"/>
        </w:rPr>
        <w:t xml:space="preserve"> e juros de mora</w:t>
      </w:r>
      <w:r w:rsidR="00733D1F" w:rsidRPr="008F1004">
        <w:rPr>
          <w:rFonts w:ascii="Trebuchet MS" w:hAnsi="Trebuchet MS"/>
          <w:sz w:val="20"/>
          <w:szCs w:val="20"/>
        </w:rPr>
        <w:t xml:space="preserve"> de </w:t>
      </w:r>
      <w:r w:rsidR="00FB7B32" w:rsidRPr="008F1004">
        <w:rPr>
          <w:rFonts w:ascii="Trebuchet MS" w:hAnsi="Trebuchet MS"/>
          <w:sz w:val="20"/>
          <w:szCs w:val="20"/>
        </w:rPr>
        <w:t>1% (um por cento)</w:t>
      </w:r>
      <w:r w:rsidR="00796446" w:rsidRPr="008F1004">
        <w:rPr>
          <w:rFonts w:ascii="Trebuchet MS" w:hAnsi="Trebuchet MS"/>
          <w:sz w:val="20"/>
          <w:szCs w:val="20"/>
        </w:rPr>
        <w:t xml:space="preserve"> ao mês</w:t>
      </w:r>
      <w:r w:rsidR="00733D1F" w:rsidRPr="008F1004">
        <w:rPr>
          <w:rFonts w:ascii="Trebuchet MS" w:hAnsi="Trebuchet MS"/>
          <w:sz w:val="20"/>
          <w:szCs w:val="20"/>
        </w:rPr>
        <w:t xml:space="preserve">, </w:t>
      </w:r>
      <w:bookmarkStart w:id="80" w:name="_Hlk536453096"/>
      <w:r w:rsidR="00733D1F" w:rsidRPr="008F1004">
        <w:rPr>
          <w:rFonts w:ascii="Trebuchet MS" w:hAnsi="Trebuchet MS"/>
          <w:sz w:val="20"/>
          <w:szCs w:val="20"/>
        </w:rPr>
        <w:t xml:space="preserve">calculados </w:t>
      </w:r>
      <w:r w:rsidR="00796446" w:rsidRPr="008F1004">
        <w:rPr>
          <w:rFonts w:ascii="Trebuchet MS" w:hAnsi="Trebuchet MS"/>
          <w:sz w:val="20"/>
          <w:szCs w:val="20"/>
        </w:rPr>
        <w:t>diariamente de forma exponencial, cumulativa, tendo por base 21</w:t>
      </w:r>
      <w:r w:rsidR="003D183A" w:rsidRPr="008F1004">
        <w:rPr>
          <w:rFonts w:ascii="Trebuchet MS" w:hAnsi="Trebuchet MS"/>
          <w:sz w:val="20"/>
          <w:szCs w:val="20"/>
        </w:rPr>
        <w:t xml:space="preserve"> (vinte e um)</w:t>
      </w:r>
      <w:r w:rsidR="00796446" w:rsidRPr="008F1004">
        <w:rPr>
          <w:rFonts w:ascii="Trebuchet MS" w:hAnsi="Trebuchet MS"/>
          <w:sz w:val="20"/>
          <w:szCs w:val="20"/>
        </w:rPr>
        <w:t xml:space="preserve"> Dias Úteis </w:t>
      </w:r>
      <w:r w:rsidR="003D183A" w:rsidRPr="008F1004">
        <w:rPr>
          <w:rFonts w:ascii="Trebuchet MS" w:hAnsi="Trebuchet MS"/>
          <w:sz w:val="20"/>
          <w:szCs w:val="20"/>
        </w:rPr>
        <w:t>ao</w:t>
      </w:r>
      <w:r w:rsidR="00796446" w:rsidRPr="008F1004">
        <w:rPr>
          <w:rFonts w:ascii="Trebuchet MS" w:hAnsi="Trebuchet MS"/>
          <w:sz w:val="20"/>
          <w:szCs w:val="20"/>
        </w:rPr>
        <w:t xml:space="preserve"> mês,</w:t>
      </w:r>
      <w:bookmarkEnd w:id="80"/>
      <w:r w:rsidR="00733D1F" w:rsidRPr="008F1004">
        <w:rPr>
          <w:rFonts w:ascii="Trebuchet MS" w:hAnsi="Trebuchet MS"/>
          <w:sz w:val="20"/>
          <w:szCs w:val="20"/>
        </w:rPr>
        <w:t xml:space="preserve"> desde a data do inadimplemento. </w:t>
      </w:r>
    </w:p>
    <w:p w14:paraId="00D6EEAE" w14:textId="7700F2FA" w:rsidR="00AF3F87" w:rsidRPr="00A15CFB" w:rsidRDefault="003D183A" w:rsidP="0069607A">
      <w:pPr>
        <w:widowControl w:val="0"/>
        <w:tabs>
          <w:tab w:val="left" w:pos="567"/>
          <w:tab w:val="left" w:pos="851"/>
        </w:tabs>
        <w:spacing w:line="280" w:lineRule="exact"/>
        <w:rPr>
          <w:rFonts w:ascii="Trebuchet MS" w:hAnsi="Trebuchet MS"/>
          <w:sz w:val="20"/>
          <w:szCs w:val="20"/>
        </w:rPr>
      </w:pPr>
      <w:r w:rsidRPr="003D183A">
        <w:rPr>
          <w:rFonts w:ascii="Trebuchet MS" w:hAnsi="Trebuchet MS"/>
          <w:sz w:val="20"/>
          <w:szCs w:val="20"/>
          <w:highlight w:val="cyan"/>
        </w:rPr>
        <w:t xml:space="preserve"> </w:t>
      </w:r>
    </w:p>
    <w:p w14:paraId="508F2995" w14:textId="718AA21D" w:rsidR="00F7169E" w:rsidRPr="00A15CFB" w:rsidRDefault="00275FF9" w:rsidP="005F55E3">
      <w:pPr>
        <w:widowControl w:val="0"/>
        <w:numPr>
          <w:ilvl w:val="1"/>
          <w:numId w:val="19"/>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Da</w:t>
      </w:r>
      <w:r w:rsidR="009D5C96">
        <w:rPr>
          <w:rFonts w:ascii="Trebuchet MS" w:hAnsi="Trebuchet MS"/>
          <w:b/>
          <w:sz w:val="20"/>
          <w:szCs w:val="20"/>
        </w:rPr>
        <w:t>s</w:t>
      </w:r>
      <w:r w:rsidRPr="00A15CFB">
        <w:rPr>
          <w:rFonts w:ascii="Trebuchet MS" w:hAnsi="Trebuchet MS"/>
          <w:b/>
          <w:sz w:val="20"/>
          <w:szCs w:val="20"/>
        </w:rPr>
        <w:t xml:space="preserve"> Garantia</w:t>
      </w:r>
      <w:r w:rsidR="009D5C96">
        <w:rPr>
          <w:rFonts w:ascii="Trebuchet MS" w:hAnsi="Trebuchet MS"/>
          <w:b/>
          <w:sz w:val="20"/>
          <w:szCs w:val="20"/>
        </w:rPr>
        <w:t>s</w:t>
      </w:r>
      <w:r w:rsidR="00A7709C" w:rsidRPr="00A15CFB">
        <w:rPr>
          <w:rFonts w:ascii="Trebuchet MS" w:hAnsi="Trebuchet MS"/>
          <w:b/>
          <w:sz w:val="20"/>
          <w:szCs w:val="20"/>
        </w:rPr>
        <w:t xml:space="preserve"> </w:t>
      </w:r>
    </w:p>
    <w:p w14:paraId="1F3B1596" w14:textId="77777777" w:rsidR="00E721F7" w:rsidRPr="00A15CFB" w:rsidRDefault="00E721F7" w:rsidP="0069607A">
      <w:pPr>
        <w:widowControl w:val="0"/>
        <w:tabs>
          <w:tab w:val="left" w:pos="567"/>
        </w:tabs>
        <w:spacing w:line="280" w:lineRule="exact"/>
        <w:rPr>
          <w:rFonts w:ascii="Trebuchet MS" w:hAnsi="Trebuchet MS"/>
          <w:b/>
          <w:sz w:val="20"/>
          <w:szCs w:val="20"/>
        </w:rPr>
      </w:pPr>
    </w:p>
    <w:p w14:paraId="42E75180" w14:textId="0714E620" w:rsidR="009B47FD" w:rsidRDefault="00056CB8" w:rsidP="005F55E3">
      <w:pPr>
        <w:widowControl w:val="0"/>
        <w:numPr>
          <w:ilvl w:val="2"/>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sidRPr="00A15CFB">
        <w:rPr>
          <w:rFonts w:ascii="Trebuchet MS" w:hAnsi="Trebuchet MS"/>
          <w:i/>
          <w:sz w:val="20"/>
          <w:szCs w:val="20"/>
        </w:rPr>
        <w:t>Garantia</w:t>
      </w:r>
      <w:r w:rsidR="009B47FD">
        <w:rPr>
          <w:rFonts w:ascii="Trebuchet MS" w:hAnsi="Trebuchet MS"/>
          <w:i/>
          <w:sz w:val="20"/>
          <w:szCs w:val="20"/>
        </w:rPr>
        <w:t>s</w:t>
      </w:r>
      <w:r w:rsidRPr="00A15CFB">
        <w:rPr>
          <w:rFonts w:ascii="Trebuchet MS" w:hAnsi="Trebuchet MS"/>
          <w:i/>
          <w:sz w:val="20"/>
          <w:szCs w:val="20"/>
        </w:rPr>
        <w:t xml:space="preserve"> Rea</w:t>
      </w:r>
      <w:r w:rsidR="009B47FD">
        <w:rPr>
          <w:rFonts w:ascii="Trebuchet MS" w:hAnsi="Trebuchet MS"/>
          <w:i/>
          <w:sz w:val="20"/>
          <w:szCs w:val="20"/>
        </w:rPr>
        <w:t>is</w:t>
      </w:r>
      <w:r w:rsidRPr="00A15CFB">
        <w:rPr>
          <w:rFonts w:ascii="Trebuchet MS" w:hAnsi="Trebuchet MS"/>
          <w:i/>
          <w:sz w:val="20"/>
          <w:szCs w:val="20"/>
        </w:rPr>
        <w:t>.</w:t>
      </w:r>
      <w:r w:rsidR="00A04586" w:rsidRPr="00A15CFB">
        <w:rPr>
          <w:rFonts w:ascii="Trebuchet MS" w:hAnsi="Trebuchet MS"/>
          <w:sz w:val="20"/>
          <w:szCs w:val="20"/>
        </w:rPr>
        <w:t xml:space="preserve"> Em garantia do integral e pontual cumprimento de todas as obrigações assumidas ou que venham a ser assumidas pela Emissora relativas às Debêntures e demais obrigações nos termos desta Escritura de Emissão,</w:t>
      </w:r>
      <w:r w:rsidR="009B47FD">
        <w:rPr>
          <w:rFonts w:ascii="Trebuchet MS" w:hAnsi="Trebuchet MS"/>
          <w:sz w:val="20"/>
          <w:szCs w:val="20"/>
        </w:rPr>
        <w:t xml:space="preserve"> o que inclui o pagamento do Principal, assim como Juros Remuneratórios, penalidades moratórias, seguros, despesas, custas e emolumentos devidos pela cobrança da dívida, Despesas, despesas com a excussão de garantias, honorários advocatícios, e qualquer obrigação pecuniária incorrida para a plena satisfação e recebimento, pela Debenturista, dos valores a ela devidos nas condições constantes desta Escritura de Emissão e dos demais Documentos da Operação (“</w:t>
      </w:r>
      <w:r w:rsidR="009B47FD">
        <w:rPr>
          <w:rFonts w:ascii="Trebuchet MS" w:hAnsi="Trebuchet MS"/>
          <w:sz w:val="20"/>
          <w:szCs w:val="20"/>
          <w:u w:val="single"/>
        </w:rPr>
        <w:t>Obrigações Garantidas</w:t>
      </w:r>
      <w:r w:rsidR="009B47FD">
        <w:rPr>
          <w:rFonts w:ascii="Trebuchet MS" w:hAnsi="Trebuchet MS"/>
          <w:sz w:val="20"/>
          <w:szCs w:val="20"/>
        </w:rPr>
        <w:t xml:space="preserve">”), </w:t>
      </w:r>
      <w:bookmarkStart w:id="81" w:name="_Hlk19615715"/>
      <w:r w:rsidR="009B47FD">
        <w:rPr>
          <w:rFonts w:ascii="Trebuchet MS" w:hAnsi="Trebuchet MS"/>
          <w:sz w:val="20"/>
          <w:szCs w:val="20"/>
        </w:rPr>
        <w:t xml:space="preserve">serão constituídas em favor da Debenturista as seguintes garantias reais </w:t>
      </w:r>
      <w:bookmarkEnd w:id="81"/>
      <w:r w:rsidR="009B47FD">
        <w:rPr>
          <w:rFonts w:ascii="Trebuchet MS" w:hAnsi="Trebuchet MS"/>
          <w:sz w:val="20"/>
          <w:szCs w:val="20"/>
        </w:rPr>
        <w:t>(em conjunto, “</w:t>
      </w:r>
      <w:r w:rsidR="009B47FD">
        <w:rPr>
          <w:rFonts w:ascii="Trebuchet MS" w:hAnsi="Trebuchet MS"/>
          <w:sz w:val="20"/>
          <w:szCs w:val="20"/>
          <w:u w:val="single"/>
        </w:rPr>
        <w:t>Garantias Reais</w:t>
      </w:r>
      <w:r w:rsidR="009B47FD">
        <w:rPr>
          <w:rFonts w:ascii="Trebuchet MS" w:hAnsi="Trebuchet MS"/>
          <w:sz w:val="20"/>
          <w:szCs w:val="20"/>
        </w:rPr>
        <w:t xml:space="preserve">”): </w:t>
      </w:r>
    </w:p>
    <w:p w14:paraId="47CD1006" w14:textId="77777777" w:rsidR="009B47FD" w:rsidRDefault="009B47FD" w:rsidP="009B47FD">
      <w:pPr>
        <w:widowControl w:val="0"/>
        <w:tabs>
          <w:tab w:val="left" w:pos="567"/>
          <w:tab w:val="left" w:pos="851"/>
        </w:tabs>
        <w:autoSpaceDE w:val="0"/>
        <w:autoSpaceDN w:val="0"/>
        <w:adjustRightInd w:val="0"/>
        <w:spacing w:line="280" w:lineRule="exact"/>
        <w:rPr>
          <w:rFonts w:ascii="Trebuchet MS" w:hAnsi="Trebuchet MS"/>
          <w:sz w:val="20"/>
          <w:szCs w:val="20"/>
        </w:rPr>
      </w:pPr>
    </w:p>
    <w:p w14:paraId="020F9411" w14:textId="265BDF57" w:rsidR="00287E54" w:rsidRDefault="000A1800" w:rsidP="005F55E3">
      <w:pPr>
        <w:pStyle w:val="PargrafodaLista"/>
        <w:widowControl w:val="0"/>
        <w:numPr>
          <w:ilvl w:val="0"/>
          <w:numId w:val="24"/>
        </w:numPr>
        <w:tabs>
          <w:tab w:val="left" w:pos="567"/>
          <w:tab w:val="left" w:pos="851"/>
        </w:tabs>
        <w:autoSpaceDE w:val="0"/>
        <w:autoSpaceDN w:val="0"/>
        <w:adjustRightInd w:val="0"/>
        <w:spacing w:line="280" w:lineRule="exact"/>
        <w:ind w:left="567" w:hanging="567"/>
        <w:rPr>
          <w:rFonts w:ascii="Trebuchet MS" w:hAnsi="Trebuchet MS"/>
          <w:iCs/>
          <w:sz w:val="20"/>
          <w:szCs w:val="20"/>
        </w:rPr>
      </w:pPr>
      <w:bookmarkStart w:id="82" w:name="_Hlk19615123"/>
      <w:r>
        <w:rPr>
          <w:rFonts w:ascii="Trebuchet MS" w:hAnsi="Trebuchet MS"/>
          <w:iCs/>
          <w:sz w:val="20"/>
          <w:szCs w:val="20"/>
        </w:rPr>
        <w:t>a</w:t>
      </w:r>
      <w:r w:rsidR="009B47FD">
        <w:rPr>
          <w:rFonts w:ascii="Trebuchet MS" w:hAnsi="Trebuchet MS"/>
          <w:iCs/>
          <w:sz w:val="20"/>
          <w:szCs w:val="20"/>
        </w:rPr>
        <w:t>lienação fiduciária d</w:t>
      </w:r>
      <w:r>
        <w:rPr>
          <w:rFonts w:ascii="Trebuchet MS" w:hAnsi="Trebuchet MS"/>
          <w:iCs/>
          <w:sz w:val="20"/>
          <w:szCs w:val="20"/>
        </w:rPr>
        <w:t xml:space="preserve">e </w:t>
      </w:r>
      <w:r w:rsidR="002C6209">
        <w:rPr>
          <w:rFonts w:ascii="Trebuchet MS" w:hAnsi="Trebuchet MS"/>
          <w:iCs/>
          <w:sz w:val="20"/>
          <w:szCs w:val="20"/>
        </w:rPr>
        <w:t>62</w:t>
      </w:r>
      <w:r>
        <w:rPr>
          <w:rFonts w:ascii="Trebuchet MS" w:hAnsi="Trebuchet MS"/>
          <w:iCs/>
          <w:sz w:val="20"/>
          <w:szCs w:val="20"/>
        </w:rPr>
        <w:t xml:space="preserve"> (sessenta e </w:t>
      </w:r>
      <w:r w:rsidR="002C6209">
        <w:rPr>
          <w:rFonts w:ascii="Trebuchet MS" w:hAnsi="Trebuchet MS"/>
          <w:iCs/>
          <w:sz w:val="20"/>
          <w:szCs w:val="20"/>
        </w:rPr>
        <w:t>duas</w:t>
      </w:r>
      <w:r>
        <w:rPr>
          <w:rFonts w:ascii="Trebuchet MS" w:hAnsi="Trebuchet MS"/>
          <w:iCs/>
          <w:sz w:val="20"/>
          <w:szCs w:val="20"/>
        </w:rPr>
        <w:t>)</w:t>
      </w:r>
      <w:r w:rsidR="009B47FD">
        <w:rPr>
          <w:rFonts w:ascii="Trebuchet MS" w:hAnsi="Trebuchet MS"/>
          <w:iCs/>
          <w:sz w:val="20"/>
          <w:szCs w:val="20"/>
        </w:rPr>
        <w:t xml:space="preserve"> </w:t>
      </w:r>
      <w:r>
        <w:rPr>
          <w:rFonts w:ascii="Trebuchet MS" w:hAnsi="Trebuchet MS"/>
          <w:iCs/>
          <w:sz w:val="20"/>
          <w:szCs w:val="20"/>
        </w:rPr>
        <w:t xml:space="preserve">unidades autônomas integrantes do empreendimento “Manhattan Beach Riviera”, objeto da matrícula </w:t>
      </w:r>
      <w:r w:rsidR="00287E54">
        <w:rPr>
          <w:rFonts w:ascii="Trebuchet MS" w:hAnsi="Trebuchet MS"/>
          <w:iCs/>
          <w:sz w:val="20"/>
          <w:szCs w:val="20"/>
        </w:rPr>
        <w:t>nº 2.689</w:t>
      </w:r>
      <w:r>
        <w:rPr>
          <w:rFonts w:ascii="Trebuchet MS" w:hAnsi="Trebuchet MS"/>
          <w:iCs/>
          <w:sz w:val="20"/>
          <w:szCs w:val="20"/>
        </w:rPr>
        <w:t xml:space="preserve"> do </w:t>
      </w:r>
      <w:r w:rsidR="00287E54">
        <w:rPr>
          <w:rFonts w:ascii="Trebuchet MS" w:hAnsi="Trebuchet MS"/>
          <w:iCs/>
          <w:sz w:val="20"/>
          <w:szCs w:val="20"/>
        </w:rPr>
        <w:t>3</w:t>
      </w:r>
      <w:r>
        <w:rPr>
          <w:rFonts w:ascii="Trebuchet MS" w:hAnsi="Trebuchet MS"/>
          <w:iCs/>
          <w:sz w:val="20"/>
          <w:szCs w:val="20"/>
        </w:rPr>
        <w:t xml:space="preserve">º Ofício de Registro de Imóveis da cidade </w:t>
      </w:r>
      <w:r>
        <w:rPr>
          <w:rFonts w:ascii="Trebuchet MS" w:hAnsi="Trebuchet MS"/>
          <w:iCs/>
          <w:sz w:val="20"/>
          <w:szCs w:val="20"/>
        </w:rPr>
        <w:lastRenderedPageBreak/>
        <w:t xml:space="preserve">de </w:t>
      </w:r>
      <w:r w:rsidR="00287E54">
        <w:rPr>
          <w:rFonts w:ascii="Trebuchet MS" w:hAnsi="Trebuchet MS"/>
          <w:iCs/>
          <w:sz w:val="20"/>
          <w:szCs w:val="20"/>
        </w:rPr>
        <w:t>Aquiraz</w:t>
      </w:r>
      <w:r>
        <w:rPr>
          <w:rFonts w:ascii="Trebuchet MS" w:hAnsi="Trebuchet MS"/>
          <w:iCs/>
          <w:sz w:val="20"/>
          <w:szCs w:val="20"/>
        </w:rPr>
        <w:t>, Estado d</w:t>
      </w:r>
      <w:r w:rsidR="00287E54">
        <w:rPr>
          <w:rFonts w:ascii="Trebuchet MS" w:hAnsi="Trebuchet MS"/>
          <w:iCs/>
          <w:sz w:val="20"/>
          <w:szCs w:val="20"/>
        </w:rPr>
        <w:t>o Ceará</w:t>
      </w:r>
      <w:r>
        <w:rPr>
          <w:rFonts w:ascii="Trebuchet MS" w:hAnsi="Trebuchet MS"/>
          <w:iCs/>
          <w:sz w:val="20"/>
          <w:szCs w:val="20"/>
        </w:rPr>
        <w:t xml:space="preserve">, de titularidade da </w:t>
      </w:r>
      <w:r w:rsidR="00287E54">
        <w:rPr>
          <w:rFonts w:ascii="Trebuchet MS" w:hAnsi="Trebuchet MS"/>
          <w:iCs/>
          <w:sz w:val="20"/>
          <w:szCs w:val="20"/>
        </w:rPr>
        <w:t>Brisas do Aquiraz</w:t>
      </w:r>
      <w:r>
        <w:rPr>
          <w:rFonts w:ascii="Trebuchet MS" w:hAnsi="Trebuchet MS"/>
          <w:iCs/>
          <w:sz w:val="20"/>
          <w:szCs w:val="20"/>
        </w:rPr>
        <w:t xml:space="preserve"> (</w:t>
      </w:r>
      <w:r w:rsidR="00F63F35">
        <w:rPr>
          <w:rFonts w:ascii="Trebuchet MS" w:hAnsi="Trebuchet MS"/>
          <w:iCs/>
          <w:sz w:val="20"/>
          <w:szCs w:val="20"/>
        </w:rPr>
        <w:t>“</w:t>
      </w:r>
      <w:r w:rsidR="00F63F35" w:rsidRPr="00C0018C">
        <w:rPr>
          <w:rFonts w:ascii="Trebuchet MS" w:hAnsi="Trebuchet MS"/>
          <w:iCs/>
          <w:sz w:val="20"/>
          <w:szCs w:val="20"/>
          <w:u w:val="single"/>
        </w:rPr>
        <w:t>Imóveis Manhattan Beach Riviera</w:t>
      </w:r>
      <w:r w:rsidR="00F63F35">
        <w:rPr>
          <w:rFonts w:ascii="Trebuchet MS" w:hAnsi="Trebuchet MS"/>
          <w:iCs/>
          <w:sz w:val="20"/>
          <w:szCs w:val="20"/>
        </w:rPr>
        <w:t xml:space="preserve">” e </w:t>
      </w:r>
      <w:r>
        <w:rPr>
          <w:rFonts w:ascii="Trebuchet MS" w:hAnsi="Trebuchet MS"/>
          <w:iCs/>
          <w:sz w:val="20"/>
          <w:szCs w:val="20"/>
        </w:rPr>
        <w:t>“</w:t>
      </w:r>
      <w:r>
        <w:rPr>
          <w:rFonts w:ascii="Trebuchet MS" w:hAnsi="Trebuchet MS"/>
          <w:iCs/>
          <w:sz w:val="20"/>
          <w:szCs w:val="20"/>
          <w:u w:val="single"/>
        </w:rPr>
        <w:t>Alienação Fiduciária de Imóveis Manhattan Beach Riviera</w:t>
      </w:r>
      <w:r>
        <w:rPr>
          <w:rFonts w:ascii="Trebuchet MS" w:hAnsi="Trebuchet MS"/>
          <w:iCs/>
          <w:sz w:val="20"/>
          <w:szCs w:val="20"/>
        </w:rPr>
        <w:t>”), nos termos do “</w:t>
      </w:r>
      <w:r w:rsidRPr="000A1800">
        <w:rPr>
          <w:rFonts w:ascii="Trebuchet MS" w:hAnsi="Trebuchet MS"/>
          <w:i/>
          <w:sz w:val="20"/>
          <w:szCs w:val="20"/>
        </w:rPr>
        <w:t xml:space="preserve">Instrumento Particular de Contrato de Alienação Fiduciária de Imóveis Manhattan Beach Riviera </w:t>
      </w:r>
      <w:r w:rsidR="00F63F35">
        <w:rPr>
          <w:rFonts w:ascii="Trebuchet MS" w:hAnsi="Trebuchet MS"/>
          <w:i/>
          <w:sz w:val="20"/>
          <w:szCs w:val="20"/>
        </w:rPr>
        <w:t xml:space="preserve">sob Condição Suspensiva </w:t>
      </w:r>
      <w:r w:rsidRPr="000A1800">
        <w:rPr>
          <w:rFonts w:ascii="Trebuchet MS" w:hAnsi="Trebuchet MS"/>
          <w:i/>
          <w:sz w:val="20"/>
          <w:szCs w:val="20"/>
        </w:rPr>
        <w:t>e Outras Avenças</w:t>
      </w:r>
      <w:r>
        <w:rPr>
          <w:rFonts w:ascii="Trebuchet MS" w:hAnsi="Trebuchet MS"/>
          <w:iCs/>
          <w:sz w:val="20"/>
          <w:szCs w:val="20"/>
        </w:rPr>
        <w:t xml:space="preserve">”, a ser celebrado entre </w:t>
      </w:r>
      <w:r w:rsidR="00287E54">
        <w:rPr>
          <w:rFonts w:ascii="Trebuchet MS" w:hAnsi="Trebuchet MS"/>
          <w:iCs/>
          <w:sz w:val="20"/>
          <w:szCs w:val="20"/>
        </w:rPr>
        <w:t>a Debenturista e a Brisas do Aquiraz</w:t>
      </w:r>
      <w:r w:rsidR="00065971">
        <w:rPr>
          <w:rFonts w:ascii="Trebuchet MS" w:eastAsia="Arial Unicode MS" w:hAnsi="Trebuchet MS"/>
          <w:bCs/>
          <w:sz w:val="20"/>
          <w:szCs w:val="20"/>
        </w:rPr>
        <w:t>, com interveniência da Emissora</w:t>
      </w:r>
      <w:r w:rsidR="00287E54">
        <w:rPr>
          <w:rFonts w:ascii="Trebuchet MS" w:hAnsi="Trebuchet MS"/>
          <w:iCs/>
          <w:sz w:val="20"/>
          <w:szCs w:val="20"/>
        </w:rPr>
        <w:t xml:space="preserve"> (“</w:t>
      </w:r>
      <w:r w:rsidR="00287E54">
        <w:rPr>
          <w:rFonts w:ascii="Trebuchet MS" w:hAnsi="Trebuchet MS"/>
          <w:iCs/>
          <w:sz w:val="20"/>
          <w:szCs w:val="20"/>
          <w:u w:val="single"/>
        </w:rPr>
        <w:t>Contrato de Alienação Fiduciária de Imóveis Manhattan Beach Riviera</w:t>
      </w:r>
      <w:r w:rsidR="00287E54">
        <w:rPr>
          <w:rFonts w:ascii="Trebuchet MS" w:hAnsi="Trebuchet MS"/>
          <w:iCs/>
          <w:sz w:val="20"/>
          <w:szCs w:val="20"/>
        </w:rPr>
        <w:t xml:space="preserve">”); </w:t>
      </w:r>
    </w:p>
    <w:bookmarkEnd w:id="82"/>
    <w:p w14:paraId="3BC88384" w14:textId="77777777" w:rsidR="00287E54" w:rsidRDefault="00287E54" w:rsidP="00287E54">
      <w:pPr>
        <w:pStyle w:val="PargrafodaLista"/>
        <w:widowControl w:val="0"/>
        <w:tabs>
          <w:tab w:val="left" w:pos="567"/>
          <w:tab w:val="left" w:pos="851"/>
        </w:tabs>
        <w:autoSpaceDE w:val="0"/>
        <w:autoSpaceDN w:val="0"/>
        <w:adjustRightInd w:val="0"/>
        <w:spacing w:line="280" w:lineRule="exact"/>
        <w:ind w:left="567"/>
        <w:rPr>
          <w:rFonts w:ascii="Trebuchet MS" w:hAnsi="Trebuchet MS"/>
          <w:iCs/>
          <w:sz w:val="20"/>
          <w:szCs w:val="20"/>
        </w:rPr>
      </w:pPr>
    </w:p>
    <w:p w14:paraId="1CD2747D" w14:textId="77777777" w:rsidR="004C0251" w:rsidRDefault="004C0251" w:rsidP="00287E54">
      <w:pPr>
        <w:pStyle w:val="PargrafodaLista"/>
        <w:widowControl w:val="0"/>
        <w:tabs>
          <w:tab w:val="left" w:pos="567"/>
          <w:tab w:val="left" w:pos="851"/>
        </w:tabs>
        <w:autoSpaceDE w:val="0"/>
        <w:autoSpaceDN w:val="0"/>
        <w:adjustRightInd w:val="0"/>
        <w:spacing w:line="280" w:lineRule="exact"/>
        <w:ind w:left="567"/>
        <w:rPr>
          <w:rFonts w:ascii="Trebuchet MS" w:hAnsi="Trebuchet MS"/>
          <w:iCs/>
          <w:sz w:val="20"/>
          <w:szCs w:val="20"/>
        </w:rPr>
      </w:pPr>
    </w:p>
    <w:p w14:paraId="50150CC7" w14:textId="5DC0589B" w:rsidR="009B47FD" w:rsidRDefault="00F63F35" w:rsidP="005F55E3">
      <w:pPr>
        <w:pStyle w:val="PargrafodaLista"/>
        <w:widowControl w:val="0"/>
        <w:numPr>
          <w:ilvl w:val="0"/>
          <w:numId w:val="24"/>
        </w:numPr>
        <w:tabs>
          <w:tab w:val="left" w:pos="567"/>
          <w:tab w:val="left" w:pos="851"/>
        </w:tabs>
        <w:autoSpaceDE w:val="0"/>
        <w:autoSpaceDN w:val="0"/>
        <w:adjustRightInd w:val="0"/>
        <w:spacing w:line="280" w:lineRule="exact"/>
        <w:ind w:left="567" w:hanging="567"/>
        <w:rPr>
          <w:rFonts w:ascii="Trebuchet MS" w:hAnsi="Trebuchet MS"/>
          <w:iCs/>
          <w:sz w:val="20"/>
          <w:szCs w:val="20"/>
        </w:rPr>
      </w:pPr>
      <w:bookmarkStart w:id="83" w:name="_Hlk19615447"/>
      <w:r>
        <w:rPr>
          <w:rFonts w:ascii="Trebuchet MS" w:hAnsi="Trebuchet MS"/>
          <w:iCs/>
          <w:sz w:val="20"/>
          <w:szCs w:val="20"/>
        </w:rPr>
        <w:t xml:space="preserve">alienação fiduciária </w:t>
      </w:r>
      <w:r w:rsidR="00BA5569" w:rsidRPr="001B52E0">
        <w:rPr>
          <w:rFonts w:ascii="Trebuchet MS" w:hAnsi="Trebuchet MS"/>
          <w:iCs/>
          <w:sz w:val="20"/>
          <w:szCs w:val="20"/>
        </w:rPr>
        <w:t xml:space="preserve">de </w:t>
      </w:r>
      <w:r w:rsidR="00FD1022">
        <w:rPr>
          <w:rFonts w:ascii="Trebuchet MS" w:hAnsi="Trebuchet MS"/>
          <w:iCs/>
          <w:sz w:val="20"/>
          <w:szCs w:val="20"/>
        </w:rPr>
        <w:t>40</w:t>
      </w:r>
      <w:r w:rsidR="00272609" w:rsidRPr="001B52E0">
        <w:rPr>
          <w:rFonts w:ascii="Trebuchet MS" w:hAnsi="Trebuchet MS"/>
          <w:iCs/>
          <w:sz w:val="20"/>
          <w:szCs w:val="20"/>
        </w:rPr>
        <w:t xml:space="preserve"> (quarenta)</w:t>
      </w:r>
      <w:r w:rsidR="00BA5569" w:rsidRPr="001B52E0">
        <w:rPr>
          <w:rFonts w:ascii="Trebuchet MS" w:hAnsi="Trebuchet MS"/>
          <w:iCs/>
          <w:sz w:val="20"/>
          <w:szCs w:val="20"/>
        </w:rPr>
        <w:t xml:space="preserve"> unidades</w:t>
      </w:r>
      <w:r w:rsidR="00BA5569">
        <w:rPr>
          <w:rFonts w:ascii="Trebuchet MS" w:hAnsi="Trebuchet MS"/>
          <w:iCs/>
          <w:sz w:val="20"/>
          <w:szCs w:val="20"/>
        </w:rPr>
        <w:t xml:space="preserve"> autônomas integrantes do empreendimento “Manhattan Summer Park”, objeto da matrícula nº 78.080, do 1º Ofício de Registro de Imóveis da cidade de Fortaleza, estado do Ceará, de titularidade da Manhattan Summer Park (“</w:t>
      </w:r>
      <w:r w:rsidR="00BA5569">
        <w:rPr>
          <w:rFonts w:ascii="Trebuchet MS" w:hAnsi="Trebuchet MS"/>
          <w:iCs/>
          <w:sz w:val="20"/>
          <w:szCs w:val="20"/>
          <w:u w:val="single"/>
        </w:rPr>
        <w:t>Imóveis Manhattan Summer Park</w:t>
      </w:r>
      <w:r w:rsidR="00BA5569">
        <w:rPr>
          <w:rFonts w:ascii="Trebuchet MS" w:hAnsi="Trebuchet MS"/>
          <w:iCs/>
          <w:sz w:val="20"/>
          <w:szCs w:val="20"/>
        </w:rPr>
        <w:t>” e “</w:t>
      </w:r>
      <w:r w:rsidR="00BA5569">
        <w:rPr>
          <w:rFonts w:ascii="Trebuchet MS" w:hAnsi="Trebuchet MS"/>
          <w:iCs/>
          <w:sz w:val="20"/>
          <w:szCs w:val="20"/>
          <w:u w:val="single"/>
        </w:rPr>
        <w:t>Alienação Fiduciária de Imóveis Manhattan Summer Park</w:t>
      </w:r>
      <w:r w:rsidR="00BA5569">
        <w:rPr>
          <w:rFonts w:ascii="Trebuchet MS" w:hAnsi="Trebuchet MS"/>
          <w:iCs/>
          <w:sz w:val="20"/>
          <w:szCs w:val="20"/>
        </w:rPr>
        <w:t>”), nos termos do “</w:t>
      </w:r>
      <w:r w:rsidR="00BA5569" w:rsidRPr="000A1800">
        <w:rPr>
          <w:rFonts w:ascii="Trebuchet MS" w:hAnsi="Trebuchet MS"/>
          <w:i/>
          <w:sz w:val="20"/>
          <w:szCs w:val="20"/>
        </w:rPr>
        <w:t xml:space="preserve">Instrumento Particular de Contrato de Alienação Fiduciária de Imóveis Manhattan </w:t>
      </w:r>
      <w:r w:rsidR="00BA5569" w:rsidRPr="00BA5569">
        <w:rPr>
          <w:rFonts w:ascii="Trebuchet MS" w:hAnsi="Trebuchet MS"/>
          <w:i/>
          <w:sz w:val="20"/>
          <w:szCs w:val="20"/>
        </w:rPr>
        <w:t>Summer Park</w:t>
      </w:r>
      <w:r w:rsidR="00BA5569" w:rsidRPr="000A1800">
        <w:rPr>
          <w:rFonts w:ascii="Trebuchet MS" w:hAnsi="Trebuchet MS"/>
          <w:i/>
          <w:sz w:val="20"/>
          <w:szCs w:val="20"/>
        </w:rPr>
        <w:t xml:space="preserve"> </w:t>
      </w:r>
      <w:r w:rsidR="00BA5569">
        <w:rPr>
          <w:rFonts w:ascii="Trebuchet MS" w:hAnsi="Trebuchet MS"/>
          <w:i/>
          <w:sz w:val="20"/>
          <w:szCs w:val="20"/>
        </w:rPr>
        <w:t xml:space="preserve">sob Condição Suspensiva </w:t>
      </w:r>
      <w:r w:rsidR="00BA5569" w:rsidRPr="000A1800">
        <w:rPr>
          <w:rFonts w:ascii="Trebuchet MS" w:hAnsi="Trebuchet MS"/>
          <w:i/>
          <w:sz w:val="20"/>
          <w:szCs w:val="20"/>
        </w:rPr>
        <w:t>e Outras Avenças</w:t>
      </w:r>
      <w:r w:rsidR="00BA5569">
        <w:rPr>
          <w:rFonts w:ascii="Trebuchet MS" w:hAnsi="Trebuchet MS"/>
          <w:iCs/>
          <w:sz w:val="20"/>
          <w:szCs w:val="20"/>
        </w:rPr>
        <w:t>”, a ser celebrado entre a Debenturista</w:t>
      </w:r>
      <w:r w:rsidR="00065971">
        <w:rPr>
          <w:rFonts w:ascii="Trebuchet MS" w:hAnsi="Trebuchet MS"/>
          <w:iCs/>
          <w:sz w:val="20"/>
          <w:szCs w:val="20"/>
        </w:rPr>
        <w:t xml:space="preserve"> e</w:t>
      </w:r>
      <w:r w:rsidR="00BA5569">
        <w:rPr>
          <w:rFonts w:ascii="Trebuchet MS" w:hAnsi="Trebuchet MS"/>
          <w:iCs/>
          <w:sz w:val="20"/>
          <w:szCs w:val="20"/>
        </w:rPr>
        <w:t xml:space="preserve"> a Manhattan Summer Park</w:t>
      </w:r>
      <w:r w:rsidR="00065971">
        <w:rPr>
          <w:rFonts w:ascii="Trebuchet MS" w:eastAsia="Arial Unicode MS" w:hAnsi="Trebuchet MS"/>
          <w:bCs/>
          <w:sz w:val="20"/>
          <w:szCs w:val="20"/>
        </w:rPr>
        <w:t>, com interveniência da Emissora</w:t>
      </w:r>
      <w:r w:rsidR="00BA5569">
        <w:rPr>
          <w:rFonts w:ascii="Trebuchet MS" w:hAnsi="Trebuchet MS"/>
          <w:iCs/>
          <w:sz w:val="20"/>
          <w:szCs w:val="20"/>
        </w:rPr>
        <w:t xml:space="preserve"> (“</w:t>
      </w:r>
      <w:r w:rsidR="00BA5569">
        <w:rPr>
          <w:rFonts w:ascii="Trebuchet MS" w:hAnsi="Trebuchet MS"/>
          <w:iCs/>
          <w:sz w:val="20"/>
          <w:szCs w:val="20"/>
          <w:u w:val="single"/>
        </w:rPr>
        <w:t>Contrato de Alienação Fiduciária de Imóveis Manhattan Summer Park</w:t>
      </w:r>
      <w:r w:rsidR="00BA5569">
        <w:rPr>
          <w:rFonts w:ascii="Trebuchet MS" w:hAnsi="Trebuchet MS"/>
          <w:iCs/>
          <w:sz w:val="20"/>
          <w:szCs w:val="20"/>
        </w:rPr>
        <w:t>”);</w:t>
      </w:r>
      <w:r w:rsidR="001B52E0">
        <w:rPr>
          <w:rFonts w:ascii="Trebuchet MS" w:hAnsi="Trebuchet MS"/>
          <w:iCs/>
          <w:sz w:val="20"/>
          <w:szCs w:val="20"/>
        </w:rPr>
        <w:t xml:space="preserve"> </w:t>
      </w:r>
      <w:bookmarkEnd w:id="83"/>
    </w:p>
    <w:p w14:paraId="1D990590" w14:textId="77777777" w:rsidR="00BA5569" w:rsidRPr="00BA5569" w:rsidRDefault="00BA5569" w:rsidP="00BA5569">
      <w:pPr>
        <w:pStyle w:val="PargrafodaLista"/>
        <w:rPr>
          <w:rFonts w:ascii="Trebuchet MS" w:hAnsi="Trebuchet MS"/>
          <w:iCs/>
          <w:sz w:val="20"/>
          <w:szCs w:val="20"/>
        </w:rPr>
      </w:pPr>
    </w:p>
    <w:p w14:paraId="3093BEB1" w14:textId="69234277" w:rsidR="00247238" w:rsidRPr="00247238" w:rsidRDefault="00BA5569" w:rsidP="005F55E3">
      <w:pPr>
        <w:pStyle w:val="PargrafodaLista"/>
        <w:widowControl w:val="0"/>
        <w:numPr>
          <w:ilvl w:val="0"/>
          <w:numId w:val="24"/>
        </w:numPr>
        <w:tabs>
          <w:tab w:val="left" w:pos="567"/>
          <w:tab w:val="left" w:pos="851"/>
        </w:tabs>
        <w:autoSpaceDE w:val="0"/>
        <w:autoSpaceDN w:val="0"/>
        <w:adjustRightInd w:val="0"/>
        <w:spacing w:line="280" w:lineRule="exact"/>
        <w:ind w:left="567" w:hanging="567"/>
        <w:rPr>
          <w:rFonts w:ascii="Trebuchet MS" w:hAnsi="Trebuchet MS"/>
          <w:iCs/>
          <w:sz w:val="20"/>
          <w:szCs w:val="20"/>
        </w:rPr>
      </w:pPr>
      <w:bookmarkStart w:id="84" w:name="_Hlk19615641"/>
      <w:r>
        <w:rPr>
          <w:rFonts w:ascii="Trebuchet MS" w:hAnsi="Trebuchet MS"/>
          <w:iCs/>
          <w:sz w:val="20"/>
          <w:szCs w:val="20"/>
        </w:rPr>
        <w:t>cessão fiduciária</w:t>
      </w:r>
      <w:r w:rsidR="002C63F6">
        <w:rPr>
          <w:rFonts w:ascii="Trebuchet MS" w:hAnsi="Trebuchet MS"/>
          <w:iCs/>
          <w:sz w:val="20"/>
          <w:szCs w:val="20"/>
        </w:rPr>
        <w:t xml:space="preserve"> dos direitos creditórios</w:t>
      </w:r>
      <w:r>
        <w:rPr>
          <w:rFonts w:ascii="Trebuchet MS" w:hAnsi="Trebuchet MS"/>
          <w:iCs/>
          <w:sz w:val="20"/>
          <w:szCs w:val="20"/>
        </w:rPr>
        <w:t xml:space="preserve"> </w:t>
      </w:r>
      <w:ins w:id="85" w:author="Maria Eugênia Castellari" w:date="2019-10-23T21:35:00Z">
        <w:r w:rsidR="00710D81">
          <w:rPr>
            <w:rFonts w:ascii="Trebuchet MS" w:hAnsi="Trebuchet MS"/>
            <w:iCs/>
            <w:sz w:val="20"/>
            <w:szCs w:val="20"/>
          </w:rPr>
          <w:t>com vencimentos a partir de 01 de dezembro de 2019</w:t>
        </w:r>
      </w:ins>
      <w:r>
        <w:rPr>
          <w:rFonts w:ascii="Trebuchet MS" w:hAnsi="Trebuchet MS"/>
          <w:iCs/>
          <w:sz w:val="20"/>
          <w:szCs w:val="20"/>
        </w:rPr>
        <w:t xml:space="preserve">decorrentes de cada </w:t>
      </w:r>
      <w:r w:rsidRPr="00C62222">
        <w:rPr>
          <w:rFonts w:ascii="Trebuchet MS" w:eastAsia="Arial Unicode MS" w:hAnsi="Trebuchet MS"/>
          <w:bCs/>
          <w:sz w:val="20"/>
          <w:szCs w:val="20"/>
        </w:rPr>
        <w:t>“</w:t>
      </w:r>
      <w:r w:rsidRPr="00C62222">
        <w:rPr>
          <w:rFonts w:ascii="Trebuchet MS" w:eastAsia="Arial Unicode MS" w:hAnsi="Trebuchet MS"/>
          <w:bCs/>
          <w:i/>
          <w:iCs/>
          <w:sz w:val="20"/>
          <w:szCs w:val="20"/>
        </w:rPr>
        <w:t>Instrumento Particular de Cessão de Direito de Uso e Outras Avenças”</w:t>
      </w:r>
      <w:r w:rsidRPr="00C62222">
        <w:rPr>
          <w:rFonts w:ascii="Trebuchet MS" w:eastAsia="Arial Unicode MS" w:hAnsi="Trebuchet MS"/>
          <w:bCs/>
          <w:sz w:val="20"/>
          <w:szCs w:val="20"/>
        </w:rPr>
        <w:t xml:space="preserve"> celebrados entre a MVC </w:t>
      </w:r>
      <w:r w:rsidRPr="00247238">
        <w:rPr>
          <w:rFonts w:ascii="Trebuchet MS" w:eastAsia="Arial Unicode MS" w:hAnsi="Trebuchet MS"/>
          <w:bCs/>
          <w:sz w:val="20"/>
          <w:szCs w:val="20"/>
        </w:rPr>
        <w:t>e os respectivos cessionários das áreas privativas integrantes dos empreendimentos imobiliários denominados “Condomínio Manhattan Beach Riviera” e/ou “</w:t>
      </w:r>
      <w:proofErr w:type="spellStart"/>
      <w:r w:rsidRPr="00247238">
        <w:rPr>
          <w:rFonts w:ascii="Trebuchet MS" w:eastAsia="Arial Unicode MS" w:hAnsi="Trebuchet MS"/>
          <w:bCs/>
          <w:sz w:val="20"/>
          <w:szCs w:val="20"/>
        </w:rPr>
        <w:t>Berverly</w:t>
      </w:r>
      <w:proofErr w:type="spellEnd"/>
      <w:r w:rsidRPr="00247238">
        <w:rPr>
          <w:rFonts w:ascii="Trebuchet MS" w:eastAsia="Arial Unicode MS" w:hAnsi="Trebuchet MS"/>
          <w:bCs/>
          <w:sz w:val="20"/>
          <w:szCs w:val="20"/>
        </w:rPr>
        <w:t xml:space="preserve"> Hills </w:t>
      </w:r>
      <w:proofErr w:type="spellStart"/>
      <w:r w:rsidRPr="00247238">
        <w:rPr>
          <w:rFonts w:ascii="Trebuchet MS" w:eastAsia="Arial Unicode MS" w:hAnsi="Trebuchet MS"/>
          <w:bCs/>
          <w:sz w:val="20"/>
          <w:szCs w:val="20"/>
        </w:rPr>
        <w:t>Residence</w:t>
      </w:r>
      <w:proofErr w:type="spellEnd"/>
      <w:r w:rsidRPr="00247238">
        <w:rPr>
          <w:rFonts w:ascii="Trebuchet MS" w:eastAsia="Arial Unicode MS" w:hAnsi="Trebuchet MS"/>
          <w:bCs/>
          <w:sz w:val="20"/>
          <w:szCs w:val="20"/>
        </w:rPr>
        <w:t>”</w:t>
      </w:r>
      <w:r w:rsidR="00247238">
        <w:rPr>
          <w:rFonts w:ascii="Trebuchet MS" w:eastAsia="Arial Unicode MS" w:hAnsi="Trebuchet MS"/>
          <w:bCs/>
          <w:sz w:val="20"/>
          <w:szCs w:val="20"/>
        </w:rPr>
        <w:t>, conforme o caso</w:t>
      </w:r>
      <w:r w:rsidRPr="00247238">
        <w:rPr>
          <w:rFonts w:ascii="Trebuchet MS" w:eastAsia="Arial Unicode MS" w:hAnsi="Trebuchet MS"/>
          <w:bCs/>
          <w:sz w:val="20"/>
          <w:szCs w:val="20"/>
        </w:rPr>
        <w:t xml:space="preserve"> (</w:t>
      </w:r>
      <w:r w:rsidR="00362C30">
        <w:rPr>
          <w:rFonts w:ascii="Trebuchet MS" w:eastAsia="Arial Unicode MS" w:hAnsi="Trebuchet MS"/>
          <w:bCs/>
          <w:sz w:val="20"/>
          <w:szCs w:val="20"/>
        </w:rPr>
        <w:t>“</w:t>
      </w:r>
      <w:r w:rsidR="00362C30" w:rsidRPr="00362C30">
        <w:rPr>
          <w:rFonts w:ascii="Trebuchet MS" w:eastAsia="Arial Unicode MS" w:hAnsi="Trebuchet MS"/>
          <w:bCs/>
          <w:sz w:val="20"/>
          <w:szCs w:val="20"/>
          <w:u w:val="single"/>
        </w:rPr>
        <w:t>Recebíveis</w:t>
      </w:r>
      <w:r w:rsidR="00362C30">
        <w:rPr>
          <w:rFonts w:ascii="Trebuchet MS" w:eastAsia="Arial Unicode MS" w:hAnsi="Trebuchet MS"/>
          <w:bCs/>
          <w:sz w:val="20"/>
          <w:szCs w:val="20"/>
        </w:rPr>
        <w:t xml:space="preserve">”, </w:t>
      </w:r>
      <w:r w:rsidRPr="00247238">
        <w:rPr>
          <w:rFonts w:ascii="Trebuchet MS" w:eastAsia="Arial Unicode MS" w:hAnsi="Trebuchet MS"/>
          <w:bCs/>
          <w:sz w:val="20"/>
          <w:szCs w:val="20"/>
        </w:rPr>
        <w:t>“</w:t>
      </w:r>
      <w:r w:rsidRPr="00247238">
        <w:rPr>
          <w:rFonts w:ascii="Trebuchet MS" w:eastAsia="Arial Unicode MS" w:hAnsi="Trebuchet MS"/>
          <w:bCs/>
          <w:sz w:val="20"/>
          <w:szCs w:val="20"/>
          <w:u w:val="single"/>
        </w:rPr>
        <w:t>Contrato de Cessão de Direito de Uso</w:t>
      </w:r>
      <w:r w:rsidR="00362C30">
        <w:rPr>
          <w:rFonts w:ascii="Trebuchet MS" w:eastAsia="Arial Unicode MS" w:hAnsi="Trebuchet MS"/>
          <w:bCs/>
          <w:sz w:val="20"/>
          <w:szCs w:val="20"/>
        </w:rPr>
        <w:t>”</w:t>
      </w:r>
      <w:r w:rsidR="00247238" w:rsidRPr="00247238">
        <w:rPr>
          <w:rFonts w:ascii="Trebuchet MS" w:eastAsia="Arial Unicode MS" w:hAnsi="Trebuchet MS"/>
          <w:bCs/>
          <w:sz w:val="20"/>
          <w:szCs w:val="20"/>
        </w:rPr>
        <w:t xml:space="preserve"> e “</w:t>
      </w:r>
      <w:r w:rsidR="00247238" w:rsidRPr="00247238">
        <w:rPr>
          <w:rFonts w:ascii="Trebuchet MS" w:eastAsia="Arial Unicode MS" w:hAnsi="Trebuchet MS"/>
          <w:bCs/>
          <w:sz w:val="20"/>
          <w:szCs w:val="20"/>
          <w:u w:val="single"/>
        </w:rPr>
        <w:t>Cessão Fiduciária de Recebíveis</w:t>
      </w:r>
      <w:r w:rsidR="00247238" w:rsidRPr="00247238">
        <w:rPr>
          <w:rFonts w:ascii="Trebuchet MS" w:eastAsia="Arial Unicode MS" w:hAnsi="Trebuchet MS"/>
          <w:bCs/>
          <w:sz w:val="20"/>
          <w:szCs w:val="20"/>
        </w:rPr>
        <w:t>”</w:t>
      </w:r>
      <w:r w:rsidR="00247238">
        <w:rPr>
          <w:rFonts w:ascii="Trebuchet MS" w:eastAsia="Arial Unicode MS" w:hAnsi="Trebuchet MS"/>
          <w:bCs/>
          <w:sz w:val="20"/>
          <w:szCs w:val="20"/>
        </w:rPr>
        <w:t>, respectivamente), nos termos do “</w:t>
      </w:r>
      <w:r w:rsidR="00247238">
        <w:rPr>
          <w:rFonts w:ascii="Trebuchet MS" w:eastAsia="Arial Unicode MS" w:hAnsi="Trebuchet MS"/>
          <w:bCs/>
          <w:i/>
          <w:iCs/>
          <w:sz w:val="20"/>
          <w:szCs w:val="20"/>
        </w:rPr>
        <w:t>Instrumento Particular de Contrato de Cessão Fiduciária de Direitos Creditórios e Outras Avenças</w:t>
      </w:r>
      <w:r w:rsidR="00247238" w:rsidRPr="00247238">
        <w:rPr>
          <w:rFonts w:ascii="Trebuchet MS" w:eastAsia="Arial Unicode MS" w:hAnsi="Trebuchet MS"/>
          <w:bCs/>
          <w:sz w:val="20"/>
          <w:szCs w:val="20"/>
        </w:rPr>
        <w:t>”</w:t>
      </w:r>
      <w:r w:rsidR="00247238">
        <w:rPr>
          <w:rFonts w:ascii="Trebuchet MS" w:eastAsia="Arial Unicode MS" w:hAnsi="Trebuchet MS"/>
          <w:bCs/>
          <w:sz w:val="20"/>
          <w:szCs w:val="20"/>
        </w:rPr>
        <w:t xml:space="preserve"> a ser celebrado entre a Debenturista e a MVC, com interveniência da Emissora (“</w:t>
      </w:r>
      <w:r w:rsidR="00247238">
        <w:rPr>
          <w:rFonts w:ascii="Trebuchet MS" w:eastAsia="Arial Unicode MS" w:hAnsi="Trebuchet MS"/>
          <w:bCs/>
          <w:sz w:val="20"/>
          <w:szCs w:val="20"/>
          <w:u w:val="single"/>
        </w:rPr>
        <w:t>Contrato de Cessão Fiduciária de Recebíveis</w:t>
      </w:r>
      <w:r w:rsidR="00247238">
        <w:rPr>
          <w:rFonts w:ascii="Trebuchet MS" w:eastAsia="Arial Unicode MS" w:hAnsi="Trebuchet MS"/>
          <w:bCs/>
          <w:sz w:val="20"/>
          <w:szCs w:val="20"/>
        </w:rPr>
        <w:t xml:space="preserve">”); </w:t>
      </w:r>
    </w:p>
    <w:p w14:paraId="2F0761A5" w14:textId="77777777" w:rsidR="00247238" w:rsidRPr="00247238" w:rsidRDefault="00247238" w:rsidP="00247238">
      <w:pPr>
        <w:pStyle w:val="PargrafodaLista"/>
        <w:rPr>
          <w:rFonts w:ascii="Trebuchet MS" w:hAnsi="Trebuchet MS"/>
          <w:iCs/>
          <w:sz w:val="20"/>
          <w:szCs w:val="20"/>
        </w:rPr>
      </w:pPr>
    </w:p>
    <w:p w14:paraId="76E07FF0" w14:textId="45C06E5E" w:rsidR="00BA5569" w:rsidRPr="00247238" w:rsidRDefault="00247238" w:rsidP="005F55E3">
      <w:pPr>
        <w:pStyle w:val="PargrafodaLista"/>
        <w:widowControl w:val="0"/>
        <w:numPr>
          <w:ilvl w:val="0"/>
          <w:numId w:val="24"/>
        </w:numPr>
        <w:tabs>
          <w:tab w:val="left" w:pos="567"/>
          <w:tab w:val="left" w:pos="851"/>
        </w:tabs>
        <w:autoSpaceDE w:val="0"/>
        <w:autoSpaceDN w:val="0"/>
        <w:adjustRightInd w:val="0"/>
        <w:spacing w:line="280" w:lineRule="exact"/>
        <w:ind w:left="567" w:hanging="567"/>
        <w:rPr>
          <w:rFonts w:ascii="Trebuchet MS" w:hAnsi="Trebuchet MS"/>
          <w:iCs/>
          <w:sz w:val="20"/>
          <w:szCs w:val="20"/>
        </w:rPr>
      </w:pPr>
      <w:r>
        <w:rPr>
          <w:rFonts w:ascii="Trebuchet MS" w:hAnsi="Trebuchet MS"/>
          <w:iCs/>
          <w:sz w:val="20"/>
          <w:szCs w:val="20"/>
        </w:rPr>
        <w:t xml:space="preserve">alienação fiduciária das quotas de emissão da MVC </w:t>
      </w:r>
      <w:r w:rsidR="008E4685">
        <w:rPr>
          <w:rFonts w:ascii="Trebuchet MS" w:hAnsi="Trebuchet MS"/>
          <w:iCs/>
          <w:sz w:val="20"/>
          <w:szCs w:val="20"/>
        </w:rPr>
        <w:t>representativas de 100% (cem por cento) do capital social da MVC</w:t>
      </w:r>
      <w:r w:rsidR="00065971">
        <w:rPr>
          <w:rFonts w:ascii="Trebuchet MS" w:hAnsi="Trebuchet MS"/>
          <w:iCs/>
          <w:sz w:val="20"/>
          <w:szCs w:val="20"/>
        </w:rPr>
        <w:t xml:space="preserve"> (</w:t>
      </w:r>
      <w:r w:rsidR="00272609">
        <w:rPr>
          <w:rFonts w:ascii="Trebuchet MS" w:hAnsi="Trebuchet MS"/>
          <w:iCs/>
          <w:sz w:val="20"/>
          <w:szCs w:val="20"/>
        </w:rPr>
        <w:t>“</w:t>
      </w:r>
      <w:r w:rsidR="00272609">
        <w:rPr>
          <w:rFonts w:ascii="Trebuchet MS" w:hAnsi="Trebuchet MS"/>
          <w:iCs/>
          <w:sz w:val="20"/>
          <w:szCs w:val="20"/>
          <w:u w:val="single"/>
        </w:rPr>
        <w:t>Quotas Alienadas Fiduciariamente</w:t>
      </w:r>
      <w:r w:rsidR="00272609">
        <w:rPr>
          <w:rFonts w:ascii="Trebuchet MS" w:hAnsi="Trebuchet MS"/>
          <w:iCs/>
          <w:sz w:val="20"/>
          <w:szCs w:val="20"/>
        </w:rPr>
        <w:t xml:space="preserve">” e </w:t>
      </w:r>
      <w:r w:rsidR="00065971">
        <w:rPr>
          <w:rFonts w:ascii="Trebuchet MS" w:hAnsi="Trebuchet MS"/>
          <w:iCs/>
          <w:sz w:val="20"/>
          <w:szCs w:val="20"/>
        </w:rPr>
        <w:t>“</w:t>
      </w:r>
      <w:r w:rsidR="00065971">
        <w:rPr>
          <w:rFonts w:ascii="Trebuchet MS" w:hAnsi="Trebuchet MS"/>
          <w:iCs/>
          <w:sz w:val="20"/>
          <w:szCs w:val="20"/>
          <w:u w:val="single"/>
        </w:rPr>
        <w:t>Alienação Fiduciária de Quotas MVC</w:t>
      </w:r>
      <w:r w:rsidR="00065971">
        <w:rPr>
          <w:rFonts w:ascii="Trebuchet MS" w:hAnsi="Trebuchet MS"/>
          <w:iCs/>
          <w:sz w:val="20"/>
          <w:szCs w:val="20"/>
        </w:rPr>
        <w:t>”)</w:t>
      </w:r>
      <w:r w:rsidR="00065971">
        <w:rPr>
          <w:rFonts w:ascii="Trebuchet MS" w:hAnsi="Trebuchet MS"/>
          <w:sz w:val="20"/>
          <w:szCs w:val="20"/>
        </w:rPr>
        <w:t xml:space="preserve">, as quais se encontram livres e </w:t>
      </w:r>
      <w:r w:rsidR="00065971" w:rsidRPr="00122F18">
        <w:rPr>
          <w:rFonts w:ascii="Trebuchet MS" w:hAnsi="Trebuchet MS"/>
          <w:sz w:val="20"/>
          <w:szCs w:val="20"/>
        </w:rPr>
        <w:t>desembaraçadas de quaisquer ônus ou gravames</w:t>
      </w:r>
      <w:r w:rsidR="00065971">
        <w:rPr>
          <w:rFonts w:ascii="Trebuchet MS" w:hAnsi="Trebuchet MS"/>
          <w:iCs/>
          <w:sz w:val="20"/>
          <w:szCs w:val="20"/>
        </w:rPr>
        <w:t>, nos termos do “</w:t>
      </w:r>
      <w:r w:rsidR="00065971">
        <w:rPr>
          <w:rFonts w:ascii="Trebuchet MS" w:hAnsi="Trebuchet MS"/>
          <w:i/>
          <w:sz w:val="20"/>
          <w:szCs w:val="20"/>
        </w:rPr>
        <w:t xml:space="preserve">Instrumento Particular de Alienação Fiduciária de Quotas MVC e Outras Avenças” </w:t>
      </w:r>
      <w:r w:rsidR="00065971">
        <w:rPr>
          <w:rFonts w:ascii="Trebuchet MS" w:hAnsi="Trebuchet MS"/>
          <w:iCs/>
          <w:sz w:val="20"/>
          <w:szCs w:val="20"/>
        </w:rPr>
        <w:t>a ser celebrado entre os sócios da MVC e a Debenturista, com interveniência da MVC e da Emissora (“</w:t>
      </w:r>
      <w:r w:rsidR="00065971">
        <w:rPr>
          <w:rFonts w:ascii="Trebuchet MS" w:hAnsi="Trebuchet MS"/>
          <w:iCs/>
          <w:sz w:val="20"/>
          <w:szCs w:val="20"/>
          <w:u w:val="single"/>
        </w:rPr>
        <w:t>Contrato de Alienação Fiduciária de Quotas MVC</w:t>
      </w:r>
      <w:r w:rsidR="00065971">
        <w:rPr>
          <w:rFonts w:ascii="Trebuchet MS" w:hAnsi="Trebuchet MS"/>
          <w:iCs/>
          <w:sz w:val="20"/>
          <w:szCs w:val="20"/>
        </w:rPr>
        <w:t xml:space="preserve">” e, em conjunto com o </w:t>
      </w:r>
      <w:r w:rsidR="00065971" w:rsidRPr="00065971">
        <w:rPr>
          <w:rFonts w:ascii="Trebuchet MS" w:hAnsi="Trebuchet MS"/>
          <w:iCs/>
          <w:sz w:val="20"/>
          <w:szCs w:val="20"/>
        </w:rPr>
        <w:t>Contrato de Alienação Fiduciária de Imóveis Manhattan Beach Riviera</w:t>
      </w:r>
      <w:r w:rsidR="00065971">
        <w:rPr>
          <w:rFonts w:ascii="Trebuchet MS" w:hAnsi="Trebuchet MS"/>
          <w:iCs/>
          <w:sz w:val="20"/>
          <w:szCs w:val="20"/>
        </w:rPr>
        <w:t>,</w:t>
      </w:r>
      <w:r w:rsidR="00065971" w:rsidRPr="00065971">
        <w:t xml:space="preserve"> </w:t>
      </w:r>
      <w:r w:rsidR="00065971" w:rsidRPr="00065971">
        <w:rPr>
          <w:rFonts w:ascii="Trebuchet MS" w:hAnsi="Trebuchet MS"/>
          <w:iCs/>
          <w:sz w:val="20"/>
          <w:szCs w:val="20"/>
        </w:rPr>
        <w:t>Contrato de Alienação Fiduciária de Imóveis Manhattan Summer Park</w:t>
      </w:r>
      <w:r w:rsidR="00065971">
        <w:rPr>
          <w:rFonts w:ascii="Trebuchet MS" w:hAnsi="Trebuchet MS"/>
          <w:iCs/>
          <w:sz w:val="20"/>
          <w:szCs w:val="20"/>
        </w:rPr>
        <w:t xml:space="preserve"> e o </w:t>
      </w:r>
      <w:r w:rsidR="00065971" w:rsidRPr="00065971">
        <w:rPr>
          <w:rFonts w:ascii="Trebuchet MS" w:hAnsi="Trebuchet MS"/>
          <w:iCs/>
          <w:sz w:val="20"/>
          <w:szCs w:val="20"/>
        </w:rPr>
        <w:t>Contrato de Cessão Fiduciária de Recebíveis</w:t>
      </w:r>
      <w:r w:rsidR="00065971">
        <w:rPr>
          <w:rFonts w:ascii="Trebuchet MS" w:hAnsi="Trebuchet MS"/>
          <w:iCs/>
          <w:sz w:val="20"/>
          <w:szCs w:val="20"/>
        </w:rPr>
        <w:t>, (“</w:t>
      </w:r>
      <w:r w:rsidR="00065971">
        <w:rPr>
          <w:rFonts w:ascii="Trebuchet MS" w:hAnsi="Trebuchet MS"/>
          <w:iCs/>
          <w:sz w:val="20"/>
          <w:szCs w:val="20"/>
          <w:u w:val="single"/>
        </w:rPr>
        <w:t>Contratos de Garantia</w:t>
      </w:r>
      <w:r w:rsidR="00065971">
        <w:rPr>
          <w:rFonts w:ascii="Trebuchet MS" w:hAnsi="Trebuchet MS"/>
          <w:iCs/>
          <w:sz w:val="20"/>
          <w:szCs w:val="20"/>
        </w:rPr>
        <w:t xml:space="preserve">”). </w:t>
      </w:r>
    </w:p>
    <w:bookmarkEnd w:id="84"/>
    <w:p w14:paraId="169479C1" w14:textId="77777777" w:rsidR="009B47FD" w:rsidRDefault="009B47FD" w:rsidP="009B47FD">
      <w:pPr>
        <w:widowControl w:val="0"/>
        <w:tabs>
          <w:tab w:val="left" w:pos="567"/>
          <w:tab w:val="left" w:pos="851"/>
        </w:tabs>
        <w:autoSpaceDE w:val="0"/>
        <w:autoSpaceDN w:val="0"/>
        <w:adjustRightInd w:val="0"/>
        <w:spacing w:line="280" w:lineRule="exact"/>
        <w:rPr>
          <w:rFonts w:ascii="Trebuchet MS" w:hAnsi="Trebuchet MS"/>
          <w:sz w:val="20"/>
          <w:szCs w:val="20"/>
        </w:rPr>
      </w:pPr>
    </w:p>
    <w:p w14:paraId="38B7E7C5" w14:textId="2D93DE47" w:rsidR="00326E1D" w:rsidRDefault="00065971" w:rsidP="005F55E3">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bookmarkStart w:id="86" w:name="_Hlk19624838"/>
      <w:r>
        <w:rPr>
          <w:rFonts w:ascii="Trebuchet MS" w:hAnsi="Trebuchet MS"/>
          <w:sz w:val="20"/>
          <w:szCs w:val="20"/>
        </w:rPr>
        <w:t xml:space="preserve">Durante todo o prazo de vigência das Debêntures e </w:t>
      </w:r>
      <w:r w:rsidRPr="00272609">
        <w:rPr>
          <w:rFonts w:ascii="Trebuchet MS" w:hAnsi="Trebuchet MS"/>
          <w:sz w:val="20"/>
          <w:szCs w:val="20"/>
        </w:rPr>
        <w:t>até a liquidação integral das Obrigações Garantidas</w:t>
      </w:r>
      <w:r w:rsidR="00362C30" w:rsidRPr="00272609">
        <w:rPr>
          <w:rFonts w:ascii="Trebuchet MS" w:hAnsi="Trebuchet MS"/>
          <w:sz w:val="20"/>
          <w:szCs w:val="20"/>
        </w:rPr>
        <w:t xml:space="preserve">, fica estabelecido que a razão entre (i) </w:t>
      </w:r>
      <w:r w:rsidR="00272609">
        <w:rPr>
          <w:rFonts w:ascii="Trebuchet MS" w:hAnsi="Trebuchet MS"/>
          <w:sz w:val="20"/>
          <w:szCs w:val="20"/>
        </w:rPr>
        <w:t xml:space="preserve">a soma dos </w:t>
      </w:r>
      <w:r w:rsidR="00362C30" w:rsidRPr="00272609">
        <w:rPr>
          <w:rFonts w:ascii="Trebuchet MS" w:hAnsi="Trebuchet MS"/>
          <w:sz w:val="20"/>
          <w:szCs w:val="20"/>
        </w:rPr>
        <w:t xml:space="preserve"> valores dos Imóveis Summer Park, </w:t>
      </w:r>
      <w:r w:rsidR="00272609">
        <w:rPr>
          <w:rFonts w:ascii="Trebuchet MS" w:hAnsi="Trebuchet MS"/>
          <w:sz w:val="20"/>
          <w:szCs w:val="20"/>
        </w:rPr>
        <w:t xml:space="preserve">dos Imóveis Manhattan </w:t>
      </w:r>
      <w:r w:rsidR="00551AC9" w:rsidRPr="00F63F35">
        <w:rPr>
          <w:rFonts w:ascii="Trebuchet MS" w:eastAsia="Arial Unicode MS" w:hAnsi="Trebuchet MS"/>
          <w:bCs/>
          <w:sz w:val="20"/>
          <w:szCs w:val="20"/>
        </w:rPr>
        <w:t>Beach Riviera</w:t>
      </w:r>
      <w:r w:rsidR="00551AC9">
        <w:rPr>
          <w:rFonts w:ascii="Trebuchet MS" w:eastAsia="Arial Unicode MS" w:hAnsi="Trebuchet MS"/>
          <w:bCs/>
          <w:sz w:val="20"/>
          <w:szCs w:val="20"/>
        </w:rPr>
        <w:t>,</w:t>
      </w:r>
      <w:r w:rsidR="00551AC9" w:rsidRPr="00F63F35">
        <w:rPr>
          <w:rFonts w:ascii="Trebuchet MS" w:eastAsia="Arial Unicode MS" w:hAnsi="Trebuchet MS"/>
          <w:bCs/>
          <w:sz w:val="20"/>
          <w:szCs w:val="20"/>
        </w:rPr>
        <w:t xml:space="preserve"> </w:t>
      </w:r>
      <w:r w:rsidR="00272609">
        <w:rPr>
          <w:rFonts w:ascii="Trebuchet MS" w:hAnsi="Trebuchet MS"/>
          <w:sz w:val="20"/>
          <w:szCs w:val="20"/>
        </w:rPr>
        <w:t xml:space="preserve"> dos Recebíveis e das Quotas Alienadas Fiduciariamente</w:t>
      </w:r>
      <w:r w:rsidR="00362C30" w:rsidRPr="00272609">
        <w:rPr>
          <w:rFonts w:ascii="Trebuchet MS" w:hAnsi="Trebuchet MS"/>
          <w:sz w:val="20"/>
          <w:szCs w:val="20"/>
        </w:rPr>
        <w:t>; e (</w:t>
      </w:r>
      <w:proofErr w:type="spellStart"/>
      <w:r w:rsidR="00362C30" w:rsidRPr="00272609">
        <w:rPr>
          <w:rFonts w:ascii="Trebuchet MS" w:hAnsi="Trebuchet MS"/>
          <w:sz w:val="20"/>
          <w:szCs w:val="20"/>
        </w:rPr>
        <w:t>ii</w:t>
      </w:r>
      <w:proofErr w:type="spellEnd"/>
      <w:r w:rsidR="00362C30" w:rsidRPr="00272609">
        <w:rPr>
          <w:rFonts w:ascii="Trebuchet MS" w:hAnsi="Trebuchet MS"/>
          <w:sz w:val="20"/>
          <w:szCs w:val="20"/>
        </w:rPr>
        <w:t xml:space="preserve">) o saldo devedor das Debêntures, deverá sempre </w:t>
      </w:r>
      <w:r w:rsidR="00272609">
        <w:rPr>
          <w:rFonts w:ascii="Trebuchet MS" w:hAnsi="Trebuchet MS"/>
          <w:sz w:val="20"/>
          <w:szCs w:val="20"/>
        </w:rPr>
        <w:t>corresponder a, no mínimo 250% (duzentos e cinquenta por cento</w:t>
      </w:r>
      <w:r w:rsidR="00AE3D6B">
        <w:rPr>
          <w:rFonts w:ascii="Trebuchet MS" w:hAnsi="Trebuchet MS"/>
          <w:sz w:val="20"/>
          <w:szCs w:val="20"/>
        </w:rPr>
        <w:t>)</w:t>
      </w:r>
      <w:r w:rsidR="00272609">
        <w:rPr>
          <w:rFonts w:ascii="Trebuchet MS" w:hAnsi="Trebuchet MS"/>
          <w:sz w:val="20"/>
          <w:szCs w:val="20"/>
        </w:rPr>
        <w:t xml:space="preserve"> do </w:t>
      </w:r>
      <w:r w:rsidR="00B07892">
        <w:rPr>
          <w:rFonts w:ascii="Trebuchet MS" w:hAnsi="Trebuchet MS"/>
          <w:sz w:val="20"/>
          <w:szCs w:val="20"/>
        </w:rPr>
        <w:t>saldo devedor dos CRI</w:t>
      </w:r>
      <w:r w:rsidR="00272609">
        <w:rPr>
          <w:rFonts w:ascii="Trebuchet MS" w:hAnsi="Trebuchet MS"/>
          <w:sz w:val="20"/>
          <w:szCs w:val="20"/>
        </w:rPr>
        <w:t xml:space="preserve"> (“</w:t>
      </w:r>
      <w:r w:rsidR="00272609">
        <w:rPr>
          <w:rFonts w:ascii="Trebuchet MS" w:hAnsi="Trebuchet MS"/>
          <w:sz w:val="20"/>
          <w:szCs w:val="20"/>
          <w:u w:val="single"/>
        </w:rPr>
        <w:t>Razão de Garantia</w:t>
      </w:r>
      <w:r w:rsidR="00272609">
        <w:rPr>
          <w:rFonts w:ascii="Trebuchet MS" w:hAnsi="Trebuchet MS"/>
          <w:sz w:val="20"/>
          <w:szCs w:val="20"/>
        </w:rPr>
        <w:t xml:space="preserve">”). </w:t>
      </w:r>
      <w:r w:rsidR="00362C30">
        <w:rPr>
          <w:rFonts w:ascii="Trebuchet MS" w:hAnsi="Trebuchet MS"/>
          <w:sz w:val="20"/>
          <w:szCs w:val="20"/>
        </w:rPr>
        <w:t xml:space="preserve">  </w:t>
      </w:r>
      <w:r>
        <w:rPr>
          <w:rFonts w:ascii="Trebuchet MS" w:hAnsi="Trebuchet MS"/>
          <w:sz w:val="20"/>
          <w:szCs w:val="20"/>
        </w:rPr>
        <w:t xml:space="preserve"> </w:t>
      </w:r>
      <w:r w:rsidR="00F006BC" w:rsidRPr="00A15CFB">
        <w:rPr>
          <w:rFonts w:ascii="Trebuchet MS" w:hAnsi="Trebuchet MS"/>
          <w:sz w:val="20"/>
          <w:szCs w:val="20"/>
        </w:rPr>
        <w:t xml:space="preserve"> </w:t>
      </w:r>
    </w:p>
    <w:bookmarkEnd w:id="86"/>
    <w:p w14:paraId="024346F6" w14:textId="77777777" w:rsidR="001B029D" w:rsidRDefault="001B029D" w:rsidP="005F0F31">
      <w:pPr>
        <w:widowControl w:val="0"/>
        <w:tabs>
          <w:tab w:val="left" w:pos="567"/>
          <w:tab w:val="left" w:pos="851"/>
        </w:tabs>
        <w:autoSpaceDE w:val="0"/>
        <w:autoSpaceDN w:val="0"/>
        <w:adjustRightInd w:val="0"/>
        <w:spacing w:line="280" w:lineRule="exact"/>
        <w:rPr>
          <w:rFonts w:ascii="Trebuchet MS" w:hAnsi="Trebuchet MS"/>
          <w:sz w:val="20"/>
          <w:szCs w:val="20"/>
        </w:rPr>
      </w:pPr>
    </w:p>
    <w:p w14:paraId="6A060F66" w14:textId="34894EE8" w:rsidR="005D1A7D" w:rsidRDefault="005D1A7D" w:rsidP="005F55E3">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bookmarkStart w:id="87" w:name="_Hlk536612408"/>
      <w:r>
        <w:rPr>
          <w:rFonts w:ascii="Trebuchet MS" w:hAnsi="Trebuchet MS"/>
          <w:sz w:val="20"/>
          <w:szCs w:val="20"/>
        </w:rPr>
        <w:t xml:space="preserve">Em cada Data de Verificação, </w:t>
      </w:r>
      <w:r w:rsidR="00A95B6C">
        <w:rPr>
          <w:rFonts w:ascii="Trebuchet MS" w:hAnsi="Trebuchet MS"/>
          <w:sz w:val="20"/>
          <w:szCs w:val="20"/>
        </w:rPr>
        <w:t xml:space="preserve">a </w:t>
      </w:r>
      <w:r w:rsidR="00633269">
        <w:rPr>
          <w:rFonts w:ascii="Trebuchet MS" w:hAnsi="Trebuchet MS"/>
          <w:sz w:val="20"/>
          <w:szCs w:val="20"/>
        </w:rPr>
        <w:t>Debenturista</w:t>
      </w:r>
      <w:r w:rsidR="00A95B6C">
        <w:rPr>
          <w:rFonts w:ascii="Trebuchet MS" w:hAnsi="Trebuchet MS"/>
          <w:sz w:val="20"/>
          <w:szCs w:val="20"/>
        </w:rPr>
        <w:t xml:space="preserve"> </w:t>
      </w:r>
      <w:r>
        <w:rPr>
          <w:rFonts w:ascii="Trebuchet MS" w:hAnsi="Trebuchet MS"/>
          <w:sz w:val="20"/>
          <w:szCs w:val="20"/>
        </w:rPr>
        <w:t>deverá verificar o atendimento, pela Emissora, da Razão de Garantia.</w:t>
      </w:r>
      <w:bookmarkEnd w:id="87"/>
    </w:p>
    <w:p w14:paraId="51DE6172" w14:textId="77777777" w:rsidR="00272609" w:rsidRDefault="00272609" w:rsidP="005F0F31">
      <w:pPr>
        <w:pStyle w:val="PargrafodaLista"/>
        <w:ind w:left="0"/>
        <w:rPr>
          <w:rFonts w:ascii="Trebuchet MS" w:hAnsi="Trebuchet MS"/>
          <w:sz w:val="20"/>
          <w:szCs w:val="20"/>
        </w:rPr>
      </w:pPr>
    </w:p>
    <w:p w14:paraId="459074D1" w14:textId="34D0EC2D" w:rsidR="00272609" w:rsidRDefault="00272609" w:rsidP="00A2546E">
      <w:pPr>
        <w:widowControl w:val="0"/>
        <w:numPr>
          <w:ilvl w:val="4"/>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Pr>
          <w:rFonts w:ascii="Trebuchet MS" w:hAnsi="Trebuchet MS"/>
          <w:sz w:val="20"/>
          <w:szCs w:val="20"/>
        </w:rPr>
        <w:t>Para os fins da presente Escritura de Emissão, “</w:t>
      </w:r>
      <w:r>
        <w:rPr>
          <w:rFonts w:ascii="Trebuchet MS" w:hAnsi="Trebuchet MS"/>
          <w:sz w:val="20"/>
          <w:szCs w:val="20"/>
          <w:u w:val="single"/>
        </w:rPr>
        <w:t>Data de Verificação</w:t>
      </w:r>
      <w:r>
        <w:rPr>
          <w:rFonts w:ascii="Trebuchet MS" w:hAnsi="Trebuchet MS"/>
          <w:sz w:val="20"/>
          <w:szCs w:val="20"/>
        </w:rPr>
        <w:t xml:space="preserve">” significa: </w:t>
      </w:r>
      <w:r w:rsidR="00DA30FE" w:rsidRPr="00DA30FE">
        <w:rPr>
          <w:rFonts w:ascii="Trebuchet MS" w:hAnsi="Trebuchet MS"/>
          <w:sz w:val="20"/>
          <w:szCs w:val="20"/>
        </w:rPr>
        <w:t xml:space="preserve">o dia do mês em que se dará a verificação da </w:t>
      </w:r>
      <w:r w:rsidR="00DA30FE">
        <w:rPr>
          <w:rFonts w:ascii="Trebuchet MS" w:hAnsi="Trebuchet MS"/>
          <w:sz w:val="20"/>
          <w:szCs w:val="20"/>
        </w:rPr>
        <w:t>R</w:t>
      </w:r>
      <w:r w:rsidR="00DA30FE" w:rsidRPr="00DA30FE">
        <w:rPr>
          <w:rFonts w:ascii="Trebuchet MS" w:hAnsi="Trebuchet MS"/>
          <w:sz w:val="20"/>
          <w:szCs w:val="20"/>
        </w:rPr>
        <w:t xml:space="preserve">azão de Garantia, o que ocorrerá mensalmente, </w:t>
      </w:r>
      <w:r w:rsidR="00437B30" w:rsidRPr="00AE4D30">
        <w:rPr>
          <w:rFonts w:ascii="Trebuchet MS" w:hAnsi="Trebuchet MS"/>
          <w:sz w:val="20"/>
          <w:szCs w:val="20"/>
        </w:rPr>
        <w:t xml:space="preserve">no </w:t>
      </w:r>
      <w:r w:rsidR="00DA30FE" w:rsidRPr="00AE4D30">
        <w:rPr>
          <w:rFonts w:ascii="Trebuchet MS" w:hAnsi="Trebuchet MS"/>
          <w:sz w:val="20"/>
          <w:szCs w:val="20"/>
        </w:rPr>
        <w:t>3</w:t>
      </w:r>
      <w:r w:rsidR="00437B30" w:rsidRPr="00AE4D30">
        <w:rPr>
          <w:rFonts w:ascii="Trebuchet MS" w:hAnsi="Trebuchet MS"/>
          <w:sz w:val="20"/>
          <w:szCs w:val="20"/>
        </w:rPr>
        <w:t>º</w:t>
      </w:r>
      <w:r w:rsidR="00DA30FE" w:rsidRPr="00AE4D30">
        <w:rPr>
          <w:rFonts w:ascii="Trebuchet MS" w:hAnsi="Trebuchet MS"/>
          <w:sz w:val="20"/>
          <w:szCs w:val="20"/>
        </w:rPr>
        <w:t xml:space="preserve"> (</w:t>
      </w:r>
      <w:r w:rsidR="00437B30" w:rsidRPr="00AE4D30">
        <w:rPr>
          <w:rFonts w:ascii="Trebuchet MS" w:hAnsi="Trebuchet MS"/>
          <w:sz w:val="20"/>
          <w:szCs w:val="20"/>
        </w:rPr>
        <w:t>terceiro</w:t>
      </w:r>
      <w:r w:rsidR="00DA30FE" w:rsidRPr="00AE4D30">
        <w:rPr>
          <w:rFonts w:ascii="Trebuchet MS" w:hAnsi="Trebuchet MS"/>
          <w:sz w:val="20"/>
          <w:szCs w:val="20"/>
        </w:rPr>
        <w:t>) Dia Út</w:t>
      </w:r>
      <w:r w:rsidR="00437B30" w:rsidRPr="00AE4D30">
        <w:rPr>
          <w:rFonts w:ascii="Trebuchet MS" w:hAnsi="Trebuchet MS"/>
          <w:sz w:val="20"/>
          <w:szCs w:val="20"/>
        </w:rPr>
        <w:t>il imediatamente anterior a</w:t>
      </w:r>
      <w:r w:rsidR="00437B30" w:rsidRPr="00AE4D30">
        <w:rPr>
          <w:rFonts w:ascii="Trebuchet MS" w:hAnsi="Trebuchet MS"/>
          <w:sz w:val="20"/>
        </w:rPr>
        <w:t xml:space="preserve"> </w:t>
      </w:r>
      <w:r w:rsidR="00DA30FE" w:rsidRPr="00AE4D30">
        <w:rPr>
          <w:rFonts w:ascii="Trebuchet MS" w:hAnsi="Trebuchet MS"/>
          <w:sz w:val="20"/>
        </w:rPr>
        <w:t>cada Amortização</w:t>
      </w:r>
      <w:r w:rsidR="00DA30FE" w:rsidRPr="00AE4D30">
        <w:rPr>
          <w:rFonts w:ascii="Trebuchet MS" w:hAnsi="Trebuchet MS"/>
          <w:sz w:val="20"/>
          <w:szCs w:val="20"/>
        </w:rPr>
        <w:t>.</w:t>
      </w:r>
    </w:p>
    <w:p w14:paraId="4E014A85" w14:textId="77777777" w:rsidR="00A2546E" w:rsidRDefault="00A2546E" w:rsidP="00A2546E">
      <w:pPr>
        <w:widowControl w:val="0"/>
        <w:tabs>
          <w:tab w:val="left" w:pos="567"/>
          <w:tab w:val="left" w:pos="851"/>
        </w:tabs>
        <w:autoSpaceDE w:val="0"/>
        <w:autoSpaceDN w:val="0"/>
        <w:adjustRightInd w:val="0"/>
        <w:spacing w:line="280" w:lineRule="exact"/>
        <w:rPr>
          <w:rFonts w:ascii="Trebuchet MS" w:hAnsi="Trebuchet MS"/>
          <w:sz w:val="20"/>
          <w:szCs w:val="20"/>
        </w:rPr>
      </w:pPr>
    </w:p>
    <w:p w14:paraId="2CC8F7A3" w14:textId="3E5BBAAB" w:rsidR="00A2546E" w:rsidRPr="00AE4D30" w:rsidRDefault="00A2546E" w:rsidP="00A2546E">
      <w:pPr>
        <w:widowControl w:val="0"/>
        <w:numPr>
          <w:ilvl w:val="4"/>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Pr>
          <w:rFonts w:ascii="Trebuchet MS" w:hAnsi="Trebuchet MS"/>
          <w:sz w:val="20"/>
          <w:szCs w:val="20"/>
        </w:rPr>
        <w:lastRenderedPageBreak/>
        <w:t>Para o cálculo da razão de garantia serão considerados os valores dos imóveis atribuídos nos Instrumentos de Alienação Fiduciária. Serão consideradas apenas a unidades com Alienação Fiduciária registrada na respectiva matrícula, ou prenotadas, desde que dentro do prazo previsto nos documentos.</w:t>
      </w:r>
    </w:p>
    <w:p w14:paraId="0589B991" w14:textId="77777777" w:rsidR="005D1A7D" w:rsidRDefault="005D1A7D" w:rsidP="005F0F31">
      <w:pPr>
        <w:pStyle w:val="PargrafodaLista"/>
        <w:ind w:left="0"/>
        <w:rPr>
          <w:rFonts w:ascii="Trebuchet MS" w:hAnsi="Trebuchet MS"/>
          <w:sz w:val="20"/>
          <w:szCs w:val="20"/>
        </w:rPr>
      </w:pPr>
    </w:p>
    <w:p w14:paraId="2A1D7E88" w14:textId="51EAA2A4" w:rsidR="00272609" w:rsidRDefault="00272609" w:rsidP="005F55E3">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bookmarkStart w:id="88" w:name="_Hlk536616739"/>
      <w:r>
        <w:rPr>
          <w:rFonts w:ascii="Trebuchet MS" w:hAnsi="Trebuchet MS"/>
          <w:sz w:val="20"/>
          <w:szCs w:val="20"/>
        </w:rPr>
        <w:t>Caso, a qualquer tempo, seja verificado o não cumprimento da Razão de Garantia, a Emissora deverá amortizar extraordinariamente as Debêntures, incluindo o Principal, Juros Remuneratórios e demais encargos moratórios nela previstos, até que se reestabeleça a Razão de Garantia. Tal amortização extraordinária deverá ocorrer na próxima Data de Pagamento das Debêntures, imediatamente posterior à respectiva verificação, sob pena de caracterização de um</w:t>
      </w:r>
      <w:r w:rsidR="0070451C">
        <w:rPr>
          <w:rFonts w:ascii="Trebuchet MS" w:hAnsi="Trebuchet MS"/>
          <w:sz w:val="20"/>
          <w:szCs w:val="20"/>
        </w:rPr>
        <w:t>a</w:t>
      </w:r>
      <w:r>
        <w:rPr>
          <w:rFonts w:ascii="Trebuchet MS" w:hAnsi="Trebuchet MS"/>
          <w:sz w:val="20"/>
          <w:szCs w:val="20"/>
        </w:rPr>
        <w:t xml:space="preserve"> </w:t>
      </w:r>
      <w:r w:rsidR="0070451C">
        <w:rPr>
          <w:rFonts w:ascii="Trebuchet MS" w:hAnsi="Trebuchet MS"/>
          <w:sz w:val="20"/>
          <w:szCs w:val="20"/>
        </w:rPr>
        <w:t>Hipótese</w:t>
      </w:r>
      <w:r>
        <w:rPr>
          <w:rFonts w:ascii="Trebuchet MS" w:hAnsi="Trebuchet MS"/>
          <w:sz w:val="20"/>
          <w:szCs w:val="20"/>
        </w:rPr>
        <w:t xml:space="preserve"> de Vencimento Antecipado (conforme abaixo definido).</w:t>
      </w:r>
    </w:p>
    <w:p w14:paraId="09E73C75" w14:textId="77777777" w:rsidR="00272609" w:rsidRDefault="00272609" w:rsidP="005F0F31">
      <w:pPr>
        <w:widowControl w:val="0"/>
        <w:tabs>
          <w:tab w:val="left" w:pos="567"/>
          <w:tab w:val="left" w:pos="851"/>
        </w:tabs>
        <w:autoSpaceDE w:val="0"/>
        <w:autoSpaceDN w:val="0"/>
        <w:adjustRightInd w:val="0"/>
        <w:spacing w:line="280" w:lineRule="exact"/>
        <w:rPr>
          <w:rFonts w:ascii="Trebuchet MS" w:hAnsi="Trebuchet MS"/>
          <w:sz w:val="20"/>
          <w:szCs w:val="20"/>
        </w:rPr>
      </w:pPr>
    </w:p>
    <w:p w14:paraId="7B8F0437" w14:textId="28818EE6" w:rsidR="00E554EB" w:rsidRDefault="00296A53" w:rsidP="00A946A4">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sidRPr="00773AFE">
        <w:rPr>
          <w:rFonts w:ascii="Trebuchet MS" w:hAnsi="Trebuchet MS"/>
          <w:sz w:val="20"/>
          <w:szCs w:val="20"/>
        </w:rPr>
        <w:t>Desde que nenhum</w:t>
      </w:r>
      <w:r w:rsidR="00B75D4B" w:rsidRPr="00773AFE">
        <w:rPr>
          <w:rFonts w:ascii="Trebuchet MS" w:hAnsi="Trebuchet MS"/>
          <w:sz w:val="20"/>
          <w:szCs w:val="20"/>
        </w:rPr>
        <w:t>a</w:t>
      </w:r>
      <w:r w:rsidRPr="00773AFE">
        <w:rPr>
          <w:rFonts w:ascii="Trebuchet MS" w:hAnsi="Trebuchet MS"/>
          <w:sz w:val="20"/>
          <w:szCs w:val="20"/>
        </w:rPr>
        <w:t xml:space="preserve"> </w:t>
      </w:r>
      <w:bookmarkEnd w:id="88"/>
      <w:r w:rsidR="00B75D4B" w:rsidRPr="00773AFE">
        <w:rPr>
          <w:rFonts w:ascii="Trebuchet MS" w:hAnsi="Trebuchet MS"/>
          <w:sz w:val="20"/>
          <w:szCs w:val="20"/>
        </w:rPr>
        <w:t>Hipótese de Vencimento Antecipado tenha ocorrido ou esteja em curso, na hipótese de alienação de cada Imóvel Manhattan Beach Riviera ou Imóvel Manhattan Summer Park a terceiros adquirentes (“</w:t>
      </w:r>
      <w:r w:rsidR="00B75D4B" w:rsidRPr="00773AFE">
        <w:rPr>
          <w:rFonts w:ascii="Trebuchet MS" w:hAnsi="Trebuchet MS"/>
          <w:sz w:val="20"/>
          <w:szCs w:val="20"/>
          <w:u w:val="single"/>
        </w:rPr>
        <w:t>Adquirentes</w:t>
      </w:r>
      <w:r w:rsidR="00B75D4B" w:rsidRPr="00773AFE">
        <w:rPr>
          <w:rFonts w:ascii="Trebuchet MS" w:hAnsi="Trebuchet MS"/>
          <w:sz w:val="20"/>
          <w:szCs w:val="20"/>
        </w:rPr>
        <w:t xml:space="preserve">”), a  </w:t>
      </w:r>
      <w:r w:rsidR="00B75D4B" w:rsidRPr="00773AFE">
        <w:rPr>
          <w:rFonts w:ascii="Trebuchet MS" w:hAnsi="Trebuchet MS"/>
          <w:iCs/>
          <w:sz w:val="20"/>
          <w:szCs w:val="20"/>
        </w:rPr>
        <w:t>Brisas do Aquiraz</w:t>
      </w:r>
      <w:r w:rsidR="00B75D4B" w:rsidRPr="00773AFE">
        <w:rPr>
          <w:rFonts w:ascii="Trebuchet MS" w:hAnsi="Trebuchet MS"/>
          <w:sz w:val="20"/>
          <w:szCs w:val="20"/>
        </w:rPr>
        <w:t xml:space="preserve"> ou a </w:t>
      </w:r>
      <w:r w:rsidR="00B75D4B" w:rsidRPr="00773AFE">
        <w:rPr>
          <w:rFonts w:ascii="Trebuchet MS" w:hAnsi="Trebuchet MS"/>
          <w:iCs/>
          <w:sz w:val="20"/>
          <w:szCs w:val="20"/>
        </w:rPr>
        <w:t>Manhattan Summer Park, conforme o caso,</w:t>
      </w:r>
      <w:r w:rsidR="00B75D4B" w:rsidRPr="00773AFE">
        <w:rPr>
          <w:rFonts w:ascii="Trebuchet MS" w:hAnsi="Trebuchet MS"/>
          <w:sz w:val="20"/>
          <w:szCs w:val="20"/>
        </w:rPr>
        <w:t xml:space="preserve">  deverá solicitar à Debenturista a </w:t>
      </w:r>
      <w:bookmarkStart w:id="89" w:name="_Hlk19623215"/>
      <w:r w:rsidR="00B75D4B" w:rsidRPr="00773AFE">
        <w:rPr>
          <w:rFonts w:ascii="Trebuchet MS" w:hAnsi="Trebuchet MS"/>
          <w:sz w:val="20"/>
          <w:szCs w:val="20"/>
        </w:rPr>
        <w:t xml:space="preserve">desoneração dos gravames </w:t>
      </w:r>
      <w:bookmarkEnd w:id="89"/>
      <w:r w:rsidR="00B75D4B" w:rsidRPr="00773AFE">
        <w:rPr>
          <w:rFonts w:ascii="Trebuchet MS" w:hAnsi="Trebuchet MS"/>
          <w:sz w:val="20"/>
          <w:szCs w:val="20"/>
        </w:rPr>
        <w:t>constituídos sobre cada Imóvel Manhattan Beach Riviera ou Imóvel Manhattan Summer Park, conforme o caso, mediante a entrega, à Debenturista, de cópia autenticada acompanhada dos competentes documentos de identificação e poderes de representação dos signatários, conforme o caso, do respectivo instrumento jurídico tendo por objeto a alienação de cada</w:t>
      </w:r>
      <w:r w:rsidR="00773AFE" w:rsidRPr="00773AFE">
        <w:rPr>
          <w:rFonts w:ascii="Trebuchet MS" w:hAnsi="Trebuchet MS"/>
          <w:sz w:val="20"/>
          <w:szCs w:val="20"/>
        </w:rPr>
        <w:t xml:space="preserve"> Imóvel Manhattan Beach Riviera ou Imóvel Manhattan Summer Park, conforme o caso</w:t>
      </w:r>
      <w:r w:rsidR="00B75D4B" w:rsidRPr="00773AFE">
        <w:rPr>
          <w:rFonts w:ascii="Trebuchet MS" w:hAnsi="Trebuchet MS"/>
          <w:sz w:val="20"/>
          <w:szCs w:val="20"/>
        </w:rPr>
        <w:t xml:space="preserve"> (“</w:t>
      </w:r>
      <w:r w:rsidR="00B75D4B" w:rsidRPr="00773AFE">
        <w:rPr>
          <w:rFonts w:ascii="Trebuchet MS" w:hAnsi="Trebuchet MS"/>
          <w:sz w:val="20"/>
          <w:szCs w:val="20"/>
          <w:u w:val="single"/>
        </w:rPr>
        <w:t>Contrato Imobiliário</w:t>
      </w:r>
      <w:r w:rsidR="00B75D4B" w:rsidRPr="00773AFE">
        <w:rPr>
          <w:rFonts w:ascii="Trebuchet MS" w:hAnsi="Trebuchet MS"/>
          <w:sz w:val="20"/>
          <w:szCs w:val="20"/>
        </w:rPr>
        <w:t>”), devidamente assinado</w:t>
      </w:r>
      <w:r w:rsidR="00773AFE" w:rsidRPr="00773AFE">
        <w:rPr>
          <w:rFonts w:ascii="Trebuchet MS" w:hAnsi="Trebuchet MS"/>
          <w:sz w:val="20"/>
          <w:szCs w:val="20"/>
        </w:rPr>
        <w:t xml:space="preserve">. </w:t>
      </w:r>
    </w:p>
    <w:p w14:paraId="024B32E1" w14:textId="77777777" w:rsidR="00A2546E" w:rsidRDefault="00A2546E" w:rsidP="00A2546E">
      <w:pPr>
        <w:widowControl w:val="0"/>
        <w:tabs>
          <w:tab w:val="left" w:pos="567"/>
          <w:tab w:val="left" w:pos="851"/>
        </w:tabs>
        <w:autoSpaceDE w:val="0"/>
        <w:autoSpaceDN w:val="0"/>
        <w:adjustRightInd w:val="0"/>
        <w:spacing w:line="280" w:lineRule="exact"/>
        <w:rPr>
          <w:rFonts w:ascii="Trebuchet MS" w:hAnsi="Trebuchet MS"/>
          <w:sz w:val="20"/>
          <w:szCs w:val="20"/>
        </w:rPr>
      </w:pPr>
    </w:p>
    <w:p w14:paraId="11DC122D" w14:textId="77777777" w:rsidR="00A2546E" w:rsidRDefault="00A2546E" w:rsidP="00A2546E">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Pr>
          <w:rFonts w:ascii="Trebuchet MS" w:hAnsi="Trebuchet MS"/>
          <w:sz w:val="20"/>
          <w:szCs w:val="20"/>
        </w:rPr>
        <w:t xml:space="preserve">Ordem de Pagamento: Até </w:t>
      </w:r>
      <w:r w:rsidRPr="00773AFE">
        <w:rPr>
          <w:rFonts w:ascii="Trebuchet MS" w:hAnsi="Trebuchet MS"/>
          <w:sz w:val="20"/>
          <w:szCs w:val="20"/>
        </w:rPr>
        <w:t>80% (oitenta por cento) dos recursos recebidos por meio dos Contratos Imobiliários</w:t>
      </w:r>
      <w:r>
        <w:rPr>
          <w:rFonts w:ascii="Trebuchet MS" w:hAnsi="Trebuchet MS"/>
          <w:sz w:val="20"/>
          <w:szCs w:val="20"/>
        </w:rPr>
        <w:t xml:space="preserve"> ou dos Recebíveis</w:t>
      </w:r>
      <w:r w:rsidRPr="00773AFE">
        <w:rPr>
          <w:rFonts w:ascii="Trebuchet MS" w:hAnsi="Trebuchet MS"/>
          <w:sz w:val="20"/>
          <w:szCs w:val="20"/>
        </w:rPr>
        <w:t xml:space="preserve"> deverão ser destinados à</w:t>
      </w:r>
    </w:p>
    <w:p w14:paraId="42B20A5C" w14:textId="77777777" w:rsidR="00A2546E" w:rsidRDefault="00A2546E" w:rsidP="00A2546E">
      <w:pPr>
        <w:pStyle w:val="PargrafodaLista"/>
        <w:rPr>
          <w:rFonts w:ascii="Trebuchet MS" w:hAnsi="Trebuchet MS"/>
          <w:sz w:val="20"/>
          <w:szCs w:val="20"/>
        </w:rPr>
      </w:pPr>
    </w:p>
    <w:p w14:paraId="4344463C" w14:textId="77777777" w:rsidR="00A2546E" w:rsidRDefault="00A2546E" w:rsidP="00A2546E">
      <w:pPr>
        <w:pStyle w:val="PargrafodaLista"/>
        <w:widowControl w:val="0"/>
        <w:numPr>
          <w:ilvl w:val="0"/>
          <w:numId w:val="36"/>
        </w:numPr>
        <w:autoSpaceDE w:val="0"/>
        <w:autoSpaceDN w:val="0"/>
        <w:adjustRightInd w:val="0"/>
        <w:spacing w:line="280" w:lineRule="exact"/>
        <w:ind w:left="426" w:hanging="284"/>
        <w:rPr>
          <w:rFonts w:ascii="Trebuchet MS" w:hAnsi="Trebuchet MS"/>
          <w:sz w:val="20"/>
          <w:szCs w:val="20"/>
        </w:rPr>
      </w:pPr>
      <w:r>
        <w:rPr>
          <w:rFonts w:ascii="Trebuchet MS" w:hAnsi="Trebuchet MS"/>
          <w:sz w:val="20"/>
          <w:szCs w:val="20"/>
        </w:rPr>
        <w:t>Pagamento das Despesas da Operação;</w:t>
      </w:r>
    </w:p>
    <w:p w14:paraId="2D474B55" w14:textId="27DF9048" w:rsidR="00A2546E" w:rsidRPr="0013031A" w:rsidRDefault="00A2546E" w:rsidP="00A2546E">
      <w:pPr>
        <w:pStyle w:val="PargrafodaLista"/>
        <w:widowControl w:val="0"/>
        <w:numPr>
          <w:ilvl w:val="0"/>
          <w:numId w:val="36"/>
        </w:numPr>
        <w:autoSpaceDE w:val="0"/>
        <w:autoSpaceDN w:val="0"/>
        <w:adjustRightInd w:val="0"/>
        <w:spacing w:line="280" w:lineRule="exact"/>
        <w:ind w:left="426" w:hanging="284"/>
        <w:rPr>
          <w:rFonts w:ascii="Trebuchet MS" w:hAnsi="Trebuchet MS"/>
          <w:sz w:val="20"/>
          <w:szCs w:val="20"/>
        </w:rPr>
      </w:pPr>
      <w:r>
        <w:rPr>
          <w:rFonts w:ascii="Trebuchet MS" w:hAnsi="Trebuchet MS"/>
          <w:sz w:val="20"/>
          <w:szCs w:val="20"/>
        </w:rPr>
        <w:t>Recomposição dos Fundos de Reserva e de Despesa;</w:t>
      </w:r>
    </w:p>
    <w:p w14:paraId="2321C60F" w14:textId="67F5B2D0" w:rsidR="00A2546E" w:rsidRDefault="00A2546E" w:rsidP="00A2546E">
      <w:pPr>
        <w:pStyle w:val="PargrafodaLista"/>
        <w:widowControl w:val="0"/>
        <w:numPr>
          <w:ilvl w:val="0"/>
          <w:numId w:val="36"/>
        </w:numPr>
        <w:autoSpaceDE w:val="0"/>
        <w:autoSpaceDN w:val="0"/>
        <w:adjustRightInd w:val="0"/>
        <w:spacing w:line="280" w:lineRule="exact"/>
        <w:ind w:left="426" w:hanging="284"/>
        <w:rPr>
          <w:rFonts w:ascii="Trebuchet MS" w:hAnsi="Trebuchet MS"/>
          <w:sz w:val="20"/>
          <w:szCs w:val="20"/>
        </w:rPr>
      </w:pPr>
      <w:r>
        <w:rPr>
          <w:rFonts w:ascii="Trebuchet MS" w:hAnsi="Trebuchet MS"/>
          <w:sz w:val="20"/>
          <w:szCs w:val="20"/>
        </w:rPr>
        <w:t>Pagamento de Juros</w:t>
      </w:r>
      <w:r w:rsidR="00F47CA2">
        <w:rPr>
          <w:rFonts w:ascii="Trebuchet MS" w:hAnsi="Trebuchet MS"/>
          <w:sz w:val="20"/>
          <w:szCs w:val="20"/>
        </w:rPr>
        <w:t xml:space="preserve"> Remuneratórios</w:t>
      </w:r>
      <w:r>
        <w:rPr>
          <w:rFonts w:ascii="Trebuchet MS" w:hAnsi="Trebuchet MS"/>
          <w:sz w:val="20"/>
          <w:szCs w:val="20"/>
        </w:rPr>
        <w:t xml:space="preserve"> das Debêntures;</w:t>
      </w:r>
    </w:p>
    <w:p w14:paraId="61B8008B" w14:textId="77777777" w:rsidR="00A2546E" w:rsidRDefault="00A2546E" w:rsidP="00A2546E">
      <w:pPr>
        <w:pStyle w:val="PargrafodaLista"/>
        <w:widowControl w:val="0"/>
        <w:numPr>
          <w:ilvl w:val="0"/>
          <w:numId w:val="36"/>
        </w:numPr>
        <w:autoSpaceDE w:val="0"/>
        <w:autoSpaceDN w:val="0"/>
        <w:adjustRightInd w:val="0"/>
        <w:spacing w:line="280" w:lineRule="exact"/>
        <w:ind w:left="426" w:hanging="284"/>
        <w:rPr>
          <w:rFonts w:ascii="Trebuchet MS" w:hAnsi="Trebuchet MS"/>
          <w:sz w:val="20"/>
          <w:szCs w:val="20"/>
        </w:rPr>
      </w:pPr>
      <w:r>
        <w:rPr>
          <w:rFonts w:ascii="Trebuchet MS" w:hAnsi="Trebuchet MS"/>
          <w:sz w:val="20"/>
          <w:szCs w:val="20"/>
        </w:rPr>
        <w:t>Pagamento da Amortização das Debêntures</w:t>
      </w:r>
      <w:r w:rsidRPr="0013031A">
        <w:rPr>
          <w:rFonts w:ascii="Trebuchet MS" w:hAnsi="Trebuchet MS"/>
          <w:sz w:val="20"/>
          <w:szCs w:val="20"/>
        </w:rPr>
        <w:t>, na forma prevista na Cláusula 4.10.1 acima</w:t>
      </w:r>
      <w:r>
        <w:rPr>
          <w:rFonts w:ascii="Trebuchet MS" w:hAnsi="Trebuchet MS"/>
          <w:sz w:val="20"/>
          <w:szCs w:val="20"/>
        </w:rPr>
        <w:t>;</w:t>
      </w:r>
    </w:p>
    <w:p w14:paraId="6AF9BF31" w14:textId="72CE2975" w:rsidR="00A2546E" w:rsidRDefault="00A2546E" w:rsidP="00A2546E">
      <w:pPr>
        <w:pStyle w:val="PargrafodaLista"/>
        <w:widowControl w:val="0"/>
        <w:numPr>
          <w:ilvl w:val="0"/>
          <w:numId w:val="36"/>
        </w:numPr>
        <w:autoSpaceDE w:val="0"/>
        <w:autoSpaceDN w:val="0"/>
        <w:adjustRightInd w:val="0"/>
        <w:spacing w:line="280" w:lineRule="exact"/>
        <w:ind w:left="426" w:hanging="284"/>
        <w:rPr>
          <w:rFonts w:ascii="Trebuchet MS" w:hAnsi="Trebuchet MS"/>
          <w:sz w:val="20"/>
          <w:szCs w:val="20"/>
        </w:rPr>
      </w:pPr>
      <w:r>
        <w:rPr>
          <w:rFonts w:ascii="Trebuchet MS" w:hAnsi="Trebuchet MS"/>
          <w:sz w:val="20"/>
          <w:szCs w:val="20"/>
        </w:rPr>
        <w:t xml:space="preserve">Pagamento de Amortização Extraordinária até o limite de 80% </w:t>
      </w:r>
      <w:r w:rsidR="00F47CA2">
        <w:rPr>
          <w:rFonts w:ascii="Trebuchet MS" w:hAnsi="Trebuchet MS"/>
          <w:sz w:val="20"/>
          <w:szCs w:val="20"/>
        </w:rPr>
        <w:t xml:space="preserve">(oitenta por cento) </w:t>
      </w:r>
      <w:r>
        <w:rPr>
          <w:rFonts w:ascii="Trebuchet MS" w:hAnsi="Trebuchet MS"/>
          <w:sz w:val="20"/>
          <w:szCs w:val="20"/>
        </w:rPr>
        <w:t>dos recebimentos;</w:t>
      </w:r>
    </w:p>
    <w:p w14:paraId="29B888BC" w14:textId="530ADA82" w:rsidR="00A2546E" w:rsidRPr="00773AFE" w:rsidRDefault="00A2546E" w:rsidP="00A2546E">
      <w:pPr>
        <w:pStyle w:val="PargrafodaLista"/>
        <w:widowControl w:val="0"/>
        <w:numPr>
          <w:ilvl w:val="0"/>
          <w:numId w:val="36"/>
        </w:numPr>
        <w:autoSpaceDE w:val="0"/>
        <w:autoSpaceDN w:val="0"/>
        <w:adjustRightInd w:val="0"/>
        <w:spacing w:line="280" w:lineRule="exact"/>
        <w:ind w:left="426" w:hanging="284"/>
        <w:rPr>
          <w:rFonts w:ascii="Trebuchet MS" w:hAnsi="Trebuchet MS"/>
          <w:sz w:val="20"/>
          <w:szCs w:val="20"/>
        </w:rPr>
      </w:pPr>
      <w:r>
        <w:rPr>
          <w:rFonts w:ascii="Trebuchet MS" w:hAnsi="Trebuchet MS"/>
          <w:sz w:val="20"/>
          <w:szCs w:val="20"/>
        </w:rPr>
        <w:t>Devolução dos</w:t>
      </w:r>
      <w:r w:rsidRPr="0013031A">
        <w:rPr>
          <w:rFonts w:ascii="Trebuchet MS" w:hAnsi="Trebuchet MS"/>
          <w:sz w:val="20"/>
          <w:szCs w:val="20"/>
        </w:rPr>
        <w:t xml:space="preserve"> 20% (vinte por cento) restante</w:t>
      </w:r>
      <w:r w:rsidR="00F47CA2">
        <w:rPr>
          <w:rFonts w:ascii="Trebuchet MS" w:hAnsi="Trebuchet MS"/>
          <w:sz w:val="20"/>
          <w:szCs w:val="20"/>
        </w:rPr>
        <w:t>s</w:t>
      </w:r>
      <w:r w:rsidRPr="0013031A">
        <w:rPr>
          <w:rFonts w:ascii="Trebuchet MS" w:hAnsi="Trebuchet MS"/>
          <w:sz w:val="20"/>
          <w:szCs w:val="20"/>
        </w:rPr>
        <w:t xml:space="preserve"> </w:t>
      </w:r>
      <w:r>
        <w:rPr>
          <w:rFonts w:ascii="Trebuchet MS" w:hAnsi="Trebuchet MS"/>
          <w:sz w:val="20"/>
          <w:szCs w:val="20"/>
        </w:rPr>
        <w:t>para</w:t>
      </w:r>
      <w:r w:rsidRPr="0013031A">
        <w:rPr>
          <w:rFonts w:ascii="Trebuchet MS" w:hAnsi="Trebuchet MS"/>
          <w:sz w:val="20"/>
          <w:szCs w:val="20"/>
        </w:rPr>
        <w:t xml:space="preserve"> </w:t>
      </w:r>
      <w:r>
        <w:rPr>
          <w:rFonts w:ascii="Trebuchet MS" w:hAnsi="Trebuchet MS"/>
          <w:sz w:val="20"/>
          <w:szCs w:val="20"/>
        </w:rPr>
        <w:t>a</w:t>
      </w:r>
      <w:r w:rsidR="00F47CA2">
        <w:rPr>
          <w:rFonts w:ascii="Trebuchet MS" w:hAnsi="Trebuchet MS"/>
          <w:sz w:val="20"/>
          <w:szCs w:val="20"/>
        </w:rPr>
        <w:t xml:space="preserve"> </w:t>
      </w:r>
      <w:r w:rsidR="00F47CA2" w:rsidRPr="0013031A">
        <w:rPr>
          <w:rFonts w:ascii="Trebuchet MS" w:hAnsi="Trebuchet MS"/>
          <w:sz w:val="20"/>
          <w:szCs w:val="20"/>
        </w:rPr>
        <w:t xml:space="preserve">Conta </w:t>
      </w:r>
      <w:r w:rsidRPr="0013031A">
        <w:rPr>
          <w:rFonts w:ascii="Trebuchet MS" w:hAnsi="Trebuchet MS"/>
          <w:sz w:val="20"/>
          <w:szCs w:val="20"/>
        </w:rPr>
        <w:t xml:space="preserve">de </w:t>
      </w:r>
      <w:r w:rsidR="00F47CA2" w:rsidRPr="0013031A">
        <w:rPr>
          <w:rFonts w:ascii="Trebuchet MS" w:hAnsi="Trebuchet MS"/>
          <w:sz w:val="20"/>
          <w:szCs w:val="20"/>
        </w:rPr>
        <w:t xml:space="preserve">Livre Movimentação </w:t>
      </w:r>
      <w:r w:rsidRPr="0013031A">
        <w:rPr>
          <w:rFonts w:ascii="Trebuchet MS" w:hAnsi="Trebuchet MS"/>
          <w:sz w:val="20"/>
          <w:szCs w:val="20"/>
        </w:rPr>
        <w:t>da Emissora.</w:t>
      </w:r>
    </w:p>
    <w:p w14:paraId="61027ABF" w14:textId="77777777" w:rsidR="009D5C96" w:rsidRDefault="009D5C96" w:rsidP="009D5C96">
      <w:pPr>
        <w:pStyle w:val="PargrafodaLista"/>
        <w:rPr>
          <w:rFonts w:ascii="Trebuchet MS" w:hAnsi="Trebuchet MS"/>
          <w:sz w:val="20"/>
          <w:szCs w:val="20"/>
        </w:rPr>
      </w:pPr>
    </w:p>
    <w:p w14:paraId="0BF647A8" w14:textId="6F42C90C" w:rsidR="005F0F31" w:rsidRDefault="005F0F31" w:rsidP="005F55E3">
      <w:pPr>
        <w:widowControl w:val="0"/>
        <w:numPr>
          <w:ilvl w:val="2"/>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sidRPr="005F0F31">
        <w:rPr>
          <w:rFonts w:ascii="Trebuchet MS" w:hAnsi="Trebuchet MS"/>
          <w:i/>
          <w:iCs/>
          <w:sz w:val="20"/>
          <w:szCs w:val="20"/>
        </w:rPr>
        <w:t>Garantia Fidejussória</w:t>
      </w:r>
      <w:r>
        <w:rPr>
          <w:rFonts w:ascii="Trebuchet MS" w:hAnsi="Trebuchet MS"/>
          <w:sz w:val="20"/>
          <w:szCs w:val="20"/>
        </w:rPr>
        <w:t xml:space="preserve">. </w:t>
      </w:r>
      <w:bookmarkStart w:id="90" w:name="_Hlk19626290"/>
      <w:r>
        <w:rPr>
          <w:rFonts w:ascii="Trebuchet MS" w:hAnsi="Trebuchet MS"/>
          <w:sz w:val="20"/>
          <w:szCs w:val="20"/>
        </w:rPr>
        <w:t>Os Fiadores assumem, neste ato, como fiadores e principais pagadores, em caráter solidário e sem qualquer benefício de ordem, o pontual e integral cumprimento das Obrigações Garantidas (“</w:t>
      </w:r>
      <w:r w:rsidR="00412B90">
        <w:rPr>
          <w:rFonts w:ascii="Trebuchet MS" w:hAnsi="Trebuchet MS"/>
          <w:sz w:val="20"/>
          <w:szCs w:val="20"/>
          <w:u w:val="single"/>
        </w:rPr>
        <w:t>Garantia Fidejussória</w:t>
      </w:r>
      <w:r>
        <w:rPr>
          <w:rFonts w:ascii="Trebuchet MS" w:hAnsi="Trebuchet MS"/>
          <w:sz w:val="20"/>
          <w:szCs w:val="20"/>
        </w:rPr>
        <w:t>”</w:t>
      </w:r>
      <w:r w:rsidR="00412B90">
        <w:rPr>
          <w:rFonts w:ascii="Trebuchet MS" w:hAnsi="Trebuchet MS"/>
          <w:sz w:val="20"/>
          <w:szCs w:val="20"/>
        </w:rPr>
        <w:t xml:space="preserve"> e, em conjunto com as </w:t>
      </w:r>
      <w:r w:rsidR="00412B90" w:rsidRPr="00412B90">
        <w:rPr>
          <w:rFonts w:ascii="Trebuchet MS" w:hAnsi="Trebuchet MS"/>
          <w:sz w:val="20"/>
          <w:szCs w:val="20"/>
        </w:rPr>
        <w:t>Garantias Reai</w:t>
      </w:r>
      <w:r w:rsidR="00412B90">
        <w:rPr>
          <w:rFonts w:ascii="Trebuchet MS" w:hAnsi="Trebuchet MS"/>
          <w:sz w:val="20"/>
          <w:szCs w:val="20"/>
        </w:rPr>
        <w:t>s</w:t>
      </w:r>
      <w:r w:rsidR="00412B90" w:rsidRPr="00412B90">
        <w:rPr>
          <w:rFonts w:ascii="Trebuchet MS" w:hAnsi="Trebuchet MS"/>
          <w:sz w:val="20"/>
          <w:szCs w:val="20"/>
        </w:rPr>
        <w:t>,</w:t>
      </w:r>
      <w:r w:rsidR="00412B90">
        <w:rPr>
          <w:rFonts w:ascii="Trebuchet MS" w:hAnsi="Trebuchet MS"/>
          <w:sz w:val="20"/>
          <w:szCs w:val="20"/>
        </w:rPr>
        <w:t xml:space="preserve"> </w:t>
      </w:r>
      <w:r w:rsidR="00412B90" w:rsidRPr="00412B90">
        <w:rPr>
          <w:rFonts w:ascii="Trebuchet MS" w:hAnsi="Trebuchet MS"/>
          <w:sz w:val="20"/>
          <w:szCs w:val="20"/>
        </w:rPr>
        <w:t>“</w:t>
      </w:r>
      <w:r w:rsidR="00412B90" w:rsidRPr="00412B90">
        <w:rPr>
          <w:rFonts w:ascii="Trebuchet MS" w:hAnsi="Trebuchet MS"/>
          <w:sz w:val="20"/>
          <w:szCs w:val="20"/>
          <w:u w:val="single"/>
        </w:rPr>
        <w:t>Garantias</w:t>
      </w:r>
      <w:r w:rsidR="00412B90">
        <w:rPr>
          <w:rFonts w:ascii="Trebuchet MS" w:hAnsi="Trebuchet MS"/>
          <w:sz w:val="20"/>
          <w:szCs w:val="20"/>
        </w:rPr>
        <w:t>”</w:t>
      </w:r>
      <w:r>
        <w:rPr>
          <w:rFonts w:ascii="Trebuchet MS" w:hAnsi="Trebuchet MS"/>
          <w:sz w:val="20"/>
          <w:szCs w:val="20"/>
        </w:rPr>
        <w:t>), renunciando expressamente aos direitos e prerrogativas que lhe confere</w:t>
      </w:r>
      <w:bookmarkStart w:id="91" w:name="_DV_C129"/>
      <w:r>
        <w:rPr>
          <w:rFonts w:ascii="Trebuchet MS" w:hAnsi="Trebuchet MS"/>
          <w:sz w:val="20"/>
          <w:szCs w:val="20"/>
        </w:rPr>
        <w:t xml:space="preserve">m os artigos </w:t>
      </w:r>
      <w:bookmarkEnd w:id="91"/>
      <w:r>
        <w:rPr>
          <w:rFonts w:ascii="Trebuchet MS" w:hAnsi="Trebuchet MS"/>
          <w:sz w:val="20"/>
          <w:szCs w:val="20"/>
        </w:rPr>
        <w:t>333, parágrafo único, 364, 365, 366, 368, 821, 824, 827, 829, 830, 834, a 839 do Código Civil e nos artigos 130 e 794 da Lei n.º 13.105, de 16 de março de 2015, conforme alterada (“</w:t>
      </w:r>
      <w:r w:rsidRPr="005F0F31">
        <w:rPr>
          <w:rFonts w:ascii="Trebuchet MS" w:hAnsi="Trebuchet MS"/>
          <w:sz w:val="20"/>
          <w:szCs w:val="20"/>
          <w:u w:val="single"/>
        </w:rPr>
        <w:t>Código de Processo Civil</w:t>
      </w:r>
      <w:r>
        <w:rPr>
          <w:rFonts w:ascii="Trebuchet MS" w:hAnsi="Trebuchet MS"/>
          <w:sz w:val="20"/>
          <w:szCs w:val="20"/>
        </w:rPr>
        <w:t>”).</w:t>
      </w:r>
    </w:p>
    <w:p w14:paraId="0227B3E7" w14:textId="77777777" w:rsidR="005F0F31" w:rsidRDefault="005F0F31" w:rsidP="005F0F31">
      <w:pPr>
        <w:pStyle w:val="Ttulo3"/>
        <w:keepNext w:val="0"/>
        <w:tabs>
          <w:tab w:val="left" w:pos="900"/>
          <w:tab w:val="left" w:pos="1418"/>
        </w:tabs>
        <w:spacing w:line="288" w:lineRule="auto"/>
        <w:rPr>
          <w:rFonts w:ascii="Trebuchet MS" w:hAnsi="Trebuchet MS"/>
          <w:b w:val="0"/>
          <w:sz w:val="20"/>
          <w:szCs w:val="20"/>
        </w:rPr>
      </w:pPr>
    </w:p>
    <w:p w14:paraId="482D5D6A" w14:textId="6A6A3C58" w:rsidR="005F0F31" w:rsidRPr="005F0F31" w:rsidRDefault="005F0F31" w:rsidP="005F55E3">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sidRPr="005F0F31">
        <w:rPr>
          <w:rFonts w:ascii="Trebuchet MS" w:hAnsi="Trebuchet MS"/>
          <w:sz w:val="20"/>
          <w:szCs w:val="20"/>
        </w:rPr>
        <w:t>Fica assegurado aos Fiadores o direito de regresso contra a Emissora, caso tenham adimplido qualquer obrigação não cumprida pela Emissora perante a Debenturista, podendo propor contra a Emissora todas as medidas judiciais cabíveis para recebimento do seu crédito, ficando certo que, mediante o pagamento de qualquer valor inadimplido à Debenturista, os Fiadores sub-rogar-se-ão automaticamente nos direitos de recebimento dos respectivos valores contra a Emissora, observado, entretanto, que os Fiadores desde já concordam e obrigam-se a exigir e/ou demandar a Emissora, somente após a liquidação integral das Obrigações Garantidas.</w:t>
      </w:r>
    </w:p>
    <w:p w14:paraId="0F6583B4" w14:textId="77777777" w:rsidR="005F0F31" w:rsidRDefault="005F0F31" w:rsidP="005F0F31">
      <w:pPr>
        <w:pStyle w:val="Ttulo3"/>
        <w:keepNext w:val="0"/>
        <w:tabs>
          <w:tab w:val="left" w:pos="900"/>
        </w:tabs>
        <w:spacing w:line="288" w:lineRule="auto"/>
        <w:rPr>
          <w:rFonts w:ascii="Trebuchet MS" w:hAnsi="Trebuchet MS"/>
          <w:sz w:val="20"/>
        </w:rPr>
      </w:pPr>
    </w:p>
    <w:p w14:paraId="618907F0" w14:textId="19D401CD" w:rsidR="009D5C96" w:rsidRPr="005F0F31" w:rsidRDefault="005F0F31" w:rsidP="005F55E3">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Pr>
          <w:rFonts w:ascii="Trebuchet MS" w:hAnsi="Trebuchet MS"/>
          <w:sz w:val="20"/>
        </w:rPr>
        <w:lastRenderedPageBreak/>
        <w:t xml:space="preserve">Caso os Fiadores deixem de pagar qualquer valor sob a Fiança nos prazos aqui estabelecidos, os Fiadores ficarão imediatamente constituídos em mora, independentemente de qualquer notificação judicial ou extrajudicial e deverão pagar, desde a data do inadimplemento até a data do seu efetivo pagamento, sobre o referido valor não pago, os mesmos encargos moratórios, incluindo, mas não limitado, às multas, juros de mora e atualizações, devidos nos termos desta Escritura de Emissão e dos demais Documentos da </w:t>
      </w:r>
      <w:r w:rsidRPr="005F0F31">
        <w:rPr>
          <w:rFonts w:ascii="Trebuchet MS" w:hAnsi="Trebuchet MS"/>
          <w:sz w:val="20"/>
          <w:szCs w:val="20"/>
        </w:rPr>
        <w:t>Operação</w:t>
      </w:r>
      <w:r>
        <w:rPr>
          <w:rFonts w:ascii="Trebuchet MS" w:hAnsi="Trebuchet MS"/>
          <w:sz w:val="20"/>
        </w:rPr>
        <w:t>.</w:t>
      </w:r>
      <w:r w:rsidR="009D5C96">
        <w:rPr>
          <w:rFonts w:ascii="Trebuchet MS" w:hAnsi="Trebuchet MS"/>
          <w:i/>
          <w:iCs/>
          <w:sz w:val="20"/>
          <w:szCs w:val="20"/>
        </w:rPr>
        <w:t xml:space="preserve"> </w:t>
      </w:r>
    </w:p>
    <w:p w14:paraId="7838B65E" w14:textId="77777777" w:rsidR="005F0F31" w:rsidRDefault="005F0F31" w:rsidP="005F0F31">
      <w:pPr>
        <w:pStyle w:val="PargrafodaLista"/>
        <w:rPr>
          <w:rFonts w:ascii="Trebuchet MS" w:hAnsi="Trebuchet MS"/>
          <w:sz w:val="20"/>
          <w:szCs w:val="20"/>
        </w:rPr>
      </w:pPr>
    </w:p>
    <w:p w14:paraId="7555D0D0" w14:textId="6E930A3B" w:rsidR="005F0F31" w:rsidRDefault="005F0F31" w:rsidP="005F55E3">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sidRPr="00D75055">
        <w:rPr>
          <w:rFonts w:ascii="Trebuchet MS" w:hAnsi="Trebuchet MS"/>
          <w:sz w:val="20"/>
          <w:szCs w:val="20"/>
        </w:rPr>
        <w:t xml:space="preserve">Sem prejuízo do disposto acima, os Fiadores também assumem, neste ato, a obrigação de </w:t>
      </w:r>
      <w:r w:rsidR="00947EE2" w:rsidRPr="00D75055">
        <w:rPr>
          <w:rFonts w:ascii="Trebuchet MS" w:hAnsi="Trebuchet MS"/>
          <w:sz w:val="20"/>
          <w:szCs w:val="20"/>
        </w:rPr>
        <w:t>pagar todos os montantes que venham a ser devidos a títulos de</w:t>
      </w:r>
      <w:r w:rsidRPr="00D75055">
        <w:rPr>
          <w:rFonts w:ascii="Trebuchet MS" w:hAnsi="Trebuchet MS"/>
          <w:sz w:val="20"/>
          <w:szCs w:val="20"/>
        </w:rPr>
        <w:t xml:space="preserve"> </w:t>
      </w:r>
      <w:r w:rsidR="00947EE2" w:rsidRPr="00D75055">
        <w:rPr>
          <w:rFonts w:ascii="Trebuchet MS" w:hAnsi="Trebuchet MS"/>
          <w:sz w:val="20"/>
          <w:szCs w:val="20"/>
        </w:rPr>
        <w:t>amortização das Debêntures</w:t>
      </w:r>
      <w:r w:rsidR="00D75055" w:rsidRPr="00D75055">
        <w:rPr>
          <w:rFonts w:ascii="Trebuchet MS" w:hAnsi="Trebuchet MS"/>
          <w:sz w:val="20"/>
          <w:szCs w:val="20"/>
        </w:rPr>
        <w:t xml:space="preserve"> (i)</w:t>
      </w:r>
      <w:r w:rsidR="00947EE2" w:rsidRPr="00D75055">
        <w:rPr>
          <w:rFonts w:ascii="Trebuchet MS" w:hAnsi="Trebuchet MS"/>
          <w:sz w:val="20"/>
          <w:szCs w:val="20"/>
        </w:rPr>
        <w:t xml:space="preserve"> caso </w:t>
      </w:r>
      <w:r w:rsidRPr="00D75055">
        <w:rPr>
          <w:rFonts w:ascii="Trebuchet MS" w:hAnsi="Trebuchet MS"/>
          <w:sz w:val="20"/>
          <w:szCs w:val="20"/>
        </w:rPr>
        <w:t xml:space="preserve">a arrecadação mensal </w:t>
      </w:r>
      <w:r w:rsidR="00947EE2" w:rsidRPr="00D75055">
        <w:rPr>
          <w:rFonts w:ascii="Trebuchet MS" w:hAnsi="Trebuchet MS"/>
          <w:sz w:val="20"/>
          <w:szCs w:val="20"/>
        </w:rPr>
        <w:t>dos Recebíveis seja inferior ao montante necessário para quitar a próxima parcela de Principal e Juros Remuneratórios das Debêntures;</w:t>
      </w:r>
      <w:r w:rsidR="00D75055">
        <w:rPr>
          <w:rFonts w:ascii="Trebuchet MS" w:hAnsi="Trebuchet MS"/>
          <w:sz w:val="20"/>
          <w:szCs w:val="20"/>
        </w:rPr>
        <w:t xml:space="preserve"> ou</w:t>
      </w:r>
      <w:r w:rsidR="00947EE2" w:rsidRPr="00D75055">
        <w:rPr>
          <w:rFonts w:ascii="Trebuchet MS" w:hAnsi="Trebuchet MS"/>
          <w:sz w:val="20"/>
          <w:szCs w:val="20"/>
        </w:rPr>
        <w:t xml:space="preserve"> (</w:t>
      </w:r>
      <w:proofErr w:type="spellStart"/>
      <w:r w:rsidR="00D75055" w:rsidRPr="00D75055">
        <w:rPr>
          <w:rFonts w:ascii="Trebuchet MS" w:hAnsi="Trebuchet MS"/>
          <w:sz w:val="20"/>
          <w:szCs w:val="20"/>
        </w:rPr>
        <w:t>i</w:t>
      </w:r>
      <w:r w:rsidR="00D75055">
        <w:rPr>
          <w:rFonts w:ascii="Trebuchet MS" w:hAnsi="Trebuchet MS"/>
          <w:sz w:val="20"/>
          <w:szCs w:val="20"/>
        </w:rPr>
        <w:t>i</w:t>
      </w:r>
      <w:proofErr w:type="spellEnd"/>
      <w:r w:rsidR="00947EE2" w:rsidRPr="00D75055">
        <w:rPr>
          <w:rFonts w:ascii="Trebuchet MS" w:hAnsi="Trebuchet MS"/>
          <w:sz w:val="20"/>
          <w:szCs w:val="20"/>
        </w:rPr>
        <w:t xml:space="preserve">) </w:t>
      </w:r>
      <w:r w:rsidR="00D75055" w:rsidRPr="00D75055">
        <w:rPr>
          <w:rFonts w:ascii="Trebuchet MS" w:hAnsi="Trebuchet MS"/>
          <w:sz w:val="20"/>
          <w:szCs w:val="20"/>
        </w:rPr>
        <w:t xml:space="preserve">caso, em qualquer Data de Verificação, </w:t>
      </w:r>
      <w:r w:rsidR="00947EE2" w:rsidRPr="00D75055">
        <w:rPr>
          <w:rFonts w:ascii="Trebuchet MS" w:hAnsi="Trebuchet MS"/>
          <w:sz w:val="20"/>
          <w:szCs w:val="20"/>
        </w:rPr>
        <w:t xml:space="preserve">a Razão de Garantia </w:t>
      </w:r>
      <w:r w:rsidR="00D75055">
        <w:rPr>
          <w:rFonts w:ascii="Trebuchet MS" w:hAnsi="Trebuchet MS"/>
          <w:sz w:val="20"/>
          <w:szCs w:val="20"/>
        </w:rPr>
        <w:t>seja</w:t>
      </w:r>
      <w:r w:rsidR="00947EE2" w:rsidRPr="00D75055">
        <w:rPr>
          <w:rFonts w:ascii="Trebuchet MS" w:hAnsi="Trebuchet MS"/>
          <w:sz w:val="20"/>
          <w:szCs w:val="20"/>
        </w:rPr>
        <w:t xml:space="preserve"> </w:t>
      </w:r>
      <w:r w:rsidR="00437B30">
        <w:rPr>
          <w:rFonts w:ascii="Trebuchet MS" w:hAnsi="Trebuchet MS"/>
          <w:sz w:val="20"/>
          <w:szCs w:val="20"/>
        </w:rPr>
        <w:t>i</w:t>
      </w:r>
      <w:r w:rsidR="0033124B">
        <w:rPr>
          <w:rFonts w:ascii="Trebuchet MS" w:hAnsi="Trebuchet MS"/>
          <w:sz w:val="20"/>
          <w:szCs w:val="20"/>
        </w:rPr>
        <w:t>nferior</w:t>
      </w:r>
      <w:r w:rsidR="00947EE2" w:rsidRPr="00D75055">
        <w:rPr>
          <w:rFonts w:ascii="Trebuchet MS" w:hAnsi="Trebuchet MS"/>
          <w:sz w:val="20"/>
          <w:szCs w:val="20"/>
        </w:rPr>
        <w:t xml:space="preserve"> a 250% (duzentos e cinquenta por cento)</w:t>
      </w:r>
      <w:r w:rsidR="00D75055">
        <w:rPr>
          <w:rFonts w:ascii="Trebuchet MS" w:hAnsi="Trebuchet MS"/>
          <w:sz w:val="20"/>
          <w:szCs w:val="20"/>
        </w:rPr>
        <w:t xml:space="preserve"> e a Emissão não disponha de recursos para realizar a amortização extraordinária das Debêntures para os fins de restabelecimento da Razão de Garantia. </w:t>
      </w:r>
    </w:p>
    <w:bookmarkEnd w:id="90"/>
    <w:p w14:paraId="540F3C01" w14:textId="77777777" w:rsidR="00A95B6C" w:rsidRDefault="00A95B6C" w:rsidP="00A95B6C">
      <w:pPr>
        <w:pStyle w:val="PargrafodaLista"/>
        <w:rPr>
          <w:rFonts w:ascii="Trebuchet MS" w:hAnsi="Trebuchet MS"/>
          <w:sz w:val="20"/>
          <w:szCs w:val="20"/>
        </w:rPr>
      </w:pPr>
    </w:p>
    <w:p w14:paraId="4D3DB9D7" w14:textId="19A65733" w:rsidR="00A95B6C" w:rsidRPr="00D75055" w:rsidRDefault="00A95B6C" w:rsidP="005F55E3">
      <w:pPr>
        <w:widowControl w:val="0"/>
        <w:numPr>
          <w:ilvl w:val="3"/>
          <w:numId w:val="19"/>
        </w:numPr>
        <w:tabs>
          <w:tab w:val="left" w:pos="567"/>
          <w:tab w:val="left" w:pos="851"/>
        </w:tabs>
        <w:autoSpaceDE w:val="0"/>
        <w:autoSpaceDN w:val="0"/>
        <w:adjustRightInd w:val="0"/>
        <w:spacing w:line="280" w:lineRule="exact"/>
        <w:ind w:left="0" w:firstLine="0"/>
        <w:rPr>
          <w:rFonts w:ascii="Trebuchet MS" w:hAnsi="Trebuchet MS"/>
          <w:sz w:val="20"/>
          <w:szCs w:val="20"/>
        </w:rPr>
      </w:pPr>
      <w:r w:rsidRPr="00A95B6C">
        <w:rPr>
          <w:rFonts w:ascii="Trebuchet MS" w:hAnsi="Trebuchet MS"/>
          <w:sz w:val="20"/>
          <w:szCs w:val="20"/>
        </w:rPr>
        <w:t>A Fiança ora prestada considera-se prestada a título oneroso, uma vez que os Fiadores pertencem ao mesmo grupo econômico d</w:t>
      </w:r>
      <w:r>
        <w:rPr>
          <w:rFonts w:ascii="Trebuchet MS" w:hAnsi="Trebuchet MS"/>
          <w:sz w:val="20"/>
          <w:szCs w:val="20"/>
        </w:rPr>
        <w:t>a</w:t>
      </w:r>
      <w:r w:rsidRPr="00A95B6C">
        <w:rPr>
          <w:rFonts w:ascii="Trebuchet MS" w:hAnsi="Trebuchet MS"/>
          <w:sz w:val="20"/>
          <w:szCs w:val="20"/>
        </w:rPr>
        <w:t xml:space="preserve"> Devedora, de forma que possuem interesse econômico no resultado da operação, beneficiando-se indiretamente da mesma.</w:t>
      </w:r>
    </w:p>
    <w:p w14:paraId="57420E9B" w14:textId="77777777" w:rsidR="00490DDA" w:rsidRPr="008643D8" w:rsidRDefault="00490DDA" w:rsidP="008643D8">
      <w:pPr>
        <w:widowControl w:val="0"/>
        <w:tabs>
          <w:tab w:val="left" w:pos="567"/>
          <w:tab w:val="left" w:pos="851"/>
        </w:tabs>
        <w:autoSpaceDE w:val="0"/>
        <w:autoSpaceDN w:val="0"/>
        <w:adjustRightInd w:val="0"/>
        <w:spacing w:line="280" w:lineRule="exact"/>
        <w:rPr>
          <w:rFonts w:ascii="Trebuchet MS" w:hAnsi="Trebuchet MS"/>
          <w:sz w:val="20"/>
          <w:szCs w:val="20"/>
        </w:rPr>
      </w:pPr>
    </w:p>
    <w:p w14:paraId="0E05FAE1" w14:textId="77777777" w:rsidR="00C20F12" w:rsidRPr="00A15CFB" w:rsidRDefault="00C20F12" w:rsidP="005F55E3">
      <w:pPr>
        <w:widowControl w:val="0"/>
        <w:numPr>
          <w:ilvl w:val="1"/>
          <w:numId w:val="19"/>
        </w:numPr>
        <w:tabs>
          <w:tab w:val="left" w:pos="567"/>
        </w:tabs>
        <w:spacing w:line="280" w:lineRule="exact"/>
        <w:ind w:left="0" w:firstLine="0"/>
        <w:rPr>
          <w:rFonts w:ascii="Trebuchet MS" w:hAnsi="Trebuchet MS"/>
          <w:b/>
          <w:sz w:val="20"/>
          <w:szCs w:val="20"/>
        </w:rPr>
      </w:pPr>
      <w:bookmarkStart w:id="92" w:name="_Ref261310874"/>
      <w:r w:rsidRPr="00A15CFB">
        <w:rPr>
          <w:rFonts w:ascii="Trebuchet MS" w:hAnsi="Trebuchet MS"/>
          <w:b/>
          <w:sz w:val="20"/>
          <w:szCs w:val="20"/>
        </w:rPr>
        <w:t>Vencimento Antecipado</w:t>
      </w:r>
      <w:bookmarkEnd w:id="92"/>
    </w:p>
    <w:p w14:paraId="1676527F" w14:textId="77777777" w:rsidR="00C20F12" w:rsidRPr="00A15CFB" w:rsidRDefault="00C20F12" w:rsidP="0069607A">
      <w:pPr>
        <w:widowControl w:val="0"/>
        <w:autoSpaceDE w:val="0"/>
        <w:autoSpaceDN w:val="0"/>
        <w:adjustRightInd w:val="0"/>
        <w:spacing w:line="280" w:lineRule="exact"/>
        <w:rPr>
          <w:rFonts w:ascii="Trebuchet MS" w:hAnsi="Trebuchet MS"/>
          <w:sz w:val="20"/>
          <w:szCs w:val="20"/>
        </w:rPr>
      </w:pPr>
    </w:p>
    <w:p w14:paraId="544793EC" w14:textId="304170B6" w:rsidR="00C20F12" w:rsidRPr="0070451C" w:rsidRDefault="00C20F12"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bookmarkStart w:id="93" w:name="_Ref261307408"/>
      <w:r w:rsidRPr="0070451C">
        <w:rPr>
          <w:rFonts w:ascii="Trebuchet MS" w:hAnsi="Trebuchet MS"/>
          <w:sz w:val="20"/>
          <w:szCs w:val="20"/>
        </w:rPr>
        <w:t xml:space="preserve">Observado o disposto </w:t>
      </w:r>
      <w:r w:rsidR="00AF5ED6" w:rsidRPr="0070451C">
        <w:rPr>
          <w:rFonts w:ascii="Trebuchet MS" w:hAnsi="Trebuchet MS"/>
          <w:sz w:val="20"/>
          <w:szCs w:val="20"/>
        </w:rPr>
        <w:t xml:space="preserve">nesta Escritura de Emissão, </w:t>
      </w:r>
      <w:r w:rsidR="00CA5394">
        <w:rPr>
          <w:rFonts w:ascii="Trebuchet MS" w:hAnsi="Trebuchet MS"/>
          <w:sz w:val="20"/>
          <w:szCs w:val="20"/>
        </w:rPr>
        <w:t>a Debenturista</w:t>
      </w:r>
      <w:r w:rsidRPr="0070451C">
        <w:rPr>
          <w:rFonts w:ascii="Trebuchet MS" w:hAnsi="Trebuchet MS"/>
          <w:sz w:val="20"/>
          <w:szCs w:val="20"/>
        </w:rPr>
        <w:t xml:space="preserve"> deverá declarar antecipadamente vencidas</w:t>
      </w:r>
      <w:r w:rsidR="0038218A" w:rsidRPr="0070451C">
        <w:rPr>
          <w:rFonts w:ascii="Trebuchet MS" w:hAnsi="Trebuchet MS"/>
          <w:sz w:val="20"/>
          <w:szCs w:val="20"/>
        </w:rPr>
        <w:t xml:space="preserve"> </w:t>
      </w:r>
      <w:r w:rsidRPr="0070451C">
        <w:rPr>
          <w:rFonts w:ascii="Trebuchet MS" w:hAnsi="Trebuchet MS"/>
          <w:sz w:val="20"/>
          <w:szCs w:val="20"/>
        </w:rPr>
        <w:t>todas as obrigações constantes desta Escritura de Emissã</w:t>
      </w:r>
      <w:r w:rsidR="001A4E07" w:rsidRPr="0070451C">
        <w:rPr>
          <w:rFonts w:ascii="Trebuchet MS" w:hAnsi="Trebuchet MS"/>
          <w:sz w:val="20"/>
          <w:szCs w:val="20"/>
        </w:rPr>
        <w:t>o e exigir o imediato pagamento</w:t>
      </w:r>
      <w:r w:rsidRPr="0070451C">
        <w:rPr>
          <w:rFonts w:ascii="Trebuchet MS" w:hAnsi="Trebuchet MS"/>
          <w:sz w:val="20"/>
          <w:szCs w:val="20"/>
        </w:rPr>
        <w:t xml:space="preserve"> </w:t>
      </w:r>
      <w:r w:rsidR="001A4E07" w:rsidRPr="0070451C">
        <w:rPr>
          <w:rFonts w:ascii="Trebuchet MS" w:hAnsi="Trebuchet MS"/>
          <w:sz w:val="20"/>
          <w:szCs w:val="20"/>
        </w:rPr>
        <w:t xml:space="preserve">integral </w:t>
      </w:r>
      <w:r w:rsidRPr="0070451C">
        <w:rPr>
          <w:rFonts w:ascii="Trebuchet MS" w:hAnsi="Trebuchet MS"/>
          <w:sz w:val="20"/>
          <w:szCs w:val="20"/>
        </w:rPr>
        <w:t>pela Emissora,</w:t>
      </w:r>
      <w:r w:rsidR="00746A2E" w:rsidRPr="0070451C">
        <w:rPr>
          <w:rFonts w:ascii="Trebuchet MS" w:hAnsi="Trebuchet MS"/>
          <w:sz w:val="20"/>
          <w:szCs w:val="20"/>
        </w:rPr>
        <w:t xml:space="preserve"> independentemente de aviso ou not</w:t>
      </w:r>
      <w:r w:rsidR="001A4E07" w:rsidRPr="0070451C">
        <w:rPr>
          <w:rFonts w:ascii="Trebuchet MS" w:hAnsi="Trebuchet MS"/>
          <w:sz w:val="20"/>
          <w:szCs w:val="20"/>
        </w:rPr>
        <w:t xml:space="preserve">ificação de qualquer espécie, </w:t>
      </w:r>
      <w:r w:rsidR="0087700A" w:rsidRPr="0070451C">
        <w:rPr>
          <w:rFonts w:ascii="Trebuchet MS" w:hAnsi="Trebuchet MS"/>
          <w:sz w:val="20"/>
          <w:szCs w:val="20"/>
        </w:rPr>
        <w:t xml:space="preserve">do Valor Nominal Unitário ou </w:t>
      </w:r>
      <w:r w:rsidR="00275FF9" w:rsidRPr="0070451C">
        <w:rPr>
          <w:rFonts w:ascii="Trebuchet MS" w:hAnsi="Trebuchet MS"/>
          <w:sz w:val="20"/>
          <w:szCs w:val="20"/>
        </w:rPr>
        <w:t xml:space="preserve">do saldo do Valor Nominal Unitário, </w:t>
      </w:r>
      <w:r w:rsidR="0087700A" w:rsidRPr="0070451C">
        <w:rPr>
          <w:rFonts w:ascii="Trebuchet MS" w:hAnsi="Trebuchet MS"/>
          <w:sz w:val="20"/>
          <w:szCs w:val="20"/>
        </w:rPr>
        <w:t xml:space="preserve">conforme o caso, </w:t>
      </w:r>
      <w:r w:rsidR="00275FF9" w:rsidRPr="0070451C">
        <w:rPr>
          <w:rFonts w:ascii="Trebuchet MS" w:hAnsi="Trebuchet MS"/>
          <w:sz w:val="20"/>
          <w:szCs w:val="20"/>
        </w:rPr>
        <w:t xml:space="preserve">acrescido dos Juros Remuneratórios, calculados </w:t>
      </w:r>
      <w:r w:rsidR="00275FF9" w:rsidRPr="0070451C">
        <w:rPr>
          <w:rFonts w:ascii="Trebuchet MS" w:hAnsi="Trebuchet MS"/>
          <w:i/>
          <w:sz w:val="20"/>
          <w:szCs w:val="20"/>
        </w:rPr>
        <w:t xml:space="preserve">pro rata </w:t>
      </w:r>
      <w:proofErr w:type="spellStart"/>
      <w:r w:rsidR="00275FF9" w:rsidRPr="0070451C">
        <w:rPr>
          <w:rFonts w:ascii="Trebuchet MS" w:hAnsi="Trebuchet MS"/>
          <w:i/>
          <w:sz w:val="20"/>
          <w:szCs w:val="20"/>
        </w:rPr>
        <w:t>temporis</w:t>
      </w:r>
      <w:proofErr w:type="spellEnd"/>
      <w:r w:rsidR="00275FF9" w:rsidRPr="0070451C">
        <w:rPr>
          <w:rFonts w:ascii="Trebuchet MS" w:hAnsi="Trebuchet MS"/>
          <w:sz w:val="20"/>
          <w:szCs w:val="20"/>
        </w:rPr>
        <w:t>, desde a</w:t>
      </w:r>
      <w:r w:rsidR="00D171D4" w:rsidRPr="0070451C">
        <w:rPr>
          <w:rFonts w:ascii="Trebuchet MS" w:hAnsi="Trebuchet MS"/>
          <w:sz w:val="20"/>
          <w:szCs w:val="20"/>
        </w:rPr>
        <w:t xml:space="preserve"> primeira</w:t>
      </w:r>
      <w:r w:rsidR="00275FF9" w:rsidRPr="0070451C">
        <w:rPr>
          <w:rFonts w:ascii="Trebuchet MS" w:hAnsi="Trebuchet MS"/>
          <w:sz w:val="20"/>
          <w:szCs w:val="20"/>
        </w:rPr>
        <w:t xml:space="preserve"> Data de </w:t>
      </w:r>
      <w:r w:rsidR="00D171D4" w:rsidRPr="0070451C">
        <w:rPr>
          <w:rFonts w:ascii="Trebuchet MS" w:hAnsi="Trebuchet MS"/>
          <w:sz w:val="20"/>
          <w:szCs w:val="20"/>
        </w:rPr>
        <w:t xml:space="preserve">Integralização </w:t>
      </w:r>
      <w:r w:rsidR="00275FF9" w:rsidRPr="0070451C">
        <w:rPr>
          <w:rFonts w:ascii="Trebuchet MS" w:hAnsi="Trebuchet MS"/>
          <w:sz w:val="20"/>
          <w:szCs w:val="20"/>
        </w:rPr>
        <w:t>ou a Data de Pagamento de Juros Remuneratórios imediatamente anterior, conforme o caso, até a data do efetivo pagamento</w:t>
      </w:r>
      <w:r w:rsidR="00FB7B32" w:rsidRPr="0070451C">
        <w:rPr>
          <w:rFonts w:ascii="Trebuchet MS" w:hAnsi="Trebuchet MS"/>
          <w:sz w:val="20"/>
          <w:szCs w:val="20"/>
        </w:rPr>
        <w:t xml:space="preserve"> </w:t>
      </w:r>
      <w:r w:rsidRPr="0070451C">
        <w:rPr>
          <w:rFonts w:ascii="Trebuchet MS" w:hAnsi="Trebuchet MS"/>
          <w:sz w:val="20"/>
          <w:szCs w:val="20"/>
        </w:rPr>
        <w:t>(“</w:t>
      </w:r>
      <w:r w:rsidRPr="0070451C">
        <w:rPr>
          <w:rFonts w:ascii="Trebuchet MS" w:hAnsi="Trebuchet MS"/>
          <w:sz w:val="20"/>
          <w:szCs w:val="20"/>
          <w:u w:val="single"/>
        </w:rPr>
        <w:t>Vencimento Antecipado</w:t>
      </w:r>
      <w:r w:rsidRPr="0070451C">
        <w:rPr>
          <w:rFonts w:ascii="Trebuchet MS" w:hAnsi="Trebuchet MS"/>
          <w:sz w:val="20"/>
          <w:szCs w:val="20"/>
        </w:rPr>
        <w:t xml:space="preserve">”), na ocorrência </w:t>
      </w:r>
      <w:r w:rsidR="0038218A" w:rsidRPr="0070451C">
        <w:rPr>
          <w:rFonts w:ascii="Trebuchet MS" w:hAnsi="Trebuchet MS"/>
          <w:sz w:val="20"/>
          <w:szCs w:val="20"/>
        </w:rPr>
        <w:t xml:space="preserve">de qualquer das </w:t>
      </w:r>
      <w:r w:rsidRPr="0070451C">
        <w:rPr>
          <w:rFonts w:ascii="Trebuchet MS" w:hAnsi="Trebuchet MS"/>
          <w:sz w:val="20"/>
          <w:szCs w:val="20"/>
        </w:rPr>
        <w:t>seguintes hipóteses (</w:t>
      </w:r>
      <w:r w:rsidR="00A01D5F" w:rsidRPr="0070451C">
        <w:rPr>
          <w:rFonts w:ascii="Trebuchet MS" w:hAnsi="Trebuchet MS"/>
          <w:sz w:val="20"/>
          <w:szCs w:val="20"/>
        </w:rPr>
        <w:t>cada um</w:t>
      </w:r>
      <w:r w:rsidR="0070451C">
        <w:rPr>
          <w:rFonts w:ascii="Trebuchet MS" w:hAnsi="Trebuchet MS"/>
          <w:sz w:val="20"/>
          <w:szCs w:val="20"/>
        </w:rPr>
        <w:t>a</w:t>
      </w:r>
      <w:r w:rsidR="00A01D5F" w:rsidRPr="0070451C">
        <w:rPr>
          <w:rFonts w:ascii="Trebuchet MS" w:hAnsi="Trebuchet MS"/>
          <w:sz w:val="20"/>
          <w:szCs w:val="20"/>
        </w:rPr>
        <w:t>, um</w:t>
      </w:r>
      <w:r w:rsidR="0070451C">
        <w:rPr>
          <w:rFonts w:ascii="Trebuchet MS" w:hAnsi="Trebuchet MS"/>
          <w:sz w:val="20"/>
          <w:szCs w:val="20"/>
        </w:rPr>
        <w:t>a</w:t>
      </w:r>
      <w:r w:rsidR="00A01D5F" w:rsidRPr="0070451C">
        <w:rPr>
          <w:rFonts w:ascii="Trebuchet MS" w:hAnsi="Trebuchet MS"/>
          <w:sz w:val="20"/>
          <w:szCs w:val="20"/>
        </w:rPr>
        <w:t xml:space="preserve"> </w:t>
      </w:r>
      <w:r w:rsidRPr="0070451C">
        <w:rPr>
          <w:rFonts w:ascii="Trebuchet MS" w:hAnsi="Trebuchet MS"/>
          <w:sz w:val="20"/>
          <w:szCs w:val="20"/>
        </w:rPr>
        <w:t>“</w:t>
      </w:r>
      <w:r w:rsidR="0070451C" w:rsidRPr="0070451C">
        <w:rPr>
          <w:rFonts w:ascii="Trebuchet MS" w:hAnsi="Trebuchet MS"/>
          <w:sz w:val="20"/>
          <w:szCs w:val="20"/>
          <w:u w:val="single"/>
        </w:rPr>
        <w:t>Hipótese</w:t>
      </w:r>
      <w:r w:rsidRPr="0070451C">
        <w:rPr>
          <w:rFonts w:ascii="Trebuchet MS" w:hAnsi="Trebuchet MS"/>
          <w:sz w:val="20"/>
          <w:szCs w:val="20"/>
          <w:u w:val="single"/>
        </w:rPr>
        <w:t xml:space="preserve"> de Vencimento Antecipado</w:t>
      </w:r>
      <w:r w:rsidRPr="0070451C">
        <w:rPr>
          <w:rFonts w:ascii="Trebuchet MS" w:hAnsi="Trebuchet MS"/>
          <w:sz w:val="20"/>
          <w:szCs w:val="20"/>
        </w:rPr>
        <w:t>”):</w:t>
      </w:r>
      <w:bookmarkEnd w:id="93"/>
    </w:p>
    <w:p w14:paraId="5902B101" w14:textId="723B57AA" w:rsidR="00C20F12" w:rsidRPr="00A15CFB" w:rsidRDefault="00C20F12" w:rsidP="0069607A">
      <w:pPr>
        <w:widowControl w:val="0"/>
        <w:spacing w:line="280" w:lineRule="exact"/>
        <w:rPr>
          <w:rFonts w:ascii="Trebuchet MS" w:hAnsi="Trebuchet MS"/>
          <w:sz w:val="20"/>
          <w:szCs w:val="20"/>
        </w:rPr>
      </w:pPr>
    </w:p>
    <w:p w14:paraId="574D5F42" w14:textId="6B9BE02B" w:rsidR="00AE0EA5" w:rsidRPr="009D42FC" w:rsidRDefault="00AE0EA5" w:rsidP="005F55E3">
      <w:pPr>
        <w:pStyle w:val="Corpodetexto"/>
        <w:widowControl w:val="0"/>
        <w:numPr>
          <w:ilvl w:val="0"/>
          <w:numId w:val="8"/>
        </w:numPr>
        <w:suppressAutoHyphens/>
        <w:spacing w:line="280" w:lineRule="exact"/>
        <w:ind w:left="567" w:hanging="567"/>
        <w:rPr>
          <w:rFonts w:ascii="Trebuchet MS" w:hAnsi="Trebuchet MS"/>
          <w:sz w:val="20"/>
          <w:szCs w:val="20"/>
        </w:rPr>
      </w:pPr>
      <w:bookmarkStart w:id="94" w:name="_Ref164238998"/>
      <w:bookmarkStart w:id="95" w:name="_Ref137104995"/>
      <w:bookmarkStart w:id="96" w:name="_Ref137475230"/>
      <w:bookmarkStart w:id="97" w:name="_Ref130283570"/>
      <w:bookmarkStart w:id="98" w:name="_Ref130301134"/>
      <w:r w:rsidRPr="00B134D7">
        <w:rPr>
          <w:rFonts w:ascii="Trebuchet MS" w:hAnsi="Trebuchet MS"/>
          <w:sz w:val="20"/>
          <w:szCs w:val="20"/>
        </w:rPr>
        <w:t>descumprimento pela Emissora</w:t>
      </w:r>
      <w:r w:rsidR="001A4E07" w:rsidRPr="00B134D7">
        <w:rPr>
          <w:rFonts w:ascii="Trebuchet MS" w:hAnsi="Trebuchet MS"/>
          <w:sz w:val="20"/>
          <w:szCs w:val="20"/>
        </w:rPr>
        <w:t xml:space="preserve"> </w:t>
      </w:r>
      <w:r w:rsidRPr="00B134D7">
        <w:rPr>
          <w:rFonts w:ascii="Trebuchet MS" w:hAnsi="Trebuchet MS"/>
          <w:sz w:val="20"/>
          <w:szCs w:val="20"/>
        </w:rPr>
        <w:t xml:space="preserve">de qualquer uma de suas </w:t>
      </w:r>
      <w:r w:rsidR="009E799A" w:rsidRPr="00B134D7">
        <w:rPr>
          <w:rFonts w:ascii="Trebuchet MS" w:hAnsi="Trebuchet MS"/>
          <w:sz w:val="20"/>
          <w:szCs w:val="20"/>
        </w:rPr>
        <w:t>obrigações pecuniárias</w:t>
      </w:r>
      <w:r w:rsidRPr="00B134D7">
        <w:rPr>
          <w:rFonts w:ascii="Trebuchet MS" w:hAnsi="Trebuchet MS"/>
          <w:sz w:val="20"/>
          <w:szCs w:val="20"/>
        </w:rPr>
        <w:t xml:space="preserve"> assumidas nesta Escritura de Emissão e/ou em qualquer outro Documento da Operação, não sanado no prazo de </w:t>
      </w:r>
      <w:r w:rsidR="00645321">
        <w:rPr>
          <w:rFonts w:ascii="Trebuchet MS" w:hAnsi="Trebuchet MS"/>
          <w:sz w:val="20"/>
          <w:szCs w:val="20"/>
        </w:rPr>
        <w:t>5 (cinco)</w:t>
      </w:r>
      <w:r w:rsidR="002E2D14" w:rsidRPr="00007824">
        <w:rPr>
          <w:rFonts w:ascii="Trebuchet MS" w:hAnsi="Trebuchet MS"/>
          <w:sz w:val="20"/>
          <w:szCs w:val="20"/>
        </w:rPr>
        <w:t xml:space="preserve"> Dia</w:t>
      </w:r>
      <w:r w:rsidR="00873F32" w:rsidRPr="00007824">
        <w:rPr>
          <w:rFonts w:ascii="Trebuchet MS" w:hAnsi="Trebuchet MS"/>
          <w:sz w:val="20"/>
          <w:szCs w:val="20"/>
        </w:rPr>
        <w:t>s</w:t>
      </w:r>
      <w:r w:rsidR="002E2D14" w:rsidRPr="00007824">
        <w:rPr>
          <w:rFonts w:ascii="Trebuchet MS" w:hAnsi="Trebuchet MS"/>
          <w:sz w:val="20"/>
          <w:szCs w:val="20"/>
        </w:rPr>
        <w:t xml:space="preserve"> Út</w:t>
      </w:r>
      <w:r w:rsidR="00873F32" w:rsidRPr="00007824">
        <w:rPr>
          <w:rFonts w:ascii="Trebuchet MS" w:hAnsi="Trebuchet MS"/>
          <w:sz w:val="20"/>
          <w:szCs w:val="20"/>
        </w:rPr>
        <w:t>eis</w:t>
      </w:r>
      <w:r w:rsidRPr="00B134D7">
        <w:rPr>
          <w:rFonts w:ascii="Trebuchet MS" w:hAnsi="Trebuchet MS"/>
          <w:sz w:val="20"/>
          <w:szCs w:val="20"/>
        </w:rPr>
        <w:t xml:space="preserve"> </w:t>
      </w:r>
      <w:r w:rsidR="009E799A" w:rsidRPr="00B134D7">
        <w:rPr>
          <w:rFonts w:ascii="Trebuchet MS" w:hAnsi="Trebuchet MS"/>
          <w:sz w:val="20"/>
          <w:szCs w:val="20"/>
        </w:rPr>
        <w:t>contado</w:t>
      </w:r>
      <w:r w:rsidRPr="00B134D7">
        <w:rPr>
          <w:rFonts w:ascii="Trebuchet MS" w:hAnsi="Trebuchet MS"/>
          <w:sz w:val="20"/>
          <w:szCs w:val="20"/>
        </w:rPr>
        <w:t xml:space="preserve"> do </w:t>
      </w:r>
      <w:r w:rsidR="0070451C">
        <w:rPr>
          <w:rFonts w:ascii="Trebuchet MS" w:hAnsi="Trebuchet MS"/>
          <w:sz w:val="20"/>
          <w:szCs w:val="20"/>
        </w:rPr>
        <w:t>descumprimento</w:t>
      </w:r>
      <w:r w:rsidRPr="00B134D7">
        <w:rPr>
          <w:rFonts w:ascii="Trebuchet MS" w:hAnsi="Trebuchet MS"/>
          <w:sz w:val="20"/>
          <w:szCs w:val="20"/>
        </w:rPr>
        <w:t>;</w:t>
      </w:r>
      <w:r w:rsidR="00B35CD2">
        <w:rPr>
          <w:rFonts w:ascii="Trebuchet MS" w:hAnsi="Trebuchet MS"/>
          <w:sz w:val="20"/>
          <w:szCs w:val="20"/>
        </w:rPr>
        <w:t xml:space="preserve"> </w:t>
      </w:r>
    </w:p>
    <w:p w14:paraId="4E4C5665" w14:textId="77777777" w:rsidR="009E799A" w:rsidRPr="00B134D7" w:rsidRDefault="009E799A" w:rsidP="0069607A">
      <w:pPr>
        <w:pStyle w:val="Corpodetexto"/>
        <w:widowControl w:val="0"/>
        <w:suppressAutoHyphens/>
        <w:spacing w:line="280" w:lineRule="exact"/>
        <w:ind w:left="567"/>
        <w:rPr>
          <w:rFonts w:ascii="Trebuchet MS" w:hAnsi="Trebuchet MS"/>
          <w:sz w:val="20"/>
          <w:szCs w:val="20"/>
        </w:rPr>
      </w:pPr>
    </w:p>
    <w:p w14:paraId="619B3E5A" w14:textId="183B869A" w:rsidR="009E799A" w:rsidRPr="00007824" w:rsidRDefault="009E799A" w:rsidP="005F55E3">
      <w:pPr>
        <w:pStyle w:val="Corpodetexto"/>
        <w:widowControl w:val="0"/>
        <w:numPr>
          <w:ilvl w:val="0"/>
          <w:numId w:val="8"/>
        </w:numPr>
        <w:suppressAutoHyphens/>
        <w:spacing w:line="280" w:lineRule="exact"/>
        <w:ind w:left="567" w:hanging="567"/>
        <w:rPr>
          <w:rFonts w:ascii="Trebuchet MS" w:hAnsi="Trebuchet MS"/>
          <w:sz w:val="20"/>
          <w:szCs w:val="20"/>
        </w:rPr>
      </w:pPr>
      <w:r w:rsidRPr="00B134D7">
        <w:rPr>
          <w:rFonts w:ascii="Trebuchet MS" w:hAnsi="Trebuchet MS"/>
          <w:sz w:val="20"/>
          <w:szCs w:val="20"/>
        </w:rPr>
        <w:t>descumprimento pela Emissora de qualquer uma de suas obrigações não pecuniárias assumidas nesta Escritura de Emissão e/ou em qualquer outro Documento da Operação</w:t>
      </w:r>
      <w:r w:rsidR="0070451C">
        <w:rPr>
          <w:rFonts w:ascii="Trebuchet MS" w:hAnsi="Trebuchet MS"/>
          <w:sz w:val="20"/>
          <w:szCs w:val="20"/>
        </w:rPr>
        <w:t>, não sanada no prazo de cura específico ou, caso não haja, em 30 (trinta) dias contados do recebimento de aviso escrito da Debenturista</w:t>
      </w:r>
      <w:r w:rsidRPr="00007824">
        <w:rPr>
          <w:rFonts w:ascii="Trebuchet MS" w:hAnsi="Trebuchet MS"/>
          <w:sz w:val="20"/>
          <w:szCs w:val="20"/>
        </w:rPr>
        <w:t xml:space="preserve">; </w:t>
      </w:r>
    </w:p>
    <w:p w14:paraId="1BB3DE7C" w14:textId="77777777" w:rsidR="00AE0EA5" w:rsidRPr="00B134D7" w:rsidRDefault="00AE0EA5" w:rsidP="0069607A">
      <w:pPr>
        <w:pStyle w:val="Corpodetexto"/>
        <w:widowControl w:val="0"/>
        <w:suppressAutoHyphens/>
        <w:spacing w:line="280" w:lineRule="exact"/>
        <w:ind w:left="567" w:hanging="567"/>
        <w:rPr>
          <w:rFonts w:ascii="Trebuchet MS" w:hAnsi="Trebuchet MS"/>
          <w:sz w:val="20"/>
          <w:szCs w:val="20"/>
        </w:rPr>
      </w:pPr>
    </w:p>
    <w:p w14:paraId="5C2B786E" w14:textId="77777777"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bookmarkStart w:id="99" w:name="_Hlk525010"/>
      <w:bookmarkStart w:id="100" w:name="_Hlk527790"/>
      <w:bookmarkEnd w:id="94"/>
      <w:bookmarkEnd w:id="95"/>
      <w:bookmarkEnd w:id="96"/>
      <w:bookmarkEnd w:id="97"/>
      <w:bookmarkEnd w:id="98"/>
      <w:r>
        <w:rPr>
          <w:rFonts w:ascii="Trebuchet MS" w:hAnsi="Trebuchet MS"/>
          <w:sz w:val="20"/>
          <w:szCs w:val="20"/>
        </w:rPr>
        <w:t>ocorrência das hipóteses mencionadas nos artigos 333 e 1.425 do Código Civil;</w:t>
      </w:r>
    </w:p>
    <w:p w14:paraId="0AB8076E" w14:textId="77777777" w:rsidR="0070451C" w:rsidRDefault="0070451C" w:rsidP="0070451C">
      <w:pPr>
        <w:pStyle w:val="Corpodetexto"/>
        <w:widowControl w:val="0"/>
        <w:suppressAutoHyphens/>
        <w:spacing w:line="280" w:lineRule="exact"/>
        <w:ind w:left="567"/>
        <w:rPr>
          <w:rFonts w:ascii="Trebuchet MS" w:hAnsi="Trebuchet MS"/>
          <w:sz w:val="20"/>
          <w:szCs w:val="20"/>
        </w:rPr>
      </w:pPr>
    </w:p>
    <w:p w14:paraId="5101B6EA" w14:textId="185D96CC"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requerimento de recuperação judicial ou submissão a qualquer credor ou classe de credores de pedido de negociação de plano de recuperação extrajudicial pela Emissora;</w:t>
      </w:r>
    </w:p>
    <w:p w14:paraId="49D31270" w14:textId="77777777" w:rsidR="0070451C" w:rsidRDefault="0070451C" w:rsidP="0070451C">
      <w:pPr>
        <w:pStyle w:val="Corpodetexto"/>
        <w:widowControl w:val="0"/>
        <w:suppressAutoHyphens/>
        <w:spacing w:line="280" w:lineRule="exact"/>
        <w:ind w:left="567"/>
        <w:rPr>
          <w:rFonts w:ascii="Trebuchet MS" w:hAnsi="Trebuchet MS"/>
          <w:sz w:val="20"/>
          <w:szCs w:val="20"/>
        </w:rPr>
      </w:pPr>
    </w:p>
    <w:p w14:paraId="41772DF3" w14:textId="554F8EDC"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requerimento de falência contra a Emissora não elidido no prazo legal, decretação de falência da Emissora, sua extinção, liquidação, dissolução, insolvência ou pedido de autofalência;</w:t>
      </w:r>
    </w:p>
    <w:p w14:paraId="142AA643" w14:textId="77777777" w:rsidR="0070451C" w:rsidRDefault="0070451C" w:rsidP="0070451C">
      <w:pPr>
        <w:pStyle w:val="Corpodetexto"/>
        <w:widowControl w:val="0"/>
        <w:suppressAutoHyphens/>
        <w:spacing w:line="280" w:lineRule="exact"/>
        <w:ind w:left="567"/>
        <w:rPr>
          <w:rFonts w:ascii="Trebuchet MS" w:hAnsi="Trebuchet MS"/>
          <w:sz w:val="20"/>
          <w:szCs w:val="20"/>
        </w:rPr>
      </w:pPr>
    </w:p>
    <w:p w14:paraId="433909CB" w14:textId="7C530F68"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protestos legítimos de títulos contra a Emissora, cujo valor unitário ou agregado ultrapasse R$ </w:t>
      </w:r>
      <w:r w:rsidR="00551AC9">
        <w:rPr>
          <w:rFonts w:ascii="Trebuchet MS" w:hAnsi="Trebuchet MS"/>
          <w:sz w:val="20"/>
          <w:szCs w:val="20"/>
        </w:rPr>
        <w:lastRenderedPageBreak/>
        <w:t>1.000.000,00 (um milhão),</w:t>
      </w:r>
      <w:r>
        <w:rPr>
          <w:rFonts w:ascii="Trebuchet MS" w:hAnsi="Trebuchet MS"/>
          <w:sz w:val="20"/>
          <w:szCs w:val="20"/>
        </w:rPr>
        <w:t xml:space="preserve"> salvo se </w:t>
      </w:r>
      <w:r w:rsidR="007317D8">
        <w:rPr>
          <w:rFonts w:ascii="Trebuchet MS" w:hAnsi="Trebuchet MS"/>
          <w:sz w:val="20"/>
          <w:szCs w:val="20"/>
        </w:rPr>
        <w:t xml:space="preserve">(i) </w:t>
      </w:r>
      <w:r>
        <w:rPr>
          <w:rFonts w:ascii="Trebuchet MS" w:hAnsi="Trebuchet MS"/>
          <w:sz w:val="20"/>
          <w:szCs w:val="20"/>
        </w:rPr>
        <w:t>o protesto tiver sido efetuado por erro ou má fé de terceiros, desde que validamente comprovado pela Emissora</w:t>
      </w:r>
      <w:r w:rsidR="007317D8">
        <w:rPr>
          <w:rFonts w:ascii="Trebuchet MS" w:hAnsi="Trebuchet MS"/>
          <w:sz w:val="20"/>
          <w:szCs w:val="20"/>
        </w:rPr>
        <w:t>; (</w:t>
      </w:r>
      <w:proofErr w:type="spellStart"/>
      <w:r w:rsidR="007317D8">
        <w:rPr>
          <w:rFonts w:ascii="Trebuchet MS" w:hAnsi="Trebuchet MS"/>
          <w:sz w:val="20"/>
          <w:szCs w:val="20"/>
        </w:rPr>
        <w:t>ii</w:t>
      </w:r>
      <w:proofErr w:type="spellEnd"/>
      <w:r w:rsidR="007317D8">
        <w:rPr>
          <w:rFonts w:ascii="Trebuchet MS" w:hAnsi="Trebuchet MS"/>
          <w:sz w:val="20"/>
          <w:szCs w:val="20"/>
        </w:rPr>
        <w:t>)</w:t>
      </w:r>
      <w:r>
        <w:rPr>
          <w:rFonts w:ascii="Trebuchet MS" w:hAnsi="Trebuchet MS"/>
          <w:sz w:val="20"/>
          <w:szCs w:val="20"/>
        </w:rPr>
        <w:t xml:space="preserve"> se for cancelado,</w:t>
      </w:r>
      <w:r w:rsidR="007317D8">
        <w:rPr>
          <w:rFonts w:ascii="Trebuchet MS" w:hAnsi="Trebuchet MS"/>
          <w:sz w:val="20"/>
          <w:szCs w:val="20"/>
        </w:rPr>
        <w:t xml:space="preserve"> sanado, suspenso ou sejam prestadas garantias suficientes,</w:t>
      </w:r>
      <w:r>
        <w:rPr>
          <w:rFonts w:ascii="Trebuchet MS" w:hAnsi="Trebuchet MS"/>
          <w:sz w:val="20"/>
          <w:szCs w:val="20"/>
        </w:rPr>
        <w:t xml:space="preserve"> em qualquer hipótese, no prazo máximo de </w:t>
      </w:r>
      <w:r w:rsidR="007317D8">
        <w:rPr>
          <w:rFonts w:ascii="Trebuchet MS" w:hAnsi="Trebuchet MS"/>
          <w:sz w:val="20"/>
          <w:szCs w:val="20"/>
        </w:rPr>
        <w:t xml:space="preserve">10 </w:t>
      </w:r>
      <w:r>
        <w:rPr>
          <w:rFonts w:ascii="Trebuchet MS" w:hAnsi="Trebuchet MS"/>
          <w:sz w:val="20"/>
          <w:szCs w:val="20"/>
        </w:rPr>
        <w:t>(</w:t>
      </w:r>
      <w:r w:rsidR="007317D8">
        <w:rPr>
          <w:rFonts w:ascii="Trebuchet MS" w:hAnsi="Trebuchet MS"/>
          <w:sz w:val="20"/>
          <w:szCs w:val="20"/>
        </w:rPr>
        <w:t>dez</w:t>
      </w:r>
      <w:r>
        <w:rPr>
          <w:rFonts w:ascii="Trebuchet MS" w:hAnsi="Trebuchet MS"/>
          <w:sz w:val="20"/>
          <w:szCs w:val="20"/>
        </w:rPr>
        <w:t>) Dias Úteis de sua ocorrência;</w:t>
      </w:r>
      <w:r w:rsidR="00474BFE">
        <w:rPr>
          <w:rFonts w:ascii="Trebuchet MS" w:hAnsi="Trebuchet MS"/>
          <w:sz w:val="20"/>
          <w:szCs w:val="20"/>
        </w:rPr>
        <w:t xml:space="preserve"> </w:t>
      </w:r>
    </w:p>
    <w:p w14:paraId="7E398616" w14:textId="77777777" w:rsidR="0070451C" w:rsidRDefault="0070451C" w:rsidP="0070451C">
      <w:pPr>
        <w:pStyle w:val="Corpodetexto"/>
        <w:widowControl w:val="0"/>
        <w:suppressAutoHyphens/>
        <w:spacing w:line="280" w:lineRule="exact"/>
        <w:ind w:left="567"/>
        <w:rPr>
          <w:rFonts w:ascii="Trebuchet MS" w:hAnsi="Trebuchet MS"/>
          <w:sz w:val="20"/>
          <w:szCs w:val="20"/>
        </w:rPr>
      </w:pPr>
    </w:p>
    <w:p w14:paraId="7FD9F5EC" w14:textId="476874B1"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cessão, promessa de cessão ou qualquer forma de transferência ou promessa de transferência a terceiros, no todo ou em parte, pela Emissora, de qualquer de suas obrigações nos termos das Debêntures e desta Escritura de Emissão, exceto se previamente autorizado pela Debenturista;</w:t>
      </w:r>
    </w:p>
    <w:p w14:paraId="67BC495B" w14:textId="77777777" w:rsidR="0070451C" w:rsidRDefault="0070451C" w:rsidP="0070451C">
      <w:pPr>
        <w:pStyle w:val="Corpodetexto"/>
        <w:widowControl w:val="0"/>
        <w:suppressAutoHyphens/>
        <w:spacing w:line="280" w:lineRule="exact"/>
        <w:ind w:left="567"/>
        <w:rPr>
          <w:rFonts w:ascii="Trebuchet MS" w:hAnsi="Trebuchet MS"/>
          <w:sz w:val="20"/>
          <w:szCs w:val="20"/>
        </w:rPr>
      </w:pPr>
    </w:p>
    <w:p w14:paraId="3D57142E" w14:textId="711EF3E4"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caso a Emissora não apresente ao Debenturista, quando solicitado por escrito, com pelo menos 3 (três) Dias Úteis de antecedência, quaisquer documentos comprobatórios de que os recursos oriundos das Debêntures foram empregados para o fim previsto nesta Escritura de Emissão, sendo que, em se tratando de solicitação decorrente de documentos expedidos por órgãos públicos ou qualquer autoridade governamental, deverá ser observado pela </w:t>
      </w:r>
      <w:r w:rsidR="0028282E">
        <w:rPr>
          <w:rFonts w:ascii="Trebuchet MS" w:hAnsi="Trebuchet MS"/>
          <w:sz w:val="20"/>
          <w:szCs w:val="20"/>
        </w:rPr>
        <w:t>Emissora</w:t>
      </w:r>
      <w:r>
        <w:rPr>
          <w:rFonts w:ascii="Trebuchet MS" w:hAnsi="Trebuchet MS"/>
          <w:sz w:val="20"/>
          <w:szCs w:val="20"/>
        </w:rPr>
        <w:t xml:space="preserve"> o prazo contido na referida solicitação para apresentação do competente documento junto aos órgãos referidos;</w:t>
      </w:r>
    </w:p>
    <w:p w14:paraId="50AE06AC"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3F42C5C8" w14:textId="79BA2302"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caso </w:t>
      </w:r>
      <w:r w:rsidR="00B54E03">
        <w:rPr>
          <w:rFonts w:ascii="Trebuchet MS" w:hAnsi="Trebuchet MS"/>
          <w:sz w:val="20"/>
          <w:szCs w:val="20"/>
        </w:rPr>
        <w:t>a Emissora deixe de atender as Condições Precedentes Adicionais na forma prevista na Cláusula 4.7.2 acima</w:t>
      </w:r>
      <w:r>
        <w:rPr>
          <w:rFonts w:ascii="Trebuchet MS" w:hAnsi="Trebuchet MS"/>
          <w:sz w:val="20"/>
          <w:szCs w:val="20"/>
        </w:rPr>
        <w:t>;</w:t>
      </w:r>
    </w:p>
    <w:p w14:paraId="7FAA6690"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472DAB82" w14:textId="339C4D5A"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invalidade, ineficácia, nulidade ou inexequibilidade desta </w:t>
      </w:r>
      <w:r w:rsidR="00B54E03">
        <w:rPr>
          <w:rFonts w:ascii="Trebuchet MS" w:hAnsi="Trebuchet MS"/>
          <w:sz w:val="20"/>
          <w:szCs w:val="20"/>
        </w:rPr>
        <w:t>Escritura de Emissão</w:t>
      </w:r>
      <w:r>
        <w:rPr>
          <w:rFonts w:ascii="Trebuchet MS" w:hAnsi="Trebuchet MS"/>
          <w:sz w:val="20"/>
          <w:szCs w:val="20"/>
        </w:rPr>
        <w:t xml:space="preserve"> ou de quaisquer das obrigações da </w:t>
      </w:r>
      <w:r w:rsidR="00B54E03">
        <w:rPr>
          <w:rFonts w:ascii="Trebuchet MS" w:hAnsi="Trebuchet MS"/>
          <w:sz w:val="20"/>
          <w:szCs w:val="20"/>
        </w:rPr>
        <w:t>Emissora</w:t>
      </w:r>
      <w:r>
        <w:rPr>
          <w:rFonts w:ascii="Trebuchet MS" w:hAnsi="Trebuchet MS"/>
          <w:sz w:val="20"/>
          <w:szCs w:val="20"/>
        </w:rPr>
        <w:t xml:space="preserve"> oriundas desta </w:t>
      </w:r>
      <w:r w:rsidR="00B54E03">
        <w:rPr>
          <w:rFonts w:ascii="Trebuchet MS" w:hAnsi="Trebuchet MS"/>
          <w:sz w:val="20"/>
          <w:szCs w:val="20"/>
        </w:rPr>
        <w:t>Escritura de Emissão</w:t>
      </w:r>
      <w:r>
        <w:rPr>
          <w:rFonts w:ascii="Trebuchet MS" w:hAnsi="Trebuchet MS"/>
          <w:sz w:val="20"/>
          <w:szCs w:val="20"/>
        </w:rPr>
        <w:t>;</w:t>
      </w:r>
    </w:p>
    <w:p w14:paraId="3E19642E"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6F251D43" w14:textId="1DAEFEBD"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se for comprovada a falsidade ou incompletude de qualquer declaração ou informação da </w:t>
      </w:r>
      <w:r w:rsidR="00B54E03">
        <w:rPr>
          <w:rFonts w:ascii="Trebuchet MS" w:hAnsi="Trebuchet MS"/>
          <w:sz w:val="20"/>
          <w:szCs w:val="20"/>
        </w:rPr>
        <w:t>Emissora e/ou dos Fiadores</w:t>
      </w:r>
      <w:r>
        <w:rPr>
          <w:rFonts w:ascii="Trebuchet MS" w:hAnsi="Trebuchet MS"/>
          <w:sz w:val="20"/>
          <w:szCs w:val="20"/>
        </w:rPr>
        <w:t xml:space="preserve">, contida nesta </w:t>
      </w:r>
      <w:r w:rsidR="00B54E03">
        <w:rPr>
          <w:rFonts w:ascii="Trebuchet MS" w:hAnsi="Trebuchet MS"/>
          <w:sz w:val="20"/>
          <w:szCs w:val="20"/>
        </w:rPr>
        <w:t>Escritura de Emissão</w:t>
      </w:r>
      <w:r>
        <w:rPr>
          <w:rFonts w:ascii="Trebuchet MS" w:hAnsi="Trebuchet MS"/>
          <w:sz w:val="20"/>
          <w:szCs w:val="20"/>
        </w:rPr>
        <w:t xml:space="preserve">, que gere comprovado dano ou prejuízo para </w:t>
      </w:r>
      <w:r w:rsidR="00B54E03">
        <w:rPr>
          <w:rFonts w:ascii="Trebuchet MS" w:hAnsi="Trebuchet MS"/>
          <w:sz w:val="20"/>
          <w:szCs w:val="20"/>
        </w:rPr>
        <w:t xml:space="preserve">a Debenturista </w:t>
      </w:r>
      <w:r>
        <w:rPr>
          <w:rFonts w:ascii="Trebuchet MS" w:hAnsi="Trebuchet MS"/>
          <w:sz w:val="20"/>
          <w:szCs w:val="20"/>
        </w:rPr>
        <w:t xml:space="preserve">ou </w:t>
      </w:r>
      <w:r w:rsidR="00B54E03">
        <w:rPr>
          <w:rFonts w:ascii="Trebuchet MS" w:hAnsi="Trebuchet MS"/>
          <w:sz w:val="20"/>
          <w:szCs w:val="20"/>
        </w:rPr>
        <w:t>aos titulares de CRI</w:t>
      </w:r>
      <w:r>
        <w:rPr>
          <w:rFonts w:ascii="Trebuchet MS" w:hAnsi="Trebuchet MS"/>
          <w:sz w:val="20"/>
          <w:szCs w:val="20"/>
        </w:rPr>
        <w:t>, a qualquer título;</w:t>
      </w:r>
    </w:p>
    <w:p w14:paraId="7DE08A66"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2A2A5D06" w14:textId="2475E209"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inadimplemento</w:t>
      </w:r>
      <w:r w:rsidR="007317D8">
        <w:rPr>
          <w:rFonts w:ascii="Trebuchet MS" w:hAnsi="Trebuchet MS"/>
          <w:sz w:val="20"/>
          <w:szCs w:val="20"/>
        </w:rPr>
        <w:t xml:space="preserve">, superior a 90 (noventa) dias, </w:t>
      </w:r>
      <w:r>
        <w:rPr>
          <w:rFonts w:ascii="Trebuchet MS" w:hAnsi="Trebuchet MS"/>
          <w:sz w:val="20"/>
          <w:szCs w:val="20"/>
        </w:rPr>
        <w:t xml:space="preserve">de quaisquer dívidas da </w:t>
      </w:r>
      <w:r w:rsidR="00B54E03">
        <w:rPr>
          <w:rFonts w:ascii="Trebuchet MS" w:hAnsi="Trebuchet MS"/>
          <w:sz w:val="20"/>
          <w:szCs w:val="20"/>
        </w:rPr>
        <w:t>Emissora</w:t>
      </w:r>
      <w:r>
        <w:rPr>
          <w:rFonts w:ascii="Trebuchet MS" w:hAnsi="Trebuchet MS"/>
          <w:sz w:val="20"/>
          <w:szCs w:val="20"/>
        </w:rPr>
        <w:t xml:space="preserve">, </w:t>
      </w:r>
      <w:r w:rsidR="007317D8">
        <w:rPr>
          <w:rFonts w:ascii="Trebuchet MS" w:hAnsi="Trebuchet MS"/>
          <w:sz w:val="20"/>
          <w:szCs w:val="20"/>
        </w:rPr>
        <w:t>cujo valor</w:t>
      </w:r>
      <w:r>
        <w:rPr>
          <w:rFonts w:ascii="Trebuchet MS" w:hAnsi="Trebuchet MS"/>
          <w:sz w:val="20"/>
          <w:szCs w:val="20"/>
        </w:rPr>
        <w:t xml:space="preserve"> </w:t>
      </w:r>
      <w:r w:rsidR="000A3ED9">
        <w:rPr>
          <w:rFonts w:ascii="Trebuchet MS" w:hAnsi="Trebuchet MS"/>
          <w:sz w:val="20"/>
          <w:szCs w:val="20"/>
        </w:rPr>
        <w:t xml:space="preserve">individual ou agregado, </w:t>
      </w:r>
      <w:r w:rsidR="00A41C68">
        <w:rPr>
          <w:rFonts w:ascii="Trebuchet MS" w:hAnsi="Trebuchet MS"/>
          <w:sz w:val="20"/>
          <w:szCs w:val="20"/>
        </w:rPr>
        <w:t xml:space="preserve">seja </w:t>
      </w:r>
      <w:r>
        <w:rPr>
          <w:rFonts w:ascii="Trebuchet MS" w:hAnsi="Trebuchet MS"/>
          <w:sz w:val="20"/>
          <w:szCs w:val="20"/>
        </w:rPr>
        <w:t xml:space="preserve">igual ou superior </w:t>
      </w:r>
      <w:r w:rsidR="000A3ED9">
        <w:rPr>
          <w:rFonts w:ascii="Trebuchet MS" w:hAnsi="Trebuchet MS"/>
          <w:sz w:val="20"/>
          <w:szCs w:val="20"/>
        </w:rPr>
        <w:t>R$1.500.000,00 (um milhão e quinhentos mil reais</w:t>
      </w:r>
      <w:r w:rsidR="000A3ED9" w:rsidRPr="000A3ED9">
        <w:rPr>
          <w:rFonts w:ascii="Trebuchet MS" w:hAnsi="Trebuchet MS"/>
          <w:sz w:val="20"/>
          <w:szCs w:val="20"/>
        </w:rPr>
        <w:t xml:space="preserve">), ou caso referido inadimplemento, </w:t>
      </w:r>
      <w:proofErr w:type="spellStart"/>
      <w:r w:rsidR="000A3ED9" w:rsidRPr="000A3ED9">
        <w:rPr>
          <w:rFonts w:ascii="Trebuchet MS" w:hAnsi="Trebuchet MS"/>
          <w:sz w:val="20"/>
          <w:szCs w:val="20"/>
        </w:rPr>
        <w:t>independente</w:t>
      </w:r>
      <w:proofErr w:type="spellEnd"/>
      <w:r w:rsidR="000A3ED9" w:rsidRPr="000A3ED9">
        <w:rPr>
          <w:rFonts w:ascii="Trebuchet MS" w:hAnsi="Trebuchet MS"/>
          <w:sz w:val="20"/>
          <w:szCs w:val="20"/>
        </w:rPr>
        <w:t xml:space="preserve"> do valor da obrigação inadimplida, </w:t>
      </w:r>
      <w:r>
        <w:rPr>
          <w:rFonts w:ascii="Trebuchet MS" w:hAnsi="Trebuchet MS"/>
          <w:sz w:val="20"/>
          <w:szCs w:val="20"/>
        </w:rPr>
        <w:t xml:space="preserve">possa, de qualquer maneira, vir a prejudicar o cumprimento das obrigações pecuniárias da </w:t>
      </w:r>
      <w:r w:rsidR="00B54E03">
        <w:rPr>
          <w:rFonts w:ascii="Trebuchet MS" w:hAnsi="Trebuchet MS"/>
          <w:sz w:val="20"/>
          <w:szCs w:val="20"/>
        </w:rPr>
        <w:t xml:space="preserve">Emissora </w:t>
      </w:r>
      <w:r>
        <w:rPr>
          <w:rFonts w:ascii="Trebuchet MS" w:hAnsi="Trebuchet MS"/>
          <w:sz w:val="20"/>
          <w:szCs w:val="20"/>
        </w:rPr>
        <w:t xml:space="preserve">decorrentes desta </w:t>
      </w:r>
      <w:r w:rsidR="00B54E03">
        <w:rPr>
          <w:rFonts w:ascii="Trebuchet MS" w:hAnsi="Trebuchet MS"/>
          <w:sz w:val="20"/>
          <w:szCs w:val="20"/>
        </w:rPr>
        <w:t>Escritura de Emissão</w:t>
      </w:r>
      <w:r>
        <w:rPr>
          <w:rFonts w:ascii="Trebuchet MS" w:hAnsi="Trebuchet MS"/>
          <w:sz w:val="20"/>
          <w:szCs w:val="20"/>
        </w:rPr>
        <w:t xml:space="preserve">, salvo se a </w:t>
      </w:r>
      <w:r w:rsidR="00B54E03">
        <w:rPr>
          <w:rFonts w:ascii="Trebuchet MS" w:hAnsi="Trebuchet MS"/>
          <w:sz w:val="20"/>
          <w:szCs w:val="20"/>
        </w:rPr>
        <w:t>Emissora</w:t>
      </w:r>
      <w:r>
        <w:rPr>
          <w:rFonts w:ascii="Trebuchet MS" w:hAnsi="Trebuchet MS"/>
          <w:sz w:val="20"/>
          <w:szCs w:val="20"/>
        </w:rPr>
        <w:t xml:space="preserve"> comprovar, até o Dia Útil imediatamente seguinte à data de sua ocorrência, que tal inadimplemento não ocorreu ou foi devidamente sanado pela </w:t>
      </w:r>
      <w:r w:rsidR="007C637E">
        <w:rPr>
          <w:rFonts w:ascii="Trebuchet MS" w:hAnsi="Trebuchet MS"/>
          <w:sz w:val="20"/>
          <w:szCs w:val="20"/>
        </w:rPr>
        <w:t>Emissora</w:t>
      </w:r>
      <w:r>
        <w:rPr>
          <w:rFonts w:ascii="Trebuchet MS" w:hAnsi="Trebuchet MS"/>
          <w:sz w:val="20"/>
          <w:szCs w:val="20"/>
        </w:rPr>
        <w:t xml:space="preserve">; </w:t>
      </w:r>
    </w:p>
    <w:p w14:paraId="008CC043" w14:textId="77777777" w:rsidR="00E72A8F" w:rsidRDefault="00E72A8F" w:rsidP="00E72A8F">
      <w:pPr>
        <w:pStyle w:val="PargrafodaLista"/>
        <w:rPr>
          <w:rFonts w:ascii="Trebuchet MS" w:hAnsi="Trebuchet MS"/>
          <w:sz w:val="20"/>
          <w:szCs w:val="20"/>
        </w:rPr>
      </w:pPr>
    </w:p>
    <w:p w14:paraId="2BDAB634" w14:textId="069E0479" w:rsidR="00E72A8F" w:rsidRDefault="00E72A8F"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inadimplemento de quaisquer dívidas de qualquer dos Fiadores, em montante unitário </w:t>
      </w:r>
      <w:r w:rsidR="000A3ED9">
        <w:rPr>
          <w:rFonts w:ascii="Trebuchet MS" w:hAnsi="Trebuchet MS"/>
          <w:sz w:val="20"/>
          <w:szCs w:val="20"/>
        </w:rPr>
        <w:t>em montante unitário ou agregado igual ou superior a R$1.500.000,00 (um milhão e quinhentos mil reais)</w:t>
      </w:r>
      <w:r>
        <w:rPr>
          <w:rFonts w:ascii="Trebuchet MS" w:hAnsi="Trebuchet MS"/>
          <w:sz w:val="20"/>
          <w:szCs w:val="20"/>
        </w:rPr>
        <w:t>, ou caso referido inadimplemento, independentemente do valor da obrigação inadimplida, possa, de qualquer maneira, vir a prejudicar o cumprimento das obrigações pecuniárias dos Fiadores decorrentes desta Escritura de Emissão, salvo se qualquer dos Fiadores comprovar, até o Dia Útil imediatamente seguinte à data de sua ocorrência, que tal inadimplemento não ocorreu ou foi devidamente sanado pelo respectivo Fiador;</w:t>
      </w:r>
    </w:p>
    <w:p w14:paraId="363F6D4C"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3A50C657" w14:textId="74FFB8FF" w:rsidR="0070451C" w:rsidRDefault="000A3ED9"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não pagamento, pela Emissora, de decisão administrativa, arbitral ou judicial transitada em julgado contra a Emissora, </w:t>
      </w:r>
      <w:r w:rsidRPr="00A41C68">
        <w:rPr>
          <w:rFonts w:ascii="Trebuchet MS" w:hAnsi="Trebuchet MS"/>
          <w:sz w:val="20"/>
          <w:szCs w:val="20"/>
        </w:rPr>
        <w:t>cujo valor individual</w:t>
      </w:r>
      <w:r>
        <w:rPr>
          <w:rFonts w:ascii="Trebuchet MS" w:hAnsi="Trebuchet MS"/>
          <w:sz w:val="20"/>
          <w:szCs w:val="20"/>
        </w:rPr>
        <w:t xml:space="preserve"> ou agregado,</w:t>
      </w:r>
      <w:r w:rsidRPr="00A41C68">
        <w:rPr>
          <w:rFonts w:ascii="Trebuchet MS" w:hAnsi="Trebuchet MS"/>
          <w:sz w:val="20"/>
          <w:szCs w:val="20"/>
        </w:rPr>
        <w:t xml:space="preserve"> seja</w:t>
      </w:r>
      <w:r>
        <w:rPr>
          <w:rFonts w:ascii="Trebuchet MS" w:hAnsi="Trebuchet MS"/>
          <w:sz w:val="20"/>
          <w:szCs w:val="20"/>
        </w:rPr>
        <w:t xml:space="preserve"> igual ou</w:t>
      </w:r>
      <w:r w:rsidRPr="00A41C68">
        <w:rPr>
          <w:rFonts w:ascii="Trebuchet MS" w:hAnsi="Trebuchet MS"/>
          <w:sz w:val="20"/>
          <w:szCs w:val="20"/>
        </w:rPr>
        <w:t xml:space="preserve"> superior a </w:t>
      </w:r>
      <w:r>
        <w:rPr>
          <w:rFonts w:ascii="Trebuchet MS" w:hAnsi="Trebuchet MS"/>
          <w:sz w:val="20"/>
          <w:szCs w:val="20"/>
        </w:rPr>
        <w:t>R$1.500.000,00 (um milhão e quinhentos mil reais), ou caso referido não pagamento, independentemente do valor da obrigação, possa, de qualquer maneira, vir a prejudicar o cumprimento das obrigações pecuniárias da Emissora decorrentes desta Escritura de Emissão</w:t>
      </w:r>
      <w:r w:rsidR="0070451C">
        <w:rPr>
          <w:rFonts w:ascii="Trebuchet MS" w:hAnsi="Trebuchet MS"/>
          <w:sz w:val="20"/>
          <w:szCs w:val="20"/>
        </w:rPr>
        <w:t xml:space="preserve">; </w:t>
      </w:r>
    </w:p>
    <w:p w14:paraId="47D5C741"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6F49E5AC" w14:textId="441A486D"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alteração do Contrato Social da </w:t>
      </w:r>
      <w:r w:rsidR="00E72A8F">
        <w:rPr>
          <w:rFonts w:ascii="Trebuchet MS" w:hAnsi="Trebuchet MS"/>
          <w:sz w:val="20"/>
          <w:szCs w:val="20"/>
        </w:rPr>
        <w:t>Emissora</w:t>
      </w:r>
      <w:r>
        <w:rPr>
          <w:rFonts w:ascii="Trebuchet MS" w:hAnsi="Trebuchet MS"/>
          <w:sz w:val="20"/>
          <w:szCs w:val="20"/>
        </w:rPr>
        <w:t xml:space="preserve"> que implique a concessão de direito de retirada aos sócios da </w:t>
      </w:r>
      <w:r w:rsidR="00E72A8F">
        <w:rPr>
          <w:rFonts w:ascii="Trebuchet MS" w:hAnsi="Trebuchet MS"/>
          <w:sz w:val="20"/>
          <w:szCs w:val="20"/>
        </w:rPr>
        <w:t xml:space="preserve">Emissora </w:t>
      </w:r>
      <w:r>
        <w:rPr>
          <w:rFonts w:ascii="Trebuchet MS" w:hAnsi="Trebuchet MS"/>
          <w:sz w:val="20"/>
          <w:szCs w:val="20"/>
        </w:rPr>
        <w:t xml:space="preserve">em montante que possa afetar, direta ou indiretamente, o cumprimento das obrigações da </w:t>
      </w:r>
      <w:r w:rsidR="00E72A8F">
        <w:rPr>
          <w:rFonts w:ascii="Trebuchet MS" w:hAnsi="Trebuchet MS"/>
          <w:sz w:val="20"/>
          <w:szCs w:val="20"/>
        </w:rPr>
        <w:t xml:space="preserve">Emissora </w:t>
      </w:r>
      <w:r>
        <w:rPr>
          <w:rFonts w:ascii="Trebuchet MS" w:hAnsi="Trebuchet MS"/>
          <w:sz w:val="20"/>
          <w:szCs w:val="20"/>
        </w:rPr>
        <w:t xml:space="preserve">previstas nesta </w:t>
      </w:r>
      <w:r w:rsidR="00E72A8F">
        <w:rPr>
          <w:rFonts w:ascii="Trebuchet MS" w:hAnsi="Trebuchet MS"/>
          <w:sz w:val="20"/>
          <w:szCs w:val="20"/>
        </w:rPr>
        <w:t>Escritura de Emissão</w:t>
      </w:r>
      <w:r>
        <w:rPr>
          <w:rFonts w:ascii="Trebuchet MS" w:hAnsi="Trebuchet MS"/>
          <w:sz w:val="20"/>
          <w:szCs w:val="20"/>
        </w:rPr>
        <w:t>;</w:t>
      </w:r>
    </w:p>
    <w:p w14:paraId="00FCE841"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0166C754" w14:textId="4832778C"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pagamento, pela </w:t>
      </w:r>
      <w:r w:rsidR="00E72A8F">
        <w:rPr>
          <w:rFonts w:ascii="Trebuchet MS" w:hAnsi="Trebuchet MS"/>
          <w:sz w:val="20"/>
          <w:szCs w:val="20"/>
        </w:rPr>
        <w:t>Emissora</w:t>
      </w:r>
      <w:r>
        <w:rPr>
          <w:rFonts w:ascii="Trebuchet MS" w:hAnsi="Trebuchet MS"/>
          <w:sz w:val="20"/>
          <w:szCs w:val="20"/>
        </w:rPr>
        <w:t xml:space="preserve">, de dividendos e/ou juros sobre o capital próprio, exceto os dividendos obrigatórios por lei e os juros sobre capital próprio imputados aos dividendos obrigatórios, caso esta esteja em mora relativamente ao cumprimento de suas obrigações pecuniárias previstas nesta </w:t>
      </w:r>
      <w:r w:rsidR="00E72A8F">
        <w:rPr>
          <w:rFonts w:ascii="Trebuchet MS" w:hAnsi="Trebuchet MS"/>
          <w:sz w:val="20"/>
          <w:szCs w:val="20"/>
        </w:rPr>
        <w:t>Escritura de Emissão</w:t>
      </w:r>
      <w:r>
        <w:rPr>
          <w:rFonts w:ascii="Trebuchet MS" w:hAnsi="Trebuchet MS"/>
          <w:sz w:val="20"/>
          <w:szCs w:val="20"/>
        </w:rPr>
        <w:t xml:space="preserve">; </w:t>
      </w:r>
    </w:p>
    <w:p w14:paraId="5EF9A074"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298D7DA9" w14:textId="4C56BDD0"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transformação do tipo societário da </w:t>
      </w:r>
      <w:r w:rsidR="00E72A8F">
        <w:rPr>
          <w:rFonts w:ascii="Trebuchet MS" w:hAnsi="Trebuchet MS"/>
          <w:sz w:val="20"/>
          <w:szCs w:val="20"/>
        </w:rPr>
        <w:t>Emissora</w:t>
      </w:r>
      <w:r>
        <w:rPr>
          <w:rFonts w:ascii="Trebuchet MS" w:hAnsi="Trebuchet MS"/>
          <w:sz w:val="20"/>
          <w:szCs w:val="20"/>
        </w:rPr>
        <w:t>;</w:t>
      </w:r>
    </w:p>
    <w:p w14:paraId="341A7CC2"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7730F970" w14:textId="66DB0F19"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cisão, fusão, incorporação de sociedades e/ou ações ou qualquer outra forma de reorganização societária envolvendo a </w:t>
      </w:r>
      <w:r w:rsidR="00E72A8F">
        <w:rPr>
          <w:rFonts w:ascii="Trebuchet MS" w:hAnsi="Trebuchet MS"/>
          <w:sz w:val="20"/>
          <w:szCs w:val="20"/>
        </w:rPr>
        <w:t>Emissora</w:t>
      </w:r>
      <w:r>
        <w:rPr>
          <w:rFonts w:ascii="Trebuchet MS" w:hAnsi="Trebuchet MS"/>
          <w:sz w:val="20"/>
          <w:szCs w:val="20"/>
        </w:rPr>
        <w:t xml:space="preserve">, sem que haja a prévia autorização </w:t>
      </w:r>
      <w:r w:rsidR="00E72A8F">
        <w:rPr>
          <w:rFonts w:ascii="Trebuchet MS" w:hAnsi="Trebuchet MS"/>
          <w:sz w:val="20"/>
          <w:szCs w:val="20"/>
        </w:rPr>
        <w:t>da Debenturista</w:t>
      </w:r>
      <w:r>
        <w:rPr>
          <w:rFonts w:ascii="Trebuchet MS" w:hAnsi="Trebuchet MS"/>
          <w:sz w:val="20"/>
          <w:szCs w:val="20"/>
        </w:rPr>
        <w:t>;</w:t>
      </w:r>
    </w:p>
    <w:p w14:paraId="2CDE2B29"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622A85E8" w14:textId="3BAF8F2C"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desapropriação, confisco ou qualquer outra medida de qualquer entidade governamental de qualquer jurisdição que resulte na perda, pela </w:t>
      </w:r>
      <w:r w:rsidR="00E72A8F">
        <w:rPr>
          <w:rFonts w:ascii="Trebuchet MS" w:hAnsi="Trebuchet MS"/>
          <w:sz w:val="20"/>
          <w:szCs w:val="20"/>
        </w:rPr>
        <w:t>Emissora</w:t>
      </w:r>
      <w:r>
        <w:rPr>
          <w:rFonts w:ascii="Trebuchet MS" w:hAnsi="Trebuchet MS"/>
          <w:sz w:val="20"/>
          <w:szCs w:val="20"/>
        </w:rPr>
        <w:t xml:space="preserve"> e/ou qualquer controlada, da propriedade e/ou da posse direta ou indireta da totalidade ou parte substancial de seus ativos e/ou propriedades, que afete de forma adversa a capacidade da </w:t>
      </w:r>
      <w:r w:rsidR="007C637E">
        <w:rPr>
          <w:rFonts w:ascii="Trebuchet MS" w:hAnsi="Trebuchet MS"/>
          <w:sz w:val="20"/>
          <w:szCs w:val="20"/>
        </w:rPr>
        <w:t>Emissora</w:t>
      </w:r>
      <w:r>
        <w:rPr>
          <w:rFonts w:ascii="Trebuchet MS" w:hAnsi="Trebuchet MS"/>
          <w:sz w:val="20"/>
          <w:szCs w:val="20"/>
        </w:rPr>
        <w:t xml:space="preserve"> de cumprir suas obrigações nos termos desta </w:t>
      </w:r>
      <w:r w:rsidR="007C637E">
        <w:rPr>
          <w:rFonts w:ascii="Trebuchet MS" w:hAnsi="Trebuchet MS"/>
          <w:sz w:val="20"/>
          <w:szCs w:val="20"/>
        </w:rPr>
        <w:t>Escritura de Emissão</w:t>
      </w:r>
      <w:r>
        <w:rPr>
          <w:rFonts w:ascii="Trebuchet MS" w:hAnsi="Trebuchet MS"/>
          <w:sz w:val="20"/>
          <w:szCs w:val="20"/>
        </w:rPr>
        <w:t>;</w:t>
      </w:r>
    </w:p>
    <w:p w14:paraId="145FF019"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3F8AA841" w14:textId="517BA575"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sem que haja prévia autorização </w:t>
      </w:r>
      <w:r w:rsidR="007C637E">
        <w:rPr>
          <w:rFonts w:ascii="Trebuchet MS" w:hAnsi="Trebuchet MS"/>
          <w:sz w:val="20"/>
          <w:szCs w:val="20"/>
        </w:rPr>
        <w:t>da Debenturista</w:t>
      </w:r>
      <w:r>
        <w:rPr>
          <w:rFonts w:ascii="Trebuchet MS" w:hAnsi="Trebuchet MS"/>
          <w:sz w:val="20"/>
          <w:szCs w:val="20"/>
        </w:rPr>
        <w:t xml:space="preserve">, caso os atuais detentores diretos ou indiretos do controle acionário da </w:t>
      </w:r>
      <w:r w:rsidR="007C637E">
        <w:rPr>
          <w:rFonts w:ascii="Trebuchet MS" w:hAnsi="Trebuchet MS"/>
          <w:sz w:val="20"/>
          <w:szCs w:val="20"/>
        </w:rPr>
        <w:t>Emissora</w:t>
      </w:r>
      <w:r>
        <w:rPr>
          <w:rFonts w:ascii="Trebuchet MS" w:hAnsi="Trebuchet MS"/>
          <w:sz w:val="20"/>
          <w:szCs w:val="20"/>
        </w:rPr>
        <w:t xml:space="preserve">, por si próprios ou por seus herdeiros ou sucessores legais, deixem de deter, direta ou indiretamente, o controle da </w:t>
      </w:r>
      <w:r w:rsidR="007C637E">
        <w:rPr>
          <w:rFonts w:ascii="Trebuchet MS" w:hAnsi="Trebuchet MS"/>
          <w:sz w:val="20"/>
          <w:szCs w:val="20"/>
        </w:rPr>
        <w:t>Emissora</w:t>
      </w:r>
      <w:r>
        <w:rPr>
          <w:rFonts w:ascii="Trebuchet MS" w:hAnsi="Trebuchet MS"/>
          <w:sz w:val="20"/>
          <w:szCs w:val="20"/>
        </w:rPr>
        <w:t xml:space="preserve">; </w:t>
      </w:r>
    </w:p>
    <w:p w14:paraId="45658FCB"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644A31D7" w14:textId="2495A33B"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inadimplemento de quaisquer obrigações perante a Securitizadora, pecuniárias ou não, não sanadas no prazo de cura previsto especificamente para a obrigação em questão, se houver, assumidas por qualquer sociedade controlada, controladora, coligada ou sob controle comum da </w:t>
      </w:r>
      <w:r w:rsidR="007C637E">
        <w:rPr>
          <w:rFonts w:ascii="Trebuchet MS" w:hAnsi="Trebuchet MS"/>
          <w:sz w:val="20"/>
          <w:szCs w:val="20"/>
        </w:rPr>
        <w:t>Emissora</w:t>
      </w:r>
      <w:r>
        <w:rPr>
          <w:rFonts w:ascii="Trebuchet MS" w:hAnsi="Trebuchet MS"/>
          <w:sz w:val="20"/>
          <w:szCs w:val="20"/>
        </w:rPr>
        <w:t xml:space="preserve">; </w:t>
      </w:r>
    </w:p>
    <w:p w14:paraId="0D66EFCF"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410A7E7D" w14:textId="04AAC128"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não renovação, cancelamento, revogação ou suspensão das autorizações, concessões, subvenções, alvarás ou licenças, necessárias para o regular exercício das atividades pela </w:t>
      </w:r>
      <w:r w:rsidR="007C637E">
        <w:rPr>
          <w:rFonts w:ascii="Trebuchet MS" w:hAnsi="Trebuchet MS"/>
          <w:sz w:val="20"/>
          <w:szCs w:val="20"/>
        </w:rPr>
        <w:t>Emissora</w:t>
      </w:r>
      <w:r>
        <w:rPr>
          <w:rFonts w:ascii="Trebuchet MS" w:hAnsi="Trebuchet MS"/>
          <w:sz w:val="20"/>
          <w:szCs w:val="20"/>
        </w:rPr>
        <w:t xml:space="preserve"> e/ou qualquer controlada, que afete de forma adversa a capacidade da </w:t>
      </w:r>
      <w:r w:rsidR="007C637E">
        <w:rPr>
          <w:rFonts w:ascii="Trebuchet MS" w:hAnsi="Trebuchet MS"/>
          <w:sz w:val="20"/>
          <w:szCs w:val="20"/>
        </w:rPr>
        <w:t xml:space="preserve">Emissora </w:t>
      </w:r>
      <w:r>
        <w:rPr>
          <w:rFonts w:ascii="Trebuchet MS" w:hAnsi="Trebuchet MS"/>
          <w:sz w:val="20"/>
          <w:szCs w:val="20"/>
        </w:rPr>
        <w:t xml:space="preserve">de cumprir suas obrigações nos termos desta </w:t>
      </w:r>
      <w:r w:rsidR="007C637E">
        <w:rPr>
          <w:rFonts w:ascii="Trebuchet MS" w:hAnsi="Trebuchet MS"/>
          <w:sz w:val="20"/>
          <w:szCs w:val="20"/>
        </w:rPr>
        <w:t>Escritura de Emissão</w:t>
      </w:r>
      <w:r>
        <w:rPr>
          <w:rFonts w:ascii="Trebuchet MS" w:hAnsi="Trebuchet MS"/>
          <w:sz w:val="20"/>
          <w:szCs w:val="20"/>
        </w:rPr>
        <w:t>;</w:t>
      </w:r>
    </w:p>
    <w:p w14:paraId="4AA35448"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76E523F2" w14:textId="6EEFDAD9" w:rsidR="0070451C"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seja verificada a falsidade de qualquer declaração ou informação da </w:t>
      </w:r>
      <w:r w:rsidR="007C637E">
        <w:rPr>
          <w:rFonts w:ascii="Trebuchet MS" w:hAnsi="Trebuchet MS"/>
          <w:sz w:val="20"/>
          <w:szCs w:val="20"/>
        </w:rPr>
        <w:t>Emissora</w:t>
      </w:r>
      <w:r>
        <w:rPr>
          <w:rFonts w:ascii="Trebuchet MS" w:hAnsi="Trebuchet MS"/>
          <w:sz w:val="20"/>
          <w:szCs w:val="20"/>
        </w:rPr>
        <w:t xml:space="preserve">, nos termos desta </w:t>
      </w:r>
      <w:r w:rsidR="007C637E">
        <w:rPr>
          <w:rFonts w:ascii="Trebuchet MS" w:hAnsi="Trebuchet MS"/>
          <w:sz w:val="20"/>
          <w:szCs w:val="20"/>
        </w:rPr>
        <w:t>Escritura de Emissão</w:t>
      </w:r>
      <w:r>
        <w:rPr>
          <w:rFonts w:ascii="Trebuchet MS" w:hAnsi="Trebuchet MS"/>
          <w:sz w:val="20"/>
          <w:szCs w:val="20"/>
        </w:rPr>
        <w:t xml:space="preserve">, ou em quaisquer dos Documentos da Operação, ou outras obrigações no âmbito da Emissão, desde que afete de forma adversa a capacidade da </w:t>
      </w:r>
      <w:r w:rsidR="007C637E">
        <w:rPr>
          <w:rFonts w:ascii="Trebuchet MS" w:hAnsi="Trebuchet MS"/>
          <w:sz w:val="20"/>
          <w:szCs w:val="20"/>
        </w:rPr>
        <w:t>Emissora</w:t>
      </w:r>
      <w:r>
        <w:rPr>
          <w:rFonts w:ascii="Trebuchet MS" w:hAnsi="Trebuchet MS"/>
          <w:sz w:val="20"/>
          <w:szCs w:val="20"/>
        </w:rPr>
        <w:t xml:space="preserve"> de cumprir suas obrigações nos termos desta </w:t>
      </w:r>
      <w:r w:rsidR="007C637E">
        <w:rPr>
          <w:rFonts w:ascii="Trebuchet MS" w:hAnsi="Trebuchet MS"/>
          <w:sz w:val="20"/>
          <w:szCs w:val="20"/>
        </w:rPr>
        <w:t>Escritura de Emissão</w:t>
      </w:r>
      <w:r>
        <w:rPr>
          <w:rFonts w:ascii="Trebuchet MS" w:hAnsi="Trebuchet MS"/>
          <w:sz w:val="20"/>
          <w:szCs w:val="20"/>
        </w:rPr>
        <w:t xml:space="preserve">; </w:t>
      </w:r>
    </w:p>
    <w:p w14:paraId="4FA0FA4B" w14:textId="77777777" w:rsidR="0070451C" w:rsidRDefault="0070451C" w:rsidP="00474BFE">
      <w:pPr>
        <w:pStyle w:val="Corpodetexto"/>
        <w:widowControl w:val="0"/>
        <w:suppressAutoHyphens/>
        <w:spacing w:line="280" w:lineRule="exact"/>
        <w:ind w:left="567"/>
        <w:rPr>
          <w:rFonts w:ascii="Trebuchet MS" w:hAnsi="Trebuchet MS"/>
          <w:sz w:val="20"/>
          <w:szCs w:val="20"/>
        </w:rPr>
      </w:pPr>
    </w:p>
    <w:p w14:paraId="69C56800" w14:textId="77777777" w:rsidR="00F47CA2" w:rsidRDefault="0070451C"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 xml:space="preserve">descumprimento dos termos e obrigações assumidos nos Documentos da Operação, incluindo, mas não se limitando, aos instrumentos de constituição de quaisquer </w:t>
      </w:r>
      <w:r w:rsidR="007C637E">
        <w:rPr>
          <w:rFonts w:ascii="Trebuchet MS" w:hAnsi="Trebuchet MS"/>
          <w:sz w:val="20"/>
          <w:szCs w:val="20"/>
        </w:rPr>
        <w:t>Garantias Reais</w:t>
      </w:r>
      <w:r>
        <w:rPr>
          <w:rFonts w:ascii="Trebuchet MS" w:hAnsi="Trebuchet MS"/>
          <w:sz w:val="20"/>
          <w:szCs w:val="20"/>
        </w:rPr>
        <w:t>, especialmente as obrigações de fornecimento de informações, amortizações extraordinárias e manutenção d</w:t>
      </w:r>
      <w:r w:rsidR="007C637E">
        <w:rPr>
          <w:rFonts w:ascii="Trebuchet MS" w:hAnsi="Trebuchet MS"/>
          <w:sz w:val="20"/>
          <w:szCs w:val="20"/>
        </w:rPr>
        <w:t>a</w:t>
      </w:r>
      <w:r>
        <w:rPr>
          <w:rFonts w:ascii="Trebuchet MS" w:hAnsi="Trebuchet MS"/>
          <w:sz w:val="20"/>
          <w:szCs w:val="20"/>
        </w:rPr>
        <w:t xml:space="preserve"> </w:t>
      </w:r>
      <w:r w:rsidR="007C637E">
        <w:rPr>
          <w:rFonts w:ascii="Trebuchet MS" w:hAnsi="Trebuchet MS"/>
          <w:sz w:val="20"/>
          <w:szCs w:val="20"/>
        </w:rPr>
        <w:t xml:space="preserve">Razão </w:t>
      </w:r>
      <w:r>
        <w:rPr>
          <w:rFonts w:ascii="Trebuchet MS" w:hAnsi="Trebuchet MS"/>
          <w:sz w:val="20"/>
          <w:szCs w:val="20"/>
        </w:rPr>
        <w:t xml:space="preserve">de </w:t>
      </w:r>
      <w:r w:rsidR="007C637E">
        <w:rPr>
          <w:rFonts w:ascii="Trebuchet MS" w:hAnsi="Trebuchet MS"/>
          <w:sz w:val="20"/>
          <w:szCs w:val="20"/>
        </w:rPr>
        <w:t>Garantia</w:t>
      </w:r>
      <w:r w:rsidR="00F47CA2">
        <w:rPr>
          <w:rFonts w:ascii="Trebuchet MS" w:hAnsi="Trebuchet MS"/>
          <w:sz w:val="20"/>
          <w:szCs w:val="20"/>
        </w:rPr>
        <w:t>; ou</w:t>
      </w:r>
    </w:p>
    <w:p w14:paraId="5533A6EF" w14:textId="77777777" w:rsidR="00F47CA2" w:rsidRDefault="00F47CA2" w:rsidP="00F47CA2">
      <w:pPr>
        <w:pStyle w:val="PargrafodaLista"/>
        <w:rPr>
          <w:rFonts w:ascii="Trebuchet MS" w:hAnsi="Trebuchet MS"/>
          <w:sz w:val="20"/>
          <w:szCs w:val="20"/>
        </w:rPr>
      </w:pPr>
    </w:p>
    <w:p w14:paraId="28011EE5" w14:textId="2A10BFB8" w:rsidR="007F56F5" w:rsidRDefault="00F47CA2" w:rsidP="005F55E3">
      <w:pPr>
        <w:pStyle w:val="Corpodetexto"/>
        <w:widowControl w:val="0"/>
        <w:numPr>
          <w:ilvl w:val="0"/>
          <w:numId w:val="8"/>
        </w:numPr>
        <w:suppressAutoHyphens/>
        <w:spacing w:line="280" w:lineRule="exact"/>
        <w:ind w:left="567" w:hanging="567"/>
        <w:rPr>
          <w:rFonts w:ascii="Trebuchet MS" w:hAnsi="Trebuchet MS"/>
          <w:sz w:val="20"/>
          <w:szCs w:val="20"/>
        </w:rPr>
      </w:pPr>
      <w:r>
        <w:rPr>
          <w:rFonts w:ascii="Trebuchet MS" w:hAnsi="Trebuchet MS"/>
          <w:sz w:val="20"/>
          <w:szCs w:val="20"/>
        </w:rPr>
        <w:t>caso seja verificada a impossibilidade da operação da MVC o empreendimento Manhattan Beach Riviera em até 60 (sessenta) dias contado da Data de Emissão</w:t>
      </w:r>
      <w:r w:rsidR="0070451C">
        <w:rPr>
          <w:rFonts w:ascii="Trebuchet MS" w:hAnsi="Trebuchet MS"/>
          <w:sz w:val="20"/>
          <w:szCs w:val="20"/>
        </w:rPr>
        <w:t>.</w:t>
      </w:r>
    </w:p>
    <w:p w14:paraId="2AF6B7A8" w14:textId="77777777" w:rsidR="00F77E7E" w:rsidRDefault="00F77E7E" w:rsidP="00C31DEE">
      <w:pPr>
        <w:pStyle w:val="Corpodetexto"/>
        <w:widowControl w:val="0"/>
        <w:tabs>
          <w:tab w:val="clear" w:pos="576"/>
          <w:tab w:val="clear" w:pos="1152"/>
        </w:tabs>
        <w:suppressAutoHyphens/>
        <w:spacing w:line="280" w:lineRule="exact"/>
        <w:ind w:right="0"/>
        <w:rPr>
          <w:rFonts w:ascii="Trebuchet MS" w:hAnsi="Trebuchet MS"/>
          <w:sz w:val="20"/>
          <w:szCs w:val="20"/>
        </w:rPr>
      </w:pPr>
    </w:p>
    <w:bookmarkEnd w:id="99"/>
    <w:bookmarkEnd w:id="100"/>
    <w:p w14:paraId="333CB7DA" w14:textId="4DF959E6" w:rsidR="007C637E" w:rsidRPr="007C637E" w:rsidRDefault="007C637E"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7C637E">
        <w:rPr>
          <w:rFonts w:ascii="Trebuchet MS" w:hAnsi="Trebuchet MS"/>
          <w:sz w:val="20"/>
          <w:szCs w:val="20"/>
        </w:rPr>
        <w:t xml:space="preserve">Para fins desta </w:t>
      </w:r>
      <w:r>
        <w:rPr>
          <w:rFonts w:ascii="Trebuchet MS" w:hAnsi="Trebuchet MS"/>
          <w:sz w:val="20"/>
          <w:szCs w:val="20"/>
        </w:rPr>
        <w:t>Escritura de Emissão</w:t>
      </w:r>
      <w:r w:rsidRPr="007C637E">
        <w:rPr>
          <w:rFonts w:ascii="Trebuchet MS" w:hAnsi="Trebuchet MS"/>
          <w:sz w:val="20"/>
          <w:szCs w:val="20"/>
        </w:rPr>
        <w:t xml:space="preserve">, serão aplicadas as definições de controle e sociedades coligadas previstas, respectivamente, no artigo 116 e no artigo 243, §§1º e 2º, ambos da Lei </w:t>
      </w:r>
      <w:r>
        <w:rPr>
          <w:rFonts w:ascii="Trebuchet MS" w:hAnsi="Trebuchet MS"/>
          <w:sz w:val="20"/>
          <w:szCs w:val="20"/>
        </w:rPr>
        <w:t>das Sociedades por Ações</w:t>
      </w:r>
      <w:r w:rsidRPr="007C637E">
        <w:rPr>
          <w:rFonts w:ascii="Trebuchet MS" w:hAnsi="Trebuchet MS"/>
          <w:sz w:val="20"/>
          <w:szCs w:val="20"/>
        </w:rPr>
        <w:t>, sempre que houver referência a termos como “controle”, “controlador”, “controlada”, “controladora”, “coligada” e demais variações dos referidos termos.</w:t>
      </w:r>
    </w:p>
    <w:p w14:paraId="3B65F492" w14:textId="77777777" w:rsidR="007C637E" w:rsidRPr="007C637E" w:rsidRDefault="007C637E" w:rsidP="007C637E">
      <w:pPr>
        <w:widowControl w:val="0"/>
        <w:tabs>
          <w:tab w:val="left" w:pos="567"/>
          <w:tab w:val="left" w:pos="851"/>
        </w:tabs>
        <w:spacing w:line="280" w:lineRule="exact"/>
        <w:ind w:left="720"/>
        <w:rPr>
          <w:rFonts w:ascii="Trebuchet MS" w:hAnsi="Trebuchet MS"/>
          <w:sz w:val="20"/>
          <w:szCs w:val="20"/>
        </w:rPr>
      </w:pPr>
    </w:p>
    <w:p w14:paraId="51645EBA" w14:textId="2C397E51" w:rsidR="007C637E" w:rsidRDefault="007C637E"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7C637E">
        <w:rPr>
          <w:rFonts w:ascii="Trebuchet MS" w:hAnsi="Trebuchet MS"/>
          <w:sz w:val="20"/>
          <w:szCs w:val="20"/>
        </w:rPr>
        <w:t xml:space="preserve">A </w:t>
      </w:r>
      <w:r>
        <w:rPr>
          <w:rFonts w:ascii="Trebuchet MS" w:hAnsi="Trebuchet MS"/>
          <w:sz w:val="20"/>
          <w:szCs w:val="20"/>
        </w:rPr>
        <w:t>Emissora</w:t>
      </w:r>
      <w:r w:rsidRPr="007C637E">
        <w:rPr>
          <w:rFonts w:ascii="Trebuchet MS" w:hAnsi="Trebuchet MS"/>
          <w:sz w:val="20"/>
          <w:szCs w:val="20"/>
        </w:rPr>
        <w:t xml:space="preserve"> obriga-se a </w:t>
      </w:r>
      <w:r>
        <w:rPr>
          <w:rFonts w:ascii="Trebuchet MS" w:hAnsi="Trebuchet MS"/>
          <w:sz w:val="20"/>
          <w:szCs w:val="20"/>
        </w:rPr>
        <w:t>comunicar</w:t>
      </w:r>
      <w:r w:rsidRPr="007C637E">
        <w:rPr>
          <w:rFonts w:ascii="Trebuchet MS" w:hAnsi="Trebuchet MS"/>
          <w:sz w:val="20"/>
          <w:szCs w:val="20"/>
        </w:rPr>
        <w:t xml:space="preserve"> </w:t>
      </w:r>
      <w:r>
        <w:rPr>
          <w:rFonts w:ascii="Trebuchet MS" w:hAnsi="Trebuchet MS"/>
          <w:sz w:val="20"/>
          <w:szCs w:val="20"/>
        </w:rPr>
        <w:t>a</w:t>
      </w:r>
      <w:r w:rsidRPr="007C637E">
        <w:rPr>
          <w:rFonts w:ascii="Trebuchet MS" w:hAnsi="Trebuchet MS"/>
          <w:sz w:val="20"/>
          <w:szCs w:val="20"/>
        </w:rPr>
        <w:t xml:space="preserve"> </w:t>
      </w:r>
      <w:r>
        <w:rPr>
          <w:rFonts w:ascii="Trebuchet MS" w:hAnsi="Trebuchet MS"/>
          <w:sz w:val="20"/>
          <w:szCs w:val="20"/>
        </w:rPr>
        <w:t>Debenturista</w:t>
      </w:r>
      <w:r w:rsidR="00AA2C5B">
        <w:rPr>
          <w:rFonts w:ascii="Trebuchet MS" w:hAnsi="Trebuchet MS"/>
          <w:sz w:val="20"/>
          <w:szCs w:val="20"/>
        </w:rPr>
        <w:t>, com cópia ao Agente Fiduciário</w:t>
      </w:r>
      <w:r w:rsidRPr="007C637E">
        <w:rPr>
          <w:rFonts w:ascii="Trebuchet MS" w:hAnsi="Trebuchet MS"/>
          <w:sz w:val="20"/>
          <w:szCs w:val="20"/>
        </w:rPr>
        <w:t>, no prazo de até 5 (cinco) Dias Úteis, sobre a ocorrência e a data de qualquer um</w:t>
      </w:r>
      <w:r>
        <w:rPr>
          <w:rFonts w:ascii="Trebuchet MS" w:hAnsi="Trebuchet MS"/>
          <w:sz w:val="20"/>
          <w:szCs w:val="20"/>
        </w:rPr>
        <w:t>a</w:t>
      </w:r>
      <w:r w:rsidRPr="007C637E">
        <w:rPr>
          <w:rFonts w:ascii="Trebuchet MS" w:hAnsi="Trebuchet MS"/>
          <w:sz w:val="20"/>
          <w:szCs w:val="20"/>
        </w:rPr>
        <w:t xml:space="preserve"> d</w:t>
      </w:r>
      <w:r>
        <w:rPr>
          <w:rFonts w:ascii="Trebuchet MS" w:hAnsi="Trebuchet MS"/>
          <w:sz w:val="20"/>
          <w:szCs w:val="20"/>
        </w:rPr>
        <w:t>a</w:t>
      </w:r>
      <w:r w:rsidRPr="007C637E">
        <w:rPr>
          <w:rFonts w:ascii="Trebuchet MS" w:hAnsi="Trebuchet MS"/>
          <w:sz w:val="20"/>
          <w:szCs w:val="20"/>
        </w:rPr>
        <w:t xml:space="preserve">s </w:t>
      </w:r>
      <w:r>
        <w:rPr>
          <w:rFonts w:ascii="Trebuchet MS" w:hAnsi="Trebuchet MS"/>
          <w:sz w:val="20"/>
          <w:szCs w:val="20"/>
        </w:rPr>
        <w:t>Hipóteses</w:t>
      </w:r>
      <w:r w:rsidRPr="007C637E">
        <w:rPr>
          <w:rFonts w:ascii="Trebuchet MS" w:hAnsi="Trebuchet MS"/>
          <w:sz w:val="20"/>
          <w:szCs w:val="20"/>
        </w:rPr>
        <w:t xml:space="preserve"> de Vencimento Antecipado que tenha ciência e esteja listad</w:t>
      </w:r>
      <w:r>
        <w:rPr>
          <w:rFonts w:ascii="Trebuchet MS" w:hAnsi="Trebuchet MS"/>
          <w:sz w:val="20"/>
          <w:szCs w:val="20"/>
        </w:rPr>
        <w:t>a</w:t>
      </w:r>
      <w:r w:rsidRPr="007C637E">
        <w:rPr>
          <w:rFonts w:ascii="Trebuchet MS" w:hAnsi="Trebuchet MS"/>
          <w:sz w:val="20"/>
          <w:szCs w:val="20"/>
        </w:rPr>
        <w:t xml:space="preserve"> na Cláusula </w:t>
      </w:r>
      <w:r>
        <w:rPr>
          <w:rFonts w:ascii="Trebuchet MS" w:hAnsi="Trebuchet MS"/>
          <w:sz w:val="20"/>
          <w:szCs w:val="20"/>
        </w:rPr>
        <w:t>4.15.1 acima</w:t>
      </w:r>
      <w:r w:rsidRPr="007C637E">
        <w:rPr>
          <w:rFonts w:ascii="Trebuchet MS" w:hAnsi="Trebuchet MS"/>
          <w:sz w:val="20"/>
          <w:szCs w:val="20"/>
        </w:rPr>
        <w:t xml:space="preserve">. Adicionalmente, a </w:t>
      </w:r>
      <w:r>
        <w:rPr>
          <w:rFonts w:ascii="Trebuchet MS" w:hAnsi="Trebuchet MS"/>
          <w:sz w:val="20"/>
          <w:szCs w:val="20"/>
        </w:rPr>
        <w:t>Emissora</w:t>
      </w:r>
      <w:r w:rsidRPr="007C637E">
        <w:rPr>
          <w:rFonts w:ascii="Trebuchet MS" w:hAnsi="Trebuchet MS"/>
          <w:sz w:val="20"/>
          <w:szCs w:val="20"/>
        </w:rPr>
        <w:t xml:space="preserve"> obriga-se a enviar à </w:t>
      </w:r>
      <w:r>
        <w:rPr>
          <w:rFonts w:ascii="Trebuchet MS" w:hAnsi="Trebuchet MS"/>
          <w:sz w:val="20"/>
          <w:szCs w:val="20"/>
        </w:rPr>
        <w:t>Debenturista</w:t>
      </w:r>
      <w:r w:rsidRPr="007C637E">
        <w:rPr>
          <w:rFonts w:ascii="Trebuchet MS" w:hAnsi="Trebuchet MS"/>
          <w:sz w:val="20"/>
          <w:szCs w:val="20"/>
        </w:rPr>
        <w:t xml:space="preserve">, semestralmente, a partir de 06 (seis) meses a contar </w:t>
      </w:r>
      <w:r>
        <w:rPr>
          <w:rFonts w:ascii="Trebuchet MS" w:hAnsi="Trebuchet MS"/>
          <w:sz w:val="20"/>
          <w:szCs w:val="20"/>
        </w:rPr>
        <w:t>da assinatura desta Escritura de Emissão</w:t>
      </w:r>
      <w:r w:rsidRPr="007C637E">
        <w:rPr>
          <w:rFonts w:ascii="Trebuchet MS" w:hAnsi="Trebuchet MS"/>
          <w:sz w:val="20"/>
          <w:szCs w:val="20"/>
        </w:rPr>
        <w:t xml:space="preserve">, declaração atestando a ocorrência ou não de qualquer </w:t>
      </w:r>
      <w:r>
        <w:rPr>
          <w:rFonts w:ascii="Trebuchet MS" w:hAnsi="Trebuchet MS"/>
          <w:sz w:val="20"/>
          <w:szCs w:val="20"/>
        </w:rPr>
        <w:t>Hipótese</w:t>
      </w:r>
      <w:r w:rsidRPr="007C637E">
        <w:rPr>
          <w:rFonts w:ascii="Trebuchet MS" w:hAnsi="Trebuchet MS"/>
          <w:sz w:val="20"/>
          <w:szCs w:val="20"/>
        </w:rPr>
        <w:t xml:space="preserve"> de Vencimento Antecipado, bem como os documentos necessários à sua comprovação</w:t>
      </w:r>
      <w:del w:id="101" w:author="Maria Eugênia Castellari" w:date="2019-10-23T21:35:00Z">
        <w:r w:rsidR="000D1055" w:rsidDel="00710D81">
          <w:rPr>
            <w:rFonts w:ascii="Trebuchet MS" w:hAnsi="Trebuchet MS"/>
            <w:sz w:val="20"/>
            <w:szCs w:val="20"/>
          </w:rPr>
          <w:delText>, ressalvando-se dede já. Fica acertado que</w:delText>
        </w:r>
      </w:del>
      <w:ins w:id="102" w:author="Maria Eugênia Castellari" w:date="2019-10-23T21:35:00Z">
        <w:r w:rsidR="00710D81">
          <w:rPr>
            <w:rFonts w:ascii="Trebuchet MS" w:hAnsi="Trebuchet MS"/>
            <w:sz w:val="20"/>
            <w:szCs w:val="20"/>
          </w:rPr>
          <w:t>.</w:t>
        </w:r>
      </w:ins>
      <w:r w:rsidR="000D1055">
        <w:rPr>
          <w:rFonts w:ascii="Trebuchet MS" w:hAnsi="Trebuchet MS"/>
          <w:sz w:val="20"/>
          <w:szCs w:val="20"/>
        </w:rPr>
        <w:t xml:space="preserve"> </w:t>
      </w:r>
    </w:p>
    <w:p w14:paraId="1FDC52D1" w14:textId="08B9C89E" w:rsidR="000D1055" w:rsidDel="00710D81" w:rsidRDefault="000D1055" w:rsidP="000D1055">
      <w:pPr>
        <w:widowControl w:val="0"/>
        <w:tabs>
          <w:tab w:val="left" w:pos="567"/>
          <w:tab w:val="left" w:pos="851"/>
        </w:tabs>
        <w:spacing w:line="280" w:lineRule="exact"/>
        <w:rPr>
          <w:del w:id="103" w:author="Maria Eugênia Castellari" w:date="2019-10-23T21:35:00Z"/>
          <w:rFonts w:ascii="Trebuchet MS" w:hAnsi="Trebuchet MS"/>
          <w:sz w:val="20"/>
          <w:szCs w:val="20"/>
        </w:rPr>
      </w:pPr>
    </w:p>
    <w:p w14:paraId="1292EFAC" w14:textId="77777777" w:rsidR="007C637E" w:rsidRPr="007C637E" w:rsidRDefault="007C637E" w:rsidP="007C637E">
      <w:pPr>
        <w:widowControl w:val="0"/>
        <w:tabs>
          <w:tab w:val="left" w:pos="567"/>
          <w:tab w:val="left" w:pos="851"/>
        </w:tabs>
        <w:spacing w:line="280" w:lineRule="exact"/>
        <w:ind w:left="720"/>
        <w:rPr>
          <w:rFonts w:ascii="Trebuchet MS" w:hAnsi="Trebuchet MS"/>
          <w:sz w:val="20"/>
          <w:szCs w:val="20"/>
        </w:rPr>
      </w:pPr>
    </w:p>
    <w:p w14:paraId="2A0154C1" w14:textId="4A32F435" w:rsidR="007C637E" w:rsidRPr="007C637E" w:rsidRDefault="007C637E"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7C637E">
        <w:rPr>
          <w:rFonts w:ascii="Trebuchet MS" w:hAnsi="Trebuchet MS"/>
          <w:sz w:val="20"/>
          <w:szCs w:val="20"/>
        </w:rPr>
        <w:t xml:space="preserve">Na ocorrência de quaisquer </w:t>
      </w:r>
      <w:r>
        <w:rPr>
          <w:rFonts w:ascii="Trebuchet MS" w:hAnsi="Trebuchet MS"/>
          <w:sz w:val="20"/>
          <w:szCs w:val="20"/>
        </w:rPr>
        <w:t>das Hipóteses</w:t>
      </w:r>
      <w:r w:rsidRPr="007C637E">
        <w:rPr>
          <w:rFonts w:ascii="Trebuchet MS" w:hAnsi="Trebuchet MS"/>
          <w:sz w:val="20"/>
          <w:szCs w:val="20"/>
        </w:rPr>
        <w:t xml:space="preserve"> de Vencimento Antecipado, </w:t>
      </w:r>
      <w:r>
        <w:rPr>
          <w:rFonts w:ascii="Trebuchet MS" w:hAnsi="Trebuchet MS"/>
          <w:sz w:val="20"/>
          <w:szCs w:val="20"/>
        </w:rPr>
        <w:t>a Debenturista deverá</w:t>
      </w:r>
      <w:r w:rsidRPr="007C637E">
        <w:rPr>
          <w:rFonts w:ascii="Trebuchet MS" w:hAnsi="Trebuchet MS"/>
          <w:sz w:val="20"/>
          <w:szCs w:val="20"/>
        </w:rPr>
        <w:t xml:space="preserve"> convocar, em até 2 (dois) </w:t>
      </w:r>
      <w:r>
        <w:rPr>
          <w:rFonts w:ascii="Trebuchet MS" w:hAnsi="Trebuchet MS"/>
          <w:sz w:val="20"/>
          <w:szCs w:val="20"/>
        </w:rPr>
        <w:t>D</w:t>
      </w:r>
      <w:r w:rsidRPr="007C637E">
        <w:rPr>
          <w:rFonts w:ascii="Trebuchet MS" w:hAnsi="Trebuchet MS"/>
          <w:sz w:val="20"/>
          <w:szCs w:val="20"/>
        </w:rPr>
        <w:t xml:space="preserve">ias </w:t>
      </w:r>
      <w:r>
        <w:rPr>
          <w:rFonts w:ascii="Trebuchet MS" w:hAnsi="Trebuchet MS"/>
          <w:sz w:val="20"/>
          <w:szCs w:val="20"/>
        </w:rPr>
        <w:t>Ú</w:t>
      </w:r>
      <w:r w:rsidRPr="007C637E">
        <w:rPr>
          <w:rFonts w:ascii="Trebuchet MS" w:hAnsi="Trebuchet MS"/>
          <w:sz w:val="20"/>
          <w:szCs w:val="20"/>
        </w:rPr>
        <w:t xml:space="preserve">teis contados da data em que tomar conhecimento do respectivo evento, uma Assembleia Geral de Titulares dos CRI (conforme previsto no Termo de Securitização) para que seja deliberada a orientação da manifestação </w:t>
      </w:r>
      <w:r>
        <w:rPr>
          <w:rFonts w:ascii="Trebuchet MS" w:hAnsi="Trebuchet MS"/>
          <w:sz w:val="20"/>
          <w:szCs w:val="20"/>
        </w:rPr>
        <w:t>da Debenturista</w:t>
      </w:r>
      <w:r w:rsidRPr="007C637E">
        <w:rPr>
          <w:rFonts w:ascii="Trebuchet MS" w:hAnsi="Trebuchet MS"/>
          <w:sz w:val="20"/>
          <w:szCs w:val="20"/>
        </w:rPr>
        <w:t xml:space="preserve"> em relação a tal </w:t>
      </w:r>
      <w:r>
        <w:rPr>
          <w:rFonts w:ascii="Trebuchet MS" w:hAnsi="Trebuchet MS"/>
          <w:sz w:val="20"/>
          <w:szCs w:val="20"/>
        </w:rPr>
        <w:t>hipótese</w:t>
      </w:r>
      <w:r w:rsidRPr="007C637E">
        <w:rPr>
          <w:rFonts w:ascii="Trebuchet MS" w:hAnsi="Trebuchet MS"/>
          <w:sz w:val="20"/>
          <w:szCs w:val="20"/>
        </w:rPr>
        <w:t>.</w:t>
      </w:r>
    </w:p>
    <w:p w14:paraId="101D3D98" w14:textId="77777777" w:rsidR="007C637E" w:rsidRPr="007C637E" w:rsidRDefault="007C637E" w:rsidP="007C637E">
      <w:pPr>
        <w:widowControl w:val="0"/>
        <w:tabs>
          <w:tab w:val="left" w:pos="567"/>
          <w:tab w:val="left" w:pos="851"/>
        </w:tabs>
        <w:spacing w:line="280" w:lineRule="exact"/>
        <w:ind w:left="720"/>
        <w:rPr>
          <w:rFonts w:ascii="Trebuchet MS" w:hAnsi="Trebuchet MS"/>
          <w:sz w:val="20"/>
          <w:szCs w:val="20"/>
        </w:rPr>
      </w:pPr>
    </w:p>
    <w:p w14:paraId="4CD09CA7" w14:textId="3BD83B25" w:rsidR="007C637E" w:rsidRPr="007C637E" w:rsidRDefault="007C637E"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7C637E">
        <w:rPr>
          <w:rFonts w:ascii="Trebuchet MS" w:hAnsi="Trebuchet MS"/>
          <w:sz w:val="20"/>
          <w:szCs w:val="20"/>
        </w:rPr>
        <w:t xml:space="preserve">Na hipótese: (i) de não instalação da assembleia geral de titulares dos CRI, em primeira e segunda convocação, mencionada </w:t>
      </w:r>
      <w:r>
        <w:rPr>
          <w:rFonts w:ascii="Trebuchet MS" w:hAnsi="Trebuchet MS"/>
          <w:sz w:val="20"/>
          <w:szCs w:val="20"/>
        </w:rPr>
        <w:t>na Cláusula 4.15.4</w:t>
      </w:r>
      <w:r w:rsidRPr="007C637E">
        <w:rPr>
          <w:rFonts w:ascii="Trebuchet MS" w:hAnsi="Trebuchet MS"/>
          <w:sz w:val="20"/>
          <w:szCs w:val="20"/>
        </w:rPr>
        <w:t xml:space="preserve"> acima, por falta de quórum; ou (</w:t>
      </w:r>
      <w:proofErr w:type="spellStart"/>
      <w:r w:rsidRPr="007C637E">
        <w:rPr>
          <w:rFonts w:ascii="Trebuchet MS" w:hAnsi="Trebuchet MS"/>
          <w:sz w:val="20"/>
          <w:szCs w:val="20"/>
        </w:rPr>
        <w:t>ii</w:t>
      </w:r>
      <w:proofErr w:type="spellEnd"/>
      <w:r w:rsidRPr="007C637E">
        <w:rPr>
          <w:rFonts w:ascii="Trebuchet MS" w:hAnsi="Trebuchet MS"/>
          <w:sz w:val="20"/>
          <w:szCs w:val="20"/>
        </w:rPr>
        <w:t>) em caso de instalação e deliberação favorável ao Vencimento Antecipado da</w:t>
      </w:r>
      <w:r>
        <w:rPr>
          <w:rFonts w:ascii="Trebuchet MS" w:hAnsi="Trebuchet MS"/>
          <w:sz w:val="20"/>
          <w:szCs w:val="20"/>
        </w:rPr>
        <w:t>s</w:t>
      </w:r>
      <w:r w:rsidRPr="007C637E">
        <w:rPr>
          <w:rFonts w:ascii="Trebuchet MS" w:hAnsi="Trebuchet MS"/>
          <w:sz w:val="20"/>
          <w:szCs w:val="20"/>
        </w:rPr>
        <w:t xml:space="preserve"> </w:t>
      </w:r>
      <w:r>
        <w:rPr>
          <w:rFonts w:ascii="Trebuchet MS" w:hAnsi="Trebuchet MS"/>
          <w:sz w:val="20"/>
          <w:szCs w:val="20"/>
        </w:rPr>
        <w:t>Debêntures</w:t>
      </w:r>
      <w:r w:rsidRPr="007C637E">
        <w:rPr>
          <w:rFonts w:ascii="Trebuchet MS" w:hAnsi="Trebuchet MS"/>
          <w:sz w:val="20"/>
          <w:szCs w:val="20"/>
        </w:rPr>
        <w:t xml:space="preserve">, a </w:t>
      </w:r>
      <w:r>
        <w:rPr>
          <w:rFonts w:ascii="Trebuchet MS" w:hAnsi="Trebuchet MS"/>
          <w:sz w:val="20"/>
          <w:szCs w:val="20"/>
        </w:rPr>
        <w:t>Debenturista</w:t>
      </w:r>
      <w:r w:rsidR="00412B90">
        <w:rPr>
          <w:rFonts w:ascii="Trebuchet MS" w:hAnsi="Trebuchet MS"/>
          <w:sz w:val="20"/>
          <w:szCs w:val="20"/>
        </w:rPr>
        <w:t xml:space="preserve"> </w:t>
      </w:r>
      <w:r w:rsidRPr="007C637E">
        <w:rPr>
          <w:rFonts w:ascii="Trebuchet MS" w:hAnsi="Trebuchet MS"/>
          <w:sz w:val="20"/>
          <w:szCs w:val="20"/>
        </w:rPr>
        <w:t>deverá declarar o Vencimento Antecipado da</w:t>
      </w:r>
      <w:r>
        <w:rPr>
          <w:rFonts w:ascii="Trebuchet MS" w:hAnsi="Trebuchet MS"/>
          <w:sz w:val="20"/>
          <w:szCs w:val="20"/>
        </w:rPr>
        <w:t>s</w:t>
      </w:r>
      <w:r w:rsidRPr="007C637E">
        <w:rPr>
          <w:rFonts w:ascii="Trebuchet MS" w:hAnsi="Trebuchet MS"/>
          <w:sz w:val="20"/>
          <w:szCs w:val="20"/>
        </w:rPr>
        <w:t xml:space="preserve"> </w:t>
      </w:r>
      <w:r>
        <w:rPr>
          <w:rFonts w:ascii="Trebuchet MS" w:hAnsi="Trebuchet MS"/>
          <w:sz w:val="20"/>
          <w:szCs w:val="20"/>
        </w:rPr>
        <w:t>Debêntures</w:t>
      </w:r>
      <w:r w:rsidRPr="007C637E">
        <w:rPr>
          <w:rFonts w:ascii="Trebuchet MS" w:hAnsi="Trebuchet MS"/>
          <w:sz w:val="20"/>
          <w:szCs w:val="20"/>
        </w:rPr>
        <w:t xml:space="preserve"> e exigir o pagamento do que for devido.</w:t>
      </w:r>
    </w:p>
    <w:p w14:paraId="7A16817D" w14:textId="77777777" w:rsidR="007C637E" w:rsidRPr="007C637E" w:rsidRDefault="007C637E" w:rsidP="007C637E">
      <w:pPr>
        <w:widowControl w:val="0"/>
        <w:tabs>
          <w:tab w:val="left" w:pos="567"/>
          <w:tab w:val="left" w:pos="851"/>
        </w:tabs>
        <w:spacing w:line="280" w:lineRule="exact"/>
        <w:ind w:left="720"/>
        <w:rPr>
          <w:rFonts w:ascii="Trebuchet MS" w:hAnsi="Trebuchet MS"/>
          <w:sz w:val="20"/>
          <w:szCs w:val="20"/>
        </w:rPr>
      </w:pPr>
    </w:p>
    <w:p w14:paraId="1AB834B6" w14:textId="08319E48" w:rsidR="00634B2C" w:rsidRDefault="007C637E" w:rsidP="005F55E3">
      <w:pPr>
        <w:widowControl w:val="0"/>
        <w:numPr>
          <w:ilvl w:val="2"/>
          <w:numId w:val="19"/>
        </w:numPr>
        <w:tabs>
          <w:tab w:val="left" w:pos="567"/>
          <w:tab w:val="left" w:pos="851"/>
        </w:tabs>
        <w:spacing w:line="280" w:lineRule="exact"/>
        <w:ind w:left="0" w:firstLine="0"/>
        <w:rPr>
          <w:rFonts w:ascii="Trebuchet MS" w:hAnsi="Trebuchet MS"/>
          <w:sz w:val="20"/>
          <w:szCs w:val="20"/>
        </w:rPr>
      </w:pPr>
      <w:r w:rsidRPr="007C637E">
        <w:rPr>
          <w:rFonts w:ascii="Trebuchet MS" w:hAnsi="Trebuchet MS"/>
          <w:sz w:val="20"/>
          <w:szCs w:val="20"/>
        </w:rPr>
        <w:t>Em caso de declaração do Vencimento Antecipado da</w:t>
      </w:r>
      <w:r>
        <w:rPr>
          <w:rFonts w:ascii="Trebuchet MS" w:hAnsi="Trebuchet MS"/>
          <w:sz w:val="20"/>
          <w:szCs w:val="20"/>
        </w:rPr>
        <w:t>s</w:t>
      </w:r>
      <w:r w:rsidRPr="007C637E">
        <w:rPr>
          <w:rFonts w:ascii="Trebuchet MS" w:hAnsi="Trebuchet MS"/>
          <w:sz w:val="20"/>
          <w:szCs w:val="20"/>
        </w:rPr>
        <w:t xml:space="preserve"> </w:t>
      </w:r>
      <w:r>
        <w:rPr>
          <w:rFonts w:ascii="Trebuchet MS" w:hAnsi="Trebuchet MS"/>
          <w:sz w:val="20"/>
          <w:szCs w:val="20"/>
        </w:rPr>
        <w:t>Debêntures</w:t>
      </w:r>
      <w:r w:rsidRPr="007C637E">
        <w:rPr>
          <w:rFonts w:ascii="Trebuchet MS" w:hAnsi="Trebuchet MS"/>
          <w:sz w:val="20"/>
          <w:szCs w:val="20"/>
        </w:rPr>
        <w:t xml:space="preserve">, a </w:t>
      </w:r>
      <w:r>
        <w:rPr>
          <w:rFonts w:ascii="Trebuchet MS" w:hAnsi="Trebuchet MS"/>
          <w:sz w:val="20"/>
          <w:szCs w:val="20"/>
        </w:rPr>
        <w:t>Emissora</w:t>
      </w:r>
      <w:r w:rsidRPr="007C637E">
        <w:rPr>
          <w:rFonts w:ascii="Trebuchet MS" w:hAnsi="Trebuchet MS"/>
          <w:sz w:val="20"/>
          <w:szCs w:val="20"/>
        </w:rPr>
        <w:t xml:space="preserve"> obriga-se a efetuar o pagamento do saldo do Valor Nominal Unitário da</w:t>
      </w:r>
      <w:r>
        <w:rPr>
          <w:rFonts w:ascii="Trebuchet MS" w:hAnsi="Trebuchet MS"/>
          <w:sz w:val="20"/>
          <w:szCs w:val="20"/>
        </w:rPr>
        <w:t>s</w:t>
      </w:r>
      <w:r w:rsidRPr="007C637E">
        <w:rPr>
          <w:rFonts w:ascii="Trebuchet MS" w:hAnsi="Trebuchet MS"/>
          <w:sz w:val="20"/>
          <w:szCs w:val="20"/>
        </w:rPr>
        <w:t xml:space="preserve"> </w:t>
      </w:r>
      <w:r>
        <w:rPr>
          <w:rFonts w:ascii="Trebuchet MS" w:hAnsi="Trebuchet MS"/>
          <w:sz w:val="20"/>
          <w:szCs w:val="20"/>
        </w:rPr>
        <w:t>Debêntures</w:t>
      </w:r>
      <w:r w:rsidRPr="007C637E">
        <w:rPr>
          <w:rFonts w:ascii="Trebuchet MS" w:hAnsi="Trebuchet MS"/>
          <w:sz w:val="20"/>
          <w:szCs w:val="20"/>
        </w:rPr>
        <w:t xml:space="preserve">, acrescido do Juros Remuneratórios, calculada </w:t>
      </w:r>
      <w:r w:rsidRPr="007C637E">
        <w:rPr>
          <w:rFonts w:ascii="Trebuchet MS" w:hAnsi="Trebuchet MS"/>
          <w:i/>
          <w:iCs/>
          <w:sz w:val="20"/>
          <w:szCs w:val="20"/>
        </w:rPr>
        <w:t xml:space="preserve">pro rata </w:t>
      </w:r>
      <w:proofErr w:type="spellStart"/>
      <w:r w:rsidRPr="007C637E">
        <w:rPr>
          <w:rFonts w:ascii="Trebuchet MS" w:hAnsi="Trebuchet MS"/>
          <w:i/>
          <w:iCs/>
          <w:sz w:val="20"/>
          <w:szCs w:val="20"/>
        </w:rPr>
        <w:t>temporis</w:t>
      </w:r>
      <w:proofErr w:type="spellEnd"/>
      <w:r w:rsidRPr="007C637E">
        <w:rPr>
          <w:rFonts w:ascii="Trebuchet MS" w:hAnsi="Trebuchet MS"/>
          <w:sz w:val="20"/>
          <w:szCs w:val="20"/>
        </w:rPr>
        <w:t xml:space="preserve"> desde a data da primeira integralização dos </w:t>
      </w:r>
      <w:r w:rsidRPr="00773AFE">
        <w:rPr>
          <w:rFonts w:ascii="Trebuchet MS" w:hAnsi="Trebuchet MS"/>
          <w:sz w:val="20"/>
          <w:szCs w:val="20"/>
        </w:rPr>
        <w:t xml:space="preserve">CRI, ou última </w:t>
      </w:r>
      <w:r w:rsidR="00773AFE" w:rsidRPr="00773AFE">
        <w:rPr>
          <w:rFonts w:ascii="Trebuchet MS" w:hAnsi="Trebuchet MS"/>
          <w:sz w:val="20"/>
          <w:szCs w:val="20"/>
        </w:rPr>
        <w:t xml:space="preserve">data </w:t>
      </w:r>
      <w:r w:rsidRPr="00773AFE">
        <w:rPr>
          <w:rFonts w:ascii="Trebuchet MS" w:hAnsi="Trebuchet MS"/>
          <w:sz w:val="20"/>
          <w:szCs w:val="20"/>
        </w:rPr>
        <w:t xml:space="preserve">de </w:t>
      </w:r>
      <w:r w:rsidR="00773AFE" w:rsidRPr="00773AFE">
        <w:rPr>
          <w:rFonts w:ascii="Trebuchet MS" w:hAnsi="Trebuchet MS"/>
          <w:sz w:val="20"/>
          <w:szCs w:val="20"/>
        </w:rPr>
        <w:t>pagamento</w:t>
      </w:r>
      <w:r w:rsidR="00773AFE">
        <w:rPr>
          <w:rFonts w:ascii="Trebuchet MS" w:hAnsi="Trebuchet MS"/>
          <w:sz w:val="20"/>
          <w:szCs w:val="20"/>
        </w:rPr>
        <w:t xml:space="preserve"> dos CRI</w:t>
      </w:r>
      <w:r w:rsidRPr="007C637E">
        <w:rPr>
          <w:rFonts w:ascii="Trebuchet MS" w:hAnsi="Trebuchet MS"/>
          <w:sz w:val="20"/>
          <w:szCs w:val="20"/>
        </w:rPr>
        <w:t xml:space="preserve">, conforme o caso, até a data do efetivo pagamento, e de quaisquer outros valores eventualmente devidos pela </w:t>
      </w:r>
      <w:r>
        <w:rPr>
          <w:rFonts w:ascii="Trebuchet MS" w:hAnsi="Trebuchet MS"/>
          <w:sz w:val="20"/>
          <w:szCs w:val="20"/>
        </w:rPr>
        <w:t>Emissora</w:t>
      </w:r>
      <w:r w:rsidRPr="007C637E">
        <w:rPr>
          <w:rFonts w:ascii="Trebuchet MS" w:hAnsi="Trebuchet MS"/>
          <w:sz w:val="20"/>
          <w:szCs w:val="20"/>
        </w:rPr>
        <w:t xml:space="preserve"> nos termos desta </w:t>
      </w:r>
      <w:r>
        <w:rPr>
          <w:rFonts w:ascii="Trebuchet MS" w:hAnsi="Trebuchet MS"/>
          <w:sz w:val="20"/>
          <w:szCs w:val="20"/>
        </w:rPr>
        <w:t>Escritura de Emissão e dos demais Documentos da Operação</w:t>
      </w:r>
      <w:r w:rsidRPr="007C637E">
        <w:rPr>
          <w:rFonts w:ascii="Trebuchet MS" w:hAnsi="Trebuchet MS"/>
          <w:sz w:val="20"/>
          <w:szCs w:val="20"/>
        </w:rPr>
        <w:t xml:space="preserve">, em até 5 (cinco) Dias Úteis a contar da data da declaração de Vencimento Antecipado </w:t>
      </w:r>
      <w:r>
        <w:rPr>
          <w:rFonts w:ascii="Trebuchet MS" w:hAnsi="Trebuchet MS"/>
          <w:sz w:val="20"/>
          <w:szCs w:val="20"/>
        </w:rPr>
        <w:t>das Debêntures</w:t>
      </w:r>
      <w:r w:rsidRPr="007C637E">
        <w:rPr>
          <w:rFonts w:ascii="Trebuchet MS" w:hAnsi="Trebuchet MS"/>
          <w:sz w:val="20"/>
          <w:szCs w:val="20"/>
        </w:rPr>
        <w:t xml:space="preserve">, sob pena de, em não o fazendo, ficar obrigada, ainda, ao pagamento dos encargos moratórios previstos na Cláusula </w:t>
      </w:r>
      <w:r>
        <w:rPr>
          <w:rFonts w:ascii="Trebuchet MS" w:hAnsi="Trebuchet MS"/>
          <w:sz w:val="20"/>
          <w:szCs w:val="20"/>
        </w:rPr>
        <w:t>4.</w:t>
      </w:r>
      <w:r w:rsidRPr="007C637E">
        <w:rPr>
          <w:rFonts w:ascii="Trebuchet MS" w:hAnsi="Trebuchet MS"/>
          <w:sz w:val="20"/>
          <w:szCs w:val="20"/>
        </w:rPr>
        <w:t xml:space="preserve">13 </w:t>
      </w:r>
      <w:r>
        <w:rPr>
          <w:rFonts w:ascii="Trebuchet MS" w:hAnsi="Trebuchet MS"/>
          <w:sz w:val="20"/>
          <w:szCs w:val="20"/>
        </w:rPr>
        <w:t>acima</w:t>
      </w:r>
      <w:r w:rsidRPr="007C637E">
        <w:rPr>
          <w:rFonts w:ascii="Trebuchet MS" w:hAnsi="Trebuchet MS"/>
          <w:sz w:val="20"/>
          <w:szCs w:val="20"/>
        </w:rPr>
        <w:t>.</w:t>
      </w:r>
      <w:r>
        <w:rPr>
          <w:rFonts w:ascii="Trebuchet MS" w:hAnsi="Trebuchet MS"/>
          <w:sz w:val="20"/>
          <w:szCs w:val="20"/>
        </w:rPr>
        <w:t xml:space="preserve"> </w:t>
      </w:r>
    </w:p>
    <w:p w14:paraId="1880D3D1" w14:textId="77777777" w:rsidR="008F3B74" w:rsidRDefault="008F3B74" w:rsidP="008F3B74">
      <w:pPr>
        <w:pStyle w:val="PargrafodaLista"/>
        <w:rPr>
          <w:rFonts w:ascii="Trebuchet MS" w:hAnsi="Trebuchet MS"/>
          <w:sz w:val="20"/>
          <w:szCs w:val="20"/>
        </w:rPr>
      </w:pPr>
    </w:p>
    <w:p w14:paraId="214ABDDD" w14:textId="4F8CCC2E" w:rsidR="008F3B74" w:rsidRPr="008F3B74" w:rsidRDefault="008F3B74" w:rsidP="008F3B74">
      <w:pPr>
        <w:widowControl w:val="0"/>
        <w:numPr>
          <w:ilvl w:val="2"/>
          <w:numId w:val="19"/>
        </w:numPr>
        <w:tabs>
          <w:tab w:val="left" w:pos="567"/>
          <w:tab w:val="left" w:pos="851"/>
        </w:tabs>
        <w:spacing w:line="280" w:lineRule="exact"/>
        <w:ind w:left="0" w:firstLine="0"/>
        <w:rPr>
          <w:rFonts w:ascii="Trebuchet MS" w:hAnsi="Trebuchet MS"/>
          <w:sz w:val="20"/>
          <w:szCs w:val="20"/>
        </w:rPr>
      </w:pPr>
      <w:r w:rsidRPr="008F3B74">
        <w:rPr>
          <w:rFonts w:ascii="Trebuchet MS" w:hAnsi="Trebuchet MS"/>
          <w:sz w:val="20"/>
          <w:szCs w:val="20"/>
        </w:rPr>
        <w:t>Não serão caracterizadas as hipóteses listadas na Cláusula 4.15.1 acima, as ocorrências descritas nas certidões apresentadas para finalização da auditoria legal (</w:t>
      </w:r>
      <w:proofErr w:type="spellStart"/>
      <w:r w:rsidRPr="008F3B74">
        <w:rPr>
          <w:rFonts w:ascii="Trebuchet MS" w:hAnsi="Trebuchet MS"/>
          <w:i/>
          <w:sz w:val="20"/>
          <w:szCs w:val="20"/>
        </w:rPr>
        <w:t>due</w:t>
      </w:r>
      <w:proofErr w:type="spellEnd"/>
      <w:r w:rsidRPr="008F3B74">
        <w:rPr>
          <w:rFonts w:ascii="Trebuchet MS" w:hAnsi="Trebuchet MS"/>
          <w:i/>
          <w:sz w:val="20"/>
          <w:szCs w:val="20"/>
        </w:rPr>
        <w:t xml:space="preserve"> </w:t>
      </w:r>
      <w:proofErr w:type="spellStart"/>
      <w:r w:rsidRPr="008F3B74">
        <w:rPr>
          <w:rFonts w:ascii="Trebuchet MS" w:hAnsi="Trebuchet MS"/>
          <w:i/>
          <w:sz w:val="20"/>
          <w:szCs w:val="20"/>
        </w:rPr>
        <w:t>diligence</w:t>
      </w:r>
      <w:proofErr w:type="spellEnd"/>
      <w:r w:rsidRPr="008F3B74">
        <w:rPr>
          <w:rFonts w:ascii="Trebuchet MS" w:hAnsi="Trebuchet MS"/>
          <w:sz w:val="20"/>
          <w:szCs w:val="20"/>
        </w:rPr>
        <w:t>) em relação a Emissora e aos Fiadores</w:t>
      </w:r>
      <w:r w:rsidR="004E2FC3">
        <w:rPr>
          <w:rFonts w:ascii="Trebuchet MS" w:hAnsi="Trebuchet MS"/>
          <w:sz w:val="20"/>
          <w:szCs w:val="20"/>
        </w:rPr>
        <w:t>.</w:t>
      </w:r>
    </w:p>
    <w:p w14:paraId="0D7FAFDD" w14:textId="77777777" w:rsidR="00C20F12" w:rsidRPr="00A15CFB" w:rsidRDefault="00C20F12" w:rsidP="001A59AF">
      <w:pPr>
        <w:widowControl w:val="0"/>
        <w:spacing w:line="280" w:lineRule="exact"/>
        <w:rPr>
          <w:rFonts w:ascii="Trebuchet MS" w:hAnsi="Trebuchet MS"/>
          <w:snapToGrid w:val="0"/>
          <w:sz w:val="20"/>
          <w:szCs w:val="20"/>
        </w:rPr>
      </w:pPr>
    </w:p>
    <w:p w14:paraId="10BDBC3F" w14:textId="77777777" w:rsidR="00C20F12" w:rsidRPr="00A15CFB" w:rsidRDefault="00C20F12" w:rsidP="00326B0C">
      <w:pPr>
        <w:widowControl w:val="0"/>
        <w:numPr>
          <w:ilvl w:val="1"/>
          <w:numId w:val="34"/>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Local de Pagamento</w:t>
      </w:r>
    </w:p>
    <w:p w14:paraId="59EB8112" w14:textId="77777777" w:rsidR="00C20F12" w:rsidRPr="00A15CFB" w:rsidRDefault="00C20F12" w:rsidP="0069607A">
      <w:pPr>
        <w:widowControl w:val="0"/>
        <w:spacing w:line="280" w:lineRule="exact"/>
        <w:rPr>
          <w:rFonts w:ascii="Trebuchet MS" w:hAnsi="Trebuchet MS"/>
          <w:sz w:val="20"/>
          <w:szCs w:val="20"/>
        </w:rPr>
      </w:pPr>
    </w:p>
    <w:p w14:paraId="3AC3749E" w14:textId="28841660" w:rsidR="00C20F12" w:rsidRPr="00A15CFB" w:rsidRDefault="00C20F12" w:rsidP="00326B0C">
      <w:pPr>
        <w:widowControl w:val="0"/>
        <w:numPr>
          <w:ilvl w:val="2"/>
          <w:numId w:val="34"/>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Os pagamentos a que fizerem jus as Debêntures serão efetuados pela Emissora </w:t>
      </w:r>
      <w:r w:rsidR="00412B90">
        <w:rPr>
          <w:rFonts w:ascii="Trebuchet MS" w:hAnsi="Trebuchet MS"/>
          <w:sz w:val="20"/>
          <w:szCs w:val="20"/>
        </w:rPr>
        <w:t>na Conta do Patrimônio Separado</w:t>
      </w:r>
      <w:r w:rsidRPr="00A15CFB">
        <w:rPr>
          <w:rFonts w:ascii="Trebuchet MS" w:hAnsi="Trebuchet MS"/>
          <w:sz w:val="20"/>
          <w:szCs w:val="20"/>
        </w:rPr>
        <w:t>.</w:t>
      </w:r>
    </w:p>
    <w:p w14:paraId="775DAC82" w14:textId="77777777" w:rsidR="00C20F12" w:rsidRPr="00A15CFB" w:rsidRDefault="00C20F12" w:rsidP="0069607A">
      <w:pPr>
        <w:widowControl w:val="0"/>
        <w:spacing w:line="280" w:lineRule="exact"/>
        <w:rPr>
          <w:rFonts w:ascii="Trebuchet MS" w:hAnsi="Trebuchet MS"/>
          <w:sz w:val="20"/>
          <w:szCs w:val="20"/>
        </w:rPr>
      </w:pPr>
    </w:p>
    <w:p w14:paraId="5FAFF2A2" w14:textId="77777777" w:rsidR="00C20F12" w:rsidRPr="00A15CFB" w:rsidRDefault="00C20F12" w:rsidP="00326B0C">
      <w:pPr>
        <w:widowControl w:val="0"/>
        <w:numPr>
          <w:ilvl w:val="1"/>
          <w:numId w:val="34"/>
        </w:numPr>
        <w:tabs>
          <w:tab w:val="left" w:pos="567"/>
        </w:tabs>
        <w:spacing w:line="280" w:lineRule="exact"/>
        <w:ind w:left="0" w:firstLine="0"/>
        <w:rPr>
          <w:rFonts w:ascii="Trebuchet MS" w:hAnsi="Trebuchet MS"/>
          <w:b/>
          <w:sz w:val="20"/>
          <w:szCs w:val="20"/>
        </w:rPr>
      </w:pPr>
      <w:r w:rsidRPr="00A15CFB">
        <w:rPr>
          <w:rFonts w:ascii="Trebuchet MS" w:hAnsi="Trebuchet MS"/>
          <w:b/>
          <w:sz w:val="20"/>
          <w:szCs w:val="20"/>
        </w:rPr>
        <w:t>Prorrogação dos Prazos</w:t>
      </w:r>
    </w:p>
    <w:p w14:paraId="7BFC10FB" w14:textId="77777777" w:rsidR="00C20F12" w:rsidRPr="00A15CFB" w:rsidRDefault="00C20F12" w:rsidP="0069607A">
      <w:pPr>
        <w:widowControl w:val="0"/>
        <w:spacing w:line="280" w:lineRule="exact"/>
        <w:rPr>
          <w:rFonts w:ascii="Trebuchet MS" w:hAnsi="Trebuchet MS"/>
          <w:sz w:val="20"/>
          <w:szCs w:val="20"/>
        </w:rPr>
      </w:pPr>
    </w:p>
    <w:p w14:paraId="10246F1D" w14:textId="7CB3D4FB" w:rsidR="00C20F12" w:rsidRPr="00A15CFB" w:rsidRDefault="00C20F12" w:rsidP="00326B0C">
      <w:pPr>
        <w:widowControl w:val="0"/>
        <w:numPr>
          <w:ilvl w:val="2"/>
          <w:numId w:val="34"/>
        </w:numPr>
        <w:tabs>
          <w:tab w:val="left" w:pos="567"/>
          <w:tab w:val="left" w:pos="851"/>
        </w:tabs>
        <w:spacing w:line="280" w:lineRule="exact"/>
        <w:ind w:left="0" w:firstLine="0"/>
        <w:rPr>
          <w:rFonts w:ascii="Trebuchet MS" w:hAnsi="Trebuchet MS"/>
          <w:sz w:val="20"/>
          <w:szCs w:val="20"/>
        </w:rPr>
      </w:pPr>
      <w:r w:rsidRPr="00A15CFB">
        <w:rPr>
          <w:rFonts w:ascii="Trebuchet MS" w:hAnsi="Trebuchet MS"/>
          <w:sz w:val="20"/>
          <w:szCs w:val="20"/>
        </w:rPr>
        <w:t xml:space="preserve">Considerar-se-ão automaticamente prorrogados os prazos para pagamento de qualquer obrigação prevista ou decorrente da Emissão até o primeiro </w:t>
      </w:r>
      <w:r w:rsidR="00C2188C" w:rsidRPr="00A15CFB">
        <w:rPr>
          <w:rFonts w:ascii="Trebuchet MS" w:hAnsi="Trebuchet MS"/>
          <w:sz w:val="20"/>
          <w:szCs w:val="20"/>
        </w:rPr>
        <w:t>D</w:t>
      </w:r>
      <w:r w:rsidRPr="00A15CFB">
        <w:rPr>
          <w:rFonts w:ascii="Trebuchet MS" w:hAnsi="Trebuchet MS"/>
          <w:sz w:val="20"/>
          <w:szCs w:val="20"/>
        </w:rPr>
        <w:t xml:space="preserve">ia </w:t>
      </w:r>
      <w:r w:rsidR="00C2188C" w:rsidRPr="00A15CFB">
        <w:rPr>
          <w:rFonts w:ascii="Trebuchet MS" w:hAnsi="Trebuchet MS"/>
          <w:sz w:val="20"/>
          <w:szCs w:val="20"/>
        </w:rPr>
        <w:t>Ú</w:t>
      </w:r>
      <w:r w:rsidRPr="00A15CFB">
        <w:rPr>
          <w:rFonts w:ascii="Trebuchet MS" w:hAnsi="Trebuchet MS"/>
          <w:sz w:val="20"/>
          <w:szCs w:val="20"/>
        </w:rPr>
        <w:t xml:space="preserve">til subsequente, sem acréscimo de juros ou de qualquer outro encargo moratório aos valores a serem pagos, quando a data de tais pagamentos coincidir com </w:t>
      </w:r>
      <w:r w:rsidR="00412B90" w:rsidRPr="00412B90">
        <w:rPr>
          <w:rFonts w:ascii="Trebuchet MS" w:hAnsi="Trebuchet MS"/>
          <w:sz w:val="20"/>
          <w:szCs w:val="20"/>
        </w:rPr>
        <w:t>sábado, domingo</w:t>
      </w:r>
      <w:r w:rsidR="00412B90">
        <w:rPr>
          <w:rFonts w:ascii="Trebuchet MS" w:hAnsi="Trebuchet MS"/>
          <w:sz w:val="20"/>
          <w:szCs w:val="20"/>
        </w:rPr>
        <w:t xml:space="preserve"> e </w:t>
      </w:r>
      <w:r w:rsidR="00412B90" w:rsidRPr="00412B90">
        <w:rPr>
          <w:rFonts w:ascii="Trebuchet MS" w:hAnsi="Trebuchet MS"/>
          <w:sz w:val="20"/>
          <w:szCs w:val="20"/>
        </w:rPr>
        <w:t>feriado declarado nacional na República Federativa do Brasil.</w:t>
      </w:r>
    </w:p>
    <w:p w14:paraId="2A87A23F" w14:textId="77777777" w:rsidR="00F77E7E" w:rsidRPr="00A15CFB" w:rsidRDefault="00F77E7E" w:rsidP="0069607A">
      <w:pPr>
        <w:widowControl w:val="0"/>
        <w:autoSpaceDE w:val="0"/>
        <w:autoSpaceDN w:val="0"/>
        <w:adjustRightInd w:val="0"/>
        <w:spacing w:line="280" w:lineRule="exact"/>
        <w:rPr>
          <w:rFonts w:ascii="Trebuchet MS" w:hAnsi="Trebuchet MS"/>
          <w:sz w:val="20"/>
          <w:szCs w:val="20"/>
        </w:rPr>
      </w:pPr>
    </w:p>
    <w:p w14:paraId="692B8BF7" w14:textId="5956EA66" w:rsidR="004D6A75" w:rsidRPr="00A15CFB" w:rsidRDefault="004D6A75"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Cláusula V</w:t>
      </w:r>
    </w:p>
    <w:p w14:paraId="46A582B5" w14:textId="77777777" w:rsidR="004D6A75" w:rsidRPr="00A15CFB" w:rsidRDefault="009115F2"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 obrigações adicionais da Emissora</w:t>
      </w:r>
      <w:r w:rsidR="00B42AB9" w:rsidRPr="00A15CFB">
        <w:rPr>
          <w:rFonts w:ascii="Trebuchet MS" w:hAnsi="Trebuchet MS" w:cs="Times New Roman"/>
          <w:b/>
          <w:smallCaps/>
          <w:sz w:val="20"/>
          <w:szCs w:val="20"/>
        </w:rPr>
        <w:t xml:space="preserve"> </w:t>
      </w:r>
    </w:p>
    <w:p w14:paraId="56943CE2" w14:textId="77777777" w:rsidR="004D6A75" w:rsidRPr="00A15CFB" w:rsidRDefault="004D6A75" w:rsidP="0069607A">
      <w:pPr>
        <w:widowControl w:val="0"/>
        <w:tabs>
          <w:tab w:val="left" w:pos="567"/>
        </w:tabs>
        <w:spacing w:line="280" w:lineRule="exact"/>
        <w:rPr>
          <w:rFonts w:ascii="Trebuchet MS" w:hAnsi="Trebuchet MS"/>
          <w:sz w:val="20"/>
          <w:szCs w:val="20"/>
        </w:rPr>
      </w:pPr>
    </w:p>
    <w:p w14:paraId="0FF08FDC" w14:textId="04C7520F" w:rsidR="00C20F12" w:rsidRPr="00A15CFB" w:rsidRDefault="00F3168E" w:rsidP="00E43885">
      <w:pPr>
        <w:widowControl w:val="0"/>
        <w:tabs>
          <w:tab w:val="left" w:pos="567"/>
        </w:tabs>
        <w:spacing w:line="280" w:lineRule="exact"/>
        <w:rPr>
          <w:rFonts w:ascii="Trebuchet MS" w:hAnsi="Trebuchet MS"/>
          <w:sz w:val="20"/>
          <w:szCs w:val="20"/>
        </w:rPr>
      </w:pPr>
      <w:bookmarkStart w:id="104" w:name="_Ref261310369"/>
      <w:r>
        <w:rPr>
          <w:rFonts w:ascii="Trebuchet MS" w:hAnsi="Trebuchet MS"/>
          <w:sz w:val="20"/>
          <w:szCs w:val="20"/>
        </w:rPr>
        <w:t>5.1.</w:t>
      </w:r>
      <w:r w:rsidR="003F5EB0" w:rsidRPr="00A15CFB">
        <w:rPr>
          <w:rFonts w:ascii="Trebuchet MS" w:hAnsi="Trebuchet MS"/>
          <w:sz w:val="20"/>
          <w:szCs w:val="20"/>
        </w:rPr>
        <w:t xml:space="preserve"> </w:t>
      </w:r>
      <w:r w:rsidR="00C20F12" w:rsidRPr="00A15CFB">
        <w:rPr>
          <w:rFonts w:ascii="Trebuchet MS" w:hAnsi="Trebuchet MS"/>
          <w:sz w:val="20"/>
          <w:szCs w:val="20"/>
        </w:rPr>
        <w:t>A Emissora</w:t>
      </w:r>
      <w:r w:rsidR="00412B90">
        <w:rPr>
          <w:rFonts w:ascii="Trebuchet MS" w:hAnsi="Trebuchet MS"/>
          <w:sz w:val="20"/>
          <w:szCs w:val="20"/>
        </w:rPr>
        <w:t xml:space="preserve"> e cada um dos Fiadores</w:t>
      </w:r>
      <w:r w:rsidR="00FC0EC2">
        <w:rPr>
          <w:rFonts w:ascii="Trebuchet MS" w:hAnsi="Trebuchet MS"/>
          <w:sz w:val="20"/>
          <w:szCs w:val="20"/>
        </w:rPr>
        <w:t>, conforme aplicável</w:t>
      </w:r>
      <w:r w:rsidR="00C20F12" w:rsidRPr="00A15CFB">
        <w:rPr>
          <w:rFonts w:ascii="Trebuchet MS" w:hAnsi="Trebuchet MS"/>
          <w:sz w:val="20"/>
          <w:szCs w:val="20"/>
        </w:rPr>
        <w:t>:</w:t>
      </w:r>
      <w:bookmarkEnd w:id="104"/>
    </w:p>
    <w:p w14:paraId="6F0A4BEC" w14:textId="77777777" w:rsidR="00412B90" w:rsidRPr="00412B90" w:rsidRDefault="00412B90" w:rsidP="00412B90">
      <w:pPr>
        <w:widowControl w:val="0"/>
        <w:spacing w:line="280" w:lineRule="exact"/>
        <w:ind w:left="2496"/>
        <w:rPr>
          <w:rFonts w:ascii="Trebuchet MS" w:hAnsi="Trebuchet MS"/>
          <w:sz w:val="20"/>
          <w:szCs w:val="20"/>
        </w:rPr>
      </w:pPr>
    </w:p>
    <w:p w14:paraId="6C004CDA" w14:textId="0A7F9A0E" w:rsidR="00FC0EC2" w:rsidRDefault="00FC0EC2" w:rsidP="005F55E3">
      <w:pPr>
        <w:pStyle w:val="Level1"/>
        <w:numPr>
          <w:ilvl w:val="0"/>
          <w:numId w:val="26"/>
        </w:numPr>
        <w:tabs>
          <w:tab w:val="left" w:pos="708"/>
        </w:tabs>
        <w:spacing w:line="276" w:lineRule="auto"/>
        <w:ind w:left="709" w:hanging="709"/>
        <w:jc w:val="both"/>
        <w:rPr>
          <w:rFonts w:ascii="Trebuchet MS" w:hAnsi="Trebuchet MS"/>
          <w:sz w:val="20"/>
          <w:szCs w:val="20"/>
        </w:rPr>
      </w:pPr>
      <w:bookmarkStart w:id="105" w:name="_DV_M17"/>
      <w:bookmarkEnd w:id="105"/>
      <w:r>
        <w:rPr>
          <w:rFonts w:ascii="Trebuchet MS" w:hAnsi="Trebuchet MS"/>
          <w:sz w:val="20"/>
          <w:szCs w:val="20"/>
        </w:rPr>
        <w:t>assume a responsabilidade de manter constantemente atualizado e por escrito, junto à Debenturista</w:t>
      </w:r>
      <w:r w:rsidR="00773AFE">
        <w:rPr>
          <w:rFonts w:ascii="Trebuchet MS" w:hAnsi="Trebuchet MS"/>
          <w:sz w:val="20"/>
          <w:szCs w:val="20"/>
        </w:rPr>
        <w:t xml:space="preserve"> </w:t>
      </w:r>
      <w:r>
        <w:rPr>
          <w:rFonts w:ascii="Trebuchet MS" w:hAnsi="Trebuchet MS"/>
          <w:sz w:val="20"/>
          <w:szCs w:val="20"/>
        </w:rPr>
        <w:t xml:space="preserve">o seu endereço. Para efeito de comunicação/conhecimento sobre qualquer ato ou fato decorrente desta Escritura de Emissão, estas serão automaticamente consideradas intimadas nos termos da Cláusula </w:t>
      </w:r>
      <w:r w:rsidR="00773AFE">
        <w:rPr>
          <w:rFonts w:ascii="Trebuchet MS" w:hAnsi="Trebuchet MS"/>
          <w:sz w:val="20"/>
          <w:szCs w:val="20"/>
        </w:rPr>
        <w:t>X abaixo</w:t>
      </w:r>
      <w:r>
        <w:rPr>
          <w:rFonts w:ascii="Trebuchet MS" w:hAnsi="Trebuchet MS"/>
          <w:sz w:val="20"/>
          <w:szCs w:val="20"/>
        </w:rPr>
        <w:t xml:space="preserve">;  </w:t>
      </w:r>
    </w:p>
    <w:p w14:paraId="629146F2" w14:textId="77777777" w:rsidR="00FC0EC2" w:rsidRDefault="00FC0EC2" w:rsidP="00FC0EC2">
      <w:pPr>
        <w:widowControl w:val="0"/>
        <w:tabs>
          <w:tab w:val="left" w:pos="540"/>
          <w:tab w:val="num" w:pos="1276"/>
        </w:tabs>
        <w:spacing w:line="276" w:lineRule="auto"/>
        <w:ind w:hanging="567"/>
        <w:rPr>
          <w:rFonts w:ascii="Trebuchet MS" w:hAnsi="Trebuchet MS"/>
          <w:sz w:val="20"/>
          <w:szCs w:val="20"/>
        </w:rPr>
      </w:pPr>
    </w:p>
    <w:p w14:paraId="7A5BA693" w14:textId="3C2ADF03" w:rsidR="00FC0EC2" w:rsidRDefault="00FC0EC2" w:rsidP="005F55E3">
      <w:pPr>
        <w:pStyle w:val="Level1"/>
        <w:numPr>
          <w:ilvl w:val="0"/>
          <w:numId w:val="26"/>
        </w:numPr>
        <w:tabs>
          <w:tab w:val="left" w:pos="708"/>
        </w:tabs>
        <w:spacing w:line="276" w:lineRule="auto"/>
        <w:ind w:left="709" w:hanging="709"/>
        <w:jc w:val="both"/>
        <w:rPr>
          <w:rFonts w:ascii="Trebuchet MS" w:hAnsi="Trebuchet MS"/>
          <w:sz w:val="20"/>
          <w:szCs w:val="20"/>
        </w:rPr>
      </w:pPr>
      <w:r>
        <w:rPr>
          <w:rFonts w:ascii="Trebuchet MS" w:hAnsi="Trebuchet MS"/>
          <w:sz w:val="20"/>
          <w:szCs w:val="20"/>
        </w:rPr>
        <w:t xml:space="preserve">responsabiliza-se pela veracidade e exatidão dos dados e informações ora prestados e/ou enviados à Debenturista; </w:t>
      </w:r>
    </w:p>
    <w:p w14:paraId="29124E7D" w14:textId="77777777" w:rsidR="00FC0EC2" w:rsidRDefault="00FC0EC2" w:rsidP="00FC0EC2">
      <w:pPr>
        <w:widowControl w:val="0"/>
        <w:tabs>
          <w:tab w:val="left" w:pos="540"/>
          <w:tab w:val="num" w:pos="1276"/>
        </w:tabs>
        <w:spacing w:line="276" w:lineRule="auto"/>
        <w:ind w:hanging="567"/>
        <w:rPr>
          <w:rFonts w:ascii="Trebuchet MS" w:hAnsi="Trebuchet MS"/>
          <w:sz w:val="20"/>
          <w:szCs w:val="20"/>
        </w:rPr>
      </w:pPr>
    </w:p>
    <w:p w14:paraId="3E59D944" w14:textId="64E03220" w:rsidR="00FC0EC2" w:rsidRDefault="00FC0EC2" w:rsidP="005F55E3">
      <w:pPr>
        <w:pStyle w:val="Level1"/>
        <w:numPr>
          <w:ilvl w:val="0"/>
          <w:numId w:val="26"/>
        </w:numPr>
        <w:tabs>
          <w:tab w:val="left" w:pos="708"/>
        </w:tabs>
        <w:spacing w:line="276" w:lineRule="auto"/>
        <w:ind w:left="709" w:hanging="709"/>
        <w:jc w:val="both"/>
        <w:rPr>
          <w:rFonts w:ascii="Trebuchet MS" w:hAnsi="Trebuchet MS"/>
          <w:sz w:val="20"/>
          <w:szCs w:val="20"/>
        </w:rPr>
      </w:pPr>
      <w:r>
        <w:rPr>
          <w:rFonts w:ascii="Trebuchet MS" w:hAnsi="Trebuchet MS"/>
          <w:sz w:val="20"/>
          <w:szCs w:val="20"/>
        </w:rPr>
        <w:t xml:space="preserve">obriga-se a entregar à Debenturista, mediante recebimento de comunicação escrita nesse sentido e em data razoavelmente requerida pela Debenturista, os documentos solicitados pela Debenturista para atualização daqueles já entregues, ou que venham a ser exigidos pelas normas vigentes ou em razão de determinação ou orientação de autoridades competentes; </w:t>
      </w:r>
    </w:p>
    <w:p w14:paraId="17F0E6F6" w14:textId="77777777" w:rsidR="00FC0EC2" w:rsidRDefault="00FC0EC2" w:rsidP="00FC0EC2">
      <w:pPr>
        <w:widowControl w:val="0"/>
        <w:tabs>
          <w:tab w:val="left" w:pos="900"/>
        </w:tabs>
        <w:spacing w:line="276" w:lineRule="auto"/>
        <w:ind w:left="1276" w:hanging="567"/>
        <w:rPr>
          <w:rFonts w:ascii="Trebuchet MS" w:hAnsi="Trebuchet MS"/>
          <w:sz w:val="20"/>
          <w:szCs w:val="20"/>
        </w:rPr>
      </w:pPr>
    </w:p>
    <w:p w14:paraId="0FD93C5E" w14:textId="316184AF"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dará ciência desta </w:t>
      </w:r>
      <w:r>
        <w:rPr>
          <w:rFonts w:ascii="Trebuchet MS" w:hAnsi="Trebuchet MS"/>
          <w:sz w:val="20"/>
          <w:szCs w:val="20"/>
        </w:rPr>
        <w:t>Escritura de Emissão e dos demais Documentos da Operação, bem como de seus respectivos</w:t>
      </w:r>
      <w:r>
        <w:rPr>
          <w:rFonts w:ascii="Trebuchet MS" w:eastAsia="SimSun" w:hAnsi="Trebuchet MS"/>
          <w:sz w:val="20"/>
          <w:szCs w:val="20"/>
        </w:rPr>
        <w:t xml:space="preserve"> termos e condições aos seus administradores e farão com que </w:t>
      </w:r>
      <w:r>
        <w:rPr>
          <w:rFonts w:ascii="Trebuchet MS" w:hAnsi="Trebuchet MS"/>
          <w:sz w:val="20"/>
          <w:szCs w:val="20"/>
        </w:rPr>
        <w:t>estes</w:t>
      </w:r>
      <w:r>
        <w:rPr>
          <w:rFonts w:ascii="Trebuchet MS" w:eastAsia="SimSun" w:hAnsi="Trebuchet MS"/>
          <w:sz w:val="20"/>
          <w:szCs w:val="20"/>
        </w:rPr>
        <w:t xml:space="preserve"> cumpram e façam cumprir todos os seus termos e condições;</w:t>
      </w:r>
    </w:p>
    <w:p w14:paraId="1BEDA330" w14:textId="77777777" w:rsidR="00FC0EC2" w:rsidRDefault="00FC0EC2" w:rsidP="00FC0EC2">
      <w:pPr>
        <w:widowControl w:val="0"/>
        <w:spacing w:line="276" w:lineRule="auto"/>
        <w:ind w:left="1276" w:hanging="567"/>
        <w:rPr>
          <w:rFonts w:ascii="Trebuchet MS" w:eastAsia="SimSun" w:hAnsi="Trebuchet MS"/>
          <w:color w:val="000000"/>
          <w:sz w:val="20"/>
          <w:szCs w:val="20"/>
        </w:rPr>
      </w:pPr>
    </w:p>
    <w:p w14:paraId="069A3565" w14:textId="6E2744BB"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b/>
          <w:i/>
          <w:sz w:val="20"/>
          <w:szCs w:val="20"/>
        </w:rPr>
      </w:pPr>
      <w:r>
        <w:rPr>
          <w:rFonts w:ascii="Trebuchet MS" w:eastAsia="SimSun" w:hAnsi="Trebuchet MS"/>
          <w:sz w:val="20"/>
          <w:szCs w:val="20"/>
        </w:rPr>
        <w:t xml:space="preserve">informará à Debenturista </w:t>
      </w:r>
      <w:r w:rsidRPr="00FC0EC2">
        <w:rPr>
          <w:rFonts w:ascii="Trebuchet MS" w:hAnsi="Trebuchet MS"/>
          <w:sz w:val="20"/>
          <w:szCs w:val="20"/>
        </w:rPr>
        <w:t>qualquer</w:t>
      </w:r>
      <w:r>
        <w:rPr>
          <w:rFonts w:ascii="Trebuchet MS" w:eastAsia="SimSun" w:hAnsi="Trebuchet MS"/>
          <w:sz w:val="20"/>
          <w:szCs w:val="20"/>
        </w:rPr>
        <w:t xml:space="preserve"> descumprimento de qualquer de suas respectivas obrigações nos termos desta Escritura de Emissão, bem como a ocorrência de qualquer Hipótese de Vencimento Antecipado; </w:t>
      </w:r>
    </w:p>
    <w:p w14:paraId="64FF05B5" w14:textId="77777777" w:rsidR="00FC0EC2" w:rsidRDefault="00FC0EC2" w:rsidP="00FC0EC2">
      <w:pPr>
        <w:widowControl w:val="0"/>
        <w:tabs>
          <w:tab w:val="num" w:pos="1276"/>
        </w:tabs>
        <w:spacing w:line="276" w:lineRule="auto"/>
        <w:ind w:hanging="567"/>
        <w:rPr>
          <w:rFonts w:ascii="Trebuchet MS" w:eastAsia="SimSun" w:hAnsi="Trebuchet MS"/>
          <w:color w:val="000000"/>
          <w:sz w:val="20"/>
          <w:szCs w:val="20"/>
        </w:rPr>
      </w:pPr>
    </w:p>
    <w:p w14:paraId="268ADC6E" w14:textId="4BE20A02"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comunicará imediatamente à Debenturista</w:t>
      </w:r>
      <w:r w:rsidR="00AA2C5B">
        <w:rPr>
          <w:rFonts w:ascii="Trebuchet MS" w:eastAsia="SimSun" w:hAnsi="Trebuchet MS"/>
          <w:sz w:val="20"/>
          <w:szCs w:val="20"/>
        </w:rPr>
        <w:t>, com cópia ao Agente Fiduciário</w:t>
      </w:r>
      <w:r w:rsidR="00437B30">
        <w:rPr>
          <w:rFonts w:ascii="Trebuchet MS" w:eastAsia="SimSun" w:hAnsi="Trebuchet MS"/>
          <w:sz w:val="20"/>
          <w:szCs w:val="20"/>
        </w:rPr>
        <w:t xml:space="preserve"> dos CRI</w:t>
      </w:r>
      <w:r w:rsidR="00AA2C5B">
        <w:rPr>
          <w:rFonts w:ascii="Trebuchet MS" w:eastAsia="SimSun" w:hAnsi="Trebuchet MS"/>
          <w:sz w:val="20"/>
          <w:szCs w:val="20"/>
        </w:rPr>
        <w:t>,</w:t>
      </w:r>
      <w:r>
        <w:rPr>
          <w:rFonts w:ascii="Trebuchet MS" w:eastAsia="SimSun" w:hAnsi="Trebuchet MS"/>
          <w:sz w:val="20"/>
          <w:szCs w:val="20"/>
        </w:rPr>
        <w:t xml:space="preserve"> a ocorrência de quaisquer eventos ou situações que sejam de seu conhecimento e que possam comprometer, de maneira </w:t>
      </w:r>
      <w:r w:rsidRPr="00FC0EC2">
        <w:rPr>
          <w:rFonts w:ascii="Trebuchet MS" w:hAnsi="Trebuchet MS"/>
          <w:sz w:val="20"/>
          <w:szCs w:val="20"/>
        </w:rPr>
        <w:t>relevante</w:t>
      </w:r>
      <w:r>
        <w:rPr>
          <w:rFonts w:ascii="Trebuchet MS" w:eastAsia="SimSun" w:hAnsi="Trebuchet MS"/>
          <w:sz w:val="20"/>
          <w:szCs w:val="20"/>
        </w:rPr>
        <w:t>, o pontual cumprimento das obrigações assumidas nesta Escritura de Emissão;</w:t>
      </w:r>
    </w:p>
    <w:p w14:paraId="38371C1D" w14:textId="77777777" w:rsidR="00FC0EC2" w:rsidRDefault="00FC0EC2" w:rsidP="00FC0EC2">
      <w:pPr>
        <w:pStyle w:val="PargrafodaLista"/>
        <w:tabs>
          <w:tab w:val="left" w:pos="1134"/>
          <w:tab w:val="num" w:pos="1276"/>
        </w:tabs>
        <w:spacing w:line="276" w:lineRule="auto"/>
        <w:ind w:left="0" w:hanging="567"/>
        <w:rPr>
          <w:rFonts w:ascii="Trebuchet MS" w:eastAsia="SimSun" w:hAnsi="Trebuchet MS"/>
          <w:sz w:val="20"/>
          <w:szCs w:val="20"/>
        </w:rPr>
      </w:pPr>
    </w:p>
    <w:p w14:paraId="353E4832" w14:textId="19CABCD4"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se compromete a utilizar os recursos recebidos em virtude das Debêntures exclusivamente na forma da Cláusula 3.5.1 desta Escritura de Emissão;</w:t>
      </w:r>
    </w:p>
    <w:p w14:paraId="316480D4" w14:textId="77777777" w:rsidR="00FC0EC2" w:rsidRDefault="00FC0EC2" w:rsidP="00FC0EC2">
      <w:pPr>
        <w:pStyle w:val="PargrafodaLista"/>
        <w:tabs>
          <w:tab w:val="left" w:pos="1134"/>
          <w:tab w:val="num" w:pos="1276"/>
        </w:tabs>
        <w:spacing w:line="276" w:lineRule="auto"/>
        <w:ind w:left="1276" w:hanging="567"/>
        <w:rPr>
          <w:rFonts w:ascii="Trebuchet MS" w:eastAsia="SimSun" w:hAnsi="Trebuchet MS"/>
          <w:color w:val="FFFFFF"/>
          <w:sz w:val="20"/>
          <w:szCs w:val="20"/>
        </w:rPr>
      </w:pPr>
    </w:p>
    <w:p w14:paraId="77AF169C" w14:textId="070148A8"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color w:val="000000"/>
          <w:sz w:val="20"/>
          <w:szCs w:val="20"/>
        </w:rPr>
      </w:pPr>
      <w:r>
        <w:rPr>
          <w:rFonts w:ascii="Trebuchet MS" w:hAnsi="Trebuchet MS"/>
          <w:sz w:val="20"/>
          <w:szCs w:val="20"/>
        </w:rPr>
        <w:t>não poderá transferir as suas obrigações descritas nesta Escritura de Emissão para terceiros sem o prévio e expresso consentimento por escrito da Debenturista;</w:t>
      </w:r>
    </w:p>
    <w:p w14:paraId="13035776" w14:textId="77777777" w:rsidR="00FC0EC2" w:rsidRDefault="00FC0EC2" w:rsidP="00FC0EC2">
      <w:pPr>
        <w:pStyle w:val="PargrafodaLista"/>
        <w:spacing w:line="276" w:lineRule="auto"/>
        <w:ind w:left="0" w:hanging="567"/>
        <w:rPr>
          <w:rFonts w:ascii="Trebuchet MS" w:eastAsia="SimSun" w:hAnsi="Trebuchet MS"/>
          <w:color w:val="000000"/>
          <w:sz w:val="20"/>
          <w:szCs w:val="20"/>
        </w:rPr>
      </w:pPr>
    </w:p>
    <w:p w14:paraId="023EF5DB" w14:textId="07A79C78"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arcará com todas as despesas, tributos, taxas e emolumentos devidos aos cartórios de notas, registros de </w:t>
      </w:r>
      <w:r w:rsidRPr="00FC0EC2">
        <w:rPr>
          <w:rFonts w:ascii="Trebuchet MS" w:hAnsi="Trebuchet MS"/>
          <w:sz w:val="20"/>
          <w:szCs w:val="20"/>
        </w:rPr>
        <w:t>títulos</w:t>
      </w:r>
      <w:r>
        <w:rPr>
          <w:rFonts w:ascii="Trebuchet MS" w:eastAsia="SimSun" w:hAnsi="Trebuchet MS"/>
          <w:sz w:val="20"/>
          <w:szCs w:val="20"/>
        </w:rPr>
        <w:t xml:space="preserve"> e documentos e demais despesas necessárias para a formalização desta Escritura de Emissão e para a perfeita formalização dos demais Documentos da Operação;</w:t>
      </w:r>
    </w:p>
    <w:p w14:paraId="446A7793" w14:textId="77777777" w:rsidR="00FC0EC2" w:rsidRDefault="00FC0EC2" w:rsidP="00FC0EC2">
      <w:pPr>
        <w:pStyle w:val="PargrafodaLista"/>
        <w:spacing w:line="276" w:lineRule="auto"/>
        <w:ind w:left="1276" w:hanging="567"/>
        <w:rPr>
          <w:rFonts w:ascii="Trebuchet MS" w:eastAsia="SimSun" w:hAnsi="Trebuchet MS"/>
          <w:color w:val="000000"/>
          <w:sz w:val="20"/>
          <w:szCs w:val="20"/>
        </w:rPr>
      </w:pPr>
    </w:p>
    <w:p w14:paraId="437A11E7" w14:textId="09297417"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comprovará trimestralmente à Debenturista e ao Agente Fiduciário dos CRI as despesas incorridas e investimentos efetuados com os recursos captados por meio das Debêntures, nos termos e prazos estabelecidos nesta Escritura de Emissão; </w:t>
      </w:r>
    </w:p>
    <w:p w14:paraId="3D0DB10C" w14:textId="77777777" w:rsidR="00FC0EC2" w:rsidRDefault="00FC0EC2" w:rsidP="00FC0EC2">
      <w:pPr>
        <w:pStyle w:val="PargrafodaLista"/>
        <w:spacing w:line="276" w:lineRule="auto"/>
        <w:rPr>
          <w:rFonts w:ascii="Trebuchet MS" w:eastAsia="SimSun" w:hAnsi="Trebuchet MS"/>
          <w:color w:val="000000"/>
          <w:sz w:val="20"/>
          <w:szCs w:val="20"/>
        </w:rPr>
      </w:pPr>
    </w:p>
    <w:p w14:paraId="514DE2F0" w14:textId="3C4AA875"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enviará, com até </w:t>
      </w:r>
      <w:r>
        <w:rPr>
          <w:rFonts w:ascii="Trebuchet MS" w:hAnsi="Trebuchet MS"/>
          <w:sz w:val="20"/>
          <w:szCs w:val="20"/>
        </w:rPr>
        <w:t>2</w:t>
      </w:r>
      <w:r>
        <w:rPr>
          <w:rFonts w:ascii="Trebuchet MS" w:eastAsia="SimSun" w:hAnsi="Trebuchet MS"/>
          <w:sz w:val="20"/>
          <w:szCs w:val="20"/>
        </w:rPr>
        <w:t xml:space="preserve"> (</w:t>
      </w:r>
      <w:r>
        <w:rPr>
          <w:rFonts w:ascii="Trebuchet MS" w:hAnsi="Trebuchet MS"/>
          <w:sz w:val="20"/>
          <w:szCs w:val="20"/>
        </w:rPr>
        <w:t>dois</w:t>
      </w:r>
      <w:r>
        <w:rPr>
          <w:rFonts w:ascii="Trebuchet MS" w:eastAsia="SimSun" w:hAnsi="Trebuchet MS"/>
          <w:sz w:val="20"/>
          <w:szCs w:val="20"/>
        </w:rPr>
        <w:t xml:space="preserve">) Dias Úteis de antecedência do prazo final estabelecido pela autoridade fiscal, a contar de solicitação nesse sentido, quaisquer documentos eventualmente solicitados pela </w:t>
      </w:r>
      <w:r>
        <w:rPr>
          <w:rFonts w:ascii="Trebuchet MS" w:eastAsia="SimSun" w:hAnsi="Trebuchet MS"/>
          <w:sz w:val="20"/>
          <w:szCs w:val="20"/>
        </w:rPr>
        <w:lastRenderedPageBreak/>
        <w:t>Debenturista necessários para comprovação de que os recursos das Debêntures estão sendo ou foram aplicados exclusivamente na forma prevista nesta Escritura de Emissão;</w:t>
      </w:r>
    </w:p>
    <w:p w14:paraId="3407F944" w14:textId="77777777" w:rsidR="00FC0EC2" w:rsidRDefault="00FC0EC2" w:rsidP="00FC0EC2">
      <w:pPr>
        <w:pStyle w:val="PargrafodaLista"/>
        <w:spacing w:line="276" w:lineRule="auto"/>
        <w:ind w:left="0"/>
        <w:rPr>
          <w:rFonts w:ascii="Trebuchet MS" w:eastAsia="SimSun" w:hAnsi="Trebuchet MS"/>
          <w:color w:val="000000"/>
          <w:sz w:val="20"/>
          <w:szCs w:val="20"/>
        </w:rPr>
      </w:pPr>
    </w:p>
    <w:p w14:paraId="30F264A5" w14:textId="46102FB9"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cumprirá rigorosamente a legislação ambiental e trabalhista em vigor, adotando as medidas e ações preventivas e/ou </w:t>
      </w:r>
      <w:r w:rsidRPr="00FC0EC2">
        <w:rPr>
          <w:rFonts w:ascii="Trebuchet MS" w:hAnsi="Trebuchet MS"/>
          <w:sz w:val="20"/>
          <w:szCs w:val="20"/>
        </w:rPr>
        <w:t>reparatórias</w:t>
      </w:r>
      <w:r>
        <w:rPr>
          <w:rFonts w:ascii="Trebuchet MS" w:eastAsia="SimSun" w:hAnsi="Trebuchet MS"/>
          <w:sz w:val="20"/>
          <w:szCs w:val="20"/>
        </w:rPr>
        <w:t>, destinadas a evitar e corrigir eventuais danos ao meio ambiente e a seus trabalhadores decorrentes das atividades descritas em seus respectivos objetos sociais, especialmente as elencadas na Lei n. 10.165/2000, estando comprometida com as melhores práticas socioambientais em sua gestão;</w:t>
      </w:r>
    </w:p>
    <w:p w14:paraId="5E0BD798" w14:textId="77777777" w:rsidR="00FC0EC2" w:rsidRDefault="00FC0EC2" w:rsidP="00FC0EC2">
      <w:pPr>
        <w:pStyle w:val="PargrafodaLista"/>
        <w:spacing w:line="276" w:lineRule="auto"/>
        <w:ind w:left="0"/>
        <w:rPr>
          <w:rFonts w:ascii="Trebuchet MS" w:eastAsia="SimSun" w:hAnsi="Trebuchet MS"/>
          <w:color w:val="000000"/>
          <w:sz w:val="20"/>
          <w:szCs w:val="20"/>
        </w:rPr>
      </w:pPr>
    </w:p>
    <w:p w14:paraId="075AD144" w14:textId="07954E8C"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procederá todas as diligências exigidas para suas atividades econômicas, preservando o meio ambiente e atendendo às </w:t>
      </w:r>
      <w:r w:rsidRPr="00FC0EC2">
        <w:rPr>
          <w:rFonts w:ascii="Trebuchet MS" w:hAnsi="Trebuchet MS"/>
          <w:sz w:val="20"/>
          <w:szCs w:val="20"/>
        </w:rPr>
        <w:t>determinações</w:t>
      </w:r>
      <w:r>
        <w:rPr>
          <w:rFonts w:ascii="Trebuchet MS" w:eastAsia="SimSun" w:hAnsi="Trebuchet MS"/>
          <w:sz w:val="20"/>
          <w:szCs w:val="20"/>
        </w:rPr>
        <w:t xml:space="preserve"> dos Órgãos Municipais, Estaduais e Federais venham a legislar ou regulamentar as normas ambientais em vigor;</w:t>
      </w:r>
    </w:p>
    <w:p w14:paraId="421AD886" w14:textId="77777777" w:rsidR="00FC0EC2" w:rsidRDefault="00FC0EC2" w:rsidP="00FC0EC2">
      <w:pPr>
        <w:pStyle w:val="PargrafodaLista"/>
        <w:spacing w:line="276" w:lineRule="auto"/>
        <w:ind w:left="0"/>
        <w:rPr>
          <w:rFonts w:ascii="Trebuchet MS" w:eastAsia="SimSun" w:hAnsi="Trebuchet MS"/>
          <w:color w:val="000000"/>
          <w:sz w:val="20"/>
          <w:szCs w:val="20"/>
        </w:rPr>
      </w:pPr>
    </w:p>
    <w:p w14:paraId="1AF156B6" w14:textId="59DA07CE"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não realizará </w:t>
      </w:r>
      <w:r w:rsidRPr="00FC0EC2">
        <w:rPr>
          <w:rFonts w:ascii="Trebuchet MS" w:hAnsi="Trebuchet MS"/>
          <w:sz w:val="20"/>
          <w:szCs w:val="20"/>
        </w:rPr>
        <w:t>operações</w:t>
      </w:r>
      <w:r>
        <w:rPr>
          <w:rFonts w:ascii="Trebuchet MS" w:eastAsia="SimSun" w:hAnsi="Trebuchet MS"/>
          <w:sz w:val="20"/>
          <w:szCs w:val="20"/>
        </w:rPr>
        <w:t xml:space="preserve"> fora de seu objeto social, observadas as disposições estatutárias, legais e regulamentares em vigor;</w:t>
      </w:r>
    </w:p>
    <w:p w14:paraId="37984947" w14:textId="77777777" w:rsidR="00FC0EC2" w:rsidRDefault="00FC0EC2" w:rsidP="00FC0EC2">
      <w:pPr>
        <w:pStyle w:val="PargrafodaLista"/>
        <w:spacing w:line="276" w:lineRule="auto"/>
        <w:ind w:left="0"/>
        <w:rPr>
          <w:rFonts w:ascii="Trebuchet MS" w:eastAsia="SimSun" w:hAnsi="Trebuchet MS"/>
          <w:color w:val="000000"/>
          <w:sz w:val="20"/>
          <w:szCs w:val="20"/>
        </w:rPr>
      </w:pPr>
    </w:p>
    <w:p w14:paraId="683FF55E" w14:textId="4C5D57E3"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manterá durante a vigência das Debêntures, todas as declarações prestadas vigentes e eficazes; e</w:t>
      </w:r>
    </w:p>
    <w:p w14:paraId="78B50969" w14:textId="77777777" w:rsidR="00FC0EC2" w:rsidRDefault="00FC0EC2" w:rsidP="00FC0EC2">
      <w:pPr>
        <w:pStyle w:val="PargrafodaLista"/>
        <w:spacing w:line="276" w:lineRule="auto"/>
        <w:ind w:left="0"/>
        <w:rPr>
          <w:rFonts w:ascii="Trebuchet MS" w:eastAsia="SimSun" w:hAnsi="Trebuchet MS"/>
          <w:color w:val="000000"/>
          <w:sz w:val="20"/>
          <w:szCs w:val="20"/>
        </w:rPr>
      </w:pPr>
    </w:p>
    <w:p w14:paraId="5437016C" w14:textId="191BCA14" w:rsidR="00FC0EC2" w:rsidRDefault="00FC0EC2"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 xml:space="preserve">disponibilizará à Debenturista os documentos e informações necessários para a apuração </w:t>
      </w:r>
      <w:r w:rsidR="005F55E3">
        <w:rPr>
          <w:rFonts w:ascii="Trebuchet MS" w:eastAsia="SimSun" w:hAnsi="Trebuchet MS"/>
          <w:sz w:val="20"/>
          <w:szCs w:val="20"/>
        </w:rPr>
        <w:t>pela Debenturista</w:t>
      </w:r>
      <w:r>
        <w:rPr>
          <w:rFonts w:ascii="Trebuchet MS" w:eastAsia="SimSun" w:hAnsi="Trebuchet MS"/>
          <w:sz w:val="20"/>
          <w:szCs w:val="20"/>
        </w:rPr>
        <w:t xml:space="preserve"> do cálculo da Razão de </w:t>
      </w:r>
      <w:r w:rsidRPr="00FC0EC2">
        <w:rPr>
          <w:rFonts w:ascii="Trebuchet MS" w:hAnsi="Trebuchet MS"/>
          <w:sz w:val="20"/>
          <w:szCs w:val="20"/>
        </w:rPr>
        <w:t>Garantia</w:t>
      </w:r>
      <w:r>
        <w:rPr>
          <w:rFonts w:ascii="Trebuchet MS" w:eastAsia="SimSun" w:hAnsi="Trebuchet MS"/>
          <w:sz w:val="20"/>
          <w:szCs w:val="20"/>
        </w:rPr>
        <w:t xml:space="preserve"> nos prazos e conforme descrito </w:t>
      </w:r>
      <w:r w:rsidR="005F55E3">
        <w:rPr>
          <w:rFonts w:ascii="Trebuchet MS" w:eastAsia="SimSun" w:hAnsi="Trebuchet MS"/>
          <w:sz w:val="20"/>
          <w:szCs w:val="20"/>
        </w:rPr>
        <w:t>nesta Escritura de Emissão</w:t>
      </w:r>
      <w:r>
        <w:rPr>
          <w:rFonts w:ascii="Trebuchet MS" w:eastAsia="SimSun" w:hAnsi="Trebuchet MS"/>
          <w:sz w:val="20"/>
          <w:szCs w:val="20"/>
        </w:rPr>
        <w:t xml:space="preserve">, bem como as demais informações que entender relevante para a análise </w:t>
      </w:r>
      <w:r w:rsidR="005F55E3">
        <w:rPr>
          <w:rFonts w:ascii="Trebuchet MS" w:eastAsia="SimSun" w:hAnsi="Trebuchet MS"/>
          <w:sz w:val="20"/>
          <w:szCs w:val="20"/>
        </w:rPr>
        <w:t>da Debenturista</w:t>
      </w:r>
      <w:r>
        <w:rPr>
          <w:rFonts w:ascii="Trebuchet MS" w:eastAsia="SimSun" w:hAnsi="Trebuchet MS"/>
          <w:sz w:val="20"/>
          <w:szCs w:val="20"/>
        </w:rPr>
        <w:t>; e</w:t>
      </w:r>
    </w:p>
    <w:p w14:paraId="5D3E64E0" w14:textId="77777777" w:rsidR="00FC0EC2" w:rsidRDefault="00FC0EC2" w:rsidP="00FC0EC2">
      <w:pPr>
        <w:pStyle w:val="PargrafodaLista"/>
        <w:spacing w:line="276" w:lineRule="auto"/>
        <w:rPr>
          <w:rFonts w:ascii="Trebuchet MS" w:eastAsia="SimSun" w:hAnsi="Trebuchet MS"/>
          <w:color w:val="000000"/>
          <w:sz w:val="20"/>
          <w:szCs w:val="20"/>
        </w:rPr>
      </w:pPr>
    </w:p>
    <w:p w14:paraId="3DB0BAA5" w14:textId="033E0C33" w:rsidR="00FC0EC2" w:rsidRDefault="005F55E3" w:rsidP="005F55E3">
      <w:pPr>
        <w:pStyle w:val="Level1"/>
        <w:numPr>
          <w:ilvl w:val="0"/>
          <w:numId w:val="26"/>
        </w:numPr>
        <w:tabs>
          <w:tab w:val="left" w:pos="708"/>
        </w:tabs>
        <w:spacing w:line="276" w:lineRule="auto"/>
        <w:ind w:left="709" w:hanging="709"/>
        <w:jc w:val="both"/>
        <w:rPr>
          <w:rFonts w:ascii="Trebuchet MS" w:eastAsia="SimSun" w:hAnsi="Trebuchet MS"/>
          <w:sz w:val="20"/>
          <w:szCs w:val="20"/>
        </w:rPr>
      </w:pPr>
      <w:r>
        <w:rPr>
          <w:rFonts w:ascii="Trebuchet MS" w:eastAsia="SimSun" w:hAnsi="Trebuchet MS"/>
          <w:sz w:val="20"/>
          <w:szCs w:val="20"/>
        </w:rPr>
        <w:t>d</w:t>
      </w:r>
      <w:r w:rsidR="00FC0EC2">
        <w:rPr>
          <w:rFonts w:ascii="Trebuchet MS" w:eastAsia="SimSun" w:hAnsi="Trebuchet MS"/>
          <w:sz w:val="20"/>
          <w:szCs w:val="20"/>
        </w:rPr>
        <w:t xml:space="preserve">isponibilizará seu balanço patrimonial, as demonstrações financeiras do exercício e as demais demonstrações </w:t>
      </w:r>
      <w:r w:rsidR="00FC0EC2" w:rsidRPr="00FC0EC2">
        <w:rPr>
          <w:rFonts w:ascii="Trebuchet MS" w:hAnsi="Trebuchet MS"/>
          <w:sz w:val="20"/>
          <w:szCs w:val="20"/>
        </w:rPr>
        <w:t>contábeis</w:t>
      </w:r>
      <w:r w:rsidR="00FC0EC2">
        <w:rPr>
          <w:rFonts w:ascii="Trebuchet MS" w:eastAsia="SimSun" w:hAnsi="Trebuchet MS"/>
          <w:sz w:val="20"/>
          <w:szCs w:val="20"/>
        </w:rPr>
        <w:t xml:space="preserve"> exigidas em leis, e conforme as práticas contábeis adotadas no Brasil, em até 2 (dois) </w:t>
      </w:r>
      <w:r>
        <w:rPr>
          <w:rFonts w:ascii="Trebuchet MS" w:eastAsia="SimSun" w:hAnsi="Trebuchet MS"/>
          <w:sz w:val="20"/>
          <w:szCs w:val="20"/>
        </w:rPr>
        <w:t>Dias Úteis</w:t>
      </w:r>
      <w:r w:rsidR="00FC0EC2">
        <w:rPr>
          <w:rFonts w:ascii="Trebuchet MS" w:eastAsia="SimSun" w:hAnsi="Trebuchet MS"/>
          <w:sz w:val="20"/>
          <w:szCs w:val="20"/>
        </w:rPr>
        <w:t xml:space="preserve">, a contar da solicitação </w:t>
      </w:r>
      <w:r>
        <w:rPr>
          <w:rFonts w:ascii="Trebuchet MS" w:eastAsia="SimSun" w:hAnsi="Trebuchet MS"/>
          <w:sz w:val="20"/>
          <w:szCs w:val="20"/>
        </w:rPr>
        <w:t>da Emissora</w:t>
      </w:r>
      <w:r w:rsidR="00FC0EC2">
        <w:rPr>
          <w:rFonts w:ascii="Trebuchet MS" w:eastAsia="SimSun" w:hAnsi="Trebuchet MS"/>
          <w:sz w:val="20"/>
          <w:szCs w:val="20"/>
        </w:rPr>
        <w:t>.</w:t>
      </w:r>
    </w:p>
    <w:p w14:paraId="1891A43E" w14:textId="77777777" w:rsidR="00562628" w:rsidRPr="00A15CFB" w:rsidRDefault="00562628" w:rsidP="0069607A">
      <w:pPr>
        <w:pStyle w:val="NormalWeb"/>
        <w:spacing w:before="0" w:beforeAutospacing="0" w:after="0" w:afterAutospacing="0" w:line="280" w:lineRule="exact"/>
        <w:jc w:val="center"/>
        <w:rPr>
          <w:rFonts w:ascii="Trebuchet MS" w:hAnsi="Trebuchet MS" w:cs="Times New Roman"/>
          <w:b/>
          <w:smallCaps/>
          <w:sz w:val="20"/>
          <w:szCs w:val="20"/>
        </w:rPr>
      </w:pPr>
    </w:p>
    <w:p w14:paraId="2656A063" w14:textId="718F4A31" w:rsidR="0027405C" w:rsidRPr="00A15CFB" w:rsidRDefault="0027405C"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 xml:space="preserve">Cláusula </w:t>
      </w:r>
      <w:r w:rsidR="00F3168E">
        <w:rPr>
          <w:rFonts w:ascii="Trebuchet MS" w:hAnsi="Trebuchet MS" w:cs="Times New Roman"/>
          <w:b/>
          <w:smallCaps/>
          <w:sz w:val="20"/>
          <w:szCs w:val="20"/>
        </w:rPr>
        <w:t>VI</w:t>
      </w:r>
    </w:p>
    <w:p w14:paraId="6453C2D7" w14:textId="77777777" w:rsidR="0027405C" w:rsidRPr="00A15CFB" w:rsidRDefault="001C21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A15CFB">
        <w:rPr>
          <w:rFonts w:ascii="Trebuchet MS" w:hAnsi="Trebuchet MS" w:cs="Times New Roman"/>
          <w:b/>
          <w:smallCaps/>
          <w:sz w:val="20"/>
          <w:szCs w:val="20"/>
        </w:rPr>
        <w:t>Das</w:t>
      </w:r>
      <w:r w:rsidR="0027405C" w:rsidRPr="00A15CFB">
        <w:rPr>
          <w:rFonts w:ascii="Trebuchet MS" w:hAnsi="Trebuchet MS" w:cs="Times New Roman"/>
          <w:b/>
          <w:smallCaps/>
          <w:sz w:val="20"/>
          <w:szCs w:val="20"/>
        </w:rPr>
        <w:t xml:space="preserve"> declarações da Emissora </w:t>
      </w:r>
    </w:p>
    <w:p w14:paraId="7C6699E1" w14:textId="77777777" w:rsidR="00C20F12" w:rsidRPr="00A15CFB" w:rsidRDefault="00C20F12" w:rsidP="0069607A">
      <w:pPr>
        <w:widowControl w:val="0"/>
        <w:tabs>
          <w:tab w:val="left" w:pos="567"/>
        </w:tabs>
        <w:spacing w:line="280" w:lineRule="exact"/>
        <w:rPr>
          <w:rFonts w:ascii="Trebuchet MS" w:hAnsi="Trebuchet MS"/>
          <w:b/>
          <w:sz w:val="20"/>
          <w:szCs w:val="20"/>
        </w:rPr>
      </w:pPr>
    </w:p>
    <w:p w14:paraId="072A3C89" w14:textId="77777777" w:rsidR="00C20F12" w:rsidRPr="00A15CFB" w:rsidRDefault="00C20F12" w:rsidP="00E43885">
      <w:pPr>
        <w:pStyle w:val="PargrafodaLista"/>
        <w:widowControl w:val="0"/>
        <w:numPr>
          <w:ilvl w:val="1"/>
          <w:numId w:val="30"/>
        </w:numPr>
        <w:tabs>
          <w:tab w:val="left" w:pos="567"/>
        </w:tabs>
        <w:spacing w:line="280" w:lineRule="exact"/>
        <w:rPr>
          <w:rFonts w:ascii="Trebuchet MS" w:hAnsi="Trebuchet MS"/>
          <w:sz w:val="20"/>
          <w:szCs w:val="20"/>
        </w:rPr>
      </w:pPr>
      <w:r w:rsidRPr="00A15CFB">
        <w:rPr>
          <w:rFonts w:ascii="Trebuchet MS" w:hAnsi="Trebuchet MS"/>
          <w:sz w:val="20"/>
          <w:szCs w:val="20"/>
        </w:rPr>
        <w:t>A Emissora declara</w:t>
      </w:r>
      <w:r w:rsidR="00D1690E" w:rsidRPr="00A15CFB">
        <w:rPr>
          <w:rFonts w:ascii="Trebuchet MS" w:hAnsi="Trebuchet MS"/>
          <w:sz w:val="20"/>
          <w:szCs w:val="20"/>
        </w:rPr>
        <w:t>, neste ato</w:t>
      </w:r>
      <w:r w:rsidR="005C5048" w:rsidRPr="00A15CFB">
        <w:rPr>
          <w:rFonts w:ascii="Trebuchet MS" w:hAnsi="Trebuchet MS"/>
          <w:sz w:val="20"/>
          <w:szCs w:val="20"/>
        </w:rPr>
        <w:t xml:space="preserve">, na Data de Emissão e </w:t>
      </w:r>
      <w:r w:rsidR="003E5CCE" w:rsidRPr="00A15CFB">
        <w:rPr>
          <w:rFonts w:ascii="Trebuchet MS" w:hAnsi="Trebuchet MS"/>
          <w:sz w:val="20"/>
          <w:szCs w:val="20"/>
        </w:rPr>
        <w:t>na</w:t>
      </w:r>
      <w:r w:rsidR="005C5048" w:rsidRPr="00A15CFB">
        <w:rPr>
          <w:rFonts w:ascii="Trebuchet MS" w:hAnsi="Trebuchet MS"/>
          <w:sz w:val="20"/>
          <w:szCs w:val="20"/>
        </w:rPr>
        <w:t xml:space="preserve"> data de subscrição e integralização </w:t>
      </w:r>
      <w:r w:rsidR="002A2548" w:rsidRPr="00A15CFB">
        <w:rPr>
          <w:rFonts w:ascii="Trebuchet MS" w:hAnsi="Trebuchet MS"/>
          <w:sz w:val="20"/>
          <w:szCs w:val="20"/>
        </w:rPr>
        <w:t>das Debêntures</w:t>
      </w:r>
      <w:r w:rsidR="005C5048" w:rsidRPr="00A15CFB">
        <w:rPr>
          <w:rFonts w:ascii="Trebuchet MS" w:hAnsi="Trebuchet MS"/>
          <w:sz w:val="20"/>
          <w:szCs w:val="20"/>
        </w:rPr>
        <w:t>,</w:t>
      </w:r>
      <w:r w:rsidRPr="00A15CFB">
        <w:rPr>
          <w:rFonts w:ascii="Trebuchet MS" w:hAnsi="Trebuchet MS"/>
          <w:sz w:val="20"/>
          <w:szCs w:val="20"/>
        </w:rPr>
        <w:t xml:space="preserve"> que:</w:t>
      </w:r>
    </w:p>
    <w:p w14:paraId="7A61078B" w14:textId="77777777" w:rsidR="00C20F12" w:rsidRPr="00A15CFB" w:rsidRDefault="00C20F12" w:rsidP="0069607A">
      <w:pPr>
        <w:widowControl w:val="0"/>
        <w:spacing w:line="280" w:lineRule="exact"/>
        <w:rPr>
          <w:rFonts w:ascii="Trebuchet MS" w:hAnsi="Trebuchet MS"/>
          <w:sz w:val="20"/>
          <w:szCs w:val="20"/>
        </w:rPr>
      </w:pPr>
    </w:p>
    <w:p w14:paraId="776B4D0A" w14:textId="7509CF93" w:rsidR="00C20F12" w:rsidRPr="00A15CFB" w:rsidRDefault="00C20F12"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proofErr w:type="spellStart"/>
      <w:r w:rsidRPr="00A15CFB">
        <w:rPr>
          <w:rFonts w:ascii="Trebuchet MS" w:hAnsi="Trebuchet MS"/>
          <w:sz w:val="20"/>
          <w:szCs w:val="20"/>
        </w:rPr>
        <w:t>é</w:t>
      </w:r>
      <w:proofErr w:type="spellEnd"/>
      <w:r w:rsidRPr="00A15CFB">
        <w:rPr>
          <w:rFonts w:ascii="Trebuchet MS" w:hAnsi="Trebuchet MS"/>
          <w:sz w:val="20"/>
          <w:szCs w:val="20"/>
        </w:rPr>
        <w:t xml:space="preserve"> uma sociedade por ações devidamente organizada, constituída e existente de acordo com as leis brasileiras;</w:t>
      </w:r>
    </w:p>
    <w:p w14:paraId="6A77680D" w14:textId="77777777" w:rsidR="00C20F12" w:rsidRPr="00A15CFB" w:rsidRDefault="00C20F12" w:rsidP="0069607A">
      <w:pPr>
        <w:pStyle w:val="p0"/>
        <w:widowControl w:val="0"/>
        <w:tabs>
          <w:tab w:val="clear" w:pos="720"/>
          <w:tab w:val="left" w:pos="709"/>
        </w:tabs>
        <w:spacing w:line="280" w:lineRule="exact"/>
        <w:ind w:left="709" w:hanging="709"/>
        <w:rPr>
          <w:rFonts w:ascii="Trebuchet MS" w:hAnsi="Trebuchet MS"/>
          <w:sz w:val="20"/>
          <w:szCs w:val="20"/>
        </w:rPr>
      </w:pPr>
    </w:p>
    <w:p w14:paraId="01DF9876" w14:textId="146D415A" w:rsidR="00C20F12" w:rsidRPr="00A15CFB" w:rsidRDefault="005C5048"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está devidamente autorizada e obteve todas as licenças e autorizações, inclusive as societárias necessárias à celebração desta Escritura de Emissão e dos demais </w:t>
      </w:r>
      <w:r w:rsidR="007A783F" w:rsidRPr="00A15CFB">
        <w:rPr>
          <w:rFonts w:ascii="Trebuchet MS" w:hAnsi="Trebuchet MS"/>
          <w:sz w:val="20"/>
          <w:szCs w:val="20"/>
        </w:rPr>
        <w:t>Documentos da Operação</w:t>
      </w:r>
      <w:r w:rsidRPr="00A15CFB">
        <w:rPr>
          <w:rFonts w:ascii="Trebuchet MS" w:hAnsi="Trebuchet MS"/>
          <w:sz w:val="20"/>
          <w:szCs w:val="20"/>
        </w:rPr>
        <w:t>, à emissão das Debêntures</w:t>
      </w:r>
      <w:r w:rsidR="00D1690E" w:rsidRPr="00A15CFB">
        <w:rPr>
          <w:rFonts w:ascii="Trebuchet MS" w:hAnsi="Trebuchet MS"/>
          <w:sz w:val="20"/>
          <w:szCs w:val="20"/>
        </w:rPr>
        <w:t xml:space="preserve"> </w:t>
      </w:r>
      <w:r w:rsidRPr="00A15CFB">
        <w:rPr>
          <w:rFonts w:ascii="Trebuchet MS" w:hAnsi="Trebuchet MS"/>
          <w:sz w:val="20"/>
          <w:szCs w:val="20"/>
        </w:rPr>
        <w:t>e ao cumprimento de suas obrigações previstas nos referidos documentos, tendo sido plenamente satisfeitos todos os requisitos legais e estatutários necessários para tanto</w:t>
      </w:r>
      <w:r w:rsidR="00C20F12" w:rsidRPr="00A15CFB">
        <w:rPr>
          <w:rFonts w:ascii="Trebuchet MS" w:hAnsi="Trebuchet MS"/>
          <w:sz w:val="20"/>
          <w:szCs w:val="20"/>
        </w:rPr>
        <w:t>;</w:t>
      </w:r>
    </w:p>
    <w:p w14:paraId="79E8A342" w14:textId="77777777" w:rsidR="00C20F12" w:rsidRPr="00A15CFB" w:rsidRDefault="00C20F12" w:rsidP="0069607A">
      <w:pPr>
        <w:pStyle w:val="p0"/>
        <w:widowControl w:val="0"/>
        <w:tabs>
          <w:tab w:val="clear" w:pos="720"/>
          <w:tab w:val="left" w:pos="709"/>
        </w:tabs>
        <w:spacing w:line="280" w:lineRule="exact"/>
        <w:ind w:left="709" w:hanging="709"/>
        <w:rPr>
          <w:rFonts w:ascii="Trebuchet MS" w:hAnsi="Trebuchet MS"/>
          <w:sz w:val="20"/>
          <w:szCs w:val="20"/>
        </w:rPr>
      </w:pPr>
    </w:p>
    <w:p w14:paraId="6CCC0440" w14:textId="77777777" w:rsidR="00C20F12" w:rsidRPr="00A15CFB" w:rsidRDefault="00C20F12"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os representantes legais que assinam esta Escritura de Emissão </w:t>
      </w:r>
      <w:r w:rsidR="003F54C8" w:rsidRPr="00A15CFB">
        <w:rPr>
          <w:rFonts w:ascii="Trebuchet MS" w:hAnsi="Trebuchet MS"/>
          <w:sz w:val="20"/>
          <w:szCs w:val="20"/>
        </w:rPr>
        <w:t xml:space="preserve">e </w:t>
      </w:r>
      <w:r w:rsidR="003854C5" w:rsidRPr="00A15CFB">
        <w:rPr>
          <w:rFonts w:ascii="Trebuchet MS" w:hAnsi="Trebuchet MS"/>
          <w:sz w:val="20"/>
          <w:szCs w:val="20"/>
        </w:rPr>
        <w:t>o</w:t>
      </w:r>
      <w:r w:rsidR="00D1690E" w:rsidRPr="00A15CFB">
        <w:rPr>
          <w:rFonts w:ascii="Trebuchet MS" w:hAnsi="Trebuchet MS"/>
          <w:sz w:val="20"/>
          <w:szCs w:val="20"/>
        </w:rPr>
        <w:t>s</w:t>
      </w:r>
      <w:r w:rsidR="003854C5" w:rsidRPr="00A15CFB">
        <w:rPr>
          <w:rFonts w:ascii="Trebuchet MS" w:hAnsi="Trebuchet MS"/>
          <w:sz w:val="20"/>
          <w:szCs w:val="20"/>
        </w:rPr>
        <w:t xml:space="preserve"> </w:t>
      </w:r>
      <w:r w:rsidR="00D1690E" w:rsidRPr="00A15CFB">
        <w:rPr>
          <w:rFonts w:ascii="Trebuchet MS" w:hAnsi="Trebuchet MS"/>
          <w:sz w:val="20"/>
          <w:szCs w:val="20"/>
        </w:rPr>
        <w:t>demais Documentos da Operação</w:t>
      </w:r>
      <w:r w:rsidR="00682110" w:rsidRPr="00A15CFB">
        <w:rPr>
          <w:rFonts w:ascii="Trebuchet MS" w:hAnsi="Trebuchet MS"/>
          <w:sz w:val="20"/>
          <w:szCs w:val="20"/>
        </w:rPr>
        <w:t xml:space="preserve"> </w:t>
      </w:r>
      <w:r w:rsidRPr="00A15CFB">
        <w:rPr>
          <w:rFonts w:ascii="Trebuchet MS" w:hAnsi="Trebuchet MS"/>
          <w:sz w:val="20"/>
          <w:szCs w:val="20"/>
        </w:rPr>
        <w:t>têm poderes estatutários e/ou delegados para assumir, em seu nome, as obrigações ora estabelecidas e, sendo mandatários, tiveram os poderes legitimamente outorgados, estando os respectivos mandatos em pleno vigor;</w:t>
      </w:r>
    </w:p>
    <w:p w14:paraId="69CC03F5" w14:textId="77777777" w:rsidR="000C291C" w:rsidRPr="00A15CFB" w:rsidRDefault="000C291C" w:rsidP="0069607A">
      <w:pPr>
        <w:pStyle w:val="PargrafodaLista"/>
        <w:spacing w:line="280" w:lineRule="exact"/>
        <w:rPr>
          <w:rFonts w:ascii="Trebuchet MS" w:hAnsi="Trebuchet MS"/>
          <w:sz w:val="20"/>
          <w:szCs w:val="20"/>
        </w:rPr>
      </w:pPr>
    </w:p>
    <w:p w14:paraId="52C0BFD2" w14:textId="4A9EADC5" w:rsidR="005C5048" w:rsidRPr="00A15CFB" w:rsidRDefault="005C5048" w:rsidP="005F55E3">
      <w:pPr>
        <w:pStyle w:val="p0"/>
        <w:widowControl w:val="0"/>
        <w:numPr>
          <w:ilvl w:val="0"/>
          <w:numId w:val="2"/>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a Escritura de Emissão</w:t>
      </w:r>
      <w:r w:rsidR="00682110" w:rsidRPr="00A15CFB">
        <w:rPr>
          <w:rFonts w:ascii="Trebuchet MS" w:hAnsi="Trebuchet MS"/>
          <w:sz w:val="20"/>
          <w:szCs w:val="20"/>
        </w:rPr>
        <w:t xml:space="preserve"> </w:t>
      </w:r>
      <w:r w:rsidRPr="00A15CFB">
        <w:rPr>
          <w:rFonts w:ascii="Trebuchet MS" w:hAnsi="Trebuchet MS"/>
          <w:sz w:val="20"/>
          <w:szCs w:val="20"/>
        </w:rPr>
        <w:t xml:space="preserve">e os demais </w:t>
      </w:r>
      <w:r w:rsidR="007A783F" w:rsidRPr="00A15CFB">
        <w:rPr>
          <w:rFonts w:ascii="Trebuchet MS" w:hAnsi="Trebuchet MS"/>
          <w:sz w:val="20"/>
          <w:szCs w:val="20"/>
        </w:rPr>
        <w:t xml:space="preserve">Documentos </w:t>
      </w:r>
      <w:r w:rsidR="00EA2C9B" w:rsidRPr="00A15CFB">
        <w:rPr>
          <w:rFonts w:ascii="Trebuchet MS" w:hAnsi="Trebuchet MS"/>
          <w:sz w:val="20"/>
          <w:szCs w:val="20"/>
        </w:rPr>
        <w:t xml:space="preserve">da </w:t>
      </w:r>
      <w:r w:rsidR="007A783F" w:rsidRPr="00A15CFB">
        <w:rPr>
          <w:rFonts w:ascii="Trebuchet MS" w:hAnsi="Trebuchet MS"/>
          <w:sz w:val="20"/>
          <w:szCs w:val="20"/>
        </w:rPr>
        <w:t xml:space="preserve">Operação </w:t>
      </w:r>
      <w:r w:rsidRPr="00A15CFB">
        <w:rPr>
          <w:rFonts w:ascii="Trebuchet MS" w:hAnsi="Trebuchet MS"/>
          <w:sz w:val="20"/>
          <w:szCs w:val="20"/>
        </w:rPr>
        <w:t xml:space="preserve">e as obrigações aqui e ali previstas constituem obrigações lícitas, válidas e vinculativas da Emissora, </w:t>
      </w:r>
      <w:r w:rsidR="00D473C7">
        <w:rPr>
          <w:rFonts w:ascii="Trebuchet MS" w:hAnsi="Trebuchet MS"/>
          <w:sz w:val="20"/>
          <w:szCs w:val="20"/>
        </w:rPr>
        <w:t xml:space="preserve">conforme aplicável, </w:t>
      </w:r>
      <w:r w:rsidRPr="00A15CFB">
        <w:rPr>
          <w:rFonts w:ascii="Trebuchet MS" w:hAnsi="Trebuchet MS"/>
          <w:sz w:val="20"/>
          <w:szCs w:val="20"/>
        </w:rPr>
        <w:t xml:space="preserve">exequíveis de </w:t>
      </w:r>
      <w:r w:rsidRPr="00A15CFB">
        <w:rPr>
          <w:rFonts w:ascii="Trebuchet MS" w:hAnsi="Trebuchet MS"/>
          <w:sz w:val="20"/>
          <w:szCs w:val="20"/>
        </w:rPr>
        <w:lastRenderedPageBreak/>
        <w:t xml:space="preserve">acordo com os seus termos e condições, com força de título executivo extrajudicial nos termos do artigo </w:t>
      </w:r>
      <w:r w:rsidR="00364729" w:rsidRPr="00A15CFB">
        <w:rPr>
          <w:rFonts w:ascii="Trebuchet MS" w:hAnsi="Trebuchet MS"/>
          <w:sz w:val="20"/>
          <w:szCs w:val="20"/>
        </w:rPr>
        <w:t>784</w:t>
      </w:r>
      <w:r w:rsidRPr="00A15CFB">
        <w:rPr>
          <w:rFonts w:ascii="Trebuchet MS" w:hAnsi="Trebuchet MS"/>
          <w:sz w:val="20"/>
          <w:szCs w:val="20"/>
        </w:rPr>
        <w:t xml:space="preserve"> do Código de Processo Civil Brasileiro;</w:t>
      </w:r>
      <w:bookmarkStart w:id="106" w:name="_DV_M298"/>
      <w:bookmarkEnd w:id="106"/>
    </w:p>
    <w:p w14:paraId="478BB1C2" w14:textId="77777777" w:rsidR="005C5048" w:rsidRPr="00A15CFB" w:rsidRDefault="005C5048" w:rsidP="0069607A">
      <w:pPr>
        <w:widowControl w:val="0"/>
        <w:spacing w:line="280" w:lineRule="exact"/>
        <w:ind w:left="709"/>
        <w:rPr>
          <w:rFonts w:ascii="Trebuchet MS" w:hAnsi="Trebuchet MS"/>
          <w:sz w:val="20"/>
          <w:szCs w:val="20"/>
        </w:rPr>
      </w:pPr>
    </w:p>
    <w:p w14:paraId="552F2A7B" w14:textId="77777777" w:rsidR="005C5048" w:rsidRPr="00A15CFB" w:rsidRDefault="005C5048"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a Emissora encontra-se adimplente no cumprimento de todas as suas obrigações previstas nesta Escritura de Emissão</w:t>
      </w:r>
      <w:r w:rsidR="00D1690E" w:rsidRPr="00A15CFB">
        <w:rPr>
          <w:rFonts w:ascii="Trebuchet MS" w:hAnsi="Trebuchet MS"/>
          <w:sz w:val="20"/>
          <w:szCs w:val="20"/>
        </w:rPr>
        <w:t xml:space="preserve"> e</w:t>
      </w:r>
      <w:r w:rsidRPr="00A15CFB">
        <w:rPr>
          <w:rFonts w:ascii="Trebuchet MS" w:hAnsi="Trebuchet MS"/>
          <w:sz w:val="20"/>
          <w:szCs w:val="20"/>
        </w:rPr>
        <w:t xml:space="preserve"> nos demais </w:t>
      </w:r>
      <w:r w:rsidR="007A783F" w:rsidRPr="00A15CFB">
        <w:rPr>
          <w:rFonts w:ascii="Trebuchet MS" w:hAnsi="Trebuchet MS"/>
          <w:sz w:val="20"/>
          <w:szCs w:val="20"/>
        </w:rPr>
        <w:t xml:space="preserve">Documentos </w:t>
      </w:r>
      <w:r w:rsidR="00EA2C9B" w:rsidRPr="00A15CFB">
        <w:rPr>
          <w:rFonts w:ascii="Trebuchet MS" w:hAnsi="Trebuchet MS"/>
          <w:sz w:val="20"/>
          <w:szCs w:val="20"/>
        </w:rPr>
        <w:t xml:space="preserve">da </w:t>
      </w:r>
      <w:r w:rsidR="007A783F" w:rsidRPr="00A15CFB">
        <w:rPr>
          <w:rFonts w:ascii="Trebuchet MS" w:hAnsi="Trebuchet MS"/>
          <w:sz w:val="20"/>
          <w:szCs w:val="20"/>
        </w:rPr>
        <w:t>Operação</w:t>
      </w:r>
      <w:r w:rsidRPr="00A15CFB">
        <w:rPr>
          <w:rFonts w:ascii="Trebuchet MS" w:hAnsi="Trebuchet MS"/>
          <w:sz w:val="20"/>
          <w:szCs w:val="20"/>
        </w:rPr>
        <w:t>;</w:t>
      </w:r>
    </w:p>
    <w:p w14:paraId="0D7D83B5" w14:textId="77777777" w:rsidR="0085080C" w:rsidRPr="00A15CFB" w:rsidRDefault="0085080C" w:rsidP="0069607A">
      <w:pPr>
        <w:pStyle w:val="PargrafodaLista"/>
        <w:spacing w:line="280" w:lineRule="exact"/>
        <w:rPr>
          <w:rFonts w:ascii="Trebuchet MS" w:hAnsi="Trebuchet MS"/>
          <w:sz w:val="20"/>
          <w:szCs w:val="20"/>
        </w:rPr>
      </w:pPr>
    </w:p>
    <w:p w14:paraId="2332741F" w14:textId="19D735F0" w:rsidR="0085080C" w:rsidRPr="00A15CFB" w:rsidRDefault="0085080C"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a celebração desta Escritura de Emissão, dos demais Documentos da Operação e o cumprimento de suas respectivas obrigações aqui e ali previstos, assim como a Emissão não infringem ou contrariam, (i) qualquer contrato ou documento no qual a Emissora seja parte ou pelo qual quaisquer de seus bens e propriedades estejam vinculados, nem irá resultar em (x) vencimento antecipado de qualquer obrigação estabelecida em qualquer destes contratos ou instrumentos; (y) criação de qualquer ônus sobre qualquer ativo ou bem da Emissora, exceto </w:t>
      </w:r>
      <w:r w:rsidR="00A715AF" w:rsidRPr="00A15CFB">
        <w:rPr>
          <w:rFonts w:ascii="Trebuchet MS" w:hAnsi="Trebuchet MS"/>
          <w:sz w:val="20"/>
          <w:szCs w:val="20"/>
        </w:rPr>
        <w:t>pela</w:t>
      </w:r>
      <w:r w:rsidR="00D473C7">
        <w:rPr>
          <w:rFonts w:ascii="Trebuchet MS" w:hAnsi="Trebuchet MS"/>
          <w:sz w:val="20"/>
          <w:szCs w:val="20"/>
        </w:rPr>
        <w:t>s</w:t>
      </w:r>
      <w:r w:rsidR="00A715AF" w:rsidRPr="00A15CFB">
        <w:rPr>
          <w:rFonts w:ascii="Trebuchet MS" w:hAnsi="Trebuchet MS"/>
          <w:sz w:val="20"/>
          <w:szCs w:val="20"/>
        </w:rPr>
        <w:t xml:space="preserve"> Garantia</w:t>
      </w:r>
      <w:r w:rsidR="00D473C7">
        <w:rPr>
          <w:rFonts w:ascii="Trebuchet MS" w:hAnsi="Trebuchet MS"/>
          <w:sz w:val="20"/>
          <w:szCs w:val="20"/>
        </w:rPr>
        <w:t>s</w:t>
      </w:r>
      <w:r w:rsidR="00A715AF" w:rsidRPr="00A15CFB">
        <w:rPr>
          <w:rFonts w:ascii="Trebuchet MS" w:hAnsi="Trebuchet MS"/>
          <w:sz w:val="20"/>
          <w:szCs w:val="20"/>
        </w:rPr>
        <w:t xml:space="preserve"> Rea</w:t>
      </w:r>
      <w:r w:rsidR="00D473C7">
        <w:rPr>
          <w:rFonts w:ascii="Trebuchet MS" w:hAnsi="Trebuchet MS"/>
          <w:sz w:val="20"/>
          <w:szCs w:val="20"/>
        </w:rPr>
        <w:t>is</w:t>
      </w:r>
      <w:r w:rsidRPr="00A15CFB">
        <w:rPr>
          <w:rFonts w:ascii="Trebuchet MS" w:hAnsi="Trebuchet MS"/>
          <w:sz w:val="20"/>
          <w:szCs w:val="20"/>
        </w:rPr>
        <w:t>; ou (z) rescisão de qualquer desses contratos ou instrumentos; (</w:t>
      </w:r>
      <w:proofErr w:type="spellStart"/>
      <w:r w:rsidRPr="00A15CFB">
        <w:rPr>
          <w:rFonts w:ascii="Trebuchet MS" w:hAnsi="Trebuchet MS"/>
          <w:sz w:val="20"/>
          <w:szCs w:val="20"/>
        </w:rPr>
        <w:t>ii</w:t>
      </w:r>
      <w:proofErr w:type="spellEnd"/>
      <w:r w:rsidRPr="00A15CFB">
        <w:rPr>
          <w:rFonts w:ascii="Trebuchet MS" w:hAnsi="Trebuchet MS"/>
          <w:sz w:val="20"/>
          <w:szCs w:val="20"/>
        </w:rPr>
        <w:t>) qualquer lei, decreto ou regulamento a que a Emissora ou quaisquer de seus bens e propriedades estejam sujeitos; ou (</w:t>
      </w:r>
      <w:proofErr w:type="spellStart"/>
      <w:r w:rsidRPr="00A15CFB">
        <w:rPr>
          <w:rFonts w:ascii="Trebuchet MS" w:hAnsi="Trebuchet MS"/>
          <w:sz w:val="20"/>
          <w:szCs w:val="20"/>
        </w:rPr>
        <w:t>iii</w:t>
      </w:r>
      <w:proofErr w:type="spellEnd"/>
      <w:r w:rsidRPr="00A15CFB">
        <w:rPr>
          <w:rFonts w:ascii="Trebuchet MS" w:hAnsi="Trebuchet MS"/>
          <w:sz w:val="20"/>
          <w:szCs w:val="20"/>
        </w:rPr>
        <w:t>) qualquer ordem, decisão ou sentença administrativa, judicial ou arbitral que afete a Emissora ou quaisquer de seus bens e propriedades;</w:t>
      </w:r>
    </w:p>
    <w:p w14:paraId="619D9A08" w14:textId="77777777" w:rsidR="005C5048" w:rsidRPr="00A15CFB" w:rsidRDefault="005C5048" w:rsidP="0069607A">
      <w:pPr>
        <w:pStyle w:val="PargrafodaLista"/>
        <w:spacing w:line="280" w:lineRule="exact"/>
        <w:rPr>
          <w:rFonts w:ascii="Trebuchet MS" w:hAnsi="Trebuchet MS"/>
          <w:sz w:val="20"/>
          <w:szCs w:val="20"/>
        </w:rPr>
      </w:pPr>
    </w:p>
    <w:p w14:paraId="762B1DC3" w14:textId="77777777" w:rsidR="00A65B0C" w:rsidRPr="00A15CFB" w:rsidRDefault="00A65B0C" w:rsidP="005F55E3">
      <w:pPr>
        <w:pStyle w:val="p0"/>
        <w:widowControl w:val="0"/>
        <w:numPr>
          <w:ilvl w:val="0"/>
          <w:numId w:val="2"/>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 xml:space="preserve">tem, assim como suas </w:t>
      </w:r>
      <w:r w:rsidR="0051584C" w:rsidRPr="00A15CFB">
        <w:rPr>
          <w:rFonts w:ascii="Trebuchet MS" w:hAnsi="Trebuchet MS"/>
          <w:sz w:val="20"/>
          <w:szCs w:val="20"/>
        </w:rPr>
        <w:t>controladas</w:t>
      </w:r>
      <w:r w:rsidRPr="00A15CFB">
        <w:rPr>
          <w:rFonts w:ascii="Trebuchet MS" w:hAnsi="Trebuchet MS"/>
          <w:sz w:val="20"/>
          <w:szCs w:val="20"/>
        </w:rPr>
        <w:t>, todas as autorizações e licenças (inclusive ambientais) relevantes exigidas pelas autoridades federais, estaduais e municipais para o exercício de suas atividades, sendo todas elas válidas;</w:t>
      </w:r>
    </w:p>
    <w:p w14:paraId="6F21C184" w14:textId="77777777" w:rsidR="00A65B0C" w:rsidRPr="00A15CFB" w:rsidRDefault="00A65B0C" w:rsidP="0069607A">
      <w:pPr>
        <w:widowControl w:val="0"/>
        <w:tabs>
          <w:tab w:val="num" w:pos="709"/>
        </w:tabs>
        <w:spacing w:line="280" w:lineRule="exact"/>
        <w:ind w:left="709" w:hanging="709"/>
        <w:rPr>
          <w:rFonts w:ascii="Trebuchet MS" w:hAnsi="Trebuchet MS"/>
          <w:sz w:val="20"/>
          <w:szCs w:val="20"/>
        </w:rPr>
      </w:pPr>
    </w:p>
    <w:p w14:paraId="7D09D292" w14:textId="77777777" w:rsidR="00A65B0C" w:rsidRPr="00A15CFB" w:rsidRDefault="00A65B0C" w:rsidP="005F55E3">
      <w:pPr>
        <w:pStyle w:val="p0"/>
        <w:widowControl w:val="0"/>
        <w:numPr>
          <w:ilvl w:val="0"/>
          <w:numId w:val="2"/>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cumpre as leis, regulamentos, normas administrativas e determinações dos órgãos governamentais, autarquias ou tribunais;</w:t>
      </w:r>
    </w:p>
    <w:p w14:paraId="7CE02159" w14:textId="77777777" w:rsidR="0010591D" w:rsidRPr="00A15CFB" w:rsidRDefault="0010591D" w:rsidP="0069607A">
      <w:pPr>
        <w:pStyle w:val="PargrafodaLista"/>
        <w:spacing w:line="280" w:lineRule="exact"/>
        <w:rPr>
          <w:rFonts w:ascii="Trebuchet MS" w:hAnsi="Trebuchet MS"/>
          <w:sz w:val="20"/>
          <w:szCs w:val="20"/>
        </w:rPr>
      </w:pPr>
    </w:p>
    <w:p w14:paraId="3D6C4C57" w14:textId="77777777" w:rsidR="0010591D" w:rsidRPr="00A15CFB" w:rsidRDefault="0010591D" w:rsidP="005F55E3">
      <w:pPr>
        <w:pStyle w:val="p0"/>
        <w:widowControl w:val="0"/>
        <w:numPr>
          <w:ilvl w:val="0"/>
          <w:numId w:val="2"/>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a Emissora e suas controladas não possuem quaisquer passivos relevantes que já tenham sido demandados ou exigidos, nem passivos ou contingências decorrentes de operações praticadas que não estejam refletidos nas respectivas demonstrações financeiras ou em suas notas explicativas;</w:t>
      </w:r>
    </w:p>
    <w:p w14:paraId="22213BDA" w14:textId="77777777" w:rsidR="000C291C" w:rsidRPr="00A15CFB" w:rsidRDefault="000C291C" w:rsidP="0069607A">
      <w:pPr>
        <w:pStyle w:val="PargrafodaLista"/>
        <w:spacing w:line="280" w:lineRule="exact"/>
        <w:rPr>
          <w:rFonts w:ascii="Trebuchet MS" w:hAnsi="Trebuchet MS"/>
          <w:sz w:val="20"/>
          <w:szCs w:val="20"/>
        </w:rPr>
      </w:pPr>
    </w:p>
    <w:p w14:paraId="770F3620" w14:textId="77777777" w:rsidR="00C20F12" w:rsidRPr="00A15CFB" w:rsidRDefault="005C5BE2"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bookmarkStart w:id="107" w:name="_DV_M304"/>
      <w:bookmarkStart w:id="108" w:name="_DV_M305"/>
      <w:bookmarkEnd w:id="107"/>
      <w:bookmarkEnd w:id="108"/>
      <w:r w:rsidRPr="00A15CFB">
        <w:rPr>
          <w:rFonts w:ascii="Trebuchet MS" w:hAnsi="Trebuchet MS"/>
          <w:sz w:val="20"/>
          <w:szCs w:val="20"/>
        </w:rPr>
        <w:t xml:space="preserve">inexiste, em seu </w:t>
      </w:r>
      <w:r w:rsidR="00C20F12" w:rsidRPr="00A15CFB">
        <w:rPr>
          <w:rFonts w:ascii="Trebuchet MS" w:hAnsi="Trebuchet MS"/>
          <w:sz w:val="20"/>
          <w:szCs w:val="20"/>
        </w:rPr>
        <w:t>conhecimento</w:t>
      </w:r>
      <w:r w:rsidR="004E5095" w:rsidRPr="00A15CFB">
        <w:rPr>
          <w:rFonts w:ascii="Trebuchet MS" w:hAnsi="Trebuchet MS"/>
          <w:sz w:val="20"/>
          <w:szCs w:val="20"/>
        </w:rPr>
        <w:t xml:space="preserve"> </w:t>
      </w:r>
      <w:r w:rsidRPr="00A15CFB">
        <w:rPr>
          <w:rFonts w:ascii="Trebuchet MS" w:hAnsi="Trebuchet MS"/>
          <w:sz w:val="20"/>
          <w:szCs w:val="20"/>
        </w:rPr>
        <w:t>(a) descumprimento de qualquer disposição relevante contratual, legal ou de qualquer outra ordem judicial, administrativa ou arbitral; ou (b) </w:t>
      </w:r>
      <w:r w:rsidR="00C20F12" w:rsidRPr="00A15CFB">
        <w:rPr>
          <w:rFonts w:ascii="Trebuchet MS" w:hAnsi="Trebuchet MS"/>
          <w:sz w:val="20"/>
          <w:szCs w:val="20"/>
        </w:rPr>
        <w:t xml:space="preserve">qualquer ação judicial, procedimento administrativo ou arbitral, inquérito ou outro tipo de investigação governamental; </w:t>
      </w:r>
    </w:p>
    <w:p w14:paraId="1D9C6A34" w14:textId="77777777" w:rsidR="00C20F12" w:rsidRPr="00A15CFB" w:rsidRDefault="00C20F12" w:rsidP="0069607A">
      <w:pPr>
        <w:widowControl w:val="0"/>
        <w:tabs>
          <w:tab w:val="num" w:pos="570"/>
          <w:tab w:val="left" w:pos="709"/>
        </w:tabs>
        <w:spacing w:line="280" w:lineRule="exact"/>
        <w:ind w:left="709" w:hanging="709"/>
        <w:rPr>
          <w:rFonts w:ascii="Trebuchet MS" w:hAnsi="Trebuchet MS"/>
          <w:sz w:val="20"/>
          <w:szCs w:val="20"/>
        </w:rPr>
      </w:pPr>
    </w:p>
    <w:p w14:paraId="14A31B0B" w14:textId="703CF999" w:rsidR="005C5BE2" w:rsidRPr="00A15CFB" w:rsidRDefault="005C5BE2" w:rsidP="005F55E3">
      <w:pPr>
        <w:pStyle w:val="p0"/>
        <w:widowControl w:val="0"/>
        <w:numPr>
          <w:ilvl w:val="0"/>
          <w:numId w:val="2"/>
        </w:numPr>
        <w:tabs>
          <w:tab w:val="clear" w:pos="1080"/>
          <w:tab w:val="num" w:pos="1276"/>
        </w:tabs>
        <w:spacing w:line="280" w:lineRule="exact"/>
        <w:ind w:left="709" w:hanging="709"/>
        <w:rPr>
          <w:rFonts w:ascii="Trebuchet MS" w:hAnsi="Trebuchet MS"/>
          <w:sz w:val="20"/>
          <w:szCs w:val="20"/>
        </w:rPr>
      </w:pPr>
      <w:r w:rsidRPr="00A15CFB">
        <w:rPr>
          <w:rFonts w:ascii="Trebuchet MS" w:hAnsi="Trebuchet MS"/>
          <w:sz w:val="20"/>
          <w:szCs w:val="20"/>
        </w:rPr>
        <w:t>as declarações prestadas pela Emissora nesta Escritura de Emissão</w:t>
      </w:r>
      <w:r w:rsidR="00552AC0" w:rsidRPr="00A15CFB">
        <w:rPr>
          <w:rFonts w:ascii="Trebuchet MS" w:hAnsi="Trebuchet MS"/>
          <w:sz w:val="20"/>
          <w:szCs w:val="20"/>
        </w:rPr>
        <w:t xml:space="preserve"> </w:t>
      </w:r>
      <w:r w:rsidRPr="00A15CFB">
        <w:rPr>
          <w:rFonts w:ascii="Trebuchet MS" w:hAnsi="Trebuchet MS"/>
          <w:sz w:val="20"/>
          <w:szCs w:val="20"/>
        </w:rPr>
        <w:t xml:space="preserve">e nos demais </w:t>
      </w:r>
      <w:r w:rsidR="007A783F" w:rsidRPr="00A15CFB">
        <w:rPr>
          <w:rFonts w:ascii="Trebuchet MS" w:hAnsi="Trebuchet MS"/>
          <w:sz w:val="20"/>
          <w:szCs w:val="20"/>
        </w:rPr>
        <w:t xml:space="preserve">Documentos </w:t>
      </w:r>
      <w:r w:rsidR="00EA2C9B" w:rsidRPr="00A15CFB">
        <w:rPr>
          <w:rFonts w:ascii="Trebuchet MS" w:hAnsi="Trebuchet MS"/>
          <w:sz w:val="20"/>
          <w:szCs w:val="20"/>
        </w:rPr>
        <w:t xml:space="preserve">da </w:t>
      </w:r>
      <w:r w:rsidR="007A783F" w:rsidRPr="00A15CFB">
        <w:rPr>
          <w:rFonts w:ascii="Trebuchet MS" w:hAnsi="Trebuchet MS"/>
          <w:sz w:val="20"/>
          <w:szCs w:val="20"/>
        </w:rPr>
        <w:t xml:space="preserve">Operação </w:t>
      </w:r>
      <w:r w:rsidRPr="00A15CFB">
        <w:rPr>
          <w:rFonts w:ascii="Trebuchet MS" w:hAnsi="Trebuchet MS"/>
          <w:sz w:val="20"/>
          <w:szCs w:val="20"/>
        </w:rPr>
        <w:t>são e permanecem nesta data integralmente verdadeiras, corretas e completas</w:t>
      </w:r>
      <w:r w:rsidR="007A783F" w:rsidRPr="00A15CFB">
        <w:rPr>
          <w:rFonts w:ascii="Trebuchet MS" w:hAnsi="Trebuchet MS"/>
          <w:sz w:val="20"/>
          <w:szCs w:val="20"/>
        </w:rPr>
        <w:t>;</w:t>
      </w:r>
    </w:p>
    <w:p w14:paraId="505139C8" w14:textId="77777777" w:rsidR="005C5BE2" w:rsidRPr="00A15CFB" w:rsidRDefault="005C5BE2" w:rsidP="0069607A">
      <w:pPr>
        <w:pStyle w:val="PargrafodaLista"/>
        <w:spacing w:line="280" w:lineRule="exact"/>
        <w:rPr>
          <w:rFonts w:ascii="Trebuchet MS" w:hAnsi="Trebuchet MS"/>
          <w:sz w:val="20"/>
          <w:szCs w:val="20"/>
        </w:rPr>
      </w:pPr>
    </w:p>
    <w:p w14:paraId="57227DC1" w14:textId="77777777" w:rsidR="00C20F12" w:rsidRPr="00A15CFB" w:rsidRDefault="00C20F12"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não há qualquer ligação entre a Emissora e o Agente Fiduciário que impeça o Agente Fiduciário de exercer plenamente suas funções;</w:t>
      </w:r>
    </w:p>
    <w:p w14:paraId="613F359F" w14:textId="77777777" w:rsidR="00C20F12" w:rsidRPr="00A15CFB" w:rsidRDefault="00C20F12" w:rsidP="0069607A">
      <w:pPr>
        <w:pStyle w:val="p0"/>
        <w:widowControl w:val="0"/>
        <w:tabs>
          <w:tab w:val="clear" w:pos="720"/>
          <w:tab w:val="left" w:pos="709"/>
        </w:tabs>
        <w:spacing w:line="280" w:lineRule="exact"/>
        <w:ind w:left="709" w:hanging="709"/>
        <w:rPr>
          <w:rFonts w:ascii="Trebuchet MS" w:hAnsi="Trebuchet MS"/>
          <w:sz w:val="20"/>
          <w:szCs w:val="20"/>
        </w:rPr>
      </w:pPr>
    </w:p>
    <w:p w14:paraId="50F8ECCD" w14:textId="1A6A3DE7" w:rsidR="00C20F12" w:rsidRDefault="00C20F12"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cumprirá todas as obrigações assumidas nos termos desta Escritura de Emissão</w:t>
      </w:r>
      <w:r w:rsidR="00552AC0" w:rsidRPr="00A15CFB">
        <w:rPr>
          <w:rFonts w:ascii="Trebuchet MS" w:hAnsi="Trebuchet MS"/>
          <w:sz w:val="20"/>
          <w:szCs w:val="20"/>
        </w:rPr>
        <w:t xml:space="preserve"> </w:t>
      </w:r>
      <w:r w:rsidR="003854C5" w:rsidRPr="00A15CFB">
        <w:rPr>
          <w:rFonts w:ascii="Trebuchet MS" w:hAnsi="Trebuchet MS"/>
          <w:sz w:val="20"/>
          <w:szCs w:val="20"/>
        </w:rPr>
        <w:t>e dos demais Documentos da Operação</w:t>
      </w:r>
      <w:r w:rsidRPr="00A15CFB">
        <w:rPr>
          <w:rFonts w:ascii="Trebuchet MS" w:hAnsi="Trebuchet MS"/>
          <w:sz w:val="20"/>
          <w:szCs w:val="20"/>
        </w:rPr>
        <w:t xml:space="preserve">, incluindo mas não se limitando à obrigação de destinar os recursos obtidos </w:t>
      </w:r>
      <w:r w:rsidR="00D473C7">
        <w:rPr>
          <w:rFonts w:ascii="Trebuchet MS" w:hAnsi="Trebuchet MS"/>
          <w:sz w:val="20"/>
          <w:szCs w:val="20"/>
        </w:rPr>
        <w:t>por meio das Debêntures na forma prevista na Cláusula 3.5.1</w:t>
      </w:r>
      <w:r w:rsidRPr="00A15CFB">
        <w:rPr>
          <w:rFonts w:ascii="Trebuchet MS" w:hAnsi="Trebuchet MS"/>
          <w:sz w:val="20"/>
          <w:szCs w:val="20"/>
        </w:rPr>
        <w:t xml:space="preserve"> desta Escritura de Emissão;</w:t>
      </w:r>
    </w:p>
    <w:p w14:paraId="78D57512" w14:textId="77777777" w:rsidR="00D473C7" w:rsidRPr="00A15CFB" w:rsidRDefault="00D473C7" w:rsidP="00D473C7">
      <w:pPr>
        <w:pStyle w:val="p0"/>
        <w:widowControl w:val="0"/>
        <w:tabs>
          <w:tab w:val="clear" w:pos="720"/>
          <w:tab w:val="left" w:pos="709"/>
          <w:tab w:val="num" w:pos="1276"/>
        </w:tabs>
        <w:spacing w:line="280" w:lineRule="exact"/>
        <w:rPr>
          <w:rFonts w:ascii="Trebuchet MS" w:hAnsi="Trebuchet MS"/>
          <w:sz w:val="20"/>
          <w:szCs w:val="20"/>
        </w:rPr>
      </w:pPr>
    </w:p>
    <w:p w14:paraId="6A040AF6" w14:textId="1593E5AE" w:rsidR="006B1BEA" w:rsidRPr="00A15CFB" w:rsidRDefault="006B1BEA"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nenhum registro, consentimento, autorização, aprovação, licença, ordem de, ou qualificação perante qualquer autoridade governamental ou órgão regulatório, é exigido para o cumprimento, pela Emissora, de suas obrigações nos termos desta Escritura de Emissão</w:t>
      </w:r>
      <w:r w:rsidR="00552AC0" w:rsidRPr="00A15CFB">
        <w:rPr>
          <w:rFonts w:ascii="Trebuchet MS" w:hAnsi="Trebuchet MS"/>
          <w:sz w:val="20"/>
          <w:szCs w:val="20"/>
        </w:rPr>
        <w:t xml:space="preserve"> </w:t>
      </w:r>
      <w:r w:rsidR="005C5BE2" w:rsidRPr="00A15CFB">
        <w:rPr>
          <w:rFonts w:ascii="Trebuchet MS" w:hAnsi="Trebuchet MS"/>
          <w:sz w:val="20"/>
          <w:szCs w:val="20"/>
        </w:rPr>
        <w:t xml:space="preserve">e dos demais </w:t>
      </w:r>
      <w:r w:rsidR="007A783F" w:rsidRPr="00A15CFB">
        <w:rPr>
          <w:rFonts w:ascii="Trebuchet MS" w:hAnsi="Trebuchet MS"/>
          <w:sz w:val="20"/>
          <w:szCs w:val="20"/>
        </w:rPr>
        <w:t xml:space="preserve">Documentos </w:t>
      </w:r>
      <w:r w:rsidR="00EA2C9B" w:rsidRPr="00A15CFB">
        <w:rPr>
          <w:rFonts w:ascii="Trebuchet MS" w:hAnsi="Trebuchet MS"/>
          <w:sz w:val="20"/>
          <w:szCs w:val="20"/>
        </w:rPr>
        <w:t xml:space="preserve">da </w:t>
      </w:r>
      <w:r w:rsidR="007A783F" w:rsidRPr="00A15CFB">
        <w:rPr>
          <w:rFonts w:ascii="Trebuchet MS" w:hAnsi="Trebuchet MS"/>
          <w:sz w:val="20"/>
          <w:szCs w:val="20"/>
        </w:rPr>
        <w:t>Operação</w:t>
      </w:r>
      <w:r w:rsidRPr="00A15CFB">
        <w:rPr>
          <w:rFonts w:ascii="Trebuchet MS" w:hAnsi="Trebuchet MS"/>
          <w:sz w:val="20"/>
          <w:szCs w:val="20"/>
        </w:rPr>
        <w:t xml:space="preserve">, ou para a realização da Emissão, exceto (a) a inscrição desta Escritura de Emissão e da ata </w:t>
      </w:r>
      <w:r w:rsidR="00FE384A">
        <w:rPr>
          <w:rFonts w:ascii="Trebuchet MS" w:hAnsi="Trebuchet MS"/>
          <w:sz w:val="20"/>
          <w:szCs w:val="20"/>
        </w:rPr>
        <w:t xml:space="preserve">de </w:t>
      </w:r>
      <w:r w:rsidR="00D473C7">
        <w:rPr>
          <w:rFonts w:ascii="Trebuchet MS" w:hAnsi="Trebuchet MS"/>
          <w:sz w:val="20"/>
          <w:szCs w:val="20"/>
        </w:rPr>
        <w:t>AGE</w:t>
      </w:r>
      <w:r w:rsidRPr="00A15CFB">
        <w:rPr>
          <w:rFonts w:ascii="Trebuchet MS" w:hAnsi="Trebuchet MS"/>
          <w:sz w:val="20"/>
          <w:szCs w:val="20"/>
        </w:rPr>
        <w:t xml:space="preserve"> na </w:t>
      </w:r>
      <w:r w:rsidR="00473988" w:rsidRPr="00A15CFB">
        <w:rPr>
          <w:rFonts w:ascii="Trebuchet MS" w:hAnsi="Trebuchet MS"/>
          <w:sz w:val="20"/>
          <w:szCs w:val="20"/>
        </w:rPr>
        <w:t>JUCE</w:t>
      </w:r>
      <w:r w:rsidR="00D473C7">
        <w:rPr>
          <w:rFonts w:ascii="Trebuchet MS" w:hAnsi="Trebuchet MS"/>
          <w:sz w:val="20"/>
          <w:szCs w:val="20"/>
        </w:rPr>
        <w:t>C</w:t>
      </w:r>
      <w:r w:rsidRPr="00A15CFB">
        <w:rPr>
          <w:rFonts w:ascii="Trebuchet MS" w:hAnsi="Trebuchet MS"/>
          <w:sz w:val="20"/>
          <w:szCs w:val="20"/>
        </w:rPr>
        <w:t>,</w:t>
      </w:r>
      <w:r w:rsidR="00D473C7">
        <w:rPr>
          <w:rFonts w:ascii="Trebuchet MS" w:hAnsi="Trebuchet MS"/>
          <w:sz w:val="20"/>
          <w:szCs w:val="20"/>
        </w:rPr>
        <w:t xml:space="preserve"> e</w:t>
      </w:r>
      <w:r w:rsidRPr="00A15CFB">
        <w:rPr>
          <w:rFonts w:ascii="Trebuchet MS" w:hAnsi="Trebuchet MS"/>
          <w:sz w:val="20"/>
          <w:szCs w:val="20"/>
        </w:rPr>
        <w:t xml:space="preserve"> (b) o registro </w:t>
      </w:r>
      <w:r w:rsidR="00D473C7">
        <w:rPr>
          <w:rFonts w:ascii="Trebuchet MS" w:hAnsi="Trebuchet MS"/>
          <w:sz w:val="20"/>
          <w:szCs w:val="20"/>
        </w:rPr>
        <w:t xml:space="preserve">desta Escritura de Emissão e </w:t>
      </w:r>
      <w:r w:rsidR="00F40A07" w:rsidRPr="00A15CFB">
        <w:rPr>
          <w:rFonts w:ascii="Trebuchet MS" w:hAnsi="Trebuchet MS"/>
          <w:sz w:val="20"/>
          <w:szCs w:val="20"/>
        </w:rPr>
        <w:t>d</w:t>
      </w:r>
      <w:r w:rsidR="003854C5" w:rsidRPr="00A15CFB">
        <w:rPr>
          <w:rFonts w:ascii="Trebuchet MS" w:hAnsi="Trebuchet MS"/>
          <w:sz w:val="20"/>
          <w:szCs w:val="20"/>
        </w:rPr>
        <w:t>o</w:t>
      </w:r>
      <w:r w:rsidR="00D473C7">
        <w:rPr>
          <w:rFonts w:ascii="Trebuchet MS" w:hAnsi="Trebuchet MS"/>
          <w:sz w:val="20"/>
          <w:szCs w:val="20"/>
        </w:rPr>
        <w:t>s</w:t>
      </w:r>
      <w:r w:rsidR="003854C5" w:rsidRPr="00A15CFB">
        <w:rPr>
          <w:rFonts w:ascii="Trebuchet MS" w:hAnsi="Trebuchet MS"/>
          <w:sz w:val="20"/>
          <w:szCs w:val="20"/>
        </w:rPr>
        <w:t xml:space="preserve"> </w:t>
      </w:r>
      <w:r w:rsidR="00D473C7">
        <w:rPr>
          <w:rFonts w:ascii="Trebuchet MS" w:hAnsi="Trebuchet MS"/>
          <w:sz w:val="20"/>
          <w:szCs w:val="20"/>
        </w:rPr>
        <w:t>Contratos de Garantia nos cartórios</w:t>
      </w:r>
      <w:r w:rsidR="00C52A28" w:rsidRPr="00A15CFB">
        <w:rPr>
          <w:rFonts w:ascii="Trebuchet MS" w:hAnsi="Trebuchet MS"/>
          <w:sz w:val="20"/>
          <w:szCs w:val="20"/>
        </w:rPr>
        <w:t xml:space="preserve"> </w:t>
      </w:r>
      <w:r w:rsidR="00C52A28" w:rsidRPr="00A15CFB">
        <w:rPr>
          <w:rFonts w:ascii="Trebuchet MS" w:hAnsi="Trebuchet MS"/>
          <w:sz w:val="20"/>
          <w:szCs w:val="20"/>
        </w:rPr>
        <w:lastRenderedPageBreak/>
        <w:t>competentes</w:t>
      </w:r>
      <w:r w:rsidR="00984DC3" w:rsidRPr="00A15CFB">
        <w:rPr>
          <w:rFonts w:ascii="Trebuchet MS" w:hAnsi="Trebuchet MS"/>
          <w:sz w:val="20"/>
          <w:szCs w:val="20"/>
        </w:rPr>
        <w:t>;</w:t>
      </w:r>
    </w:p>
    <w:p w14:paraId="28B2BE3C" w14:textId="0F2E0D16" w:rsidR="002769EC" w:rsidRPr="00A15CFB" w:rsidRDefault="00FF068B" w:rsidP="0069607A">
      <w:pPr>
        <w:pStyle w:val="PargrafodaLista"/>
        <w:tabs>
          <w:tab w:val="left" w:pos="2680"/>
        </w:tabs>
        <w:spacing w:line="280" w:lineRule="exact"/>
        <w:rPr>
          <w:rFonts w:ascii="Trebuchet MS" w:hAnsi="Trebuchet MS"/>
          <w:sz w:val="20"/>
          <w:szCs w:val="20"/>
        </w:rPr>
      </w:pPr>
      <w:r w:rsidRPr="00A15CFB">
        <w:rPr>
          <w:rFonts w:ascii="Trebuchet MS" w:hAnsi="Trebuchet MS"/>
          <w:sz w:val="20"/>
          <w:szCs w:val="20"/>
        </w:rPr>
        <w:tab/>
      </w:r>
    </w:p>
    <w:p w14:paraId="6C38CD73" w14:textId="374F3B69" w:rsidR="002769EC" w:rsidRPr="00A15CFB" w:rsidRDefault="002769EC"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salvo nos casos em que</w:t>
      </w:r>
      <w:r w:rsidR="00974698" w:rsidRPr="00A15CFB">
        <w:rPr>
          <w:rFonts w:ascii="Trebuchet MS" w:hAnsi="Trebuchet MS"/>
          <w:sz w:val="20"/>
          <w:szCs w:val="20"/>
        </w:rPr>
        <w:t xml:space="preserve"> </w:t>
      </w:r>
      <w:r w:rsidRPr="00A15CFB">
        <w:rPr>
          <w:rFonts w:ascii="Trebuchet MS" w:hAnsi="Trebuchet MS"/>
          <w:sz w:val="20"/>
          <w:szCs w:val="20"/>
        </w:rPr>
        <w:t>de boa</w:t>
      </w:r>
      <w:r w:rsidR="00143194">
        <w:rPr>
          <w:rFonts w:ascii="Trebuchet MS" w:hAnsi="Trebuchet MS"/>
          <w:sz w:val="20"/>
          <w:szCs w:val="20"/>
        </w:rPr>
        <w:t>-</w:t>
      </w:r>
      <w:r w:rsidRPr="00A15CFB">
        <w:rPr>
          <w:rFonts w:ascii="Trebuchet MS" w:hAnsi="Trebuchet MS"/>
          <w:sz w:val="20"/>
          <w:szCs w:val="20"/>
        </w:rPr>
        <w:t>fé, esteja discutindo a aplicabilidade da lei, regra ou regulamento nas esferas administrativa ou judicial;</w:t>
      </w:r>
      <w:r w:rsidR="00D473C7">
        <w:rPr>
          <w:rFonts w:ascii="Trebuchet MS" w:hAnsi="Trebuchet MS"/>
          <w:sz w:val="20"/>
          <w:szCs w:val="20"/>
        </w:rPr>
        <w:t xml:space="preserve"> e</w:t>
      </w:r>
    </w:p>
    <w:p w14:paraId="696BFBBA" w14:textId="77777777" w:rsidR="002769EC" w:rsidRPr="00A15CFB" w:rsidRDefault="002769EC" w:rsidP="0069607A">
      <w:pPr>
        <w:pStyle w:val="PargrafodaLista"/>
        <w:spacing w:line="280" w:lineRule="exact"/>
        <w:rPr>
          <w:rFonts w:ascii="Trebuchet MS" w:hAnsi="Trebuchet MS"/>
          <w:sz w:val="20"/>
          <w:szCs w:val="20"/>
        </w:rPr>
      </w:pPr>
    </w:p>
    <w:p w14:paraId="6EA4F1D9" w14:textId="40943989" w:rsidR="002769EC" w:rsidRPr="00A15CFB" w:rsidRDefault="002769EC" w:rsidP="005F55E3">
      <w:pPr>
        <w:pStyle w:val="p0"/>
        <w:widowControl w:val="0"/>
        <w:numPr>
          <w:ilvl w:val="0"/>
          <w:numId w:val="2"/>
        </w:numPr>
        <w:tabs>
          <w:tab w:val="clear" w:pos="720"/>
          <w:tab w:val="clear" w:pos="1080"/>
          <w:tab w:val="left" w:pos="709"/>
          <w:tab w:val="num" w:pos="1276"/>
        </w:tabs>
        <w:spacing w:line="280" w:lineRule="exact"/>
        <w:ind w:left="709" w:hanging="709"/>
        <w:rPr>
          <w:rFonts w:ascii="Trebuchet MS" w:hAnsi="Trebuchet MS"/>
          <w:sz w:val="20"/>
          <w:szCs w:val="20"/>
        </w:rPr>
      </w:pPr>
      <w:r w:rsidRPr="00A15CFB">
        <w:rPr>
          <w:rFonts w:ascii="Trebuchet MS" w:hAnsi="Trebuchet MS"/>
          <w:sz w:val="20"/>
          <w:szCs w:val="20"/>
        </w:rPr>
        <w:t>cumpre</w:t>
      </w:r>
      <w:r w:rsidR="0010591D" w:rsidRPr="00A15CFB">
        <w:rPr>
          <w:rFonts w:ascii="Trebuchet MS" w:hAnsi="Trebuchet MS"/>
          <w:sz w:val="20"/>
          <w:szCs w:val="20"/>
        </w:rPr>
        <w:t xml:space="preserve"> </w:t>
      </w:r>
      <w:r w:rsidRPr="00A15CFB">
        <w:rPr>
          <w:rFonts w:ascii="Trebuchet MS" w:hAnsi="Trebuchet MS"/>
          <w:sz w:val="20"/>
          <w:szCs w:val="20"/>
        </w:rPr>
        <w:t>todas as leis e regulamentos trabalhistas e previdenciários aplicáveis (inclusive dissídios coletivos), relativos a todos os seus empregados, inclusive, sem limitação, aqueles relativos a salários, jornada de trabalho, práticas trabalhistas equitativas, saúde, segurança</w:t>
      </w:r>
      <w:r w:rsidR="00D473C7">
        <w:rPr>
          <w:rFonts w:ascii="Trebuchet MS" w:hAnsi="Trebuchet MS"/>
          <w:sz w:val="20"/>
          <w:szCs w:val="20"/>
        </w:rPr>
        <w:t xml:space="preserve">. </w:t>
      </w:r>
    </w:p>
    <w:p w14:paraId="36AD2B39" w14:textId="77777777" w:rsidR="00FF068B" w:rsidRPr="00A15CFB" w:rsidRDefault="00FF068B" w:rsidP="0069607A">
      <w:pPr>
        <w:pStyle w:val="p0"/>
        <w:widowControl w:val="0"/>
        <w:tabs>
          <w:tab w:val="clear" w:pos="720"/>
        </w:tabs>
        <w:spacing w:line="280" w:lineRule="exact"/>
        <w:rPr>
          <w:rFonts w:ascii="Trebuchet MS" w:hAnsi="Trebuchet MS"/>
          <w:sz w:val="20"/>
          <w:szCs w:val="20"/>
        </w:rPr>
      </w:pPr>
    </w:p>
    <w:p w14:paraId="2C5FF144" w14:textId="211E3B5B" w:rsidR="0027405C" w:rsidRPr="00B47D6A" w:rsidRDefault="00F30263" w:rsidP="0069607A">
      <w:pPr>
        <w:pStyle w:val="NormalWeb"/>
        <w:spacing w:before="0" w:beforeAutospacing="0" w:after="0" w:afterAutospacing="0" w:line="280" w:lineRule="exact"/>
        <w:jc w:val="center"/>
        <w:rPr>
          <w:rFonts w:ascii="Trebuchet MS" w:hAnsi="Trebuchet MS" w:cs="Times New Roman"/>
          <w:b/>
          <w:smallCaps/>
          <w:sz w:val="20"/>
          <w:szCs w:val="20"/>
        </w:rPr>
      </w:pPr>
      <w:r w:rsidRPr="00B47D6A">
        <w:rPr>
          <w:rFonts w:ascii="Trebuchet MS" w:hAnsi="Trebuchet MS" w:cs="Times New Roman"/>
          <w:b/>
          <w:smallCaps/>
          <w:sz w:val="20"/>
          <w:szCs w:val="20"/>
        </w:rPr>
        <w:t xml:space="preserve">Cláusula </w:t>
      </w:r>
      <w:r w:rsidR="00F3168E">
        <w:rPr>
          <w:rFonts w:ascii="Trebuchet MS" w:hAnsi="Trebuchet MS" w:cs="Times New Roman"/>
          <w:b/>
          <w:smallCaps/>
          <w:sz w:val="20"/>
          <w:szCs w:val="20"/>
        </w:rPr>
        <w:t>VII</w:t>
      </w:r>
    </w:p>
    <w:p w14:paraId="77B78315" w14:textId="77777777" w:rsidR="0027405C" w:rsidRPr="00B47D6A" w:rsidRDefault="003075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B47D6A">
        <w:rPr>
          <w:rFonts w:ascii="Trebuchet MS" w:hAnsi="Trebuchet MS" w:cs="Times New Roman"/>
          <w:b/>
          <w:smallCaps/>
          <w:sz w:val="20"/>
          <w:szCs w:val="20"/>
        </w:rPr>
        <w:t>Das</w:t>
      </w:r>
      <w:r w:rsidR="0027405C" w:rsidRPr="00B47D6A">
        <w:rPr>
          <w:rFonts w:ascii="Trebuchet MS" w:hAnsi="Trebuchet MS" w:cs="Times New Roman"/>
          <w:b/>
          <w:smallCaps/>
          <w:sz w:val="20"/>
          <w:szCs w:val="20"/>
        </w:rPr>
        <w:t xml:space="preserve"> </w:t>
      </w:r>
      <w:r w:rsidR="0064092F" w:rsidRPr="00B47D6A">
        <w:rPr>
          <w:rFonts w:ascii="Trebuchet MS" w:hAnsi="Trebuchet MS" w:cs="Times New Roman"/>
          <w:b/>
          <w:smallCaps/>
          <w:sz w:val="20"/>
          <w:szCs w:val="20"/>
        </w:rPr>
        <w:t xml:space="preserve">comunicações </w:t>
      </w:r>
    </w:p>
    <w:p w14:paraId="562CC479" w14:textId="77777777" w:rsidR="00C20F12" w:rsidRPr="00B47D6A" w:rsidRDefault="00C20F12" w:rsidP="0069607A">
      <w:pPr>
        <w:widowControl w:val="0"/>
        <w:tabs>
          <w:tab w:val="left" w:pos="567"/>
        </w:tabs>
        <w:spacing w:line="280" w:lineRule="exact"/>
        <w:rPr>
          <w:rFonts w:ascii="Trebuchet MS" w:hAnsi="Trebuchet MS"/>
          <w:sz w:val="20"/>
          <w:szCs w:val="20"/>
        </w:rPr>
      </w:pPr>
    </w:p>
    <w:p w14:paraId="0E7A3BF0" w14:textId="77777777" w:rsidR="00C20F12" w:rsidRPr="00D8483A" w:rsidRDefault="00C20F12" w:rsidP="00E43885">
      <w:pPr>
        <w:pStyle w:val="PargrafodaLista"/>
        <w:widowControl w:val="0"/>
        <w:numPr>
          <w:ilvl w:val="1"/>
          <w:numId w:val="31"/>
        </w:numPr>
        <w:spacing w:line="280" w:lineRule="exact"/>
        <w:rPr>
          <w:rFonts w:ascii="Trebuchet MS" w:hAnsi="Trebuchet MS"/>
          <w:sz w:val="20"/>
          <w:szCs w:val="20"/>
        </w:rPr>
      </w:pPr>
      <w:r w:rsidRPr="00B47D6A">
        <w:rPr>
          <w:rFonts w:ascii="Trebuchet MS" w:hAnsi="Trebuchet MS"/>
          <w:sz w:val="20"/>
          <w:szCs w:val="20"/>
        </w:rPr>
        <w:t xml:space="preserve">Todos os documentos e as comunicações, que deverão ser sempre feitos por escrito, assim como os meios físicos que contenham documentos ou comunicações, a serem enviados por qualquer das </w:t>
      </w:r>
      <w:r w:rsidR="001874C3" w:rsidRPr="00B47D6A">
        <w:rPr>
          <w:rFonts w:ascii="Trebuchet MS" w:hAnsi="Trebuchet MS"/>
          <w:sz w:val="20"/>
          <w:szCs w:val="20"/>
        </w:rPr>
        <w:t>P</w:t>
      </w:r>
      <w:r w:rsidRPr="00B47D6A">
        <w:rPr>
          <w:rFonts w:ascii="Trebuchet MS" w:hAnsi="Trebuchet MS"/>
          <w:sz w:val="20"/>
          <w:szCs w:val="20"/>
        </w:rPr>
        <w:t xml:space="preserve">artes nos </w:t>
      </w:r>
      <w:r w:rsidRPr="00D8483A">
        <w:rPr>
          <w:rFonts w:ascii="Trebuchet MS" w:hAnsi="Trebuchet MS"/>
          <w:sz w:val="20"/>
          <w:szCs w:val="20"/>
        </w:rPr>
        <w:t>termos desta Escritura de Emissão deverão ser encaminhados para os seguintes endereços:</w:t>
      </w:r>
    </w:p>
    <w:p w14:paraId="025A21D6" w14:textId="77777777" w:rsidR="00C16DC1" w:rsidRPr="00D8483A" w:rsidRDefault="00C16DC1" w:rsidP="0069607A">
      <w:pPr>
        <w:widowControl w:val="0"/>
        <w:spacing w:line="280" w:lineRule="exact"/>
        <w:rPr>
          <w:rFonts w:ascii="Trebuchet MS" w:hAnsi="Trebuchet MS"/>
          <w:sz w:val="20"/>
          <w:szCs w:val="20"/>
          <w:u w:val="single"/>
        </w:rPr>
      </w:pPr>
    </w:p>
    <w:p w14:paraId="56D0B255" w14:textId="77777777" w:rsidR="0069511E" w:rsidRPr="00D8483A" w:rsidRDefault="00C20F12" w:rsidP="0069607A">
      <w:pPr>
        <w:widowControl w:val="0"/>
        <w:spacing w:line="280" w:lineRule="exact"/>
        <w:rPr>
          <w:rFonts w:ascii="Trebuchet MS" w:hAnsi="Trebuchet MS"/>
          <w:b/>
          <w:sz w:val="20"/>
          <w:szCs w:val="20"/>
        </w:rPr>
      </w:pPr>
      <w:r w:rsidRPr="00D8483A">
        <w:rPr>
          <w:rFonts w:ascii="Trebuchet MS" w:hAnsi="Trebuchet MS"/>
          <w:b/>
          <w:sz w:val="20"/>
          <w:szCs w:val="20"/>
        </w:rPr>
        <w:t>Para a Emissora</w:t>
      </w:r>
      <w:r w:rsidR="0069511E" w:rsidRPr="00D8483A">
        <w:rPr>
          <w:rFonts w:ascii="Trebuchet MS" w:hAnsi="Trebuchet MS"/>
          <w:b/>
          <w:sz w:val="20"/>
          <w:szCs w:val="20"/>
        </w:rPr>
        <w:t>:</w:t>
      </w:r>
    </w:p>
    <w:p w14:paraId="47D53D52" w14:textId="77777777" w:rsidR="005412A7" w:rsidRPr="00D8483A" w:rsidRDefault="005412A7" w:rsidP="005412A7">
      <w:pPr>
        <w:widowControl w:val="0"/>
        <w:spacing w:line="280" w:lineRule="exact"/>
        <w:rPr>
          <w:rFonts w:ascii="Trebuchet MS" w:hAnsi="Trebuchet MS"/>
          <w:b/>
          <w:smallCaps/>
          <w:sz w:val="20"/>
          <w:szCs w:val="20"/>
        </w:rPr>
      </w:pPr>
    </w:p>
    <w:p w14:paraId="0F4726CB" w14:textId="77777777" w:rsidR="004C3E3B" w:rsidRPr="00C93C02" w:rsidRDefault="004C3E3B" w:rsidP="004C3E3B">
      <w:pPr>
        <w:widowControl w:val="0"/>
        <w:spacing w:line="280" w:lineRule="exact"/>
        <w:rPr>
          <w:rFonts w:ascii="Trebuchet MS" w:hAnsi="Trebuchet MS"/>
          <w:b/>
          <w:bCs/>
          <w:sz w:val="20"/>
          <w:szCs w:val="20"/>
        </w:rPr>
      </w:pPr>
      <w:r w:rsidRPr="00C93C02">
        <w:rPr>
          <w:rFonts w:ascii="Trebuchet MS" w:hAnsi="Trebuchet MS"/>
          <w:b/>
          <w:bCs/>
          <w:sz w:val="20"/>
          <w:szCs w:val="20"/>
        </w:rPr>
        <w:t>Incorporadora e Construtora PIBB S.A.</w:t>
      </w:r>
    </w:p>
    <w:p w14:paraId="37A80041"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Avenida Santos Dumont, nº 2.122, sala 2.101, Bairro Aldeota</w:t>
      </w:r>
    </w:p>
    <w:p w14:paraId="431E9488"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 xml:space="preserve">CEP 60150-160, Fortaleza – CE </w:t>
      </w:r>
    </w:p>
    <w:p w14:paraId="0734F3DC"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 xml:space="preserve">At.: </w:t>
      </w:r>
      <w:proofErr w:type="spellStart"/>
      <w:r w:rsidRPr="00C93C02">
        <w:rPr>
          <w:rFonts w:ascii="Trebuchet MS" w:hAnsi="Trebuchet MS"/>
          <w:sz w:val="20"/>
          <w:szCs w:val="20"/>
        </w:rPr>
        <w:t>Joeb</w:t>
      </w:r>
      <w:proofErr w:type="spellEnd"/>
      <w:r w:rsidRPr="00C93C02">
        <w:rPr>
          <w:rFonts w:ascii="Trebuchet MS" w:hAnsi="Trebuchet MS"/>
          <w:sz w:val="20"/>
          <w:szCs w:val="20"/>
        </w:rPr>
        <w:t xml:space="preserve"> Guimarães / Nara Magalhães</w:t>
      </w:r>
    </w:p>
    <w:p w14:paraId="157BF938"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Tel.: 3486-9222</w:t>
      </w:r>
    </w:p>
    <w:p w14:paraId="501498F5"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 xml:space="preserve">E-mail: </w:t>
      </w:r>
      <w:hyperlink r:id="rId12" w:history="1">
        <w:r w:rsidRPr="00C93C02">
          <w:rPr>
            <w:rFonts w:ascii="Trebuchet MS" w:hAnsi="Trebuchet MS"/>
            <w:sz w:val="20"/>
            <w:szCs w:val="20"/>
          </w:rPr>
          <w:t>joeb.guimaraes@construtoramanhattan.com.br;  juridico@construtoramanhattan.com.br</w:t>
        </w:r>
      </w:hyperlink>
      <w:r w:rsidRPr="00C93C02">
        <w:rPr>
          <w:rFonts w:ascii="Trebuchet MS" w:hAnsi="Trebuchet MS"/>
          <w:sz w:val="20"/>
          <w:szCs w:val="20"/>
        </w:rPr>
        <w:t>.</w:t>
      </w:r>
    </w:p>
    <w:p w14:paraId="3437764F" w14:textId="77777777" w:rsidR="004C3E3B" w:rsidRPr="00D8483A" w:rsidRDefault="004C3E3B" w:rsidP="004C3E3B">
      <w:pPr>
        <w:widowControl w:val="0"/>
        <w:shd w:val="clear" w:color="auto" w:fill="FFFFFF"/>
        <w:spacing w:line="280" w:lineRule="exact"/>
        <w:rPr>
          <w:rFonts w:ascii="Trebuchet MS" w:hAnsi="Trebuchet MS"/>
          <w:b/>
          <w:sz w:val="20"/>
          <w:szCs w:val="20"/>
        </w:rPr>
      </w:pPr>
    </w:p>
    <w:p w14:paraId="552B2A0B" w14:textId="77777777" w:rsidR="004C3E3B" w:rsidRPr="00D8483A" w:rsidRDefault="004C3E3B" w:rsidP="004C3E3B">
      <w:pPr>
        <w:widowControl w:val="0"/>
        <w:spacing w:line="280" w:lineRule="exact"/>
        <w:rPr>
          <w:rFonts w:ascii="Trebuchet MS" w:hAnsi="Trebuchet MS"/>
          <w:b/>
          <w:bCs/>
          <w:sz w:val="20"/>
          <w:szCs w:val="20"/>
        </w:rPr>
      </w:pPr>
      <w:r w:rsidRPr="00D8483A">
        <w:rPr>
          <w:rFonts w:ascii="Trebuchet MS" w:hAnsi="Trebuchet MS"/>
          <w:b/>
          <w:bCs/>
          <w:sz w:val="20"/>
          <w:szCs w:val="20"/>
        </w:rPr>
        <w:t>Manhattan Incorporação e Construção Ltda.</w:t>
      </w:r>
    </w:p>
    <w:p w14:paraId="73F8CC8C"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Avenida Santos Dumont, 2.122, Sala 2.101, Bairro Aldeota</w:t>
      </w:r>
    </w:p>
    <w:p w14:paraId="2ACC0DEC"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CEP 60150-160, Fortaleza – CE</w:t>
      </w:r>
    </w:p>
    <w:p w14:paraId="713EE256"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 xml:space="preserve">At.: </w:t>
      </w:r>
      <w:proofErr w:type="spellStart"/>
      <w:r w:rsidRPr="00C93C02">
        <w:rPr>
          <w:rFonts w:ascii="Trebuchet MS" w:hAnsi="Trebuchet MS"/>
          <w:sz w:val="20"/>
          <w:szCs w:val="20"/>
        </w:rPr>
        <w:t>Joeb</w:t>
      </w:r>
      <w:proofErr w:type="spellEnd"/>
      <w:r w:rsidRPr="00C93C02">
        <w:rPr>
          <w:rFonts w:ascii="Trebuchet MS" w:hAnsi="Trebuchet MS"/>
          <w:sz w:val="20"/>
          <w:szCs w:val="20"/>
        </w:rPr>
        <w:t xml:space="preserve"> Guimarães / Nara Magalhães</w:t>
      </w:r>
    </w:p>
    <w:p w14:paraId="147DE1A6"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Tel.: 3486-9222</w:t>
      </w:r>
    </w:p>
    <w:p w14:paraId="3C466011"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 xml:space="preserve">E-mail: </w:t>
      </w:r>
      <w:hyperlink r:id="rId13" w:history="1">
        <w:r w:rsidRPr="00C93C02">
          <w:rPr>
            <w:rFonts w:ascii="Trebuchet MS" w:hAnsi="Trebuchet MS"/>
            <w:sz w:val="20"/>
            <w:szCs w:val="20"/>
          </w:rPr>
          <w:t>joeb.guimaraes@construtoramanhattan.com.br; juridico@construtoramanhattan.com.br</w:t>
        </w:r>
      </w:hyperlink>
    </w:p>
    <w:p w14:paraId="72E03FF1" w14:textId="77777777" w:rsidR="004C3E3B" w:rsidRPr="00D8483A" w:rsidRDefault="004C3E3B" w:rsidP="004C3E3B">
      <w:pPr>
        <w:widowControl w:val="0"/>
        <w:spacing w:line="280" w:lineRule="exact"/>
        <w:rPr>
          <w:rFonts w:ascii="Trebuchet MS" w:hAnsi="Trebuchet MS"/>
          <w:sz w:val="20"/>
          <w:szCs w:val="20"/>
        </w:rPr>
      </w:pPr>
    </w:p>
    <w:p w14:paraId="2002039A" w14:textId="77777777" w:rsidR="004C3E3B" w:rsidRPr="00D8483A" w:rsidRDefault="004C3E3B" w:rsidP="004C3E3B">
      <w:pPr>
        <w:widowControl w:val="0"/>
        <w:spacing w:line="280" w:lineRule="exact"/>
        <w:rPr>
          <w:rFonts w:ascii="Trebuchet MS" w:hAnsi="Trebuchet MS"/>
          <w:b/>
          <w:bCs/>
          <w:sz w:val="20"/>
          <w:szCs w:val="20"/>
        </w:rPr>
      </w:pPr>
      <w:r w:rsidRPr="00D8483A">
        <w:rPr>
          <w:rFonts w:ascii="Trebuchet MS" w:hAnsi="Trebuchet MS"/>
          <w:b/>
          <w:bCs/>
          <w:sz w:val="20"/>
          <w:szCs w:val="20"/>
        </w:rPr>
        <w:t>Pedro Felipe Borges Neto</w:t>
      </w:r>
    </w:p>
    <w:p w14:paraId="0850F8F3"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Avenida Beira Mar, nº 2.020, apto 1.500, Meireles</w:t>
      </w:r>
    </w:p>
    <w:p w14:paraId="256B3920"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CEP 60165-070, Fortaleza – CE</w:t>
      </w:r>
    </w:p>
    <w:p w14:paraId="1D7B58F8"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Tel.: 3486-9222</w:t>
      </w:r>
    </w:p>
    <w:p w14:paraId="2010DB7E"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 xml:space="preserve">E-mail: </w:t>
      </w:r>
      <w:hyperlink r:id="rId14" w:history="1">
        <w:r w:rsidRPr="00C93C02">
          <w:rPr>
            <w:rFonts w:ascii="Trebuchet MS" w:hAnsi="Trebuchet MS"/>
            <w:sz w:val="20"/>
            <w:szCs w:val="20"/>
          </w:rPr>
          <w:t>juridico@construtoramanhattan.com.br</w:t>
        </w:r>
      </w:hyperlink>
    </w:p>
    <w:p w14:paraId="41C1297F" w14:textId="77777777" w:rsidR="004C3E3B" w:rsidRPr="00D8483A" w:rsidRDefault="004C3E3B" w:rsidP="004C3E3B">
      <w:pPr>
        <w:widowControl w:val="0"/>
        <w:spacing w:line="280" w:lineRule="exact"/>
        <w:rPr>
          <w:rFonts w:ascii="Trebuchet MS" w:hAnsi="Trebuchet MS"/>
          <w:sz w:val="20"/>
          <w:szCs w:val="20"/>
        </w:rPr>
      </w:pPr>
    </w:p>
    <w:p w14:paraId="2A61B3DF" w14:textId="77777777" w:rsidR="004C3E3B" w:rsidRPr="00D8483A" w:rsidRDefault="004C3E3B" w:rsidP="004C3E3B">
      <w:pPr>
        <w:widowControl w:val="0"/>
        <w:spacing w:line="280" w:lineRule="exact"/>
        <w:rPr>
          <w:rFonts w:ascii="Trebuchet MS" w:hAnsi="Trebuchet MS"/>
          <w:b/>
          <w:bCs/>
          <w:sz w:val="20"/>
          <w:szCs w:val="20"/>
        </w:rPr>
      </w:pPr>
      <w:r w:rsidRPr="00D8483A">
        <w:rPr>
          <w:rFonts w:ascii="Trebuchet MS" w:hAnsi="Trebuchet MS"/>
          <w:b/>
          <w:bCs/>
          <w:sz w:val="20"/>
          <w:szCs w:val="20"/>
        </w:rPr>
        <w:t>Maria Inês Barbosa Borges</w:t>
      </w:r>
    </w:p>
    <w:p w14:paraId="013E3779"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Avenida Beira Mar, nº 2.020, apto 1.500, Meireles</w:t>
      </w:r>
    </w:p>
    <w:p w14:paraId="4AE2DF0B"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CEP 60165-070, Fortaleza – CE</w:t>
      </w:r>
    </w:p>
    <w:p w14:paraId="7C938AC6"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lastRenderedPageBreak/>
        <w:t>Tel.: 3486-9222</w:t>
      </w:r>
    </w:p>
    <w:p w14:paraId="433FDB2B" w14:textId="77777777" w:rsidR="004C3E3B" w:rsidRPr="00C93C02" w:rsidRDefault="004C3E3B" w:rsidP="004C3E3B">
      <w:pPr>
        <w:widowControl w:val="0"/>
        <w:spacing w:line="280" w:lineRule="exact"/>
        <w:rPr>
          <w:rFonts w:ascii="Trebuchet MS" w:hAnsi="Trebuchet MS"/>
          <w:sz w:val="20"/>
          <w:szCs w:val="20"/>
        </w:rPr>
      </w:pPr>
      <w:r w:rsidRPr="00C93C02">
        <w:rPr>
          <w:rFonts w:ascii="Trebuchet MS" w:hAnsi="Trebuchet MS"/>
          <w:sz w:val="20"/>
          <w:szCs w:val="20"/>
        </w:rPr>
        <w:t xml:space="preserve">E-mail: </w:t>
      </w:r>
      <w:hyperlink r:id="rId15" w:history="1">
        <w:r w:rsidRPr="00C93C02">
          <w:rPr>
            <w:rFonts w:ascii="Trebuchet MS" w:hAnsi="Trebuchet MS"/>
            <w:sz w:val="20"/>
            <w:szCs w:val="20"/>
          </w:rPr>
          <w:t>juridico@construtoramanhattan.com.br</w:t>
        </w:r>
      </w:hyperlink>
    </w:p>
    <w:p w14:paraId="03C7E99A" w14:textId="77777777" w:rsidR="004C3E3B" w:rsidRPr="00D8483A" w:rsidRDefault="004C3E3B" w:rsidP="004C3E3B">
      <w:pPr>
        <w:widowControl w:val="0"/>
        <w:spacing w:line="280" w:lineRule="exact"/>
        <w:rPr>
          <w:rFonts w:ascii="Trebuchet MS" w:hAnsi="Trebuchet MS"/>
          <w:sz w:val="20"/>
          <w:szCs w:val="20"/>
        </w:rPr>
      </w:pPr>
    </w:p>
    <w:p w14:paraId="2759586B" w14:textId="77777777" w:rsidR="004C3E3B" w:rsidRPr="00D8483A" w:rsidRDefault="004C3E3B" w:rsidP="004C3E3B">
      <w:pPr>
        <w:widowControl w:val="0"/>
        <w:spacing w:line="280" w:lineRule="exact"/>
        <w:rPr>
          <w:rFonts w:ascii="Trebuchet MS" w:hAnsi="Trebuchet MS"/>
          <w:b/>
          <w:bCs/>
          <w:sz w:val="20"/>
          <w:szCs w:val="20"/>
        </w:rPr>
      </w:pPr>
      <w:r w:rsidRPr="00D8483A">
        <w:rPr>
          <w:rFonts w:ascii="Trebuchet MS" w:hAnsi="Trebuchet MS"/>
          <w:b/>
          <w:bCs/>
          <w:sz w:val="20"/>
          <w:szCs w:val="20"/>
        </w:rPr>
        <w:t>Bernardo Barbosa Borges</w:t>
      </w:r>
    </w:p>
    <w:p w14:paraId="29A1BF70" w14:textId="77777777" w:rsidR="004C3E3B" w:rsidRPr="00C93C02" w:rsidRDefault="004C3E3B" w:rsidP="004C3E3B">
      <w:pPr>
        <w:widowControl w:val="0"/>
        <w:shd w:val="clear" w:color="auto" w:fill="FFFFFF"/>
        <w:spacing w:line="280" w:lineRule="exact"/>
        <w:rPr>
          <w:rFonts w:ascii="Trebuchet MS" w:hAnsi="Trebuchet MS"/>
          <w:sz w:val="20"/>
          <w:szCs w:val="20"/>
        </w:rPr>
      </w:pPr>
      <w:r w:rsidRPr="00C93C02">
        <w:rPr>
          <w:rFonts w:ascii="Trebuchet MS" w:hAnsi="Trebuchet MS"/>
          <w:sz w:val="20"/>
          <w:szCs w:val="20"/>
        </w:rPr>
        <w:t xml:space="preserve">Rua Silva </w:t>
      </w:r>
      <w:proofErr w:type="spellStart"/>
      <w:r w:rsidRPr="00C93C02">
        <w:rPr>
          <w:rFonts w:ascii="Trebuchet MS" w:hAnsi="Trebuchet MS"/>
          <w:sz w:val="20"/>
          <w:szCs w:val="20"/>
        </w:rPr>
        <w:t>Jatahy</w:t>
      </w:r>
      <w:proofErr w:type="spellEnd"/>
      <w:r w:rsidRPr="00C93C02">
        <w:rPr>
          <w:rFonts w:ascii="Trebuchet MS" w:hAnsi="Trebuchet MS"/>
          <w:sz w:val="20"/>
          <w:szCs w:val="20"/>
        </w:rPr>
        <w:t>, nº 405, apto 400, Meireles</w:t>
      </w:r>
    </w:p>
    <w:p w14:paraId="3D39F8DD" w14:textId="77777777" w:rsidR="004C3E3B" w:rsidRPr="00C93C02" w:rsidRDefault="004C3E3B" w:rsidP="004C3E3B">
      <w:pPr>
        <w:widowControl w:val="0"/>
        <w:shd w:val="clear" w:color="auto" w:fill="FFFFFF"/>
        <w:spacing w:line="280" w:lineRule="exact"/>
        <w:rPr>
          <w:rFonts w:ascii="Trebuchet MS" w:hAnsi="Trebuchet MS"/>
          <w:sz w:val="20"/>
          <w:szCs w:val="20"/>
        </w:rPr>
      </w:pPr>
      <w:r w:rsidRPr="00C93C02">
        <w:rPr>
          <w:rFonts w:ascii="Trebuchet MS" w:hAnsi="Trebuchet MS"/>
          <w:sz w:val="20"/>
          <w:szCs w:val="20"/>
        </w:rPr>
        <w:t>CEP 60165-070, Fortaleza – CE</w:t>
      </w:r>
    </w:p>
    <w:p w14:paraId="740D1391" w14:textId="77777777" w:rsidR="004C3E3B" w:rsidRPr="00C93C02" w:rsidRDefault="004C3E3B" w:rsidP="004C3E3B">
      <w:pPr>
        <w:widowControl w:val="0"/>
        <w:shd w:val="clear" w:color="auto" w:fill="FFFFFF"/>
        <w:spacing w:line="280" w:lineRule="exact"/>
        <w:rPr>
          <w:rFonts w:ascii="Trebuchet MS" w:hAnsi="Trebuchet MS"/>
          <w:sz w:val="20"/>
          <w:szCs w:val="20"/>
        </w:rPr>
      </w:pPr>
      <w:r w:rsidRPr="00C93C02">
        <w:rPr>
          <w:rFonts w:ascii="Trebuchet MS" w:hAnsi="Trebuchet MS"/>
          <w:sz w:val="20"/>
          <w:szCs w:val="20"/>
        </w:rPr>
        <w:t>Tel.: 3486-9222</w:t>
      </w:r>
    </w:p>
    <w:p w14:paraId="34B4A759" w14:textId="77777777" w:rsidR="004C3E3B" w:rsidRPr="00C93C02" w:rsidRDefault="004C3E3B" w:rsidP="004C3E3B">
      <w:pPr>
        <w:widowControl w:val="0"/>
        <w:shd w:val="clear" w:color="auto" w:fill="FFFFFF"/>
        <w:spacing w:line="280" w:lineRule="exact"/>
        <w:rPr>
          <w:rFonts w:ascii="Trebuchet MS" w:hAnsi="Trebuchet MS"/>
          <w:sz w:val="20"/>
          <w:szCs w:val="20"/>
        </w:rPr>
      </w:pPr>
      <w:r w:rsidRPr="00C93C02">
        <w:rPr>
          <w:rFonts w:ascii="Trebuchet MS" w:hAnsi="Trebuchet MS"/>
          <w:sz w:val="20"/>
          <w:szCs w:val="20"/>
        </w:rPr>
        <w:t xml:space="preserve">E-mail: </w:t>
      </w:r>
      <w:hyperlink r:id="rId16" w:history="1">
        <w:r w:rsidRPr="00C93C02">
          <w:rPr>
            <w:rFonts w:ascii="Trebuchet MS" w:hAnsi="Trebuchet MS"/>
            <w:sz w:val="20"/>
            <w:szCs w:val="20"/>
          </w:rPr>
          <w:t>juridico@construtoramanhattan.com.br</w:t>
        </w:r>
      </w:hyperlink>
    </w:p>
    <w:p w14:paraId="2B407B62" w14:textId="77777777" w:rsidR="00B47D6A" w:rsidRPr="00D8483A" w:rsidRDefault="00B47D6A" w:rsidP="005412A7">
      <w:pPr>
        <w:widowControl w:val="0"/>
        <w:spacing w:line="280" w:lineRule="exact"/>
        <w:rPr>
          <w:rFonts w:ascii="Trebuchet MS" w:hAnsi="Trebuchet MS"/>
          <w:sz w:val="20"/>
          <w:szCs w:val="20"/>
        </w:rPr>
      </w:pPr>
    </w:p>
    <w:p w14:paraId="03E365B4" w14:textId="33806CBC" w:rsidR="005412A7" w:rsidRPr="00D8483A" w:rsidRDefault="005412A7" w:rsidP="005412A7">
      <w:pPr>
        <w:widowControl w:val="0"/>
        <w:spacing w:line="280" w:lineRule="exact"/>
        <w:rPr>
          <w:rFonts w:ascii="Trebuchet MS" w:hAnsi="Trebuchet MS"/>
          <w:b/>
          <w:bCs/>
          <w:sz w:val="20"/>
          <w:szCs w:val="20"/>
        </w:rPr>
      </w:pPr>
      <w:r w:rsidRPr="00D8483A">
        <w:rPr>
          <w:rFonts w:ascii="Trebuchet MS" w:hAnsi="Trebuchet MS"/>
          <w:b/>
          <w:bCs/>
          <w:sz w:val="20"/>
          <w:szCs w:val="20"/>
        </w:rPr>
        <w:t>Para a Interveniente Anuente:</w:t>
      </w:r>
    </w:p>
    <w:p w14:paraId="60D83C71" w14:textId="62939437" w:rsidR="005412A7" w:rsidRPr="00D8483A" w:rsidRDefault="005412A7" w:rsidP="005412A7">
      <w:pPr>
        <w:widowControl w:val="0"/>
        <w:shd w:val="clear" w:color="auto" w:fill="FFFFFF"/>
        <w:spacing w:line="280" w:lineRule="exact"/>
        <w:rPr>
          <w:rFonts w:ascii="Trebuchet MS" w:hAnsi="Trebuchet MS"/>
          <w:sz w:val="20"/>
          <w:szCs w:val="20"/>
        </w:rPr>
      </w:pPr>
    </w:p>
    <w:p w14:paraId="52A9E1AA" w14:textId="5E45BE89" w:rsidR="005412A7" w:rsidRPr="00D8483A" w:rsidRDefault="00B47D6A" w:rsidP="005412A7">
      <w:pPr>
        <w:widowControl w:val="0"/>
        <w:shd w:val="clear" w:color="auto" w:fill="FFFFFF"/>
        <w:spacing w:line="280" w:lineRule="exact"/>
        <w:rPr>
          <w:rFonts w:ascii="Trebuchet MS" w:hAnsi="Trebuchet MS"/>
          <w:b/>
          <w:bCs/>
          <w:sz w:val="20"/>
          <w:szCs w:val="20"/>
        </w:rPr>
      </w:pPr>
      <w:proofErr w:type="spellStart"/>
      <w:r w:rsidRPr="00D8483A">
        <w:rPr>
          <w:rFonts w:ascii="Trebuchet MS" w:hAnsi="Trebuchet MS"/>
          <w:b/>
          <w:bCs/>
          <w:sz w:val="20"/>
          <w:szCs w:val="20"/>
        </w:rPr>
        <w:t>Habitasec</w:t>
      </w:r>
      <w:proofErr w:type="spellEnd"/>
      <w:r w:rsidRPr="00D8483A">
        <w:rPr>
          <w:rFonts w:ascii="Trebuchet MS" w:hAnsi="Trebuchet MS"/>
          <w:b/>
          <w:bCs/>
          <w:sz w:val="20"/>
          <w:szCs w:val="20"/>
        </w:rPr>
        <w:t xml:space="preserve"> </w:t>
      </w:r>
      <w:proofErr w:type="spellStart"/>
      <w:r w:rsidRPr="00D8483A">
        <w:rPr>
          <w:rFonts w:ascii="Trebuchet MS" w:hAnsi="Trebuchet MS"/>
          <w:b/>
          <w:bCs/>
          <w:sz w:val="20"/>
          <w:szCs w:val="20"/>
        </w:rPr>
        <w:t>Securitizadora</w:t>
      </w:r>
      <w:proofErr w:type="spellEnd"/>
      <w:r w:rsidRPr="00D8483A">
        <w:rPr>
          <w:rFonts w:ascii="Trebuchet MS" w:hAnsi="Trebuchet MS"/>
          <w:b/>
          <w:bCs/>
          <w:sz w:val="20"/>
          <w:szCs w:val="20"/>
        </w:rPr>
        <w:t xml:space="preserve"> S.A.</w:t>
      </w:r>
    </w:p>
    <w:p w14:paraId="34AB6BBB" w14:textId="145E17D9" w:rsidR="00B47D6A" w:rsidRPr="00D8483A" w:rsidRDefault="00B47D6A" w:rsidP="005412A7">
      <w:pPr>
        <w:widowControl w:val="0"/>
        <w:shd w:val="clear" w:color="auto" w:fill="FFFFFF"/>
        <w:spacing w:line="280" w:lineRule="exact"/>
        <w:rPr>
          <w:rFonts w:ascii="Trebuchet MS" w:hAnsi="Trebuchet MS"/>
          <w:sz w:val="20"/>
          <w:szCs w:val="20"/>
        </w:rPr>
      </w:pPr>
      <w:r w:rsidRPr="00D8483A">
        <w:rPr>
          <w:rFonts w:ascii="Trebuchet MS" w:hAnsi="Trebuchet MS"/>
          <w:sz w:val="20"/>
          <w:szCs w:val="20"/>
        </w:rPr>
        <w:t>Avenida Brigadeiro Faria Lima, nº2.894, 9º andar, conjunto 92, Jardim Paulistano</w:t>
      </w:r>
    </w:p>
    <w:p w14:paraId="78C58B83" w14:textId="0B3BE97D" w:rsidR="00B47D6A" w:rsidRPr="00D8483A" w:rsidRDefault="00B47D6A" w:rsidP="005412A7">
      <w:pPr>
        <w:widowControl w:val="0"/>
        <w:shd w:val="clear" w:color="auto" w:fill="FFFFFF"/>
        <w:spacing w:line="280" w:lineRule="exact"/>
        <w:rPr>
          <w:rFonts w:ascii="Trebuchet MS" w:hAnsi="Trebuchet MS"/>
          <w:sz w:val="20"/>
          <w:szCs w:val="20"/>
        </w:rPr>
      </w:pPr>
      <w:r w:rsidRPr="00D8483A">
        <w:rPr>
          <w:rFonts w:ascii="Trebuchet MS" w:hAnsi="Trebuchet MS"/>
          <w:sz w:val="20"/>
          <w:szCs w:val="20"/>
        </w:rPr>
        <w:t>CEP 01451-902, São Paulo – SP</w:t>
      </w:r>
    </w:p>
    <w:p w14:paraId="5736D389" w14:textId="77777777" w:rsidR="00F47CA2" w:rsidRPr="00265E26" w:rsidRDefault="00F47CA2" w:rsidP="00F47CA2">
      <w:pPr>
        <w:widowControl w:val="0"/>
        <w:shd w:val="clear" w:color="auto" w:fill="FFFFFF"/>
        <w:spacing w:line="280" w:lineRule="exact"/>
        <w:rPr>
          <w:rFonts w:ascii="Trebuchet MS" w:hAnsi="Trebuchet MS"/>
          <w:sz w:val="20"/>
          <w:szCs w:val="20"/>
          <w:lang w:eastAsia="en-US"/>
        </w:rPr>
      </w:pPr>
      <w:r w:rsidRPr="00265E26">
        <w:rPr>
          <w:rFonts w:ascii="Trebuchet MS" w:hAnsi="Trebuchet MS"/>
          <w:sz w:val="20"/>
          <w:szCs w:val="20"/>
          <w:lang w:eastAsia="en-US"/>
        </w:rPr>
        <w:t>At.: Sr. Marcos Ribeiro do Valle Neto e Gerência de BackOffice</w:t>
      </w:r>
    </w:p>
    <w:p w14:paraId="6D5E139F" w14:textId="77777777" w:rsidR="00F47CA2" w:rsidRPr="00265E26" w:rsidRDefault="00F47CA2" w:rsidP="00F47CA2">
      <w:pPr>
        <w:widowControl w:val="0"/>
        <w:shd w:val="clear" w:color="auto" w:fill="FFFFFF"/>
        <w:spacing w:line="280" w:lineRule="exact"/>
        <w:rPr>
          <w:rFonts w:ascii="Trebuchet MS" w:hAnsi="Trebuchet MS"/>
          <w:sz w:val="20"/>
          <w:szCs w:val="20"/>
          <w:lang w:eastAsia="en-US"/>
        </w:rPr>
      </w:pPr>
      <w:r w:rsidRPr="00265E26">
        <w:rPr>
          <w:rFonts w:ascii="Trebuchet MS" w:hAnsi="Trebuchet MS"/>
          <w:sz w:val="20"/>
          <w:szCs w:val="20"/>
          <w:lang w:eastAsia="en-US"/>
        </w:rPr>
        <w:t>Telefone: (11) 3074-4900</w:t>
      </w:r>
    </w:p>
    <w:p w14:paraId="48BBFC7C" w14:textId="0BAFAE60" w:rsidR="00B47D6A" w:rsidRPr="00D8483A" w:rsidRDefault="00F47CA2" w:rsidP="00B47D6A">
      <w:pPr>
        <w:widowControl w:val="0"/>
        <w:spacing w:line="280" w:lineRule="exact"/>
        <w:rPr>
          <w:rFonts w:ascii="Trebuchet MS" w:hAnsi="Trebuchet MS"/>
          <w:sz w:val="20"/>
          <w:szCs w:val="20"/>
        </w:rPr>
      </w:pPr>
      <w:r w:rsidRPr="00265E26">
        <w:rPr>
          <w:rFonts w:ascii="Trebuchet MS" w:hAnsi="Trebuchet MS"/>
          <w:sz w:val="20"/>
        </w:rPr>
        <w:t>E-mail: mrvalle@habitasec.com.br / monitoramento@habitasec.com.br</w:t>
      </w:r>
    </w:p>
    <w:p w14:paraId="4788678A" w14:textId="77777777" w:rsidR="00143194" w:rsidRPr="00F47CA2" w:rsidRDefault="00143194" w:rsidP="007D06F8">
      <w:pPr>
        <w:pStyle w:val="p3"/>
        <w:widowControl w:val="0"/>
        <w:tabs>
          <w:tab w:val="clear" w:pos="720"/>
          <w:tab w:val="left" w:pos="5954"/>
        </w:tabs>
        <w:spacing w:line="280" w:lineRule="exact"/>
        <w:rPr>
          <w:rFonts w:ascii="Trebuchet MS" w:hAnsi="Trebuchet MS"/>
          <w:sz w:val="20"/>
        </w:rPr>
      </w:pPr>
    </w:p>
    <w:p w14:paraId="2DFBB6DF" w14:textId="784A7FFD" w:rsidR="00C20F12" w:rsidRPr="00D8483A" w:rsidRDefault="00C20F12" w:rsidP="007D06F8">
      <w:pPr>
        <w:pStyle w:val="PargrafodaLista"/>
        <w:widowControl w:val="0"/>
        <w:numPr>
          <w:ilvl w:val="1"/>
          <w:numId w:val="31"/>
        </w:numPr>
        <w:tabs>
          <w:tab w:val="left" w:pos="567"/>
        </w:tabs>
        <w:spacing w:line="280" w:lineRule="exact"/>
        <w:ind w:left="0" w:firstLine="0"/>
        <w:rPr>
          <w:rFonts w:ascii="Trebuchet MS" w:hAnsi="Trebuchet MS"/>
          <w:sz w:val="20"/>
          <w:szCs w:val="20"/>
        </w:rPr>
      </w:pPr>
      <w:r w:rsidRPr="00D8483A">
        <w:rPr>
          <w:rFonts w:ascii="Trebuchet MS" w:hAnsi="Trebuchet MS"/>
          <w:sz w:val="20"/>
          <w:szCs w:val="20"/>
        </w:rPr>
        <w:t xml:space="preserve">As comunicações referentes a esta Escritura de Emissão serão consideradas entregues quando recebidas sob protocolo ou com “Aviso de Recebimento” expedido pelo correio ou por telegrama, nos endereços acima. As comunicações feitas por meio de fax ou correio eletrônico serão consideradas recebidas na data de seu envio, desde que seu recebimento seja confirmado </w:t>
      </w:r>
      <w:r w:rsidR="00D15F34" w:rsidRPr="00D8483A">
        <w:rPr>
          <w:rFonts w:ascii="Trebuchet MS" w:hAnsi="Trebuchet MS"/>
          <w:sz w:val="20"/>
          <w:szCs w:val="20"/>
        </w:rPr>
        <w:t xml:space="preserve">por meio </w:t>
      </w:r>
      <w:r w:rsidRPr="00D8483A">
        <w:rPr>
          <w:rFonts w:ascii="Trebuchet MS" w:hAnsi="Trebuchet MS"/>
          <w:sz w:val="20"/>
          <w:szCs w:val="20"/>
        </w:rPr>
        <w:t xml:space="preserve">de indicativo (recibo emitido pela máquina utilizada pelo remetente). Os respectivos originais deverão ser encaminhados para os endereços acima em até </w:t>
      </w:r>
      <w:r w:rsidR="00D15F34" w:rsidRPr="00D8483A">
        <w:rPr>
          <w:rFonts w:ascii="Trebuchet MS" w:hAnsi="Trebuchet MS"/>
          <w:sz w:val="20"/>
          <w:szCs w:val="20"/>
        </w:rPr>
        <w:t>0</w:t>
      </w:r>
      <w:r w:rsidRPr="00D8483A">
        <w:rPr>
          <w:rFonts w:ascii="Trebuchet MS" w:hAnsi="Trebuchet MS"/>
          <w:sz w:val="20"/>
          <w:szCs w:val="20"/>
        </w:rPr>
        <w:t xml:space="preserve">5 (cinco) </w:t>
      </w:r>
      <w:r w:rsidR="00A95BE3" w:rsidRPr="00D8483A">
        <w:rPr>
          <w:rFonts w:ascii="Trebuchet MS" w:hAnsi="Trebuchet MS"/>
          <w:sz w:val="20"/>
          <w:szCs w:val="20"/>
        </w:rPr>
        <w:t>Dias Úteis</w:t>
      </w:r>
      <w:r w:rsidRPr="00D8483A">
        <w:rPr>
          <w:rFonts w:ascii="Trebuchet MS" w:hAnsi="Trebuchet MS"/>
          <w:sz w:val="20"/>
          <w:szCs w:val="20"/>
        </w:rPr>
        <w:t xml:space="preserve"> após o envio da mensagem. </w:t>
      </w:r>
    </w:p>
    <w:p w14:paraId="2CA343FB" w14:textId="77777777" w:rsidR="00C20F12" w:rsidRPr="00D8483A" w:rsidRDefault="00C20F12" w:rsidP="0069607A">
      <w:pPr>
        <w:widowControl w:val="0"/>
        <w:tabs>
          <w:tab w:val="left" w:pos="567"/>
        </w:tabs>
        <w:spacing w:line="280" w:lineRule="exact"/>
        <w:rPr>
          <w:rFonts w:ascii="Trebuchet MS" w:hAnsi="Trebuchet MS"/>
          <w:sz w:val="20"/>
          <w:szCs w:val="20"/>
        </w:rPr>
      </w:pPr>
    </w:p>
    <w:p w14:paraId="0E73CC27" w14:textId="77777777" w:rsidR="00C20F12" w:rsidRPr="00D8483A" w:rsidRDefault="00C20F12" w:rsidP="00E43885">
      <w:pPr>
        <w:widowControl w:val="0"/>
        <w:numPr>
          <w:ilvl w:val="1"/>
          <w:numId w:val="31"/>
        </w:numPr>
        <w:tabs>
          <w:tab w:val="left" w:pos="567"/>
        </w:tabs>
        <w:spacing w:line="280" w:lineRule="exact"/>
        <w:ind w:left="0" w:firstLine="0"/>
        <w:rPr>
          <w:rFonts w:ascii="Trebuchet MS" w:hAnsi="Trebuchet MS"/>
          <w:sz w:val="20"/>
          <w:szCs w:val="20"/>
        </w:rPr>
      </w:pPr>
      <w:bookmarkStart w:id="109" w:name="_Ref261312082"/>
      <w:r w:rsidRPr="00D8483A">
        <w:rPr>
          <w:rFonts w:ascii="Trebuchet MS" w:hAnsi="Trebuchet MS"/>
          <w:sz w:val="20"/>
          <w:szCs w:val="20"/>
        </w:rPr>
        <w:t xml:space="preserve">A mudança de qualquer dos endereços acima ou das pessoas responsáveis pelo recebimento das comunicações deverá ser comunicada à outra Parte pela parte que tiver seu endereço alterado ou a pessoa responsável pelo recebimento das comunicações, em até </w:t>
      </w:r>
      <w:r w:rsidR="00D15F34" w:rsidRPr="00D8483A">
        <w:rPr>
          <w:rFonts w:ascii="Trebuchet MS" w:hAnsi="Trebuchet MS"/>
          <w:sz w:val="20"/>
          <w:szCs w:val="20"/>
        </w:rPr>
        <w:t xml:space="preserve">05 (cinco) </w:t>
      </w:r>
      <w:r w:rsidRPr="00D8483A">
        <w:rPr>
          <w:rFonts w:ascii="Trebuchet MS" w:hAnsi="Trebuchet MS"/>
          <w:sz w:val="20"/>
          <w:szCs w:val="20"/>
        </w:rPr>
        <w:t xml:space="preserve">dias contados da sua ocorrência. </w:t>
      </w:r>
      <w:bookmarkEnd w:id="109"/>
    </w:p>
    <w:p w14:paraId="0B6BB117" w14:textId="77777777" w:rsidR="00C20F12" w:rsidRPr="00D8483A" w:rsidRDefault="00C20F12" w:rsidP="0069607A">
      <w:pPr>
        <w:widowControl w:val="0"/>
        <w:tabs>
          <w:tab w:val="left" w:pos="567"/>
        </w:tabs>
        <w:spacing w:line="280" w:lineRule="exact"/>
        <w:rPr>
          <w:rFonts w:ascii="Trebuchet MS" w:hAnsi="Trebuchet MS"/>
          <w:sz w:val="20"/>
          <w:szCs w:val="20"/>
        </w:rPr>
      </w:pPr>
    </w:p>
    <w:p w14:paraId="3D756652" w14:textId="77777777" w:rsidR="00C20F12" w:rsidRPr="00D8483A" w:rsidRDefault="00C20F12" w:rsidP="00E43885">
      <w:pPr>
        <w:widowControl w:val="0"/>
        <w:numPr>
          <w:ilvl w:val="1"/>
          <w:numId w:val="31"/>
        </w:numPr>
        <w:tabs>
          <w:tab w:val="left" w:pos="567"/>
        </w:tabs>
        <w:spacing w:line="280" w:lineRule="exact"/>
        <w:ind w:left="0" w:firstLine="0"/>
        <w:rPr>
          <w:rFonts w:ascii="Trebuchet MS" w:hAnsi="Trebuchet MS"/>
          <w:sz w:val="20"/>
          <w:szCs w:val="20"/>
        </w:rPr>
      </w:pPr>
      <w:r w:rsidRPr="00D8483A">
        <w:rPr>
          <w:rFonts w:ascii="Trebuchet MS" w:hAnsi="Trebuchet MS"/>
          <w:sz w:val="20"/>
          <w:szCs w:val="20"/>
        </w:rPr>
        <w:t xml:space="preserve">Eventuais prejuízos decorrentes da não observância do disposto no </w:t>
      </w:r>
      <w:r w:rsidR="0072488C" w:rsidRPr="00D8483A">
        <w:rPr>
          <w:rFonts w:ascii="Trebuchet MS" w:hAnsi="Trebuchet MS"/>
          <w:sz w:val="20"/>
          <w:szCs w:val="20"/>
        </w:rPr>
        <w:t xml:space="preserve">Item </w:t>
      </w:r>
      <w:r w:rsidR="00AD2210" w:rsidRPr="00D8483A">
        <w:rPr>
          <w:rFonts w:ascii="Trebuchet MS" w:hAnsi="Trebuchet MS"/>
          <w:sz w:val="20"/>
          <w:szCs w:val="20"/>
        </w:rPr>
        <w:t>(</w:t>
      </w:r>
      <w:r w:rsidR="002667ED" w:rsidRPr="00D8483A">
        <w:rPr>
          <w:rFonts w:ascii="Trebuchet MS" w:hAnsi="Trebuchet MS"/>
          <w:sz w:val="20"/>
          <w:szCs w:val="20"/>
        </w:rPr>
        <w:t>10</w:t>
      </w:r>
      <w:r w:rsidR="00B03EC6" w:rsidRPr="00D8483A">
        <w:rPr>
          <w:rFonts w:ascii="Trebuchet MS" w:hAnsi="Trebuchet MS"/>
          <w:sz w:val="20"/>
          <w:szCs w:val="20"/>
        </w:rPr>
        <w:t>.3)</w:t>
      </w:r>
      <w:r w:rsidRPr="00D8483A">
        <w:rPr>
          <w:rFonts w:ascii="Trebuchet MS" w:hAnsi="Trebuchet MS"/>
          <w:sz w:val="20"/>
          <w:szCs w:val="20"/>
        </w:rPr>
        <w:t xml:space="preserve"> serão arcados pela Parte inadimplente.</w:t>
      </w:r>
    </w:p>
    <w:p w14:paraId="63195979" w14:textId="3DF5BF0A" w:rsidR="003A0112" w:rsidRPr="00D8483A" w:rsidRDefault="00FD3C6C" w:rsidP="0069607A">
      <w:pPr>
        <w:pStyle w:val="NormalWeb"/>
        <w:spacing w:before="0" w:beforeAutospacing="0" w:after="0" w:afterAutospacing="0" w:line="280" w:lineRule="exact"/>
        <w:jc w:val="center"/>
        <w:rPr>
          <w:rFonts w:ascii="Trebuchet MS" w:hAnsi="Trebuchet MS" w:cs="Times New Roman"/>
          <w:b/>
          <w:smallCaps/>
          <w:sz w:val="20"/>
          <w:szCs w:val="20"/>
        </w:rPr>
      </w:pPr>
      <w:r w:rsidRPr="00D8483A">
        <w:rPr>
          <w:rFonts w:ascii="Trebuchet MS" w:hAnsi="Trebuchet MS" w:cs="Times New Roman"/>
          <w:b/>
          <w:smallCaps/>
          <w:sz w:val="20"/>
          <w:szCs w:val="20"/>
        </w:rPr>
        <w:t xml:space="preserve">Cláusula </w:t>
      </w:r>
      <w:r w:rsidR="00F3168E">
        <w:rPr>
          <w:rFonts w:ascii="Trebuchet MS" w:hAnsi="Trebuchet MS" w:cs="Times New Roman"/>
          <w:b/>
          <w:smallCaps/>
          <w:sz w:val="20"/>
          <w:szCs w:val="20"/>
        </w:rPr>
        <w:t>VIII</w:t>
      </w:r>
    </w:p>
    <w:p w14:paraId="45F58FE6" w14:textId="4A05FF20" w:rsidR="0027405C" w:rsidRPr="00D8483A" w:rsidRDefault="0030755F" w:rsidP="0069607A">
      <w:pPr>
        <w:pStyle w:val="NormalWeb"/>
        <w:spacing w:before="0" w:beforeAutospacing="0" w:after="0" w:afterAutospacing="0" w:line="280" w:lineRule="exact"/>
        <w:jc w:val="center"/>
        <w:rPr>
          <w:rFonts w:ascii="Trebuchet MS" w:hAnsi="Trebuchet MS" w:cs="Times New Roman"/>
          <w:b/>
          <w:smallCaps/>
          <w:sz w:val="20"/>
          <w:szCs w:val="20"/>
        </w:rPr>
      </w:pPr>
      <w:r w:rsidRPr="00D8483A">
        <w:rPr>
          <w:rFonts w:ascii="Trebuchet MS" w:hAnsi="Trebuchet MS" w:cs="Times New Roman"/>
          <w:b/>
          <w:smallCaps/>
          <w:sz w:val="20"/>
          <w:szCs w:val="20"/>
        </w:rPr>
        <w:t>Das</w:t>
      </w:r>
      <w:r w:rsidR="0027405C" w:rsidRPr="00D8483A">
        <w:rPr>
          <w:rFonts w:ascii="Trebuchet MS" w:hAnsi="Trebuchet MS" w:cs="Times New Roman"/>
          <w:b/>
          <w:smallCaps/>
          <w:sz w:val="20"/>
          <w:szCs w:val="20"/>
        </w:rPr>
        <w:t xml:space="preserve"> disposições gerais </w:t>
      </w:r>
    </w:p>
    <w:p w14:paraId="5FA788B9" w14:textId="77777777" w:rsidR="00FF228C" w:rsidRPr="00D8483A" w:rsidRDefault="00FF228C" w:rsidP="00FF228C">
      <w:pPr>
        <w:pStyle w:val="PargrafodaLista"/>
        <w:widowControl w:val="0"/>
        <w:spacing w:line="280" w:lineRule="exact"/>
        <w:ind w:left="0"/>
        <w:rPr>
          <w:rFonts w:ascii="Trebuchet MS" w:hAnsi="Trebuchet MS"/>
          <w:sz w:val="20"/>
          <w:szCs w:val="20"/>
        </w:rPr>
      </w:pPr>
    </w:p>
    <w:p w14:paraId="7F15684F" w14:textId="56372028" w:rsidR="00FF228C" w:rsidRPr="00D8483A" w:rsidRDefault="00FF228C" w:rsidP="007D06F8">
      <w:pPr>
        <w:pStyle w:val="PargrafodaLista"/>
        <w:widowControl w:val="0"/>
        <w:numPr>
          <w:ilvl w:val="1"/>
          <w:numId w:val="32"/>
        </w:numPr>
        <w:tabs>
          <w:tab w:val="left" w:pos="567"/>
        </w:tabs>
        <w:spacing w:line="280" w:lineRule="exact"/>
        <w:ind w:left="0" w:firstLine="0"/>
        <w:rPr>
          <w:rFonts w:ascii="Trebuchet MS" w:hAnsi="Trebuchet MS"/>
          <w:sz w:val="20"/>
          <w:szCs w:val="20"/>
        </w:rPr>
      </w:pPr>
      <w:r w:rsidRPr="00D8483A">
        <w:rPr>
          <w:rFonts w:ascii="Trebuchet MS" w:hAnsi="Trebuchet MS"/>
          <w:sz w:val="20"/>
          <w:szCs w:val="20"/>
        </w:rPr>
        <w:t>Para os fins da presente Escritura de Emissão “</w:t>
      </w:r>
      <w:r w:rsidRPr="00D8483A">
        <w:rPr>
          <w:rFonts w:ascii="Trebuchet MS" w:hAnsi="Trebuchet MS"/>
          <w:sz w:val="20"/>
          <w:szCs w:val="20"/>
          <w:u w:val="single"/>
        </w:rPr>
        <w:t>Dia Útil</w:t>
      </w:r>
      <w:r w:rsidRPr="00D8483A">
        <w:rPr>
          <w:rFonts w:ascii="Trebuchet MS" w:hAnsi="Trebuchet MS"/>
          <w:sz w:val="20"/>
          <w:szCs w:val="20"/>
        </w:rPr>
        <w:t>” significa</w:t>
      </w:r>
      <w:r w:rsidR="00D8483A" w:rsidRPr="00D8483A">
        <w:t xml:space="preserve"> </w:t>
      </w:r>
      <w:r w:rsidR="00D8483A" w:rsidRPr="00D8483A">
        <w:rPr>
          <w:rFonts w:ascii="Trebuchet MS" w:hAnsi="Trebuchet MS"/>
          <w:sz w:val="20"/>
          <w:szCs w:val="20"/>
        </w:rPr>
        <w:t>qualquer dia que não seja sábado, domingo, feriado declarado nacional na República Federativa do Brasil.</w:t>
      </w:r>
    </w:p>
    <w:p w14:paraId="4064AEF9" w14:textId="77777777" w:rsidR="00FF228C" w:rsidRPr="00D8483A" w:rsidRDefault="00FF228C" w:rsidP="00057737">
      <w:pPr>
        <w:pStyle w:val="PargrafodaLista"/>
        <w:widowControl w:val="0"/>
        <w:spacing w:line="280" w:lineRule="exact"/>
        <w:ind w:left="0"/>
        <w:rPr>
          <w:rFonts w:ascii="Trebuchet MS" w:hAnsi="Trebuchet MS"/>
          <w:sz w:val="20"/>
          <w:szCs w:val="20"/>
        </w:rPr>
      </w:pPr>
    </w:p>
    <w:p w14:paraId="6A7C0AD1" w14:textId="698B6B81" w:rsidR="00C20F12" w:rsidRPr="00D8483A" w:rsidRDefault="00C20F12" w:rsidP="007D06F8">
      <w:pPr>
        <w:pStyle w:val="PargrafodaLista"/>
        <w:widowControl w:val="0"/>
        <w:numPr>
          <w:ilvl w:val="1"/>
          <w:numId w:val="32"/>
        </w:numPr>
        <w:spacing w:line="280" w:lineRule="exact"/>
        <w:ind w:left="0" w:firstLine="0"/>
        <w:rPr>
          <w:rFonts w:ascii="Trebuchet MS" w:hAnsi="Trebuchet MS"/>
          <w:sz w:val="20"/>
          <w:szCs w:val="20"/>
        </w:rPr>
      </w:pPr>
      <w:r w:rsidRPr="00D8483A">
        <w:rPr>
          <w:rFonts w:ascii="Trebuchet MS" w:hAnsi="Trebuchet MS"/>
          <w:sz w:val="20"/>
          <w:szCs w:val="20"/>
        </w:rPr>
        <w:t xml:space="preserve">Não se presume a renúncia a qualquer dos direitos decorrentes </w:t>
      </w:r>
      <w:r w:rsidR="00567E50" w:rsidRPr="00D8483A">
        <w:rPr>
          <w:rFonts w:ascii="Trebuchet MS" w:hAnsi="Trebuchet MS"/>
          <w:sz w:val="20"/>
          <w:szCs w:val="20"/>
        </w:rPr>
        <w:t>desta Escritura de Emissão</w:t>
      </w:r>
      <w:r w:rsidRPr="00D8483A">
        <w:rPr>
          <w:rFonts w:ascii="Trebuchet MS" w:hAnsi="Trebuchet MS"/>
          <w:sz w:val="20"/>
          <w:szCs w:val="20"/>
        </w:rPr>
        <w:t xml:space="preserve">. Dessa forma, nenhum atraso, omissão ou liberalidade no exercício de qualquer direito, faculdade ou remédio que caiba </w:t>
      </w:r>
      <w:r w:rsidR="00D8483A">
        <w:rPr>
          <w:rFonts w:ascii="Trebuchet MS" w:hAnsi="Trebuchet MS"/>
          <w:sz w:val="20"/>
          <w:szCs w:val="20"/>
        </w:rPr>
        <w:t>à</w:t>
      </w:r>
      <w:r w:rsidRPr="00D8483A">
        <w:rPr>
          <w:rFonts w:ascii="Trebuchet MS" w:hAnsi="Trebuchet MS"/>
          <w:sz w:val="20"/>
          <w:szCs w:val="20"/>
        </w:rPr>
        <w:t xml:space="preserve"> Debenturista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33B7F554" w14:textId="77777777" w:rsidR="00C20F12" w:rsidRPr="00D8483A" w:rsidRDefault="00C20F12" w:rsidP="0069607A">
      <w:pPr>
        <w:widowControl w:val="0"/>
        <w:spacing w:line="280" w:lineRule="exact"/>
        <w:rPr>
          <w:rFonts w:ascii="Trebuchet MS" w:hAnsi="Trebuchet MS"/>
          <w:sz w:val="20"/>
          <w:szCs w:val="20"/>
        </w:rPr>
      </w:pPr>
    </w:p>
    <w:p w14:paraId="334B6598" w14:textId="5B63D70B" w:rsidR="00C20F12" w:rsidRPr="00D8483A" w:rsidRDefault="00C20F12" w:rsidP="00E43885">
      <w:pPr>
        <w:pStyle w:val="PargrafodaLista"/>
        <w:widowControl w:val="0"/>
        <w:numPr>
          <w:ilvl w:val="1"/>
          <w:numId w:val="32"/>
        </w:numPr>
        <w:spacing w:line="280" w:lineRule="exact"/>
        <w:ind w:left="0" w:firstLine="0"/>
        <w:rPr>
          <w:rFonts w:ascii="Trebuchet MS" w:hAnsi="Trebuchet MS"/>
          <w:sz w:val="20"/>
          <w:szCs w:val="20"/>
        </w:rPr>
      </w:pPr>
      <w:r w:rsidRPr="00D8483A">
        <w:rPr>
          <w:rFonts w:ascii="Trebuchet MS" w:hAnsi="Trebuchet MS"/>
          <w:sz w:val="20"/>
          <w:szCs w:val="20"/>
        </w:rPr>
        <w:t xml:space="preserve">A presente Escritura de Emissão é firmada em caráter irrevogável e irretratável, obrigando as Partes por si e seus sucessores, salvo na hipótese de não </w:t>
      </w:r>
      <w:r w:rsidR="004C32D0" w:rsidRPr="00D8483A">
        <w:rPr>
          <w:rFonts w:ascii="Trebuchet MS" w:hAnsi="Trebuchet MS"/>
          <w:sz w:val="20"/>
          <w:szCs w:val="20"/>
        </w:rPr>
        <w:t xml:space="preserve">atendimento </w:t>
      </w:r>
      <w:r w:rsidRPr="00D8483A">
        <w:rPr>
          <w:rFonts w:ascii="Trebuchet MS" w:hAnsi="Trebuchet MS"/>
          <w:sz w:val="20"/>
          <w:szCs w:val="20"/>
        </w:rPr>
        <w:t xml:space="preserve">dos </w:t>
      </w:r>
      <w:r w:rsidR="00D8483A">
        <w:rPr>
          <w:rFonts w:ascii="Trebuchet MS" w:hAnsi="Trebuchet MS"/>
          <w:sz w:val="20"/>
          <w:szCs w:val="20"/>
        </w:rPr>
        <w:t xml:space="preserve">Condições Precedentes ou das Condições </w:t>
      </w:r>
      <w:r w:rsidR="00D8483A">
        <w:rPr>
          <w:rFonts w:ascii="Trebuchet MS" w:hAnsi="Trebuchet MS"/>
          <w:sz w:val="20"/>
          <w:szCs w:val="20"/>
        </w:rPr>
        <w:lastRenderedPageBreak/>
        <w:t>Precedentes Adicionais</w:t>
      </w:r>
    </w:p>
    <w:p w14:paraId="6E853608" w14:textId="77777777" w:rsidR="00C20F12" w:rsidRPr="00D8483A" w:rsidRDefault="00C20F12" w:rsidP="0069607A">
      <w:pPr>
        <w:widowControl w:val="0"/>
        <w:spacing w:line="280" w:lineRule="exact"/>
        <w:rPr>
          <w:rFonts w:ascii="Trebuchet MS" w:hAnsi="Trebuchet MS"/>
          <w:sz w:val="20"/>
          <w:szCs w:val="20"/>
        </w:rPr>
      </w:pPr>
    </w:p>
    <w:p w14:paraId="0776CB7E" w14:textId="77777777" w:rsidR="00C20F12" w:rsidRPr="00D8483A" w:rsidRDefault="00C20F12" w:rsidP="00E43885">
      <w:pPr>
        <w:pStyle w:val="PargrafodaLista"/>
        <w:widowControl w:val="0"/>
        <w:numPr>
          <w:ilvl w:val="1"/>
          <w:numId w:val="32"/>
        </w:numPr>
        <w:spacing w:line="280" w:lineRule="exact"/>
        <w:ind w:left="0" w:firstLine="0"/>
        <w:rPr>
          <w:rFonts w:ascii="Trebuchet MS" w:hAnsi="Trebuchet MS"/>
          <w:sz w:val="20"/>
          <w:szCs w:val="20"/>
        </w:rPr>
      </w:pPr>
      <w:r w:rsidRPr="00D8483A">
        <w:rPr>
          <w:rFonts w:ascii="Trebuchet MS" w:hAnsi="Trebuchet MS"/>
          <w:sz w:val="20"/>
          <w:szCs w:val="20"/>
        </w:rPr>
        <w:t xml:space="preserve">Caso qualquer das disposições desta Escritura de Emissão venha a ser julgada ilegal, inválida ou ineficaz, prevalecerão todas as demais disposições não afetadas por tal julgamento, comprometendo-se as </w:t>
      </w:r>
      <w:r w:rsidR="003803E5" w:rsidRPr="00D8483A">
        <w:rPr>
          <w:rFonts w:ascii="Trebuchet MS" w:hAnsi="Trebuchet MS"/>
          <w:sz w:val="20"/>
          <w:szCs w:val="20"/>
        </w:rPr>
        <w:t>Partes</w:t>
      </w:r>
      <w:r w:rsidRPr="00D8483A">
        <w:rPr>
          <w:rFonts w:ascii="Trebuchet MS" w:hAnsi="Trebuchet MS"/>
          <w:sz w:val="20"/>
          <w:szCs w:val="20"/>
        </w:rPr>
        <w:t>, em boa-fé, a substituir a disposição afetada por outra que, na medida do possível, produza o mesmo efeito.</w:t>
      </w:r>
    </w:p>
    <w:p w14:paraId="73695A8A" w14:textId="77777777" w:rsidR="00C20F12" w:rsidRPr="00D8483A" w:rsidRDefault="00C20F12" w:rsidP="0069607A">
      <w:pPr>
        <w:widowControl w:val="0"/>
        <w:spacing w:line="280" w:lineRule="exact"/>
        <w:rPr>
          <w:rFonts w:ascii="Trebuchet MS" w:hAnsi="Trebuchet MS"/>
          <w:sz w:val="20"/>
          <w:szCs w:val="20"/>
        </w:rPr>
      </w:pPr>
    </w:p>
    <w:p w14:paraId="2BC3620F" w14:textId="77777777" w:rsidR="00C20F12" w:rsidRPr="00D8483A" w:rsidRDefault="00C20F12" w:rsidP="00E43885">
      <w:pPr>
        <w:pStyle w:val="PargrafodaLista"/>
        <w:widowControl w:val="0"/>
        <w:numPr>
          <w:ilvl w:val="1"/>
          <w:numId w:val="32"/>
        </w:numPr>
        <w:spacing w:line="280" w:lineRule="exact"/>
        <w:ind w:left="0" w:firstLine="0"/>
        <w:rPr>
          <w:rFonts w:ascii="Trebuchet MS" w:hAnsi="Trebuchet MS"/>
          <w:sz w:val="20"/>
          <w:szCs w:val="20"/>
        </w:rPr>
      </w:pPr>
      <w:r w:rsidRPr="00D8483A">
        <w:rPr>
          <w:rFonts w:ascii="Trebuchet MS" w:hAnsi="Trebuchet MS"/>
          <w:sz w:val="20"/>
          <w:szCs w:val="20"/>
        </w:rPr>
        <w:t xml:space="preserve">A presente Escritura de Emissão e as Debêntures constituem título executivo extrajudicial, nos termos do artigo </w:t>
      </w:r>
      <w:r w:rsidR="00364729" w:rsidRPr="00D8483A">
        <w:rPr>
          <w:rFonts w:ascii="Trebuchet MS" w:hAnsi="Trebuchet MS"/>
          <w:sz w:val="20"/>
          <w:szCs w:val="20"/>
        </w:rPr>
        <w:t>784</w:t>
      </w:r>
      <w:r w:rsidRPr="00D8483A">
        <w:rPr>
          <w:rFonts w:ascii="Trebuchet MS" w:hAnsi="Trebuchet MS"/>
          <w:sz w:val="20"/>
          <w:szCs w:val="20"/>
        </w:rPr>
        <w:t xml:space="preserve">, incisos I e II do Código de Processo Civil, e as obrigações nela contidas estão sujeitas à execução específica, de acordo com os artigos </w:t>
      </w:r>
      <w:r w:rsidR="00364729" w:rsidRPr="00D8483A">
        <w:rPr>
          <w:rFonts w:ascii="Trebuchet MS" w:hAnsi="Trebuchet MS"/>
          <w:sz w:val="20"/>
          <w:szCs w:val="20"/>
        </w:rPr>
        <w:t>815</w:t>
      </w:r>
      <w:r w:rsidRPr="00D8483A">
        <w:rPr>
          <w:rFonts w:ascii="Trebuchet MS" w:hAnsi="Trebuchet MS"/>
          <w:sz w:val="20"/>
          <w:szCs w:val="20"/>
        </w:rPr>
        <w:t xml:space="preserve"> e seguintes do Código de Processo Civil.</w:t>
      </w:r>
    </w:p>
    <w:p w14:paraId="6B8B55B9" w14:textId="77777777" w:rsidR="001D32FD" w:rsidRPr="00D8483A" w:rsidRDefault="001D32FD" w:rsidP="0069607A">
      <w:pPr>
        <w:pStyle w:val="PargrafodaLista"/>
        <w:spacing w:line="280" w:lineRule="exact"/>
        <w:rPr>
          <w:rFonts w:ascii="Trebuchet MS" w:hAnsi="Trebuchet MS"/>
          <w:sz w:val="20"/>
          <w:szCs w:val="20"/>
        </w:rPr>
      </w:pPr>
    </w:p>
    <w:p w14:paraId="06664125" w14:textId="37903975" w:rsidR="00327331" w:rsidRPr="00D8483A" w:rsidRDefault="00327331" w:rsidP="00327331">
      <w:pPr>
        <w:pStyle w:val="PargrafodaLista"/>
        <w:rPr>
          <w:rFonts w:ascii="Trebuchet MS" w:hAnsi="Trebuchet MS"/>
          <w:sz w:val="20"/>
          <w:szCs w:val="20"/>
        </w:rPr>
      </w:pPr>
    </w:p>
    <w:p w14:paraId="17F608AC" w14:textId="27898839" w:rsidR="00343F91" w:rsidRPr="00D8483A" w:rsidRDefault="00343F91" w:rsidP="00343F91">
      <w:pPr>
        <w:pStyle w:val="NormalWeb"/>
        <w:spacing w:before="0" w:beforeAutospacing="0" w:after="0" w:afterAutospacing="0" w:line="280" w:lineRule="exact"/>
        <w:jc w:val="center"/>
        <w:rPr>
          <w:rFonts w:ascii="Trebuchet MS" w:hAnsi="Trebuchet MS" w:cs="Times New Roman"/>
          <w:b/>
          <w:smallCaps/>
          <w:sz w:val="20"/>
          <w:szCs w:val="20"/>
        </w:rPr>
      </w:pPr>
      <w:r w:rsidRPr="00D8483A">
        <w:rPr>
          <w:rFonts w:ascii="Trebuchet MS" w:hAnsi="Trebuchet MS" w:cs="Times New Roman"/>
          <w:b/>
          <w:smallCaps/>
          <w:sz w:val="20"/>
          <w:szCs w:val="20"/>
        </w:rPr>
        <w:t xml:space="preserve">Cláusula </w:t>
      </w:r>
      <w:r w:rsidR="00F3168E">
        <w:rPr>
          <w:rFonts w:ascii="Trebuchet MS" w:hAnsi="Trebuchet MS" w:cs="Times New Roman"/>
          <w:b/>
          <w:smallCaps/>
          <w:sz w:val="20"/>
          <w:szCs w:val="20"/>
        </w:rPr>
        <w:t>I</w:t>
      </w:r>
      <w:r w:rsidRPr="00D8483A">
        <w:rPr>
          <w:rFonts w:ascii="Trebuchet MS" w:hAnsi="Trebuchet MS" w:cs="Times New Roman"/>
          <w:b/>
          <w:smallCaps/>
          <w:sz w:val="20"/>
          <w:szCs w:val="20"/>
        </w:rPr>
        <w:t>X</w:t>
      </w:r>
    </w:p>
    <w:p w14:paraId="54B76123" w14:textId="0B89B26F" w:rsidR="00343F91" w:rsidRPr="00D8483A" w:rsidRDefault="00343F91" w:rsidP="00343F91">
      <w:pPr>
        <w:pStyle w:val="NormalWeb"/>
        <w:spacing w:before="0" w:beforeAutospacing="0" w:after="0" w:afterAutospacing="0" w:line="280" w:lineRule="exact"/>
        <w:jc w:val="center"/>
        <w:rPr>
          <w:rFonts w:ascii="Trebuchet MS" w:hAnsi="Trebuchet MS" w:cs="Times New Roman"/>
          <w:b/>
          <w:smallCaps/>
          <w:sz w:val="20"/>
          <w:szCs w:val="20"/>
        </w:rPr>
      </w:pPr>
      <w:r w:rsidRPr="00D8483A">
        <w:rPr>
          <w:rFonts w:ascii="Trebuchet MS" w:hAnsi="Trebuchet MS" w:cs="Times New Roman"/>
          <w:b/>
          <w:smallCaps/>
          <w:sz w:val="20"/>
          <w:szCs w:val="20"/>
        </w:rPr>
        <w:t xml:space="preserve">Foro </w:t>
      </w:r>
    </w:p>
    <w:p w14:paraId="32F91060" w14:textId="77777777" w:rsidR="00343F91" w:rsidRPr="00D8483A" w:rsidRDefault="00343F91" w:rsidP="00327331">
      <w:pPr>
        <w:pStyle w:val="PargrafodaLista"/>
        <w:rPr>
          <w:rFonts w:ascii="Trebuchet MS" w:hAnsi="Trebuchet MS"/>
          <w:sz w:val="20"/>
          <w:szCs w:val="20"/>
        </w:rPr>
      </w:pPr>
    </w:p>
    <w:p w14:paraId="2574A18C" w14:textId="19D0A7CC" w:rsidR="00327331" w:rsidRPr="00D8483A" w:rsidRDefault="00343F91" w:rsidP="007D06F8">
      <w:pPr>
        <w:pStyle w:val="PargrafodaLista"/>
        <w:widowControl w:val="0"/>
        <w:numPr>
          <w:ilvl w:val="1"/>
          <w:numId w:val="33"/>
        </w:numPr>
        <w:spacing w:line="280" w:lineRule="exact"/>
        <w:ind w:left="0" w:firstLine="0"/>
        <w:rPr>
          <w:rFonts w:ascii="Trebuchet MS" w:hAnsi="Trebuchet MS"/>
          <w:sz w:val="20"/>
          <w:szCs w:val="20"/>
        </w:rPr>
      </w:pPr>
      <w:r w:rsidRPr="00D8483A">
        <w:rPr>
          <w:rFonts w:ascii="Trebuchet MS" w:hAnsi="Trebuchet MS"/>
          <w:sz w:val="20"/>
          <w:szCs w:val="20"/>
        </w:rPr>
        <w:t xml:space="preserve">Fica eleito o foro da Comarca de </w:t>
      </w:r>
      <w:r w:rsidR="009725DF" w:rsidRPr="00D8483A">
        <w:rPr>
          <w:rFonts w:ascii="Trebuchet MS" w:hAnsi="Trebuchet MS"/>
          <w:sz w:val="20"/>
          <w:szCs w:val="20"/>
        </w:rPr>
        <w:t>São Paulo</w:t>
      </w:r>
      <w:r w:rsidRPr="00D8483A">
        <w:rPr>
          <w:rFonts w:ascii="Trebuchet MS" w:hAnsi="Trebuchet MS"/>
          <w:sz w:val="20"/>
          <w:szCs w:val="20"/>
        </w:rPr>
        <w:t xml:space="preserve">, Estado de </w:t>
      </w:r>
      <w:r w:rsidR="009725DF" w:rsidRPr="00D8483A">
        <w:rPr>
          <w:rFonts w:ascii="Trebuchet MS" w:hAnsi="Trebuchet MS"/>
          <w:sz w:val="20"/>
          <w:szCs w:val="20"/>
        </w:rPr>
        <w:t xml:space="preserve">São Paulo </w:t>
      </w:r>
      <w:r w:rsidRPr="00D8483A">
        <w:rPr>
          <w:rFonts w:ascii="Trebuchet MS" w:hAnsi="Trebuchet MS"/>
          <w:sz w:val="20"/>
          <w:szCs w:val="20"/>
        </w:rPr>
        <w:t>para dirimir quaisquer dúvidas oriundas desta Escritura de Emissão, renunciando a Emissora a qualquer outro, por mais privilegiado que seja.</w:t>
      </w:r>
    </w:p>
    <w:p w14:paraId="4D216D41" w14:textId="39D387E6" w:rsidR="00FE072B" w:rsidRPr="00D8483A" w:rsidRDefault="00FE072B" w:rsidP="0069607A">
      <w:pPr>
        <w:spacing w:line="280" w:lineRule="exact"/>
        <w:jc w:val="left"/>
        <w:rPr>
          <w:rFonts w:ascii="Trebuchet MS" w:hAnsi="Trebuchet MS"/>
          <w:sz w:val="20"/>
          <w:szCs w:val="20"/>
        </w:rPr>
      </w:pPr>
    </w:p>
    <w:p w14:paraId="46776F7F" w14:textId="45A50D9E" w:rsidR="00A95EC3" w:rsidRPr="00D8483A" w:rsidRDefault="00A95EC3" w:rsidP="0069607A">
      <w:pPr>
        <w:widowControl w:val="0"/>
        <w:spacing w:line="280" w:lineRule="exact"/>
        <w:rPr>
          <w:rFonts w:ascii="Trebuchet MS" w:hAnsi="Trebuchet MS"/>
          <w:sz w:val="20"/>
          <w:szCs w:val="20"/>
        </w:rPr>
      </w:pPr>
      <w:r w:rsidRPr="00D8483A">
        <w:rPr>
          <w:rFonts w:ascii="Trebuchet MS" w:hAnsi="Trebuchet MS"/>
          <w:sz w:val="20"/>
          <w:szCs w:val="20"/>
        </w:rPr>
        <w:t xml:space="preserve">E, por estarem assim justas e contratadas, firmam a presente Escritura de Emissão em </w:t>
      </w:r>
      <w:r w:rsidR="00D8483A">
        <w:rPr>
          <w:rFonts w:ascii="Trebuchet MS" w:hAnsi="Trebuchet MS"/>
          <w:sz w:val="20"/>
          <w:szCs w:val="20"/>
        </w:rPr>
        <w:t>5</w:t>
      </w:r>
      <w:r w:rsidR="009725DF" w:rsidRPr="00D8483A">
        <w:rPr>
          <w:rFonts w:ascii="Trebuchet MS" w:hAnsi="Trebuchet MS"/>
          <w:sz w:val="20"/>
          <w:szCs w:val="20"/>
        </w:rPr>
        <w:t xml:space="preserve"> (</w:t>
      </w:r>
      <w:r w:rsidR="00D8483A">
        <w:rPr>
          <w:rFonts w:ascii="Trebuchet MS" w:hAnsi="Trebuchet MS"/>
          <w:sz w:val="20"/>
          <w:szCs w:val="20"/>
        </w:rPr>
        <w:t>cinco</w:t>
      </w:r>
      <w:r w:rsidR="009725DF" w:rsidRPr="00D8483A">
        <w:rPr>
          <w:rFonts w:ascii="Trebuchet MS" w:hAnsi="Trebuchet MS"/>
          <w:sz w:val="20"/>
          <w:szCs w:val="20"/>
        </w:rPr>
        <w:t xml:space="preserve">) </w:t>
      </w:r>
      <w:r w:rsidRPr="00D8483A">
        <w:rPr>
          <w:rFonts w:ascii="Trebuchet MS" w:hAnsi="Trebuchet MS"/>
          <w:sz w:val="20"/>
          <w:szCs w:val="20"/>
        </w:rPr>
        <w:t>vias de igual forma e teor e para o mesmo fim, em conjunto com as 2 (duas) testemunhas abaixo assinadas.</w:t>
      </w:r>
    </w:p>
    <w:p w14:paraId="6EFD4755" w14:textId="77777777" w:rsidR="00A95EC3" w:rsidRPr="00D8483A" w:rsidRDefault="00A95EC3" w:rsidP="0069607A">
      <w:pPr>
        <w:pStyle w:val="p0"/>
        <w:tabs>
          <w:tab w:val="clear" w:pos="720"/>
        </w:tabs>
        <w:spacing w:line="280" w:lineRule="exact"/>
        <w:rPr>
          <w:rFonts w:ascii="Trebuchet MS" w:hAnsi="Trebuchet MS"/>
          <w:sz w:val="20"/>
          <w:szCs w:val="20"/>
        </w:rPr>
      </w:pPr>
    </w:p>
    <w:p w14:paraId="05A66CD0" w14:textId="5E20F490" w:rsidR="00A95EC3" w:rsidRPr="00D8483A" w:rsidRDefault="00A95EC3" w:rsidP="0069607A">
      <w:pPr>
        <w:pStyle w:val="Ttulo7"/>
        <w:spacing w:line="280" w:lineRule="exact"/>
        <w:jc w:val="center"/>
        <w:rPr>
          <w:rFonts w:ascii="Trebuchet MS" w:hAnsi="Trebuchet MS"/>
          <w:sz w:val="20"/>
          <w:szCs w:val="20"/>
          <w:u w:val="none"/>
        </w:rPr>
      </w:pPr>
      <w:r w:rsidRPr="00D8483A">
        <w:rPr>
          <w:rFonts w:ascii="Trebuchet MS" w:hAnsi="Trebuchet MS"/>
          <w:sz w:val="20"/>
          <w:szCs w:val="20"/>
          <w:u w:val="none"/>
        </w:rPr>
        <w:t xml:space="preserve">São Paulo, </w:t>
      </w:r>
      <w:r w:rsidR="007D06F8">
        <w:rPr>
          <w:rFonts w:ascii="Trebuchet MS" w:hAnsi="Trebuchet MS"/>
          <w:sz w:val="20"/>
          <w:szCs w:val="20"/>
          <w:u w:val="none"/>
        </w:rPr>
        <w:t>22 de outubro</w:t>
      </w:r>
      <w:r w:rsidR="009725DF" w:rsidRPr="00D8483A">
        <w:rPr>
          <w:rFonts w:ascii="Trebuchet MS" w:hAnsi="Trebuchet MS"/>
          <w:sz w:val="20"/>
          <w:szCs w:val="20"/>
          <w:u w:val="none"/>
        </w:rPr>
        <w:t xml:space="preserve"> de </w:t>
      </w:r>
      <w:r w:rsidR="008113B3" w:rsidRPr="00D8483A">
        <w:rPr>
          <w:rFonts w:ascii="Trebuchet MS" w:hAnsi="Trebuchet MS"/>
          <w:sz w:val="20"/>
          <w:szCs w:val="20"/>
          <w:u w:val="none"/>
        </w:rPr>
        <w:t>201</w:t>
      </w:r>
      <w:r w:rsidR="00FF5643" w:rsidRPr="00D8483A">
        <w:rPr>
          <w:rFonts w:ascii="Trebuchet MS" w:hAnsi="Trebuchet MS"/>
          <w:sz w:val="20"/>
          <w:szCs w:val="20"/>
          <w:u w:val="none"/>
        </w:rPr>
        <w:t>9.</w:t>
      </w:r>
    </w:p>
    <w:p w14:paraId="5CA90E73" w14:textId="77777777" w:rsidR="00C20F12" w:rsidRPr="00D8483A" w:rsidRDefault="00C20F12" w:rsidP="0069607A">
      <w:pPr>
        <w:widowControl w:val="0"/>
        <w:spacing w:line="280" w:lineRule="exact"/>
        <w:rPr>
          <w:rFonts w:ascii="Trebuchet MS" w:hAnsi="Trebuchet MS"/>
          <w:sz w:val="20"/>
          <w:szCs w:val="20"/>
        </w:rPr>
      </w:pPr>
    </w:p>
    <w:p w14:paraId="5C9C3608" w14:textId="77777777" w:rsidR="00EC0288" w:rsidRPr="00D8483A" w:rsidRDefault="00EC0288" w:rsidP="0069607A">
      <w:pPr>
        <w:widowControl w:val="0"/>
        <w:spacing w:line="280" w:lineRule="exact"/>
        <w:jc w:val="center"/>
        <w:rPr>
          <w:rFonts w:ascii="Trebuchet MS" w:hAnsi="Trebuchet MS"/>
          <w:i/>
          <w:sz w:val="20"/>
          <w:szCs w:val="20"/>
        </w:rPr>
      </w:pPr>
      <w:r w:rsidRPr="00D8483A">
        <w:rPr>
          <w:rFonts w:ascii="Trebuchet MS" w:hAnsi="Trebuchet MS"/>
          <w:i/>
          <w:sz w:val="20"/>
          <w:szCs w:val="20"/>
        </w:rPr>
        <w:t>[o restante da página foi deixado intencionalmente em branco]</w:t>
      </w:r>
    </w:p>
    <w:p w14:paraId="6FD1AC17" w14:textId="77777777" w:rsidR="00EC0288" w:rsidRPr="00D8483A" w:rsidRDefault="00EC0288" w:rsidP="0069607A">
      <w:pPr>
        <w:widowControl w:val="0"/>
        <w:spacing w:line="280" w:lineRule="exact"/>
        <w:rPr>
          <w:rFonts w:ascii="Trebuchet MS" w:hAnsi="Trebuchet MS"/>
          <w:sz w:val="20"/>
          <w:szCs w:val="20"/>
        </w:rPr>
      </w:pPr>
    </w:p>
    <w:p w14:paraId="59C3F0BB" w14:textId="77777777" w:rsidR="00B05406" w:rsidRPr="00A15CFB" w:rsidRDefault="009D7CFB" w:rsidP="0069607A">
      <w:pPr>
        <w:widowControl w:val="0"/>
        <w:spacing w:line="280" w:lineRule="exact"/>
        <w:jc w:val="center"/>
        <w:rPr>
          <w:rFonts w:ascii="Trebuchet MS" w:hAnsi="Trebuchet MS"/>
          <w:i/>
          <w:sz w:val="20"/>
          <w:szCs w:val="20"/>
        </w:rPr>
      </w:pPr>
      <w:r w:rsidRPr="00D8483A">
        <w:rPr>
          <w:rFonts w:ascii="Trebuchet MS" w:hAnsi="Trebuchet MS"/>
          <w:i/>
          <w:sz w:val="20"/>
          <w:szCs w:val="20"/>
        </w:rPr>
        <w:t>[as assinaturas seguem na próxima página]</w:t>
      </w:r>
    </w:p>
    <w:p w14:paraId="4CF711DF" w14:textId="77777777" w:rsidR="000C291C" w:rsidRPr="00A15CFB" w:rsidRDefault="000C291C" w:rsidP="0069607A">
      <w:pPr>
        <w:widowControl w:val="0"/>
        <w:spacing w:line="280" w:lineRule="exact"/>
        <w:jc w:val="center"/>
        <w:rPr>
          <w:rFonts w:ascii="Trebuchet MS" w:hAnsi="Trebuchet MS"/>
          <w:i/>
          <w:sz w:val="20"/>
          <w:szCs w:val="20"/>
        </w:rPr>
      </w:pPr>
    </w:p>
    <w:p w14:paraId="3D756CFB" w14:textId="77777777" w:rsidR="00FE384A" w:rsidRDefault="00FE384A">
      <w:pPr>
        <w:jc w:val="left"/>
        <w:rPr>
          <w:rFonts w:ascii="Trebuchet MS" w:hAnsi="Trebuchet MS"/>
          <w:i/>
          <w:sz w:val="20"/>
          <w:szCs w:val="20"/>
        </w:rPr>
      </w:pPr>
      <w:r>
        <w:rPr>
          <w:rFonts w:ascii="Trebuchet MS" w:hAnsi="Trebuchet MS"/>
          <w:i/>
          <w:sz w:val="20"/>
          <w:szCs w:val="20"/>
        </w:rPr>
        <w:br w:type="page"/>
      </w:r>
    </w:p>
    <w:p w14:paraId="5CE2B246" w14:textId="77777777" w:rsidR="000C291C" w:rsidRPr="00A15CFB" w:rsidRDefault="000C291C" w:rsidP="0069607A">
      <w:pPr>
        <w:widowControl w:val="0"/>
        <w:spacing w:line="280" w:lineRule="exact"/>
        <w:jc w:val="center"/>
        <w:rPr>
          <w:rFonts w:ascii="Trebuchet MS" w:hAnsi="Trebuchet MS"/>
          <w:i/>
          <w:sz w:val="20"/>
          <w:szCs w:val="20"/>
        </w:rPr>
      </w:pPr>
    </w:p>
    <w:p w14:paraId="7FDE0024" w14:textId="77777777" w:rsidR="000C291C" w:rsidRPr="00A15CFB" w:rsidRDefault="000C291C" w:rsidP="0069607A">
      <w:pPr>
        <w:widowControl w:val="0"/>
        <w:spacing w:line="280" w:lineRule="exact"/>
        <w:jc w:val="center"/>
        <w:rPr>
          <w:rFonts w:ascii="Trebuchet MS" w:hAnsi="Trebuchet MS"/>
          <w:i/>
          <w:sz w:val="20"/>
          <w:szCs w:val="20"/>
        </w:rPr>
      </w:pPr>
    </w:p>
    <w:p w14:paraId="02B867AF" w14:textId="47C6E21F" w:rsidR="0027405C" w:rsidRPr="00A15CFB" w:rsidRDefault="00BC6B70" w:rsidP="0069607A">
      <w:pPr>
        <w:widowControl w:val="0"/>
        <w:spacing w:line="280" w:lineRule="exact"/>
        <w:rPr>
          <w:rFonts w:ascii="Trebuchet MS" w:hAnsi="Trebuchet MS"/>
          <w:i/>
          <w:sz w:val="20"/>
          <w:szCs w:val="20"/>
        </w:rPr>
      </w:pPr>
      <w:r w:rsidRPr="00A15CFB">
        <w:rPr>
          <w:rFonts w:ascii="Trebuchet MS" w:hAnsi="Trebuchet MS"/>
          <w:i/>
          <w:sz w:val="20"/>
          <w:szCs w:val="20"/>
        </w:rPr>
        <w:t xml:space="preserve">Página </w:t>
      </w:r>
      <w:r w:rsidR="002521A5" w:rsidRPr="00A15CFB">
        <w:rPr>
          <w:rFonts w:ascii="Trebuchet MS" w:hAnsi="Trebuchet MS"/>
          <w:i/>
          <w:sz w:val="20"/>
          <w:szCs w:val="20"/>
        </w:rPr>
        <w:t>de assinaturas</w:t>
      </w:r>
      <w:r w:rsidR="00FF5643" w:rsidRPr="00A15CFB">
        <w:rPr>
          <w:rFonts w:ascii="Trebuchet MS" w:hAnsi="Trebuchet MS"/>
          <w:i/>
          <w:sz w:val="20"/>
          <w:szCs w:val="20"/>
        </w:rPr>
        <w:t xml:space="preserve"> </w:t>
      </w:r>
      <w:r w:rsidR="002521A5" w:rsidRPr="00A15CFB">
        <w:rPr>
          <w:rFonts w:ascii="Trebuchet MS" w:hAnsi="Trebuchet MS"/>
          <w:i/>
          <w:sz w:val="20"/>
          <w:szCs w:val="20"/>
        </w:rPr>
        <w:t xml:space="preserve">da </w:t>
      </w:r>
      <w:r w:rsidR="00B37F9B" w:rsidRPr="00A15CFB">
        <w:rPr>
          <w:rFonts w:ascii="Trebuchet MS" w:hAnsi="Trebuchet MS"/>
          <w:i/>
          <w:sz w:val="20"/>
          <w:szCs w:val="20"/>
        </w:rPr>
        <w:t>Escritura Particular da</w:t>
      </w:r>
      <w:r w:rsidR="002009A3">
        <w:rPr>
          <w:rFonts w:ascii="Trebuchet MS" w:hAnsi="Trebuchet MS"/>
          <w:i/>
          <w:sz w:val="20"/>
          <w:szCs w:val="20"/>
        </w:rPr>
        <w:t xml:space="preserve"> </w:t>
      </w:r>
      <w:r w:rsidR="00786D5F">
        <w:rPr>
          <w:rFonts w:ascii="Trebuchet MS" w:hAnsi="Trebuchet MS"/>
          <w:i/>
          <w:sz w:val="20"/>
          <w:szCs w:val="20"/>
        </w:rPr>
        <w:t>1ª (primeira)</w:t>
      </w:r>
      <w:r w:rsidR="00B37F9B" w:rsidRPr="00A15CFB">
        <w:rPr>
          <w:rFonts w:ascii="Trebuchet MS" w:hAnsi="Trebuchet MS"/>
          <w:i/>
          <w:sz w:val="20"/>
          <w:szCs w:val="20"/>
        </w:rPr>
        <w:t xml:space="preserve"> Emissão de Debêntures Simples, Não Conversíveis em Ações, em Série Única, da Espécie</w:t>
      </w:r>
      <w:r w:rsidR="003073E6" w:rsidRPr="00A15CFB">
        <w:rPr>
          <w:rFonts w:ascii="Trebuchet MS" w:hAnsi="Trebuchet MS"/>
          <w:i/>
          <w:sz w:val="20"/>
          <w:szCs w:val="20"/>
        </w:rPr>
        <w:t xml:space="preserve"> </w:t>
      </w:r>
      <w:r w:rsidR="00B37F9B" w:rsidRPr="00A15CFB">
        <w:rPr>
          <w:rFonts w:ascii="Trebuchet MS" w:hAnsi="Trebuchet MS"/>
          <w:i/>
          <w:sz w:val="20"/>
          <w:szCs w:val="20"/>
        </w:rPr>
        <w:t xml:space="preserve">com Garantia </w:t>
      </w:r>
      <w:r w:rsidR="00D15F34" w:rsidRPr="00A15CFB">
        <w:rPr>
          <w:rFonts w:ascii="Trebuchet MS" w:hAnsi="Trebuchet MS"/>
          <w:i/>
          <w:sz w:val="20"/>
          <w:szCs w:val="20"/>
        </w:rPr>
        <w:t>Real</w:t>
      </w:r>
      <w:r w:rsidR="009725DF">
        <w:rPr>
          <w:rFonts w:ascii="Trebuchet MS" w:hAnsi="Trebuchet MS"/>
          <w:i/>
          <w:sz w:val="20"/>
          <w:szCs w:val="20"/>
        </w:rPr>
        <w:t xml:space="preserve"> e Com Garantia Adicional e Fidejussória, para Colocação Privada, da Incorporadora e Construtora PIBB S.A.</w:t>
      </w:r>
    </w:p>
    <w:p w14:paraId="776E48C3" w14:textId="77777777" w:rsidR="00C93D30" w:rsidRPr="00A15CFB" w:rsidRDefault="00C93D30" w:rsidP="0069607A">
      <w:pPr>
        <w:widowControl w:val="0"/>
        <w:spacing w:line="280" w:lineRule="exact"/>
        <w:rPr>
          <w:rFonts w:ascii="Trebuchet MS" w:hAnsi="Trebuchet MS"/>
          <w:sz w:val="20"/>
          <w:szCs w:val="20"/>
        </w:rPr>
      </w:pPr>
    </w:p>
    <w:p w14:paraId="5CEA56C7" w14:textId="77777777" w:rsidR="00FF5643" w:rsidRPr="00A15CFB" w:rsidRDefault="00FF5643" w:rsidP="0069607A">
      <w:pPr>
        <w:widowControl w:val="0"/>
        <w:spacing w:line="280" w:lineRule="exact"/>
        <w:rPr>
          <w:rFonts w:ascii="Trebuchet MS" w:hAnsi="Trebuchet MS"/>
          <w:sz w:val="20"/>
          <w:szCs w:val="20"/>
        </w:rPr>
      </w:pPr>
    </w:p>
    <w:p w14:paraId="250FFD77" w14:textId="77777777" w:rsidR="00FF5643" w:rsidRPr="00A15CFB" w:rsidRDefault="00FF5643" w:rsidP="0069607A">
      <w:pPr>
        <w:widowControl w:val="0"/>
        <w:spacing w:line="280" w:lineRule="exact"/>
        <w:rPr>
          <w:rFonts w:ascii="Trebuchet MS" w:hAnsi="Trebuchet MS"/>
          <w:sz w:val="20"/>
          <w:szCs w:val="20"/>
        </w:rPr>
      </w:pPr>
    </w:p>
    <w:p w14:paraId="717B8AA8" w14:textId="62882B9E" w:rsidR="00C20F12" w:rsidRPr="00A15CFB" w:rsidRDefault="009725DF" w:rsidP="0069607A">
      <w:pPr>
        <w:widowControl w:val="0"/>
        <w:spacing w:line="280" w:lineRule="exact"/>
        <w:jc w:val="center"/>
        <w:rPr>
          <w:rFonts w:ascii="Trebuchet MS" w:hAnsi="Trebuchet MS"/>
          <w:b/>
          <w:smallCaps/>
          <w:sz w:val="20"/>
          <w:szCs w:val="20"/>
        </w:rPr>
      </w:pPr>
      <w:r>
        <w:rPr>
          <w:rFonts w:ascii="Trebuchet MS" w:hAnsi="Trebuchet MS"/>
          <w:b/>
          <w:smallCaps/>
          <w:sz w:val="20"/>
          <w:szCs w:val="20"/>
        </w:rPr>
        <w:t>Incorporadora e Construtora PIBB S.A.</w:t>
      </w:r>
    </w:p>
    <w:p w14:paraId="2B83335D" w14:textId="77777777" w:rsidR="00C20F12" w:rsidRPr="00A15CFB" w:rsidRDefault="00C20F12" w:rsidP="0069607A">
      <w:pPr>
        <w:widowControl w:val="0"/>
        <w:spacing w:line="280" w:lineRule="exact"/>
        <w:rPr>
          <w:rFonts w:ascii="Trebuchet MS" w:hAnsi="Trebuchet MS"/>
          <w:sz w:val="20"/>
          <w:szCs w:val="20"/>
        </w:rPr>
      </w:pPr>
    </w:p>
    <w:p w14:paraId="635632A7" w14:textId="77777777" w:rsidR="00C20F12" w:rsidRPr="00A15CFB" w:rsidRDefault="00C20F12" w:rsidP="0069607A">
      <w:pPr>
        <w:widowControl w:val="0"/>
        <w:spacing w:line="280" w:lineRule="exact"/>
        <w:rPr>
          <w:rFonts w:ascii="Trebuchet MS" w:hAnsi="Trebuchet MS"/>
          <w:sz w:val="20"/>
          <w:szCs w:val="20"/>
        </w:rPr>
      </w:pPr>
    </w:p>
    <w:p w14:paraId="7CE20F86" w14:textId="77777777" w:rsidR="00FF5643" w:rsidRPr="00A15CFB" w:rsidRDefault="00FF5643" w:rsidP="0069607A">
      <w:pPr>
        <w:widowControl w:val="0"/>
        <w:spacing w:line="280" w:lineRule="exact"/>
        <w:rPr>
          <w:rFonts w:ascii="Trebuchet MS" w:hAnsi="Trebuchet MS"/>
          <w:sz w:val="20"/>
          <w:szCs w:val="20"/>
        </w:rPr>
      </w:pPr>
    </w:p>
    <w:p w14:paraId="077A863D"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027C7DB3"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7CEEDD98"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Cargo:</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Cargo:</w:t>
      </w:r>
    </w:p>
    <w:p w14:paraId="72B7F872" w14:textId="77777777" w:rsidR="00C20F12" w:rsidRPr="00A15CFB" w:rsidRDefault="00C20F12" w:rsidP="0069607A">
      <w:pPr>
        <w:widowControl w:val="0"/>
        <w:spacing w:line="280" w:lineRule="exact"/>
        <w:rPr>
          <w:rFonts w:ascii="Trebuchet MS" w:hAnsi="Trebuchet MS"/>
          <w:b/>
          <w:sz w:val="20"/>
          <w:szCs w:val="20"/>
        </w:rPr>
      </w:pPr>
    </w:p>
    <w:p w14:paraId="16C3114C" w14:textId="77777777" w:rsidR="002E0F51" w:rsidRPr="00A15CFB" w:rsidRDefault="002E0F51" w:rsidP="0069607A">
      <w:pPr>
        <w:widowControl w:val="0"/>
        <w:spacing w:line="280" w:lineRule="exact"/>
        <w:rPr>
          <w:rFonts w:ascii="Trebuchet MS" w:hAnsi="Trebuchet MS"/>
          <w:b/>
          <w:sz w:val="20"/>
          <w:szCs w:val="20"/>
        </w:rPr>
      </w:pPr>
    </w:p>
    <w:p w14:paraId="547B4908" w14:textId="77777777" w:rsidR="00FF5643" w:rsidRPr="00A15CFB" w:rsidRDefault="00FF5643" w:rsidP="0069607A">
      <w:pPr>
        <w:widowControl w:val="0"/>
        <w:spacing w:line="280" w:lineRule="exact"/>
        <w:rPr>
          <w:rFonts w:ascii="Trebuchet MS" w:hAnsi="Trebuchet MS"/>
          <w:b/>
          <w:sz w:val="20"/>
          <w:szCs w:val="20"/>
        </w:rPr>
      </w:pPr>
    </w:p>
    <w:p w14:paraId="54728CEE" w14:textId="1CFE347A" w:rsidR="00C20F12" w:rsidRPr="00C31DEE" w:rsidRDefault="009725DF" w:rsidP="00143194">
      <w:pPr>
        <w:pStyle w:val="Ttulo4"/>
        <w:keepNext w:val="0"/>
        <w:widowControl w:val="0"/>
        <w:spacing w:before="0" w:line="280" w:lineRule="exact"/>
        <w:rPr>
          <w:rFonts w:ascii="Trebuchet MS" w:hAnsi="Trebuchet MS"/>
          <w:bCs w:val="0"/>
          <w:smallCaps/>
          <w:sz w:val="20"/>
          <w:szCs w:val="20"/>
        </w:rPr>
      </w:pPr>
      <w:r>
        <w:rPr>
          <w:rFonts w:ascii="Trebuchet MS" w:hAnsi="Trebuchet MS"/>
          <w:bCs w:val="0"/>
          <w:smallCaps/>
          <w:sz w:val="20"/>
          <w:szCs w:val="20"/>
        </w:rPr>
        <w:t>Manhattan Incorporação e Construção Ltda.</w:t>
      </w:r>
    </w:p>
    <w:p w14:paraId="49956D6A" w14:textId="77777777" w:rsidR="00EA6656" w:rsidRPr="00A15CFB" w:rsidRDefault="00EA6656" w:rsidP="0069607A">
      <w:pPr>
        <w:spacing w:line="280" w:lineRule="exact"/>
        <w:rPr>
          <w:rFonts w:ascii="Trebuchet MS" w:hAnsi="Trebuchet MS"/>
          <w:sz w:val="20"/>
          <w:szCs w:val="20"/>
        </w:rPr>
      </w:pPr>
    </w:p>
    <w:p w14:paraId="04934504" w14:textId="77777777" w:rsidR="00FF5643" w:rsidRPr="00A15CFB" w:rsidRDefault="00FF5643" w:rsidP="0069607A">
      <w:pPr>
        <w:spacing w:line="280" w:lineRule="exact"/>
        <w:rPr>
          <w:rFonts w:ascii="Trebuchet MS" w:hAnsi="Trebuchet MS"/>
          <w:sz w:val="20"/>
          <w:szCs w:val="20"/>
        </w:rPr>
      </w:pPr>
    </w:p>
    <w:p w14:paraId="20CB6533" w14:textId="77777777" w:rsidR="00FF5643" w:rsidRPr="00A15CFB" w:rsidRDefault="00FF5643" w:rsidP="0069607A">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35F61897" w14:textId="77777777" w:rsidR="00FF5643" w:rsidRPr="00A15CFB" w:rsidRDefault="00FF5643" w:rsidP="0069607A">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3D1A2223" w14:textId="77777777" w:rsidR="00FF5643" w:rsidRPr="00A15CFB" w:rsidRDefault="00FF5643" w:rsidP="0069607A">
      <w:pPr>
        <w:widowControl w:val="0"/>
        <w:spacing w:line="280" w:lineRule="exact"/>
        <w:rPr>
          <w:rFonts w:ascii="Trebuchet MS" w:hAnsi="Trebuchet MS"/>
          <w:sz w:val="20"/>
          <w:szCs w:val="20"/>
        </w:rPr>
      </w:pPr>
      <w:r w:rsidRPr="00A15CFB">
        <w:rPr>
          <w:rFonts w:ascii="Trebuchet MS" w:hAnsi="Trebuchet MS"/>
          <w:sz w:val="20"/>
          <w:szCs w:val="20"/>
        </w:rPr>
        <w:t>Cargo:</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Cargo:</w:t>
      </w:r>
    </w:p>
    <w:p w14:paraId="2E9C64EB" w14:textId="16E64A32" w:rsidR="00D8483A" w:rsidRDefault="00D8483A">
      <w:pPr>
        <w:jc w:val="left"/>
        <w:rPr>
          <w:rFonts w:ascii="Trebuchet MS" w:hAnsi="Trebuchet MS"/>
          <w:b/>
          <w:sz w:val="20"/>
          <w:szCs w:val="20"/>
        </w:rPr>
      </w:pPr>
      <w:r>
        <w:rPr>
          <w:rFonts w:ascii="Trebuchet MS" w:hAnsi="Trebuchet MS"/>
          <w:b/>
          <w:sz w:val="20"/>
          <w:szCs w:val="20"/>
        </w:rPr>
        <w:br w:type="page"/>
      </w:r>
    </w:p>
    <w:p w14:paraId="1BB90C39" w14:textId="6B35F020" w:rsidR="00FF5643" w:rsidRDefault="00D8483A" w:rsidP="0069607A">
      <w:pPr>
        <w:widowControl w:val="0"/>
        <w:spacing w:line="280" w:lineRule="exact"/>
        <w:rPr>
          <w:rFonts w:ascii="Trebuchet MS" w:hAnsi="Trebuchet MS"/>
          <w:i/>
          <w:sz w:val="20"/>
          <w:szCs w:val="20"/>
        </w:rPr>
      </w:pPr>
      <w:r w:rsidRPr="00A15CFB">
        <w:rPr>
          <w:rFonts w:ascii="Trebuchet MS" w:hAnsi="Trebuchet MS"/>
          <w:i/>
          <w:sz w:val="20"/>
          <w:szCs w:val="20"/>
        </w:rPr>
        <w:lastRenderedPageBreak/>
        <w:t xml:space="preserve">Página </w:t>
      </w:r>
      <w:r>
        <w:rPr>
          <w:rFonts w:ascii="Trebuchet MS" w:hAnsi="Trebuchet MS"/>
          <w:i/>
          <w:sz w:val="20"/>
          <w:szCs w:val="20"/>
        </w:rPr>
        <w:t xml:space="preserve">2/2 </w:t>
      </w:r>
      <w:r w:rsidRPr="00A15CFB">
        <w:rPr>
          <w:rFonts w:ascii="Trebuchet MS" w:hAnsi="Trebuchet MS"/>
          <w:i/>
          <w:sz w:val="20"/>
          <w:szCs w:val="20"/>
        </w:rPr>
        <w:t>de assinaturas da Escritura Particular da</w:t>
      </w:r>
      <w:r>
        <w:rPr>
          <w:rFonts w:ascii="Trebuchet MS" w:hAnsi="Trebuchet MS"/>
          <w:i/>
          <w:sz w:val="20"/>
          <w:szCs w:val="20"/>
        </w:rPr>
        <w:t xml:space="preserve"> </w:t>
      </w:r>
      <w:r w:rsidR="00786D5F">
        <w:rPr>
          <w:rFonts w:ascii="Trebuchet MS" w:hAnsi="Trebuchet MS"/>
          <w:i/>
          <w:sz w:val="20"/>
          <w:szCs w:val="20"/>
        </w:rPr>
        <w:t>1ª (primeira)</w:t>
      </w:r>
      <w:r w:rsidRPr="00A15CFB">
        <w:rPr>
          <w:rFonts w:ascii="Trebuchet MS" w:hAnsi="Trebuchet MS"/>
          <w:i/>
          <w:sz w:val="20"/>
          <w:szCs w:val="20"/>
        </w:rPr>
        <w:t xml:space="preserve"> Emissão de Debêntures Simples, Não Conversíveis em Ações, em Série Única, da Espécie com Garantia Real</w:t>
      </w:r>
      <w:r>
        <w:rPr>
          <w:rFonts w:ascii="Trebuchet MS" w:hAnsi="Trebuchet MS"/>
          <w:i/>
          <w:sz w:val="20"/>
          <w:szCs w:val="20"/>
        </w:rPr>
        <w:t xml:space="preserve"> e Com Garantia Adicional e Fidejussória, para Colocação Privada, da Incorporadora e Construtora PIBB S.A.</w:t>
      </w:r>
    </w:p>
    <w:p w14:paraId="17CB3824" w14:textId="77777777" w:rsidR="00D8483A" w:rsidRPr="00A15CFB" w:rsidRDefault="00D8483A" w:rsidP="0069607A">
      <w:pPr>
        <w:widowControl w:val="0"/>
        <w:spacing w:line="280" w:lineRule="exact"/>
        <w:rPr>
          <w:rFonts w:ascii="Trebuchet MS" w:hAnsi="Trebuchet MS"/>
          <w:b/>
          <w:sz w:val="20"/>
          <w:szCs w:val="20"/>
        </w:rPr>
      </w:pPr>
    </w:p>
    <w:p w14:paraId="40D85ACC" w14:textId="77777777" w:rsidR="00FF5643" w:rsidRPr="00A15CFB" w:rsidRDefault="00FF5643" w:rsidP="0069607A">
      <w:pPr>
        <w:widowControl w:val="0"/>
        <w:spacing w:line="280" w:lineRule="exact"/>
        <w:rPr>
          <w:rFonts w:ascii="Trebuchet MS" w:hAnsi="Trebuchet MS"/>
          <w:b/>
          <w:sz w:val="20"/>
          <w:szCs w:val="20"/>
        </w:rPr>
      </w:pPr>
    </w:p>
    <w:p w14:paraId="47200C44" w14:textId="3947AAB8" w:rsidR="00FF5643" w:rsidRPr="009725DF" w:rsidRDefault="009725DF" w:rsidP="009725DF">
      <w:pPr>
        <w:widowControl w:val="0"/>
        <w:spacing w:line="280" w:lineRule="exact"/>
        <w:jc w:val="center"/>
        <w:rPr>
          <w:rFonts w:ascii="Trebuchet MS" w:hAnsi="Trebuchet MS"/>
          <w:b/>
          <w:smallCaps/>
          <w:sz w:val="20"/>
          <w:szCs w:val="20"/>
        </w:rPr>
      </w:pPr>
      <w:r w:rsidRPr="009725DF">
        <w:rPr>
          <w:rFonts w:ascii="Trebuchet MS" w:hAnsi="Trebuchet MS"/>
          <w:b/>
          <w:smallCaps/>
          <w:sz w:val="20"/>
          <w:szCs w:val="20"/>
        </w:rPr>
        <w:t>Pedro Felipe Borges Neto:</w:t>
      </w:r>
    </w:p>
    <w:p w14:paraId="27BF86C2" w14:textId="79A19B83" w:rsidR="009725DF" w:rsidRDefault="009725DF" w:rsidP="009725DF">
      <w:pPr>
        <w:widowControl w:val="0"/>
        <w:spacing w:line="280" w:lineRule="exact"/>
        <w:rPr>
          <w:rFonts w:ascii="Trebuchet MS" w:hAnsi="Trebuchet MS"/>
          <w:b/>
          <w:sz w:val="20"/>
          <w:szCs w:val="20"/>
        </w:rPr>
      </w:pPr>
    </w:p>
    <w:p w14:paraId="407A21DF" w14:textId="345CEB4F" w:rsidR="009725DF" w:rsidRDefault="009725DF" w:rsidP="009725DF">
      <w:pPr>
        <w:widowControl w:val="0"/>
        <w:spacing w:line="280" w:lineRule="exact"/>
        <w:jc w:val="center"/>
        <w:rPr>
          <w:rFonts w:ascii="Trebuchet MS" w:hAnsi="Trebuchet MS"/>
          <w:sz w:val="20"/>
          <w:szCs w:val="20"/>
        </w:rPr>
      </w:pPr>
      <w:r w:rsidRPr="00A15CFB">
        <w:rPr>
          <w:rFonts w:ascii="Trebuchet MS" w:hAnsi="Trebuchet MS"/>
          <w:sz w:val="20"/>
          <w:szCs w:val="20"/>
        </w:rPr>
        <w:t>______________________________</w:t>
      </w:r>
    </w:p>
    <w:p w14:paraId="6BBBFA5E" w14:textId="4C030F91" w:rsidR="009725DF" w:rsidRDefault="009725DF" w:rsidP="009725DF">
      <w:pPr>
        <w:widowControl w:val="0"/>
        <w:spacing w:line="280" w:lineRule="exact"/>
        <w:jc w:val="center"/>
        <w:rPr>
          <w:rFonts w:ascii="Trebuchet MS" w:hAnsi="Trebuchet MS"/>
          <w:sz w:val="20"/>
          <w:szCs w:val="20"/>
        </w:rPr>
      </w:pPr>
    </w:p>
    <w:p w14:paraId="50EA4AAA" w14:textId="77777777" w:rsidR="009725DF" w:rsidRPr="00A15CFB" w:rsidRDefault="009725DF" w:rsidP="009725DF">
      <w:pPr>
        <w:widowControl w:val="0"/>
        <w:spacing w:line="280" w:lineRule="exact"/>
        <w:jc w:val="center"/>
        <w:rPr>
          <w:rFonts w:ascii="Trebuchet MS" w:hAnsi="Trebuchet MS"/>
          <w:b/>
          <w:sz w:val="20"/>
          <w:szCs w:val="20"/>
        </w:rPr>
      </w:pPr>
    </w:p>
    <w:p w14:paraId="33836379" w14:textId="0D17C094" w:rsidR="00FF5643" w:rsidRDefault="009725DF" w:rsidP="009725DF">
      <w:pPr>
        <w:widowControl w:val="0"/>
        <w:spacing w:line="280" w:lineRule="exact"/>
        <w:jc w:val="center"/>
        <w:rPr>
          <w:rFonts w:ascii="Trebuchet MS" w:hAnsi="Trebuchet MS"/>
          <w:b/>
          <w:smallCaps/>
          <w:sz w:val="20"/>
          <w:szCs w:val="20"/>
        </w:rPr>
      </w:pPr>
      <w:r w:rsidRPr="009725DF">
        <w:rPr>
          <w:rFonts w:ascii="Trebuchet MS" w:hAnsi="Trebuchet MS"/>
          <w:b/>
          <w:smallCaps/>
          <w:sz w:val="20"/>
          <w:szCs w:val="20"/>
        </w:rPr>
        <w:t xml:space="preserve">Maria </w:t>
      </w:r>
      <w:r>
        <w:rPr>
          <w:rFonts w:ascii="Trebuchet MS" w:hAnsi="Trebuchet MS"/>
          <w:b/>
          <w:smallCaps/>
          <w:sz w:val="20"/>
          <w:szCs w:val="20"/>
        </w:rPr>
        <w:t>Inês Barbosa Borges:</w:t>
      </w:r>
    </w:p>
    <w:p w14:paraId="6343994C" w14:textId="335CE6E8" w:rsidR="009725DF" w:rsidRDefault="009725DF" w:rsidP="009725DF">
      <w:pPr>
        <w:widowControl w:val="0"/>
        <w:spacing w:line="280" w:lineRule="exact"/>
        <w:rPr>
          <w:rFonts w:ascii="Trebuchet MS" w:hAnsi="Trebuchet MS"/>
          <w:b/>
          <w:smallCaps/>
          <w:sz w:val="20"/>
          <w:szCs w:val="20"/>
        </w:rPr>
      </w:pPr>
    </w:p>
    <w:p w14:paraId="0CF89C52" w14:textId="3891B734" w:rsidR="009725DF" w:rsidRDefault="009725DF" w:rsidP="009725DF">
      <w:pPr>
        <w:widowControl w:val="0"/>
        <w:spacing w:line="280" w:lineRule="exact"/>
        <w:jc w:val="center"/>
        <w:rPr>
          <w:rFonts w:ascii="Trebuchet MS" w:hAnsi="Trebuchet MS"/>
          <w:sz w:val="20"/>
          <w:szCs w:val="20"/>
        </w:rPr>
      </w:pPr>
      <w:r w:rsidRPr="00A15CFB">
        <w:rPr>
          <w:rFonts w:ascii="Trebuchet MS" w:hAnsi="Trebuchet MS"/>
          <w:sz w:val="20"/>
          <w:szCs w:val="20"/>
        </w:rPr>
        <w:t>______________________________</w:t>
      </w:r>
    </w:p>
    <w:p w14:paraId="492E0F52" w14:textId="1F08358F" w:rsidR="009725DF" w:rsidRDefault="009725DF" w:rsidP="009725DF">
      <w:pPr>
        <w:widowControl w:val="0"/>
        <w:spacing w:line="280" w:lineRule="exact"/>
        <w:jc w:val="center"/>
        <w:rPr>
          <w:rFonts w:ascii="Trebuchet MS" w:hAnsi="Trebuchet MS"/>
          <w:sz w:val="20"/>
          <w:szCs w:val="20"/>
        </w:rPr>
      </w:pPr>
    </w:p>
    <w:p w14:paraId="18FB6C9E" w14:textId="0082AFAF" w:rsidR="009725DF" w:rsidRDefault="009725DF" w:rsidP="009725DF">
      <w:pPr>
        <w:widowControl w:val="0"/>
        <w:spacing w:line="280" w:lineRule="exact"/>
        <w:jc w:val="center"/>
        <w:rPr>
          <w:rFonts w:ascii="Trebuchet MS" w:hAnsi="Trebuchet MS"/>
          <w:sz w:val="20"/>
          <w:szCs w:val="20"/>
        </w:rPr>
      </w:pPr>
    </w:p>
    <w:p w14:paraId="309A8E96" w14:textId="546DC467" w:rsidR="009725DF" w:rsidRDefault="009725DF" w:rsidP="009725DF">
      <w:pPr>
        <w:widowControl w:val="0"/>
        <w:spacing w:line="280" w:lineRule="exact"/>
        <w:jc w:val="center"/>
        <w:rPr>
          <w:rFonts w:ascii="Trebuchet MS" w:hAnsi="Trebuchet MS"/>
          <w:sz w:val="20"/>
          <w:szCs w:val="20"/>
        </w:rPr>
      </w:pPr>
    </w:p>
    <w:p w14:paraId="12148D38" w14:textId="3B6E8608" w:rsidR="009725DF" w:rsidRDefault="009725DF" w:rsidP="009725DF">
      <w:pPr>
        <w:widowControl w:val="0"/>
        <w:spacing w:line="280" w:lineRule="exact"/>
        <w:jc w:val="center"/>
        <w:rPr>
          <w:rFonts w:ascii="Trebuchet MS" w:hAnsi="Trebuchet MS"/>
          <w:b/>
          <w:smallCaps/>
          <w:sz w:val="20"/>
          <w:szCs w:val="20"/>
        </w:rPr>
      </w:pPr>
      <w:r w:rsidRPr="009725DF">
        <w:rPr>
          <w:rFonts w:ascii="Trebuchet MS" w:hAnsi="Trebuchet MS"/>
          <w:b/>
          <w:smallCaps/>
          <w:sz w:val="20"/>
          <w:szCs w:val="20"/>
        </w:rPr>
        <w:t>Bernardo Barbosa Borges</w:t>
      </w:r>
      <w:r>
        <w:rPr>
          <w:rFonts w:ascii="Trebuchet MS" w:hAnsi="Trebuchet MS"/>
          <w:b/>
          <w:smallCaps/>
          <w:sz w:val="20"/>
          <w:szCs w:val="20"/>
        </w:rPr>
        <w:t>:</w:t>
      </w:r>
    </w:p>
    <w:p w14:paraId="096E7EEA" w14:textId="6F0786E2" w:rsidR="009725DF" w:rsidRDefault="009725DF" w:rsidP="009725DF">
      <w:pPr>
        <w:widowControl w:val="0"/>
        <w:spacing w:line="280" w:lineRule="exact"/>
        <w:jc w:val="center"/>
        <w:rPr>
          <w:rFonts w:ascii="Trebuchet MS" w:hAnsi="Trebuchet MS"/>
          <w:b/>
          <w:smallCaps/>
          <w:sz w:val="20"/>
          <w:szCs w:val="20"/>
        </w:rPr>
      </w:pPr>
    </w:p>
    <w:p w14:paraId="254DF9A2" w14:textId="77777777" w:rsidR="009725DF" w:rsidRDefault="009725DF" w:rsidP="009725DF">
      <w:pPr>
        <w:widowControl w:val="0"/>
        <w:spacing w:line="280" w:lineRule="exact"/>
        <w:jc w:val="center"/>
        <w:rPr>
          <w:rFonts w:ascii="Trebuchet MS" w:hAnsi="Trebuchet MS"/>
          <w:sz w:val="20"/>
          <w:szCs w:val="20"/>
        </w:rPr>
      </w:pPr>
      <w:r w:rsidRPr="00A15CFB">
        <w:rPr>
          <w:rFonts w:ascii="Trebuchet MS" w:hAnsi="Trebuchet MS"/>
          <w:sz w:val="20"/>
          <w:szCs w:val="20"/>
        </w:rPr>
        <w:t>______________________________</w:t>
      </w:r>
    </w:p>
    <w:p w14:paraId="0ECE8EEE" w14:textId="4C7C356C" w:rsidR="009725DF" w:rsidRDefault="009725DF" w:rsidP="009725DF">
      <w:pPr>
        <w:widowControl w:val="0"/>
        <w:spacing w:line="280" w:lineRule="exact"/>
        <w:jc w:val="center"/>
        <w:rPr>
          <w:rFonts w:ascii="Trebuchet MS" w:hAnsi="Trebuchet MS"/>
          <w:b/>
          <w:smallCaps/>
          <w:sz w:val="20"/>
          <w:szCs w:val="20"/>
        </w:rPr>
      </w:pPr>
    </w:p>
    <w:p w14:paraId="541A5157" w14:textId="10AF6008" w:rsidR="009725DF" w:rsidRDefault="009725DF" w:rsidP="009725DF">
      <w:pPr>
        <w:widowControl w:val="0"/>
        <w:spacing w:line="280" w:lineRule="exact"/>
        <w:jc w:val="center"/>
        <w:rPr>
          <w:rFonts w:ascii="Trebuchet MS" w:hAnsi="Trebuchet MS"/>
          <w:b/>
          <w:smallCaps/>
          <w:sz w:val="20"/>
          <w:szCs w:val="20"/>
        </w:rPr>
      </w:pPr>
    </w:p>
    <w:p w14:paraId="3303DC30" w14:textId="77777777" w:rsidR="009725DF" w:rsidRDefault="009725DF" w:rsidP="009725DF">
      <w:pPr>
        <w:widowControl w:val="0"/>
        <w:spacing w:line="280" w:lineRule="exact"/>
        <w:jc w:val="center"/>
        <w:rPr>
          <w:rFonts w:ascii="Trebuchet MS" w:hAnsi="Trebuchet MS"/>
          <w:b/>
          <w:smallCaps/>
          <w:sz w:val="20"/>
          <w:szCs w:val="20"/>
        </w:rPr>
      </w:pPr>
    </w:p>
    <w:p w14:paraId="40BE4EB3" w14:textId="03DE604A" w:rsidR="009725DF" w:rsidRDefault="009725DF" w:rsidP="009725DF">
      <w:pPr>
        <w:widowControl w:val="0"/>
        <w:spacing w:line="280" w:lineRule="exact"/>
        <w:jc w:val="center"/>
        <w:rPr>
          <w:rFonts w:ascii="Trebuchet MS" w:hAnsi="Trebuchet MS"/>
          <w:b/>
          <w:smallCaps/>
          <w:sz w:val="20"/>
          <w:szCs w:val="20"/>
        </w:rPr>
      </w:pPr>
      <w:proofErr w:type="spellStart"/>
      <w:r>
        <w:rPr>
          <w:rFonts w:ascii="Trebuchet MS" w:hAnsi="Trebuchet MS"/>
          <w:b/>
          <w:smallCaps/>
          <w:sz w:val="20"/>
          <w:szCs w:val="20"/>
        </w:rPr>
        <w:t>Habitasec</w:t>
      </w:r>
      <w:proofErr w:type="spellEnd"/>
      <w:r>
        <w:rPr>
          <w:rFonts w:ascii="Trebuchet MS" w:hAnsi="Trebuchet MS"/>
          <w:b/>
          <w:smallCaps/>
          <w:sz w:val="20"/>
          <w:szCs w:val="20"/>
        </w:rPr>
        <w:t xml:space="preserve"> </w:t>
      </w:r>
      <w:proofErr w:type="spellStart"/>
      <w:r>
        <w:rPr>
          <w:rFonts w:ascii="Trebuchet MS" w:hAnsi="Trebuchet MS"/>
          <w:b/>
          <w:smallCaps/>
          <w:sz w:val="20"/>
          <w:szCs w:val="20"/>
        </w:rPr>
        <w:t>Securitizadora</w:t>
      </w:r>
      <w:proofErr w:type="spellEnd"/>
      <w:r>
        <w:rPr>
          <w:rFonts w:ascii="Trebuchet MS" w:hAnsi="Trebuchet MS"/>
          <w:b/>
          <w:smallCaps/>
          <w:sz w:val="20"/>
          <w:szCs w:val="20"/>
        </w:rPr>
        <w:t xml:space="preserve"> S.A.</w:t>
      </w:r>
    </w:p>
    <w:p w14:paraId="0520A02C" w14:textId="4FAD6EAE" w:rsidR="009725DF" w:rsidRDefault="009725DF" w:rsidP="009725DF">
      <w:pPr>
        <w:widowControl w:val="0"/>
        <w:spacing w:line="280" w:lineRule="exact"/>
        <w:jc w:val="center"/>
        <w:rPr>
          <w:rFonts w:ascii="Trebuchet MS" w:hAnsi="Trebuchet MS"/>
          <w:b/>
          <w:smallCaps/>
          <w:sz w:val="20"/>
          <w:szCs w:val="20"/>
        </w:rPr>
      </w:pPr>
    </w:p>
    <w:p w14:paraId="6E31D3D1" w14:textId="77777777" w:rsidR="009725DF" w:rsidRDefault="009725DF" w:rsidP="009725DF">
      <w:pPr>
        <w:widowControl w:val="0"/>
        <w:spacing w:line="280" w:lineRule="exact"/>
        <w:jc w:val="center"/>
        <w:rPr>
          <w:rFonts w:ascii="Trebuchet MS" w:hAnsi="Trebuchet MS"/>
          <w:sz w:val="20"/>
          <w:szCs w:val="20"/>
        </w:rPr>
      </w:pPr>
      <w:r w:rsidRPr="00A15CFB">
        <w:rPr>
          <w:rFonts w:ascii="Trebuchet MS" w:hAnsi="Trebuchet MS"/>
          <w:sz w:val="20"/>
          <w:szCs w:val="20"/>
        </w:rPr>
        <w:t>______________________________</w:t>
      </w:r>
    </w:p>
    <w:p w14:paraId="4B7BF9FA" w14:textId="3622E9A4" w:rsidR="009725DF" w:rsidRDefault="009725DF" w:rsidP="009725DF">
      <w:pPr>
        <w:widowControl w:val="0"/>
        <w:spacing w:line="280" w:lineRule="exact"/>
        <w:jc w:val="center"/>
        <w:rPr>
          <w:rFonts w:ascii="Trebuchet MS" w:hAnsi="Trebuchet MS"/>
          <w:b/>
          <w:smallCaps/>
          <w:sz w:val="20"/>
          <w:szCs w:val="20"/>
        </w:rPr>
      </w:pPr>
    </w:p>
    <w:p w14:paraId="014F832A" w14:textId="77777777" w:rsidR="009725DF" w:rsidRDefault="009725DF" w:rsidP="009725DF">
      <w:pPr>
        <w:widowControl w:val="0"/>
        <w:spacing w:line="280" w:lineRule="exact"/>
        <w:jc w:val="center"/>
        <w:rPr>
          <w:rFonts w:ascii="Trebuchet MS" w:hAnsi="Trebuchet MS"/>
          <w:b/>
          <w:smallCaps/>
          <w:sz w:val="20"/>
          <w:szCs w:val="20"/>
        </w:rPr>
      </w:pPr>
    </w:p>
    <w:p w14:paraId="49E9B0FA" w14:textId="25373619" w:rsidR="009725DF" w:rsidRDefault="009725DF" w:rsidP="009725DF">
      <w:pPr>
        <w:widowControl w:val="0"/>
        <w:spacing w:line="280" w:lineRule="exact"/>
        <w:jc w:val="center"/>
        <w:rPr>
          <w:rFonts w:ascii="Trebuchet MS" w:hAnsi="Trebuchet MS"/>
          <w:b/>
          <w:smallCaps/>
          <w:sz w:val="20"/>
          <w:szCs w:val="20"/>
        </w:rPr>
      </w:pPr>
    </w:p>
    <w:p w14:paraId="0E131426" w14:textId="77777777" w:rsidR="009725DF" w:rsidRPr="009725DF" w:rsidRDefault="009725DF" w:rsidP="009725DF">
      <w:pPr>
        <w:widowControl w:val="0"/>
        <w:spacing w:line="280" w:lineRule="exact"/>
        <w:rPr>
          <w:rFonts w:ascii="Trebuchet MS" w:hAnsi="Trebuchet MS"/>
          <w:b/>
          <w:smallCaps/>
          <w:sz w:val="20"/>
          <w:szCs w:val="20"/>
        </w:rPr>
      </w:pPr>
    </w:p>
    <w:p w14:paraId="528BD978" w14:textId="77777777" w:rsidR="00FF5643" w:rsidRPr="00A15CFB" w:rsidRDefault="00FF5643" w:rsidP="0069607A">
      <w:pPr>
        <w:spacing w:line="280" w:lineRule="exact"/>
        <w:jc w:val="left"/>
        <w:rPr>
          <w:rFonts w:ascii="Trebuchet MS" w:hAnsi="Trebuchet MS"/>
          <w:sz w:val="20"/>
          <w:szCs w:val="20"/>
          <w:u w:val="single"/>
        </w:rPr>
      </w:pPr>
    </w:p>
    <w:p w14:paraId="5A22B97E" w14:textId="77777777" w:rsidR="00FF5643" w:rsidRPr="00A15CFB" w:rsidRDefault="00FF5643" w:rsidP="0069607A">
      <w:pPr>
        <w:spacing w:line="280" w:lineRule="exact"/>
        <w:jc w:val="left"/>
        <w:rPr>
          <w:rFonts w:ascii="Trebuchet MS" w:hAnsi="Trebuchet MS"/>
          <w:sz w:val="20"/>
          <w:szCs w:val="20"/>
          <w:u w:val="single"/>
        </w:rPr>
      </w:pPr>
    </w:p>
    <w:p w14:paraId="0132FC01" w14:textId="7FB6476F" w:rsidR="00C20F12" w:rsidRPr="00A15CFB" w:rsidRDefault="00D8483A" w:rsidP="0069607A">
      <w:pPr>
        <w:spacing w:line="280" w:lineRule="exact"/>
        <w:jc w:val="left"/>
        <w:rPr>
          <w:rFonts w:ascii="Trebuchet MS" w:hAnsi="Trebuchet MS"/>
          <w:b/>
          <w:sz w:val="20"/>
          <w:szCs w:val="20"/>
        </w:rPr>
      </w:pPr>
      <w:r w:rsidRPr="00A15CFB">
        <w:rPr>
          <w:rFonts w:ascii="Trebuchet MS" w:hAnsi="Trebuchet MS"/>
          <w:sz w:val="20"/>
          <w:szCs w:val="20"/>
        </w:rPr>
        <w:t>Testemunhas</w:t>
      </w:r>
      <w:r w:rsidR="00C20F12" w:rsidRPr="00A15CFB">
        <w:rPr>
          <w:rFonts w:ascii="Trebuchet MS" w:hAnsi="Trebuchet MS"/>
          <w:sz w:val="20"/>
          <w:szCs w:val="20"/>
        </w:rPr>
        <w:t>:</w:t>
      </w:r>
    </w:p>
    <w:p w14:paraId="1BFA750D" w14:textId="77777777" w:rsidR="00C20F12" w:rsidRPr="00A15CFB" w:rsidRDefault="00C20F12" w:rsidP="0069607A">
      <w:pPr>
        <w:widowControl w:val="0"/>
        <w:spacing w:line="280" w:lineRule="exact"/>
        <w:rPr>
          <w:rFonts w:ascii="Trebuchet MS" w:hAnsi="Trebuchet MS"/>
          <w:sz w:val="20"/>
          <w:szCs w:val="20"/>
        </w:rPr>
      </w:pPr>
    </w:p>
    <w:p w14:paraId="72694086" w14:textId="77777777" w:rsidR="00B2515F" w:rsidRPr="00A15CFB" w:rsidRDefault="00B2515F" w:rsidP="0069607A">
      <w:pPr>
        <w:widowControl w:val="0"/>
        <w:spacing w:line="280" w:lineRule="exact"/>
        <w:rPr>
          <w:rFonts w:ascii="Trebuchet MS" w:hAnsi="Trebuchet MS"/>
          <w:sz w:val="20"/>
          <w:szCs w:val="20"/>
        </w:rPr>
      </w:pPr>
    </w:p>
    <w:p w14:paraId="4ADD40FD" w14:textId="77777777" w:rsidR="00FF5643" w:rsidRPr="00A15CFB" w:rsidRDefault="00FF5643" w:rsidP="0069607A">
      <w:pPr>
        <w:widowControl w:val="0"/>
        <w:spacing w:line="280" w:lineRule="exact"/>
        <w:rPr>
          <w:rFonts w:ascii="Trebuchet MS" w:hAnsi="Trebuchet MS"/>
          <w:sz w:val="20"/>
          <w:szCs w:val="20"/>
        </w:rPr>
      </w:pPr>
    </w:p>
    <w:p w14:paraId="25130626"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___________________________</w:t>
      </w:r>
      <w:r w:rsidRPr="00A15CFB">
        <w:rPr>
          <w:rFonts w:ascii="Trebuchet MS" w:hAnsi="Trebuchet MS"/>
          <w:sz w:val="20"/>
          <w:szCs w:val="20"/>
        </w:rPr>
        <w:tab/>
      </w:r>
      <w:r w:rsidRPr="00A15CFB">
        <w:rPr>
          <w:rFonts w:ascii="Trebuchet MS" w:hAnsi="Trebuchet MS"/>
          <w:sz w:val="20"/>
          <w:szCs w:val="20"/>
        </w:rPr>
        <w:tab/>
        <w:t>______________________________</w:t>
      </w:r>
    </w:p>
    <w:p w14:paraId="65DFAA48" w14:textId="77777777" w:rsidR="00C20F12" w:rsidRPr="00A15CFB" w:rsidRDefault="00C20F12" w:rsidP="0069607A">
      <w:pPr>
        <w:widowControl w:val="0"/>
        <w:spacing w:line="280" w:lineRule="exact"/>
        <w:rPr>
          <w:rFonts w:ascii="Trebuchet MS" w:hAnsi="Trebuchet MS"/>
          <w:sz w:val="20"/>
          <w:szCs w:val="20"/>
        </w:rPr>
      </w:pPr>
      <w:r w:rsidRPr="00A15CFB">
        <w:rPr>
          <w:rFonts w:ascii="Trebuchet MS" w:hAnsi="Trebuchet MS"/>
          <w:sz w:val="20"/>
          <w:szCs w:val="20"/>
        </w:rPr>
        <w:t>Nome:</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Nome:</w:t>
      </w:r>
    </w:p>
    <w:p w14:paraId="50947B20" w14:textId="77777777" w:rsidR="00857437" w:rsidRPr="00A15CFB" w:rsidRDefault="00C20F12" w:rsidP="0069607A">
      <w:pPr>
        <w:widowControl w:val="0"/>
        <w:spacing w:line="280" w:lineRule="exact"/>
        <w:jc w:val="left"/>
        <w:rPr>
          <w:rFonts w:ascii="Trebuchet MS" w:hAnsi="Trebuchet MS"/>
          <w:sz w:val="20"/>
          <w:szCs w:val="20"/>
        </w:rPr>
      </w:pPr>
      <w:r w:rsidRPr="00A15CFB">
        <w:rPr>
          <w:rFonts w:ascii="Trebuchet MS" w:hAnsi="Trebuchet MS"/>
          <w:sz w:val="20"/>
          <w:szCs w:val="20"/>
        </w:rPr>
        <w:t>CPF:</w:t>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r>
      <w:r w:rsidRPr="00A15CFB">
        <w:rPr>
          <w:rFonts w:ascii="Trebuchet MS" w:hAnsi="Trebuchet MS"/>
          <w:sz w:val="20"/>
          <w:szCs w:val="20"/>
        </w:rPr>
        <w:tab/>
        <w:t>CPF:</w:t>
      </w:r>
    </w:p>
    <w:p w14:paraId="6B4454D6" w14:textId="7613C9FB" w:rsidR="004B6008" w:rsidRDefault="004B6008">
      <w:pPr>
        <w:jc w:val="left"/>
        <w:rPr>
          <w:ins w:id="110" w:author="Maria Eugênia Castellari" w:date="2019-10-23T21:42:00Z"/>
          <w:rFonts w:ascii="Trebuchet MS" w:hAnsi="Trebuchet MS"/>
          <w:sz w:val="20"/>
          <w:szCs w:val="20"/>
        </w:rPr>
      </w:pPr>
      <w:ins w:id="111" w:author="Maria Eugênia Castellari" w:date="2019-10-23T21:42:00Z">
        <w:r>
          <w:rPr>
            <w:rFonts w:ascii="Trebuchet MS" w:hAnsi="Trebuchet MS"/>
            <w:sz w:val="20"/>
            <w:szCs w:val="20"/>
          </w:rPr>
          <w:br w:type="page"/>
        </w:r>
      </w:ins>
    </w:p>
    <w:p w14:paraId="703889E2" w14:textId="77777777" w:rsidR="002E0F51" w:rsidRPr="00A15CFB" w:rsidRDefault="002E0F51" w:rsidP="0069607A">
      <w:pPr>
        <w:widowControl w:val="0"/>
        <w:spacing w:line="280" w:lineRule="exact"/>
        <w:jc w:val="center"/>
        <w:rPr>
          <w:rFonts w:ascii="Trebuchet MS" w:hAnsi="Trebuchet MS"/>
          <w:sz w:val="20"/>
          <w:szCs w:val="20"/>
        </w:rPr>
      </w:pPr>
    </w:p>
    <w:p w14:paraId="1FBB5FCB" w14:textId="77777777" w:rsidR="002E0F51" w:rsidRPr="00A15CFB" w:rsidRDefault="002E0F51" w:rsidP="0069607A">
      <w:pPr>
        <w:widowControl w:val="0"/>
        <w:spacing w:line="280" w:lineRule="exact"/>
        <w:jc w:val="center"/>
        <w:rPr>
          <w:del w:id="112" w:author="Felipe Cescato Biscuola" w:date="2019-10-23T16:10:00Z"/>
          <w:rFonts w:ascii="Trebuchet MS" w:hAnsi="Trebuchet MS"/>
          <w:sz w:val="20"/>
          <w:szCs w:val="20"/>
        </w:rPr>
      </w:pPr>
    </w:p>
    <w:p w14:paraId="7256B5B3" w14:textId="77777777" w:rsidR="00215C91" w:rsidRDefault="00C11F37">
      <w:pPr>
        <w:jc w:val="left"/>
        <w:rPr>
          <w:del w:id="113" w:author="Felipe Cescato Biscuola" w:date="2019-10-23T16:10:00Z"/>
          <w:rFonts w:ascii="Trebuchet MS" w:hAnsi="Trebuchet MS"/>
          <w:b/>
          <w:sz w:val="20"/>
          <w:szCs w:val="20"/>
        </w:rPr>
        <w:sectPr w:rsidR="00215C91" w:rsidSect="004B6008">
          <w:headerReference w:type="default" r:id="rId17"/>
          <w:footerReference w:type="even" r:id="rId18"/>
          <w:footerReference w:type="default" r:id="rId19"/>
          <w:headerReference w:type="first" r:id="rId20"/>
          <w:footerReference w:type="first" r:id="rId21"/>
          <w:pgSz w:w="12242" w:h="15842" w:code="1"/>
          <w:pgMar w:top="1247" w:right="1185" w:bottom="1701" w:left="1276" w:header="567" w:footer="851" w:gutter="0"/>
          <w:paperSrc w:first="15" w:other="15"/>
          <w:pgNumType w:chapStyle="1"/>
          <w:cols w:space="720"/>
          <w:noEndnote/>
          <w:titlePg/>
          <w:docGrid w:linePitch="354"/>
        </w:sectPr>
      </w:pPr>
      <w:del w:id="114" w:author="Felipe Cescato Biscuola" w:date="2019-10-23T16:10:00Z">
        <w:r>
          <w:rPr>
            <w:rFonts w:ascii="Trebuchet MS" w:hAnsi="Trebuchet MS"/>
            <w:b/>
            <w:sz w:val="20"/>
            <w:szCs w:val="20"/>
          </w:rPr>
          <w:br w:type="page"/>
        </w:r>
      </w:del>
    </w:p>
    <w:p w14:paraId="038594C2" w14:textId="77777777" w:rsidR="00C11F37" w:rsidRDefault="00C11F37">
      <w:pPr>
        <w:jc w:val="left"/>
        <w:rPr>
          <w:del w:id="115" w:author="Felipe Cescato Biscuola" w:date="2019-10-23T16:10:00Z"/>
          <w:rFonts w:ascii="Trebuchet MS" w:hAnsi="Trebuchet MS"/>
          <w:b/>
          <w:sz w:val="20"/>
          <w:szCs w:val="20"/>
        </w:rPr>
      </w:pPr>
    </w:p>
    <w:p w14:paraId="36A88C5A" w14:textId="77777777" w:rsidR="006A11C1" w:rsidRDefault="00C11F37" w:rsidP="00C11F37">
      <w:pPr>
        <w:spacing w:line="280" w:lineRule="exact"/>
        <w:jc w:val="center"/>
        <w:rPr>
          <w:del w:id="116" w:author="Felipe Cescato Biscuola" w:date="2019-10-23T16:10:00Z"/>
          <w:rFonts w:ascii="Trebuchet MS" w:hAnsi="Trebuchet MS"/>
          <w:b/>
          <w:smallCaps/>
          <w:sz w:val="20"/>
          <w:szCs w:val="20"/>
        </w:rPr>
      </w:pPr>
      <w:del w:id="117" w:author="Felipe Cescato Biscuola" w:date="2019-10-23T16:10:00Z">
        <w:r w:rsidRPr="00C11F37">
          <w:rPr>
            <w:rFonts w:ascii="Trebuchet MS" w:hAnsi="Trebuchet MS"/>
            <w:b/>
            <w:smallCaps/>
            <w:sz w:val="20"/>
            <w:szCs w:val="20"/>
          </w:rPr>
          <w:delText>Anexo I</w:delText>
        </w:r>
      </w:del>
    </w:p>
    <w:p w14:paraId="7B1D232C" w14:textId="77777777" w:rsidR="00FF228C" w:rsidRDefault="00FF228C" w:rsidP="00C11F37">
      <w:pPr>
        <w:spacing w:line="280" w:lineRule="exact"/>
        <w:jc w:val="center"/>
        <w:rPr>
          <w:del w:id="118" w:author="Felipe Cescato Biscuola" w:date="2019-10-23T16:10:00Z"/>
          <w:rFonts w:ascii="Trebuchet MS" w:hAnsi="Trebuchet MS"/>
          <w:b/>
          <w:smallCaps/>
          <w:sz w:val="20"/>
          <w:szCs w:val="20"/>
        </w:rPr>
      </w:pPr>
      <w:del w:id="119" w:author="Felipe Cescato Biscuola" w:date="2019-10-23T16:10:00Z">
        <w:r>
          <w:rPr>
            <w:rFonts w:ascii="Trebuchet MS" w:hAnsi="Trebuchet MS"/>
            <w:b/>
            <w:smallCaps/>
            <w:sz w:val="20"/>
            <w:szCs w:val="20"/>
          </w:rPr>
          <w:delText>Imóveis Alvo</w:delText>
        </w:r>
        <w:r w:rsidR="000A3ED9">
          <w:rPr>
            <w:rFonts w:ascii="Trebuchet MS" w:hAnsi="Trebuchet MS"/>
            <w:b/>
            <w:smallCaps/>
            <w:sz w:val="20"/>
            <w:szCs w:val="20"/>
          </w:rPr>
          <w:delText xml:space="preserve"> do Reembolso de Despesas</w:delText>
        </w:r>
      </w:del>
    </w:p>
    <w:p w14:paraId="27DB3DF4" w14:textId="77777777" w:rsidR="00556577" w:rsidRDefault="00556577" w:rsidP="00C11F37">
      <w:pPr>
        <w:spacing w:line="280" w:lineRule="exact"/>
        <w:jc w:val="center"/>
        <w:rPr>
          <w:del w:id="120" w:author="Felipe Cescato Biscuola" w:date="2019-10-23T16:10:00Z"/>
          <w:rFonts w:ascii="Trebuchet MS" w:hAnsi="Trebuchet MS"/>
          <w:b/>
          <w:smallCaps/>
          <w:sz w:val="20"/>
          <w:szCs w:val="20"/>
        </w:rPr>
      </w:pPr>
    </w:p>
    <w:p w14:paraId="20E493EE" w14:textId="77777777" w:rsidR="00215C91" w:rsidRDefault="00215C91">
      <w:pPr>
        <w:jc w:val="left"/>
        <w:rPr>
          <w:del w:id="121" w:author="Felipe Cescato Biscuola" w:date="2019-10-23T16:10:00Z"/>
          <w:rFonts w:ascii="Trebuchet MS" w:hAnsi="Trebuchet MS"/>
          <w:b/>
          <w:smallCaps/>
          <w:sz w:val="20"/>
          <w:szCs w:val="20"/>
        </w:rPr>
      </w:pPr>
    </w:p>
    <w:p w14:paraId="7C0BE693" w14:textId="77777777" w:rsidR="000A3ED9" w:rsidRDefault="000A3ED9">
      <w:pPr>
        <w:jc w:val="left"/>
        <w:rPr>
          <w:del w:id="122" w:author="Felipe Cescato Biscuola" w:date="2019-10-23T16:10:00Z"/>
          <w:rFonts w:ascii="Trebuchet MS" w:hAnsi="Trebuchet MS"/>
          <w:b/>
          <w:smallCaps/>
          <w:sz w:val="20"/>
          <w:szCs w:val="20"/>
        </w:rPr>
      </w:pPr>
    </w:p>
    <w:tbl>
      <w:tblPr>
        <w:tblW w:w="14874" w:type="dxa"/>
        <w:jc w:val="center"/>
        <w:tblLayout w:type="fixed"/>
        <w:tblCellMar>
          <w:left w:w="70" w:type="dxa"/>
          <w:right w:w="70" w:type="dxa"/>
        </w:tblCellMar>
        <w:tblLook w:val="04A0" w:firstRow="1" w:lastRow="0" w:firstColumn="1" w:lastColumn="0" w:noHBand="0" w:noVBand="1"/>
      </w:tblPr>
      <w:tblGrid>
        <w:gridCol w:w="2117"/>
        <w:gridCol w:w="1559"/>
        <w:gridCol w:w="1276"/>
        <w:gridCol w:w="1701"/>
        <w:gridCol w:w="1275"/>
        <w:gridCol w:w="1242"/>
        <w:gridCol w:w="1310"/>
        <w:gridCol w:w="1134"/>
        <w:gridCol w:w="992"/>
        <w:gridCol w:w="1169"/>
        <w:gridCol w:w="1099"/>
      </w:tblGrid>
      <w:tr w:rsidR="000A3ED9" w:rsidRPr="000A3ED9" w14:paraId="4D810AA7" w14:textId="77777777" w:rsidTr="00D30F65">
        <w:trPr>
          <w:trHeight w:val="240"/>
          <w:jc w:val="center"/>
          <w:del w:id="123" w:author="Felipe Cescato Biscuola" w:date="2019-10-23T16:10:00Z"/>
        </w:trPr>
        <w:tc>
          <w:tcPr>
            <w:tcW w:w="2117"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6F99A2CA" w14:textId="77777777" w:rsidR="000A3ED9" w:rsidRPr="000A3ED9" w:rsidRDefault="000A3ED9" w:rsidP="00710D81">
            <w:pPr>
              <w:jc w:val="center"/>
              <w:rPr>
                <w:del w:id="124" w:author="Felipe Cescato Biscuola" w:date="2019-10-23T16:10:00Z"/>
                <w:rFonts w:ascii="Trebuchet MS" w:hAnsi="Trebuchet MS" w:cs="Tahoma"/>
                <w:b/>
                <w:bCs/>
                <w:color w:val="000000"/>
                <w:sz w:val="20"/>
                <w:szCs w:val="20"/>
              </w:rPr>
            </w:pPr>
            <w:del w:id="125" w:author="Felipe Cescato Biscuola" w:date="2019-10-23T16:10:00Z">
              <w:r w:rsidRPr="000A3ED9">
                <w:rPr>
                  <w:rFonts w:ascii="Trebuchet MS" w:hAnsi="Trebuchet MS" w:cs="Tahoma"/>
                  <w:b/>
                  <w:bCs/>
                  <w:smallCaps/>
                  <w:color w:val="000000"/>
                  <w:sz w:val="20"/>
                  <w:szCs w:val="20"/>
                </w:rPr>
                <w:delText>Empreendimento</w:delText>
              </w:r>
            </w:del>
          </w:p>
        </w:tc>
        <w:tc>
          <w:tcPr>
            <w:tcW w:w="1559"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7407164B" w14:textId="77777777" w:rsidR="000A3ED9" w:rsidRPr="000A3ED9" w:rsidRDefault="000A3ED9" w:rsidP="00710D81">
            <w:pPr>
              <w:jc w:val="center"/>
              <w:rPr>
                <w:del w:id="126" w:author="Felipe Cescato Biscuola" w:date="2019-10-23T16:10:00Z"/>
                <w:rFonts w:ascii="Trebuchet MS" w:hAnsi="Trebuchet MS" w:cs="Tahoma"/>
                <w:b/>
                <w:bCs/>
                <w:color w:val="000000"/>
                <w:sz w:val="20"/>
                <w:szCs w:val="20"/>
              </w:rPr>
            </w:pPr>
            <w:del w:id="127" w:author="Felipe Cescato Biscuola" w:date="2019-10-23T16:10:00Z">
              <w:r w:rsidRPr="000A3ED9">
                <w:rPr>
                  <w:rFonts w:ascii="Trebuchet MS" w:hAnsi="Trebuchet MS" w:cs="Tahoma"/>
                  <w:b/>
                  <w:bCs/>
                  <w:color w:val="000000"/>
                  <w:sz w:val="20"/>
                  <w:szCs w:val="20"/>
                </w:rPr>
                <w:delText>Cartório</w:delText>
              </w:r>
            </w:del>
          </w:p>
        </w:tc>
        <w:tc>
          <w:tcPr>
            <w:tcW w:w="1276"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4EEF1F46" w14:textId="77777777" w:rsidR="000A3ED9" w:rsidRPr="000A3ED9" w:rsidRDefault="000A3ED9" w:rsidP="00710D81">
            <w:pPr>
              <w:jc w:val="center"/>
              <w:rPr>
                <w:del w:id="128" w:author="Felipe Cescato Biscuola" w:date="2019-10-23T16:10:00Z"/>
                <w:rFonts w:ascii="Trebuchet MS" w:hAnsi="Trebuchet MS" w:cs="Tahoma"/>
                <w:b/>
                <w:bCs/>
                <w:color w:val="000000"/>
                <w:sz w:val="20"/>
                <w:szCs w:val="20"/>
              </w:rPr>
            </w:pPr>
            <w:del w:id="129" w:author="Felipe Cescato Biscuola" w:date="2019-10-23T16:10:00Z">
              <w:r w:rsidRPr="000A3ED9">
                <w:rPr>
                  <w:rFonts w:ascii="Trebuchet MS" w:hAnsi="Trebuchet MS" w:cs="Tahoma"/>
                  <w:b/>
                  <w:bCs/>
                  <w:color w:val="000000"/>
                  <w:sz w:val="20"/>
                  <w:szCs w:val="20"/>
                </w:rPr>
                <w:delText>Matrícula</w:delText>
              </w:r>
            </w:del>
          </w:p>
        </w:tc>
        <w:tc>
          <w:tcPr>
            <w:tcW w:w="1701"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468FAD27" w14:textId="77777777" w:rsidR="000A3ED9" w:rsidRPr="000A3ED9" w:rsidRDefault="000A3ED9" w:rsidP="00710D81">
            <w:pPr>
              <w:jc w:val="center"/>
              <w:rPr>
                <w:del w:id="130" w:author="Felipe Cescato Biscuola" w:date="2019-10-23T16:10:00Z"/>
                <w:rFonts w:ascii="Trebuchet MS" w:hAnsi="Trebuchet MS" w:cs="Tahoma"/>
                <w:b/>
                <w:bCs/>
                <w:color w:val="000000"/>
                <w:sz w:val="20"/>
                <w:szCs w:val="20"/>
              </w:rPr>
            </w:pPr>
            <w:del w:id="131" w:author="Felipe Cescato Biscuola" w:date="2019-10-23T16:10:00Z">
              <w:r w:rsidRPr="000A3ED9">
                <w:rPr>
                  <w:rFonts w:ascii="Trebuchet MS" w:hAnsi="Trebuchet MS" w:cs="Tahoma"/>
                  <w:b/>
                  <w:bCs/>
                  <w:color w:val="000000"/>
                  <w:sz w:val="20"/>
                  <w:szCs w:val="20"/>
                </w:rPr>
                <w:delText>Endereço</w:delText>
              </w:r>
            </w:del>
          </w:p>
        </w:tc>
        <w:tc>
          <w:tcPr>
            <w:tcW w:w="1275"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10F27A27" w14:textId="77777777" w:rsidR="000A3ED9" w:rsidRPr="000A3ED9" w:rsidRDefault="000A3ED9" w:rsidP="00710D81">
            <w:pPr>
              <w:jc w:val="center"/>
              <w:rPr>
                <w:del w:id="132" w:author="Felipe Cescato Biscuola" w:date="2019-10-23T16:10:00Z"/>
                <w:rFonts w:ascii="Trebuchet MS" w:hAnsi="Trebuchet MS" w:cs="Tahoma"/>
                <w:b/>
                <w:bCs/>
                <w:color w:val="000000"/>
                <w:sz w:val="20"/>
                <w:szCs w:val="20"/>
              </w:rPr>
            </w:pPr>
            <w:del w:id="133" w:author="Felipe Cescato Biscuola" w:date="2019-10-23T16:10:00Z">
              <w:r w:rsidRPr="000A3ED9">
                <w:rPr>
                  <w:rFonts w:ascii="Trebuchet MS" w:hAnsi="Trebuchet MS" w:cs="Tahoma"/>
                  <w:b/>
                  <w:bCs/>
                  <w:color w:val="000000"/>
                  <w:sz w:val="20"/>
                  <w:szCs w:val="20"/>
                </w:rPr>
                <w:delText>Despesa</w:delText>
              </w:r>
            </w:del>
          </w:p>
        </w:tc>
        <w:tc>
          <w:tcPr>
            <w:tcW w:w="1242"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4144DA7F" w14:textId="77777777" w:rsidR="000A3ED9" w:rsidRPr="000A3ED9" w:rsidRDefault="000A3ED9" w:rsidP="00710D81">
            <w:pPr>
              <w:jc w:val="center"/>
              <w:rPr>
                <w:del w:id="134" w:author="Felipe Cescato Biscuola" w:date="2019-10-23T16:10:00Z"/>
                <w:rFonts w:ascii="Trebuchet MS" w:hAnsi="Trebuchet MS" w:cs="Tahoma"/>
                <w:b/>
                <w:bCs/>
                <w:color w:val="000000"/>
                <w:sz w:val="20"/>
                <w:szCs w:val="20"/>
              </w:rPr>
            </w:pPr>
            <w:del w:id="135" w:author="Felipe Cescato Biscuola" w:date="2019-10-23T16:10:00Z">
              <w:r w:rsidRPr="000A3ED9">
                <w:rPr>
                  <w:rFonts w:ascii="Trebuchet MS" w:hAnsi="Trebuchet MS" w:cs="Tahoma"/>
                  <w:b/>
                  <w:bCs/>
                  <w:sz w:val="20"/>
                  <w:szCs w:val="20"/>
                </w:rPr>
                <w:delText>Conta Contábil</w:delText>
              </w:r>
            </w:del>
          </w:p>
        </w:tc>
        <w:tc>
          <w:tcPr>
            <w:tcW w:w="131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097F1A0C" w14:textId="77777777" w:rsidR="000A3ED9" w:rsidRPr="000A3ED9" w:rsidRDefault="000A3ED9" w:rsidP="00710D81">
            <w:pPr>
              <w:jc w:val="center"/>
              <w:rPr>
                <w:del w:id="136" w:author="Felipe Cescato Biscuola" w:date="2019-10-23T16:10:00Z"/>
                <w:rFonts w:ascii="Trebuchet MS" w:hAnsi="Trebuchet MS" w:cs="Tahoma"/>
                <w:b/>
                <w:bCs/>
                <w:color w:val="000000"/>
                <w:sz w:val="20"/>
                <w:szCs w:val="20"/>
              </w:rPr>
            </w:pPr>
            <w:del w:id="137" w:author="Felipe Cescato Biscuola" w:date="2019-10-23T16:10:00Z">
              <w:r w:rsidRPr="000A3ED9">
                <w:rPr>
                  <w:rFonts w:ascii="Trebuchet MS" w:hAnsi="Trebuchet MS" w:cs="Tahoma"/>
                  <w:b/>
                  <w:bCs/>
                  <w:sz w:val="20"/>
                  <w:szCs w:val="20"/>
                </w:rPr>
                <w:delText>Data de emissão da Nota Fiscal</w:delText>
              </w:r>
            </w:del>
          </w:p>
        </w:tc>
        <w:tc>
          <w:tcPr>
            <w:tcW w:w="1134"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6C170504" w14:textId="77777777" w:rsidR="000A3ED9" w:rsidRPr="000A3ED9" w:rsidRDefault="000A3ED9" w:rsidP="00710D81">
            <w:pPr>
              <w:jc w:val="center"/>
              <w:rPr>
                <w:del w:id="138" w:author="Felipe Cescato Biscuola" w:date="2019-10-23T16:10:00Z"/>
                <w:rFonts w:ascii="Trebuchet MS" w:hAnsi="Trebuchet MS" w:cs="Tahoma"/>
                <w:b/>
                <w:bCs/>
                <w:color w:val="000000"/>
                <w:sz w:val="20"/>
                <w:szCs w:val="20"/>
              </w:rPr>
            </w:pPr>
            <w:del w:id="139" w:author="Felipe Cescato Biscuola" w:date="2019-10-23T16:10:00Z">
              <w:r w:rsidRPr="000A3ED9">
                <w:rPr>
                  <w:rFonts w:ascii="Trebuchet MS" w:hAnsi="Trebuchet MS" w:cs="Tahoma"/>
                  <w:b/>
                  <w:bCs/>
                  <w:sz w:val="20"/>
                  <w:szCs w:val="20"/>
                </w:rPr>
                <w:delText>Nota Fiscal</w:delText>
              </w:r>
            </w:del>
          </w:p>
        </w:tc>
        <w:tc>
          <w:tcPr>
            <w:tcW w:w="992"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4A284F4E" w14:textId="77777777" w:rsidR="000A3ED9" w:rsidRPr="000A3ED9" w:rsidRDefault="000A3ED9" w:rsidP="00710D81">
            <w:pPr>
              <w:jc w:val="center"/>
              <w:rPr>
                <w:del w:id="140" w:author="Felipe Cescato Biscuola" w:date="2019-10-23T16:10:00Z"/>
                <w:rFonts w:ascii="Trebuchet MS" w:hAnsi="Trebuchet MS" w:cs="Tahoma"/>
                <w:b/>
                <w:bCs/>
                <w:color w:val="000000"/>
                <w:sz w:val="20"/>
                <w:szCs w:val="20"/>
              </w:rPr>
            </w:pPr>
            <w:del w:id="141" w:author="Felipe Cescato Biscuola" w:date="2019-10-23T16:10:00Z">
              <w:r w:rsidRPr="000A3ED9">
                <w:rPr>
                  <w:rFonts w:ascii="Trebuchet MS" w:hAnsi="Trebuchet MS" w:cs="Tahoma"/>
                  <w:b/>
                  <w:bCs/>
                  <w:sz w:val="20"/>
                  <w:szCs w:val="20"/>
                </w:rPr>
                <w:delText>Valor</w:delText>
              </w:r>
            </w:del>
          </w:p>
        </w:tc>
        <w:tc>
          <w:tcPr>
            <w:tcW w:w="1169" w:type="dxa"/>
            <w:tcBorders>
              <w:top w:val="single" w:sz="8" w:space="0" w:color="auto"/>
              <w:left w:val="nil"/>
              <w:bottom w:val="nil"/>
              <w:right w:val="single" w:sz="8" w:space="0" w:color="auto"/>
            </w:tcBorders>
            <w:shd w:val="clear" w:color="000000" w:fill="D9D9D9"/>
            <w:vAlign w:val="center"/>
            <w:hideMark/>
          </w:tcPr>
          <w:p w14:paraId="07775010" w14:textId="77777777" w:rsidR="000A3ED9" w:rsidRPr="000A3ED9" w:rsidRDefault="000A3ED9" w:rsidP="00710D81">
            <w:pPr>
              <w:jc w:val="center"/>
              <w:rPr>
                <w:del w:id="142" w:author="Felipe Cescato Biscuola" w:date="2019-10-23T16:10:00Z"/>
                <w:rFonts w:ascii="Trebuchet MS" w:hAnsi="Trebuchet MS" w:cs="Tahoma"/>
                <w:b/>
                <w:bCs/>
                <w:color w:val="000000"/>
                <w:sz w:val="20"/>
                <w:szCs w:val="20"/>
              </w:rPr>
            </w:pPr>
            <w:del w:id="143" w:author="Felipe Cescato Biscuola" w:date="2019-10-23T16:10:00Z">
              <w:r w:rsidRPr="000A3ED9">
                <w:rPr>
                  <w:rFonts w:ascii="Trebuchet MS" w:hAnsi="Trebuchet MS" w:cs="Tahoma"/>
                  <w:b/>
                  <w:bCs/>
                  <w:sz w:val="20"/>
                  <w:szCs w:val="20"/>
                </w:rPr>
                <w:delText>Data de</w:delText>
              </w:r>
            </w:del>
          </w:p>
        </w:tc>
        <w:tc>
          <w:tcPr>
            <w:tcW w:w="1099"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0747186F" w14:textId="77777777" w:rsidR="000A3ED9" w:rsidRPr="000A3ED9" w:rsidRDefault="000A3ED9" w:rsidP="00710D81">
            <w:pPr>
              <w:jc w:val="center"/>
              <w:rPr>
                <w:del w:id="144" w:author="Felipe Cescato Biscuola" w:date="2019-10-23T16:10:00Z"/>
                <w:rFonts w:ascii="Trebuchet MS" w:hAnsi="Trebuchet MS" w:cs="Tahoma"/>
                <w:b/>
                <w:bCs/>
                <w:color w:val="000000"/>
                <w:sz w:val="20"/>
                <w:szCs w:val="20"/>
              </w:rPr>
            </w:pPr>
            <w:del w:id="145" w:author="Felipe Cescato Biscuola" w:date="2019-10-23T16:10:00Z">
              <w:r w:rsidRPr="000A3ED9">
                <w:rPr>
                  <w:rFonts w:ascii="Trebuchet MS" w:hAnsi="Trebuchet MS" w:cs="Tahoma"/>
                  <w:b/>
                  <w:bCs/>
                  <w:sz w:val="20"/>
                  <w:szCs w:val="20"/>
                </w:rPr>
                <w:delText>% lastro</w:delText>
              </w:r>
            </w:del>
          </w:p>
        </w:tc>
      </w:tr>
      <w:tr w:rsidR="000A3ED9" w:rsidRPr="000A3ED9" w14:paraId="2AB19B51" w14:textId="77777777" w:rsidTr="00D30F65">
        <w:trPr>
          <w:trHeight w:val="435"/>
          <w:jc w:val="center"/>
          <w:del w:id="146" w:author="Felipe Cescato Biscuola" w:date="2019-10-23T16:10:00Z"/>
        </w:trPr>
        <w:tc>
          <w:tcPr>
            <w:tcW w:w="2117" w:type="dxa"/>
            <w:vMerge/>
            <w:tcBorders>
              <w:top w:val="single" w:sz="8" w:space="0" w:color="auto"/>
              <w:left w:val="single" w:sz="8" w:space="0" w:color="auto"/>
              <w:bottom w:val="single" w:sz="8" w:space="0" w:color="auto"/>
              <w:right w:val="single" w:sz="8" w:space="0" w:color="auto"/>
            </w:tcBorders>
            <w:vAlign w:val="center"/>
            <w:hideMark/>
          </w:tcPr>
          <w:p w14:paraId="6A828893" w14:textId="77777777" w:rsidR="000A3ED9" w:rsidRPr="000A3ED9" w:rsidRDefault="000A3ED9" w:rsidP="00710D81">
            <w:pPr>
              <w:jc w:val="left"/>
              <w:rPr>
                <w:del w:id="147" w:author="Felipe Cescato Biscuola" w:date="2019-10-23T16:10:00Z"/>
                <w:rFonts w:ascii="Trebuchet MS" w:hAnsi="Trebuchet MS" w:cs="Tahoma"/>
                <w:b/>
                <w:bCs/>
                <w:color w:val="000000"/>
                <w:sz w:val="20"/>
                <w:szCs w:val="20"/>
              </w:rPr>
            </w:pPr>
          </w:p>
        </w:tc>
        <w:tc>
          <w:tcPr>
            <w:tcW w:w="1559" w:type="dxa"/>
            <w:vMerge/>
            <w:tcBorders>
              <w:top w:val="single" w:sz="8" w:space="0" w:color="auto"/>
              <w:left w:val="single" w:sz="8" w:space="0" w:color="auto"/>
              <w:bottom w:val="single" w:sz="8" w:space="0" w:color="auto"/>
              <w:right w:val="single" w:sz="8" w:space="0" w:color="auto"/>
            </w:tcBorders>
            <w:vAlign w:val="center"/>
            <w:hideMark/>
          </w:tcPr>
          <w:p w14:paraId="2CBE5C6D" w14:textId="77777777" w:rsidR="000A3ED9" w:rsidRPr="000A3ED9" w:rsidRDefault="000A3ED9" w:rsidP="00710D81">
            <w:pPr>
              <w:jc w:val="left"/>
              <w:rPr>
                <w:del w:id="148" w:author="Felipe Cescato Biscuola" w:date="2019-10-23T16:10:00Z"/>
                <w:rFonts w:ascii="Trebuchet MS" w:hAnsi="Trebuchet MS" w:cs="Tahoma"/>
                <w:b/>
                <w:bCs/>
                <w:color w:val="000000"/>
                <w:sz w:val="20"/>
                <w:szCs w:val="20"/>
              </w:rPr>
            </w:pP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1DEC8017" w14:textId="77777777" w:rsidR="000A3ED9" w:rsidRPr="000A3ED9" w:rsidRDefault="000A3ED9" w:rsidP="00710D81">
            <w:pPr>
              <w:jc w:val="left"/>
              <w:rPr>
                <w:del w:id="149" w:author="Felipe Cescato Biscuola" w:date="2019-10-23T16:10:00Z"/>
                <w:rFonts w:ascii="Trebuchet MS" w:hAnsi="Trebuchet MS" w:cs="Tahoma"/>
                <w:b/>
                <w:bCs/>
                <w:color w:val="000000"/>
                <w:sz w:val="20"/>
                <w:szCs w:val="20"/>
              </w:rPr>
            </w:pPr>
          </w:p>
        </w:tc>
        <w:tc>
          <w:tcPr>
            <w:tcW w:w="1701" w:type="dxa"/>
            <w:vMerge/>
            <w:tcBorders>
              <w:top w:val="single" w:sz="8" w:space="0" w:color="auto"/>
              <w:left w:val="single" w:sz="8" w:space="0" w:color="auto"/>
              <w:bottom w:val="single" w:sz="8" w:space="0" w:color="auto"/>
              <w:right w:val="single" w:sz="8" w:space="0" w:color="auto"/>
            </w:tcBorders>
            <w:vAlign w:val="center"/>
            <w:hideMark/>
          </w:tcPr>
          <w:p w14:paraId="14FAB891" w14:textId="77777777" w:rsidR="000A3ED9" w:rsidRPr="000A3ED9" w:rsidRDefault="000A3ED9" w:rsidP="00710D81">
            <w:pPr>
              <w:jc w:val="left"/>
              <w:rPr>
                <w:del w:id="150" w:author="Felipe Cescato Biscuola" w:date="2019-10-23T16:10:00Z"/>
                <w:rFonts w:ascii="Trebuchet MS" w:hAnsi="Trebuchet MS" w:cs="Tahoma"/>
                <w:b/>
                <w:bCs/>
                <w:color w:val="000000"/>
                <w:sz w:val="20"/>
                <w:szCs w:val="20"/>
              </w:rPr>
            </w:pPr>
          </w:p>
        </w:tc>
        <w:tc>
          <w:tcPr>
            <w:tcW w:w="1275" w:type="dxa"/>
            <w:vMerge/>
            <w:tcBorders>
              <w:top w:val="single" w:sz="8" w:space="0" w:color="auto"/>
              <w:left w:val="single" w:sz="8" w:space="0" w:color="auto"/>
              <w:bottom w:val="single" w:sz="8" w:space="0" w:color="auto"/>
              <w:right w:val="single" w:sz="8" w:space="0" w:color="auto"/>
            </w:tcBorders>
            <w:vAlign w:val="center"/>
            <w:hideMark/>
          </w:tcPr>
          <w:p w14:paraId="71874DB7" w14:textId="77777777" w:rsidR="000A3ED9" w:rsidRPr="000A3ED9" w:rsidRDefault="000A3ED9" w:rsidP="00710D81">
            <w:pPr>
              <w:jc w:val="left"/>
              <w:rPr>
                <w:del w:id="151" w:author="Felipe Cescato Biscuola" w:date="2019-10-23T16:10:00Z"/>
                <w:rFonts w:ascii="Trebuchet MS" w:hAnsi="Trebuchet MS" w:cs="Tahoma"/>
                <w:b/>
                <w:bCs/>
                <w:color w:val="000000"/>
                <w:sz w:val="20"/>
                <w:szCs w:val="20"/>
              </w:rPr>
            </w:pPr>
          </w:p>
        </w:tc>
        <w:tc>
          <w:tcPr>
            <w:tcW w:w="1242" w:type="dxa"/>
            <w:vMerge/>
            <w:tcBorders>
              <w:top w:val="single" w:sz="8" w:space="0" w:color="auto"/>
              <w:left w:val="single" w:sz="8" w:space="0" w:color="auto"/>
              <w:bottom w:val="single" w:sz="8" w:space="0" w:color="auto"/>
              <w:right w:val="single" w:sz="8" w:space="0" w:color="auto"/>
            </w:tcBorders>
            <w:vAlign w:val="center"/>
            <w:hideMark/>
          </w:tcPr>
          <w:p w14:paraId="6EBD6AC6" w14:textId="77777777" w:rsidR="000A3ED9" w:rsidRPr="000A3ED9" w:rsidRDefault="000A3ED9" w:rsidP="00710D81">
            <w:pPr>
              <w:jc w:val="left"/>
              <w:rPr>
                <w:del w:id="152" w:author="Felipe Cescato Biscuola" w:date="2019-10-23T16:10:00Z"/>
                <w:rFonts w:ascii="Trebuchet MS" w:hAnsi="Trebuchet MS" w:cs="Tahoma"/>
                <w:b/>
                <w:bCs/>
                <w:color w:val="000000"/>
                <w:sz w:val="20"/>
                <w:szCs w:val="20"/>
              </w:rPr>
            </w:pPr>
          </w:p>
        </w:tc>
        <w:tc>
          <w:tcPr>
            <w:tcW w:w="1310" w:type="dxa"/>
            <w:vMerge/>
            <w:tcBorders>
              <w:top w:val="single" w:sz="8" w:space="0" w:color="auto"/>
              <w:left w:val="single" w:sz="8" w:space="0" w:color="auto"/>
              <w:bottom w:val="single" w:sz="8" w:space="0" w:color="auto"/>
              <w:right w:val="single" w:sz="8" w:space="0" w:color="auto"/>
            </w:tcBorders>
            <w:vAlign w:val="center"/>
            <w:hideMark/>
          </w:tcPr>
          <w:p w14:paraId="73B63386" w14:textId="77777777" w:rsidR="000A3ED9" w:rsidRPr="000A3ED9" w:rsidRDefault="000A3ED9" w:rsidP="00710D81">
            <w:pPr>
              <w:jc w:val="left"/>
              <w:rPr>
                <w:del w:id="153" w:author="Felipe Cescato Biscuola" w:date="2019-10-23T16:10:00Z"/>
                <w:rFonts w:ascii="Trebuchet MS" w:hAnsi="Trebuchet MS" w:cs="Tahoma"/>
                <w:b/>
                <w:bCs/>
                <w:color w:val="000000"/>
                <w:sz w:val="20"/>
                <w:szCs w:val="20"/>
              </w:rPr>
            </w:pP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2FE396CA" w14:textId="77777777" w:rsidR="000A3ED9" w:rsidRPr="000A3ED9" w:rsidRDefault="000A3ED9" w:rsidP="00710D81">
            <w:pPr>
              <w:jc w:val="left"/>
              <w:rPr>
                <w:del w:id="154" w:author="Felipe Cescato Biscuola" w:date="2019-10-23T16:10:00Z"/>
                <w:rFonts w:ascii="Trebuchet MS" w:hAnsi="Trebuchet MS" w:cs="Tahoma"/>
                <w:b/>
                <w:bCs/>
                <w:color w:val="000000"/>
                <w:sz w:val="20"/>
                <w:szCs w:val="20"/>
              </w:rPr>
            </w:pPr>
          </w:p>
        </w:tc>
        <w:tc>
          <w:tcPr>
            <w:tcW w:w="992" w:type="dxa"/>
            <w:vMerge/>
            <w:tcBorders>
              <w:top w:val="single" w:sz="8" w:space="0" w:color="auto"/>
              <w:left w:val="single" w:sz="8" w:space="0" w:color="auto"/>
              <w:bottom w:val="single" w:sz="8" w:space="0" w:color="auto"/>
              <w:right w:val="single" w:sz="8" w:space="0" w:color="auto"/>
            </w:tcBorders>
            <w:vAlign w:val="center"/>
            <w:hideMark/>
          </w:tcPr>
          <w:p w14:paraId="491C87A4" w14:textId="77777777" w:rsidR="000A3ED9" w:rsidRPr="000A3ED9" w:rsidRDefault="000A3ED9" w:rsidP="00710D81">
            <w:pPr>
              <w:jc w:val="left"/>
              <w:rPr>
                <w:del w:id="155" w:author="Felipe Cescato Biscuola" w:date="2019-10-23T16:10:00Z"/>
                <w:rFonts w:ascii="Trebuchet MS" w:hAnsi="Trebuchet MS" w:cs="Tahoma"/>
                <w:b/>
                <w:bCs/>
                <w:color w:val="000000"/>
                <w:sz w:val="20"/>
                <w:szCs w:val="20"/>
              </w:rPr>
            </w:pPr>
          </w:p>
        </w:tc>
        <w:tc>
          <w:tcPr>
            <w:tcW w:w="1169" w:type="dxa"/>
            <w:tcBorders>
              <w:top w:val="nil"/>
              <w:left w:val="nil"/>
              <w:bottom w:val="nil"/>
              <w:right w:val="single" w:sz="8" w:space="0" w:color="auto"/>
            </w:tcBorders>
            <w:shd w:val="clear" w:color="000000" w:fill="D9D9D9"/>
            <w:vAlign w:val="center"/>
            <w:hideMark/>
          </w:tcPr>
          <w:p w14:paraId="668C8A9F" w14:textId="77777777" w:rsidR="000A3ED9" w:rsidRPr="000A3ED9" w:rsidRDefault="000A3ED9" w:rsidP="00710D81">
            <w:pPr>
              <w:jc w:val="center"/>
              <w:rPr>
                <w:del w:id="156" w:author="Felipe Cescato Biscuola" w:date="2019-10-23T16:10:00Z"/>
                <w:rFonts w:ascii="Trebuchet MS" w:hAnsi="Trebuchet MS" w:cs="Tahoma"/>
                <w:b/>
                <w:bCs/>
                <w:color w:val="000000"/>
                <w:sz w:val="20"/>
                <w:szCs w:val="20"/>
              </w:rPr>
            </w:pPr>
            <w:del w:id="157" w:author="Felipe Cescato Biscuola" w:date="2019-10-23T16:10:00Z">
              <w:r w:rsidRPr="000A3ED9">
                <w:rPr>
                  <w:rFonts w:ascii="Trebuchet MS" w:hAnsi="Trebuchet MS" w:cs="Tahoma"/>
                  <w:b/>
                  <w:bCs/>
                  <w:sz w:val="20"/>
                  <w:szCs w:val="20"/>
                </w:rPr>
                <w:delText>Pagamento</w:delText>
              </w:r>
            </w:del>
          </w:p>
        </w:tc>
        <w:tc>
          <w:tcPr>
            <w:tcW w:w="1099" w:type="dxa"/>
            <w:vMerge/>
            <w:tcBorders>
              <w:top w:val="single" w:sz="8" w:space="0" w:color="auto"/>
              <w:left w:val="single" w:sz="8" w:space="0" w:color="auto"/>
              <w:bottom w:val="single" w:sz="8" w:space="0" w:color="auto"/>
              <w:right w:val="single" w:sz="8" w:space="0" w:color="auto"/>
            </w:tcBorders>
            <w:vAlign w:val="center"/>
            <w:hideMark/>
          </w:tcPr>
          <w:p w14:paraId="38AEF31E" w14:textId="77777777" w:rsidR="000A3ED9" w:rsidRPr="000A3ED9" w:rsidRDefault="000A3ED9" w:rsidP="00710D81">
            <w:pPr>
              <w:jc w:val="left"/>
              <w:rPr>
                <w:del w:id="158" w:author="Felipe Cescato Biscuola" w:date="2019-10-23T16:10:00Z"/>
                <w:rFonts w:ascii="Trebuchet MS" w:hAnsi="Trebuchet MS" w:cs="Tahoma"/>
                <w:b/>
                <w:bCs/>
                <w:color w:val="000000"/>
                <w:sz w:val="20"/>
                <w:szCs w:val="20"/>
              </w:rPr>
            </w:pPr>
          </w:p>
        </w:tc>
      </w:tr>
      <w:tr w:rsidR="00D30F65" w:rsidRPr="000A3ED9" w14:paraId="1E3913AA" w14:textId="77777777" w:rsidTr="00D30F65">
        <w:trPr>
          <w:trHeight w:val="435"/>
          <w:jc w:val="center"/>
          <w:del w:id="159" w:author="Felipe Cescato Biscuola" w:date="2019-10-23T16:10:00Z"/>
        </w:trPr>
        <w:tc>
          <w:tcPr>
            <w:tcW w:w="2117" w:type="dxa"/>
            <w:tcBorders>
              <w:top w:val="single" w:sz="8" w:space="0" w:color="auto"/>
              <w:left w:val="single" w:sz="8" w:space="0" w:color="auto"/>
              <w:bottom w:val="single" w:sz="8" w:space="0" w:color="auto"/>
              <w:right w:val="single" w:sz="8" w:space="0" w:color="auto"/>
            </w:tcBorders>
            <w:vAlign w:val="center"/>
          </w:tcPr>
          <w:p w14:paraId="7AA04EF5" w14:textId="77777777" w:rsidR="00D30F65" w:rsidRPr="000A3ED9" w:rsidRDefault="00D30F65" w:rsidP="00710D81">
            <w:pPr>
              <w:jc w:val="left"/>
              <w:rPr>
                <w:del w:id="160" w:author="Felipe Cescato Biscuola" w:date="2019-10-23T16:10:00Z"/>
                <w:rFonts w:ascii="Trebuchet MS" w:hAnsi="Trebuchet MS" w:cs="Tahoma"/>
                <w:b/>
                <w:bCs/>
                <w:color w:val="000000"/>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14:paraId="730219B7" w14:textId="77777777" w:rsidR="00D30F65" w:rsidRPr="000A3ED9" w:rsidRDefault="00D30F65" w:rsidP="00710D81">
            <w:pPr>
              <w:jc w:val="left"/>
              <w:rPr>
                <w:del w:id="161" w:author="Felipe Cescato Biscuola" w:date="2019-10-23T16:10:00Z"/>
                <w:rFonts w:ascii="Trebuchet MS" w:hAnsi="Trebuchet MS" w:cs="Tahoma"/>
                <w:b/>
                <w:bCs/>
                <w:color w:val="000000"/>
                <w:sz w:val="20"/>
                <w:szCs w:val="20"/>
              </w:rPr>
            </w:pPr>
          </w:p>
        </w:tc>
        <w:tc>
          <w:tcPr>
            <w:tcW w:w="1276" w:type="dxa"/>
            <w:tcBorders>
              <w:top w:val="single" w:sz="8" w:space="0" w:color="auto"/>
              <w:left w:val="single" w:sz="8" w:space="0" w:color="auto"/>
              <w:bottom w:val="single" w:sz="8" w:space="0" w:color="auto"/>
              <w:right w:val="single" w:sz="8" w:space="0" w:color="auto"/>
            </w:tcBorders>
            <w:vAlign w:val="center"/>
          </w:tcPr>
          <w:p w14:paraId="32A1867B" w14:textId="77777777" w:rsidR="00D30F65" w:rsidRPr="000A3ED9" w:rsidRDefault="00D30F65" w:rsidP="00710D81">
            <w:pPr>
              <w:jc w:val="left"/>
              <w:rPr>
                <w:del w:id="162" w:author="Felipe Cescato Biscuola" w:date="2019-10-23T16:10:00Z"/>
                <w:rFonts w:ascii="Trebuchet MS" w:hAnsi="Trebuchet MS" w:cs="Tahoma"/>
                <w:b/>
                <w:bCs/>
                <w:color w:val="000000"/>
                <w:sz w:val="20"/>
                <w:szCs w:val="20"/>
              </w:rPr>
            </w:pPr>
          </w:p>
        </w:tc>
        <w:tc>
          <w:tcPr>
            <w:tcW w:w="1701" w:type="dxa"/>
            <w:tcBorders>
              <w:top w:val="single" w:sz="8" w:space="0" w:color="auto"/>
              <w:left w:val="single" w:sz="8" w:space="0" w:color="auto"/>
              <w:bottom w:val="single" w:sz="8" w:space="0" w:color="auto"/>
              <w:right w:val="single" w:sz="8" w:space="0" w:color="auto"/>
            </w:tcBorders>
            <w:vAlign w:val="center"/>
          </w:tcPr>
          <w:p w14:paraId="79B0E00A" w14:textId="77777777" w:rsidR="00D30F65" w:rsidRPr="000A3ED9" w:rsidRDefault="00D30F65" w:rsidP="00710D81">
            <w:pPr>
              <w:jc w:val="left"/>
              <w:rPr>
                <w:del w:id="163" w:author="Felipe Cescato Biscuola" w:date="2019-10-23T16:10:00Z"/>
                <w:rFonts w:ascii="Trebuchet MS" w:hAnsi="Trebuchet MS" w:cs="Tahoma"/>
                <w:b/>
                <w:bCs/>
                <w:color w:val="000000"/>
                <w:sz w:val="20"/>
                <w:szCs w:val="20"/>
              </w:rPr>
            </w:pPr>
          </w:p>
        </w:tc>
        <w:tc>
          <w:tcPr>
            <w:tcW w:w="1275" w:type="dxa"/>
            <w:tcBorders>
              <w:top w:val="single" w:sz="8" w:space="0" w:color="auto"/>
              <w:left w:val="single" w:sz="8" w:space="0" w:color="auto"/>
              <w:bottom w:val="single" w:sz="8" w:space="0" w:color="auto"/>
              <w:right w:val="single" w:sz="8" w:space="0" w:color="auto"/>
            </w:tcBorders>
            <w:vAlign w:val="center"/>
          </w:tcPr>
          <w:p w14:paraId="118FEB27" w14:textId="77777777" w:rsidR="00D30F65" w:rsidRPr="000A3ED9" w:rsidRDefault="00D30F65" w:rsidP="00710D81">
            <w:pPr>
              <w:jc w:val="left"/>
              <w:rPr>
                <w:del w:id="164" w:author="Felipe Cescato Biscuola" w:date="2019-10-23T16:10:00Z"/>
                <w:rFonts w:ascii="Trebuchet MS" w:hAnsi="Trebuchet MS" w:cs="Tahoma"/>
                <w:b/>
                <w:bCs/>
                <w:color w:val="000000"/>
                <w:sz w:val="20"/>
                <w:szCs w:val="20"/>
              </w:rPr>
            </w:pPr>
          </w:p>
        </w:tc>
        <w:tc>
          <w:tcPr>
            <w:tcW w:w="1242" w:type="dxa"/>
            <w:tcBorders>
              <w:top w:val="single" w:sz="8" w:space="0" w:color="auto"/>
              <w:left w:val="single" w:sz="8" w:space="0" w:color="auto"/>
              <w:bottom w:val="single" w:sz="8" w:space="0" w:color="auto"/>
              <w:right w:val="single" w:sz="8" w:space="0" w:color="auto"/>
            </w:tcBorders>
            <w:vAlign w:val="center"/>
          </w:tcPr>
          <w:p w14:paraId="593CF309" w14:textId="77777777" w:rsidR="00D30F65" w:rsidRPr="000A3ED9" w:rsidRDefault="00D30F65" w:rsidP="00710D81">
            <w:pPr>
              <w:jc w:val="left"/>
              <w:rPr>
                <w:del w:id="165" w:author="Felipe Cescato Biscuola" w:date="2019-10-23T16:10:00Z"/>
                <w:rFonts w:ascii="Trebuchet MS" w:hAnsi="Trebuchet MS" w:cs="Tahoma"/>
                <w:b/>
                <w:bCs/>
                <w:color w:val="000000"/>
                <w:sz w:val="20"/>
                <w:szCs w:val="20"/>
              </w:rPr>
            </w:pPr>
          </w:p>
        </w:tc>
        <w:tc>
          <w:tcPr>
            <w:tcW w:w="1310" w:type="dxa"/>
            <w:tcBorders>
              <w:top w:val="single" w:sz="8" w:space="0" w:color="auto"/>
              <w:left w:val="single" w:sz="8" w:space="0" w:color="auto"/>
              <w:bottom w:val="single" w:sz="8" w:space="0" w:color="auto"/>
              <w:right w:val="single" w:sz="8" w:space="0" w:color="auto"/>
            </w:tcBorders>
            <w:vAlign w:val="center"/>
          </w:tcPr>
          <w:p w14:paraId="12447F22" w14:textId="77777777" w:rsidR="00D30F65" w:rsidRPr="000A3ED9" w:rsidRDefault="00D30F65" w:rsidP="00710D81">
            <w:pPr>
              <w:jc w:val="left"/>
              <w:rPr>
                <w:del w:id="166" w:author="Felipe Cescato Biscuola" w:date="2019-10-23T16:10:00Z"/>
                <w:rFonts w:ascii="Trebuchet MS" w:hAnsi="Trebuchet MS" w:cs="Tahoma"/>
                <w:b/>
                <w:bCs/>
                <w:color w:val="000000"/>
                <w:sz w:val="20"/>
                <w:szCs w:val="20"/>
              </w:rPr>
            </w:pPr>
          </w:p>
        </w:tc>
        <w:tc>
          <w:tcPr>
            <w:tcW w:w="1134" w:type="dxa"/>
            <w:tcBorders>
              <w:top w:val="single" w:sz="8" w:space="0" w:color="auto"/>
              <w:left w:val="single" w:sz="8" w:space="0" w:color="auto"/>
              <w:bottom w:val="single" w:sz="8" w:space="0" w:color="auto"/>
              <w:right w:val="single" w:sz="8" w:space="0" w:color="auto"/>
            </w:tcBorders>
            <w:vAlign w:val="center"/>
          </w:tcPr>
          <w:p w14:paraId="68CDED2D" w14:textId="77777777" w:rsidR="00D30F65" w:rsidRPr="000A3ED9" w:rsidRDefault="00D30F65" w:rsidP="00710D81">
            <w:pPr>
              <w:jc w:val="left"/>
              <w:rPr>
                <w:del w:id="167" w:author="Felipe Cescato Biscuola" w:date="2019-10-23T16:10:00Z"/>
                <w:rFonts w:ascii="Trebuchet MS" w:hAnsi="Trebuchet MS" w:cs="Tahoma"/>
                <w:b/>
                <w:bCs/>
                <w:color w:val="000000"/>
                <w:sz w:val="20"/>
                <w:szCs w:val="20"/>
              </w:rPr>
            </w:pPr>
          </w:p>
        </w:tc>
        <w:tc>
          <w:tcPr>
            <w:tcW w:w="992" w:type="dxa"/>
            <w:tcBorders>
              <w:top w:val="single" w:sz="8" w:space="0" w:color="auto"/>
              <w:left w:val="single" w:sz="8" w:space="0" w:color="auto"/>
              <w:bottom w:val="single" w:sz="8" w:space="0" w:color="auto"/>
              <w:right w:val="single" w:sz="8" w:space="0" w:color="auto"/>
            </w:tcBorders>
            <w:vAlign w:val="center"/>
          </w:tcPr>
          <w:p w14:paraId="3F10CF88" w14:textId="77777777" w:rsidR="00D30F65" w:rsidRPr="000A3ED9" w:rsidRDefault="00D30F65" w:rsidP="00710D81">
            <w:pPr>
              <w:jc w:val="left"/>
              <w:rPr>
                <w:del w:id="168" w:author="Felipe Cescato Biscuola" w:date="2019-10-23T16:10:00Z"/>
                <w:rFonts w:ascii="Trebuchet MS" w:hAnsi="Trebuchet MS" w:cs="Tahoma"/>
                <w:b/>
                <w:bCs/>
                <w:color w:val="000000"/>
                <w:sz w:val="20"/>
                <w:szCs w:val="20"/>
              </w:rPr>
            </w:pPr>
          </w:p>
        </w:tc>
        <w:tc>
          <w:tcPr>
            <w:tcW w:w="1169" w:type="dxa"/>
            <w:tcBorders>
              <w:top w:val="nil"/>
              <w:left w:val="nil"/>
              <w:bottom w:val="nil"/>
              <w:right w:val="single" w:sz="8" w:space="0" w:color="auto"/>
            </w:tcBorders>
            <w:shd w:val="clear" w:color="000000" w:fill="D9D9D9"/>
            <w:vAlign w:val="center"/>
          </w:tcPr>
          <w:p w14:paraId="02F67BBD" w14:textId="77777777" w:rsidR="00D30F65" w:rsidRPr="000A3ED9" w:rsidRDefault="00D30F65" w:rsidP="00710D81">
            <w:pPr>
              <w:jc w:val="center"/>
              <w:rPr>
                <w:del w:id="169" w:author="Felipe Cescato Biscuola" w:date="2019-10-23T16:10:00Z"/>
                <w:rFonts w:ascii="Trebuchet MS" w:hAnsi="Trebuchet MS" w:cs="Tahoma"/>
                <w:b/>
                <w:bCs/>
                <w:sz w:val="20"/>
                <w:szCs w:val="20"/>
              </w:rPr>
            </w:pPr>
          </w:p>
        </w:tc>
        <w:tc>
          <w:tcPr>
            <w:tcW w:w="1099" w:type="dxa"/>
            <w:tcBorders>
              <w:top w:val="single" w:sz="8" w:space="0" w:color="auto"/>
              <w:left w:val="single" w:sz="8" w:space="0" w:color="auto"/>
              <w:bottom w:val="single" w:sz="8" w:space="0" w:color="auto"/>
              <w:right w:val="single" w:sz="8" w:space="0" w:color="auto"/>
            </w:tcBorders>
            <w:vAlign w:val="center"/>
          </w:tcPr>
          <w:p w14:paraId="44F5A148" w14:textId="77777777" w:rsidR="00D30F65" w:rsidRPr="000A3ED9" w:rsidRDefault="00D30F65" w:rsidP="00710D81">
            <w:pPr>
              <w:jc w:val="left"/>
              <w:rPr>
                <w:del w:id="170" w:author="Felipe Cescato Biscuola" w:date="2019-10-23T16:10:00Z"/>
                <w:rFonts w:ascii="Trebuchet MS" w:hAnsi="Trebuchet MS" w:cs="Tahoma"/>
                <w:b/>
                <w:bCs/>
                <w:color w:val="000000"/>
                <w:sz w:val="20"/>
                <w:szCs w:val="20"/>
              </w:rPr>
            </w:pPr>
          </w:p>
        </w:tc>
      </w:tr>
      <w:tr w:rsidR="00D30F65" w:rsidRPr="000A3ED9" w14:paraId="5DB258E8" w14:textId="77777777" w:rsidTr="00D30F65">
        <w:trPr>
          <w:trHeight w:val="435"/>
          <w:jc w:val="center"/>
          <w:del w:id="171" w:author="Felipe Cescato Biscuola" w:date="2019-10-23T16:10:00Z"/>
        </w:trPr>
        <w:tc>
          <w:tcPr>
            <w:tcW w:w="2117" w:type="dxa"/>
            <w:tcBorders>
              <w:top w:val="single" w:sz="8" w:space="0" w:color="auto"/>
              <w:left w:val="single" w:sz="8" w:space="0" w:color="auto"/>
              <w:bottom w:val="single" w:sz="8" w:space="0" w:color="auto"/>
              <w:right w:val="single" w:sz="8" w:space="0" w:color="auto"/>
            </w:tcBorders>
            <w:vAlign w:val="center"/>
          </w:tcPr>
          <w:p w14:paraId="0EB41656" w14:textId="77777777" w:rsidR="00D30F65" w:rsidRPr="000A3ED9" w:rsidRDefault="00D30F65" w:rsidP="00710D81">
            <w:pPr>
              <w:jc w:val="left"/>
              <w:rPr>
                <w:del w:id="172" w:author="Felipe Cescato Biscuola" w:date="2019-10-23T16:10:00Z"/>
                <w:rFonts w:ascii="Trebuchet MS" w:hAnsi="Trebuchet MS" w:cs="Tahoma"/>
                <w:b/>
                <w:bCs/>
                <w:color w:val="000000"/>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14:paraId="2DC98FD9" w14:textId="77777777" w:rsidR="00D30F65" w:rsidRPr="000A3ED9" w:rsidRDefault="00D30F65" w:rsidP="00710D81">
            <w:pPr>
              <w:jc w:val="left"/>
              <w:rPr>
                <w:del w:id="173" w:author="Felipe Cescato Biscuola" w:date="2019-10-23T16:10:00Z"/>
                <w:rFonts w:ascii="Trebuchet MS" w:hAnsi="Trebuchet MS" w:cs="Tahoma"/>
                <w:b/>
                <w:bCs/>
                <w:color w:val="000000"/>
                <w:sz w:val="20"/>
                <w:szCs w:val="20"/>
              </w:rPr>
            </w:pPr>
          </w:p>
        </w:tc>
        <w:tc>
          <w:tcPr>
            <w:tcW w:w="1276" w:type="dxa"/>
            <w:tcBorders>
              <w:top w:val="single" w:sz="8" w:space="0" w:color="auto"/>
              <w:left w:val="single" w:sz="8" w:space="0" w:color="auto"/>
              <w:bottom w:val="single" w:sz="8" w:space="0" w:color="auto"/>
              <w:right w:val="single" w:sz="8" w:space="0" w:color="auto"/>
            </w:tcBorders>
            <w:vAlign w:val="center"/>
          </w:tcPr>
          <w:p w14:paraId="28A050EC" w14:textId="77777777" w:rsidR="00D30F65" w:rsidRPr="000A3ED9" w:rsidRDefault="00D30F65" w:rsidP="00710D81">
            <w:pPr>
              <w:jc w:val="left"/>
              <w:rPr>
                <w:del w:id="174" w:author="Felipe Cescato Biscuola" w:date="2019-10-23T16:10:00Z"/>
                <w:rFonts w:ascii="Trebuchet MS" w:hAnsi="Trebuchet MS" w:cs="Tahoma"/>
                <w:b/>
                <w:bCs/>
                <w:color w:val="000000"/>
                <w:sz w:val="20"/>
                <w:szCs w:val="20"/>
              </w:rPr>
            </w:pPr>
          </w:p>
        </w:tc>
        <w:tc>
          <w:tcPr>
            <w:tcW w:w="1701" w:type="dxa"/>
            <w:tcBorders>
              <w:top w:val="single" w:sz="8" w:space="0" w:color="auto"/>
              <w:left w:val="single" w:sz="8" w:space="0" w:color="auto"/>
              <w:bottom w:val="single" w:sz="8" w:space="0" w:color="auto"/>
              <w:right w:val="single" w:sz="8" w:space="0" w:color="auto"/>
            </w:tcBorders>
            <w:vAlign w:val="center"/>
          </w:tcPr>
          <w:p w14:paraId="294D4674" w14:textId="77777777" w:rsidR="00D30F65" w:rsidRPr="000A3ED9" w:rsidRDefault="00D30F65" w:rsidP="00710D81">
            <w:pPr>
              <w:jc w:val="left"/>
              <w:rPr>
                <w:del w:id="175" w:author="Felipe Cescato Biscuola" w:date="2019-10-23T16:10:00Z"/>
                <w:rFonts w:ascii="Trebuchet MS" w:hAnsi="Trebuchet MS" w:cs="Tahoma"/>
                <w:b/>
                <w:bCs/>
                <w:color w:val="000000"/>
                <w:sz w:val="20"/>
                <w:szCs w:val="20"/>
              </w:rPr>
            </w:pPr>
          </w:p>
        </w:tc>
        <w:tc>
          <w:tcPr>
            <w:tcW w:w="1275" w:type="dxa"/>
            <w:tcBorders>
              <w:top w:val="single" w:sz="8" w:space="0" w:color="auto"/>
              <w:left w:val="single" w:sz="8" w:space="0" w:color="auto"/>
              <w:bottom w:val="single" w:sz="8" w:space="0" w:color="auto"/>
              <w:right w:val="single" w:sz="8" w:space="0" w:color="auto"/>
            </w:tcBorders>
            <w:vAlign w:val="center"/>
          </w:tcPr>
          <w:p w14:paraId="14948604" w14:textId="77777777" w:rsidR="00D30F65" w:rsidRPr="000A3ED9" w:rsidRDefault="00D30F65" w:rsidP="00710D81">
            <w:pPr>
              <w:jc w:val="left"/>
              <w:rPr>
                <w:del w:id="176" w:author="Felipe Cescato Biscuola" w:date="2019-10-23T16:10:00Z"/>
                <w:rFonts w:ascii="Trebuchet MS" w:hAnsi="Trebuchet MS" w:cs="Tahoma"/>
                <w:b/>
                <w:bCs/>
                <w:color w:val="000000"/>
                <w:sz w:val="20"/>
                <w:szCs w:val="20"/>
              </w:rPr>
            </w:pPr>
          </w:p>
        </w:tc>
        <w:tc>
          <w:tcPr>
            <w:tcW w:w="1242" w:type="dxa"/>
            <w:tcBorders>
              <w:top w:val="single" w:sz="8" w:space="0" w:color="auto"/>
              <w:left w:val="single" w:sz="8" w:space="0" w:color="auto"/>
              <w:bottom w:val="single" w:sz="8" w:space="0" w:color="auto"/>
              <w:right w:val="single" w:sz="8" w:space="0" w:color="auto"/>
            </w:tcBorders>
            <w:vAlign w:val="center"/>
          </w:tcPr>
          <w:p w14:paraId="20E611EF" w14:textId="77777777" w:rsidR="00D30F65" w:rsidRPr="000A3ED9" w:rsidRDefault="00D30F65" w:rsidP="00710D81">
            <w:pPr>
              <w:jc w:val="left"/>
              <w:rPr>
                <w:del w:id="177" w:author="Felipe Cescato Biscuola" w:date="2019-10-23T16:10:00Z"/>
                <w:rFonts w:ascii="Trebuchet MS" w:hAnsi="Trebuchet MS" w:cs="Tahoma"/>
                <w:b/>
                <w:bCs/>
                <w:color w:val="000000"/>
                <w:sz w:val="20"/>
                <w:szCs w:val="20"/>
              </w:rPr>
            </w:pPr>
          </w:p>
        </w:tc>
        <w:tc>
          <w:tcPr>
            <w:tcW w:w="1310" w:type="dxa"/>
            <w:tcBorders>
              <w:top w:val="single" w:sz="8" w:space="0" w:color="auto"/>
              <w:left w:val="single" w:sz="8" w:space="0" w:color="auto"/>
              <w:bottom w:val="single" w:sz="8" w:space="0" w:color="auto"/>
              <w:right w:val="single" w:sz="8" w:space="0" w:color="auto"/>
            </w:tcBorders>
            <w:vAlign w:val="center"/>
          </w:tcPr>
          <w:p w14:paraId="354AC66E" w14:textId="77777777" w:rsidR="00D30F65" w:rsidRPr="000A3ED9" w:rsidRDefault="00D30F65" w:rsidP="00710D81">
            <w:pPr>
              <w:jc w:val="left"/>
              <w:rPr>
                <w:del w:id="178" w:author="Felipe Cescato Biscuola" w:date="2019-10-23T16:10:00Z"/>
                <w:rFonts w:ascii="Trebuchet MS" w:hAnsi="Trebuchet MS" w:cs="Tahoma"/>
                <w:b/>
                <w:bCs/>
                <w:color w:val="000000"/>
                <w:sz w:val="20"/>
                <w:szCs w:val="20"/>
              </w:rPr>
            </w:pPr>
          </w:p>
        </w:tc>
        <w:tc>
          <w:tcPr>
            <w:tcW w:w="1134" w:type="dxa"/>
            <w:tcBorders>
              <w:top w:val="single" w:sz="8" w:space="0" w:color="auto"/>
              <w:left w:val="single" w:sz="8" w:space="0" w:color="auto"/>
              <w:bottom w:val="single" w:sz="8" w:space="0" w:color="auto"/>
              <w:right w:val="single" w:sz="8" w:space="0" w:color="auto"/>
            </w:tcBorders>
            <w:vAlign w:val="center"/>
          </w:tcPr>
          <w:p w14:paraId="10AB442E" w14:textId="77777777" w:rsidR="00D30F65" w:rsidRPr="000A3ED9" w:rsidRDefault="00D30F65" w:rsidP="00710D81">
            <w:pPr>
              <w:jc w:val="left"/>
              <w:rPr>
                <w:del w:id="179" w:author="Felipe Cescato Biscuola" w:date="2019-10-23T16:10:00Z"/>
                <w:rFonts w:ascii="Trebuchet MS" w:hAnsi="Trebuchet MS" w:cs="Tahoma"/>
                <w:b/>
                <w:bCs/>
                <w:color w:val="000000"/>
                <w:sz w:val="20"/>
                <w:szCs w:val="20"/>
              </w:rPr>
            </w:pPr>
          </w:p>
        </w:tc>
        <w:tc>
          <w:tcPr>
            <w:tcW w:w="992" w:type="dxa"/>
            <w:tcBorders>
              <w:top w:val="single" w:sz="8" w:space="0" w:color="auto"/>
              <w:left w:val="single" w:sz="8" w:space="0" w:color="auto"/>
              <w:bottom w:val="single" w:sz="8" w:space="0" w:color="auto"/>
              <w:right w:val="single" w:sz="8" w:space="0" w:color="auto"/>
            </w:tcBorders>
            <w:vAlign w:val="center"/>
          </w:tcPr>
          <w:p w14:paraId="15634080" w14:textId="77777777" w:rsidR="00D30F65" w:rsidRPr="000A3ED9" w:rsidRDefault="00D30F65" w:rsidP="00710D81">
            <w:pPr>
              <w:jc w:val="left"/>
              <w:rPr>
                <w:del w:id="180" w:author="Felipe Cescato Biscuola" w:date="2019-10-23T16:10:00Z"/>
                <w:rFonts w:ascii="Trebuchet MS" w:hAnsi="Trebuchet MS" w:cs="Tahoma"/>
                <w:b/>
                <w:bCs/>
                <w:color w:val="000000"/>
                <w:sz w:val="20"/>
                <w:szCs w:val="20"/>
              </w:rPr>
            </w:pPr>
          </w:p>
        </w:tc>
        <w:tc>
          <w:tcPr>
            <w:tcW w:w="1169" w:type="dxa"/>
            <w:tcBorders>
              <w:top w:val="nil"/>
              <w:left w:val="nil"/>
              <w:bottom w:val="nil"/>
              <w:right w:val="single" w:sz="8" w:space="0" w:color="auto"/>
            </w:tcBorders>
            <w:shd w:val="clear" w:color="000000" w:fill="D9D9D9"/>
            <w:vAlign w:val="center"/>
          </w:tcPr>
          <w:p w14:paraId="1BAE3349" w14:textId="77777777" w:rsidR="00D30F65" w:rsidRPr="000A3ED9" w:rsidRDefault="00D30F65" w:rsidP="00710D81">
            <w:pPr>
              <w:jc w:val="center"/>
              <w:rPr>
                <w:del w:id="181" w:author="Felipe Cescato Biscuola" w:date="2019-10-23T16:10:00Z"/>
                <w:rFonts w:ascii="Trebuchet MS" w:hAnsi="Trebuchet MS" w:cs="Tahoma"/>
                <w:b/>
                <w:bCs/>
                <w:sz w:val="20"/>
                <w:szCs w:val="20"/>
              </w:rPr>
            </w:pPr>
          </w:p>
        </w:tc>
        <w:tc>
          <w:tcPr>
            <w:tcW w:w="1099" w:type="dxa"/>
            <w:tcBorders>
              <w:top w:val="single" w:sz="8" w:space="0" w:color="auto"/>
              <w:left w:val="single" w:sz="8" w:space="0" w:color="auto"/>
              <w:bottom w:val="single" w:sz="8" w:space="0" w:color="auto"/>
              <w:right w:val="single" w:sz="8" w:space="0" w:color="auto"/>
            </w:tcBorders>
            <w:vAlign w:val="center"/>
          </w:tcPr>
          <w:p w14:paraId="04F2479F" w14:textId="77777777" w:rsidR="00D30F65" w:rsidRPr="000A3ED9" w:rsidRDefault="00D30F65" w:rsidP="00710D81">
            <w:pPr>
              <w:jc w:val="left"/>
              <w:rPr>
                <w:del w:id="182" w:author="Felipe Cescato Biscuola" w:date="2019-10-23T16:10:00Z"/>
                <w:rFonts w:ascii="Trebuchet MS" w:hAnsi="Trebuchet MS" w:cs="Tahoma"/>
                <w:b/>
                <w:bCs/>
                <w:color w:val="000000"/>
                <w:sz w:val="20"/>
                <w:szCs w:val="20"/>
              </w:rPr>
            </w:pPr>
          </w:p>
        </w:tc>
      </w:tr>
      <w:tr w:rsidR="00D30F65" w:rsidRPr="000A3ED9" w14:paraId="12C52905" w14:textId="77777777" w:rsidTr="00D30F65">
        <w:trPr>
          <w:trHeight w:val="435"/>
          <w:jc w:val="center"/>
          <w:del w:id="183" w:author="Felipe Cescato Biscuola" w:date="2019-10-23T16:10:00Z"/>
        </w:trPr>
        <w:tc>
          <w:tcPr>
            <w:tcW w:w="2117" w:type="dxa"/>
            <w:tcBorders>
              <w:top w:val="single" w:sz="8" w:space="0" w:color="auto"/>
              <w:left w:val="single" w:sz="8" w:space="0" w:color="auto"/>
              <w:bottom w:val="single" w:sz="8" w:space="0" w:color="auto"/>
              <w:right w:val="single" w:sz="8" w:space="0" w:color="auto"/>
            </w:tcBorders>
            <w:vAlign w:val="center"/>
          </w:tcPr>
          <w:p w14:paraId="1E099453" w14:textId="77777777" w:rsidR="00D30F65" w:rsidRPr="000A3ED9" w:rsidRDefault="00D30F65" w:rsidP="00710D81">
            <w:pPr>
              <w:jc w:val="left"/>
              <w:rPr>
                <w:del w:id="184" w:author="Felipe Cescato Biscuola" w:date="2019-10-23T16:10:00Z"/>
                <w:rFonts w:ascii="Trebuchet MS" w:hAnsi="Trebuchet MS" w:cs="Tahoma"/>
                <w:b/>
                <w:bCs/>
                <w:color w:val="000000"/>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14:paraId="708BF809" w14:textId="77777777" w:rsidR="00D30F65" w:rsidRPr="000A3ED9" w:rsidRDefault="00D30F65" w:rsidP="00710D81">
            <w:pPr>
              <w:jc w:val="left"/>
              <w:rPr>
                <w:del w:id="185" w:author="Felipe Cescato Biscuola" w:date="2019-10-23T16:10:00Z"/>
                <w:rFonts w:ascii="Trebuchet MS" w:hAnsi="Trebuchet MS" w:cs="Tahoma"/>
                <w:b/>
                <w:bCs/>
                <w:color w:val="000000"/>
                <w:sz w:val="20"/>
                <w:szCs w:val="20"/>
              </w:rPr>
            </w:pPr>
          </w:p>
        </w:tc>
        <w:tc>
          <w:tcPr>
            <w:tcW w:w="1276" w:type="dxa"/>
            <w:tcBorders>
              <w:top w:val="single" w:sz="8" w:space="0" w:color="auto"/>
              <w:left w:val="single" w:sz="8" w:space="0" w:color="auto"/>
              <w:bottom w:val="single" w:sz="8" w:space="0" w:color="auto"/>
              <w:right w:val="single" w:sz="8" w:space="0" w:color="auto"/>
            </w:tcBorders>
            <w:vAlign w:val="center"/>
          </w:tcPr>
          <w:p w14:paraId="44B760D6" w14:textId="77777777" w:rsidR="00D30F65" w:rsidRPr="000A3ED9" w:rsidRDefault="00D30F65" w:rsidP="00710D81">
            <w:pPr>
              <w:jc w:val="left"/>
              <w:rPr>
                <w:del w:id="186" w:author="Felipe Cescato Biscuola" w:date="2019-10-23T16:10:00Z"/>
                <w:rFonts w:ascii="Trebuchet MS" w:hAnsi="Trebuchet MS" w:cs="Tahoma"/>
                <w:b/>
                <w:bCs/>
                <w:color w:val="000000"/>
                <w:sz w:val="20"/>
                <w:szCs w:val="20"/>
              </w:rPr>
            </w:pPr>
          </w:p>
        </w:tc>
        <w:tc>
          <w:tcPr>
            <w:tcW w:w="1701" w:type="dxa"/>
            <w:tcBorders>
              <w:top w:val="single" w:sz="8" w:space="0" w:color="auto"/>
              <w:left w:val="single" w:sz="8" w:space="0" w:color="auto"/>
              <w:bottom w:val="single" w:sz="8" w:space="0" w:color="auto"/>
              <w:right w:val="single" w:sz="8" w:space="0" w:color="auto"/>
            </w:tcBorders>
            <w:vAlign w:val="center"/>
          </w:tcPr>
          <w:p w14:paraId="4A0ADD6A" w14:textId="77777777" w:rsidR="00D30F65" w:rsidRPr="000A3ED9" w:rsidRDefault="00D30F65" w:rsidP="00710D81">
            <w:pPr>
              <w:jc w:val="left"/>
              <w:rPr>
                <w:del w:id="187" w:author="Felipe Cescato Biscuola" w:date="2019-10-23T16:10:00Z"/>
                <w:rFonts w:ascii="Trebuchet MS" w:hAnsi="Trebuchet MS" w:cs="Tahoma"/>
                <w:b/>
                <w:bCs/>
                <w:color w:val="000000"/>
                <w:sz w:val="20"/>
                <w:szCs w:val="20"/>
              </w:rPr>
            </w:pPr>
          </w:p>
        </w:tc>
        <w:tc>
          <w:tcPr>
            <w:tcW w:w="1275" w:type="dxa"/>
            <w:tcBorders>
              <w:top w:val="single" w:sz="8" w:space="0" w:color="auto"/>
              <w:left w:val="single" w:sz="8" w:space="0" w:color="auto"/>
              <w:bottom w:val="single" w:sz="8" w:space="0" w:color="auto"/>
              <w:right w:val="single" w:sz="8" w:space="0" w:color="auto"/>
            </w:tcBorders>
            <w:vAlign w:val="center"/>
          </w:tcPr>
          <w:p w14:paraId="1DDD0606" w14:textId="77777777" w:rsidR="00D30F65" w:rsidRPr="000A3ED9" w:rsidRDefault="00D30F65" w:rsidP="00710D81">
            <w:pPr>
              <w:jc w:val="left"/>
              <w:rPr>
                <w:del w:id="188" w:author="Felipe Cescato Biscuola" w:date="2019-10-23T16:10:00Z"/>
                <w:rFonts w:ascii="Trebuchet MS" w:hAnsi="Trebuchet MS" w:cs="Tahoma"/>
                <w:b/>
                <w:bCs/>
                <w:color w:val="000000"/>
                <w:sz w:val="20"/>
                <w:szCs w:val="20"/>
              </w:rPr>
            </w:pPr>
          </w:p>
        </w:tc>
        <w:tc>
          <w:tcPr>
            <w:tcW w:w="1242" w:type="dxa"/>
            <w:tcBorders>
              <w:top w:val="single" w:sz="8" w:space="0" w:color="auto"/>
              <w:left w:val="single" w:sz="8" w:space="0" w:color="auto"/>
              <w:bottom w:val="single" w:sz="8" w:space="0" w:color="auto"/>
              <w:right w:val="single" w:sz="8" w:space="0" w:color="auto"/>
            </w:tcBorders>
            <w:vAlign w:val="center"/>
          </w:tcPr>
          <w:p w14:paraId="433CD7D7" w14:textId="77777777" w:rsidR="00D30F65" w:rsidRPr="000A3ED9" w:rsidRDefault="00D30F65" w:rsidP="00710D81">
            <w:pPr>
              <w:jc w:val="left"/>
              <w:rPr>
                <w:del w:id="189" w:author="Felipe Cescato Biscuola" w:date="2019-10-23T16:10:00Z"/>
                <w:rFonts w:ascii="Trebuchet MS" w:hAnsi="Trebuchet MS" w:cs="Tahoma"/>
                <w:b/>
                <w:bCs/>
                <w:color w:val="000000"/>
                <w:sz w:val="20"/>
                <w:szCs w:val="20"/>
              </w:rPr>
            </w:pPr>
          </w:p>
        </w:tc>
        <w:tc>
          <w:tcPr>
            <w:tcW w:w="1310" w:type="dxa"/>
            <w:tcBorders>
              <w:top w:val="single" w:sz="8" w:space="0" w:color="auto"/>
              <w:left w:val="single" w:sz="8" w:space="0" w:color="auto"/>
              <w:bottom w:val="single" w:sz="8" w:space="0" w:color="auto"/>
              <w:right w:val="single" w:sz="8" w:space="0" w:color="auto"/>
            </w:tcBorders>
            <w:vAlign w:val="center"/>
          </w:tcPr>
          <w:p w14:paraId="10312DC6" w14:textId="77777777" w:rsidR="00D30F65" w:rsidRPr="000A3ED9" w:rsidRDefault="00D30F65" w:rsidP="00710D81">
            <w:pPr>
              <w:jc w:val="left"/>
              <w:rPr>
                <w:del w:id="190" w:author="Felipe Cescato Biscuola" w:date="2019-10-23T16:10:00Z"/>
                <w:rFonts w:ascii="Trebuchet MS" w:hAnsi="Trebuchet MS" w:cs="Tahoma"/>
                <w:b/>
                <w:bCs/>
                <w:color w:val="000000"/>
                <w:sz w:val="20"/>
                <w:szCs w:val="20"/>
              </w:rPr>
            </w:pPr>
          </w:p>
        </w:tc>
        <w:tc>
          <w:tcPr>
            <w:tcW w:w="1134" w:type="dxa"/>
            <w:tcBorders>
              <w:top w:val="single" w:sz="8" w:space="0" w:color="auto"/>
              <w:left w:val="single" w:sz="8" w:space="0" w:color="auto"/>
              <w:bottom w:val="single" w:sz="8" w:space="0" w:color="auto"/>
              <w:right w:val="single" w:sz="8" w:space="0" w:color="auto"/>
            </w:tcBorders>
            <w:vAlign w:val="center"/>
          </w:tcPr>
          <w:p w14:paraId="49B5B02A" w14:textId="77777777" w:rsidR="00D30F65" w:rsidRPr="000A3ED9" w:rsidRDefault="00D30F65" w:rsidP="00710D81">
            <w:pPr>
              <w:jc w:val="left"/>
              <w:rPr>
                <w:del w:id="191" w:author="Felipe Cescato Biscuola" w:date="2019-10-23T16:10:00Z"/>
                <w:rFonts w:ascii="Trebuchet MS" w:hAnsi="Trebuchet MS" w:cs="Tahoma"/>
                <w:b/>
                <w:bCs/>
                <w:color w:val="000000"/>
                <w:sz w:val="20"/>
                <w:szCs w:val="20"/>
              </w:rPr>
            </w:pPr>
          </w:p>
        </w:tc>
        <w:tc>
          <w:tcPr>
            <w:tcW w:w="992" w:type="dxa"/>
            <w:tcBorders>
              <w:top w:val="single" w:sz="8" w:space="0" w:color="auto"/>
              <w:left w:val="single" w:sz="8" w:space="0" w:color="auto"/>
              <w:bottom w:val="single" w:sz="8" w:space="0" w:color="auto"/>
              <w:right w:val="single" w:sz="8" w:space="0" w:color="auto"/>
            </w:tcBorders>
            <w:vAlign w:val="center"/>
          </w:tcPr>
          <w:p w14:paraId="5A340DAD" w14:textId="77777777" w:rsidR="00D30F65" w:rsidRPr="000A3ED9" w:rsidRDefault="00D30F65" w:rsidP="00710D81">
            <w:pPr>
              <w:jc w:val="left"/>
              <w:rPr>
                <w:del w:id="192" w:author="Felipe Cescato Biscuola" w:date="2019-10-23T16:10:00Z"/>
                <w:rFonts w:ascii="Trebuchet MS" w:hAnsi="Trebuchet MS" w:cs="Tahoma"/>
                <w:b/>
                <w:bCs/>
                <w:color w:val="000000"/>
                <w:sz w:val="20"/>
                <w:szCs w:val="20"/>
              </w:rPr>
            </w:pPr>
          </w:p>
        </w:tc>
        <w:tc>
          <w:tcPr>
            <w:tcW w:w="1169" w:type="dxa"/>
            <w:tcBorders>
              <w:top w:val="nil"/>
              <w:left w:val="nil"/>
              <w:bottom w:val="nil"/>
              <w:right w:val="single" w:sz="8" w:space="0" w:color="auto"/>
            </w:tcBorders>
            <w:shd w:val="clear" w:color="000000" w:fill="D9D9D9"/>
            <w:vAlign w:val="center"/>
          </w:tcPr>
          <w:p w14:paraId="19FD9E8F" w14:textId="77777777" w:rsidR="00D30F65" w:rsidRPr="000A3ED9" w:rsidRDefault="00D30F65" w:rsidP="00710D81">
            <w:pPr>
              <w:jc w:val="center"/>
              <w:rPr>
                <w:del w:id="193" w:author="Felipe Cescato Biscuola" w:date="2019-10-23T16:10:00Z"/>
                <w:rFonts w:ascii="Trebuchet MS" w:hAnsi="Trebuchet MS" w:cs="Tahoma"/>
                <w:b/>
                <w:bCs/>
                <w:sz w:val="20"/>
                <w:szCs w:val="20"/>
              </w:rPr>
            </w:pPr>
          </w:p>
        </w:tc>
        <w:tc>
          <w:tcPr>
            <w:tcW w:w="1099" w:type="dxa"/>
            <w:tcBorders>
              <w:top w:val="single" w:sz="8" w:space="0" w:color="auto"/>
              <w:left w:val="single" w:sz="8" w:space="0" w:color="auto"/>
              <w:bottom w:val="single" w:sz="8" w:space="0" w:color="auto"/>
              <w:right w:val="single" w:sz="8" w:space="0" w:color="auto"/>
            </w:tcBorders>
            <w:vAlign w:val="center"/>
          </w:tcPr>
          <w:p w14:paraId="31B89F54" w14:textId="77777777" w:rsidR="00D30F65" w:rsidRPr="000A3ED9" w:rsidRDefault="00D30F65" w:rsidP="00710D81">
            <w:pPr>
              <w:jc w:val="left"/>
              <w:rPr>
                <w:del w:id="194" w:author="Felipe Cescato Biscuola" w:date="2019-10-23T16:10:00Z"/>
                <w:rFonts w:ascii="Trebuchet MS" w:hAnsi="Trebuchet MS" w:cs="Tahoma"/>
                <w:b/>
                <w:bCs/>
                <w:color w:val="000000"/>
                <w:sz w:val="20"/>
                <w:szCs w:val="20"/>
              </w:rPr>
            </w:pPr>
          </w:p>
        </w:tc>
      </w:tr>
      <w:tr w:rsidR="00D30F65" w:rsidRPr="000A3ED9" w14:paraId="3C214AD2" w14:textId="77777777" w:rsidTr="00D30F65">
        <w:trPr>
          <w:trHeight w:val="435"/>
          <w:jc w:val="center"/>
          <w:del w:id="195" w:author="Felipe Cescato Biscuola" w:date="2019-10-23T16:10:00Z"/>
        </w:trPr>
        <w:tc>
          <w:tcPr>
            <w:tcW w:w="2117" w:type="dxa"/>
            <w:tcBorders>
              <w:top w:val="single" w:sz="8" w:space="0" w:color="auto"/>
              <w:left w:val="single" w:sz="8" w:space="0" w:color="auto"/>
              <w:bottom w:val="single" w:sz="8" w:space="0" w:color="auto"/>
              <w:right w:val="single" w:sz="8" w:space="0" w:color="auto"/>
            </w:tcBorders>
            <w:vAlign w:val="center"/>
          </w:tcPr>
          <w:p w14:paraId="30C34D94" w14:textId="77777777" w:rsidR="00D30F65" w:rsidRPr="000A3ED9" w:rsidRDefault="00D30F65" w:rsidP="00710D81">
            <w:pPr>
              <w:jc w:val="left"/>
              <w:rPr>
                <w:del w:id="196" w:author="Felipe Cescato Biscuola" w:date="2019-10-23T16:10:00Z"/>
                <w:rFonts w:ascii="Trebuchet MS" w:hAnsi="Trebuchet MS" w:cs="Tahoma"/>
                <w:b/>
                <w:bCs/>
                <w:color w:val="000000"/>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14:paraId="4F83F969" w14:textId="77777777" w:rsidR="00D30F65" w:rsidRPr="000A3ED9" w:rsidRDefault="00D30F65" w:rsidP="00710D81">
            <w:pPr>
              <w:jc w:val="left"/>
              <w:rPr>
                <w:del w:id="197" w:author="Felipe Cescato Biscuola" w:date="2019-10-23T16:10:00Z"/>
                <w:rFonts w:ascii="Trebuchet MS" w:hAnsi="Trebuchet MS" w:cs="Tahoma"/>
                <w:b/>
                <w:bCs/>
                <w:color w:val="000000"/>
                <w:sz w:val="20"/>
                <w:szCs w:val="20"/>
              </w:rPr>
            </w:pPr>
          </w:p>
        </w:tc>
        <w:tc>
          <w:tcPr>
            <w:tcW w:w="1276" w:type="dxa"/>
            <w:tcBorders>
              <w:top w:val="single" w:sz="8" w:space="0" w:color="auto"/>
              <w:left w:val="single" w:sz="8" w:space="0" w:color="auto"/>
              <w:bottom w:val="single" w:sz="8" w:space="0" w:color="auto"/>
              <w:right w:val="single" w:sz="8" w:space="0" w:color="auto"/>
            </w:tcBorders>
            <w:vAlign w:val="center"/>
          </w:tcPr>
          <w:p w14:paraId="15041866" w14:textId="77777777" w:rsidR="00D30F65" w:rsidRPr="000A3ED9" w:rsidRDefault="00D30F65" w:rsidP="00710D81">
            <w:pPr>
              <w:jc w:val="left"/>
              <w:rPr>
                <w:del w:id="198" w:author="Felipe Cescato Biscuola" w:date="2019-10-23T16:10:00Z"/>
                <w:rFonts w:ascii="Trebuchet MS" w:hAnsi="Trebuchet MS" w:cs="Tahoma"/>
                <w:b/>
                <w:bCs/>
                <w:color w:val="000000"/>
                <w:sz w:val="20"/>
                <w:szCs w:val="20"/>
              </w:rPr>
            </w:pPr>
          </w:p>
        </w:tc>
        <w:tc>
          <w:tcPr>
            <w:tcW w:w="1701" w:type="dxa"/>
            <w:tcBorders>
              <w:top w:val="single" w:sz="8" w:space="0" w:color="auto"/>
              <w:left w:val="single" w:sz="8" w:space="0" w:color="auto"/>
              <w:bottom w:val="single" w:sz="8" w:space="0" w:color="auto"/>
              <w:right w:val="single" w:sz="8" w:space="0" w:color="auto"/>
            </w:tcBorders>
            <w:vAlign w:val="center"/>
          </w:tcPr>
          <w:p w14:paraId="5928C011" w14:textId="77777777" w:rsidR="00D30F65" w:rsidRPr="000A3ED9" w:rsidRDefault="00D30F65" w:rsidP="00710D81">
            <w:pPr>
              <w:jc w:val="left"/>
              <w:rPr>
                <w:del w:id="199" w:author="Felipe Cescato Biscuola" w:date="2019-10-23T16:10:00Z"/>
                <w:rFonts w:ascii="Trebuchet MS" w:hAnsi="Trebuchet MS" w:cs="Tahoma"/>
                <w:b/>
                <w:bCs/>
                <w:color w:val="000000"/>
                <w:sz w:val="20"/>
                <w:szCs w:val="20"/>
              </w:rPr>
            </w:pPr>
          </w:p>
        </w:tc>
        <w:tc>
          <w:tcPr>
            <w:tcW w:w="1275" w:type="dxa"/>
            <w:tcBorders>
              <w:top w:val="single" w:sz="8" w:space="0" w:color="auto"/>
              <w:left w:val="single" w:sz="8" w:space="0" w:color="auto"/>
              <w:bottom w:val="single" w:sz="8" w:space="0" w:color="auto"/>
              <w:right w:val="single" w:sz="8" w:space="0" w:color="auto"/>
            </w:tcBorders>
            <w:vAlign w:val="center"/>
          </w:tcPr>
          <w:p w14:paraId="0B5D432A" w14:textId="77777777" w:rsidR="00D30F65" w:rsidRPr="000A3ED9" w:rsidRDefault="00D30F65" w:rsidP="00710D81">
            <w:pPr>
              <w:jc w:val="left"/>
              <w:rPr>
                <w:del w:id="200" w:author="Felipe Cescato Biscuola" w:date="2019-10-23T16:10:00Z"/>
                <w:rFonts w:ascii="Trebuchet MS" w:hAnsi="Trebuchet MS" w:cs="Tahoma"/>
                <w:b/>
                <w:bCs/>
                <w:color w:val="000000"/>
                <w:sz w:val="20"/>
                <w:szCs w:val="20"/>
              </w:rPr>
            </w:pPr>
          </w:p>
        </w:tc>
        <w:tc>
          <w:tcPr>
            <w:tcW w:w="1242" w:type="dxa"/>
            <w:tcBorders>
              <w:top w:val="single" w:sz="8" w:space="0" w:color="auto"/>
              <w:left w:val="single" w:sz="8" w:space="0" w:color="auto"/>
              <w:bottom w:val="single" w:sz="8" w:space="0" w:color="auto"/>
              <w:right w:val="single" w:sz="8" w:space="0" w:color="auto"/>
            </w:tcBorders>
            <w:vAlign w:val="center"/>
          </w:tcPr>
          <w:p w14:paraId="13E666D2" w14:textId="77777777" w:rsidR="00D30F65" w:rsidRPr="000A3ED9" w:rsidRDefault="00D30F65" w:rsidP="00710D81">
            <w:pPr>
              <w:jc w:val="left"/>
              <w:rPr>
                <w:del w:id="201" w:author="Felipe Cescato Biscuola" w:date="2019-10-23T16:10:00Z"/>
                <w:rFonts w:ascii="Trebuchet MS" w:hAnsi="Trebuchet MS" w:cs="Tahoma"/>
                <w:b/>
                <w:bCs/>
                <w:color w:val="000000"/>
                <w:sz w:val="20"/>
                <w:szCs w:val="20"/>
              </w:rPr>
            </w:pPr>
          </w:p>
        </w:tc>
        <w:tc>
          <w:tcPr>
            <w:tcW w:w="1310" w:type="dxa"/>
            <w:tcBorders>
              <w:top w:val="single" w:sz="8" w:space="0" w:color="auto"/>
              <w:left w:val="single" w:sz="8" w:space="0" w:color="auto"/>
              <w:bottom w:val="single" w:sz="8" w:space="0" w:color="auto"/>
              <w:right w:val="single" w:sz="8" w:space="0" w:color="auto"/>
            </w:tcBorders>
            <w:vAlign w:val="center"/>
          </w:tcPr>
          <w:p w14:paraId="0903417C" w14:textId="77777777" w:rsidR="00D30F65" w:rsidRPr="000A3ED9" w:rsidRDefault="00D30F65" w:rsidP="00710D81">
            <w:pPr>
              <w:jc w:val="left"/>
              <w:rPr>
                <w:del w:id="202" w:author="Felipe Cescato Biscuola" w:date="2019-10-23T16:10:00Z"/>
                <w:rFonts w:ascii="Trebuchet MS" w:hAnsi="Trebuchet MS" w:cs="Tahoma"/>
                <w:b/>
                <w:bCs/>
                <w:color w:val="000000"/>
                <w:sz w:val="20"/>
                <w:szCs w:val="20"/>
              </w:rPr>
            </w:pPr>
          </w:p>
        </w:tc>
        <w:tc>
          <w:tcPr>
            <w:tcW w:w="1134" w:type="dxa"/>
            <w:tcBorders>
              <w:top w:val="single" w:sz="8" w:space="0" w:color="auto"/>
              <w:left w:val="single" w:sz="8" w:space="0" w:color="auto"/>
              <w:bottom w:val="single" w:sz="8" w:space="0" w:color="auto"/>
              <w:right w:val="single" w:sz="8" w:space="0" w:color="auto"/>
            </w:tcBorders>
            <w:vAlign w:val="center"/>
          </w:tcPr>
          <w:p w14:paraId="5CF3F88E" w14:textId="77777777" w:rsidR="00D30F65" w:rsidRPr="000A3ED9" w:rsidRDefault="00D30F65" w:rsidP="00710D81">
            <w:pPr>
              <w:jc w:val="left"/>
              <w:rPr>
                <w:del w:id="203" w:author="Felipe Cescato Biscuola" w:date="2019-10-23T16:10:00Z"/>
                <w:rFonts w:ascii="Trebuchet MS" w:hAnsi="Trebuchet MS" w:cs="Tahoma"/>
                <w:b/>
                <w:bCs/>
                <w:color w:val="000000"/>
                <w:sz w:val="20"/>
                <w:szCs w:val="20"/>
              </w:rPr>
            </w:pPr>
          </w:p>
        </w:tc>
        <w:tc>
          <w:tcPr>
            <w:tcW w:w="992" w:type="dxa"/>
            <w:tcBorders>
              <w:top w:val="single" w:sz="8" w:space="0" w:color="auto"/>
              <w:left w:val="single" w:sz="8" w:space="0" w:color="auto"/>
              <w:bottom w:val="single" w:sz="8" w:space="0" w:color="auto"/>
              <w:right w:val="single" w:sz="8" w:space="0" w:color="auto"/>
            </w:tcBorders>
            <w:vAlign w:val="center"/>
          </w:tcPr>
          <w:p w14:paraId="16933681" w14:textId="77777777" w:rsidR="00D30F65" w:rsidRPr="000A3ED9" w:rsidRDefault="00D30F65" w:rsidP="00710D81">
            <w:pPr>
              <w:jc w:val="left"/>
              <w:rPr>
                <w:del w:id="204" w:author="Felipe Cescato Biscuola" w:date="2019-10-23T16:10:00Z"/>
                <w:rFonts w:ascii="Trebuchet MS" w:hAnsi="Trebuchet MS" w:cs="Tahoma"/>
                <w:b/>
                <w:bCs/>
                <w:color w:val="000000"/>
                <w:sz w:val="20"/>
                <w:szCs w:val="20"/>
              </w:rPr>
            </w:pPr>
          </w:p>
        </w:tc>
        <w:tc>
          <w:tcPr>
            <w:tcW w:w="1169" w:type="dxa"/>
            <w:tcBorders>
              <w:top w:val="nil"/>
              <w:left w:val="nil"/>
              <w:bottom w:val="nil"/>
              <w:right w:val="single" w:sz="8" w:space="0" w:color="auto"/>
            </w:tcBorders>
            <w:shd w:val="clear" w:color="000000" w:fill="D9D9D9"/>
            <w:vAlign w:val="center"/>
          </w:tcPr>
          <w:p w14:paraId="289EC151" w14:textId="77777777" w:rsidR="00D30F65" w:rsidRPr="000A3ED9" w:rsidRDefault="00D30F65" w:rsidP="00710D81">
            <w:pPr>
              <w:jc w:val="center"/>
              <w:rPr>
                <w:del w:id="205" w:author="Felipe Cescato Biscuola" w:date="2019-10-23T16:10:00Z"/>
                <w:rFonts w:ascii="Trebuchet MS" w:hAnsi="Trebuchet MS" w:cs="Tahoma"/>
                <w:b/>
                <w:bCs/>
                <w:sz w:val="20"/>
                <w:szCs w:val="20"/>
              </w:rPr>
            </w:pPr>
          </w:p>
        </w:tc>
        <w:tc>
          <w:tcPr>
            <w:tcW w:w="1099" w:type="dxa"/>
            <w:tcBorders>
              <w:top w:val="single" w:sz="8" w:space="0" w:color="auto"/>
              <w:left w:val="single" w:sz="8" w:space="0" w:color="auto"/>
              <w:bottom w:val="single" w:sz="8" w:space="0" w:color="auto"/>
              <w:right w:val="single" w:sz="8" w:space="0" w:color="auto"/>
            </w:tcBorders>
            <w:vAlign w:val="center"/>
          </w:tcPr>
          <w:p w14:paraId="6D6AFAB8" w14:textId="77777777" w:rsidR="00D30F65" w:rsidRPr="000A3ED9" w:rsidRDefault="00D30F65" w:rsidP="00710D81">
            <w:pPr>
              <w:jc w:val="left"/>
              <w:rPr>
                <w:del w:id="206" w:author="Felipe Cescato Biscuola" w:date="2019-10-23T16:10:00Z"/>
                <w:rFonts w:ascii="Trebuchet MS" w:hAnsi="Trebuchet MS" w:cs="Tahoma"/>
                <w:b/>
                <w:bCs/>
                <w:color w:val="000000"/>
                <w:sz w:val="20"/>
                <w:szCs w:val="20"/>
              </w:rPr>
            </w:pPr>
          </w:p>
        </w:tc>
      </w:tr>
      <w:tr w:rsidR="00D30F65" w:rsidRPr="000A3ED9" w14:paraId="77CB99E8" w14:textId="77777777" w:rsidTr="00D30F65">
        <w:trPr>
          <w:trHeight w:val="435"/>
          <w:jc w:val="center"/>
          <w:del w:id="207" w:author="Felipe Cescato Biscuola" w:date="2019-10-23T16:10:00Z"/>
        </w:trPr>
        <w:tc>
          <w:tcPr>
            <w:tcW w:w="2117" w:type="dxa"/>
            <w:tcBorders>
              <w:top w:val="single" w:sz="8" w:space="0" w:color="auto"/>
              <w:left w:val="single" w:sz="8" w:space="0" w:color="auto"/>
              <w:bottom w:val="single" w:sz="8" w:space="0" w:color="000000"/>
              <w:right w:val="single" w:sz="8" w:space="0" w:color="auto"/>
            </w:tcBorders>
            <w:vAlign w:val="center"/>
          </w:tcPr>
          <w:p w14:paraId="64403C5E" w14:textId="77777777" w:rsidR="00D30F65" w:rsidRPr="000A3ED9" w:rsidRDefault="00D30F65" w:rsidP="00710D81">
            <w:pPr>
              <w:jc w:val="left"/>
              <w:rPr>
                <w:del w:id="208" w:author="Felipe Cescato Biscuola" w:date="2019-10-23T16:10:00Z"/>
                <w:rFonts w:ascii="Trebuchet MS" w:hAnsi="Trebuchet MS" w:cs="Tahoma"/>
                <w:b/>
                <w:bCs/>
                <w:color w:val="000000"/>
                <w:sz w:val="20"/>
                <w:szCs w:val="20"/>
              </w:rPr>
            </w:pPr>
          </w:p>
        </w:tc>
        <w:tc>
          <w:tcPr>
            <w:tcW w:w="1559" w:type="dxa"/>
            <w:tcBorders>
              <w:top w:val="single" w:sz="8" w:space="0" w:color="auto"/>
              <w:left w:val="single" w:sz="8" w:space="0" w:color="auto"/>
              <w:bottom w:val="single" w:sz="8" w:space="0" w:color="000000"/>
              <w:right w:val="single" w:sz="8" w:space="0" w:color="auto"/>
            </w:tcBorders>
            <w:vAlign w:val="center"/>
          </w:tcPr>
          <w:p w14:paraId="0F58D970" w14:textId="77777777" w:rsidR="00D30F65" w:rsidRPr="000A3ED9" w:rsidRDefault="00D30F65" w:rsidP="00710D81">
            <w:pPr>
              <w:jc w:val="left"/>
              <w:rPr>
                <w:del w:id="209" w:author="Felipe Cescato Biscuola" w:date="2019-10-23T16:10:00Z"/>
                <w:rFonts w:ascii="Trebuchet MS" w:hAnsi="Trebuchet MS" w:cs="Tahoma"/>
                <w:b/>
                <w:bCs/>
                <w:color w:val="000000"/>
                <w:sz w:val="20"/>
                <w:szCs w:val="20"/>
              </w:rPr>
            </w:pPr>
          </w:p>
        </w:tc>
        <w:tc>
          <w:tcPr>
            <w:tcW w:w="1276" w:type="dxa"/>
            <w:tcBorders>
              <w:top w:val="single" w:sz="8" w:space="0" w:color="auto"/>
              <w:left w:val="single" w:sz="8" w:space="0" w:color="auto"/>
              <w:bottom w:val="single" w:sz="8" w:space="0" w:color="000000"/>
              <w:right w:val="single" w:sz="8" w:space="0" w:color="auto"/>
            </w:tcBorders>
            <w:vAlign w:val="center"/>
          </w:tcPr>
          <w:p w14:paraId="5E9A57C1" w14:textId="77777777" w:rsidR="00D30F65" w:rsidRPr="000A3ED9" w:rsidRDefault="00D30F65" w:rsidP="00710D81">
            <w:pPr>
              <w:jc w:val="left"/>
              <w:rPr>
                <w:del w:id="210" w:author="Felipe Cescato Biscuola" w:date="2019-10-23T16:10:00Z"/>
                <w:rFonts w:ascii="Trebuchet MS" w:hAnsi="Trebuchet MS" w:cs="Tahoma"/>
                <w:b/>
                <w:bCs/>
                <w:color w:val="000000"/>
                <w:sz w:val="20"/>
                <w:szCs w:val="20"/>
              </w:rPr>
            </w:pPr>
          </w:p>
        </w:tc>
        <w:tc>
          <w:tcPr>
            <w:tcW w:w="1701" w:type="dxa"/>
            <w:tcBorders>
              <w:top w:val="single" w:sz="8" w:space="0" w:color="auto"/>
              <w:left w:val="single" w:sz="8" w:space="0" w:color="auto"/>
              <w:bottom w:val="single" w:sz="8" w:space="0" w:color="000000"/>
              <w:right w:val="single" w:sz="8" w:space="0" w:color="auto"/>
            </w:tcBorders>
            <w:vAlign w:val="center"/>
          </w:tcPr>
          <w:p w14:paraId="62257E8C" w14:textId="77777777" w:rsidR="00D30F65" w:rsidRPr="000A3ED9" w:rsidRDefault="00D30F65" w:rsidP="00710D81">
            <w:pPr>
              <w:jc w:val="left"/>
              <w:rPr>
                <w:del w:id="211" w:author="Felipe Cescato Biscuola" w:date="2019-10-23T16:10:00Z"/>
                <w:rFonts w:ascii="Trebuchet MS" w:hAnsi="Trebuchet MS" w:cs="Tahoma"/>
                <w:b/>
                <w:bCs/>
                <w:color w:val="000000"/>
                <w:sz w:val="20"/>
                <w:szCs w:val="20"/>
              </w:rPr>
            </w:pPr>
          </w:p>
        </w:tc>
        <w:tc>
          <w:tcPr>
            <w:tcW w:w="1275" w:type="dxa"/>
            <w:tcBorders>
              <w:top w:val="single" w:sz="8" w:space="0" w:color="auto"/>
              <w:left w:val="single" w:sz="8" w:space="0" w:color="auto"/>
              <w:bottom w:val="single" w:sz="8" w:space="0" w:color="000000"/>
              <w:right w:val="single" w:sz="8" w:space="0" w:color="auto"/>
            </w:tcBorders>
            <w:vAlign w:val="center"/>
          </w:tcPr>
          <w:p w14:paraId="5374AF3A" w14:textId="77777777" w:rsidR="00D30F65" w:rsidRPr="000A3ED9" w:rsidRDefault="00D30F65" w:rsidP="00710D81">
            <w:pPr>
              <w:jc w:val="left"/>
              <w:rPr>
                <w:del w:id="212" w:author="Felipe Cescato Biscuola" w:date="2019-10-23T16:10:00Z"/>
                <w:rFonts w:ascii="Trebuchet MS" w:hAnsi="Trebuchet MS" w:cs="Tahoma"/>
                <w:b/>
                <w:bCs/>
                <w:color w:val="000000"/>
                <w:sz w:val="20"/>
                <w:szCs w:val="20"/>
              </w:rPr>
            </w:pPr>
          </w:p>
        </w:tc>
        <w:tc>
          <w:tcPr>
            <w:tcW w:w="1242" w:type="dxa"/>
            <w:tcBorders>
              <w:top w:val="single" w:sz="8" w:space="0" w:color="auto"/>
              <w:left w:val="single" w:sz="8" w:space="0" w:color="auto"/>
              <w:bottom w:val="single" w:sz="8" w:space="0" w:color="000000"/>
              <w:right w:val="single" w:sz="8" w:space="0" w:color="auto"/>
            </w:tcBorders>
            <w:vAlign w:val="center"/>
          </w:tcPr>
          <w:p w14:paraId="3E733344" w14:textId="77777777" w:rsidR="00D30F65" w:rsidRPr="000A3ED9" w:rsidRDefault="00D30F65" w:rsidP="00710D81">
            <w:pPr>
              <w:jc w:val="left"/>
              <w:rPr>
                <w:del w:id="213" w:author="Felipe Cescato Biscuola" w:date="2019-10-23T16:10:00Z"/>
                <w:rFonts w:ascii="Trebuchet MS" w:hAnsi="Trebuchet MS" w:cs="Tahoma"/>
                <w:b/>
                <w:bCs/>
                <w:color w:val="000000"/>
                <w:sz w:val="20"/>
                <w:szCs w:val="20"/>
              </w:rPr>
            </w:pPr>
          </w:p>
        </w:tc>
        <w:tc>
          <w:tcPr>
            <w:tcW w:w="1310" w:type="dxa"/>
            <w:tcBorders>
              <w:top w:val="single" w:sz="8" w:space="0" w:color="auto"/>
              <w:left w:val="single" w:sz="8" w:space="0" w:color="auto"/>
              <w:bottom w:val="single" w:sz="8" w:space="0" w:color="000000"/>
              <w:right w:val="single" w:sz="8" w:space="0" w:color="auto"/>
            </w:tcBorders>
            <w:vAlign w:val="center"/>
          </w:tcPr>
          <w:p w14:paraId="64828075" w14:textId="77777777" w:rsidR="00D30F65" w:rsidRPr="000A3ED9" w:rsidRDefault="00D30F65" w:rsidP="00710D81">
            <w:pPr>
              <w:jc w:val="left"/>
              <w:rPr>
                <w:del w:id="214" w:author="Felipe Cescato Biscuola" w:date="2019-10-23T16:10:00Z"/>
                <w:rFonts w:ascii="Trebuchet MS" w:hAnsi="Trebuchet MS" w:cs="Tahoma"/>
                <w:b/>
                <w:bCs/>
                <w:color w:val="000000"/>
                <w:sz w:val="20"/>
                <w:szCs w:val="20"/>
              </w:rPr>
            </w:pPr>
          </w:p>
        </w:tc>
        <w:tc>
          <w:tcPr>
            <w:tcW w:w="1134" w:type="dxa"/>
            <w:tcBorders>
              <w:top w:val="single" w:sz="8" w:space="0" w:color="auto"/>
              <w:left w:val="single" w:sz="8" w:space="0" w:color="auto"/>
              <w:bottom w:val="single" w:sz="8" w:space="0" w:color="000000"/>
              <w:right w:val="single" w:sz="8" w:space="0" w:color="auto"/>
            </w:tcBorders>
            <w:vAlign w:val="center"/>
          </w:tcPr>
          <w:p w14:paraId="7D86F0A7" w14:textId="77777777" w:rsidR="00D30F65" w:rsidRPr="000A3ED9" w:rsidRDefault="00D30F65" w:rsidP="00710D81">
            <w:pPr>
              <w:jc w:val="left"/>
              <w:rPr>
                <w:del w:id="215" w:author="Felipe Cescato Biscuola" w:date="2019-10-23T16:10:00Z"/>
                <w:rFonts w:ascii="Trebuchet MS" w:hAnsi="Trebuchet MS" w:cs="Tahoma"/>
                <w:b/>
                <w:bCs/>
                <w:color w:val="000000"/>
                <w:sz w:val="20"/>
                <w:szCs w:val="20"/>
              </w:rPr>
            </w:pPr>
          </w:p>
        </w:tc>
        <w:tc>
          <w:tcPr>
            <w:tcW w:w="992" w:type="dxa"/>
            <w:tcBorders>
              <w:top w:val="single" w:sz="8" w:space="0" w:color="auto"/>
              <w:left w:val="single" w:sz="8" w:space="0" w:color="auto"/>
              <w:bottom w:val="single" w:sz="8" w:space="0" w:color="000000"/>
              <w:right w:val="single" w:sz="8" w:space="0" w:color="auto"/>
            </w:tcBorders>
            <w:vAlign w:val="center"/>
          </w:tcPr>
          <w:p w14:paraId="3CCB22F1" w14:textId="77777777" w:rsidR="00D30F65" w:rsidRPr="000A3ED9" w:rsidRDefault="00D30F65" w:rsidP="00710D81">
            <w:pPr>
              <w:jc w:val="left"/>
              <w:rPr>
                <w:del w:id="216" w:author="Felipe Cescato Biscuola" w:date="2019-10-23T16:10:00Z"/>
                <w:rFonts w:ascii="Trebuchet MS" w:hAnsi="Trebuchet MS" w:cs="Tahoma"/>
                <w:b/>
                <w:bCs/>
                <w:color w:val="000000"/>
                <w:sz w:val="20"/>
                <w:szCs w:val="20"/>
              </w:rPr>
            </w:pPr>
          </w:p>
        </w:tc>
        <w:tc>
          <w:tcPr>
            <w:tcW w:w="1169" w:type="dxa"/>
            <w:tcBorders>
              <w:top w:val="nil"/>
              <w:left w:val="nil"/>
              <w:bottom w:val="single" w:sz="8" w:space="0" w:color="auto"/>
              <w:right w:val="single" w:sz="8" w:space="0" w:color="auto"/>
            </w:tcBorders>
            <w:shd w:val="clear" w:color="000000" w:fill="D9D9D9"/>
            <w:vAlign w:val="center"/>
          </w:tcPr>
          <w:p w14:paraId="58083D28" w14:textId="77777777" w:rsidR="00D30F65" w:rsidRPr="000A3ED9" w:rsidRDefault="00D30F65" w:rsidP="00710D81">
            <w:pPr>
              <w:jc w:val="center"/>
              <w:rPr>
                <w:del w:id="217" w:author="Felipe Cescato Biscuola" w:date="2019-10-23T16:10:00Z"/>
                <w:rFonts w:ascii="Trebuchet MS" w:hAnsi="Trebuchet MS" w:cs="Tahoma"/>
                <w:b/>
                <w:bCs/>
                <w:sz w:val="20"/>
                <w:szCs w:val="20"/>
              </w:rPr>
            </w:pPr>
          </w:p>
        </w:tc>
        <w:tc>
          <w:tcPr>
            <w:tcW w:w="1099" w:type="dxa"/>
            <w:tcBorders>
              <w:top w:val="single" w:sz="8" w:space="0" w:color="auto"/>
              <w:left w:val="single" w:sz="8" w:space="0" w:color="auto"/>
              <w:bottom w:val="single" w:sz="8" w:space="0" w:color="000000"/>
              <w:right w:val="single" w:sz="8" w:space="0" w:color="auto"/>
            </w:tcBorders>
            <w:vAlign w:val="center"/>
          </w:tcPr>
          <w:p w14:paraId="4F1F1DEB" w14:textId="77777777" w:rsidR="00D30F65" w:rsidRPr="000A3ED9" w:rsidRDefault="00D30F65" w:rsidP="00710D81">
            <w:pPr>
              <w:jc w:val="left"/>
              <w:rPr>
                <w:del w:id="218" w:author="Felipe Cescato Biscuola" w:date="2019-10-23T16:10:00Z"/>
                <w:rFonts w:ascii="Trebuchet MS" w:hAnsi="Trebuchet MS" w:cs="Tahoma"/>
                <w:b/>
                <w:bCs/>
                <w:color w:val="000000"/>
                <w:sz w:val="20"/>
                <w:szCs w:val="20"/>
              </w:rPr>
            </w:pPr>
          </w:p>
        </w:tc>
      </w:tr>
    </w:tbl>
    <w:p w14:paraId="55CEBA47" w14:textId="77777777" w:rsidR="000A3ED9" w:rsidDel="00710D81" w:rsidRDefault="000A3ED9">
      <w:pPr>
        <w:jc w:val="left"/>
        <w:rPr>
          <w:del w:id="219" w:author="Felipe Cescato Biscuola" w:date="2019-10-23T16:10:00Z"/>
          <w:rFonts w:ascii="Trebuchet MS" w:hAnsi="Trebuchet MS"/>
          <w:b/>
          <w:smallCaps/>
          <w:sz w:val="20"/>
          <w:szCs w:val="20"/>
        </w:rPr>
      </w:pPr>
    </w:p>
    <w:p w14:paraId="177D31B5" w14:textId="25D17BCA" w:rsidR="00710D81" w:rsidRDefault="00710D81" w:rsidP="004B6008">
      <w:pPr>
        <w:jc w:val="center"/>
        <w:rPr>
          <w:ins w:id="220" w:author="Maria Eugênia Castellari" w:date="2019-10-23T21:36:00Z"/>
          <w:rFonts w:ascii="Trebuchet MS" w:hAnsi="Trebuchet MS"/>
          <w:b/>
          <w:smallCaps/>
          <w:sz w:val="20"/>
          <w:szCs w:val="20"/>
        </w:rPr>
      </w:pPr>
      <w:ins w:id="221" w:author="Maria Eugênia Castellari" w:date="2019-10-23T21:36:00Z">
        <w:r>
          <w:rPr>
            <w:rFonts w:ascii="Trebuchet MS" w:hAnsi="Trebuchet MS"/>
            <w:b/>
            <w:smallCaps/>
            <w:sz w:val="20"/>
            <w:szCs w:val="20"/>
          </w:rPr>
          <w:t>Anexo I</w:t>
        </w:r>
      </w:ins>
    </w:p>
    <w:p w14:paraId="52AD82B2" w14:textId="430B0ABE" w:rsidR="00710D81" w:rsidRDefault="00710D81" w:rsidP="00710D81">
      <w:pPr>
        <w:jc w:val="center"/>
        <w:rPr>
          <w:ins w:id="222" w:author="Maria Eugênia Castellari" w:date="2019-10-23T21:36:00Z"/>
          <w:rFonts w:ascii="Trebuchet MS" w:hAnsi="Trebuchet MS"/>
          <w:b/>
          <w:smallCaps/>
          <w:sz w:val="20"/>
          <w:szCs w:val="20"/>
        </w:rPr>
      </w:pPr>
      <w:ins w:id="223" w:author="Maria Eugênia Castellari" w:date="2019-10-23T21:36:00Z">
        <w:r>
          <w:rPr>
            <w:rFonts w:ascii="Trebuchet MS" w:hAnsi="Trebuchet MS"/>
            <w:b/>
            <w:smallCaps/>
            <w:sz w:val="20"/>
            <w:szCs w:val="20"/>
          </w:rPr>
          <w:t>Descrição dos Imóveis Alvo e</w:t>
        </w:r>
      </w:ins>
      <w:ins w:id="224" w:author="Maria Eugênia Castellari" w:date="2019-10-23T21:37:00Z">
        <w:r>
          <w:rPr>
            <w:rFonts w:ascii="Trebuchet MS" w:hAnsi="Trebuchet MS"/>
            <w:b/>
            <w:smallCaps/>
            <w:sz w:val="20"/>
            <w:szCs w:val="20"/>
          </w:rPr>
          <w:t xml:space="preserve"> </w:t>
        </w:r>
      </w:ins>
      <w:ins w:id="225" w:author="Maria Eugênia Castellari" w:date="2019-10-23T21:36:00Z">
        <w:r>
          <w:rPr>
            <w:rFonts w:ascii="Trebuchet MS" w:hAnsi="Trebuchet MS"/>
            <w:b/>
            <w:smallCaps/>
            <w:sz w:val="20"/>
            <w:szCs w:val="20"/>
          </w:rPr>
          <w:t xml:space="preserve">Cronograma </w:t>
        </w:r>
      </w:ins>
      <w:ins w:id="226" w:author="Maria Eugênia Castellari" w:date="2019-10-23T21:37:00Z">
        <w:r>
          <w:rPr>
            <w:rFonts w:ascii="Trebuchet MS" w:hAnsi="Trebuchet MS"/>
            <w:b/>
            <w:smallCaps/>
            <w:sz w:val="20"/>
            <w:szCs w:val="20"/>
          </w:rPr>
          <w:t>Indicativo</w:t>
        </w:r>
      </w:ins>
    </w:p>
    <w:p w14:paraId="581080F9" w14:textId="77777777" w:rsidR="00710D81" w:rsidRDefault="00710D81">
      <w:pPr>
        <w:jc w:val="left"/>
        <w:rPr>
          <w:ins w:id="227" w:author="Maria Eugênia Castellari" w:date="2019-10-23T21:36:00Z"/>
          <w:rFonts w:ascii="Trebuchet MS" w:hAnsi="Trebuchet MS"/>
          <w:b/>
          <w:smallCaps/>
          <w:sz w:val="20"/>
          <w:szCs w:val="20"/>
        </w:rPr>
      </w:pPr>
    </w:p>
    <w:tbl>
      <w:tblPr>
        <w:tblW w:w="0" w:type="auto"/>
        <w:jc w:val="center"/>
        <w:tblCellMar>
          <w:left w:w="70" w:type="dxa"/>
          <w:right w:w="70" w:type="dxa"/>
        </w:tblCellMar>
        <w:tblLook w:val="04A0" w:firstRow="1" w:lastRow="0" w:firstColumn="1" w:lastColumn="0" w:noHBand="0" w:noVBand="1"/>
      </w:tblPr>
      <w:tblGrid>
        <w:gridCol w:w="1475"/>
        <w:gridCol w:w="967"/>
        <w:gridCol w:w="1033"/>
        <w:gridCol w:w="1296"/>
        <w:gridCol w:w="1296"/>
        <w:gridCol w:w="1296"/>
        <w:gridCol w:w="1199"/>
        <w:gridCol w:w="1199"/>
      </w:tblGrid>
      <w:tr w:rsidR="00710D81" w:rsidRPr="00710D81" w14:paraId="7E379970" w14:textId="77777777" w:rsidTr="004B6008">
        <w:trPr>
          <w:trHeight w:val="624"/>
          <w:jc w:val="center"/>
          <w:ins w:id="228" w:author="Maria Eugênia Castellari" w:date="2019-10-23T21:37:00Z"/>
        </w:trPr>
        <w:tc>
          <w:tcPr>
            <w:tcW w:w="1986" w:type="dxa"/>
            <w:tcBorders>
              <w:top w:val="single" w:sz="8" w:space="0" w:color="auto"/>
              <w:left w:val="single" w:sz="8" w:space="0" w:color="auto"/>
              <w:bottom w:val="single" w:sz="8" w:space="0" w:color="auto"/>
              <w:right w:val="single" w:sz="8" w:space="0" w:color="auto"/>
            </w:tcBorders>
            <w:shd w:val="clear" w:color="000000" w:fill="182D4A"/>
            <w:vAlign w:val="center"/>
            <w:hideMark/>
          </w:tcPr>
          <w:p w14:paraId="414D34D0" w14:textId="77777777" w:rsidR="00710D81" w:rsidRPr="00710D81" w:rsidRDefault="00710D81" w:rsidP="00710D81">
            <w:pPr>
              <w:jc w:val="center"/>
              <w:rPr>
                <w:ins w:id="229" w:author="Maria Eugênia Castellari" w:date="2019-10-23T21:37:00Z"/>
                <w:rFonts w:ascii="Trebuchet MS" w:hAnsi="Trebuchet MS" w:cs="Calibri"/>
                <w:b/>
                <w:bCs/>
                <w:color w:val="FFFFFF"/>
                <w:sz w:val="18"/>
                <w:szCs w:val="18"/>
              </w:rPr>
            </w:pPr>
            <w:ins w:id="230" w:author="Maria Eugênia Castellari" w:date="2019-10-23T21:37:00Z">
              <w:r w:rsidRPr="00710D81">
                <w:rPr>
                  <w:rFonts w:ascii="Trebuchet MS" w:hAnsi="Trebuchet MS" w:cs="Calibri"/>
                  <w:b/>
                  <w:bCs/>
                  <w:color w:val="FFFFFF"/>
                  <w:sz w:val="18"/>
                  <w:szCs w:val="18"/>
                </w:rPr>
                <w:t>Cronograma Indicativo Empreendimento Lastro</w:t>
              </w:r>
            </w:ins>
          </w:p>
        </w:tc>
        <w:tc>
          <w:tcPr>
            <w:tcW w:w="992" w:type="dxa"/>
            <w:tcBorders>
              <w:top w:val="single" w:sz="8" w:space="0" w:color="auto"/>
              <w:left w:val="nil"/>
              <w:bottom w:val="single" w:sz="8" w:space="0" w:color="auto"/>
              <w:right w:val="single" w:sz="8" w:space="0" w:color="auto"/>
            </w:tcBorders>
            <w:shd w:val="clear" w:color="000000" w:fill="182D4A"/>
            <w:vAlign w:val="center"/>
            <w:hideMark/>
          </w:tcPr>
          <w:p w14:paraId="49EFF564" w14:textId="77777777" w:rsidR="00710D81" w:rsidRPr="00710D81" w:rsidRDefault="00710D81" w:rsidP="00710D81">
            <w:pPr>
              <w:jc w:val="center"/>
              <w:rPr>
                <w:ins w:id="231" w:author="Maria Eugênia Castellari" w:date="2019-10-23T21:37:00Z"/>
                <w:rFonts w:ascii="Trebuchet MS" w:hAnsi="Trebuchet MS" w:cs="Calibri"/>
                <w:b/>
                <w:bCs/>
                <w:color w:val="FFFFFF"/>
                <w:sz w:val="18"/>
                <w:szCs w:val="18"/>
              </w:rPr>
            </w:pPr>
            <w:ins w:id="232" w:author="Maria Eugênia Castellari" w:date="2019-10-23T21:37:00Z">
              <w:r w:rsidRPr="00710D81">
                <w:rPr>
                  <w:rFonts w:ascii="Trebuchet MS" w:hAnsi="Trebuchet MS" w:cs="Calibri"/>
                  <w:b/>
                  <w:bCs/>
                  <w:color w:val="FFFFFF"/>
                  <w:sz w:val="18"/>
                  <w:szCs w:val="18"/>
                </w:rPr>
                <w:t>Uso dos Recursos</w:t>
              </w:r>
            </w:ins>
          </w:p>
        </w:tc>
        <w:tc>
          <w:tcPr>
            <w:tcW w:w="992" w:type="dxa"/>
            <w:tcBorders>
              <w:top w:val="single" w:sz="8" w:space="0" w:color="auto"/>
              <w:left w:val="nil"/>
              <w:bottom w:val="single" w:sz="8" w:space="0" w:color="auto"/>
              <w:right w:val="single" w:sz="8" w:space="0" w:color="auto"/>
            </w:tcBorders>
            <w:shd w:val="clear" w:color="000000" w:fill="182D4A"/>
            <w:vAlign w:val="center"/>
            <w:hideMark/>
          </w:tcPr>
          <w:p w14:paraId="15A5D167" w14:textId="77777777" w:rsidR="00710D81" w:rsidRPr="00710D81" w:rsidRDefault="00710D81" w:rsidP="00710D81">
            <w:pPr>
              <w:jc w:val="center"/>
              <w:rPr>
                <w:ins w:id="233" w:author="Maria Eugênia Castellari" w:date="2019-10-23T21:37:00Z"/>
                <w:rFonts w:ascii="Trebuchet MS" w:hAnsi="Trebuchet MS" w:cs="Calibri"/>
                <w:b/>
                <w:bCs/>
                <w:color w:val="FFFFFF"/>
                <w:sz w:val="18"/>
                <w:szCs w:val="18"/>
              </w:rPr>
            </w:pPr>
            <w:proofErr w:type="spellStart"/>
            <w:ins w:id="234" w:author="Maria Eugênia Castellari" w:date="2019-10-23T21:37:00Z">
              <w:r w:rsidRPr="00710D81">
                <w:rPr>
                  <w:rFonts w:ascii="Trebuchet MS" w:hAnsi="Trebuchet MS" w:cs="Calibri"/>
                  <w:b/>
                  <w:bCs/>
                  <w:color w:val="FFFFFF"/>
                  <w:sz w:val="18"/>
                  <w:szCs w:val="18"/>
                </w:rPr>
                <w:t>Gastp</w:t>
              </w:r>
              <w:proofErr w:type="spellEnd"/>
            </w:ins>
          </w:p>
        </w:tc>
        <w:tc>
          <w:tcPr>
            <w:tcW w:w="1276" w:type="dxa"/>
            <w:tcBorders>
              <w:top w:val="single" w:sz="8" w:space="0" w:color="auto"/>
              <w:left w:val="nil"/>
              <w:bottom w:val="single" w:sz="8" w:space="0" w:color="auto"/>
              <w:right w:val="single" w:sz="8" w:space="0" w:color="auto"/>
            </w:tcBorders>
            <w:shd w:val="clear" w:color="000000" w:fill="182D4A"/>
            <w:vAlign w:val="center"/>
            <w:hideMark/>
          </w:tcPr>
          <w:p w14:paraId="155F0841" w14:textId="77777777" w:rsidR="00710D81" w:rsidRPr="00710D81" w:rsidRDefault="00710D81" w:rsidP="00710D81">
            <w:pPr>
              <w:jc w:val="center"/>
              <w:rPr>
                <w:ins w:id="235" w:author="Maria Eugênia Castellari" w:date="2019-10-23T21:37:00Z"/>
                <w:rFonts w:ascii="Trebuchet MS" w:hAnsi="Trebuchet MS" w:cs="Calibri"/>
                <w:b/>
                <w:bCs/>
                <w:color w:val="FFFFFF"/>
                <w:sz w:val="18"/>
                <w:szCs w:val="18"/>
              </w:rPr>
            </w:pPr>
            <w:ins w:id="236" w:author="Maria Eugênia Castellari" w:date="2019-10-23T21:37:00Z">
              <w:r w:rsidRPr="00710D81">
                <w:rPr>
                  <w:rFonts w:ascii="Trebuchet MS" w:hAnsi="Trebuchet MS" w:cs="Calibri"/>
                  <w:b/>
                  <w:bCs/>
                  <w:color w:val="FFFFFF"/>
                  <w:sz w:val="18"/>
                  <w:szCs w:val="18"/>
                </w:rPr>
                <w:t>Total</w:t>
              </w:r>
            </w:ins>
          </w:p>
        </w:tc>
        <w:tc>
          <w:tcPr>
            <w:tcW w:w="1276" w:type="dxa"/>
            <w:tcBorders>
              <w:top w:val="single" w:sz="8" w:space="0" w:color="auto"/>
              <w:left w:val="nil"/>
              <w:bottom w:val="single" w:sz="8" w:space="0" w:color="auto"/>
              <w:right w:val="single" w:sz="8" w:space="0" w:color="auto"/>
            </w:tcBorders>
            <w:shd w:val="clear" w:color="000000" w:fill="182D4A"/>
            <w:vAlign w:val="center"/>
            <w:hideMark/>
          </w:tcPr>
          <w:p w14:paraId="79CC630D" w14:textId="77777777" w:rsidR="00710D81" w:rsidRPr="00710D81" w:rsidRDefault="00710D81" w:rsidP="00710D81">
            <w:pPr>
              <w:jc w:val="center"/>
              <w:rPr>
                <w:ins w:id="237" w:author="Maria Eugênia Castellari" w:date="2019-10-23T21:37:00Z"/>
                <w:rFonts w:ascii="Trebuchet MS" w:hAnsi="Trebuchet MS" w:cs="Calibri"/>
                <w:b/>
                <w:bCs/>
                <w:color w:val="FFFFFF"/>
                <w:sz w:val="18"/>
                <w:szCs w:val="18"/>
              </w:rPr>
            </w:pPr>
            <w:ins w:id="238" w:author="Maria Eugênia Castellari" w:date="2019-10-23T21:37:00Z">
              <w:r w:rsidRPr="00710D81">
                <w:rPr>
                  <w:rFonts w:ascii="Trebuchet MS" w:hAnsi="Trebuchet MS" w:cs="Calibri"/>
                  <w:b/>
                  <w:bCs/>
                  <w:color w:val="FFFFFF"/>
                  <w:sz w:val="18"/>
                  <w:szCs w:val="18"/>
                </w:rPr>
                <w:t>1º Semestre 2019</w:t>
              </w:r>
            </w:ins>
          </w:p>
        </w:tc>
        <w:tc>
          <w:tcPr>
            <w:tcW w:w="1275" w:type="dxa"/>
            <w:tcBorders>
              <w:top w:val="single" w:sz="8" w:space="0" w:color="auto"/>
              <w:left w:val="nil"/>
              <w:bottom w:val="single" w:sz="8" w:space="0" w:color="auto"/>
              <w:right w:val="single" w:sz="8" w:space="0" w:color="auto"/>
            </w:tcBorders>
            <w:shd w:val="clear" w:color="000000" w:fill="182D4A"/>
            <w:vAlign w:val="center"/>
            <w:hideMark/>
          </w:tcPr>
          <w:p w14:paraId="3100E7D4" w14:textId="77777777" w:rsidR="00710D81" w:rsidRPr="00710D81" w:rsidRDefault="00710D81" w:rsidP="00710D81">
            <w:pPr>
              <w:jc w:val="center"/>
              <w:rPr>
                <w:ins w:id="239" w:author="Maria Eugênia Castellari" w:date="2019-10-23T21:37:00Z"/>
                <w:rFonts w:ascii="Trebuchet MS" w:hAnsi="Trebuchet MS" w:cs="Calibri"/>
                <w:b/>
                <w:bCs/>
                <w:color w:val="FFFFFF"/>
                <w:sz w:val="18"/>
                <w:szCs w:val="18"/>
              </w:rPr>
            </w:pPr>
            <w:ins w:id="240" w:author="Maria Eugênia Castellari" w:date="2019-10-23T21:37:00Z">
              <w:r w:rsidRPr="00710D81">
                <w:rPr>
                  <w:rFonts w:ascii="Trebuchet MS" w:hAnsi="Trebuchet MS" w:cs="Calibri"/>
                  <w:b/>
                  <w:bCs/>
                  <w:color w:val="FFFFFF"/>
                  <w:sz w:val="18"/>
                  <w:szCs w:val="18"/>
                </w:rPr>
                <w:t>2º Semestre 2019</w:t>
              </w:r>
            </w:ins>
          </w:p>
        </w:tc>
        <w:tc>
          <w:tcPr>
            <w:tcW w:w="1134" w:type="dxa"/>
            <w:tcBorders>
              <w:top w:val="single" w:sz="8" w:space="0" w:color="auto"/>
              <w:left w:val="nil"/>
              <w:bottom w:val="single" w:sz="8" w:space="0" w:color="auto"/>
              <w:right w:val="single" w:sz="8" w:space="0" w:color="auto"/>
            </w:tcBorders>
            <w:shd w:val="clear" w:color="000000" w:fill="182D4A"/>
            <w:vAlign w:val="center"/>
            <w:hideMark/>
          </w:tcPr>
          <w:p w14:paraId="0ACA7E78" w14:textId="77777777" w:rsidR="00710D81" w:rsidRPr="00710D81" w:rsidRDefault="00710D81" w:rsidP="00710D81">
            <w:pPr>
              <w:jc w:val="center"/>
              <w:rPr>
                <w:ins w:id="241" w:author="Maria Eugênia Castellari" w:date="2019-10-23T21:37:00Z"/>
                <w:rFonts w:ascii="Trebuchet MS" w:hAnsi="Trebuchet MS" w:cs="Calibri"/>
                <w:b/>
                <w:bCs/>
                <w:color w:val="FFFFFF"/>
                <w:sz w:val="18"/>
                <w:szCs w:val="18"/>
              </w:rPr>
            </w:pPr>
            <w:ins w:id="242" w:author="Maria Eugênia Castellari" w:date="2019-10-23T21:37:00Z">
              <w:r w:rsidRPr="00710D81">
                <w:rPr>
                  <w:rFonts w:ascii="Trebuchet MS" w:hAnsi="Trebuchet MS" w:cs="Calibri"/>
                  <w:b/>
                  <w:bCs/>
                  <w:color w:val="FFFFFF"/>
                  <w:sz w:val="18"/>
                  <w:szCs w:val="18"/>
                </w:rPr>
                <w:t>1º Semestre 2020</w:t>
              </w:r>
            </w:ins>
          </w:p>
        </w:tc>
        <w:tc>
          <w:tcPr>
            <w:tcW w:w="1266" w:type="dxa"/>
            <w:tcBorders>
              <w:top w:val="single" w:sz="8" w:space="0" w:color="auto"/>
              <w:left w:val="nil"/>
              <w:bottom w:val="single" w:sz="8" w:space="0" w:color="auto"/>
              <w:right w:val="single" w:sz="8" w:space="0" w:color="auto"/>
            </w:tcBorders>
            <w:shd w:val="clear" w:color="000000" w:fill="182D4A"/>
            <w:vAlign w:val="center"/>
            <w:hideMark/>
          </w:tcPr>
          <w:p w14:paraId="15627BE4" w14:textId="77777777" w:rsidR="00710D81" w:rsidRPr="00710D81" w:rsidRDefault="00710D81" w:rsidP="00710D81">
            <w:pPr>
              <w:jc w:val="center"/>
              <w:rPr>
                <w:ins w:id="243" w:author="Maria Eugênia Castellari" w:date="2019-10-23T21:37:00Z"/>
                <w:rFonts w:ascii="Trebuchet MS" w:hAnsi="Trebuchet MS" w:cs="Calibri"/>
                <w:b/>
                <w:bCs/>
                <w:color w:val="FFFFFF"/>
                <w:sz w:val="18"/>
                <w:szCs w:val="18"/>
              </w:rPr>
            </w:pPr>
            <w:ins w:id="244" w:author="Maria Eugênia Castellari" w:date="2019-10-23T21:37:00Z">
              <w:r w:rsidRPr="00710D81">
                <w:rPr>
                  <w:rFonts w:ascii="Trebuchet MS" w:hAnsi="Trebuchet MS" w:cs="Calibri"/>
                  <w:b/>
                  <w:bCs/>
                  <w:color w:val="FFFFFF"/>
                  <w:sz w:val="18"/>
                  <w:szCs w:val="18"/>
                </w:rPr>
                <w:t>2º Semestre 2021</w:t>
              </w:r>
            </w:ins>
          </w:p>
        </w:tc>
      </w:tr>
      <w:tr w:rsidR="00710D81" w:rsidRPr="00710D81" w14:paraId="671608DA" w14:textId="77777777" w:rsidTr="004B6008">
        <w:trPr>
          <w:trHeight w:val="624"/>
          <w:jc w:val="center"/>
          <w:ins w:id="245" w:author="Maria Eugênia Castellari" w:date="2019-10-23T21:37:00Z"/>
        </w:trPr>
        <w:tc>
          <w:tcPr>
            <w:tcW w:w="1986" w:type="dxa"/>
            <w:tcBorders>
              <w:top w:val="nil"/>
              <w:left w:val="single" w:sz="8" w:space="0" w:color="auto"/>
              <w:bottom w:val="single" w:sz="8" w:space="0" w:color="auto"/>
              <w:right w:val="single" w:sz="8" w:space="0" w:color="auto"/>
            </w:tcBorders>
            <w:shd w:val="clear" w:color="auto" w:fill="auto"/>
            <w:vAlign w:val="center"/>
            <w:hideMark/>
          </w:tcPr>
          <w:p w14:paraId="3606660F" w14:textId="77777777" w:rsidR="00710D81" w:rsidRPr="00710D81" w:rsidRDefault="00710D81" w:rsidP="00710D81">
            <w:pPr>
              <w:jc w:val="center"/>
              <w:rPr>
                <w:ins w:id="246" w:author="Maria Eugênia Castellari" w:date="2019-10-23T21:37:00Z"/>
                <w:rFonts w:ascii="Trebuchet MS" w:hAnsi="Trebuchet MS" w:cs="Calibri"/>
                <w:color w:val="000000"/>
                <w:sz w:val="18"/>
                <w:szCs w:val="18"/>
              </w:rPr>
            </w:pPr>
            <w:ins w:id="247" w:author="Maria Eugênia Castellari" w:date="2019-10-23T21:37:00Z">
              <w:r w:rsidRPr="00710D81">
                <w:rPr>
                  <w:rFonts w:ascii="Trebuchet MS" w:hAnsi="Trebuchet MS" w:cs="Calibri"/>
                  <w:color w:val="000000"/>
                  <w:sz w:val="18"/>
                  <w:szCs w:val="18"/>
                </w:rPr>
                <w:t>Manhattan Beach Riviera</w:t>
              </w:r>
            </w:ins>
          </w:p>
        </w:tc>
        <w:tc>
          <w:tcPr>
            <w:tcW w:w="992" w:type="dxa"/>
            <w:tcBorders>
              <w:top w:val="nil"/>
              <w:left w:val="nil"/>
              <w:bottom w:val="single" w:sz="8" w:space="0" w:color="auto"/>
              <w:right w:val="single" w:sz="8" w:space="0" w:color="auto"/>
            </w:tcBorders>
            <w:shd w:val="clear" w:color="auto" w:fill="auto"/>
            <w:vAlign w:val="center"/>
            <w:hideMark/>
          </w:tcPr>
          <w:p w14:paraId="2E861768" w14:textId="77777777" w:rsidR="00710D81" w:rsidRPr="00710D81" w:rsidRDefault="00710D81" w:rsidP="00710D81">
            <w:pPr>
              <w:jc w:val="center"/>
              <w:rPr>
                <w:ins w:id="248" w:author="Maria Eugênia Castellari" w:date="2019-10-23T21:37:00Z"/>
                <w:rFonts w:ascii="Trebuchet MS" w:hAnsi="Trebuchet MS" w:cs="Calibri"/>
                <w:color w:val="000000"/>
                <w:sz w:val="18"/>
                <w:szCs w:val="18"/>
              </w:rPr>
            </w:pPr>
            <w:ins w:id="249" w:author="Maria Eugênia Castellari" w:date="2019-10-23T21:37:00Z">
              <w:r w:rsidRPr="00710D81">
                <w:rPr>
                  <w:rFonts w:ascii="Trebuchet MS" w:hAnsi="Trebuchet MS" w:cs="Calibri"/>
                  <w:color w:val="000000"/>
                  <w:sz w:val="18"/>
                  <w:szCs w:val="18"/>
                </w:rPr>
                <w:t>Construção</w:t>
              </w:r>
            </w:ins>
          </w:p>
        </w:tc>
        <w:tc>
          <w:tcPr>
            <w:tcW w:w="992" w:type="dxa"/>
            <w:tcBorders>
              <w:top w:val="nil"/>
              <w:left w:val="nil"/>
              <w:bottom w:val="single" w:sz="8" w:space="0" w:color="auto"/>
              <w:right w:val="single" w:sz="8" w:space="0" w:color="auto"/>
            </w:tcBorders>
            <w:shd w:val="clear" w:color="auto" w:fill="auto"/>
            <w:vAlign w:val="center"/>
            <w:hideMark/>
          </w:tcPr>
          <w:p w14:paraId="693CAEF8" w14:textId="77777777" w:rsidR="00710D81" w:rsidRPr="00710D81" w:rsidRDefault="00710D81" w:rsidP="00710D81">
            <w:pPr>
              <w:jc w:val="center"/>
              <w:rPr>
                <w:ins w:id="250" w:author="Maria Eugênia Castellari" w:date="2019-10-23T21:37:00Z"/>
                <w:rFonts w:ascii="Trebuchet MS" w:hAnsi="Trebuchet MS" w:cs="Calibri"/>
                <w:color w:val="000000"/>
                <w:sz w:val="18"/>
                <w:szCs w:val="18"/>
              </w:rPr>
            </w:pPr>
            <w:ins w:id="251" w:author="Maria Eugênia Castellari" w:date="2019-10-23T21:37:00Z">
              <w:r w:rsidRPr="00710D81">
                <w:rPr>
                  <w:rFonts w:ascii="Trebuchet MS" w:hAnsi="Trebuchet MS" w:cs="Calibri"/>
                  <w:color w:val="000000"/>
                  <w:sz w:val="18"/>
                  <w:szCs w:val="18"/>
                </w:rPr>
                <w:t>Manutenção Obra</w:t>
              </w:r>
            </w:ins>
          </w:p>
        </w:tc>
        <w:tc>
          <w:tcPr>
            <w:tcW w:w="1276" w:type="dxa"/>
            <w:tcBorders>
              <w:top w:val="nil"/>
              <w:left w:val="nil"/>
              <w:bottom w:val="single" w:sz="8" w:space="0" w:color="auto"/>
              <w:right w:val="single" w:sz="8" w:space="0" w:color="auto"/>
            </w:tcBorders>
            <w:shd w:val="clear" w:color="auto" w:fill="auto"/>
            <w:vAlign w:val="center"/>
            <w:hideMark/>
          </w:tcPr>
          <w:p w14:paraId="58115727" w14:textId="77777777" w:rsidR="00710D81" w:rsidRPr="00710D81" w:rsidRDefault="00710D81" w:rsidP="00710D81">
            <w:pPr>
              <w:jc w:val="center"/>
              <w:rPr>
                <w:ins w:id="252" w:author="Maria Eugênia Castellari" w:date="2019-10-23T21:37:00Z"/>
                <w:rFonts w:ascii="Trebuchet MS" w:hAnsi="Trebuchet MS" w:cs="Calibri"/>
                <w:b/>
                <w:bCs/>
                <w:color w:val="000000"/>
                <w:sz w:val="18"/>
                <w:szCs w:val="18"/>
              </w:rPr>
            </w:pPr>
            <w:ins w:id="253" w:author="Maria Eugênia Castellari" w:date="2019-10-23T21:37:00Z">
              <w:r w:rsidRPr="00710D81">
                <w:rPr>
                  <w:rFonts w:ascii="Trebuchet MS" w:hAnsi="Trebuchet MS" w:cs="Calibri"/>
                  <w:b/>
                  <w:bCs/>
                  <w:color w:val="000000"/>
                  <w:sz w:val="18"/>
                  <w:szCs w:val="18"/>
                </w:rPr>
                <w:t xml:space="preserve"> R$   3.000.000,00 </w:t>
              </w:r>
            </w:ins>
          </w:p>
        </w:tc>
        <w:tc>
          <w:tcPr>
            <w:tcW w:w="1276" w:type="dxa"/>
            <w:tcBorders>
              <w:top w:val="nil"/>
              <w:left w:val="nil"/>
              <w:bottom w:val="single" w:sz="8" w:space="0" w:color="auto"/>
              <w:right w:val="single" w:sz="8" w:space="0" w:color="auto"/>
            </w:tcBorders>
            <w:shd w:val="clear" w:color="auto" w:fill="auto"/>
            <w:vAlign w:val="center"/>
            <w:hideMark/>
          </w:tcPr>
          <w:p w14:paraId="2C49650F" w14:textId="77777777" w:rsidR="00710D81" w:rsidRPr="00710D81" w:rsidRDefault="00710D81" w:rsidP="00710D81">
            <w:pPr>
              <w:jc w:val="center"/>
              <w:rPr>
                <w:ins w:id="254" w:author="Maria Eugênia Castellari" w:date="2019-10-23T21:37:00Z"/>
                <w:rFonts w:ascii="Trebuchet MS" w:hAnsi="Trebuchet MS" w:cs="Calibri"/>
                <w:color w:val="000000"/>
                <w:sz w:val="18"/>
                <w:szCs w:val="18"/>
              </w:rPr>
            </w:pPr>
            <w:ins w:id="255" w:author="Maria Eugênia Castellari" w:date="2019-10-23T21:37:00Z">
              <w:r w:rsidRPr="00710D81">
                <w:rPr>
                  <w:rFonts w:ascii="Trebuchet MS" w:hAnsi="Trebuchet MS" w:cs="Calibri"/>
                  <w:color w:val="000000"/>
                  <w:sz w:val="18"/>
                  <w:szCs w:val="18"/>
                </w:rPr>
                <w:t xml:space="preserve"> R$   1.860.000,00 </w:t>
              </w:r>
            </w:ins>
          </w:p>
        </w:tc>
        <w:tc>
          <w:tcPr>
            <w:tcW w:w="1275" w:type="dxa"/>
            <w:tcBorders>
              <w:top w:val="nil"/>
              <w:left w:val="nil"/>
              <w:bottom w:val="single" w:sz="8" w:space="0" w:color="auto"/>
              <w:right w:val="single" w:sz="8" w:space="0" w:color="auto"/>
            </w:tcBorders>
            <w:shd w:val="clear" w:color="auto" w:fill="auto"/>
            <w:vAlign w:val="center"/>
            <w:hideMark/>
          </w:tcPr>
          <w:p w14:paraId="16B6CDE3" w14:textId="77777777" w:rsidR="00710D81" w:rsidRPr="00710D81" w:rsidRDefault="00710D81" w:rsidP="00710D81">
            <w:pPr>
              <w:jc w:val="center"/>
              <w:rPr>
                <w:ins w:id="256" w:author="Maria Eugênia Castellari" w:date="2019-10-23T21:37:00Z"/>
                <w:rFonts w:ascii="Trebuchet MS" w:hAnsi="Trebuchet MS" w:cs="Calibri"/>
                <w:color w:val="000000"/>
                <w:sz w:val="18"/>
                <w:szCs w:val="18"/>
              </w:rPr>
            </w:pPr>
            <w:ins w:id="257" w:author="Maria Eugênia Castellari" w:date="2019-10-23T21:37:00Z">
              <w:r w:rsidRPr="00710D81">
                <w:rPr>
                  <w:rFonts w:ascii="Trebuchet MS" w:hAnsi="Trebuchet MS" w:cs="Calibri"/>
                  <w:color w:val="000000"/>
                  <w:sz w:val="18"/>
                  <w:szCs w:val="18"/>
                </w:rPr>
                <w:t xml:space="preserve"> R$      360.000,00 </w:t>
              </w:r>
            </w:ins>
          </w:p>
        </w:tc>
        <w:tc>
          <w:tcPr>
            <w:tcW w:w="1134" w:type="dxa"/>
            <w:tcBorders>
              <w:top w:val="nil"/>
              <w:left w:val="nil"/>
              <w:bottom w:val="single" w:sz="8" w:space="0" w:color="auto"/>
              <w:right w:val="single" w:sz="8" w:space="0" w:color="auto"/>
            </w:tcBorders>
            <w:shd w:val="clear" w:color="auto" w:fill="auto"/>
            <w:vAlign w:val="center"/>
            <w:hideMark/>
          </w:tcPr>
          <w:p w14:paraId="7E054458" w14:textId="77777777" w:rsidR="00710D81" w:rsidRPr="00710D81" w:rsidRDefault="00710D81" w:rsidP="00710D81">
            <w:pPr>
              <w:jc w:val="center"/>
              <w:rPr>
                <w:ins w:id="258" w:author="Maria Eugênia Castellari" w:date="2019-10-23T21:37:00Z"/>
                <w:rFonts w:ascii="Trebuchet MS" w:hAnsi="Trebuchet MS" w:cs="Calibri"/>
                <w:color w:val="000000"/>
                <w:sz w:val="18"/>
                <w:szCs w:val="18"/>
              </w:rPr>
            </w:pPr>
            <w:ins w:id="259" w:author="Maria Eugênia Castellari" w:date="2019-10-23T21:37:00Z">
              <w:r w:rsidRPr="00710D81">
                <w:rPr>
                  <w:rFonts w:ascii="Trebuchet MS" w:hAnsi="Trebuchet MS" w:cs="Calibri"/>
                  <w:color w:val="000000"/>
                  <w:sz w:val="18"/>
                  <w:szCs w:val="18"/>
                </w:rPr>
                <w:t xml:space="preserve"> R$    360.000,00 </w:t>
              </w:r>
            </w:ins>
          </w:p>
        </w:tc>
        <w:tc>
          <w:tcPr>
            <w:tcW w:w="1266" w:type="dxa"/>
            <w:tcBorders>
              <w:top w:val="nil"/>
              <w:left w:val="nil"/>
              <w:bottom w:val="single" w:sz="8" w:space="0" w:color="auto"/>
              <w:right w:val="single" w:sz="8" w:space="0" w:color="auto"/>
            </w:tcBorders>
            <w:shd w:val="clear" w:color="auto" w:fill="auto"/>
            <w:vAlign w:val="center"/>
            <w:hideMark/>
          </w:tcPr>
          <w:p w14:paraId="2B1BDDBB" w14:textId="77777777" w:rsidR="00710D81" w:rsidRPr="00710D81" w:rsidRDefault="00710D81" w:rsidP="00710D81">
            <w:pPr>
              <w:jc w:val="center"/>
              <w:rPr>
                <w:ins w:id="260" w:author="Maria Eugênia Castellari" w:date="2019-10-23T21:37:00Z"/>
                <w:rFonts w:ascii="Trebuchet MS" w:hAnsi="Trebuchet MS" w:cs="Calibri"/>
                <w:color w:val="000000"/>
                <w:sz w:val="18"/>
                <w:szCs w:val="18"/>
              </w:rPr>
            </w:pPr>
            <w:ins w:id="261" w:author="Maria Eugênia Castellari" w:date="2019-10-23T21:37:00Z">
              <w:r w:rsidRPr="00710D81">
                <w:rPr>
                  <w:rFonts w:ascii="Trebuchet MS" w:hAnsi="Trebuchet MS" w:cs="Calibri"/>
                  <w:color w:val="000000"/>
                  <w:sz w:val="18"/>
                  <w:szCs w:val="18"/>
                </w:rPr>
                <w:t xml:space="preserve"> R$    420.000,00 </w:t>
              </w:r>
            </w:ins>
          </w:p>
        </w:tc>
      </w:tr>
      <w:tr w:rsidR="00710D81" w:rsidRPr="00710D81" w14:paraId="7C3210A4" w14:textId="77777777" w:rsidTr="004B6008">
        <w:trPr>
          <w:trHeight w:val="624"/>
          <w:jc w:val="center"/>
          <w:ins w:id="262" w:author="Maria Eugênia Castellari" w:date="2019-10-23T21:37:00Z"/>
        </w:trPr>
        <w:tc>
          <w:tcPr>
            <w:tcW w:w="1986" w:type="dxa"/>
            <w:tcBorders>
              <w:top w:val="nil"/>
              <w:left w:val="single" w:sz="8" w:space="0" w:color="auto"/>
              <w:bottom w:val="single" w:sz="8" w:space="0" w:color="auto"/>
              <w:right w:val="single" w:sz="8" w:space="0" w:color="auto"/>
            </w:tcBorders>
            <w:shd w:val="clear" w:color="auto" w:fill="auto"/>
            <w:vAlign w:val="center"/>
            <w:hideMark/>
          </w:tcPr>
          <w:p w14:paraId="535E7CB2" w14:textId="77777777" w:rsidR="00710D81" w:rsidRPr="00710D81" w:rsidRDefault="00710D81" w:rsidP="00710D81">
            <w:pPr>
              <w:jc w:val="center"/>
              <w:rPr>
                <w:ins w:id="263" w:author="Maria Eugênia Castellari" w:date="2019-10-23T21:37:00Z"/>
                <w:rFonts w:ascii="Trebuchet MS" w:hAnsi="Trebuchet MS" w:cs="Calibri"/>
                <w:color w:val="000000"/>
                <w:sz w:val="18"/>
                <w:szCs w:val="18"/>
              </w:rPr>
            </w:pPr>
            <w:ins w:id="264" w:author="Maria Eugênia Castellari" w:date="2019-10-23T21:37:00Z">
              <w:r w:rsidRPr="00710D81">
                <w:rPr>
                  <w:rFonts w:ascii="Trebuchet MS" w:hAnsi="Trebuchet MS" w:cs="Calibri"/>
                  <w:color w:val="000000"/>
                  <w:sz w:val="18"/>
                  <w:szCs w:val="18"/>
                </w:rPr>
                <w:t>Manhattan Summer Park</w:t>
              </w:r>
            </w:ins>
          </w:p>
        </w:tc>
        <w:tc>
          <w:tcPr>
            <w:tcW w:w="992" w:type="dxa"/>
            <w:tcBorders>
              <w:top w:val="nil"/>
              <w:left w:val="nil"/>
              <w:bottom w:val="single" w:sz="8" w:space="0" w:color="auto"/>
              <w:right w:val="single" w:sz="8" w:space="0" w:color="auto"/>
            </w:tcBorders>
            <w:shd w:val="clear" w:color="auto" w:fill="auto"/>
            <w:vAlign w:val="center"/>
            <w:hideMark/>
          </w:tcPr>
          <w:p w14:paraId="6AE288E9" w14:textId="77777777" w:rsidR="00710D81" w:rsidRPr="00710D81" w:rsidRDefault="00710D81" w:rsidP="00710D81">
            <w:pPr>
              <w:jc w:val="center"/>
              <w:rPr>
                <w:ins w:id="265" w:author="Maria Eugênia Castellari" w:date="2019-10-23T21:37:00Z"/>
                <w:rFonts w:ascii="Trebuchet MS" w:hAnsi="Trebuchet MS" w:cs="Calibri"/>
                <w:color w:val="000000"/>
                <w:sz w:val="18"/>
                <w:szCs w:val="18"/>
              </w:rPr>
            </w:pPr>
            <w:ins w:id="266" w:author="Maria Eugênia Castellari" w:date="2019-10-23T21:37:00Z">
              <w:r w:rsidRPr="00710D81">
                <w:rPr>
                  <w:rFonts w:ascii="Trebuchet MS" w:hAnsi="Trebuchet MS" w:cs="Calibri"/>
                  <w:color w:val="000000"/>
                  <w:sz w:val="18"/>
                  <w:szCs w:val="18"/>
                </w:rPr>
                <w:t>Construção</w:t>
              </w:r>
            </w:ins>
          </w:p>
        </w:tc>
        <w:tc>
          <w:tcPr>
            <w:tcW w:w="992" w:type="dxa"/>
            <w:tcBorders>
              <w:top w:val="nil"/>
              <w:left w:val="nil"/>
              <w:bottom w:val="single" w:sz="8" w:space="0" w:color="auto"/>
              <w:right w:val="single" w:sz="8" w:space="0" w:color="auto"/>
            </w:tcBorders>
            <w:shd w:val="clear" w:color="auto" w:fill="auto"/>
            <w:vAlign w:val="center"/>
            <w:hideMark/>
          </w:tcPr>
          <w:p w14:paraId="0FAB4118" w14:textId="77777777" w:rsidR="00710D81" w:rsidRPr="00710D81" w:rsidRDefault="00710D81" w:rsidP="00710D81">
            <w:pPr>
              <w:jc w:val="center"/>
              <w:rPr>
                <w:ins w:id="267" w:author="Maria Eugênia Castellari" w:date="2019-10-23T21:37:00Z"/>
                <w:rFonts w:ascii="Trebuchet MS" w:hAnsi="Trebuchet MS" w:cs="Calibri"/>
                <w:color w:val="000000"/>
                <w:sz w:val="18"/>
                <w:szCs w:val="18"/>
              </w:rPr>
            </w:pPr>
            <w:ins w:id="268" w:author="Maria Eugênia Castellari" w:date="2019-10-23T21:37:00Z">
              <w:r w:rsidRPr="00710D81">
                <w:rPr>
                  <w:rFonts w:ascii="Trebuchet MS" w:hAnsi="Trebuchet MS" w:cs="Calibri"/>
                  <w:color w:val="000000"/>
                  <w:sz w:val="18"/>
                  <w:szCs w:val="18"/>
                </w:rPr>
                <w:t>Manutenção Obra</w:t>
              </w:r>
            </w:ins>
          </w:p>
        </w:tc>
        <w:tc>
          <w:tcPr>
            <w:tcW w:w="1276" w:type="dxa"/>
            <w:tcBorders>
              <w:top w:val="nil"/>
              <w:left w:val="nil"/>
              <w:bottom w:val="single" w:sz="8" w:space="0" w:color="auto"/>
              <w:right w:val="single" w:sz="8" w:space="0" w:color="auto"/>
            </w:tcBorders>
            <w:shd w:val="clear" w:color="auto" w:fill="auto"/>
            <w:vAlign w:val="center"/>
            <w:hideMark/>
          </w:tcPr>
          <w:p w14:paraId="37ECDF4E" w14:textId="77777777" w:rsidR="00710D81" w:rsidRPr="00710D81" w:rsidRDefault="00710D81" w:rsidP="00710D81">
            <w:pPr>
              <w:jc w:val="center"/>
              <w:rPr>
                <w:ins w:id="269" w:author="Maria Eugênia Castellari" w:date="2019-10-23T21:37:00Z"/>
                <w:rFonts w:ascii="Trebuchet MS" w:hAnsi="Trebuchet MS" w:cs="Calibri"/>
                <w:b/>
                <w:bCs/>
                <w:color w:val="000000"/>
                <w:sz w:val="18"/>
                <w:szCs w:val="18"/>
              </w:rPr>
            </w:pPr>
            <w:ins w:id="270" w:author="Maria Eugênia Castellari" w:date="2019-10-23T21:37:00Z">
              <w:r w:rsidRPr="00710D81">
                <w:rPr>
                  <w:rFonts w:ascii="Trebuchet MS" w:hAnsi="Trebuchet MS" w:cs="Calibri"/>
                  <w:b/>
                  <w:bCs/>
                  <w:color w:val="000000"/>
                  <w:sz w:val="18"/>
                  <w:szCs w:val="18"/>
                </w:rPr>
                <w:t xml:space="preserve"> R$   3.000.000,00 </w:t>
              </w:r>
            </w:ins>
          </w:p>
        </w:tc>
        <w:tc>
          <w:tcPr>
            <w:tcW w:w="1276" w:type="dxa"/>
            <w:tcBorders>
              <w:top w:val="nil"/>
              <w:left w:val="nil"/>
              <w:bottom w:val="single" w:sz="8" w:space="0" w:color="auto"/>
              <w:right w:val="single" w:sz="8" w:space="0" w:color="auto"/>
            </w:tcBorders>
            <w:shd w:val="clear" w:color="auto" w:fill="auto"/>
            <w:vAlign w:val="center"/>
            <w:hideMark/>
          </w:tcPr>
          <w:p w14:paraId="153F85E9" w14:textId="77777777" w:rsidR="00710D81" w:rsidRPr="00710D81" w:rsidRDefault="00710D81" w:rsidP="00710D81">
            <w:pPr>
              <w:jc w:val="center"/>
              <w:rPr>
                <w:ins w:id="271" w:author="Maria Eugênia Castellari" w:date="2019-10-23T21:37:00Z"/>
                <w:rFonts w:ascii="Trebuchet MS" w:hAnsi="Trebuchet MS" w:cs="Calibri"/>
                <w:color w:val="000000"/>
                <w:sz w:val="18"/>
                <w:szCs w:val="18"/>
              </w:rPr>
            </w:pPr>
            <w:ins w:id="272" w:author="Maria Eugênia Castellari" w:date="2019-10-23T21:37:00Z">
              <w:r w:rsidRPr="00710D81">
                <w:rPr>
                  <w:rFonts w:ascii="Trebuchet MS" w:hAnsi="Trebuchet MS" w:cs="Calibri"/>
                  <w:color w:val="000000"/>
                  <w:sz w:val="18"/>
                  <w:szCs w:val="18"/>
                </w:rPr>
                <w:t xml:space="preserve"> R$   1.860.000,00 </w:t>
              </w:r>
            </w:ins>
          </w:p>
        </w:tc>
        <w:tc>
          <w:tcPr>
            <w:tcW w:w="1275" w:type="dxa"/>
            <w:tcBorders>
              <w:top w:val="nil"/>
              <w:left w:val="nil"/>
              <w:bottom w:val="single" w:sz="8" w:space="0" w:color="auto"/>
              <w:right w:val="single" w:sz="8" w:space="0" w:color="auto"/>
            </w:tcBorders>
            <w:shd w:val="clear" w:color="auto" w:fill="auto"/>
            <w:vAlign w:val="center"/>
            <w:hideMark/>
          </w:tcPr>
          <w:p w14:paraId="4100F590" w14:textId="77777777" w:rsidR="00710D81" w:rsidRPr="00710D81" w:rsidRDefault="00710D81" w:rsidP="00710D81">
            <w:pPr>
              <w:jc w:val="center"/>
              <w:rPr>
                <w:ins w:id="273" w:author="Maria Eugênia Castellari" w:date="2019-10-23T21:37:00Z"/>
                <w:rFonts w:ascii="Trebuchet MS" w:hAnsi="Trebuchet MS" w:cs="Calibri"/>
                <w:color w:val="000000"/>
                <w:sz w:val="18"/>
                <w:szCs w:val="18"/>
              </w:rPr>
            </w:pPr>
            <w:ins w:id="274" w:author="Maria Eugênia Castellari" w:date="2019-10-23T21:37:00Z">
              <w:r w:rsidRPr="00710D81">
                <w:rPr>
                  <w:rFonts w:ascii="Trebuchet MS" w:hAnsi="Trebuchet MS" w:cs="Calibri"/>
                  <w:color w:val="000000"/>
                  <w:sz w:val="18"/>
                  <w:szCs w:val="18"/>
                </w:rPr>
                <w:t xml:space="preserve"> R$      360.000,00 </w:t>
              </w:r>
            </w:ins>
          </w:p>
        </w:tc>
        <w:tc>
          <w:tcPr>
            <w:tcW w:w="1134" w:type="dxa"/>
            <w:tcBorders>
              <w:top w:val="nil"/>
              <w:left w:val="nil"/>
              <w:bottom w:val="single" w:sz="8" w:space="0" w:color="auto"/>
              <w:right w:val="single" w:sz="8" w:space="0" w:color="auto"/>
            </w:tcBorders>
            <w:shd w:val="clear" w:color="auto" w:fill="auto"/>
            <w:vAlign w:val="center"/>
            <w:hideMark/>
          </w:tcPr>
          <w:p w14:paraId="5CD97ECF" w14:textId="77777777" w:rsidR="00710D81" w:rsidRPr="00710D81" w:rsidRDefault="00710D81" w:rsidP="00710D81">
            <w:pPr>
              <w:jc w:val="center"/>
              <w:rPr>
                <w:ins w:id="275" w:author="Maria Eugênia Castellari" w:date="2019-10-23T21:37:00Z"/>
                <w:rFonts w:ascii="Trebuchet MS" w:hAnsi="Trebuchet MS" w:cs="Calibri"/>
                <w:color w:val="000000"/>
                <w:sz w:val="18"/>
                <w:szCs w:val="18"/>
              </w:rPr>
            </w:pPr>
            <w:ins w:id="276" w:author="Maria Eugênia Castellari" w:date="2019-10-23T21:37:00Z">
              <w:r w:rsidRPr="00710D81">
                <w:rPr>
                  <w:rFonts w:ascii="Trebuchet MS" w:hAnsi="Trebuchet MS" w:cs="Calibri"/>
                  <w:color w:val="000000"/>
                  <w:sz w:val="18"/>
                  <w:szCs w:val="18"/>
                </w:rPr>
                <w:t xml:space="preserve"> R$    360.000,00 </w:t>
              </w:r>
            </w:ins>
          </w:p>
        </w:tc>
        <w:tc>
          <w:tcPr>
            <w:tcW w:w="1266" w:type="dxa"/>
            <w:tcBorders>
              <w:top w:val="nil"/>
              <w:left w:val="nil"/>
              <w:bottom w:val="single" w:sz="8" w:space="0" w:color="auto"/>
              <w:right w:val="single" w:sz="8" w:space="0" w:color="auto"/>
            </w:tcBorders>
            <w:shd w:val="clear" w:color="auto" w:fill="auto"/>
            <w:vAlign w:val="center"/>
            <w:hideMark/>
          </w:tcPr>
          <w:p w14:paraId="1EE2C1D0" w14:textId="77777777" w:rsidR="00710D81" w:rsidRPr="00710D81" w:rsidRDefault="00710D81" w:rsidP="00710D81">
            <w:pPr>
              <w:jc w:val="center"/>
              <w:rPr>
                <w:ins w:id="277" w:author="Maria Eugênia Castellari" w:date="2019-10-23T21:37:00Z"/>
                <w:rFonts w:ascii="Trebuchet MS" w:hAnsi="Trebuchet MS" w:cs="Calibri"/>
                <w:color w:val="000000"/>
                <w:sz w:val="18"/>
                <w:szCs w:val="18"/>
              </w:rPr>
            </w:pPr>
            <w:ins w:id="278" w:author="Maria Eugênia Castellari" w:date="2019-10-23T21:37:00Z">
              <w:r w:rsidRPr="00710D81">
                <w:rPr>
                  <w:rFonts w:ascii="Trebuchet MS" w:hAnsi="Trebuchet MS" w:cs="Calibri"/>
                  <w:color w:val="000000"/>
                  <w:sz w:val="18"/>
                  <w:szCs w:val="18"/>
                </w:rPr>
                <w:t xml:space="preserve"> R$    420.000,00 </w:t>
              </w:r>
            </w:ins>
          </w:p>
        </w:tc>
      </w:tr>
      <w:tr w:rsidR="00710D81" w:rsidRPr="00710D81" w14:paraId="6646A938" w14:textId="77777777" w:rsidTr="004B6008">
        <w:trPr>
          <w:trHeight w:val="624"/>
          <w:jc w:val="center"/>
          <w:ins w:id="279" w:author="Maria Eugênia Castellari" w:date="2019-10-23T21:37:00Z"/>
        </w:trPr>
        <w:tc>
          <w:tcPr>
            <w:tcW w:w="1986" w:type="dxa"/>
            <w:tcBorders>
              <w:top w:val="nil"/>
              <w:left w:val="single" w:sz="8" w:space="0" w:color="auto"/>
              <w:bottom w:val="single" w:sz="8" w:space="0" w:color="auto"/>
              <w:right w:val="single" w:sz="8" w:space="0" w:color="auto"/>
            </w:tcBorders>
            <w:shd w:val="clear" w:color="auto" w:fill="auto"/>
            <w:vAlign w:val="center"/>
            <w:hideMark/>
          </w:tcPr>
          <w:p w14:paraId="27B559BE" w14:textId="77777777" w:rsidR="00710D81" w:rsidRPr="00710D81" w:rsidRDefault="00710D81" w:rsidP="00710D81">
            <w:pPr>
              <w:jc w:val="center"/>
              <w:rPr>
                <w:ins w:id="280" w:author="Maria Eugênia Castellari" w:date="2019-10-23T21:37:00Z"/>
                <w:rFonts w:ascii="Trebuchet MS" w:hAnsi="Trebuchet MS" w:cs="Calibri"/>
                <w:color w:val="000000"/>
                <w:sz w:val="18"/>
                <w:szCs w:val="18"/>
              </w:rPr>
            </w:pPr>
            <w:ins w:id="281" w:author="Maria Eugênia Castellari" w:date="2019-10-23T21:37:00Z">
              <w:r w:rsidRPr="00710D81">
                <w:rPr>
                  <w:rFonts w:ascii="Trebuchet MS" w:hAnsi="Trebuchet MS" w:cs="Calibri"/>
                  <w:color w:val="000000"/>
                  <w:sz w:val="18"/>
                  <w:szCs w:val="18"/>
                </w:rPr>
                <w:t>Manhattan Saint Paul</w:t>
              </w:r>
            </w:ins>
          </w:p>
        </w:tc>
        <w:tc>
          <w:tcPr>
            <w:tcW w:w="992" w:type="dxa"/>
            <w:tcBorders>
              <w:top w:val="nil"/>
              <w:left w:val="nil"/>
              <w:bottom w:val="single" w:sz="8" w:space="0" w:color="auto"/>
              <w:right w:val="single" w:sz="8" w:space="0" w:color="auto"/>
            </w:tcBorders>
            <w:shd w:val="clear" w:color="auto" w:fill="auto"/>
            <w:vAlign w:val="center"/>
            <w:hideMark/>
          </w:tcPr>
          <w:p w14:paraId="734092BB" w14:textId="77777777" w:rsidR="00710D81" w:rsidRPr="00710D81" w:rsidRDefault="00710D81" w:rsidP="00710D81">
            <w:pPr>
              <w:jc w:val="center"/>
              <w:rPr>
                <w:ins w:id="282" w:author="Maria Eugênia Castellari" w:date="2019-10-23T21:37:00Z"/>
                <w:rFonts w:ascii="Trebuchet MS" w:hAnsi="Trebuchet MS" w:cs="Calibri"/>
                <w:color w:val="000000"/>
                <w:sz w:val="18"/>
                <w:szCs w:val="18"/>
              </w:rPr>
            </w:pPr>
            <w:ins w:id="283" w:author="Maria Eugênia Castellari" w:date="2019-10-23T21:37:00Z">
              <w:r w:rsidRPr="00710D81">
                <w:rPr>
                  <w:rFonts w:ascii="Trebuchet MS" w:hAnsi="Trebuchet MS" w:cs="Calibri"/>
                  <w:color w:val="000000"/>
                  <w:sz w:val="18"/>
                  <w:szCs w:val="18"/>
                </w:rPr>
                <w:t>Construção</w:t>
              </w:r>
            </w:ins>
          </w:p>
        </w:tc>
        <w:tc>
          <w:tcPr>
            <w:tcW w:w="992" w:type="dxa"/>
            <w:tcBorders>
              <w:top w:val="nil"/>
              <w:left w:val="nil"/>
              <w:bottom w:val="single" w:sz="8" w:space="0" w:color="auto"/>
              <w:right w:val="single" w:sz="8" w:space="0" w:color="auto"/>
            </w:tcBorders>
            <w:shd w:val="clear" w:color="auto" w:fill="auto"/>
            <w:vAlign w:val="center"/>
            <w:hideMark/>
          </w:tcPr>
          <w:p w14:paraId="0F49FF6E" w14:textId="77777777" w:rsidR="00710D81" w:rsidRPr="00710D81" w:rsidRDefault="00710D81" w:rsidP="00710D81">
            <w:pPr>
              <w:jc w:val="center"/>
              <w:rPr>
                <w:ins w:id="284" w:author="Maria Eugênia Castellari" w:date="2019-10-23T21:37:00Z"/>
                <w:rFonts w:ascii="Trebuchet MS" w:hAnsi="Trebuchet MS" w:cs="Calibri"/>
                <w:color w:val="000000"/>
                <w:sz w:val="18"/>
                <w:szCs w:val="18"/>
              </w:rPr>
            </w:pPr>
            <w:ins w:id="285" w:author="Maria Eugênia Castellari" w:date="2019-10-23T21:37:00Z">
              <w:r w:rsidRPr="00710D81">
                <w:rPr>
                  <w:rFonts w:ascii="Trebuchet MS" w:hAnsi="Trebuchet MS" w:cs="Calibri"/>
                  <w:color w:val="000000"/>
                  <w:sz w:val="18"/>
                  <w:szCs w:val="18"/>
                </w:rPr>
                <w:t xml:space="preserve">Construção Obra </w:t>
              </w:r>
              <w:proofErr w:type="gramStart"/>
              <w:r w:rsidRPr="00710D81">
                <w:rPr>
                  <w:rFonts w:ascii="Trebuchet MS" w:hAnsi="Trebuchet MS" w:cs="Calibri"/>
                  <w:color w:val="000000"/>
                  <w:sz w:val="18"/>
                  <w:szCs w:val="18"/>
                </w:rPr>
                <w:t>/  Comercial</w:t>
              </w:r>
              <w:proofErr w:type="gramEnd"/>
            </w:ins>
          </w:p>
        </w:tc>
        <w:tc>
          <w:tcPr>
            <w:tcW w:w="1276" w:type="dxa"/>
            <w:tcBorders>
              <w:top w:val="nil"/>
              <w:left w:val="nil"/>
              <w:bottom w:val="single" w:sz="8" w:space="0" w:color="auto"/>
              <w:right w:val="single" w:sz="8" w:space="0" w:color="auto"/>
            </w:tcBorders>
            <w:shd w:val="clear" w:color="auto" w:fill="auto"/>
            <w:vAlign w:val="center"/>
            <w:hideMark/>
          </w:tcPr>
          <w:p w14:paraId="24D8DD3A" w14:textId="77777777" w:rsidR="00710D81" w:rsidRPr="00710D81" w:rsidRDefault="00710D81" w:rsidP="00710D81">
            <w:pPr>
              <w:jc w:val="center"/>
              <w:rPr>
                <w:ins w:id="286" w:author="Maria Eugênia Castellari" w:date="2019-10-23T21:37:00Z"/>
                <w:rFonts w:ascii="Trebuchet MS" w:hAnsi="Trebuchet MS" w:cs="Calibri"/>
                <w:b/>
                <w:bCs/>
                <w:color w:val="000000"/>
                <w:sz w:val="18"/>
                <w:szCs w:val="18"/>
              </w:rPr>
            </w:pPr>
            <w:ins w:id="287" w:author="Maria Eugênia Castellari" w:date="2019-10-23T21:37:00Z">
              <w:r w:rsidRPr="00710D81">
                <w:rPr>
                  <w:rFonts w:ascii="Trebuchet MS" w:hAnsi="Trebuchet MS" w:cs="Calibri"/>
                  <w:b/>
                  <w:bCs/>
                  <w:color w:val="000000"/>
                  <w:sz w:val="18"/>
                  <w:szCs w:val="18"/>
                </w:rPr>
                <w:t xml:space="preserve"> R$   5.000.000,00 </w:t>
              </w:r>
            </w:ins>
          </w:p>
        </w:tc>
        <w:tc>
          <w:tcPr>
            <w:tcW w:w="1276" w:type="dxa"/>
            <w:tcBorders>
              <w:top w:val="nil"/>
              <w:left w:val="nil"/>
              <w:bottom w:val="single" w:sz="8" w:space="0" w:color="auto"/>
              <w:right w:val="single" w:sz="8" w:space="0" w:color="auto"/>
            </w:tcBorders>
            <w:shd w:val="clear" w:color="auto" w:fill="auto"/>
            <w:vAlign w:val="center"/>
            <w:hideMark/>
          </w:tcPr>
          <w:p w14:paraId="2EABD1BD" w14:textId="77777777" w:rsidR="00710D81" w:rsidRPr="00710D81" w:rsidRDefault="00710D81" w:rsidP="00710D81">
            <w:pPr>
              <w:jc w:val="center"/>
              <w:rPr>
                <w:ins w:id="288" w:author="Maria Eugênia Castellari" w:date="2019-10-23T21:37:00Z"/>
                <w:rFonts w:ascii="Trebuchet MS" w:hAnsi="Trebuchet MS" w:cs="Calibri"/>
                <w:color w:val="000000"/>
                <w:sz w:val="18"/>
                <w:szCs w:val="18"/>
              </w:rPr>
            </w:pPr>
            <w:ins w:id="289" w:author="Maria Eugênia Castellari" w:date="2019-10-23T21:37:00Z">
              <w:r w:rsidRPr="00710D81">
                <w:rPr>
                  <w:rFonts w:ascii="Trebuchet MS" w:hAnsi="Trebuchet MS" w:cs="Calibri"/>
                  <w:color w:val="000000"/>
                  <w:sz w:val="18"/>
                  <w:szCs w:val="18"/>
                </w:rPr>
                <w:t xml:space="preserve"> R$   3.600.000,00 </w:t>
              </w:r>
            </w:ins>
          </w:p>
        </w:tc>
        <w:tc>
          <w:tcPr>
            <w:tcW w:w="1275" w:type="dxa"/>
            <w:tcBorders>
              <w:top w:val="nil"/>
              <w:left w:val="nil"/>
              <w:bottom w:val="single" w:sz="8" w:space="0" w:color="auto"/>
              <w:right w:val="single" w:sz="8" w:space="0" w:color="auto"/>
            </w:tcBorders>
            <w:shd w:val="clear" w:color="auto" w:fill="auto"/>
            <w:vAlign w:val="center"/>
            <w:hideMark/>
          </w:tcPr>
          <w:p w14:paraId="109A0712" w14:textId="77777777" w:rsidR="00710D81" w:rsidRPr="00710D81" w:rsidRDefault="00710D81" w:rsidP="00710D81">
            <w:pPr>
              <w:jc w:val="center"/>
              <w:rPr>
                <w:ins w:id="290" w:author="Maria Eugênia Castellari" w:date="2019-10-23T21:37:00Z"/>
                <w:rFonts w:ascii="Trebuchet MS" w:hAnsi="Trebuchet MS" w:cs="Calibri"/>
                <w:color w:val="000000"/>
                <w:sz w:val="18"/>
                <w:szCs w:val="18"/>
              </w:rPr>
            </w:pPr>
            <w:ins w:id="291" w:author="Maria Eugênia Castellari" w:date="2019-10-23T21:37:00Z">
              <w:r w:rsidRPr="00710D81">
                <w:rPr>
                  <w:rFonts w:ascii="Trebuchet MS" w:hAnsi="Trebuchet MS" w:cs="Calibri"/>
                  <w:color w:val="000000"/>
                  <w:sz w:val="18"/>
                  <w:szCs w:val="18"/>
                </w:rPr>
                <w:t xml:space="preserve"> R$      700.000,00 </w:t>
              </w:r>
            </w:ins>
          </w:p>
        </w:tc>
        <w:tc>
          <w:tcPr>
            <w:tcW w:w="1134" w:type="dxa"/>
            <w:tcBorders>
              <w:top w:val="nil"/>
              <w:left w:val="nil"/>
              <w:bottom w:val="single" w:sz="8" w:space="0" w:color="auto"/>
              <w:right w:val="single" w:sz="8" w:space="0" w:color="auto"/>
            </w:tcBorders>
            <w:shd w:val="clear" w:color="auto" w:fill="auto"/>
            <w:vAlign w:val="center"/>
            <w:hideMark/>
          </w:tcPr>
          <w:p w14:paraId="000DF4FD" w14:textId="77777777" w:rsidR="00710D81" w:rsidRPr="00710D81" w:rsidRDefault="00710D81" w:rsidP="00710D81">
            <w:pPr>
              <w:jc w:val="center"/>
              <w:rPr>
                <w:ins w:id="292" w:author="Maria Eugênia Castellari" w:date="2019-10-23T21:37:00Z"/>
                <w:rFonts w:ascii="Trebuchet MS" w:hAnsi="Trebuchet MS" w:cs="Calibri"/>
                <w:color w:val="000000"/>
                <w:sz w:val="18"/>
                <w:szCs w:val="18"/>
              </w:rPr>
            </w:pPr>
            <w:ins w:id="293" w:author="Maria Eugênia Castellari" w:date="2019-10-23T21:37:00Z">
              <w:r w:rsidRPr="00710D81">
                <w:rPr>
                  <w:rFonts w:ascii="Trebuchet MS" w:hAnsi="Trebuchet MS" w:cs="Calibri"/>
                  <w:color w:val="000000"/>
                  <w:sz w:val="18"/>
                  <w:szCs w:val="18"/>
                </w:rPr>
                <w:t xml:space="preserve"> R$    350.000,00 </w:t>
              </w:r>
            </w:ins>
          </w:p>
        </w:tc>
        <w:tc>
          <w:tcPr>
            <w:tcW w:w="1266" w:type="dxa"/>
            <w:tcBorders>
              <w:top w:val="nil"/>
              <w:left w:val="nil"/>
              <w:bottom w:val="single" w:sz="8" w:space="0" w:color="auto"/>
              <w:right w:val="single" w:sz="8" w:space="0" w:color="auto"/>
            </w:tcBorders>
            <w:shd w:val="clear" w:color="auto" w:fill="auto"/>
            <w:vAlign w:val="center"/>
            <w:hideMark/>
          </w:tcPr>
          <w:p w14:paraId="327C5146" w14:textId="77777777" w:rsidR="00710D81" w:rsidRPr="00710D81" w:rsidRDefault="00710D81" w:rsidP="00710D81">
            <w:pPr>
              <w:jc w:val="center"/>
              <w:rPr>
                <w:ins w:id="294" w:author="Maria Eugênia Castellari" w:date="2019-10-23T21:37:00Z"/>
                <w:rFonts w:ascii="Trebuchet MS" w:hAnsi="Trebuchet MS" w:cs="Calibri"/>
                <w:color w:val="000000"/>
                <w:sz w:val="18"/>
                <w:szCs w:val="18"/>
              </w:rPr>
            </w:pPr>
            <w:ins w:id="295" w:author="Maria Eugênia Castellari" w:date="2019-10-23T21:37:00Z">
              <w:r w:rsidRPr="00710D81">
                <w:rPr>
                  <w:rFonts w:ascii="Trebuchet MS" w:hAnsi="Trebuchet MS" w:cs="Calibri"/>
                  <w:color w:val="000000"/>
                  <w:sz w:val="18"/>
                  <w:szCs w:val="18"/>
                </w:rPr>
                <w:t xml:space="preserve"> R$    350.000,00 </w:t>
              </w:r>
            </w:ins>
          </w:p>
        </w:tc>
      </w:tr>
      <w:tr w:rsidR="00710D81" w:rsidRPr="00710D81" w14:paraId="640429F2" w14:textId="77777777" w:rsidTr="004B6008">
        <w:trPr>
          <w:trHeight w:val="624"/>
          <w:jc w:val="center"/>
          <w:ins w:id="296" w:author="Maria Eugênia Castellari" w:date="2019-10-23T21:37:00Z"/>
        </w:trPr>
        <w:tc>
          <w:tcPr>
            <w:tcW w:w="1986" w:type="dxa"/>
            <w:tcBorders>
              <w:top w:val="nil"/>
              <w:left w:val="single" w:sz="8" w:space="0" w:color="auto"/>
              <w:bottom w:val="single" w:sz="8" w:space="0" w:color="auto"/>
              <w:right w:val="single" w:sz="8" w:space="0" w:color="auto"/>
            </w:tcBorders>
            <w:shd w:val="clear" w:color="auto" w:fill="auto"/>
            <w:vAlign w:val="center"/>
            <w:hideMark/>
          </w:tcPr>
          <w:p w14:paraId="3FD6B910" w14:textId="77777777" w:rsidR="00710D81" w:rsidRPr="00710D81" w:rsidRDefault="00710D81" w:rsidP="00710D81">
            <w:pPr>
              <w:jc w:val="center"/>
              <w:rPr>
                <w:ins w:id="297" w:author="Maria Eugênia Castellari" w:date="2019-10-23T21:37:00Z"/>
                <w:rFonts w:ascii="Trebuchet MS" w:hAnsi="Trebuchet MS" w:cs="Calibri"/>
                <w:color w:val="000000"/>
                <w:sz w:val="18"/>
                <w:szCs w:val="18"/>
              </w:rPr>
            </w:pPr>
            <w:ins w:id="298" w:author="Maria Eugênia Castellari" w:date="2019-10-23T21:37:00Z">
              <w:r w:rsidRPr="00710D81">
                <w:rPr>
                  <w:rFonts w:ascii="Trebuchet MS" w:hAnsi="Trebuchet MS" w:cs="Calibri"/>
                  <w:color w:val="000000"/>
                  <w:sz w:val="18"/>
                  <w:szCs w:val="18"/>
                </w:rPr>
                <w:t>Manhattan New York</w:t>
              </w:r>
            </w:ins>
          </w:p>
        </w:tc>
        <w:tc>
          <w:tcPr>
            <w:tcW w:w="992" w:type="dxa"/>
            <w:tcBorders>
              <w:top w:val="nil"/>
              <w:left w:val="nil"/>
              <w:bottom w:val="single" w:sz="8" w:space="0" w:color="auto"/>
              <w:right w:val="single" w:sz="8" w:space="0" w:color="auto"/>
            </w:tcBorders>
            <w:shd w:val="clear" w:color="auto" w:fill="auto"/>
            <w:vAlign w:val="center"/>
            <w:hideMark/>
          </w:tcPr>
          <w:p w14:paraId="2B866DFC" w14:textId="77777777" w:rsidR="00710D81" w:rsidRPr="00710D81" w:rsidRDefault="00710D81" w:rsidP="00710D81">
            <w:pPr>
              <w:jc w:val="center"/>
              <w:rPr>
                <w:ins w:id="299" w:author="Maria Eugênia Castellari" w:date="2019-10-23T21:37:00Z"/>
                <w:rFonts w:ascii="Trebuchet MS" w:hAnsi="Trebuchet MS" w:cs="Calibri"/>
                <w:color w:val="000000"/>
                <w:sz w:val="18"/>
                <w:szCs w:val="18"/>
              </w:rPr>
            </w:pPr>
            <w:ins w:id="300" w:author="Maria Eugênia Castellari" w:date="2019-10-23T21:37:00Z">
              <w:r w:rsidRPr="00710D81">
                <w:rPr>
                  <w:rFonts w:ascii="Trebuchet MS" w:hAnsi="Trebuchet MS" w:cs="Calibri"/>
                  <w:color w:val="000000"/>
                  <w:sz w:val="18"/>
                  <w:szCs w:val="18"/>
                </w:rPr>
                <w:t>Construção</w:t>
              </w:r>
            </w:ins>
          </w:p>
        </w:tc>
        <w:tc>
          <w:tcPr>
            <w:tcW w:w="992" w:type="dxa"/>
            <w:tcBorders>
              <w:top w:val="nil"/>
              <w:left w:val="nil"/>
              <w:bottom w:val="single" w:sz="8" w:space="0" w:color="auto"/>
              <w:right w:val="single" w:sz="8" w:space="0" w:color="auto"/>
            </w:tcBorders>
            <w:shd w:val="clear" w:color="auto" w:fill="auto"/>
            <w:vAlign w:val="center"/>
            <w:hideMark/>
          </w:tcPr>
          <w:p w14:paraId="5F3627D9" w14:textId="77777777" w:rsidR="00710D81" w:rsidRPr="00710D81" w:rsidRDefault="00710D81" w:rsidP="00710D81">
            <w:pPr>
              <w:jc w:val="center"/>
              <w:rPr>
                <w:ins w:id="301" w:author="Maria Eugênia Castellari" w:date="2019-10-23T21:37:00Z"/>
                <w:rFonts w:ascii="Trebuchet MS" w:hAnsi="Trebuchet MS" w:cs="Calibri"/>
                <w:color w:val="000000"/>
                <w:sz w:val="18"/>
                <w:szCs w:val="18"/>
              </w:rPr>
            </w:pPr>
            <w:ins w:id="302" w:author="Maria Eugênia Castellari" w:date="2019-10-23T21:37:00Z">
              <w:r w:rsidRPr="00710D81">
                <w:rPr>
                  <w:rFonts w:ascii="Trebuchet MS" w:hAnsi="Trebuchet MS" w:cs="Calibri"/>
                  <w:color w:val="000000"/>
                  <w:sz w:val="18"/>
                  <w:szCs w:val="18"/>
                </w:rPr>
                <w:t xml:space="preserve">Construção Obra </w:t>
              </w:r>
              <w:proofErr w:type="gramStart"/>
              <w:r w:rsidRPr="00710D81">
                <w:rPr>
                  <w:rFonts w:ascii="Trebuchet MS" w:hAnsi="Trebuchet MS" w:cs="Calibri"/>
                  <w:color w:val="000000"/>
                  <w:sz w:val="18"/>
                  <w:szCs w:val="18"/>
                </w:rPr>
                <w:t>/  Comercial</w:t>
              </w:r>
              <w:proofErr w:type="gramEnd"/>
            </w:ins>
          </w:p>
        </w:tc>
        <w:tc>
          <w:tcPr>
            <w:tcW w:w="1276" w:type="dxa"/>
            <w:tcBorders>
              <w:top w:val="nil"/>
              <w:left w:val="nil"/>
              <w:bottom w:val="single" w:sz="8" w:space="0" w:color="auto"/>
              <w:right w:val="single" w:sz="8" w:space="0" w:color="auto"/>
            </w:tcBorders>
            <w:shd w:val="clear" w:color="auto" w:fill="auto"/>
            <w:vAlign w:val="center"/>
            <w:hideMark/>
          </w:tcPr>
          <w:p w14:paraId="3BA39EBA" w14:textId="77777777" w:rsidR="00710D81" w:rsidRPr="00710D81" w:rsidRDefault="00710D81" w:rsidP="00710D81">
            <w:pPr>
              <w:jc w:val="center"/>
              <w:rPr>
                <w:ins w:id="303" w:author="Maria Eugênia Castellari" w:date="2019-10-23T21:37:00Z"/>
                <w:rFonts w:ascii="Trebuchet MS" w:hAnsi="Trebuchet MS" w:cs="Calibri"/>
                <w:b/>
                <w:bCs/>
                <w:color w:val="000000"/>
                <w:sz w:val="18"/>
                <w:szCs w:val="18"/>
              </w:rPr>
            </w:pPr>
            <w:ins w:id="304" w:author="Maria Eugênia Castellari" w:date="2019-10-23T21:37:00Z">
              <w:r w:rsidRPr="00710D81">
                <w:rPr>
                  <w:rFonts w:ascii="Trebuchet MS" w:hAnsi="Trebuchet MS" w:cs="Calibri"/>
                  <w:b/>
                  <w:bCs/>
                  <w:color w:val="000000"/>
                  <w:sz w:val="18"/>
                  <w:szCs w:val="18"/>
                </w:rPr>
                <w:t xml:space="preserve"> R$ 14.000.000,00 </w:t>
              </w:r>
            </w:ins>
          </w:p>
        </w:tc>
        <w:tc>
          <w:tcPr>
            <w:tcW w:w="1276" w:type="dxa"/>
            <w:tcBorders>
              <w:top w:val="nil"/>
              <w:left w:val="nil"/>
              <w:bottom w:val="single" w:sz="8" w:space="0" w:color="auto"/>
              <w:right w:val="single" w:sz="8" w:space="0" w:color="auto"/>
            </w:tcBorders>
            <w:shd w:val="clear" w:color="auto" w:fill="auto"/>
            <w:vAlign w:val="center"/>
            <w:hideMark/>
          </w:tcPr>
          <w:p w14:paraId="0F0D18D2" w14:textId="77777777" w:rsidR="00710D81" w:rsidRPr="00710D81" w:rsidRDefault="00710D81" w:rsidP="00710D81">
            <w:pPr>
              <w:jc w:val="center"/>
              <w:rPr>
                <w:ins w:id="305" w:author="Maria Eugênia Castellari" w:date="2019-10-23T21:37:00Z"/>
                <w:rFonts w:ascii="Trebuchet MS" w:hAnsi="Trebuchet MS" w:cs="Calibri"/>
                <w:color w:val="000000"/>
                <w:sz w:val="18"/>
                <w:szCs w:val="18"/>
              </w:rPr>
            </w:pPr>
            <w:ins w:id="306" w:author="Maria Eugênia Castellari" w:date="2019-10-23T21:37:00Z">
              <w:r w:rsidRPr="00710D81">
                <w:rPr>
                  <w:rFonts w:ascii="Trebuchet MS" w:hAnsi="Trebuchet MS" w:cs="Calibri"/>
                  <w:color w:val="000000"/>
                  <w:sz w:val="18"/>
                  <w:szCs w:val="18"/>
                </w:rPr>
                <w:t xml:space="preserve"> R$   5.740.000,00 </w:t>
              </w:r>
            </w:ins>
          </w:p>
        </w:tc>
        <w:tc>
          <w:tcPr>
            <w:tcW w:w="1275" w:type="dxa"/>
            <w:tcBorders>
              <w:top w:val="nil"/>
              <w:left w:val="nil"/>
              <w:bottom w:val="single" w:sz="8" w:space="0" w:color="auto"/>
              <w:right w:val="single" w:sz="8" w:space="0" w:color="auto"/>
            </w:tcBorders>
            <w:shd w:val="clear" w:color="auto" w:fill="auto"/>
            <w:vAlign w:val="center"/>
            <w:hideMark/>
          </w:tcPr>
          <w:p w14:paraId="047DDC33" w14:textId="77777777" w:rsidR="00710D81" w:rsidRPr="00710D81" w:rsidRDefault="00710D81" w:rsidP="00710D81">
            <w:pPr>
              <w:jc w:val="center"/>
              <w:rPr>
                <w:ins w:id="307" w:author="Maria Eugênia Castellari" w:date="2019-10-23T21:37:00Z"/>
                <w:rFonts w:ascii="Trebuchet MS" w:hAnsi="Trebuchet MS" w:cs="Calibri"/>
                <w:color w:val="000000"/>
                <w:sz w:val="18"/>
                <w:szCs w:val="18"/>
              </w:rPr>
            </w:pPr>
            <w:ins w:id="308" w:author="Maria Eugênia Castellari" w:date="2019-10-23T21:37:00Z">
              <w:r w:rsidRPr="00710D81">
                <w:rPr>
                  <w:rFonts w:ascii="Trebuchet MS" w:hAnsi="Trebuchet MS" w:cs="Calibri"/>
                  <w:color w:val="000000"/>
                  <w:sz w:val="18"/>
                  <w:szCs w:val="18"/>
                </w:rPr>
                <w:t xml:space="preserve"> R$   4.200.000,00 </w:t>
              </w:r>
            </w:ins>
          </w:p>
        </w:tc>
        <w:tc>
          <w:tcPr>
            <w:tcW w:w="1134" w:type="dxa"/>
            <w:tcBorders>
              <w:top w:val="nil"/>
              <w:left w:val="nil"/>
              <w:bottom w:val="single" w:sz="8" w:space="0" w:color="auto"/>
              <w:right w:val="single" w:sz="8" w:space="0" w:color="auto"/>
            </w:tcBorders>
            <w:shd w:val="clear" w:color="auto" w:fill="auto"/>
            <w:vAlign w:val="center"/>
            <w:hideMark/>
          </w:tcPr>
          <w:p w14:paraId="6B7554EF" w14:textId="77777777" w:rsidR="00710D81" w:rsidRPr="00710D81" w:rsidRDefault="00710D81" w:rsidP="00710D81">
            <w:pPr>
              <w:jc w:val="center"/>
              <w:rPr>
                <w:ins w:id="309" w:author="Maria Eugênia Castellari" w:date="2019-10-23T21:37:00Z"/>
                <w:rFonts w:ascii="Trebuchet MS" w:hAnsi="Trebuchet MS" w:cs="Calibri"/>
                <w:color w:val="000000"/>
                <w:sz w:val="18"/>
                <w:szCs w:val="18"/>
              </w:rPr>
            </w:pPr>
            <w:ins w:id="310" w:author="Maria Eugênia Castellari" w:date="2019-10-23T21:37:00Z">
              <w:r w:rsidRPr="00710D81">
                <w:rPr>
                  <w:rFonts w:ascii="Trebuchet MS" w:hAnsi="Trebuchet MS" w:cs="Calibri"/>
                  <w:color w:val="000000"/>
                  <w:sz w:val="18"/>
                  <w:szCs w:val="18"/>
                </w:rPr>
                <w:t xml:space="preserve"> R$ 2.100.000,00 </w:t>
              </w:r>
            </w:ins>
          </w:p>
        </w:tc>
        <w:tc>
          <w:tcPr>
            <w:tcW w:w="1266" w:type="dxa"/>
            <w:tcBorders>
              <w:top w:val="nil"/>
              <w:left w:val="nil"/>
              <w:bottom w:val="single" w:sz="8" w:space="0" w:color="auto"/>
              <w:right w:val="single" w:sz="8" w:space="0" w:color="auto"/>
            </w:tcBorders>
            <w:shd w:val="clear" w:color="auto" w:fill="auto"/>
            <w:vAlign w:val="center"/>
            <w:hideMark/>
          </w:tcPr>
          <w:p w14:paraId="0F484ED0" w14:textId="77777777" w:rsidR="00710D81" w:rsidRPr="00710D81" w:rsidRDefault="00710D81" w:rsidP="00710D81">
            <w:pPr>
              <w:jc w:val="center"/>
              <w:rPr>
                <w:ins w:id="311" w:author="Maria Eugênia Castellari" w:date="2019-10-23T21:37:00Z"/>
                <w:rFonts w:ascii="Trebuchet MS" w:hAnsi="Trebuchet MS" w:cs="Calibri"/>
                <w:color w:val="000000"/>
                <w:sz w:val="18"/>
                <w:szCs w:val="18"/>
              </w:rPr>
            </w:pPr>
            <w:ins w:id="312" w:author="Maria Eugênia Castellari" w:date="2019-10-23T21:37:00Z">
              <w:r w:rsidRPr="00710D81">
                <w:rPr>
                  <w:rFonts w:ascii="Trebuchet MS" w:hAnsi="Trebuchet MS" w:cs="Calibri"/>
                  <w:color w:val="000000"/>
                  <w:sz w:val="18"/>
                  <w:szCs w:val="18"/>
                </w:rPr>
                <w:t xml:space="preserve"> R$ 1.960.000,00 </w:t>
              </w:r>
            </w:ins>
          </w:p>
        </w:tc>
      </w:tr>
      <w:tr w:rsidR="00710D81" w:rsidRPr="00710D81" w14:paraId="1185F433" w14:textId="77777777" w:rsidTr="004B6008">
        <w:trPr>
          <w:trHeight w:val="624"/>
          <w:jc w:val="center"/>
          <w:ins w:id="313" w:author="Maria Eugênia Castellari" w:date="2019-10-23T21:37:00Z"/>
        </w:trPr>
        <w:tc>
          <w:tcPr>
            <w:tcW w:w="1986" w:type="dxa"/>
            <w:tcBorders>
              <w:top w:val="nil"/>
              <w:left w:val="single" w:sz="8" w:space="0" w:color="auto"/>
              <w:bottom w:val="single" w:sz="8" w:space="0" w:color="auto"/>
              <w:right w:val="single" w:sz="8" w:space="0" w:color="auto"/>
            </w:tcBorders>
            <w:shd w:val="clear" w:color="auto" w:fill="auto"/>
            <w:vAlign w:val="center"/>
            <w:hideMark/>
          </w:tcPr>
          <w:p w14:paraId="0ECA2573" w14:textId="77777777" w:rsidR="00710D81" w:rsidRPr="00710D81" w:rsidRDefault="00710D81" w:rsidP="00710D81">
            <w:pPr>
              <w:jc w:val="center"/>
              <w:rPr>
                <w:ins w:id="314" w:author="Maria Eugênia Castellari" w:date="2019-10-23T21:37:00Z"/>
                <w:rFonts w:ascii="Trebuchet MS" w:hAnsi="Trebuchet MS" w:cs="Calibri"/>
                <w:color w:val="000000"/>
                <w:sz w:val="18"/>
                <w:szCs w:val="18"/>
              </w:rPr>
            </w:pPr>
            <w:ins w:id="315" w:author="Maria Eugênia Castellari" w:date="2019-10-23T21:37:00Z">
              <w:r w:rsidRPr="00710D81">
                <w:rPr>
                  <w:rFonts w:ascii="Trebuchet MS" w:hAnsi="Trebuchet MS" w:cs="Calibri"/>
                  <w:color w:val="000000"/>
                  <w:sz w:val="18"/>
                  <w:szCs w:val="18"/>
                </w:rPr>
                <w:t>Sun City</w:t>
              </w:r>
            </w:ins>
          </w:p>
        </w:tc>
        <w:tc>
          <w:tcPr>
            <w:tcW w:w="992" w:type="dxa"/>
            <w:tcBorders>
              <w:top w:val="nil"/>
              <w:left w:val="nil"/>
              <w:bottom w:val="single" w:sz="8" w:space="0" w:color="auto"/>
              <w:right w:val="single" w:sz="8" w:space="0" w:color="auto"/>
            </w:tcBorders>
            <w:shd w:val="clear" w:color="auto" w:fill="auto"/>
            <w:vAlign w:val="center"/>
            <w:hideMark/>
          </w:tcPr>
          <w:p w14:paraId="7C0B5BE7" w14:textId="77777777" w:rsidR="00710D81" w:rsidRPr="00710D81" w:rsidRDefault="00710D81" w:rsidP="00710D81">
            <w:pPr>
              <w:jc w:val="center"/>
              <w:rPr>
                <w:ins w:id="316" w:author="Maria Eugênia Castellari" w:date="2019-10-23T21:37:00Z"/>
                <w:rFonts w:ascii="Trebuchet MS" w:hAnsi="Trebuchet MS" w:cs="Calibri"/>
                <w:color w:val="000000"/>
                <w:sz w:val="18"/>
                <w:szCs w:val="18"/>
              </w:rPr>
            </w:pPr>
            <w:ins w:id="317" w:author="Maria Eugênia Castellari" w:date="2019-10-23T21:37:00Z">
              <w:r w:rsidRPr="00710D81">
                <w:rPr>
                  <w:rFonts w:ascii="Trebuchet MS" w:hAnsi="Trebuchet MS" w:cs="Calibri"/>
                  <w:color w:val="000000"/>
                  <w:sz w:val="18"/>
                  <w:szCs w:val="18"/>
                </w:rPr>
                <w:t>Construção</w:t>
              </w:r>
            </w:ins>
          </w:p>
        </w:tc>
        <w:tc>
          <w:tcPr>
            <w:tcW w:w="992" w:type="dxa"/>
            <w:tcBorders>
              <w:top w:val="nil"/>
              <w:left w:val="nil"/>
              <w:bottom w:val="single" w:sz="8" w:space="0" w:color="auto"/>
              <w:right w:val="single" w:sz="8" w:space="0" w:color="auto"/>
            </w:tcBorders>
            <w:shd w:val="clear" w:color="auto" w:fill="auto"/>
            <w:vAlign w:val="center"/>
            <w:hideMark/>
          </w:tcPr>
          <w:p w14:paraId="5AD1B6C9" w14:textId="77777777" w:rsidR="00710D81" w:rsidRPr="00710D81" w:rsidRDefault="00710D81" w:rsidP="00710D81">
            <w:pPr>
              <w:jc w:val="center"/>
              <w:rPr>
                <w:ins w:id="318" w:author="Maria Eugênia Castellari" w:date="2019-10-23T21:37:00Z"/>
                <w:rFonts w:ascii="Trebuchet MS" w:hAnsi="Trebuchet MS" w:cs="Calibri"/>
                <w:color w:val="000000"/>
                <w:sz w:val="18"/>
                <w:szCs w:val="18"/>
              </w:rPr>
            </w:pPr>
            <w:ins w:id="319" w:author="Maria Eugênia Castellari" w:date="2019-10-23T21:37:00Z">
              <w:r w:rsidRPr="00710D81">
                <w:rPr>
                  <w:rFonts w:ascii="Trebuchet MS" w:hAnsi="Trebuchet MS" w:cs="Calibri"/>
                  <w:color w:val="000000"/>
                  <w:sz w:val="18"/>
                  <w:szCs w:val="18"/>
                </w:rPr>
                <w:t>Construção Obra / Comercial</w:t>
              </w:r>
            </w:ins>
          </w:p>
        </w:tc>
        <w:tc>
          <w:tcPr>
            <w:tcW w:w="1276" w:type="dxa"/>
            <w:tcBorders>
              <w:top w:val="nil"/>
              <w:left w:val="nil"/>
              <w:bottom w:val="single" w:sz="8" w:space="0" w:color="auto"/>
              <w:right w:val="single" w:sz="8" w:space="0" w:color="auto"/>
            </w:tcBorders>
            <w:shd w:val="clear" w:color="auto" w:fill="auto"/>
            <w:vAlign w:val="center"/>
            <w:hideMark/>
          </w:tcPr>
          <w:p w14:paraId="3A5E1F40" w14:textId="77777777" w:rsidR="00710D81" w:rsidRPr="00710D81" w:rsidRDefault="00710D81" w:rsidP="00710D81">
            <w:pPr>
              <w:jc w:val="center"/>
              <w:rPr>
                <w:ins w:id="320" w:author="Maria Eugênia Castellari" w:date="2019-10-23T21:37:00Z"/>
                <w:rFonts w:ascii="Trebuchet MS" w:hAnsi="Trebuchet MS" w:cs="Calibri"/>
                <w:b/>
                <w:bCs/>
                <w:color w:val="000000"/>
                <w:sz w:val="18"/>
                <w:szCs w:val="18"/>
              </w:rPr>
            </w:pPr>
            <w:ins w:id="321" w:author="Maria Eugênia Castellari" w:date="2019-10-23T21:37:00Z">
              <w:r w:rsidRPr="00710D81">
                <w:rPr>
                  <w:rFonts w:ascii="Trebuchet MS" w:hAnsi="Trebuchet MS" w:cs="Calibri"/>
                  <w:b/>
                  <w:bCs/>
                  <w:color w:val="000000"/>
                  <w:sz w:val="18"/>
                  <w:szCs w:val="18"/>
                </w:rPr>
                <w:t xml:space="preserve"> R$ 25.000.000,00 </w:t>
              </w:r>
            </w:ins>
          </w:p>
        </w:tc>
        <w:tc>
          <w:tcPr>
            <w:tcW w:w="1276" w:type="dxa"/>
            <w:tcBorders>
              <w:top w:val="nil"/>
              <w:left w:val="nil"/>
              <w:bottom w:val="single" w:sz="8" w:space="0" w:color="auto"/>
              <w:right w:val="single" w:sz="8" w:space="0" w:color="auto"/>
            </w:tcBorders>
            <w:shd w:val="clear" w:color="auto" w:fill="auto"/>
            <w:vAlign w:val="center"/>
            <w:hideMark/>
          </w:tcPr>
          <w:p w14:paraId="47E1B91C" w14:textId="77777777" w:rsidR="00710D81" w:rsidRPr="00710D81" w:rsidRDefault="00710D81" w:rsidP="00710D81">
            <w:pPr>
              <w:jc w:val="center"/>
              <w:rPr>
                <w:ins w:id="322" w:author="Maria Eugênia Castellari" w:date="2019-10-23T21:37:00Z"/>
                <w:rFonts w:ascii="Trebuchet MS" w:hAnsi="Trebuchet MS" w:cs="Calibri"/>
                <w:color w:val="000000"/>
                <w:sz w:val="18"/>
                <w:szCs w:val="18"/>
              </w:rPr>
            </w:pPr>
            <w:ins w:id="323" w:author="Maria Eugênia Castellari" w:date="2019-10-23T21:37:00Z">
              <w:r w:rsidRPr="00710D81">
                <w:rPr>
                  <w:rFonts w:ascii="Trebuchet MS" w:hAnsi="Trebuchet MS" w:cs="Calibri"/>
                  <w:color w:val="000000"/>
                  <w:sz w:val="18"/>
                  <w:szCs w:val="18"/>
                </w:rPr>
                <w:t xml:space="preserve"> R$ 10.250.000,00 </w:t>
              </w:r>
            </w:ins>
          </w:p>
        </w:tc>
        <w:tc>
          <w:tcPr>
            <w:tcW w:w="1275" w:type="dxa"/>
            <w:tcBorders>
              <w:top w:val="nil"/>
              <w:left w:val="nil"/>
              <w:bottom w:val="single" w:sz="8" w:space="0" w:color="auto"/>
              <w:right w:val="single" w:sz="8" w:space="0" w:color="auto"/>
            </w:tcBorders>
            <w:shd w:val="clear" w:color="auto" w:fill="auto"/>
            <w:vAlign w:val="center"/>
            <w:hideMark/>
          </w:tcPr>
          <w:p w14:paraId="39873F5D" w14:textId="77777777" w:rsidR="00710D81" w:rsidRPr="00710D81" w:rsidRDefault="00710D81" w:rsidP="00710D81">
            <w:pPr>
              <w:jc w:val="center"/>
              <w:rPr>
                <w:ins w:id="324" w:author="Maria Eugênia Castellari" w:date="2019-10-23T21:37:00Z"/>
                <w:rFonts w:ascii="Trebuchet MS" w:hAnsi="Trebuchet MS" w:cs="Calibri"/>
                <w:color w:val="000000"/>
                <w:sz w:val="18"/>
                <w:szCs w:val="18"/>
              </w:rPr>
            </w:pPr>
            <w:ins w:id="325" w:author="Maria Eugênia Castellari" w:date="2019-10-23T21:37:00Z">
              <w:r w:rsidRPr="00710D81">
                <w:rPr>
                  <w:rFonts w:ascii="Trebuchet MS" w:hAnsi="Trebuchet MS" w:cs="Calibri"/>
                  <w:color w:val="000000"/>
                  <w:sz w:val="18"/>
                  <w:szCs w:val="18"/>
                </w:rPr>
                <w:t xml:space="preserve"> R$   7.500.000,00 </w:t>
              </w:r>
            </w:ins>
          </w:p>
        </w:tc>
        <w:tc>
          <w:tcPr>
            <w:tcW w:w="1134" w:type="dxa"/>
            <w:tcBorders>
              <w:top w:val="nil"/>
              <w:left w:val="nil"/>
              <w:bottom w:val="single" w:sz="8" w:space="0" w:color="auto"/>
              <w:right w:val="single" w:sz="8" w:space="0" w:color="auto"/>
            </w:tcBorders>
            <w:shd w:val="clear" w:color="auto" w:fill="auto"/>
            <w:vAlign w:val="center"/>
            <w:hideMark/>
          </w:tcPr>
          <w:p w14:paraId="1496A49C" w14:textId="77777777" w:rsidR="00710D81" w:rsidRPr="00710D81" w:rsidRDefault="00710D81" w:rsidP="00710D81">
            <w:pPr>
              <w:jc w:val="center"/>
              <w:rPr>
                <w:ins w:id="326" w:author="Maria Eugênia Castellari" w:date="2019-10-23T21:37:00Z"/>
                <w:rFonts w:ascii="Trebuchet MS" w:hAnsi="Trebuchet MS" w:cs="Calibri"/>
                <w:color w:val="000000"/>
                <w:sz w:val="18"/>
                <w:szCs w:val="18"/>
              </w:rPr>
            </w:pPr>
            <w:ins w:id="327" w:author="Maria Eugênia Castellari" w:date="2019-10-23T21:37:00Z">
              <w:r w:rsidRPr="00710D81">
                <w:rPr>
                  <w:rFonts w:ascii="Trebuchet MS" w:hAnsi="Trebuchet MS" w:cs="Calibri"/>
                  <w:color w:val="000000"/>
                  <w:sz w:val="18"/>
                  <w:szCs w:val="18"/>
                </w:rPr>
                <w:t xml:space="preserve"> R$ 3.750.000,00 </w:t>
              </w:r>
            </w:ins>
          </w:p>
        </w:tc>
        <w:tc>
          <w:tcPr>
            <w:tcW w:w="1266" w:type="dxa"/>
            <w:tcBorders>
              <w:top w:val="nil"/>
              <w:left w:val="nil"/>
              <w:bottom w:val="single" w:sz="8" w:space="0" w:color="auto"/>
              <w:right w:val="single" w:sz="8" w:space="0" w:color="auto"/>
            </w:tcBorders>
            <w:shd w:val="clear" w:color="auto" w:fill="auto"/>
            <w:vAlign w:val="center"/>
            <w:hideMark/>
          </w:tcPr>
          <w:p w14:paraId="7235B5A2" w14:textId="77777777" w:rsidR="00710D81" w:rsidRPr="00710D81" w:rsidRDefault="00710D81" w:rsidP="00710D81">
            <w:pPr>
              <w:jc w:val="center"/>
              <w:rPr>
                <w:ins w:id="328" w:author="Maria Eugênia Castellari" w:date="2019-10-23T21:37:00Z"/>
                <w:rFonts w:ascii="Trebuchet MS" w:hAnsi="Trebuchet MS" w:cs="Calibri"/>
                <w:color w:val="000000"/>
                <w:sz w:val="18"/>
                <w:szCs w:val="18"/>
              </w:rPr>
            </w:pPr>
            <w:ins w:id="329" w:author="Maria Eugênia Castellari" w:date="2019-10-23T21:37:00Z">
              <w:r w:rsidRPr="00710D81">
                <w:rPr>
                  <w:rFonts w:ascii="Trebuchet MS" w:hAnsi="Trebuchet MS" w:cs="Calibri"/>
                  <w:color w:val="000000"/>
                  <w:sz w:val="18"/>
                  <w:szCs w:val="18"/>
                </w:rPr>
                <w:t xml:space="preserve"> R$ 3.500.000,00 </w:t>
              </w:r>
            </w:ins>
          </w:p>
        </w:tc>
      </w:tr>
      <w:tr w:rsidR="00710D81" w:rsidRPr="00710D81" w14:paraId="64A5B51F" w14:textId="77777777" w:rsidTr="004B6008">
        <w:trPr>
          <w:trHeight w:val="624"/>
          <w:jc w:val="center"/>
          <w:ins w:id="330" w:author="Maria Eugênia Castellari" w:date="2019-10-23T21:37:00Z"/>
        </w:trPr>
        <w:tc>
          <w:tcPr>
            <w:tcW w:w="1986" w:type="dxa"/>
            <w:tcBorders>
              <w:top w:val="nil"/>
              <w:left w:val="single" w:sz="8" w:space="0" w:color="auto"/>
              <w:bottom w:val="single" w:sz="8" w:space="0" w:color="auto"/>
              <w:right w:val="nil"/>
            </w:tcBorders>
            <w:shd w:val="clear" w:color="auto" w:fill="auto"/>
            <w:vAlign w:val="center"/>
            <w:hideMark/>
          </w:tcPr>
          <w:p w14:paraId="5AF6152D" w14:textId="77777777" w:rsidR="00710D81" w:rsidRPr="00710D81" w:rsidRDefault="00710D81" w:rsidP="00710D81">
            <w:pPr>
              <w:jc w:val="center"/>
              <w:rPr>
                <w:ins w:id="331" w:author="Maria Eugênia Castellari" w:date="2019-10-23T21:37:00Z"/>
                <w:rFonts w:ascii="Trebuchet MS" w:hAnsi="Trebuchet MS" w:cs="Calibri"/>
                <w:b/>
                <w:bCs/>
                <w:color w:val="000000"/>
                <w:sz w:val="18"/>
                <w:szCs w:val="18"/>
              </w:rPr>
            </w:pPr>
            <w:ins w:id="332" w:author="Maria Eugênia Castellari" w:date="2019-10-23T21:37:00Z">
              <w:r w:rsidRPr="00710D81">
                <w:rPr>
                  <w:rFonts w:ascii="Trebuchet MS" w:hAnsi="Trebuchet MS" w:cs="Calibri"/>
                  <w:b/>
                  <w:bCs/>
                  <w:color w:val="000000"/>
                  <w:sz w:val="18"/>
                  <w:szCs w:val="18"/>
                </w:rPr>
                <w:t>Total</w:t>
              </w:r>
            </w:ins>
          </w:p>
        </w:tc>
        <w:tc>
          <w:tcPr>
            <w:tcW w:w="992" w:type="dxa"/>
            <w:tcBorders>
              <w:top w:val="nil"/>
              <w:left w:val="nil"/>
              <w:bottom w:val="single" w:sz="8" w:space="0" w:color="auto"/>
              <w:right w:val="nil"/>
            </w:tcBorders>
            <w:shd w:val="clear" w:color="auto" w:fill="auto"/>
            <w:vAlign w:val="center"/>
            <w:hideMark/>
          </w:tcPr>
          <w:p w14:paraId="2D975895" w14:textId="77777777" w:rsidR="00710D81" w:rsidRPr="00710D81" w:rsidRDefault="00710D81" w:rsidP="00710D81">
            <w:pPr>
              <w:jc w:val="center"/>
              <w:rPr>
                <w:ins w:id="333" w:author="Maria Eugênia Castellari" w:date="2019-10-23T21:37:00Z"/>
                <w:rFonts w:ascii="Trebuchet MS" w:hAnsi="Trebuchet MS" w:cs="Calibri"/>
                <w:color w:val="000000"/>
                <w:sz w:val="18"/>
                <w:szCs w:val="18"/>
              </w:rPr>
            </w:pPr>
            <w:ins w:id="334" w:author="Maria Eugênia Castellari" w:date="2019-10-23T21:37:00Z">
              <w:r w:rsidRPr="00710D81">
                <w:rPr>
                  <w:rFonts w:ascii="Trebuchet MS" w:hAnsi="Trebuchet MS" w:cs="Calibri"/>
                  <w:color w:val="000000"/>
                  <w:sz w:val="18"/>
                  <w:szCs w:val="18"/>
                </w:rPr>
                <w:t> </w:t>
              </w:r>
            </w:ins>
          </w:p>
        </w:tc>
        <w:tc>
          <w:tcPr>
            <w:tcW w:w="992" w:type="dxa"/>
            <w:tcBorders>
              <w:top w:val="nil"/>
              <w:left w:val="nil"/>
              <w:bottom w:val="single" w:sz="8" w:space="0" w:color="auto"/>
              <w:right w:val="single" w:sz="8" w:space="0" w:color="auto"/>
            </w:tcBorders>
            <w:shd w:val="clear" w:color="auto" w:fill="auto"/>
            <w:vAlign w:val="center"/>
            <w:hideMark/>
          </w:tcPr>
          <w:p w14:paraId="222E21ED" w14:textId="77777777" w:rsidR="00710D81" w:rsidRPr="00710D81" w:rsidRDefault="00710D81" w:rsidP="00710D81">
            <w:pPr>
              <w:jc w:val="center"/>
              <w:rPr>
                <w:ins w:id="335" w:author="Maria Eugênia Castellari" w:date="2019-10-23T21:37:00Z"/>
                <w:rFonts w:ascii="Trebuchet MS" w:hAnsi="Trebuchet MS" w:cs="Calibri"/>
                <w:color w:val="000000"/>
                <w:sz w:val="18"/>
                <w:szCs w:val="18"/>
              </w:rPr>
            </w:pPr>
            <w:ins w:id="336" w:author="Maria Eugênia Castellari" w:date="2019-10-23T21:37:00Z">
              <w:r w:rsidRPr="00710D81">
                <w:rPr>
                  <w:rFonts w:ascii="Trebuchet MS" w:hAnsi="Trebuchet MS" w:cs="Calibri"/>
                  <w:color w:val="000000"/>
                  <w:sz w:val="18"/>
                  <w:szCs w:val="18"/>
                </w:rPr>
                <w:t> </w:t>
              </w:r>
            </w:ins>
          </w:p>
        </w:tc>
        <w:tc>
          <w:tcPr>
            <w:tcW w:w="1276" w:type="dxa"/>
            <w:tcBorders>
              <w:top w:val="nil"/>
              <w:left w:val="nil"/>
              <w:bottom w:val="single" w:sz="8" w:space="0" w:color="auto"/>
              <w:right w:val="single" w:sz="8" w:space="0" w:color="auto"/>
            </w:tcBorders>
            <w:shd w:val="clear" w:color="auto" w:fill="auto"/>
            <w:vAlign w:val="center"/>
            <w:hideMark/>
          </w:tcPr>
          <w:p w14:paraId="5ED833BF" w14:textId="77777777" w:rsidR="00710D81" w:rsidRPr="00710D81" w:rsidRDefault="00710D81" w:rsidP="00710D81">
            <w:pPr>
              <w:jc w:val="center"/>
              <w:rPr>
                <w:ins w:id="337" w:author="Maria Eugênia Castellari" w:date="2019-10-23T21:37:00Z"/>
                <w:rFonts w:ascii="Trebuchet MS" w:hAnsi="Trebuchet MS" w:cs="Calibri"/>
                <w:b/>
                <w:bCs/>
                <w:color w:val="000000"/>
                <w:sz w:val="18"/>
                <w:szCs w:val="18"/>
              </w:rPr>
            </w:pPr>
            <w:ins w:id="338" w:author="Maria Eugênia Castellari" w:date="2019-10-23T21:37:00Z">
              <w:r w:rsidRPr="00710D81">
                <w:rPr>
                  <w:rFonts w:ascii="Trebuchet MS" w:hAnsi="Trebuchet MS" w:cs="Calibri"/>
                  <w:b/>
                  <w:bCs/>
                  <w:color w:val="000000"/>
                  <w:sz w:val="18"/>
                  <w:szCs w:val="18"/>
                </w:rPr>
                <w:t xml:space="preserve"> R$ 50.000.000,00 </w:t>
              </w:r>
            </w:ins>
          </w:p>
        </w:tc>
        <w:tc>
          <w:tcPr>
            <w:tcW w:w="1276" w:type="dxa"/>
            <w:tcBorders>
              <w:top w:val="nil"/>
              <w:left w:val="nil"/>
              <w:bottom w:val="single" w:sz="8" w:space="0" w:color="auto"/>
              <w:right w:val="single" w:sz="8" w:space="0" w:color="auto"/>
            </w:tcBorders>
            <w:shd w:val="clear" w:color="auto" w:fill="auto"/>
            <w:vAlign w:val="center"/>
            <w:hideMark/>
          </w:tcPr>
          <w:p w14:paraId="27461E80" w14:textId="77777777" w:rsidR="00710D81" w:rsidRPr="00710D81" w:rsidRDefault="00710D81" w:rsidP="00710D81">
            <w:pPr>
              <w:jc w:val="center"/>
              <w:rPr>
                <w:ins w:id="339" w:author="Maria Eugênia Castellari" w:date="2019-10-23T21:37:00Z"/>
                <w:rFonts w:ascii="Trebuchet MS" w:hAnsi="Trebuchet MS" w:cs="Calibri"/>
                <w:b/>
                <w:bCs/>
                <w:color w:val="000000"/>
                <w:sz w:val="18"/>
                <w:szCs w:val="18"/>
              </w:rPr>
            </w:pPr>
            <w:ins w:id="340" w:author="Maria Eugênia Castellari" w:date="2019-10-23T21:37:00Z">
              <w:r w:rsidRPr="00710D81">
                <w:rPr>
                  <w:rFonts w:ascii="Trebuchet MS" w:hAnsi="Trebuchet MS" w:cs="Calibri"/>
                  <w:b/>
                  <w:bCs/>
                  <w:color w:val="000000"/>
                  <w:sz w:val="18"/>
                  <w:szCs w:val="18"/>
                </w:rPr>
                <w:t xml:space="preserve"> R$ 23.310.000,00 </w:t>
              </w:r>
            </w:ins>
          </w:p>
        </w:tc>
        <w:tc>
          <w:tcPr>
            <w:tcW w:w="1275" w:type="dxa"/>
            <w:tcBorders>
              <w:top w:val="nil"/>
              <w:left w:val="nil"/>
              <w:bottom w:val="single" w:sz="8" w:space="0" w:color="auto"/>
              <w:right w:val="single" w:sz="8" w:space="0" w:color="auto"/>
            </w:tcBorders>
            <w:shd w:val="clear" w:color="auto" w:fill="auto"/>
            <w:vAlign w:val="center"/>
            <w:hideMark/>
          </w:tcPr>
          <w:p w14:paraId="480CCE7F" w14:textId="77777777" w:rsidR="00710D81" w:rsidRPr="00710D81" w:rsidRDefault="00710D81" w:rsidP="00710D81">
            <w:pPr>
              <w:jc w:val="center"/>
              <w:rPr>
                <w:ins w:id="341" w:author="Maria Eugênia Castellari" w:date="2019-10-23T21:37:00Z"/>
                <w:rFonts w:ascii="Trebuchet MS" w:hAnsi="Trebuchet MS" w:cs="Calibri"/>
                <w:b/>
                <w:bCs/>
                <w:color w:val="000000"/>
                <w:sz w:val="18"/>
                <w:szCs w:val="18"/>
              </w:rPr>
            </w:pPr>
            <w:ins w:id="342" w:author="Maria Eugênia Castellari" w:date="2019-10-23T21:37:00Z">
              <w:r w:rsidRPr="00710D81">
                <w:rPr>
                  <w:rFonts w:ascii="Trebuchet MS" w:hAnsi="Trebuchet MS" w:cs="Calibri"/>
                  <w:b/>
                  <w:bCs/>
                  <w:color w:val="000000"/>
                  <w:sz w:val="18"/>
                  <w:szCs w:val="18"/>
                </w:rPr>
                <w:t xml:space="preserve"> R$ 13.120.000,00 </w:t>
              </w:r>
            </w:ins>
          </w:p>
        </w:tc>
        <w:tc>
          <w:tcPr>
            <w:tcW w:w="1134" w:type="dxa"/>
            <w:tcBorders>
              <w:top w:val="nil"/>
              <w:left w:val="nil"/>
              <w:bottom w:val="single" w:sz="8" w:space="0" w:color="auto"/>
              <w:right w:val="single" w:sz="8" w:space="0" w:color="auto"/>
            </w:tcBorders>
            <w:shd w:val="clear" w:color="auto" w:fill="auto"/>
            <w:vAlign w:val="center"/>
            <w:hideMark/>
          </w:tcPr>
          <w:p w14:paraId="2E5AA83E" w14:textId="77777777" w:rsidR="00710D81" w:rsidRPr="00710D81" w:rsidRDefault="00710D81" w:rsidP="00710D81">
            <w:pPr>
              <w:jc w:val="center"/>
              <w:rPr>
                <w:ins w:id="343" w:author="Maria Eugênia Castellari" w:date="2019-10-23T21:37:00Z"/>
                <w:rFonts w:ascii="Trebuchet MS" w:hAnsi="Trebuchet MS" w:cs="Calibri"/>
                <w:b/>
                <w:bCs/>
                <w:color w:val="000000"/>
                <w:sz w:val="18"/>
                <w:szCs w:val="18"/>
              </w:rPr>
            </w:pPr>
            <w:ins w:id="344" w:author="Maria Eugênia Castellari" w:date="2019-10-23T21:37:00Z">
              <w:r w:rsidRPr="00710D81">
                <w:rPr>
                  <w:rFonts w:ascii="Trebuchet MS" w:hAnsi="Trebuchet MS" w:cs="Calibri"/>
                  <w:b/>
                  <w:bCs/>
                  <w:color w:val="000000"/>
                  <w:sz w:val="18"/>
                  <w:szCs w:val="18"/>
                </w:rPr>
                <w:t xml:space="preserve"> R$ 6.920.000,00 </w:t>
              </w:r>
            </w:ins>
          </w:p>
        </w:tc>
        <w:tc>
          <w:tcPr>
            <w:tcW w:w="1266" w:type="dxa"/>
            <w:tcBorders>
              <w:top w:val="nil"/>
              <w:left w:val="nil"/>
              <w:bottom w:val="single" w:sz="8" w:space="0" w:color="auto"/>
              <w:right w:val="single" w:sz="8" w:space="0" w:color="auto"/>
            </w:tcBorders>
            <w:shd w:val="clear" w:color="auto" w:fill="auto"/>
            <w:vAlign w:val="center"/>
            <w:hideMark/>
          </w:tcPr>
          <w:p w14:paraId="66F51EA6" w14:textId="77777777" w:rsidR="00710D81" w:rsidRPr="00710D81" w:rsidRDefault="00710D81" w:rsidP="00710D81">
            <w:pPr>
              <w:jc w:val="center"/>
              <w:rPr>
                <w:ins w:id="345" w:author="Maria Eugênia Castellari" w:date="2019-10-23T21:37:00Z"/>
                <w:rFonts w:ascii="Trebuchet MS" w:hAnsi="Trebuchet MS" w:cs="Calibri"/>
                <w:b/>
                <w:bCs/>
                <w:color w:val="000000"/>
                <w:sz w:val="18"/>
                <w:szCs w:val="18"/>
              </w:rPr>
            </w:pPr>
            <w:ins w:id="346" w:author="Maria Eugênia Castellari" w:date="2019-10-23T21:37:00Z">
              <w:r w:rsidRPr="00710D81">
                <w:rPr>
                  <w:rFonts w:ascii="Trebuchet MS" w:hAnsi="Trebuchet MS" w:cs="Calibri"/>
                  <w:b/>
                  <w:bCs/>
                  <w:color w:val="000000"/>
                  <w:sz w:val="18"/>
                  <w:szCs w:val="18"/>
                </w:rPr>
                <w:t xml:space="preserve"> R$ 6.650.000,00 </w:t>
              </w:r>
            </w:ins>
          </w:p>
        </w:tc>
      </w:tr>
    </w:tbl>
    <w:p w14:paraId="44213ED7" w14:textId="77777777" w:rsidR="00710D81" w:rsidRDefault="00710D81">
      <w:pPr>
        <w:jc w:val="left"/>
        <w:rPr>
          <w:ins w:id="347" w:author="Maria Eugênia Castellari" w:date="2019-10-23T21:36:00Z"/>
          <w:rFonts w:ascii="Trebuchet MS" w:hAnsi="Trebuchet MS"/>
          <w:b/>
          <w:smallCaps/>
          <w:sz w:val="20"/>
          <w:szCs w:val="20"/>
        </w:rPr>
      </w:pPr>
    </w:p>
    <w:p w14:paraId="74272568" w14:textId="77777777" w:rsidR="00710D81" w:rsidRDefault="00710D81">
      <w:pPr>
        <w:jc w:val="left"/>
        <w:rPr>
          <w:ins w:id="348" w:author="Maria Eugênia Castellari" w:date="2019-10-23T21:36:00Z"/>
          <w:rFonts w:ascii="Trebuchet MS" w:hAnsi="Trebuchet MS"/>
          <w:b/>
          <w:smallCaps/>
          <w:sz w:val="20"/>
          <w:szCs w:val="20"/>
        </w:rPr>
      </w:pPr>
    </w:p>
    <w:p w14:paraId="62A0D2AE" w14:textId="4A2D2940" w:rsidR="004B6008" w:rsidRDefault="004B6008">
      <w:pPr>
        <w:jc w:val="left"/>
        <w:rPr>
          <w:ins w:id="349" w:author="Maria Eugênia Castellari" w:date="2019-10-23T21:42:00Z"/>
          <w:rFonts w:ascii="Trebuchet MS" w:hAnsi="Trebuchet MS"/>
          <w:b/>
          <w:smallCaps/>
          <w:sz w:val="20"/>
          <w:szCs w:val="20"/>
        </w:rPr>
      </w:pPr>
      <w:ins w:id="350" w:author="Maria Eugênia Castellari" w:date="2019-10-23T21:42:00Z">
        <w:r>
          <w:rPr>
            <w:rFonts w:ascii="Trebuchet MS" w:hAnsi="Trebuchet MS"/>
            <w:b/>
            <w:smallCaps/>
            <w:sz w:val="20"/>
            <w:szCs w:val="20"/>
          </w:rPr>
          <w:br w:type="page"/>
        </w:r>
      </w:ins>
    </w:p>
    <w:p w14:paraId="2B435A23" w14:textId="72CBA11F" w:rsidR="00C941E6" w:rsidDel="004B6008" w:rsidRDefault="00C941E6">
      <w:pPr>
        <w:jc w:val="left"/>
        <w:rPr>
          <w:ins w:id="351" w:author="Felipe Cescato Biscuola" w:date="2019-10-23T16:10:00Z"/>
          <w:del w:id="352" w:author="Maria Eugênia Castellari" w:date="2019-10-23T21:42:00Z"/>
          <w:rFonts w:ascii="Trebuchet MS" w:hAnsi="Trebuchet MS"/>
          <w:b/>
          <w:smallCaps/>
          <w:sz w:val="20"/>
          <w:szCs w:val="20"/>
        </w:rPr>
      </w:pPr>
      <w:ins w:id="353" w:author="Felipe Cescato Biscuola" w:date="2019-10-23T16:10:00Z">
        <w:del w:id="354" w:author="Maria Eugênia Castellari" w:date="2019-10-23T21:42:00Z">
          <w:r w:rsidDel="004B6008">
            <w:rPr>
              <w:rFonts w:ascii="Trebuchet MS" w:hAnsi="Trebuchet MS"/>
              <w:b/>
              <w:smallCaps/>
              <w:sz w:val="20"/>
              <w:szCs w:val="20"/>
            </w:rPr>
            <w:lastRenderedPageBreak/>
            <w:br w:type="page"/>
          </w:r>
        </w:del>
      </w:ins>
    </w:p>
    <w:p w14:paraId="31639BF1" w14:textId="77777777" w:rsidR="003E3044" w:rsidRDefault="003E3044" w:rsidP="004B6008">
      <w:pPr>
        <w:jc w:val="left"/>
        <w:rPr>
          <w:rFonts w:ascii="Trebuchet MS" w:hAnsi="Trebuchet MS"/>
          <w:b/>
          <w:smallCaps/>
          <w:sz w:val="20"/>
          <w:szCs w:val="20"/>
        </w:rPr>
      </w:pPr>
    </w:p>
    <w:p w14:paraId="73672878" w14:textId="62E7FC2A" w:rsidR="003E3044" w:rsidRDefault="003E3044" w:rsidP="00D30F65">
      <w:pPr>
        <w:spacing w:line="240" w:lineRule="exact"/>
        <w:jc w:val="center"/>
        <w:rPr>
          <w:rFonts w:ascii="Trebuchet MS" w:hAnsi="Trebuchet MS"/>
          <w:b/>
          <w:smallCaps/>
          <w:sz w:val="20"/>
          <w:szCs w:val="20"/>
        </w:rPr>
      </w:pPr>
      <w:r>
        <w:rPr>
          <w:rFonts w:ascii="Trebuchet MS" w:hAnsi="Trebuchet MS"/>
          <w:b/>
          <w:smallCaps/>
          <w:sz w:val="20"/>
          <w:szCs w:val="20"/>
        </w:rPr>
        <w:t>Anexo II</w:t>
      </w:r>
    </w:p>
    <w:p w14:paraId="78C1C207" w14:textId="4EAF5249" w:rsidR="003E3044" w:rsidRDefault="003E3044" w:rsidP="00D30F65">
      <w:pPr>
        <w:spacing w:line="240" w:lineRule="exact"/>
        <w:jc w:val="center"/>
        <w:rPr>
          <w:rFonts w:ascii="Trebuchet MS" w:hAnsi="Trebuchet MS"/>
          <w:b/>
          <w:smallCaps/>
          <w:sz w:val="20"/>
          <w:szCs w:val="20"/>
        </w:rPr>
      </w:pPr>
      <w:r>
        <w:rPr>
          <w:rFonts w:ascii="Trebuchet MS" w:hAnsi="Trebuchet MS"/>
          <w:b/>
          <w:smallCaps/>
          <w:sz w:val="20"/>
          <w:szCs w:val="20"/>
        </w:rPr>
        <w:t>Relatório de Destinação dos Recursos</w:t>
      </w:r>
    </w:p>
    <w:p w14:paraId="36F4A48B" w14:textId="008EA063" w:rsidR="003E3044" w:rsidRPr="00022321" w:rsidRDefault="003E3044" w:rsidP="00D30F65">
      <w:pPr>
        <w:spacing w:line="240" w:lineRule="exact"/>
        <w:jc w:val="center"/>
        <w:rPr>
          <w:rFonts w:ascii="Trebuchet MS" w:hAnsi="Trebuchet MS"/>
          <w:b/>
          <w:smallCaps/>
          <w:sz w:val="20"/>
          <w:szCs w:val="20"/>
        </w:rPr>
      </w:pPr>
    </w:p>
    <w:p w14:paraId="56451781" w14:textId="19E0989F" w:rsidR="00022321" w:rsidRPr="00022321" w:rsidRDefault="00022321" w:rsidP="00D30F65">
      <w:pPr>
        <w:spacing w:line="240" w:lineRule="exact"/>
        <w:jc w:val="center"/>
        <w:rPr>
          <w:rFonts w:ascii="Trebuchet MS" w:hAnsi="Trebuchet MS"/>
          <w:b/>
          <w:smallCaps/>
          <w:sz w:val="20"/>
          <w:szCs w:val="20"/>
        </w:rPr>
      </w:pPr>
      <w:r w:rsidRPr="00022321">
        <w:rPr>
          <w:rFonts w:ascii="Trebuchet MS" w:hAnsi="Trebuchet MS"/>
          <w:b/>
          <w:smallCaps/>
          <w:sz w:val="20"/>
          <w:szCs w:val="20"/>
        </w:rPr>
        <w:t>Relatório Acerca da Aplicação dos Recursos da Emissão</w:t>
      </w:r>
    </w:p>
    <w:p w14:paraId="33A3A248" w14:textId="3F087A85" w:rsidR="00022321" w:rsidRDefault="00022321" w:rsidP="00D30F65">
      <w:pPr>
        <w:spacing w:line="240" w:lineRule="exact"/>
        <w:rPr>
          <w:rFonts w:ascii="Trebuchet MS" w:hAnsi="Trebuchet MS"/>
          <w:sz w:val="20"/>
          <w:szCs w:val="20"/>
        </w:rPr>
      </w:pPr>
    </w:p>
    <w:p w14:paraId="4C01E46D" w14:textId="77777777" w:rsidR="000A3ED9" w:rsidRPr="00022321" w:rsidRDefault="000A3ED9" w:rsidP="00D30F65">
      <w:pPr>
        <w:spacing w:line="240" w:lineRule="exact"/>
        <w:rPr>
          <w:rFonts w:ascii="Trebuchet MS" w:hAnsi="Trebuchet MS"/>
          <w:b/>
          <w:smallCaps/>
          <w:sz w:val="20"/>
          <w:szCs w:val="20"/>
        </w:rPr>
      </w:pPr>
      <w:r>
        <w:rPr>
          <w:rFonts w:ascii="Trebuchet MS" w:hAnsi="Trebuchet MS"/>
          <w:b/>
          <w:smallCaps/>
          <w:sz w:val="20"/>
          <w:szCs w:val="20"/>
        </w:rPr>
        <w:t>Período de ______ a _____:</w:t>
      </w:r>
    </w:p>
    <w:p w14:paraId="3974AC47" w14:textId="77777777" w:rsidR="000A3ED9" w:rsidRPr="00022321" w:rsidRDefault="000A3ED9" w:rsidP="00D30F65">
      <w:pPr>
        <w:spacing w:line="240" w:lineRule="exact"/>
        <w:rPr>
          <w:rFonts w:ascii="Trebuchet MS" w:hAnsi="Trebuchet MS"/>
          <w:sz w:val="20"/>
          <w:szCs w:val="20"/>
        </w:rPr>
      </w:pPr>
    </w:p>
    <w:p w14:paraId="279565A5" w14:textId="589C6D8E" w:rsidR="00022321" w:rsidRPr="00022321" w:rsidRDefault="00022321" w:rsidP="00D30F65">
      <w:pPr>
        <w:pStyle w:val="Recuonormal"/>
        <w:spacing w:line="240" w:lineRule="exact"/>
        <w:ind w:left="0"/>
        <w:jc w:val="both"/>
        <w:rPr>
          <w:rFonts w:ascii="Trebuchet MS" w:hAnsi="Trebuchet MS"/>
          <w:lang w:val="pt-BR"/>
        </w:rPr>
      </w:pPr>
      <w:r w:rsidRPr="00022321">
        <w:rPr>
          <w:rFonts w:ascii="Trebuchet MS" w:hAnsi="Trebuchet MS"/>
          <w:b/>
          <w:smallCaps/>
          <w:lang w:val="pt-BR"/>
        </w:rPr>
        <w:t>Incorporadora e Construtora PIBB S.A.</w:t>
      </w:r>
      <w:r w:rsidRPr="00022321">
        <w:rPr>
          <w:rFonts w:ascii="Trebuchet MS" w:hAnsi="Trebuchet MS"/>
          <w:snapToGrid w:val="0"/>
          <w:lang w:val="pt-BR"/>
        </w:rPr>
        <w:t xml:space="preserve">, sociedade por ações, </w:t>
      </w:r>
      <w:r w:rsidRPr="00022321">
        <w:rPr>
          <w:rFonts w:ascii="Trebuchet MS" w:hAnsi="Trebuchet MS"/>
          <w:lang w:val="pt-BR"/>
        </w:rPr>
        <w:t>com sede</w:t>
      </w:r>
      <w:r w:rsidRPr="00022321">
        <w:rPr>
          <w:rFonts w:ascii="Trebuchet MS" w:hAnsi="Trebuchet MS"/>
          <w:bCs/>
          <w:lang w:val="pt-BR"/>
        </w:rPr>
        <w:t xml:space="preserve"> na cidade de Fortaleza, Estado do Ceará, na Avenida Santos Dumont, nº 2.122, sala 2.101, CEP 60150-160, </w:t>
      </w:r>
      <w:r w:rsidRPr="00022321">
        <w:rPr>
          <w:rFonts w:ascii="Trebuchet MS" w:hAnsi="Trebuchet MS"/>
          <w:lang w:val="pt-BR"/>
        </w:rPr>
        <w:t>inscrita no CNPJ sob o nº 05.299.010/0001-93, neste ato representada na forma de seu Estatuto Social, serve-se do presente para declarar que, no período compreendido entre [</w:t>
      </w:r>
      <w:r w:rsidRPr="00883CAF">
        <w:rPr>
          <w:rFonts w:ascii="Trebuchet MS" w:hAnsi="Trebuchet MS"/>
          <w:highlight w:val="yellow"/>
          <w:lang w:val="pt-BR"/>
        </w:rPr>
        <w:t>•</w:t>
      </w:r>
      <w:r w:rsidRPr="00022321">
        <w:rPr>
          <w:rFonts w:ascii="Trebuchet MS" w:hAnsi="Trebuchet MS"/>
          <w:lang w:val="pt-BR"/>
        </w:rPr>
        <w:t>] a [</w:t>
      </w:r>
      <w:r w:rsidRPr="00883CAF">
        <w:rPr>
          <w:rFonts w:ascii="Trebuchet MS" w:hAnsi="Trebuchet MS"/>
          <w:highlight w:val="yellow"/>
          <w:lang w:val="pt-BR"/>
        </w:rPr>
        <w:t>•</w:t>
      </w:r>
      <w:r w:rsidRPr="00022321">
        <w:rPr>
          <w:rFonts w:ascii="Trebuchet MS" w:hAnsi="Trebuchet MS"/>
          <w:lang w:val="pt-BR"/>
        </w:rPr>
        <w:t>], aplicou R$ [</w:t>
      </w:r>
      <w:r w:rsidRPr="00883CAF">
        <w:rPr>
          <w:rFonts w:ascii="Trebuchet MS" w:hAnsi="Trebuchet MS"/>
          <w:highlight w:val="yellow"/>
          <w:lang w:val="pt-BR"/>
        </w:rPr>
        <w:t>•</w:t>
      </w:r>
      <w:r w:rsidRPr="00022321">
        <w:rPr>
          <w:rFonts w:ascii="Trebuchet MS" w:hAnsi="Trebuchet MS"/>
          <w:lang w:val="pt-BR"/>
        </w:rPr>
        <w:t>] ([</w:t>
      </w:r>
      <w:r w:rsidRPr="00883CAF">
        <w:rPr>
          <w:rFonts w:ascii="Trebuchet MS" w:hAnsi="Trebuchet MS"/>
          <w:highlight w:val="yellow"/>
          <w:lang w:val="pt-BR"/>
        </w:rPr>
        <w:t>•</w:t>
      </w:r>
      <w:r w:rsidRPr="00022321">
        <w:rPr>
          <w:rFonts w:ascii="Trebuchet MS" w:hAnsi="Trebuchet MS"/>
          <w:lang w:val="pt-BR"/>
        </w:rPr>
        <w:t xml:space="preserve">]) dos recursos decorrentes de sua </w:t>
      </w:r>
      <w:r>
        <w:rPr>
          <w:rFonts w:ascii="Trebuchet MS" w:hAnsi="Trebuchet MS"/>
          <w:color w:val="000000"/>
          <w:lang w:val="pt-BR"/>
        </w:rPr>
        <w:t>[</w:t>
      </w:r>
      <w:r w:rsidRPr="00883CAF">
        <w:rPr>
          <w:rFonts w:ascii="Trebuchet MS" w:hAnsi="Trebuchet MS"/>
          <w:color w:val="000000"/>
          <w:highlight w:val="yellow"/>
          <w:lang w:val="pt-BR"/>
        </w:rPr>
        <w:t>•</w:t>
      </w:r>
      <w:r>
        <w:rPr>
          <w:rFonts w:ascii="Trebuchet MS" w:hAnsi="Trebuchet MS"/>
          <w:color w:val="000000"/>
          <w:lang w:val="pt-BR"/>
        </w:rPr>
        <w:t>]</w:t>
      </w:r>
      <w:r w:rsidRPr="00022321">
        <w:rPr>
          <w:rFonts w:ascii="Trebuchet MS" w:hAnsi="Trebuchet MS"/>
          <w:color w:val="000000"/>
          <w:lang w:val="pt-BR"/>
        </w:rPr>
        <w:t>ª</w:t>
      </w:r>
      <w:r>
        <w:rPr>
          <w:rFonts w:ascii="Trebuchet MS" w:hAnsi="Trebuchet MS"/>
          <w:color w:val="000000"/>
          <w:lang w:val="pt-BR"/>
        </w:rPr>
        <w:t xml:space="preserve"> ([</w:t>
      </w:r>
      <w:r w:rsidRPr="00883CAF">
        <w:rPr>
          <w:rFonts w:ascii="Trebuchet MS" w:hAnsi="Trebuchet MS"/>
          <w:color w:val="000000"/>
          <w:highlight w:val="yellow"/>
          <w:lang w:val="pt-BR"/>
        </w:rPr>
        <w:t>•</w:t>
      </w:r>
      <w:r>
        <w:rPr>
          <w:rFonts w:ascii="Trebuchet MS" w:hAnsi="Trebuchet MS"/>
          <w:color w:val="000000"/>
          <w:lang w:val="pt-BR"/>
        </w:rPr>
        <w:t>])</w:t>
      </w:r>
      <w:r w:rsidRPr="00022321">
        <w:rPr>
          <w:rFonts w:ascii="Trebuchet MS" w:hAnsi="Trebuchet MS"/>
          <w:color w:val="000000"/>
          <w:lang w:val="pt-BR"/>
        </w:rPr>
        <w:t xml:space="preserve"> Emissão de Debêntures </w:t>
      </w:r>
      <w:r>
        <w:rPr>
          <w:rFonts w:ascii="Trebuchet MS" w:hAnsi="Trebuchet MS"/>
          <w:color w:val="000000"/>
          <w:lang w:val="pt-BR"/>
        </w:rPr>
        <w:t xml:space="preserve">Simples, </w:t>
      </w:r>
      <w:r w:rsidRPr="00022321">
        <w:rPr>
          <w:rFonts w:ascii="Trebuchet MS" w:hAnsi="Trebuchet MS"/>
          <w:color w:val="000000"/>
          <w:lang w:val="pt-BR"/>
        </w:rPr>
        <w:t xml:space="preserve">Não Conversíveis em Ações, em </w:t>
      </w:r>
      <w:r>
        <w:rPr>
          <w:rFonts w:ascii="Trebuchet MS" w:hAnsi="Trebuchet MS"/>
          <w:color w:val="000000"/>
          <w:lang w:val="pt-BR"/>
        </w:rPr>
        <w:t>Série Única</w:t>
      </w:r>
      <w:r w:rsidRPr="00022321">
        <w:rPr>
          <w:rFonts w:ascii="Trebuchet MS" w:hAnsi="Trebuchet MS"/>
          <w:color w:val="000000"/>
          <w:lang w:val="pt-BR"/>
        </w:rPr>
        <w:t>, da Espéci</w:t>
      </w:r>
      <w:r>
        <w:rPr>
          <w:rFonts w:ascii="Trebuchet MS" w:hAnsi="Trebuchet MS"/>
          <w:color w:val="000000"/>
          <w:lang w:val="pt-BR"/>
        </w:rPr>
        <w:t>e com Garantia Real e com Garantia Adicional Fidejussória,</w:t>
      </w:r>
      <w:r w:rsidRPr="00022321">
        <w:rPr>
          <w:rFonts w:ascii="Trebuchet MS" w:hAnsi="Trebuchet MS"/>
          <w:color w:val="000000"/>
          <w:lang w:val="pt-BR"/>
        </w:rPr>
        <w:t xml:space="preserve"> </w:t>
      </w:r>
      <w:r w:rsidRPr="00022321">
        <w:rPr>
          <w:rFonts w:ascii="Trebuchet MS" w:hAnsi="Trebuchet MS"/>
          <w:lang w:val="pt-BR"/>
        </w:rPr>
        <w:t>nos seguintes empreendimentos imobiliários:</w:t>
      </w:r>
    </w:p>
    <w:p w14:paraId="29693B57" w14:textId="77777777" w:rsidR="00022321" w:rsidRPr="00022321" w:rsidRDefault="00022321" w:rsidP="00D30F65">
      <w:pPr>
        <w:spacing w:line="240" w:lineRule="exact"/>
        <w:rPr>
          <w:rFonts w:ascii="Trebuchet MS" w:hAnsi="Trebuchet MS"/>
          <w:sz w:val="20"/>
          <w:szCs w:val="20"/>
        </w:rPr>
      </w:pPr>
    </w:p>
    <w:p w14:paraId="26DBE600" w14:textId="28F0740B" w:rsidR="00022321" w:rsidRDefault="00022321" w:rsidP="00D30F65">
      <w:pPr>
        <w:spacing w:line="240" w:lineRule="exact"/>
        <w:rPr>
          <w:rFonts w:ascii="Trebuchet MS" w:hAnsi="Trebuchet MS"/>
          <w:sz w:val="20"/>
          <w:szCs w:val="20"/>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1"/>
        <w:gridCol w:w="1134"/>
        <w:gridCol w:w="992"/>
        <w:gridCol w:w="443"/>
        <w:gridCol w:w="2392"/>
        <w:gridCol w:w="1701"/>
        <w:gridCol w:w="1560"/>
        <w:gridCol w:w="1134"/>
      </w:tblGrid>
      <w:tr w:rsidR="000A3ED9" w:rsidRPr="007B6269" w14:paraId="5C008E41" w14:textId="77777777" w:rsidTr="00471E50">
        <w:trPr>
          <w:trHeight w:val="233"/>
          <w:tblHeader/>
          <w:jc w:val="center"/>
        </w:trPr>
        <w:tc>
          <w:tcPr>
            <w:tcW w:w="1271" w:type="dxa"/>
            <w:shd w:val="clear" w:color="auto" w:fill="BFBFBF" w:themeFill="background1" w:themeFillShade="BF"/>
            <w:noWrap/>
            <w:tcMar>
              <w:top w:w="0" w:type="dxa"/>
              <w:left w:w="70" w:type="dxa"/>
              <w:bottom w:w="0" w:type="dxa"/>
              <w:right w:w="70" w:type="dxa"/>
            </w:tcMar>
            <w:vAlign w:val="center"/>
            <w:hideMark/>
          </w:tcPr>
          <w:p w14:paraId="7877CC70" w14:textId="77777777" w:rsidR="000A3ED9" w:rsidRPr="007B6269" w:rsidRDefault="000A3ED9" w:rsidP="00D30F65">
            <w:pPr>
              <w:widowControl w:val="0"/>
              <w:tabs>
                <w:tab w:val="left" w:pos="851"/>
              </w:tabs>
              <w:spacing w:before="120" w:after="120" w:line="240" w:lineRule="exact"/>
              <w:jc w:val="center"/>
              <w:rPr>
                <w:rFonts w:ascii="Trebuchet MS" w:hAnsi="Trebuchet MS" w:cs="Arial"/>
                <w:b/>
                <w:sz w:val="16"/>
                <w:szCs w:val="16"/>
              </w:rPr>
            </w:pPr>
            <w:r w:rsidRPr="007B6269">
              <w:rPr>
                <w:rFonts w:ascii="Trebuchet MS" w:hAnsi="Trebuchet MS" w:cs="Arial"/>
                <w:b/>
                <w:sz w:val="16"/>
                <w:szCs w:val="16"/>
              </w:rPr>
              <w:t>Denominação do Empreendimento Imobiliário</w:t>
            </w:r>
          </w:p>
        </w:tc>
        <w:tc>
          <w:tcPr>
            <w:tcW w:w="1134" w:type="dxa"/>
            <w:shd w:val="clear" w:color="auto" w:fill="BFBFBF" w:themeFill="background1" w:themeFillShade="BF"/>
            <w:noWrap/>
            <w:tcMar>
              <w:top w:w="0" w:type="dxa"/>
              <w:left w:w="70" w:type="dxa"/>
              <w:bottom w:w="0" w:type="dxa"/>
              <w:right w:w="70" w:type="dxa"/>
            </w:tcMar>
            <w:vAlign w:val="center"/>
            <w:hideMark/>
          </w:tcPr>
          <w:p w14:paraId="26EAD049" w14:textId="77777777" w:rsidR="000A3ED9" w:rsidRPr="007B6269" w:rsidRDefault="000A3ED9" w:rsidP="00D30F65">
            <w:pPr>
              <w:widowControl w:val="0"/>
              <w:tabs>
                <w:tab w:val="left" w:pos="851"/>
              </w:tabs>
              <w:spacing w:before="120" w:after="120" w:line="240" w:lineRule="exact"/>
              <w:jc w:val="center"/>
              <w:rPr>
                <w:rFonts w:ascii="Trebuchet MS" w:hAnsi="Trebuchet MS" w:cs="Arial"/>
                <w:b/>
                <w:sz w:val="16"/>
                <w:szCs w:val="16"/>
              </w:rPr>
            </w:pPr>
            <w:r w:rsidRPr="007B6269">
              <w:rPr>
                <w:rFonts w:ascii="Trebuchet MS" w:hAnsi="Trebuchet MS" w:cs="Arial"/>
                <w:b/>
                <w:sz w:val="16"/>
                <w:szCs w:val="16"/>
              </w:rPr>
              <w:t>Matrícula/Endereço</w:t>
            </w:r>
          </w:p>
        </w:tc>
        <w:tc>
          <w:tcPr>
            <w:tcW w:w="992" w:type="dxa"/>
            <w:shd w:val="clear" w:color="auto" w:fill="BFBFBF" w:themeFill="background1" w:themeFillShade="BF"/>
          </w:tcPr>
          <w:p w14:paraId="19455411" w14:textId="77777777" w:rsidR="000A3ED9" w:rsidRPr="007B6269" w:rsidRDefault="000A3ED9" w:rsidP="00D30F65">
            <w:pPr>
              <w:widowControl w:val="0"/>
              <w:tabs>
                <w:tab w:val="left" w:pos="851"/>
              </w:tabs>
              <w:spacing w:before="120" w:after="120" w:line="240" w:lineRule="exact"/>
              <w:jc w:val="center"/>
              <w:rPr>
                <w:rFonts w:ascii="Trebuchet MS" w:hAnsi="Trebuchet MS" w:cs="Tahoma"/>
                <w:bCs/>
                <w:sz w:val="16"/>
                <w:szCs w:val="16"/>
              </w:rPr>
            </w:pPr>
            <w:r w:rsidRPr="007B6269">
              <w:rPr>
                <w:rFonts w:ascii="Trebuchet MS" w:hAnsi="Trebuchet MS" w:cs="Tahoma"/>
                <w:bCs/>
                <w:sz w:val="16"/>
                <w:szCs w:val="16"/>
              </w:rPr>
              <w:t>Nº da Nota Fiscal (NF-e)</w:t>
            </w:r>
          </w:p>
        </w:tc>
        <w:tc>
          <w:tcPr>
            <w:tcW w:w="2835" w:type="dxa"/>
            <w:gridSpan w:val="2"/>
            <w:shd w:val="clear" w:color="auto" w:fill="BFBFBF" w:themeFill="background1" w:themeFillShade="BF"/>
          </w:tcPr>
          <w:p w14:paraId="13B6D7F6" w14:textId="77777777" w:rsidR="000A3ED9" w:rsidRPr="007B6269" w:rsidRDefault="000A3ED9" w:rsidP="00D30F65">
            <w:pPr>
              <w:widowControl w:val="0"/>
              <w:autoSpaceDE w:val="0"/>
              <w:autoSpaceDN w:val="0"/>
              <w:adjustRightInd w:val="0"/>
              <w:spacing w:line="240" w:lineRule="exact"/>
              <w:textAlignment w:val="baseline"/>
              <w:rPr>
                <w:rFonts w:ascii="Trebuchet MS" w:hAnsi="Trebuchet MS" w:cs="Tahoma"/>
                <w:bCs/>
                <w:sz w:val="16"/>
                <w:szCs w:val="16"/>
              </w:rPr>
            </w:pPr>
            <w:r w:rsidRPr="007B6269">
              <w:rPr>
                <w:rFonts w:ascii="Trebuchet MS" w:hAnsi="Trebuchet MS" w:cs="Tahoma"/>
                <w:bCs/>
                <w:sz w:val="16"/>
                <w:szCs w:val="16"/>
              </w:rPr>
              <w:t>Destinação dos recursos/etapa do projeto:</w:t>
            </w:r>
          </w:p>
          <w:p w14:paraId="6887AC4A" w14:textId="77777777" w:rsidR="000A3ED9" w:rsidRPr="007B6269" w:rsidRDefault="000A3ED9" w:rsidP="00D30F65">
            <w:pPr>
              <w:widowControl w:val="0"/>
              <w:autoSpaceDE w:val="0"/>
              <w:autoSpaceDN w:val="0"/>
              <w:adjustRightInd w:val="0"/>
              <w:spacing w:line="240" w:lineRule="exact"/>
              <w:textAlignment w:val="baseline"/>
              <w:rPr>
                <w:rFonts w:ascii="Trebuchet MS" w:hAnsi="Trebuchet MS" w:cs="Tahoma"/>
                <w:bCs/>
                <w:sz w:val="16"/>
                <w:szCs w:val="16"/>
              </w:rPr>
            </w:pPr>
            <w:r w:rsidRPr="007B6269">
              <w:rPr>
                <w:rFonts w:ascii="Trebuchet MS" w:hAnsi="Trebuchet MS"/>
                <w:sz w:val="16"/>
                <w:szCs w:val="16"/>
              </w:rPr>
              <w:t>produção, expansão, desenvolvimento, construção, comercialização, refinanciamento e/ou reforma</w:t>
            </w:r>
          </w:p>
        </w:tc>
        <w:tc>
          <w:tcPr>
            <w:tcW w:w="1701" w:type="dxa"/>
            <w:shd w:val="clear" w:color="auto" w:fill="BFBFBF" w:themeFill="background1" w:themeFillShade="BF"/>
            <w:vAlign w:val="center"/>
          </w:tcPr>
          <w:p w14:paraId="37E98E5E" w14:textId="77777777" w:rsidR="000A3ED9" w:rsidRPr="007B6269" w:rsidRDefault="000A3ED9" w:rsidP="00D30F65">
            <w:pPr>
              <w:widowControl w:val="0"/>
              <w:tabs>
                <w:tab w:val="left" w:pos="851"/>
              </w:tabs>
              <w:spacing w:before="120" w:after="120" w:line="240" w:lineRule="exact"/>
              <w:jc w:val="center"/>
              <w:rPr>
                <w:rFonts w:ascii="Trebuchet MS" w:hAnsi="Trebuchet MS" w:cs="Arial"/>
                <w:b/>
                <w:sz w:val="16"/>
                <w:szCs w:val="16"/>
              </w:rPr>
            </w:pPr>
            <w:r w:rsidRPr="007B6269">
              <w:rPr>
                <w:rFonts w:ascii="Trebuchet MS" w:hAnsi="Trebuchet MS" w:cs="Arial"/>
                <w:b/>
                <w:sz w:val="16"/>
                <w:szCs w:val="16"/>
              </w:rPr>
              <w:t>Percentual do Recurso Estimado</w:t>
            </w:r>
          </w:p>
        </w:tc>
        <w:tc>
          <w:tcPr>
            <w:tcW w:w="1560" w:type="dxa"/>
            <w:shd w:val="clear" w:color="auto" w:fill="BFBFBF" w:themeFill="background1" w:themeFillShade="BF"/>
            <w:vAlign w:val="center"/>
          </w:tcPr>
          <w:p w14:paraId="16076CD0" w14:textId="77777777" w:rsidR="000A3ED9" w:rsidRPr="007B6269" w:rsidRDefault="000A3ED9" w:rsidP="00D30F65">
            <w:pPr>
              <w:widowControl w:val="0"/>
              <w:tabs>
                <w:tab w:val="left" w:pos="851"/>
              </w:tabs>
              <w:spacing w:before="120" w:after="120" w:line="240" w:lineRule="exact"/>
              <w:jc w:val="center"/>
              <w:rPr>
                <w:rFonts w:ascii="Trebuchet MS" w:hAnsi="Trebuchet MS" w:cs="Arial"/>
                <w:b/>
                <w:sz w:val="16"/>
                <w:szCs w:val="16"/>
              </w:rPr>
            </w:pPr>
            <w:r w:rsidRPr="007B6269">
              <w:rPr>
                <w:rFonts w:ascii="Trebuchet MS" w:hAnsi="Trebuchet MS" w:cs="Arial"/>
                <w:b/>
                <w:sz w:val="16"/>
                <w:szCs w:val="16"/>
              </w:rPr>
              <w:t>Percentual do Recurso Utilizado</w:t>
            </w:r>
          </w:p>
        </w:tc>
        <w:tc>
          <w:tcPr>
            <w:tcW w:w="1134" w:type="dxa"/>
            <w:shd w:val="clear" w:color="auto" w:fill="BFBFBF" w:themeFill="background1" w:themeFillShade="BF"/>
            <w:vAlign w:val="center"/>
          </w:tcPr>
          <w:p w14:paraId="35E63809" w14:textId="77777777" w:rsidR="000A3ED9" w:rsidRPr="007B6269" w:rsidRDefault="000A3ED9" w:rsidP="00D30F65">
            <w:pPr>
              <w:widowControl w:val="0"/>
              <w:tabs>
                <w:tab w:val="left" w:pos="851"/>
              </w:tabs>
              <w:spacing w:before="120" w:after="120" w:line="240" w:lineRule="exact"/>
              <w:jc w:val="center"/>
              <w:rPr>
                <w:rFonts w:ascii="Trebuchet MS" w:hAnsi="Trebuchet MS" w:cs="Arial"/>
                <w:b/>
                <w:sz w:val="16"/>
                <w:szCs w:val="16"/>
              </w:rPr>
            </w:pPr>
            <w:r w:rsidRPr="007B6269">
              <w:rPr>
                <w:rFonts w:ascii="Trebuchet MS" w:hAnsi="Trebuchet MS" w:cs="Arial"/>
                <w:b/>
                <w:sz w:val="16"/>
                <w:szCs w:val="16"/>
              </w:rPr>
              <w:t>Valor gasto</w:t>
            </w:r>
          </w:p>
        </w:tc>
      </w:tr>
      <w:tr w:rsidR="000A3ED9" w:rsidRPr="007B6269" w14:paraId="7FBE7469" w14:textId="77777777" w:rsidTr="00471E50">
        <w:trPr>
          <w:trHeight w:val="396"/>
          <w:jc w:val="center"/>
        </w:trPr>
        <w:tc>
          <w:tcPr>
            <w:tcW w:w="1271" w:type="dxa"/>
            <w:noWrap/>
            <w:tcMar>
              <w:top w:w="0" w:type="dxa"/>
              <w:left w:w="70" w:type="dxa"/>
              <w:bottom w:w="0" w:type="dxa"/>
              <w:right w:w="70" w:type="dxa"/>
            </w:tcMar>
            <w:vAlign w:val="center"/>
            <w:hideMark/>
          </w:tcPr>
          <w:p w14:paraId="1C5E3D6A" w14:textId="77777777" w:rsidR="000A3ED9" w:rsidRPr="007B6269" w:rsidRDefault="000A3ED9" w:rsidP="00D30F65">
            <w:pPr>
              <w:spacing w:before="120" w:after="120" w:line="240" w:lineRule="exact"/>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tcMar>
              <w:top w:w="0" w:type="dxa"/>
              <w:left w:w="70" w:type="dxa"/>
              <w:bottom w:w="0" w:type="dxa"/>
              <w:right w:w="70" w:type="dxa"/>
            </w:tcMar>
            <w:hideMark/>
          </w:tcPr>
          <w:p w14:paraId="6666D144"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992" w:type="dxa"/>
          </w:tcPr>
          <w:p w14:paraId="1176FBAB"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2835" w:type="dxa"/>
            <w:gridSpan w:val="2"/>
          </w:tcPr>
          <w:p w14:paraId="1CA17A0F"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701" w:type="dxa"/>
            <w:vAlign w:val="center"/>
          </w:tcPr>
          <w:p w14:paraId="79D447FE"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560" w:type="dxa"/>
            <w:vAlign w:val="center"/>
          </w:tcPr>
          <w:p w14:paraId="5FDAE477"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vAlign w:val="center"/>
          </w:tcPr>
          <w:p w14:paraId="6B7B998C"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R$[</w:t>
            </w:r>
            <w:r w:rsidRPr="007B6269">
              <w:rPr>
                <w:rFonts w:ascii="Trebuchet MS" w:hAnsi="Trebuchet MS" w:cs="Arial"/>
                <w:sz w:val="16"/>
                <w:szCs w:val="16"/>
              </w:rPr>
              <w:sym w:font="Symbol" w:char="F0B7"/>
            </w:r>
            <w:r w:rsidRPr="007B6269">
              <w:rPr>
                <w:rFonts w:ascii="Trebuchet MS" w:hAnsi="Trebuchet MS" w:cs="Arial"/>
                <w:sz w:val="16"/>
                <w:szCs w:val="16"/>
              </w:rPr>
              <w:t>]</w:t>
            </w:r>
          </w:p>
        </w:tc>
      </w:tr>
      <w:tr w:rsidR="000A3ED9" w:rsidRPr="007B6269" w14:paraId="074DBD18" w14:textId="77777777" w:rsidTr="00471E50">
        <w:trPr>
          <w:trHeight w:val="396"/>
          <w:jc w:val="center"/>
        </w:trPr>
        <w:tc>
          <w:tcPr>
            <w:tcW w:w="1271" w:type="dxa"/>
            <w:noWrap/>
            <w:tcMar>
              <w:top w:w="0" w:type="dxa"/>
              <w:left w:w="70" w:type="dxa"/>
              <w:bottom w:w="0" w:type="dxa"/>
              <w:right w:w="70" w:type="dxa"/>
            </w:tcMar>
            <w:vAlign w:val="center"/>
          </w:tcPr>
          <w:p w14:paraId="4884D75B" w14:textId="77777777" w:rsidR="000A3ED9" w:rsidRPr="007B6269" w:rsidRDefault="000A3ED9" w:rsidP="00D30F65">
            <w:pPr>
              <w:spacing w:before="120" w:after="120" w:line="240" w:lineRule="exact"/>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tcMar>
              <w:top w:w="0" w:type="dxa"/>
              <w:left w:w="70" w:type="dxa"/>
              <w:bottom w:w="0" w:type="dxa"/>
              <w:right w:w="70" w:type="dxa"/>
            </w:tcMar>
          </w:tcPr>
          <w:p w14:paraId="2B469799"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992" w:type="dxa"/>
          </w:tcPr>
          <w:p w14:paraId="4E32A4BE"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2835" w:type="dxa"/>
            <w:gridSpan w:val="2"/>
          </w:tcPr>
          <w:p w14:paraId="07E6F6E7"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701" w:type="dxa"/>
            <w:vAlign w:val="center"/>
          </w:tcPr>
          <w:p w14:paraId="429AA248"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560" w:type="dxa"/>
            <w:vAlign w:val="center"/>
          </w:tcPr>
          <w:p w14:paraId="41507DFF"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vAlign w:val="center"/>
          </w:tcPr>
          <w:p w14:paraId="47FE714F"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R$[</w:t>
            </w:r>
            <w:r w:rsidRPr="007B6269">
              <w:rPr>
                <w:rFonts w:ascii="Trebuchet MS" w:hAnsi="Trebuchet MS" w:cs="Arial"/>
                <w:sz w:val="16"/>
                <w:szCs w:val="16"/>
              </w:rPr>
              <w:sym w:font="Symbol" w:char="F0B7"/>
            </w:r>
            <w:r w:rsidRPr="007B6269">
              <w:rPr>
                <w:rFonts w:ascii="Trebuchet MS" w:hAnsi="Trebuchet MS" w:cs="Arial"/>
                <w:sz w:val="16"/>
                <w:szCs w:val="16"/>
              </w:rPr>
              <w:t>]</w:t>
            </w:r>
          </w:p>
        </w:tc>
      </w:tr>
      <w:tr w:rsidR="000A3ED9" w:rsidRPr="007B6269" w14:paraId="33E9B42A" w14:textId="77777777" w:rsidTr="00471E50">
        <w:trPr>
          <w:trHeight w:val="396"/>
          <w:jc w:val="center"/>
        </w:trPr>
        <w:tc>
          <w:tcPr>
            <w:tcW w:w="1271" w:type="dxa"/>
            <w:noWrap/>
            <w:tcMar>
              <w:top w:w="0" w:type="dxa"/>
              <w:left w:w="70" w:type="dxa"/>
              <w:bottom w:w="0" w:type="dxa"/>
              <w:right w:w="70" w:type="dxa"/>
            </w:tcMar>
            <w:vAlign w:val="center"/>
          </w:tcPr>
          <w:p w14:paraId="4C5BE995" w14:textId="77777777" w:rsidR="000A3ED9" w:rsidRPr="007B6269" w:rsidRDefault="000A3ED9" w:rsidP="00D30F65">
            <w:pPr>
              <w:spacing w:before="120" w:after="120" w:line="240" w:lineRule="exact"/>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tcMar>
              <w:top w:w="0" w:type="dxa"/>
              <w:left w:w="70" w:type="dxa"/>
              <w:bottom w:w="0" w:type="dxa"/>
              <w:right w:w="70" w:type="dxa"/>
            </w:tcMar>
          </w:tcPr>
          <w:p w14:paraId="7D1CC4E1"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992" w:type="dxa"/>
          </w:tcPr>
          <w:p w14:paraId="53B9DE14"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2835" w:type="dxa"/>
            <w:gridSpan w:val="2"/>
          </w:tcPr>
          <w:p w14:paraId="1C89864D"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701" w:type="dxa"/>
            <w:vAlign w:val="center"/>
          </w:tcPr>
          <w:p w14:paraId="62F1F410"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560" w:type="dxa"/>
            <w:vAlign w:val="center"/>
          </w:tcPr>
          <w:p w14:paraId="772CFD93"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vAlign w:val="center"/>
          </w:tcPr>
          <w:p w14:paraId="1408E299"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R$[</w:t>
            </w:r>
            <w:r w:rsidRPr="007B6269">
              <w:rPr>
                <w:rFonts w:ascii="Trebuchet MS" w:hAnsi="Trebuchet MS" w:cs="Arial"/>
                <w:sz w:val="16"/>
                <w:szCs w:val="16"/>
              </w:rPr>
              <w:sym w:font="Symbol" w:char="F0B7"/>
            </w:r>
            <w:r w:rsidRPr="007B6269">
              <w:rPr>
                <w:rFonts w:ascii="Trebuchet MS" w:hAnsi="Trebuchet MS" w:cs="Arial"/>
                <w:sz w:val="16"/>
                <w:szCs w:val="16"/>
              </w:rPr>
              <w:t>]</w:t>
            </w:r>
          </w:p>
        </w:tc>
      </w:tr>
      <w:tr w:rsidR="000A3ED9" w:rsidRPr="007B6269" w14:paraId="3E3F5ABE" w14:textId="77777777" w:rsidTr="00471E50">
        <w:trPr>
          <w:trHeight w:val="396"/>
          <w:jc w:val="center"/>
        </w:trPr>
        <w:tc>
          <w:tcPr>
            <w:tcW w:w="1271" w:type="dxa"/>
            <w:noWrap/>
            <w:tcMar>
              <w:top w:w="0" w:type="dxa"/>
              <w:left w:w="70" w:type="dxa"/>
              <w:bottom w:w="0" w:type="dxa"/>
              <w:right w:w="70" w:type="dxa"/>
            </w:tcMar>
            <w:vAlign w:val="center"/>
          </w:tcPr>
          <w:p w14:paraId="27B18C05" w14:textId="77777777" w:rsidR="000A3ED9" w:rsidRPr="007B6269" w:rsidRDefault="000A3ED9" w:rsidP="00D30F65">
            <w:pPr>
              <w:spacing w:before="120" w:after="120" w:line="240" w:lineRule="exact"/>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tcMar>
              <w:top w:w="0" w:type="dxa"/>
              <w:left w:w="70" w:type="dxa"/>
              <w:bottom w:w="0" w:type="dxa"/>
              <w:right w:w="70" w:type="dxa"/>
            </w:tcMar>
          </w:tcPr>
          <w:p w14:paraId="615570B5"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992" w:type="dxa"/>
          </w:tcPr>
          <w:p w14:paraId="25D1C83E"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2835" w:type="dxa"/>
            <w:gridSpan w:val="2"/>
          </w:tcPr>
          <w:p w14:paraId="7BFBA8FE"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701" w:type="dxa"/>
            <w:vAlign w:val="center"/>
          </w:tcPr>
          <w:p w14:paraId="008F1A81"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560" w:type="dxa"/>
            <w:vAlign w:val="center"/>
          </w:tcPr>
          <w:p w14:paraId="0CF86EA7"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vAlign w:val="center"/>
          </w:tcPr>
          <w:p w14:paraId="31B9C174"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R$[</w:t>
            </w:r>
            <w:r w:rsidRPr="007B6269">
              <w:rPr>
                <w:rFonts w:ascii="Trebuchet MS" w:hAnsi="Trebuchet MS" w:cs="Arial"/>
                <w:sz w:val="16"/>
                <w:szCs w:val="16"/>
              </w:rPr>
              <w:sym w:font="Symbol" w:char="F0B7"/>
            </w:r>
            <w:r w:rsidRPr="007B6269">
              <w:rPr>
                <w:rFonts w:ascii="Trebuchet MS" w:hAnsi="Trebuchet MS" w:cs="Arial"/>
                <w:sz w:val="16"/>
                <w:szCs w:val="16"/>
              </w:rPr>
              <w:t>]</w:t>
            </w:r>
          </w:p>
        </w:tc>
      </w:tr>
      <w:tr w:rsidR="000A3ED9" w:rsidRPr="007B6269" w14:paraId="1CB0A594" w14:textId="77777777" w:rsidTr="00471E50">
        <w:trPr>
          <w:trHeight w:val="396"/>
          <w:jc w:val="center"/>
        </w:trPr>
        <w:tc>
          <w:tcPr>
            <w:tcW w:w="6232" w:type="dxa"/>
            <w:gridSpan w:val="5"/>
            <w:shd w:val="clear" w:color="auto" w:fill="BFBFBF" w:themeFill="background1" w:themeFillShade="BF"/>
            <w:vAlign w:val="center"/>
          </w:tcPr>
          <w:p w14:paraId="1F88F3D2" w14:textId="77777777" w:rsidR="000A3ED9" w:rsidRPr="007B6269" w:rsidRDefault="000A3ED9" w:rsidP="00D30F65">
            <w:pPr>
              <w:spacing w:before="120" w:after="120" w:line="240" w:lineRule="exact"/>
              <w:jc w:val="center"/>
              <w:rPr>
                <w:rFonts w:ascii="Trebuchet MS" w:hAnsi="Trebuchet MS"/>
                <w:b/>
                <w:sz w:val="16"/>
                <w:szCs w:val="16"/>
              </w:rPr>
            </w:pPr>
            <w:r w:rsidRPr="007B6269">
              <w:rPr>
                <w:rFonts w:ascii="Trebuchet MS" w:hAnsi="Trebuchet MS" w:cs="Arial"/>
                <w:b/>
                <w:sz w:val="16"/>
                <w:szCs w:val="16"/>
              </w:rPr>
              <w:t>Total utilizado no semestre</w:t>
            </w:r>
          </w:p>
        </w:tc>
        <w:tc>
          <w:tcPr>
            <w:tcW w:w="1701" w:type="dxa"/>
            <w:vAlign w:val="center"/>
          </w:tcPr>
          <w:p w14:paraId="63FE7157"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560" w:type="dxa"/>
            <w:vAlign w:val="center"/>
          </w:tcPr>
          <w:p w14:paraId="334EFD55"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w:t>
            </w:r>
            <w:r w:rsidRPr="007B6269">
              <w:rPr>
                <w:rFonts w:ascii="Trebuchet MS" w:hAnsi="Trebuchet MS" w:cs="Arial"/>
                <w:sz w:val="16"/>
                <w:szCs w:val="16"/>
              </w:rPr>
              <w:sym w:font="Symbol" w:char="F0B7"/>
            </w:r>
            <w:r w:rsidRPr="007B6269">
              <w:rPr>
                <w:rFonts w:ascii="Trebuchet MS" w:hAnsi="Trebuchet MS" w:cs="Arial"/>
                <w:sz w:val="16"/>
                <w:szCs w:val="16"/>
              </w:rPr>
              <w:t>]%</w:t>
            </w:r>
          </w:p>
        </w:tc>
        <w:tc>
          <w:tcPr>
            <w:tcW w:w="1134" w:type="dxa"/>
            <w:vAlign w:val="center"/>
          </w:tcPr>
          <w:p w14:paraId="785980D7"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R$[</w:t>
            </w:r>
            <w:r w:rsidRPr="007B6269">
              <w:rPr>
                <w:rFonts w:ascii="Trebuchet MS" w:hAnsi="Trebuchet MS" w:cs="Arial"/>
                <w:sz w:val="16"/>
                <w:szCs w:val="16"/>
              </w:rPr>
              <w:sym w:font="Symbol" w:char="F0B7"/>
            </w:r>
            <w:r w:rsidRPr="007B6269">
              <w:rPr>
                <w:rFonts w:ascii="Trebuchet MS" w:hAnsi="Trebuchet MS" w:cs="Arial"/>
                <w:sz w:val="16"/>
                <w:szCs w:val="16"/>
              </w:rPr>
              <w:t>]</w:t>
            </w:r>
          </w:p>
        </w:tc>
      </w:tr>
      <w:tr w:rsidR="000A3ED9" w:rsidRPr="007B6269" w14:paraId="39958E44" w14:textId="77777777" w:rsidTr="00471E50">
        <w:trPr>
          <w:trHeight w:val="396"/>
          <w:jc w:val="center"/>
        </w:trPr>
        <w:tc>
          <w:tcPr>
            <w:tcW w:w="3840" w:type="dxa"/>
            <w:gridSpan w:val="4"/>
            <w:shd w:val="clear" w:color="auto" w:fill="BFBFBF" w:themeFill="background1" w:themeFillShade="BF"/>
            <w:vAlign w:val="center"/>
          </w:tcPr>
          <w:p w14:paraId="3FCCE0C7"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b/>
                <w:sz w:val="16"/>
                <w:szCs w:val="16"/>
              </w:rPr>
              <w:t>Total devido/saldo não utilizado</w:t>
            </w:r>
          </w:p>
          <w:p w14:paraId="31D80D1B" w14:textId="77777777" w:rsidR="000A3ED9" w:rsidRPr="007B6269" w:rsidRDefault="000A3ED9" w:rsidP="00D30F65">
            <w:pPr>
              <w:spacing w:before="120" w:after="120" w:line="240" w:lineRule="exact"/>
              <w:jc w:val="center"/>
              <w:rPr>
                <w:rFonts w:ascii="Trebuchet MS" w:hAnsi="Trebuchet MS" w:cs="Arial"/>
                <w:sz w:val="16"/>
                <w:szCs w:val="16"/>
              </w:rPr>
            </w:pPr>
          </w:p>
          <w:p w14:paraId="487BA458" w14:textId="77777777" w:rsidR="000A3ED9" w:rsidRPr="007B6269" w:rsidRDefault="000A3ED9" w:rsidP="00D30F65">
            <w:pPr>
              <w:spacing w:before="120" w:after="120" w:line="240" w:lineRule="exact"/>
              <w:jc w:val="center"/>
              <w:rPr>
                <w:rFonts w:ascii="Trebuchet MS" w:hAnsi="Trebuchet MS"/>
                <w:b/>
                <w:sz w:val="16"/>
                <w:szCs w:val="16"/>
              </w:rPr>
            </w:pPr>
          </w:p>
        </w:tc>
        <w:tc>
          <w:tcPr>
            <w:tcW w:w="4093" w:type="dxa"/>
            <w:gridSpan w:val="2"/>
            <w:shd w:val="clear" w:color="auto" w:fill="BFBFBF" w:themeFill="background1" w:themeFillShade="BF"/>
            <w:vAlign w:val="center"/>
          </w:tcPr>
          <w:p w14:paraId="4A5C8E26" w14:textId="77777777" w:rsidR="000A3ED9" w:rsidRPr="007B6269" w:rsidRDefault="000A3ED9" w:rsidP="00D30F65">
            <w:pPr>
              <w:spacing w:before="120" w:after="120" w:line="240" w:lineRule="exact"/>
              <w:jc w:val="center"/>
              <w:rPr>
                <w:rFonts w:ascii="Trebuchet MS" w:hAnsi="Trebuchet MS" w:cs="Arial"/>
                <w:sz w:val="16"/>
                <w:szCs w:val="16"/>
              </w:rPr>
            </w:pPr>
          </w:p>
        </w:tc>
        <w:tc>
          <w:tcPr>
            <w:tcW w:w="1560" w:type="dxa"/>
            <w:shd w:val="clear" w:color="auto" w:fill="BFBFBF" w:themeFill="background1" w:themeFillShade="BF"/>
            <w:vAlign w:val="center"/>
          </w:tcPr>
          <w:p w14:paraId="5BC61AE6" w14:textId="77777777" w:rsidR="000A3ED9" w:rsidRPr="007B6269" w:rsidRDefault="000A3ED9" w:rsidP="00D30F65">
            <w:pPr>
              <w:spacing w:before="120" w:after="120" w:line="240" w:lineRule="exact"/>
              <w:jc w:val="center"/>
              <w:rPr>
                <w:rFonts w:ascii="Trebuchet MS" w:hAnsi="Trebuchet MS" w:cs="Arial"/>
                <w:sz w:val="16"/>
                <w:szCs w:val="16"/>
              </w:rPr>
            </w:pPr>
          </w:p>
        </w:tc>
        <w:tc>
          <w:tcPr>
            <w:tcW w:w="1134" w:type="dxa"/>
            <w:vAlign w:val="center"/>
          </w:tcPr>
          <w:p w14:paraId="5A02D440" w14:textId="77777777" w:rsidR="000A3ED9" w:rsidRPr="007B6269" w:rsidRDefault="000A3ED9" w:rsidP="00D30F65">
            <w:pPr>
              <w:spacing w:before="120" w:after="120" w:line="240" w:lineRule="exact"/>
              <w:jc w:val="center"/>
              <w:rPr>
                <w:rFonts w:ascii="Trebuchet MS" w:hAnsi="Trebuchet MS" w:cs="Arial"/>
                <w:sz w:val="16"/>
                <w:szCs w:val="16"/>
              </w:rPr>
            </w:pPr>
            <w:r w:rsidRPr="007B6269">
              <w:rPr>
                <w:rFonts w:ascii="Trebuchet MS" w:hAnsi="Trebuchet MS" w:cs="Arial"/>
                <w:sz w:val="16"/>
                <w:szCs w:val="16"/>
              </w:rPr>
              <w:t>R$[</w:t>
            </w:r>
            <w:r w:rsidRPr="007B6269">
              <w:rPr>
                <w:rFonts w:ascii="Trebuchet MS" w:hAnsi="Trebuchet MS" w:cs="Arial"/>
                <w:sz w:val="16"/>
                <w:szCs w:val="16"/>
              </w:rPr>
              <w:sym w:font="Symbol" w:char="F0B7"/>
            </w:r>
            <w:r w:rsidRPr="007B6269">
              <w:rPr>
                <w:rFonts w:ascii="Trebuchet MS" w:hAnsi="Trebuchet MS" w:cs="Arial"/>
                <w:sz w:val="16"/>
                <w:szCs w:val="16"/>
              </w:rPr>
              <w:t>]</w:t>
            </w:r>
          </w:p>
        </w:tc>
      </w:tr>
    </w:tbl>
    <w:p w14:paraId="2BA09A19" w14:textId="4B446B3A" w:rsidR="000A3ED9" w:rsidRDefault="000A3ED9" w:rsidP="00D30F65">
      <w:pPr>
        <w:spacing w:line="240" w:lineRule="exact"/>
        <w:rPr>
          <w:rFonts w:ascii="Trebuchet MS" w:hAnsi="Trebuchet MS"/>
          <w:sz w:val="20"/>
          <w:szCs w:val="20"/>
        </w:rPr>
      </w:pPr>
    </w:p>
    <w:p w14:paraId="1AD2681D" w14:textId="77777777" w:rsidR="000A3ED9" w:rsidRPr="00022321" w:rsidRDefault="000A3ED9" w:rsidP="00D30F65">
      <w:pPr>
        <w:spacing w:line="240" w:lineRule="exact"/>
        <w:rPr>
          <w:rFonts w:ascii="Trebuchet MS" w:hAnsi="Trebuchet MS"/>
          <w:sz w:val="20"/>
          <w:szCs w:val="20"/>
        </w:rPr>
      </w:pPr>
    </w:p>
    <w:p w14:paraId="1EE57FC9" w14:textId="4F891469" w:rsidR="006064A9" w:rsidRDefault="00022321" w:rsidP="00D30F65">
      <w:pPr>
        <w:pStyle w:val="PargrafodaLista"/>
        <w:widowControl w:val="0"/>
        <w:tabs>
          <w:tab w:val="left" w:pos="567"/>
          <w:tab w:val="left" w:pos="1843"/>
        </w:tabs>
        <w:spacing w:line="240" w:lineRule="exact"/>
        <w:ind w:left="0"/>
        <w:rPr>
          <w:rFonts w:asciiTheme="minorHAnsi" w:hAnsiTheme="minorHAnsi" w:cstheme="minorHAnsi"/>
        </w:rPr>
      </w:pPr>
      <w:del w:id="355" w:author="Maria Eugênia Castellari" w:date="2019-10-23T21:38:00Z">
        <w:r w:rsidRPr="00022321" w:rsidDel="004B6008">
          <w:rPr>
            <w:rFonts w:ascii="Trebuchet MS" w:hAnsi="Trebuchet MS"/>
            <w:sz w:val="20"/>
            <w:szCs w:val="20"/>
          </w:rPr>
          <w:delText xml:space="preserve"> </w:delText>
        </w:r>
        <w:r w:rsidR="006064A9" w:rsidRPr="008C0513" w:rsidDel="004B6008">
          <w:rPr>
            <w:rFonts w:ascii="Trebuchet MS" w:hAnsi="Trebuchet MS"/>
            <w:bCs/>
            <w:sz w:val="20"/>
            <w:szCs w:val="20"/>
          </w:rPr>
          <w:delText xml:space="preserve">Sendo certo que, além do montante supracitado, foi direcionado, para pagamento das despesas reembolsáveis </w:delText>
        </w:r>
        <w:r w:rsidR="000A3ED9" w:rsidDel="004B6008">
          <w:rPr>
            <w:rFonts w:ascii="Trebuchet MS" w:hAnsi="Trebuchet MS"/>
            <w:bCs/>
            <w:sz w:val="20"/>
            <w:szCs w:val="20"/>
          </w:rPr>
          <w:delText>nos termos da cláusula 3.5.1 e</w:delText>
        </w:r>
        <w:r w:rsidR="000A3ED9" w:rsidRPr="008C0513" w:rsidDel="004B6008">
          <w:rPr>
            <w:rFonts w:ascii="Trebuchet MS" w:hAnsi="Trebuchet MS"/>
            <w:bCs/>
            <w:sz w:val="20"/>
            <w:szCs w:val="20"/>
          </w:rPr>
          <w:delText xml:space="preserve"> </w:delText>
        </w:r>
        <w:r w:rsidR="006064A9" w:rsidRPr="008C0513" w:rsidDel="004B6008">
          <w:rPr>
            <w:rFonts w:ascii="Trebuchet MS" w:hAnsi="Trebuchet MS"/>
            <w:bCs/>
            <w:sz w:val="20"/>
            <w:szCs w:val="20"/>
          </w:rPr>
          <w:delText xml:space="preserve">listadas no Anexo </w:delText>
        </w:r>
        <w:r w:rsidR="008C0513" w:rsidRPr="008C0513" w:rsidDel="004B6008">
          <w:rPr>
            <w:rFonts w:ascii="Trebuchet MS" w:hAnsi="Trebuchet MS"/>
            <w:bCs/>
            <w:sz w:val="20"/>
            <w:szCs w:val="20"/>
          </w:rPr>
          <w:delText>I</w:delText>
        </w:r>
        <w:r w:rsidR="006064A9" w:rsidRPr="008C0513" w:rsidDel="004B6008">
          <w:rPr>
            <w:rFonts w:ascii="Trebuchet MS" w:hAnsi="Trebuchet MS"/>
            <w:bCs/>
            <w:sz w:val="20"/>
            <w:szCs w:val="20"/>
          </w:rPr>
          <w:delText xml:space="preserve"> da Escritura de Emissão de Debêntures, na Data de Integralização, o montante de [•] ([•] reais). </w:delText>
        </w:r>
      </w:del>
      <w:r w:rsidR="006064A9" w:rsidRPr="008C0513">
        <w:rPr>
          <w:rFonts w:ascii="Trebuchet MS" w:hAnsi="Trebuchet MS"/>
          <w:bCs/>
          <w:sz w:val="20"/>
          <w:szCs w:val="20"/>
        </w:rPr>
        <w:t>A Emissora, neste ato, declara ainda que nenhuma destas despesas foi ou será considerada, serviu ou servirá como objeto de destinação de recursos para qualquer outra emissão, sob pena de vencimento antecipado dos CRI.</w:t>
      </w:r>
    </w:p>
    <w:p w14:paraId="5D13637E" w14:textId="77777777" w:rsidR="00022321" w:rsidRPr="00022321" w:rsidRDefault="00022321" w:rsidP="00D30F65">
      <w:pPr>
        <w:spacing w:line="240" w:lineRule="exact"/>
        <w:rPr>
          <w:rFonts w:ascii="Trebuchet MS" w:hAnsi="Trebuchet MS"/>
          <w:sz w:val="20"/>
          <w:szCs w:val="20"/>
        </w:rPr>
      </w:pPr>
    </w:p>
    <w:p w14:paraId="4BDCBC47" w14:textId="7F6CF55B" w:rsidR="00022321" w:rsidRDefault="00022321" w:rsidP="00D30F65">
      <w:pPr>
        <w:spacing w:line="240" w:lineRule="exact"/>
        <w:jc w:val="center"/>
        <w:rPr>
          <w:rFonts w:ascii="Trebuchet MS" w:hAnsi="Trebuchet MS"/>
          <w:sz w:val="20"/>
          <w:szCs w:val="20"/>
        </w:rPr>
      </w:pPr>
      <w:r>
        <w:rPr>
          <w:rFonts w:ascii="Trebuchet MS" w:hAnsi="Trebuchet MS"/>
          <w:sz w:val="20"/>
          <w:szCs w:val="20"/>
        </w:rPr>
        <w:t>Fortaleza</w:t>
      </w:r>
      <w:r w:rsidRPr="00022321">
        <w:rPr>
          <w:rFonts w:ascii="Trebuchet MS" w:hAnsi="Trebuchet MS"/>
          <w:sz w:val="20"/>
          <w:szCs w:val="20"/>
        </w:rPr>
        <w:t>, [</w:t>
      </w:r>
      <w:r w:rsidRPr="00883CAF">
        <w:rPr>
          <w:rFonts w:ascii="Trebuchet MS" w:hAnsi="Trebuchet MS"/>
          <w:sz w:val="20"/>
          <w:szCs w:val="20"/>
          <w:highlight w:val="yellow"/>
        </w:rPr>
        <w:t>•</w:t>
      </w:r>
      <w:r w:rsidRPr="00022321">
        <w:rPr>
          <w:rFonts w:ascii="Trebuchet MS" w:hAnsi="Trebuchet MS"/>
          <w:sz w:val="20"/>
          <w:szCs w:val="20"/>
        </w:rPr>
        <w:t>] de [</w:t>
      </w:r>
      <w:r w:rsidRPr="00883CAF">
        <w:rPr>
          <w:rFonts w:ascii="Trebuchet MS" w:hAnsi="Trebuchet MS"/>
          <w:sz w:val="20"/>
          <w:szCs w:val="20"/>
          <w:highlight w:val="yellow"/>
        </w:rPr>
        <w:t>•</w:t>
      </w:r>
      <w:r w:rsidRPr="00022321">
        <w:rPr>
          <w:rFonts w:ascii="Trebuchet MS" w:hAnsi="Trebuchet MS"/>
          <w:sz w:val="20"/>
          <w:szCs w:val="20"/>
        </w:rPr>
        <w:t>] de [</w:t>
      </w:r>
      <w:r w:rsidRPr="00883CAF">
        <w:rPr>
          <w:rFonts w:ascii="Trebuchet MS" w:hAnsi="Trebuchet MS"/>
          <w:sz w:val="20"/>
          <w:szCs w:val="20"/>
          <w:highlight w:val="yellow"/>
        </w:rPr>
        <w:t>•</w:t>
      </w:r>
      <w:r w:rsidRPr="00022321">
        <w:rPr>
          <w:rFonts w:ascii="Trebuchet MS" w:hAnsi="Trebuchet MS"/>
          <w:sz w:val="20"/>
          <w:szCs w:val="20"/>
        </w:rPr>
        <w:t>]</w:t>
      </w:r>
    </w:p>
    <w:p w14:paraId="120D9B33" w14:textId="2F079FD0" w:rsidR="00022321" w:rsidRDefault="00022321" w:rsidP="00D30F65">
      <w:pPr>
        <w:spacing w:line="240" w:lineRule="exact"/>
        <w:jc w:val="center"/>
        <w:rPr>
          <w:rFonts w:ascii="Trebuchet MS" w:hAnsi="Trebuchet MS"/>
          <w:sz w:val="20"/>
          <w:szCs w:val="20"/>
        </w:rPr>
      </w:pPr>
    </w:p>
    <w:p w14:paraId="528AAF73" w14:textId="77777777" w:rsidR="00022321" w:rsidRPr="00022321" w:rsidRDefault="00022321" w:rsidP="00D30F65">
      <w:pPr>
        <w:spacing w:line="240" w:lineRule="exact"/>
        <w:jc w:val="center"/>
        <w:rPr>
          <w:rFonts w:ascii="Trebuchet MS" w:hAnsi="Trebuchet MS"/>
          <w:sz w:val="20"/>
          <w:szCs w:val="20"/>
        </w:rPr>
      </w:pPr>
    </w:p>
    <w:p w14:paraId="6E2FD205" w14:textId="77777777" w:rsidR="00022321" w:rsidRPr="00022321" w:rsidRDefault="00022321" w:rsidP="00D30F65">
      <w:pPr>
        <w:spacing w:line="240" w:lineRule="exact"/>
        <w:jc w:val="center"/>
        <w:rPr>
          <w:rFonts w:ascii="Trebuchet MS" w:hAnsi="Trebuchet MS"/>
          <w:sz w:val="20"/>
          <w:szCs w:val="20"/>
        </w:rPr>
      </w:pP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0"/>
        <w:gridCol w:w="4891"/>
      </w:tblGrid>
      <w:tr w:rsidR="00022321" w:rsidRPr="00022321" w14:paraId="79E2CAF8" w14:textId="77777777" w:rsidTr="00E43885">
        <w:tc>
          <w:tcPr>
            <w:tcW w:w="9889" w:type="dxa"/>
            <w:gridSpan w:val="2"/>
            <w:tcBorders>
              <w:top w:val="single" w:sz="4" w:space="0" w:color="auto"/>
              <w:left w:val="nil"/>
              <w:bottom w:val="nil"/>
              <w:right w:val="nil"/>
            </w:tcBorders>
            <w:hideMark/>
          </w:tcPr>
          <w:p w14:paraId="3B990F0A" w14:textId="1A0ECA89" w:rsidR="00022321" w:rsidRPr="00022321" w:rsidRDefault="00022321" w:rsidP="00D30F65">
            <w:pPr>
              <w:widowControl w:val="0"/>
              <w:tabs>
                <w:tab w:val="left" w:pos="8647"/>
              </w:tabs>
              <w:spacing w:line="240" w:lineRule="exact"/>
              <w:jc w:val="center"/>
              <w:rPr>
                <w:rFonts w:ascii="Trebuchet MS" w:hAnsi="Trebuchet MS"/>
                <w:i/>
                <w:sz w:val="20"/>
                <w:szCs w:val="20"/>
                <w:lang w:eastAsia="en-US"/>
              </w:rPr>
            </w:pPr>
            <w:r>
              <w:rPr>
                <w:rFonts w:ascii="Trebuchet MS" w:hAnsi="Trebuchet MS"/>
                <w:b/>
                <w:smallCaps/>
                <w:sz w:val="20"/>
                <w:szCs w:val="20"/>
              </w:rPr>
              <w:t xml:space="preserve">Incorporadora e Construtora PIBB </w:t>
            </w:r>
            <w:r w:rsidRPr="00A15CFB">
              <w:rPr>
                <w:rFonts w:ascii="Trebuchet MS" w:hAnsi="Trebuchet MS"/>
                <w:b/>
                <w:smallCaps/>
                <w:sz w:val="20"/>
                <w:szCs w:val="20"/>
              </w:rPr>
              <w:t>S.A.</w:t>
            </w:r>
          </w:p>
        </w:tc>
      </w:tr>
      <w:tr w:rsidR="00022321" w:rsidRPr="00022321" w14:paraId="59243DA6" w14:textId="77777777" w:rsidTr="00E43885">
        <w:tc>
          <w:tcPr>
            <w:tcW w:w="4944" w:type="dxa"/>
            <w:tcBorders>
              <w:top w:val="nil"/>
              <w:left w:val="nil"/>
              <w:bottom w:val="nil"/>
              <w:right w:val="nil"/>
            </w:tcBorders>
            <w:hideMark/>
          </w:tcPr>
          <w:p w14:paraId="0C919238" w14:textId="77777777" w:rsidR="00022321" w:rsidRPr="00022321" w:rsidRDefault="00022321" w:rsidP="00D30F65">
            <w:pPr>
              <w:widowControl w:val="0"/>
              <w:tabs>
                <w:tab w:val="left" w:pos="8647"/>
              </w:tabs>
              <w:spacing w:line="240" w:lineRule="exact"/>
              <w:rPr>
                <w:rFonts w:ascii="Trebuchet MS" w:hAnsi="Trebuchet MS"/>
                <w:sz w:val="20"/>
                <w:szCs w:val="20"/>
                <w:lang w:eastAsia="en-US"/>
              </w:rPr>
            </w:pPr>
            <w:r w:rsidRPr="00022321">
              <w:rPr>
                <w:rFonts w:ascii="Trebuchet MS" w:hAnsi="Trebuchet MS"/>
                <w:sz w:val="20"/>
                <w:szCs w:val="20"/>
                <w:lang w:eastAsia="en-US"/>
              </w:rPr>
              <w:t>Nome:</w:t>
            </w:r>
          </w:p>
        </w:tc>
        <w:tc>
          <w:tcPr>
            <w:tcW w:w="4945" w:type="dxa"/>
            <w:tcBorders>
              <w:top w:val="nil"/>
              <w:left w:val="nil"/>
              <w:bottom w:val="nil"/>
              <w:right w:val="nil"/>
            </w:tcBorders>
            <w:hideMark/>
          </w:tcPr>
          <w:p w14:paraId="47A32737" w14:textId="77777777" w:rsidR="00022321" w:rsidRPr="00022321" w:rsidRDefault="00022321" w:rsidP="00D30F65">
            <w:pPr>
              <w:widowControl w:val="0"/>
              <w:tabs>
                <w:tab w:val="left" w:pos="8647"/>
              </w:tabs>
              <w:spacing w:line="240" w:lineRule="exact"/>
              <w:rPr>
                <w:rFonts w:ascii="Trebuchet MS" w:hAnsi="Trebuchet MS"/>
                <w:sz w:val="20"/>
                <w:szCs w:val="20"/>
                <w:lang w:eastAsia="en-US"/>
              </w:rPr>
            </w:pPr>
            <w:r w:rsidRPr="00022321">
              <w:rPr>
                <w:rFonts w:ascii="Trebuchet MS" w:hAnsi="Trebuchet MS"/>
                <w:sz w:val="20"/>
                <w:szCs w:val="20"/>
                <w:lang w:eastAsia="en-US"/>
              </w:rPr>
              <w:t>Nome:</w:t>
            </w:r>
          </w:p>
        </w:tc>
      </w:tr>
      <w:tr w:rsidR="00022321" w:rsidRPr="00022321" w14:paraId="6F9AFBB5" w14:textId="77777777" w:rsidTr="00E43885">
        <w:tc>
          <w:tcPr>
            <w:tcW w:w="4944" w:type="dxa"/>
            <w:tcBorders>
              <w:top w:val="nil"/>
              <w:left w:val="nil"/>
              <w:bottom w:val="nil"/>
              <w:right w:val="nil"/>
            </w:tcBorders>
            <w:hideMark/>
          </w:tcPr>
          <w:p w14:paraId="5E5DECE2" w14:textId="77777777" w:rsidR="00022321" w:rsidRPr="00022321" w:rsidRDefault="00022321" w:rsidP="00D30F65">
            <w:pPr>
              <w:widowControl w:val="0"/>
              <w:tabs>
                <w:tab w:val="left" w:pos="8647"/>
              </w:tabs>
              <w:spacing w:line="240" w:lineRule="exact"/>
              <w:rPr>
                <w:rFonts w:ascii="Trebuchet MS" w:hAnsi="Trebuchet MS"/>
                <w:sz w:val="20"/>
                <w:szCs w:val="20"/>
                <w:lang w:eastAsia="en-US"/>
              </w:rPr>
            </w:pPr>
            <w:r w:rsidRPr="00022321">
              <w:rPr>
                <w:rFonts w:ascii="Trebuchet MS" w:hAnsi="Trebuchet MS"/>
                <w:sz w:val="20"/>
                <w:szCs w:val="20"/>
                <w:lang w:eastAsia="en-US"/>
              </w:rPr>
              <w:t>Cargo:</w:t>
            </w:r>
          </w:p>
        </w:tc>
        <w:tc>
          <w:tcPr>
            <w:tcW w:w="4945" w:type="dxa"/>
            <w:tcBorders>
              <w:top w:val="nil"/>
              <w:left w:val="nil"/>
              <w:bottom w:val="nil"/>
              <w:right w:val="nil"/>
            </w:tcBorders>
          </w:tcPr>
          <w:p w14:paraId="5455834D" w14:textId="26BD70E3" w:rsidR="00022321" w:rsidRPr="00022321" w:rsidRDefault="00022321" w:rsidP="00D30F65">
            <w:pPr>
              <w:widowControl w:val="0"/>
              <w:tabs>
                <w:tab w:val="left" w:pos="8647"/>
              </w:tabs>
              <w:spacing w:line="240" w:lineRule="exact"/>
              <w:rPr>
                <w:rFonts w:ascii="Trebuchet MS" w:hAnsi="Trebuchet MS"/>
                <w:sz w:val="20"/>
                <w:szCs w:val="20"/>
                <w:lang w:eastAsia="en-US"/>
              </w:rPr>
            </w:pPr>
            <w:r>
              <w:rPr>
                <w:rFonts w:ascii="Trebuchet MS" w:hAnsi="Trebuchet MS"/>
                <w:sz w:val="20"/>
                <w:szCs w:val="20"/>
                <w:lang w:eastAsia="en-US"/>
              </w:rPr>
              <w:t xml:space="preserve">Cargo: </w:t>
            </w:r>
          </w:p>
        </w:tc>
      </w:tr>
    </w:tbl>
    <w:p w14:paraId="3DC6608C" w14:textId="08F1052C" w:rsidR="00022321" w:rsidRPr="00022321" w:rsidDel="004B6008" w:rsidRDefault="00022321" w:rsidP="00D30F65">
      <w:pPr>
        <w:spacing w:line="240" w:lineRule="exact"/>
        <w:jc w:val="center"/>
        <w:rPr>
          <w:del w:id="356" w:author="Maria Eugênia Castellari" w:date="2019-10-23T21:42:00Z"/>
          <w:rFonts w:ascii="Trebuchet MS" w:hAnsi="Trebuchet MS"/>
          <w:b/>
          <w:smallCaps/>
          <w:sz w:val="20"/>
          <w:szCs w:val="20"/>
        </w:rPr>
      </w:pPr>
    </w:p>
    <w:p w14:paraId="6FD51A8D" w14:textId="7DD7BC0E" w:rsidR="00D30F65" w:rsidDel="004B6008" w:rsidRDefault="00022321" w:rsidP="00D30F65">
      <w:pPr>
        <w:spacing w:line="240" w:lineRule="exact"/>
        <w:jc w:val="left"/>
        <w:rPr>
          <w:del w:id="357" w:author="Maria Eugênia Castellari" w:date="2019-10-23T21:43:00Z"/>
          <w:rFonts w:ascii="Trebuchet MS" w:hAnsi="Trebuchet MS"/>
          <w:b/>
          <w:smallCaps/>
          <w:sz w:val="20"/>
          <w:szCs w:val="20"/>
        </w:rPr>
        <w:sectPr w:rsidR="00D30F65" w:rsidDel="004B6008" w:rsidSect="006C7C18">
          <w:headerReference w:type="default" r:id="rId22"/>
          <w:footerReference w:type="even" r:id="rId23"/>
          <w:footerReference w:type="default" r:id="rId24"/>
          <w:headerReference w:type="first" r:id="rId25"/>
          <w:footerReference w:type="first" r:id="rId26"/>
          <w:pgSz w:w="12242" w:h="15842" w:code="1"/>
          <w:pgMar w:top="1247" w:right="1185" w:bottom="1701" w:left="1276" w:header="567" w:footer="851" w:gutter="0"/>
          <w:paperSrc w:first="15" w:other="15"/>
          <w:pgNumType w:chapStyle="1"/>
          <w:cols w:space="720"/>
          <w:noEndnote/>
          <w:titlePg/>
          <w:docGrid w:linePitch="354"/>
        </w:sectPr>
      </w:pPr>
      <w:del w:id="374" w:author="Maria Eugênia Castellari" w:date="2019-10-23T21:42:00Z">
        <w:r w:rsidDel="004B6008">
          <w:rPr>
            <w:rFonts w:ascii="Trebuchet MS" w:hAnsi="Trebuchet MS"/>
            <w:b/>
            <w:smallCaps/>
            <w:sz w:val="20"/>
            <w:szCs w:val="20"/>
          </w:rPr>
          <w:br w:type="page"/>
        </w:r>
      </w:del>
    </w:p>
    <w:p w14:paraId="70B74D81" w14:textId="1A9F643C" w:rsidR="00022321" w:rsidRDefault="00022321" w:rsidP="004B6008">
      <w:pPr>
        <w:spacing w:line="240" w:lineRule="exact"/>
        <w:jc w:val="left"/>
        <w:rPr>
          <w:rFonts w:ascii="Trebuchet MS" w:hAnsi="Trebuchet MS"/>
          <w:b/>
          <w:smallCaps/>
          <w:sz w:val="20"/>
          <w:szCs w:val="20"/>
        </w:rPr>
      </w:pPr>
    </w:p>
    <w:p w14:paraId="4814BEE2" w14:textId="399CFB03" w:rsidR="00F0517A" w:rsidDel="004B6008" w:rsidRDefault="00022321" w:rsidP="006C7C18">
      <w:pPr>
        <w:spacing w:line="280" w:lineRule="exact"/>
        <w:jc w:val="center"/>
        <w:rPr>
          <w:del w:id="375" w:author="Maria Eugênia Castellari" w:date="2019-10-23T21:38:00Z"/>
          <w:rFonts w:ascii="Trebuchet MS" w:hAnsi="Trebuchet MS"/>
          <w:b/>
          <w:smallCaps/>
          <w:sz w:val="20"/>
          <w:szCs w:val="20"/>
        </w:rPr>
      </w:pPr>
      <w:del w:id="376" w:author="Maria Eugênia Castellari" w:date="2019-10-23T21:38:00Z">
        <w:r w:rsidDel="004B6008">
          <w:rPr>
            <w:rFonts w:ascii="Trebuchet MS" w:hAnsi="Trebuchet MS"/>
            <w:b/>
            <w:smallCaps/>
            <w:sz w:val="20"/>
            <w:szCs w:val="20"/>
          </w:rPr>
          <w:delText>Anexo III</w:delText>
        </w:r>
        <w:r w:rsidR="00D30F65" w:rsidDel="004B6008">
          <w:rPr>
            <w:rFonts w:ascii="Trebuchet MS" w:hAnsi="Trebuchet MS"/>
            <w:b/>
            <w:smallCaps/>
            <w:sz w:val="20"/>
            <w:szCs w:val="20"/>
          </w:rPr>
          <w:delText xml:space="preserve"> – Descrição dos Imóveis e Cronograma Indicativo</w:delText>
        </w:r>
      </w:del>
    </w:p>
    <w:p w14:paraId="7250086D" w14:textId="56566680" w:rsidR="006C7C18" w:rsidDel="004B6008" w:rsidRDefault="006C7C18" w:rsidP="006C7C18">
      <w:pPr>
        <w:spacing w:line="280" w:lineRule="exact"/>
        <w:jc w:val="center"/>
        <w:rPr>
          <w:del w:id="377" w:author="Maria Eugênia Castellari" w:date="2019-10-23T21:38:00Z"/>
          <w:rFonts w:ascii="Trebuchet MS" w:eastAsia="Arial Unicode MS" w:hAnsi="Trebuchet MS"/>
          <w:b/>
          <w:color w:val="000000"/>
          <w:w w:val="1"/>
        </w:rPr>
      </w:pPr>
    </w:p>
    <w:p w14:paraId="074B053C" w14:textId="4BA7101F" w:rsidR="006C7C18" w:rsidDel="004B6008" w:rsidRDefault="006C7C18">
      <w:pPr>
        <w:jc w:val="left"/>
        <w:rPr>
          <w:del w:id="378" w:author="Maria Eugênia Castellari" w:date="2019-10-23T21:38:00Z"/>
          <w:rFonts w:ascii="Trebuchet MS" w:eastAsia="Arial Unicode MS" w:hAnsi="Trebuchet MS"/>
          <w:b/>
          <w:color w:val="000000"/>
          <w:w w:val="1"/>
        </w:rPr>
      </w:pPr>
    </w:p>
    <w:p w14:paraId="64148EB5" w14:textId="63224402" w:rsidR="00D30F65" w:rsidDel="004B6008" w:rsidRDefault="00D30F65">
      <w:pPr>
        <w:jc w:val="left"/>
        <w:rPr>
          <w:del w:id="379" w:author="Maria Eugênia Castellari" w:date="2019-10-23T21:38:00Z"/>
          <w:rFonts w:ascii="Trebuchet MS" w:eastAsia="Arial Unicode MS" w:hAnsi="Trebuchet MS"/>
          <w:b/>
          <w:color w:val="000000"/>
          <w:w w:val="1"/>
        </w:rPr>
      </w:pPr>
    </w:p>
    <w:tbl>
      <w:tblPr>
        <w:tblW w:w="12748" w:type="dxa"/>
        <w:tblCellMar>
          <w:left w:w="70" w:type="dxa"/>
          <w:right w:w="70" w:type="dxa"/>
        </w:tblCellMar>
        <w:tblLook w:val="04A0" w:firstRow="1" w:lastRow="0" w:firstColumn="1" w:lastColumn="0" w:noHBand="0" w:noVBand="1"/>
      </w:tblPr>
      <w:tblGrid>
        <w:gridCol w:w="1427"/>
        <w:gridCol w:w="1762"/>
        <w:gridCol w:w="1406"/>
        <w:gridCol w:w="933"/>
        <w:gridCol w:w="1254"/>
        <w:gridCol w:w="1254"/>
        <w:gridCol w:w="1364"/>
        <w:gridCol w:w="1160"/>
        <w:gridCol w:w="1302"/>
        <w:gridCol w:w="615"/>
        <w:gridCol w:w="1089"/>
      </w:tblGrid>
      <w:tr w:rsidR="00522A7B" w:rsidRPr="00471E50" w:rsidDel="004B6008" w14:paraId="6E6EBE02" w14:textId="1A3567C6" w:rsidTr="00FA5E1C">
        <w:trPr>
          <w:trHeight w:val="555"/>
          <w:del w:id="380" w:author="Maria Eugênia Castellari" w:date="2019-10-23T21:38:00Z"/>
        </w:trPr>
        <w:tc>
          <w:tcPr>
            <w:tcW w:w="2060" w:type="dxa"/>
            <w:tcBorders>
              <w:top w:val="single" w:sz="8" w:space="0" w:color="auto"/>
              <w:left w:val="single" w:sz="8" w:space="0" w:color="auto"/>
              <w:bottom w:val="single" w:sz="8" w:space="0" w:color="auto"/>
              <w:right w:val="single" w:sz="8" w:space="0" w:color="auto"/>
            </w:tcBorders>
            <w:shd w:val="clear" w:color="000000" w:fill="182D4A"/>
            <w:vAlign w:val="center"/>
            <w:cellMerge w:id="381" w:author="Rose Souza" w:date="2019-10-23T16:10:00Z" w:vMergeOrig="rest"/>
            <w:hideMark/>
          </w:tcPr>
          <w:p w14:paraId="1301CC5F" w14:textId="686DD650" w:rsidR="00471E50" w:rsidRPr="00471E50" w:rsidDel="004B6008" w:rsidRDefault="00471E50">
            <w:pPr>
              <w:jc w:val="center"/>
              <w:rPr>
                <w:del w:id="382" w:author="Maria Eugênia Castellari" w:date="2019-10-23T21:38:00Z"/>
                <w:rFonts w:ascii="Trebuchet MS" w:hAnsi="Trebuchet MS"/>
                <w:b/>
                <w:color w:val="FFFFFF"/>
                <w:sz w:val="16"/>
                <w:rPrChange w:id="383" w:author="Felipe Cescato Biscuola" w:date="2019-10-23T16:10:00Z">
                  <w:rPr>
                    <w:del w:id="384" w:author="Maria Eugênia Castellari" w:date="2019-10-23T21:38:00Z"/>
                    <w:rFonts w:ascii="Trebuchet MS" w:hAnsi="Trebuchet MS"/>
                    <w:color w:val="000000"/>
                    <w:sz w:val="16"/>
                  </w:rPr>
                </w:rPrChange>
              </w:rPr>
              <w:pPrChange w:id="385" w:author="Felipe Cescato Biscuola" w:date="2019-10-23T16:10:00Z">
                <w:pPr>
                  <w:framePr w:hSpace="141" w:wrap="around" w:hAnchor="margin" w:xAlign="center" w:y="1200"/>
                  <w:jc w:val="center"/>
                </w:pPr>
              </w:pPrChange>
            </w:pPr>
            <w:ins w:id="386" w:author="Felipe Cescato Biscuola" w:date="2019-10-23T16:10:00Z">
              <w:del w:id="387" w:author="Maria Eugênia Castellari" w:date="2019-10-23T21:38:00Z">
                <w:r w:rsidRPr="00471E50" w:rsidDel="004B6008">
                  <w:rPr>
                    <w:rFonts w:ascii="Trebuchet MS" w:hAnsi="Trebuchet MS" w:cs="Calibri"/>
                    <w:b/>
                    <w:bCs/>
                    <w:color w:val="FFFFFF"/>
                    <w:sz w:val="16"/>
                    <w:szCs w:val="16"/>
                  </w:rPr>
                  <w:delText xml:space="preserve">Cronograma Indicativo </w:delText>
                </w:r>
              </w:del>
            </w:ins>
            <w:del w:id="388" w:author="Maria Eugênia Castellari" w:date="2019-10-23T21:38:00Z">
              <w:r w:rsidRPr="00471E50" w:rsidDel="004B6008">
                <w:rPr>
                  <w:rFonts w:ascii="Trebuchet MS" w:hAnsi="Trebuchet MS"/>
                  <w:b/>
                  <w:color w:val="FFFFFF"/>
                  <w:sz w:val="16"/>
                  <w:rPrChange w:id="389" w:author="Felipe Cescato Biscuola" w:date="2019-10-23T16:10:00Z">
                    <w:rPr>
                      <w:rFonts w:ascii="Trebuchet MS" w:hAnsi="Trebuchet MS"/>
                      <w:color w:val="000000"/>
                      <w:sz w:val="16"/>
                    </w:rPr>
                  </w:rPrChange>
                </w:rPr>
                <w:delText>Empreendimento</w:delText>
              </w:r>
            </w:del>
            <w:ins w:id="390" w:author="Felipe Cescato Biscuola" w:date="2019-10-23T16:10:00Z">
              <w:del w:id="391" w:author="Maria Eugênia Castellari" w:date="2019-10-23T21:38:00Z">
                <w:r w:rsidRPr="00471E50" w:rsidDel="004B6008">
                  <w:rPr>
                    <w:rFonts w:ascii="Trebuchet MS" w:hAnsi="Trebuchet MS" w:cs="Calibri"/>
                    <w:b/>
                    <w:bCs/>
                    <w:color w:val="FFFFFF"/>
                    <w:sz w:val="16"/>
                    <w:szCs w:val="16"/>
                  </w:rPr>
                  <w:delText xml:space="preserve"> Lastro</w:delText>
                </w:r>
              </w:del>
            </w:ins>
          </w:p>
        </w:tc>
        <w:tc>
          <w:tcPr>
            <w:tcW w:w="980" w:type="dxa"/>
            <w:tcBorders>
              <w:top w:val="single" w:sz="8" w:space="0" w:color="auto"/>
              <w:left w:val="nil"/>
              <w:bottom w:val="single" w:sz="8" w:space="0" w:color="auto"/>
              <w:right w:val="single" w:sz="8" w:space="0" w:color="auto"/>
            </w:tcBorders>
            <w:shd w:val="clear" w:color="000000" w:fill="182D4A"/>
            <w:vAlign w:val="center"/>
            <w:cellMerge w:id="392" w:author="Rose Souza" w:date="2019-10-23T16:10:00Z" w:vMergeOrig="rest"/>
            <w:hideMark/>
          </w:tcPr>
          <w:p w14:paraId="470A18CD" w14:textId="6419B7EB" w:rsidR="00471E50" w:rsidRPr="00471E50" w:rsidDel="004B6008" w:rsidRDefault="00D30F65">
            <w:pPr>
              <w:jc w:val="center"/>
              <w:rPr>
                <w:del w:id="393" w:author="Maria Eugênia Castellari" w:date="2019-10-23T21:38:00Z"/>
                <w:rFonts w:ascii="Trebuchet MS" w:hAnsi="Trebuchet MS"/>
                <w:b/>
                <w:color w:val="FFFFFF"/>
                <w:sz w:val="16"/>
                <w:rPrChange w:id="394" w:author="Felipe Cescato Biscuola" w:date="2019-10-23T16:10:00Z">
                  <w:rPr>
                    <w:del w:id="395" w:author="Maria Eugênia Castellari" w:date="2019-10-23T21:38:00Z"/>
                    <w:rFonts w:ascii="Trebuchet MS" w:hAnsi="Trebuchet MS"/>
                    <w:color w:val="000000"/>
                    <w:sz w:val="16"/>
                  </w:rPr>
                </w:rPrChange>
              </w:rPr>
              <w:pPrChange w:id="396" w:author="Felipe Cescato Biscuola" w:date="2019-10-23T16:10:00Z">
                <w:pPr>
                  <w:framePr w:hSpace="141" w:wrap="around" w:hAnchor="margin" w:xAlign="center" w:y="1200"/>
                  <w:jc w:val="center"/>
                </w:pPr>
              </w:pPrChange>
            </w:pPr>
            <w:del w:id="397" w:author="Maria Eugênia Castellari" w:date="2019-10-23T21:38:00Z">
              <w:r w:rsidRPr="00556577" w:rsidDel="004B6008">
                <w:rPr>
                  <w:rFonts w:ascii="Trebuchet MS" w:hAnsi="Trebuchet MS" w:cs="Calibri"/>
                  <w:color w:val="000000"/>
                  <w:sz w:val="16"/>
                  <w:szCs w:val="16"/>
                </w:rPr>
                <w:delText>Cartório</w:delText>
              </w:r>
            </w:del>
            <w:ins w:id="398" w:author="Felipe Cescato Biscuola" w:date="2019-10-23T16:10:00Z">
              <w:del w:id="399" w:author="Maria Eugênia Castellari" w:date="2019-10-23T21:38:00Z">
                <w:r w:rsidR="00471E50" w:rsidRPr="00471E50" w:rsidDel="004B6008">
                  <w:rPr>
                    <w:rFonts w:ascii="Trebuchet MS" w:hAnsi="Trebuchet MS" w:cs="Calibri"/>
                    <w:b/>
                    <w:bCs/>
                    <w:color w:val="FFFFFF"/>
                    <w:sz w:val="16"/>
                    <w:szCs w:val="16"/>
                  </w:rPr>
                  <w:delText>Uso dos Recursos</w:delText>
                </w:r>
              </w:del>
            </w:ins>
          </w:p>
        </w:tc>
        <w:tc>
          <w:tcPr>
            <w:tcW w:w="1770" w:type="dxa"/>
            <w:gridSpan w:val="2"/>
            <w:tcBorders>
              <w:top w:val="single" w:sz="8" w:space="0" w:color="auto"/>
              <w:left w:val="nil"/>
              <w:bottom w:val="single" w:sz="8" w:space="0" w:color="auto"/>
              <w:right w:val="single" w:sz="8" w:space="0" w:color="auto"/>
            </w:tcBorders>
            <w:shd w:val="clear" w:color="000000" w:fill="182D4A"/>
            <w:vAlign w:val="center"/>
            <w:cellMerge w:id="400" w:author="Rose Souza" w:date="2019-10-23T16:10:00Z" w:vMergeOrig="rest"/>
            <w:hideMark/>
          </w:tcPr>
          <w:p w14:paraId="69664477" w14:textId="7A8BF597" w:rsidR="00471E50" w:rsidRPr="00471E50" w:rsidDel="004B6008" w:rsidRDefault="00D30F65">
            <w:pPr>
              <w:jc w:val="center"/>
              <w:rPr>
                <w:del w:id="401" w:author="Maria Eugênia Castellari" w:date="2019-10-23T21:38:00Z"/>
                <w:rFonts w:ascii="Trebuchet MS" w:hAnsi="Trebuchet MS"/>
                <w:b/>
                <w:color w:val="FFFFFF"/>
                <w:sz w:val="16"/>
                <w:rPrChange w:id="402" w:author="Felipe Cescato Biscuola" w:date="2019-10-23T16:10:00Z">
                  <w:rPr>
                    <w:del w:id="403" w:author="Maria Eugênia Castellari" w:date="2019-10-23T21:38:00Z"/>
                    <w:rFonts w:ascii="Trebuchet MS" w:hAnsi="Trebuchet MS"/>
                    <w:color w:val="000000"/>
                    <w:sz w:val="16"/>
                  </w:rPr>
                </w:rPrChange>
              </w:rPr>
              <w:pPrChange w:id="404" w:author="Felipe Cescato Biscuola" w:date="2019-10-23T16:10:00Z">
                <w:pPr>
                  <w:framePr w:hSpace="141" w:wrap="around" w:hAnchor="margin" w:xAlign="center" w:y="1200"/>
                  <w:jc w:val="center"/>
                </w:pPr>
              </w:pPrChange>
            </w:pPr>
            <w:del w:id="405" w:author="Maria Eugênia Castellari" w:date="2019-10-23T21:38:00Z">
              <w:r w:rsidRPr="00556577" w:rsidDel="004B6008">
                <w:rPr>
                  <w:rFonts w:ascii="Trebuchet MS" w:hAnsi="Trebuchet MS" w:cs="Calibri"/>
                  <w:color w:val="000000"/>
                  <w:sz w:val="16"/>
                  <w:szCs w:val="16"/>
                </w:rPr>
                <w:delText>Matrícula</w:delText>
              </w:r>
            </w:del>
            <w:ins w:id="406" w:author="Felipe Cescato Biscuola" w:date="2019-10-23T16:10:00Z">
              <w:del w:id="407" w:author="Maria Eugênia Castellari" w:date="2019-10-23T21:38:00Z">
                <w:r w:rsidR="00471E50" w:rsidRPr="00471E50" w:rsidDel="004B6008">
                  <w:rPr>
                    <w:rFonts w:ascii="Trebuchet MS" w:hAnsi="Trebuchet MS" w:cs="Calibri"/>
                    <w:b/>
                    <w:bCs/>
                    <w:color w:val="FFFFFF"/>
                    <w:sz w:val="16"/>
                    <w:szCs w:val="16"/>
                  </w:rPr>
                  <w:delText> </w:delText>
                </w:r>
              </w:del>
            </w:ins>
          </w:p>
        </w:tc>
        <w:tc>
          <w:tcPr>
            <w:tcW w:w="1650" w:type="dxa"/>
            <w:tcBorders>
              <w:top w:val="single" w:sz="8" w:space="0" w:color="auto"/>
              <w:left w:val="nil"/>
              <w:bottom w:val="single" w:sz="8" w:space="0" w:color="auto"/>
              <w:right w:val="single" w:sz="8" w:space="0" w:color="auto"/>
            </w:tcBorders>
            <w:shd w:val="clear" w:color="000000" w:fill="182D4A"/>
            <w:vAlign w:val="center"/>
            <w:cellMerge w:id="408" w:author="Rose Souza" w:date="2019-10-23T16:10:00Z" w:vMergeOrig="rest"/>
            <w:hideMark/>
          </w:tcPr>
          <w:p w14:paraId="135D7AD3" w14:textId="644D7627" w:rsidR="00471E50" w:rsidRPr="00471E50" w:rsidDel="004B6008" w:rsidRDefault="00D30F65">
            <w:pPr>
              <w:jc w:val="center"/>
              <w:rPr>
                <w:del w:id="409" w:author="Maria Eugênia Castellari" w:date="2019-10-23T21:38:00Z"/>
                <w:rFonts w:ascii="Trebuchet MS" w:hAnsi="Trebuchet MS"/>
                <w:b/>
                <w:color w:val="FFFFFF"/>
                <w:sz w:val="16"/>
                <w:rPrChange w:id="410" w:author="Felipe Cescato Biscuola" w:date="2019-10-23T16:10:00Z">
                  <w:rPr>
                    <w:del w:id="411" w:author="Maria Eugênia Castellari" w:date="2019-10-23T21:38:00Z"/>
                    <w:rFonts w:ascii="Trebuchet MS" w:hAnsi="Trebuchet MS"/>
                    <w:color w:val="000000"/>
                    <w:sz w:val="16"/>
                  </w:rPr>
                </w:rPrChange>
              </w:rPr>
              <w:pPrChange w:id="412" w:author="Felipe Cescato Biscuola" w:date="2019-10-23T16:10:00Z">
                <w:pPr>
                  <w:framePr w:hSpace="141" w:wrap="around" w:hAnchor="margin" w:xAlign="center" w:y="1200"/>
                  <w:jc w:val="center"/>
                </w:pPr>
              </w:pPrChange>
            </w:pPr>
            <w:del w:id="413" w:author="Maria Eugênia Castellari" w:date="2019-10-23T21:38:00Z">
              <w:r w:rsidRPr="00556577" w:rsidDel="004B6008">
                <w:rPr>
                  <w:rFonts w:ascii="Trebuchet MS" w:hAnsi="Trebuchet MS" w:cs="Calibri"/>
                  <w:color w:val="000000"/>
                  <w:sz w:val="16"/>
                  <w:szCs w:val="16"/>
                </w:rPr>
                <w:delText>Endereço</w:delText>
              </w:r>
            </w:del>
            <w:ins w:id="414" w:author="Felipe Cescato Biscuola" w:date="2019-10-23T16:10:00Z">
              <w:del w:id="415" w:author="Maria Eugênia Castellari" w:date="2019-10-23T21:38:00Z">
                <w:r w:rsidR="00471E50" w:rsidRPr="00471E50" w:rsidDel="004B6008">
                  <w:rPr>
                    <w:rFonts w:ascii="Trebuchet MS" w:hAnsi="Trebuchet MS" w:cs="Calibri"/>
                    <w:b/>
                    <w:bCs/>
                    <w:color w:val="FFFFFF"/>
                    <w:sz w:val="16"/>
                    <w:szCs w:val="16"/>
                  </w:rPr>
                  <w:delText>Total</w:delText>
                </w:r>
              </w:del>
            </w:ins>
          </w:p>
        </w:tc>
        <w:tc>
          <w:tcPr>
            <w:tcW w:w="1610" w:type="dxa"/>
            <w:tcBorders>
              <w:top w:val="single" w:sz="8" w:space="0" w:color="auto"/>
              <w:left w:val="nil"/>
              <w:bottom w:val="single" w:sz="8" w:space="0" w:color="auto"/>
              <w:right w:val="single" w:sz="8" w:space="0" w:color="auto"/>
            </w:tcBorders>
            <w:shd w:val="clear" w:color="000000" w:fill="182D4A"/>
            <w:vAlign w:val="center"/>
            <w:cellMerge w:id="416" w:author="Rose Souza" w:date="2019-10-23T16:10:00Z" w:vMergeOrig="rest"/>
            <w:hideMark/>
          </w:tcPr>
          <w:p w14:paraId="043DB238" w14:textId="7F1915FE" w:rsidR="00471E50" w:rsidRPr="00471E50" w:rsidDel="004B6008" w:rsidRDefault="00D30F65">
            <w:pPr>
              <w:jc w:val="center"/>
              <w:rPr>
                <w:del w:id="417" w:author="Maria Eugênia Castellari" w:date="2019-10-23T21:38:00Z"/>
                <w:rFonts w:ascii="Trebuchet MS" w:hAnsi="Trebuchet MS"/>
                <w:b/>
                <w:color w:val="FFFFFF"/>
                <w:sz w:val="16"/>
                <w:rPrChange w:id="418" w:author="Felipe Cescato Biscuola" w:date="2019-10-23T16:10:00Z">
                  <w:rPr>
                    <w:del w:id="419" w:author="Maria Eugênia Castellari" w:date="2019-10-23T21:38:00Z"/>
                    <w:rFonts w:ascii="Trebuchet MS" w:hAnsi="Trebuchet MS"/>
                    <w:color w:val="000000"/>
                    <w:sz w:val="16"/>
                  </w:rPr>
                </w:rPrChange>
              </w:rPr>
              <w:pPrChange w:id="420" w:author="Felipe Cescato Biscuola" w:date="2019-10-23T16:10:00Z">
                <w:pPr>
                  <w:framePr w:hSpace="141" w:wrap="around" w:hAnchor="margin" w:xAlign="center" w:y="1200"/>
                  <w:jc w:val="center"/>
                </w:pPr>
              </w:pPrChange>
            </w:pPr>
            <w:del w:id="421" w:author="Maria Eugênia Castellari" w:date="2019-10-23T21:38:00Z">
              <w:r w:rsidRPr="00556577" w:rsidDel="004B6008">
                <w:rPr>
                  <w:rFonts w:ascii="Trebuchet MS" w:hAnsi="Trebuchet MS" w:cs="Calibri"/>
                  <w:color w:val="000000"/>
                  <w:sz w:val="16"/>
                  <w:szCs w:val="16"/>
                </w:rPr>
                <w:delText>Gastos Totais a Reembolsar (R$)</w:delText>
              </w:r>
            </w:del>
            <w:ins w:id="422" w:author="Felipe Cescato Biscuola" w:date="2019-10-23T16:10:00Z">
              <w:del w:id="423" w:author="Maria Eugênia Castellari" w:date="2019-10-23T21:38:00Z">
                <w:r w:rsidR="00471E50" w:rsidRPr="00471E50" w:rsidDel="004B6008">
                  <w:rPr>
                    <w:rFonts w:ascii="Trebuchet MS" w:hAnsi="Trebuchet MS" w:cs="Calibri"/>
                    <w:b/>
                    <w:bCs/>
                    <w:color w:val="FFFFFF"/>
                    <w:sz w:val="16"/>
                    <w:szCs w:val="16"/>
                  </w:rPr>
                  <w:delText>1º Semestre 2019</w:delText>
                </w:r>
              </w:del>
            </w:ins>
          </w:p>
        </w:tc>
        <w:tc>
          <w:tcPr>
            <w:tcW w:w="1559" w:type="dxa"/>
            <w:tcBorders>
              <w:top w:val="single" w:sz="8" w:space="0" w:color="auto"/>
              <w:left w:val="nil"/>
              <w:bottom w:val="single" w:sz="8" w:space="0" w:color="auto"/>
              <w:right w:val="single" w:sz="8" w:space="0" w:color="auto"/>
            </w:tcBorders>
            <w:shd w:val="clear" w:color="000000" w:fill="182D4A"/>
            <w:vAlign w:val="center"/>
            <w:cellMerge w:id="424" w:author="Rose Souza" w:date="2019-10-23T16:10:00Z" w:vMergeOrig="rest"/>
            <w:hideMark/>
          </w:tcPr>
          <w:p w14:paraId="4DEABF59" w14:textId="2D7EDBD5" w:rsidR="00471E50" w:rsidRPr="00471E50" w:rsidDel="004B6008" w:rsidRDefault="00D30F65">
            <w:pPr>
              <w:jc w:val="center"/>
              <w:rPr>
                <w:del w:id="425" w:author="Maria Eugênia Castellari" w:date="2019-10-23T21:38:00Z"/>
                <w:rFonts w:ascii="Trebuchet MS" w:hAnsi="Trebuchet MS"/>
                <w:b/>
                <w:color w:val="FFFFFF"/>
                <w:sz w:val="16"/>
                <w:rPrChange w:id="426" w:author="Felipe Cescato Biscuola" w:date="2019-10-23T16:10:00Z">
                  <w:rPr>
                    <w:del w:id="427" w:author="Maria Eugênia Castellari" w:date="2019-10-23T21:38:00Z"/>
                    <w:rFonts w:ascii="Trebuchet MS" w:hAnsi="Trebuchet MS"/>
                    <w:color w:val="000000"/>
                    <w:sz w:val="16"/>
                  </w:rPr>
                </w:rPrChange>
              </w:rPr>
              <w:pPrChange w:id="428" w:author="Felipe Cescato Biscuola" w:date="2019-10-23T16:10:00Z">
                <w:pPr>
                  <w:framePr w:hSpace="141" w:wrap="around" w:hAnchor="margin" w:xAlign="center" w:y="1200"/>
                  <w:jc w:val="center"/>
                </w:pPr>
              </w:pPrChange>
            </w:pPr>
            <w:del w:id="429" w:author="Maria Eugênia Castellari" w:date="2019-10-23T21:38:00Z">
              <w:r w:rsidRPr="00556577" w:rsidDel="004B6008">
                <w:rPr>
                  <w:rFonts w:ascii="Trebuchet MS" w:hAnsi="Trebuchet MS" w:cs="Calibri"/>
                  <w:color w:val="000000"/>
                  <w:sz w:val="16"/>
                  <w:szCs w:val="16"/>
                </w:rPr>
                <w:delText>Montante de recursos destinados ao Empreendimento decorrentes de outras fontes de recursos (R$)</w:delText>
              </w:r>
            </w:del>
            <w:ins w:id="430" w:author="Felipe Cescato Biscuola" w:date="2019-10-23T16:10:00Z">
              <w:del w:id="431" w:author="Maria Eugênia Castellari" w:date="2019-10-23T21:38:00Z">
                <w:r w:rsidR="00471E50" w:rsidRPr="00471E50" w:rsidDel="004B6008">
                  <w:rPr>
                    <w:rFonts w:ascii="Trebuchet MS" w:hAnsi="Trebuchet MS" w:cs="Calibri"/>
                    <w:b/>
                    <w:bCs/>
                    <w:color w:val="FFFFFF"/>
                    <w:sz w:val="16"/>
                    <w:szCs w:val="16"/>
                  </w:rPr>
                  <w:delText>2º Semestre 2019</w:delText>
                </w:r>
              </w:del>
            </w:ins>
          </w:p>
        </w:tc>
        <w:tc>
          <w:tcPr>
            <w:tcW w:w="1560" w:type="dxa"/>
            <w:tcBorders>
              <w:top w:val="single" w:sz="8" w:space="0" w:color="auto"/>
              <w:left w:val="nil"/>
              <w:bottom w:val="single" w:sz="8" w:space="0" w:color="auto"/>
              <w:right w:val="single" w:sz="8" w:space="0" w:color="auto"/>
            </w:tcBorders>
            <w:shd w:val="clear" w:color="000000" w:fill="182D4A"/>
            <w:vAlign w:val="center"/>
            <w:hideMark/>
          </w:tcPr>
          <w:p w14:paraId="41BB8B3B" w14:textId="7C414663" w:rsidR="00471E50" w:rsidRPr="00471E50" w:rsidDel="004B6008" w:rsidRDefault="00D30F65">
            <w:pPr>
              <w:jc w:val="center"/>
              <w:rPr>
                <w:del w:id="432" w:author="Maria Eugênia Castellari" w:date="2019-10-23T21:38:00Z"/>
                <w:rFonts w:ascii="Trebuchet MS" w:hAnsi="Trebuchet MS"/>
                <w:b/>
                <w:color w:val="FFFFFF"/>
                <w:sz w:val="16"/>
                <w:rPrChange w:id="433" w:author="Felipe Cescato Biscuola" w:date="2019-10-23T16:10:00Z">
                  <w:rPr>
                    <w:del w:id="434" w:author="Maria Eugênia Castellari" w:date="2019-10-23T21:38:00Z"/>
                    <w:rFonts w:ascii="Trebuchet MS" w:hAnsi="Trebuchet MS"/>
                    <w:color w:val="000000"/>
                    <w:sz w:val="16"/>
                  </w:rPr>
                </w:rPrChange>
              </w:rPr>
              <w:pPrChange w:id="435" w:author="Felipe Cescato Biscuola" w:date="2019-10-23T16:10:00Z">
                <w:pPr>
                  <w:framePr w:hSpace="141" w:wrap="around" w:hAnchor="margin" w:xAlign="center" w:y="1200"/>
                  <w:jc w:val="center"/>
                </w:pPr>
              </w:pPrChange>
            </w:pPr>
            <w:del w:id="436" w:author="Maria Eugênia Castellari" w:date="2019-10-23T21:38:00Z">
              <w:r w:rsidRPr="00556577" w:rsidDel="004B6008">
                <w:rPr>
                  <w:rFonts w:ascii="Trebuchet MS" w:hAnsi="Trebuchet MS" w:cs="Calibri"/>
                  <w:color w:val="000000"/>
                  <w:sz w:val="16"/>
                  <w:szCs w:val="16"/>
                </w:rPr>
                <w:delText>Cronograma Estimado</w:delText>
              </w:r>
            </w:del>
            <w:ins w:id="437" w:author="Felipe Cescato Biscuola" w:date="2019-10-23T16:10:00Z">
              <w:del w:id="438" w:author="Maria Eugênia Castellari" w:date="2019-10-23T21:38:00Z">
                <w:r w:rsidR="00471E50" w:rsidRPr="00471E50" w:rsidDel="004B6008">
                  <w:rPr>
                    <w:rFonts w:ascii="Trebuchet MS" w:hAnsi="Trebuchet MS" w:cs="Calibri"/>
                    <w:b/>
                    <w:bCs/>
                    <w:color w:val="FFFFFF"/>
                    <w:sz w:val="16"/>
                    <w:szCs w:val="16"/>
                  </w:rPr>
                  <w:delText>1º Semestre 2020</w:delText>
                </w:r>
              </w:del>
            </w:ins>
          </w:p>
        </w:tc>
        <w:tc>
          <w:tcPr>
            <w:tcW w:w="1559" w:type="dxa"/>
            <w:tcBorders>
              <w:top w:val="single" w:sz="8" w:space="0" w:color="auto"/>
              <w:left w:val="nil"/>
              <w:bottom w:val="single" w:sz="8" w:space="0" w:color="auto"/>
              <w:right w:val="single" w:sz="8" w:space="0" w:color="auto"/>
            </w:tcBorders>
            <w:shd w:val="clear" w:color="000000" w:fill="182D4A"/>
            <w:vAlign w:val="center"/>
            <w:cellMerge w:id="439" w:author="Rose Souza" w:date="2019-10-23T16:10:00Z" w:vMergeOrig="rest"/>
            <w:hideMark/>
          </w:tcPr>
          <w:p w14:paraId="52D91E5D" w14:textId="731D54BC" w:rsidR="00471E50" w:rsidRPr="00471E50" w:rsidDel="004B6008" w:rsidRDefault="00D30F65">
            <w:pPr>
              <w:jc w:val="center"/>
              <w:rPr>
                <w:del w:id="440" w:author="Maria Eugênia Castellari" w:date="2019-10-23T21:38:00Z"/>
                <w:rFonts w:ascii="Trebuchet MS" w:hAnsi="Trebuchet MS"/>
                <w:b/>
                <w:color w:val="FFFFFF"/>
                <w:sz w:val="16"/>
                <w:rPrChange w:id="441" w:author="Felipe Cescato Biscuola" w:date="2019-10-23T16:10:00Z">
                  <w:rPr>
                    <w:del w:id="442" w:author="Maria Eugênia Castellari" w:date="2019-10-23T21:38:00Z"/>
                    <w:rFonts w:ascii="Calibri" w:hAnsi="Calibri"/>
                    <w:b/>
                    <w:color w:val="000000"/>
                    <w:sz w:val="16"/>
                  </w:rPr>
                </w:rPrChange>
              </w:rPr>
              <w:pPrChange w:id="443" w:author="Felipe Cescato Biscuola" w:date="2019-10-23T16:10:00Z">
                <w:pPr>
                  <w:framePr w:hSpace="141" w:wrap="around" w:hAnchor="margin" w:xAlign="center" w:y="1200"/>
                  <w:jc w:val="center"/>
                </w:pPr>
              </w:pPrChange>
            </w:pPr>
            <w:del w:id="444" w:author="Maria Eugênia Castellari" w:date="2019-10-23T21:38:00Z">
              <w:r w:rsidRPr="00556577" w:rsidDel="004B6008">
                <w:rPr>
                  <w:rFonts w:ascii="Calibri" w:hAnsi="Calibri" w:cs="Calibri"/>
                  <w:b/>
                  <w:bCs/>
                  <w:color w:val="000000"/>
                  <w:sz w:val="16"/>
                  <w:szCs w:val="16"/>
                </w:rPr>
                <w:delText>Empreendimento objeto de destinação de recursos de outra emissão de certificados de recebíveis imobiliários?</w:delText>
              </w:r>
            </w:del>
            <w:ins w:id="445" w:author="Felipe Cescato Biscuola" w:date="2019-10-23T16:10:00Z">
              <w:del w:id="446" w:author="Maria Eugênia Castellari" w:date="2019-10-23T21:38:00Z">
                <w:r w:rsidR="00471E50" w:rsidRPr="00471E50" w:rsidDel="004B6008">
                  <w:rPr>
                    <w:rFonts w:ascii="Trebuchet MS" w:hAnsi="Trebuchet MS" w:cs="Calibri"/>
                    <w:b/>
                    <w:bCs/>
                    <w:color w:val="FFFFFF"/>
                    <w:sz w:val="16"/>
                    <w:szCs w:val="16"/>
                  </w:rPr>
                  <w:delText>2º Semestre 2021</w:delText>
                </w:r>
              </w:del>
            </w:ins>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cellDel w:id="447" w:author="Rose Souza" w:date="2019-10-23T16:10:00Z"/>
          </w:tcPr>
          <w:p w14:paraId="32A379AE" w14:textId="48634A5F" w:rsidR="00D30F65" w:rsidRPr="00556577" w:rsidDel="004B6008" w:rsidRDefault="00D30F65" w:rsidP="00710D81">
            <w:pPr>
              <w:framePr w:hSpace="141" w:wrap="around" w:hAnchor="margin" w:xAlign="center" w:y="1200"/>
              <w:jc w:val="center"/>
              <w:rPr>
                <w:del w:id="448" w:author="Maria Eugênia Castellari" w:date="2019-10-23T21:38:00Z"/>
                <w:rFonts w:ascii="Calibri" w:hAnsi="Calibri" w:cs="Calibri"/>
                <w:b/>
                <w:bCs/>
                <w:color w:val="000000"/>
                <w:sz w:val="16"/>
                <w:szCs w:val="16"/>
              </w:rPr>
            </w:pPr>
            <w:del w:id="449" w:author="Maria Eugênia Castellari" w:date="2019-10-23T21:38:00Z">
              <w:r w:rsidRPr="00556577" w:rsidDel="004B6008">
                <w:rPr>
                  <w:rFonts w:ascii="Calibri" w:hAnsi="Calibri" w:cs="Calibri"/>
                  <w:b/>
                  <w:bCs/>
                  <w:color w:val="000000"/>
                  <w:sz w:val="16"/>
                  <w:szCs w:val="16"/>
                </w:rPr>
                <w:delText xml:space="preserve">Possui habite-se? </w:delText>
              </w:r>
            </w:del>
          </w:p>
        </w:tc>
        <w:tc>
          <w:tcPr>
            <w:tcW w:w="2289" w:type="dxa"/>
            <w:vMerge w:val="restart"/>
            <w:tcBorders>
              <w:top w:val="single" w:sz="4" w:space="0" w:color="auto"/>
              <w:left w:val="single" w:sz="4" w:space="0" w:color="auto"/>
              <w:bottom w:val="single" w:sz="4" w:space="0" w:color="auto"/>
              <w:right w:val="single" w:sz="4" w:space="0" w:color="auto"/>
            </w:tcBorders>
            <w:shd w:val="clear" w:color="000000" w:fill="BFBFBF"/>
            <w:cellDel w:id="450" w:author="Rose Souza" w:date="2019-10-23T16:10:00Z"/>
          </w:tcPr>
          <w:p w14:paraId="447FC4C1" w14:textId="2A1246DD" w:rsidR="00D30F65" w:rsidRPr="00556577" w:rsidDel="004B6008" w:rsidRDefault="00D30F65" w:rsidP="00710D81">
            <w:pPr>
              <w:framePr w:hSpace="141" w:wrap="around" w:hAnchor="margin" w:xAlign="center" w:y="1200"/>
              <w:jc w:val="center"/>
              <w:rPr>
                <w:del w:id="451" w:author="Maria Eugênia Castellari" w:date="2019-10-23T21:38:00Z"/>
                <w:rFonts w:ascii="Calibri" w:hAnsi="Calibri" w:cs="Calibri"/>
                <w:b/>
                <w:bCs/>
                <w:color w:val="000000"/>
                <w:sz w:val="16"/>
                <w:szCs w:val="16"/>
              </w:rPr>
            </w:pPr>
            <w:del w:id="452" w:author="Maria Eugênia Castellari" w:date="2019-10-23T21:38:00Z">
              <w:r w:rsidRPr="00556577" w:rsidDel="004B6008">
                <w:rPr>
                  <w:rFonts w:ascii="Calibri" w:hAnsi="Calibri" w:cs="Calibri"/>
                  <w:b/>
                  <w:bCs/>
                  <w:color w:val="000000"/>
                  <w:sz w:val="16"/>
                  <w:szCs w:val="16"/>
                </w:rPr>
                <w:delText>Está sob o regime de incorporação?</w:delText>
              </w:r>
            </w:del>
          </w:p>
        </w:tc>
      </w:tr>
      <w:tr w:rsidR="00522A7B" w:rsidRPr="00471E50" w:rsidDel="004B6008" w14:paraId="314F8AAB" w14:textId="410C1AEF" w:rsidTr="00FA5E1C">
        <w:trPr>
          <w:trHeight w:val="285"/>
          <w:del w:id="453" w:author="Maria Eugênia Castellari" w:date="2019-10-23T21:38:00Z"/>
        </w:trPr>
        <w:tc>
          <w:tcPr>
            <w:tcW w:w="2060" w:type="dxa"/>
            <w:tcBorders>
              <w:top w:val="nil"/>
              <w:left w:val="single" w:sz="8" w:space="0" w:color="auto"/>
              <w:bottom w:val="single" w:sz="8" w:space="0" w:color="auto"/>
              <w:right w:val="single" w:sz="8" w:space="0" w:color="auto"/>
            </w:tcBorders>
            <w:shd w:val="clear" w:color="auto" w:fill="auto"/>
            <w:vAlign w:val="center"/>
            <w:cellMerge w:id="454" w:author="Rose Souza" w:date="2019-10-23T16:10:00Z" w:vMergeOrig="cont"/>
            <w:hideMark/>
          </w:tcPr>
          <w:p w14:paraId="297C45F8" w14:textId="22147598" w:rsidR="00471E50" w:rsidRPr="00471E50" w:rsidDel="004B6008" w:rsidRDefault="00471E50">
            <w:pPr>
              <w:jc w:val="center"/>
              <w:rPr>
                <w:del w:id="455" w:author="Maria Eugênia Castellari" w:date="2019-10-23T21:38:00Z"/>
                <w:rFonts w:ascii="Trebuchet MS" w:hAnsi="Trebuchet MS" w:cs="Calibri"/>
                <w:color w:val="000000"/>
                <w:sz w:val="16"/>
                <w:szCs w:val="16"/>
              </w:rPr>
              <w:pPrChange w:id="456" w:author="Felipe Cescato Biscuola" w:date="2019-10-23T16:10:00Z">
                <w:pPr>
                  <w:framePr w:hSpace="141" w:wrap="around" w:hAnchor="margin" w:xAlign="center" w:y="1200"/>
                  <w:jc w:val="left"/>
                </w:pPr>
              </w:pPrChange>
            </w:pPr>
            <w:ins w:id="457" w:author="Felipe Cescato Biscuola" w:date="2019-10-23T16:10:00Z">
              <w:del w:id="458" w:author="Maria Eugênia Castellari" w:date="2019-10-23T21:38:00Z">
                <w:r w:rsidRPr="00471E50" w:rsidDel="004B6008">
                  <w:rPr>
                    <w:rFonts w:ascii="Trebuchet MS" w:hAnsi="Trebuchet MS" w:cs="Calibri"/>
                    <w:color w:val="000000"/>
                    <w:sz w:val="16"/>
                    <w:szCs w:val="16"/>
                  </w:rPr>
                  <w:delText>Manhattan Beach Riviera</w:delText>
                </w:r>
              </w:del>
            </w:ins>
          </w:p>
        </w:tc>
        <w:tc>
          <w:tcPr>
            <w:tcW w:w="980" w:type="dxa"/>
            <w:tcBorders>
              <w:top w:val="nil"/>
              <w:left w:val="nil"/>
              <w:bottom w:val="single" w:sz="8" w:space="0" w:color="auto"/>
              <w:right w:val="single" w:sz="8" w:space="0" w:color="auto"/>
            </w:tcBorders>
            <w:shd w:val="clear" w:color="auto" w:fill="auto"/>
            <w:vAlign w:val="center"/>
            <w:cellMerge w:id="459" w:author="Rose Souza" w:date="2019-10-23T16:10:00Z" w:vMergeOrig="cont"/>
            <w:hideMark/>
          </w:tcPr>
          <w:p w14:paraId="1F94FCA9" w14:textId="67D610F0" w:rsidR="00471E50" w:rsidRPr="00471E50" w:rsidDel="004B6008" w:rsidRDefault="00471E50">
            <w:pPr>
              <w:jc w:val="center"/>
              <w:rPr>
                <w:del w:id="460" w:author="Maria Eugênia Castellari" w:date="2019-10-23T21:38:00Z"/>
                <w:rFonts w:ascii="Trebuchet MS" w:hAnsi="Trebuchet MS" w:cs="Calibri"/>
                <w:color w:val="000000"/>
                <w:sz w:val="16"/>
                <w:szCs w:val="16"/>
              </w:rPr>
              <w:pPrChange w:id="461" w:author="Felipe Cescato Biscuola" w:date="2019-10-23T16:10:00Z">
                <w:pPr>
                  <w:framePr w:hSpace="141" w:wrap="around" w:hAnchor="margin" w:xAlign="center" w:y="1200"/>
                  <w:jc w:val="left"/>
                </w:pPr>
              </w:pPrChange>
            </w:pPr>
            <w:ins w:id="462" w:author="Felipe Cescato Biscuola" w:date="2019-10-23T16:10:00Z">
              <w:del w:id="463" w:author="Maria Eugênia Castellari" w:date="2019-10-23T21:38:00Z">
                <w:r w:rsidRPr="00471E50" w:rsidDel="004B6008">
                  <w:rPr>
                    <w:rFonts w:ascii="Trebuchet MS" w:hAnsi="Trebuchet MS" w:cs="Calibri"/>
                    <w:color w:val="000000"/>
                    <w:sz w:val="16"/>
                    <w:szCs w:val="16"/>
                  </w:rPr>
                  <w:delText>Construção</w:delText>
                </w:r>
              </w:del>
            </w:ins>
          </w:p>
        </w:tc>
        <w:tc>
          <w:tcPr>
            <w:tcW w:w="1770" w:type="dxa"/>
            <w:gridSpan w:val="2"/>
            <w:tcBorders>
              <w:top w:val="nil"/>
              <w:left w:val="nil"/>
              <w:bottom w:val="single" w:sz="8" w:space="0" w:color="auto"/>
              <w:right w:val="single" w:sz="8" w:space="0" w:color="auto"/>
            </w:tcBorders>
            <w:shd w:val="clear" w:color="auto" w:fill="auto"/>
            <w:vAlign w:val="center"/>
            <w:cellMerge w:id="464" w:author="Rose Souza" w:date="2019-10-23T16:10:00Z" w:vMergeOrig="cont"/>
            <w:hideMark/>
          </w:tcPr>
          <w:p w14:paraId="31AD9066" w14:textId="406C84C5" w:rsidR="00471E50" w:rsidRPr="00471E50" w:rsidDel="004B6008" w:rsidRDefault="00471E50">
            <w:pPr>
              <w:jc w:val="center"/>
              <w:rPr>
                <w:del w:id="465" w:author="Maria Eugênia Castellari" w:date="2019-10-23T21:38:00Z"/>
                <w:rFonts w:ascii="Trebuchet MS" w:hAnsi="Trebuchet MS" w:cs="Calibri"/>
                <w:color w:val="000000"/>
                <w:sz w:val="16"/>
                <w:szCs w:val="16"/>
              </w:rPr>
              <w:pPrChange w:id="466" w:author="Felipe Cescato Biscuola" w:date="2019-10-23T16:10:00Z">
                <w:pPr>
                  <w:framePr w:hSpace="141" w:wrap="around" w:hAnchor="margin" w:xAlign="center" w:y="1200"/>
                  <w:jc w:val="left"/>
                </w:pPr>
              </w:pPrChange>
            </w:pPr>
            <w:ins w:id="467" w:author="Felipe Cescato Biscuola" w:date="2019-10-23T16:10:00Z">
              <w:del w:id="468" w:author="Maria Eugênia Castellari" w:date="2019-10-23T21:38:00Z">
                <w:r w:rsidRPr="00471E50" w:rsidDel="004B6008">
                  <w:rPr>
                    <w:rFonts w:ascii="Trebuchet MS" w:hAnsi="Trebuchet MS" w:cs="Calibri"/>
                    <w:color w:val="000000"/>
                    <w:sz w:val="16"/>
                    <w:szCs w:val="16"/>
                  </w:rPr>
                  <w:delText>Manutenção Obra</w:delText>
                </w:r>
              </w:del>
            </w:ins>
          </w:p>
        </w:tc>
        <w:tc>
          <w:tcPr>
            <w:tcW w:w="1650" w:type="dxa"/>
            <w:tcBorders>
              <w:top w:val="nil"/>
              <w:left w:val="nil"/>
              <w:bottom w:val="single" w:sz="8" w:space="0" w:color="auto"/>
              <w:right w:val="single" w:sz="8" w:space="0" w:color="auto"/>
            </w:tcBorders>
            <w:shd w:val="clear" w:color="auto" w:fill="auto"/>
            <w:vAlign w:val="center"/>
            <w:cellMerge w:id="469" w:author="Rose Souza" w:date="2019-10-23T16:10:00Z" w:vMergeOrig="cont"/>
            <w:hideMark/>
          </w:tcPr>
          <w:p w14:paraId="6A896AF3" w14:textId="70E6BE19" w:rsidR="00471E50" w:rsidRPr="00471E50" w:rsidDel="004B6008" w:rsidRDefault="00471E50">
            <w:pPr>
              <w:jc w:val="center"/>
              <w:rPr>
                <w:del w:id="470" w:author="Maria Eugênia Castellari" w:date="2019-10-23T21:38:00Z"/>
                <w:rFonts w:ascii="Trebuchet MS" w:hAnsi="Trebuchet MS"/>
                <w:b/>
                <w:color w:val="000000"/>
                <w:sz w:val="16"/>
                <w:rPrChange w:id="471" w:author="Felipe Cescato Biscuola" w:date="2019-10-23T16:10:00Z">
                  <w:rPr>
                    <w:del w:id="472" w:author="Maria Eugênia Castellari" w:date="2019-10-23T21:38:00Z"/>
                    <w:rFonts w:ascii="Trebuchet MS" w:hAnsi="Trebuchet MS"/>
                    <w:color w:val="000000"/>
                    <w:sz w:val="16"/>
                  </w:rPr>
                </w:rPrChange>
              </w:rPr>
              <w:pPrChange w:id="473" w:author="Felipe Cescato Biscuola" w:date="2019-10-23T16:10:00Z">
                <w:pPr>
                  <w:framePr w:hSpace="141" w:wrap="around" w:hAnchor="margin" w:xAlign="center" w:y="1200"/>
                  <w:jc w:val="left"/>
                </w:pPr>
              </w:pPrChange>
            </w:pPr>
            <w:ins w:id="474" w:author="Felipe Cescato Biscuola" w:date="2019-10-23T16:10:00Z">
              <w:del w:id="475" w:author="Maria Eugênia Castellari" w:date="2019-10-23T21:38:00Z">
                <w:r w:rsidRPr="00471E50" w:rsidDel="004B6008">
                  <w:rPr>
                    <w:rFonts w:ascii="Trebuchet MS" w:hAnsi="Trebuchet MS" w:cs="Calibri"/>
                    <w:b/>
                    <w:bCs/>
                    <w:color w:val="000000"/>
                    <w:sz w:val="16"/>
                    <w:szCs w:val="16"/>
                  </w:rPr>
                  <w:delText xml:space="preserve"> R$   3.000.000,00 </w:delText>
                </w:r>
              </w:del>
            </w:ins>
          </w:p>
        </w:tc>
        <w:tc>
          <w:tcPr>
            <w:tcW w:w="1610" w:type="dxa"/>
            <w:tcBorders>
              <w:top w:val="nil"/>
              <w:left w:val="nil"/>
              <w:bottom w:val="single" w:sz="8" w:space="0" w:color="auto"/>
              <w:right w:val="single" w:sz="8" w:space="0" w:color="auto"/>
            </w:tcBorders>
            <w:shd w:val="clear" w:color="auto" w:fill="auto"/>
            <w:vAlign w:val="center"/>
            <w:cellMerge w:id="476" w:author="Rose Souza" w:date="2019-10-23T16:10:00Z" w:vMergeOrig="cont"/>
            <w:hideMark/>
          </w:tcPr>
          <w:p w14:paraId="34D8DA93" w14:textId="2DE43419" w:rsidR="00471E50" w:rsidRPr="00471E50" w:rsidDel="004B6008" w:rsidRDefault="00471E50">
            <w:pPr>
              <w:jc w:val="center"/>
              <w:rPr>
                <w:del w:id="477" w:author="Maria Eugênia Castellari" w:date="2019-10-23T21:38:00Z"/>
                <w:rFonts w:ascii="Trebuchet MS" w:hAnsi="Trebuchet MS" w:cs="Calibri"/>
                <w:color w:val="000000"/>
                <w:sz w:val="16"/>
                <w:szCs w:val="16"/>
              </w:rPr>
              <w:pPrChange w:id="478" w:author="Felipe Cescato Biscuola" w:date="2019-10-23T16:10:00Z">
                <w:pPr>
                  <w:framePr w:hSpace="141" w:wrap="around" w:hAnchor="margin" w:xAlign="center" w:y="1200"/>
                  <w:jc w:val="left"/>
                </w:pPr>
              </w:pPrChange>
            </w:pPr>
            <w:ins w:id="479" w:author="Felipe Cescato Biscuola" w:date="2019-10-23T16:10:00Z">
              <w:del w:id="480" w:author="Maria Eugênia Castellari" w:date="2019-10-23T21:38:00Z">
                <w:r w:rsidRPr="00471E50" w:rsidDel="004B6008">
                  <w:rPr>
                    <w:rFonts w:ascii="Trebuchet MS" w:hAnsi="Trebuchet MS" w:cs="Calibri"/>
                    <w:color w:val="000000"/>
                    <w:sz w:val="16"/>
                    <w:szCs w:val="16"/>
                  </w:rPr>
                  <w:delText xml:space="preserve"> R$   1.860.000,00 </w:delText>
                </w:r>
              </w:del>
            </w:ins>
          </w:p>
        </w:tc>
        <w:tc>
          <w:tcPr>
            <w:tcW w:w="1559" w:type="dxa"/>
            <w:tcBorders>
              <w:top w:val="nil"/>
              <w:left w:val="nil"/>
              <w:bottom w:val="single" w:sz="8" w:space="0" w:color="auto"/>
              <w:right w:val="single" w:sz="8" w:space="0" w:color="auto"/>
            </w:tcBorders>
            <w:shd w:val="clear" w:color="auto" w:fill="auto"/>
            <w:vAlign w:val="center"/>
            <w:cellMerge w:id="481" w:author="Rose Souza" w:date="2019-10-23T16:10:00Z" w:vMergeOrig="cont"/>
            <w:hideMark/>
          </w:tcPr>
          <w:p w14:paraId="7E45FB43" w14:textId="33D9EC9C" w:rsidR="00471E50" w:rsidRPr="00471E50" w:rsidDel="004B6008" w:rsidRDefault="00471E50">
            <w:pPr>
              <w:jc w:val="center"/>
              <w:rPr>
                <w:del w:id="482" w:author="Maria Eugênia Castellari" w:date="2019-10-23T21:38:00Z"/>
                <w:rFonts w:ascii="Trebuchet MS" w:hAnsi="Trebuchet MS" w:cs="Calibri"/>
                <w:color w:val="000000"/>
                <w:sz w:val="16"/>
                <w:szCs w:val="16"/>
              </w:rPr>
              <w:pPrChange w:id="483" w:author="Felipe Cescato Biscuola" w:date="2019-10-23T16:10:00Z">
                <w:pPr>
                  <w:framePr w:hSpace="141" w:wrap="around" w:hAnchor="margin" w:xAlign="center" w:y="1200"/>
                  <w:jc w:val="left"/>
                </w:pPr>
              </w:pPrChange>
            </w:pPr>
            <w:ins w:id="484" w:author="Felipe Cescato Biscuola" w:date="2019-10-23T16:10:00Z">
              <w:del w:id="485" w:author="Maria Eugênia Castellari" w:date="2019-10-23T21:38:00Z">
                <w:r w:rsidRPr="00471E50" w:rsidDel="004B6008">
                  <w:rPr>
                    <w:rFonts w:ascii="Trebuchet MS" w:hAnsi="Trebuchet MS" w:cs="Calibri"/>
                    <w:color w:val="000000"/>
                    <w:sz w:val="16"/>
                    <w:szCs w:val="16"/>
                  </w:rPr>
                  <w:delText xml:space="preserve"> R$      360.000,00 </w:delText>
                </w:r>
              </w:del>
            </w:ins>
          </w:p>
        </w:tc>
        <w:tc>
          <w:tcPr>
            <w:tcW w:w="1560" w:type="dxa"/>
            <w:tcBorders>
              <w:top w:val="nil"/>
              <w:left w:val="nil"/>
              <w:bottom w:val="single" w:sz="8" w:space="0" w:color="auto"/>
              <w:right w:val="single" w:sz="8" w:space="0" w:color="auto"/>
            </w:tcBorders>
            <w:shd w:val="clear" w:color="auto" w:fill="auto"/>
            <w:vAlign w:val="center"/>
            <w:hideMark/>
          </w:tcPr>
          <w:p w14:paraId="5DC52C94" w14:textId="12CC5B4C" w:rsidR="00471E50" w:rsidRPr="00471E50" w:rsidDel="004B6008" w:rsidRDefault="00D30F65">
            <w:pPr>
              <w:jc w:val="center"/>
              <w:rPr>
                <w:del w:id="486" w:author="Maria Eugênia Castellari" w:date="2019-10-23T21:38:00Z"/>
                <w:rFonts w:ascii="Trebuchet MS" w:hAnsi="Trebuchet MS" w:cs="Calibri"/>
                <w:color w:val="000000"/>
                <w:sz w:val="16"/>
                <w:szCs w:val="16"/>
              </w:rPr>
              <w:pPrChange w:id="487" w:author="Felipe Cescato Biscuola" w:date="2019-10-23T16:10:00Z">
                <w:pPr>
                  <w:framePr w:hSpace="141" w:wrap="around" w:hAnchor="margin" w:xAlign="center" w:y="1200"/>
                  <w:jc w:val="center"/>
                </w:pPr>
              </w:pPrChange>
            </w:pPr>
            <w:del w:id="488" w:author="Maria Eugênia Castellari" w:date="2019-10-23T21:38:00Z">
              <w:r w:rsidRPr="00556577" w:rsidDel="004B6008">
                <w:rPr>
                  <w:rFonts w:ascii="Trebuchet MS" w:hAnsi="Trebuchet MS" w:cs="Calibri"/>
                  <w:color w:val="000000"/>
                  <w:sz w:val="16"/>
                  <w:szCs w:val="16"/>
                </w:rPr>
                <w:delText>Valor a Gastar entre 0 a 60 meses (R$)</w:delText>
              </w:r>
            </w:del>
            <w:ins w:id="489" w:author="Felipe Cescato Biscuola" w:date="2019-10-23T16:10:00Z">
              <w:del w:id="490" w:author="Maria Eugênia Castellari" w:date="2019-10-23T21:38:00Z">
                <w:r w:rsidR="00471E50" w:rsidRPr="00471E50" w:rsidDel="004B6008">
                  <w:rPr>
                    <w:rFonts w:ascii="Trebuchet MS" w:hAnsi="Trebuchet MS" w:cs="Calibri"/>
                    <w:color w:val="000000"/>
                    <w:sz w:val="16"/>
                    <w:szCs w:val="16"/>
                  </w:rPr>
                  <w:delText xml:space="preserve"> R$    360.000,00 </w:delText>
                </w:r>
              </w:del>
            </w:ins>
          </w:p>
        </w:tc>
        <w:tc>
          <w:tcPr>
            <w:tcW w:w="1559" w:type="dxa"/>
            <w:tcBorders>
              <w:top w:val="nil"/>
              <w:left w:val="nil"/>
              <w:bottom w:val="single" w:sz="8" w:space="0" w:color="auto"/>
              <w:right w:val="single" w:sz="8" w:space="0" w:color="auto"/>
            </w:tcBorders>
            <w:shd w:val="clear" w:color="auto" w:fill="auto"/>
            <w:vAlign w:val="center"/>
            <w:cellMerge w:id="491" w:author="Rose Souza" w:date="2019-10-23T16:10:00Z" w:vMergeOrig="cont"/>
            <w:hideMark/>
          </w:tcPr>
          <w:p w14:paraId="704C11B0" w14:textId="0D4A3241" w:rsidR="00471E50" w:rsidRPr="00471E50" w:rsidDel="004B6008" w:rsidRDefault="00471E50">
            <w:pPr>
              <w:jc w:val="center"/>
              <w:rPr>
                <w:del w:id="492" w:author="Maria Eugênia Castellari" w:date="2019-10-23T21:38:00Z"/>
                <w:rFonts w:ascii="Trebuchet MS" w:hAnsi="Trebuchet MS"/>
                <w:color w:val="000000"/>
                <w:sz w:val="16"/>
                <w:rPrChange w:id="493" w:author="Felipe Cescato Biscuola" w:date="2019-10-23T16:10:00Z">
                  <w:rPr>
                    <w:del w:id="494" w:author="Maria Eugênia Castellari" w:date="2019-10-23T21:38:00Z"/>
                    <w:rFonts w:ascii="Calibri" w:hAnsi="Calibri"/>
                    <w:b/>
                    <w:color w:val="000000"/>
                    <w:sz w:val="16"/>
                  </w:rPr>
                </w:rPrChange>
              </w:rPr>
              <w:pPrChange w:id="495" w:author="Felipe Cescato Biscuola" w:date="2019-10-23T16:10:00Z">
                <w:pPr>
                  <w:framePr w:hSpace="141" w:wrap="around" w:hAnchor="margin" w:xAlign="center" w:y="1200"/>
                  <w:jc w:val="left"/>
                </w:pPr>
              </w:pPrChange>
            </w:pPr>
            <w:ins w:id="496" w:author="Felipe Cescato Biscuola" w:date="2019-10-23T16:10:00Z">
              <w:del w:id="497" w:author="Maria Eugênia Castellari" w:date="2019-10-23T21:38:00Z">
                <w:r w:rsidRPr="00471E50" w:rsidDel="004B6008">
                  <w:rPr>
                    <w:rFonts w:ascii="Trebuchet MS" w:hAnsi="Trebuchet MS" w:cs="Calibri"/>
                    <w:color w:val="000000"/>
                    <w:sz w:val="16"/>
                    <w:szCs w:val="16"/>
                  </w:rPr>
                  <w:delText xml:space="preserve"> R$    420.000,00 </w:delText>
                </w:r>
              </w:del>
            </w:ins>
          </w:p>
        </w:tc>
        <w:tc>
          <w:tcPr>
            <w:tcW w:w="1276" w:type="dxa"/>
            <w:vMerge/>
            <w:tcBorders>
              <w:top w:val="single" w:sz="4" w:space="0" w:color="auto"/>
              <w:left w:val="single" w:sz="4" w:space="0" w:color="auto"/>
              <w:bottom w:val="single" w:sz="4" w:space="0" w:color="auto"/>
              <w:right w:val="single" w:sz="4" w:space="0" w:color="auto"/>
            </w:tcBorders>
            <w:cellDel w:id="498" w:author="Rose Souza" w:date="2019-10-23T16:10:00Z"/>
          </w:tcPr>
          <w:p w14:paraId="2D1C40CC" w14:textId="7276A61A" w:rsidR="00D30F65" w:rsidRPr="00556577" w:rsidDel="004B6008" w:rsidRDefault="00D30F65" w:rsidP="00710D81">
            <w:pPr>
              <w:framePr w:hSpace="141" w:wrap="around" w:hAnchor="margin" w:xAlign="center" w:y="1200"/>
              <w:jc w:val="left"/>
              <w:rPr>
                <w:del w:id="499" w:author="Maria Eugênia Castellari" w:date="2019-10-23T21:38:00Z"/>
                <w:rFonts w:ascii="Calibri" w:hAnsi="Calibri" w:cs="Calibri"/>
                <w:b/>
                <w:bCs/>
                <w:color w:val="000000"/>
                <w:sz w:val="16"/>
                <w:szCs w:val="16"/>
              </w:rPr>
            </w:pPr>
          </w:p>
        </w:tc>
        <w:tc>
          <w:tcPr>
            <w:tcW w:w="2289" w:type="dxa"/>
            <w:vMerge/>
            <w:tcBorders>
              <w:top w:val="single" w:sz="4" w:space="0" w:color="auto"/>
              <w:left w:val="single" w:sz="4" w:space="0" w:color="auto"/>
              <w:bottom w:val="single" w:sz="4" w:space="0" w:color="auto"/>
              <w:right w:val="single" w:sz="4" w:space="0" w:color="auto"/>
            </w:tcBorders>
            <w:cellDel w:id="500" w:author="Rose Souza" w:date="2019-10-23T16:10:00Z"/>
          </w:tcPr>
          <w:p w14:paraId="2FEEAE59" w14:textId="4CCF2004" w:rsidR="00D30F65" w:rsidRPr="00556577" w:rsidDel="004B6008" w:rsidRDefault="00D30F65" w:rsidP="00710D81">
            <w:pPr>
              <w:framePr w:hSpace="141" w:wrap="around" w:hAnchor="margin" w:xAlign="center" w:y="1200"/>
              <w:jc w:val="left"/>
              <w:rPr>
                <w:del w:id="501" w:author="Maria Eugênia Castellari" w:date="2019-10-23T21:38:00Z"/>
                <w:rFonts w:ascii="Calibri" w:hAnsi="Calibri" w:cs="Calibri"/>
                <w:b/>
                <w:bCs/>
                <w:color w:val="000000"/>
                <w:sz w:val="16"/>
                <w:szCs w:val="16"/>
              </w:rPr>
            </w:pPr>
          </w:p>
        </w:tc>
      </w:tr>
      <w:tr w:rsidR="00522A7B" w:rsidRPr="00471E50" w:rsidDel="004B6008" w14:paraId="7EB40F28" w14:textId="7C734F41" w:rsidTr="00FA5E1C">
        <w:trPr>
          <w:trHeight w:val="285"/>
          <w:del w:id="502" w:author="Maria Eugênia Castellari" w:date="2019-10-23T21:38:00Z"/>
        </w:trPr>
        <w:tc>
          <w:tcPr>
            <w:tcW w:w="2060" w:type="dxa"/>
            <w:tcBorders>
              <w:top w:val="nil"/>
              <w:left w:val="single" w:sz="8" w:space="0" w:color="auto"/>
              <w:bottom w:val="single" w:sz="8" w:space="0" w:color="auto"/>
              <w:right w:val="single" w:sz="8" w:space="0" w:color="auto"/>
            </w:tcBorders>
            <w:shd w:val="clear" w:color="auto" w:fill="auto"/>
            <w:vAlign w:val="center"/>
            <w:hideMark/>
          </w:tcPr>
          <w:p w14:paraId="5387942B" w14:textId="51E90B91" w:rsidR="00471E50" w:rsidRPr="00471E50" w:rsidDel="004B6008" w:rsidRDefault="00D30F65">
            <w:pPr>
              <w:jc w:val="center"/>
              <w:rPr>
                <w:del w:id="503" w:author="Maria Eugênia Castellari" w:date="2019-10-23T21:38:00Z"/>
                <w:rFonts w:ascii="Trebuchet MS" w:hAnsi="Trebuchet MS"/>
                <w:color w:val="000000"/>
                <w:sz w:val="16"/>
                <w:rPrChange w:id="504" w:author="Felipe Cescato Biscuola" w:date="2019-10-23T16:10:00Z">
                  <w:rPr>
                    <w:del w:id="505" w:author="Maria Eugênia Castellari" w:date="2019-10-23T21:38:00Z"/>
                    <w:rFonts w:ascii="Calibri" w:hAnsi="Calibri"/>
                    <w:color w:val="000000"/>
                    <w:sz w:val="16"/>
                  </w:rPr>
                </w:rPrChange>
              </w:rPr>
              <w:pPrChange w:id="506" w:author="Felipe Cescato Biscuola" w:date="2019-10-23T16:10:00Z">
                <w:pPr>
                  <w:framePr w:hSpace="141" w:wrap="around" w:hAnchor="margin" w:xAlign="center" w:y="1200"/>
                  <w:jc w:val="center"/>
                </w:pPr>
              </w:pPrChange>
            </w:pPr>
            <w:del w:id="507" w:author="Maria Eugênia Castellari" w:date="2019-10-23T21:38:00Z">
              <w:r w:rsidRPr="00556577" w:rsidDel="004B6008">
                <w:rPr>
                  <w:rFonts w:ascii="Calibri" w:hAnsi="Calibri" w:cs="Calibri"/>
                  <w:color w:val="000000"/>
                  <w:sz w:val="16"/>
                  <w:szCs w:val="16"/>
                </w:rPr>
                <w:delText>MANHATTAN SUMMER PARK</w:delText>
              </w:r>
            </w:del>
            <w:ins w:id="508" w:author="Felipe Cescato Biscuola" w:date="2019-10-23T16:10:00Z">
              <w:del w:id="509" w:author="Maria Eugênia Castellari" w:date="2019-10-23T21:38:00Z">
                <w:r w:rsidR="00471E50" w:rsidRPr="00471E50" w:rsidDel="004B6008">
                  <w:rPr>
                    <w:rFonts w:ascii="Trebuchet MS" w:hAnsi="Trebuchet MS" w:cs="Calibri"/>
                    <w:color w:val="000000"/>
                    <w:sz w:val="16"/>
                    <w:szCs w:val="16"/>
                  </w:rPr>
                  <w:delText>Manhattan Summer Park</w:delText>
                </w:r>
              </w:del>
            </w:ins>
          </w:p>
        </w:tc>
        <w:tc>
          <w:tcPr>
            <w:tcW w:w="980" w:type="dxa"/>
            <w:tcBorders>
              <w:top w:val="nil"/>
              <w:left w:val="nil"/>
              <w:bottom w:val="single" w:sz="8" w:space="0" w:color="auto"/>
              <w:right w:val="single" w:sz="8" w:space="0" w:color="auto"/>
            </w:tcBorders>
            <w:shd w:val="clear" w:color="auto" w:fill="auto"/>
            <w:vAlign w:val="center"/>
            <w:hideMark/>
          </w:tcPr>
          <w:p w14:paraId="134C0B7E" w14:textId="7AA0CDC9" w:rsidR="00471E50" w:rsidRPr="00471E50" w:rsidDel="004B6008" w:rsidRDefault="00D30F65">
            <w:pPr>
              <w:jc w:val="center"/>
              <w:rPr>
                <w:del w:id="510" w:author="Maria Eugênia Castellari" w:date="2019-10-23T21:38:00Z"/>
                <w:rFonts w:ascii="Trebuchet MS" w:hAnsi="Trebuchet MS"/>
                <w:color w:val="000000"/>
                <w:sz w:val="16"/>
                <w:rPrChange w:id="511" w:author="Felipe Cescato Biscuola" w:date="2019-10-23T16:10:00Z">
                  <w:rPr>
                    <w:del w:id="512" w:author="Maria Eugênia Castellari" w:date="2019-10-23T21:38:00Z"/>
                    <w:rFonts w:ascii="Calibri" w:hAnsi="Calibri"/>
                    <w:color w:val="000000"/>
                    <w:sz w:val="16"/>
                  </w:rPr>
                </w:rPrChange>
              </w:rPr>
              <w:pPrChange w:id="513" w:author="Felipe Cescato Biscuola" w:date="2019-10-23T16:10:00Z">
                <w:pPr>
                  <w:framePr w:hSpace="141" w:wrap="around" w:hAnchor="margin" w:xAlign="center" w:y="1200"/>
                  <w:jc w:val="center"/>
                </w:pPr>
              </w:pPrChange>
            </w:pPr>
            <w:del w:id="514" w:author="Maria Eugênia Castellari" w:date="2019-10-23T21:38:00Z">
              <w:r w:rsidRPr="00556577" w:rsidDel="004B6008">
                <w:rPr>
                  <w:rFonts w:ascii="Calibri" w:hAnsi="Calibri" w:cs="Calibri"/>
                  <w:color w:val="000000"/>
                  <w:sz w:val="16"/>
                  <w:szCs w:val="16"/>
                </w:rPr>
                <w:delText>Cartório de Registro de Imóveis 1ª Zona -  Comarca de Fortaelza/CE</w:delText>
              </w:r>
            </w:del>
            <w:ins w:id="515" w:author="Felipe Cescato Biscuola" w:date="2019-10-23T16:10:00Z">
              <w:del w:id="516" w:author="Maria Eugênia Castellari" w:date="2019-10-23T21:38:00Z">
                <w:r w:rsidR="00471E50" w:rsidRPr="00471E50" w:rsidDel="004B6008">
                  <w:rPr>
                    <w:rFonts w:ascii="Trebuchet MS" w:hAnsi="Trebuchet MS" w:cs="Calibri"/>
                    <w:color w:val="000000"/>
                    <w:sz w:val="16"/>
                    <w:szCs w:val="16"/>
                  </w:rPr>
                  <w:delText>Construção</w:delText>
                </w:r>
              </w:del>
            </w:ins>
          </w:p>
        </w:tc>
        <w:tc>
          <w:tcPr>
            <w:tcW w:w="1770" w:type="dxa"/>
            <w:tcBorders>
              <w:top w:val="nil"/>
              <w:left w:val="nil"/>
              <w:bottom w:val="single" w:sz="8" w:space="0" w:color="auto"/>
              <w:right w:val="single" w:sz="8" w:space="0" w:color="auto"/>
            </w:tcBorders>
            <w:shd w:val="clear" w:color="auto" w:fill="auto"/>
            <w:vAlign w:val="center"/>
            <w:hideMark/>
          </w:tcPr>
          <w:p w14:paraId="67619A64" w14:textId="3436EC2B" w:rsidR="00471E50" w:rsidRPr="00471E50" w:rsidDel="004B6008" w:rsidRDefault="00D30F65">
            <w:pPr>
              <w:jc w:val="center"/>
              <w:rPr>
                <w:del w:id="517" w:author="Maria Eugênia Castellari" w:date="2019-10-23T21:38:00Z"/>
                <w:rFonts w:ascii="Trebuchet MS" w:hAnsi="Trebuchet MS"/>
                <w:color w:val="000000"/>
                <w:sz w:val="16"/>
                <w:rPrChange w:id="518" w:author="Felipe Cescato Biscuola" w:date="2019-10-23T16:10:00Z">
                  <w:rPr>
                    <w:del w:id="519" w:author="Maria Eugênia Castellari" w:date="2019-10-23T21:38:00Z"/>
                    <w:rFonts w:ascii="Calibri" w:hAnsi="Calibri"/>
                    <w:color w:val="000000"/>
                    <w:sz w:val="16"/>
                  </w:rPr>
                </w:rPrChange>
              </w:rPr>
              <w:pPrChange w:id="520" w:author="Felipe Cescato Biscuola" w:date="2019-10-23T16:10:00Z">
                <w:pPr>
                  <w:framePr w:hSpace="141" w:wrap="around" w:hAnchor="margin" w:xAlign="center" w:y="1200"/>
                  <w:jc w:val="center"/>
                </w:pPr>
              </w:pPrChange>
            </w:pPr>
            <w:del w:id="521" w:author="Maria Eugênia Castellari" w:date="2019-10-23T21:38:00Z">
              <w:r w:rsidRPr="00556577" w:rsidDel="004B6008">
                <w:rPr>
                  <w:rFonts w:ascii="Calibri" w:hAnsi="Calibri" w:cs="Calibri"/>
                  <w:color w:val="000000"/>
                  <w:sz w:val="16"/>
                  <w:szCs w:val="16"/>
                </w:rPr>
                <w:delText>78080</w:delText>
              </w:r>
            </w:del>
            <w:ins w:id="522" w:author="Felipe Cescato Biscuola" w:date="2019-10-23T16:10:00Z">
              <w:del w:id="523" w:author="Maria Eugênia Castellari" w:date="2019-10-23T21:38:00Z">
                <w:r w:rsidR="00471E50" w:rsidRPr="00471E50" w:rsidDel="004B6008">
                  <w:rPr>
                    <w:rFonts w:ascii="Trebuchet MS" w:hAnsi="Trebuchet MS" w:cs="Calibri"/>
                    <w:color w:val="000000"/>
                    <w:sz w:val="16"/>
                    <w:szCs w:val="16"/>
                  </w:rPr>
                  <w:delText>Manutenção Obra</w:delText>
                </w:r>
              </w:del>
            </w:ins>
          </w:p>
        </w:tc>
        <w:tc>
          <w:tcPr>
            <w:tcW w:w="1117" w:type="dxa"/>
            <w:tcBorders>
              <w:top w:val="single" w:sz="4" w:space="0" w:color="auto"/>
              <w:left w:val="nil"/>
              <w:bottom w:val="single" w:sz="4" w:space="0" w:color="auto"/>
              <w:right w:val="single" w:sz="4" w:space="0" w:color="auto"/>
            </w:tcBorders>
            <w:cellDel w:id="524" w:author="Rose Souza" w:date="2019-10-23T16:10:00Z"/>
          </w:tcPr>
          <w:p w14:paraId="10D33FBD" w14:textId="6EDA3D50" w:rsidR="00D30F65" w:rsidRPr="00556577" w:rsidDel="004B6008" w:rsidRDefault="00D30F65" w:rsidP="00710D81">
            <w:pPr>
              <w:framePr w:hSpace="141" w:wrap="around" w:hAnchor="margin" w:xAlign="center" w:y="1200"/>
              <w:jc w:val="center"/>
              <w:rPr>
                <w:del w:id="525" w:author="Maria Eugênia Castellari" w:date="2019-10-23T21:38:00Z"/>
                <w:rFonts w:ascii="Calibri" w:hAnsi="Calibri" w:cs="Calibri"/>
                <w:color w:val="000000"/>
                <w:sz w:val="16"/>
                <w:szCs w:val="16"/>
              </w:rPr>
            </w:pPr>
            <w:del w:id="526" w:author="Maria Eugênia Castellari" w:date="2019-10-23T21:38:00Z">
              <w:r w:rsidRPr="00556577" w:rsidDel="004B6008">
                <w:rPr>
                  <w:rFonts w:ascii="Calibri" w:hAnsi="Calibri" w:cs="Calibri"/>
                  <w:color w:val="000000"/>
                  <w:sz w:val="16"/>
                  <w:szCs w:val="16"/>
                </w:rPr>
                <w:delText xml:space="preserve">Rua Gontran Giffoni, 100 </w:delText>
              </w:r>
              <w:r w:rsidRPr="00556577" w:rsidDel="004B6008">
                <w:rPr>
                  <w:rFonts w:ascii="Calibri" w:hAnsi="Calibri" w:cs="Calibri"/>
                  <w:color w:val="000000"/>
                  <w:sz w:val="16"/>
                  <w:szCs w:val="16"/>
                </w:rPr>
                <w:br/>
                <w:delText>Guararapes, Fortaleza - CE</w:delText>
              </w:r>
            </w:del>
          </w:p>
        </w:tc>
        <w:tc>
          <w:tcPr>
            <w:tcW w:w="1650" w:type="dxa"/>
            <w:tcBorders>
              <w:top w:val="nil"/>
              <w:left w:val="nil"/>
              <w:bottom w:val="single" w:sz="8" w:space="0" w:color="auto"/>
              <w:right w:val="single" w:sz="8" w:space="0" w:color="auto"/>
            </w:tcBorders>
            <w:shd w:val="clear" w:color="auto" w:fill="auto"/>
            <w:vAlign w:val="center"/>
            <w:hideMark/>
          </w:tcPr>
          <w:p w14:paraId="266CE252" w14:textId="392BAED9" w:rsidR="00471E50" w:rsidRPr="00471E50" w:rsidDel="004B6008" w:rsidRDefault="00471E50">
            <w:pPr>
              <w:jc w:val="center"/>
              <w:rPr>
                <w:del w:id="527" w:author="Maria Eugênia Castellari" w:date="2019-10-23T21:38:00Z"/>
                <w:rFonts w:ascii="Trebuchet MS" w:hAnsi="Trebuchet MS"/>
                <w:b/>
                <w:color w:val="000000"/>
                <w:sz w:val="16"/>
                <w:rPrChange w:id="528" w:author="Felipe Cescato Biscuola" w:date="2019-10-23T16:10:00Z">
                  <w:rPr>
                    <w:del w:id="529" w:author="Maria Eugênia Castellari" w:date="2019-10-23T21:38:00Z"/>
                    <w:rFonts w:ascii="Calibri" w:hAnsi="Calibri"/>
                    <w:color w:val="000000"/>
                    <w:sz w:val="16"/>
                  </w:rPr>
                </w:rPrChange>
              </w:rPr>
              <w:pPrChange w:id="530" w:author="Felipe Cescato Biscuola" w:date="2019-10-23T16:10:00Z">
                <w:pPr>
                  <w:framePr w:hSpace="141" w:wrap="around" w:hAnchor="margin" w:xAlign="center" w:y="1200"/>
                  <w:jc w:val="center"/>
                </w:pPr>
              </w:pPrChange>
            </w:pPr>
            <w:del w:id="531" w:author="Maria Eugênia Castellari" w:date="2019-10-23T21:38:00Z">
              <w:r w:rsidRPr="00471E50" w:rsidDel="004B6008">
                <w:rPr>
                  <w:rFonts w:ascii="Trebuchet MS" w:hAnsi="Trebuchet MS"/>
                  <w:b/>
                  <w:color w:val="000000"/>
                  <w:sz w:val="16"/>
                  <w:rPrChange w:id="532" w:author="Felipe Cescato Biscuola" w:date="2019-10-23T16:10:00Z">
                    <w:rPr>
                      <w:rFonts w:ascii="Calibri" w:hAnsi="Calibri"/>
                      <w:color w:val="000000"/>
                      <w:sz w:val="16"/>
                    </w:rPr>
                  </w:rPrChange>
                </w:rPr>
                <w:delText xml:space="preserve"> R$   </w:delText>
              </w:r>
              <w:r w:rsidR="00D30F65" w:rsidRPr="00556577" w:rsidDel="004B6008">
                <w:rPr>
                  <w:rFonts w:ascii="Calibri" w:hAnsi="Calibri" w:cs="Calibri"/>
                  <w:color w:val="000000"/>
                  <w:sz w:val="16"/>
                  <w:szCs w:val="16"/>
                </w:rPr>
                <w:delText xml:space="preserve">              </w:delText>
              </w:r>
              <w:r w:rsidRPr="00471E50" w:rsidDel="004B6008">
                <w:rPr>
                  <w:rFonts w:ascii="Trebuchet MS" w:hAnsi="Trebuchet MS"/>
                  <w:b/>
                  <w:color w:val="000000"/>
                  <w:sz w:val="16"/>
                  <w:rPrChange w:id="533" w:author="Felipe Cescato Biscuola" w:date="2019-10-23T16:10:00Z">
                    <w:rPr>
                      <w:rFonts w:ascii="Calibri" w:hAnsi="Calibri"/>
                      <w:color w:val="000000"/>
                      <w:sz w:val="16"/>
                    </w:rPr>
                  </w:rPrChange>
                </w:rPr>
                <w:delText xml:space="preserve">3.000.000,00 </w:delText>
              </w:r>
            </w:del>
          </w:p>
        </w:tc>
        <w:tc>
          <w:tcPr>
            <w:tcW w:w="1610" w:type="dxa"/>
            <w:tcBorders>
              <w:top w:val="nil"/>
              <w:left w:val="nil"/>
              <w:bottom w:val="single" w:sz="8" w:space="0" w:color="auto"/>
              <w:right w:val="single" w:sz="8" w:space="0" w:color="auto"/>
            </w:tcBorders>
            <w:shd w:val="clear" w:color="auto" w:fill="auto"/>
            <w:vAlign w:val="center"/>
            <w:hideMark/>
          </w:tcPr>
          <w:p w14:paraId="3A331E29" w14:textId="4221064E" w:rsidR="00471E50" w:rsidRPr="00471E50" w:rsidDel="004B6008" w:rsidRDefault="00D30F65">
            <w:pPr>
              <w:jc w:val="center"/>
              <w:rPr>
                <w:del w:id="534" w:author="Maria Eugênia Castellari" w:date="2019-10-23T21:38:00Z"/>
                <w:rFonts w:ascii="Trebuchet MS" w:hAnsi="Trebuchet MS"/>
                <w:color w:val="000000"/>
                <w:sz w:val="16"/>
                <w:rPrChange w:id="535" w:author="Felipe Cescato Biscuola" w:date="2019-10-23T16:10:00Z">
                  <w:rPr>
                    <w:del w:id="536" w:author="Maria Eugênia Castellari" w:date="2019-10-23T21:38:00Z"/>
                    <w:rFonts w:ascii="Calibri" w:hAnsi="Calibri"/>
                    <w:color w:val="000000"/>
                    <w:sz w:val="16"/>
                  </w:rPr>
                </w:rPrChange>
              </w:rPr>
              <w:pPrChange w:id="537" w:author="Felipe Cescato Biscuola" w:date="2019-10-23T16:10:00Z">
                <w:pPr>
                  <w:framePr w:hSpace="141" w:wrap="around" w:hAnchor="margin" w:xAlign="center" w:y="1200"/>
                  <w:jc w:val="center"/>
                </w:pPr>
              </w:pPrChange>
            </w:pPr>
            <w:del w:id="538" w:author="Maria Eugênia Castellari" w:date="2019-10-23T21:38:00Z">
              <w:r w:rsidRPr="00556577" w:rsidDel="004B6008">
                <w:rPr>
                  <w:rFonts w:ascii="Calibri" w:hAnsi="Calibri" w:cs="Calibri"/>
                  <w:color w:val="000000"/>
                  <w:sz w:val="16"/>
                  <w:szCs w:val="16"/>
                </w:rPr>
                <w:delText>0</w:delText>
              </w:r>
            </w:del>
            <w:ins w:id="539" w:author="Felipe Cescato Biscuola" w:date="2019-10-23T16:10:00Z">
              <w:del w:id="540" w:author="Maria Eugênia Castellari" w:date="2019-10-23T21:38:00Z">
                <w:r w:rsidR="00471E50" w:rsidRPr="00471E50" w:rsidDel="004B6008">
                  <w:rPr>
                    <w:rFonts w:ascii="Trebuchet MS" w:hAnsi="Trebuchet MS" w:cs="Calibri"/>
                    <w:color w:val="000000"/>
                    <w:sz w:val="16"/>
                    <w:szCs w:val="16"/>
                  </w:rPr>
                  <w:delText xml:space="preserve"> R$   1.860.000,00 </w:delText>
                </w:r>
              </w:del>
            </w:ins>
          </w:p>
        </w:tc>
        <w:tc>
          <w:tcPr>
            <w:tcW w:w="1559" w:type="dxa"/>
            <w:tcBorders>
              <w:top w:val="nil"/>
              <w:left w:val="nil"/>
              <w:bottom w:val="single" w:sz="8" w:space="0" w:color="auto"/>
              <w:right w:val="single" w:sz="8" w:space="0" w:color="auto"/>
            </w:tcBorders>
            <w:shd w:val="clear" w:color="auto" w:fill="auto"/>
            <w:vAlign w:val="center"/>
            <w:hideMark/>
          </w:tcPr>
          <w:p w14:paraId="5618D17A" w14:textId="445AA01A" w:rsidR="00471E50" w:rsidRPr="00471E50" w:rsidDel="004B6008" w:rsidRDefault="00D30F65">
            <w:pPr>
              <w:jc w:val="center"/>
              <w:rPr>
                <w:del w:id="541" w:author="Maria Eugênia Castellari" w:date="2019-10-23T21:38:00Z"/>
                <w:rFonts w:ascii="Trebuchet MS" w:hAnsi="Trebuchet MS"/>
                <w:color w:val="000000"/>
                <w:sz w:val="16"/>
                <w:rPrChange w:id="542" w:author="Felipe Cescato Biscuola" w:date="2019-10-23T16:10:00Z">
                  <w:rPr>
                    <w:del w:id="543" w:author="Maria Eugênia Castellari" w:date="2019-10-23T21:38:00Z"/>
                    <w:rFonts w:ascii="Calibri" w:hAnsi="Calibri"/>
                    <w:color w:val="000000"/>
                    <w:sz w:val="16"/>
                  </w:rPr>
                </w:rPrChange>
              </w:rPr>
              <w:pPrChange w:id="544" w:author="Felipe Cescato Biscuola" w:date="2019-10-23T16:10:00Z">
                <w:pPr>
                  <w:framePr w:hSpace="141" w:wrap="around" w:hAnchor="margin" w:xAlign="center" w:y="1200"/>
                  <w:jc w:val="center"/>
                </w:pPr>
              </w:pPrChange>
            </w:pPr>
            <w:del w:id="545" w:author="Maria Eugênia Castellari" w:date="2019-10-23T21:38:00Z">
              <w:r w:rsidRPr="00556577" w:rsidDel="004B6008">
                <w:rPr>
                  <w:rFonts w:ascii="Calibri" w:hAnsi="Calibri" w:cs="Calibri"/>
                  <w:color w:val="000000"/>
                  <w:sz w:val="16"/>
                  <w:szCs w:val="16"/>
                </w:rPr>
                <w:delText>0</w:delText>
              </w:r>
            </w:del>
            <w:ins w:id="546" w:author="Felipe Cescato Biscuola" w:date="2019-10-23T16:10:00Z">
              <w:del w:id="547" w:author="Maria Eugênia Castellari" w:date="2019-10-23T21:38:00Z">
                <w:r w:rsidR="00471E50" w:rsidRPr="00471E50" w:rsidDel="004B6008">
                  <w:rPr>
                    <w:rFonts w:ascii="Trebuchet MS" w:hAnsi="Trebuchet MS" w:cs="Calibri"/>
                    <w:color w:val="000000"/>
                    <w:sz w:val="16"/>
                    <w:szCs w:val="16"/>
                  </w:rPr>
                  <w:delText xml:space="preserve"> R$      360.000,00 </w:delText>
                </w:r>
              </w:del>
            </w:ins>
          </w:p>
        </w:tc>
        <w:tc>
          <w:tcPr>
            <w:tcW w:w="1560" w:type="dxa"/>
            <w:tcBorders>
              <w:top w:val="nil"/>
              <w:left w:val="nil"/>
              <w:bottom w:val="single" w:sz="8" w:space="0" w:color="auto"/>
              <w:right w:val="single" w:sz="8" w:space="0" w:color="auto"/>
            </w:tcBorders>
            <w:shd w:val="clear" w:color="auto" w:fill="auto"/>
            <w:vAlign w:val="center"/>
            <w:hideMark/>
          </w:tcPr>
          <w:p w14:paraId="11291335" w14:textId="3E7CEEA5" w:rsidR="00471E50" w:rsidRPr="00471E50" w:rsidDel="004B6008" w:rsidRDefault="00D30F65">
            <w:pPr>
              <w:jc w:val="center"/>
              <w:rPr>
                <w:del w:id="548" w:author="Maria Eugênia Castellari" w:date="2019-10-23T21:38:00Z"/>
                <w:rFonts w:ascii="Trebuchet MS" w:hAnsi="Trebuchet MS"/>
                <w:color w:val="000000"/>
                <w:sz w:val="16"/>
                <w:rPrChange w:id="549" w:author="Felipe Cescato Biscuola" w:date="2019-10-23T16:10:00Z">
                  <w:rPr>
                    <w:del w:id="550" w:author="Maria Eugênia Castellari" w:date="2019-10-23T21:38:00Z"/>
                    <w:rFonts w:ascii="Calibri" w:hAnsi="Calibri"/>
                    <w:color w:val="000000"/>
                    <w:sz w:val="16"/>
                  </w:rPr>
                </w:rPrChange>
              </w:rPr>
              <w:pPrChange w:id="551" w:author="Felipe Cescato Biscuola" w:date="2019-10-23T16:10:00Z">
                <w:pPr>
                  <w:framePr w:hSpace="141" w:wrap="around" w:hAnchor="margin" w:xAlign="center" w:y="1200"/>
                  <w:jc w:val="center"/>
                </w:pPr>
              </w:pPrChange>
            </w:pPr>
            <w:del w:id="552" w:author="Maria Eugênia Castellari" w:date="2019-10-23T21:38:00Z">
              <w:r w:rsidRPr="00556577" w:rsidDel="004B6008">
                <w:rPr>
                  <w:rFonts w:ascii="Calibri" w:hAnsi="Calibri" w:cs="Calibri"/>
                  <w:color w:val="000000"/>
                  <w:sz w:val="16"/>
                  <w:szCs w:val="16"/>
                </w:rPr>
                <w:delText>Não</w:delText>
              </w:r>
            </w:del>
            <w:ins w:id="553" w:author="Felipe Cescato Biscuola" w:date="2019-10-23T16:10:00Z">
              <w:del w:id="554" w:author="Maria Eugênia Castellari" w:date="2019-10-23T21:38:00Z">
                <w:r w:rsidR="00471E50" w:rsidRPr="00471E50" w:rsidDel="004B6008">
                  <w:rPr>
                    <w:rFonts w:ascii="Trebuchet MS" w:hAnsi="Trebuchet MS" w:cs="Calibri"/>
                    <w:color w:val="000000"/>
                    <w:sz w:val="16"/>
                    <w:szCs w:val="16"/>
                  </w:rPr>
                  <w:delText xml:space="preserve"> R$    360.000,00 </w:delText>
                </w:r>
              </w:del>
            </w:ins>
          </w:p>
        </w:tc>
        <w:tc>
          <w:tcPr>
            <w:tcW w:w="1559" w:type="dxa"/>
            <w:tcBorders>
              <w:top w:val="nil"/>
              <w:left w:val="nil"/>
              <w:bottom w:val="single" w:sz="8" w:space="0" w:color="auto"/>
              <w:right w:val="single" w:sz="8" w:space="0" w:color="auto"/>
            </w:tcBorders>
            <w:shd w:val="clear" w:color="auto" w:fill="auto"/>
            <w:vAlign w:val="center"/>
            <w:hideMark/>
          </w:tcPr>
          <w:p w14:paraId="6FD2A295" w14:textId="24DA7DB3" w:rsidR="00471E50" w:rsidRPr="00471E50" w:rsidDel="004B6008" w:rsidRDefault="00D30F65">
            <w:pPr>
              <w:jc w:val="center"/>
              <w:rPr>
                <w:del w:id="555" w:author="Maria Eugênia Castellari" w:date="2019-10-23T21:38:00Z"/>
                <w:rFonts w:ascii="Trebuchet MS" w:hAnsi="Trebuchet MS"/>
                <w:color w:val="000000"/>
                <w:sz w:val="16"/>
                <w:rPrChange w:id="556" w:author="Felipe Cescato Biscuola" w:date="2019-10-23T16:10:00Z">
                  <w:rPr>
                    <w:del w:id="557" w:author="Maria Eugênia Castellari" w:date="2019-10-23T21:38:00Z"/>
                    <w:rFonts w:ascii="Calibri" w:hAnsi="Calibri"/>
                    <w:color w:val="000000"/>
                    <w:sz w:val="16"/>
                  </w:rPr>
                </w:rPrChange>
              </w:rPr>
              <w:pPrChange w:id="558" w:author="Felipe Cescato Biscuola" w:date="2019-10-23T16:10:00Z">
                <w:pPr>
                  <w:framePr w:hSpace="141" w:wrap="around" w:hAnchor="margin" w:xAlign="center" w:y="1200"/>
                  <w:jc w:val="center"/>
                </w:pPr>
              </w:pPrChange>
            </w:pPr>
            <w:del w:id="559" w:author="Maria Eugênia Castellari" w:date="2019-10-23T21:38:00Z">
              <w:r w:rsidRPr="00556577" w:rsidDel="004B6008">
                <w:rPr>
                  <w:rFonts w:ascii="Calibri" w:hAnsi="Calibri" w:cs="Calibri"/>
                  <w:color w:val="000000"/>
                  <w:sz w:val="16"/>
                  <w:szCs w:val="16"/>
                </w:rPr>
                <w:delText>Sim</w:delText>
              </w:r>
            </w:del>
            <w:ins w:id="560" w:author="Felipe Cescato Biscuola" w:date="2019-10-23T16:10:00Z">
              <w:del w:id="561" w:author="Maria Eugênia Castellari" w:date="2019-10-23T21:38:00Z">
                <w:r w:rsidR="00471E50" w:rsidRPr="00471E50" w:rsidDel="004B6008">
                  <w:rPr>
                    <w:rFonts w:ascii="Trebuchet MS" w:hAnsi="Trebuchet MS" w:cs="Calibri"/>
                    <w:color w:val="000000"/>
                    <w:sz w:val="16"/>
                    <w:szCs w:val="16"/>
                  </w:rPr>
                  <w:delText xml:space="preserve"> R$    420.000,00 </w:delText>
                </w:r>
              </w:del>
            </w:ins>
          </w:p>
        </w:tc>
        <w:tc>
          <w:tcPr>
            <w:tcW w:w="2289" w:type="dxa"/>
            <w:gridSpan w:val="2"/>
            <w:tcBorders>
              <w:top w:val="nil"/>
              <w:left w:val="nil"/>
              <w:bottom w:val="single" w:sz="4" w:space="0" w:color="auto"/>
              <w:right w:val="single" w:sz="4" w:space="0" w:color="auto"/>
            </w:tcBorders>
            <w:cellDel w:id="562" w:author="Rose Souza" w:date="2019-10-23T16:10:00Z"/>
          </w:tcPr>
          <w:p w14:paraId="1912436C" w14:textId="5A6554CE" w:rsidR="00D30F65" w:rsidRPr="00556577" w:rsidDel="004B6008" w:rsidRDefault="00D30F65" w:rsidP="00710D81">
            <w:pPr>
              <w:framePr w:hSpace="141" w:wrap="around" w:hAnchor="margin" w:xAlign="center" w:y="1200"/>
              <w:jc w:val="center"/>
              <w:rPr>
                <w:del w:id="563" w:author="Maria Eugênia Castellari" w:date="2019-10-23T21:38:00Z"/>
                <w:rFonts w:ascii="Calibri" w:hAnsi="Calibri" w:cs="Calibri"/>
                <w:color w:val="000000"/>
                <w:sz w:val="16"/>
                <w:szCs w:val="16"/>
              </w:rPr>
            </w:pPr>
            <w:del w:id="564" w:author="Maria Eugênia Castellari" w:date="2019-10-23T21:38:00Z">
              <w:r w:rsidRPr="00556577" w:rsidDel="004B6008">
                <w:rPr>
                  <w:rFonts w:ascii="Calibri" w:hAnsi="Calibri" w:cs="Calibri"/>
                  <w:color w:val="000000"/>
                  <w:sz w:val="16"/>
                  <w:szCs w:val="16"/>
                </w:rPr>
                <w:delText>Incorporação a preço fechado</w:delText>
              </w:r>
            </w:del>
          </w:p>
        </w:tc>
      </w:tr>
      <w:tr w:rsidR="00522A7B" w:rsidRPr="00471E50" w:rsidDel="004B6008" w14:paraId="3E892305" w14:textId="3AA2DAA1" w:rsidTr="00FA5E1C">
        <w:trPr>
          <w:trHeight w:val="555"/>
          <w:del w:id="565" w:author="Maria Eugênia Castellari" w:date="2019-10-23T21:38:00Z"/>
        </w:trPr>
        <w:tc>
          <w:tcPr>
            <w:tcW w:w="2060" w:type="dxa"/>
            <w:tcBorders>
              <w:top w:val="nil"/>
              <w:left w:val="single" w:sz="8" w:space="0" w:color="auto"/>
              <w:bottom w:val="single" w:sz="8" w:space="0" w:color="auto"/>
              <w:right w:val="single" w:sz="8" w:space="0" w:color="auto"/>
            </w:tcBorders>
            <w:shd w:val="clear" w:color="auto" w:fill="auto"/>
            <w:vAlign w:val="center"/>
            <w:hideMark/>
          </w:tcPr>
          <w:p w14:paraId="5CB67A6C" w14:textId="1C5F0515" w:rsidR="00471E50" w:rsidRPr="00471E50" w:rsidDel="004B6008" w:rsidRDefault="00D30F65">
            <w:pPr>
              <w:jc w:val="center"/>
              <w:rPr>
                <w:del w:id="566" w:author="Maria Eugênia Castellari" w:date="2019-10-23T21:38:00Z"/>
                <w:rFonts w:ascii="Trebuchet MS" w:hAnsi="Trebuchet MS"/>
                <w:color w:val="000000"/>
                <w:sz w:val="16"/>
                <w:rPrChange w:id="567" w:author="Felipe Cescato Biscuola" w:date="2019-10-23T16:10:00Z">
                  <w:rPr>
                    <w:del w:id="568" w:author="Maria Eugênia Castellari" w:date="2019-10-23T21:38:00Z"/>
                    <w:rFonts w:ascii="Calibri" w:hAnsi="Calibri"/>
                    <w:color w:val="000000"/>
                    <w:sz w:val="16"/>
                  </w:rPr>
                </w:rPrChange>
              </w:rPr>
              <w:pPrChange w:id="569" w:author="Felipe Cescato Biscuola" w:date="2019-10-23T16:10:00Z">
                <w:pPr>
                  <w:framePr w:hSpace="141" w:wrap="around" w:hAnchor="margin" w:xAlign="center" w:y="1200"/>
                  <w:jc w:val="center"/>
                </w:pPr>
              </w:pPrChange>
            </w:pPr>
            <w:del w:id="570" w:author="Maria Eugênia Castellari" w:date="2019-10-23T21:38:00Z">
              <w:r w:rsidRPr="00556577" w:rsidDel="004B6008">
                <w:rPr>
                  <w:rFonts w:ascii="Calibri" w:hAnsi="Calibri" w:cs="Calibri"/>
                  <w:color w:val="000000"/>
                  <w:sz w:val="16"/>
                  <w:szCs w:val="16"/>
                </w:rPr>
                <w:delText>MANHATTAN BEACH RIVIRA</w:delText>
              </w:r>
            </w:del>
            <w:ins w:id="571" w:author="Felipe Cescato Biscuola" w:date="2019-10-23T16:10:00Z">
              <w:del w:id="572" w:author="Maria Eugênia Castellari" w:date="2019-10-23T21:38:00Z">
                <w:r w:rsidR="00471E50" w:rsidRPr="00471E50" w:rsidDel="004B6008">
                  <w:rPr>
                    <w:rFonts w:ascii="Trebuchet MS" w:hAnsi="Trebuchet MS" w:cs="Calibri"/>
                    <w:color w:val="000000"/>
                    <w:sz w:val="16"/>
                    <w:szCs w:val="16"/>
                  </w:rPr>
                  <w:delText>Manhattan Saint Paul</w:delText>
                </w:r>
              </w:del>
            </w:ins>
          </w:p>
        </w:tc>
        <w:tc>
          <w:tcPr>
            <w:tcW w:w="980" w:type="dxa"/>
            <w:tcBorders>
              <w:top w:val="nil"/>
              <w:left w:val="nil"/>
              <w:bottom w:val="single" w:sz="8" w:space="0" w:color="auto"/>
              <w:right w:val="single" w:sz="8" w:space="0" w:color="auto"/>
            </w:tcBorders>
            <w:shd w:val="clear" w:color="auto" w:fill="auto"/>
            <w:vAlign w:val="center"/>
            <w:hideMark/>
          </w:tcPr>
          <w:p w14:paraId="5F837C0A" w14:textId="793A6CB5" w:rsidR="00471E50" w:rsidRPr="00471E50" w:rsidDel="004B6008" w:rsidRDefault="00D30F65">
            <w:pPr>
              <w:jc w:val="center"/>
              <w:rPr>
                <w:del w:id="573" w:author="Maria Eugênia Castellari" w:date="2019-10-23T21:38:00Z"/>
                <w:rFonts w:ascii="Trebuchet MS" w:hAnsi="Trebuchet MS"/>
                <w:color w:val="000000"/>
                <w:sz w:val="16"/>
                <w:rPrChange w:id="574" w:author="Felipe Cescato Biscuola" w:date="2019-10-23T16:10:00Z">
                  <w:rPr>
                    <w:del w:id="575" w:author="Maria Eugênia Castellari" w:date="2019-10-23T21:38:00Z"/>
                    <w:rFonts w:ascii="Calibri" w:hAnsi="Calibri"/>
                    <w:color w:val="000000"/>
                    <w:sz w:val="16"/>
                  </w:rPr>
                </w:rPrChange>
              </w:rPr>
              <w:pPrChange w:id="576" w:author="Felipe Cescato Biscuola" w:date="2019-10-23T16:10:00Z">
                <w:pPr>
                  <w:framePr w:hSpace="141" w:wrap="around" w:hAnchor="margin" w:xAlign="center" w:y="1200"/>
                  <w:jc w:val="center"/>
                </w:pPr>
              </w:pPrChange>
            </w:pPr>
            <w:del w:id="577" w:author="Maria Eugênia Castellari" w:date="2019-10-23T21:38:00Z">
              <w:r w:rsidRPr="00556577" w:rsidDel="004B6008">
                <w:rPr>
                  <w:rFonts w:ascii="Calibri" w:hAnsi="Calibri" w:cs="Calibri"/>
                  <w:color w:val="000000"/>
                  <w:sz w:val="16"/>
                  <w:szCs w:val="16"/>
                </w:rPr>
                <w:delText>Cartório de Registro de Imóveis Joaquim Pereira - 3  Ofício - Comarca de Aquiraz/CE</w:delText>
              </w:r>
            </w:del>
            <w:ins w:id="578" w:author="Felipe Cescato Biscuola" w:date="2019-10-23T16:10:00Z">
              <w:del w:id="579" w:author="Maria Eugênia Castellari" w:date="2019-10-23T21:38:00Z">
                <w:r w:rsidR="00471E50" w:rsidRPr="00471E50" w:rsidDel="004B6008">
                  <w:rPr>
                    <w:rFonts w:ascii="Trebuchet MS" w:hAnsi="Trebuchet MS" w:cs="Calibri"/>
                    <w:color w:val="000000"/>
                    <w:sz w:val="16"/>
                    <w:szCs w:val="16"/>
                  </w:rPr>
                  <w:delText>Construção</w:delText>
                </w:r>
              </w:del>
            </w:ins>
          </w:p>
        </w:tc>
        <w:tc>
          <w:tcPr>
            <w:tcW w:w="1770" w:type="dxa"/>
            <w:tcBorders>
              <w:top w:val="nil"/>
              <w:left w:val="nil"/>
              <w:bottom w:val="single" w:sz="8" w:space="0" w:color="auto"/>
              <w:right w:val="single" w:sz="8" w:space="0" w:color="auto"/>
            </w:tcBorders>
            <w:shd w:val="clear" w:color="auto" w:fill="auto"/>
            <w:vAlign w:val="center"/>
            <w:hideMark/>
          </w:tcPr>
          <w:p w14:paraId="523A80AC" w14:textId="71C4D693" w:rsidR="00471E50" w:rsidRPr="00471E50" w:rsidDel="004B6008" w:rsidRDefault="00D30F65">
            <w:pPr>
              <w:jc w:val="center"/>
              <w:rPr>
                <w:del w:id="580" w:author="Maria Eugênia Castellari" w:date="2019-10-23T21:38:00Z"/>
                <w:rFonts w:ascii="Trebuchet MS" w:hAnsi="Trebuchet MS"/>
                <w:color w:val="000000"/>
                <w:sz w:val="16"/>
                <w:rPrChange w:id="581" w:author="Felipe Cescato Biscuola" w:date="2019-10-23T16:10:00Z">
                  <w:rPr>
                    <w:del w:id="582" w:author="Maria Eugênia Castellari" w:date="2019-10-23T21:38:00Z"/>
                    <w:rFonts w:ascii="Calibri" w:hAnsi="Calibri"/>
                    <w:color w:val="000000"/>
                    <w:sz w:val="16"/>
                  </w:rPr>
                </w:rPrChange>
              </w:rPr>
              <w:pPrChange w:id="583" w:author="Felipe Cescato Biscuola" w:date="2019-10-23T16:10:00Z">
                <w:pPr>
                  <w:framePr w:hSpace="141" w:wrap="around" w:hAnchor="margin" w:xAlign="center" w:y="1200"/>
                  <w:jc w:val="center"/>
                </w:pPr>
              </w:pPrChange>
            </w:pPr>
            <w:del w:id="584" w:author="Maria Eugênia Castellari" w:date="2019-10-23T21:38:00Z">
              <w:r w:rsidRPr="00556577" w:rsidDel="004B6008">
                <w:rPr>
                  <w:rFonts w:ascii="Calibri" w:hAnsi="Calibri" w:cs="Calibri"/>
                  <w:color w:val="000000"/>
                  <w:sz w:val="16"/>
                  <w:szCs w:val="16"/>
                </w:rPr>
                <w:delText>2689</w:delText>
              </w:r>
            </w:del>
            <w:ins w:id="585" w:author="Felipe Cescato Biscuola" w:date="2019-10-23T16:10:00Z">
              <w:del w:id="586" w:author="Maria Eugênia Castellari" w:date="2019-10-23T21:38:00Z">
                <w:r w:rsidR="00471E50" w:rsidRPr="00471E50" w:rsidDel="004B6008">
                  <w:rPr>
                    <w:rFonts w:ascii="Trebuchet MS" w:hAnsi="Trebuchet MS" w:cs="Calibri"/>
                    <w:color w:val="000000"/>
                    <w:sz w:val="16"/>
                    <w:szCs w:val="16"/>
                  </w:rPr>
                  <w:delText>Construção Obra /  Comercial</w:delText>
                </w:r>
              </w:del>
            </w:ins>
          </w:p>
        </w:tc>
        <w:tc>
          <w:tcPr>
            <w:tcW w:w="1117" w:type="dxa"/>
            <w:tcBorders>
              <w:top w:val="nil"/>
              <w:left w:val="nil"/>
              <w:bottom w:val="single" w:sz="4" w:space="0" w:color="auto"/>
              <w:right w:val="single" w:sz="4" w:space="0" w:color="auto"/>
            </w:tcBorders>
            <w:cellDel w:id="587" w:author="Rose Souza" w:date="2019-10-23T16:10:00Z"/>
          </w:tcPr>
          <w:p w14:paraId="5E9B3E07" w14:textId="22C70978" w:rsidR="00D30F65" w:rsidRPr="00556577" w:rsidDel="004B6008" w:rsidRDefault="00D30F65" w:rsidP="00710D81">
            <w:pPr>
              <w:framePr w:hSpace="141" w:wrap="around" w:hAnchor="margin" w:xAlign="center" w:y="1200"/>
              <w:jc w:val="center"/>
              <w:rPr>
                <w:del w:id="588" w:author="Maria Eugênia Castellari" w:date="2019-10-23T21:38:00Z"/>
                <w:rFonts w:ascii="Calibri" w:hAnsi="Calibri" w:cs="Calibri"/>
                <w:color w:val="000000"/>
                <w:sz w:val="16"/>
                <w:szCs w:val="16"/>
              </w:rPr>
            </w:pPr>
            <w:del w:id="589" w:author="Maria Eugênia Castellari" w:date="2019-10-23T21:38:00Z">
              <w:r w:rsidRPr="00556577" w:rsidDel="004B6008">
                <w:rPr>
                  <w:rFonts w:ascii="Calibri" w:hAnsi="Calibri" w:cs="Calibri"/>
                  <w:color w:val="000000"/>
                  <w:sz w:val="16"/>
                  <w:szCs w:val="16"/>
                </w:rPr>
                <w:delText>Um Ens Praia I Catu - Aquiraz /Ce</w:delText>
              </w:r>
            </w:del>
          </w:p>
        </w:tc>
        <w:tc>
          <w:tcPr>
            <w:tcW w:w="1650" w:type="dxa"/>
            <w:tcBorders>
              <w:top w:val="nil"/>
              <w:left w:val="nil"/>
              <w:bottom w:val="single" w:sz="8" w:space="0" w:color="auto"/>
              <w:right w:val="single" w:sz="8" w:space="0" w:color="auto"/>
            </w:tcBorders>
            <w:shd w:val="clear" w:color="auto" w:fill="auto"/>
            <w:vAlign w:val="center"/>
            <w:hideMark/>
          </w:tcPr>
          <w:p w14:paraId="296715AF" w14:textId="01734F88" w:rsidR="00471E50" w:rsidRPr="00471E50" w:rsidDel="004B6008" w:rsidRDefault="00471E50">
            <w:pPr>
              <w:jc w:val="center"/>
              <w:rPr>
                <w:del w:id="590" w:author="Maria Eugênia Castellari" w:date="2019-10-23T21:38:00Z"/>
                <w:rFonts w:ascii="Trebuchet MS" w:hAnsi="Trebuchet MS"/>
                <w:b/>
                <w:color w:val="000000"/>
                <w:sz w:val="16"/>
                <w:rPrChange w:id="591" w:author="Felipe Cescato Biscuola" w:date="2019-10-23T16:10:00Z">
                  <w:rPr>
                    <w:del w:id="592" w:author="Maria Eugênia Castellari" w:date="2019-10-23T21:38:00Z"/>
                    <w:rFonts w:ascii="Calibri" w:hAnsi="Calibri"/>
                    <w:color w:val="000000"/>
                    <w:sz w:val="16"/>
                  </w:rPr>
                </w:rPrChange>
              </w:rPr>
              <w:pPrChange w:id="593" w:author="Felipe Cescato Biscuola" w:date="2019-10-23T16:10:00Z">
                <w:pPr>
                  <w:framePr w:hSpace="141" w:wrap="around" w:hAnchor="margin" w:xAlign="center" w:y="1200"/>
                  <w:jc w:val="center"/>
                </w:pPr>
              </w:pPrChange>
            </w:pPr>
            <w:del w:id="594" w:author="Maria Eugênia Castellari" w:date="2019-10-23T21:38:00Z">
              <w:r w:rsidRPr="00471E50" w:rsidDel="004B6008">
                <w:rPr>
                  <w:rFonts w:ascii="Trebuchet MS" w:hAnsi="Trebuchet MS"/>
                  <w:b/>
                  <w:color w:val="000000"/>
                  <w:sz w:val="16"/>
                  <w:rPrChange w:id="595" w:author="Felipe Cescato Biscuola" w:date="2019-10-23T16:10:00Z">
                    <w:rPr>
                      <w:rFonts w:ascii="Calibri" w:hAnsi="Calibri"/>
                      <w:color w:val="000000"/>
                      <w:sz w:val="16"/>
                    </w:rPr>
                  </w:rPrChange>
                </w:rPr>
                <w:delText xml:space="preserve"> R$   </w:delText>
              </w:r>
              <w:r w:rsidR="00D30F65" w:rsidRPr="00556577" w:rsidDel="004B6008">
                <w:rPr>
                  <w:rFonts w:ascii="Calibri" w:hAnsi="Calibri" w:cs="Calibri"/>
                  <w:color w:val="000000"/>
                  <w:sz w:val="16"/>
                  <w:szCs w:val="16"/>
                </w:rPr>
                <w:delText xml:space="preserve">              2</w:delText>
              </w:r>
            </w:del>
            <w:ins w:id="596" w:author="Felipe Cescato Biscuola" w:date="2019-10-23T16:10:00Z">
              <w:del w:id="597" w:author="Maria Eugênia Castellari" w:date="2019-10-23T21:38:00Z">
                <w:r w:rsidRPr="00471E50" w:rsidDel="004B6008">
                  <w:rPr>
                    <w:rFonts w:ascii="Trebuchet MS" w:hAnsi="Trebuchet MS" w:cs="Calibri"/>
                    <w:b/>
                    <w:bCs/>
                    <w:color w:val="000000"/>
                    <w:sz w:val="16"/>
                    <w:szCs w:val="16"/>
                  </w:rPr>
                  <w:delText>5</w:delText>
                </w:r>
              </w:del>
            </w:ins>
            <w:del w:id="598" w:author="Maria Eugênia Castellari" w:date="2019-10-23T21:38:00Z">
              <w:r w:rsidRPr="00471E50" w:rsidDel="004B6008">
                <w:rPr>
                  <w:rFonts w:ascii="Trebuchet MS" w:hAnsi="Trebuchet MS"/>
                  <w:b/>
                  <w:color w:val="000000"/>
                  <w:sz w:val="16"/>
                  <w:rPrChange w:id="599" w:author="Felipe Cescato Biscuola" w:date="2019-10-23T16:10:00Z">
                    <w:rPr>
                      <w:rFonts w:ascii="Calibri" w:hAnsi="Calibri"/>
                      <w:color w:val="000000"/>
                      <w:sz w:val="16"/>
                    </w:rPr>
                  </w:rPrChange>
                </w:rPr>
                <w:delText xml:space="preserve">.000.000,00 </w:delText>
              </w:r>
            </w:del>
          </w:p>
        </w:tc>
        <w:tc>
          <w:tcPr>
            <w:tcW w:w="1610" w:type="dxa"/>
            <w:tcBorders>
              <w:top w:val="nil"/>
              <w:left w:val="nil"/>
              <w:bottom w:val="single" w:sz="8" w:space="0" w:color="auto"/>
              <w:right w:val="single" w:sz="8" w:space="0" w:color="auto"/>
            </w:tcBorders>
            <w:shd w:val="clear" w:color="auto" w:fill="auto"/>
            <w:vAlign w:val="center"/>
            <w:hideMark/>
          </w:tcPr>
          <w:p w14:paraId="72B7B430" w14:textId="20CCA8A7" w:rsidR="00471E50" w:rsidRPr="00471E50" w:rsidDel="004B6008" w:rsidRDefault="00D30F65">
            <w:pPr>
              <w:jc w:val="center"/>
              <w:rPr>
                <w:del w:id="600" w:author="Maria Eugênia Castellari" w:date="2019-10-23T21:38:00Z"/>
                <w:rFonts w:ascii="Trebuchet MS" w:hAnsi="Trebuchet MS"/>
                <w:color w:val="000000"/>
                <w:sz w:val="16"/>
                <w:rPrChange w:id="601" w:author="Felipe Cescato Biscuola" w:date="2019-10-23T16:10:00Z">
                  <w:rPr>
                    <w:del w:id="602" w:author="Maria Eugênia Castellari" w:date="2019-10-23T21:38:00Z"/>
                    <w:rFonts w:ascii="Calibri" w:hAnsi="Calibri"/>
                    <w:color w:val="000000"/>
                    <w:sz w:val="16"/>
                  </w:rPr>
                </w:rPrChange>
              </w:rPr>
              <w:pPrChange w:id="603" w:author="Felipe Cescato Biscuola" w:date="2019-10-23T16:10:00Z">
                <w:pPr>
                  <w:framePr w:hSpace="141" w:wrap="around" w:hAnchor="margin" w:xAlign="center" w:y="1200"/>
                  <w:jc w:val="center"/>
                </w:pPr>
              </w:pPrChange>
            </w:pPr>
            <w:del w:id="604" w:author="Maria Eugênia Castellari" w:date="2019-10-23T21:38:00Z">
              <w:r w:rsidRPr="00556577" w:rsidDel="004B6008">
                <w:rPr>
                  <w:rFonts w:ascii="Calibri" w:hAnsi="Calibri" w:cs="Calibri"/>
                  <w:color w:val="000000"/>
                  <w:sz w:val="16"/>
                  <w:szCs w:val="16"/>
                </w:rPr>
                <w:delText>0</w:delText>
              </w:r>
            </w:del>
            <w:ins w:id="605" w:author="Felipe Cescato Biscuola" w:date="2019-10-23T16:10:00Z">
              <w:del w:id="606" w:author="Maria Eugênia Castellari" w:date="2019-10-23T21:38:00Z">
                <w:r w:rsidR="00471E50" w:rsidRPr="00471E50" w:rsidDel="004B6008">
                  <w:rPr>
                    <w:rFonts w:ascii="Trebuchet MS" w:hAnsi="Trebuchet MS" w:cs="Calibri"/>
                    <w:color w:val="000000"/>
                    <w:sz w:val="16"/>
                    <w:szCs w:val="16"/>
                  </w:rPr>
                  <w:delText xml:space="preserve"> R$   3.600.000,00 </w:delText>
                </w:r>
              </w:del>
            </w:ins>
          </w:p>
        </w:tc>
        <w:tc>
          <w:tcPr>
            <w:tcW w:w="1559" w:type="dxa"/>
            <w:tcBorders>
              <w:top w:val="nil"/>
              <w:left w:val="nil"/>
              <w:bottom w:val="single" w:sz="8" w:space="0" w:color="auto"/>
              <w:right w:val="single" w:sz="8" w:space="0" w:color="auto"/>
            </w:tcBorders>
            <w:shd w:val="clear" w:color="auto" w:fill="auto"/>
            <w:vAlign w:val="center"/>
            <w:hideMark/>
          </w:tcPr>
          <w:p w14:paraId="0C887892" w14:textId="2218A2F8" w:rsidR="00471E50" w:rsidRPr="00471E50" w:rsidDel="004B6008" w:rsidRDefault="00D30F65">
            <w:pPr>
              <w:jc w:val="center"/>
              <w:rPr>
                <w:del w:id="607" w:author="Maria Eugênia Castellari" w:date="2019-10-23T21:38:00Z"/>
                <w:rFonts w:ascii="Trebuchet MS" w:hAnsi="Trebuchet MS"/>
                <w:color w:val="000000"/>
                <w:sz w:val="16"/>
                <w:rPrChange w:id="608" w:author="Felipe Cescato Biscuola" w:date="2019-10-23T16:10:00Z">
                  <w:rPr>
                    <w:del w:id="609" w:author="Maria Eugênia Castellari" w:date="2019-10-23T21:38:00Z"/>
                    <w:rFonts w:ascii="Calibri" w:hAnsi="Calibri"/>
                    <w:color w:val="000000"/>
                    <w:sz w:val="16"/>
                  </w:rPr>
                </w:rPrChange>
              </w:rPr>
              <w:pPrChange w:id="610" w:author="Felipe Cescato Biscuola" w:date="2019-10-23T16:10:00Z">
                <w:pPr>
                  <w:framePr w:hSpace="141" w:wrap="around" w:hAnchor="margin" w:xAlign="center" w:y="1200"/>
                  <w:jc w:val="center"/>
                </w:pPr>
              </w:pPrChange>
            </w:pPr>
            <w:del w:id="611" w:author="Maria Eugênia Castellari" w:date="2019-10-23T21:38:00Z">
              <w:r w:rsidRPr="00556577" w:rsidDel="004B6008">
                <w:rPr>
                  <w:rFonts w:ascii="Calibri" w:hAnsi="Calibri" w:cs="Calibri"/>
                  <w:color w:val="000000"/>
                  <w:sz w:val="16"/>
                  <w:szCs w:val="16"/>
                </w:rPr>
                <w:delText>0</w:delText>
              </w:r>
            </w:del>
            <w:ins w:id="612" w:author="Felipe Cescato Biscuola" w:date="2019-10-23T16:10:00Z">
              <w:del w:id="613" w:author="Maria Eugênia Castellari" w:date="2019-10-23T21:38:00Z">
                <w:r w:rsidR="00471E50" w:rsidRPr="00471E50" w:rsidDel="004B6008">
                  <w:rPr>
                    <w:rFonts w:ascii="Trebuchet MS" w:hAnsi="Trebuchet MS" w:cs="Calibri"/>
                    <w:color w:val="000000"/>
                    <w:sz w:val="16"/>
                    <w:szCs w:val="16"/>
                  </w:rPr>
                  <w:delText xml:space="preserve"> R$      700.000,00 </w:delText>
                </w:r>
              </w:del>
            </w:ins>
          </w:p>
        </w:tc>
        <w:tc>
          <w:tcPr>
            <w:tcW w:w="1560" w:type="dxa"/>
            <w:tcBorders>
              <w:top w:val="nil"/>
              <w:left w:val="nil"/>
              <w:bottom w:val="single" w:sz="8" w:space="0" w:color="auto"/>
              <w:right w:val="single" w:sz="8" w:space="0" w:color="auto"/>
            </w:tcBorders>
            <w:shd w:val="clear" w:color="auto" w:fill="auto"/>
            <w:vAlign w:val="center"/>
            <w:hideMark/>
          </w:tcPr>
          <w:p w14:paraId="6A863880" w14:textId="6012799F" w:rsidR="00471E50" w:rsidRPr="00471E50" w:rsidDel="004B6008" w:rsidRDefault="00D30F65">
            <w:pPr>
              <w:jc w:val="center"/>
              <w:rPr>
                <w:del w:id="614" w:author="Maria Eugênia Castellari" w:date="2019-10-23T21:38:00Z"/>
                <w:rFonts w:ascii="Trebuchet MS" w:hAnsi="Trebuchet MS"/>
                <w:color w:val="000000"/>
                <w:sz w:val="16"/>
                <w:rPrChange w:id="615" w:author="Felipe Cescato Biscuola" w:date="2019-10-23T16:10:00Z">
                  <w:rPr>
                    <w:del w:id="616" w:author="Maria Eugênia Castellari" w:date="2019-10-23T21:38:00Z"/>
                    <w:rFonts w:ascii="Calibri" w:hAnsi="Calibri"/>
                    <w:color w:val="000000"/>
                    <w:sz w:val="16"/>
                  </w:rPr>
                </w:rPrChange>
              </w:rPr>
              <w:pPrChange w:id="617" w:author="Felipe Cescato Biscuola" w:date="2019-10-23T16:10:00Z">
                <w:pPr>
                  <w:framePr w:hSpace="141" w:wrap="around" w:hAnchor="margin" w:xAlign="center" w:y="1200"/>
                  <w:jc w:val="center"/>
                </w:pPr>
              </w:pPrChange>
            </w:pPr>
            <w:del w:id="618" w:author="Maria Eugênia Castellari" w:date="2019-10-23T21:38:00Z">
              <w:r w:rsidRPr="00556577" w:rsidDel="004B6008">
                <w:rPr>
                  <w:rFonts w:ascii="Calibri" w:hAnsi="Calibri" w:cs="Calibri"/>
                  <w:color w:val="000000"/>
                  <w:sz w:val="16"/>
                  <w:szCs w:val="16"/>
                </w:rPr>
                <w:delText>Não</w:delText>
              </w:r>
            </w:del>
            <w:ins w:id="619" w:author="Felipe Cescato Biscuola" w:date="2019-10-23T16:10:00Z">
              <w:del w:id="620" w:author="Maria Eugênia Castellari" w:date="2019-10-23T21:38:00Z">
                <w:r w:rsidR="00471E50" w:rsidRPr="00471E50" w:rsidDel="004B6008">
                  <w:rPr>
                    <w:rFonts w:ascii="Trebuchet MS" w:hAnsi="Trebuchet MS" w:cs="Calibri"/>
                    <w:color w:val="000000"/>
                    <w:sz w:val="16"/>
                    <w:szCs w:val="16"/>
                  </w:rPr>
                  <w:delText xml:space="preserve"> R$    350.000,00 </w:delText>
                </w:r>
              </w:del>
            </w:ins>
          </w:p>
        </w:tc>
        <w:tc>
          <w:tcPr>
            <w:tcW w:w="1559" w:type="dxa"/>
            <w:tcBorders>
              <w:top w:val="nil"/>
              <w:left w:val="nil"/>
              <w:bottom w:val="single" w:sz="8" w:space="0" w:color="auto"/>
              <w:right w:val="single" w:sz="8" w:space="0" w:color="auto"/>
            </w:tcBorders>
            <w:shd w:val="clear" w:color="auto" w:fill="auto"/>
            <w:vAlign w:val="center"/>
            <w:hideMark/>
          </w:tcPr>
          <w:p w14:paraId="3A3280EF" w14:textId="5ACD0A4C" w:rsidR="00471E50" w:rsidRPr="00471E50" w:rsidDel="004B6008" w:rsidRDefault="00D30F65">
            <w:pPr>
              <w:jc w:val="center"/>
              <w:rPr>
                <w:del w:id="621" w:author="Maria Eugênia Castellari" w:date="2019-10-23T21:38:00Z"/>
                <w:rFonts w:ascii="Trebuchet MS" w:hAnsi="Trebuchet MS"/>
                <w:color w:val="000000"/>
                <w:sz w:val="16"/>
                <w:rPrChange w:id="622" w:author="Felipe Cescato Biscuola" w:date="2019-10-23T16:10:00Z">
                  <w:rPr>
                    <w:del w:id="623" w:author="Maria Eugênia Castellari" w:date="2019-10-23T21:38:00Z"/>
                    <w:rFonts w:ascii="Calibri" w:hAnsi="Calibri"/>
                    <w:color w:val="000000"/>
                    <w:sz w:val="16"/>
                  </w:rPr>
                </w:rPrChange>
              </w:rPr>
              <w:pPrChange w:id="624" w:author="Felipe Cescato Biscuola" w:date="2019-10-23T16:10:00Z">
                <w:pPr>
                  <w:framePr w:hSpace="141" w:wrap="around" w:hAnchor="margin" w:xAlign="center" w:y="1200"/>
                  <w:jc w:val="center"/>
                </w:pPr>
              </w:pPrChange>
            </w:pPr>
            <w:del w:id="625" w:author="Maria Eugênia Castellari" w:date="2019-10-23T21:38:00Z">
              <w:r w:rsidRPr="00556577" w:rsidDel="004B6008">
                <w:rPr>
                  <w:rFonts w:ascii="Calibri" w:hAnsi="Calibri" w:cs="Calibri"/>
                  <w:color w:val="000000"/>
                  <w:sz w:val="16"/>
                  <w:szCs w:val="16"/>
                </w:rPr>
                <w:delText>Sim</w:delText>
              </w:r>
            </w:del>
            <w:ins w:id="626" w:author="Felipe Cescato Biscuola" w:date="2019-10-23T16:10:00Z">
              <w:del w:id="627" w:author="Maria Eugênia Castellari" w:date="2019-10-23T21:38:00Z">
                <w:r w:rsidR="00471E50" w:rsidRPr="00471E50" w:rsidDel="004B6008">
                  <w:rPr>
                    <w:rFonts w:ascii="Trebuchet MS" w:hAnsi="Trebuchet MS" w:cs="Calibri"/>
                    <w:color w:val="000000"/>
                    <w:sz w:val="16"/>
                    <w:szCs w:val="16"/>
                  </w:rPr>
                  <w:delText xml:space="preserve"> R$    350.000,00 </w:delText>
                </w:r>
              </w:del>
            </w:ins>
          </w:p>
        </w:tc>
        <w:tc>
          <w:tcPr>
            <w:tcW w:w="2289" w:type="dxa"/>
            <w:gridSpan w:val="2"/>
            <w:tcBorders>
              <w:top w:val="nil"/>
              <w:left w:val="nil"/>
              <w:bottom w:val="single" w:sz="4" w:space="0" w:color="auto"/>
              <w:right w:val="single" w:sz="4" w:space="0" w:color="auto"/>
            </w:tcBorders>
            <w:cellDel w:id="628" w:author="Rose Souza" w:date="2019-10-23T16:10:00Z"/>
          </w:tcPr>
          <w:p w14:paraId="4DB42F3E" w14:textId="30474EB2" w:rsidR="00D30F65" w:rsidRPr="00556577" w:rsidDel="004B6008" w:rsidRDefault="00D30F65" w:rsidP="00710D81">
            <w:pPr>
              <w:framePr w:hSpace="141" w:wrap="around" w:hAnchor="margin" w:xAlign="center" w:y="1200"/>
              <w:jc w:val="center"/>
              <w:rPr>
                <w:del w:id="629" w:author="Maria Eugênia Castellari" w:date="2019-10-23T21:38:00Z"/>
                <w:rFonts w:ascii="Calibri" w:hAnsi="Calibri" w:cs="Calibri"/>
                <w:color w:val="000000"/>
                <w:sz w:val="16"/>
                <w:szCs w:val="16"/>
              </w:rPr>
            </w:pPr>
            <w:del w:id="630" w:author="Maria Eugênia Castellari" w:date="2019-10-23T21:38:00Z">
              <w:r w:rsidRPr="00556577" w:rsidDel="004B6008">
                <w:rPr>
                  <w:rFonts w:ascii="Calibri" w:hAnsi="Calibri" w:cs="Calibri"/>
                  <w:color w:val="000000"/>
                  <w:sz w:val="16"/>
                  <w:szCs w:val="16"/>
                </w:rPr>
                <w:delText>Incorporação a preço fechado</w:delText>
              </w:r>
            </w:del>
          </w:p>
        </w:tc>
      </w:tr>
      <w:tr w:rsidR="00471E50" w:rsidRPr="00471E50" w:rsidDel="004B6008" w14:paraId="1E742715" w14:textId="52755B03" w:rsidTr="00FA5E1C">
        <w:trPr>
          <w:trHeight w:val="555"/>
          <w:ins w:id="631" w:author="Felipe Cescato Biscuola" w:date="2019-10-23T16:10:00Z"/>
          <w:del w:id="632" w:author="Maria Eugênia Castellari" w:date="2019-10-23T21:38:00Z"/>
        </w:trPr>
        <w:tc>
          <w:tcPr>
            <w:tcW w:w="2060" w:type="dxa"/>
            <w:tcBorders>
              <w:top w:val="nil"/>
              <w:left w:val="single" w:sz="8" w:space="0" w:color="auto"/>
              <w:bottom w:val="single" w:sz="8" w:space="0" w:color="auto"/>
              <w:right w:val="single" w:sz="8" w:space="0" w:color="auto"/>
            </w:tcBorders>
            <w:shd w:val="clear" w:color="auto" w:fill="auto"/>
            <w:vAlign w:val="center"/>
            <w:hideMark/>
          </w:tcPr>
          <w:p w14:paraId="2E115A9F" w14:textId="60DD93E4" w:rsidR="00471E50" w:rsidRPr="00471E50" w:rsidDel="004B6008" w:rsidRDefault="00471E50" w:rsidP="00471E50">
            <w:pPr>
              <w:jc w:val="center"/>
              <w:rPr>
                <w:ins w:id="633" w:author="Felipe Cescato Biscuola" w:date="2019-10-23T16:10:00Z"/>
                <w:del w:id="634" w:author="Maria Eugênia Castellari" w:date="2019-10-23T21:38:00Z"/>
                <w:rFonts w:ascii="Trebuchet MS" w:hAnsi="Trebuchet MS" w:cs="Calibri"/>
                <w:color w:val="000000"/>
                <w:sz w:val="16"/>
                <w:szCs w:val="16"/>
              </w:rPr>
            </w:pPr>
            <w:ins w:id="635" w:author="Felipe Cescato Biscuola" w:date="2019-10-23T16:10:00Z">
              <w:del w:id="636" w:author="Maria Eugênia Castellari" w:date="2019-10-23T21:38:00Z">
                <w:r w:rsidRPr="00471E50" w:rsidDel="004B6008">
                  <w:rPr>
                    <w:rFonts w:ascii="Trebuchet MS" w:hAnsi="Trebuchet MS" w:cs="Calibri"/>
                    <w:color w:val="000000"/>
                    <w:sz w:val="16"/>
                    <w:szCs w:val="16"/>
                  </w:rPr>
                  <w:delText>Manhattan New York</w:delText>
                </w:r>
              </w:del>
            </w:ins>
          </w:p>
        </w:tc>
        <w:tc>
          <w:tcPr>
            <w:tcW w:w="980" w:type="dxa"/>
            <w:tcBorders>
              <w:top w:val="nil"/>
              <w:left w:val="nil"/>
              <w:bottom w:val="single" w:sz="8" w:space="0" w:color="auto"/>
              <w:right w:val="single" w:sz="8" w:space="0" w:color="auto"/>
            </w:tcBorders>
            <w:shd w:val="clear" w:color="auto" w:fill="auto"/>
            <w:vAlign w:val="center"/>
            <w:hideMark/>
          </w:tcPr>
          <w:p w14:paraId="6ACE5D80" w14:textId="48ED32CA" w:rsidR="00471E50" w:rsidRPr="00471E50" w:rsidDel="004B6008" w:rsidRDefault="00471E50" w:rsidP="00471E50">
            <w:pPr>
              <w:jc w:val="center"/>
              <w:rPr>
                <w:ins w:id="637" w:author="Felipe Cescato Biscuola" w:date="2019-10-23T16:10:00Z"/>
                <w:del w:id="638" w:author="Maria Eugênia Castellari" w:date="2019-10-23T21:38:00Z"/>
                <w:rFonts w:ascii="Trebuchet MS" w:hAnsi="Trebuchet MS" w:cs="Calibri"/>
                <w:color w:val="000000"/>
                <w:sz w:val="16"/>
                <w:szCs w:val="16"/>
              </w:rPr>
            </w:pPr>
            <w:ins w:id="639" w:author="Felipe Cescato Biscuola" w:date="2019-10-23T16:10:00Z">
              <w:del w:id="640" w:author="Maria Eugênia Castellari" w:date="2019-10-23T21:38:00Z">
                <w:r w:rsidRPr="00471E50" w:rsidDel="004B6008">
                  <w:rPr>
                    <w:rFonts w:ascii="Trebuchet MS" w:hAnsi="Trebuchet MS" w:cs="Calibri"/>
                    <w:color w:val="000000"/>
                    <w:sz w:val="16"/>
                    <w:szCs w:val="16"/>
                  </w:rPr>
                  <w:delText>Construção</w:delText>
                </w:r>
              </w:del>
            </w:ins>
          </w:p>
        </w:tc>
        <w:tc>
          <w:tcPr>
            <w:tcW w:w="1770" w:type="dxa"/>
            <w:gridSpan w:val="2"/>
            <w:tcBorders>
              <w:top w:val="nil"/>
              <w:left w:val="nil"/>
              <w:bottom w:val="single" w:sz="8" w:space="0" w:color="auto"/>
              <w:right w:val="single" w:sz="8" w:space="0" w:color="auto"/>
            </w:tcBorders>
            <w:shd w:val="clear" w:color="auto" w:fill="auto"/>
            <w:vAlign w:val="center"/>
            <w:hideMark/>
          </w:tcPr>
          <w:p w14:paraId="09E5EC3E" w14:textId="0EE19CFC" w:rsidR="00471E50" w:rsidRPr="00471E50" w:rsidDel="004B6008" w:rsidRDefault="00471E50" w:rsidP="00471E50">
            <w:pPr>
              <w:jc w:val="center"/>
              <w:rPr>
                <w:ins w:id="641" w:author="Felipe Cescato Biscuola" w:date="2019-10-23T16:10:00Z"/>
                <w:del w:id="642" w:author="Maria Eugênia Castellari" w:date="2019-10-23T21:38:00Z"/>
                <w:rFonts w:ascii="Trebuchet MS" w:hAnsi="Trebuchet MS" w:cs="Calibri"/>
                <w:color w:val="000000"/>
                <w:sz w:val="16"/>
                <w:szCs w:val="16"/>
              </w:rPr>
            </w:pPr>
            <w:ins w:id="643" w:author="Felipe Cescato Biscuola" w:date="2019-10-23T16:10:00Z">
              <w:del w:id="644" w:author="Maria Eugênia Castellari" w:date="2019-10-23T21:38:00Z">
                <w:r w:rsidRPr="00471E50" w:rsidDel="004B6008">
                  <w:rPr>
                    <w:rFonts w:ascii="Trebuchet MS" w:hAnsi="Trebuchet MS" w:cs="Calibri"/>
                    <w:color w:val="000000"/>
                    <w:sz w:val="16"/>
                    <w:szCs w:val="16"/>
                  </w:rPr>
                  <w:delText>Construção Obra /  Comercial</w:delText>
                </w:r>
              </w:del>
            </w:ins>
          </w:p>
        </w:tc>
        <w:tc>
          <w:tcPr>
            <w:tcW w:w="1650" w:type="dxa"/>
            <w:tcBorders>
              <w:top w:val="nil"/>
              <w:left w:val="nil"/>
              <w:bottom w:val="single" w:sz="8" w:space="0" w:color="auto"/>
              <w:right w:val="single" w:sz="8" w:space="0" w:color="auto"/>
            </w:tcBorders>
            <w:shd w:val="clear" w:color="auto" w:fill="auto"/>
            <w:vAlign w:val="center"/>
            <w:hideMark/>
          </w:tcPr>
          <w:p w14:paraId="54A4BA00" w14:textId="1F4AD89C" w:rsidR="00471E50" w:rsidRPr="00471E50" w:rsidDel="004B6008" w:rsidRDefault="00471E50" w:rsidP="00471E50">
            <w:pPr>
              <w:jc w:val="center"/>
              <w:rPr>
                <w:ins w:id="645" w:author="Felipe Cescato Biscuola" w:date="2019-10-23T16:10:00Z"/>
                <w:del w:id="646" w:author="Maria Eugênia Castellari" w:date="2019-10-23T21:38:00Z"/>
                <w:rFonts w:ascii="Trebuchet MS" w:hAnsi="Trebuchet MS" w:cs="Calibri"/>
                <w:b/>
                <w:bCs/>
                <w:color w:val="000000"/>
                <w:sz w:val="16"/>
                <w:szCs w:val="16"/>
              </w:rPr>
            </w:pPr>
            <w:ins w:id="647" w:author="Felipe Cescato Biscuola" w:date="2019-10-23T16:10:00Z">
              <w:del w:id="648" w:author="Maria Eugênia Castellari" w:date="2019-10-23T21:38:00Z">
                <w:r w:rsidRPr="00471E50" w:rsidDel="004B6008">
                  <w:rPr>
                    <w:rFonts w:ascii="Trebuchet MS" w:hAnsi="Trebuchet MS" w:cs="Calibri"/>
                    <w:b/>
                    <w:bCs/>
                    <w:color w:val="000000"/>
                    <w:sz w:val="16"/>
                    <w:szCs w:val="16"/>
                  </w:rPr>
                  <w:delText xml:space="preserve"> R$ 14.000.000,00 </w:delText>
                </w:r>
              </w:del>
            </w:ins>
          </w:p>
        </w:tc>
        <w:tc>
          <w:tcPr>
            <w:tcW w:w="1610" w:type="dxa"/>
            <w:tcBorders>
              <w:top w:val="nil"/>
              <w:left w:val="nil"/>
              <w:bottom w:val="single" w:sz="8" w:space="0" w:color="auto"/>
              <w:right w:val="single" w:sz="8" w:space="0" w:color="auto"/>
            </w:tcBorders>
            <w:shd w:val="clear" w:color="auto" w:fill="auto"/>
            <w:vAlign w:val="center"/>
            <w:hideMark/>
          </w:tcPr>
          <w:p w14:paraId="4E8063AC" w14:textId="50528BFB" w:rsidR="00471E50" w:rsidRPr="00471E50" w:rsidDel="004B6008" w:rsidRDefault="00471E50" w:rsidP="00471E50">
            <w:pPr>
              <w:jc w:val="center"/>
              <w:rPr>
                <w:ins w:id="649" w:author="Felipe Cescato Biscuola" w:date="2019-10-23T16:10:00Z"/>
                <w:del w:id="650" w:author="Maria Eugênia Castellari" w:date="2019-10-23T21:38:00Z"/>
                <w:rFonts w:ascii="Trebuchet MS" w:hAnsi="Trebuchet MS" w:cs="Calibri"/>
                <w:color w:val="000000"/>
                <w:sz w:val="16"/>
                <w:szCs w:val="16"/>
              </w:rPr>
            </w:pPr>
            <w:ins w:id="651" w:author="Felipe Cescato Biscuola" w:date="2019-10-23T16:10:00Z">
              <w:del w:id="652" w:author="Maria Eugênia Castellari" w:date="2019-10-23T21:38:00Z">
                <w:r w:rsidRPr="00471E50" w:rsidDel="004B6008">
                  <w:rPr>
                    <w:rFonts w:ascii="Trebuchet MS" w:hAnsi="Trebuchet MS" w:cs="Calibri"/>
                    <w:color w:val="000000"/>
                    <w:sz w:val="16"/>
                    <w:szCs w:val="16"/>
                  </w:rPr>
                  <w:delText xml:space="preserve"> R$   5.740.000,00 </w:delText>
                </w:r>
              </w:del>
            </w:ins>
          </w:p>
        </w:tc>
        <w:tc>
          <w:tcPr>
            <w:tcW w:w="1559" w:type="dxa"/>
            <w:tcBorders>
              <w:top w:val="nil"/>
              <w:left w:val="nil"/>
              <w:bottom w:val="single" w:sz="8" w:space="0" w:color="auto"/>
              <w:right w:val="single" w:sz="8" w:space="0" w:color="auto"/>
            </w:tcBorders>
            <w:shd w:val="clear" w:color="auto" w:fill="auto"/>
            <w:vAlign w:val="center"/>
            <w:hideMark/>
          </w:tcPr>
          <w:p w14:paraId="2E7C96E0" w14:textId="75669554" w:rsidR="00471E50" w:rsidRPr="00471E50" w:rsidDel="004B6008" w:rsidRDefault="00471E50" w:rsidP="00471E50">
            <w:pPr>
              <w:jc w:val="center"/>
              <w:rPr>
                <w:ins w:id="653" w:author="Felipe Cescato Biscuola" w:date="2019-10-23T16:10:00Z"/>
                <w:del w:id="654" w:author="Maria Eugênia Castellari" w:date="2019-10-23T21:38:00Z"/>
                <w:rFonts w:ascii="Trebuchet MS" w:hAnsi="Trebuchet MS" w:cs="Calibri"/>
                <w:color w:val="000000"/>
                <w:sz w:val="16"/>
                <w:szCs w:val="16"/>
              </w:rPr>
            </w:pPr>
            <w:ins w:id="655" w:author="Felipe Cescato Biscuola" w:date="2019-10-23T16:10:00Z">
              <w:del w:id="656" w:author="Maria Eugênia Castellari" w:date="2019-10-23T21:38:00Z">
                <w:r w:rsidRPr="00471E50" w:rsidDel="004B6008">
                  <w:rPr>
                    <w:rFonts w:ascii="Trebuchet MS" w:hAnsi="Trebuchet MS" w:cs="Calibri"/>
                    <w:color w:val="000000"/>
                    <w:sz w:val="16"/>
                    <w:szCs w:val="16"/>
                  </w:rPr>
                  <w:delText xml:space="preserve"> R$   4.200.000,00 </w:delText>
                </w:r>
              </w:del>
            </w:ins>
          </w:p>
        </w:tc>
        <w:tc>
          <w:tcPr>
            <w:tcW w:w="1560" w:type="dxa"/>
            <w:tcBorders>
              <w:top w:val="nil"/>
              <w:left w:val="nil"/>
              <w:bottom w:val="single" w:sz="8" w:space="0" w:color="auto"/>
              <w:right w:val="single" w:sz="8" w:space="0" w:color="auto"/>
            </w:tcBorders>
            <w:shd w:val="clear" w:color="auto" w:fill="auto"/>
            <w:vAlign w:val="center"/>
            <w:hideMark/>
          </w:tcPr>
          <w:p w14:paraId="7CB4DD99" w14:textId="50306E76" w:rsidR="00471E50" w:rsidRPr="00471E50" w:rsidDel="004B6008" w:rsidRDefault="00471E50" w:rsidP="00471E50">
            <w:pPr>
              <w:jc w:val="center"/>
              <w:rPr>
                <w:ins w:id="657" w:author="Felipe Cescato Biscuola" w:date="2019-10-23T16:10:00Z"/>
                <w:del w:id="658" w:author="Maria Eugênia Castellari" w:date="2019-10-23T21:38:00Z"/>
                <w:rFonts w:ascii="Trebuchet MS" w:hAnsi="Trebuchet MS" w:cs="Calibri"/>
                <w:color w:val="000000"/>
                <w:sz w:val="16"/>
                <w:szCs w:val="16"/>
              </w:rPr>
            </w:pPr>
            <w:ins w:id="659" w:author="Felipe Cescato Biscuola" w:date="2019-10-23T16:10:00Z">
              <w:del w:id="660" w:author="Maria Eugênia Castellari" w:date="2019-10-23T21:38:00Z">
                <w:r w:rsidRPr="00471E50" w:rsidDel="004B6008">
                  <w:rPr>
                    <w:rFonts w:ascii="Trebuchet MS" w:hAnsi="Trebuchet MS" w:cs="Calibri"/>
                    <w:color w:val="000000"/>
                    <w:sz w:val="16"/>
                    <w:szCs w:val="16"/>
                  </w:rPr>
                  <w:delText xml:space="preserve"> R$ 2.100.000,00 </w:delText>
                </w:r>
              </w:del>
            </w:ins>
          </w:p>
        </w:tc>
        <w:tc>
          <w:tcPr>
            <w:tcW w:w="1559" w:type="dxa"/>
            <w:gridSpan w:val="3"/>
            <w:tcBorders>
              <w:top w:val="nil"/>
              <w:left w:val="nil"/>
              <w:bottom w:val="single" w:sz="8" w:space="0" w:color="auto"/>
              <w:right w:val="single" w:sz="8" w:space="0" w:color="auto"/>
            </w:tcBorders>
            <w:shd w:val="clear" w:color="auto" w:fill="auto"/>
            <w:vAlign w:val="center"/>
            <w:hideMark/>
          </w:tcPr>
          <w:p w14:paraId="41A628B3" w14:textId="4694B876" w:rsidR="00471E50" w:rsidRPr="00471E50" w:rsidDel="004B6008" w:rsidRDefault="00471E50" w:rsidP="00471E50">
            <w:pPr>
              <w:jc w:val="center"/>
              <w:rPr>
                <w:ins w:id="661" w:author="Felipe Cescato Biscuola" w:date="2019-10-23T16:10:00Z"/>
                <w:del w:id="662" w:author="Maria Eugênia Castellari" w:date="2019-10-23T21:38:00Z"/>
                <w:rFonts w:ascii="Trebuchet MS" w:hAnsi="Trebuchet MS" w:cs="Calibri"/>
                <w:color w:val="000000"/>
                <w:sz w:val="16"/>
                <w:szCs w:val="16"/>
              </w:rPr>
            </w:pPr>
            <w:ins w:id="663" w:author="Felipe Cescato Biscuola" w:date="2019-10-23T16:10:00Z">
              <w:del w:id="664" w:author="Maria Eugênia Castellari" w:date="2019-10-23T21:38:00Z">
                <w:r w:rsidRPr="00471E50" w:rsidDel="004B6008">
                  <w:rPr>
                    <w:rFonts w:ascii="Trebuchet MS" w:hAnsi="Trebuchet MS" w:cs="Calibri"/>
                    <w:color w:val="000000"/>
                    <w:sz w:val="16"/>
                    <w:szCs w:val="16"/>
                  </w:rPr>
                  <w:delText xml:space="preserve"> R$ 1.960.000,00 </w:delText>
                </w:r>
              </w:del>
            </w:ins>
          </w:p>
        </w:tc>
      </w:tr>
      <w:tr w:rsidR="00471E50" w:rsidRPr="00471E50" w:rsidDel="004B6008" w14:paraId="204EFD9A" w14:textId="72699CE3" w:rsidTr="00FA5E1C">
        <w:trPr>
          <w:trHeight w:val="555"/>
          <w:ins w:id="665" w:author="Felipe Cescato Biscuola" w:date="2019-10-23T16:10:00Z"/>
          <w:del w:id="666" w:author="Maria Eugênia Castellari" w:date="2019-10-23T21:38:00Z"/>
        </w:trPr>
        <w:tc>
          <w:tcPr>
            <w:tcW w:w="2060" w:type="dxa"/>
            <w:tcBorders>
              <w:top w:val="nil"/>
              <w:left w:val="single" w:sz="8" w:space="0" w:color="auto"/>
              <w:bottom w:val="single" w:sz="8" w:space="0" w:color="auto"/>
              <w:right w:val="single" w:sz="8" w:space="0" w:color="auto"/>
            </w:tcBorders>
            <w:shd w:val="clear" w:color="auto" w:fill="auto"/>
            <w:vAlign w:val="center"/>
            <w:hideMark/>
          </w:tcPr>
          <w:p w14:paraId="690C121D" w14:textId="2F86AC4C" w:rsidR="00471E50" w:rsidRPr="00471E50" w:rsidDel="004B6008" w:rsidRDefault="00471E50" w:rsidP="00471E50">
            <w:pPr>
              <w:jc w:val="center"/>
              <w:rPr>
                <w:ins w:id="667" w:author="Felipe Cescato Biscuola" w:date="2019-10-23T16:10:00Z"/>
                <w:del w:id="668" w:author="Maria Eugênia Castellari" w:date="2019-10-23T21:38:00Z"/>
                <w:rFonts w:ascii="Trebuchet MS" w:hAnsi="Trebuchet MS" w:cs="Calibri"/>
                <w:color w:val="000000"/>
                <w:sz w:val="16"/>
                <w:szCs w:val="16"/>
              </w:rPr>
            </w:pPr>
            <w:ins w:id="669" w:author="Felipe Cescato Biscuola" w:date="2019-10-23T16:10:00Z">
              <w:del w:id="670" w:author="Maria Eugênia Castellari" w:date="2019-10-23T21:38:00Z">
                <w:r w:rsidRPr="00471E50" w:rsidDel="004B6008">
                  <w:rPr>
                    <w:rFonts w:ascii="Trebuchet MS" w:hAnsi="Trebuchet MS" w:cs="Calibri"/>
                    <w:color w:val="000000"/>
                    <w:sz w:val="16"/>
                    <w:szCs w:val="16"/>
                  </w:rPr>
                  <w:delText>Sun City</w:delText>
                </w:r>
              </w:del>
            </w:ins>
          </w:p>
        </w:tc>
        <w:tc>
          <w:tcPr>
            <w:tcW w:w="980" w:type="dxa"/>
            <w:tcBorders>
              <w:top w:val="nil"/>
              <w:left w:val="nil"/>
              <w:bottom w:val="single" w:sz="8" w:space="0" w:color="auto"/>
              <w:right w:val="single" w:sz="8" w:space="0" w:color="auto"/>
            </w:tcBorders>
            <w:shd w:val="clear" w:color="auto" w:fill="auto"/>
            <w:vAlign w:val="center"/>
            <w:hideMark/>
          </w:tcPr>
          <w:p w14:paraId="0F1FD94D" w14:textId="1D74054C" w:rsidR="00471E50" w:rsidRPr="00471E50" w:rsidDel="004B6008" w:rsidRDefault="00471E50" w:rsidP="00471E50">
            <w:pPr>
              <w:jc w:val="center"/>
              <w:rPr>
                <w:ins w:id="671" w:author="Felipe Cescato Biscuola" w:date="2019-10-23T16:10:00Z"/>
                <w:del w:id="672" w:author="Maria Eugênia Castellari" w:date="2019-10-23T21:38:00Z"/>
                <w:rFonts w:ascii="Trebuchet MS" w:hAnsi="Trebuchet MS" w:cs="Calibri"/>
                <w:color w:val="000000"/>
                <w:sz w:val="16"/>
                <w:szCs w:val="16"/>
              </w:rPr>
            </w:pPr>
            <w:ins w:id="673" w:author="Felipe Cescato Biscuola" w:date="2019-10-23T16:10:00Z">
              <w:del w:id="674" w:author="Maria Eugênia Castellari" w:date="2019-10-23T21:38:00Z">
                <w:r w:rsidRPr="00471E50" w:rsidDel="004B6008">
                  <w:rPr>
                    <w:rFonts w:ascii="Trebuchet MS" w:hAnsi="Trebuchet MS" w:cs="Calibri"/>
                    <w:color w:val="000000"/>
                    <w:sz w:val="16"/>
                    <w:szCs w:val="16"/>
                  </w:rPr>
                  <w:delText>Construção</w:delText>
                </w:r>
              </w:del>
            </w:ins>
          </w:p>
        </w:tc>
        <w:tc>
          <w:tcPr>
            <w:tcW w:w="1770" w:type="dxa"/>
            <w:gridSpan w:val="2"/>
            <w:tcBorders>
              <w:top w:val="nil"/>
              <w:left w:val="nil"/>
              <w:bottom w:val="single" w:sz="8" w:space="0" w:color="auto"/>
              <w:right w:val="single" w:sz="8" w:space="0" w:color="auto"/>
            </w:tcBorders>
            <w:shd w:val="clear" w:color="auto" w:fill="auto"/>
            <w:vAlign w:val="center"/>
            <w:hideMark/>
          </w:tcPr>
          <w:p w14:paraId="53E00EA0" w14:textId="0B08CE64" w:rsidR="00471E50" w:rsidRPr="00471E50" w:rsidDel="004B6008" w:rsidRDefault="00471E50" w:rsidP="00471E50">
            <w:pPr>
              <w:jc w:val="center"/>
              <w:rPr>
                <w:ins w:id="675" w:author="Felipe Cescato Biscuola" w:date="2019-10-23T16:10:00Z"/>
                <w:del w:id="676" w:author="Maria Eugênia Castellari" w:date="2019-10-23T21:38:00Z"/>
                <w:rFonts w:ascii="Trebuchet MS" w:hAnsi="Trebuchet MS" w:cs="Calibri"/>
                <w:color w:val="000000"/>
                <w:sz w:val="16"/>
                <w:szCs w:val="16"/>
              </w:rPr>
            </w:pPr>
            <w:ins w:id="677" w:author="Felipe Cescato Biscuola" w:date="2019-10-23T16:10:00Z">
              <w:del w:id="678" w:author="Maria Eugênia Castellari" w:date="2019-10-23T21:38:00Z">
                <w:r w:rsidRPr="00471E50" w:rsidDel="004B6008">
                  <w:rPr>
                    <w:rFonts w:ascii="Trebuchet MS" w:hAnsi="Trebuchet MS" w:cs="Calibri"/>
                    <w:color w:val="000000"/>
                    <w:sz w:val="16"/>
                    <w:szCs w:val="16"/>
                  </w:rPr>
                  <w:delText>Construção Obra / Comercial</w:delText>
                </w:r>
              </w:del>
            </w:ins>
          </w:p>
        </w:tc>
        <w:tc>
          <w:tcPr>
            <w:tcW w:w="1650" w:type="dxa"/>
            <w:tcBorders>
              <w:top w:val="nil"/>
              <w:left w:val="nil"/>
              <w:bottom w:val="single" w:sz="8" w:space="0" w:color="auto"/>
              <w:right w:val="single" w:sz="8" w:space="0" w:color="auto"/>
            </w:tcBorders>
            <w:shd w:val="clear" w:color="auto" w:fill="auto"/>
            <w:vAlign w:val="center"/>
            <w:hideMark/>
          </w:tcPr>
          <w:p w14:paraId="559DFE0B" w14:textId="6A345887" w:rsidR="00471E50" w:rsidRPr="00471E50" w:rsidDel="004B6008" w:rsidRDefault="00471E50" w:rsidP="00471E50">
            <w:pPr>
              <w:jc w:val="center"/>
              <w:rPr>
                <w:ins w:id="679" w:author="Felipe Cescato Biscuola" w:date="2019-10-23T16:10:00Z"/>
                <w:del w:id="680" w:author="Maria Eugênia Castellari" w:date="2019-10-23T21:38:00Z"/>
                <w:rFonts w:ascii="Trebuchet MS" w:hAnsi="Trebuchet MS" w:cs="Calibri"/>
                <w:b/>
                <w:bCs/>
                <w:color w:val="000000"/>
                <w:sz w:val="16"/>
                <w:szCs w:val="16"/>
              </w:rPr>
            </w:pPr>
            <w:ins w:id="681" w:author="Felipe Cescato Biscuola" w:date="2019-10-23T16:10:00Z">
              <w:del w:id="682" w:author="Maria Eugênia Castellari" w:date="2019-10-23T21:38:00Z">
                <w:r w:rsidRPr="00471E50" w:rsidDel="004B6008">
                  <w:rPr>
                    <w:rFonts w:ascii="Trebuchet MS" w:hAnsi="Trebuchet MS" w:cs="Calibri"/>
                    <w:b/>
                    <w:bCs/>
                    <w:color w:val="000000"/>
                    <w:sz w:val="16"/>
                    <w:szCs w:val="16"/>
                  </w:rPr>
                  <w:delText xml:space="preserve"> R$ 25.000.000,00 </w:delText>
                </w:r>
              </w:del>
            </w:ins>
          </w:p>
        </w:tc>
        <w:tc>
          <w:tcPr>
            <w:tcW w:w="1610" w:type="dxa"/>
            <w:tcBorders>
              <w:top w:val="nil"/>
              <w:left w:val="nil"/>
              <w:bottom w:val="single" w:sz="8" w:space="0" w:color="auto"/>
              <w:right w:val="single" w:sz="8" w:space="0" w:color="auto"/>
            </w:tcBorders>
            <w:shd w:val="clear" w:color="auto" w:fill="auto"/>
            <w:vAlign w:val="center"/>
            <w:hideMark/>
          </w:tcPr>
          <w:p w14:paraId="2927D7BF" w14:textId="0FDD0489" w:rsidR="00471E50" w:rsidRPr="00471E50" w:rsidDel="004B6008" w:rsidRDefault="00471E50" w:rsidP="00471E50">
            <w:pPr>
              <w:jc w:val="center"/>
              <w:rPr>
                <w:ins w:id="683" w:author="Felipe Cescato Biscuola" w:date="2019-10-23T16:10:00Z"/>
                <w:del w:id="684" w:author="Maria Eugênia Castellari" w:date="2019-10-23T21:38:00Z"/>
                <w:rFonts w:ascii="Trebuchet MS" w:hAnsi="Trebuchet MS" w:cs="Calibri"/>
                <w:color w:val="000000"/>
                <w:sz w:val="16"/>
                <w:szCs w:val="16"/>
              </w:rPr>
            </w:pPr>
            <w:ins w:id="685" w:author="Felipe Cescato Biscuola" w:date="2019-10-23T16:10:00Z">
              <w:del w:id="686" w:author="Maria Eugênia Castellari" w:date="2019-10-23T21:38:00Z">
                <w:r w:rsidRPr="00471E50" w:rsidDel="004B6008">
                  <w:rPr>
                    <w:rFonts w:ascii="Trebuchet MS" w:hAnsi="Trebuchet MS" w:cs="Calibri"/>
                    <w:color w:val="000000"/>
                    <w:sz w:val="16"/>
                    <w:szCs w:val="16"/>
                  </w:rPr>
                  <w:delText xml:space="preserve"> R$ 10.250.000,00 </w:delText>
                </w:r>
              </w:del>
            </w:ins>
          </w:p>
        </w:tc>
        <w:tc>
          <w:tcPr>
            <w:tcW w:w="1559" w:type="dxa"/>
            <w:tcBorders>
              <w:top w:val="nil"/>
              <w:left w:val="nil"/>
              <w:bottom w:val="single" w:sz="8" w:space="0" w:color="auto"/>
              <w:right w:val="single" w:sz="8" w:space="0" w:color="auto"/>
            </w:tcBorders>
            <w:shd w:val="clear" w:color="auto" w:fill="auto"/>
            <w:vAlign w:val="center"/>
            <w:hideMark/>
          </w:tcPr>
          <w:p w14:paraId="788C7581" w14:textId="0144571D" w:rsidR="00471E50" w:rsidRPr="00471E50" w:rsidDel="004B6008" w:rsidRDefault="00471E50" w:rsidP="00471E50">
            <w:pPr>
              <w:jc w:val="center"/>
              <w:rPr>
                <w:ins w:id="687" w:author="Felipe Cescato Biscuola" w:date="2019-10-23T16:10:00Z"/>
                <w:del w:id="688" w:author="Maria Eugênia Castellari" w:date="2019-10-23T21:38:00Z"/>
                <w:rFonts w:ascii="Trebuchet MS" w:hAnsi="Trebuchet MS" w:cs="Calibri"/>
                <w:color w:val="000000"/>
                <w:sz w:val="16"/>
                <w:szCs w:val="16"/>
              </w:rPr>
            </w:pPr>
            <w:ins w:id="689" w:author="Felipe Cescato Biscuola" w:date="2019-10-23T16:10:00Z">
              <w:del w:id="690" w:author="Maria Eugênia Castellari" w:date="2019-10-23T21:38:00Z">
                <w:r w:rsidRPr="00471E50" w:rsidDel="004B6008">
                  <w:rPr>
                    <w:rFonts w:ascii="Trebuchet MS" w:hAnsi="Trebuchet MS" w:cs="Calibri"/>
                    <w:color w:val="000000"/>
                    <w:sz w:val="16"/>
                    <w:szCs w:val="16"/>
                  </w:rPr>
                  <w:delText xml:space="preserve"> R$   7.500.000,00 </w:delText>
                </w:r>
              </w:del>
            </w:ins>
          </w:p>
        </w:tc>
        <w:tc>
          <w:tcPr>
            <w:tcW w:w="1560" w:type="dxa"/>
            <w:tcBorders>
              <w:top w:val="nil"/>
              <w:left w:val="nil"/>
              <w:bottom w:val="single" w:sz="8" w:space="0" w:color="auto"/>
              <w:right w:val="single" w:sz="8" w:space="0" w:color="auto"/>
            </w:tcBorders>
            <w:shd w:val="clear" w:color="auto" w:fill="auto"/>
            <w:vAlign w:val="center"/>
            <w:hideMark/>
          </w:tcPr>
          <w:p w14:paraId="3F84BBC4" w14:textId="55821D66" w:rsidR="00471E50" w:rsidRPr="00471E50" w:rsidDel="004B6008" w:rsidRDefault="00471E50" w:rsidP="00471E50">
            <w:pPr>
              <w:jc w:val="center"/>
              <w:rPr>
                <w:ins w:id="691" w:author="Felipe Cescato Biscuola" w:date="2019-10-23T16:10:00Z"/>
                <w:del w:id="692" w:author="Maria Eugênia Castellari" w:date="2019-10-23T21:38:00Z"/>
                <w:rFonts w:ascii="Trebuchet MS" w:hAnsi="Trebuchet MS" w:cs="Calibri"/>
                <w:color w:val="000000"/>
                <w:sz w:val="16"/>
                <w:szCs w:val="16"/>
              </w:rPr>
            </w:pPr>
            <w:ins w:id="693" w:author="Felipe Cescato Biscuola" w:date="2019-10-23T16:10:00Z">
              <w:del w:id="694" w:author="Maria Eugênia Castellari" w:date="2019-10-23T21:38:00Z">
                <w:r w:rsidRPr="00471E50" w:rsidDel="004B6008">
                  <w:rPr>
                    <w:rFonts w:ascii="Trebuchet MS" w:hAnsi="Trebuchet MS" w:cs="Calibri"/>
                    <w:color w:val="000000"/>
                    <w:sz w:val="16"/>
                    <w:szCs w:val="16"/>
                  </w:rPr>
                  <w:delText xml:space="preserve"> R$ 3.750.000,00 </w:delText>
                </w:r>
              </w:del>
            </w:ins>
          </w:p>
        </w:tc>
        <w:tc>
          <w:tcPr>
            <w:tcW w:w="1559" w:type="dxa"/>
            <w:gridSpan w:val="3"/>
            <w:tcBorders>
              <w:top w:val="nil"/>
              <w:left w:val="nil"/>
              <w:bottom w:val="single" w:sz="8" w:space="0" w:color="auto"/>
              <w:right w:val="single" w:sz="8" w:space="0" w:color="auto"/>
            </w:tcBorders>
            <w:shd w:val="clear" w:color="auto" w:fill="auto"/>
            <w:vAlign w:val="center"/>
            <w:hideMark/>
          </w:tcPr>
          <w:p w14:paraId="6224293D" w14:textId="77361FA9" w:rsidR="00471E50" w:rsidRPr="00471E50" w:rsidDel="004B6008" w:rsidRDefault="00471E50" w:rsidP="00471E50">
            <w:pPr>
              <w:jc w:val="center"/>
              <w:rPr>
                <w:ins w:id="695" w:author="Felipe Cescato Biscuola" w:date="2019-10-23T16:10:00Z"/>
                <w:del w:id="696" w:author="Maria Eugênia Castellari" w:date="2019-10-23T21:38:00Z"/>
                <w:rFonts w:ascii="Trebuchet MS" w:hAnsi="Trebuchet MS" w:cs="Calibri"/>
                <w:color w:val="000000"/>
                <w:sz w:val="16"/>
                <w:szCs w:val="16"/>
              </w:rPr>
            </w:pPr>
            <w:ins w:id="697" w:author="Felipe Cescato Biscuola" w:date="2019-10-23T16:10:00Z">
              <w:del w:id="698" w:author="Maria Eugênia Castellari" w:date="2019-10-23T21:38:00Z">
                <w:r w:rsidRPr="00471E50" w:rsidDel="004B6008">
                  <w:rPr>
                    <w:rFonts w:ascii="Trebuchet MS" w:hAnsi="Trebuchet MS" w:cs="Calibri"/>
                    <w:color w:val="000000"/>
                    <w:sz w:val="16"/>
                    <w:szCs w:val="16"/>
                  </w:rPr>
                  <w:delText xml:space="preserve"> R$ 3.500.000,00 </w:delText>
                </w:r>
              </w:del>
            </w:ins>
          </w:p>
        </w:tc>
      </w:tr>
      <w:tr w:rsidR="00471E50" w:rsidRPr="00471E50" w:rsidDel="004B6008" w14:paraId="0637B89A" w14:textId="1B6F1193" w:rsidTr="00FA5E1C">
        <w:trPr>
          <w:trHeight w:val="285"/>
          <w:ins w:id="699" w:author="Felipe Cescato Biscuola" w:date="2019-10-23T16:10:00Z"/>
          <w:del w:id="700" w:author="Maria Eugênia Castellari" w:date="2019-10-23T21:38:00Z"/>
        </w:trPr>
        <w:tc>
          <w:tcPr>
            <w:tcW w:w="2060" w:type="dxa"/>
            <w:tcBorders>
              <w:top w:val="nil"/>
              <w:left w:val="single" w:sz="8" w:space="0" w:color="auto"/>
              <w:bottom w:val="single" w:sz="8" w:space="0" w:color="auto"/>
              <w:right w:val="nil"/>
            </w:tcBorders>
            <w:shd w:val="clear" w:color="auto" w:fill="auto"/>
            <w:vAlign w:val="center"/>
            <w:hideMark/>
          </w:tcPr>
          <w:p w14:paraId="1163BAC4" w14:textId="272F5EC4" w:rsidR="00471E50" w:rsidRPr="00471E50" w:rsidDel="004B6008" w:rsidRDefault="00471E50" w:rsidP="00471E50">
            <w:pPr>
              <w:jc w:val="center"/>
              <w:rPr>
                <w:ins w:id="701" w:author="Felipe Cescato Biscuola" w:date="2019-10-23T16:10:00Z"/>
                <w:del w:id="702" w:author="Maria Eugênia Castellari" w:date="2019-10-23T21:38:00Z"/>
                <w:rFonts w:ascii="Trebuchet MS" w:hAnsi="Trebuchet MS" w:cs="Calibri"/>
                <w:b/>
                <w:bCs/>
                <w:color w:val="000000"/>
                <w:sz w:val="16"/>
                <w:szCs w:val="16"/>
              </w:rPr>
            </w:pPr>
            <w:ins w:id="703" w:author="Felipe Cescato Biscuola" w:date="2019-10-23T16:10:00Z">
              <w:del w:id="704" w:author="Maria Eugênia Castellari" w:date="2019-10-23T21:38:00Z">
                <w:r w:rsidRPr="00471E50" w:rsidDel="004B6008">
                  <w:rPr>
                    <w:rFonts w:ascii="Trebuchet MS" w:hAnsi="Trebuchet MS" w:cs="Calibri"/>
                    <w:b/>
                    <w:bCs/>
                    <w:color w:val="000000"/>
                    <w:sz w:val="16"/>
                    <w:szCs w:val="16"/>
                  </w:rPr>
                  <w:delText>Total</w:delText>
                </w:r>
              </w:del>
            </w:ins>
          </w:p>
        </w:tc>
        <w:tc>
          <w:tcPr>
            <w:tcW w:w="980" w:type="dxa"/>
            <w:tcBorders>
              <w:top w:val="nil"/>
              <w:left w:val="nil"/>
              <w:bottom w:val="single" w:sz="8" w:space="0" w:color="auto"/>
              <w:right w:val="nil"/>
            </w:tcBorders>
            <w:shd w:val="clear" w:color="auto" w:fill="auto"/>
            <w:vAlign w:val="center"/>
            <w:hideMark/>
          </w:tcPr>
          <w:p w14:paraId="3A009F0F" w14:textId="1A1935B3" w:rsidR="00471E50" w:rsidRPr="00471E50" w:rsidDel="004B6008" w:rsidRDefault="00471E50" w:rsidP="00471E50">
            <w:pPr>
              <w:jc w:val="center"/>
              <w:rPr>
                <w:ins w:id="705" w:author="Felipe Cescato Biscuola" w:date="2019-10-23T16:10:00Z"/>
                <w:del w:id="706" w:author="Maria Eugênia Castellari" w:date="2019-10-23T21:38:00Z"/>
                <w:rFonts w:ascii="Trebuchet MS" w:hAnsi="Trebuchet MS" w:cs="Calibri"/>
                <w:color w:val="000000"/>
                <w:sz w:val="16"/>
                <w:szCs w:val="16"/>
              </w:rPr>
            </w:pPr>
            <w:ins w:id="707" w:author="Felipe Cescato Biscuola" w:date="2019-10-23T16:10:00Z">
              <w:del w:id="708" w:author="Maria Eugênia Castellari" w:date="2019-10-23T21:38:00Z">
                <w:r w:rsidRPr="00471E50" w:rsidDel="004B6008">
                  <w:rPr>
                    <w:rFonts w:ascii="Trebuchet MS" w:hAnsi="Trebuchet MS" w:cs="Calibri"/>
                    <w:color w:val="000000"/>
                    <w:sz w:val="16"/>
                    <w:szCs w:val="16"/>
                  </w:rPr>
                  <w:delText> </w:delText>
                </w:r>
              </w:del>
            </w:ins>
          </w:p>
        </w:tc>
        <w:tc>
          <w:tcPr>
            <w:tcW w:w="1770" w:type="dxa"/>
            <w:gridSpan w:val="2"/>
            <w:tcBorders>
              <w:top w:val="nil"/>
              <w:left w:val="nil"/>
              <w:bottom w:val="single" w:sz="8" w:space="0" w:color="auto"/>
              <w:right w:val="single" w:sz="8" w:space="0" w:color="auto"/>
            </w:tcBorders>
            <w:shd w:val="clear" w:color="auto" w:fill="auto"/>
            <w:vAlign w:val="center"/>
            <w:hideMark/>
          </w:tcPr>
          <w:p w14:paraId="44E2E295" w14:textId="7DD2346F" w:rsidR="00471E50" w:rsidRPr="00471E50" w:rsidDel="004B6008" w:rsidRDefault="00471E50" w:rsidP="00471E50">
            <w:pPr>
              <w:jc w:val="center"/>
              <w:rPr>
                <w:ins w:id="709" w:author="Felipe Cescato Biscuola" w:date="2019-10-23T16:10:00Z"/>
                <w:del w:id="710" w:author="Maria Eugênia Castellari" w:date="2019-10-23T21:38:00Z"/>
                <w:rFonts w:ascii="Trebuchet MS" w:hAnsi="Trebuchet MS" w:cs="Calibri"/>
                <w:color w:val="000000"/>
                <w:sz w:val="16"/>
                <w:szCs w:val="16"/>
              </w:rPr>
            </w:pPr>
            <w:ins w:id="711" w:author="Felipe Cescato Biscuola" w:date="2019-10-23T16:10:00Z">
              <w:del w:id="712" w:author="Maria Eugênia Castellari" w:date="2019-10-23T21:38:00Z">
                <w:r w:rsidRPr="00471E50" w:rsidDel="004B6008">
                  <w:rPr>
                    <w:rFonts w:ascii="Trebuchet MS" w:hAnsi="Trebuchet MS" w:cs="Calibri"/>
                    <w:color w:val="000000"/>
                    <w:sz w:val="16"/>
                    <w:szCs w:val="16"/>
                  </w:rPr>
                  <w:delText> </w:delText>
                </w:r>
              </w:del>
            </w:ins>
          </w:p>
        </w:tc>
        <w:tc>
          <w:tcPr>
            <w:tcW w:w="1650" w:type="dxa"/>
            <w:tcBorders>
              <w:top w:val="nil"/>
              <w:left w:val="nil"/>
              <w:bottom w:val="single" w:sz="8" w:space="0" w:color="auto"/>
              <w:right w:val="single" w:sz="8" w:space="0" w:color="auto"/>
            </w:tcBorders>
            <w:shd w:val="clear" w:color="auto" w:fill="auto"/>
            <w:vAlign w:val="center"/>
            <w:hideMark/>
          </w:tcPr>
          <w:p w14:paraId="4F1B49B1" w14:textId="205466E5" w:rsidR="00471E50" w:rsidRPr="00471E50" w:rsidDel="004B6008" w:rsidRDefault="00471E50" w:rsidP="00471E50">
            <w:pPr>
              <w:jc w:val="center"/>
              <w:rPr>
                <w:ins w:id="713" w:author="Felipe Cescato Biscuola" w:date="2019-10-23T16:10:00Z"/>
                <w:del w:id="714" w:author="Maria Eugênia Castellari" w:date="2019-10-23T21:38:00Z"/>
                <w:rFonts w:ascii="Trebuchet MS" w:hAnsi="Trebuchet MS" w:cs="Calibri"/>
                <w:b/>
                <w:bCs/>
                <w:color w:val="000000"/>
                <w:sz w:val="16"/>
                <w:szCs w:val="16"/>
              </w:rPr>
            </w:pPr>
            <w:ins w:id="715" w:author="Felipe Cescato Biscuola" w:date="2019-10-23T16:10:00Z">
              <w:del w:id="716" w:author="Maria Eugênia Castellari" w:date="2019-10-23T21:38:00Z">
                <w:r w:rsidRPr="00471E50" w:rsidDel="004B6008">
                  <w:rPr>
                    <w:rFonts w:ascii="Trebuchet MS" w:hAnsi="Trebuchet MS" w:cs="Calibri"/>
                    <w:b/>
                    <w:bCs/>
                    <w:color w:val="000000"/>
                    <w:sz w:val="16"/>
                    <w:szCs w:val="16"/>
                  </w:rPr>
                  <w:delText xml:space="preserve"> R$ 50.000.000,00 </w:delText>
                </w:r>
              </w:del>
            </w:ins>
          </w:p>
        </w:tc>
        <w:tc>
          <w:tcPr>
            <w:tcW w:w="1610" w:type="dxa"/>
            <w:tcBorders>
              <w:top w:val="nil"/>
              <w:left w:val="nil"/>
              <w:bottom w:val="single" w:sz="8" w:space="0" w:color="auto"/>
              <w:right w:val="single" w:sz="8" w:space="0" w:color="auto"/>
            </w:tcBorders>
            <w:shd w:val="clear" w:color="auto" w:fill="auto"/>
            <w:vAlign w:val="center"/>
            <w:hideMark/>
          </w:tcPr>
          <w:p w14:paraId="64E6E3CA" w14:textId="435C0529" w:rsidR="00471E50" w:rsidRPr="00471E50" w:rsidDel="004B6008" w:rsidRDefault="00471E50" w:rsidP="00471E50">
            <w:pPr>
              <w:jc w:val="center"/>
              <w:rPr>
                <w:ins w:id="717" w:author="Felipe Cescato Biscuola" w:date="2019-10-23T16:10:00Z"/>
                <w:del w:id="718" w:author="Maria Eugênia Castellari" w:date="2019-10-23T21:38:00Z"/>
                <w:rFonts w:ascii="Trebuchet MS" w:hAnsi="Trebuchet MS" w:cs="Calibri"/>
                <w:b/>
                <w:bCs/>
                <w:color w:val="000000"/>
                <w:sz w:val="16"/>
                <w:szCs w:val="16"/>
              </w:rPr>
            </w:pPr>
            <w:ins w:id="719" w:author="Felipe Cescato Biscuola" w:date="2019-10-23T16:10:00Z">
              <w:del w:id="720" w:author="Maria Eugênia Castellari" w:date="2019-10-23T21:38:00Z">
                <w:r w:rsidRPr="00471E50" w:rsidDel="004B6008">
                  <w:rPr>
                    <w:rFonts w:ascii="Trebuchet MS" w:hAnsi="Trebuchet MS" w:cs="Calibri"/>
                    <w:b/>
                    <w:bCs/>
                    <w:color w:val="000000"/>
                    <w:sz w:val="16"/>
                    <w:szCs w:val="16"/>
                  </w:rPr>
                  <w:delText xml:space="preserve"> R$ 23.310.000,00 </w:delText>
                </w:r>
              </w:del>
            </w:ins>
          </w:p>
        </w:tc>
        <w:tc>
          <w:tcPr>
            <w:tcW w:w="1559" w:type="dxa"/>
            <w:tcBorders>
              <w:top w:val="nil"/>
              <w:left w:val="nil"/>
              <w:bottom w:val="single" w:sz="8" w:space="0" w:color="auto"/>
              <w:right w:val="single" w:sz="8" w:space="0" w:color="auto"/>
            </w:tcBorders>
            <w:shd w:val="clear" w:color="auto" w:fill="auto"/>
            <w:vAlign w:val="center"/>
            <w:hideMark/>
          </w:tcPr>
          <w:p w14:paraId="08BDAA15" w14:textId="747592E0" w:rsidR="00471E50" w:rsidRPr="00471E50" w:rsidDel="004B6008" w:rsidRDefault="00471E50" w:rsidP="00471E50">
            <w:pPr>
              <w:jc w:val="center"/>
              <w:rPr>
                <w:ins w:id="721" w:author="Felipe Cescato Biscuola" w:date="2019-10-23T16:10:00Z"/>
                <w:del w:id="722" w:author="Maria Eugênia Castellari" w:date="2019-10-23T21:38:00Z"/>
                <w:rFonts w:ascii="Trebuchet MS" w:hAnsi="Trebuchet MS" w:cs="Calibri"/>
                <w:b/>
                <w:bCs/>
                <w:color w:val="000000"/>
                <w:sz w:val="16"/>
                <w:szCs w:val="16"/>
              </w:rPr>
            </w:pPr>
            <w:ins w:id="723" w:author="Felipe Cescato Biscuola" w:date="2019-10-23T16:10:00Z">
              <w:del w:id="724" w:author="Maria Eugênia Castellari" w:date="2019-10-23T21:38:00Z">
                <w:r w:rsidRPr="00471E50" w:rsidDel="004B6008">
                  <w:rPr>
                    <w:rFonts w:ascii="Trebuchet MS" w:hAnsi="Trebuchet MS" w:cs="Calibri"/>
                    <w:b/>
                    <w:bCs/>
                    <w:color w:val="000000"/>
                    <w:sz w:val="16"/>
                    <w:szCs w:val="16"/>
                  </w:rPr>
                  <w:delText xml:space="preserve"> R$ 13.120.000,00 </w:delText>
                </w:r>
              </w:del>
            </w:ins>
          </w:p>
        </w:tc>
        <w:tc>
          <w:tcPr>
            <w:tcW w:w="1560" w:type="dxa"/>
            <w:tcBorders>
              <w:top w:val="nil"/>
              <w:left w:val="nil"/>
              <w:bottom w:val="single" w:sz="8" w:space="0" w:color="auto"/>
              <w:right w:val="single" w:sz="8" w:space="0" w:color="auto"/>
            </w:tcBorders>
            <w:shd w:val="clear" w:color="auto" w:fill="auto"/>
            <w:vAlign w:val="center"/>
            <w:hideMark/>
          </w:tcPr>
          <w:p w14:paraId="6F32981B" w14:textId="0DA2260E" w:rsidR="00471E50" w:rsidRPr="00471E50" w:rsidDel="004B6008" w:rsidRDefault="00471E50" w:rsidP="00471E50">
            <w:pPr>
              <w:jc w:val="center"/>
              <w:rPr>
                <w:ins w:id="725" w:author="Felipe Cescato Biscuola" w:date="2019-10-23T16:10:00Z"/>
                <w:del w:id="726" w:author="Maria Eugênia Castellari" w:date="2019-10-23T21:38:00Z"/>
                <w:rFonts w:ascii="Trebuchet MS" w:hAnsi="Trebuchet MS" w:cs="Calibri"/>
                <w:b/>
                <w:bCs/>
                <w:color w:val="000000"/>
                <w:sz w:val="16"/>
                <w:szCs w:val="16"/>
              </w:rPr>
            </w:pPr>
            <w:ins w:id="727" w:author="Felipe Cescato Biscuola" w:date="2019-10-23T16:10:00Z">
              <w:del w:id="728" w:author="Maria Eugênia Castellari" w:date="2019-10-23T21:38:00Z">
                <w:r w:rsidRPr="00471E50" w:rsidDel="004B6008">
                  <w:rPr>
                    <w:rFonts w:ascii="Trebuchet MS" w:hAnsi="Trebuchet MS" w:cs="Calibri"/>
                    <w:b/>
                    <w:bCs/>
                    <w:color w:val="000000"/>
                    <w:sz w:val="16"/>
                    <w:szCs w:val="16"/>
                  </w:rPr>
                  <w:delText xml:space="preserve"> R$ 6.920.000,00 </w:delText>
                </w:r>
              </w:del>
            </w:ins>
          </w:p>
        </w:tc>
        <w:tc>
          <w:tcPr>
            <w:tcW w:w="1559" w:type="dxa"/>
            <w:gridSpan w:val="3"/>
            <w:tcBorders>
              <w:top w:val="nil"/>
              <w:left w:val="nil"/>
              <w:bottom w:val="single" w:sz="8" w:space="0" w:color="auto"/>
              <w:right w:val="single" w:sz="8" w:space="0" w:color="auto"/>
            </w:tcBorders>
            <w:shd w:val="clear" w:color="auto" w:fill="auto"/>
            <w:vAlign w:val="center"/>
            <w:hideMark/>
          </w:tcPr>
          <w:p w14:paraId="030231A8" w14:textId="648D4A7A" w:rsidR="00471E50" w:rsidRPr="00471E50" w:rsidDel="004B6008" w:rsidRDefault="00471E50" w:rsidP="00471E50">
            <w:pPr>
              <w:jc w:val="center"/>
              <w:rPr>
                <w:ins w:id="729" w:author="Felipe Cescato Biscuola" w:date="2019-10-23T16:10:00Z"/>
                <w:del w:id="730" w:author="Maria Eugênia Castellari" w:date="2019-10-23T21:38:00Z"/>
                <w:rFonts w:ascii="Trebuchet MS" w:hAnsi="Trebuchet MS" w:cs="Calibri"/>
                <w:b/>
                <w:bCs/>
                <w:color w:val="000000"/>
                <w:sz w:val="16"/>
                <w:szCs w:val="16"/>
              </w:rPr>
            </w:pPr>
            <w:ins w:id="731" w:author="Felipe Cescato Biscuola" w:date="2019-10-23T16:10:00Z">
              <w:del w:id="732" w:author="Maria Eugênia Castellari" w:date="2019-10-23T21:38:00Z">
                <w:r w:rsidRPr="00471E50" w:rsidDel="004B6008">
                  <w:rPr>
                    <w:rFonts w:ascii="Trebuchet MS" w:hAnsi="Trebuchet MS" w:cs="Calibri"/>
                    <w:b/>
                    <w:bCs/>
                    <w:color w:val="000000"/>
                    <w:sz w:val="16"/>
                    <w:szCs w:val="16"/>
                  </w:rPr>
                  <w:delText xml:space="preserve"> R$ 6.650.000,00 </w:delText>
                </w:r>
              </w:del>
            </w:ins>
          </w:p>
        </w:tc>
      </w:tr>
    </w:tbl>
    <w:p w14:paraId="694B00A5" w14:textId="0F01F36C" w:rsidR="00FA5E1C" w:rsidDel="004B6008" w:rsidRDefault="00FA5E1C">
      <w:pPr>
        <w:jc w:val="center"/>
        <w:rPr>
          <w:del w:id="733" w:author="Maria Eugênia Castellari" w:date="2019-10-23T21:38:00Z"/>
          <w:rFonts w:ascii="Trebuchet MS" w:hAnsi="Trebuchet MS"/>
          <w:b/>
          <w:smallCaps/>
          <w:sz w:val="20"/>
          <w:rPrChange w:id="734" w:author="Felipe Cescato Biscuola" w:date="2019-10-23T16:10:00Z">
            <w:rPr>
              <w:del w:id="735" w:author="Maria Eugênia Castellari" w:date="2019-10-23T21:38:00Z"/>
              <w:rFonts w:ascii="Trebuchet MS" w:hAnsi="Trebuchet MS"/>
              <w:b/>
              <w:color w:val="000000"/>
              <w:w w:val="1"/>
            </w:rPr>
          </w:rPrChange>
        </w:rPr>
        <w:pPrChange w:id="736" w:author="Felipe Cescato Biscuola" w:date="2019-10-23T16:10:00Z">
          <w:pPr>
            <w:jc w:val="left"/>
          </w:pPr>
        </w:pPrChange>
      </w:pPr>
    </w:p>
    <w:p w14:paraId="236B9E38" w14:textId="77777777" w:rsidR="000E56C5" w:rsidRDefault="000E56C5">
      <w:pPr>
        <w:jc w:val="center"/>
        <w:rPr>
          <w:rFonts w:ascii="Trebuchet MS" w:hAnsi="Trebuchet MS"/>
          <w:b/>
          <w:smallCaps/>
          <w:sz w:val="20"/>
          <w:rPrChange w:id="737" w:author="Felipe Cescato Biscuola" w:date="2019-10-23T16:10:00Z">
            <w:rPr>
              <w:rFonts w:ascii="Trebuchet MS" w:hAnsi="Trebuchet MS"/>
              <w:b/>
              <w:color w:val="000000"/>
              <w:w w:val="1"/>
            </w:rPr>
          </w:rPrChange>
        </w:rPr>
        <w:pPrChange w:id="738" w:author="Felipe Cescato Biscuola" w:date="2019-10-23T16:10:00Z">
          <w:pPr>
            <w:jc w:val="left"/>
          </w:pPr>
        </w:pPrChange>
      </w:pPr>
    </w:p>
    <w:p w14:paraId="3C97C298" w14:textId="77777777" w:rsidR="000E56C5" w:rsidRDefault="000E56C5">
      <w:pPr>
        <w:jc w:val="center"/>
        <w:rPr>
          <w:rFonts w:ascii="Trebuchet MS" w:hAnsi="Trebuchet MS"/>
          <w:b/>
          <w:smallCaps/>
          <w:sz w:val="20"/>
          <w:rPrChange w:id="739" w:author="Felipe Cescato Biscuola" w:date="2019-10-23T16:10:00Z">
            <w:rPr>
              <w:rFonts w:ascii="Trebuchet MS" w:hAnsi="Trebuchet MS"/>
              <w:b/>
              <w:color w:val="000000"/>
              <w:w w:val="1"/>
            </w:rPr>
          </w:rPrChange>
        </w:rPr>
        <w:pPrChange w:id="740" w:author="Felipe Cescato Biscuola" w:date="2019-10-23T16:10:00Z">
          <w:pPr>
            <w:jc w:val="left"/>
          </w:pPr>
        </w:pPrChange>
      </w:pPr>
    </w:p>
    <w:tbl>
      <w:tblPr>
        <w:tblW w:w="10055" w:type="dxa"/>
        <w:jc w:val="center"/>
        <w:tblCellMar>
          <w:left w:w="70" w:type="dxa"/>
          <w:right w:w="70" w:type="dxa"/>
        </w:tblCellMar>
        <w:tblLook w:val="04A0" w:firstRow="1" w:lastRow="0" w:firstColumn="1" w:lastColumn="0" w:noHBand="0" w:noVBand="1"/>
      </w:tblPr>
      <w:tblGrid>
        <w:gridCol w:w="1427"/>
        <w:gridCol w:w="1156"/>
        <w:gridCol w:w="1109"/>
        <w:gridCol w:w="1347"/>
        <w:gridCol w:w="1330"/>
        <w:gridCol w:w="1276"/>
        <w:gridCol w:w="1134"/>
        <w:gridCol w:w="1276"/>
      </w:tblGrid>
      <w:tr w:rsidR="006C7C18" w:rsidRPr="006C7C18" w14:paraId="42DFD62B" w14:textId="77777777" w:rsidTr="00D30F65">
        <w:trPr>
          <w:trHeight w:val="555"/>
          <w:jc w:val="center"/>
          <w:del w:id="741" w:author="Felipe Cescato Biscuola" w:date="2019-10-23T16:10:00Z"/>
        </w:trPr>
        <w:tc>
          <w:tcPr>
            <w:tcW w:w="1427" w:type="dxa"/>
            <w:tcBorders>
              <w:top w:val="single" w:sz="8" w:space="0" w:color="auto"/>
              <w:left w:val="single" w:sz="8" w:space="0" w:color="auto"/>
              <w:bottom w:val="single" w:sz="8" w:space="0" w:color="auto"/>
              <w:right w:val="single" w:sz="8" w:space="0" w:color="auto"/>
            </w:tcBorders>
            <w:shd w:val="clear" w:color="000000" w:fill="182D4A"/>
            <w:vAlign w:val="center"/>
            <w:hideMark/>
          </w:tcPr>
          <w:p w14:paraId="49C0C7C5" w14:textId="77777777" w:rsidR="006C7C18" w:rsidRPr="006C7C18" w:rsidRDefault="006C7C18" w:rsidP="006C7C18">
            <w:pPr>
              <w:jc w:val="center"/>
              <w:rPr>
                <w:del w:id="742" w:author="Felipe Cescato Biscuola" w:date="2019-10-23T16:10:00Z"/>
                <w:rFonts w:ascii="Trebuchet MS" w:hAnsi="Trebuchet MS" w:cs="Calibri"/>
                <w:b/>
                <w:bCs/>
                <w:color w:val="FFFFFF"/>
                <w:sz w:val="12"/>
                <w:szCs w:val="12"/>
              </w:rPr>
            </w:pPr>
            <w:del w:id="743" w:author="Felipe Cescato Biscuola" w:date="2019-10-23T16:10:00Z">
              <w:r w:rsidRPr="006C7C18">
                <w:rPr>
                  <w:rFonts w:ascii="Trebuchet MS" w:hAnsi="Trebuchet MS" w:cs="Calibri"/>
                  <w:b/>
                  <w:bCs/>
                  <w:color w:val="FFFFFF"/>
                  <w:sz w:val="12"/>
                  <w:szCs w:val="12"/>
                </w:rPr>
                <w:delText>Cronograma Indicativo Empreendimento Lastro</w:delText>
              </w:r>
            </w:del>
          </w:p>
        </w:tc>
        <w:tc>
          <w:tcPr>
            <w:tcW w:w="1156" w:type="dxa"/>
            <w:tcBorders>
              <w:top w:val="single" w:sz="8" w:space="0" w:color="auto"/>
              <w:left w:val="nil"/>
              <w:bottom w:val="single" w:sz="8" w:space="0" w:color="auto"/>
              <w:right w:val="single" w:sz="8" w:space="0" w:color="auto"/>
            </w:tcBorders>
            <w:shd w:val="clear" w:color="000000" w:fill="182D4A"/>
            <w:vAlign w:val="center"/>
            <w:hideMark/>
          </w:tcPr>
          <w:p w14:paraId="03BCB50D" w14:textId="77777777" w:rsidR="006C7C18" w:rsidRPr="006C7C18" w:rsidRDefault="006C7C18" w:rsidP="006C7C18">
            <w:pPr>
              <w:jc w:val="center"/>
              <w:rPr>
                <w:del w:id="744" w:author="Felipe Cescato Biscuola" w:date="2019-10-23T16:10:00Z"/>
                <w:rFonts w:ascii="Trebuchet MS" w:hAnsi="Trebuchet MS" w:cs="Calibri"/>
                <w:b/>
                <w:bCs/>
                <w:color w:val="FFFFFF"/>
                <w:sz w:val="12"/>
                <w:szCs w:val="12"/>
              </w:rPr>
            </w:pPr>
            <w:del w:id="745" w:author="Felipe Cescato Biscuola" w:date="2019-10-23T16:10:00Z">
              <w:r w:rsidRPr="006C7C18">
                <w:rPr>
                  <w:rFonts w:ascii="Trebuchet MS" w:hAnsi="Trebuchet MS" w:cs="Calibri"/>
                  <w:b/>
                  <w:bCs/>
                  <w:color w:val="FFFFFF"/>
                  <w:sz w:val="12"/>
                  <w:szCs w:val="12"/>
                </w:rPr>
                <w:delText>Uso dos Recursos</w:delText>
              </w:r>
            </w:del>
          </w:p>
        </w:tc>
        <w:tc>
          <w:tcPr>
            <w:tcW w:w="1109" w:type="dxa"/>
            <w:tcBorders>
              <w:top w:val="single" w:sz="8" w:space="0" w:color="auto"/>
              <w:left w:val="nil"/>
              <w:bottom w:val="single" w:sz="8" w:space="0" w:color="auto"/>
              <w:right w:val="single" w:sz="8" w:space="0" w:color="auto"/>
            </w:tcBorders>
            <w:shd w:val="clear" w:color="000000" w:fill="182D4A"/>
            <w:vAlign w:val="center"/>
            <w:hideMark/>
          </w:tcPr>
          <w:p w14:paraId="797A5716" w14:textId="77777777" w:rsidR="006C7C18" w:rsidRPr="006C7C18" w:rsidRDefault="006C7C18" w:rsidP="006C7C18">
            <w:pPr>
              <w:jc w:val="center"/>
              <w:rPr>
                <w:del w:id="746" w:author="Felipe Cescato Biscuola" w:date="2019-10-23T16:10:00Z"/>
                <w:rFonts w:ascii="Trebuchet MS" w:hAnsi="Trebuchet MS" w:cs="Calibri"/>
                <w:b/>
                <w:bCs/>
                <w:color w:val="FFFFFF"/>
                <w:sz w:val="12"/>
                <w:szCs w:val="12"/>
              </w:rPr>
            </w:pPr>
            <w:del w:id="747" w:author="Felipe Cescato Biscuola" w:date="2019-10-23T16:10:00Z">
              <w:r w:rsidRPr="006C7C18">
                <w:rPr>
                  <w:rFonts w:ascii="Trebuchet MS" w:hAnsi="Trebuchet MS" w:cs="Calibri"/>
                  <w:b/>
                  <w:bCs/>
                  <w:color w:val="FFFFFF"/>
                  <w:sz w:val="12"/>
                  <w:szCs w:val="12"/>
                </w:rPr>
                <w:delText> </w:delText>
              </w:r>
            </w:del>
          </w:p>
        </w:tc>
        <w:tc>
          <w:tcPr>
            <w:tcW w:w="1347" w:type="dxa"/>
            <w:tcBorders>
              <w:top w:val="single" w:sz="8" w:space="0" w:color="auto"/>
              <w:left w:val="nil"/>
              <w:bottom w:val="single" w:sz="8" w:space="0" w:color="auto"/>
              <w:right w:val="single" w:sz="8" w:space="0" w:color="auto"/>
            </w:tcBorders>
            <w:shd w:val="clear" w:color="000000" w:fill="182D4A"/>
            <w:vAlign w:val="center"/>
            <w:hideMark/>
          </w:tcPr>
          <w:p w14:paraId="656BDD01" w14:textId="77777777" w:rsidR="006C7C18" w:rsidRPr="006C7C18" w:rsidRDefault="006C7C18" w:rsidP="006C7C18">
            <w:pPr>
              <w:jc w:val="center"/>
              <w:rPr>
                <w:del w:id="748" w:author="Felipe Cescato Biscuola" w:date="2019-10-23T16:10:00Z"/>
                <w:rFonts w:ascii="Trebuchet MS" w:hAnsi="Trebuchet MS" w:cs="Calibri"/>
                <w:b/>
                <w:bCs/>
                <w:color w:val="FFFFFF"/>
                <w:sz w:val="12"/>
                <w:szCs w:val="12"/>
              </w:rPr>
            </w:pPr>
            <w:del w:id="749" w:author="Felipe Cescato Biscuola" w:date="2019-10-23T16:10:00Z">
              <w:r w:rsidRPr="006C7C18">
                <w:rPr>
                  <w:rFonts w:ascii="Trebuchet MS" w:hAnsi="Trebuchet MS" w:cs="Calibri"/>
                  <w:b/>
                  <w:bCs/>
                  <w:color w:val="FFFFFF"/>
                  <w:sz w:val="12"/>
                  <w:szCs w:val="12"/>
                </w:rPr>
                <w:delText>Total</w:delText>
              </w:r>
            </w:del>
          </w:p>
        </w:tc>
        <w:tc>
          <w:tcPr>
            <w:tcW w:w="1330" w:type="dxa"/>
            <w:tcBorders>
              <w:top w:val="single" w:sz="8" w:space="0" w:color="auto"/>
              <w:left w:val="nil"/>
              <w:bottom w:val="single" w:sz="8" w:space="0" w:color="auto"/>
              <w:right w:val="single" w:sz="8" w:space="0" w:color="auto"/>
            </w:tcBorders>
            <w:shd w:val="clear" w:color="000000" w:fill="182D4A"/>
            <w:vAlign w:val="center"/>
            <w:hideMark/>
          </w:tcPr>
          <w:p w14:paraId="760A4C7F" w14:textId="77777777" w:rsidR="006C7C18" w:rsidRPr="006C7C18" w:rsidRDefault="006C7C18" w:rsidP="006C7C18">
            <w:pPr>
              <w:jc w:val="center"/>
              <w:rPr>
                <w:del w:id="750" w:author="Felipe Cescato Biscuola" w:date="2019-10-23T16:10:00Z"/>
                <w:rFonts w:ascii="Trebuchet MS" w:hAnsi="Trebuchet MS" w:cs="Calibri"/>
                <w:b/>
                <w:bCs/>
                <w:color w:val="FFFFFF"/>
                <w:sz w:val="12"/>
                <w:szCs w:val="12"/>
              </w:rPr>
            </w:pPr>
            <w:del w:id="751" w:author="Felipe Cescato Biscuola" w:date="2019-10-23T16:10:00Z">
              <w:r w:rsidRPr="006C7C18">
                <w:rPr>
                  <w:rFonts w:ascii="Trebuchet MS" w:hAnsi="Trebuchet MS" w:cs="Calibri"/>
                  <w:b/>
                  <w:bCs/>
                  <w:color w:val="FFFFFF"/>
                  <w:sz w:val="12"/>
                  <w:szCs w:val="12"/>
                </w:rPr>
                <w:delText>1º Trimestre 2020</w:delText>
              </w:r>
            </w:del>
          </w:p>
        </w:tc>
        <w:tc>
          <w:tcPr>
            <w:tcW w:w="1276" w:type="dxa"/>
            <w:tcBorders>
              <w:top w:val="single" w:sz="8" w:space="0" w:color="auto"/>
              <w:left w:val="nil"/>
              <w:bottom w:val="single" w:sz="8" w:space="0" w:color="auto"/>
              <w:right w:val="single" w:sz="8" w:space="0" w:color="auto"/>
            </w:tcBorders>
            <w:shd w:val="clear" w:color="000000" w:fill="182D4A"/>
            <w:vAlign w:val="center"/>
            <w:hideMark/>
          </w:tcPr>
          <w:p w14:paraId="04259BE0" w14:textId="77777777" w:rsidR="006C7C18" w:rsidRPr="006C7C18" w:rsidRDefault="006C7C18" w:rsidP="006C7C18">
            <w:pPr>
              <w:jc w:val="center"/>
              <w:rPr>
                <w:del w:id="752" w:author="Felipe Cescato Biscuola" w:date="2019-10-23T16:10:00Z"/>
                <w:rFonts w:ascii="Trebuchet MS" w:hAnsi="Trebuchet MS" w:cs="Calibri"/>
                <w:b/>
                <w:bCs/>
                <w:color w:val="FFFFFF"/>
                <w:sz w:val="12"/>
                <w:szCs w:val="12"/>
              </w:rPr>
            </w:pPr>
            <w:del w:id="753" w:author="Felipe Cescato Biscuola" w:date="2019-10-23T16:10:00Z">
              <w:r w:rsidRPr="006C7C18">
                <w:rPr>
                  <w:rFonts w:ascii="Trebuchet MS" w:hAnsi="Trebuchet MS" w:cs="Calibri"/>
                  <w:b/>
                  <w:bCs/>
                  <w:color w:val="FFFFFF"/>
                  <w:sz w:val="12"/>
                  <w:szCs w:val="12"/>
                </w:rPr>
                <w:delText>2º Trimestre 2020</w:delText>
              </w:r>
            </w:del>
          </w:p>
        </w:tc>
        <w:tc>
          <w:tcPr>
            <w:tcW w:w="1134" w:type="dxa"/>
            <w:tcBorders>
              <w:top w:val="single" w:sz="8" w:space="0" w:color="auto"/>
              <w:left w:val="nil"/>
              <w:bottom w:val="single" w:sz="8" w:space="0" w:color="auto"/>
              <w:right w:val="single" w:sz="8" w:space="0" w:color="auto"/>
            </w:tcBorders>
            <w:shd w:val="clear" w:color="000000" w:fill="182D4A"/>
            <w:vAlign w:val="center"/>
            <w:hideMark/>
          </w:tcPr>
          <w:p w14:paraId="31D99E0B" w14:textId="77777777" w:rsidR="006C7C18" w:rsidRPr="006C7C18" w:rsidRDefault="006C7C18" w:rsidP="006C7C18">
            <w:pPr>
              <w:jc w:val="center"/>
              <w:rPr>
                <w:del w:id="754" w:author="Felipe Cescato Biscuola" w:date="2019-10-23T16:10:00Z"/>
                <w:rFonts w:ascii="Trebuchet MS" w:hAnsi="Trebuchet MS" w:cs="Calibri"/>
                <w:b/>
                <w:bCs/>
                <w:color w:val="FFFFFF"/>
                <w:sz w:val="12"/>
                <w:szCs w:val="12"/>
              </w:rPr>
            </w:pPr>
            <w:del w:id="755" w:author="Felipe Cescato Biscuola" w:date="2019-10-23T16:10:00Z">
              <w:r w:rsidRPr="006C7C18">
                <w:rPr>
                  <w:rFonts w:ascii="Trebuchet MS" w:hAnsi="Trebuchet MS" w:cs="Calibri"/>
                  <w:b/>
                  <w:bCs/>
                  <w:color w:val="FFFFFF"/>
                  <w:sz w:val="12"/>
                  <w:szCs w:val="12"/>
                </w:rPr>
                <w:delText>3º Trimestre 2020</w:delText>
              </w:r>
            </w:del>
          </w:p>
        </w:tc>
        <w:tc>
          <w:tcPr>
            <w:tcW w:w="1276" w:type="dxa"/>
            <w:tcBorders>
              <w:top w:val="single" w:sz="8" w:space="0" w:color="auto"/>
              <w:left w:val="nil"/>
              <w:bottom w:val="single" w:sz="8" w:space="0" w:color="auto"/>
              <w:right w:val="single" w:sz="8" w:space="0" w:color="auto"/>
            </w:tcBorders>
            <w:shd w:val="clear" w:color="000000" w:fill="182D4A"/>
            <w:vAlign w:val="center"/>
            <w:hideMark/>
          </w:tcPr>
          <w:p w14:paraId="0490D248" w14:textId="77777777" w:rsidR="006C7C18" w:rsidRPr="006C7C18" w:rsidRDefault="006C7C18" w:rsidP="006C7C18">
            <w:pPr>
              <w:jc w:val="center"/>
              <w:rPr>
                <w:del w:id="756" w:author="Felipe Cescato Biscuola" w:date="2019-10-23T16:10:00Z"/>
                <w:rFonts w:ascii="Trebuchet MS" w:hAnsi="Trebuchet MS" w:cs="Calibri"/>
                <w:b/>
                <w:bCs/>
                <w:color w:val="FFFFFF"/>
                <w:sz w:val="12"/>
                <w:szCs w:val="12"/>
              </w:rPr>
            </w:pPr>
            <w:del w:id="757" w:author="Felipe Cescato Biscuola" w:date="2019-10-23T16:10:00Z">
              <w:r w:rsidRPr="006C7C18">
                <w:rPr>
                  <w:rFonts w:ascii="Trebuchet MS" w:hAnsi="Trebuchet MS" w:cs="Calibri"/>
                  <w:b/>
                  <w:bCs/>
                  <w:color w:val="FFFFFF"/>
                  <w:sz w:val="12"/>
                  <w:szCs w:val="12"/>
                </w:rPr>
                <w:delText>4º Trimestre 2020</w:delText>
              </w:r>
            </w:del>
          </w:p>
        </w:tc>
      </w:tr>
      <w:tr w:rsidR="006C7C18" w:rsidRPr="006C7C18" w14:paraId="3FF1F302" w14:textId="77777777" w:rsidTr="00D30F65">
        <w:trPr>
          <w:trHeight w:val="285"/>
          <w:jc w:val="center"/>
          <w:del w:id="758" w:author="Felipe Cescato Biscuola" w:date="2019-10-23T16:10:00Z"/>
        </w:trPr>
        <w:tc>
          <w:tcPr>
            <w:tcW w:w="1427" w:type="dxa"/>
            <w:tcBorders>
              <w:top w:val="nil"/>
              <w:left w:val="single" w:sz="8" w:space="0" w:color="auto"/>
              <w:bottom w:val="single" w:sz="8" w:space="0" w:color="auto"/>
              <w:right w:val="single" w:sz="8" w:space="0" w:color="auto"/>
            </w:tcBorders>
            <w:shd w:val="clear" w:color="auto" w:fill="auto"/>
            <w:vAlign w:val="center"/>
            <w:hideMark/>
          </w:tcPr>
          <w:p w14:paraId="20280A70" w14:textId="77777777" w:rsidR="006C7C18" w:rsidRPr="006C7C18" w:rsidRDefault="006C7C18" w:rsidP="006C7C18">
            <w:pPr>
              <w:jc w:val="center"/>
              <w:rPr>
                <w:del w:id="759" w:author="Felipe Cescato Biscuola" w:date="2019-10-23T16:10:00Z"/>
                <w:rFonts w:ascii="Trebuchet MS" w:hAnsi="Trebuchet MS" w:cs="Calibri"/>
                <w:color w:val="000000"/>
                <w:sz w:val="12"/>
                <w:szCs w:val="12"/>
              </w:rPr>
            </w:pPr>
            <w:del w:id="760" w:author="Felipe Cescato Biscuola" w:date="2019-10-23T16:10:00Z">
              <w:r w:rsidRPr="006C7C18">
                <w:rPr>
                  <w:rFonts w:ascii="Trebuchet MS" w:hAnsi="Trebuchet MS" w:cs="Calibri"/>
                  <w:color w:val="000000"/>
                  <w:sz w:val="12"/>
                  <w:szCs w:val="12"/>
                </w:rPr>
                <w:delText>Manhattan Beach Riviera</w:delText>
              </w:r>
            </w:del>
          </w:p>
        </w:tc>
        <w:tc>
          <w:tcPr>
            <w:tcW w:w="1156" w:type="dxa"/>
            <w:tcBorders>
              <w:top w:val="nil"/>
              <w:left w:val="nil"/>
              <w:bottom w:val="single" w:sz="8" w:space="0" w:color="auto"/>
              <w:right w:val="single" w:sz="8" w:space="0" w:color="auto"/>
            </w:tcBorders>
            <w:shd w:val="clear" w:color="auto" w:fill="auto"/>
            <w:vAlign w:val="center"/>
            <w:hideMark/>
          </w:tcPr>
          <w:p w14:paraId="3B2523DC" w14:textId="77777777" w:rsidR="006C7C18" w:rsidRPr="006C7C18" w:rsidRDefault="006C7C18" w:rsidP="006C7C18">
            <w:pPr>
              <w:jc w:val="center"/>
              <w:rPr>
                <w:del w:id="761" w:author="Felipe Cescato Biscuola" w:date="2019-10-23T16:10:00Z"/>
                <w:rFonts w:ascii="Trebuchet MS" w:hAnsi="Trebuchet MS" w:cs="Calibri"/>
                <w:color w:val="000000"/>
                <w:sz w:val="12"/>
                <w:szCs w:val="12"/>
              </w:rPr>
            </w:pPr>
            <w:del w:id="762" w:author="Felipe Cescato Biscuola" w:date="2019-10-23T16:10:00Z">
              <w:r w:rsidRPr="006C7C18">
                <w:rPr>
                  <w:rFonts w:ascii="Trebuchet MS" w:hAnsi="Trebuchet MS" w:cs="Calibri"/>
                  <w:color w:val="000000"/>
                  <w:sz w:val="12"/>
                  <w:szCs w:val="12"/>
                </w:rPr>
                <w:delText>Construção</w:delText>
              </w:r>
            </w:del>
          </w:p>
        </w:tc>
        <w:tc>
          <w:tcPr>
            <w:tcW w:w="1109" w:type="dxa"/>
            <w:tcBorders>
              <w:top w:val="nil"/>
              <w:left w:val="nil"/>
              <w:bottom w:val="single" w:sz="8" w:space="0" w:color="auto"/>
              <w:right w:val="single" w:sz="8" w:space="0" w:color="auto"/>
            </w:tcBorders>
            <w:shd w:val="clear" w:color="auto" w:fill="auto"/>
            <w:vAlign w:val="center"/>
            <w:hideMark/>
          </w:tcPr>
          <w:p w14:paraId="1ADD791A" w14:textId="77777777" w:rsidR="006C7C18" w:rsidRPr="006C7C18" w:rsidRDefault="006C7C18" w:rsidP="006C7C18">
            <w:pPr>
              <w:jc w:val="center"/>
              <w:rPr>
                <w:del w:id="763" w:author="Felipe Cescato Biscuola" w:date="2019-10-23T16:10:00Z"/>
                <w:rFonts w:ascii="Trebuchet MS" w:hAnsi="Trebuchet MS" w:cs="Calibri"/>
                <w:color w:val="000000"/>
                <w:sz w:val="12"/>
                <w:szCs w:val="12"/>
              </w:rPr>
            </w:pPr>
            <w:del w:id="764" w:author="Felipe Cescato Biscuola" w:date="2019-10-23T16:10:00Z">
              <w:r w:rsidRPr="006C7C18">
                <w:rPr>
                  <w:rFonts w:ascii="Trebuchet MS" w:hAnsi="Trebuchet MS" w:cs="Calibri"/>
                  <w:color w:val="000000"/>
                  <w:sz w:val="12"/>
                  <w:szCs w:val="12"/>
                </w:rPr>
                <w:delText>Manutenção Obra</w:delText>
              </w:r>
            </w:del>
          </w:p>
        </w:tc>
        <w:tc>
          <w:tcPr>
            <w:tcW w:w="1347" w:type="dxa"/>
            <w:tcBorders>
              <w:top w:val="nil"/>
              <w:left w:val="nil"/>
              <w:bottom w:val="single" w:sz="8" w:space="0" w:color="auto"/>
              <w:right w:val="single" w:sz="8" w:space="0" w:color="auto"/>
            </w:tcBorders>
            <w:shd w:val="clear" w:color="auto" w:fill="auto"/>
            <w:vAlign w:val="center"/>
            <w:hideMark/>
          </w:tcPr>
          <w:p w14:paraId="3D7BAD8B" w14:textId="77777777" w:rsidR="006C7C18" w:rsidRPr="006C7C18" w:rsidRDefault="006C7C18" w:rsidP="006C7C18">
            <w:pPr>
              <w:jc w:val="center"/>
              <w:rPr>
                <w:del w:id="765" w:author="Felipe Cescato Biscuola" w:date="2019-10-23T16:10:00Z"/>
                <w:rFonts w:ascii="Trebuchet MS" w:hAnsi="Trebuchet MS" w:cs="Calibri"/>
                <w:b/>
                <w:bCs/>
                <w:color w:val="000000"/>
                <w:sz w:val="12"/>
                <w:szCs w:val="12"/>
              </w:rPr>
            </w:pPr>
            <w:del w:id="766" w:author="Felipe Cescato Biscuola" w:date="2019-10-23T16:10:00Z">
              <w:r w:rsidRPr="006C7C18">
                <w:rPr>
                  <w:rFonts w:ascii="Trebuchet MS" w:hAnsi="Trebuchet MS" w:cs="Calibri"/>
                  <w:b/>
                  <w:bCs/>
                  <w:color w:val="000000"/>
                  <w:sz w:val="12"/>
                  <w:szCs w:val="12"/>
                </w:rPr>
                <w:delText xml:space="preserve"> R$   2.280.000,00 </w:delText>
              </w:r>
            </w:del>
          </w:p>
        </w:tc>
        <w:tc>
          <w:tcPr>
            <w:tcW w:w="1330" w:type="dxa"/>
            <w:tcBorders>
              <w:top w:val="nil"/>
              <w:left w:val="nil"/>
              <w:bottom w:val="single" w:sz="8" w:space="0" w:color="auto"/>
              <w:right w:val="single" w:sz="8" w:space="0" w:color="auto"/>
            </w:tcBorders>
            <w:shd w:val="clear" w:color="auto" w:fill="auto"/>
            <w:vAlign w:val="center"/>
            <w:hideMark/>
          </w:tcPr>
          <w:p w14:paraId="4CBD71D5" w14:textId="77777777" w:rsidR="006C7C18" w:rsidRPr="006C7C18" w:rsidRDefault="006C7C18" w:rsidP="006C7C18">
            <w:pPr>
              <w:jc w:val="center"/>
              <w:rPr>
                <w:del w:id="767" w:author="Felipe Cescato Biscuola" w:date="2019-10-23T16:10:00Z"/>
                <w:rFonts w:ascii="Trebuchet MS" w:hAnsi="Trebuchet MS" w:cs="Calibri"/>
                <w:color w:val="000000"/>
                <w:sz w:val="12"/>
                <w:szCs w:val="12"/>
              </w:rPr>
            </w:pPr>
            <w:del w:id="768" w:author="Felipe Cescato Biscuola" w:date="2019-10-23T16:10:00Z">
              <w:r w:rsidRPr="006C7C18">
                <w:rPr>
                  <w:rFonts w:ascii="Trebuchet MS" w:hAnsi="Trebuchet MS" w:cs="Calibri"/>
                  <w:color w:val="000000"/>
                  <w:sz w:val="12"/>
                  <w:szCs w:val="12"/>
                </w:rPr>
                <w:delText xml:space="preserve"> R$   1.200.000,00 </w:delText>
              </w:r>
            </w:del>
          </w:p>
        </w:tc>
        <w:tc>
          <w:tcPr>
            <w:tcW w:w="1276" w:type="dxa"/>
            <w:tcBorders>
              <w:top w:val="nil"/>
              <w:left w:val="nil"/>
              <w:bottom w:val="single" w:sz="8" w:space="0" w:color="auto"/>
              <w:right w:val="single" w:sz="8" w:space="0" w:color="auto"/>
            </w:tcBorders>
            <w:shd w:val="clear" w:color="auto" w:fill="auto"/>
            <w:vAlign w:val="center"/>
            <w:hideMark/>
          </w:tcPr>
          <w:p w14:paraId="1AC4C508" w14:textId="77777777" w:rsidR="006C7C18" w:rsidRPr="006C7C18" w:rsidRDefault="006C7C18" w:rsidP="006C7C18">
            <w:pPr>
              <w:jc w:val="center"/>
              <w:rPr>
                <w:del w:id="769" w:author="Felipe Cescato Biscuola" w:date="2019-10-23T16:10:00Z"/>
                <w:rFonts w:ascii="Trebuchet MS" w:hAnsi="Trebuchet MS" w:cs="Calibri"/>
                <w:color w:val="000000"/>
                <w:sz w:val="12"/>
                <w:szCs w:val="12"/>
              </w:rPr>
            </w:pPr>
            <w:del w:id="770" w:author="Felipe Cescato Biscuola" w:date="2019-10-23T16:10:00Z">
              <w:r w:rsidRPr="006C7C18">
                <w:rPr>
                  <w:rFonts w:ascii="Trebuchet MS" w:hAnsi="Trebuchet MS" w:cs="Calibri"/>
                  <w:color w:val="000000"/>
                  <w:sz w:val="12"/>
                  <w:szCs w:val="12"/>
                </w:rPr>
                <w:delText xml:space="preserve"> R$    540.000,00 </w:delText>
              </w:r>
            </w:del>
          </w:p>
        </w:tc>
        <w:tc>
          <w:tcPr>
            <w:tcW w:w="1134" w:type="dxa"/>
            <w:tcBorders>
              <w:top w:val="nil"/>
              <w:left w:val="nil"/>
              <w:bottom w:val="single" w:sz="8" w:space="0" w:color="auto"/>
              <w:right w:val="single" w:sz="8" w:space="0" w:color="auto"/>
            </w:tcBorders>
            <w:shd w:val="clear" w:color="auto" w:fill="auto"/>
            <w:vAlign w:val="center"/>
            <w:hideMark/>
          </w:tcPr>
          <w:p w14:paraId="09C796C8" w14:textId="77777777" w:rsidR="006C7C18" w:rsidRPr="006C7C18" w:rsidRDefault="006C7C18" w:rsidP="006C7C18">
            <w:pPr>
              <w:jc w:val="center"/>
              <w:rPr>
                <w:del w:id="771" w:author="Felipe Cescato Biscuola" w:date="2019-10-23T16:10:00Z"/>
                <w:rFonts w:ascii="Trebuchet MS" w:hAnsi="Trebuchet MS" w:cs="Calibri"/>
                <w:color w:val="000000"/>
                <w:sz w:val="12"/>
                <w:szCs w:val="12"/>
              </w:rPr>
            </w:pPr>
            <w:del w:id="772" w:author="Felipe Cescato Biscuola" w:date="2019-10-23T16:10:00Z">
              <w:r w:rsidRPr="006C7C18">
                <w:rPr>
                  <w:rFonts w:ascii="Trebuchet MS" w:hAnsi="Trebuchet MS" w:cs="Calibri"/>
                  <w:color w:val="000000"/>
                  <w:sz w:val="12"/>
                  <w:szCs w:val="12"/>
                </w:rPr>
                <w:delText xml:space="preserve"> R$    360.000,00 </w:delText>
              </w:r>
            </w:del>
          </w:p>
        </w:tc>
        <w:tc>
          <w:tcPr>
            <w:tcW w:w="1276" w:type="dxa"/>
            <w:tcBorders>
              <w:top w:val="nil"/>
              <w:left w:val="nil"/>
              <w:bottom w:val="single" w:sz="8" w:space="0" w:color="auto"/>
              <w:right w:val="single" w:sz="8" w:space="0" w:color="auto"/>
            </w:tcBorders>
            <w:shd w:val="clear" w:color="auto" w:fill="auto"/>
            <w:vAlign w:val="center"/>
            <w:hideMark/>
          </w:tcPr>
          <w:p w14:paraId="48F02616" w14:textId="77777777" w:rsidR="006C7C18" w:rsidRPr="006C7C18" w:rsidRDefault="006C7C18" w:rsidP="006C7C18">
            <w:pPr>
              <w:jc w:val="center"/>
              <w:rPr>
                <w:del w:id="773" w:author="Felipe Cescato Biscuola" w:date="2019-10-23T16:10:00Z"/>
                <w:rFonts w:ascii="Trebuchet MS" w:hAnsi="Trebuchet MS" w:cs="Calibri"/>
                <w:color w:val="000000"/>
                <w:sz w:val="12"/>
                <w:szCs w:val="12"/>
              </w:rPr>
            </w:pPr>
            <w:del w:id="774" w:author="Felipe Cescato Biscuola" w:date="2019-10-23T16:10:00Z">
              <w:r w:rsidRPr="006C7C18">
                <w:rPr>
                  <w:rFonts w:ascii="Trebuchet MS" w:hAnsi="Trebuchet MS" w:cs="Calibri"/>
                  <w:color w:val="000000"/>
                  <w:sz w:val="12"/>
                  <w:szCs w:val="12"/>
                </w:rPr>
                <w:delText xml:space="preserve"> R$    180.000,00 </w:delText>
              </w:r>
            </w:del>
          </w:p>
        </w:tc>
      </w:tr>
      <w:tr w:rsidR="006C7C18" w:rsidRPr="006C7C18" w14:paraId="290AE63C" w14:textId="77777777" w:rsidTr="00D30F65">
        <w:trPr>
          <w:trHeight w:val="285"/>
          <w:jc w:val="center"/>
          <w:del w:id="775" w:author="Felipe Cescato Biscuola" w:date="2019-10-23T16:10:00Z"/>
        </w:trPr>
        <w:tc>
          <w:tcPr>
            <w:tcW w:w="1427" w:type="dxa"/>
            <w:tcBorders>
              <w:top w:val="nil"/>
              <w:left w:val="single" w:sz="8" w:space="0" w:color="auto"/>
              <w:bottom w:val="single" w:sz="8" w:space="0" w:color="auto"/>
              <w:right w:val="single" w:sz="8" w:space="0" w:color="auto"/>
            </w:tcBorders>
            <w:shd w:val="clear" w:color="auto" w:fill="auto"/>
            <w:vAlign w:val="center"/>
            <w:hideMark/>
          </w:tcPr>
          <w:p w14:paraId="40046579" w14:textId="77777777" w:rsidR="006C7C18" w:rsidRPr="006C7C18" w:rsidRDefault="006C7C18" w:rsidP="006C7C18">
            <w:pPr>
              <w:jc w:val="center"/>
              <w:rPr>
                <w:del w:id="776" w:author="Felipe Cescato Biscuola" w:date="2019-10-23T16:10:00Z"/>
                <w:rFonts w:ascii="Trebuchet MS" w:hAnsi="Trebuchet MS" w:cs="Calibri"/>
                <w:color w:val="000000"/>
                <w:sz w:val="12"/>
                <w:szCs w:val="12"/>
              </w:rPr>
            </w:pPr>
            <w:del w:id="777" w:author="Felipe Cescato Biscuola" w:date="2019-10-23T16:10:00Z">
              <w:r w:rsidRPr="006C7C18">
                <w:rPr>
                  <w:rFonts w:ascii="Trebuchet MS" w:hAnsi="Trebuchet MS" w:cs="Calibri"/>
                  <w:color w:val="000000"/>
                  <w:sz w:val="12"/>
                  <w:szCs w:val="12"/>
                </w:rPr>
                <w:delText>Manhattan Summer Park</w:delText>
              </w:r>
            </w:del>
          </w:p>
        </w:tc>
        <w:tc>
          <w:tcPr>
            <w:tcW w:w="1156" w:type="dxa"/>
            <w:tcBorders>
              <w:top w:val="nil"/>
              <w:left w:val="nil"/>
              <w:bottom w:val="single" w:sz="8" w:space="0" w:color="auto"/>
              <w:right w:val="single" w:sz="8" w:space="0" w:color="auto"/>
            </w:tcBorders>
            <w:shd w:val="clear" w:color="auto" w:fill="auto"/>
            <w:vAlign w:val="center"/>
            <w:hideMark/>
          </w:tcPr>
          <w:p w14:paraId="03B5B352" w14:textId="77777777" w:rsidR="006C7C18" w:rsidRPr="006C7C18" w:rsidRDefault="006C7C18" w:rsidP="006C7C18">
            <w:pPr>
              <w:jc w:val="center"/>
              <w:rPr>
                <w:del w:id="778" w:author="Felipe Cescato Biscuola" w:date="2019-10-23T16:10:00Z"/>
                <w:rFonts w:ascii="Trebuchet MS" w:hAnsi="Trebuchet MS" w:cs="Calibri"/>
                <w:color w:val="000000"/>
                <w:sz w:val="12"/>
                <w:szCs w:val="12"/>
              </w:rPr>
            </w:pPr>
            <w:del w:id="779" w:author="Felipe Cescato Biscuola" w:date="2019-10-23T16:10:00Z">
              <w:r w:rsidRPr="006C7C18">
                <w:rPr>
                  <w:rFonts w:ascii="Trebuchet MS" w:hAnsi="Trebuchet MS" w:cs="Calibri"/>
                  <w:color w:val="000000"/>
                  <w:sz w:val="12"/>
                  <w:szCs w:val="12"/>
                </w:rPr>
                <w:delText>Construção</w:delText>
              </w:r>
            </w:del>
          </w:p>
        </w:tc>
        <w:tc>
          <w:tcPr>
            <w:tcW w:w="1109" w:type="dxa"/>
            <w:tcBorders>
              <w:top w:val="nil"/>
              <w:left w:val="nil"/>
              <w:bottom w:val="single" w:sz="8" w:space="0" w:color="auto"/>
              <w:right w:val="single" w:sz="8" w:space="0" w:color="auto"/>
            </w:tcBorders>
            <w:shd w:val="clear" w:color="auto" w:fill="auto"/>
            <w:vAlign w:val="center"/>
            <w:hideMark/>
          </w:tcPr>
          <w:p w14:paraId="6CACF487" w14:textId="77777777" w:rsidR="006C7C18" w:rsidRPr="006C7C18" w:rsidRDefault="006C7C18" w:rsidP="006C7C18">
            <w:pPr>
              <w:jc w:val="center"/>
              <w:rPr>
                <w:del w:id="780" w:author="Felipe Cescato Biscuola" w:date="2019-10-23T16:10:00Z"/>
                <w:rFonts w:ascii="Trebuchet MS" w:hAnsi="Trebuchet MS" w:cs="Calibri"/>
                <w:color w:val="000000"/>
                <w:sz w:val="12"/>
                <w:szCs w:val="12"/>
              </w:rPr>
            </w:pPr>
            <w:del w:id="781" w:author="Felipe Cescato Biscuola" w:date="2019-10-23T16:10:00Z">
              <w:r w:rsidRPr="006C7C18">
                <w:rPr>
                  <w:rFonts w:ascii="Trebuchet MS" w:hAnsi="Trebuchet MS" w:cs="Calibri"/>
                  <w:color w:val="000000"/>
                  <w:sz w:val="12"/>
                  <w:szCs w:val="12"/>
                </w:rPr>
                <w:delText>Manutenção Obra</w:delText>
              </w:r>
            </w:del>
          </w:p>
        </w:tc>
        <w:tc>
          <w:tcPr>
            <w:tcW w:w="1347" w:type="dxa"/>
            <w:tcBorders>
              <w:top w:val="nil"/>
              <w:left w:val="nil"/>
              <w:bottom w:val="single" w:sz="8" w:space="0" w:color="auto"/>
              <w:right w:val="single" w:sz="8" w:space="0" w:color="auto"/>
            </w:tcBorders>
            <w:shd w:val="clear" w:color="auto" w:fill="auto"/>
            <w:vAlign w:val="center"/>
            <w:hideMark/>
          </w:tcPr>
          <w:p w14:paraId="422DD189" w14:textId="77777777" w:rsidR="006C7C18" w:rsidRPr="006C7C18" w:rsidRDefault="006C7C18" w:rsidP="006C7C18">
            <w:pPr>
              <w:jc w:val="center"/>
              <w:rPr>
                <w:del w:id="782" w:author="Felipe Cescato Biscuola" w:date="2019-10-23T16:10:00Z"/>
                <w:rFonts w:ascii="Trebuchet MS" w:hAnsi="Trebuchet MS" w:cs="Calibri"/>
                <w:b/>
                <w:bCs/>
                <w:color w:val="000000"/>
                <w:sz w:val="12"/>
                <w:szCs w:val="12"/>
              </w:rPr>
            </w:pPr>
            <w:del w:id="783" w:author="Felipe Cescato Biscuola" w:date="2019-10-23T16:10:00Z">
              <w:r w:rsidRPr="006C7C18">
                <w:rPr>
                  <w:rFonts w:ascii="Trebuchet MS" w:hAnsi="Trebuchet MS" w:cs="Calibri"/>
                  <w:b/>
                  <w:bCs/>
                  <w:color w:val="000000"/>
                  <w:sz w:val="12"/>
                  <w:szCs w:val="12"/>
                </w:rPr>
                <w:delText xml:space="preserve"> R$   3.420.000,00 </w:delText>
              </w:r>
            </w:del>
          </w:p>
        </w:tc>
        <w:tc>
          <w:tcPr>
            <w:tcW w:w="1330" w:type="dxa"/>
            <w:tcBorders>
              <w:top w:val="nil"/>
              <w:left w:val="nil"/>
              <w:bottom w:val="single" w:sz="8" w:space="0" w:color="auto"/>
              <w:right w:val="single" w:sz="8" w:space="0" w:color="auto"/>
            </w:tcBorders>
            <w:shd w:val="clear" w:color="auto" w:fill="auto"/>
            <w:vAlign w:val="center"/>
            <w:hideMark/>
          </w:tcPr>
          <w:p w14:paraId="72CC3D39" w14:textId="77777777" w:rsidR="006C7C18" w:rsidRPr="006C7C18" w:rsidRDefault="006C7C18" w:rsidP="006C7C18">
            <w:pPr>
              <w:jc w:val="center"/>
              <w:rPr>
                <w:del w:id="784" w:author="Felipe Cescato Biscuola" w:date="2019-10-23T16:10:00Z"/>
                <w:rFonts w:ascii="Trebuchet MS" w:hAnsi="Trebuchet MS" w:cs="Calibri"/>
                <w:color w:val="000000"/>
                <w:sz w:val="12"/>
                <w:szCs w:val="12"/>
              </w:rPr>
            </w:pPr>
            <w:del w:id="785" w:author="Felipe Cescato Biscuola" w:date="2019-10-23T16:10:00Z">
              <w:r w:rsidRPr="006C7C18">
                <w:rPr>
                  <w:rFonts w:ascii="Trebuchet MS" w:hAnsi="Trebuchet MS" w:cs="Calibri"/>
                  <w:color w:val="000000"/>
                  <w:sz w:val="12"/>
                  <w:szCs w:val="12"/>
                </w:rPr>
                <w:delText xml:space="preserve"> R$   1.800.000,00 </w:delText>
              </w:r>
            </w:del>
          </w:p>
        </w:tc>
        <w:tc>
          <w:tcPr>
            <w:tcW w:w="1276" w:type="dxa"/>
            <w:tcBorders>
              <w:top w:val="nil"/>
              <w:left w:val="nil"/>
              <w:bottom w:val="single" w:sz="8" w:space="0" w:color="auto"/>
              <w:right w:val="single" w:sz="8" w:space="0" w:color="auto"/>
            </w:tcBorders>
            <w:shd w:val="clear" w:color="auto" w:fill="auto"/>
            <w:vAlign w:val="center"/>
            <w:hideMark/>
          </w:tcPr>
          <w:p w14:paraId="2055A659" w14:textId="77777777" w:rsidR="006C7C18" w:rsidRPr="006C7C18" w:rsidRDefault="006C7C18" w:rsidP="006C7C18">
            <w:pPr>
              <w:jc w:val="center"/>
              <w:rPr>
                <w:del w:id="786" w:author="Felipe Cescato Biscuola" w:date="2019-10-23T16:10:00Z"/>
                <w:rFonts w:ascii="Trebuchet MS" w:hAnsi="Trebuchet MS" w:cs="Calibri"/>
                <w:color w:val="000000"/>
                <w:sz w:val="12"/>
                <w:szCs w:val="12"/>
              </w:rPr>
            </w:pPr>
            <w:del w:id="787" w:author="Felipe Cescato Biscuola" w:date="2019-10-23T16:10:00Z">
              <w:r w:rsidRPr="006C7C18">
                <w:rPr>
                  <w:rFonts w:ascii="Trebuchet MS" w:hAnsi="Trebuchet MS" w:cs="Calibri"/>
                  <w:color w:val="000000"/>
                  <w:sz w:val="12"/>
                  <w:szCs w:val="12"/>
                </w:rPr>
                <w:delText xml:space="preserve"> R$    810.000,00 </w:delText>
              </w:r>
            </w:del>
          </w:p>
        </w:tc>
        <w:tc>
          <w:tcPr>
            <w:tcW w:w="1134" w:type="dxa"/>
            <w:tcBorders>
              <w:top w:val="nil"/>
              <w:left w:val="nil"/>
              <w:bottom w:val="single" w:sz="8" w:space="0" w:color="auto"/>
              <w:right w:val="single" w:sz="8" w:space="0" w:color="auto"/>
            </w:tcBorders>
            <w:shd w:val="clear" w:color="auto" w:fill="auto"/>
            <w:vAlign w:val="center"/>
            <w:hideMark/>
          </w:tcPr>
          <w:p w14:paraId="10DB7AE1" w14:textId="77777777" w:rsidR="006C7C18" w:rsidRPr="006C7C18" w:rsidRDefault="006C7C18" w:rsidP="006C7C18">
            <w:pPr>
              <w:jc w:val="center"/>
              <w:rPr>
                <w:del w:id="788" w:author="Felipe Cescato Biscuola" w:date="2019-10-23T16:10:00Z"/>
                <w:rFonts w:ascii="Trebuchet MS" w:hAnsi="Trebuchet MS" w:cs="Calibri"/>
                <w:color w:val="000000"/>
                <w:sz w:val="12"/>
                <w:szCs w:val="12"/>
              </w:rPr>
            </w:pPr>
            <w:del w:id="789" w:author="Felipe Cescato Biscuola" w:date="2019-10-23T16:10:00Z">
              <w:r w:rsidRPr="006C7C18">
                <w:rPr>
                  <w:rFonts w:ascii="Trebuchet MS" w:hAnsi="Trebuchet MS" w:cs="Calibri"/>
                  <w:color w:val="000000"/>
                  <w:sz w:val="12"/>
                  <w:szCs w:val="12"/>
                </w:rPr>
                <w:delText xml:space="preserve"> R$    540.000,00 </w:delText>
              </w:r>
            </w:del>
          </w:p>
        </w:tc>
        <w:tc>
          <w:tcPr>
            <w:tcW w:w="1276" w:type="dxa"/>
            <w:tcBorders>
              <w:top w:val="nil"/>
              <w:left w:val="nil"/>
              <w:bottom w:val="single" w:sz="8" w:space="0" w:color="auto"/>
              <w:right w:val="single" w:sz="8" w:space="0" w:color="auto"/>
            </w:tcBorders>
            <w:shd w:val="clear" w:color="auto" w:fill="auto"/>
            <w:vAlign w:val="center"/>
            <w:hideMark/>
          </w:tcPr>
          <w:p w14:paraId="4F05B559" w14:textId="77777777" w:rsidR="006C7C18" w:rsidRPr="006C7C18" w:rsidRDefault="006C7C18" w:rsidP="006C7C18">
            <w:pPr>
              <w:jc w:val="center"/>
              <w:rPr>
                <w:del w:id="790" w:author="Felipe Cescato Biscuola" w:date="2019-10-23T16:10:00Z"/>
                <w:rFonts w:ascii="Trebuchet MS" w:hAnsi="Trebuchet MS" w:cs="Calibri"/>
                <w:color w:val="000000"/>
                <w:sz w:val="12"/>
                <w:szCs w:val="12"/>
              </w:rPr>
            </w:pPr>
            <w:del w:id="791" w:author="Felipe Cescato Biscuola" w:date="2019-10-23T16:10:00Z">
              <w:r w:rsidRPr="006C7C18">
                <w:rPr>
                  <w:rFonts w:ascii="Trebuchet MS" w:hAnsi="Trebuchet MS" w:cs="Calibri"/>
                  <w:color w:val="000000"/>
                  <w:sz w:val="12"/>
                  <w:szCs w:val="12"/>
                </w:rPr>
                <w:delText xml:space="preserve"> R$    270.000,00 </w:delText>
              </w:r>
            </w:del>
          </w:p>
        </w:tc>
      </w:tr>
      <w:tr w:rsidR="006C7C18" w:rsidRPr="006C7C18" w14:paraId="4E3199D3" w14:textId="77777777" w:rsidTr="00D30F65">
        <w:trPr>
          <w:trHeight w:val="555"/>
          <w:jc w:val="center"/>
          <w:del w:id="792" w:author="Felipe Cescato Biscuola" w:date="2019-10-23T16:10:00Z"/>
        </w:trPr>
        <w:tc>
          <w:tcPr>
            <w:tcW w:w="1427" w:type="dxa"/>
            <w:tcBorders>
              <w:top w:val="nil"/>
              <w:left w:val="single" w:sz="8" w:space="0" w:color="auto"/>
              <w:bottom w:val="single" w:sz="8" w:space="0" w:color="auto"/>
              <w:right w:val="single" w:sz="8" w:space="0" w:color="auto"/>
            </w:tcBorders>
            <w:shd w:val="clear" w:color="auto" w:fill="auto"/>
            <w:vAlign w:val="center"/>
            <w:hideMark/>
          </w:tcPr>
          <w:p w14:paraId="222F498A" w14:textId="77777777" w:rsidR="006C7C18" w:rsidRPr="006C7C18" w:rsidRDefault="006C7C18" w:rsidP="006C7C18">
            <w:pPr>
              <w:jc w:val="center"/>
              <w:rPr>
                <w:del w:id="793" w:author="Felipe Cescato Biscuola" w:date="2019-10-23T16:10:00Z"/>
                <w:rFonts w:ascii="Trebuchet MS" w:hAnsi="Trebuchet MS" w:cs="Calibri"/>
                <w:color w:val="000000"/>
                <w:sz w:val="12"/>
                <w:szCs w:val="12"/>
              </w:rPr>
            </w:pPr>
            <w:del w:id="794" w:author="Felipe Cescato Biscuola" w:date="2019-10-23T16:10:00Z">
              <w:r w:rsidRPr="006C7C18">
                <w:rPr>
                  <w:rFonts w:ascii="Trebuchet MS" w:hAnsi="Trebuchet MS" w:cs="Calibri"/>
                  <w:color w:val="000000"/>
                  <w:sz w:val="12"/>
                  <w:szCs w:val="12"/>
                </w:rPr>
                <w:delText>Sun City</w:delText>
              </w:r>
            </w:del>
          </w:p>
        </w:tc>
        <w:tc>
          <w:tcPr>
            <w:tcW w:w="1156" w:type="dxa"/>
            <w:tcBorders>
              <w:top w:val="nil"/>
              <w:left w:val="nil"/>
              <w:bottom w:val="single" w:sz="8" w:space="0" w:color="auto"/>
              <w:right w:val="single" w:sz="8" w:space="0" w:color="auto"/>
            </w:tcBorders>
            <w:shd w:val="clear" w:color="auto" w:fill="auto"/>
            <w:vAlign w:val="center"/>
            <w:hideMark/>
          </w:tcPr>
          <w:p w14:paraId="0B250063" w14:textId="77777777" w:rsidR="006C7C18" w:rsidRPr="006C7C18" w:rsidRDefault="006C7C18" w:rsidP="006C7C18">
            <w:pPr>
              <w:jc w:val="center"/>
              <w:rPr>
                <w:del w:id="795" w:author="Felipe Cescato Biscuola" w:date="2019-10-23T16:10:00Z"/>
                <w:rFonts w:ascii="Trebuchet MS" w:hAnsi="Trebuchet MS" w:cs="Calibri"/>
                <w:color w:val="000000"/>
                <w:sz w:val="12"/>
                <w:szCs w:val="12"/>
              </w:rPr>
            </w:pPr>
            <w:del w:id="796" w:author="Felipe Cescato Biscuola" w:date="2019-10-23T16:10:00Z">
              <w:r w:rsidRPr="006C7C18">
                <w:rPr>
                  <w:rFonts w:ascii="Trebuchet MS" w:hAnsi="Trebuchet MS" w:cs="Calibri"/>
                  <w:color w:val="000000"/>
                  <w:sz w:val="12"/>
                  <w:szCs w:val="12"/>
                </w:rPr>
                <w:delText>Construção</w:delText>
              </w:r>
            </w:del>
          </w:p>
        </w:tc>
        <w:tc>
          <w:tcPr>
            <w:tcW w:w="1109" w:type="dxa"/>
            <w:tcBorders>
              <w:top w:val="nil"/>
              <w:left w:val="nil"/>
              <w:bottom w:val="single" w:sz="8" w:space="0" w:color="auto"/>
              <w:right w:val="single" w:sz="8" w:space="0" w:color="auto"/>
            </w:tcBorders>
            <w:shd w:val="clear" w:color="auto" w:fill="auto"/>
            <w:vAlign w:val="center"/>
            <w:hideMark/>
          </w:tcPr>
          <w:p w14:paraId="258C93DC" w14:textId="77777777" w:rsidR="006C7C18" w:rsidRPr="006C7C18" w:rsidRDefault="006C7C18" w:rsidP="006C7C18">
            <w:pPr>
              <w:jc w:val="center"/>
              <w:rPr>
                <w:del w:id="797" w:author="Felipe Cescato Biscuola" w:date="2019-10-23T16:10:00Z"/>
                <w:rFonts w:ascii="Trebuchet MS" w:hAnsi="Trebuchet MS" w:cs="Calibri"/>
                <w:color w:val="000000"/>
                <w:sz w:val="12"/>
                <w:szCs w:val="12"/>
              </w:rPr>
            </w:pPr>
            <w:del w:id="798" w:author="Felipe Cescato Biscuola" w:date="2019-10-23T16:10:00Z">
              <w:r w:rsidRPr="006C7C18">
                <w:rPr>
                  <w:rFonts w:ascii="Trebuchet MS" w:hAnsi="Trebuchet MS" w:cs="Calibri"/>
                  <w:color w:val="000000"/>
                  <w:sz w:val="12"/>
                  <w:szCs w:val="12"/>
                </w:rPr>
                <w:delText>Construção Obra /  Comercial</w:delText>
              </w:r>
            </w:del>
          </w:p>
        </w:tc>
        <w:tc>
          <w:tcPr>
            <w:tcW w:w="1347" w:type="dxa"/>
            <w:tcBorders>
              <w:top w:val="nil"/>
              <w:left w:val="nil"/>
              <w:bottom w:val="single" w:sz="8" w:space="0" w:color="auto"/>
              <w:right w:val="single" w:sz="8" w:space="0" w:color="auto"/>
            </w:tcBorders>
            <w:shd w:val="clear" w:color="auto" w:fill="auto"/>
            <w:vAlign w:val="center"/>
            <w:hideMark/>
          </w:tcPr>
          <w:p w14:paraId="1D1113C0" w14:textId="77777777" w:rsidR="006C7C18" w:rsidRPr="006C7C18" w:rsidRDefault="006C7C18" w:rsidP="006C7C18">
            <w:pPr>
              <w:jc w:val="center"/>
              <w:rPr>
                <w:del w:id="799" w:author="Felipe Cescato Biscuola" w:date="2019-10-23T16:10:00Z"/>
                <w:rFonts w:ascii="Trebuchet MS" w:hAnsi="Trebuchet MS" w:cs="Calibri"/>
                <w:b/>
                <w:bCs/>
                <w:color w:val="000000"/>
                <w:sz w:val="12"/>
                <w:szCs w:val="12"/>
              </w:rPr>
            </w:pPr>
            <w:del w:id="800" w:author="Felipe Cescato Biscuola" w:date="2019-10-23T16:10:00Z">
              <w:r w:rsidRPr="006C7C18">
                <w:rPr>
                  <w:rFonts w:ascii="Trebuchet MS" w:hAnsi="Trebuchet MS" w:cs="Calibri"/>
                  <w:b/>
                  <w:bCs/>
                  <w:color w:val="000000"/>
                  <w:sz w:val="12"/>
                  <w:szCs w:val="12"/>
                </w:rPr>
                <w:delText xml:space="preserve"> R$ 16.575.000,00 </w:delText>
              </w:r>
            </w:del>
          </w:p>
        </w:tc>
        <w:tc>
          <w:tcPr>
            <w:tcW w:w="1330" w:type="dxa"/>
            <w:tcBorders>
              <w:top w:val="nil"/>
              <w:left w:val="nil"/>
              <w:bottom w:val="single" w:sz="8" w:space="0" w:color="auto"/>
              <w:right w:val="single" w:sz="8" w:space="0" w:color="auto"/>
            </w:tcBorders>
            <w:shd w:val="clear" w:color="auto" w:fill="auto"/>
            <w:vAlign w:val="center"/>
            <w:hideMark/>
          </w:tcPr>
          <w:p w14:paraId="332F6266" w14:textId="77777777" w:rsidR="006C7C18" w:rsidRPr="006C7C18" w:rsidRDefault="006C7C18" w:rsidP="006C7C18">
            <w:pPr>
              <w:jc w:val="center"/>
              <w:rPr>
                <w:del w:id="801" w:author="Felipe Cescato Biscuola" w:date="2019-10-23T16:10:00Z"/>
                <w:rFonts w:ascii="Trebuchet MS" w:hAnsi="Trebuchet MS" w:cs="Calibri"/>
                <w:color w:val="000000"/>
                <w:sz w:val="12"/>
                <w:szCs w:val="12"/>
              </w:rPr>
            </w:pPr>
            <w:del w:id="802" w:author="Felipe Cescato Biscuola" w:date="2019-10-23T16:10:00Z">
              <w:r w:rsidRPr="006C7C18">
                <w:rPr>
                  <w:rFonts w:ascii="Trebuchet MS" w:hAnsi="Trebuchet MS" w:cs="Calibri"/>
                  <w:color w:val="000000"/>
                  <w:sz w:val="12"/>
                  <w:szCs w:val="12"/>
                </w:rPr>
                <w:delText xml:space="preserve"> R$   5.100.000,00 </w:delText>
              </w:r>
            </w:del>
          </w:p>
        </w:tc>
        <w:tc>
          <w:tcPr>
            <w:tcW w:w="1276" w:type="dxa"/>
            <w:tcBorders>
              <w:top w:val="nil"/>
              <w:left w:val="nil"/>
              <w:bottom w:val="single" w:sz="8" w:space="0" w:color="auto"/>
              <w:right w:val="single" w:sz="8" w:space="0" w:color="auto"/>
            </w:tcBorders>
            <w:shd w:val="clear" w:color="auto" w:fill="auto"/>
            <w:vAlign w:val="center"/>
            <w:hideMark/>
          </w:tcPr>
          <w:p w14:paraId="3BDEBEFE" w14:textId="77777777" w:rsidR="006C7C18" w:rsidRPr="006C7C18" w:rsidRDefault="006C7C18" w:rsidP="006C7C18">
            <w:pPr>
              <w:jc w:val="center"/>
              <w:rPr>
                <w:del w:id="803" w:author="Felipe Cescato Biscuola" w:date="2019-10-23T16:10:00Z"/>
                <w:rFonts w:ascii="Trebuchet MS" w:hAnsi="Trebuchet MS" w:cs="Calibri"/>
                <w:color w:val="000000"/>
                <w:sz w:val="12"/>
                <w:szCs w:val="12"/>
              </w:rPr>
            </w:pPr>
            <w:del w:id="804" w:author="Felipe Cescato Biscuola" w:date="2019-10-23T16:10:00Z">
              <w:r w:rsidRPr="006C7C18">
                <w:rPr>
                  <w:rFonts w:ascii="Trebuchet MS" w:hAnsi="Trebuchet MS" w:cs="Calibri"/>
                  <w:color w:val="000000"/>
                  <w:sz w:val="12"/>
                  <w:szCs w:val="12"/>
                </w:rPr>
                <w:delText xml:space="preserve"> R$ 5.100.000,00 </w:delText>
              </w:r>
            </w:del>
          </w:p>
        </w:tc>
        <w:tc>
          <w:tcPr>
            <w:tcW w:w="1134" w:type="dxa"/>
            <w:tcBorders>
              <w:top w:val="nil"/>
              <w:left w:val="nil"/>
              <w:bottom w:val="single" w:sz="8" w:space="0" w:color="auto"/>
              <w:right w:val="single" w:sz="8" w:space="0" w:color="auto"/>
            </w:tcBorders>
            <w:shd w:val="clear" w:color="auto" w:fill="auto"/>
            <w:vAlign w:val="center"/>
            <w:hideMark/>
          </w:tcPr>
          <w:p w14:paraId="6B51EB3D" w14:textId="77777777" w:rsidR="006C7C18" w:rsidRPr="006C7C18" w:rsidRDefault="006C7C18" w:rsidP="006C7C18">
            <w:pPr>
              <w:jc w:val="center"/>
              <w:rPr>
                <w:del w:id="805" w:author="Felipe Cescato Biscuola" w:date="2019-10-23T16:10:00Z"/>
                <w:rFonts w:ascii="Trebuchet MS" w:hAnsi="Trebuchet MS" w:cs="Calibri"/>
                <w:color w:val="000000"/>
                <w:sz w:val="12"/>
                <w:szCs w:val="12"/>
              </w:rPr>
            </w:pPr>
            <w:del w:id="806" w:author="Felipe Cescato Biscuola" w:date="2019-10-23T16:10:00Z">
              <w:r w:rsidRPr="006C7C18">
                <w:rPr>
                  <w:rFonts w:ascii="Trebuchet MS" w:hAnsi="Trebuchet MS" w:cs="Calibri"/>
                  <w:color w:val="000000"/>
                  <w:sz w:val="12"/>
                  <w:szCs w:val="12"/>
                </w:rPr>
                <w:delText xml:space="preserve"> R$ 3.825.000,00 </w:delText>
              </w:r>
            </w:del>
          </w:p>
        </w:tc>
        <w:tc>
          <w:tcPr>
            <w:tcW w:w="1276" w:type="dxa"/>
            <w:tcBorders>
              <w:top w:val="nil"/>
              <w:left w:val="nil"/>
              <w:bottom w:val="single" w:sz="8" w:space="0" w:color="auto"/>
              <w:right w:val="single" w:sz="8" w:space="0" w:color="auto"/>
            </w:tcBorders>
            <w:shd w:val="clear" w:color="auto" w:fill="auto"/>
            <w:vAlign w:val="center"/>
            <w:hideMark/>
          </w:tcPr>
          <w:p w14:paraId="40BA829D" w14:textId="77777777" w:rsidR="006C7C18" w:rsidRPr="006C7C18" w:rsidRDefault="006C7C18" w:rsidP="006C7C18">
            <w:pPr>
              <w:jc w:val="center"/>
              <w:rPr>
                <w:del w:id="807" w:author="Felipe Cescato Biscuola" w:date="2019-10-23T16:10:00Z"/>
                <w:rFonts w:ascii="Trebuchet MS" w:hAnsi="Trebuchet MS" w:cs="Calibri"/>
                <w:color w:val="000000"/>
                <w:sz w:val="12"/>
                <w:szCs w:val="12"/>
              </w:rPr>
            </w:pPr>
            <w:del w:id="808" w:author="Felipe Cescato Biscuola" w:date="2019-10-23T16:10:00Z">
              <w:r w:rsidRPr="006C7C18">
                <w:rPr>
                  <w:rFonts w:ascii="Trebuchet MS" w:hAnsi="Trebuchet MS" w:cs="Calibri"/>
                  <w:color w:val="000000"/>
                  <w:sz w:val="12"/>
                  <w:szCs w:val="12"/>
                </w:rPr>
                <w:delText xml:space="preserve"> R$ 2.550.000,00 </w:delText>
              </w:r>
            </w:del>
          </w:p>
        </w:tc>
      </w:tr>
      <w:tr w:rsidR="006C7C18" w:rsidRPr="006C7C18" w14:paraId="09E6C566" w14:textId="77777777" w:rsidTr="00D30F65">
        <w:trPr>
          <w:trHeight w:val="285"/>
          <w:jc w:val="center"/>
          <w:del w:id="809" w:author="Felipe Cescato Biscuola" w:date="2019-10-23T16:10:00Z"/>
        </w:trPr>
        <w:tc>
          <w:tcPr>
            <w:tcW w:w="1427" w:type="dxa"/>
            <w:tcBorders>
              <w:top w:val="nil"/>
              <w:left w:val="single" w:sz="8" w:space="0" w:color="auto"/>
              <w:bottom w:val="single" w:sz="8" w:space="0" w:color="auto"/>
              <w:right w:val="nil"/>
            </w:tcBorders>
            <w:shd w:val="clear" w:color="auto" w:fill="auto"/>
            <w:vAlign w:val="center"/>
            <w:hideMark/>
          </w:tcPr>
          <w:p w14:paraId="5FE716DB" w14:textId="77777777" w:rsidR="006C7C18" w:rsidRPr="006C7C18" w:rsidRDefault="006C7C18" w:rsidP="006C7C18">
            <w:pPr>
              <w:jc w:val="center"/>
              <w:rPr>
                <w:del w:id="810" w:author="Felipe Cescato Biscuola" w:date="2019-10-23T16:10:00Z"/>
                <w:rFonts w:ascii="Trebuchet MS" w:hAnsi="Trebuchet MS" w:cs="Calibri"/>
                <w:b/>
                <w:bCs/>
                <w:color w:val="000000"/>
                <w:sz w:val="12"/>
                <w:szCs w:val="12"/>
              </w:rPr>
            </w:pPr>
            <w:del w:id="811" w:author="Felipe Cescato Biscuola" w:date="2019-10-23T16:10:00Z">
              <w:r w:rsidRPr="006C7C18">
                <w:rPr>
                  <w:rFonts w:ascii="Trebuchet MS" w:hAnsi="Trebuchet MS" w:cs="Calibri"/>
                  <w:b/>
                  <w:bCs/>
                  <w:color w:val="000000"/>
                  <w:sz w:val="12"/>
                  <w:szCs w:val="12"/>
                </w:rPr>
                <w:delText>Total</w:delText>
              </w:r>
            </w:del>
          </w:p>
        </w:tc>
        <w:tc>
          <w:tcPr>
            <w:tcW w:w="1156" w:type="dxa"/>
            <w:tcBorders>
              <w:top w:val="nil"/>
              <w:left w:val="nil"/>
              <w:bottom w:val="single" w:sz="8" w:space="0" w:color="auto"/>
              <w:right w:val="nil"/>
            </w:tcBorders>
            <w:shd w:val="clear" w:color="auto" w:fill="auto"/>
            <w:vAlign w:val="center"/>
            <w:hideMark/>
          </w:tcPr>
          <w:p w14:paraId="3F64BC48" w14:textId="77777777" w:rsidR="006C7C18" w:rsidRPr="006C7C18" w:rsidRDefault="006C7C18" w:rsidP="006C7C18">
            <w:pPr>
              <w:jc w:val="center"/>
              <w:rPr>
                <w:del w:id="812" w:author="Felipe Cescato Biscuola" w:date="2019-10-23T16:10:00Z"/>
                <w:rFonts w:ascii="Trebuchet MS" w:hAnsi="Trebuchet MS" w:cs="Calibri"/>
                <w:color w:val="000000"/>
                <w:sz w:val="12"/>
                <w:szCs w:val="12"/>
              </w:rPr>
            </w:pPr>
            <w:del w:id="813" w:author="Felipe Cescato Biscuola" w:date="2019-10-23T16:10:00Z">
              <w:r w:rsidRPr="006C7C18">
                <w:rPr>
                  <w:rFonts w:ascii="Trebuchet MS" w:hAnsi="Trebuchet MS" w:cs="Calibri"/>
                  <w:color w:val="000000"/>
                  <w:sz w:val="12"/>
                  <w:szCs w:val="12"/>
                </w:rPr>
                <w:delText> </w:delText>
              </w:r>
            </w:del>
          </w:p>
        </w:tc>
        <w:tc>
          <w:tcPr>
            <w:tcW w:w="1109" w:type="dxa"/>
            <w:tcBorders>
              <w:top w:val="nil"/>
              <w:left w:val="nil"/>
              <w:bottom w:val="single" w:sz="8" w:space="0" w:color="auto"/>
              <w:right w:val="single" w:sz="8" w:space="0" w:color="auto"/>
            </w:tcBorders>
            <w:shd w:val="clear" w:color="auto" w:fill="auto"/>
            <w:vAlign w:val="center"/>
            <w:hideMark/>
          </w:tcPr>
          <w:p w14:paraId="1697DF24" w14:textId="77777777" w:rsidR="006C7C18" w:rsidRPr="006C7C18" w:rsidRDefault="006C7C18" w:rsidP="006C7C18">
            <w:pPr>
              <w:jc w:val="center"/>
              <w:rPr>
                <w:del w:id="814" w:author="Felipe Cescato Biscuola" w:date="2019-10-23T16:10:00Z"/>
                <w:rFonts w:ascii="Trebuchet MS" w:hAnsi="Trebuchet MS" w:cs="Calibri"/>
                <w:color w:val="000000"/>
                <w:sz w:val="12"/>
                <w:szCs w:val="12"/>
              </w:rPr>
            </w:pPr>
            <w:del w:id="815" w:author="Felipe Cescato Biscuola" w:date="2019-10-23T16:10:00Z">
              <w:r w:rsidRPr="006C7C18">
                <w:rPr>
                  <w:rFonts w:ascii="Trebuchet MS" w:hAnsi="Trebuchet MS" w:cs="Calibri"/>
                  <w:color w:val="000000"/>
                  <w:sz w:val="12"/>
                  <w:szCs w:val="12"/>
                </w:rPr>
                <w:delText> </w:delText>
              </w:r>
            </w:del>
          </w:p>
        </w:tc>
        <w:tc>
          <w:tcPr>
            <w:tcW w:w="1347" w:type="dxa"/>
            <w:tcBorders>
              <w:top w:val="nil"/>
              <w:left w:val="nil"/>
              <w:bottom w:val="single" w:sz="8" w:space="0" w:color="auto"/>
              <w:right w:val="single" w:sz="8" w:space="0" w:color="auto"/>
            </w:tcBorders>
            <w:shd w:val="clear" w:color="auto" w:fill="auto"/>
            <w:vAlign w:val="center"/>
            <w:hideMark/>
          </w:tcPr>
          <w:p w14:paraId="5B581868" w14:textId="77777777" w:rsidR="006C7C18" w:rsidRPr="006C7C18" w:rsidRDefault="006C7C18" w:rsidP="006C7C18">
            <w:pPr>
              <w:jc w:val="center"/>
              <w:rPr>
                <w:del w:id="816" w:author="Felipe Cescato Biscuola" w:date="2019-10-23T16:10:00Z"/>
                <w:rFonts w:ascii="Trebuchet MS" w:hAnsi="Trebuchet MS" w:cs="Calibri"/>
                <w:b/>
                <w:bCs/>
                <w:color w:val="000000"/>
                <w:sz w:val="12"/>
                <w:szCs w:val="12"/>
              </w:rPr>
            </w:pPr>
            <w:del w:id="817" w:author="Felipe Cescato Biscuola" w:date="2019-10-23T16:10:00Z">
              <w:r w:rsidRPr="006C7C18">
                <w:rPr>
                  <w:rFonts w:ascii="Trebuchet MS" w:hAnsi="Trebuchet MS" w:cs="Calibri"/>
                  <w:b/>
                  <w:bCs/>
                  <w:color w:val="000000"/>
                  <w:sz w:val="12"/>
                  <w:szCs w:val="12"/>
                </w:rPr>
                <w:delText xml:space="preserve"> R$ 22.275.000,00 </w:delText>
              </w:r>
            </w:del>
          </w:p>
        </w:tc>
        <w:tc>
          <w:tcPr>
            <w:tcW w:w="1330" w:type="dxa"/>
            <w:tcBorders>
              <w:top w:val="nil"/>
              <w:left w:val="nil"/>
              <w:bottom w:val="single" w:sz="8" w:space="0" w:color="auto"/>
              <w:right w:val="single" w:sz="8" w:space="0" w:color="auto"/>
            </w:tcBorders>
            <w:shd w:val="clear" w:color="auto" w:fill="auto"/>
            <w:vAlign w:val="center"/>
            <w:hideMark/>
          </w:tcPr>
          <w:p w14:paraId="5DAD2DB0" w14:textId="77777777" w:rsidR="006C7C18" w:rsidRPr="006C7C18" w:rsidRDefault="006C7C18" w:rsidP="006C7C18">
            <w:pPr>
              <w:jc w:val="center"/>
              <w:rPr>
                <w:del w:id="818" w:author="Felipe Cescato Biscuola" w:date="2019-10-23T16:10:00Z"/>
                <w:rFonts w:ascii="Trebuchet MS" w:hAnsi="Trebuchet MS" w:cs="Calibri"/>
                <w:b/>
                <w:bCs/>
                <w:color w:val="000000"/>
                <w:sz w:val="12"/>
                <w:szCs w:val="12"/>
              </w:rPr>
            </w:pPr>
            <w:del w:id="819" w:author="Felipe Cescato Biscuola" w:date="2019-10-23T16:10:00Z">
              <w:r w:rsidRPr="006C7C18">
                <w:rPr>
                  <w:rFonts w:ascii="Trebuchet MS" w:hAnsi="Trebuchet MS" w:cs="Calibri"/>
                  <w:b/>
                  <w:bCs/>
                  <w:color w:val="000000"/>
                  <w:sz w:val="12"/>
                  <w:szCs w:val="12"/>
                </w:rPr>
                <w:delText xml:space="preserve"> R$   8.100.000,00 </w:delText>
              </w:r>
            </w:del>
          </w:p>
        </w:tc>
        <w:tc>
          <w:tcPr>
            <w:tcW w:w="1276" w:type="dxa"/>
            <w:tcBorders>
              <w:top w:val="nil"/>
              <w:left w:val="nil"/>
              <w:bottom w:val="single" w:sz="8" w:space="0" w:color="auto"/>
              <w:right w:val="single" w:sz="8" w:space="0" w:color="auto"/>
            </w:tcBorders>
            <w:shd w:val="clear" w:color="auto" w:fill="auto"/>
            <w:vAlign w:val="center"/>
            <w:hideMark/>
          </w:tcPr>
          <w:p w14:paraId="57BEA5F5" w14:textId="77777777" w:rsidR="006C7C18" w:rsidRPr="006C7C18" w:rsidRDefault="006C7C18" w:rsidP="006C7C18">
            <w:pPr>
              <w:jc w:val="center"/>
              <w:rPr>
                <w:del w:id="820" w:author="Felipe Cescato Biscuola" w:date="2019-10-23T16:10:00Z"/>
                <w:rFonts w:ascii="Trebuchet MS" w:hAnsi="Trebuchet MS" w:cs="Calibri"/>
                <w:b/>
                <w:bCs/>
                <w:color w:val="000000"/>
                <w:sz w:val="12"/>
                <w:szCs w:val="12"/>
              </w:rPr>
            </w:pPr>
            <w:del w:id="821" w:author="Felipe Cescato Biscuola" w:date="2019-10-23T16:10:00Z">
              <w:r w:rsidRPr="006C7C18">
                <w:rPr>
                  <w:rFonts w:ascii="Trebuchet MS" w:hAnsi="Trebuchet MS" w:cs="Calibri"/>
                  <w:b/>
                  <w:bCs/>
                  <w:color w:val="000000"/>
                  <w:sz w:val="12"/>
                  <w:szCs w:val="12"/>
                </w:rPr>
                <w:delText xml:space="preserve"> R$ 6.450.000,00 </w:delText>
              </w:r>
            </w:del>
          </w:p>
        </w:tc>
        <w:tc>
          <w:tcPr>
            <w:tcW w:w="1134" w:type="dxa"/>
            <w:tcBorders>
              <w:top w:val="nil"/>
              <w:left w:val="nil"/>
              <w:bottom w:val="single" w:sz="8" w:space="0" w:color="auto"/>
              <w:right w:val="single" w:sz="8" w:space="0" w:color="auto"/>
            </w:tcBorders>
            <w:shd w:val="clear" w:color="auto" w:fill="auto"/>
            <w:vAlign w:val="center"/>
            <w:hideMark/>
          </w:tcPr>
          <w:p w14:paraId="47F18CDB" w14:textId="77777777" w:rsidR="006C7C18" w:rsidRPr="006C7C18" w:rsidRDefault="006C7C18" w:rsidP="006C7C18">
            <w:pPr>
              <w:jc w:val="center"/>
              <w:rPr>
                <w:del w:id="822" w:author="Felipe Cescato Biscuola" w:date="2019-10-23T16:10:00Z"/>
                <w:rFonts w:ascii="Trebuchet MS" w:hAnsi="Trebuchet MS" w:cs="Calibri"/>
                <w:b/>
                <w:bCs/>
                <w:color w:val="000000"/>
                <w:sz w:val="12"/>
                <w:szCs w:val="12"/>
              </w:rPr>
            </w:pPr>
            <w:del w:id="823" w:author="Felipe Cescato Biscuola" w:date="2019-10-23T16:10:00Z">
              <w:r w:rsidRPr="006C7C18">
                <w:rPr>
                  <w:rFonts w:ascii="Trebuchet MS" w:hAnsi="Trebuchet MS" w:cs="Calibri"/>
                  <w:b/>
                  <w:bCs/>
                  <w:color w:val="000000"/>
                  <w:sz w:val="12"/>
                  <w:szCs w:val="12"/>
                </w:rPr>
                <w:delText xml:space="preserve"> R$ 4.725.000,00 </w:delText>
              </w:r>
            </w:del>
          </w:p>
        </w:tc>
        <w:tc>
          <w:tcPr>
            <w:tcW w:w="1276" w:type="dxa"/>
            <w:tcBorders>
              <w:top w:val="nil"/>
              <w:left w:val="nil"/>
              <w:bottom w:val="single" w:sz="8" w:space="0" w:color="auto"/>
              <w:right w:val="single" w:sz="8" w:space="0" w:color="auto"/>
            </w:tcBorders>
            <w:shd w:val="clear" w:color="auto" w:fill="auto"/>
            <w:vAlign w:val="center"/>
            <w:hideMark/>
          </w:tcPr>
          <w:p w14:paraId="18B59A22" w14:textId="77777777" w:rsidR="006C7C18" w:rsidRPr="006C7C18" w:rsidRDefault="006C7C18" w:rsidP="006C7C18">
            <w:pPr>
              <w:jc w:val="center"/>
              <w:rPr>
                <w:del w:id="824" w:author="Felipe Cescato Biscuola" w:date="2019-10-23T16:10:00Z"/>
                <w:rFonts w:ascii="Trebuchet MS" w:hAnsi="Trebuchet MS" w:cs="Calibri"/>
                <w:b/>
                <w:bCs/>
                <w:color w:val="000000"/>
                <w:sz w:val="12"/>
                <w:szCs w:val="12"/>
              </w:rPr>
            </w:pPr>
            <w:del w:id="825" w:author="Felipe Cescato Biscuola" w:date="2019-10-23T16:10:00Z">
              <w:r w:rsidRPr="006C7C18">
                <w:rPr>
                  <w:rFonts w:ascii="Trebuchet MS" w:hAnsi="Trebuchet MS" w:cs="Calibri"/>
                  <w:b/>
                  <w:bCs/>
                  <w:color w:val="000000"/>
                  <w:sz w:val="12"/>
                  <w:szCs w:val="12"/>
                </w:rPr>
                <w:delText xml:space="preserve"> R$ 3.000.000,00 </w:delText>
              </w:r>
            </w:del>
          </w:p>
        </w:tc>
      </w:tr>
    </w:tbl>
    <w:p w14:paraId="752F929F" w14:textId="77777777" w:rsidR="006C7C18" w:rsidRDefault="006C7C18">
      <w:pPr>
        <w:jc w:val="left"/>
        <w:rPr>
          <w:del w:id="826" w:author="Felipe Cescato Biscuola" w:date="2019-10-23T16:10:00Z"/>
          <w:rFonts w:ascii="Trebuchet MS" w:eastAsia="Arial Unicode MS" w:hAnsi="Trebuchet MS"/>
          <w:b/>
          <w:color w:val="000000"/>
          <w:w w:val="1"/>
        </w:rPr>
      </w:pPr>
    </w:p>
    <w:p w14:paraId="3D18E349" w14:textId="77777777" w:rsidR="00D30F65" w:rsidRDefault="00D30F65">
      <w:pPr>
        <w:jc w:val="left"/>
        <w:rPr>
          <w:del w:id="827" w:author="Felipe Cescato Biscuola" w:date="2019-10-23T16:10:00Z"/>
          <w:rFonts w:ascii="Trebuchet MS" w:eastAsia="Arial Unicode MS" w:hAnsi="Trebuchet MS"/>
          <w:b/>
          <w:color w:val="000000"/>
          <w:w w:val="1"/>
        </w:rPr>
      </w:pPr>
      <w:del w:id="828" w:author="Felipe Cescato Biscuola" w:date="2019-10-23T16:10:00Z">
        <w:r>
          <w:rPr>
            <w:rFonts w:ascii="Trebuchet MS" w:eastAsia="Arial Unicode MS" w:hAnsi="Trebuchet MS"/>
            <w:b/>
            <w:color w:val="000000"/>
            <w:w w:val="1"/>
          </w:rPr>
          <w:br w:type="page"/>
        </w:r>
      </w:del>
    </w:p>
    <w:p w14:paraId="1B33EC8A" w14:textId="7ED4355E" w:rsidR="000E56C5" w:rsidRDefault="00F0517A" w:rsidP="00F0517A">
      <w:pPr>
        <w:jc w:val="center"/>
        <w:rPr>
          <w:ins w:id="829" w:author="Felipe Cescato Biscuola" w:date="2019-10-23T16:10:00Z"/>
          <w:rFonts w:ascii="Trebuchet MS" w:hAnsi="Trebuchet MS"/>
          <w:b/>
          <w:smallCaps/>
          <w:sz w:val="20"/>
          <w:szCs w:val="20"/>
        </w:rPr>
      </w:pPr>
      <w:del w:id="830" w:author="Felipe Cescato Biscuola" w:date="2019-10-23T16:10:00Z">
        <w:r>
          <w:rPr>
            <w:rFonts w:ascii="Trebuchet MS" w:hAnsi="Trebuchet MS"/>
            <w:b/>
            <w:smallCaps/>
            <w:sz w:val="20"/>
            <w:szCs w:val="20"/>
          </w:rPr>
          <w:delText>nexo</w:delText>
        </w:r>
      </w:del>
    </w:p>
    <w:p w14:paraId="0E217B16" w14:textId="77777777" w:rsidR="000E56C5" w:rsidRDefault="000E56C5" w:rsidP="00F0517A">
      <w:pPr>
        <w:jc w:val="center"/>
        <w:rPr>
          <w:ins w:id="831" w:author="Felipe Cescato Biscuola" w:date="2019-10-23T16:10:00Z"/>
          <w:rFonts w:ascii="Trebuchet MS" w:hAnsi="Trebuchet MS"/>
          <w:b/>
          <w:smallCaps/>
          <w:sz w:val="20"/>
          <w:szCs w:val="20"/>
        </w:rPr>
        <w:sectPr w:rsidR="000E56C5" w:rsidSect="004B6008">
          <w:pgSz w:w="12242" w:h="15842" w:code="1"/>
          <w:pgMar w:top="1247" w:right="1185" w:bottom="1701" w:left="1276" w:header="567" w:footer="851" w:gutter="0"/>
          <w:paperSrc w:first="15" w:other="15"/>
          <w:pgNumType w:chapStyle="1"/>
          <w:cols w:space="720"/>
          <w:noEndnote/>
          <w:titlePg/>
          <w:docGrid w:linePitch="354"/>
        </w:sectPr>
      </w:pPr>
    </w:p>
    <w:p w14:paraId="7E036733" w14:textId="78274C0A" w:rsidR="00022321" w:rsidRDefault="00FA5E1C" w:rsidP="00F0517A">
      <w:pPr>
        <w:jc w:val="center"/>
        <w:rPr>
          <w:rFonts w:ascii="Trebuchet MS" w:hAnsi="Trebuchet MS"/>
          <w:b/>
          <w:smallCaps/>
          <w:sz w:val="20"/>
          <w:szCs w:val="20"/>
        </w:rPr>
      </w:pPr>
      <w:ins w:id="832" w:author="Felipe Cescato Biscuola" w:date="2019-10-23T16:10:00Z">
        <w:r>
          <w:rPr>
            <w:rFonts w:ascii="Trebuchet MS" w:hAnsi="Trebuchet MS"/>
            <w:b/>
            <w:smallCaps/>
            <w:sz w:val="20"/>
            <w:szCs w:val="20"/>
          </w:rPr>
          <w:lastRenderedPageBreak/>
          <w:t>a</w:t>
        </w:r>
        <w:r w:rsidR="00F0517A">
          <w:rPr>
            <w:rFonts w:ascii="Trebuchet MS" w:hAnsi="Trebuchet MS"/>
            <w:b/>
            <w:smallCaps/>
            <w:sz w:val="20"/>
            <w:szCs w:val="20"/>
          </w:rPr>
          <w:t>nexo</w:t>
        </w:r>
      </w:ins>
      <w:r w:rsidR="00F0517A">
        <w:rPr>
          <w:rFonts w:ascii="Trebuchet MS" w:hAnsi="Trebuchet MS"/>
          <w:b/>
          <w:smallCaps/>
          <w:sz w:val="20"/>
          <w:szCs w:val="20"/>
        </w:rPr>
        <w:t xml:space="preserve"> </w:t>
      </w:r>
      <w:del w:id="833" w:author="Maria Eugênia Castellari" w:date="2019-10-23T21:38:00Z">
        <w:r w:rsidR="00A57F1D" w:rsidDel="004B6008">
          <w:rPr>
            <w:rFonts w:ascii="Trebuchet MS" w:hAnsi="Trebuchet MS"/>
            <w:b/>
            <w:smallCaps/>
            <w:sz w:val="20"/>
            <w:szCs w:val="20"/>
          </w:rPr>
          <w:delText>IV</w:delText>
        </w:r>
      </w:del>
      <w:ins w:id="834" w:author="Maria Eugênia Castellari" w:date="2019-10-23T21:38:00Z">
        <w:r w:rsidR="004B6008">
          <w:rPr>
            <w:rFonts w:ascii="Trebuchet MS" w:hAnsi="Trebuchet MS"/>
            <w:b/>
            <w:smallCaps/>
            <w:sz w:val="20"/>
            <w:szCs w:val="20"/>
          </w:rPr>
          <w:t>III</w:t>
        </w:r>
      </w:ins>
    </w:p>
    <w:p w14:paraId="7A446FDB" w14:textId="66DFD9B0" w:rsidR="00F0517A" w:rsidRDefault="00F0517A" w:rsidP="00F0517A">
      <w:pPr>
        <w:jc w:val="center"/>
        <w:rPr>
          <w:rFonts w:ascii="Trebuchet MS" w:hAnsi="Trebuchet MS"/>
          <w:b/>
          <w:smallCaps/>
          <w:sz w:val="20"/>
          <w:szCs w:val="20"/>
        </w:rPr>
      </w:pPr>
      <w:r>
        <w:rPr>
          <w:rFonts w:ascii="Trebuchet MS" w:hAnsi="Trebuchet MS"/>
          <w:b/>
          <w:smallCaps/>
          <w:sz w:val="20"/>
          <w:szCs w:val="20"/>
        </w:rPr>
        <w:t>Valor das Despesas da Emissão</w:t>
      </w:r>
    </w:p>
    <w:p w14:paraId="34AF1CDD" w14:textId="3CF321A7" w:rsidR="00F0517A" w:rsidRDefault="00F0517A" w:rsidP="00F0517A">
      <w:pPr>
        <w:jc w:val="center"/>
        <w:rPr>
          <w:rFonts w:ascii="Trebuchet MS" w:hAnsi="Trebuchet MS"/>
          <w:b/>
          <w:smallCaps/>
          <w:sz w:val="20"/>
          <w:szCs w:val="20"/>
        </w:rPr>
      </w:pPr>
    </w:p>
    <w:p w14:paraId="565ED590" w14:textId="77777777" w:rsidR="00F0517A" w:rsidRPr="00F0517A" w:rsidRDefault="00F0517A" w:rsidP="00F0517A">
      <w:pPr>
        <w:jc w:val="left"/>
        <w:rPr>
          <w:rFonts w:ascii="Trebuchet MS" w:hAnsi="Trebuchet MS"/>
          <w:b/>
          <w:smallCaps/>
          <w:sz w:val="20"/>
          <w:szCs w:val="20"/>
        </w:rPr>
      </w:pPr>
    </w:p>
    <w:tbl>
      <w:tblPr>
        <w:tblW w:w="0" w:type="auto"/>
        <w:jc w:val="center"/>
        <w:tblCellMar>
          <w:left w:w="70" w:type="dxa"/>
          <w:right w:w="70" w:type="dxa"/>
        </w:tblCellMar>
        <w:tblLook w:val="04A0" w:firstRow="1" w:lastRow="0" w:firstColumn="1" w:lastColumn="0" w:noHBand="0" w:noVBand="1"/>
      </w:tblPr>
      <w:tblGrid>
        <w:gridCol w:w="4231"/>
        <w:gridCol w:w="1229"/>
        <w:gridCol w:w="2020"/>
        <w:gridCol w:w="831"/>
        <w:gridCol w:w="1470"/>
        <w:tblGridChange w:id="835">
          <w:tblGrid>
            <w:gridCol w:w="2127"/>
            <w:gridCol w:w="1134"/>
            <w:gridCol w:w="970"/>
            <w:gridCol w:w="1229"/>
            <w:gridCol w:w="1203"/>
            <w:gridCol w:w="817"/>
            <w:gridCol w:w="33"/>
            <w:gridCol w:w="798"/>
            <w:gridCol w:w="761"/>
            <w:gridCol w:w="709"/>
          </w:tblGrid>
        </w:tblGridChange>
      </w:tblGrid>
      <w:tr w:rsidR="00522A7B" w:rsidRPr="00D47E18" w14:paraId="25A93E05" w14:textId="77777777" w:rsidTr="000E56C5">
        <w:trPr>
          <w:trHeight w:val="340"/>
          <w:jc w:val="center"/>
        </w:trPr>
        <w:tc>
          <w:tcPr>
            <w:tcW w:w="0" w:type="auto"/>
            <w:tcBorders>
              <w:top w:val="single" w:sz="8" w:space="0" w:color="auto"/>
              <w:left w:val="nil"/>
              <w:bottom w:val="single" w:sz="8" w:space="0" w:color="auto"/>
              <w:right w:val="nil"/>
            </w:tcBorders>
            <w:shd w:val="clear" w:color="000000" w:fill="E7E6E6"/>
            <w:noWrap/>
            <w:vAlign w:val="center"/>
            <w:hideMark/>
          </w:tcPr>
          <w:p w14:paraId="5BDF36E5"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Custos de Emissão</w:t>
            </w:r>
          </w:p>
        </w:tc>
        <w:tc>
          <w:tcPr>
            <w:tcW w:w="0" w:type="auto"/>
            <w:tcBorders>
              <w:top w:val="single" w:sz="8" w:space="0" w:color="auto"/>
              <w:left w:val="nil"/>
              <w:bottom w:val="single" w:sz="8" w:space="0" w:color="auto"/>
              <w:right w:val="nil"/>
            </w:tcBorders>
            <w:shd w:val="clear" w:color="000000" w:fill="E7E6E6"/>
            <w:noWrap/>
            <w:vAlign w:val="center"/>
            <w:hideMark/>
          </w:tcPr>
          <w:p w14:paraId="1D49E49B"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Agente</w:t>
            </w:r>
          </w:p>
        </w:tc>
        <w:tc>
          <w:tcPr>
            <w:tcW w:w="0" w:type="auto"/>
            <w:tcBorders>
              <w:top w:val="single" w:sz="8" w:space="0" w:color="auto"/>
              <w:left w:val="nil"/>
              <w:bottom w:val="single" w:sz="8" w:space="0" w:color="auto"/>
              <w:right w:val="nil"/>
            </w:tcBorders>
            <w:shd w:val="clear" w:color="000000" w:fill="E7E6E6"/>
            <w:noWrap/>
            <w:vAlign w:val="center"/>
            <w:hideMark/>
          </w:tcPr>
          <w:p w14:paraId="36D3D9FD"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Alíquota ou Valor</w:t>
            </w:r>
          </w:p>
        </w:tc>
        <w:tc>
          <w:tcPr>
            <w:tcW w:w="0" w:type="auto"/>
            <w:tcBorders>
              <w:top w:val="single" w:sz="8" w:space="0" w:color="auto"/>
              <w:left w:val="nil"/>
              <w:bottom w:val="single" w:sz="8" w:space="0" w:color="auto"/>
              <w:right w:val="nil"/>
            </w:tcBorders>
            <w:shd w:val="clear" w:color="000000" w:fill="E7E6E6"/>
            <w:vAlign w:val="center"/>
            <w:hideMark/>
          </w:tcPr>
          <w:p w14:paraId="785E83EA"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5CF7B35F"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Total Geral</w:t>
            </w:r>
          </w:p>
        </w:tc>
      </w:tr>
      <w:tr w:rsidR="00522A7B" w:rsidRPr="00D47E18" w14:paraId="58494987" w14:textId="77777777" w:rsidTr="000E56C5">
        <w:trPr>
          <w:trHeight w:val="340"/>
          <w:jc w:val="center"/>
        </w:trPr>
        <w:tc>
          <w:tcPr>
            <w:tcW w:w="0" w:type="auto"/>
            <w:tcBorders>
              <w:top w:val="nil"/>
              <w:left w:val="nil"/>
              <w:bottom w:val="single" w:sz="4" w:space="0" w:color="auto"/>
              <w:right w:val="nil"/>
            </w:tcBorders>
            <w:shd w:val="clear" w:color="auto" w:fill="auto"/>
            <w:vAlign w:val="center"/>
            <w:hideMark/>
          </w:tcPr>
          <w:p w14:paraId="68BD1EFB"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Estruturação</w:t>
            </w:r>
          </w:p>
        </w:tc>
        <w:tc>
          <w:tcPr>
            <w:tcW w:w="0" w:type="auto"/>
            <w:tcBorders>
              <w:top w:val="nil"/>
              <w:left w:val="nil"/>
              <w:bottom w:val="single" w:sz="4" w:space="0" w:color="auto"/>
              <w:right w:val="nil"/>
            </w:tcBorders>
            <w:shd w:val="clear" w:color="auto" w:fill="auto"/>
            <w:noWrap/>
            <w:vAlign w:val="center"/>
            <w:hideMark/>
          </w:tcPr>
          <w:p w14:paraId="3A5A62D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
          <w:p w14:paraId="388FB6C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2,00% do CRI</w:t>
            </w:r>
          </w:p>
        </w:tc>
        <w:tc>
          <w:tcPr>
            <w:tcW w:w="0" w:type="auto"/>
            <w:tcBorders>
              <w:top w:val="single" w:sz="4" w:space="0" w:color="auto"/>
              <w:left w:val="nil"/>
              <w:bottom w:val="single" w:sz="4" w:space="0" w:color="auto"/>
              <w:right w:val="nil"/>
            </w:tcBorders>
            <w:shd w:val="clear" w:color="auto" w:fill="auto"/>
            <w:noWrap/>
            <w:vAlign w:val="center"/>
            <w:hideMark/>
          </w:tcPr>
          <w:p w14:paraId="7C63480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single" w:sz="4" w:space="0" w:color="auto"/>
              <w:left w:val="nil"/>
              <w:bottom w:val="single" w:sz="4" w:space="0" w:color="auto"/>
              <w:right w:val="nil"/>
            </w:tcBorders>
            <w:shd w:val="clear" w:color="auto" w:fill="auto"/>
            <w:noWrap/>
            <w:vAlign w:val="center"/>
            <w:hideMark/>
          </w:tcPr>
          <w:p w14:paraId="07D02C89"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R$ 1.138.303,93</w:t>
            </w:r>
          </w:p>
        </w:tc>
      </w:tr>
      <w:tr w:rsidR="00D47E18" w:rsidRPr="00D47E18" w14:paraId="7F5EC315" w14:textId="77777777" w:rsidTr="000E56C5">
        <w:tblPrEx>
          <w:tblW w:w="0" w:type="auto"/>
          <w:jc w:val="center"/>
          <w:tblCellMar>
            <w:left w:w="70" w:type="dxa"/>
            <w:right w:w="70" w:type="dxa"/>
          </w:tblCellMar>
          <w:tblPrExChange w:id="836" w:author="Felipe Cescato Biscuola" w:date="2019-10-23T16:10:00Z">
            <w:tblPrEx>
              <w:tblW w:w="9072" w:type="dxa"/>
              <w:jc w:val="center"/>
              <w:tblCellMar>
                <w:left w:w="70" w:type="dxa"/>
                <w:right w:w="70" w:type="dxa"/>
              </w:tblCellMar>
            </w:tblPrEx>
          </w:tblPrExChange>
        </w:tblPrEx>
        <w:trPr>
          <w:trHeight w:val="340"/>
          <w:jc w:val="center"/>
          <w:trPrChange w:id="837"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38"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0E969E02"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Distribuição</w:t>
            </w:r>
          </w:p>
        </w:tc>
        <w:tc>
          <w:tcPr>
            <w:tcW w:w="0" w:type="auto"/>
            <w:tcBorders>
              <w:top w:val="nil"/>
              <w:left w:val="nil"/>
              <w:bottom w:val="single" w:sz="4" w:space="0" w:color="auto"/>
              <w:right w:val="nil"/>
            </w:tcBorders>
            <w:shd w:val="clear" w:color="auto" w:fill="auto"/>
            <w:noWrap/>
            <w:vAlign w:val="center"/>
            <w:hideMark/>
            <w:tcPrChange w:id="839"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43385DA9"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Change w:id="840"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646DF94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1,00% do CRI</w:t>
            </w:r>
          </w:p>
        </w:tc>
        <w:tc>
          <w:tcPr>
            <w:tcW w:w="0" w:type="auto"/>
            <w:tcBorders>
              <w:top w:val="nil"/>
              <w:left w:val="nil"/>
              <w:bottom w:val="single" w:sz="4" w:space="0" w:color="auto"/>
              <w:right w:val="nil"/>
            </w:tcBorders>
            <w:shd w:val="clear" w:color="auto" w:fill="auto"/>
            <w:noWrap/>
            <w:vAlign w:val="center"/>
            <w:hideMark/>
            <w:tcPrChange w:id="841"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6A02082A"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842"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6B002380"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R$ 569.151,96</w:t>
            </w:r>
          </w:p>
        </w:tc>
      </w:tr>
      <w:tr w:rsidR="00D47E18" w:rsidRPr="00D47E18" w14:paraId="301E59F2" w14:textId="77777777" w:rsidTr="000E56C5">
        <w:tblPrEx>
          <w:tblW w:w="0" w:type="auto"/>
          <w:jc w:val="center"/>
          <w:tblCellMar>
            <w:left w:w="70" w:type="dxa"/>
            <w:right w:w="70" w:type="dxa"/>
          </w:tblCellMar>
          <w:tblPrExChange w:id="843" w:author="Felipe Cescato Biscuola" w:date="2019-10-23T16:10:00Z">
            <w:tblPrEx>
              <w:tblW w:w="9072" w:type="dxa"/>
              <w:jc w:val="center"/>
              <w:tblCellMar>
                <w:left w:w="70" w:type="dxa"/>
                <w:right w:w="70" w:type="dxa"/>
              </w:tblCellMar>
            </w:tblPrEx>
          </w:tblPrExChange>
        </w:tblPrEx>
        <w:trPr>
          <w:trHeight w:val="340"/>
          <w:jc w:val="center"/>
          <w:trPrChange w:id="844"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45"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716EF7E2"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Auditoria Recebíveis</w:t>
            </w:r>
          </w:p>
        </w:tc>
        <w:tc>
          <w:tcPr>
            <w:tcW w:w="0" w:type="auto"/>
            <w:tcBorders>
              <w:top w:val="nil"/>
              <w:left w:val="nil"/>
              <w:bottom w:val="single" w:sz="4" w:space="0" w:color="auto"/>
              <w:right w:val="nil"/>
            </w:tcBorders>
            <w:shd w:val="clear" w:color="auto" w:fill="auto"/>
            <w:noWrap/>
            <w:vAlign w:val="center"/>
            <w:hideMark/>
            <w:tcPrChange w:id="846"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492891A9" w14:textId="77777777" w:rsidR="00D47E18" w:rsidRPr="00D47E18" w:rsidRDefault="00D47E18" w:rsidP="00D47E18">
            <w:pPr>
              <w:jc w:val="center"/>
              <w:rPr>
                <w:rFonts w:ascii="Calibri" w:hAnsi="Calibri" w:cs="Calibri"/>
                <w:color w:val="000000"/>
                <w:sz w:val="20"/>
                <w:szCs w:val="20"/>
              </w:rPr>
            </w:pPr>
            <w:proofErr w:type="spellStart"/>
            <w:r w:rsidRPr="00D47E18">
              <w:rPr>
                <w:rFonts w:ascii="Calibri" w:hAnsi="Calibri" w:cs="Calibri"/>
                <w:color w:val="000000"/>
                <w:sz w:val="20"/>
                <w:szCs w:val="20"/>
              </w:rPr>
              <w:t>Monitori</w:t>
            </w:r>
            <w:proofErr w:type="spellEnd"/>
          </w:p>
        </w:tc>
        <w:tc>
          <w:tcPr>
            <w:tcW w:w="0" w:type="auto"/>
            <w:tcBorders>
              <w:top w:val="nil"/>
              <w:left w:val="nil"/>
              <w:bottom w:val="single" w:sz="4" w:space="0" w:color="auto"/>
              <w:right w:val="nil"/>
            </w:tcBorders>
            <w:shd w:val="clear" w:color="auto" w:fill="auto"/>
            <w:vAlign w:val="center"/>
            <w:hideMark/>
            <w:tcPrChange w:id="847"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3468E44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R$ 89.000,00</w:t>
            </w:r>
          </w:p>
        </w:tc>
        <w:tc>
          <w:tcPr>
            <w:tcW w:w="0" w:type="auto"/>
            <w:tcBorders>
              <w:top w:val="nil"/>
              <w:left w:val="nil"/>
              <w:bottom w:val="single" w:sz="4" w:space="0" w:color="auto"/>
              <w:right w:val="nil"/>
            </w:tcBorders>
            <w:shd w:val="clear" w:color="auto" w:fill="auto"/>
            <w:noWrap/>
            <w:vAlign w:val="center"/>
            <w:hideMark/>
            <w:tcPrChange w:id="848"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370A302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49"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1CE59F5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R$ 89.000,00</w:t>
            </w:r>
          </w:p>
        </w:tc>
      </w:tr>
      <w:tr w:rsidR="00D47E18" w:rsidRPr="00D47E18" w14:paraId="35858BAE" w14:textId="77777777" w:rsidTr="000E56C5">
        <w:tblPrEx>
          <w:tblW w:w="0" w:type="auto"/>
          <w:jc w:val="center"/>
          <w:tblCellMar>
            <w:left w:w="70" w:type="dxa"/>
            <w:right w:w="70" w:type="dxa"/>
          </w:tblCellMar>
          <w:tblPrExChange w:id="850" w:author="Felipe Cescato Biscuola" w:date="2019-10-23T16:10:00Z">
            <w:tblPrEx>
              <w:tblW w:w="9072" w:type="dxa"/>
              <w:jc w:val="center"/>
              <w:tblCellMar>
                <w:left w:w="70" w:type="dxa"/>
                <w:right w:w="70" w:type="dxa"/>
              </w:tblCellMar>
            </w:tblPrEx>
          </w:tblPrExChange>
        </w:tblPrEx>
        <w:trPr>
          <w:trHeight w:val="340"/>
          <w:jc w:val="center"/>
          <w:trPrChange w:id="851"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52"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176D592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Assessor Legal</w:t>
            </w:r>
          </w:p>
        </w:tc>
        <w:tc>
          <w:tcPr>
            <w:tcW w:w="0" w:type="auto"/>
            <w:tcBorders>
              <w:top w:val="nil"/>
              <w:left w:val="nil"/>
              <w:bottom w:val="single" w:sz="4" w:space="0" w:color="auto"/>
              <w:right w:val="nil"/>
            </w:tcBorders>
            <w:shd w:val="clear" w:color="auto" w:fill="auto"/>
            <w:noWrap/>
            <w:vAlign w:val="center"/>
            <w:hideMark/>
            <w:tcPrChange w:id="853"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59011403"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Freitas Leite</w:t>
            </w:r>
          </w:p>
        </w:tc>
        <w:tc>
          <w:tcPr>
            <w:tcW w:w="0" w:type="auto"/>
            <w:tcBorders>
              <w:top w:val="nil"/>
              <w:left w:val="nil"/>
              <w:bottom w:val="single" w:sz="4" w:space="0" w:color="auto"/>
              <w:right w:val="nil"/>
            </w:tcBorders>
            <w:shd w:val="clear" w:color="auto" w:fill="auto"/>
            <w:vAlign w:val="center"/>
            <w:hideMark/>
            <w:tcPrChange w:id="854"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1969ACC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R$ 79.000,00</w:t>
            </w:r>
          </w:p>
        </w:tc>
        <w:tc>
          <w:tcPr>
            <w:tcW w:w="0" w:type="auto"/>
            <w:tcBorders>
              <w:top w:val="nil"/>
              <w:left w:val="nil"/>
              <w:bottom w:val="single" w:sz="4" w:space="0" w:color="auto"/>
              <w:right w:val="nil"/>
            </w:tcBorders>
            <w:shd w:val="clear" w:color="auto" w:fill="auto"/>
            <w:noWrap/>
            <w:vAlign w:val="center"/>
            <w:hideMark/>
            <w:tcPrChange w:id="855"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06171C07"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56"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3F9AED1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R$ 79.000,00</w:t>
            </w:r>
          </w:p>
        </w:tc>
      </w:tr>
      <w:tr w:rsidR="00D47E18" w:rsidRPr="00D47E18" w14:paraId="4AD689BD" w14:textId="77777777" w:rsidTr="000E56C5">
        <w:tblPrEx>
          <w:tblW w:w="0" w:type="auto"/>
          <w:jc w:val="center"/>
          <w:tblCellMar>
            <w:left w:w="70" w:type="dxa"/>
            <w:right w:w="70" w:type="dxa"/>
          </w:tblCellMar>
          <w:tblPrExChange w:id="857" w:author="Felipe Cescato Biscuola" w:date="2019-10-23T16:10:00Z">
            <w:tblPrEx>
              <w:tblW w:w="9072" w:type="dxa"/>
              <w:jc w:val="center"/>
              <w:tblCellMar>
                <w:left w:w="70" w:type="dxa"/>
                <w:right w:w="70" w:type="dxa"/>
              </w:tblCellMar>
            </w:tblPrEx>
          </w:tblPrExChange>
        </w:tblPrEx>
        <w:trPr>
          <w:trHeight w:val="340"/>
          <w:jc w:val="center"/>
          <w:trPrChange w:id="858"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59"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5F4C584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Intermediário Líder</w:t>
            </w:r>
          </w:p>
        </w:tc>
        <w:tc>
          <w:tcPr>
            <w:tcW w:w="0" w:type="auto"/>
            <w:tcBorders>
              <w:top w:val="nil"/>
              <w:left w:val="nil"/>
              <w:bottom w:val="single" w:sz="4" w:space="0" w:color="auto"/>
              <w:right w:val="nil"/>
            </w:tcBorders>
            <w:shd w:val="clear" w:color="auto" w:fill="auto"/>
            <w:noWrap/>
            <w:vAlign w:val="center"/>
            <w:hideMark/>
            <w:tcPrChange w:id="860"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0EE3228A"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Change w:id="861"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3AB0C8F2"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R$ 45.000,00</w:t>
            </w:r>
          </w:p>
        </w:tc>
        <w:tc>
          <w:tcPr>
            <w:tcW w:w="0" w:type="auto"/>
            <w:tcBorders>
              <w:top w:val="nil"/>
              <w:left w:val="nil"/>
              <w:bottom w:val="single" w:sz="4" w:space="0" w:color="auto"/>
              <w:right w:val="nil"/>
            </w:tcBorders>
            <w:shd w:val="clear" w:color="auto" w:fill="auto"/>
            <w:noWrap/>
            <w:vAlign w:val="center"/>
            <w:hideMark/>
            <w:tcPrChange w:id="862"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2B19CA53"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63"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1773A6E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R$ 45.000,00</w:t>
            </w:r>
          </w:p>
        </w:tc>
      </w:tr>
      <w:tr w:rsidR="00D47E18" w:rsidRPr="00D47E18" w14:paraId="239D265D" w14:textId="77777777" w:rsidTr="000E56C5">
        <w:tblPrEx>
          <w:tblW w:w="0" w:type="auto"/>
          <w:jc w:val="center"/>
          <w:tblCellMar>
            <w:left w:w="70" w:type="dxa"/>
            <w:right w:w="70" w:type="dxa"/>
          </w:tblCellMar>
          <w:tblPrExChange w:id="864" w:author="Felipe Cescato Biscuola" w:date="2019-10-23T16:10:00Z">
            <w:tblPrEx>
              <w:tblW w:w="9072" w:type="dxa"/>
              <w:jc w:val="center"/>
              <w:tblCellMar>
                <w:left w:w="70" w:type="dxa"/>
                <w:right w:w="70" w:type="dxa"/>
              </w:tblCellMar>
            </w:tblPrEx>
          </w:tblPrExChange>
        </w:tblPrEx>
        <w:trPr>
          <w:trHeight w:val="340"/>
          <w:jc w:val="center"/>
          <w:trPrChange w:id="865"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66"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236EFCB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Taxa de Registro de Base de Dados de CRI </w:t>
            </w:r>
          </w:p>
        </w:tc>
        <w:tc>
          <w:tcPr>
            <w:tcW w:w="0" w:type="auto"/>
            <w:tcBorders>
              <w:top w:val="nil"/>
              <w:left w:val="nil"/>
              <w:bottom w:val="single" w:sz="4" w:space="0" w:color="auto"/>
              <w:right w:val="nil"/>
            </w:tcBorders>
            <w:shd w:val="clear" w:color="auto" w:fill="auto"/>
            <w:noWrap/>
            <w:vAlign w:val="center"/>
            <w:hideMark/>
            <w:tcPrChange w:id="867"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73E2B9C5"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ANBIMA</w:t>
            </w:r>
          </w:p>
        </w:tc>
        <w:tc>
          <w:tcPr>
            <w:tcW w:w="0" w:type="auto"/>
            <w:tcBorders>
              <w:top w:val="nil"/>
              <w:left w:val="nil"/>
              <w:bottom w:val="single" w:sz="4" w:space="0" w:color="auto"/>
              <w:right w:val="nil"/>
            </w:tcBorders>
            <w:shd w:val="clear" w:color="auto" w:fill="auto"/>
            <w:vAlign w:val="center"/>
            <w:hideMark/>
            <w:tcPrChange w:id="868"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5BFDB5F9"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0,004033% do CRI </w:t>
            </w:r>
            <w:r w:rsidRPr="00D47E18">
              <w:rPr>
                <w:rFonts w:ascii="Calibri" w:hAnsi="Calibri" w:cs="Calibri"/>
                <w:color w:val="000000"/>
                <w:sz w:val="20"/>
                <w:szCs w:val="20"/>
              </w:rPr>
              <w:br/>
              <w:t>(Piso: R$ 1.440,00 | Teto: R$ 2,880,00)</w:t>
            </w:r>
          </w:p>
        </w:tc>
        <w:tc>
          <w:tcPr>
            <w:tcW w:w="0" w:type="auto"/>
            <w:tcBorders>
              <w:top w:val="nil"/>
              <w:left w:val="nil"/>
              <w:bottom w:val="single" w:sz="4" w:space="0" w:color="auto"/>
              <w:right w:val="nil"/>
            </w:tcBorders>
            <w:shd w:val="clear" w:color="auto" w:fill="auto"/>
            <w:noWrap/>
            <w:vAlign w:val="center"/>
            <w:hideMark/>
            <w:tcPrChange w:id="869"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2F3AF197"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70"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0353096C"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R$ 2.016,50</w:t>
            </w:r>
          </w:p>
        </w:tc>
      </w:tr>
      <w:tr w:rsidR="00D47E18" w:rsidRPr="00D47E18" w14:paraId="4B6A8C85" w14:textId="77777777" w:rsidTr="000E56C5">
        <w:tblPrEx>
          <w:tblW w:w="0" w:type="auto"/>
          <w:jc w:val="center"/>
          <w:tblCellMar>
            <w:left w:w="70" w:type="dxa"/>
            <w:right w:w="70" w:type="dxa"/>
          </w:tblCellMar>
          <w:tblPrExChange w:id="871" w:author="Felipe Cescato Biscuola" w:date="2019-10-23T16:10:00Z">
            <w:tblPrEx>
              <w:tblW w:w="9072" w:type="dxa"/>
              <w:jc w:val="center"/>
              <w:tblCellMar>
                <w:left w:w="70" w:type="dxa"/>
                <w:right w:w="70" w:type="dxa"/>
              </w:tblCellMar>
            </w:tblPrEx>
          </w:tblPrExChange>
        </w:tblPrEx>
        <w:trPr>
          <w:trHeight w:val="340"/>
          <w:jc w:val="center"/>
          <w:trPrChange w:id="872"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73"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5ED5851E" w14:textId="77777777" w:rsidR="00D47E18" w:rsidRPr="00D47E18" w:rsidRDefault="00D47E18" w:rsidP="00D47E18">
            <w:pPr>
              <w:jc w:val="center"/>
              <w:rPr>
                <w:rFonts w:ascii="Calibri" w:hAnsi="Calibri" w:cs="Calibri"/>
                <w:color w:val="000000"/>
                <w:sz w:val="20"/>
                <w:szCs w:val="20"/>
              </w:rPr>
            </w:pPr>
            <w:proofErr w:type="spellStart"/>
            <w:r w:rsidRPr="00D47E18">
              <w:rPr>
                <w:rFonts w:ascii="Calibri" w:hAnsi="Calibri" w:cs="Calibri"/>
                <w:color w:val="000000"/>
                <w:sz w:val="20"/>
                <w:szCs w:val="20"/>
              </w:rPr>
              <w:t>Pré</w:t>
            </w:r>
            <w:proofErr w:type="spellEnd"/>
            <w:r w:rsidRPr="00D47E18">
              <w:rPr>
                <w:rFonts w:ascii="Calibri" w:hAnsi="Calibri" w:cs="Calibri"/>
                <w:color w:val="000000"/>
                <w:sz w:val="20"/>
                <w:szCs w:val="20"/>
              </w:rPr>
              <w:t>-Registro CRI</w:t>
            </w:r>
          </w:p>
        </w:tc>
        <w:tc>
          <w:tcPr>
            <w:tcW w:w="0" w:type="auto"/>
            <w:tcBorders>
              <w:top w:val="nil"/>
              <w:left w:val="nil"/>
              <w:bottom w:val="single" w:sz="4" w:space="0" w:color="auto"/>
              <w:right w:val="nil"/>
            </w:tcBorders>
            <w:shd w:val="clear" w:color="auto" w:fill="auto"/>
            <w:noWrap/>
            <w:vAlign w:val="center"/>
            <w:hideMark/>
            <w:tcPrChange w:id="874"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4060BDB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Change w:id="875"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5A5C06CD"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0,001200% do CRI </w:t>
            </w:r>
            <w:r w:rsidRPr="00D47E18">
              <w:rPr>
                <w:rFonts w:ascii="Calibri" w:hAnsi="Calibri" w:cs="Calibri"/>
                <w:color w:val="000000"/>
                <w:sz w:val="20"/>
                <w:szCs w:val="20"/>
              </w:rPr>
              <w:br/>
              <w:t>(Piso: R$ 15.230,68 | Teto: R$ 101.537,73)</w:t>
            </w:r>
          </w:p>
        </w:tc>
        <w:tc>
          <w:tcPr>
            <w:tcW w:w="0" w:type="auto"/>
            <w:tcBorders>
              <w:top w:val="nil"/>
              <w:left w:val="nil"/>
              <w:bottom w:val="single" w:sz="4" w:space="0" w:color="auto"/>
              <w:right w:val="nil"/>
            </w:tcBorders>
            <w:shd w:val="clear" w:color="auto" w:fill="auto"/>
            <w:noWrap/>
            <w:vAlign w:val="center"/>
            <w:hideMark/>
            <w:tcPrChange w:id="876"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177DCC1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77"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500ADA6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R$ 15.230,68</w:t>
            </w:r>
          </w:p>
        </w:tc>
      </w:tr>
      <w:tr w:rsidR="00D47E18" w:rsidRPr="00D47E18" w14:paraId="4B2D24FF" w14:textId="77777777" w:rsidTr="000E56C5">
        <w:tblPrEx>
          <w:tblW w:w="0" w:type="auto"/>
          <w:jc w:val="center"/>
          <w:tblCellMar>
            <w:left w:w="70" w:type="dxa"/>
            <w:right w:w="70" w:type="dxa"/>
          </w:tblCellMar>
          <w:tblPrExChange w:id="878" w:author="Felipe Cescato Biscuola" w:date="2019-10-23T16:10:00Z">
            <w:tblPrEx>
              <w:tblW w:w="9072" w:type="dxa"/>
              <w:jc w:val="center"/>
              <w:tblCellMar>
                <w:left w:w="70" w:type="dxa"/>
                <w:right w:w="70" w:type="dxa"/>
              </w:tblCellMar>
            </w:tblPrEx>
          </w:tblPrExChange>
        </w:tblPrEx>
        <w:trPr>
          <w:trHeight w:val="340"/>
          <w:jc w:val="center"/>
          <w:trPrChange w:id="879"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80"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519DACFF"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Registro CRI</w:t>
            </w:r>
          </w:p>
        </w:tc>
        <w:tc>
          <w:tcPr>
            <w:tcW w:w="0" w:type="auto"/>
            <w:tcBorders>
              <w:top w:val="nil"/>
              <w:left w:val="nil"/>
              <w:bottom w:val="single" w:sz="4" w:space="0" w:color="auto"/>
              <w:right w:val="nil"/>
            </w:tcBorders>
            <w:shd w:val="clear" w:color="auto" w:fill="auto"/>
            <w:noWrap/>
            <w:vAlign w:val="center"/>
            <w:hideMark/>
            <w:tcPrChange w:id="881"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290294F2"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Change w:id="882"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6318C760"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0,002330% do CRI</w:t>
            </w:r>
          </w:p>
        </w:tc>
        <w:tc>
          <w:tcPr>
            <w:tcW w:w="0" w:type="auto"/>
            <w:tcBorders>
              <w:top w:val="nil"/>
              <w:left w:val="nil"/>
              <w:bottom w:val="single" w:sz="4" w:space="0" w:color="auto"/>
              <w:right w:val="nil"/>
            </w:tcBorders>
            <w:shd w:val="clear" w:color="auto" w:fill="auto"/>
            <w:noWrap/>
            <w:vAlign w:val="center"/>
            <w:hideMark/>
            <w:tcPrChange w:id="883"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48A5A84F"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84"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1636B0E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R$ 1.165,00</w:t>
            </w:r>
          </w:p>
        </w:tc>
      </w:tr>
      <w:tr w:rsidR="00D47E18" w:rsidRPr="00D47E18" w14:paraId="06210093" w14:textId="77777777" w:rsidTr="000E56C5">
        <w:tblPrEx>
          <w:tblW w:w="0" w:type="auto"/>
          <w:jc w:val="center"/>
          <w:tblCellMar>
            <w:left w:w="70" w:type="dxa"/>
            <w:right w:w="70" w:type="dxa"/>
          </w:tblCellMar>
          <w:tblPrExChange w:id="885" w:author="Felipe Cescato Biscuola" w:date="2019-10-23T16:10:00Z">
            <w:tblPrEx>
              <w:tblW w:w="9072" w:type="dxa"/>
              <w:jc w:val="center"/>
              <w:tblCellMar>
                <w:left w:w="70" w:type="dxa"/>
                <w:right w:w="70" w:type="dxa"/>
              </w:tblCellMar>
            </w:tblPrEx>
          </w:tblPrExChange>
        </w:tblPrEx>
        <w:trPr>
          <w:trHeight w:val="340"/>
          <w:jc w:val="center"/>
          <w:trPrChange w:id="886"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87"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1DF1226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Registro CCI</w:t>
            </w:r>
          </w:p>
        </w:tc>
        <w:tc>
          <w:tcPr>
            <w:tcW w:w="0" w:type="auto"/>
            <w:tcBorders>
              <w:top w:val="nil"/>
              <w:left w:val="nil"/>
              <w:bottom w:val="single" w:sz="4" w:space="0" w:color="auto"/>
              <w:right w:val="nil"/>
            </w:tcBorders>
            <w:shd w:val="clear" w:color="auto" w:fill="auto"/>
            <w:noWrap/>
            <w:vAlign w:val="center"/>
            <w:hideMark/>
            <w:tcPrChange w:id="888"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46C0B19D"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Change w:id="889"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696AADB9"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0,009320% das </w:t>
            </w:r>
            <w:proofErr w:type="spellStart"/>
            <w:r w:rsidRPr="00D47E18">
              <w:rPr>
                <w:rFonts w:ascii="Calibri" w:hAnsi="Calibri" w:cs="Calibri"/>
                <w:color w:val="000000"/>
                <w:sz w:val="20"/>
                <w:szCs w:val="20"/>
              </w:rPr>
              <w:t>CCIs</w:t>
            </w:r>
            <w:proofErr w:type="spellEnd"/>
          </w:p>
        </w:tc>
        <w:tc>
          <w:tcPr>
            <w:tcW w:w="0" w:type="auto"/>
            <w:tcBorders>
              <w:top w:val="nil"/>
              <w:left w:val="nil"/>
              <w:bottom w:val="single" w:sz="4" w:space="0" w:color="auto"/>
              <w:right w:val="nil"/>
            </w:tcBorders>
            <w:shd w:val="clear" w:color="auto" w:fill="auto"/>
            <w:noWrap/>
            <w:vAlign w:val="center"/>
            <w:hideMark/>
            <w:tcPrChange w:id="890"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3C977C4E"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91"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1A889DF8"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R$ 4.660,00</w:t>
            </w:r>
          </w:p>
        </w:tc>
      </w:tr>
      <w:tr w:rsidR="00D47E18" w:rsidRPr="00D47E18" w14:paraId="775AA219" w14:textId="77777777" w:rsidTr="000E56C5">
        <w:tblPrEx>
          <w:tblW w:w="0" w:type="auto"/>
          <w:jc w:val="center"/>
          <w:tblCellMar>
            <w:left w:w="70" w:type="dxa"/>
            <w:right w:w="70" w:type="dxa"/>
          </w:tblCellMar>
          <w:tblPrExChange w:id="892" w:author="Felipe Cescato Biscuola" w:date="2019-10-23T16:10:00Z">
            <w:tblPrEx>
              <w:tblW w:w="9072" w:type="dxa"/>
              <w:jc w:val="center"/>
              <w:tblCellMar>
                <w:left w:w="70" w:type="dxa"/>
                <w:right w:w="70" w:type="dxa"/>
              </w:tblCellMar>
            </w:tblPrEx>
          </w:tblPrExChange>
        </w:tblPrEx>
        <w:trPr>
          <w:trHeight w:val="340"/>
          <w:jc w:val="center"/>
          <w:trPrChange w:id="893"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894"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3B1FB3D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Distribuição B3 – MDA</w:t>
            </w:r>
          </w:p>
        </w:tc>
        <w:tc>
          <w:tcPr>
            <w:tcW w:w="0" w:type="auto"/>
            <w:tcBorders>
              <w:top w:val="nil"/>
              <w:left w:val="nil"/>
              <w:bottom w:val="single" w:sz="4" w:space="0" w:color="auto"/>
              <w:right w:val="nil"/>
            </w:tcBorders>
            <w:shd w:val="clear" w:color="auto" w:fill="auto"/>
            <w:noWrap/>
            <w:vAlign w:val="center"/>
            <w:hideMark/>
            <w:tcPrChange w:id="895"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4A42E79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Change w:id="896"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03BA82D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0,001166% do CRI</w:t>
            </w:r>
          </w:p>
        </w:tc>
        <w:tc>
          <w:tcPr>
            <w:tcW w:w="0" w:type="auto"/>
            <w:tcBorders>
              <w:top w:val="nil"/>
              <w:left w:val="nil"/>
              <w:bottom w:val="single" w:sz="4" w:space="0" w:color="auto"/>
              <w:right w:val="nil"/>
            </w:tcBorders>
            <w:shd w:val="clear" w:color="auto" w:fill="auto"/>
            <w:noWrap/>
            <w:vAlign w:val="center"/>
            <w:hideMark/>
            <w:tcPrChange w:id="897"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253936F0"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Change w:id="898"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1EFD52B5"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R$ 583,00</w:t>
            </w:r>
          </w:p>
        </w:tc>
      </w:tr>
      <w:tr w:rsidR="00D47E18" w:rsidRPr="00D47E18" w14:paraId="714544B1" w14:textId="77777777" w:rsidTr="000E56C5">
        <w:tblPrEx>
          <w:tblW w:w="0" w:type="auto"/>
          <w:jc w:val="center"/>
          <w:tblCellMar>
            <w:left w:w="70" w:type="dxa"/>
            <w:right w:w="70" w:type="dxa"/>
          </w:tblCellMar>
          <w:tblPrExChange w:id="899" w:author="Felipe Cescato Biscuola" w:date="2019-10-23T16:10:00Z">
            <w:tblPrEx>
              <w:tblW w:w="9072" w:type="dxa"/>
              <w:jc w:val="center"/>
              <w:tblCellMar>
                <w:left w:w="70" w:type="dxa"/>
                <w:right w:w="70" w:type="dxa"/>
              </w:tblCellMar>
            </w:tblPrEx>
          </w:tblPrExChange>
        </w:tblPrEx>
        <w:trPr>
          <w:trHeight w:val="340"/>
          <w:jc w:val="center"/>
          <w:trPrChange w:id="900"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901"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6B0989B2"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Agente Fiduciário </w:t>
            </w:r>
            <w:proofErr w:type="spellStart"/>
            <w:r w:rsidRPr="00D47E18">
              <w:rPr>
                <w:rFonts w:ascii="Calibri" w:hAnsi="Calibri" w:cs="Calibri"/>
                <w:color w:val="000000"/>
                <w:sz w:val="20"/>
                <w:szCs w:val="20"/>
              </w:rPr>
              <w:t>Implantaçào</w:t>
            </w:r>
            <w:proofErr w:type="spellEnd"/>
            <w:r w:rsidRPr="00D47E18">
              <w:rPr>
                <w:rFonts w:ascii="Calibri" w:hAnsi="Calibri" w:cs="Calibri"/>
                <w:color w:val="000000"/>
                <w:sz w:val="20"/>
                <w:szCs w:val="20"/>
              </w:rPr>
              <w:t xml:space="preserve"> do CRI</w:t>
            </w:r>
          </w:p>
        </w:tc>
        <w:tc>
          <w:tcPr>
            <w:tcW w:w="0" w:type="auto"/>
            <w:tcBorders>
              <w:top w:val="nil"/>
              <w:left w:val="nil"/>
              <w:bottom w:val="single" w:sz="4" w:space="0" w:color="auto"/>
              <w:right w:val="nil"/>
            </w:tcBorders>
            <w:shd w:val="clear" w:color="auto" w:fill="auto"/>
            <w:noWrap/>
            <w:vAlign w:val="center"/>
            <w:hideMark/>
            <w:tcPrChange w:id="902"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67F4722A"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Oliveira </w:t>
            </w:r>
            <w:proofErr w:type="spellStart"/>
            <w:r w:rsidRPr="00D47E18">
              <w:rPr>
                <w:rFonts w:ascii="Calibri" w:hAnsi="Calibri" w:cs="Calibri"/>
                <w:color w:val="000000"/>
                <w:sz w:val="20"/>
                <w:szCs w:val="20"/>
              </w:rPr>
              <w:t>Trust</w:t>
            </w:r>
            <w:proofErr w:type="spellEnd"/>
          </w:p>
        </w:tc>
        <w:tc>
          <w:tcPr>
            <w:tcW w:w="0" w:type="auto"/>
            <w:tcBorders>
              <w:top w:val="nil"/>
              <w:left w:val="nil"/>
              <w:bottom w:val="single" w:sz="4" w:space="0" w:color="auto"/>
              <w:right w:val="nil"/>
            </w:tcBorders>
            <w:shd w:val="clear" w:color="auto" w:fill="auto"/>
            <w:vAlign w:val="center"/>
            <w:hideMark/>
            <w:tcPrChange w:id="903"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27CCA2E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R$ 4.000,00</w:t>
            </w:r>
          </w:p>
        </w:tc>
        <w:tc>
          <w:tcPr>
            <w:tcW w:w="0" w:type="auto"/>
            <w:tcBorders>
              <w:top w:val="nil"/>
              <w:left w:val="nil"/>
              <w:bottom w:val="single" w:sz="4" w:space="0" w:color="auto"/>
              <w:right w:val="nil"/>
            </w:tcBorders>
            <w:shd w:val="clear" w:color="auto" w:fill="auto"/>
            <w:noWrap/>
            <w:vAlign w:val="center"/>
            <w:hideMark/>
            <w:tcPrChange w:id="904"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7091619C"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05"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145A8FA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R$ 4.553,22</w:t>
            </w:r>
          </w:p>
        </w:tc>
      </w:tr>
      <w:tr w:rsidR="00D47E18" w:rsidRPr="00D47E18" w14:paraId="118C896B" w14:textId="77777777" w:rsidTr="000E56C5">
        <w:tblPrEx>
          <w:tblW w:w="0" w:type="auto"/>
          <w:jc w:val="center"/>
          <w:tblCellMar>
            <w:left w:w="70" w:type="dxa"/>
            <w:right w:w="70" w:type="dxa"/>
          </w:tblCellMar>
          <w:tblPrExChange w:id="906" w:author="Felipe Cescato Biscuola" w:date="2019-10-23T16:10:00Z">
            <w:tblPrEx>
              <w:tblW w:w="9072" w:type="dxa"/>
              <w:jc w:val="center"/>
              <w:tblCellMar>
                <w:left w:w="70" w:type="dxa"/>
                <w:right w:w="70" w:type="dxa"/>
              </w:tblCellMar>
            </w:tblPrEx>
          </w:tblPrExChange>
        </w:tblPrEx>
        <w:trPr>
          <w:trHeight w:val="340"/>
          <w:jc w:val="center"/>
          <w:trPrChange w:id="907"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908"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09692A6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Custodiante – Registro da CCI</w:t>
            </w:r>
          </w:p>
        </w:tc>
        <w:tc>
          <w:tcPr>
            <w:tcW w:w="0" w:type="auto"/>
            <w:tcBorders>
              <w:top w:val="nil"/>
              <w:left w:val="nil"/>
              <w:bottom w:val="single" w:sz="4" w:space="0" w:color="auto"/>
              <w:right w:val="nil"/>
            </w:tcBorders>
            <w:shd w:val="clear" w:color="auto" w:fill="auto"/>
            <w:noWrap/>
            <w:vAlign w:val="center"/>
            <w:hideMark/>
            <w:tcPrChange w:id="909"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228C3458"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Oliveira </w:t>
            </w:r>
            <w:proofErr w:type="spellStart"/>
            <w:r w:rsidRPr="00D47E18">
              <w:rPr>
                <w:rFonts w:ascii="Calibri" w:hAnsi="Calibri" w:cs="Calibri"/>
                <w:color w:val="000000"/>
                <w:sz w:val="20"/>
                <w:szCs w:val="20"/>
              </w:rPr>
              <w:t>Trust</w:t>
            </w:r>
            <w:proofErr w:type="spellEnd"/>
          </w:p>
        </w:tc>
        <w:tc>
          <w:tcPr>
            <w:tcW w:w="0" w:type="auto"/>
            <w:tcBorders>
              <w:top w:val="nil"/>
              <w:left w:val="nil"/>
              <w:bottom w:val="single" w:sz="4" w:space="0" w:color="auto"/>
              <w:right w:val="nil"/>
            </w:tcBorders>
            <w:shd w:val="clear" w:color="auto" w:fill="auto"/>
            <w:vAlign w:val="center"/>
            <w:hideMark/>
            <w:tcPrChange w:id="910"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77C0CAAA"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R$ 6.361,37</w:t>
            </w:r>
          </w:p>
        </w:tc>
        <w:tc>
          <w:tcPr>
            <w:tcW w:w="0" w:type="auto"/>
            <w:tcBorders>
              <w:top w:val="nil"/>
              <w:left w:val="nil"/>
              <w:bottom w:val="single" w:sz="4" w:space="0" w:color="auto"/>
              <w:right w:val="nil"/>
            </w:tcBorders>
            <w:shd w:val="clear" w:color="auto" w:fill="auto"/>
            <w:noWrap/>
            <w:vAlign w:val="center"/>
            <w:hideMark/>
            <w:tcPrChange w:id="911"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3A2BCC87"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12"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3D5218C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R$ 7.241,17</w:t>
            </w:r>
          </w:p>
        </w:tc>
      </w:tr>
      <w:tr w:rsidR="00D47E18" w:rsidRPr="00D47E18" w14:paraId="6652D698" w14:textId="77777777" w:rsidTr="000E56C5">
        <w:tblPrEx>
          <w:tblW w:w="0" w:type="auto"/>
          <w:jc w:val="center"/>
          <w:tblCellMar>
            <w:left w:w="70" w:type="dxa"/>
            <w:right w:w="70" w:type="dxa"/>
          </w:tblCellMar>
          <w:tblPrExChange w:id="913" w:author="Felipe Cescato Biscuola" w:date="2019-10-23T16:10:00Z">
            <w:tblPrEx>
              <w:tblW w:w="9072" w:type="dxa"/>
              <w:jc w:val="center"/>
              <w:tblCellMar>
                <w:left w:w="70" w:type="dxa"/>
                <w:right w:w="70" w:type="dxa"/>
              </w:tblCellMar>
            </w:tblPrEx>
          </w:tblPrExChange>
        </w:tblPrEx>
        <w:trPr>
          <w:trHeight w:val="340"/>
          <w:jc w:val="center"/>
          <w:trPrChange w:id="914"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915"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5780978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Agente Fiduciário – 1a Parcela</w:t>
            </w:r>
          </w:p>
        </w:tc>
        <w:tc>
          <w:tcPr>
            <w:tcW w:w="0" w:type="auto"/>
            <w:tcBorders>
              <w:top w:val="nil"/>
              <w:left w:val="nil"/>
              <w:bottom w:val="single" w:sz="4" w:space="0" w:color="auto"/>
              <w:right w:val="nil"/>
            </w:tcBorders>
            <w:shd w:val="clear" w:color="auto" w:fill="auto"/>
            <w:noWrap/>
            <w:vAlign w:val="center"/>
            <w:hideMark/>
            <w:tcPrChange w:id="916"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7B41DEB8"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Oliveira </w:t>
            </w:r>
            <w:proofErr w:type="spellStart"/>
            <w:r w:rsidRPr="00D47E18">
              <w:rPr>
                <w:rFonts w:ascii="Calibri" w:hAnsi="Calibri" w:cs="Calibri"/>
                <w:color w:val="000000"/>
                <w:sz w:val="20"/>
                <w:szCs w:val="20"/>
              </w:rPr>
              <w:t>Trust</w:t>
            </w:r>
            <w:proofErr w:type="spellEnd"/>
          </w:p>
        </w:tc>
        <w:tc>
          <w:tcPr>
            <w:tcW w:w="0" w:type="auto"/>
            <w:tcBorders>
              <w:top w:val="nil"/>
              <w:left w:val="nil"/>
              <w:bottom w:val="single" w:sz="4" w:space="0" w:color="auto"/>
              <w:right w:val="nil"/>
            </w:tcBorders>
            <w:shd w:val="clear" w:color="auto" w:fill="auto"/>
            <w:vAlign w:val="center"/>
            <w:hideMark/>
            <w:tcPrChange w:id="917"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290A406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R$ 18.000,00</w:t>
            </w:r>
          </w:p>
        </w:tc>
        <w:tc>
          <w:tcPr>
            <w:tcW w:w="0" w:type="auto"/>
            <w:tcBorders>
              <w:top w:val="nil"/>
              <w:left w:val="nil"/>
              <w:bottom w:val="single" w:sz="4" w:space="0" w:color="auto"/>
              <w:right w:val="nil"/>
            </w:tcBorders>
            <w:shd w:val="clear" w:color="auto" w:fill="auto"/>
            <w:noWrap/>
            <w:vAlign w:val="center"/>
            <w:hideMark/>
            <w:tcPrChange w:id="918"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09550670"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19"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1DE49C7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R$ 20.489,47</w:t>
            </w:r>
          </w:p>
        </w:tc>
      </w:tr>
      <w:tr w:rsidR="00D47E18" w:rsidRPr="00D47E18" w14:paraId="05007BED" w14:textId="77777777" w:rsidTr="000E56C5">
        <w:tblPrEx>
          <w:tblW w:w="0" w:type="auto"/>
          <w:jc w:val="center"/>
          <w:tblCellMar>
            <w:left w:w="70" w:type="dxa"/>
            <w:right w:w="70" w:type="dxa"/>
          </w:tblCellMar>
          <w:tblPrExChange w:id="920" w:author="Felipe Cescato Biscuola" w:date="2019-10-23T16:10:00Z">
            <w:tblPrEx>
              <w:tblW w:w="9072" w:type="dxa"/>
              <w:jc w:val="center"/>
              <w:tblCellMar>
                <w:left w:w="70" w:type="dxa"/>
                <w:right w:w="70" w:type="dxa"/>
              </w:tblCellMar>
            </w:tblPrEx>
          </w:tblPrExChange>
        </w:tblPrEx>
        <w:trPr>
          <w:trHeight w:val="340"/>
          <w:jc w:val="center"/>
          <w:trPrChange w:id="921"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922"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12FF77DD"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Taxa de Administração do Patrimônio Separado - 1a parcela</w:t>
            </w:r>
          </w:p>
        </w:tc>
        <w:tc>
          <w:tcPr>
            <w:tcW w:w="0" w:type="auto"/>
            <w:tcBorders>
              <w:top w:val="nil"/>
              <w:left w:val="nil"/>
              <w:bottom w:val="single" w:sz="4" w:space="0" w:color="auto"/>
              <w:right w:val="nil"/>
            </w:tcBorders>
            <w:shd w:val="clear" w:color="auto" w:fill="auto"/>
            <w:noWrap/>
            <w:vAlign w:val="center"/>
            <w:hideMark/>
            <w:tcPrChange w:id="923"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6DA60950"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Change w:id="924"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15C02C77"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R$ 3.500,00</w:t>
            </w:r>
          </w:p>
        </w:tc>
        <w:tc>
          <w:tcPr>
            <w:tcW w:w="0" w:type="auto"/>
            <w:tcBorders>
              <w:top w:val="nil"/>
              <w:left w:val="nil"/>
              <w:bottom w:val="single" w:sz="4" w:space="0" w:color="auto"/>
              <w:right w:val="nil"/>
            </w:tcBorders>
            <w:shd w:val="clear" w:color="auto" w:fill="auto"/>
            <w:noWrap/>
            <w:vAlign w:val="center"/>
            <w:hideMark/>
            <w:tcPrChange w:id="925"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08768203"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26"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45666A15"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R$ 3.984,06</w:t>
            </w:r>
          </w:p>
        </w:tc>
      </w:tr>
      <w:tr w:rsidR="00D47E18" w:rsidRPr="00D47E18" w14:paraId="64B5F1BC" w14:textId="77777777" w:rsidTr="000E56C5">
        <w:tblPrEx>
          <w:tblW w:w="0" w:type="auto"/>
          <w:jc w:val="center"/>
          <w:tblCellMar>
            <w:left w:w="70" w:type="dxa"/>
            <w:right w:w="70" w:type="dxa"/>
          </w:tblCellMar>
          <w:tblPrExChange w:id="927" w:author="Felipe Cescato Biscuola" w:date="2019-10-23T16:10:00Z">
            <w:tblPrEx>
              <w:tblW w:w="9072" w:type="dxa"/>
              <w:jc w:val="center"/>
              <w:tblCellMar>
                <w:left w:w="70" w:type="dxa"/>
                <w:right w:w="70" w:type="dxa"/>
              </w:tblCellMar>
            </w:tblPrEx>
          </w:tblPrExChange>
        </w:tblPrEx>
        <w:trPr>
          <w:trHeight w:val="340"/>
          <w:jc w:val="center"/>
          <w:trPrChange w:id="928"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929"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7E9EF3D5"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Instituição Custodiante - 1a Parcela</w:t>
            </w:r>
          </w:p>
        </w:tc>
        <w:tc>
          <w:tcPr>
            <w:tcW w:w="0" w:type="auto"/>
            <w:tcBorders>
              <w:top w:val="nil"/>
              <w:left w:val="nil"/>
              <w:bottom w:val="single" w:sz="4" w:space="0" w:color="auto"/>
              <w:right w:val="nil"/>
            </w:tcBorders>
            <w:shd w:val="clear" w:color="auto" w:fill="auto"/>
            <w:noWrap/>
            <w:vAlign w:val="center"/>
            <w:hideMark/>
            <w:tcPrChange w:id="930"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32FD302F"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Oliveira </w:t>
            </w:r>
            <w:proofErr w:type="spellStart"/>
            <w:r w:rsidRPr="00D47E18">
              <w:rPr>
                <w:rFonts w:ascii="Calibri" w:hAnsi="Calibri" w:cs="Calibri"/>
                <w:color w:val="000000"/>
                <w:sz w:val="20"/>
                <w:szCs w:val="20"/>
              </w:rPr>
              <w:t>Trust</w:t>
            </w:r>
            <w:proofErr w:type="spellEnd"/>
          </w:p>
        </w:tc>
        <w:tc>
          <w:tcPr>
            <w:tcW w:w="0" w:type="auto"/>
            <w:tcBorders>
              <w:top w:val="nil"/>
              <w:left w:val="nil"/>
              <w:bottom w:val="single" w:sz="4" w:space="0" w:color="auto"/>
              <w:right w:val="nil"/>
            </w:tcBorders>
            <w:shd w:val="clear" w:color="auto" w:fill="auto"/>
            <w:vAlign w:val="center"/>
            <w:hideMark/>
            <w:tcPrChange w:id="931" w:author="Felipe Cescato Biscuola" w:date="2019-10-23T16:10:00Z">
              <w:tcPr>
                <w:tcW w:w="3402" w:type="dxa"/>
                <w:gridSpan w:val="3"/>
                <w:tcBorders>
                  <w:top w:val="nil"/>
                  <w:left w:val="nil"/>
                  <w:bottom w:val="single" w:sz="4" w:space="0" w:color="auto"/>
                  <w:right w:val="nil"/>
                </w:tcBorders>
                <w:shd w:val="clear" w:color="auto" w:fill="auto"/>
                <w:vAlign w:val="center"/>
                <w:hideMark/>
              </w:tcPr>
            </w:tcPrChange>
          </w:tcPr>
          <w:p w14:paraId="362E5404"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R$ 3.000,00</w:t>
            </w:r>
          </w:p>
        </w:tc>
        <w:tc>
          <w:tcPr>
            <w:tcW w:w="0" w:type="auto"/>
            <w:tcBorders>
              <w:top w:val="nil"/>
              <w:left w:val="nil"/>
              <w:bottom w:val="single" w:sz="4" w:space="0" w:color="auto"/>
              <w:right w:val="nil"/>
            </w:tcBorders>
            <w:shd w:val="clear" w:color="auto" w:fill="auto"/>
            <w:noWrap/>
            <w:vAlign w:val="center"/>
            <w:hideMark/>
            <w:tcPrChange w:id="932"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2A59E83C"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33"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562F03E9"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R$ 3.414,91</w:t>
            </w:r>
          </w:p>
        </w:tc>
      </w:tr>
      <w:tr w:rsidR="00D47E18" w:rsidRPr="00D47E18" w14:paraId="6669253B" w14:textId="77777777" w:rsidTr="000E56C5">
        <w:tblPrEx>
          <w:tblW w:w="0" w:type="auto"/>
          <w:jc w:val="center"/>
          <w:tblCellMar>
            <w:left w:w="70" w:type="dxa"/>
            <w:right w:w="70" w:type="dxa"/>
          </w:tblCellMar>
          <w:tblPrExChange w:id="934" w:author="Felipe Cescato Biscuola" w:date="2019-10-23T16:10:00Z">
            <w:tblPrEx>
              <w:tblW w:w="9072" w:type="dxa"/>
              <w:jc w:val="center"/>
              <w:tblCellMar>
                <w:left w:w="70" w:type="dxa"/>
                <w:right w:w="70" w:type="dxa"/>
              </w:tblCellMar>
            </w:tblPrEx>
          </w:tblPrExChange>
        </w:tblPrEx>
        <w:trPr>
          <w:trHeight w:val="340"/>
          <w:jc w:val="center"/>
          <w:trPrChange w:id="935" w:author="Felipe Cescato Biscuola" w:date="2019-10-23T16:10:00Z">
            <w:trPr>
              <w:gridAfter w:val="0"/>
              <w:trHeight w:val="600"/>
              <w:jc w:val="center"/>
            </w:trPr>
          </w:trPrChange>
        </w:trPr>
        <w:tc>
          <w:tcPr>
            <w:tcW w:w="0" w:type="auto"/>
            <w:tcBorders>
              <w:top w:val="nil"/>
              <w:left w:val="nil"/>
              <w:bottom w:val="double" w:sz="6" w:space="0" w:color="auto"/>
              <w:right w:val="nil"/>
            </w:tcBorders>
            <w:shd w:val="clear" w:color="auto" w:fill="auto"/>
            <w:noWrap/>
            <w:vAlign w:val="center"/>
            <w:hideMark/>
            <w:tcPrChange w:id="936" w:author="Felipe Cescato Biscuola" w:date="2019-10-23T16:10:00Z">
              <w:tcPr>
                <w:tcW w:w="2127" w:type="dxa"/>
                <w:tcBorders>
                  <w:top w:val="nil"/>
                  <w:left w:val="nil"/>
                  <w:bottom w:val="double" w:sz="6" w:space="0" w:color="auto"/>
                  <w:right w:val="nil"/>
                </w:tcBorders>
                <w:shd w:val="clear" w:color="auto" w:fill="auto"/>
                <w:noWrap/>
                <w:vAlign w:val="center"/>
                <w:hideMark/>
              </w:tcPr>
            </w:tcPrChange>
          </w:tcPr>
          <w:p w14:paraId="3307AF4F"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Total</w:t>
            </w:r>
          </w:p>
        </w:tc>
        <w:tc>
          <w:tcPr>
            <w:tcW w:w="0" w:type="auto"/>
            <w:tcBorders>
              <w:top w:val="nil"/>
              <w:left w:val="nil"/>
              <w:bottom w:val="double" w:sz="6" w:space="0" w:color="auto"/>
              <w:right w:val="nil"/>
            </w:tcBorders>
            <w:shd w:val="clear" w:color="auto" w:fill="auto"/>
            <w:noWrap/>
            <w:vAlign w:val="center"/>
            <w:hideMark/>
            <w:tcPrChange w:id="937" w:author="Felipe Cescato Biscuola" w:date="2019-10-23T16:10:00Z">
              <w:tcPr>
                <w:tcW w:w="1134" w:type="dxa"/>
                <w:tcBorders>
                  <w:top w:val="nil"/>
                  <w:left w:val="nil"/>
                  <w:bottom w:val="double" w:sz="6" w:space="0" w:color="auto"/>
                  <w:right w:val="nil"/>
                </w:tcBorders>
                <w:shd w:val="clear" w:color="auto" w:fill="auto"/>
                <w:noWrap/>
                <w:vAlign w:val="center"/>
                <w:hideMark/>
              </w:tcPr>
            </w:tcPrChange>
          </w:tcPr>
          <w:p w14:paraId="48DD46C3"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Change w:id="938" w:author="Felipe Cescato Biscuola" w:date="2019-10-23T16:10:00Z">
              <w:tcPr>
                <w:tcW w:w="3402" w:type="dxa"/>
                <w:gridSpan w:val="3"/>
                <w:tcBorders>
                  <w:top w:val="nil"/>
                  <w:left w:val="nil"/>
                  <w:bottom w:val="double" w:sz="6" w:space="0" w:color="auto"/>
                  <w:right w:val="nil"/>
                </w:tcBorders>
                <w:shd w:val="clear" w:color="auto" w:fill="auto"/>
                <w:noWrap/>
                <w:vAlign w:val="center"/>
                <w:hideMark/>
              </w:tcPr>
            </w:tcPrChange>
          </w:tcPr>
          <w:p w14:paraId="6BF0713E"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Change w:id="939" w:author="Felipe Cescato Biscuola" w:date="2019-10-23T16:10:00Z">
              <w:tcPr>
                <w:tcW w:w="850" w:type="dxa"/>
                <w:gridSpan w:val="2"/>
                <w:tcBorders>
                  <w:top w:val="nil"/>
                  <w:left w:val="nil"/>
                  <w:bottom w:val="double" w:sz="6" w:space="0" w:color="auto"/>
                  <w:right w:val="nil"/>
                </w:tcBorders>
                <w:shd w:val="clear" w:color="auto" w:fill="auto"/>
                <w:noWrap/>
                <w:vAlign w:val="center"/>
                <w:hideMark/>
              </w:tcPr>
            </w:tcPrChange>
          </w:tcPr>
          <w:p w14:paraId="02353F87"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Change w:id="940" w:author="Felipe Cescato Biscuola" w:date="2019-10-23T16:10:00Z">
              <w:tcPr>
                <w:tcW w:w="1559" w:type="dxa"/>
                <w:gridSpan w:val="2"/>
                <w:tcBorders>
                  <w:top w:val="nil"/>
                  <w:left w:val="nil"/>
                  <w:bottom w:val="double" w:sz="6" w:space="0" w:color="auto"/>
                  <w:right w:val="nil"/>
                </w:tcBorders>
                <w:shd w:val="clear" w:color="auto" w:fill="auto"/>
                <w:noWrap/>
                <w:vAlign w:val="center"/>
                <w:hideMark/>
              </w:tcPr>
            </w:tcPrChange>
          </w:tcPr>
          <w:p w14:paraId="4FD2D604"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R$ 2.017.943,02</w:t>
            </w:r>
          </w:p>
        </w:tc>
      </w:tr>
      <w:tr w:rsidR="00D47E18" w:rsidRPr="00D47E18" w14:paraId="71FE7C2E" w14:textId="77777777" w:rsidTr="000E56C5">
        <w:tblPrEx>
          <w:tblW w:w="0" w:type="auto"/>
          <w:jc w:val="center"/>
          <w:tblCellMar>
            <w:left w:w="70" w:type="dxa"/>
            <w:right w:w="70" w:type="dxa"/>
          </w:tblCellMar>
          <w:tblPrExChange w:id="941" w:author="Felipe Cescato Biscuola" w:date="2019-10-23T16:10:00Z">
            <w:tblPrEx>
              <w:tblW w:w="9072" w:type="dxa"/>
              <w:jc w:val="center"/>
              <w:tblCellMar>
                <w:left w:w="70" w:type="dxa"/>
                <w:right w:w="70" w:type="dxa"/>
              </w:tblCellMar>
            </w:tblPrEx>
          </w:tblPrExChange>
        </w:tblPrEx>
        <w:trPr>
          <w:trHeight w:val="340"/>
          <w:jc w:val="center"/>
          <w:trPrChange w:id="942" w:author="Felipe Cescato Biscuola" w:date="2019-10-23T16:10:00Z">
            <w:trPr>
              <w:gridAfter w:val="0"/>
              <w:trHeight w:val="600"/>
              <w:jc w:val="center"/>
            </w:trPr>
          </w:trPrChange>
        </w:trPr>
        <w:tc>
          <w:tcPr>
            <w:tcW w:w="0" w:type="auto"/>
            <w:tcBorders>
              <w:top w:val="nil"/>
              <w:left w:val="nil"/>
              <w:bottom w:val="nil"/>
              <w:right w:val="nil"/>
            </w:tcBorders>
            <w:shd w:val="clear" w:color="auto" w:fill="auto"/>
            <w:noWrap/>
            <w:vAlign w:val="center"/>
            <w:hideMark/>
            <w:tcPrChange w:id="943" w:author="Felipe Cescato Biscuola" w:date="2019-10-23T16:10:00Z">
              <w:tcPr>
                <w:tcW w:w="2127" w:type="dxa"/>
                <w:tcBorders>
                  <w:top w:val="nil"/>
                  <w:left w:val="nil"/>
                  <w:bottom w:val="nil"/>
                  <w:right w:val="nil"/>
                </w:tcBorders>
                <w:shd w:val="clear" w:color="auto" w:fill="auto"/>
                <w:noWrap/>
                <w:vAlign w:val="center"/>
                <w:hideMark/>
              </w:tcPr>
            </w:tcPrChange>
          </w:tcPr>
          <w:p w14:paraId="6AC627BD" w14:textId="77777777" w:rsidR="00D47E18" w:rsidRPr="00D47E18" w:rsidRDefault="00D47E18" w:rsidP="00D47E18">
            <w:pPr>
              <w:jc w:val="center"/>
              <w:rPr>
                <w:rFonts w:ascii="Calibri" w:hAnsi="Calibri" w:cs="Calibri"/>
                <w:b/>
                <w:bCs/>
                <w:color w:val="000000"/>
                <w:sz w:val="20"/>
                <w:szCs w:val="20"/>
              </w:rPr>
            </w:pPr>
          </w:p>
        </w:tc>
        <w:tc>
          <w:tcPr>
            <w:tcW w:w="0" w:type="auto"/>
            <w:tcBorders>
              <w:top w:val="nil"/>
              <w:left w:val="nil"/>
              <w:bottom w:val="nil"/>
              <w:right w:val="nil"/>
            </w:tcBorders>
            <w:shd w:val="clear" w:color="auto" w:fill="auto"/>
            <w:noWrap/>
            <w:vAlign w:val="center"/>
            <w:hideMark/>
            <w:tcPrChange w:id="944" w:author="Felipe Cescato Biscuola" w:date="2019-10-23T16:10:00Z">
              <w:tcPr>
                <w:tcW w:w="1134" w:type="dxa"/>
                <w:tcBorders>
                  <w:top w:val="nil"/>
                  <w:left w:val="nil"/>
                  <w:bottom w:val="nil"/>
                  <w:right w:val="nil"/>
                </w:tcBorders>
                <w:shd w:val="clear" w:color="auto" w:fill="auto"/>
                <w:noWrap/>
                <w:vAlign w:val="center"/>
                <w:hideMark/>
              </w:tcPr>
            </w:tcPrChange>
          </w:tcPr>
          <w:p w14:paraId="4EEF7FA9" w14:textId="77777777" w:rsidR="00D47E18" w:rsidRPr="00D47E18" w:rsidRDefault="00D47E18" w:rsidP="00D47E18">
            <w:pPr>
              <w:jc w:val="left"/>
              <w:rPr>
                <w:sz w:val="20"/>
                <w:szCs w:val="20"/>
              </w:rPr>
            </w:pPr>
          </w:p>
        </w:tc>
        <w:tc>
          <w:tcPr>
            <w:tcW w:w="0" w:type="auto"/>
            <w:tcBorders>
              <w:top w:val="nil"/>
              <w:left w:val="nil"/>
              <w:bottom w:val="nil"/>
              <w:right w:val="nil"/>
            </w:tcBorders>
            <w:shd w:val="clear" w:color="auto" w:fill="auto"/>
            <w:noWrap/>
            <w:vAlign w:val="center"/>
            <w:hideMark/>
            <w:tcPrChange w:id="945" w:author="Felipe Cescato Biscuola" w:date="2019-10-23T16:10:00Z">
              <w:tcPr>
                <w:tcW w:w="3402" w:type="dxa"/>
                <w:gridSpan w:val="3"/>
                <w:tcBorders>
                  <w:top w:val="nil"/>
                  <w:left w:val="nil"/>
                  <w:bottom w:val="nil"/>
                  <w:right w:val="nil"/>
                </w:tcBorders>
                <w:shd w:val="clear" w:color="auto" w:fill="auto"/>
                <w:noWrap/>
                <w:vAlign w:val="center"/>
                <w:hideMark/>
              </w:tcPr>
            </w:tcPrChange>
          </w:tcPr>
          <w:p w14:paraId="550155ED" w14:textId="77777777" w:rsidR="00D47E18" w:rsidRPr="00D47E18" w:rsidRDefault="00D47E18" w:rsidP="00D47E18">
            <w:pPr>
              <w:jc w:val="left"/>
              <w:rPr>
                <w:sz w:val="20"/>
                <w:szCs w:val="20"/>
              </w:rPr>
            </w:pPr>
          </w:p>
        </w:tc>
        <w:tc>
          <w:tcPr>
            <w:tcW w:w="0" w:type="auto"/>
            <w:tcBorders>
              <w:top w:val="nil"/>
              <w:left w:val="nil"/>
              <w:bottom w:val="nil"/>
              <w:right w:val="nil"/>
            </w:tcBorders>
            <w:shd w:val="clear" w:color="auto" w:fill="auto"/>
            <w:noWrap/>
            <w:vAlign w:val="center"/>
            <w:hideMark/>
            <w:tcPrChange w:id="946" w:author="Felipe Cescato Biscuola" w:date="2019-10-23T16:10:00Z">
              <w:tcPr>
                <w:tcW w:w="850" w:type="dxa"/>
                <w:gridSpan w:val="2"/>
                <w:tcBorders>
                  <w:top w:val="nil"/>
                  <w:left w:val="nil"/>
                  <w:bottom w:val="nil"/>
                  <w:right w:val="nil"/>
                </w:tcBorders>
                <w:shd w:val="clear" w:color="auto" w:fill="auto"/>
                <w:noWrap/>
                <w:vAlign w:val="center"/>
                <w:hideMark/>
              </w:tcPr>
            </w:tcPrChange>
          </w:tcPr>
          <w:p w14:paraId="2F4A55A4" w14:textId="77777777" w:rsidR="00D47E18" w:rsidRPr="00D47E18" w:rsidRDefault="00D47E18" w:rsidP="00D47E18">
            <w:pPr>
              <w:jc w:val="left"/>
              <w:rPr>
                <w:sz w:val="20"/>
                <w:szCs w:val="20"/>
              </w:rPr>
            </w:pPr>
          </w:p>
        </w:tc>
        <w:tc>
          <w:tcPr>
            <w:tcW w:w="0" w:type="auto"/>
            <w:tcBorders>
              <w:top w:val="nil"/>
              <w:left w:val="nil"/>
              <w:bottom w:val="nil"/>
              <w:right w:val="nil"/>
            </w:tcBorders>
            <w:shd w:val="clear" w:color="auto" w:fill="auto"/>
            <w:noWrap/>
            <w:vAlign w:val="center"/>
            <w:hideMark/>
            <w:tcPrChange w:id="947" w:author="Felipe Cescato Biscuola" w:date="2019-10-23T16:10:00Z">
              <w:tcPr>
                <w:tcW w:w="1559" w:type="dxa"/>
                <w:gridSpan w:val="2"/>
                <w:tcBorders>
                  <w:top w:val="nil"/>
                  <w:left w:val="nil"/>
                  <w:bottom w:val="nil"/>
                  <w:right w:val="nil"/>
                </w:tcBorders>
                <w:shd w:val="clear" w:color="auto" w:fill="auto"/>
                <w:noWrap/>
                <w:vAlign w:val="center"/>
                <w:hideMark/>
              </w:tcPr>
            </w:tcPrChange>
          </w:tcPr>
          <w:p w14:paraId="51C447AC" w14:textId="77777777" w:rsidR="00D47E18" w:rsidRPr="00D47E18" w:rsidRDefault="00D47E18" w:rsidP="00D47E18">
            <w:pPr>
              <w:jc w:val="left"/>
              <w:rPr>
                <w:sz w:val="20"/>
                <w:szCs w:val="20"/>
              </w:rPr>
            </w:pPr>
          </w:p>
        </w:tc>
      </w:tr>
      <w:tr w:rsidR="00522A7B" w:rsidRPr="00D47E18" w14:paraId="1EDBAD7A" w14:textId="77777777" w:rsidTr="000E56C5">
        <w:trPr>
          <w:trHeight w:val="340"/>
          <w:jc w:val="center"/>
        </w:trPr>
        <w:tc>
          <w:tcPr>
            <w:tcW w:w="0" w:type="auto"/>
            <w:tcBorders>
              <w:top w:val="single" w:sz="8" w:space="0" w:color="auto"/>
              <w:left w:val="nil"/>
              <w:bottom w:val="single" w:sz="8" w:space="0" w:color="auto"/>
              <w:right w:val="nil"/>
            </w:tcBorders>
            <w:shd w:val="clear" w:color="000000" w:fill="E7E6E6"/>
            <w:noWrap/>
            <w:vAlign w:val="center"/>
            <w:hideMark/>
          </w:tcPr>
          <w:p w14:paraId="4AEEE3BA"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Custos de Manutenção</w:t>
            </w:r>
          </w:p>
        </w:tc>
        <w:tc>
          <w:tcPr>
            <w:tcW w:w="0" w:type="auto"/>
            <w:tcBorders>
              <w:top w:val="single" w:sz="8" w:space="0" w:color="auto"/>
              <w:left w:val="nil"/>
              <w:bottom w:val="single" w:sz="8" w:space="0" w:color="auto"/>
              <w:right w:val="nil"/>
            </w:tcBorders>
            <w:shd w:val="clear" w:color="000000" w:fill="E7E6E6"/>
            <w:noWrap/>
            <w:vAlign w:val="center"/>
            <w:hideMark/>
          </w:tcPr>
          <w:p w14:paraId="49A32984"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Agente</w:t>
            </w:r>
          </w:p>
        </w:tc>
        <w:tc>
          <w:tcPr>
            <w:tcW w:w="0" w:type="auto"/>
            <w:tcBorders>
              <w:top w:val="single" w:sz="8" w:space="0" w:color="auto"/>
              <w:left w:val="nil"/>
              <w:bottom w:val="single" w:sz="8" w:space="0" w:color="auto"/>
              <w:right w:val="nil"/>
            </w:tcBorders>
            <w:shd w:val="clear" w:color="000000" w:fill="E7E6E6"/>
            <w:vAlign w:val="center"/>
            <w:hideMark/>
          </w:tcPr>
          <w:p w14:paraId="137C89B8"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Valor</w:t>
            </w:r>
          </w:p>
        </w:tc>
        <w:tc>
          <w:tcPr>
            <w:tcW w:w="0" w:type="auto"/>
            <w:tcBorders>
              <w:top w:val="single" w:sz="8" w:space="0" w:color="auto"/>
              <w:left w:val="nil"/>
              <w:bottom w:val="single" w:sz="8" w:space="0" w:color="auto"/>
              <w:right w:val="nil"/>
            </w:tcBorders>
            <w:shd w:val="clear" w:color="000000" w:fill="E7E6E6"/>
            <w:vAlign w:val="center"/>
            <w:hideMark/>
          </w:tcPr>
          <w:p w14:paraId="2BBC0660"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674D62FF" w14:textId="77777777" w:rsidR="00D47E18" w:rsidRPr="00D47E18" w:rsidRDefault="00D47E18" w:rsidP="00D47E18">
            <w:pPr>
              <w:jc w:val="center"/>
              <w:rPr>
                <w:rFonts w:ascii="Calibri" w:hAnsi="Calibri" w:cs="Calibri"/>
                <w:b/>
                <w:bCs/>
                <w:color w:val="000000"/>
                <w:sz w:val="20"/>
                <w:szCs w:val="20"/>
              </w:rPr>
            </w:pPr>
            <w:r w:rsidRPr="00D47E18">
              <w:rPr>
                <w:rFonts w:ascii="Calibri" w:hAnsi="Calibri" w:cs="Calibri"/>
                <w:b/>
                <w:bCs/>
                <w:color w:val="000000"/>
                <w:sz w:val="20"/>
                <w:szCs w:val="20"/>
              </w:rPr>
              <w:t>Total Geral</w:t>
            </w:r>
          </w:p>
        </w:tc>
      </w:tr>
      <w:tr w:rsidR="00D47E18" w:rsidRPr="00D47E18" w14:paraId="31B6248B" w14:textId="77777777" w:rsidTr="000E56C5">
        <w:tblPrEx>
          <w:tblW w:w="0" w:type="auto"/>
          <w:jc w:val="center"/>
          <w:tblCellMar>
            <w:left w:w="70" w:type="dxa"/>
            <w:right w:w="70" w:type="dxa"/>
          </w:tblCellMar>
          <w:tblPrExChange w:id="948" w:author="Felipe Cescato Biscuola" w:date="2019-10-23T16:10:00Z">
            <w:tblPrEx>
              <w:tblW w:w="9072" w:type="dxa"/>
              <w:jc w:val="center"/>
              <w:tblCellMar>
                <w:left w:w="70" w:type="dxa"/>
                <w:right w:w="70" w:type="dxa"/>
              </w:tblCellMar>
            </w:tblPrEx>
          </w:tblPrExChange>
        </w:tblPrEx>
        <w:trPr>
          <w:trHeight w:val="340"/>
          <w:jc w:val="center"/>
          <w:trPrChange w:id="949"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vAlign w:val="center"/>
            <w:hideMark/>
            <w:tcPrChange w:id="950" w:author="Felipe Cescato Biscuola" w:date="2019-10-23T16:10:00Z">
              <w:tcPr>
                <w:tcW w:w="2127" w:type="dxa"/>
                <w:tcBorders>
                  <w:top w:val="nil"/>
                  <w:left w:val="nil"/>
                  <w:bottom w:val="single" w:sz="4" w:space="0" w:color="auto"/>
                  <w:right w:val="nil"/>
                </w:tcBorders>
                <w:shd w:val="clear" w:color="auto" w:fill="auto"/>
                <w:vAlign w:val="center"/>
                <w:hideMark/>
              </w:tcPr>
            </w:tcPrChange>
          </w:tcPr>
          <w:p w14:paraId="6C9AD6D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Escrituração / Manutenção de CC / Auditoria / Contabilidade / Liquidante / Outros</w:t>
            </w:r>
          </w:p>
        </w:tc>
        <w:tc>
          <w:tcPr>
            <w:tcW w:w="0" w:type="auto"/>
            <w:tcBorders>
              <w:top w:val="nil"/>
              <w:left w:val="nil"/>
              <w:bottom w:val="single" w:sz="4" w:space="0" w:color="auto"/>
              <w:right w:val="nil"/>
            </w:tcBorders>
            <w:shd w:val="clear" w:color="auto" w:fill="auto"/>
            <w:noWrap/>
            <w:vAlign w:val="center"/>
            <w:hideMark/>
            <w:tcPrChange w:id="951"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0B30044B" w14:textId="77777777" w:rsidR="00D47E18" w:rsidRPr="00D47E18" w:rsidRDefault="00D47E18" w:rsidP="00D47E18">
            <w:pPr>
              <w:jc w:val="center"/>
              <w:rPr>
                <w:rFonts w:ascii="Calibri" w:hAnsi="Calibri" w:cs="Calibri"/>
                <w:sz w:val="20"/>
                <w:szCs w:val="20"/>
              </w:rPr>
            </w:pPr>
            <w:r w:rsidRPr="00D47E18">
              <w:rPr>
                <w:rFonts w:ascii="Calibri" w:hAnsi="Calibri" w:cs="Calibri"/>
                <w:sz w:val="20"/>
                <w:szCs w:val="20"/>
              </w:rPr>
              <w:t>Diversos</w:t>
            </w:r>
          </w:p>
        </w:tc>
        <w:tc>
          <w:tcPr>
            <w:tcW w:w="0" w:type="auto"/>
            <w:tcBorders>
              <w:top w:val="nil"/>
              <w:left w:val="nil"/>
              <w:bottom w:val="single" w:sz="4" w:space="0" w:color="auto"/>
              <w:right w:val="nil"/>
            </w:tcBorders>
            <w:shd w:val="clear" w:color="auto" w:fill="auto"/>
            <w:noWrap/>
            <w:vAlign w:val="center"/>
            <w:hideMark/>
            <w:tcPrChange w:id="952" w:author="Felipe Cescato Biscuola" w:date="2019-10-23T16:10:00Z">
              <w:tcPr>
                <w:tcW w:w="3402" w:type="dxa"/>
                <w:gridSpan w:val="3"/>
                <w:tcBorders>
                  <w:top w:val="nil"/>
                  <w:left w:val="nil"/>
                  <w:bottom w:val="single" w:sz="4" w:space="0" w:color="auto"/>
                  <w:right w:val="nil"/>
                </w:tcBorders>
                <w:shd w:val="clear" w:color="auto" w:fill="auto"/>
                <w:noWrap/>
                <w:vAlign w:val="center"/>
                <w:hideMark/>
              </w:tcPr>
            </w:tcPrChange>
          </w:tcPr>
          <w:p w14:paraId="4C21682B"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R$ 840,00 por mês</w:t>
            </w:r>
          </w:p>
        </w:tc>
        <w:tc>
          <w:tcPr>
            <w:tcW w:w="0" w:type="auto"/>
            <w:tcBorders>
              <w:top w:val="nil"/>
              <w:left w:val="nil"/>
              <w:bottom w:val="single" w:sz="4" w:space="0" w:color="auto"/>
              <w:right w:val="nil"/>
            </w:tcBorders>
            <w:shd w:val="clear" w:color="auto" w:fill="auto"/>
            <w:noWrap/>
            <w:vAlign w:val="center"/>
            <w:hideMark/>
            <w:tcPrChange w:id="953"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38A618EE" w14:textId="77777777" w:rsidR="00D47E18" w:rsidRPr="00D47E18" w:rsidRDefault="00D47E18" w:rsidP="00D47E18">
            <w:pPr>
              <w:jc w:val="center"/>
              <w:rPr>
                <w:rFonts w:ascii="Calibri" w:hAnsi="Calibri" w:cs="Calibri"/>
                <w:sz w:val="20"/>
                <w:szCs w:val="20"/>
              </w:rPr>
            </w:pPr>
            <w:r w:rsidRPr="00D47E18">
              <w:rPr>
                <w:rFonts w:ascii="Calibri" w:hAnsi="Calibri" w:cs="Calibri"/>
                <w:sz w:val="20"/>
                <w:szCs w:val="20"/>
              </w:rPr>
              <w:t>0,00%</w:t>
            </w:r>
          </w:p>
        </w:tc>
        <w:tc>
          <w:tcPr>
            <w:tcW w:w="0" w:type="auto"/>
            <w:tcBorders>
              <w:top w:val="nil"/>
              <w:left w:val="nil"/>
              <w:bottom w:val="single" w:sz="4" w:space="0" w:color="auto"/>
              <w:right w:val="nil"/>
            </w:tcBorders>
            <w:shd w:val="clear" w:color="auto" w:fill="auto"/>
            <w:noWrap/>
            <w:vAlign w:val="center"/>
            <w:hideMark/>
            <w:tcPrChange w:id="954"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57173E19"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R$ 840,00</w:t>
            </w:r>
          </w:p>
        </w:tc>
      </w:tr>
      <w:tr w:rsidR="00D47E18" w:rsidRPr="00D47E18" w14:paraId="2F6C18E1" w14:textId="77777777" w:rsidTr="000E56C5">
        <w:tblPrEx>
          <w:tblW w:w="0" w:type="auto"/>
          <w:jc w:val="center"/>
          <w:tblCellMar>
            <w:left w:w="70" w:type="dxa"/>
            <w:right w:w="70" w:type="dxa"/>
          </w:tblCellMar>
          <w:tblPrExChange w:id="955" w:author="Felipe Cescato Biscuola" w:date="2019-10-23T16:10:00Z">
            <w:tblPrEx>
              <w:tblW w:w="9072" w:type="dxa"/>
              <w:jc w:val="center"/>
              <w:tblCellMar>
                <w:left w:w="70" w:type="dxa"/>
                <w:right w:w="70" w:type="dxa"/>
              </w:tblCellMar>
            </w:tblPrEx>
          </w:tblPrExChange>
        </w:tblPrEx>
        <w:trPr>
          <w:trHeight w:val="340"/>
          <w:jc w:val="center"/>
          <w:trPrChange w:id="956"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noWrap/>
            <w:vAlign w:val="center"/>
            <w:hideMark/>
            <w:tcPrChange w:id="957" w:author="Felipe Cescato Biscuola" w:date="2019-10-23T16:10:00Z">
              <w:tcPr>
                <w:tcW w:w="2127" w:type="dxa"/>
                <w:tcBorders>
                  <w:top w:val="nil"/>
                  <w:left w:val="nil"/>
                  <w:bottom w:val="single" w:sz="4" w:space="0" w:color="auto"/>
                  <w:right w:val="nil"/>
                </w:tcBorders>
                <w:shd w:val="clear" w:color="auto" w:fill="auto"/>
                <w:noWrap/>
                <w:vAlign w:val="center"/>
                <w:hideMark/>
              </w:tcPr>
            </w:tcPrChange>
          </w:tcPr>
          <w:p w14:paraId="33A4ABB5"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Taxa de Administração do Patrimônio Separado</w:t>
            </w:r>
          </w:p>
        </w:tc>
        <w:tc>
          <w:tcPr>
            <w:tcW w:w="0" w:type="auto"/>
            <w:tcBorders>
              <w:top w:val="nil"/>
              <w:left w:val="nil"/>
              <w:bottom w:val="single" w:sz="4" w:space="0" w:color="auto"/>
              <w:right w:val="nil"/>
            </w:tcBorders>
            <w:shd w:val="clear" w:color="auto" w:fill="auto"/>
            <w:noWrap/>
            <w:vAlign w:val="center"/>
            <w:hideMark/>
            <w:tcPrChange w:id="958"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4F5C15F8"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noWrap/>
            <w:vAlign w:val="center"/>
            <w:hideMark/>
            <w:tcPrChange w:id="959" w:author="Felipe Cescato Biscuola" w:date="2019-10-23T16:10:00Z">
              <w:tcPr>
                <w:tcW w:w="3402" w:type="dxa"/>
                <w:gridSpan w:val="3"/>
                <w:tcBorders>
                  <w:top w:val="nil"/>
                  <w:left w:val="nil"/>
                  <w:bottom w:val="single" w:sz="4" w:space="0" w:color="auto"/>
                  <w:right w:val="nil"/>
                </w:tcBorders>
                <w:shd w:val="clear" w:color="auto" w:fill="auto"/>
                <w:noWrap/>
                <w:vAlign w:val="center"/>
                <w:hideMark/>
              </w:tcPr>
            </w:tcPrChange>
          </w:tcPr>
          <w:p w14:paraId="1AC3B56B"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R$ 3.500,00 por mês</w:t>
            </w:r>
          </w:p>
        </w:tc>
        <w:tc>
          <w:tcPr>
            <w:tcW w:w="0" w:type="auto"/>
            <w:tcBorders>
              <w:top w:val="nil"/>
              <w:left w:val="nil"/>
              <w:bottom w:val="single" w:sz="4" w:space="0" w:color="auto"/>
              <w:right w:val="nil"/>
            </w:tcBorders>
            <w:shd w:val="clear" w:color="auto" w:fill="auto"/>
            <w:noWrap/>
            <w:vAlign w:val="center"/>
            <w:hideMark/>
            <w:tcPrChange w:id="960"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61139A0B"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61"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48097F79"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R$ 3.984,06</w:t>
            </w:r>
          </w:p>
        </w:tc>
      </w:tr>
      <w:tr w:rsidR="00D47E18" w:rsidRPr="00D47E18" w14:paraId="3AFC7DF7" w14:textId="77777777" w:rsidTr="000E56C5">
        <w:tblPrEx>
          <w:tblW w:w="0" w:type="auto"/>
          <w:jc w:val="center"/>
          <w:tblCellMar>
            <w:left w:w="70" w:type="dxa"/>
            <w:right w:w="70" w:type="dxa"/>
          </w:tblCellMar>
          <w:tblPrExChange w:id="962" w:author="Felipe Cescato Biscuola" w:date="2019-10-23T16:10:00Z">
            <w:tblPrEx>
              <w:tblW w:w="9072" w:type="dxa"/>
              <w:jc w:val="center"/>
              <w:tblCellMar>
                <w:left w:w="70" w:type="dxa"/>
                <w:right w:w="70" w:type="dxa"/>
              </w:tblCellMar>
            </w:tblPrEx>
          </w:tblPrExChange>
        </w:tblPrEx>
        <w:trPr>
          <w:trHeight w:val="340"/>
          <w:jc w:val="center"/>
          <w:trPrChange w:id="963"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noWrap/>
            <w:vAlign w:val="center"/>
            <w:hideMark/>
            <w:tcPrChange w:id="964" w:author="Felipe Cescato Biscuola" w:date="2019-10-23T16:10:00Z">
              <w:tcPr>
                <w:tcW w:w="2127" w:type="dxa"/>
                <w:tcBorders>
                  <w:top w:val="nil"/>
                  <w:left w:val="nil"/>
                  <w:bottom w:val="single" w:sz="4" w:space="0" w:color="auto"/>
                  <w:right w:val="nil"/>
                </w:tcBorders>
                <w:shd w:val="clear" w:color="auto" w:fill="auto"/>
                <w:noWrap/>
                <w:vAlign w:val="center"/>
                <w:hideMark/>
              </w:tcPr>
            </w:tcPrChange>
          </w:tcPr>
          <w:p w14:paraId="610333FF"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Agente Fiduciário</w:t>
            </w:r>
          </w:p>
        </w:tc>
        <w:tc>
          <w:tcPr>
            <w:tcW w:w="0" w:type="auto"/>
            <w:tcBorders>
              <w:top w:val="nil"/>
              <w:left w:val="nil"/>
              <w:bottom w:val="single" w:sz="4" w:space="0" w:color="auto"/>
              <w:right w:val="nil"/>
            </w:tcBorders>
            <w:shd w:val="clear" w:color="auto" w:fill="auto"/>
            <w:noWrap/>
            <w:vAlign w:val="center"/>
            <w:hideMark/>
            <w:tcPrChange w:id="965"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52EEA9AF"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Oliveira </w:t>
            </w:r>
            <w:proofErr w:type="spellStart"/>
            <w:r w:rsidRPr="00D47E18">
              <w:rPr>
                <w:rFonts w:ascii="Calibri" w:hAnsi="Calibri" w:cs="Calibri"/>
                <w:color w:val="000000"/>
                <w:sz w:val="20"/>
                <w:szCs w:val="20"/>
              </w:rPr>
              <w:t>Trust</w:t>
            </w:r>
            <w:proofErr w:type="spellEnd"/>
          </w:p>
        </w:tc>
        <w:tc>
          <w:tcPr>
            <w:tcW w:w="0" w:type="auto"/>
            <w:tcBorders>
              <w:top w:val="nil"/>
              <w:left w:val="nil"/>
              <w:bottom w:val="single" w:sz="4" w:space="0" w:color="auto"/>
              <w:right w:val="nil"/>
            </w:tcBorders>
            <w:shd w:val="clear" w:color="auto" w:fill="auto"/>
            <w:noWrap/>
            <w:vAlign w:val="center"/>
            <w:hideMark/>
            <w:tcPrChange w:id="966" w:author="Felipe Cescato Biscuola" w:date="2019-10-23T16:10:00Z">
              <w:tcPr>
                <w:tcW w:w="3402" w:type="dxa"/>
                <w:gridSpan w:val="3"/>
                <w:tcBorders>
                  <w:top w:val="nil"/>
                  <w:left w:val="nil"/>
                  <w:bottom w:val="single" w:sz="4" w:space="0" w:color="auto"/>
                  <w:right w:val="nil"/>
                </w:tcBorders>
                <w:shd w:val="clear" w:color="auto" w:fill="auto"/>
                <w:noWrap/>
                <w:vAlign w:val="center"/>
                <w:hideMark/>
              </w:tcPr>
            </w:tcPrChange>
          </w:tcPr>
          <w:p w14:paraId="28F0759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R$ 18.000,00 por ano</w:t>
            </w:r>
          </w:p>
        </w:tc>
        <w:tc>
          <w:tcPr>
            <w:tcW w:w="0" w:type="auto"/>
            <w:tcBorders>
              <w:top w:val="nil"/>
              <w:left w:val="nil"/>
              <w:bottom w:val="single" w:sz="4" w:space="0" w:color="auto"/>
              <w:right w:val="nil"/>
            </w:tcBorders>
            <w:shd w:val="clear" w:color="auto" w:fill="auto"/>
            <w:noWrap/>
            <w:vAlign w:val="center"/>
            <w:hideMark/>
            <w:tcPrChange w:id="967"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2BDB1118"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68"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0E2BA242"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R$ 20.489,47</w:t>
            </w:r>
          </w:p>
        </w:tc>
      </w:tr>
      <w:tr w:rsidR="00D47E18" w:rsidRPr="00D47E18" w14:paraId="3675B672" w14:textId="77777777" w:rsidTr="000E56C5">
        <w:tblPrEx>
          <w:tblW w:w="0" w:type="auto"/>
          <w:jc w:val="center"/>
          <w:tblCellMar>
            <w:left w:w="70" w:type="dxa"/>
            <w:right w:w="70" w:type="dxa"/>
          </w:tblCellMar>
          <w:tblPrExChange w:id="969" w:author="Felipe Cescato Biscuola" w:date="2019-10-23T16:10:00Z">
            <w:tblPrEx>
              <w:tblW w:w="9072" w:type="dxa"/>
              <w:jc w:val="center"/>
              <w:tblCellMar>
                <w:left w:w="70" w:type="dxa"/>
                <w:right w:w="70" w:type="dxa"/>
              </w:tblCellMar>
            </w:tblPrEx>
          </w:tblPrExChange>
        </w:tblPrEx>
        <w:trPr>
          <w:trHeight w:val="340"/>
          <w:jc w:val="center"/>
          <w:trPrChange w:id="970" w:author="Felipe Cescato Biscuola" w:date="2019-10-23T16:10:00Z">
            <w:trPr>
              <w:gridAfter w:val="0"/>
              <w:trHeight w:val="600"/>
              <w:jc w:val="center"/>
            </w:trPr>
          </w:trPrChange>
        </w:trPr>
        <w:tc>
          <w:tcPr>
            <w:tcW w:w="0" w:type="auto"/>
            <w:tcBorders>
              <w:top w:val="nil"/>
              <w:left w:val="nil"/>
              <w:bottom w:val="single" w:sz="4" w:space="0" w:color="auto"/>
              <w:right w:val="nil"/>
            </w:tcBorders>
            <w:shd w:val="clear" w:color="auto" w:fill="auto"/>
            <w:noWrap/>
            <w:vAlign w:val="center"/>
            <w:hideMark/>
            <w:tcPrChange w:id="971" w:author="Felipe Cescato Biscuola" w:date="2019-10-23T16:10:00Z">
              <w:tcPr>
                <w:tcW w:w="2127" w:type="dxa"/>
                <w:tcBorders>
                  <w:top w:val="nil"/>
                  <w:left w:val="nil"/>
                  <w:bottom w:val="single" w:sz="4" w:space="0" w:color="auto"/>
                  <w:right w:val="nil"/>
                </w:tcBorders>
                <w:shd w:val="clear" w:color="auto" w:fill="auto"/>
                <w:noWrap/>
                <w:vAlign w:val="center"/>
                <w:hideMark/>
              </w:tcPr>
            </w:tcPrChange>
          </w:tcPr>
          <w:p w14:paraId="03794B38"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Custódia das CCI</w:t>
            </w:r>
          </w:p>
        </w:tc>
        <w:tc>
          <w:tcPr>
            <w:tcW w:w="0" w:type="auto"/>
            <w:tcBorders>
              <w:top w:val="nil"/>
              <w:left w:val="nil"/>
              <w:bottom w:val="single" w:sz="4" w:space="0" w:color="auto"/>
              <w:right w:val="nil"/>
            </w:tcBorders>
            <w:shd w:val="clear" w:color="auto" w:fill="auto"/>
            <w:noWrap/>
            <w:vAlign w:val="center"/>
            <w:hideMark/>
            <w:tcPrChange w:id="972" w:author="Felipe Cescato Biscuola" w:date="2019-10-23T16:10:00Z">
              <w:tcPr>
                <w:tcW w:w="1134" w:type="dxa"/>
                <w:tcBorders>
                  <w:top w:val="nil"/>
                  <w:left w:val="nil"/>
                  <w:bottom w:val="single" w:sz="4" w:space="0" w:color="auto"/>
                  <w:right w:val="nil"/>
                </w:tcBorders>
                <w:shd w:val="clear" w:color="auto" w:fill="auto"/>
                <w:noWrap/>
                <w:vAlign w:val="center"/>
                <w:hideMark/>
              </w:tcPr>
            </w:tcPrChange>
          </w:tcPr>
          <w:p w14:paraId="5F4758B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 xml:space="preserve">Oliveira </w:t>
            </w:r>
            <w:proofErr w:type="spellStart"/>
            <w:r w:rsidRPr="00D47E18">
              <w:rPr>
                <w:rFonts w:ascii="Calibri" w:hAnsi="Calibri" w:cs="Calibri"/>
                <w:color w:val="000000"/>
                <w:sz w:val="20"/>
                <w:szCs w:val="20"/>
              </w:rPr>
              <w:t>Trust</w:t>
            </w:r>
            <w:proofErr w:type="spellEnd"/>
          </w:p>
        </w:tc>
        <w:tc>
          <w:tcPr>
            <w:tcW w:w="0" w:type="auto"/>
            <w:tcBorders>
              <w:top w:val="nil"/>
              <w:left w:val="nil"/>
              <w:bottom w:val="single" w:sz="4" w:space="0" w:color="auto"/>
              <w:right w:val="nil"/>
            </w:tcBorders>
            <w:shd w:val="clear" w:color="auto" w:fill="auto"/>
            <w:noWrap/>
            <w:vAlign w:val="center"/>
            <w:hideMark/>
            <w:tcPrChange w:id="973" w:author="Felipe Cescato Biscuola" w:date="2019-10-23T16:10:00Z">
              <w:tcPr>
                <w:tcW w:w="3402" w:type="dxa"/>
                <w:gridSpan w:val="3"/>
                <w:tcBorders>
                  <w:top w:val="nil"/>
                  <w:left w:val="nil"/>
                  <w:bottom w:val="single" w:sz="4" w:space="0" w:color="auto"/>
                  <w:right w:val="nil"/>
                </w:tcBorders>
                <w:shd w:val="clear" w:color="auto" w:fill="auto"/>
                <w:noWrap/>
                <w:vAlign w:val="center"/>
                <w:hideMark/>
              </w:tcPr>
            </w:tcPrChange>
          </w:tcPr>
          <w:p w14:paraId="4F2264BA"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R$ 3.000,00 por ano</w:t>
            </w:r>
          </w:p>
        </w:tc>
        <w:tc>
          <w:tcPr>
            <w:tcW w:w="0" w:type="auto"/>
            <w:tcBorders>
              <w:top w:val="nil"/>
              <w:left w:val="nil"/>
              <w:bottom w:val="single" w:sz="4" w:space="0" w:color="auto"/>
              <w:right w:val="nil"/>
            </w:tcBorders>
            <w:shd w:val="clear" w:color="auto" w:fill="auto"/>
            <w:noWrap/>
            <w:vAlign w:val="center"/>
            <w:hideMark/>
            <w:tcPrChange w:id="974" w:author="Felipe Cescato Biscuola" w:date="2019-10-23T16:10:00Z">
              <w:tcPr>
                <w:tcW w:w="850" w:type="dxa"/>
                <w:gridSpan w:val="2"/>
                <w:tcBorders>
                  <w:top w:val="nil"/>
                  <w:left w:val="nil"/>
                  <w:bottom w:val="single" w:sz="4" w:space="0" w:color="auto"/>
                  <w:right w:val="nil"/>
                </w:tcBorders>
                <w:shd w:val="clear" w:color="auto" w:fill="auto"/>
                <w:noWrap/>
                <w:vAlign w:val="center"/>
                <w:hideMark/>
              </w:tcPr>
            </w:tcPrChange>
          </w:tcPr>
          <w:p w14:paraId="757F1905"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Change w:id="975" w:author="Felipe Cescato Biscuola" w:date="2019-10-23T16:10:00Z">
              <w:tcPr>
                <w:tcW w:w="1559" w:type="dxa"/>
                <w:gridSpan w:val="2"/>
                <w:tcBorders>
                  <w:top w:val="nil"/>
                  <w:left w:val="nil"/>
                  <w:bottom w:val="single" w:sz="4" w:space="0" w:color="auto"/>
                  <w:right w:val="nil"/>
                </w:tcBorders>
                <w:shd w:val="clear" w:color="auto" w:fill="auto"/>
                <w:noWrap/>
                <w:vAlign w:val="center"/>
                <w:hideMark/>
              </w:tcPr>
            </w:tcPrChange>
          </w:tcPr>
          <w:p w14:paraId="27EFD2C6"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R$ 3.414,91</w:t>
            </w:r>
          </w:p>
        </w:tc>
      </w:tr>
      <w:tr w:rsidR="00D47E18" w:rsidRPr="00D47E18" w14:paraId="2217AE48" w14:textId="77777777" w:rsidTr="000E56C5">
        <w:tblPrEx>
          <w:tblW w:w="0" w:type="auto"/>
          <w:jc w:val="center"/>
          <w:tblCellMar>
            <w:left w:w="70" w:type="dxa"/>
            <w:right w:w="70" w:type="dxa"/>
          </w:tblCellMar>
          <w:tblPrExChange w:id="976" w:author="Felipe Cescato Biscuola" w:date="2019-10-23T16:10:00Z">
            <w:tblPrEx>
              <w:tblW w:w="9072" w:type="dxa"/>
              <w:jc w:val="center"/>
              <w:tblCellMar>
                <w:left w:w="70" w:type="dxa"/>
                <w:right w:w="70" w:type="dxa"/>
              </w:tblCellMar>
            </w:tblPrEx>
          </w:tblPrExChange>
        </w:tblPrEx>
        <w:trPr>
          <w:trHeight w:val="340"/>
          <w:jc w:val="center"/>
          <w:trPrChange w:id="977" w:author="Felipe Cescato Biscuola" w:date="2019-10-23T16:10:00Z">
            <w:trPr>
              <w:gridAfter w:val="0"/>
              <w:trHeight w:val="600"/>
              <w:jc w:val="center"/>
            </w:trPr>
          </w:trPrChange>
        </w:trPr>
        <w:tc>
          <w:tcPr>
            <w:tcW w:w="0" w:type="auto"/>
            <w:tcBorders>
              <w:top w:val="nil"/>
              <w:left w:val="nil"/>
              <w:bottom w:val="double" w:sz="6" w:space="0" w:color="auto"/>
              <w:right w:val="nil"/>
            </w:tcBorders>
            <w:shd w:val="clear" w:color="auto" w:fill="auto"/>
            <w:noWrap/>
            <w:vAlign w:val="center"/>
            <w:hideMark/>
            <w:tcPrChange w:id="978" w:author="Felipe Cescato Biscuola" w:date="2019-10-23T16:10:00Z">
              <w:tcPr>
                <w:tcW w:w="2127" w:type="dxa"/>
                <w:tcBorders>
                  <w:top w:val="nil"/>
                  <w:left w:val="nil"/>
                  <w:bottom w:val="double" w:sz="6" w:space="0" w:color="auto"/>
                  <w:right w:val="nil"/>
                </w:tcBorders>
                <w:shd w:val="clear" w:color="auto" w:fill="auto"/>
                <w:noWrap/>
                <w:vAlign w:val="center"/>
                <w:hideMark/>
              </w:tcPr>
            </w:tcPrChange>
          </w:tcPr>
          <w:p w14:paraId="5CE4F5F3"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Serviço de Monitoramento</w:t>
            </w:r>
          </w:p>
        </w:tc>
        <w:tc>
          <w:tcPr>
            <w:tcW w:w="0" w:type="auto"/>
            <w:tcBorders>
              <w:top w:val="nil"/>
              <w:left w:val="nil"/>
              <w:bottom w:val="double" w:sz="6" w:space="0" w:color="auto"/>
              <w:right w:val="nil"/>
            </w:tcBorders>
            <w:shd w:val="clear" w:color="auto" w:fill="auto"/>
            <w:noWrap/>
            <w:vAlign w:val="center"/>
            <w:hideMark/>
            <w:tcPrChange w:id="979" w:author="Felipe Cescato Biscuola" w:date="2019-10-23T16:10:00Z">
              <w:tcPr>
                <w:tcW w:w="1134" w:type="dxa"/>
                <w:tcBorders>
                  <w:top w:val="nil"/>
                  <w:left w:val="nil"/>
                  <w:bottom w:val="double" w:sz="6" w:space="0" w:color="auto"/>
                  <w:right w:val="nil"/>
                </w:tcBorders>
                <w:shd w:val="clear" w:color="auto" w:fill="auto"/>
                <w:noWrap/>
                <w:vAlign w:val="center"/>
                <w:hideMark/>
              </w:tcPr>
            </w:tcPrChange>
          </w:tcPr>
          <w:p w14:paraId="56BC5081" w14:textId="77777777" w:rsidR="00D47E18" w:rsidRPr="00D47E18" w:rsidRDefault="00D47E18" w:rsidP="00D47E18">
            <w:pPr>
              <w:jc w:val="center"/>
              <w:rPr>
                <w:rFonts w:ascii="Calibri" w:hAnsi="Calibri" w:cs="Calibri"/>
                <w:color w:val="000000"/>
                <w:sz w:val="20"/>
                <w:szCs w:val="20"/>
              </w:rPr>
            </w:pPr>
            <w:proofErr w:type="spellStart"/>
            <w:r w:rsidRPr="00D47E18">
              <w:rPr>
                <w:rFonts w:ascii="Calibri" w:hAnsi="Calibri" w:cs="Calibri"/>
                <w:color w:val="000000"/>
                <w:sz w:val="20"/>
                <w:szCs w:val="20"/>
              </w:rPr>
              <w:t>Monitori</w:t>
            </w:r>
            <w:proofErr w:type="spellEnd"/>
          </w:p>
        </w:tc>
        <w:tc>
          <w:tcPr>
            <w:tcW w:w="0" w:type="auto"/>
            <w:tcBorders>
              <w:top w:val="nil"/>
              <w:left w:val="nil"/>
              <w:bottom w:val="double" w:sz="6" w:space="0" w:color="auto"/>
              <w:right w:val="nil"/>
            </w:tcBorders>
            <w:shd w:val="clear" w:color="auto" w:fill="auto"/>
            <w:noWrap/>
            <w:vAlign w:val="center"/>
            <w:hideMark/>
            <w:tcPrChange w:id="980" w:author="Felipe Cescato Biscuola" w:date="2019-10-23T16:10:00Z">
              <w:tcPr>
                <w:tcW w:w="3402" w:type="dxa"/>
                <w:gridSpan w:val="3"/>
                <w:tcBorders>
                  <w:top w:val="nil"/>
                  <w:left w:val="nil"/>
                  <w:bottom w:val="double" w:sz="6" w:space="0" w:color="auto"/>
                  <w:right w:val="nil"/>
                </w:tcBorders>
                <w:shd w:val="clear" w:color="auto" w:fill="auto"/>
                <w:noWrap/>
                <w:vAlign w:val="center"/>
                <w:hideMark/>
              </w:tcPr>
            </w:tcPrChange>
          </w:tcPr>
          <w:p w14:paraId="11694DEA"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R$ 7.800,00 por mês</w:t>
            </w:r>
          </w:p>
        </w:tc>
        <w:tc>
          <w:tcPr>
            <w:tcW w:w="0" w:type="auto"/>
            <w:tcBorders>
              <w:top w:val="nil"/>
              <w:left w:val="nil"/>
              <w:bottom w:val="double" w:sz="6" w:space="0" w:color="auto"/>
              <w:right w:val="nil"/>
            </w:tcBorders>
            <w:shd w:val="clear" w:color="auto" w:fill="auto"/>
            <w:noWrap/>
            <w:vAlign w:val="center"/>
            <w:hideMark/>
            <w:tcPrChange w:id="981" w:author="Felipe Cescato Biscuola" w:date="2019-10-23T16:10:00Z">
              <w:tcPr>
                <w:tcW w:w="850" w:type="dxa"/>
                <w:gridSpan w:val="2"/>
                <w:tcBorders>
                  <w:top w:val="nil"/>
                  <w:left w:val="nil"/>
                  <w:bottom w:val="double" w:sz="6" w:space="0" w:color="auto"/>
                  <w:right w:val="nil"/>
                </w:tcBorders>
                <w:shd w:val="clear" w:color="auto" w:fill="auto"/>
                <w:noWrap/>
                <w:vAlign w:val="center"/>
                <w:hideMark/>
              </w:tcPr>
            </w:tcPrChange>
          </w:tcPr>
          <w:p w14:paraId="0FDED6D0"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0,00%</w:t>
            </w:r>
          </w:p>
        </w:tc>
        <w:tc>
          <w:tcPr>
            <w:tcW w:w="0" w:type="auto"/>
            <w:tcBorders>
              <w:top w:val="nil"/>
              <w:left w:val="nil"/>
              <w:bottom w:val="double" w:sz="6" w:space="0" w:color="auto"/>
              <w:right w:val="nil"/>
            </w:tcBorders>
            <w:shd w:val="clear" w:color="auto" w:fill="auto"/>
            <w:noWrap/>
            <w:vAlign w:val="center"/>
            <w:hideMark/>
            <w:tcPrChange w:id="982" w:author="Felipe Cescato Biscuola" w:date="2019-10-23T16:10:00Z">
              <w:tcPr>
                <w:tcW w:w="1559" w:type="dxa"/>
                <w:gridSpan w:val="2"/>
                <w:tcBorders>
                  <w:top w:val="nil"/>
                  <w:left w:val="nil"/>
                  <w:bottom w:val="double" w:sz="6" w:space="0" w:color="auto"/>
                  <w:right w:val="nil"/>
                </w:tcBorders>
                <w:shd w:val="clear" w:color="auto" w:fill="auto"/>
                <w:noWrap/>
                <w:vAlign w:val="center"/>
                <w:hideMark/>
              </w:tcPr>
            </w:tcPrChange>
          </w:tcPr>
          <w:p w14:paraId="72E3A401" w14:textId="77777777" w:rsidR="00D47E18" w:rsidRPr="00D47E18" w:rsidRDefault="00D47E18" w:rsidP="00D47E18">
            <w:pPr>
              <w:jc w:val="center"/>
              <w:rPr>
                <w:rFonts w:ascii="Calibri" w:hAnsi="Calibri" w:cs="Calibri"/>
                <w:color w:val="000000"/>
                <w:sz w:val="20"/>
                <w:szCs w:val="20"/>
              </w:rPr>
            </w:pPr>
            <w:r w:rsidRPr="00D47E18">
              <w:rPr>
                <w:rFonts w:ascii="Calibri" w:hAnsi="Calibri" w:cs="Calibri"/>
                <w:color w:val="000000"/>
                <w:sz w:val="20"/>
                <w:szCs w:val="20"/>
              </w:rPr>
              <w:t>R$ 7.800,00</w:t>
            </w:r>
          </w:p>
        </w:tc>
      </w:tr>
    </w:tbl>
    <w:p w14:paraId="1CEC6FCA" w14:textId="77777777" w:rsidR="006011E4" w:rsidRDefault="006011E4" w:rsidP="00C11F37">
      <w:pPr>
        <w:spacing w:line="280" w:lineRule="exact"/>
        <w:jc w:val="center"/>
        <w:rPr>
          <w:rFonts w:ascii="Trebuchet MS" w:hAnsi="Trebuchet MS"/>
          <w:b/>
          <w:smallCaps/>
          <w:sz w:val="20"/>
          <w:szCs w:val="20"/>
        </w:rPr>
      </w:pPr>
    </w:p>
    <w:p w14:paraId="6CB0B7BB" w14:textId="2CE8018A" w:rsidR="00D30F65" w:rsidRDefault="00D30F65">
      <w:pPr>
        <w:jc w:val="left"/>
        <w:rPr>
          <w:rFonts w:ascii="Trebuchet MS" w:hAnsi="Trebuchet MS"/>
          <w:b/>
          <w:smallCaps/>
          <w:sz w:val="20"/>
          <w:szCs w:val="20"/>
        </w:rPr>
      </w:pPr>
      <w:r>
        <w:rPr>
          <w:rFonts w:ascii="Trebuchet MS" w:hAnsi="Trebuchet MS"/>
          <w:b/>
          <w:smallCaps/>
          <w:sz w:val="20"/>
          <w:szCs w:val="20"/>
        </w:rPr>
        <w:br w:type="page"/>
      </w:r>
    </w:p>
    <w:p w14:paraId="5B8FDF5A" w14:textId="77777777" w:rsidR="006011E4" w:rsidRDefault="006011E4" w:rsidP="00C11F37">
      <w:pPr>
        <w:spacing w:line="280" w:lineRule="exact"/>
        <w:jc w:val="center"/>
        <w:rPr>
          <w:rFonts w:ascii="Trebuchet MS" w:hAnsi="Trebuchet MS"/>
          <w:b/>
          <w:smallCaps/>
          <w:sz w:val="20"/>
          <w:szCs w:val="20"/>
        </w:rPr>
      </w:pPr>
    </w:p>
    <w:p w14:paraId="67A7A94F" w14:textId="169D18B1" w:rsidR="00022321" w:rsidRDefault="00A57F1D" w:rsidP="00C11F37">
      <w:pPr>
        <w:spacing w:line="280" w:lineRule="exact"/>
        <w:jc w:val="center"/>
        <w:rPr>
          <w:rFonts w:ascii="Trebuchet MS" w:hAnsi="Trebuchet MS"/>
          <w:b/>
          <w:smallCaps/>
          <w:sz w:val="20"/>
          <w:szCs w:val="20"/>
        </w:rPr>
      </w:pPr>
      <w:r>
        <w:rPr>
          <w:rFonts w:ascii="Trebuchet MS" w:hAnsi="Trebuchet MS"/>
          <w:b/>
          <w:smallCaps/>
          <w:sz w:val="20"/>
          <w:szCs w:val="20"/>
        </w:rPr>
        <w:t xml:space="preserve">Anexo </w:t>
      </w:r>
      <w:ins w:id="983" w:author="Maria Eugênia Castellari" w:date="2019-10-23T21:38:00Z">
        <w:r w:rsidR="004B6008">
          <w:rPr>
            <w:rFonts w:ascii="Trebuchet MS" w:hAnsi="Trebuchet MS"/>
            <w:b/>
            <w:smallCaps/>
            <w:sz w:val="20"/>
            <w:szCs w:val="20"/>
          </w:rPr>
          <w:t>I</w:t>
        </w:r>
      </w:ins>
      <w:r>
        <w:rPr>
          <w:rFonts w:ascii="Trebuchet MS" w:hAnsi="Trebuchet MS"/>
          <w:b/>
          <w:smallCaps/>
          <w:sz w:val="20"/>
          <w:szCs w:val="20"/>
        </w:rPr>
        <w:t>V</w:t>
      </w:r>
    </w:p>
    <w:p w14:paraId="5156B4DA" w14:textId="67836006" w:rsidR="00A57F1D" w:rsidRDefault="00A57F1D" w:rsidP="00C11F37">
      <w:pPr>
        <w:spacing w:line="280" w:lineRule="exact"/>
        <w:jc w:val="center"/>
        <w:rPr>
          <w:rFonts w:ascii="Trebuchet MS" w:hAnsi="Trebuchet MS"/>
          <w:b/>
          <w:smallCaps/>
          <w:sz w:val="20"/>
          <w:szCs w:val="20"/>
        </w:rPr>
      </w:pPr>
      <w:r>
        <w:rPr>
          <w:rFonts w:ascii="Trebuchet MS" w:hAnsi="Trebuchet MS"/>
          <w:b/>
          <w:smallCaps/>
          <w:sz w:val="20"/>
          <w:szCs w:val="20"/>
        </w:rPr>
        <w:t>Data de Pagamento dos Juros Remuneratórios</w:t>
      </w:r>
      <w:r w:rsidR="00D30F65">
        <w:rPr>
          <w:rFonts w:ascii="Trebuchet MS" w:hAnsi="Trebuchet MS"/>
          <w:b/>
          <w:smallCaps/>
          <w:sz w:val="20"/>
          <w:szCs w:val="20"/>
        </w:rPr>
        <w:t xml:space="preserve"> e da </w:t>
      </w:r>
      <w:r>
        <w:rPr>
          <w:rFonts w:ascii="Trebuchet MS" w:hAnsi="Trebuchet MS"/>
          <w:b/>
          <w:smallCaps/>
          <w:sz w:val="20"/>
          <w:szCs w:val="20"/>
        </w:rPr>
        <w:t>Amortização</w:t>
      </w:r>
    </w:p>
    <w:p w14:paraId="2E28F274" w14:textId="77777777" w:rsidR="008C0513" w:rsidRDefault="008C0513" w:rsidP="00C11F37">
      <w:pPr>
        <w:spacing w:line="280" w:lineRule="exact"/>
        <w:jc w:val="center"/>
        <w:rPr>
          <w:rFonts w:ascii="Trebuchet MS" w:hAnsi="Trebuchet MS"/>
          <w:b/>
          <w:smallCaps/>
          <w:sz w:val="20"/>
          <w:szCs w:val="20"/>
        </w:rPr>
      </w:pPr>
    </w:p>
    <w:p w14:paraId="73EA0A7A" w14:textId="77777777" w:rsidR="008C0513" w:rsidRDefault="008C0513" w:rsidP="00C11F37">
      <w:pPr>
        <w:spacing w:line="280" w:lineRule="exact"/>
        <w:jc w:val="center"/>
        <w:rPr>
          <w:rFonts w:ascii="Trebuchet MS" w:hAnsi="Trebuchet MS"/>
          <w:b/>
          <w:smallCaps/>
          <w:sz w:val="20"/>
          <w:szCs w:val="20"/>
        </w:rPr>
      </w:pPr>
    </w:p>
    <w:tbl>
      <w:tblPr>
        <w:tblW w:w="9634" w:type="dxa"/>
        <w:jc w:val="center"/>
        <w:tblCellMar>
          <w:left w:w="70" w:type="dxa"/>
          <w:right w:w="70" w:type="dxa"/>
        </w:tblCellMar>
        <w:tblLook w:val="04A0" w:firstRow="1" w:lastRow="0" w:firstColumn="1" w:lastColumn="0" w:noHBand="0" w:noVBand="1"/>
        <w:tblPrChange w:id="984" w:author="Felipe Cescato Biscuola" w:date="2019-10-23T16:10:00Z">
          <w:tblPr>
            <w:tblW w:w="9634" w:type="dxa"/>
            <w:jc w:val="center"/>
            <w:tblCellMar>
              <w:left w:w="70" w:type="dxa"/>
              <w:right w:w="70" w:type="dxa"/>
            </w:tblCellMar>
            <w:tblLook w:val="04A0" w:firstRow="1" w:lastRow="0" w:firstColumn="1" w:lastColumn="0" w:noHBand="0" w:noVBand="1"/>
          </w:tblPr>
        </w:tblPrChange>
      </w:tblPr>
      <w:tblGrid>
        <w:gridCol w:w="988"/>
        <w:gridCol w:w="1559"/>
        <w:gridCol w:w="1417"/>
        <w:gridCol w:w="2127"/>
        <w:gridCol w:w="1701"/>
        <w:gridCol w:w="1842"/>
        <w:tblGridChange w:id="985">
          <w:tblGrid>
            <w:gridCol w:w="988"/>
            <w:gridCol w:w="1559"/>
            <w:gridCol w:w="1417"/>
            <w:gridCol w:w="2127"/>
            <w:gridCol w:w="1701"/>
            <w:gridCol w:w="1842"/>
          </w:tblGrid>
        </w:tblGridChange>
      </w:tblGrid>
      <w:tr w:rsidR="004E04EC" w:rsidRPr="004E04EC" w14:paraId="27C18F2A" w14:textId="77777777" w:rsidTr="000E56C5">
        <w:trPr>
          <w:trHeight w:val="20"/>
          <w:tblHeader/>
          <w:jc w:val="center"/>
          <w:trPrChange w:id="986" w:author="Felipe Cescato Biscuola" w:date="2019-10-23T16:10:00Z">
            <w:trPr>
              <w:trHeight w:val="765"/>
              <w:tblHeader/>
              <w:jc w:val="center"/>
            </w:trPr>
          </w:trPrChange>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Change w:id="987" w:author="Felipe Cescato Biscuola" w:date="2019-10-23T16:10:00Z">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14:paraId="0CA57457" w14:textId="77777777" w:rsidR="004E04EC" w:rsidRPr="004E04EC" w:rsidRDefault="004E04EC" w:rsidP="004E04EC">
            <w:pPr>
              <w:jc w:val="center"/>
              <w:rPr>
                <w:rFonts w:ascii="Calibri" w:hAnsi="Calibri" w:cs="Calibri"/>
                <w:b/>
                <w:bCs/>
                <w:color w:val="000000"/>
                <w:sz w:val="20"/>
                <w:szCs w:val="20"/>
              </w:rPr>
            </w:pPr>
            <w:r w:rsidRPr="004E04EC">
              <w:rPr>
                <w:rFonts w:ascii="Calibri" w:hAnsi="Calibri" w:cs="Calibri"/>
                <w:b/>
                <w:bCs/>
                <w:color w:val="000000"/>
                <w:sz w:val="20"/>
                <w:szCs w:val="20"/>
              </w:rPr>
              <w:t>Período:</w:t>
            </w:r>
          </w:p>
        </w:tc>
        <w:tc>
          <w:tcPr>
            <w:tcW w:w="1559" w:type="dxa"/>
            <w:tcBorders>
              <w:top w:val="single" w:sz="4" w:space="0" w:color="auto"/>
              <w:left w:val="nil"/>
              <w:bottom w:val="single" w:sz="4" w:space="0" w:color="auto"/>
              <w:right w:val="single" w:sz="4" w:space="0" w:color="auto"/>
            </w:tcBorders>
            <w:shd w:val="clear" w:color="auto" w:fill="auto"/>
            <w:vAlign w:val="center"/>
            <w:hideMark/>
            <w:tcPrChange w:id="988" w:author="Felipe Cescato Biscuola" w:date="2019-10-23T16:10:00Z">
              <w:tcPr>
                <w:tcW w:w="1559" w:type="dxa"/>
                <w:tcBorders>
                  <w:top w:val="single" w:sz="4" w:space="0" w:color="auto"/>
                  <w:left w:val="nil"/>
                  <w:bottom w:val="single" w:sz="4" w:space="0" w:color="auto"/>
                  <w:right w:val="single" w:sz="4" w:space="0" w:color="auto"/>
                </w:tcBorders>
                <w:shd w:val="clear" w:color="auto" w:fill="auto"/>
                <w:vAlign w:val="center"/>
                <w:hideMark/>
              </w:tcPr>
            </w:tcPrChange>
          </w:tcPr>
          <w:p w14:paraId="426CF889" w14:textId="77777777" w:rsidR="004E04EC" w:rsidRPr="004E04EC" w:rsidRDefault="004E04EC" w:rsidP="004E04EC">
            <w:pPr>
              <w:jc w:val="center"/>
              <w:rPr>
                <w:rFonts w:ascii="Calibri" w:hAnsi="Calibri" w:cs="Calibri"/>
                <w:b/>
                <w:bCs/>
                <w:color w:val="000000"/>
                <w:sz w:val="20"/>
                <w:szCs w:val="20"/>
              </w:rPr>
            </w:pPr>
            <w:r w:rsidRPr="004E04EC">
              <w:rPr>
                <w:rFonts w:ascii="Calibri" w:hAnsi="Calibri" w:cs="Calibri"/>
                <w:b/>
                <w:bCs/>
                <w:color w:val="000000"/>
                <w:sz w:val="20"/>
                <w:szCs w:val="20"/>
              </w:rPr>
              <w:t>Data de Vencimento da Debêntures - (PIBB)</w:t>
            </w:r>
          </w:p>
        </w:tc>
        <w:tc>
          <w:tcPr>
            <w:tcW w:w="1417" w:type="dxa"/>
            <w:tcBorders>
              <w:top w:val="single" w:sz="4" w:space="0" w:color="auto"/>
              <w:left w:val="nil"/>
              <w:bottom w:val="single" w:sz="4" w:space="0" w:color="auto"/>
              <w:right w:val="single" w:sz="4" w:space="0" w:color="auto"/>
            </w:tcBorders>
            <w:shd w:val="clear" w:color="auto" w:fill="auto"/>
            <w:vAlign w:val="center"/>
            <w:hideMark/>
            <w:tcPrChange w:id="989" w:author="Felipe Cescato Biscuola" w:date="2019-10-23T16:10:00Z">
              <w:tcPr>
                <w:tcW w:w="1417" w:type="dxa"/>
                <w:tcBorders>
                  <w:top w:val="single" w:sz="4" w:space="0" w:color="auto"/>
                  <w:left w:val="nil"/>
                  <w:bottom w:val="single" w:sz="4" w:space="0" w:color="auto"/>
                  <w:right w:val="single" w:sz="4" w:space="0" w:color="auto"/>
                </w:tcBorders>
                <w:shd w:val="clear" w:color="auto" w:fill="auto"/>
                <w:vAlign w:val="center"/>
                <w:hideMark/>
              </w:tcPr>
            </w:tcPrChange>
          </w:tcPr>
          <w:p w14:paraId="69876BD2" w14:textId="77777777" w:rsidR="004E04EC" w:rsidRPr="004E04EC" w:rsidRDefault="004E04EC" w:rsidP="004E04EC">
            <w:pPr>
              <w:jc w:val="center"/>
              <w:rPr>
                <w:rFonts w:ascii="Calibri" w:hAnsi="Calibri" w:cs="Calibri"/>
                <w:b/>
                <w:bCs/>
                <w:color w:val="000000"/>
                <w:sz w:val="20"/>
                <w:szCs w:val="20"/>
              </w:rPr>
            </w:pPr>
            <w:r w:rsidRPr="004E04EC">
              <w:rPr>
                <w:rFonts w:ascii="Calibri" w:hAnsi="Calibri" w:cs="Calibri"/>
                <w:b/>
                <w:bCs/>
                <w:color w:val="000000"/>
                <w:sz w:val="20"/>
                <w:szCs w:val="20"/>
              </w:rPr>
              <w:t>Preço Unitário</w:t>
            </w:r>
          </w:p>
        </w:tc>
        <w:tc>
          <w:tcPr>
            <w:tcW w:w="2127" w:type="dxa"/>
            <w:tcBorders>
              <w:top w:val="single" w:sz="4" w:space="0" w:color="auto"/>
              <w:left w:val="nil"/>
              <w:bottom w:val="single" w:sz="4" w:space="0" w:color="auto"/>
              <w:right w:val="single" w:sz="4" w:space="0" w:color="auto"/>
            </w:tcBorders>
            <w:shd w:val="clear" w:color="auto" w:fill="auto"/>
            <w:vAlign w:val="center"/>
            <w:hideMark/>
            <w:tcPrChange w:id="990" w:author="Felipe Cescato Biscuola" w:date="2019-10-23T16:10:00Z">
              <w:tcPr>
                <w:tcW w:w="2127" w:type="dxa"/>
                <w:tcBorders>
                  <w:top w:val="single" w:sz="4" w:space="0" w:color="auto"/>
                  <w:left w:val="nil"/>
                  <w:bottom w:val="single" w:sz="4" w:space="0" w:color="auto"/>
                  <w:right w:val="single" w:sz="4" w:space="0" w:color="auto"/>
                </w:tcBorders>
                <w:shd w:val="clear" w:color="auto" w:fill="auto"/>
                <w:vAlign w:val="center"/>
                <w:hideMark/>
              </w:tcPr>
            </w:tcPrChange>
          </w:tcPr>
          <w:p w14:paraId="0B403F25" w14:textId="77777777" w:rsidR="004E04EC" w:rsidRPr="004E04EC" w:rsidRDefault="004E04EC" w:rsidP="004E04EC">
            <w:pPr>
              <w:jc w:val="center"/>
              <w:rPr>
                <w:rFonts w:ascii="Calibri" w:hAnsi="Calibri" w:cs="Calibri"/>
                <w:b/>
                <w:bCs/>
                <w:color w:val="000000"/>
                <w:sz w:val="20"/>
                <w:szCs w:val="20"/>
              </w:rPr>
            </w:pPr>
            <w:r w:rsidRPr="004E04EC">
              <w:rPr>
                <w:rFonts w:ascii="Calibri" w:hAnsi="Calibri" w:cs="Calibri"/>
                <w:b/>
                <w:bCs/>
                <w:color w:val="000000"/>
                <w:sz w:val="20"/>
                <w:szCs w:val="20"/>
              </w:rPr>
              <w:t>Saldo Devedor Debêntures - (PIBB)</w:t>
            </w:r>
          </w:p>
        </w:tc>
        <w:tc>
          <w:tcPr>
            <w:tcW w:w="1701" w:type="dxa"/>
            <w:tcBorders>
              <w:top w:val="single" w:sz="4" w:space="0" w:color="auto"/>
              <w:left w:val="nil"/>
              <w:bottom w:val="single" w:sz="4" w:space="0" w:color="auto"/>
              <w:right w:val="single" w:sz="4" w:space="0" w:color="auto"/>
            </w:tcBorders>
            <w:shd w:val="clear" w:color="auto" w:fill="auto"/>
            <w:vAlign w:val="center"/>
            <w:hideMark/>
            <w:tcPrChange w:id="991" w:author="Felipe Cescato Biscuola" w:date="2019-10-23T16:10:00Z">
              <w:tcPr>
                <w:tcW w:w="1701" w:type="dxa"/>
                <w:tcBorders>
                  <w:top w:val="single" w:sz="4" w:space="0" w:color="auto"/>
                  <w:left w:val="nil"/>
                  <w:bottom w:val="single" w:sz="4" w:space="0" w:color="auto"/>
                  <w:right w:val="single" w:sz="4" w:space="0" w:color="auto"/>
                </w:tcBorders>
                <w:shd w:val="clear" w:color="auto" w:fill="auto"/>
                <w:vAlign w:val="center"/>
                <w:hideMark/>
              </w:tcPr>
            </w:tcPrChange>
          </w:tcPr>
          <w:p w14:paraId="3AC3187A" w14:textId="77777777" w:rsidR="004E04EC" w:rsidRPr="004E04EC" w:rsidRDefault="004E04EC" w:rsidP="004E04EC">
            <w:pPr>
              <w:jc w:val="center"/>
              <w:rPr>
                <w:rFonts w:ascii="Calibri" w:hAnsi="Calibri" w:cs="Calibri"/>
                <w:b/>
                <w:bCs/>
                <w:color w:val="000000"/>
                <w:sz w:val="20"/>
                <w:szCs w:val="20"/>
              </w:rPr>
            </w:pPr>
            <w:r w:rsidRPr="004E04EC">
              <w:rPr>
                <w:rFonts w:ascii="Calibri" w:hAnsi="Calibri" w:cs="Calibri"/>
                <w:b/>
                <w:bCs/>
                <w:color w:val="000000"/>
                <w:sz w:val="20"/>
                <w:szCs w:val="20"/>
              </w:rPr>
              <w:t>Taxa de Amortização da Debêntures (</w:t>
            </w:r>
            <w:proofErr w:type="spellStart"/>
            <w:r w:rsidRPr="004E04EC">
              <w:rPr>
                <w:rFonts w:ascii="Calibri" w:hAnsi="Calibri" w:cs="Calibri"/>
                <w:b/>
                <w:bCs/>
                <w:color w:val="000000"/>
                <w:sz w:val="20"/>
                <w:szCs w:val="20"/>
              </w:rPr>
              <w:t>TAi</w:t>
            </w:r>
            <w:proofErr w:type="spellEnd"/>
            <w:r w:rsidRPr="004E04EC">
              <w:rPr>
                <w:rFonts w:ascii="Calibri" w:hAnsi="Calibri" w:cs="Calibri"/>
                <w:b/>
                <w:bCs/>
                <w:color w:val="000000"/>
                <w:sz w:val="20"/>
                <w:szCs w:val="20"/>
              </w:rPr>
              <w:t>)</w:t>
            </w:r>
          </w:p>
        </w:tc>
        <w:tc>
          <w:tcPr>
            <w:tcW w:w="1842" w:type="dxa"/>
            <w:tcBorders>
              <w:top w:val="single" w:sz="4" w:space="0" w:color="auto"/>
              <w:left w:val="nil"/>
              <w:bottom w:val="single" w:sz="4" w:space="0" w:color="auto"/>
              <w:right w:val="single" w:sz="4" w:space="0" w:color="auto"/>
            </w:tcBorders>
            <w:shd w:val="clear" w:color="auto" w:fill="auto"/>
            <w:vAlign w:val="center"/>
            <w:hideMark/>
            <w:tcPrChange w:id="992" w:author="Felipe Cescato Biscuola" w:date="2019-10-23T16:10:00Z">
              <w:tcPr>
                <w:tcW w:w="1842" w:type="dxa"/>
                <w:tcBorders>
                  <w:top w:val="single" w:sz="4" w:space="0" w:color="auto"/>
                  <w:left w:val="nil"/>
                  <w:bottom w:val="single" w:sz="4" w:space="0" w:color="auto"/>
                  <w:right w:val="single" w:sz="4" w:space="0" w:color="auto"/>
                </w:tcBorders>
                <w:shd w:val="clear" w:color="auto" w:fill="auto"/>
                <w:vAlign w:val="center"/>
                <w:hideMark/>
              </w:tcPr>
            </w:tcPrChange>
          </w:tcPr>
          <w:p w14:paraId="698ED656" w14:textId="77777777" w:rsidR="004E04EC" w:rsidRPr="004E04EC" w:rsidRDefault="004E04EC" w:rsidP="004E04EC">
            <w:pPr>
              <w:jc w:val="center"/>
              <w:rPr>
                <w:rFonts w:ascii="Calibri" w:hAnsi="Calibri" w:cs="Calibri"/>
                <w:b/>
                <w:bCs/>
                <w:color w:val="000000"/>
                <w:sz w:val="20"/>
                <w:szCs w:val="20"/>
              </w:rPr>
            </w:pPr>
            <w:r w:rsidRPr="004E04EC">
              <w:rPr>
                <w:rFonts w:ascii="Calibri" w:hAnsi="Calibri" w:cs="Calibri"/>
                <w:b/>
                <w:bCs/>
                <w:color w:val="000000"/>
                <w:sz w:val="20"/>
                <w:szCs w:val="20"/>
              </w:rPr>
              <w:t>Pagamento de Juros da Debêntures?</w:t>
            </w:r>
          </w:p>
        </w:tc>
      </w:tr>
      <w:tr w:rsidR="00522A7B" w:rsidRPr="004E04EC" w14:paraId="4DB3C885"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479E03A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Emissão</w:t>
            </w:r>
          </w:p>
        </w:tc>
        <w:tc>
          <w:tcPr>
            <w:tcW w:w="1559" w:type="dxa"/>
            <w:tcBorders>
              <w:top w:val="nil"/>
              <w:left w:val="nil"/>
              <w:bottom w:val="single" w:sz="4" w:space="0" w:color="auto"/>
              <w:right w:val="single" w:sz="4" w:space="0" w:color="auto"/>
            </w:tcBorders>
            <w:shd w:val="clear" w:color="000000" w:fill="E7E6E6"/>
            <w:noWrap/>
            <w:vAlign w:val="center"/>
            <w:hideMark/>
          </w:tcPr>
          <w:p w14:paraId="13FE8C1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22/10/2019</w:t>
            </w:r>
          </w:p>
        </w:tc>
        <w:tc>
          <w:tcPr>
            <w:tcW w:w="1417" w:type="dxa"/>
            <w:tcBorders>
              <w:top w:val="nil"/>
              <w:left w:val="nil"/>
              <w:bottom w:val="single" w:sz="4" w:space="0" w:color="auto"/>
              <w:right w:val="single" w:sz="4" w:space="0" w:color="auto"/>
            </w:tcBorders>
            <w:shd w:val="clear" w:color="000000" w:fill="E7E6E6"/>
            <w:noWrap/>
            <w:vAlign w:val="center"/>
            <w:hideMark/>
          </w:tcPr>
          <w:p w14:paraId="2750015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000000" w:fill="E7E6E6"/>
            <w:noWrap/>
            <w:vAlign w:val="center"/>
            <w:hideMark/>
          </w:tcPr>
          <w:p w14:paraId="4350B4B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000000" w:fill="E7E6E6"/>
            <w:noWrap/>
            <w:vAlign w:val="center"/>
            <w:hideMark/>
          </w:tcPr>
          <w:p w14:paraId="0A325E6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w:t>
            </w:r>
          </w:p>
        </w:tc>
        <w:tc>
          <w:tcPr>
            <w:tcW w:w="1842" w:type="dxa"/>
            <w:tcBorders>
              <w:top w:val="nil"/>
              <w:left w:val="nil"/>
              <w:bottom w:val="single" w:sz="4" w:space="0" w:color="auto"/>
              <w:right w:val="single" w:sz="4" w:space="0" w:color="auto"/>
            </w:tcBorders>
            <w:shd w:val="clear" w:color="000000" w:fill="E7E6E6"/>
            <w:noWrap/>
            <w:vAlign w:val="center"/>
            <w:hideMark/>
          </w:tcPr>
          <w:p w14:paraId="495B46B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w:t>
            </w:r>
          </w:p>
        </w:tc>
      </w:tr>
      <w:tr w:rsidR="004E04EC" w:rsidRPr="004E04EC" w14:paraId="0EB58921" w14:textId="77777777" w:rsidTr="000E56C5">
        <w:trPr>
          <w:trHeight w:val="20"/>
          <w:jc w:val="center"/>
          <w:trPrChange w:id="99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99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520767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w:t>
            </w:r>
          </w:p>
        </w:tc>
        <w:tc>
          <w:tcPr>
            <w:tcW w:w="1559" w:type="dxa"/>
            <w:tcBorders>
              <w:top w:val="nil"/>
              <w:left w:val="nil"/>
              <w:bottom w:val="single" w:sz="4" w:space="0" w:color="auto"/>
              <w:right w:val="single" w:sz="4" w:space="0" w:color="auto"/>
            </w:tcBorders>
            <w:shd w:val="clear" w:color="auto" w:fill="auto"/>
            <w:noWrap/>
            <w:vAlign w:val="center"/>
            <w:hideMark/>
            <w:tcPrChange w:id="99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496CF55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22/11/2019</w:t>
            </w:r>
          </w:p>
        </w:tc>
        <w:tc>
          <w:tcPr>
            <w:tcW w:w="1417" w:type="dxa"/>
            <w:tcBorders>
              <w:top w:val="nil"/>
              <w:left w:val="nil"/>
              <w:bottom w:val="single" w:sz="4" w:space="0" w:color="auto"/>
              <w:right w:val="single" w:sz="4" w:space="0" w:color="auto"/>
            </w:tcBorders>
            <w:shd w:val="clear" w:color="auto" w:fill="auto"/>
            <w:noWrap/>
            <w:vAlign w:val="center"/>
            <w:hideMark/>
            <w:tcPrChange w:id="99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40CE31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99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D70FD6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99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2B6A25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99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37F1E2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7B4F61F" w14:textId="77777777" w:rsidTr="000E56C5">
        <w:trPr>
          <w:trHeight w:val="20"/>
          <w:jc w:val="center"/>
          <w:trPrChange w:id="100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0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55A763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w:t>
            </w:r>
          </w:p>
        </w:tc>
        <w:tc>
          <w:tcPr>
            <w:tcW w:w="1559" w:type="dxa"/>
            <w:tcBorders>
              <w:top w:val="nil"/>
              <w:left w:val="nil"/>
              <w:bottom w:val="single" w:sz="4" w:space="0" w:color="auto"/>
              <w:right w:val="single" w:sz="4" w:space="0" w:color="auto"/>
            </w:tcBorders>
            <w:shd w:val="clear" w:color="auto" w:fill="auto"/>
            <w:noWrap/>
            <w:vAlign w:val="center"/>
            <w:hideMark/>
            <w:tcPrChange w:id="100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A76749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23/12/2019</w:t>
            </w:r>
          </w:p>
        </w:tc>
        <w:tc>
          <w:tcPr>
            <w:tcW w:w="1417" w:type="dxa"/>
            <w:tcBorders>
              <w:top w:val="nil"/>
              <w:left w:val="nil"/>
              <w:bottom w:val="single" w:sz="4" w:space="0" w:color="auto"/>
              <w:right w:val="single" w:sz="4" w:space="0" w:color="auto"/>
            </w:tcBorders>
            <w:shd w:val="clear" w:color="auto" w:fill="auto"/>
            <w:noWrap/>
            <w:vAlign w:val="center"/>
            <w:hideMark/>
            <w:tcPrChange w:id="100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D63F02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0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E0077C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0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2FF2FC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0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2D8F17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BA16CAE" w14:textId="77777777" w:rsidTr="000E56C5">
        <w:trPr>
          <w:trHeight w:val="20"/>
          <w:jc w:val="center"/>
          <w:trPrChange w:id="100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0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452C61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w:t>
            </w:r>
          </w:p>
        </w:tc>
        <w:tc>
          <w:tcPr>
            <w:tcW w:w="1559" w:type="dxa"/>
            <w:tcBorders>
              <w:top w:val="nil"/>
              <w:left w:val="nil"/>
              <w:bottom w:val="single" w:sz="4" w:space="0" w:color="auto"/>
              <w:right w:val="single" w:sz="4" w:space="0" w:color="auto"/>
            </w:tcBorders>
            <w:shd w:val="clear" w:color="auto" w:fill="auto"/>
            <w:noWrap/>
            <w:vAlign w:val="center"/>
            <w:hideMark/>
            <w:tcPrChange w:id="100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68687D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22/01/2020</w:t>
            </w:r>
          </w:p>
        </w:tc>
        <w:tc>
          <w:tcPr>
            <w:tcW w:w="1417" w:type="dxa"/>
            <w:tcBorders>
              <w:top w:val="nil"/>
              <w:left w:val="nil"/>
              <w:bottom w:val="single" w:sz="4" w:space="0" w:color="auto"/>
              <w:right w:val="single" w:sz="4" w:space="0" w:color="auto"/>
            </w:tcBorders>
            <w:shd w:val="clear" w:color="auto" w:fill="auto"/>
            <w:noWrap/>
            <w:vAlign w:val="center"/>
            <w:hideMark/>
            <w:tcPrChange w:id="101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2155BD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1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871AED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1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C4E00A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1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77B98C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CA574D4" w14:textId="77777777" w:rsidTr="000E56C5">
        <w:trPr>
          <w:trHeight w:val="20"/>
          <w:jc w:val="center"/>
          <w:trPrChange w:id="1014"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15"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AD3265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w:t>
            </w:r>
          </w:p>
        </w:tc>
        <w:tc>
          <w:tcPr>
            <w:tcW w:w="1559" w:type="dxa"/>
            <w:tcBorders>
              <w:top w:val="nil"/>
              <w:left w:val="nil"/>
              <w:bottom w:val="single" w:sz="4" w:space="0" w:color="auto"/>
              <w:right w:val="single" w:sz="4" w:space="0" w:color="auto"/>
            </w:tcBorders>
            <w:shd w:val="clear" w:color="auto" w:fill="auto"/>
            <w:noWrap/>
            <w:vAlign w:val="center"/>
            <w:hideMark/>
            <w:tcPrChange w:id="1016"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61732E0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26/02/2020</w:t>
            </w:r>
          </w:p>
        </w:tc>
        <w:tc>
          <w:tcPr>
            <w:tcW w:w="1417" w:type="dxa"/>
            <w:tcBorders>
              <w:top w:val="nil"/>
              <w:left w:val="nil"/>
              <w:bottom w:val="single" w:sz="4" w:space="0" w:color="auto"/>
              <w:right w:val="single" w:sz="4" w:space="0" w:color="auto"/>
            </w:tcBorders>
            <w:shd w:val="clear" w:color="auto" w:fill="auto"/>
            <w:noWrap/>
            <w:vAlign w:val="center"/>
            <w:hideMark/>
            <w:tcPrChange w:id="1017"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ABA7D0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18"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F5AE98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19"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DBEC40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20"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A73197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6A91C6CA" w14:textId="77777777" w:rsidTr="000E56C5">
        <w:trPr>
          <w:trHeight w:val="20"/>
          <w:jc w:val="center"/>
          <w:trPrChange w:id="1021"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22"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27FA74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w:t>
            </w:r>
          </w:p>
        </w:tc>
        <w:tc>
          <w:tcPr>
            <w:tcW w:w="1559" w:type="dxa"/>
            <w:tcBorders>
              <w:top w:val="nil"/>
              <w:left w:val="nil"/>
              <w:bottom w:val="single" w:sz="4" w:space="0" w:color="auto"/>
              <w:right w:val="single" w:sz="4" w:space="0" w:color="auto"/>
            </w:tcBorders>
            <w:shd w:val="clear" w:color="auto" w:fill="auto"/>
            <w:noWrap/>
            <w:vAlign w:val="center"/>
            <w:hideMark/>
            <w:tcPrChange w:id="1023"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6414CD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23/03/2020</w:t>
            </w:r>
          </w:p>
        </w:tc>
        <w:tc>
          <w:tcPr>
            <w:tcW w:w="1417" w:type="dxa"/>
            <w:tcBorders>
              <w:top w:val="nil"/>
              <w:left w:val="nil"/>
              <w:bottom w:val="single" w:sz="4" w:space="0" w:color="auto"/>
              <w:right w:val="single" w:sz="4" w:space="0" w:color="auto"/>
            </w:tcBorders>
            <w:shd w:val="clear" w:color="auto" w:fill="auto"/>
            <w:noWrap/>
            <w:vAlign w:val="center"/>
            <w:hideMark/>
            <w:tcPrChange w:id="1024"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222D021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25"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3B4D74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26"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BB2E8B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27"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996002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49256C1" w14:textId="77777777" w:rsidTr="000E56C5">
        <w:trPr>
          <w:trHeight w:val="20"/>
          <w:jc w:val="center"/>
          <w:trPrChange w:id="1028"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29"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5842AA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w:t>
            </w:r>
          </w:p>
        </w:tc>
        <w:tc>
          <w:tcPr>
            <w:tcW w:w="1559" w:type="dxa"/>
            <w:tcBorders>
              <w:top w:val="nil"/>
              <w:left w:val="nil"/>
              <w:bottom w:val="single" w:sz="4" w:space="0" w:color="auto"/>
              <w:right w:val="single" w:sz="4" w:space="0" w:color="auto"/>
            </w:tcBorders>
            <w:shd w:val="clear" w:color="auto" w:fill="auto"/>
            <w:noWrap/>
            <w:vAlign w:val="center"/>
            <w:hideMark/>
            <w:tcPrChange w:id="1030"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6A65C28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22/04/2020</w:t>
            </w:r>
          </w:p>
        </w:tc>
        <w:tc>
          <w:tcPr>
            <w:tcW w:w="1417" w:type="dxa"/>
            <w:tcBorders>
              <w:top w:val="nil"/>
              <w:left w:val="nil"/>
              <w:bottom w:val="single" w:sz="4" w:space="0" w:color="auto"/>
              <w:right w:val="single" w:sz="4" w:space="0" w:color="auto"/>
            </w:tcBorders>
            <w:shd w:val="clear" w:color="auto" w:fill="auto"/>
            <w:noWrap/>
            <w:vAlign w:val="center"/>
            <w:hideMark/>
            <w:tcPrChange w:id="1031"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CE592B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32"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E3B054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33"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946132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34"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4059154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1F1C536" w14:textId="77777777" w:rsidTr="000E56C5">
        <w:trPr>
          <w:trHeight w:val="20"/>
          <w:jc w:val="center"/>
          <w:trPrChange w:id="1035"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36"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D16FDA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w:t>
            </w:r>
          </w:p>
        </w:tc>
        <w:tc>
          <w:tcPr>
            <w:tcW w:w="1559" w:type="dxa"/>
            <w:tcBorders>
              <w:top w:val="nil"/>
              <w:left w:val="nil"/>
              <w:bottom w:val="single" w:sz="4" w:space="0" w:color="auto"/>
              <w:right w:val="single" w:sz="4" w:space="0" w:color="auto"/>
            </w:tcBorders>
            <w:shd w:val="clear" w:color="auto" w:fill="auto"/>
            <w:noWrap/>
            <w:vAlign w:val="center"/>
            <w:hideMark/>
            <w:tcPrChange w:id="1037"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60E042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22/05/2020</w:t>
            </w:r>
          </w:p>
        </w:tc>
        <w:tc>
          <w:tcPr>
            <w:tcW w:w="1417" w:type="dxa"/>
            <w:tcBorders>
              <w:top w:val="nil"/>
              <w:left w:val="nil"/>
              <w:bottom w:val="single" w:sz="4" w:space="0" w:color="auto"/>
              <w:right w:val="single" w:sz="4" w:space="0" w:color="auto"/>
            </w:tcBorders>
            <w:shd w:val="clear" w:color="auto" w:fill="auto"/>
            <w:noWrap/>
            <w:vAlign w:val="center"/>
            <w:hideMark/>
            <w:tcPrChange w:id="1038"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2C30CC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39"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FCE5E1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40"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7AFBDDB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41"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B74912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193F1AF" w14:textId="77777777" w:rsidTr="000E56C5">
        <w:trPr>
          <w:trHeight w:val="20"/>
          <w:jc w:val="center"/>
          <w:trPrChange w:id="1042"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43"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327710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8</w:t>
            </w:r>
          </w:p>
        </w:tc>
        <w:tc>
          <w:tcPr>
            <w:tcW w:w="1559" w:type="dxa"/>
            <w:tcBorders>
              <w:top w:val="nil"/>
              <w:left w:val="nil"/>
              <w:bottom w:val="single" w:sz="4" w:space="0" w:color="auto"/>
              <w:right w:val="single" w:sz="4" w:space="0" w:color="auto"/>
            </w:tcBorders>
            <w:shd w:val="clear" w:color="auto" w:fill="auto"/>
            <w:noWrap/>
            <w:vAlign w:val="center"/>
            <w:hideMark/>
            <w:tcPrChange w:id="1044"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B26D24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22/06/2020</w:t>
            </w:r>
          </w:p>
        </w:tc>
        <w:tc>
          <w:tcPr>
            <w:tcW w:w="1417" w:type="dxa"/>
            <w:tcBorders>
              <w:top w:val="nil"/>
              <w:left w:val="nil"/>
              <w:bottom w:val="single" w:sz="4" w:space="0" w:color="auto"/>
              <w:right w:val="single" w:sz="4" w:space="0" w:color="auto"/>
            </w:tcBorders>
            <w:shd w:val="clear" w:color="auto" w:fill="auto"/>
            <w:noWrap/>
            <w:vAlign w:val="center"/>
            <w:hideMark/>
            <w:tcPrChange w:id="1045"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B5EFB3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46"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5D830A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47"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1CEDE3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48"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830C21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4E2C327" w14:textId="77777777" w:rsidTr="000E56C5">
        <w:trPr>
          <w:trHeight w:val="20"/>
          <w:jc w:val="center"/>
          <w:trPrChange w:id="1049"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50"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3AB98E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9</w:t>
            </w:r>
          </w:p>
        </w:tc>
        <w:tc>
          <w:tcPr>
            <w:tcW w:w="1559" w:type="dxa"/>
            <w:tcBorders>
              <w:top w:val="nil"/>
              <w:left w:val="nil"/>
              <w:bottom w:val="single" w:sz="4" w:space="0" w:color="auto"/>
              <w:right w:val="single" w:sz="4" w:space="0" w:color="auto"/>
            </w:tcBorders>
            <w:shd w:val="clear" w:color="auto" w:fill="auto"/>
            <w:noWrap/>
            <w:vAlign w:val="center"/>
            <w:hideMark/>
            <w:tcPrChange w:id="1051"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916611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22/07/2020</w:t>
            </w:r>
          </w:p>
        </w:tc>
        <w:tc>
          <w:tcPr>
            <w:tcW w:w="1417" w:type="dxa"/>
            <w:tcBorders>
              <w:top w:val="nil"/>
              <w:left w:val="nil"/>
              <w:bottom w:val="single" w:sz="4" w:space="0" w:color="auto"/>
              <w:right w:val="single" w:sz="4" w:space="0" w:color="auto"/>
            </w:tcBorders>
            <w:shd w:val="clear" w:color="auto" w:fill="auto"/>
            <w:noWrap/>
            <w:vAlign w:val="center"/>
            <w:hideMark/>
            <w:tcPrChange w:id="1052"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2A98650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53"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368D96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54"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868CA5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55"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47272C7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0672056" w14:textId="77777777" w:rsidTr="000E56C5">
        <w:trPr>
          <w:trHeight w:val="20"/>
          <w:jc w:val="center"/>
          <w:trPrChange w:id="1056"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57"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A657FC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10</w:t>
            </w:r>
          </w:p>
        </w:tc>
        <w:tc>
          <w:tcPr>
            <w:tcW w:w="1559" w:type="dxa"/>
            <w:tcBorders>
              <w:top w:val="nil"/>
              <w:left w:val="nil"/>
              <w:bottom w:val="single" w:sz="4" w:space="0" w:color="auto"/>
              <w:right w:val="single" w:sz="4" w:space="0" w:color="auto"/>
            </w:tcBorders>
            <w:shd w:val="clear" w:color="auto" w:fill="auto"/>
            <w:noWrap/>
            <w:vAlign w:val="center"/>
            <w:hideMark/>
            <w:tcPrChange w:id="1058"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2E4534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24/08/2020</w:t>
            </w:r>
          </w:p>
        </w:tc>
        <w:tc>
          <w:tcPr>
            <w:tcW w:w="1417" w:type="dxa"/>
            <w:tcBorders>
              <w:top w:val="nil"/>
              <w:left w:val="nil"/>
              <w:bottom w:val="single" w:sz="4" w:space="0" w:color="auto"/>
              <w:right w:val="single" w:sz="4" w:space="0" w:color="auto"/>
            </w:tcBorders>
            <w:shd w:val="clear" w:color="auto" w:fill="auto"/>
            <w:noWrap/>
            <w:vAlign w:val="center"/>
            <w:hideMark/>
            <w:tcPrChange w:id="1059"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C5CB8E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60"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C2DEFB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61"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9517D0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62"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635FE3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0108F60" w14:textId="77777777" w:rsidTr="000E56C5">
        <w:trPr>
          <w:trHeight w:val="20"/>
          <w:jc w:val="center"/>
          <w:trPrChange w:id="106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6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F50433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11</w:t>
            </w:r>
          </w:p>
        </w:tc>
        <w:tc>
          <w:tcPr>
            <w:tcW w:w="1559" w:type="dxa"/>
            <w:tcBorders>
              <w:top w:val="nil"/>
              <w:left w:val="nil"/>
              <w:bottom w:val="single" w:sz="4" w:space="0" w:color="auto"/>
              <w:right w:val="single" w:sz="4" w:space="0" w:color="auto"/>
            </w:tcBorders>
            <w:shd w:val="clear" w:color="auto" w:fill="auto"/>
            <w:noWrap/>
            <w:vAlign w:val="center"/>
            <w:hideMark/>
            <w:tcPrChange w:id="106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5300CE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22/09/2020</w:t>
            </w:r>
          </w:p>
        </w:tc>
        <w:tc>
          <w:tcPr>
            <w:tcW w:w="1417" w:type="dxa"/>
            <w:tcBorders>
              <w:top w:val="nil"/>
              <w:left w:val="nil"/>
              <w:bottom w:val="single" w:sz="4" w:space="0" w:color="auto"/>
              <w:right w:val="single" w:sz="4" w:space="0" w:color="auto"/>
            </w:tcBorders>
            <w:shd w:val="clear" w:color="auto" w:fill="auto"/>
            <w:noWrap/>
            <w:vAlign w:val="center"/>
            <w:hideMark/>
            <w:tcPrChange w:id="106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6F6C7D7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R$1.000,00 </w:t>
            </w:r>
          </w:p>
        </w:tc>
        <w:tc>
          <w:tcPr>
            <w:tcW w:w="2127" w:type="dxa"/>
            <w:tcBorders>
              <w:top w:val="nil"/>
              <w:left w:val="nil"/>
              <w:bottom w:val="single" w:sz="4" w:space="0" w:color="auto"/>
              <w:right w:val="single" w:sz="4" w:space="0" w:color="auto"/>
            </w:tcBorders>
            <w:shd w:val="clear" w:color="auto" w:fill="auto"/>
            <w:noWrap/>
            <w:vAlign w:val="center"/>
            <w:hideMark/>
            <w:tcPrChange w:id="106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0158E4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R$50.000.000,00 </w:t>
            </w:r>
          </w:p>
        </w:tc>
        <w:tc>
          <w:tcPr>
            <w:tcW w:w="1701" w:type="dxa"/>
            <w:tcBorders>
              <w:top w:val="nil"/>
              <w:left w:val="nil"/>
              <w:bottom w:val="single" w:sz="4" w:space="0" w:color="auto"/>
              <w:right w:val="single" w:sz="4" w:space="0" w:color="auto"/>
            </w:tcBorders>
            <w:shd w:val="clear" w:color="auto" w:fill="auto"/>
            <w:noWrap/>
            <w:vAlign w:val="center"/>
            <w:hideMark/>
            <w:tcPrChange w:id="106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5FF522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6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F000D7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522A7B" w:rsidRPr="004E04EC" w14:paraId="122A1418"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4659424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12</w:t>
            </w:r>
          </w:p>
        </w:tc>
        <w:tc>
          <w:tcPr>
            <w:tcW w:w="1559" w:type="dxa"/>
            <w:tcBorders>
              <w:top w:val="nil"/>
              <w:left w:val="nil"/>
              <w:bottom w:val="single" w:sz="4" w:space="0" w:color="auto"/>
              <w:right w:val="single" w:sz="4" w:space="0" w:color="auto"/>
            </w:tcBorders>
            <w:shd w:val="clear" w:color="000000" w:fill="E7E6E6"/>
            <w:noWrap/>
            <w:vAlign w:val="center"/>
            <w:hideMark/>
          </w:tcPr>
          <w:p w14:paraId="6951312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22/10/2020</w:t>
            </w:r>
          </w:p>
        </w:tc>
        <w:tc>
          <w:tcPr>
            <w:tcW w:w="1417" w:type="dxa"/>
            <w:tcBorders>
              <w:top w:val="nil"/>
              <w:left w:val="nil"/>
              <w:bottom w:val="single" w:sz="4" w:space="0" w:color="auto"/>
              <w:right w:val="single" w:sz="4" w:space="0" w:color="auto"/>
            </w:tcBorders>
            <w:shd w:val="clear" w:color="000000" w:fill="E7E6E6"/>
            <w:noWrap/>
            <w:vAlign w:val="center"/>
            <w:hideMark/>
          </w:tcPr>
          <w:p w14:paraId="6AD7934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R$900,00 </w:t>
            </w:r>
          </w:p>
        </w:tc>
        <w:tc>
          <w:tcPr>
            <w:tcW w:w="2127" w:type="dxa"/>
            <w:tcBorders>
              <w:top w:val="nil"/>
              <w:left w:val="nil"/>
              <w:bottom w:val="single" w:sz="4" w:space="0" w:color="auto"/>
              <w:right w:val="single" w:sz="4" w:space="0" w:color="auto"/>
            </w:tcBorders>
            <w:shd w:val="clear" w:color="000000" w:fill="E7E6E6"/>
            <w:noWrap/>
            <w:vAlign w:val="center"/>
            <w:hideMark/>
          </w:tcPr>
          <w:p w14:paraId="6B3B3E5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R$45.000.000,00 </w:t>
            </w:r>
          </w:p>
        </w:tc>
        <w:tc>
          <w:tcPr>
            <w:tcW w:w="1701" w:type="dxa"/>
            <w:tcBorders>
              <w:top w:val="nil"/>
              <w:left w:val="nil"/>
              <w:bottom w:val="single" w:sz="4" w:space="0" w:color="auto"/>
              <w:right w:val="single" w:sz="4" w:space="0" w:color="auto"/>
            </w:tcBorders>
            <w:shd w:val="clear" w:color="000000" w:fill="E7E6E6"/>
            <w:noWrap/>
            <w:vAlign w:val="center"/>
            <w:hideMark/>
          </w:tcPr>
          <w:p w14:paraId="5AD3D7E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10,0000%</w:t>
            </w:r>
          </w:p>
        </w:tc>
        <w:tc>
          <w:tcPr>
            <w:tcW w:w="1842" w:type="dxa"/>
            <w:tcBorders>
              <w:top w:val="nil"/>
              <w:left w:val="nil"/>
              <w:bottom w:val="single" w:sz="4" w:space="0" w:color="auto"/>
              <w:right w:val="single" w:sz="4" w:space="0" w:color="auto"/>
            </w:tcBorders>
            <w:shd w:val="clear" w:color="000000" w:fill="E7E6E6"/>
            <w:noWrap/>
            <w:vAlign w:val="center"/>
            <w:hideMark/>
          </w:tcPr>
          <w:p w14:paraId="0C0E0D8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A886AA2" w14:textId="77777777" w:rsidTr="000E56C5">
        <w:trPr>
          <w:trHeight w:val="20"/>
          <w:jc w:val="center"/>
          <w:trPrChange w:id="107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7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3518F9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13</w:t>
            </w:r>
          </w:p>
        </w:tc>
        <w:tc>
          <w:tcPr>
            <w:tcW w:w="1559" w:type="dxa"/>
            <w:tcBorders>
              <w:top w:val="nil"/>
              <w:left w:val="nil"/>
              <w:bottom w:val="single" w:sz="4" w:space="0" w:color="auto"/>
              <w:right w:val="single" w:sz="4" w:space="0" w:color="auto"/>
            </w:tcBorders>
            <w:shd w:val="clear" w:color="auto" w:fill="auto"/>
            <w:noWrap/>
            <w:vAlign w:val="center"/>
            <w:hideMark/>
            <w:tcPrChange w:id="107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AFEA0E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23/11/2020</w:t>
            </w:r>
          </w:p>
        </w:tc>
        <w:tc>
          <w:tcPr>
            <w:tcW w:w="1417" w:type="dxa"/>
            <w:tcBorders>
              <w:top w:val="nil"/>
              <w:left w:val="nil"/>
              <w:bottom w:val="single" w:sz="4" w:space="0" w:color="auto"/>
              <w:right w:val="single" w:sz="4" w:space="0" w:color="auto"/>
            </w:tcBorders>
            <w:shd w:val="clear" w:color="auto" w:fill="auto"/>
            <w:noWrap/>
            <w:vAlign w:val="center"/>
            <w:hideMark/>
            <w:tcPrChange w:id="107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56E5F2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R$900,00 </w:t>
            </w:r>
          </w:p>
        </w:tc>
        <w:tc>
          <w:tcPr>
            <w:tcW w:w="2127" w:type="dxa"/>
            <w:tcBorders>
              <w:top w:val="nil"/>
              <w:left w:val="nil"/>
              <w:bottom w:val="single" w:sz="4" w:space="0" w:color="auto"/>
              <w:right w:val="single" w:sz="4" w:space="0" w:color="auto"/>
            </w:tcBorders>
            <w:shd w:val="clear" w:color="auto" w:fill="auto"/>
            <w:noWrap/>
            <w:vAlign w:val="center"/>
            <w:hideMark/>
            <w:tcPrChange w:id="107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6455AB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R$45.000.000,00 </w:t>
            </w:r>
          </w:p>
        </w:tc>
        <w:tc>
          <w:tcPr>
            <w:tcW w:w="1701" w:type="dxa"/>
            <w:tcBorders>
              <w:top w:val="nil"/>
              <w:left w:val="nil"/>
              <w:bottom w:val="single" w:sz="4" w:space="0" w:color="auto"/>
              <w:right w:val="single" w:sz="4" w:space="0" w:color="auto"/>
            </w:tcBorders>
            <w:shd w:val="clear" w:color="auto" w:fill="auto"/>
            <w:noWrap/>
            <w:vAlign w:val="center"/>
            <w:hideMark/>
            <w:tcPrChange w:id="107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DB53E5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7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D25B47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688270C5" w14:textId="77777777" w:rsidTr="000E56C5">
        <w:trPr>
          <w:trHeight w:val="20"/>
          <w:jc w:val="center"/>
          <w:trPrChange w:id="107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7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E6F8E0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14</w:t>
            </w:r>
          </w:p>
        </w:tc>
        <w:tc>
          <w:tcPr>
            <w:tcW w:w="1559" w:type="dxa"/>
            <w:tcBorders>
              <w:top w:val="nil"/>
              <w:left w:val="nil"/>
              <w:bottom w:val="single" w:sz="4" w:space="0" w:color="auto"/>
              <w:right w:val="single" w:sz="4" w:space="0" w:color="auto"/>
            </w:tcBorders>
            <w:shd w:val="clear" w:color="auto" w:fill="auto"/>
            <w:noWrap/>
            <w:vAlign w:val="center"/>
            <w:hideMark/>
            <w:tcPrChange w:id="107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8A7D5A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22/12/2020</w:t>
            </w:r>
          </w:p>
        </w:tc>
        <w:tc>
          <w:tcPr>
            <w:tcW w:w="1417" w:type="dxa"/>
            <w:tcBorders>
              <w:top w:val="nil"/>
              <w:left w:val="nil"/>
              <w:bottom w:val="single" w:sz="4" w:space="0" w:color="auto"/>
              <w:right w:val="single" w:sz="4" w:space="0" w:color="auto"/>
            </w:tcBorders>
            <w:shd w:val="clear" w:color="auto" w:fill="auto"/>
            <w:noWrap/>
            <w:vAlign w:val="center"/>
            <w:hideMark/>
            <w:tcPrChange w:id="108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49BCCD0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R$900,00 </w:t>
            </w:r>
          </w:p>
        </w:tc>
        <w:tc>
          <w:tcPr>
            <w:tcW w:w="2127" w:type="dxa"/>
            <w:tcBorders>
              <w:top w:val="nil"/>
              <w:left w:val="nil"/>
              <w:bottom w:val="single" w:sz="4" w:space="0" w:color="auto"/>
              <w:right w:val="single" w:sz="4" w:space="0" w:color="auto"/>
            </w:tcBorders>
            <w:shd w:val="clear" w:color="auto" w:fill="auto"/>
            <w:noWrap/>
            <w:vAlign w:val="center"/>
            <w:hideMark/>
            <w:tcPrChange w:id="108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B12391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R$45.000.000,00 </w:t>
            </w:r>
          </w:p>
        </w:tc>
        <w:tc>
          <w:tcPr>
            <w:tcW w:w="1701" w:type="dxa"/>
            <w:tcBorders>
              <w:top w:val="nil"/>
              <w:left w:val="nil"/>
              <w:bottom w:val="single" w:sz="4" w:space="0" w:color="auto"/>
              <w:right w:val="single" w:sz="4" w:space="0" w:color="auto"/>
            </w:tcBorders>
            <w:shd w:val="clear" w:color="auto" w:fill="auto"/>
            <w:noWrap/>
            <w:vAlign w:val="center"/>
            <w:hideMark/>
            <w:tcPrChange w:id="108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525265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8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D3D6CC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42FDABD" w14:textId="77777777" w:rsidTr="000E56C5">
        <w:trPr>
          <w:trHeight w:val="20"/>
          <w:jc w:val="center"/>
          <w:trPrChange w:id="1084"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85"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F2D203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15</w:t>
            </w:r>
          </w:p>
        </w:tc>
        <w:tc>
          <w:tcPr>
            <w:tcW w:w="1559" w:type="dxa"/>
            <w:tcBorders>
              <w:top w:val="nil"/>
              <w:left w:val="nil"/>
              <w:bottom w:val="single" w:sz="4" w:space="0" w:color="auto"/>
              <w:right w:val="single" w:sz="4" w:space="0" w:color="auto"/>
            </w:tcBorders>
            <w:shd w:val="clear" w:color="auto" w:fill="auto"/>
            <w:noWrap/>
            <w:vAlign w:val="center"/>
            <w:hideMark/>
            <w:tcPrChange w:id="1086"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138BD7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22/01/2021</w:t>
            </w:r>
          </w:p>
        </w:tc>
        <w:tc>
          <w:tcPr>
            <w:tcW w:w="1417" w:type="dxa"/>
            <w:tcBorders>
              <w:top w:val="nil"/>
              <w:left w:val="nil"/>
              <w:bottom w:val="single" w:sz="4" w:space="0" w:color="auto"/>
              <w:right w:val="single" w:sz="4" w:space="0" w:color="auto"/>
            </w:tcBorders>
            <w:shd w:val="clear" w:color="auto" w:fill="auto"/>
            <w:noWrap/>
            <w:vAlign w:val="center"/>
            <w:hideMark/>
            <w:tcPrChange w:id="1087"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68CA153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R$900,00 </w:t>
            </w:r>
          </w:p>
        </w:tc>
        <w:tc>
          <w:tcPr>
            <w:tcW w:w="2127" w:type="dxa"/>
            <w:tcBorders>
              <w:top w:val="nil"/>
              <w:left w:val="nil"/>
              <w:bottom w:val="single" w:sz="4" w:space="0" w:color="auto"/>
              <w:right w:val="single" w:sz="4" w:space="0" w:color="auto"/>
            </w:tcBorders>
            <w:shd w:val="clear" w:color="auto" w:fill="auto"/>
            <w:noWrap/>
            <w:vAlign w:val="center"/>
            <w:hideMark/>
            <w:tcPrChange w:id="1088"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B9BB5C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R$45.000.000,00 </w:t>
            </w:r>
          </w:p>
        </w:tc>
        <w:tc>
          <w:tcPr>
            <w:tcW w:w="1701" w:type="dxa"/>
            <w:tcBorders>
              <w:top w:val="nil"/>
              <w:left w:val="nil"/>
              <w:bottom w:val="single" w:sz="4" w:space="0" w:color="auto"/>
              <w:right w:val="single" w:sz="4" w:space="0" w:color="auto"/>
            </w:tcBorders>
            <w:shd w:val="clear" w:color="auto" w:fill="auto"/>
            <w:noWrap/>
            <w:vAlign w:val="center"/>
            <w:hideMark/>
            <w:tcPrChange w:id="1089"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F9A010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90"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226C3B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846581C" w14:textId="77777777" w:rsidTr="000E56C5">
        <w:trPr>
          <w:trHeight w:val="20"/>
          <w:jc w:val="center"/>
          <w:trPrChange w:id="1091"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92"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AE75D8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16</w:t>
            </w:r>
          </w:p>
        </w:tc>
        <w:tc>
          <w:tcPr>
            <w:tcW w:w="1559" w:type="dxa"/>
            <w:tcBorders>
              <w:top w:val="nil"/>
              <w:left w:val="nil"/>
              <w:bottom w:val="single" w:sz="4" w:space="0" w:color="auto"/>
              <w:right w:val="single" w:sz="4" w:space="0" w:color="auto"/>
            </w:tcBorders>
            <w:shd w:val="clear" w:color="auto" w:fill="auto"/>
            <w:noWrap/>
            <w:vAlign w:val="center"/>
            <w:hideMark/>
            <w:tcPrChange w:id="1093"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8FBC7D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22/02/2021</w:t>
            </w:r>
          </w:p>
        </w:tc>
        <w:tc>
          <w:tcPr>
            <w:tcW w:w="1417" w:type="dxa"/>
            <w:tcBorders>
              <w:top w:val="nil"/>
              <w:left w:val="nil"/>
              <w:bottom w:val="single" w:sz="4" w:space="0" w:color="auto"/>
              <w:right w:val="single" w:sz="4" w:space="0" w:color="auto"/>
            </w:tcBorders>
            <w:shd w:val="clear" w:color="auto" w:fill="auto"/>
            <w:noWrap/>
            <w:vAlign w:val="center"/>
            <w:hideMark/>
            <w:tcPrChange w:id="1094"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E2EDEE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R$900,00 </w:t>
            </w:r>
          </w:p>
        </w:tc>
        <w:tc>
          <w:tcPr>
            <w:tcW w:w="2127" w:type="dxa"/>
            <w:tcBorders>
              <w:top w:val="nil"/>
              <w:left w:val="nil"/>
              <w:bottom w:val="single" w:sz="4" w:space="0" w:color="auto"/>
              <w:right w:val="single" w:sz="4" w:space="0" w:color="auto"/>
            </w:tcBorders>
            <w:shd w:val="clear" w:color="auto" w:fill="auto"/>
            <w:noWrap/>
            <w:vAlign w:val="center"/>
            <w:hideMark/>
            <w:tcPrChange w:id="1095"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728E15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R$45.000.000,00 </w:t>
            </w:r>
          </w:p>
        </w:tc>
        <w:tc>
          <w:tcPr>
            <w:tcW w:w="1701" w:type="dxa"/>
            <w:tcBorders>
              <w:top w:val="nil"/>
              <w:left w:val="nil"/>
              <w:bottom w:val="single" w:sz="4" w:space="0" w:color="auto"/>
              <w:right w:val="single" w:sz="4" w:space="0" w:color="auto"/>
            </w:tcBorders>
            <w:shd w:val="clear" w:color="auto" w:fill="auto"/>
            <w:noWrap/>
            <w:vAlign w:val="center"/>
            <w:hideMark/>
            <w:tcPrChange w:id="1096"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6596F4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097"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00F5BE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695CE5D" w14:textId="77777777" w:rsidTr="000E56C5">
        <w:trPr>
          <w:trHeight w:val="20"/>
          <w:jc w:val="center"/>
          <w:trPrChange w:id="1098"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099"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DAEE8D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17</w:t>
            </w:r>
          </w:p>
        </w:tc>
        <w:tc>
          <w:tcPr>
            <w:tcW w:w="1559" w:type="dxa"/>
            <w:tcBorders>
              <w:top w:val="nil"/>
              <w:left w:val="nil"/>
              <w:bottom w:val="single" w:sz="4" w:space="0" w:color="auto"/>
              <w:right w:val="single" w:sz="4" w:space="0" w:color="auto"/>
            </w:tcBorders>
            <w:shd w:val="clear" w:color="auto" w:fill="auto"/>
            <w:noWrap/>
            <w:vAlign w:val="center"/>
            <w:hideMark/>
            <w:tcPrChange w:id="1100"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A2647B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22/03/2021</w:t>
            </w:r>
          </w:p>
        </w:tc>
        <w:tc>
          <w:tcPr>
            <w:tcW w:w="1417" w:type="dxa"/>
            <w:tcBorders>
              <w:top w:val="nil"/>
              <w:left w:val="nil"/>
              <w:bottom w:val="single" w:sz="4" w:space="0" w:color="auto"/>
              <w:right w:val="single" w:sz="4" w:space="0" w:color="auto"/>
            </w:tcBorders>
            <w:shd w:val="clear" w:color="auto" w:fill="auto"/>
            <w:noWrap/>
            <w:vAlign w:val="center"/>
            <w:hideMark/>
            <w:tcPrChange w:id="1101"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999C3E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R$900,00 </w:t>
            </w:r>
          </w:p>
        </w:tc>
        <w:tc>
          <w:tcPr>
            <w:tcW w:w="2127" w:type="dxa"/>
            <w:tcBorders>
              <w:top w:val="nil"/>
              <w:left w:val="nil"/>
              <w:bottom w:val="single" w:sz="4" w:space="0" w:color="auto"/>
              <w:right w:val="single" w:sz="4" w:space="0" w:color="auto"/>
            </w:tcBorders>
            <w:shd w:val="clear" w:color="auto" w:fill="auto"/>
            <w:noWrap/>
            <w:vAlign w:val="center"/>
            <w:hideMark/>
            <w:tcPrChange w:id="1102"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1AFDEE0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R$45.000.000,00 </w:t>
            </w:r>
          </w:p>
        </w:tc>
        <w:tc>
          <w:tcPr>
            <w:tcW w:w="1701" w:type="dxa"/>
            <w:tcBorders>
              <w:top w:val="nil"/>
              <w:left w:val="nil"/>
              <w:bottom w:val="single" w:sz="4" w:space="0" w:color="auto"/>
              <w:right w:val="single" w:sz="4" w:space="0" w:color="auto"/>
            </w:tcBorders>
            <w:shd w:val="clear" w:color="auto" w:fill="auto"/>
            <w:noWrap/>
            <w:vAlign w:val="center"/>
            <w:hideMark/>
            <w:tcPrChange w:id="1103"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1AA2674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04"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360E09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1C3B5F2" w14:textId="77777777" w:rsidTr="000E56C5">
        <w:trPr>
          <w:trHeight w:val="20"/>
          <w:jc w:val="center"/>
          <w:trPrChange w:id="1105"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06"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C1A8BC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18</w:t>
            </w:r>
          </w:p>
        </w:tc>
        <w:tc>
          <w:tcPr>
            <w:tcW w:w="1559" w:type="dxa"/>
            <w:tcBorders>
              <w:top w:val="nil"/>
              <w:left w:val="nil"/>
              <w:bottom w:val="single" w:sz="4" w:space="0" w:color="auto"/>
              <w:right w:val="single" w:sz="4" w:space="0" w:color="auto"/>
            </w:tcBorders>
            <w:shd w:val="clear" w:color="auto" w:fill="auto"/>
            <w:noWrap/>
            <w:vAlign w:val="center"/>
            <w:hideMark/>
            <w:tcPrChange w:id="1107"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170D11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22/04/2021</w:t>
            </w:r>
          </w:p>
        </w:tc>
        <w:tc>
          <w:tcPr>
            <w:tcW w:w="1417" w:type="dxa"/>
            <w:tcBorders>
              <w:top w:val="nil"/>
              <w:left w:val="nil"/>
              <w:bottom w:val="single" w:sz="4" w:space="0" w:color="auto"/>
              <w:right w:val="single" w:sz="4" w:space="0" w:color="auto"/>
            </w:tcBorders>
            <w:shd w:val="clear" w:color="auto" w:fill="auto"/>
            <w:noWrap/>
            <w:vAlign w:val="center"/>
            <w:hideMark/>
            <w:tcPrChange w:id="1108"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011647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R$820,00 </w:t>
            </w:r>
          </w:p>
        </w:tc>
        <w:tc>
          <w:tcPr>
            <w:tcW w:w="2127" w:type="dxa"/>
            <w:tcBorders>
              <w:top w:val="nil"/>
              <w:left w:val="nil"/>
              <w:bottom w:val="single" w:sz="4" w:space="0" w:color="auto"/>
              <w:right w:val="single" w:sz="4" w:space="0" w:color="auto"/>
            </w:tcBorders>
            <w:shd w:val="clear" w:color="auto" w:fill="auto"/>
            <w:noWrap/>
            <w:vAlign w:val="center"/>
            <w:hideMark/>
            <w:tcPrChange w:id="1109"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64853F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R$40.999.995,00 </w:t>
            </w:r>
          </w:p>
        </w:tc>
        <w:tc>
          <w:tcPr>
            <w:tcW w:w="1701" w:type="dxa"/>
            <w:tcBorders>
              <w:top w:val="nil"/>
              <w:left w:val="nil"/>
              <w:bottom w:val="single" w:sz="4" w:space="0" w:color="auto"/>
              <w:right w:val="single" w:sz="4" w:space="0" w:color="auto"/>
            </w:tcBorders>
            <w:shd w:val="clear" w:color="auto" w:fill="auto"/>
            <w:noWrap/>
            <w:vAlign w:val="center"/>
            <w:hideMark/>
            <w:tcPrChange w:id="1110"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1FCB0F8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8,8889%</w:t>
            </w:r>
          </w:p>
        </w:tc>
        <w:tc>
          <w:tcPr>
            <w:tcW w:w="1842" w:type="dxa"/>
            <w:tcBorders>
              <w:top w:val="nil"/>
              <w:left w:val="nil"/>
              <w:bottom w:val="single" w:sz="4" w:space="0" w:color="auto"/>
              <w:right w:val="single" w:sz="4" w:space="0" w:color="auto"/>
            </w:tcBorders>
            <w:shd w:val="clear" w:color="auto" w:fill="auto"/>
            <w:noWrap/>
            <w:vAlign w:val="center"/>
            <w:hideMark/>
            <w:tcPrChange w:id="1111"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4C1FF9E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D8ED206" w14:textId="77777777" w:rsidTr="000E56C5">
        <w:trPr>
          <w:trHeight w:val="20"/>
          <w:jc w:val="center"/>
          <w:trPrChange w:id="1112"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13"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C27A4E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19</w:t>
            </w:r>
          </w:p>
        </w:tc>
        <w:tc>
          <w:tcPr>
            <w:tcW w:w="1559" w:type="dxa"/>
            <w:tcBorders>
              <w:top w:val="nil"/>
              <w:left w:val="nil"/>
              <w:bottom w:val="single" w:sz="4" w:space="0" w:color="auto"/>
              <w:right w:val="single" w:sz="4" w:space="0" w:color="auto"/>
            </w:tcBorders>
            <w:shd w:val="clear" w:color="auto" w:fill="auto"/>
            <w:noWrap/>
            <w:vAlign w:val="center"/>
            <w:hideMark/>
            <w:tcPrChange w:id="1114"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7EE47A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24/05/2021</w:t>
            </w:r>
          </w:p>
        </w:tc>
        <w:tc>
          <w:tcPr>
            <w:tcW w:w="1417" w:type="dxa"/>
            <w:tcBorders>
              <w:top w:val="nil"/>
              <w:left w:val="nil"/>
              <w:bottom w:val="single" w:sz="4" w:space="0" w:color="auto"/>
              <w:right w:val="single" w:sz="4" w:space="0" w:color="auto"/>
            </w:tcBorders>
            <w:shd w:val="clear" w:color="auto" w:fill="auto"/>
            <w:noWrap/>
            <w:vAlign w:val="center"/>
            <w:hideMark/>
            <w:tcPrChange w:id="1115"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B3EB2D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R$820,00 </w:t>
            </w:r>
          </w:p>
        </w:tc>
        <w:tc>
          <w:tcPr>
            <w:tcW w:w="2127" w:type="dxa"/>
            <w:tcBorders>
              <w:top w:val="nil"/>
              <w:left w:val="nil"/>
              <w:bottom w:val="single" w:sz="4" w:space="0" w:color="auto"/>
              <w:right w:val="single" w:sz="4" w:space="0" w:color="auto"/>
            </w:tcBorders>
            <w:shd w:val="clear" w:color="auto" w:fill="auto"/>
            <w:noWrap/>
            <w:vAlign w:val="center"/>
            <w:hideMark/>
            <w:tcPrChange w:id="1116"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F5EF92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R$40.999.995,00 </w:t>
            </w:r>
          </w:p>
        </w:tc>
        <w:tc>
          <w:tcPr>
            <w:tcW w:w="1701" w:type="dxa"/>
            <w:tcBorders>
              <w:top w:val="nil"/>
              <w:left w:val="nil"/>
              <w:bottom w:val="single" w:sz="4" w:space="0" w:color="auto"/>
              <w:right w:val="single" w:sz="4" w:space="0" w:color="auto"/>
            </w:tcBorders>
            <w:shd w:val="clear" w:color="auto" w:fill="auto"/>
            <w:noWrap/>
            <w:vAlign w:val="center"/>
            <w:hideMark/>
            <w:tcPrChange w:id="1117"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98854E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18"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E2E340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8F28C02" w14:textId="77777777" w:rsidTr="000E56C5">
        <w:trPr>
          <w:trHeight w:val="20"/>
          <w:jc w:val="center"/>
          <w:trPrChange w:id="1119"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20"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B1C161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20</w:t>
            </w:r>
          </w:p>
        </w:tc>
        <w:tc>
          <w:tcPr>
            <w:tcW w:w="1559" w:type="dxa"/>
            <w:tcBorders>
              <w:top w:val="nil"/>
              <w:left w:val="nil"/>
              <w:bottom w:val="single" w:sz="4" w:space="0" w:color="auto"/>
              <w:right w:val="single" w:sz="4" w:space="0" w:color="auto"/>
            </w:tcBorders>
            <w:shd w:val="clear" w:color="auto" w:fill="auto"/>
            <w:noWrap/>
            <w:vAlign w:val="center"/>
            <w:hideMark/>
            <w:tcPrChange w:id="1121"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6F87FEA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22/06/2021</w:t>
            </w:r>
          </w:p>
        </w:tc>
        <w:tc>
          <w:tcPr>
            <w:tcW w:w="1417" w:type="dxa"/>
            <w:tcBorders>
              <w:top w:val="nil"/>
              <w:left w:val="nil"/>
              <w:bottom w:val="single" w:sz="4" w:space="0" w:color="auto"/>
              <w:right w:val="single" w:sz="4" w:space="0" w:color="auto"/>
            </w:tcBorders>
            <w:shd w:val="clear" w:color="auto" w:fill="auto"/>
            <w:noWrap/>
            <w:vAlign w:val="center"/>
            <w:hideMark/>
            <w:tcPrChange w:id="1122"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4F41B43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R$820,00 </w:t>
            </w:r>
          </w:p>
        </w:tc>
        <w:tc>
          <w:tcPr>
            <w:tcW w:w="2127" w:type="dxa"/>
            <w:tcBorders>
              <w:top w:val="nil"/>
              <w:left w:val="nil"/>
              <w:bottom w:val="single" w:sz="4" w:space="0" w:color="auto"/>
              <w:right w:val="single" w:sz="4" w:space="0" w:color="auto"/>
            </w:tcBorders>
            <w:shd w:val="clear" w:color="auto" w:fill="auto"/>
            <w:noWrap/>
            <w:vAlign w:val="center"/>
            <w:hideMark/>
            <w:tcPrChange w:id="1123"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6AAC67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R$40.999.995,00 </w:t>
            </w:r>
          </w:p>
        </w:tc>
        <w:tc>
          <w:tcPr>
            <w:tcW w:w="1701" w:type="dxa"/>
            <w:tcBorders>
              <w:top w:val="nil"/>
              <w:left w:val="nil"/>
              <w:bottom w:val="single" w:sz="4" w:space="0" w:color="auto"/>
              <w:right w:val="single" w:sz="4" w:space="0" w:color="auto"/>
            </w:tcBorders>
            <w:shd w:val="clear" w:color="auto" w:fill="auto"/>
            <w:noWrap/>
            <w:vAlign w:val="center"/>
            <w:hideMark/>
            <w:tcPrChange w:id="1124"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08DB1E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25"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6EFCF5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032DEBE" w14:textId="77777777" w:rsidTr="000E56C5">
        <w:trPr>
          <w:trHeight w:val="20"/>
          <w:jc w:val="center"/>
          <w:trPrChange w:id="1126"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27"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BF205A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21</w:t>
            </w:r>
          </w:p>
        </w:tc>
        <w:tc>
          <w:tcPr>
            <w:tcW w:w="1559" w:type="dxa"/>
            <w:tcBorders>
              <w:top w:val="nil"/>
              <w:left w:val="nil"/>
              <w:bottom w:val="single" w:sz="4" w:space="0" w:color="auto"/>
              <w:right w:val="single" w:sz="4" w:space="0" w:color="auto"/>
            </w:tcBorders>
            <w:shd w:val="clear" w:color="auto" w:fill="auto"/>
            <w:noWrap/>
            <w:vAlign w:val="center"/>
            <w:hideMark/>
            <w:tcPrChange w:id="1128"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ECF210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22/07/2021</w:t>
            </w:r>
          </w:p>
        </w:tc>
        <w:tc>
          <w:tcPr>
            <w:tcW w:w="1417" w:type="dxa"/>
            <w:tcBorders>
              <w:top w:val="nil"/>
              <w:left w:val="nil"/>
              <w:bottom w:val="single" w:sz="4" w:space="0" w:color="auto"/>
              <w:right w:val="single" w:sz="4" w:space="0" w:color="auto"/>
            </w:tcBorders>
            <w:shd w:val="clear" w:color="auto" w:fill="auto"/>
            <w:noWrap/>
            <w:vAlign w:val="center"/>
            <w:hideMark/>
            <w:tcPrChange w:id="1129"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B33933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R$820,00 </w:t>
            </w:r>
          </w:p>
        </w:tc>
        <w:tc>
          <w:tcPr>
            <w:tcW w:w="2127" w:type="dxa"/>
            <w:tcBorders>
              <w:top w:val="nil"/>
              <w:left w:val="nil"/>
              <w:bottom w:val="single" w:sz="4" w:space="0" w:color="auto"/>
              <w:right w:val="single" w:sz="4" w:space="0" w:color="auto"/>
            </w:tcBorders>
            <w:shd w:val="clear" w:color="auto" w:fill="auto"/>
            <w:noWrap/>
            <w:vAlign w:val="center"/>
            <w:hideMark/>
            <w:tcPrChange w:id="1130"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4A468B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R$40.999.995,00 </w:t>
            </w:r>
          </w:p>
        </w:tc>
        <w:tc>
          <w:tcPr>
            <w:tcW w:w="1701" w:type="dxa"/>
            <w:tcBorders>
              <w:top w:val="nil"/>
              <w:left w:val="nil"/>
              <w:bottom w:val="single" w:sz="4" w:space="0" w:color="auto"/>
              <w:right w:val="single" w:sz="4" w:space="0" w:color="auto"/>
            </w:tcBorders>
            <w:shd w:val="clear" w:color="auto" w:fill="auto"/>
            <w:noWrap/>
            <w:vAlign w:val="center"/>
            <w:hideMark/>
            <w:tcPrChange w:id="1131"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12533C3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32"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E39886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FF9FA03" w14:textId="77777777" w:rsidTr="000E56C5">
        <w:trPr>
          <w:trHeight w:val="20"/>
          <w:jc w:val="center"/>
          <w:trPrChange w:id="113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3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A97D42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w:t>
            </w:r>
          </w:p>
        </w:tc>
        <w:tc>
          <w:tcPr>
            <w:tcW w:w="1559" w:type="dxa"/>
            <w:tcBorders>
              <w:top w:val="nil"/>
              <w:left w:val="nil"/>
              <w:bottom w:val="single" w:sz="4" w:space="0" w:color="auto"/>
              <w:right w:val="single" w:sz="4" w:space="0" w:color="auto"/>
            </w:tcBorders>
            <w:shd w:val="clear" w:color="auto" w:fill="auto"/>
            <w:noWrap/>
            <w:vAlign w:val="center"/>
            <w:hideMark/>
            <w:tcPrChange w:id="113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DB2875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23/08/2021</w:t>
            </w:r>
          </w:p>
        </w:tc>
        <w:tc>
          <w:tcPr>
            <w:tcW w:w="1417" w:type="dxa"/>
            <w:tcBorders>
              <w:top w:val="nil"/>
              <w:left w:val="nil"/>
              <w:bottom w:val="single" w:sz="4" w:space="0" w:color="auto"/>
              <w:right w:val="single" w:sz="4" w:space="0" w:color="auto"/>
            </w:tcBorders>
            <w:shd w:val="clear" w:color="auto" w:fill="auto"/>
            <w:noWrap/>
            <w:vAlign w:val="center"/>
            <w:hideMark/>
            <w:tcPrChange w:id="113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4FE6CF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R$820,00 </w:t>
            </w:r>
          </w:p>
        </w:tc>
        <w:tc>
          <w:tcPr>
            <w:tcW w:w="2127" w:type="dxa"/>
            <w:tcBorders>
              <w:top w:val="nil"/>
              <w:left w:val="nil"/>
              <w:bottom w:val="single" w:sz="4" w:space="0" w:color="auto"/>
              <w:right w:val="single" w:sz="4" w:space="0" w:color="auto"/>
            </w:tcBorders>
            <w:shd w:val="clear" w:color="auto" w:fill="auto"/>
            <w:noWrap/>
            <w:vAlign w:val="center"/>
            <w:hideMark/>
            <w:tcPrChange w:id="113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FA73C8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R$40.999.995,00 </w:t>
            </w:r>
          </w:p>
        </w:tc>
        <w:tc>
          <w:tcPr>
            <w:tcW w:w="1701" w:type="dxa"/>
            <w:tcBorders>
              <w:top w:val="nil"/>
              <w:left w:val="nil"/>
              <w:bottom w:val="single" w:sz="4" w:space="0" w:color="auto"/>
              <w:right w:val="single" w:sz="4" w:space="0" w:color="auto"/>
            </w:tcBorders>
            <w:shd w:val="clear" w:color="auto" w:fill="auto"/>
            <w:noWrap/>
            <w:vAlign w:val="center"/>
            <w:hideMark/>
            <w:tcPrChange w:id="113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DCB2B5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3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0649958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D2AA162" w14:textId="77777777" w:rsidTr="000E56C5">
        <w:trPr>
          <w:trHeight w:val="20"/>
          <w:jc w:val="center"/>
          <w:trPrChange w:id="114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4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3F9381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w:t>
            </w:r>
          </w:p>
        </w:tc>
        <w:tc>
          <w:tcPr>
            <w:tcW w:w="1559" w:type="dxa"/>
            <w:tcBorders>
              <w:top w:val="nil"/>
              <w:left w:val="nil"/>
              <w:bottom w:val="single" w:sz="4" w:space="0" w:color="auto"/>
              <w:right w:val="single" w:sz="4" w:space="0" w:color="auto"/>
            </w:tcBorders>
            <w:shd w:val="clear" w:color="auto" w:fill="auto"/>
            <w:noWrap/>
            <w:vAlign w:val="center"/>
            <w:hideMark/>
            <w:tcPrChange w:id="114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4AEA36A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22/09/2021</w:t>
            </w:r>
          </w:p>
        </w:tc>
        <w:tc>
          <w:tcPr>
            <w:tcW w:w="1417" w:type="dxa"/>
            <w:tcBorders>
              <w:top w:val="nil"/>
              <w:left w:val="nil"/>
              <w:bottom w:val="single" w:sz="4" w:space="0" w:color="auto"/>
              <w:right w:val="single" w:sz="4" w:space="0" w:color="auto"/>
            </w:tcBorders>
            <w:shd w:val="clear" w:color="auto" w:fill="auto"/>
            <w:noWrap/>
            <w:vAlign w:val="center"/>
            <w:hideMark/>
            <w:tcPrChange w:id="114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640870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R$820,00 </w:t>
            </w:r>
          </w:p>
        </w:tc>
        <w:tc>
          <w:tcPr>
            <w:tcW w:w="2127" w:type="dxa"/>
            <w:tcBorders>
              <w:top w:val="nil"/>
              <w:left w:val="nil"/>
              <w:bottom w:val="single" w:sz="4" w:space="0" w:color="auto"/>
              <w:right w:val="single" w:sz="4" w:space="0" w:color="auto"/>
            </w:tcBorders>
            <w:shd w:val="clear" w:color="auto" w:fill="auto"/>
            <w:noWrap/>
            <w:vAlign w:val="center"/>
            <w:hideMark/>
            <w:tcPrChange w:id="114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4880A6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R$40.999.995,00 </w:t>
            </w:r>
          </w:p>
        </w:tc>
        <w:tc>
          <w:tcPr>
            <w:tcW w:w="1701" w:type="dxa"/>
            <w:tcBorders>
              <w:top w:val="nil"/>
              <w:left w:val="nil"/>
              <w:bottom w:val="single" w:sz="4" w:space="0" w:color="auto"/>
              <w:right w:val="single" w:sz="4" w:space="0" w:color="auto"/>
            </w:tcBorders>
            <w:shd w:val="clear" w:color="auto" w:fill="auto"/>
            <w:noWrap/>
            <w:vAlign w:val="center"/>
            <w:hideMark/>
            <w:tcPrChange w:id="114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202FCF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4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37B02FE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522A7B" w:rsidRPr="004E04EC" w14:paraId="45560C94"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677E1F1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w:t>
            </w:r>
          </w:p>
        </w:tc>
        <w:tc>
          <w:tcPr>
            <w:tcW w:w="1559" w:type="dxa"/>
            <w:tcBorders>
              <w:top w:val="nil"/>
              <w:left w:val="nil"/>
              <w:bottom w:val="single" w:sz="4" w:space="0" w:color="auto"/>
              <w:right w:val="single" w:sz="4" w:space="0" w:color="auto"/>
            </w:tcBorders>
            <w:shd w:val="clear" w:color="000000" w:fill="E7E6E6"/>
            <w:noWrap/>
            <w:vAlign w:val="center"/>
            <w:hideMark/>
          </w:tcPr>
          <w:p w14:paraId="6C7BA42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22/10/2021</w:t>
            </w:r>
          </w:p>
        </w:tc>
        <w:tc>
          <w:tcPr>
            <w:tcW w:w="1417" w:type="dxa"/>
            <w:tcBorders>
              <w:top w:val="nil"/>
              <w:left w:val="nil"/>
              <w:bottom w:val="single" w:sz="4" w:space="0" w:color="auto"/>
              <w:right w:val="single" w:sz="4" w:space="0" w:color="auto"/>
            </w:tcBorders>
            <w:shd w:val="clear" w:color="000000" w:fill="E7E6E6"/>
            <w:noWrap/>
            <w:vAlign w:val="center"/>
            <w:hideMark/>
          </w:tcPr>
          <w:p w14:paraId="5E561EA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R$740,00 </w:t>
            </w:r>
          </w:p>
        </w:tc>
        <w:tc>
          <w:tcPr>
            <w:tcW w:w="2127" w:type="dxa"/>
            <w:tcBorders>
              <w:top w:val="nil"/>
              <w:left w:val="nil"/>
              <w:bottom w:val="single" w:sz="4" w:space="0" w:color="auto"/>
              <w:right w:val="single" w:sz="4" w:space="0" w:color="auto"/>
            </w:tcBorders>
            <w:shd w:val="clear" w:color="000000" w:fill="E7E6E6"/>
            <w:noWrap/>
            <w:vAlign w:val="center"/>
            <w:hideMark/>
          </w:tcPr>
          <w:p w14:paraId="28E1B6A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R$36.999.994,49 </w:t>
            </w:r>
          </w:p>
        </w:tc>
        <w:tc>
          <w:tcPr>
            <w:tcW w:w="1701" w:type="dxa"/>
            <w:tcBorders>
              <w:top w:val="nil"/>
              <w:left w:val="nil"/>
              <w:bottom w:val="single" w:sz="4" w:space="0" w:color="auto"/>
              <w:right w:val="single" w:sz="4" w:space="0" w:color="auto"/>
            </w:tcBorders>
            <w:shd w:val="clear" w:color="000000" w:fill="E7E6E6"/>
            <w:noWrap/>
            <w:vAlign w:val="center"/>
            <w:hideMark/>
          </w:tcPr>
          <w:p w14:paraId="7629901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9,7561%</w:t>
            </w:r>
          </w:p>
        </w:tc>
        <w:tc>
          <w:tcPr>
            <w:tcW w:w="1842" w:type="dxa"/>
            <w:tcBorders>
              <w:top w:val="nil"/>
              <w:left w:val="nil"/>
              <w:bottom w:val="single" w:sz="4" w:space="0" w:color="auto"/>
              <w:right w:val="single" w:sz="4" w:space="0" w:color="auto"/>
            </w:tcBorders>
            <w:shd w:val="clear" w:color="000000" w:fill="E7E6E6"/>
            <w:noWrap/>
            <w:vAlign w:val="center"/>
            <w:hideMark/>
          </w:tcPr>
          <w:p w14:paraId="3389B79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6EA266CC" w14:textId="77777777" w:rsidTr="000E56C5">
        <w:trPr>
          <w:trHeight w:val="20"/>
          <w:jc w:val="center"/>
          <w:trPrChange w:id="114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4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12D5DF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25</w:t>
            </w:r>
          </w:p>
        </w:tc>
        <w:tc>
          <w:tcPr>
            <w:tcW w:w="1559" w:type="dxa"/>
            <w:tcBorders>
              <w:top w:val="nil"/>
              <w:left w:val="nil"/>
              <w:bottom w:val="single" w:sz="4" w:space="0" w:color="auto"/>
              <w:right w:val="single" w:sz="4" w:space="0" w:color="auto"/>
            </w:tcBorders>
            <w:shd w:val="clear" w:color="auto" w:fill="auto"/>
            <w:noWrap/>
            <w:vAlign w:val="center"/>
            <w:hideMark/>
            <w:tcPrChange w:id="114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47B6CA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22/11/2021</w:t>
            </w:r>
          </w:p>
        </w:tc>
        <w:tc>
          <w:tcPr>
            <w:tcW w:w="1417" w:type="dxa"/>
            <w:tcBorders>
              <w:top w:val="nil"/>
              <w:left w:val="nil"/>
              <w:bottom w:val="single" w:sz="4" w:space="0" w:color="auto"/>
              <w:right w:val="single" w:sz="4" w:space="0" w:color="auto"/>
            </w:tcBorders>
            <w:shd w:val="clear" w:color="auto" w:fill="auto"/>
            <w:noWrap/>
            <w:vAlign w:val="center"/>
            <w:hideMark/>
            <w:tcPrChange w:id="115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E052AC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R$740,00 </w:t>
            </w:r>
          </w:p>
        </w:tc>
        <w:tc>
          <w:tcPr>
            <w:tcW w:w="2127" w:type="dxa"/>
            <w:tcBorders>
              <w:top w:val="nil"/>
              <w:left w:val="nil"/>
              <w:bottom w:val="single" w:sz="4" w:space="0" w:color="auto"/>
              <w:right w:val="single" w:sz="4" w:space="0" w:color="auto"/>
            </w:tcBorders>
            <w:shd w:val="clear" w:color="auto" w:fill="auto"/>
            <w:noWrap/>
            <w:vAlign w:val="center"/>
            <w:hideMark/>
            <w:tcPrChange w:id="115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746C66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R$36.999.994,49 </w:t>
            </w:r>
          </w:p>
        </w:tc>
        <w:tc>
          <w:tcPr>
            <w:tcW w:w="1701" w:type="dxa"/>
            <w:tcBorders>
              <w:top w:val="nil"/>
              <w:left w:val="nil"/>
              <w:bottom w:val="single" w:sz="4" w:space="0" w:color="auto"/>
              <w:right w:val="single" w:sz="4" w:space="0" w:color="auto"/>
            </w:tcBorders>
            <w:shd w:val="clear" w:color="auto" w:fill="auto"/>
            <w:noWrap/>
            <w:vAlign w:val="center"/>
            <w:hideMark/>
            <w:tcPrChange w:id="115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136E49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5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1EB658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536BABD" w14:textId="77777777" w:rsidTr="000E56C5">
        <w:trPr>
          <w:trHeight w:val="20"/>
          <w:jc w:val="center"/>
          <w:trPrChange w:id="1154"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55"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74E850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26</w:t>
            </w:r>
          </w:p>
        </w:tc>
        <w:tc>
          <w:tcPr>
            <w:tcW w:w="1559" w:type="dxa"/>
            <w:tcBorders>
              <w:top w:val="nil"/>
              <w:left w:val="nil"/>
              <w:bottom w:val="single" w:sz="4" w:space="0" w:color="auto"/>
              <w:right w:val="single" w:sz="4" w:space="0" w:color="auto"/>
            </w:tcBorders>
            <w:shd w:val="clear" w:color="auto" w:fill="auto"/>
            <w:noWrap/>
            <w:vAlign w:val="center"/>
            <w:hideMark/>
            <w:tcPrChange w:id="1156"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4A529DE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22/12/2021</w:t>
            </w:r>
          </w:p>
        </w:tc>
        <w:tc>
          <w:tcPr>
            <w:tcW w:w="1417" w:type="dxa"/>
            <w:tcBorders>
              <w:top w:val="nil"/>
              <w:left w:val="nil"/>
              <w:bottom w:val="single" w:sz="4" w:space="0" w:color="auto"/>
              <w:right w:val="single" w:sz="4" w:space="0" w:color="auto"/>
            </w:tcBorders>
            <w:shd w:val="clear" w:color="auto" w:fill="auto"/>
            <w:noWrap/>
            <w:vAlign w:val="center"/>
            <w:hideMark/>
            <w:tcPrChange w:id="1157"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E7FCB5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R$740,00 </w:t>
            </w:r>
          </w:p>
        </w:tc>
        <w:tc>
          <w:tcPr>
            <w:tcW w:w="2127" w:type="dxa"/>
            <w:tcBorders>
              <w:top w:val="nil"/>
              <w:left w:val="nil"/>
              <w:bottom w:val="single" w:sz="4" w:space="0" w:color="auto"/>
              <w:right w:val="single" w:sz="4" w:space="0" w:color="auto"/>
            </w:tcBorders>
            <w:shd w:val="clear" w:color="auto" w:fill="auto"/>
            <w:noWrap/>
            <w:vAlign w:val="center"/>
            <w:hideMark/>
            <w:tcPrChange w:id="1158"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7A93D3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R$36.999.994,49 </w:t>
            </w:r>
          </w:p>
        </w:tc>
        <w:tc>
          <w:tcPr>
            <w:tcW w:w="1701" w:type="dxa"/>
            <w:tcBorders>
              <w:top w:val="nil"/>
              <w:left w:val="nil"/>
              <w:bottom w:val="single" w:sz="4" w:space="0" w:color="auto"/>
              <w:right w:val="single" w:sz="4" w:space="0" w:color="auto"/>
            </w:tcBorders>
            <w:shd w:val="clear" w:color="auto" w:fill="auto"/>
            <w:noWrap/>
            <w:vAlign w:val="center"/>
            <w:hideMark/>
            <w:tcPrChange w:id="1159"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29F75E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60"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A7AD47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97AB331" w14:textId="77777777" w:rsidTr="000E56C5">
        <w:trPr>
          <w:trHeight w:val="20"/>
          <w:jc w:val="center"/>
          <w:trPrChange w:id="1161"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62"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FA6E41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27</w:t>
            </w:r>
          </w:p>
        </w:tc>
        <w:tc>
          <w:tcPr>
            <w:tcW w:w="1559" w:type="dxa"/>
            <w:tcBorders>
              <w:top w:val="nil"/>
              <w:left w:val="nil"/>
              <w:bottom w:val="single" w:sz="4" w:space="0" w:color="auto"/>
              <w:right w:val="single" w:sz="4" w:space="0" w:color="auto"/>
            </w:tcBorders>
            <w:shd w:val="clear" w:color="auto" w:fill="auto"/>
            <w:noWrap/>
            <w:vAlign w:val="center"/>
            <w:hideMark/>
            <w:tcPrChange w:id="1163"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08A055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24/01/2022</w:t>
            </w:r>
          </w:p>
        </w:tc>
        <w:tc>
          <w:tcPr>
            <w:tcW w:w="1417" w:type="dxa"/>
            <w:tcBorders>
              <w:top w:val="nil"/>
              <w:left w:val="nil"/>
              <w:bottom w:val="single" w:sz="4" w:space="0" w:color="auto"/>
              <w:right w:val="single" w:sz="4" w:space="0" w:color="auto"/>
            </w:tcBorders>
            <w:shd w:val="clear" w:color="auto" w:fill="auto"/>
            <w:noWrap/>
            <w:vAlign w:val="center"/>
            <w:hideMark/>
            <w:tcPrChange w:id="1164"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9FB245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R$740,00 </w:t>
            </w:r>
          </w:p>
        </w:tc>
        <w:tc>
          <w:tcPr>
            <w:tcW w:w="2127" w:type="dxa"/>
            <w:tcBorders>
              <w:top w:val="nil"/>
              <w:left w:val="nil"/>
              <w:bottom w:val="single" w:sz="4" w:space="0" w:color="auto"/>
              <w:right w:val="single" w:sz="4" w:space="0" w:color="auto"/>
            </w:tcBorders>
            <w:shd w:val="clear" w:color="auto" w:fill="auto"/>
            <w:noWrap/>
            <w:vAlign w:val="center"/>
            <w:hideMark/>
            <w:tcPrChange w:id="1165"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12AEA3C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R$36.999.994,49 </w:t>
            </w:r>
          </w:p>
        </w:tc>
        <w:tc>
          <w:tcPr>
            <w:tcW w:w="1701" w:type="dxa"/>
            <w:tcBorders>
              <w:top w:val="nil"/>
              <w:left w:val="nil"/>
              <w:bottom w:val="single" w:sz="4" w:space="0" w:color="auto"/>
              <w:right w:val="single" w:sz="4" w:space="0" w:color="auto"/>
            </w:tcBorders>
            <w:shd w:val="clear" w:color="auto" w:fill="auto"/>
            <w:noWrap/>
            <w:vAlign w:val="center"/>
            <w:hideMark/>
            <w:tcPrChange w:id="1166"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0CDF8A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67"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08C85BE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38F83B4" w14:textId="77777777" w:rsidTr="000E56C5">
        <w:trPr>
          <w:trHeight w:val="20"/>
          <w:jc w:val="center"/>
          <w:trPrChange w:id="1168"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69"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339257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28</w:t>
            </w:r>
          </w:p>
        </w:tc>
        <w:tc>
          <w:tcPr>
            <w:tcW w:w="1559" w:type="dxa"/>
            <w:tcBorders>
              <w:top w:val="nil"/>
              <w:left w:val="nil"/>
              <w:bottom w:val="single" w:sz="4" w:space="0" w:color="auto"/>
              <w:right w:val="single" w:sz="4" w:space="0" w:color="auto"/>
            </w:tcBorders>
            <w:shd w:val="clear" w:color="auto" w:fill="auto"/>
            <w:noWrap/>
            <w:vAlign w:val="center"/>
            <w:hideMark/>
            <w:tcPrChange w:id="1170"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25EDE5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22/02/2022</w:t>
            </w:r>
          </w:p>
        </w:tc>
        <w:tc>
          <w:tcPr>
            <w:tcW w:w="1417" w:type="dxa"/>
            <w:tcBorders>
              <w:top w:val="nil"/>
              <w:left w:val="nil"/>
              <w:bottom w:val="single" w:sz="4" w:space="0" w:color="auto"/>
              <w:right w:val="single" w:sz="4" w:space="0" w:color="auto"/>
            </w:tcBorders>
            <w:shd w:val="clear" w:color="auto" w:fill="auto"/>
            <w:noWrap/>
            <w:vAlign w:val="center"/>
            <w:hideMark/>
            <w:tcPrChange w:id="1171"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C8535A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R$740,00 </w:t>
            </w:r>
          </w:p>
        </w:tc>
        <w:tc>
          <w:tcPr>
            <w:tcW w:w="2127" w:type="dxa"/>
            <w:tcBorders>
              <w:top w:val="nil"/>
              <w:left w:val="nil"/>
              <w:bottom w:val="single" w:sz="4" w:space="0" w:color="auto"/>
              <w:right w:val="single" w:sz="4" w:space="0" w:color="auto"/>
            </w:tcBorders>
            <w:shd w:val="clear" w:color="auto" w:fill="auto"/>
            <w:noWrap/>
            <w:vAlign w:val="center"/>
            <w:hideMark/>
            <w:tcPrChange w:id="1172"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D6742E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R$36.999.994,49 </w:t>
            </w:r>
          </w:p>
        </w:tc>
        <w:tc>
          <w:tcPr>
            <w:tcW w:w="1701" w:type="dxa"/>
            <w:tcBorders>
              <w:top w:val="nil"/>
              <w:left w:val="nil"/>
              <w:bottom w:val="single" w:sz="4" w:space="0" w:color="auto"/>
              <w:right w:val="single" w:sz="4" w:space="0" w:color="auto"/>
            </w:tcBorders>
            <w:shd w:val="clear" w:color="auto" w:fill="auto"/>
            <w:noWrap/>
            <w:vAlign w:val="center"/>
            <w:hideMark/>
            <w:tcPrChange w:id="1173"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D7E411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74"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F95093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2856EA2" w14:textId="77777777" w:rsidTr="000E56C5">
        <w:trPr>
          <w:trHeight w:val="20"/>
          <w:jc w:val="center"/>
          <w:trPrChange w:id="1175"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76"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3BC92D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29</w:t>
            </w:r>
          </w:p>
        </w:tc>
        <w:tc>
          <w:tcPr>
            <w:tcW w:w="1559" w:type="dxa"/>
            <w:tcBorders>
              <w:top w:val="nil"/>
              <w:left w:val="nil"/>
              <w:bottom w:val="single" w:sz="4" w:space="0" w:color="auto"/>
              <w:right w:val="single" w:sz="4" w:space="0" w:color="auto"/>
            </w:tcBorders>
            <w:shd w:val="clear" w:color="auto" w:fill="auto"/>
            <w:noWrap/>
            <w:vAlign w:val="center"/>
            <w:hideMark/>
            <w:tcPrChange w:id="1177"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45A251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22/03/2022</w:t>
            </w:r>
          </w:p>
        </w:tc>
        <w:tc>
          <w:tcPr>
            <w:tcW w:w="1417" w:type="dxa"/>
            <w:tcBorders>
              <w:top w:val="nil"/>
              <w:left w:val="nil"/>
              <w:bottom w:val="single" w:sz="4" w:space="0" w:color="auto"/>
              <w:right w:val="single" w:sz="4" w:space="0" w:color="auto"/>
            </w:tcBorders>
            <w:shd w:val="clear" w:color="auto" w:fill="auto"/>
            <w:noWrap/>
            <w:vAlign w:val="center"/>
            <w:hideMark/>
            <w:tcPrChange w:id="1178"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214D94C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R$740,00 </w:t>
            </w:r>
          </w:p>
        </w:tc>
        <w:tc>
          <w:tcPr>
            <w:tcW w:w="2127" w:type="dxa"/>
            <w:tcBorders>
              <w:top w:val="nil"/>
              <w:left w:val="nil"/>
              <w:bottom w:val="single" w:sz="4" w:space="0" w:color="auto"/>
              <w:right w:val="single" w:sz="4" w:space="0" w:color="auto"/>
            </w:tcBorders>
            <w:shd w:val="clear" w:color="auto" w:fill="auto"/>
            <w:noWrap/>
            <w:vAlign w:val="center"/>
            <w:hideMark/>
            <w:tcPrChange w:id="1179"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8529E8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R$36.999.994,49 </w:t>
            </w:r>
          </w:p>
        </w:tc>
        <w:tc>
          <w:tcPr>
            <w:tcW w:w="1701" w:type="dxa"/>
            <w:tcBorders>
              <w:top w:val="nil"/>
              <w:left w:val="nil"/>
              <w:bottom w:val="single" w:sz="4" w:space="0" w:color="auto"/>
              <w:right w:val="single" w:sz="4" w:space="0" w:color="auto"/>
            </w:tcBorders>
            <w:shd w:val="clear" w:color="auto" w:fill="auto"/>
            <w:noWrap/>
            <w:vAlign w:val="center"/>
            <w:hideMark/>
            <w:tcPrChange w:id="1180"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499101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81"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0F0A204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B31D9F5" w14:textId="77777777" w:rsidTr="000E56C5">
        <w:trPr>
          <w:trHeight w:val="20"/>
          <w:jc w:val="center"/>
          <w:trPrChange w:id="1182"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83"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3F1F5B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30</w:t>
            </w:r>
          </w:p>
        </w:tc>
        <w:tc>
          <w:tcPr>
            <w:tcW w:w="1559" w:type="dxa"/>
            <w:tcBorders>
              <w:top w:val="nil"/>
              <w:left w:val="nil"/>
              <w:bottom w:val="single" w:sz="4" w:space="0" w:color="auto"/>
              <w:right w:val="single" w:sz="4" w:space="0" w:color="auto"/>
            </w:tcBorders>
            <w:shd w:val="clear" w:color="auto" w:fill="auto"/>
            <w:noWrap/>
            <w:vAlign w:val="center"/>
            <w:hideMark/>
            <w:tcPrChange w:id="1184"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46C8EE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22/04/2022</w:t>
            </w:r>
          </w:p>
        </w:tc>
        <w:tc>
          <w:tcPr>
            <w:tcW w:w="1417" w:type="dxa"/>
            <w:tcBorders>
              <w:top w:val="nil"/>
              <w:left w:val="nil"/>
              <w:bottom w:val="single" w:sz="4" w:space="0" w:color="auto"/>
              <w:right w:val="single" w:sz="4" w:space="0" w:color="auto"/>
            </w:tcBorders>
            <w:shd w:val="clear" w:color="auto" w:fill="auto"/>
            <w:noWrap/>
            <w:vAlign w:val="center"/>
            <w:hideMark/>
            <w:tcPrChange w:id="1185"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23B20AF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R$650,00 </w:t>
            </w:r>
          </w:p>
        </w:tc>
        <w:tc>
          <w:tcPr>
            <w:tcW w:w="2127" w:type="dxa"/>
            <w:tcBorders>
              <w:top w:val="nil"/>
              <w:left w:val="nil"/>
              <w:bottom w:val="single" w:sz="4" w:space="0" w:color="auto"/>
              <w:right w:val="single" w:sz="4" w:space="0" w:color="auto"/>
            </w:tcBorders>
            <w:shd w:val="clear" w:color="auto" w:fill="auto"/>
            <w:noWrap/>
            <w:vAlign w:val="center"/>
            <w:hideMark/>
            <w:tcPrChange w:id="1186"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05B1BD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R$32.499.981,16 </w:t>
            </w:r>
          </w:p>
        </w:tc>
        <w:tc>
          <w:tcPr>
            <w:tcW w:w="1701" w:type="dxa"/>
            <w:tcBorders>
              <w:top w:val="nil"/>
              <w:left w:val="nil"/>
              <w:bottom w:val="single" w:sz="4" w:space="0" w:color="auto"/>
              <w:right w:val="single" w:sz="4" w:space="0" w:color="auto"/>
            </w:tcBorders>
            <w:shd w:val="clear" w:color="auto" w:fill="auto"/>
            <w:noWrap/>
            <w:vAlign w:val="center"/>
            <w:hideMark/>
            <w:tcPrChange w:id="1187"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247E1D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12,1622%</w:t>
            </w:r>
          </w:p>
        </w:tc>
        <w:tc>
          <w:tcPr>
            <w:tcW w:w="1842" w:type="dxa"/>
            <w:tcBorders>
              <w:top w:val="nil"/>
              <w:left w:val="nil"/>
              <w:bottom w:val="single" w:sz="4" w:space="0" w:color="auto"/>
              <w:right w:val="single" w:sz="4" w:space="0" w:color="auto"/>
            </w:tcBorders>
            <w:shd w:val="clear" w:color="auto" w:fill="auto"/>
            <w:noWrap/>
            <w:vAlign w:val="center"/>
            <w:hideMark/>
            <w:tcPrChange w:id="1188"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AAFF40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B5A81ED" w14:textId="77777777" w:rsidTr="000E56C5">
        <w:trPr>
          <w:trHeight w:val="20"/>
          <w:jc w:val="center"/>
          <w:trPrChange w:id="1189"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90"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328359E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31</w:t>
            </w:r>
          </w:p>
        </w:tc>
        <w:tc>
          <w:tcPr>
            <w:tcW w:w="1559" w:type="dxa"/>
            <w:tcBorders>
              <w:top w:val="nil"/>
              <w:left w:val="nil"/>
              <w:bottom w:val="single" w:sz="4" w:space="0" w:color="auto"/>
              <w:right w:val="single" w:sz="4" w:space="0" w:color="auto"/>
            </w:tcBorders>
            <w:shd w:val="clear" w:color="auto" w:fill="auto"/>
            <w:noWrap/>
            <w:vAlign w:val="center"/>
            <w:hideMark/>
            <w:tcPrChange w:id="1191"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41DD5B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23/05/2022</w:t>
            </w:r>
          </w:p>
        </w:tc>
        <w:tc>
          <w:tcPr>
            <w:tcW w:w="1417" w:type="dxa"/>
            <w:tcBorders>
              <w:top w:val="nil"/>
              <w:left w:val="nil"/>
              <w:bottom w:val="single" w:sz="4" w:space="0" w:color="auto"/>
              <w:right w:val="single" w:sz="4" w:space="0" w:color="auto"/>
            </w:tcBorders>
            <w:shd w:val="clear" w:color="auto" w:fill="auto"/>
            <w:noWrap/>
            <w:vAlign w:val="center"/>
            <w:hideMark/>
            <w:tcPrChange w:id="1192"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79C36D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R$650,00 </w:t>
            </w:r>
          </w:p>
        </w:tc>
        <w:tc>
          <w:tcPr>
            <w:tcW w:w="2127" w:type="dxa"/>
            <w:tcBorders>
              <w:top w:val="nil"/>
              <w:left w:val="nil"/>
              <w:bottom w:val="single" w:sz="4" w:space="0" w:color="auto"/>
              <w:right w:val="single" w:sz="4" w:space="0" w:color="auto"/>
            </w:tcBorders>
            <w:shd w:val="clear" w:color="auto" w:fill="auto"/>
            <w:noWrap/>
            <w:vAlign w:val="center"/>
            <w:hideMark/>
            <w:tcPrChange w:id="1193"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EF128B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R$32.499.981,16 </w:t>
            </w:r>
          </w:p>
        </w:tc>
        <w:tc>
          <w:tcPr>
            <w:tcW w:w="1701" w:type="dxa"/>
            <w:tcBorders>
              <w:top w:val="nil"/>
              <w:left w:val="nil"/>
              <w:bottom w:val="single" w:sz="4" w:space="0" w:color="auto"/>
              <w:right w:val="single" w:sz="4" w:space="0" w:color="auto"/>
            </w:tcBorders>
            <w:shd w:val="clear" w:color="auto" w:fill="auto"/>
            <w:noWrap/>
            <w:vAlign w:val="center"/>
            <w:hideMark/>
            <w:tcPrChange w:id="1194"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4B4581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195"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5A523C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8C91964" w14:textId="77777777" w:rsidTr="000E56C5">
        <w:trPr>
          <w:trHeight w:val="20"/>
          <w:jc w:val="center"/>
          <w:trPrChange w:id="1196"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197"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A374BD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32</w:t>
            </w:r>
          </w:p>
        </w:tc>
        <w:tc>
          <w:tcPr>
            <w:tcW w:w="1559" w:type="dxa"/>
            <w:tcBorders>
              <w:top w:val="nil"/>
              <w:left w:val="nil"/>
              <w:bottom w:val="single" w:sz="4" w:space="0" w:color="auto"/>
              <w:right w:val="single" w:sz="4" w:space="0" w:color="auto"/>
            </w:tcBorders>
            <w:shd w:val="clear" w:color="auto" w:fill="auto"/>
            <w:noWrap/>
            <w:vAlign w:val="center"/>
            <w:hideMark/>
            <w:tcPrChange w:id="1198"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6667DB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22/06/2022</w:t>
            </w:r>
          </w:p>
        </w:tc>
        <w:tc>
          <w:tcPr>
            <w:tcW w:w="1417" w:type="dxa"/>
            <w:tcBorders>
              <w:top w:val="nil"/>
              <w:left w:val="nil"/>
              <w:bottom w:val="single" w:sz="4" w:space="0" w:color="auto"/>
              <w:right w:val="single" w:sz="4" w:space="0" w:color="auto"/>
            </w:tcBorders>
            <w:shd w:val="clear" w:color="auto" w:fill="auto"/>
            <w:noWrap/>
            <w:vAlign w:val="center"/>
            <w:hideMark/>
            <w:tcPrChange w:id="1199"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4F15E7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R$650,00 </w:t>
            </w:r>
          </w:p>
        </w:tc>
        <w:tc>
          <w:tcPr>
            <w:tcW w:w="2127" w:type="dxa"/>
            <w:tcBorders>
              <w:top w:val="nil"/>
              <w:left w:val="nil"/>
              <w:bottom w:val="single" w:sz="4" w:space="0" w:color="auto"/>
              <w:right w:val="single" w:sz="4" w:space="0" w:color="auto"/>
            </w:tcBorders>
            <w:shd w:val="clear" w:color="auto" w:fill="auto"/>
            <w:noWrap/>
            <w:vAlign w:val="center"/>
            <w:hideMark/>
            <w:tcPrChange w:id="1200"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AC21A0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R$32.499.981,16 </w:t>
            </w:r>
          </w:p>
        </w:tc>
        <w:tc>
          <w:tcPr>
            <w:tcW w:w="1701" w:type="dxa"/>
            <w:tcBorders>
              <w:top w:val="nil"/>
              <w:left w:val="nil"/>
              <w:bottom w:val="single" w:sz="4" w:space="0" w:color="auto"/>
              <w:right w:val="single" w:sz="4" w:space="0" w:color="auto"/>
            </w:tcBorders>
            <w:shd w:val="clear" w:color="auto" w:fill="auto"/>
            <w:noWrap/>
            <w:vAlign w:val="center"/>
            <w:hideMark/>
            <w:tcPrChange w:id="1201"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36C6E4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02"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1D08D4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F1846B8" w14:textId="77777777" w:rsidTr="000E56C5">
        <w:trPr>
          <w:trHeight w:val="20"/>
          <w:jc w:val="center"/>
          <w:trPrChange w:id="120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0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5DFCC1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33</w:t>
            </w:r>
          </w:p>
        </w:tc>
        <w:tc>
          <w:tcPr>
            <w:tcW w:w="1559" w:type="dxa"/>
            <w:tcBorders>
              <w:top w:val="nil"/>
              <w:left w:val="nil"/>
              <w:bottom w:val="single" w:sz="4" w:space="0" w:color="auto"/>
              <w:right w:val="single" w:sz="4" w:space="0" w:color="auto"/>
            </w:tcBorders>
            <w:shd w:val="clear" w:color="auto" w:fill="auto"/>
            <w:noWrap/>
            <w:vAlign w:val="center"/>
            <w:hideMark/>
            <w:tcPrChange w:id="120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5A4B7F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22/07/2022</w:t>
            </w:r>
          </w:p>
        </w:tc>
        <w:tc>
          <w:tcPr>
            <w:tcW w:w="1417" w:type="dxa"/>
            <w:tcBorders>
              <w:top w:val="nil"/>
              <w:left w:val="nil"/>
              <w:bottom w:val="single" w:sz="4" w:space="0" w:color="auto"/>
              <w:right w:val="single" w:sz="4" w:space="0" w:color="auto"/>
            </w:tcBorders>
            <w:shd w:val="clear" w:color="auto" w:fill="auto"/>
            <w:noWrap/>
            <w:vAlign w:val="center"/>
            <w:hideMark/>
            <w:tcPrChange w:id="120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B32481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R$650,00 </w:t>
            </w:r>
          </w:p>
        </w:tc>
        <w:tc>
          <w:tcPr>
            <w:tcW w:w="2127" w:type="dxa"/>
            <w:tcBorders>
              <w:top w:val="nil"/>
              <w:left w:val="nil"/>
              <w:bottom w:val="single" w:sz="4" w:space="0" w:color="auto"/>
              <w:right w:val="single" w:sz="4" w:space="0" w:color="auto"/>
            </w:tcBorders>
            <w:shd w:val="clear" w:color="auto" w:fill="auto"/>
            <w:noWrap/>
            <w:vAlign w:val="center"/>
            <w:hideMark/>
            <w:tcPrChange w:id="120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1304472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R$32.499.981,16 </w:t>
            </w:r>
          </w:p>
        </w:tc>
        <w:tc>
          <w:tcPr>
            <w:tcW w:w="1701" w:type="dxa"/>
            <w:tcBorders>
              <w:top w:val="nil"/>
              <w:left w:val="nil"/>
              <w:bottom w:val="single" w:sz="4" w:space="0" w:color="auto"/>
              <w:right w:val="single" w:sz="4" w:space="0" w:color="auto"/>
            </w:tcBorders>
            <w:shd w:val="clear" w:color="auto" w:fill="auto"/>
            <w:noWrap/>
            <w:vAlign w:val="center"/>
            <w:hideMark/>
            <w:tcPrChange w:id="120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62AE19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0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61C19D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7E674A8" w14:textId="77777777" w:rsidTr="000E56C5">
        <w:trPr>
          <w:trHeight w:val="20"/>
          <w:jc w:val="center"/>
          <w:trPrChange w:id="121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1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315DACC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34</w:t>
            </w:r>
          </w:p>
        </w:tc>
        <w:tc>
          <w:tcPr>
            <w:tcW w:w="1559" w:type="dxa"/>
            <w:tcBorders>
              <w:top w:val="nil"/>
              <w:left w:val="nil"/>
              <w:bottom w:val="single" w:sz="4" w:space="0" w:color="auto"/>
              <w:right w:val="single" w:sz="4" w:space="0" w:color="auto"/>
            </w:tcBorders>
            <w:shd w:val="clear" w:color="auto" w:fill="auto"/>
            <w:noWrap/>
            <w:vAlign w:val="center"/>
            <w:hideMark/>
            <w:tcPrChange w:id="121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1B92C8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22/08/2022</w:t>
            </w:r>
          </w:p>
        </w:tc>
        <w:tc>
          <w:tcPr>
            <w:tcW w:w="1417" w:type="dxa"/>
            <w:tcBorders>
              <w:top w:val="nil"/>
              <w:left w:val="nil"/>
              <w:bottom w:val="single" w:sz="4" w:space="0" w:color="auto"/>
              <w:right w:val="single" w:sz="4" w:space="0" w:color="auto"/>
            </w:tcBorders>
            <w:shd w:val="clear" w:color="auto" w:fill="auto"/>
            <w:noWrap/>
            <w:vAlign w:val="center"/>
            <w:hideMark/>
            <w:tcPrChange w:id="121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67EDE44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R$650,00 </w:t>
            </w:r>
          </w:p>
        </w:tc>
        <w:tc>
          <w:tcPr>
            <w:tcW w:w="2127" w:type="dxa"/>
            <w:tcBorders>
              <w:top w:val="nil"/>
              <w:left w:val="nil"/>
              <w:bottom w:val="single" w:sz="4" w:space="0" w:color="auto"/>
              <w:right w:val="single" w:sz="4" w:space="0" w:color="auto"/>
            </w:tcBorders>
            <w:shd w:val="clear" w:color="auto" w:fill="auto"/>
            <w:noWrap/>
            <w:vAlign w:val="center"/>
            <w:hideMark/>
            <w:tcPrChange w:id="121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C5C2CB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R$32.499.981,16 </w:t>
            </w:r>
          </w:p>
        </w:tc>
        <w:tc>
          <w:tcPr>
            <w:tcW w:w="1701" w:type="dxa"/>
            <w:tcBorders>
              <w:top w:val="nil"/>
              <w:left w:val="nil"/>
              <w:bottom w:val="single" w:sz="4" w:space="0" w:color="auto"/>
              <w:right w:val="single" w:sz="4" w:space="0" w:color="auto"/>
            </w:tcBorders>
            <w:shd w:val="clear" w:color="auto" w:fill="auto"/>
            <w:noWrap/>
            <w:vAlign w:val="center"/>
            <w:hideMark/>
            <w:tcPrChange w:id="121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72C8B5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1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32EBB75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E82D8FB" w14:textId="77777777" w:rsidTr="000E56C5">
        <w:trPr>
          <w:trHeight w:val="20"/>
          <w:jc w:val="center"/>
          <w:trPrChange w:id="121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1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F160CE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35</w:t>
            </w:r>
          </w:p>
        </w:tc>
        <w:tc>
          <w:tcPr>
            <w:tcW w:w="1559" w:type="dxa"/>
            <w:tcBorders>
              <w:top w:val="nil"/>
              <w:left w:val="nil"/>
              <w:bottom w:val="single" w:sz="4" w:space="0" w:color="auto"/>
              <w:right w:val="single" w:sz="4" w:space="0" w:color="auto"/>
            </w:tcBorders>
            <w:shd w:val="clear" w:color="auto" w:fill="auto"/>
            <w:noWrap/>
            <w:vAlign w:val="center"/>
            <w:hideMark/>
            <w:tcPrChange w:id="121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BF9B26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22/09/2022</w:t>
            </w:r>
          </w:p>
        </w:tc>
        <w:tc>
          <w:tcPr>
            <w:tcW w:w="1417" w:type="dxa"/>
            <w:tcBorders>
              <w:top w:val="nil"/>
              <w:left w:val="nil"/>
              <w:bottom w:val="single" w:sz="4" w:space="0" w:color="auto"/>
              <w:right w:val="single" w:sz="4" w:space="0" w:color="auto"/>
            </w:tcBorders>
            <w:shd w:val="clear" w:color="auto" w:fill="auto"/>
            <w:noWrap/>
            <w:vAlign w:val="center"/>
            <w:hideMark/>
            <w:tcPrChange w:id="122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53E64D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R$650,00 </w:t>
            </w:r>
          </w:p>
        </w:tc>
        <w:tc>
          <w:tcPr>
            <w:tcW w:w="2127" w:type="dxa"/>
            <w:tcBorders>
              <w:top w:val="nil"/>
              <w:left w:val="nil"/>
              <w:bottom w:val="single" w:sz="4" w:space="0" w:color="auto"/>
              <w:right w:val="single" w:sz="4" w:space="0" w:color="auto"/>
            </w:tcBorders>
            <w:shd w:val="clear" w:color="auto" w:fill="auto"/>
            <w:noWrap/>
            <w:vAlign w:val="center"/>
            <w:hideMark/>
            <w:tcPrChange w:id="122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5AFB89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R$32.499.981,16 </w:t>
            </w:r>
          </w:p>
        </w:tc>
        <w:tc>
          <w:tcPr>
            <w:tcW w:w="1701" w:type="dxa"/>
            <w:tcBorders>
              <w:top w:val="nil"/>
              <w:left w:val="nil"/>
              <w:bottom w:val="single" w:sz="4" w:space="0" w:color="auto"/>
              <w:right w:val="single" w:sz="4" w:space="0" w:color="auto"/>
            </w:tcBorders>
            <w:shd w:val="clear" w:color="auto" w:fill="auto"/>
            <w:noWrap/>
            <w:vAlign w:val="center"/>
            <w:hideMark/>
            <w:tcPrChange w:id="122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14957F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2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5BF7F4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522A7B" w:rsidRPr="004E04EC" w14:paraId="60D5A6CF"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0CCAE2E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36</w:t>
            </w:r>
          </w:p>
        </w:tc>
        <w:tc>
          <w:tcPr>
            <w:tcW w:w="1559" w:type="dxa"/>
            <w:tcBorders>
              <w:top w:val="nil"/>
              <w:left w:val="nil"/>
              <w:bottom w:val="single" w:sz="4" w:space="0" w:color="auto"/>
              <w:right w:val="single" w:sz="4" w:space="0" w:color="auto"/>
            </w:tcBorders>
            <w:shd w:val="clear" w:color="000000" w:fill="E7E6E6"/>
            <w:noWrap/>
            <w:vAlign w:val="center"/>
            <w:hideMark/>
          </w:tcPr>
          <w:p w14:paraId="5E6EDFC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24/10/2022</w:t>
            </w:r>
          </w:p>
        </w:tc>
        <w:tc>
          <w:tcPr>
            <w:tcW w:w="1417" w:type="dxa"/>
            <w:tcBorders>
              <w:top w:val="nil"/>
              <w:left w:val="nil"/>
              <w:bottom w:val="single" w:sz="4" w:space="0" w:color="auto"/>
              <w:right w:val="single" w:sz="4" w:space="0" w:color="auto"/>
            </w:tcBorders>
            <w:shd w:val="clear" w:color="000000" w:fill="E7E6E6"/>
            <w:noWrap/>
            <w:vAlign w:val="center"/>
            <w:hideMark/>
          </w:tcPr>
          <w:p w14:paraId="5E8CA44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R$540,00 </w:t>
            </w:r>
          </w:p>
        </w:tc>
        <w:tc>
          <w:tcPr>
            <w:tcW w:w="2127" w:type="dxa"/>
            <w:tcBorders>
              <w:top w:val="nil"/>
              <w:left w:val="nil"/>
              <w:bottom w:val="single" w:sz="4" w:space="0" w:color="auto"/>
              <w:right w:val="single" w:sz="4" w:space="0" w:color="auto"/>
            </w:tcBorders>
            <w:shd w:val="clear" w:color="000000" w:fill="E7E6E6"/>
            <w:noWrap/>
            <w:vAlign w:val="center"/>
            <w:hideMark/>
          </w:tcPr>
          <w:p w14:paraId="5487D5D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R$26.999.976,85 </w:t>
            </w:r>
          </w:p>
        </w:tc>
        <w:tc>
          <w:tcPr>
            <w:tcW w:w="1701" w:type="dxa"/>
            <w:tcBorders>
              <w:top w:val="nil"/>
              <w:left w:val="nil"/>
              <w:bottom w:val="single" w:sz="4" w:space="0" w:color="auto"/>
              <w:right w:val="single" w:sz="4" w:space="0" w:color="auto"/>
            </w:tcBorders>
            <w:shd w:val="clear" w:color="000000" w:fill="E7E6E6"/>
            <w:noWrap/>
            <w:vAlign w:val="center"/>
            <w:hideMark/>
          </w:tcPr>
          <w:p w14:paraId="7A2492D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16,9231%</w:t>
            </w:r>
          </w:p>
        </w:tc>
        <w:tc>
          <w:tcPr>
            <w:tcW w:w="1842" w:type="dxa"/>
            <w:tcBorders>
              <w:top w:val="nil"/>
              <w:left w:val="nil"/>
              <w:bottom w:val="single" w:sz="4" w:space="0" w:color="auto"/>
              <w:right w:val="single" w:sz="4" w:space="0" w:color="auto"/>
            </w:tcBorders>
            <w:shd w:val="clear" w:color="000000" w:fill="E7E6E6"/>
            <w:noWrap/>
            <w:vAlign w:val="center"/>
            <w:hideMark/>
          </w:tcPr>
          <w:p w14:paraId="68214EB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4E6B6E3" w14:textId="77777777" w:rsidTr="000E56C5">
        <w:trPr>
          <w:trHeight w:val="20"/>
          <w:jc w:val="center"/>
          <w:trPrChange w:id="1224"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25"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F6D355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37</w:t>
            </w:r>
          </w:p>
        </w:tc>
        <w:tc>
          <w:tcPr>
            <w:tcW w:w="1559" w:type="dxa"/>
            <w:tcBorders>
              <w:top w:val="nil"/>
              <w:left w:val="nil"/>
              <w:bottom w:val="single" w:sz="4" w:space="0" w:color="auto"/>
              <w:right w:val="single" w:sz="4" w:space="0" w:color="auto"/>
            </w:tcBorders>
            <w:shd w:val="clear" w:color="auto" w:fill="auto"/>
            <w:noWrap/>
            <w:vAlign w:val="center"/>
            <w:hideMark/>
            <w:tcPrChange w:id="1226"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BA4BBF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22/11/2022</w:t>
            </w:r>
          </w:p>
        </w:tc>
        <w:tc>
          <w:tcPr>
            <w:tcW w:w="1417" w:type="dxa"/>
            <w:tcBorders>
              <w:top w:val="nil"/>
              <w:left w:val="nil"/>
              <w:bottom w:val="single" w:sz="4" w:space="0" w:color="auto"/>
              <w:right w:val="single" w:sz="4" w:space="0" w:color="auto"/>
            </w:tcBorders>
            <w:shd w:val="clear" w:color="auto" w:fill="auto"/>
            <w:noWrap/>
            <w:vAlign w:val="center"/>
            <w:hideMark/>
            <w:tcPrChange w:id="1227"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9CB35A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R$540,00 </w:t>
            </w:r>
          </w:p>
        </w:tc>
        <w:tc>
          <w:tcPr>
            <w:tcW w:w="2127" w:type="dxa"/>
            <w:tcBorders>
              <w:top w:val="nil"/>
              <w:left w:val="nil"/>
              <w:bottom w:val="single" w:sz="4" w:space="0" w:color="auto"/>
              <w:right w:val="single" w:sz="4" w:space="0" w:color="auto"/>
            </w:tcBorders>
            <w:shd w:val="clear" w:color="auto" w:fill="auto"/>
            <w:noWrap/>
            <w:vAlign w:val="center"/>
            <w:hideMark/>
            <w:tcPrChange w:id="1228"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3D6932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R$26.999.976,85 </w:t>
            </w:r>
          </w:p>
        </w:tc>
        <w:tc>
          <w:tcPr>
            <w:tcW w:w="1701" w:type="dxa"/>
            <w:tcBorders>
              <w:top w:val="nil"/>
              <w:left w:val="nil"/>
              <w:bottom w:val="single" w:sz="4" w:space="0" w:color="auto"/>
              <w:right w:val="single" w:sz="4" w:space="0" w:color="auto"/>
            </w:tcBorders>
            <w:shd w:val="clear" w:color="auto" w:fill="auto"/>
            <w:noWrap/>
            <w:vAlign w:val="center"/>
            <w:hideMark/>
            <w:tcPrChange w:id="1229"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79D8E5B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30"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0F1521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FC85EE5" w14:textId="77777777" w:rsidTr="000E56C5">
        <w:trPr>
          <w:trHeight w:val="20"/>
          <w:jc w:val="center"/>
          <w:trPrChange w:id="1231"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32"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202F25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38</w:t>
            </w:r>
          </w:p>
        </w:tc>
        <w:tc>
          <w:tcPr>
            <w:tcW w:w="1559" w:type="dxa"/>
            <w:tcBorders>
              <w:top w:val="nil"/>
              <w:left w:val="nil"/>
              <w:bottom w:val="single" w:sz="4" w:space="0" w:color="auto"/>
              <w:right w:val="single" w:sz="4" w:space="0" w:color="auto"/>
            </w:tcBorders>
            <w:shd w:val="clear" w:color="auto" w:fill="auto"/>
            <w:noWrap/>
            <w:vAlign w:val="center"/>
            <w:hideMark/>
            <w:tcPrChange w:id="1233"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617BF3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22/12/2022</w:t>
            </w:r>
          </w:p>
        </w:tc>
        <w:tc>
          <w:tcPr>
            <w:tcW w:w="1417" w:type="dxa"/>
            <w:tcBorders>
              <w:top w:val="nil"/>
              <w:left w:val="nil"/>
              <w:bottom w:val="single" w:sz="4" w:space="0" w:color="auto"/>
              <w:right w:val="single" w:sz="4" w:space="0" w:color="auto"/>
            </w:tcBorders>
            <w:shd w:val="clear" w:color="auto" w:fill="auto"/>
            <w:noWrap/>
            <w:vAlign w:val="center"/>
            <w:hideMark/>
            <w:tcPrChange w:id="1234"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80F38B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R$540,00 </w:t>
            </w:r>
          </w:p>
        </w:tc>
        <w:tc>
          <w:tcPr>
            <w:tcW w:w="2127" w:type="dxa"/>
            <w:tcBorders>
              <w:top w:val="nil"/>
              <w:left w:val="nil"/>
              <w:bottom w:val="single" w:sz="4" w:space="0" w:color="auto"/>
              <w:right w:val="single" w:sz="4" w:space="0" w:color="auto"/>
            </w:tcBorders>
            <w:shd w:val="clear" w:color="auto" w:fill="auto"/>
            <w:noWrap/>
            <w:vAlign w:val="center"/>
            <w:hideMark/>
            <w:tcPrChange w:id="1235"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B004E1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R$26.999.976,85 </w:t>
            </w:r>
          </w:p>
        </w:tc>
        <w:tc>
          <w:tcPr>
            <w:tcW w:w="1701" w:type="dxa"/>
            <w:tcBorders>
              <w:top w:val="nil"/>
              <w:left w:val="nil"/>
              <w:bottom w:val="single" w:sz="4" w:space="0" w:color="auto"/>
              <w:right w:val="single" w:sz="4" w:space="0" w:color="auto"/>
            </w:tcBorders>
            <w:shd w:val="clear" w:color="auto" w:fill="auto"/>
            <w:noWrap/>
            <w:vAlign w:val="center"/>
            <w:hideMark/>
            <w:tcPrChange w:id="1236"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5C1120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37"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3ADEC8C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14D0916" w14:textId="77777777" w:rsidTr="000E56C5">
        <w:trPr>
          <w:trHeight w:val="20"/>
          <w:jc w:val="center"/>
          <w:trPrChange w:id="1238"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39"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4ED354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39</w:t>
            </w:r>
          </w:p>
        </w:tc>
        <w:tc>
          <w:tcPr>
            <w:tcW w:w="1559" w:type="dxa"/>
            <w:tcBorders>
              <w:top w:val="nil"/>
              <w:left w:val="nil"/>
              <w:bottom w:val="single" w:sz="4" w:space="0" w:color="auto"/>
              <w:right w:val="single" w:sz="4" w:space="0" w:color="auto"/>
            </w:tcBorders>
            <w:shd w:val="clear" w:color="auto" w:fill="auto"/>
            <w:noWrap/>
            <w:vAlign w:val="center"/>
            <w:hideMark/>
            <w:tcPrChange w:id="1240"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6B22E16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23/01/2023</w:t>
            </w:r>
          </w:p>
        </w:tc>
        <w:tc>
          <w:tcPr>
            <w:tcW w:w="1417" w:type="dxa"/>
            <w:tcBorders>
              <w:top w:val="nil"/>
              <w:left w:val="nil"/>
              <w:bottom w:val="single" w:sz="4" w:space="0" w:color="auto"/>
              <w:right w:val="single" w:sz="4" w:space="0" w:color="auto"/>
            </w:tcBorders>
            <w:shd w:val="clear" w:color="auto" w:fill="auto"/>
            <w:noWrap/>
            <w:vAlign w:val="center"/>
            <w:hideMark/>
            <w:tcPrChange w:id="1241"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42F089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R$540,00 </w:t>
            </w:r>
          </w:p>
        </w:tc>
        <w:tc>
          <w:tcPr>
            <w:tcW w:w="2127" w:type="dxa"/>
            <w:tcBorders>
              <w:top w:val="nil"/>
              <w:left w:val="nil"/>
              <w:bottom w:val="single" w:sz="4" w:space="0" w:color="auto"/>
              <w:right w:val="single" w:sz="4" w:space="0" w:color="auto"/>
            </w:tcBorders>
            <w:shd w:val="clear" w:color="auto" w:fill="auto"/>
            <w:noWrap/>
            <w:vAlign w:val="center"/>
            <w:hideMark/>
            <w:tcPrChange w:id="1242"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B6A25D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R$26.999.976,85 </w:t>
            </w:r>
          </w:p>
        </w:tc>
        <w:tc>
          <w:tcPr>
            <w:tcW w:w="1701" w:type="dxa"/>
            <w:tcBorders>
              <w:top w:val="nil"/>
              <w:left w:val="nil"/>
              <w:bottom w:val="single" w:sz="4" w:space="0" w:color="auto"/>
              <w:right w:val="single" w:sz="4" w:space="0" w:color="auto"/>
            </w:tcBorders>
            <w:shd w:val="clear" w:color="auto" w:fill="auto"/>
            <w:noWrap/>
            <w:vAlign w:val="center"/>
            <w:hideMark/>
            <w:tcPrChange w:id="1243"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239479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44"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A7B8FE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36B8741" w14:textId="77777777" w:rsidTr="000E56C5">
        <w:trPr>
          <w:trHeight w:val="20"/>
          <w:jc w:val="center"/>
          <w:trPrChange w:id="1245"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46"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3624BE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40</w:t>
            </w:r>
          </w:p>
        </w:tc>
        <w:tc>
          <w:tcPr>
            <w:tcW w:w="1559" w:type="dxa"/>
            <w:tcBorders>
              <w:top w:val="nil"/>
              <w:left w:val="nil"/>
              <w:bottom w:val="single" w:sz="4" w:space="0" w:color="auto"/>
              <w:right w:val="single" w:sz="4" w:space="0" w:color="auto"/>
            </w:tcBorders>
            <w:shd w:val="clear" w:color="auto" w:fill="auto"/>
            <w:noWrap/>
            <w:vAlign w:val="center"/>
            <w:hideMark/>
            <w:tcPrChange w:id="1247"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D06147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22/02/2023</w:t>
            </w:r>
          </w:p>
        </w:tc>
        <w:tc>
          <w:tcPr>
            <w:tcW w:w="1417" w:type="dxa"/>
            <w:tcBorders>
              <w:top w:val="nil"/>
              <w:left w:val="nil"/>
              <w:bottom w:val="single" w:sz="4" w:space="0" w:color="auto"/>
              <w:right w:val="single" w:sz="4" w:space="0" w:color="auto"/>
            </w:tcBorders>
            <w:shd w:val="clear" w:color="auto" w:fill="auto"/>
            <w:noWrap/>
            <w:vAlign w:val="center"/>
            <w:hideMark/>
            <w:tcPrChange w:id="1248"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D4BDA4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R$540,00 </w:t>
            </w:r>
          </w:p>
        </w:tc>
        <w:tc>
          <w:tcPr>
            <w:tcW w:w="2127" w:type="dxa"/>
            <w:tcBorders>
              <w:top w:val="nil"/>
              <w:left w:val="nil"/>
              <w:bottom w:val="single" w:sz="4" w:space="0" w:color="auto"/>
              <w:right w:val="single" w:sz="4" w:space="0" w:color="auto"/>
            </w:tcBorders>
            <w:shd w:val="clear" w:color="auto" w:fill="auto"/>
            <w:noWrap/>
            <w:vAlign w:val="center"/>
            <w:hideMark/>
            <w:tcPrChange w:id="1249"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201560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R$26.999.976,85 </w:t>
            </w:r>
          </w:p>
        </w:tc>
        <w:tc>
          <w:tcPr>
            <w:tcW w:w="1701" w:type="dxa"/>
            <w:tcBorders>
              <w:top w:val="nil"/>
              <w:left w:val="nil"/>
              <w:bottom w:val="single" w:sz="4" w:space="0" w:color="auto"/>
              <w:right w:val="single" w:sz="4" w:space="0" w:color="auto"/>
            </w:tcBorders>
            <w:shd w:val="clear" w:color="auto" w:fill="auto"/>
            <w:noWrap/>
            <w:vAlign w:val="center"/>
            <w:hideMark/>
            <w:tcPrChange w:id="1250"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84DC63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51"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4AB957D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5B5746EF" w14:textId="77777777" w:rsidTr="000E56C5">
        <w:trPr>
          <w:trHeight w:val="20"/>
          <w:jc w:val="center"/>
          <w:trPrChange w:id="1252"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53"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F30B2A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lastRenderedPageBreak/>
              <w:t>41</w:t>
            </w:r>
          </w:p>
        </w:tc>
        <w:tc>
          <w:tcPr>
            <w:tcW w:w="1559" w:type="dxa"/>
            <w:tcBorders>
              <w:top w:val="nil"/>
              <w:left w:val="nil"/>
              <w:bottom w:val="single" w:sz="4" w:space="0" w:color="auto"/>
              <w:right w:val="single" w:sz="4" w:space="0" w:color="auto"/>
            </w:tcBorders>
            <w:shd w:val="clear" w:color="auto" w:fill="auto"/>
            <w:noWrap/>
            <w:vAlign w:val="center"/>
            <w:hideMark/>
            <w:tcPrChange w:id="1254"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A41F1E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22/03/2023</w:t>
            </w:r>
          </w:p>
        </w:tc>
        <w:tc>
          <w:tcPr>
            <w:tcW w:w="1417" w:type="dxa"/>
            <w:tcBorders>
              <w:top w:val="nil"/>
              <w:left w:val="nil"/>
              <w:bottom w:val="single" w:sz="4" w:space="0" w:color="auto"/>
              <w:right w:val="single" w:sz="4" w:space="0" w:color="auto"/>
            </w:tcBorders>
            <w:shd w:val="clear" w:color="auto" w:fill="auto"/>
            <w:noWrap/>
            <w:vAlign w:val="center"/>
            <w:hideMark/>
            <w:tcPrChange w:id="1255"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2EE9165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R$540,00 </w:t>
            </w:r>
          </w:p>
        </w:tc>
        <w:tc>
          <w:tcPr>
            <w:tcW w:w="2127" w:type="dxa"/>
            <w:tcBorders>
              <w:top w:val="nil"/>
              <w:left w:val="nil"/>
              <w:bottom w:val="single" w:sz="4" w:space="0" w:color="auto"/>
              <w:right w:val="single" w:sz="4" w:space="0" w:color="auto"/>
            </w:tcBorders>
            <w:shd w:val="clear" w:color="auto" w:fill="auto"/>
            <w:noWrap/>
            <w:vAlign w:val="center"/>
            <w:hideMark/>
            <w:tcPrChange w:id="1256"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F0AB3A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R$26.999.976,85 </w:t>
            </w:r>
          </w:p>
        </w:tc>
        <w:tc>
          <w:tcPr>
            <w:tcW w:w="1701" w:type="dxa"/>
            <w:tcBorders>
              <w:top w:val="nil"/>
              <w:left w:val="nil"/>
              <w:bottom w:val="single" w:sz="4" w:space="0" w:color="auto"/>
              <w:right w:val="single" w:sz="4" w:space="0" w:color="auto"/>
            </w:tcBorders>
            <w:shd w:val="clear" w:color="auto" w:fill="auto"/>
            <w:noWrap/>
            <w:vAlign w:val="center"/>
            <w:hideMark/>
            <w:tcPrChange w:id="1257"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189B531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58"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9CFFE3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563B89D7" w14:textId="77777777" w:rsidTr="000E56C5">
        <w:trPr>
          <w:trHeight w:val="20"/>
          <w:jc w:val="center"/>
          <w:trPrChange w:id="1259"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60"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3E49345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42</w:t>
            </w:r>
          </w:p>
        </w:tc>
        <w:tc>
          <w:tcPr>
            <w:tcW w:w="1559" w:type="dxa"/>
            <w:tcBorders>
              <w:top w:val="nil"/>
              <w:left w:val="nil"/>
              <w:bottom w:val="single" w:sz="4" w:space="0" w:color="auto"/>
              <w:right w:val="single" w:sz="4" w:space="0" w:color="auto"/>
            </w:tcBorders>
            <w:shd w:val="clear" w:color="auto" w:fill="auto"/>
            <w:noWrap/>
            <w:vAlign w:val="center"/>
            <w:hideMark/>
            <w:tcPrChange w:id="1261"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968B3B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24/04/2023</w:t>
            </w:r>
          </w:p>
        </w:tc>
        <w:tc>
          <w:tcPr>
            <w:tcW w:w="1417" w:type="dxa"/>
            <w:tcBorders>
              <w:top w:val="nil"/>
              <w:left w:val="nil"/>
              <w:bottom w:val="single" w:sz="4" w:space="0" w:color="auto"/>
              <w:right w:val="single" w:sz="4" w:space="0" w:color="auto"/>
            </w:tcBorders>
            <w:shd w:val="clear" w:color="auto" w:fill="auto"/>
            <w:noWrap/>
            <w:vAlign w:val="center"/>
            <w:hideMark/>
            <w:tcPrChange w:id="1262"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60C30E0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R$440,00 </w:t>
            </w:r>
          </w:p>
        </w:tc>
        <w:tc>
          <w:tcPr>
            <w:tcW w:w="2127" w:type="dxa"/>
            <w:tcBorders>
              <w:top w:val="nil"/>
              <w:left w:val="nil"/>
              <w:bottom w:val="single" w:sz="4" w:space="0" w:color="auto"/>
              <w:right w:val="single" w:sz="4" w:space="0" w:color="auto"/>
            </w:tcBorders>
            <w:shd w:val="clear" w:color="auto" w:fill="auto"/>
            <w:noWrap/>
            <w:vAlign w:val="center"/>
            <w:hideMark/>
            <w:tcPrChange w:id="1263"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5FD21B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R$21.999.986,13 </w:t>
            </w:r>
          </w:p>
        </w:tc>
        <w:tc>
          <w:tcPr>
            <w:tcW w:w="1701" w:type="dxa"/>
            <w:tcBorders>
              <w:top w:val="nil"/>
              <w:left w:val="nil"/>
              <w:bottom w:val="single" w:sz="4" w:space="0" w:color="auto"/>
              <w:right w:val="single" w:sz="4" w:space="0" w:color="auto"/>
            </w:tcBorders>
            <w:shd w:val="clear" w:color="auto" w:fill="auto"/>
            <w:noWrap/>
            <w:vAlign w:val="center"/>
            <w:hideMark/>
            <w:tcPrChange w:id="1264"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B0446A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18,5185%</w:t>
            </w:r>
          </w:p>
        </w:tc>
        <w:tc>
          <w:tcPr>
            <w:tcW w:w="1842" w:type="dxa"/>
            <w:tcBorders>
              <w:top w:val="nil"/>
              <w:left w:val="nil"/>
              <w:bottom w:val="single" w:sz="4" w:space="0" w:color="auto"/>
              <w:right w:val="single" w:sz="4" w:space="0" w:color="auto"/>
            </w:tcBorders>
            <w:shd w:val="clear" w:color="auto" w:fill="auto"/>
            <w:noWrap/>
            <w:vAlign w:val="center"/>
            <w:hideMark/>
            <w:tcPrChange w:id="1265"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E1712D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374AD4B" w14:textId="77777777" w:rsidTr="000E56C5">
        <w:trPr>
          <w:trHeight w:val="20"/>
          <w:jc w:val="center"/>
          <w:trPrChange w:id="1266"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67"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523EA2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43</w:t>
            </w:r>
          </w:p>
        </w:tc>
        <w:tc>
          <w:tcPr>
            <w:tcW w:w="1559" w:type="dxa"/>
            <w:tcBorders>
              <w:top w:val="nil"/>
              <w:left w:val="nil"/>
              <w:bottom w:val="single" w:sz="4" w:space="0" w:color="auto"/>
              <w:right w:val="single" w:sz="4" w:space="0" w:color="auto"/>
            </w:tcBorders>
            <w:shd w:val="clear" w:color="auto" w:fill="auto"/>
            <w:noWrap/>
            <w:vAlign w:val="center"/>
            <w:hideMark/>
            <w:tcPrChange w:id="1268"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DD9B27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22/05/2023</w:t>
            </w:r>
          </w:p>
        </w:tc>
        <w:tc>
          <w:tcPr>
            <w:tcW w:w="1417" w:type="dxa"/>
            <w:tcBorders>
              <w:top w:val="nil"/>
              <w:left w:val="nil"/>
              <w:bottom w:val="single" w:sz="4" w:space="0" w:color="auto"/>
              <w:right w:val="single" w:sz="4" w:space="0" w:color="auto"/>
            </w:tcBorders>
            <w:shd w:val="clear" w:color="auto" w:fill="auto"/>
            <w:noWrap/>
            <w:vAlign w:val="center"/>
            <w:hideMark/>
            <w:tcPrChange w:id="1269"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3A0DEE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R$440,00 </w:t>
            </w:r>
          </w:p>
        </w:tc>
        <w:tc>
          <w:tcPr>
            <w:tcW w:w="2127" w:type="dxa"/>
            <w:tcBorders>
              <w:top w:val="nil"/>
              <w:left w:val="nil"/>
              <w:bottom w:val="single" w:sz="4" w:space="0" w:color="auto"/>
              <w:right w:val="single" w:sz="4" w:space="0" w:color="auto"/>
            </w:tcBorders>
            <w:shd w:val="clear" w:color="auto" w:fill="auto"/>
            <w:noWrap/>
            <w:vAlign w:val="center"/>
            <w:hideMark/>
            <w:tcPrChange w:id="1270"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D93B23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R$21.999.986,13 </w:t>
            </w:r>
          </w:p>
        </w:tc>
        <w:tc>
          <w:tcPr>
            <w:tcW w:w="1701" w:type="dxa"/>
            <w:tcBorders>
              <w:top w:val="nil"/>
              <w:left w:val="nil"/>
              <w:bottom w:val="single" w:sz="4" w:space="0" w:color="auto"/>
              <w:right w:val="single" w:sz="4" w:space="0" w:color="auto"/>
            </w:tcBorders>
            <w:shd w:val="clear" w:color="auto" w:fill="auto"/>
            <w:noWrap/>
            <w:vAlign w:val="center"/>
            <w:hideMark/>
            <w:tcPrChange w:id="1271"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62986B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72"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222932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7E8732D" w14:textId="77777777" w:rsidTr="000E56C5">
        <w:trPr>
          <w:trHeight w:val="20"/>
          <w:jc w:val="center"/>
          <w:trPrChange w:id="127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7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E28D37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44</w:t>
            </w:r>
          </w:p>
        </w:tc>
        <w:tc>
          <w:tcPr>
            <w:tcW w:w="1559" w:type="dxa"/>
            <w:tcBorders>
              <w:top w:val="nil"/>
              <w:left w:val="nil"/>
              <w:bottom w:val="single" w:sz="4" w:space="0" w:color="auto"/>
              <w:right w:val="single" w:sz="4" w:space="0" w:color="auto"/>
            </w:tcBorders>
            <w:shd w:val="clear" w:color="auto" w:fill="auto"/>
            <w:noWrap/>
            <w:vAlign w:val="center"/>
            <w:hideMark/>
            <w:tcPrChange w:id="127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F453F1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22/06/2023</w:t>
            </w:r>
          </w:p>
        </w:tc>
        <w:tc>
          <w:tcPr>
            <w:tcW w:w="1417" w:type="dxa"/>
            <w:tcBorders>
              <w:top w:val="nil"/>
              <w:left w:val="nil"/>
              <w:bottom w:val="single" w:sz="4" w:space="0" w:color="auto"/>
              <w:right w:val="single" w:sz="4" w:space="0" w:color="auto"/>
            </w:tcBorders>
            <w:shd w:val="clear" w:color="auto" w:fill="auto"/>
            <w:noWrap/>
            <w:vAlign w:val="center"/>
            <w:hideMark/>
            <w:tcPrChange w:id="127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6E9149E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R$440,00 </w:t>
            </w:r>
          </w:p>
        </w:tc>
        <w:tc>
          <w:tcPr>
            <w:tcW w:w="2127" w:type="dxa"/>
            <w:tcBorders>
              <w:top w:val="nil"/>
              <w:left w:val="nil"/>
              <w:bottom w:val="single" w:sz="4" w:space="0" w:color="auto"/>
              <w:right w:val="single" w:sz="4" w:space="0" w:color="auto"/>
            </w:tcBorders>
            <w:shd w:val="clear" w:color="auto" w:fill="auto"/>
            <w:noWrap/>
            <w:vAlign w:val="center"/>
            <w:hideMark/>
            <w:tcPrChange w:id="127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56CD6E9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R$21.999.986,13 </w:t>
            </w:r>
          </w:p>
        </w:tc>
        <w:tc>
          <w:tcPr>
            <w:tcW w:w="1701" w:type="dxa"/>
            <w:tcBorders>
              <w:top w:val="nil"/>
              <w:left w:val="nil"/>
              <w:bottom w:val="single" w:sz="4" w:space="0" w:color="auto"/>
              <w:right w:val="single" w:sz="4" w:space="0" w:color="auto"/>
            </w:tcBorders>
            <w:shd w:val="clear" w:color="auto" w:fill="auto"/>
            <w:noWrap/>
            <w:vAlign w:val="center"/>
            <w:hideMark/>
            <w:tcPrChange w:id="127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217CBD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7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05F44AD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56B674D" w14:textId="77777777" w:rsidTr="000E56C5">
        <w:trPr>
          <w:trHeight w:val="20"/>
          <w:jc w:val="center"/>
          <w:trPrChange w:id="128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8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B9740F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45</w:t>
            </w:r>
          </w:p>
        </w:tc>
        <w:tc>
          <w:tcPr>
            <w:tcW w:w="1559" w:type="dxa"/>
            <w:tcBorders>
              <w:top w:val="nil"/>
              <w:left w:val="nil"/>
              <w:bottom w:val="single" w:sz="4" w:space="0" w:color="auto"/>
              <w:right w:val="single" w:sz="4" w:space="0" w:color="auto"/>
            </w:tcBorders>
            <w:shd w:val="clear" w:color="auto" w:fill="auto"/>
            <w:noWrap/>
            <w:vAlign w:val="center"/>
            <w:hideMark/>
            <w:tcPrChange w:id="128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4A51A3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24/07/2023</w:t>
            </w:r>
          </w:p>
        </w:tc>
        <w:tc>
          <w:tcPr>
            <w:tcW w:w="1417" w:type="dxa"/>
            <w:tcBorders>
              <w:top w:val="nil"/>
              <w:left w:val="nil"/>
              <w:bottom w:val="single" w:sz="4" w:space="0" w:color="auto"/>
              <w:right w:val="single" w:sz="4" w:space="0" w:color="auto"/>
            </w:tcBorders>
            <w:shd w:val="clear" w:color="auto" w:fill="auto"/>
            <w:noWrap/>
            <w:vAlign w:val="center"/>
            <w:hideMark/>
            <w:tcPrChange w:id="128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CEC07B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R$440,00 </w:t>
            </w:r>
          </w:p>
        </w:tc>
        <w:tc>
          <w:tcPr>
            <w:tcW w:w="2127" w:type="dxa"/>
            <w:tcBorders>
              <w:top w:val="nil"/>
              <w:left w:val="nil"/>
              <w:bottom w:val="single" w:sz="4" w:space="0" w:color="auto"/>
              <w:right w:val="single" w:sz="4" w:space="0" w:color="auto"/>
            </w:tcBorders>
            <w:shd w:val="clear" w:color="auto" w:fill="auto"/>
            <w:noWrap/>
            <w:vAlign w:val="center"/>
            <w:hideMark/>
            <w:tcPrChange w:id="128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5F035C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R$21.999.986,13 </w:t>
            </w:r>
          </w:p>
        </w:tc>
        <w:tc>
          <w:tcPr>
            <w:tcW w:w="1701" w:type="dxa"/>
            <w:tcBorders>
              <w:top w:val="nil"/>
              <w:left w:val="nil"/>
              <w:bottom w:val="single" w:sz="4" w:space="0" w:color="auto"/>
              <w:right w:val="single" w:sz="4" w:space="0" w:color="auto"/>
            </w:tcBorders>
            <w:shd w:val="clear" w:color="auto" w:fill="auto"/>
            <w:noWrap/>
            <w:vAlign w:val="center"/>
            <w:hideMark/>
            <w:tcPrChange w:id="128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B4B950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8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4DA09B1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F5F590B" w14:textId="77777777" w:rsidTr="000E56C5">
        <w:trPr>
          <w:trHeight w:val="20"/>
          <w:jc w:val="center"/>
          <w:trPrChange w:id="128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8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466BE8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46</w:t>
            </w:r>
          </w:p>
        </w:tc>
        <w:tc>
          <w:tcPr>
            <w:tcW w:w="1559" w:type="dxa"/>
            <w:tcBorders>
              <w:top w:val="nil"/>
              <w:left w:val="nil"/>
              <w:bottom w:val="single" w:sz="4" w:space="0" w:color="auto"/>
              <w:right w:val="single" w:sz="4" w:space="0" w:color="auto"/>
            </w:tcBorders>
            <w:shd w:val="clear" w:color="auto" w:fill="auto"/>
            <w:noWrap/>
            <w:vAlign w:val="center"/>
            <w:hideMark/>
            <w:tcPrChange w:id="128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4A90F4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22/08/2023</w:t>
            </w:r>
          </w:p>
        </w:tc>
        <w:tc>
          <w:tcPr>
            <w:tcW w:w="1417" w:type="dxa"/>
            <w:tcBorders>
              <w:top w:val="nil"/>
              <w:left w:val="nil"/>
              <w:bottom w:val="single" w:sz="4" w:space="0" w:color="auto"/>
              <w:right w:val="single" w:sz="4" w:space="0" w:color="auto"/>
            </w:tcBorders>
            <w:shd w:val="clear" w:color="auto" w:fill="auto"/>
            <w:noWrap/>
            <w:vAlign w:val="center"/>
            <w:hideMark/>
            <w:tcPrChange w:id="129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4BCBBE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R$440,00 </w:t>
            </w:r>
          </w:p>
        </w:tc>
        <w:tc>
          <w:tcPr>
            <w:tcW w:w="2127" w:type="dxa"/>
            <w:tcBorders>
              <w:top w:val="nil"/>
              <w:left w:val="nil"/>
              <w:bottom w:val="single" w:sz="4" w:space="0" w:color="auto"/>
              <w:right w:val="single" w:sz="4" w:space="0" w:color="auto"/>
            </w:tcBorders>
            <w:shd w:val="clear" w:color="auto" w:fill="auto"/>
            <w:noWrap/>
            <w:vAlign w:val="center"/>
            <w:hideMark/>
            <w:tcPrChange w:id="129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781C9A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R$21.999.986,13 </w:t>
            </w:r>
          </w:p>
        </w:tc>
        <w:tc>
          <w:tcPr>
            <w:tcW w:w="1701" w:type="dxa"/>
            <w:tcBorders>
              <w:top w:val="nil"/>
              <w:left w:val="nil"/>
              <w:bottom w:val="single" w:sz="4" w:space="0" w:color="auto"/>
              <w:right w:val="single" w:sz="4" w:space="0" w:color="auto"/>
            </w:tcBorders>
            <w:shd w:val="clear" w:color="auto" w:fill="auto"/>
            <w:noWrap/>
            <w:vAlign w:val="center"/>
            <w:hideMark/>
            <w:tcPrChange w:id="129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922477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29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31B74D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F48CFDC" w14:textId="77777777" w:rsidTr="000E56C5">
        <w:trPr>
          <w:trHeight w:val="20"/>
          <w:jc w:val="center"/>
          <w:trPrChange w:id="1294"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295"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7E7C02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47</w:t>
            </w:r>
          </w:p>
        </w:tc>
        <w:tc>
          <w:tcPr>
            <w:tcW w:w="1559" w:type="dxa"/>
            <w:tcBorders>
              <w:top w:val="nil"/>
              <w:left w:val="nil"/>
              <w:bottom w:val="single" w:sz="4" w:space="0" w:color="auto"/>
              <w:right w:val="single" w:sz="4" w:space="0" w:color="auto"/>
            </w:tcBorders>
            <w:shd w:val="clear" w:color="auto" w:fill="auto"/>
            <w:noWrap/>
            <w:vAlign w:val="center"/>
            <w:hideMark/>
            <w:tcPrChange w:id="1296"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0C38B1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22/09/2023</w:t>
            </w:r>
          </w:p>
        </w:tc>
        <w:tc>
          <w:tcPr>
            <w:tcW w:w="1417" w:type="dxa"/>
            <w:tcBorders>
              <w:top w:val="nil"/>
              <w:left w:val="nil"/>
              <w:bottom w:val="single" w:sz="4" w:space="0" w:color="auto"/>
              <w:right w:val="single" w:sz="4" w:space="0" w:color="auto"/>
            </w:tcBorders>
            <w:shd w:val="clear" w:color="auto" w:fill="auto"/>
            <w:noWrap/>
            <w:vAlign w:val="center"/>
            <w:hideMark/>
            <w:tcPrChange w:id="1297"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68BC7D1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R$440,00 </w:t>
            </w:r>
          </w:p>
        </w:tc>
        <w:tc>
          <w:tcPr>
            <w:tcW w:w="2127" w:type="dxa"/>
            <w:tcBorders>
              <w:top w:val="nil"/>
              <w:left w:val="nil"/>
              <w:bottom w:val="single" w:sz="4" w:space="0" w:color="auto"/>
              <w:right w:val="single" w:sz="4" w:space="0" w:color="auto"/>
            </w:tcBorders>
            <w:shd w:val="clear" w:color="auto" w:fill="auto"/>
            <w:noWrap/>
            <w:vAlign w:val="center"/>
            <w:hideMark/>
            <w:tcPrChange w:id="1298"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2171BD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R$21.999.986,13 </w:t>
            </w:r>
          </w:p>
        </w:tc>
        <w:tc>
          <w:tcPr>
            <w:tcW w:w="1701" w:type="dxa"/>
            <w:tcBorders>
              <w:top w:val="nil"/>
              <w:left w:val="nil"/>
              <w:bottom w:val="single" w:sz="4" w:space="0" w:color="auto"/>
              <w:right w:val="single" w:sz="4" w:space="0" w:color="auto"/>
            </w:tcBorders>
            <w:shd w:val="clear" w:color="auto" w:fill="auto"/>
            <w:noWrap/>
            <w:vAlign w:val="center"/>
            <w:hideMark/>
            <w:tcPrChange w:id="1299"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B93050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00"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0234D12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522A7B" w:rsidRPr="004E04EC" w14:paraId="45857CB6"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675B0D1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48</w:t>
            </w:r>
          </w:p>
        </w:tc>
        <w:tc>
          <w:tcPr>
            <w:tcW w:w="1559" w:type="dxa"/>
            <w:tcBorders>
              <w:top w:val="nil"/>
              <w:left w:val="nil"/>
              <w:bottom w:val="single" w:sz="4" w:space="0" w:color="auto"/>
              <w:right w:val="single" w:sz="4" w:space="0" w:color="auto"/>
            </w:tcBorders>
            <w:shd w:val="clear" w:color="000000" w:fill="E7E6E6"/>
            <w:noWrap/>
            <w:vAlign w:val="center"/>
            <w:hideMark/>
          </w:tcPr>
          <w:p w14:paraId="2B11A72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23/10/2023</w:t>
            </w:r>
          </w:p>
        </w:tc>
        <w:tc>
          <w:tcPr>
            <w:tcW w:w="1417" w:type="dxa"/>
            <w:tcBorders>
              <w:top w:val="nil"/>
              <w:left w:val="nil"/>
              <w:bottom w:val="single" w:sz="4" w:space="0" w:color="auto"/>
              <w:right w:val="single" w:sz="4" w:space="0" w:color="auto"/>
            </w:tcBorders>
            <w:shd w:val="clear" w:color="000000" w:fill="E7E6E6"/>
            <w:noWrap/>
            <w:vAlign w:val="center"/>
            <w:hideMark/>
          </w:tcPr>
          <w:p w14:paraId="5F46A32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R$360,00 </w:t>
            </w:r>
          </w:p>
        </w:tc>
        <w:tc>
          <w:tcPr>
            <w:tcW w:w="2127" w:type="dxa"/>
            <w:tcBorders>
              <w:top w:val="nil"/>
              <w:left w:val="nil"/>
              <w:bottom w:val="single" w:sz="4" w:space="0" w:color="auto"/>
              <w:right w:val="single" w:sz="4" w:space="0" w:color="auto"/>
            </w:tcBorders>
            <w:shd w:val="clear" w:color="000000" w:fill="E7E6E6"/>
            <w:noWrap/>
            <w:vAlign w:val="center"/>
            <w:hideMark/>
          </w:tcPr>
          <w:p w14:paraId="33ED6E5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R$17.999.992,66 </w:t>
            </w:r>
          </w:p>
        </w:tc>
        <w:tc>
          <w:tcPr>
            <w:tcW w:w="1701" w:type="dxa"/>
            <w:tcBorders>
              <w:top w:val="nil"/>
              <w:left w:val="nil"/>
              <w:bottom w:val="single" w:sz="4" w:space="0" w:color="auto"/>
              <w:right w:val="single" w:sz="4" w:space="0" w:color="auto"/>
            </w:tcBorders>
            <w:shd w:val="clear" w:color="000000" w:fill="E7E6E6"/>
            <w:noWrap/>
            <w:vAlign w:val="center"/>
            <w:hideMark/>
          </w:tcPr>
          <w:p w14:paraId="36AF371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18,1818%</w:t>
            </w:r>
          </w:p>
        </w:tc>
        <w:tc>
          <w:tcPr>
            <w:tcW w:w="1842" w:type="dxa"/>
            <w:tcBorders>
              <w:top w:val="nil"/>
              <w:left w:val="nil"/>
              <w:bottom w:val="single" w:sz="4" w:space="0" w:color="auto"/>
              <w:right w:val="single" w:sz="4" w:space="0" w:color="auto"/>
            </w:tcBorders>
            <w:shd w:val="clear" w:color="000000" w:fill="E7E6E6"/>
            <w:noWrap/>
            <w:vAlign w:val="center"/>
            <w:hideMark/>
          </w:tcPr>
          <w:p w14:paraId="7AE1DA6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4515BC3" w14:textId="77777777" w:rsidTr="000E56C5">
        <w:trPr>
          <w:trHeight w:val="20"/>
          <w:jc w:val="center"/>
          <w:trPrChange w:id="1301"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02"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D0E285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49</w:t>
            </w:r>
          </w:p>
        </w:tc>
        <w:tc>
          <w:tcPr>
            <w:tcW w:w="1559" w:type="dxa"/>
            <w:tcBorders>
              <w:top w:val="nil"/>
              <w:left w:val="nil"/>
              <w:bottom w:val="single" w:sz="4" w:space="0" w:color="auto"/>
              <w:right w:val="single" w:sz="4" w:space="0" w:color="auto"/>
            </w:tcBorders>
            <w:shd w:val="clear" w:color="auto" w:fill="auto"/>
            <w:noWrap/>
            <w:vAlign w:val="center"/>
            <w:hideMark/>
            <w:tcPrChange w:id="1303"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32F2DE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22/11/2023</w:t>
            </w:r>
          </w:p>
        </w:tc>
        <w:tc>
          <w:tcPr>
            <w:tcW w:w="1417" w:type="dxa"/>
            <w:tcBorders>
              <w:top w:val="nil"/>
              <w:left w:val="nil"/>
              <w:bottom w:val="single" w:sz="4" w:space="0" w:color="auto"/>
              <w:right w:val="single" w:sz="4" w:space="0" w:color="auto"/>
            </w:tcBorders>
            <w:shd w:val="clear" w:color="auto" w:fill="auto"/>
            <w:noWrap/>
            <w:vAlign w:val="center"/>
            <w:hideMark/>
            <w:tcPrChange w:id="1304"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400167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R$360,00 </w:t>
            </w:r>
          </w:p>
        </w:tc>
        <w:tc>
          <w:tcPr>
            <w:tcW w:w="2127" w:type="dxa"/>
            <w:tcBorders>
              <w:top w:val="nil"/>
              <w:left w:val="nil"/>
              <w:bottom w:val="single" w:sz="4" w:space="0" w:color="auto"/>
              <w:right w:val="single" w:sz="4" w:space="0" w:color="auto"/>
            </w:tcBorders>
            <w:shd w:val="clear" w:color="auto" w:fill="auto"/>
            <w:noWrap/>
            <w:vAlign w:val="center"/>
            <w:hideMark/>
            <w:tcPrChange w:id="1305"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26B75A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R$17.999.992,66 </w:t>
            </w:r>
          </w:p>
        </w:tc>
        <w:tc>
          <w:tcPr>
            <w:tcW w:w="1701" w:type="dxa"/>
            <w:tcBorders>
              <w:top w:val="nil"/>
              <w:left w:val="nil"/>
              <w:bottom w:val="single" w:sz="4" w:space="0" w:color="auto"/>
              <w:right w:val="single" w:sz="4" w:space="0" w:color="auto"/>
            </w:tcBorders>
            <w:shd w:val="clear" w:color="auto" w:fill="auto"/>
            <w:noWrap/>
            <w:vAlign w:val="center"/>
            <w:hideMark/>
            <w:tcPrChange w:id="1306"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F8D630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07"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E1C074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462DAD2" w14:textId="77777777" w:rsidTr="000E56C5">
        <w:trPr>
          <w:trHeight w:val="20"/>
          <w:jc w:val="center"/>
          <w:trPrChange w:id="1308"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09"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039F74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50</w:t>
            </w:r>
          </w:p>
        </w:tc>
        <w:tc>
          <w:tcPr>
            <w:tcW w:w="1559" w:type="dxa"/>
            <w:tcBorders>
              <w:top w:val="nil"/>
              <w:left w:val="nil"/>
              <w:bottom w:val="single" w:sz="4" w:space="0" w:color="auto"/>
              <w:right w:val="single" w:sz="4" w:space="0" w:color="auto"/>
            </w:tcBorders>
            <w:shd w:val="clear" w:color="auto" w:fill="auto"/>
            <w:noWrap/>
            <w:vAlign w:val="center"/>
            <w:hideMark/>
            <w:tcPrChange w:id="1310"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ACFEB1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22/12/2023</w:t>
            </w:r>
          </w:p>
        </w:tc>
        <w:tc>
          <w:tcPr>
            <w:tcW w:w="1417" w:type="dxa"/>
            <w:tcBorders>
              <w:top w:val="nil"/>
              <w:left w:val="nil"/>
              <w:bottom w:val="single" w:sz="4" w:space="0" w:color="auto"/>
              <w:right w:val="single" w:sz="4" w:space="0" w:color="auto"/>
            </w:tcBorders>
            <w:shd w:val="clear" w:color="auto" w:fill="auto"/>
            <w:noWrap/>
            <w:vAlign w:val="center"/>
            <w:hideMark/>
            <w:tcPrChange w:id="1311"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57A566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R$360,00 </w:t>
            </w:r>
          </w:p>
        </w:tc>
        <w:tc>
          <w:tcPr>
            <w:tcW w:w="2127" w:type="dxa"/>
            <w:tcBorders>
              <w:top w:val="nil"/>
              <w:left w:val="nil"/>
              <w:bottom w:val="single" w:sz="4" w:space="0" w:color="auto"/>
              <w:right w:val="single" w:sz="4" w:space="0" w:color="auto"/>
            </w:tcBorders>
            <w:shd w:val="clear" w:color="auto" w:fill="auto"/>
            <w:noWrap/>
            <w:vAlign w:val="center"/>
            <w:hideMark/>
            <w:tcPrChange w:id="1312"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150813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R$17.999.992,66 </w:t>
            </w:r>
          </w:p>
        </w:tc>
        <w:tc>
          <w:tcPr>
            <w:tcW w:w="1701" w:type="dxa"/>
            <w:tcBorders>
              <w:top w:val="nil"/>
              <w:left w:val="nil"/>
              <w:bottom w:val="single" w:sz="4" w:space="0" w:color="auto"/>
              <w:right w:val="single" w:sz="4" w:space="0" w:color="auto"/>
            </w:tcBorders>
            <w:shd w:val="clear" w:color="auto" w:fill="auto"/>
            <w:noWrap/>
            <w:vAlign w:val="center"/>
            <w:hideMark/>
            <w:tcPrChange w:id="1313"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787AA4E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14"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414FE0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B3C9480" w14:textId="77777777" w:rsidTr="000E56C5">
        <w:trPr>
          <w:trHeight w:val="20"/>
          <w:jc w:val="center"/>
          <w:trPrChange w:id="1315"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16"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F71503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51</w:t>
            </w:r>
          </w:p>
        </w:tc>
        <w:tc>
          <w:tcPr>
            <w:tcW w:w="1559" w:type="dxa"/>
            <w:tcBorders>
              <w:top w:val="nil"/>
              <w:left w:val="nil"/>
              <w:bottom w:val="single" w:sz="4" w:space="0" w:color="auto"/>
              <w:right w:val="single" w:sz="4" w:space="0" w:color="auto"/>
            </w:tcBorders>
            <w:shd w:val="clear" w:color="auto" w:fill="auto"/>
            <w:noWrap/>
            <w:vAlign w:val="center"/>
            <w:hideMark/>
            <w:tcPrChange w:id="1317"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191EB14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22/01/2024</w:t>
            </w:r>
          </w:p>
        </w:tc>
        <w:tc>
          <w:tcPr>
            <w:tcW w:w="1417" w:type="dxa"/>
            <w:tcBorders>
              <w:top w:val="nil"/>
              <w:left w:val="nil"/>
              <w:bottom w:val="single" w:sz="4" w:space="0" w:color="auto"/>
              <w:right w:val="single" w:sz="4" w:space="0" w:color="auto"/>
            </w:tcBorders>
            <w:shd w:val="clear" w:color="auto" w:fill="auto"/>
            <w:noWrap/>
            <w:vAlign w:val="center"/>
            <w:hideMark/>
            <w:tcPrChange w:id="1318"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4984018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R$360,00 </w:t>
            </w:r>
          </w:p>
        </w:tc>
        <w:tc>
          <w:tcPr>
            <w:tcW w:w="2127" w:type="dxa"/>
            <w:tcBorders>
              <w:top w:val="nil"/>
              <w:left w:val="nil"/>
              <w:bottom w:val="single" w:sz="4" w:space="0" w:color="auto"/>
              <w:right w:val="single" w:sz="4" w:space="0" w:color="auto"/>
            </w:tcBorders>
            <w:shd w:val="clear" w:color="auto" w:fill="auto"/>
            <w:noWrap/>
            <w:vAlign w:val="center"/>
            <w:hideMark/>
            <w:tcPrChange w:id="1319"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83C7BB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R$17.999.992,66 </w:t>
            </w:r>
          </w:p>
        </w:tc>
        <w:tc>
          <w:tcPr>
            <w:tcW w:w="1701" w:type="dxa"/>
            <w:tcBorders>
              <w:top w:val="nil"/>
              <w:left w:val="nil"/>
              <w:bottom w:val="single" w:sz="4" w:space="0" w:color="auto"/>
              <w:right w:val="single" w:sz="4" w:space="0" w:color="auto"/>
            </w:tcBorders>
            <w:shd w:val="clear" w:color="auto" w:fill="auto"/>
            <w:noWrap/>
            <w:vAlign w:val="center"/>
            <w:hideMark/>
            <w:tcPrChange w:id="1320"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736371E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21"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4916656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4D03C53F" w14:textId="77777777" w:rsidTr="000E56C5">
        <w:trPr>
          <w:trHeight w:val="20"/>
          <w:jc w:val="center"/>
          <w:trPrChange w:id="1322"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23"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E19F74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52</w:t>
            </w:r>
          </w:p>
        </w:tc>
        <w:tc>
          <w:tcPr>
            <w:tcW w:w="1559" w:type="dxa"/>
            <w:tcBorders>
              <w:top w:val="nil"/>
              <w:left w:val="nil"/>
              <w:bottom w:val="single" w:sz="4" w:space="0" w:color="auto"/>
              <w:right w:val="single" w:sz="4" w:space="0" w:color="auto"/>
            </w:tcBorders>
            <w:shd w:val="clear" w:color="auto" w:fill="auto"/>
            <w:noWrap/>
            <w:vAlign w:val="center"/>
            <w:hideMark/>
            <w:tcPrChange w:id="1324"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5300D2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22/02/2024</w:t>
            </w:r>
          </w:p>
        </w:tc>
        <w:tc>
          <w:tcPr>
            <w:tcW w:w="1417" w:type="dxa"/>
            <w:tcBorders>
              <w:top w:val="nil"/>
              <w:left w:val="nil"/>
              <w:bottom w:val="single" w:sz="4" w:space="0" w:color="auto"/>
              <w:right w:val="single" w:sz="4" w:space="0" w:color="auto"/>
            </w:tcBorders>
            <w:shd w:val="clear" w:color="auto" w:fill="auto"/>
            <w:noWrap/>
            <w:vAlign w:val="center"/>
            <w:hideMark/>
            <w:tcPrChange w:id="1325"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F763B8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R$360,00 </w:t>
            </w:r>
          </w:p>
        </w:tc>
        <w:tc>
          <w:tcPr>
            <w:tcW w:w="2127" w:type="dxa"/>
            <w:tcBorders>
              <w:top w:val="nil"/>
              <w:left w:val="nil"/>
              <w:bottom w:val="single" w:sz="4" w:space="0" w:color="auto"/>
              <w:right w:val="single" w:sz="4" w:space="0" w:color="auto"/>
            </w:tcBorders>
            <w:shd w:val="clear" w:color="auto" w:fill="auto"/>
            <w:noWrap/>
            <w:vAlign w:val="center"/>
            <w:hideMark/>
            <w:tcPrChange w:id="1326"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5D6B57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R$17.999.992,66 </w:t>
            </w:r>
          </w:p>
        </w:tc>
        <w:tc>
          <w:tcPr>
            <w:tcW w:w="1701" w:type="dxa"/>
            <w:tcBorders>
              <w:top w:val="nil"/>
              <w:left w:val="nil"/>
              <w:bottom w:val="single" w:sz="4" w:space="0" w:color="auto"/>
              <w:right w:val="single" w:sz="4" w:space="0" w:color="auto"/>
            </w:tcBorders>
            <w:shd w:val="clear" w:color="auto" w:fill="auto"/>
            <w:noWrap/>
            <w:vAlign w:val="center"/>
            <w:hideMark/>
            <w:tcPrChange w:id="1327"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8FD312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28"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453C6E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3834D00" w14:textId="77777777" w:rsidTr="000E56C5">
        <w:trPr>
          <w:trHeight w:val="20"/>
          <w:jc w:val="center"/>
          <w:trPrChange w:id="1329"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30"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4B2D6A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53</w:t>
            </w:r>
          </w:p>
        </w:tc>
        <w:tc>
          <w:tcPr>
            <w:tcW w:w="1559" w:type="dxa"/>
            <w:tcBorders>
              <w:top w:val="nil"/>
              <w:left w:val="nil"/>
              <w:bottom w:val="single" w:sz="4" w:space="0" w:color="auto"/>
              <w:right w:val="single" w:sz="4" w:space="0" w:color="auto"/>
            </w:tcBorders>
            <w:shd w:val="clear" w:color="auto" w:fill="auto"/>
            <w:noWrap/>
            <w:vAlign w:val="center"/>
            <w:hideMark/>
            <w:tcPrChange w:id="1331"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BE0C90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22/03/2024</w:t>
            </w:r>
          </w:p>
        </w:tc>
        <w:tc>
          <w:tcPr>
            <w:tcW w:w="1417" w:type="dxa"/>
            <w:tcBorders>
              <w:top w:val="nil"/>
              <w:left w:val="nil"/>
              <w:bottom w:val="single" w:sz="4" w:space="0" w:color="auto"/>
              <w:right w:val="single" w:sz="4" w:space="0" w:color="auto"/>
            </w:tcBorders>
            <w:shd w:val="clear" w:color="auto" w:fill="auto"/>
            <w:noWrap/>
            <w:vAlign w:val="center"/>
            <w:hideMark/>
            <w:tcPrChange w:id="1332"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98D435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R$360,00 </w:t>
            </w:r>
          </w:p>
        </w:tc>
        <w:tc>
          <w:tcPr>
            <w:tcW w:w="2127" w:type="dxa"/>
            <w:tcBorders>
              <w:top w:val="nil"/>
              <w:left w:val="nil"/>
              <w:bottom w:val="single" w:sz="4" w:space="0" w:color="auto"/>
              <w:right w:val="single" w:sz="4" w:space="0" w:color="auto"/>
            </w:tcBorders>
            <w:shd w:val="clear" w:color="auto" w:fill="auto"/>
            <w:noWrap/>
            <w:vAlign w:val="center"/>
            <w:hideMark/>
            <w:tcPrChange w:id="1333"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B5D888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R$17.999.992,66 </w:t>
            </w:r>
          </w:p>
        </w:tc>
        <w:tc>
          <w:tcPr>
            <w:tcW w:w="1701" w:type="dxa"/>
            <w:tcBorders>
              <w:top w:val="nil"/>
              <w:left w:val="nil"/>
              <w:bottom w:val="single" w:sz="4" w:space="0" w:color="auto"/>
              <w:right w:val="single" w:sz="4" w:space="0" w:color="auto"/>
            </w:tcBorders>
            <w:shd w:val="clear" w:color="auto" w:fill="auto"/>
            <w:noWrap/>
            <w:vAlign w:val="center"/>
            <w:hideMark/>
            <w:tcPrChange w:id="1334"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E4B326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35"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5D97C5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3FE2E7F" w14:textId="77777777" w:rsidTr="000E56C5">
        <w:trPr>
          <w:trHeight w:val="20"/>
          <w:jc w:val="center"/>
          <w:trPrChange w:id="1336"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37"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F2DD28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54</w:t>
            </w:r>
          </w:p>
        </w:tc>
        <w:tc>
          <w:tcPr>
            <w:tcW w:w="1559" w:type="dxa"/>
            <w:tcBorders>
              <w:top w:val="nil"/>
              <w:left w:val="nil"/>
              <w:bottom w:val="single" w:sz="4" w:space="0" w:color="auto"/>
              <w:right w:val="single" w:sz="4" w:space="0" w:color="auto"/>
            </w:tcBorders>
            <w:shd w:val="clear" w:color="auto" w:fill="auto"/>
            <w:noWrap/>
            <w:vAlign w:val="center"/>
            <w:hideMark/>
            <w:tcPrChange w:id="1338"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BF2D44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22/04/2024</w:t>
            </w:r>
          </w:p>
        </w:tc>
        <w:tc>
          <w:tcPr>
            <w:tcW w:w="1417" w:type="dxa"/>
            <w:tcBorders>
              <w:top w:val="nil"/>
              <w:left w:val="nil"/>
              <w:bottom w:val="single" w:sz="4" w:space="0" w:color="auto"/>
              <w:right w:val="single" w:sz="4" w:space="0" w:color="auto"/>
            </w:tcBorders>
            <w:shd w:val="clear" w:color="auto" w:fill="auto"/>
            <w:noWrap/>
            <w:vAlign w:val="center"/>
            <w:hideMark/>
            <w:tcPrChange w:id="1339"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DC72B1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R$280,00 </w:t>
            </w:r>
          </w:p>
        </w:tc>
        <w:tc>
          <w:tcPr>
            <w:tcW w:w="2127" w:type="dxa"/>
            <w:tcBorders>
              <w:top w:val="nil"/>
              <w:left w:val="nil"/>
              <w:bottom w:val="single" w:sz="4" w:space="0" w:color="auto"/>
              <w:right w:val="single" w:sz="4" w:space="0" w:color="auto"/>
            </w:tcBorders>
            <w:shd w:val="clear" w:color="auto" w:fill="auto"/>
            <w:noWrap/>
            <w:vAlign w:val="center"/>
            <w:hideMark/>
            <w:tcPrChange w:id="1340"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CCE10F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R$13.999.998,29 </w:t>
            </w:r>
          </w:p>
        </w:tc>
        <w:tc>
          <w:tcPr>
            <w:tcW w:w="1701" w:type="dxa"/>
            <w:tcBorders>
              <w:top w:val="nil"/>
              <w:left w:val="nil"/>
              <w:bottom w:val="single" w:sz="4" w:space="0" w:color="auto"/>
              <w:right w:val="single" w:sz="4" w:space="0" w:color="auto"/>
            </w:tcBorders>
            <w:shd w:val="clear" w:color="auto" w:fill="auto"/>
            <w:noWrap/>
            <w:vAlign w:val="center"/>
            <w:hideMark/>
            <w:tcPrChange w:id="1341"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86E93C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22,2222%</w:t>
            </w:r>
          </w:p>
        </w:tc>
        <w:tc>
          <w:tcPr>
            <w:tcW w:w="1842" w:type="dxa"/>
            <w:tcBorders>
              <w:top w:val="nil"/>
              <w:left w:val="nil"/>
              <w:bottom w:val="single" w:sz="4" w:space="0" w:color="auto"/>
              <w:right w:val="single" w:sz="4" w:space="0" w:color="auto"/>
            </w:tcBorders>
            <w:shd w:val="clear" w:color="auto" w:fill="auto"/>
            <w:noWrap/>
            <w:vAlign w:val="center"/>
            <w:hideMark/>
            <w:tcPrChange w:id="1342"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526FE8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5735F39" w14:textId="77777777" w:rsidTr="000E56C5">
        <w:trPr>
          <w:trHeight w:val="20"/>
          <w:jc w:val="center"/>
          <w:trPrChange w:id="134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4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94A883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55</w:t>
            </w:r>
          </w:p>
        </w:tc>
        <w:tc>
          <w:tcPr>
            <w:tcW w:w="1559" w:type="dxa"/>
            <w:tcBorders>
              <w:top w:val="nil"/>
              <w:left w:val="nil"/>
              <w:bottom w:val="single" w:sz="4" w:space="0" w:color="auto"/>
              <w:right w:val="single" w:sz="4" w:space="0" w:color="auto"/>
            </w:tcBorders>
            <w:shd w:val="clear" w:color="auto" w:fill="auto"/>
            <w:noWrap/>
            <w:vAlign w:val="center"/>
            <w:hideMark/>
            <w:tcPrChange w:id="134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B597EA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22/05/2024</w:t>
            </w:r>
          </w:p>
        </w:tc>
        <w:tc>
          <w:tcPr>
            <w:tcW w:w="1417" w:type="dxa"/>
            <w:tcBorders>
              <w:top w:val="nil"/>
              <w:left w:val="nil"/>
              <w:bottom w:val="single" w:sz="4" w:space="0" w:color="auto"/>
              <w:right w:val="single" w:sz="4" w:space="0" w:color="auto"/>
            </w:tcBorders>
            <w:shd w:val="clear" w:color="auto" w:fill="auto"/>
            <w:noWrap/>
            <w:vAlign w:val="center"/>
            <w:hideMark/>
            <w:tcPrChange w:id="134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35C952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R$280,00 </w:t>
            </w:r>
          </w:p>
        </w:tc>
        <w:tc>
          <w:tcPr>
            <w:tcW w:w="2127" w:type="dxa"/>
            <w:tcBorders>
              <w:top w:val="nil"/>
              <w:left w:val="nil"/>
              <w:bottom w:val="single" w:sz="4" w:space="0" w:color="auto"/>
              <w:right w:val="single" w:sz="4" w:space="0" w:color="auto"/>
            </w:tcBorders>
            <w:shd w:val="clear" w:color="auto" w:fill="auto"/>
            <w:noWrap/>
            <w:vAlign w:val="center"/>
            <w:hideMark/>
            <w:tcPrChange w:id="134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1D1B8E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R$13.999.998,29 </w:t>
            </w:r>
          </w:p>
        </w:tc>
        <w:tc>
          <w:tcPr>
            <w:tcW w:w="1701" w:type="dxa"/>
            <w:tcBorders>
              <w:top w:val="nil"/>
              <w:left w:val="nil"/>
              <w:bottom w:val="single" w:sz="4" w:space="0" w:color="auto"/>
              <w:right w:val="single" w:sz="4" w:space="0" w:color="auto"/>
            </w:tcBorders>
            <w:shd w:val="clear" w:color="auto" w:fill="auto"/>
            <w:noWrap/>
            <w:vAlign w:val="center"/>
            <w:hideMark/>
            <w:tcPrChange w:id="134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5AF4C4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4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10F5D1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25833E5" w14:textId="77777777" w:rsidTr="000E56C5">
        <w:trPr>
          <w:trHeight w:val="20"/>
          <w:jc w:val="center"/>
          <w:trPrChange w:id="135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5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618F12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56</w:t>
            </w:r>
          </w:p>
        </w:tc>
        <w:tc>
          <w:tcPr>
            <w:tcW w:w="1559" w:type="dxa"/>
            <w:tcBorders>
              <w:top w:val="nil"/>
              <w:left w:val="nil"/>
              <w:bottom w:val="single" w:sz="4" w:space="0" w:color="auto"/>
              <w:right w:val="single" w:sz="4" w:space="0" w:color="auto"/>
            </w:tcBorders>
            <w:shd w:val="clear" w:color="auto" w:fill="auto"/>
            <w:noWrap/>
            <w:vAlign w:val="center"/>
            <w:hideMark/>
            <w:tcPrChange w:id="135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65E7A70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24/06/2024</w:t>
            </w:r>
          </w:p>
        </w:tc>
        <w:tc>
          <w:tcPr>
            <w:tcW w:w="1417" w:type="dxa"/>
            <w:tcBorders>
              <w:top w:val="nil"/>
              <w:left w:val="nil"/>
              <w:bottom w:val="single" w:sz="4" w:space="0" w:color="auto"/>
              <w:right w:val="single" w:sz="4" w:space="0" w:color="auto"/>
            </w:tcBorders>
            <w:shd w:val="clear" w:color="auto" w:fill="auto"/>
            <w:noWrap/>
            <w:vAlign w:val="center"/>
            <w:hideMark/>
            <w:tcPrChange w:id="135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30087A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R$280,00 </w:t>
            </w:r>
          </w:p>
        </w:tc>
        <w:tc>
          <w:tcPr>
            <w:tcW w:w="2127" w:type="dxa"/>
            <w:tcBorders>
              <w:top w:val="nil"/>
              <w:left w:val="nil"/>
              <w:bottom w:val="single" w:sz="4" w:space="0" w:color="auto"/>
              <w:right w:val="single" w:sz="4" w:space="0" w:color="auto"/>
            </w:tcBorders>
            <w:shd w:val="clear" w:color="auto" w:fill="auto"/>
            <w:noWrap/>
            <w:vAlign w:val="center"/>
            <w:hideMark/>
            <w:tcPrChange w:id="135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661A52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R$13.999.998,29 </w:t>
            </w:r>
          </w:p>
        </w:tc>
        <w:tc>
          <w:tcPr>
            <w:tcW w:w="1701" w:type="dxa"/>
            <w:tcBorders>
              <w:top w:val="nil"/>
              <w:left w:val="nil"/>
              <w:bottom w:val="single" w:sz="4" w:space="0" w:color="auto"/>
              <w:right w:val="single" w:sz="4" w:space="0" w:color="auto"/>
            </w:tcBorders>
            <w:shd w:val="clear" w:color="auto" w:fill="auto"/>
            <w:noWrap/>
            <w:vAlign w:val="center"/>
            <w:hideMark/>
            <w:tcPrChange w:id="135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B0AAB6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5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35F840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78F6A50" w14:textId="77777777" w:rsidTr="000E56C5">
        <w:trPr>
          <w:trHeight w:val="20"/>
          <w:jc w:val="center"/>
          <w:trPrChange w:id="135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5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CCB92A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57</w:t>
            </w:r>
          </w:p>
        </w:tc>
        <w:tc>
          <w:tcPr>
            <w:tcW w:w="1559" w:type="dxa"/>
            <w:tcBorders>
              <w:top w:val="nil"/>
              <w:left w:val="nil"/>
              <w:bottom w:val="single" w:sz="4" w:space="0" w:color="auto"/>
              <w:right w:val="single" w:sz="4" w:space="0" w:color="auto"/>
            </w:tcBorders>
            <w:shd w:val="clear" w:color="auto" w:fill="auto"/>
            <w:noWrap/>
            <w:vAlign w:val="center"/>
            <w:hideMark/>
            <w:tcPrChange w:id="135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8C544C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22/07/2024</w:t>
            </w:r>
          </w:p>
        </w:tc>
        <w:tc>
          <w:tcPr>
            <w:tcW w:w="1417" w:type="dxa"/>
            <w:tcBorders>
              <w:top w:val="nil"/>
              <w:left w:val="nil"/>
              <w:bottom w:val="single" w:sz="4" w:space="0" w:color="auto"/>
              <w:right w:val="single" w:sz="4" w:space="0" w:color="auto"/>
            </w:tcBorders>
            <w:shd w:val="clear" w:color="auto" w:fill="auto"/>
            <w:noWrap/>
            <w:vAlign w:val="center"/>
            <w:hideMark/>
            <w:tcPrChange w:id="136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2EBECF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R$280,00 </w:t>
            </w:r>
          </w:p>
        </w:tc>
        <w:tc>
          <w:tcPr>
            <w:tcW w:w="2127" w:type="dxa"/>
            <w:tcBorders>
              <w:top w:val="nil"/>
              <w:left w:val="nil"/>
              <w:bottom w:val="single" w:sz="4" w:space="0" w:color="auto"/>
              <w:right w:val="single" w:sz="4" w:space="0" w:color="auto"/>
            </w:tcBorders>
            <w:shd w:val="clear" w:color="auto" w:fill="auto"/>
            <w:noWrap/>
            <w:vAlign w:val="center"/>
            <w:hideMark/>
            <w:tcPrChange w:id="136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FEEB0C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R$13.999.998,29 </w:t>
            </w:r>
          </w:p>
        </w:tc>
        <w:tc>
          <w:tcPr>
            <w:tcW w:w="1701" w:type="dxa"/>
            <w:tcBorders>
              <w:top w:val="nil"/>
              <w:left w:val="nil"/>
              <w:bottom w:val="single" w:sz="4" w:space="0" w:color="auto"/>
              <w:right w:val="single" w:sz="4" w:space="0" w:color="auto"/>
            </w:tcBorders>
            <w:shd w:val="clear" w:color="auto" w:fill="auto"/>
            <w:noWrap/>
            <w:vAlign w:val="center"/>
            <w:hideMark/>
            <w:tcPrChange w:id="136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3015FA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6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6BE249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5E4F5ECD" w14:textId="77777777" w:rsidTr="000E56C5">
        <w:trPr>
          <w:trHeight w:val="20"/>
          <w:jc w:val="center"/>
          <w:trPrChange w:id="1364"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65"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3EE504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58</w:t>
            </w:r>
          </w:p>
        </w:tc>
        <w:tc>
          <w:tcPr>
            <w:tcW w:w="1559" w:type="dxa"/>
            <w:tcBorders>
              <w:top w:val="nil"/>
              <w:left w:val="nil"/>
              <w:bottom w:val="single" w:sz="4" w:space="0" w:color="auto"/>
              <w:right w:val="single" w:sz="4" w:space="0" w:color="auto"/>
            </w:tcBorders>
            <w:shd w:val="clear" w:color="auto" w:fill="auto"/>
            <w:noWrap/>
            <w:vAlign w:val="center"/>
            <w:hideMark/>
            <w:tcPrChange w:id="1366"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88AD67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22/08/2024</w:t>
            </w:r>
          </w:p>
        </w:tc>
        <w:tc>
          <w:tcPr>
            <w:tcW w:w="1417" w:type="dxa"/>
            <w:tcBorders>
              <w:top w:val="nil"/>
              <w:left w:val="nil"/>
              <w:bottom w:val="single" w:sz="4" w:space="0" w:color="auto"/>
              <w:right w:val="single" w:sz="4" w:space="0" w:color="auto"/>
            </w:tcBorders>
            <w:shd w:val="clear" w:color="auto" w:fill="auto"/>
            <w:noWrap/>
            <w:vAlign w:val="center"/>
            <w:hideMark/>
            <w:tcPrChange w:id="1367"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15253D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R$280,00 </w:t>
            </w:r>
          </w:p>
        </w:tc>
        <w:tc>
          <w:tcPr>
            <w:tcW w:w="2127" w:type="dxa"/>
            <w:tcBorders>
              <w:top w:val="nil"/>
              <w:left w:val="nil"/>
              <w:bottom w:val="single" w:sz="4" w:space="0" w:color="auto"/>
              <w:right w:val="single" w:sz="4" w:space="0" w:color="auto"/>
            </w:tcBorders>
            <w:shd w:val="clear" w:color="auto" w:fill="auto"/>
            <w:noWrap/>
            <w:vAlign w:val="center"/>
            <w:hideMark/>
            <w:tcPrChange w:id="1368"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E6668C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R$13.999.998,29 </w:t>
            </w:r>
          </w:p>
        </w:tc>
        <w:tc>
          <w:tcPr>
            <w:tcW w:w="1701" w:type="dxa"/>
            <w:tcBorders>
              <w:top w:val="nil"/>
              <w:left w:val="nil"/>
              <w:bottom w:val="single" w:sz="4" w:space="0" w:color="auto"/>
              <w:right w:val="single" w:sz="4" w:space="0" w:color="auto"/>
            </w:tcBorders>
            <w:shd w:val="clear" w:color="auto" w:fill="auto"/>
            <w:noWrap/>
            <w:vAlign w:val="center"/>
            <w:hideMark/>
            <w:tcPrChange w:id="1369"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9CF14E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70"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862B89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56BC334E" w14:textId="77777777" w:rsidTr="000E56C5">
        <w:trPr>
          <w:trHeight w:val="20"/>
          <w:jc w:val="center"/>
          <w:trPrChange w:id="1371"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72"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5F4CD4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59</w:t>
            </w:r>
          </w:p>
        </w:tc>
        <w:tc>
          <w:tcPr>
            <w:tcW w:w="1559" w:type="dxa"/>
            <w:tcBorders>
              <w:top w:val="nil"/>
              <w:left w:val="nil"/>
              <w:bottom w:val="single" w:sz="4" w:space="0" w:color="auto"/>
              <w:right w:val="single" w:sz="4" w:space="0" w:color="auto"/>
            </w:tcBorders>
            <w:shd w:val="clear" w:color="auto" w:fill="auto"/>
            <w:noWrap/>
            <w:vAlign w:val="center"/>
            <w:hideMark/>
            <w:tcPrChange w:id="1373"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B74828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23/09/2024</w:t>
            </w:r>
          </w:p>
        </w:tc>
        <w:tc>
          <w:tcPr>
            <w:tcW w:w="1417" w:type="dxa"/>
            <w:tcBorders>
              <w:top w:val="nil"/>
              <w:left w:val="nil"/>
              <w:bottom w:val="single" w:sz="4" w:space="0" w:color="auto"/>
              <w:right w:val="single" w:sz="4" w:space="0" w:color="auto"/>
            </w:tcBorders>
            <w:shd w:val="clear" w:color="auto" w:fill="auto"/>
            <w:noWrap/>
            <w:vAlign w:val="center"/>
            <w:hideMark/>
            <w:tcPrChange w:id="1374"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FC0251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R$280,00 </w:t>
            </w:r>
          </w:p>
        </w:tc>
        <w:tc>
          <w:tcPr>
            <w:tcW w:w="2127" w:type="dxa"/>
            <w:tcBorders>
              <w:top w:val="nil"/>
              <w:left w:val="nil"/>
              <w:bottom w:val="single" w:sz="4" w:space="0" w:color="auto"/>
              <w:right w:val="single" w:sz="4" w:space="0" w:color="auto"/>
            </w:tcBorders>
            <w:shd w:val="clear" w:color="auto" w:fill="auto"/>
            <w:noWrap/>
            <w:vAlign w:val="center"/>
            <w:hideMark/>
            <w:tcPrChange w:id="1375"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95B0DF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R$13.999.998,29 </w:t>
            </w:r>
          </w:p>
        </w:tc>
        <w:tc>
          <w:tcPr>
            <w:tcW w:w="1701" w:type="dxa"/>
            <w:tcBorders>
              <w:top w:val="nil"/>
              <w:left w:val="nil"/>
              <w:bottom w:val="single" w:sz="4" w:space="0" w:color="auto"/>
              <w:right w:val="single" w:sz="4" w:space="0" w:color="auto"/>
            </w:tcBorders>
            <w:shd w:val="clear" w:color="auto" w:fill="auto"/>
            <w:noWrap/>
            <w:vAlign w:val="center"/>
            <w:hideMark/>
            <w:tcPrChange w:id="1376"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532875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77"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E7E84D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522A7B" w:rsidRPr="004E04EC" w14:paraId="2C78E123"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0D091E8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60</w:t>
            </w:r>
          </w:p>
        </w:tc>
        <w:tc>
          <w:tcPr>
            <w:tcW w:w="1559" w:type="dxa"/>
            <w:tcBorders>
              <w:top w:val="nil"/>
              <w:left w:val="nil"/>
              <w:bottom w:val="single" w:sz="4" w:space="0" w:color="auto"/>
              <w:right w:val="single" w:sz="4" w:space="0" w:color="auto"/>
            </w:tcBorders>
            <w:shd w:val="clear" w:color="000000" w:fill="E7E6E6"/>
            <w:noWrap/>
            <w:vAlign w:val="center"/>
            <w:hideMark/>
          </w:tcPr>
          <w:p w14:paraId="31E4660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22/10/2024</w:t>
            </w:r>
          </w:p>
        </w:tc>
        <w:tc>
          <w:tcPr>
            <w:tcW w:w="1417" w:type="dxa"/>
            <w:tcBorders>
              <w:top w:val="nil"/>
              <w:left w:val="nil"/>
              <w:bottom w:val="single" w:sz="4" w:space="0" w:color="auto"/>
              <w:right w:val="single" w:sz="4" w:space="0" w:color="auto"/>
            </w:tcBorders>
            <w:shd w:val="clear" w:color="000000" w:fill="E7E6E6"/>
            <w:noWrap/>
            <w:vAlign w:val="center"/>
            <w:hideMark/>
          </w:tcPr>
          <w:p w14:paraId="2229E2B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R$180,00 </w:t>
            </w:r>
          </w:p>
        </w:tc>
        <w:tc>
          <w:tcPr>
            <w:tcW w:w="2127" w:type="dxa"/>
            <w:tcBorders>
              <w:top w:val="nil"/>
              <w:left w:val="nil"/>
              <w:bottom w:val="single" w:sz="4" w:space="0" w:color="auto"/>
              <w:right w:val="single" w:sz="4" w:space="0" w:color="auto"/>
            </w:tcBorders>
            <w:shd w:val="clear" w:color="000000" w:fill="E7E6E6"/>
            <w:noWrap/>
            <w:vAlign w:val="center"/>
            <w:hideMark/>
          </w:tcPr>
          <w:p w14:paraId="3BEC7D9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R$8.999.996,90 </w:t>
            </w:r>
          </w:p>
        </w:tc>
        <w:tc>
          <w:tcPr>
            <w:tcW w:w="1701" w:type="dxa"/>
            <w:tcBorders>
              <w:top w:val="nil"/>
              <w:left w:val="nil"/>
              <w:bottom w:val="single" w:sz="4" w:space="0" w:color="auto"/>
              <w:right w:val="single" w:sz="4" w:space="0" w:color="auto"/>
            </w:tcBorders>
            <w:shd w:val="clear" w:color="000000" w:fill="E7E6E6"/>
            <w:noWrap/>
            <w:vAlign w:val="center"/>
            <w:hideMark/>
          </w:tcPr>
          <w:p w14:paraId="7A9A2F1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35,7143%</w:t>
            </w:r>
          </w:p>
        </w:tc>
        <w:tc>
          <w:tcPr>
            <w:tcW w:w="1842" w:type="dxa"/>
            <w:tcBorders>
              <w:top w:val="nil"/>
              <w:left w:val="nil"/>
              <w:bottom w:val="single" w:sz="4" w:space="0" w:color="auto"/>
              <w:right w:val="single" w:sz="4" w:space="0" w:color="auto"/>
            </w:tcBorders>
            <w:shd w:val="clear" w:color="000000" w:fill="E7E6E6"/>
            <w:noWrap/>
            <w:vAlign w:val="center"/>
            <w:hideMark/>
          </w:tcPr>
          <w:p w14:paraId="080E6D0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20C2819" w14:textId="77777777" w:rsidTr="000E56C5">
        <w:trPr>
          <w:trHeight w:val="20"/>
          <w:jc w:val="center"/>
          <w:trPrChange w:id="1378"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79"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3461B56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61</w:t>
            </w:r>
          </w:p>
        </w:tc>
        <w:tc>
          <w:tcPr>
            <w:tcW w:w="1559" w:type="dxa"/>
            <w:tcBorders>
              <w:top w:val="nil"/>
              <w:left w:val="nil"/>
              <w:bottom w:val="single" w:sz="4" w:space="0" w:color="auto"/>
              <w:right w:val="single" w:sz="4" w:space="0" w:color="auto"/>
            </w:tcBorders>
            <w:shd w:val="clear" w:color="auto" w:fill="auto"/>
            <w:noWrap/>
            <w:vAlign w:val="center"/>
            <w:hideMark/>
            <w:tcPrChange w:id="1380"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37951B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22/11/2024</w:t>
            </w:r>
          </w:p>
        </w:tc>
        <w:tc>
          <w:tcPr>
            <w:tcW w:w="1417" w:type="dxa"/>
            <w:tcBorders>
              <w:top w:val="nil"/>
              <w:left w:val="nil"/>
              <w:bottom w:val="single" w:sz="4" w:space="0" w:color="auto"/>
              <w:right w:val="single" w:sz="4" w:space="0" w:color="auto"/>
            </w:tcBorders>
            <w:shd w:val="clear" w:color="auto" w:fill="auto"/>
            <w:noWrap/>
            <w:vAlign w:val="center"/>
            <w:hideMark/>
            <w:tcPrChange w:id="1381"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0419C4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R$180,00 </w:t>
            </w:r>
          </w:p>
        </w:tc>
        <w:tc>
          <w:tcPr>
            <w:tcW w:w="2127" w:type="dxa"/>
            <w:tcBorders>
              <w:top w:val="nil"/>
              <w:left w:val="nil"/>
              <w:bottom w:val="single" w:sz="4" w:space="0" w:color="auto"/>
              <w:right w:val="single" w:sz="4" w:space="0" w:color="auto"/>
            </w:tcBorders>
            <w:shd w:val="clear" w:color="auto" w:fill="auto"/>
            <w:noWrap/>
            <w:vAlign w:val="center"/>
            <w:hideMark/>
            <w:tcPrChange w:id="1382"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014F06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R$8.999.996,90 </w:t>
            </w:r>
          </w:p>
        </w:tc>
        <w:tc>
          <w:tcPr>
            <w:tcW w:w="1701" w:type="dxa"/>
            <w:tcBorders>
              <w:top w:val="nil"/>
              <w:left w:val="nil"/>
              <w:bottom w:val="single" w:sz="4" w:space="0" w:color="auto"/>
              <w:right w:val="single" w:sz="4" w:space="0" w:color="auto"/>
            </w:tcBorders>
            <w:shd w:val="clear" w:color="auto" w:fill="auto"/>
            <w:noWrap/>
            <w:vAlign w:val="center"/>
            <w:hideMark/>
            <w:tcPrChange w:id="1383"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E56E05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84"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5E8E0F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C1D2A1B" w14:textId="77777777" w:rsidTr="000E56C5">
        <w:trPr>
          <w:trHeight w:val="20"/>
          <w:jc w:val="center"/>
          <w:trPrChange w:id="1385"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86"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76B06E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62</w:t>
            </w:r>
          </w:p>
        </w:tc>
        <w:tc>
          <w:tcPr>
            <w:tcW w:w="1559" w:type="dxa"/>
            <w:tcBorders>
              <w:top w:val="nil"/>
              <w:left w:val="nil"/>
              <w:bottom w:val="single" w:sz="4" w:space="0" w:color="auto"/>
              <w:right w:val="single" w:sz="4" w:space="0" w:color="auto"/>
            </w:tcBorders>
            <w:shd w:val="clear" w:color="auto" w:fill="auto"/>
            <w:noWrap/>
            <w:vAlign w:val="center"/>
            <w:hideMark/>
            <w:tcPrChange w:id="1387"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6FF55C4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23/12/2024</w:t>
            </w:r>
          </w:p>
        </w:tc>
        <w:tc>
          <w:tcPr>
            <w:tcW w:w="1417" w:type="dxa"/>
            <w:tcBorders>
              <w:top w:val="nil"/>
              <w:left w:val="nil"/>
              <w:bottom w:val="single" w:sz="4" w:space="0" w:color="auto"/>
              <w:right w:val="single" w:sz="4" w:space="0" w:color="auto"/>
            </w:tcBorders>
            <w:shd w:val="clear" w:color="auto" w:fill="auto"/>
            <w:noWrap/>
            <w:vAlign w:val="center"/>
            <w:hideMark/>
            <w:tcPrChange w:id="1388"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2E21A1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R$180,00 </w:t>
            </w:r>
          </w:p>
        </w:tc>
        <w:tc>
          <w:tcPr>
            <w:tcW w:w="2127" w:type="dxa"/>
            <w:tcBorders>
              <w:top w:val="nil"/>
              <w:left w:val="nil"/>
              <w:bottom w:val="single" w:sz="4" w:space="0" w:color="auto"/>
              <w:right w:val="single" w:sz="4" w:space="0" w:color="auto"/>
            </w:tcBorders>
            <w:shd w:val="clear" w:color="auto" w:fill="auto"/>
            <w:noWrap/>
            <w:vAlign w:val="center"/>
            <w:hideMark/>
            <w:tcPrChange w:id="1389"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7108A0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R$8.999.996,90 </w:t>
            </w:r>
          </w:p>
        </w:tc>
        <w:tc>
          <w:tcPr>
            <w:tcW w:w="1701" w:type="dxa"/>
            <w:tcBorders>
              <w:top w:val="nil"/>
              <w:left w:val="nil"/>
              <w:bottom w:val="single" w:sz="4" w:space="0" w:color="auto"/>
              <w:right w:val="single" w:sz="4" w:space="0" w:color="auto"/>
            </w:tcBorders>
            <w:shd w:val="clear" w:color="auto" w:fill="auto"/>
            <w:noWrap/>
            <w:vAlign w:val="center"/>
            <w:hideMark/>
            <w:tcPrChange w:id="1390"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08AF61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91"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E0EE2B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0E3740E" w14:textId="77777777" w:rsidTr="000E56C5">
        <w:trPr>
          <w:trHeight w:val="20"/>
          <w:jc w:val="center"/>
          <w:trPrChange w:id="1392"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393"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5E4FF2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63</w:t>
            </w:r>
          </w:p>
        </w:tc>
        <w:tc>
          <w:tcPr>
            <w:tcW w:w="1559" w:type="dxa"/>
            <w:tcBorders>
              <w:top w:val="nil"/>
              <w:left w:val="nil"/>
              <w:bottom w:val="single" w:sz="4" w:space="0" w:color="auto"/>
              <w:right w:val="single" w:sz="4" w:space="0" w:color="auto"/>
            </w:tcBorders>
            <w:shd w:val="clear" w:color="auto" w:fill="auto"/>
            <w:noWrap/>
            <w:vAlign w:val="center"/>
            <w:hideMark/>
            <w:tcPrChange w:id="1394"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4D1EA2D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22/01/2025</w:t>
            </w:r>
          </w:p>
        </w:tc>
        <w:tc>
          <w:tcPr>
            <w:tcW w:w="1417" w:type="dxa"/>
            <w:tcBorders>
              <w:top w:val="nil"/>
              <w:left w:val="nil"/>
              <w:bottom w:val="single" w:sz="4" w:space="0" w:color="auto"/>
              <w:right w:val="single" w:sz="4" w:space="0" w:color="auto"/>
            </w:tcBorders>
            <w:shd w:val="clear" w:color="auto" w:fill="auto"/>
            <w:noWrap/>
            <w:vAlign w:val="center"/>
            <w:hideMark/>
            <w:tcPrChange w:id="1395"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2B58DF4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R$180,00 </w:t>
            </w:r>
          </w:p>
        </w:tc>
        <w:tc>
          <w:tcPr>
            <w:tcW w:w="2127" w:type="dxa"/>
            <w:tcBorders>
              <w:top w:val="nil"/>
              <w:left w:val="nil"/>
              <w:bottom w:val="single" w:sz="4" w:space="0" w:color="auto"/>
              <w:right w:val="single" w:sz="4" w:space="0" w:color="auto"/>
            </w:tcBorders>
            <w:shd w:val="clear" w:color="auto" w:fill="auto"/>
            <w:noWrap/>
            <w:vAlign w:val="center"/>
            <w:hideMark/>
            <w:tcPrChange w:id="1396"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B79845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R$8.999.996,90 </w:t>
            </w:r>
          </w:p>
        </w:tc>
        <w:tc>
          <w:tcPr>
            <w:tcW w:w="1701" w:type="dxa"/>
            <w:tcBorders>
              <w:top w:val="nil"/>
              <w:left w:val="nil"/>
              <w:bottom w:val="single" w:sz="4" w:space="0" w:color="auto"/>
              <w:right w:val="single" w:sz="4" w:space="0" w:color="auto"/>
            </w:tcBorders>
            <w:shd w:val="clear" w:color="auto" w:fill="auto"/>
            <w:noWrap/>
            <w:vAlign w:val="center"/>
            <w:hideMark/>
            <w:tcPrChange w:id="1397"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4FD72BF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398"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0CBE703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B9F2AA5" w14:textId="77777777" w:rsidTr="000E56C5">
        <w:trPr>
          <w:trHeight w:val="20"/>
          <w:jc w:val="center"/>
          <w:trPrChange w:id="1399"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00"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30E7E58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64</w:t>
            </w:r>
          </w:p>
        </w:tc>
        <w:tc>
          <w:tcPr>
            <w:tcW w:w="1559" w:type="dxa"/>
            <w:tcBorders>
              <w:top w:val="nil"/>
              <w:left w:val="nil"/>
              <w:bottom w:val="single" w:sz="4" w:space="0" w:color="auto"/>
              <w:right w:val="single" w:sz="4" w:space="0" w:color="auto"/>
            </w:tcBorders>
            <w:shd w:val="clear" w:color="auto" w:fill="auto"/>
            <w:noWrap/>
            <w:vAlign w:val="center"/>
            <w:hideMark/>
            <w:tcPrChange w:id="1401"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4B5E08F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24/02/2025</w:t>
            </w:r>
          </w:p>
        </w:tc>
        <w:tc>
          <w:tcPr>
            <w:tcW w:w="1417" w:type="dxa"/>
            <w:tcBorders>
              <w:top w:val="nil"/>
              <w:left w:val="nil"/>
              <w:bottom w:val="single" w:sz="4" w:space="0" w:color="auto"/>
              <w:right w:val="single" w:sz="4" w:space="0" w:color="auto"/>
            </w:tcBorders>
            <w:shd w:val="clear" w:color="auto" w:fill="auto"/>
            <w:noWrap/>
            <w:vAlign w:val="center"/>
            <w:hideMark/>
            <w:tcPrChange w:id="1402"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18BFB8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R$180,00 </w:t>
            </w:r>
          </w:p>
        </w:tc>
        <w:tc>
          <w:tcPr>
            <w:tcW w:w="2127" w:type="dxa"/>
            <w:tcBorders>
              <w:top w:val="nil"/>
              <w:left w:val="nil"/>
              <w:bottom w:val="single" w:sz="4" w:space="0" w:color="auto"/>
              <w:right w:val="single" w:sz="4" w:space="0" w:color="auto"/>
            </w:tcBorders>
            <w:shd w:val="clear" w:color="auto" w:fill="auto"/>
            <w:noWrap/>
            <w:vAlign w:val="center"/>
            <w:hideMark/>
            <w:tcPrChange w:id="1403"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23C9CB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R$8.999.996,90 </w:t>
            </w:r>
          </w:p>
        </w:tc>
        <w:tc>
          <w:tcPr>
            <w:tcW w:w="1701" w:type="dxa"/>
            <w:tcBorders>
              <w:top w:val="nil"/>
              <w:left w:val="nil"/>
              <w:bottom w:val="single" w:sz="4" w:space="0" w:color="auto"/>
              <w:right w:val="single" w:sz="4" w:space="0" w:color="auto"/>
            </w:tcBorders>
            <w:shd w:val="clear" w:color="auto" w:fill="auto"/>
            <w:noWrap/>
            <w:vAlign w:val="center"/>
            <w:hideMark/>
            <w:tcPrChange w:id="1404"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A55074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05"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B05E13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2888FC5" w14:textId="77777777" w:rsidTr="000E56C5">
        <w:trPr>
          <w:trHeight w:val="20"/>
          <w:jc w:val="center"/>
          <w:trPrChange w:id="1406"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07"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433C00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65</w:t>
            </w:r>
          </w:p>
        </w:tc>
        <w:tc>
          <w:tcPr>
            <w:tcW w:w="1559" w:type="dxa"/>
            <w:tcBorders>
              <w:top w:val="nil"/>
              <w:left w:val="nil"/>
              <w:bottom w:val="single" w:sz="4" w:space="0" w:color="auto"/>
              <w:right w:val="single" w:sz="4" w:space="0" w:color="auto"/>
            </w:tcBorders>
            <w:shd w:val="clear" w:color="auto" w:fill="auto"/>
            <w:noWrap/>
            <w:vAlign w:val="center"/>
            <w:hideMark/>
            <w:tcPrChange w:id="1408"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05B90D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24/03/2025</w:t>
            </w:r>
          </w:p>
        </w:tc>
        <w:tc>
          <w:tcPr>
            <w:tcW w:w="1417" w:type="dxa"/>
            <w:tcBorders>
              <w:top w:val="nil"/>
              <w:left w:val="nil"/>
              <w:bottom w:val="single" w:sz="4" w:space="0" w:color="auto"/>
              <w:right w:val="single" w:sz="4" w:space="0" w:color="auto"/>
            </w:tcBorders>
            <w:shd w:val="clear" w:color="auto" w:fill="auto"/>
            <w:noWrap/>
            <w:vAlign w:val="center"/>
            <w:hideMark/>
            <w:tcPrChange w:id="1409"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3D01A9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R$180,00 </w:t>
            </w:r>
          </w:p>
        </w:tc>
        <w:tc>
          <w:tcPr>
            <w:tcW w:w="2127" w:type="dxa"/>
            <w:tcBorders>
              <w:top w:val="nil"/>
              <w:left w:val="nil"/>
              <w:bottom w:val="single" w:sz="4" w:space="0" w:color="auto"/>
              <w:right w:val="single" w:sz="4" w:space="0" w:color="auto"/>
            </w:tcBorders>
            <w:shd w:val="clear" w:color="auto" w:fill="auto"/>
            <w:noWrap/>
            <w:vAlign w:val="center"/>
            <w:hideMark/>
            <w:tcPrChange w:id="1410"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1199CDB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R$8.999.996,90 </w:t>
            </w:r>
          </w:p>
        </w:tc>
        <w:tc>
          <w:tcPr>
            <w:tcW w:w="1701" w:type="dxa"/>
            <w:tcBorders>
              <w:top w:val="nil"/>
              <w:left w:val="nil"/>
              <w:bottom w:val="single" w:sz="4" w:space="0" w:color="auto"/>
              <w:right w:val="single" w:sz="4" w:space="0" w:color="auto"/>
            </w:tcBorders>
            <w:shd w:val="clear" w:color="auto" w:fill="auto"/>
            <w:noWrap/>
            <w:vAlign w:val="center"/>
            <w:hideMark/>
            <w:tcPrChange w:id="1411"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475561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12"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3475B40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A66DB9C" w14:textId="77777777" w:rsidTr="000E56C5">
        <w:trPr>
          <w:trHeight w:val="20"/>
          <w:jc w:val="center"/>
          <w:trPrChange w:id="141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1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C002B8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66</w:t>
            </w:r>
          </w:p>
        </w:tc>
        <w:tc>
          <w:tcPr>
            <w:tcW w:w="1559" w:type="dxa"/>
            <w:tcBorders>
              <w:top w:val="nil"/>
              <w:left w:val="nil"/>
              <w:bottom w:val="single" w:sz="4" w:space="0" w:color="auto"/>
              <w:right w:val="single" w:sz="4" w:space="0" w:color="auto"/>
            </w:tcBorders>
            <w:shd w:val="clear" w:color="auto" w:fill="auto"/>
            <w:noWrap/>
            <w:vAlign w:val="center"/>
            <w:hideMark/>
            <w:tcPrChange w:id="141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D92549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22/04/2025</w:t>
            </w:r>
          </w:p>
        </w:tc>
        <w:tc>
          <w:tcPr>
            <w:tcW w:w="1417" w:type="dxa"/>
            <w:tcBorders>
              <w:top w:val="nil"/>
              <w:left w:val="nil"/>
              <w:bottom w:val="single" w:sz="4" w:space="0" w:color="auto"/>
              <w:right w:val="single" w:sz="4" w:space="0" w:color="auto"/>
            </w:tcBorders>
            <w:shd w:val="clear" w:color="auto" w:fill="auto"/>
            <w:noWrap/>
            <w:vAlign w:val="center"/>
            <w:hideMark/>
            <w:tcPrChange w:id="141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1C35B5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 </w:t>
            </w:r>
          </w:p>
        </w:tc>
        <w:tc>
          <w:tcPr>
            <w:tcW w:w="2127" w:type="dxa"/>
            <w:tcBorders>
              <w:top w:val="nil"/>
              <w:left w:val="nil"/>
              <w:bottom w:val="single" w:sz="4" w:space="0" w:color="auto"/>
              <w:right w:val="single" w:sz="4" w:space="0" w:color="auto"/>
            </w:tcBorders>
            <w:shd w:val="clear" w:color="auto" w:fill="auto"/>
            <w:noWrap/>
            <w:vAlign w:val="center"/>
            <w:hideMark/>
            <w:tcPrChange w:id="141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E945E4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R$4.499.998,45 </w:t>
            </w:r>
          </w:p>
        </w:tc>
        <w:tc>
          <w:tcPr>
            <w:tcW w:w="1701" w:type="dxa"/>
            <w:tcBorders>
              <w:top w:val="nil"/>
              <w:left w:val="nil"/>
              <w:bottom w:val="single" w:sz="4" w:space="0" w:color="auto"/>
              <w:right w:val="single" w:sz="4" w:space="0" w:color="auto"/>
            </w:tcBorders>
            <w:shd w:val="clear" w:color="auto" w:fill="auto"/>
            <w:noWrap/>
            <w:vAlign w:val="center"/>
            <w:hideMark/>
            <w:tcPrChange w:id="141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CF136F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50,0000%</w:t>
            </w:r>
          </w:p>
        </w:tc>
        <w:tc>
          <w:tcPr>
            <w:tcW w:w="1842" w:type="dxa"/>
            <w:tcBorders>
              <w:top w:val="nil"/>
              <w:left w:val="nil"/>
              <w:bottom w:val="single" w:sz="4" w:space="0" w:color="auto"/>
              <w:right w:val="single" w:sz="4" w:space="0" w:color="auto"/>
            </w:tcBorders>
            <w:shd w:val="clear" w:color="auto" w:fill="auto"/>
            <w:noWrap/>
            <w:vAlign w:val="center"/>
            <w:hideMark/>
            <w:tcPrChange w:id="141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3CD74B0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51C5416E" w14:textId="77777777" w:rsidTr="000E56C5">
        <w:trPr>
          <w:trHeight w:val="20"/>
          <w:jc w:val="center"/>
          <w:trPrChange w:id="142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2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703B7C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67</w:t>
            </w:r>
          </w:p>
        </w:tc>
        <w:tc>
          <w:tcPr>
            <w:tcW w:w="1559" w:type="dxa"/>
            <w:tcBorders>
              <w:top w:val="nil"/>
              <w:left w:val="nil"/>
              <w:bottom w:val="single" w:sz="4" w:space="0" w:color="auto"/>
              <w:right w:val="single" w:sz="4" w:space="0" w:color="auto"/>
            </w:tcBorders>
            <w:shd w:val="clear" w:color="auto" w:fill="auto"/>
            <w:noWrap/>
            <w:vAlign w:val="center"/>
            <w:hideMark/>
            <w:tcPrChange w:id="142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4AD36E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22/05/2025</w:t>
            </w:r>
          </w:p>
        </w:tc>
        <w:tc>
          <w:tcPr>
            <w:tcW w:w="1417" w:type="dxa"/>
            <w:tcBorders>
              <w:top w:val="nil"/>
              <w:left w:val="nil"/>
              <w:bottom w:val="single" w:sz="4" w:space="0" w:color="auto"/>
              <w:right w:val="single" w:sz="4" w:space="0" w:color="auto"/>
            </w:tcBorders>
            <w:shd w:val="clear" w:color="auto" w:fill="auto"/>
            <w:noWrap/>
            <w:vAlign w:val="center"/>
            <w:hideMark/>
            <w:tcPrChange w:id="142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342073A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 </w:t>
            </w:r>
          </w:p>
        </w:tc>
        <w:tc>
          <w:tcPr>
            <w:tcW w:w="2127" w:type="dxa"/>
            <w:tcBorders>
              <w:top w:val="nil"/>
              <w:left w:val="nil"/>
              <w:bottom w:val="single" w:sz="4" w:space="0" w:color="auto"/>
              <w:right w:val="single" w:sz="4" w:space="0" w:color="auto"/>
            </w:tcBorders>
            <w:shd w:val="clear" w:color="auto" w:fill="auto"/>
            <w:noWrap/>
            <w:vAlign w:val="center"/>
            <w:hideMark/>
            <w:tcPrChange w:id="142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5C01431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R$4.499.998,45 </w:t>
            </w:r>
          </w:p>
        </w:tc>
        <w:tc>
          <w:tcPr>
            <w:tcW w:w="1701" w:type="dxa"/>
            <w:tcBorders>
              <w:top w:val="nil"/>
              <w:left w:val="nil"/>
              <w:bottom w:val="single" w:sz="4" w:space="0" w:color="auto"/>
              <w:right w:val="single" w:sz="4" w:space="0" w:color="auto"/>
            </w:tcBorders>
            <w:shd w:val="clear" w:color="auto" w:fill="auto"/>
            <w:noWrap/>
            <w:vAlign w:val="center"/>
            <w:hideMark/>
            <w:tcPrChange w:id="142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778253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2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737C67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5DBB80ED" w14:textId="77777777" w:rsidTr="000E56C5">
        <w:trPr>
          <w:trHeight w:val="20"/>
          <w:jc w:val="center"/>
          <w:trPrChange w:id="142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2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76C0B6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68</w:t>
            </w:r>
          </w:p>
        </w:tc>
        <w:tc>
          <w:tcPr>
            <w:tcW w:w="1559" w:type="dxa"/>
            <w:tcBorders>
              <w:top w:val="nil"/>
              <w:left w:val="nil"/>
              <w:bottom w:val="single" w:sz="4" w:space="0" w:color="auto"/>
              <w:right w:val="single" w:sz="4" w:space="0" w:color="auto"/>
            </w:tcBorders>
            <w:shd w:val="clear" w:color="auto" w:fill="auto"/>
            <w:noWrap/>
            <w:vAlign w:val="center"/>
            <w:hideMark/>
            <w:tcPrChange w:id="142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6FD49B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23/06/2025</w:t>
            </w:r>
          </w:p>
        </w:tc>
        <w:tc>
          <w:tcPr>
            <w:tcW w:w="1417" w:type="dxa"/>
            <w:tcBorders>
              <w:top w:val="nil"/>
              <w:left w:val="nil"/>
              <w:bottom w:val="single" w:sz="4" w:space="0" w:color="auto"/>
              <w:right w:val="single" w:sz="4" w:space="0" w:color="auto"/>
            </w:tcBorders>
            <w:shd w:val="clear" w:color="auto" w:fill="auto"/>
            <w:noWrap/>
            <w:vAlign w:val="center"/>
            <w:hideMark/>
            <w:tcPrChange w:id="143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E0234F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 </w:t>
            </w:r>
          </w:p>
        </w:tc>
        <w:tc>
          <w:tcPr>
            <w:tcW w:w="2127" w:type="dxa"/>
            <w:tcBorders>
              <w:top w:val="nil"/>
              <w:left w:val="nil"/>
              <w:bottom w:val="single" w:sz="4" w:space="0" w:color="auto"/>
              <w:right w:val="single" w:sz="4" w:space="0" w:color="auto"/>
            </w:tcBorders>
            <w:shd w:val="clear" w:color="auto" w:fill="auto"/>
            <w:noWrap/>
            <w:vAlign w:val="center"/>
            <w:hideMark/>
            <w:tcPrChange w:id="143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15B6E41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R$4.499.998,45 </w:t>
            </w:r>
          </w:p>
        </w:tc>
        <w:tc>
          <w:tcPr>
            <w:tcW w:w="1701" w:type="dxa"/>
            <w:tcBorders>
              <w:top w:val="nil"/>
              <w:left w:val="nil"/>
              <w:bottom w:val="single" w:sz="4" w:space="0" w:color="auto"/>
              <w:right w:val="single" w:sz="4" w:space="0" w:color="auto"/>
            </w:tcBorders>
            <w:shd w:val="clear" w:color="auto" w:fill="auto"/>
            <w:noWrap/>
            <w:vAlign w:val="center"/>
            <w:hideMark/>
            <w:tcPrChange w:id="143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2459F41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3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29F6021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91E64EC" w14:textId="77777777" w:rsidTr="000E56C5">
        <w:trPr>
          <w:trHeight w:val="20"/>
          <w:jc w:val="center"/>
          <w:trPrChange w:id="1434"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35"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D4DE9F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69</w:t>
            </w:r>
          </w:p>
        </w:tc>
        <w:tc>
          <w:tcPr>
            <w:tcW w:w="1559" w:type="dxa"/>
            <w:tcBorders>
              <w:top w:val="nil"/>
              <w:left w:val="nil"/>
              <w:bottom w:val="single" w:sz="4" w:space="0" w:color="auto"/>
              <w:right w:val="single" w:sz="4" w:space="0" w:color="auto"/>
            </w:tcBorders>
            <w:shd w:val="clear" w:color="auto" w:fill="auto"/>
            <w:noWrap/>
            <w:vAlign w:val="center"/>
            <w:hideMark/>
            <w:tcPrChange w:id="1436"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116DD0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22/07/2025</w:t>
            </w:r>
          </w:p>
        </w:tc>
        <w:tc>
          <w:tcPr>
            <w:tcW w:w="1417" w:type="dxa"/>
            <w:tcBorders>
              <w:top w:val="nil"/>
              <w:left w:val="nil"/>
              <w:bottom w:val="single" w:sz="4" w:space="0" w:color="auto"/>
              <w:right w:val="single" w:sz="4" w:space="0" w:color="auto"/>
            </w:tcBorders>
            <w:shd w:val="clear" w:color="auto" w:fill="auto"/>
            <w:noWrap/>
            <w:vAlign w:val="center"/>
            <w:hideMark/>
            <w:tcPrChange w:id="1437"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52A96C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 </w:t>
            </w:r>
          </w:p>
        </w:tc>
        <w:tc>
          <w:tcPr>
            <w:tcW w:w="2127" w:type="dxa"/>
            <w:tcBorders>
              <w:top w:val="nil"/>
              <w:left w:val="nil"/>
              <w:bottom w:val="single" w:sz="4" w:space="0" w:color="auto"/>
              <w:right w:val="single" w:sz="4" w:space="0" w:color="auto"/>
            </w:tcBorders>
            <w:shd w:val="clear" w:color="auto" w:fill="auto"/>
            <w:noWrap/>
            <w:vAlign w:val="center"/>
            <w:hideMark/>
            <w:tcPrChange w:id="1438"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5DE761C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R$4.499.998,45 </w:t>
            </w:r>
          </w:p>
        </w:tc>
        <w:tc>
          <w:tcPr>
            <w:tcW w:w="1701" w:type="dxa"/>
            <w:tcBorders>
              <w:top w:val="nil"/>
              <w:left w:val="nil"/>
              <w:bottom w:val="single" w:sz="4" w:space="0" w:color="auto"/>
              <w:right w:val="single" w:sz="4" w:space="0" w:color="auto"/>
            </w:tcBorders>
            <w:shd w:val="clear" w:color="auto" w:fill="auto"/>
            <w:noWrap/>
            <w:vAlign w:val="center"/>
            <w:hideMark/>
            <w:tcPrChange w:id="1439"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109FEBF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40"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22B105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65A92C58" w14:textId="77777777" w:rsidTr="000E56C5">
        <w:trPr>
          <w:trHeight w:val="20"/>
          <w:jc w:val="center"/>
          <w:trPrChange w:id="1441"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42"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E12759F"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70</w:t>
            </w:r>
          </w:p>
        </w:tc>
        <w:tc>
          <w:tcPr>
            <w:tcW w:w="1559" w:type="dxa"/>
            <w:tcBorders>
              <w:top w:val="nil"/>
              <w:left w:val="nil"/>
              <w:bottom w:val="single" w:sz="4" w:space="0" w:color="auto"/>
              <w:right w:val="single" w:sz="4" w:space="0" w:color="auto"/>
            </w:tcBorders>
            <w:shd w:val="clear" w:color="auto" w:fill="auto"/>
            <w:noWrap/>
            <w:vAlign w:val="center"/>
            <w:hideMark/>
            <w:tcPrChange w:id="1443"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75371DF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22/08/2025</w:t>
            </w:r>
          </w:p>
        </w:tc>
        <w:tc>
          <w:tcPr>
            <w:tcW w:w="1417" w:type="dxa"/>
            <w:tcBorders>
              <w:top w:val="nil"/>
              <w:left w:val="nil"/>
              <w:bottom w:val="single" w:sz="4" w:space="0" w:color="auto"/>
              <w:right w:val="single" w:sz="4" w:space="0" w:color="auto"/>
            </w:tcBorders>
            <w:shd w:val="clear" w:color="auto" w:fill="auto"/>
            <w:noWrap/>
            <w:vAlign w:val="center"/>
            <w:hideMark/>
            <w:tcPrChange w:id="1444"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E85785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 </w:t>
            </w:r>
          </w:p>
        </w:tc>
        <w:tc>
          <w:tcPr>
            <w:tcW w:w="2127" w:type="dxa"/>
            <w:tcBorders>
              <w:top w:val="nil"/>
              <w:left w:val="nil"/>
              <w:bottom w:val="single" w:sz="4" w:space="0" w:color="auto"/>
              <w:right w:val="single" w:sz="4" w:space="0" w:color="auto"/>
            </w:tcBorders>
            <w:shd w:val="clear" w:color="auto" w:fill="auto"/>
            <w:noWrap/>
            <w:vAlign w:val="center"/>
            <w:hideMark/>
            <w:tcPrChange w:id="1445"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166021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R$4.499.998,45 </w:t>
            </w:r>
          </w:p>
        </w:tc>
        <w:tc>
          <w:tcPr>
            <w:tcW w:w="1701" w:type="dxa"/>
            <w:tcBorders>
              <w:top w:val="nil"/>
              <w:left w:val="nil"/>
              <w:bottom w:val="single" w:sz="4" w:space="0" w:color="auto"/>
              <w:right w:val="single" w:sz="4" w:space="0" w:color="auto"/>
            </w:tcBorders>
            <w:shd w:val="clear" w:color="auto" w:fill="auto"/>
            <w:noWrap/>
            <w:vAlign w:val="center"/>
            <w:hideMark/>
            <w:tcPrChange w:id="1446"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169E79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47"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6E68C8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F00BC47" w14:textId="77777777" w:rsidTr="000E56C5">
        <w:trPr>
          <w:trHeight w:val="20"/>
          <w:jc w:val="center"/>
          <w:trPrChange w:id="1448"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49"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6171E7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71</w:t>
            </w:r>
          </w:p>
        </w:tc>
        <w:tc>
          <w:tcPr>
            <w:tcW w:w="1559" w:type="dxa"/>
            <w:tcBorders>
              <w:top w:val="nil"/>
              <w:left w:val="nil"/>
              <w:bottom w:val="single" w:sz="4" w:space="0" w:color="auto"/>
              <w:right w:val="single" w:sz="4" w:space="0" w:color="auto"/>
            </w:tcBorders>
            <w:shd w:val="clear" w:color="auto" w:fill="auto"/>
            <w:noWrap/>
            <w:vAlign w:val="center"/>
            <w:hideMark/>
            <w:tcPrChange w:id="1450"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FF85D5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22/09/2025</w:t>
            </w:r>
          </w:p>
        </w:tc>
        <w:tc>
          <w:tcPr>
            <w:tcW w:w="1417" w:type="dxa"/>
            <w:tcBorders>
              <w:top w:val="nil"/>
              <w:left w:val="nil"/>
              <w:bottom w:val="single" w:sz="4" w:space="0" w:color="auto"/>
              <w:right w:val="single" w:sz="4" w:space="0" w:color="auto"/>
            </w:tcBorders>
            <w:shd w:val="clear" w:color="auto" w:fill="auto"/>
            <w:noWrap/>
            <w:vAlign w:val="center"/>
            <w:hideMark/>
            <w:tcPrChange w:id="1451"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621056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R$90,00 </w:t>
            </w:r>
          </w:p>
        </w:tc>
        <w:tc>
          <w:tcPr>
            <w:tcW w:w="2127" w:type="dxa"/>
            <w:tcBorders>
              <w:top w:val="nil"/>
              <w:left w:val="nil"/>
              <w:bottom w:val="single" w:sz="4" w:space="0" w:color="auto"/>
              <w:right w:val="single" w:sz="4" w:space="0" w:color="auto"/>
            </w:tcBorders>
            <w:shd w:val="clear" w:color="auto" w:fill="auto"/>
            <w:noWrap/>
            <w:vAlign w:val="center"/>
            <w:hideMark/>
            <w:tcPrChange w:id="1452"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4BDA235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R$4.499.998,45 </w:t>
            </w:r>
          </w:p>
        </w:tc>
        <w:tc>
          <w:tcPr>
            <w:tcW w:w="1701" w:type="dxa"/>
            <w:tcBorders>
              <w:top w:val="nil"/>
              <w:left w:val="nil"/>
              <w:bottom w:val="single" w:sz="4" w:space="0" w:color="auto"/>
              <w:right w:val="single" w:sz="4" w:space="0" w:color="auto"/>
            </w:tcBorders>
            <w:shd w:val="clear" w:color="auto" w:fill="auto"/>
            <w:noWrap/>
            <w:vAlign w:val="center"/>
            <w:hideMark/>
            <w:tcPrChange w:id="1453"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A8B1E1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54"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160E55D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522A7B" w:rsidRPr="004E04EC" w14:paraId="156FCDA4"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1A43C41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72</w:t>
            </w:r>
          </w:p>
        </w:tc>
        <w:tc>
          <w:tcPr>
            <w:tcW w:w="1559" w:type="dxa"/>
            <w:tcBorders>
              <w:top w:val="nil"/>
              <w:left w:val="nil"/>
              <w:bottom w:val="single" w:sz="4" w:space="0" w:color="auto"/>
              <w:right w:val="single" w:sz="4" w:space="0" w:color="auto"/>
            </w:tcBorders>
            <w:shd w:val="clear" w:color="000000" w:fill="E7E6E6"/>
            <w:noWrap/>
            <w:vAlign w:val="center"/>
            <w:hideMark/>
          </w:tcPr>
          <w:p w14:paraId="34C6671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22/10/2025</w:t>
            </w:r>
          </w:p>
        </w:tc>
        <w:tc>
          <w:tcPr>
            <w:tcW w:w="1417" w:type="dxa"/>
            <w:tcBorders>
              <w:top w:val="nil"/>
              <w:left w:val="nil"/>
              <w:bottom w:val="single" w:sz="4" w:space="0" w:color="auto"/>
              <w:right w:val="single" w:sz="4" w:space="0" w:color="auto"/>
            </w:tcBorders>
            <w:shd w:val="clear" w:color="000000" w:fill="E7E6E6"/>
            <w:noWrap/>
            <w:vAlign w:val="center"/>
            <w:hideMark/>
          </w:tcPr>
          <w:p w14:paraId="3A6DDB2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000000" w:fill="E7E6E6"/>
            <w:noWrap/>
            <w:vAlign w:val="center"/>
            <w:hideMark/>
          </w:tcPr>
          <w:p w14:paraId="237D8CC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000000" w:fill="E7E6E6"/>
            <w:noWrap/>
            <w:vAlign w:val="center"/>
            <w:hideMark/>
          </w:tcPr>
          <w:p w14:paraId="228DD8A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44,4444%</w:t>
            </w:r>
          </w:p>
        </w:tc>
        <w:tc>
          <w:tcPr>
            <w:tcW w:w="1842" w:type="dxa"/>
            <w:tcBorders>
              <w:top w:val="nil"/>
              <w:left w:val="nil"/>
              <w:bottom w:val="single" w:sz="4" w:space="0" w:color="auto"/>
              <w:right w:val="single" w:sz="4" w:space="0" w:color="auto"/>
            </w:tcBorders>
            <w:shd w:val="clear" w:color="000000" w:fill="E7E6E6"/>
            <w:noWrap/>
            <w:vAlign w:val="center"/>
            <w:hideMark/>
          </w:tcPr>
          <w:p w14:paraId="36BD40E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2D513363" w14:textId="77777777" w:rsidTr="000E56C5">
        <w:trPr>
          <w:trHeight w:val="20"/>
          <w:jc w:val="center"/>
          <w:trPrChange w:id="1455"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56"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D30B96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73</w:t>
            </w:r>
          </w:p>
        </w:tc>
        <w:tc>
          <w:tcPr>
            <w:tcW w:w="1559" w:type="dxa"/>
            <w:tcBorders>
              <w:top w:val="nil"/>
              <w:left w:val="nil"/>
              <w:bottom w:val="single" w:sz="4" w:space="0" w:color="auto"/>
              <w:right w:val="single" w:sz="4" w:space="0" w:color="auto"/>
            </w:tcBorders>
            <w:shd w:val="clear" w:color="auto" w:fill="auto"/>
            <w:noWrap/>
            <w:vAlign w:val="center"/>
            <w:hideMark/>
            <w:tcPrChange w:id="1457"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144D64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24/11/2025</w:t>
            </w:r>
          </w:p>
        </w:tc>
        <w:tc>
          <w:tcPr>
            <w:tcW w:w="1417" w:type="dxa"/>
            <w:tcBorders>
              <w:top w:val="nil"/>
              <w:left w:val="nil"/>
              <w:bottom w:val="single" w:sz="4" w:space="0" w:color="auto"/>
              <w:right w:val="single" w:sz="4" w:space="0" w:color="auto"/>
            </w:tcBorders>
            <w:shd w:val="clear" w:color="auto" w:fill="auto"/>
            <w:noWrap/>
            <w:vAlign w:val="center"/>
            <w:hideMark/>
            <w:tcPrChange w:id="1458"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8DCDDA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auto" w:fill="auto"/>
            <w:noWrap/>
            <w:vAlign w:val="center"/>
            <w:hideMark/>
            <w:tcPrChange w:id="1459"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C30E9B3"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auto" w:fill="auto"/>
            <w:noWrap/>
            <w:vAlign w:val="center"/>
            <w:hideMark/>
            <w:tcPrChange w:id="1460"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6B82462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61"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7FCB177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DA99DEA" w14:textId="77777777" w:rsidTr="000E56C5">
        <w:trPr>
          <w:trHeight w:val="20"/>
          <w:jc w:val="center"/>
          <w:trPrChange w:id="1462"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63"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F2D252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74</w:t>
            </w:r>
          </w:p>
        </w:tc>
        <w:tc>
          <w:tcPr>
            <w:tcW w:w="1559" w:type="dxa"/>
            <w:tcBorders>
              <w:top w:val="nil"/>
              <w:left w:val="nil"/>
              <w:bottom w:val="single" w:sz="4" w:space="0" w:color="auto"/>
              <w:right w:val="single" w:sz="4" w:space="0" w:color="auto"/>
            </w:tcBorders>
            <w:shd w:val="clear" w:color="auto" w:fill="auto"/>
            <w:noWrap/>
            <w:vAlign w:val="center"/>
            <w:hideMark/>
            <w:tcPrChange w:id="1464"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1F5ED0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22/12/2025</w:t>
            </w:r>
          </w:p>
        </w:tc>
        <w:tc>
          <w:tcPr>
            <w:tcW w:w="1417" w:type="dxa"/>
            <w:tcBorders>
              <w:top w:val="nil"/>
              <w:left w:val="nil"/>
              <w:bottom w:val="single" w:sz="4" w:space="0" w:color="auto"/>
              <w:right w:val="single" w:sz="4" w:space="0" w:color="auto"/>
            </w:tcBorders>
            <w:shd w:val="clear" w:color="auto" w:fill="auto"/>
            <w:noWrap/>
            <w:vAlign w:val="center"/>
            <w:hideMark/>
            <w:tcPrChange w:id="1465"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72930C6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auto" w:fill="auto"/>
            <w:noWrap/>
            <w:vAlign w:val="center"/>
            <w:hideMark/>
            <w:tcPrChange w:id="1466"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0E504DC6"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auto" w:fill="auto"/>
            <w:noWrap/>
            <w:vAlign w:val="center"/>
            <w:hideMark/>
            <w:tcPrChange w:id="1467"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39C463C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68"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3E354BC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0474A7B9" w14:textId="77777777" w:rsidTr="000E56C5">
        <w:trPr>
          <w:trHeight w:val="20"/>
          <w:jc w:val="center"/>
          <w:trPrChange w:id="1469"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70"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F1BD475"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75</w:t>
            </w:r>
          </w:p>
        </w:tc>
        <w:tc>
          <w:tcPr>
            <w:tcW w:w="1559" w:type="dxa"/>
            <w:tcBorders>
              <w:top w:val="nil"/>
              <w:left w:val="nil"/>
              <w:bottom w:val="single" w:sz="4" w:space="0" w:color="auto"/>
              <w:right w:val="single" w:sz="4" w:space="0" w:color="auto"/>
            </w:tcBorders>
            <w:shd w:val="clear" w:color="auto" w:fill="auto"/>
            <w:noWrap/>
            <w:vAlign w:val="center"/>
            <w:hideMark/>
            <w:tcPrChange w:id="1471"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9B233B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22/01/2026</w:t>
            </w:r>
          </w:p>
        </w:tc>
        <w:tc>
          <w:tcPr>
            <w:tcW w:w="1417" w:type="dxa"/>
            <w:tcBorders>
              <w:top w:val="nil"/>
              <w:left w:val="nil"/>
              <w:bottom w:val="single" w:sz="4" w:space="0" w:color="auto"/>
              <w:right w:val="single" w:sz="4" w:space="0" w:color="auto"/>
            </w:tcBorders>
            <w:shd w:val="clear" w:color="auto" w:fill="auto"/>
            <w:noWrap/>
            <w:vAlign w:val="center"/>
            <w:hideMark/>
            <w:tcPrChange w:id="1472"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0475E712"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auto" w:fill="auto"/>
            <w:noWrap/>
            <w:vAlign w:val="center"/>
            <w:hideMark/>
            <w:tcPrChange w:id="1473"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3A2E41E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auto" w:fill="auto"/>
            <w:noWrap/>
            <w:vAlign w:val="center"/>
            <w:hideMark/>
            <w:tcPrChange w:id="1474"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1BA2324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75"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386E8F1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3865163D" w14:textId="77777777" w:rsidTr="000E56C5">
        <w:trPr>
          <w:trHeight w:val="20"/>
          <w:jc w:val="center"/>
          <w:trPrChange w:id="1476"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77"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A531E6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76</w:t>
            </w:r>
          </w:p>
        </w:tc>
        <w:tc>
          <w:tcPr>
            <w:tcW w:w="1559" w:type="dxa"/>
            <w:tcBorders>
              <w:top w:val="nil"/>
              <w:left w:val="nil"/>
              <w:bottom w:val="single" w:sz="4" w:space="0" w:color="auto"/>
              <w:right w:val="single" w:sz="4" w:space="0" w:color="auto"/>
            </w:tcBorders>
            <w:shd w:val="clear" w:color="auto" w:fill="auto"/>
            <w:noWrap/>
            <w:vAlign w:val="center"/>
            <w:hideMark/>
            <w:tcPrChange w:id="1478"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31C31A9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23/02/2026</w:t>
            </w:r>
          </w:p>
        </w:tc>
        <w:tc>
          <w:tcPr>
            <w:tcW w:w="1417" w:type="dxa"/>
            <w:tcBorders>
              <w:top w:val="nil"/>
              <w:left w:val="nil"/>
              <w:bottom w:val="single" w:sz="4" w:space="0" w:color="auto"/>
              <w:right w:val="single" w:sz="4" w:space="0" w:color="auto"/>
            </w:tcBorders>
            <w:shd w:val="clear" w:color="auto" w:fill="auto"/>
            <w:noWrap/>
            <w:vAlign w:val="center"/>
            <w:hideMark/>
            <w:tcPrChange w:id="1479"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24E09270"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auto" w:fill="auto"/>
            <w:noWrap/>
            <w:vAlign w:val="center"/>
            <w:hideMark/>
            <w:tcPrChange w:id="1480"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565E9C4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auto" w:fill="auto"/>
            <w:noWrap/>
            <w:vAlign w:val="center"/>
            <w:hideMark/>
            <w:tcPrChange w:id="1481"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069DC4C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82"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D92EB9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58F560E6" w14:textId="77777777" w:rsidTr="000E56C5">
        <w:trPr>
          <w:trHeight w:val="20"/>
          <w:jc w:val="center"/>
          <w:trPrChange w:id="1483"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84"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912EAE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77</w:t>
            </w:r>
          </w:p>
        </w:tc>
        <w:tc>
          <w:tcPr>
            <w:tcW w:w="1559" w:type="dxa"/>
            <w:tcBorders>
              <w:top w:val="nil"/>
              <w:left w:val="nil"/>
              <w:bottom w:val="single" w:sz="4" w:space="0" w:color="auto"/>
              <w:right w:val="single" w:sz="4" w:space="0" w:color="auto"/>
            </w:tcBorders>
            <w:shd w:val="clear" w:color="auto" w:fill="auto"/>
            <w:noWrap/>
            <w:vAlign w:val="center"/>
            <w:hideMark/>
            <w:tcPrChange w:id="1485"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05CAFB2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23/03/2026</w:t>
            </w:r>
          </w:p>
        </w:tc>
        <w:tc>
          <w:tcPr>
            <w:tcW w:w="1417" w:type="dxa"/>
            <w:tcBorders>
              <w:top w:val="nil"/>
              <w:left w:val="nil"/>
              <w:bottom w:val="single" w:sz="4" w:space="0" w:color="auto"/>
              <w:right w:val="single" w:sz="4" w:space="0" w:color="auto"/>
            </w:tcBorders>
            <w:shd w:val="clear" w:color="auto" w:fill="auto"/>
            <w:noWrap/>
            <w:vAlign w:val="center"/>
            <w:hideMark/>
            <w:tcPrChange w:id="1486"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571219C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auto" w:fill="auto"/>
            <w:noWrap/>
            <w:vAlign w:val="center"/>
            <w:hideMark/>
            <w:tcPrChange w:id="1487"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6C74B95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auto" w:fill="auto"/>
            <w:noWrap/>
            <w:vAlign w:val="center"/>
            <w:hideMark/>
            <w:tcPrChange w:id="1488"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4F83A9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89"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51EBAA6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1A808AEE" w14:textId="77777777" w:rsidTr="000E56C5">
        <w:trPr>
          <w:trHeight w:val="20"/>
          <w:jc w:val="center"/>
          <w:trPrChange w:id="1490"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91"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89340D4"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78</w:t>
            </w:r>
          </w:p>
        </w:tc>
        <w:tc>
          <w:tcPr>
            <w:tcW w:w="1559" w:type="dxa"/>
            <w:tcBorders>
              <w:top w:val="nil"/>
              <w:left w:val="nil"/>
              <w:bottom w:val="single" w:sz="4" w:space="0" w:color="auto"/>
              <w:right w:val="single" w:sz="4" w:space="0" w:color="auto"/>
            </w:tcBorders>
            <w:shd w:val="clear" w:color="auto" w:fill="auto"/>
            <w:noWrap/>
            <w:vAlign w:val="center"/>
            <w:hideMark/>
            <w:tcPrChange w:id="1492"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242AE6B9"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22/04/2026</w:t>
            </w:r>
          </w:p>
        </w:tc>
        <w:tc>
          <w:tcPr>
            <w:tcW w:w="1417" w:type="dxa"/>
            <w:tcBorders>
              <w:top w:val="nil"/>
              <w:left w:val="nil"/>
              <w:bottom w:val="single" w:sz="4" w:space="0" w:color="auto"/>
              <w:right w:val="single" w:sz="4" w:space="0" w:color="auto"/>
            </w:tcBorders>
            <w:shd w:val="clear" w:color="auto" w:fill="auto"/>
            <w:noWrap/>
            <w:vAlign w:val="center"/>
            <w:hideMark/>
            <w:tcPrChange w:id="1493"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1CE21BA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auto" w:fill="auto"/>
            <w:noWrap/>
            <w:vAlign w:val="center"/>
            <w:hideMark/>
            <w:tcPrChange w:id="1494"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294BA45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auto" w:fill="auto"/>
            <w:noWrap/>
            <w:vAlign w:val="center"/>
            <w:hideMark/>
            <w:tcPrChange w:id="1495"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5EC932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496"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6FD6B23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4E04EC" w:rsidRPr="004E04EC" w14:paraId="71AB7F44" w14:textId="77777777" w:rsidTr="000E56C5">
        <w:trPr>
          <w:trHeight w:val="20"/>
          <w:jc w:val="center"/>
          <w:trPrChange w:id="1497" w:author="Felipe Cescato Biscuola" w:date="2019-10-23T16:10:00Z">
            <w:trPr>
              <w:trHeight w:val="315"/>
              <w:jc w:val="center"/>
            </w:trPr>
          </w:trPrChange>
        </w:trPr>
        <w:tc>
          <w:tcPr>
            <w:tcW w:w="988" w:type="dxa"/>
            <w:tcBorders>
              <w:top w:val="nil"/>
              <w:left w:val="single" w:sz="4" w:space="0" w:color="auto"/>
              <w:bottom w:val="single" w:sz="4" w:space="0" w:color="auto"/>
              <w:right w:val="single" w:sz="4" w:space="0" w:color="auto"/>
            </w:tcBorders>
            <w:shd w:val="clear" w:color="auto" w:fill="auto"/>
            <w:noWrap/>
            <w:vAlign w:val="center"/>
            <w:hideMark/>
            <w:tcPrChange w:id="1498" w:author="Felipe Cescato Biscuola" w:date="2019-10-23T16:10:00Z">
              <w:tcPr>
                <w:tcW w:w="9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05E8BED"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79</w:t>
            </w:r>
          </w:p>
        </w:tc>
        <w:tc>
          <w:tcPr>
            <w:tcW w:w="1559" w:type="dxa"/>
            <w:tcBorders>
              <w:top w:val="nil"/>
              <w:left w:val="nil"/>
              <w:bottom w:val="single" w:sz="4" w:space="0" w:color="auto"/>
              <w:right w:val="single" w:sz="4" w:space="0" w:color="auto"/>
            </w:tcBorders>
            <w:shd w:val="clear" w:color="auto" w:fill="auto"/>
            <w:noWrap/>
            <w:vAlign w:val="center"/>
            <w:hideMark/>
            <w:tcPrChange w:id="1499" w:author="Felipe Cescato Biscuola" w:date="2019-10-23T16:10:00Z">
              <w:tcPr>
                <w:tcW w:w="1559" w:type="dxa"/>
                <w:tcBorders>
                  <w:top w:val="nil"/>
                  <w:left w:val="nil"/>
                  <w:bottom w:val="single" w:sz="4" w:space="0" w:color="auto"/>
                  <w:right w:val="single" w:sz="4" w:space="0" w:color="auto"/>
                </w:tcBorders>
                <w:shd w:val="clear" w:color="auto" w:fill="auto"/>
                <w:noWrap/>
                <w:vAlign w:val="center"/>
                <w:hideMark/>
              </w:tcPr>
            </w:tcPrChange>
          </w:tcPr>
          <w:p w14:paraId="562AD72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22/05/2026</w:t>
            </w:r>
          </w:p>
        </w:tc>
        <w:tc>
          <w:tcPr>
            <w:tcW w:w="1417" w:type="dxa"/>
            <w:tcBorders>
              <w:top w:val="nil"/>
              <w:left w:val="nil"/>
              <w:bottom w:val="single" w:sz="4" w:space="0" w:color="auto"/>
              <w:right w:val="single" w:sz="4" w:space="0" w:color="auto"/>
            </w:tcBorders>
            <w:shd w:val="clear" w:color="auto" w:fill="auto"/>
            <w:noWrap/>
            <w:vAlign w:val="center"/>
            <w:hideMark/>
            <w:tcPrChange w:id="1500" w:author="Felipe Cescato Biscuola" w:date="2019-10-23T16:10:00Z">
              <w:tcPr>
                <w:tcW w:w="1417" w:type="dxa"/>
                <w:tcBorders>
                  <w:top w:val="nil"/>
                  <w:left w:val="nil"/>
                  <w:bottom w:val="single" w:sz="4" w:space="0" w:color="auto"/>
                  <w:right w:val="single" w:sz="4" w:space="0" w:color="auto"/>
                </w:tcBorders>
                <w:shd w:val="clear" w:color="auto" w:fill="auto"/>
                <w:noWrap/>
                <w:vAlign w:val="center"/>
                <w:hideMark/>
              </w:tcPr>
            </w:tcPrChange>
          </w:tcPr>
          <w:p w14:paraId="448D5ED1"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R$50,00 </w:t>
            </w:r>
          </w:p>
        </w:tc>
        <w:tc>
          <w:tcPr>
            <w:tcW w:w="2127" w:type="dxa"/>
            <w:tcBorders>
              <w:top w:val="nil"/>
              <w:left w:val="nil"/>
              <w:bottom w:val="single" w:sz="4" w:space="0" w:color="auto"/>
              <w:right w:val="single" w:sz="4" w:space="0" w:color="auto"/>
            </w:tcBorders>
            <w:shd w:val="clear" w:color="auto" w:fill="auto"/>
            <w:noWrap/>
            <w:vAlign w:val="center"/>
            <w:hideMark/>
            <w:tcPrChange w:id="1501" w:author="Felipe Cescato Biscuola" w:date="2019-10-23T16:10:00Z">
              <w:tcPr>
                <w:tcW w:w="2127" w:type="dxa"/>
                <w:tcBorders>
                  <w:top w:val="nil"/>
                  <w:left w:val="nil"/>
                  <w:bottom w:val="single" w:sz="4" w:space="0" w:color="auto"/>
                  <w:right w:val="single" w:sz="4" w:space="0" w:color="auto"/>
                </w:tcBorders>
                <w:shd w:val="clear" w:color="auto" w:fill="auto"/>
                <w:noWrap/>
                <w:vAlign w:val="center"/>
                <w:hideMark/>
              </w:tcPr>
            </w:tcPrChange>
          </w:tcPr>
          <w:p w14:paraId="7E7B5BB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R$2.500.001,14 </w:t>
            </w:r>
          </w:p>
        </w:tc>
        <w:tc>
          <w:tcPr>
            <w:tcW w:w="1701" w:type="dxa"/>
            <w:tcBorders>
              <w:top w:val="nil"/>
              <w:left w:val="nil"/>
              <w:bottom w:val="single" w:sz="4" w:space="0" w:color="auto"/>
              <w:right w:val="single" w:sz="4" w:space="0" w:color="auto"/>
            </w:tcBorders>
            <w:shd w:val="clear" w:color="auto" w:fill="auto"/>
            <w:noWrap/>
            <w:vAlign w:val="center"/>
            <w:hideMark/>
            <w:tcPrChange w:id="1502" w:author="Felipe Cescato Biscuola" w:date="2019-10-23T16:10:00Z">
              <w:tcPr>
                <w:tcW w:w="1701" w:type="dxa"/>
                <w:tcBorders>
                  <w:top w:val="nil"/>
                  <w:left w:val="nil"/>
                  <w:bottom w:val="single" w:sz="4" w:space="0" w:color="auto"/>
                  <w:right w:val="single" w:sz="4" w:space="0" w:color="auto"/>
                </w:tcBorders>
                <w:shd w:val="clear" w:color="auto" w:fill="auto"/>
                <w:noWrap/>
                <w:vAlign w:val="center"/>
                <w:hideMark/>
              </w:tcPr>
            </w:tcPrChange>
          </w:tcPr>
          <w:p w14:paraId="5D7AECA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0,0000%</w:t>
            </w:r>
          </w:p>
        </w:tc>
        <w:tc>
          <w:tcPr>
            <w:tcW w:w="1842" w:type="dxa"/>
            <w:tcBorders>
              <w:top w:val="nil"/>
              <w:left w:val="nil"/>
              <w:bottom w:val="single" w:sz="4" w:space="0" w:color="auto"/>
              <w:right w:val="single" w:sz="4" w:space="0" w:color="auto"/>
            </w:tcBorders>
            <w:shd w:val="clear" w:color="auto" w:fill="auto"/>
            <w:noWrap/>
            <w:vAlign w:val="center"/>
            <w:hideMark/>
            <w:tcPrChange w:id="1503" w:author="Felipe Cescato Biscuola" w:date="2019-10-23T16:10:00Z">
              <w:tcPr>
                <w:tcW w:w="1842" w:type="dxa"/>
                <w:tcBorders>
                  <w:top w:val="nil"/>
                  <w:left w:val="nil"/>
                  <w:bottom w:val="single" w:sz="4" w:space="0" w:color="auto"/>
                  <w:right w:val="single" w:sz="4" w:space="0" w:color="auto"/>
                </w:tcBorders>
                <w:shd w:val="clear" w:color="auto" w:fill="auto"/>
                <w:noWrap/>
                <w:vAlign w:val="center"/>
                <w:hideMark/>
              </w:tcPr>
            </w:tcPrChange>
          </w:tcPr>
          <w:p w14:paraId="4FD6774C"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r w:rsidR="00522A7B" w:rsidRPr="004E04EC" w14:paraId="32A546C0" w14:textId="77777777" w:rsidTr="000E56C5">
        <w:trPr>
          <w:trHeight w:val="20"/>
          <w:jc w:val="center"/>
        </w:trPr>
        <w:tc>
          <w:tcPr>
            <w:tcW w:w="988" w:type="dxa"/>
            <w:tcBorders>
              <w:top w:val="nil"/>
              <w:left w:val="single" w:sz="4" w:space="0" w:color="auto"/>
              <w:bottom w:val="single" w:sz="4" w:space="0" w:color="auto"/>
              <w:right w:val="single" w:sz="4" w:space="0" w:color="auto"/>
            </w:tcBorders>
            <w:shd w:val="clear" w:color="000000" w:fill="E7E6E6"/>
            <w:noWrap/>
            <w:vAlign w:val="center"/>
            <w:hideMark/>
          </w:tcPr>
          <w:p w14:paraId="5B3E39A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80</w:t>
            </w:r>
          </w:p>
        </w:tc>
        <w:tc>
          <w:tcPr>
            <w:tcW w:w="1559" w:type="dxa"/>
            <w:tcBorders>
              <w:top w:val="nil"/>
              <w:left w:val="nil"/>
              <w:bottom w:val="single" w:sz="4" w:space="0" w:color="auto"/>
              <w:right w:val="single" w:sz="4" w:space="0" w:color="auto"/>
            </w:tcBorders>
            <w:shd w:val="clear" w:color="000000" w:fill="E7E6E6"/>
            <w:noWrap/>
            <w:vAlign w:val="center"/>
            <w:hideMark/>
          </w:tcPr>
          <w:p w14:paraId="7D37AA4A"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22/06/2026</w:t>
            </w:r>
          </w:p>
        </w:tc>
        <w:tc>
          <w:tcPr>
            <w:tcW w:w="1417" w:type="dxa"/>
            <w:tcBorders>
              <w:top w:val="nil"/>
              <w:left w:val="nil"/>
              <w:bottom w:val="single" w:sz="4" w:space="0" w:color="auto"/>
              <w:right w:val="single" w:sz="4" w:space="0" w:color="auto"/>
            </w:tcBorders>
            <w:shd w:val="clear" w:color="000000" w:fill="E7E6E6"/>
            <w:noWrap/>
            <w:vAlign w:val="center"/>
            <w:hideMark/>
          </w:tcPr>
          <w:p w14:paraId="5B8CD02B"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R$0,00 </w:t>
            </w:r>
          </w:p>
        </w:tc>
        <w:tc>
          <w:tcPr>
            <w:tcW w:w="2127" w:type="dxa"/>
            <w:tcBorders>
              <w:top w:val="nil"/>
              <w:left w:val="nil"/>
              <w:bottom w:val="single" w:sz="4" w:space="0" w:color="auto"/>
              <w:right w:val="single" w:sz="4" w:space="0" w:color="auto"/>
            </w:tcBorders>
            <w:shd w:val="clear" w:color="000000" w:fill="E7E6E6"/>
            <w:noWrap/>
            <w:vAlign w:val="center"/>
            <w:hideMark/>
          </w:tcPr>
          <w:p w14:paraId="441AE20E"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 xml:space="preserve">R$0,00 </w:t>
            </w:r>
          </w:p>
        </w:tc>
        <w:tc>
          <w:tcPr>
            <w:tcW w:w="1701" w:type="dxa"/>
            <w:tcBorders>
              <w:top w:val="nil"/>
              <w:left w:val="nil"/>
              <w:bottom w:val="single" w:sz="4" w:space="0" w:color="auto"/>
              <w:right w:val="single" w:sz="4" w:space="0" w:color="auto"/>
            </w:tcBorders>
            <w:shd w:val="clear" w:color="000000" w:fill="E7E6E6"/>
            <w:noWrap/>
            <w:vAlign w:val="center"/>
            <w:hideMark/>
          </w:tcPr>
          <w:p w14:paraId="565F0428"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100,0000%</w:t>
            </w:r>
          </w:p>
        </w:tc>
        <w:tc>
          <w:tcPr>
            <w:tcW w:w="1842" w:type="dxa"/>
            <w:tcBorders>
              <w:top w:val="nil"/>
              <w:left w:val="nil"/>
              <w:bottom w:val="single" w:sz="4" w:space="0" w:color="auto"/>
              <w:right w:val="single" w:sz="4" w:space="0" w:color="auto"/>
            </w:tcBorders>
            <w:shd w:val="clear" w:color="000000" w:fill="E7E6E6"/>
            <w:noWrap/>
            <w:vAlign w:val="center"/>
            <w:hideMark/>
          </w:tcPr>
          <w:p w14:paraId="162F60E7" w14:textId="77777777" w:rsidR="004E04EC" w:rsidRPr="004E04EC" w:rsidRDefault="004E04EC" w:rsidP="004E04EC">
            <w:pPr>
              <w:jc w:val="center"/>
              <w:rPr>
                <w:rFonts w:ascii="Calibri" w:hAnsi="Calibri" w:cs="Calibri"/>
                <w:color w:val="000000"/>
                <w:sz w:val="20"/>
                <w:szCs w:val="20"/>
              </w:rPr>
            </w:pPr>
            <w:r w:rsidRPr="004E04EC">
              <w:rPr>
                <w:rFonts w:ascii="Calibri" w:hAnsi="Calibri" w:cs="Calibri"/>
                <w:color w:val="000000"/>
                <w:sz w:val="20"/>
                <w:szCs w:val="20"/>
              </w:rPr>
              <w:t>Sim</w:t>
            </w:r>
          </w:p>
        </w:tc>
      </w:tr>
    </w:tbl>
    <w:p w14:paraId="74A0EF51" w14:textId="77777777" w:rsidR="008C0513" w:rsidRDefault="008C0513" w:rsidP="00C11F37">
      <w:pPr>
        <w:spacing w:line="280" w:lineRule="exact"/>
        <w:jc w:val="center"/>
        <w:rPr>
          <w:rFonts w:ascii="Trebuchet MS" w:hAnsi="Trebuchet MS"/>
          <w:b/>
          <w:smallCaps/>
          <w:sz w:val="20"/>
          <w:szCs w:val="20"/>
        </w:rPr>
      </w:pPr>
    </w:p>
    <w:p w14:paraId="09FE1876" w14:textId="77777777" w:rsidR="008C0513" w:rsidRPr="00C11F37" w:rsidRDefault="008C0513" w:rsidP="00C11F37">
      <w:pPr>
        <w:spacing w:line="280" w:lineRule="exact"/>
        <w:jc w:val="center"/>
        <w:rPr>
          <w:rFonts w:ascii="Trebuchet MS" w:hAnsi="Trebuchet MS"/>
          <w:b/>
          <w:smallCaps/>
          <w:sz w:val="20"/>
          <w:szCs w:val="20"/>
        </w:rPr>
      </w:pPr>
    </w:p>
    <w:sectPr w:rsidR="008C0513" w:rsidRPr="00C11F37" w:rsidSect="000E56C5">
      <w:pgSz w:w="12242" w:h="15842" w:orient="portrait" w:code="1"/>
      <w:pgMar w:top="1247" w:right="1185" w:bottom="1701" w:left="1276" w:header="567" w:footer="851" w:gutter="0"/>
      <w:paperSrc w:first="15" w:other="15"/>
      <w:pgNumType w:chapStyle="1"/>
      <w:cols w:space="720"/>
      <w:noEndnote/>
      <w:titlePg/>
      <w:docGrid w:linePitch="354"/>
      <w:sectPrChange w:id="1504" w:author="Felipe Cescato Biscuola" w:date="2019-10-23T16:10:00Z">
        <w:sectPr w:rsidR="008C0513" w:rsidRPr="00C11F37" w:rsidSect="000E56C5">
          <w:pgSz w:w="15842" w:h="12242" w:orient="landscape"/>
          <w:pgMar w:top="1276" w:right="1247" w:bottom="1185" w:left="1701" w:header="567" w:footer="851"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197E1" w14:textId="77777777" w:rsidR="003537E2" w:rsidRDefault="003537E2">
      <w:r>
        <w:separator/>
      </w:r>
    </w:p>
    <w:p w14:paraId="308C7EA3" w14:textId="77777777" w:rsidR="003537E2" w:rsidRDefault="003537E2"/>
  </w:endnote>
  <w:endnote w:type="continuationSeparator" w:id="0">
    <w:p w14:paraId="56F4C0BA" w14:textId="77777777" w:rsidR="003537E2" w:rsidRDefault="003537E2">
      <w:r>
        <w:continuationSeparator/>
      </w:r>
    </w:p>
    <w:p w14:paraId="06927B5C" w14:textId="77777777" w:rsidR="003537E2" w:rsidRDefault="003537E2"/>
  </w:endnote>
  <w:endnote w:type="continuationNotice" w:id="1">
    <w:p w14:paraId="77F62678" w14:textId="77777777" w:rsidR="003537E2" w:rsidRDefault="00353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Lucida Grande">
    <w:altName w:val="Courier New"/>
    <w:panose1 w:val="00000000000000000000"/>
    <w:charset w:val="00"/>
    <w:family w:val="auto"/>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Times New Roman Negrito">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F5C7" w14:textId="77777777" w:rsidR="00710D81" w:rsidRDefault="00710D81" w:rsidP="00301A6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12FDA5A4" w14:textId="77777777" w:rsidR="00710D81" w:rsidRDefault="00710D81">
    <w:pPr>
      <w:pStyle w:val="Rodap"/>
      <w:ind w:right="360"/>
    </w:pPr>
  </w:p>
  <w:p w14:paraId="27C84FF5" w14:textId="77777777" w:rsidR="00710D81" w:rsidRDefault="00710D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D8FC" w14:textId="77777777" w:rsidR="00710D81" w:rsidRPr="005A6E4E" w:rsidRDefault="00710D81" w:rsidP="00EF711D">
    <w:pPr>
      <w:pStyle w:val="Rodap"/>
      <w:jc w:val="center"/>
      <w:rPr>
        <w:rFonts w:ascii="Trebuchet MS" w:hAnsi="Trebuchet MS"/>
        <w:sz w:val="20"/>
        <w:szCs w:val="20"/>
      </w:rPr>
    </w:pPr>
    <w:r w:rsidRPr="005A6E4E">
      <w:rPr>
        <w:rFonts w:ascii="Trebuchet MS" w:hAnsi="Trebuchet MS"/>
        <w:sz w:val="20"/>
        <w:szCs w:val="20"/>
      </w:rPr>
      <w:fldChar w:fldCharType="begin"/>
    </w:r>
    <w:r w:rsidRPr="005A6E4E">
      <w:rPr>
        <w:rFonts w:ascii="Trebuchet MS" w:hAnsi="Trebuchet MS"/>
        <w:sz w:val="20"/>
        <w:szCs w:val="20"/>
      </w:rPr>
      <w:instrText>PAGE   \* MERGEFORMAT</w:instrText>
    </w:r>
    <w:r w:rsidRPr="005A6E4E">
      <w:rPr>
        <w:rFonts w:ascii="Trebuchet MS" w:hAnsi="Trebuchet MS"/>
        <w:sz w:val="20"/>
        <w:szCs w:val="20"/>
      </w:rPr>
      <w:fldChar w:fldCharType="separate"/>
    </w:r>
    <w:r>
      <w:rPr>
        <w:rFonts w:ascii="Trebuchet MS" w:hAnsi="Trebuchet MS"/>
        <w:noProof/>
        <w:sz w:val="20"/>
        <w:szCs w:val="20"/>
      </w:rPr>
      <w:t>24</w:t>
    </w:r>
    <w:r w:rsidRPr="005A6E4E">
      <w:rPr>
        <w:rFonts w:ascii="Trebuchet MS" w:hAnsi="Trebuchet MS"/>
        <w:noProof/>
        <w:sz w:val="20"/>
        <w:szCs w:val="20"/>
      </w:rPr>
      <w:fldChar w:fldCharType="end"/>
    </w:r>
  </w:p>
  <w:p w14:paraId="0083348F" w14:textId="77777777" w:rsidR="00710D81" w:rsidRDefault="00710D81" w:rsidP="009079B6">
    <w:pPr>
      <w:pStyle w:val="Rodap"/>
      <w:rPr>
        <w:rFonts w:ascii="Times New Roman" w:hAnsi="Times New Roman"/>
        <w:sz w:val="16"/>
      </w:rPr>
    </w:pPr>
  </w:p>
  <w:p w14:paraId="448412D6" w14:textId="77777777" w:rsidR="00710D81" w:rsidRPr="00E14ACE" w:rsidRDefault="00710D81" w:rsidP="00B81CA0">
    <w:pPr>
      <w:pStyle w:val="Rodap"/>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BE31" w14:textId="77777777" w:rsidR="00710D81" w:rsidRPr="0062054A" w:rsidRDefault="00710D81" w:rsidP="0062054A">
    <w:pPr>
      <w:pStyle w:val="Rodap"/>
      <w:jc w:val="center"/>
      <w:rPr>
        <w:rFonts w:ascii="Trebuchet MS" w:hAnsi="Trebuchet MS"/>
        <w:sz w:val="20"/>
      </w:rPr>
    </w:pPr>
    <w:r w:rsidRPr="0062054A">
      <w:rPr>
        <w:rFonts w:ascii="Trebuchet MS" w:hAnsi="Trebuchet MS"/>
        <w:sz w:val="20"/>
      </w:rPr>
      <w:fldChar w:fldCharType="begin"/>
    </w:r>
    <w:r w:rsidRPr="0062054A">
      <w:rPr>
        <w:rFonts w:ascii="Trebuchet MS" w:hAnsi="Trebuchet MS"/>
        <w:sz w:val="20"/>
      </w:rPr>
      <w:instrText>PAGE   \* MERGEFORMAT</w:instrText>
    </w:r>
    <w:r w:rsidRPr="0062054A">
      <w:rPr>
        <w:rFonts w:ascii="Trebuchet MS" w:hAnsi="Trebuchet MS"/>
        <w:sz w:val="20"/>
      </w:rPr>
      <w:fldChar w:fldCharType="separate"/>
    </w:r>
    <w:r>
      <w:rPr>
        <w:rFonts w:ascii="Trebuchet MS" w:hAnsi="Trebuchet MS"/>
        <w:noProof/>
        <w:sz w:val="20"/>
      </w:rPr>
      <w:t>1</w:t>
    </w:r>
    <w:r w:rsidRPr="0062054A">
      <w:rPr>
        <w:rFonts w:ascii="Trebuchet MS" w:hAnsi="Trebuchet MS"/>
        <w:noProof/>
        <w:sz w:val="20"/>
      </w:rPr>
      <w:fldChar w:fldCharType="end"/>
    </w:r>
  </w:p>
  <w:p w14:paraId="546432FE" w14:textId="77777777" w:rsidR="00710D81" w:rsidRDefault="00710D81" w:rsidP="002F05EE">
    <w:pPr>
      <w:pStyle w:val="Rodap"/>
      <w:rPr>
        <w:rFonts w:ascii="Times New Roman" w:hAnsi="Times New Roman"/>
        <w:sz w:val="16"/>
      </w:rPr>
    </w:pPr>
  </w:p>
  <w:p w14:paraId="23052845" w14:textId="77777777" w:rsidR="00710D81" w:rsidRPr="002F05EE" w:rsidRDefault="00710D81" w:rsidP="002F05EE">
    <w:pPr>
      <w:pStyle w:val="Rodap"/>
      <w:rPr>
        <w:rFonts w:ascii="Times New Roman" w:hAnsi="Times New Roman"/>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44314" w14:textId="77777777" w:rsidR="00710D81" w:rsidRDefault="00710D81" w:rsidP="00301A66">
    <w:pPr>
      <w:pStyle w:val="Rodap"/>
      <w:framePr w:wrap="around" w:vAnchor="text" w:hAnchor="margin" w:xAlign="right" w:y="1"/>
      <w:rPr>
        <w:ins w:id="360" w:author="Felipe Cescato Biscuola" w:date="2019-10-23T16:10:00Z"/>
        <w:rStyle w:val="Nmerodepgina"/>
      </w:rPr>
    </w:pPr>
    <w:ins w:id="361" w:author="Felipe Cescato Biscuola" w:date="2019-10-23T16:10:00Z">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ins>
  </w:p>
  <w:p w14:paraId="6DCE618E" w14:textId="77777777" w:rsidR="00710D81" w:rsidRDefault="00710D81">
    <w:pPr>
      <w:pStyle w:val="Rodap"/>
      <w:ind w:right="360"/>
      <w:rPr>
        <w:ins w:id="362" w:author="Felipe Cescato Biscuola" w:date="2019-10-23T16:10:00Z"/>
      </w:rPr>
    </w:pPr>
  </w:p>
  <w:p w14:paraId="21817834" w14:textId="77777777" w:rsidR="00710D81" w:rsidRDefault="00710D81">
    <w:pPr>
      <w:pPrChange w:id="363" w:author="Felipe Cescato Biscuola" w:date="2019-10-23T16:10:00Z">
        <w:pPr>
          <w:pStyle w:val="Rodap"/>
        </w:pPr>
      </w:pPrChan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253B6" w14:textId="77777777" w:rsidR="00710D81" w:rsidRPr="005A6E4E" w:rsidRDefault="00710D81" w:rsidP="00EF711D">
    <w:pPr>
      <w:pStyle w:val="Rodap"/>
      <w:jc w:val="center"/>
      <w:rPr>
        <w:ins w:id="364" w:author="Felipe Cescato Biscuola" w:date="2019-10-23T16:10:00Z"/>
        <w:rFonts w:ascii="Trebuchet MS" w:hAnsi="Trebuchet MS"/>
        <w:sz w:val="20"/>
        <w:szCs w:val="20"/>
      </w:rPr>
    </w:pPr>
    <w:ins w:id="365" w:author="Felipe Cescato Biscuola" w:date="2019-10-23T16:10:00Z">
      <w:r w:rsidRPr="005A6E4E">
        <w:rPr>
          <w:rFonts w:ascii="Trebuchet MS" w:hAnsi="Trebuchet MS"/>
          <w:sz w:val="20"/>
          <w:szCs w:val="20"/>
        </w:rPr>
        <w:fldChar w:fldCharType="begin"/>
      </w:r>
      <w:r w:rsidRPr="005A6E4E">
        <w:rPr>
          <w:rFonts w:ascii="Trebuchet MS" w:hAnsi="Trebuchet MS"/>
          <w:sz w:val="20"/>
          <w:szCs w:val="20"/>
        </w:rPr>
        <w:instrText>PAGE   \* MERGEFORMAT</w:instrText>
      </w:r>
      <w:r w:rsidRPr="005A6E4E">
        <w:rPr>
          <w:rFonts w:ascii="Trebuchet MS" w:hAnsi="Trebuchet MS"/>
          <w:sz w:val="20"/>
          <w:szCs w:val="20"/>
        </w:rPr>
        <w:fldChar w:fldCharType="separate"/>
      </w:r>
      <w:r>
        <w:rPr>
          <w:rFonts w:ascii="Trebuchet MS" w:hAnsi="Trebuchet MS"/>
          <w:noProof/>
          <w:sz w:val="20"/>
          <w:szCs w:val="20"/>
        </w:rPr>
        <w:t>24</w:t>
      </w:r>
      <w:r w:rsidRPr="005A6E4E">
        <w:rPr>
          <w:rFonts w:ascii="Trebuchet MS" w:hAnsi="Trebuchet MS"/>
          <w:noProof/>
          <w:sz w:val="20"/>
          <w:szCs w:val="20"/>
        </w:rPr>
        <w:fldChar w:fldCharType="end"/>
      </w:r>
    </w:ins>
  </w:p>
  <w:p w14:paraId="5C226B85" w14:textId="77777777" w:rsidR="00710D81" w:rsidRDefault="00710D81" w:rsidP="009079B6">
    <w:pPr>
      <w:pStyle w:val="Rodap"/>
      <w:rPr>
        <w:ins w:id="366" w:author="Felipe Cescato Biscuola" w:date="2019-10-23T16:10:00Z"/>
        <w:rFonts w:ascii="Times New Roman" w:hAnsi="Times New Roman"/>
        <w:sz w:val="16"/>
      </w:rPr>
    </w:pPr>
  </w:p>
  <w:p w14:paraId="2F83B791" w14:textId="77777777" w:rsidR="00710D81" w:rsidRPr="00E14ACE" w:rsidRDefault="00710D81" w:rsidP="00B81CA0">
    <w:pPr>
      <w:pStyle w:val="Rodap"/>
      <w:rPr>
        <w:rFonts w:ascii="Times New Roman" w:hAnsi="Times New Roman"/>
        <w:sz w:val="16"/>
        <w:rPrChange w:id="367" w:author="Felipe Cescato Biscuola" w:date="2019-10-23T16:10:00Z">
          <w:rPr/>
        </w:rPrChang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A518C" w14:textId="77777777" w:rsidR="00710D81" w:rsidRPr="0062054A" w:rsidRDefault="00710D81" w:rsidP="0062054A">
    <w:pPr>
      <w:pStyle w:val="Rodap"/>
      <w:jc w:val="center"/>
      <w:rPr>
        <w:ins w:id="370" w:author="Felipe Cescato Biscuola" w:date="2019-10-23T16:10:00Z"/>
        <w:rFonts w:ascii="Trebuchet MS" w:hAnsi="Trebuchet MS"/>
        <w:sz w:val="20"/>
      </w:rPr>
    </w:pPr>
    <w:ins w:id="371" w:author="Felipe Cescato Biscuola" w:date="2019-10-23T16:10:00Z">
      <w:r w:rsidRPr="0062054A">
        <w:rPr>
          <w:rFonts w:ascii="Trebuchet MS" w:hAnsi="Trebuchet MS"/>
          <w:sz w:val="20"/>
        </w:rPr>
        <w:fldChar w:fldCharType="begin"/>
      </w:r>
      <w:r w:rsidRPr="0062054A">
        <w:rPr>
          <w:rFonts w:ascii="Trebuchet MS" w:hAnsi="Trebuchet MS"/>
          <w:sz w:val="20"/>
        </w:rPr>
        <w:instrText>PAGE   \* MERGEFORMAT</w:instrText>
      </w:r>
      <w:r w:rsidRPr="0062054A">
        <w:rPr>
          <w:rFonts w:ascii="Trebuchet MS" w:hAnsi="Trebuchet MS"/>
          <w:sz w:val="20"/>
        </w:rPr>
        <w:fldChar w:fldCharType="separate"/>
      </w:r>
      <w:r>
        <w:rPr>
          <w:rFonts w:ascii="Trebuchet MS" w:hAnsi="Trebuchet MS"/>
          <w:noProof/>
          <w:sz w:val="20"/>
        </w:rPr>
        <w:t>1</w:t>
      </w:r>
      <w:r w:rsidRPr="0062054A">
        <w:rPr>
          <w:rFonts w:ascii="Trebuchet MS" w:hAnsi="Trebuchet MS"/>
          <w:noProof/>
          <w:sz w:val="20"/>
        </w:rPr>
        <w:fldChar w:fldCharType="end"/>
      </w:r>
    </w:ins>
  </w:p>
  <w:p w14:paraId="4A073CFA" w14:textId="77777777" w:rsidR="00710D81" w:rsidRDefault="00710D81" w:rsidP="002F05EE">
    <w:pPr>
      <w:pStyle w:val="Rodap"/>
      <w:rPr>
        <w:ins w:id="372" w:author="Felipe Cescato Biscuola" w:date="2019-10-23T16:10:00Z"/>
        <w:rFonts w:ascii="Times New Roman" w:hAnsi="Times New Roman"/>
        <w:sz w:val="16"/>
      </w:rPr>
    </w:pPr>
  </w:p>
  <w:p w14:paraId="12BB29DA" w14:textId="77777777" w:rsidR="00710D81" w:rsidRPr="002F05EE" w:rsidRDefault="00710D81" w:rsidP="002F05EE">
    <w:pPr>
      <w:pStyle w:val="Rodap"/>
      <w:rPr>
        <w:rFonts w:ascii="Times New Roman" w:hAnsi="Times New Roman"/>
        <w:sz w:val="16"/>
        <w:rPrChange w:id="373" w:author="Felipe Cescato Biscuola" w:date="2019-10-23T16:10: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0C5CE" w14:textId="77777777" w:rsidR="003537E2" w:rsidRDefault="003537E2">
      <w:r>
        <w:separator/>
      </w:r>
    </w:p>
    <w:p w14:paraId="0E913167" w14:textId="77777777" w:rsidR="003537E2" w:rsidRDefault="003537E2"/>
  </w:footnote>
  <w:footnote w:type="continuationSeparator" w:id="0">
    <w:p w14:paraId="51411A21" w14:textId="77777777" w:rsidR="003537E2" w:rsidRDefault="003537E2">
      <w:r>
        <w:continuationSeparator/>
      </w:r>
    </w:p>
    <w:p w14:paraId="4994525B" w14:textId="77777777" w:rsidR="003537E2" w:rsidRDefault="003537E2"/>
  </w:footnote>
  <w:footnote w:type="continuationNotice" w:id="1">
    <w:p w14:paraId="5967F25E" w14:textId="77777777" w:rsidR="003537E2" w:rsidRDefault="003537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AD7DD" w14:textId="77777777" w:rsidR="00710D81" w:rsidRDefault="00710D81" w:rsidP="001F0B79">
    <w:pPr>
      <w:pStyle w:val="Cabealho"/>
      <w:jc w:val="center"/>
      <w:rPr>
        <w:rFonts w:ascii="Tahoma" w:hAnsi="Tahoma" w:cs="Tahoma"/>
        <w:b/>
        <w:sz w:val="18"/>
        <w:szCs w:val="18"/>
      </w:rPr>
    </w:pPr>
  </w:p>
  <w:p w14:paraId="52F7ED96" w14:textId="77777777" w:rsidR="00710D81" w:rsidRDefault="00710D81" w:rsidP="001F0B79">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D5E59" w14:textId="77777777" w:rsidR="00710D81" w:rsidRDefault="00710D81" w:rsidP="002F05EE">
    <w:pPr>
      <w:pStyle w:val="Cabealho"/>
      <w:jc w:val="center"/>
      <w:rPr>
        <w:rFonts w:ascii="Tahoma" w:hAnsi="Tahoma" w:cs="Tahoma"/>
        <w:b/>
        <w:sz w:val="18"/>
        <w:szCs w:val="18"/>
      </w:rPr>
    </w:pPr>
  </w:p>
  <w:p w14:paraId="35E95F3D" w14:textId="77777777" w:rsidR="00710D81" w:rsidRDefault="00710D81" w:rsidP="002F05EE">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52A5" w14:textId="77777777" w:rsidR="00710D81" w:rsidRDefault="00710D81" w:rsidP="001F0B79">
    <w:pPr>
      <w:pStyle w:val="Cabealho"/>
      <w:jc w:val="center"/>
      <w:rPr>
        <w:ins w:id="358" w:author="Felipe Cescato Biscuola" w:date="2019-10-23T16:10:00Z"/>
        <w:rFonts w:ascii="Tahoma" w:hAnsi="Tahoma" w:cs="Tahoma"/>
        <w:b/>
        <w:sz w:val="18"/>
        <w:szCs w:val="18"/>
      </w:rPr>
    </w:pPr>
  </w:p>
  <w:p w14:paraId="54FC69FE" w14:textId="77777777" w:rsidR="00710D81" w:rsidRDefault="00710D81">
    <w:pPr>
      <w:pStyle w:val="Cabealho"/>
      <w:jc w:val="center"/>
      <w:pPrChange w:id="359" w:author="Felipe Cescato Biscuola" w:date="2019-10-23T16:10:00Z">
        <w:pPr>
          <w:pStyle w:val="Cabealho"/>
        </w:pPr>
      </w:pPrChang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FE956" w14:textId="77777777" w:rsidR="00710D81" w:rsidRDefault="00710D81" w:rsidP="002F05EE">
    <w:pPr>
      <w:pStyle w:val="Cabealho"/>
      <w:jc w:val="center"/>
      <w:rPr>
        <w:ins w:id="368" w:author="Felipe Cescato Biscuola" w:date="2019-10-23T16:10:00Z"/>
        <w:rFonts w:ascii="Tahoma" w:hAnsi="Tahoma" w:cs="Tahoma"/>
        <w:b/>
        <w:sz w:val="18"/>
        <w:szCs w:val="18"/>
      </w:rPr>
    </w:pPr>
  </w:p>
  <w:p w14:paraId="16975BCA" w14:textId="77777777" w:rsidR="00710D81" w:rsidRDefault="00710D81">
    <w:pPr>
      <w:pStyle w:val="Cabealho"/>
      <w:jc w:val="center"/>
      <w:pPrChange w:id="369" w:author="Felipe Cescato Biscuola" w:date="2019-10-23T16:10:00Z">
        <w:pPr>
          <w:pStyle w:val="Cabealho"/>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FFC24B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8"/>
    <w:multiLevelType w:val="singleLevel"/>
    <w:tmpl w:val="44C82612"/>
    <w:name w:val="WW8Num12"/>
    <w:lvl w:ilvl="0">
      <w:start w:val="1"/>
      <w:numFmt w:val="lowerRoman"/>
      <w:lvlText w:val="(%1)"/>
      <w:lvlJc w:val="left"/>
      <w:pPr>
        <w:tabs>
          <w:tab w:val="num" w:pos="0"/>
        </w:tabs>
        <w:ind w:left="1440" w:hanging="720"/>
      </w:pPr>
      <w:rPr>
        <w:i w:val="0"/>
      </w:rPr>
    </w:lvl>
  </w:abstractNum>
  <w:abstractNum w:abstractNumId="2" w15:restartNumberingAfterBreak="0">
    <w:nsid w:val="007114EA"/>
    <w:multiLevelType w:val="multilevel"/>
    <w:tmpl w:val="02966D1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267DD6"/>
    <w:multiLevelType w:val="multilevel"/>
    <w:tmpl w:val="7F5C6FE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674CD1"/>
    <w:multiLevelType w:val="multilevel"/>
    <w:tmpl w:val="03D8BCB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BB27D1"/>
    <w:multiLevelType w:val="multilevel"/>
    <w:tmpl w:val="584E2B9E"/>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7" w15:restartNumberingAfterBreak="0">
    <w:nsid w:val="1D7F4AE5"/>
    <w:multiLevelType w:val="hybridMultilevel"/>
    <w:tmpl w:val="C41045B8"/>
    <w:lvl w:ilvl="0" w:tplc="B8B803E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540F4E"/>
    <w:multiLevelType w:val="multilevel"/>
    <w:tmpl w:val="949A3F0E"/>
    <w:lvl w:ilvl="0">
      <w:start w:val="1"/>
      <w:numFmt w:val="decimal"/>
      <w:lvlText w:val="%1."/>
      <w:lvlJc w:val="left"/>
      <w:pPr>
        <w:ind w:left="360" w:hanging="360"/>
      </w:pPr>
      <w:rPr>
        <w:rFonts w:eastAsia="Times New Roman" w:hint="default"/>
        <w:b w:val="0"/>
      </w:rPr>
    </w:lvl>
    <w:lvl w:ilvl="1">
      <w:start w:val="1"/>
      <w:numFmt w:val="decimal"/>
      <w:lvlText w:val="%1.%2."/>
      <w:lvlJc w:val="left"/>
      <w:pPr>
        <w:ind w:left="720" w:hanging="72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440" w:hanging="144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800" w:hanging="180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9" w15:restartNumberingAfterBreak="0">
    <w:nsid w:val="2381382C"/>
    <w:multiLevelType w:val="hybridMultilevel"/>
    <w:tmpl w:val="54024210"/>
    <w:lvl w:ilvl="0" w:tplc="1E9CCEEE">
      <w:start w:val="1"/>
      <w:numFmt w:val="lowerLetter"/>
      <w:lvlText w:val="(%1)"/>
      <w:lvlJc w:val="left"/>
      <w:pPr>
        <w:tabs>
          <w:tab w:val="num" w:pos="1080"/>
        </w:tabs>
        <w:ind w:left="1080" w:hanging="360"/>
      </w:pPr>
      <w:rPr>
        <w:rFonts w:hint="default"/>
      </w:rPr>
    </w:lvl>
    <w:lvl w:ilvl="1" w:tplc="1F14CA72" w:tentative="1">
      <w:start w:val="1"/>
      <w:numFmt w:val="lowerLetter"/>
      <w:lvlText w:val="%2."/>
      <w:lvlJc w:val="left"/>
      <w:pPr>
        <w:tabs>
          <w:tab w:val="num" w:pos="1440"/>
        </w:tabs>
        <w:ind w:left="1440" w:hanging="360"/>
      </w:pPr>
    </w:lvl>
    <w:lvl w:ilvl="2" w:tplc="F2A2F6E0" w:tentative="1">
      <w:start w:val="1"/>
      <w:numFmt w:val="lowerRoman"/>
      <w:lvlText w:val="%3."/>
      <w:lvlJc w:val="right"/>
      <w:pPr>
        <w:tabs>
          <w:tab w:val="num" w:pos="2160"/>
        </w:tabs>
        <w:ind w:left="2160" w:hanging="180"/>
      </w:pPr>
    </w:lvl>
    <w:lvl w:ilvl="3" w:tplc="AB50AD8E" w:tentative="1">
      <w:start w:val="1"/>
      <w:numFmt w:val="decimal"/>
      <w:lvlText w:val="%4."/>
      <w:lvlJc w:val="left"/>
      <w:pPr>
        <w:tabs>
          <w:tab w:val="num" w:pos="2880"/>
        </w:tabs>
        <w:ind w:left="2880" w:hanging="360"/>
      </w:pPr>
    </w:lvl>
    <w:lvl w:ilvl="4" w:tplc="CC2A25AC" w:tentative="1">
      <w:start w:val="1"/>
      <w:numFmt w:val="lowerLetter"/>
      <w:lvlText w:val="%5."/>
      <w:lvlJc w:val="left"/>
      <w:pPr>
        <w:tabs>
          <w:tab w:val="num" w:pos="3600"/>
        </w:tabs>
        <w:ind w:left="3600" w:hanging="360"/>
      </w:pPr>
    </w:lvl>
    <w:lvl w:ilvl="5" w:tplc="B114DCC0" w:tentative="1">
      <w:start w:val="1"/>
      <w:numFmt w:val="lowerRoman"/>
      <w:lvlText w:val="%6."/>
      <w:lvlJc w:val="right"/>
      <w:pPr>
        <w:tabs>
          <w:tab w:val="num" w:pos="4320"/>
        </w:tabs>
        <w:ind w:left="4320" w:hanging="180"/>
      </w:pPr>
    </w:lvl>
    <w:lvl w:ilvl="6" w:tplc="612418F8" w:tentative="1">
      <w:start w:val="1"/>
      <w:numFmt w:val="decimal"/>
      <w:lvlText w:val="%7."/>
      <w:lvlJc w:val="left"/>
      <w:pPr>
        <w:tabs>
          <w:tab w:val="num" w:pos="5040"/>
        </w:tabs>
        <w:ind w:left="5040" w:hanging="360"/>
      </w:pPr>
    </w:lvl>
    <w:lvl w:ilvl="7" w:tplc="4E2C81A2" w:tentative="1">
      <w:start w:val="1"/>
      <w:numFmt w:val="lowerLetter"/>
      <w:lvlText w:val="%8."/>
      <w:lvlJc w:val="left"/>
      <w:pPr>
        <w:tabs>
          <w:tab w:val="num" w:pos="5760"/>
        </w:tabs>
        <w:ind w:left="5760" w:hanging="360"/>
      </w:pPr>
    </w:lvl>
    <w:lvl w:ilvl="8" w:tplc="921601A2" w:tentative="1">
      <w:start w:val="1"/>
      <w:numFmt w:val="lowerRoman"/>
      <w:lvlText w:val="%9."/>
      <w:lvlJc w:val="right"/>
      <w:pPr>
        <w:tabs>
          <w:tab w:val="num" w:pos="6480"/>
        </w:tabs>
        <w:ind w:left="6480" w:hanging="180"/>
      </w:pPr>
    </w:lvl>
  </w:abstractNum>
  <w:abstractNum w:abstractNumId="10" w15:restartNumberingAfterBreak="0">
    <w:nsid w:val="26902879"/>
    <w:multiLevelType w:val="hybridMultilevel"/>
    <w:tmpl w:val="180E5542"/>
    <w:lvl w:ilvl="0" w:tplc="C1A676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9FC73A2"/>
    <w:multiLevelType w:val="multilevel"/>
    <w:tmpl w:val="CF0A63F4"/>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ED296C"/>
    <w:multiLevelType w:val="hybridMultilevel"/>
    <w:tmpl w:val="EF0A05AA"/>
    <w:lvl w:ilvl="0" w:tplc="C5BC6A1A">
      <w:start w:val="1"/>
      <w:numFmt w:val="lowerLetter"/>
      <w:lvlText w:val="%1)"/>
      <w:lvlJc w:val="left"/>
      <w:pPr>
        <w:ind w:left="8015" w:hanging="360"/>
      </w:pPr>
      <w:rPr>
        <w:rFonts w:ascii="Trebuchet MS" w:hAnsi="Trebuchet M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0F43EC8"/>
    <w:multiLevelType w:val="multilevel"/>
    <w:tmpl w:val="848A156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AB30DA"/>
    <w:multiLevelType w:val="multilevel"/>
    <w:tmpl w:val="98F6B2D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5E4A93"/>
    <w:multiLevelType w:val="hybridMultilevel"/>
    <w:tmpl w:val="54D84598"/>
    <w:lvl w:ilvl="0" w:tplc="C97ACD60">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D80C2E"/>
    <w:multiLevelType w:val="hybridMultilevel"/>
    <w:tmpl w:val="EBE41614"/>
    <w:lvl w:ilvl="0" w:tplc="FE2C9AE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C525FD7"/>
    <w:multiLevelType w:val="hybridMultilevel"/>
    <w:tmpl w:val="78245B82"/>
    <w:lvl w:ilvl="0" w:tplc="E68AF63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F375C6A"/>
    <w:multiLevelType w:val="multilevel"/>
    <w:tmpl w:val="C200F5D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7738CE"/>
    <w:multiLevelType w:val="hybridMultilevel"/>
    <w:tmpl w:val="DDC6747E"/>
    <w:lvl w:ilvl="0" w:tplc="DB003CE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9F87143"/>
    <w:multiLevelType w:val="multilevel"/>
    <w:tmpl w:val="41BAE90A"/>
    <w:lvl w:ilvl="0">
      <w:start w:val="8"/>
      <w:numFmt w:val="decimal"/>
      <w:lvlText w:val="%1."/>
      <w:lvlJc w:val="left"/>
      <w:pPr>
        <w:tabs>
          <w:tab w:val="num" w:pos="360"/>
        </w:tabs>
        <w:ind w:left="360" w:hanging="360"/>
      </w:pPr>
      <w:rPr>
        <w:rFonts w:hint="default"/>
      </w:rPr>
    </w:lvl>
    <w:lvl w:ilvl="1">
      <w:start w:val="1"/>
      <w:numFmt w:val="decimal"/>
      <w:lvlText w:val="9.%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506F0A9E"/>
    <w:multiLevelType w:val="multilevel"/>
    <w:tmpl w:val="B6FC51A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4C0A9B"/>
    <w:multiLevelType w:val="multilevel"/>
    <w:tmpl w:val="0792B2EE"/>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szCs w:val="2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557BD1"/>
    <w:multiLevelType w:val="multilevel"/>
    <w:tmpl w:val="4A9E132C"/>
    <w:lvl w:ilvl="0">
      <w:start w:val="9"/>
      <w:numFmt w:val="decimal"/>
      <w:lvlText w:val="%1."/>
      <w:lvlJc w:val="left"/>
      <w:pPr>
        <w:tabs>
          <w:tab w:val="num" w:pos="360"/>
        </w:tabs>
        <w:ind w:left="360" w:hanging="360"/>
      </w:pPr>
      <w:rPr>
        <w:rFonts w:hint="default"/>
      </w:rPr>
    </w:lvl>
    <w:lvl w:ilvl="1">
      <w:start w:val="1"/>
      <w:numFmt w:val="decimal"/>
      <w:lvlText w:val="10.%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5EE838E0"/>
    <w:multiLevelType w:val="hybridMultilevel"/>
    <w:tmpl w:val="8214BAE6"/>
    <w:lvl w:ilvl="0" w:tplc="0416001B">
      <w:start w:val="1"/>
      <w:numFmt w:val="lowerRoman"/>
      <w:lvlText w:val="%1."/>
      <w:lvlJc w:val="righ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7" w15:restartNumberingAfterBreak="0">
    <w:nsid w:val="62D71B82"/>
    <w:multiLevelType w:val="multilevel"/>
    <w:tmpl w:val="510482E6"/>
    <w:lvl w:ilvl="0">
      <w:start w:val="2"/>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E5501DF"/>
    <w:multiLevelType w:val="hybridMultilevel"/>
    <w:tmpl w:val="D2825F00"/>
    <w:lvl w:ilvl="0" w:tplc="DA462826">
      <w:start w:val="1"/>
      <w:numFmt w:val="upperRoman"/>
      <w:pStyle w:val="Parties"/>
      <w:lvlText w:val="%1."/>
      <w:lvlJc w:val="left"/>
      <w:pPr>
        <w:tabs>
          <w:tab w:val="num" w:pos="709"/>
        </w:tabs>
        <w:ind w:left="709" w:hanging="709"/>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15112AE"/>
    <w:multiLevelType w:val="hybridMultilevel"/>
    <w:tmpl w:val="7AD84618"/>
    <w:lvl w:ilvl="0" w:tplc="12D249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74006CB4"/>
    <w:multiLevelType w:val="multilevel"/>
    <w:tmpl w:val="6EC27F52"/>
    <w:lvl w:ilvl="0">
      <w:start w:val="6"/>
      <w:numFmt w:val="decimal"/>
      <w:lvlText w:val="%1"/>
      <w:lvlJc w:val="left"/>
      <w:pPr>
        <w:ind w:left="465" w:hanging="465"/>
      </w:pPr>
      <w:rPr>
        <w:rFonts w:cs="Times New Roman" w:hint="default"/>
        <w:i/>
      </w:rPr>
    </w:lvl>
    <w:lvl w:ilvl="1">
      <w:start w:val="20"/>
      <w:numFmt w:val="decimal"/>
      <w:pStyle w:val="Legal2L2"/>
      <w:lvlText w:val="%1.%2"/>
      <w:lvlJc w:val="left"/>
      <w:pPr>
        <w:ind w:left="1170" w:hanging="465"/>
      </w:pPr>
      <w:rPr>
        <w:rFonts w:cs="Times New Roman" w:hint="default"/>
        <w:i w:val="0"/>
      </w:rPr>
    </w:lvl>
    <w:lvl w:ilvl="2">
      <w:start w:val="1"/>
      <w:numFmt w:val="decimal"/>
      <w:lvlText w:val="%1.%2.%3"/>
      <w:lvlJc w:val="left"/>
      <w:pPr>
        <w:ind w:left="2130" w:hanging="720"/>
      </w:pPr>
      <w:rPr>
        <w:rFonts w:cs="Times New Roman" w:hint="default"/>
        <w:i w:val="0"/>
      </w:rPr>
    </w:lvl>
    <w:lvl w:ilvl="3">
      <w:start w:val="1"/>
      <w:numFmt w:val="decimal"/>
      <w:lvlText w:val="%1.%2.%3.%4"/>
      <w:lvlJc w:val="left"/>
      <w:pPr>
        <w:ind w:left="2835" w:hanging="720"/>
      </w:pPr>
      <w:rPr>
        <w:rFonts w:cs="Times New Roman" w:hint="default"/>
        <w:i/>
      </w:rPr>
    </w:lvl>
    <w:lvl w:ilvl="4">
      <w:start w:val="1"/>
      <w:numFmt w:val="decimal"/>
      <w:lvlText w:val="%1.%2.%3.%4.%5"/>
      <w:lvlJc w:val="left"/>
      <w:pPr>
        <w:ind w:left="3900" w:hanging="1080"/>
      </w:pPr>
      <w:rPr>
        <w:rFonts w:cs="Times New Roman" w:hint="default"/>
        <w:i/>
      </w:rPr>
    </w:lvl>
    <w:lvl w:ilvl="5">
      <w:start w:val="1"/>
      <w:numFmt w:val="decimal"/>
      <w:lvlText w:val="%1.%2.%3.%4.%5.%6"/>
      <w:lvlJc w:val="left"/>
      <w:pPr>
        <w:ind w:left="4965" w:hanging="1440"/>
      </w:pPr>
      <w:rPr>
        <w:rFonts w:cs="Times New Roman" w:hint="default"/>
        <w:i/>
      </w:rPr>
    </w:lvl>
    <w:lvl w:ilvl="6">
      <w:start w:val="1"/>
      <w:numFmt w:val="decimal"/>
      <w:lvlText w:val="%1.%2.%3.%4.%5.%6.%7"/>
      <w:lvlJc w:val="left"/>
      <w:pPr>
        <w:ind w:left="5670" w:hanging="1440"/>
      </w:pPr>
      <w:rPr>
        <w:rFonts w:cs="Times New Roman" w:hint="default"/>
        <w:i/>
      </w:rPr>
    </w:lvl>
    <w:lvl w:ilvl="7">
      <w:start w:val="1"/>
      <w:numFmt w:val="decimal"/>
      <w:lvlText w:val="%1.%2.%3.%4.%5.%6.%7.%8"/>
      <w:lvlJc w:val="left"/>
      <w:pPr>
        <w:ind w:left="6735" w:hanging="1800"/>
      </w:pPr>
      <w:rPr>
        <w:rFonts w:cs="Times New Roman" w:hint="default"/>
        <w:i/>
      </w:rPr>
    </w:lvl>
    <w:lvl w:ilvl="8">
      <w:start w:val="1"/>
      <w:numFmt w:val="decimal"/>
      <w:lvlText w:val="%1.%2.%3.%4.%5.%6.%7.%8.%9"/>
      <w:lvlJc w:val="left"/>
      <w:pPr>
        <w:ind w:left="7440" w:hanging="1800"/>
      </w:pPr>
      <w:rPr>
        <w:rFonts w:cs="Times New Roman" w:hint="default"/>
        <w:i/>
      </w:rPr>
    </w:lvl>
  </w:abstractNum>
  <w:abstractNum w:abstractNumId="32" w15:restartNumberingAfterBreak="0">
    <w:nsid w:val="74D30DAB"/>
    <w:multiLevelType w:val="multilevel"/>
    <w:tmpl w:val="239A3D28"/>
    <w:lvl w:ilvl="0">
      <w:start w:val="4"/>
      <w:numFmt w:val="decimal"/>
      <w:lvlText w:val="%1."/>
      <w:lvlJc w:val="left"/>
      <w:pPr>
        <w:ind w:left="720" w:hanging="720"/>
      </w:pPr>
      <w:rPr>
        <w:rFonts w:hint="default"/>
      </w:rPr>
    </w:lvl>
    <w:lvl w:ilvl="1">
      <w:start w:val="1"/>
      <w:numFmt w:val="decimal"/>
      <w:lvlText w:val="%1.%2."/>
      <w:lvlJc w:val="left"/>
      <w:pPr>
        <w:ind w:left="850" w:hanging="720"/>
      </w:pPr>
      <w:rPr>
        <w:rFonts w:hint="default"/>
      </w:rPr>
    </w:lvl>
    <w:lvl w:ilvl="2">
      <w:start w:val="5"/>
      <w:numFmt w:val="decimal"/>
      <w:lvlText w:val="%1.%2.%3."/>
      <w:lvlJc w:val="left"/>
      <w:pPr>
        <w:ind w:left="980" w:hanging="720"/>
      </w:pPr>
      <w:rPr>
        <w:rFonts w:hint="default"/>
      </w:rPr>
    </w:lvl>
    <w:lvl w:ilvl="3">
      <w:start w:val="7"/>
      <w:numFmt w:val="decimal"/>
      <w:lvlText w:val="%1.%2.%3.%4."/>
      <w:lvlJc w:val="left"/>
      <w:pPr>
        <w:ind w:left="1110" w:hanging="72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33" w15:restartNumberingAfterBreak="0">
    <w:nsid w:val="79D82C0A"/>
    <w:multiLevelType w:val="multilevel"/>
    <w:tmpl w:val="9052348E"/>
    <w:lvl w:ilvl="0">
      <w:start w:val="4"/>
      <w:numFmt w:val="decimal"/>
      <w:lvlText w:val="%1"/>
      <w:lvlJc w:val="left"/>
      <w:pPr>
        <w:ind w:left="570" w:hanging="570"/>
      </w:pPr>
      <w:rPr>
        <w:rFonts w:hint="default"/>
      </w:rPr>
    </w:lvl>
    <w:lvl w:ilvl="1">
      <w:start w:val="15"/>
      <w:numFmt w:val="decimal"/>
      <w:lvlText w:val="%1.%2"/>
      <w:lvlJc w:val="left"/>
      <w:pPr>
        <w:ind w:left="570" w:hanging="57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8B77A6"/>
    <w:multiLevelType w:val="multilevel"/>
    <w:tmpl w:val="FF6A4D2A"/>
    <w:lvl w:ilvl="0">
      <w:start w:val="1"/>
      <w:numFmt w:val="decimal"/>
      <w:pStyle w:val="Level1"/>
      <w:lvlText w:val="%1"/>
      <w:lvlJc w:val="left"/>
      <w:pPr>
        <w:tabs>
          <w:tab w:val="num" w:pos="747"/>
        </w:tabs>
        <w:ind w:left="747" w:hanging="567"/>
      </w:pPr>
      <w:rPr>
        <w:b/>
        <w:i w:val="0"/>
        <w:sz w:val="20"/>
        <w:szCs w:val="20"/>
        <w:lang w:val="pt-BR"/>
      </w:rPr>
    </w:lvl>
    <w:lvl w:ilvl="1">
      <w:start w:val="1"/>
      <w:numFmt w:val="decimal"/>
      <w:pStyle w:val="Level2"/>
      <w:lvlText w:val="%1.%2"/>
      <w:lvlJc w:val="left"/>
      <w:pPr>
        <w:tabs>
          <w:tab w:val="num" w:pos="1040"/>
        </w:tabs>
        <w:ind w:left="1040" w:hanging="680"/>
      </w:pPr>
      <w:rPr>
        <w:b/>
        <w:i w:val="0"/>
        <w:sz w:val="20"/>
        <w:szCs w:val="20"/>
      </w:rPr>
    </w:lvl>
    <w:lvl w:ilvl="2">
      <w:start w:val="1"/>
      <w:numFmt w:val="decimal"/>
      <w:pStyle w:val="Level3"/>
      <w:lvlText w:val="%1.%2.%3"/>
      <w:lvlJc w:val="left"/>
      <w:pPr>
        <w:tabs>
          <w:tab w:val="num" w:pos="1874"/>
        </w:tabs>
        <w:ind w:left="1874" w:hanging="794"/>
      </w:pPr>
      <w:rPr>
        <w:b/>
        <w:i w:val="0"/>
        <w:sz w:val="20"/>
        <w:szCs w:val="20"/>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abstractNum w:abstractNumId="35"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1854"/>
        </w:tabs>
        <w:ind w:left="1638"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36" w15:restartNumberingAfterBreak="0">
    <w:nsid w:val="7FAE791A"/>
    <w:multiLevelType w:val="multilevel"/>
    <w:tmpl w:val="7430F32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20"/>
  </w:num>
  <w:num w:numId="4">
    <w:abstractNumId w:val="24"/>
  </w:num>
  <w:num w:numId="5">
    <w:abstractNumId w:val="21"/>
  </w:num>
  <w:num w:numId="6">
    <w:abstractNumId w:val="25"/>
  </w:num>
  <w:num w:numId="7">
    <w:abstractNumId w:val="22"/>
  </w:num>
  <w:num w:numId="8">
    <w:abstractNumId w:val="12"/>
  </w:num>
  <w:num w:numId="9">
    <w:abstractNumId w:val="30"/>
  </w:num>
  <w:num w:numId="10">
    <w:abstractNumId w:val="28"/>
  </w:num>
  <w:num w:numId="11">
    <w:abstractNumId w:val="0"/>
  </w:num>
  <w:num w:numId="12">
    <w:abstractNumId w:val="31"/>
  </w:num>
  <w:num w:numId="13">
    <w:abstractNumId w:val="35"/>
  </w:num>
  <w:num w:numId="14">
    <w:abstractNumId w:val="23"/>
  </w:num>
  <w:num w:numId="15">
    <w:abstractNumId w:val="5"/>
  </w:num>
  <w:num w:numId="16">
    <w:abstractNumId w:val="8"/>
  </w:num>
  <w:num w:numId="17">
    <w:abstractNumId w:val="27"/>
  </w:num>
  <w:num w:numId="18">
    <w:abstractNumId w:val="2"/>
  </w:num>
  <w:num w:numId="19">
    <w:abstractNumId w:val="18"/>
  </w:num>
  <w:num w:numId="20">
    <w:abstractNumId w:val="17"/>
  </w:num>
  <w:num w:numId="21">
    <w:abstractNumId w:val="10"/>
  </w:num>
  <w:num w:numId="22">
    <w:abstractNumId w:val="7"/>
  </w:num>
  <w:num w:numId="23">
    <w:abstractNumId w:val="15"/>
  </w:num>
  <w:num w:numId="24">
    <w:abstractNumId w:val="16"/>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11"/>
  </w:num>
  <w:num w:numId="28">
    <w:abstractNumId w:val="4"/>
  </w:num>
  <w:num w:numId="29">
    <w:abstractNumId w:val="19"/>
  </w:num>
  <w:num w:numId="30">
    <w:abstractNumId w:val="36"/>
  </w:num>
  <w:num w:numId="31">
    <w:abstractNumId w:val="14"/>
  </w:num>
  <w:num w:numId="32">
    <w:abstractNumId w:val="13"/>
  </w:num>
  <w:num w:numId="33">
    <w:abstractNumId w:val="3"/>
  </w:num>
  <w:num w:numId="34">
    <w:abstractNumId w:val="32"/>
  </w:num>
  <w:num w:numId="35">
    <w:abstractNumId w:val="33"/>
  </w:num>
  <w:num w:numId="36">
    <w:abstractNumId w:val="2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Eugênia Castellari">
    <w15:presenceInfo w15:providerId="Windows Live" w15:userId="72f17cc440343d31"/>
  </w15:person>
  <w15:person w15:author="Felipe Cescato Biscuola">
    <w15:presenceInfo w15:providerId="Windows Live" w15:userId="1f2b407866b9b485"/>
  </w15:person>
  <w15:person w15:author="Rose Souza">
    <w15:presenceInfo w15:providerId="AD" w15:userId="S-1-5-21-3489419335-3697881435-3851287946-1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activeWritingStyle w:appName="MSWord" w:lang="pt-BR" w:vendorID="1" w:dllVersion="513" w:checkStyle="1"/>
  <w:activeWritingStyle w:appName="MSWord" w:lang="pt-PT"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6"/>
  <w:hyphenationZone w:val="14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3D"/>
    <w:rsid w:val="000000D3"/>
    <w:rsid w:val="00000CA5"/>
    <w:rsid w:val="0000164D"/>
    <w:rsid w:val="00001742"/>
    <w:rsid w:val="00001DF6"/>
    <w:rsid w:val="000021C5"/>
    <w:rsid w:val="0000232A"/>
    <w:rsid w:val="000028C5"/>
    <w:rsid w:val="00002E95"/>
    <w:rsid w:val="0000310E"/>
    <w:rsid w:val="0000335B"/>
    <w:rsid w:val="00004581"/>
    <w:rsid w:val="00004A05"/>
    <w:rsid w:val="00004D6D"/>
    <w:rsid w:val="00005910"/>
    <w:rsid w:val="00005A21"/>
    <w:rsid w:val="0000618A"/>
    <w:rsid w:val="0000627A"/>
    <w:rsid w:val="00006464"/>
    <w:rsid w:val="000065BA"/>
    <w:rsid w:val="00007824"/>
    <w:rsid w:val="00007CBA"/>
    <w:rsid w:val="0001053E"/>
    <w:rsid w:val="00011B49"/>
    <w:rsid w:val="0001208D"/>
    <w:rsid w:val="0001219E"/>
    <w:rsid w:val="000126E6"/>
    <w:rsid w:val="00012814"/>
    <w:rsid w:val="0001299F"/>
    <w:rsid w:val="00012B3C"/>
    <w:rsid w:val="00012C6B"/>
    <w:rsid w:val="00012DF5"/>
    <w:rsid w:val="00013928"/>
    <w:rsid w:val="00013DD6"/>
    <w:rsid w:val="0001411A"/>
    <w:rsid w:val="00014581"/>
    <w:rsid w:val="00014CC9"/>
    <w:rsid w:val="000151A4"/>
    <w:rsid w:val="00015DC5"/>
    <w:rsid w:val="0001683B"/>
    <w:rsid w:val="00016B06"/>
    <w:rsid w:val="000178E6"/>
    <w:rsid w:val="000179F2"/>
    <w:rsid w:val="0002094C"/>
    <w:rsid w:val="00021246"/>
    <w:rsid w:val="0002125C"/>
    <w:rsid w:val="000213DC"/>
    <w:rsid w:val="00021BF6"/>
    <w:rsid w:val="00022321"/>
    <w:rsid w:val="0002256D"/>
    <w:rsid w:val="000228A3"/>
    <w:rsid w:val="000231AE"/>
    <w:rsid w:val="000239E5"/>
    <w:rsid w:val="00023DB1"/>
    <w:rsid w:val="0002448B"/>
    <w:rsid w:val="0002570C"/>
    <w:rsid w:val="0002595C"/>
    <w:rsid w:val="0002595D"/>
    <w:rsid w:val="00025F2C"/>
    <w:rsid w:val="00025FE6"/>
    <w:rsid w:val="0002712F"/>
    <w:rsid w:val="00027909"/>
    <w:rsid w:val="00027CB0"/>
    <w:rsid w:val="000305C8"/>
    <w:rsid w:val="00032736"/>
    <w:rsid w:val="00033A9C"/>
    <w:rsid w:val="00034E25"/>
    <w:rsid w:val="00034EA5"/>
    <w:rsid w:val="000358C0"/>
    <w:rsid w:val="00035A2E"/>
    <w:rsid w:val="00035F67"/>
    <w:rsid w:val="000367F6"/>
    <w:rsid w:val="00036EC9"/>
    <w:rsid w:val="00037802"/>
    <w:rsid w:val="0004020D"/>
    <w:rsid w:val="000406C5"/>
    <w:rsid w:val="000418D9"/>
    <w:rsid w:val="000431DD"/>
    <w:rsid w:val="00043A0C"/>
    <w:rsid w:val="00044544"/>
    <w:rsid w:val="00044704"/>
    <w:rsid w:val="00045419"/>
    <w:rsid w:val="00045583"/>
    <w:rsid w:val="0004615E"/>
    <w:rsid w:val="000470FA"/>
    <w:rsid w:val="0004739B"/>
    <w:rsid w:val="000501C6"/>
    <w:rsid w:val="00050F76"/>
    <w:rsid w:val="00051006"/>
    <w:rsid w:val="000518CF"/>
    <w:rsid w:val="00051A12"/>
    <w:rsid w:val="00051DBF"/>
    <w:rsid w:val="00052152"/>
    <w:rsid w:val="000522CE"/>
    <w:rsid w:val="00052441"/>
    <w:rsid w:val="00052519"/>
    <w:rsid w:val="00052780"/>
    <w:rsid w:val="00053F3B"/>
    <w:rsid w:val="0005499D"/>
    <w:rsid w:val="00054BCE"/>
    <w:rsid w:val="00054DA3"/>
    <w:rsid w:val="000561B0"/>
    <w:rsid w:val="000565C3"/>
    <w:rsid w:val="0005670C"/>
    <w:rsid w:val="00056CB8"/>
    <w:rsid w:val="00057093"/>
    <w:rsid w:val="00057308"/>
    <w:rsid w:val="00057737"/>
    <w:rsid w:val="00057B72"/>
    <w:rsid w:val="0006002B"/>
    <w:rsid w:val="0006148C"/>
    <w:rsid w:val="000616DF"/>
    <w:rsid w:val="00061C40"/>
    <w:rsid w:val="00061D31"/>
    <w:rsid w:val="000625AE"/>
    <w:rsid w:val="00062709"/>
    <w:rsid w:val="00063C37"/>
    <w:rsid w:val="0006455D"/>
    <w:rsid w:val="00064CB9"/>
    <w:rsid w:val="00064FB9"/>
    <w:rsid w:val="00064FF6"/>
    <w:rsid w:val="00065971"/>
    <w:rsid w:val="00065C36"/>
    <w:rsid w:val="00066162"/>
    <w:rsid w:val="00066CEC"/>
    <w:rsid w:val="00067748"/>
    <w:rsid w:val="00067753"/>
    <w:rsid w:val="00067E40"/>
    <w:rsid w:val="0007118C"/>
    <w:rsid w:val="000727DB"/>
    <w:rsid w:val="00072DE2"/>
    <w:rsid w:val="00072E37"/>
    <w:rsid w:val="000732FF"/>
    <w:rsid w:val="00073861"/>
    <w:rsid w:val="000762AB"/>
    <w:rsid w:val="00076527"/>
    <w:rsid w:val="00076EBE"/>
    <w:rsid w:val="00077E1E"/>
    <w:rsid w:val="00080315"/>
    <w:rsid w:val="000803E8"/>
    <w:rsid w:val="00080962"/>
    <w:rsid w:val="000817BD"/>
    <w:rsid w:val="00082638"/>
    <w:rsid w:val="00083869"/>
    <w:rsid w:val="00083E63"/>
    <w:rsid w:val="00083F7C"/>
    <w:rsid w:val="000842A6"/>
    <w:rsid w:val="000849FD"/>
    <w:rsid w:val="00084D44"/>
    <w:rsid w:val="0008512B"/>
    <w:rsid w:val="00085966"/>
    <w:rsid w:val="00086BA3"/>
    <w:rsid w:val="00086DC1"/>
    <w:rsid w:val="0008704D"/>
    <w:rsid w:val="000876A1"/>
    <w:rsid w:val="000907F4"/>
    <w:rsid w:val="000908F3"/>
    <w:rsid w:val="0009196A"/>
    <w:rsid w:val="000919A8"/>
    <w:rsid w:val="00093AF4"/>
    <w:rsid w:val="00094DF4"/>
    <w:rsid w:val="00094F89"/>
    <w:rsid w:val="00095713"/>
    <w:rsid w:val="00095791"/>
    <w:rsid w:val="00096D16"/>
    <w:rsid w:val="00096DD0"/>
    <w:rsid w:val="00096F3F"/>
    <w:rsid w:val="00097833"/>
    <w:rsid w:val="00097DC8"/>
    <w:rsid w:val="000A1631"/>
    <w:rsid w:val="000A1747"/>
    <w:rsid w:val="000A1800"/>
    <w:rsid w:val="000A1D76"/>
    <w:rsid w:val="000A23CF"/>
    <w:rsid w:val="000A2C04"/>
    <w:rsid w:val="000A31F4"/>
    <w:rsid w:val="000A3B2E"/>
    <w:rsid w:val="000A3ED9"/>
    <w:rsid w:val="000A5183"/>
    <w:rsid w:val="000A56AE"/>
    <w:rsid w:val="000A630A"/>
    <w:rsid w:val="000A6339"/>
    <w:rsid w:val="000A6722"/>
    <w:rsid w:val="000A6A07"/>
    <w:rsid w:val="000A7A75"/>
    <w:rsid w:val="000B024F"/>
    <w:rsid w:val="000B09AF"/>
    <w:rsid w:val="000B1AE1"/>
    <w:rsid w:val="000B1AE8"/>
    <w:rsid w:val="000B2AFD"/>
    <w:rsid w:val="000B32AC"/>
    <w:rsid w:val="000B3BC9"/>
    <w:rsid w:val="000B411E"/>
    <w:rsid w:val="000B5257"/>
    <w:rsid w:val="000B5314"/>
    <w:rsid w:val="000B5CEA"/>
    <w:rsid w:val="000B78B0"/>
    <w:rsid w:val="000C07B1"/>
    <w:rsid w:val="000C099B"/>
    <w:rsid w:val="000C1B45"/>
    <w:rsid w:val="000C2125"/>
    <w:rsid w:val="000C291C"/>
    <w:rsid w:val="000C2FA0"/>
    <w:rsid w:val="000C3D88"/>
    <w:rsid w:val="000C487B"/>
    <w:rsid w:val="000C4937"/>
    <w:rsid w:val="000C49E8"/>
    <w:rsid w:val="000C4A38"/>
    <w:rsid w:val="000C651E"/>
    <w:rsid w:val="000C67DB"/>
    <w:rsid w:val="000C6831"/>
    <w:rsid w:val="000C6942"/>
    <w:rsid w:val="000C70D4"/>
    <w:rsid w:val="000C71D3"/>
    <w:rsid w:val="000C784C"/>
    <w:rsid w:val="000C7B0B"/>
    <w:rsid w:val="000C7CAF"/>
    <w:rsid w:val="000C7EDB"/>
    <w:rsid w:val="000D0272"/>
    <w:rsid w:val="000D1055"/>
    <w:rsid w:val="000D1E14"/>
    <w:rsid w:val="000D2085"/>
    <w:rsid w:val="000D2D0D"/>
    <w:rsid w:val="000D2E16"/>
    <w:rsid w:val="000D3041"/>
    <w:rsid w:val="000D3076"/>
    <w:rsid w:val="000D3E61"/>
    <w:rsid w:val="000D527A"/>
    <w:rsid w:val="000D5CFF"/>
    <w:rsid w:val="000D6156"/>
    <w:rsid w:val="000D77E7"/>
    <w:rsid w:val="000E04F3"/>
    <w:rsid w:val="000E1840"/>
    <w:rsid w:val="000E1B28"/>
    <w:rsid w:val="000E25AE"/>
    <w:rsid w:val="000E2E4A"/>
    <w:rsid w:val="000E3004"/>
    <w:rsid w:val="000E440C"/>
    <w:rsid w:val="000E487D"/>
    <w:rsid w:val="000E5184"/>
    <w:rsid w:val="000E5418"/>
    <w:rsid w:val="000E56C5"/>
    <w:rsid w:val="000F1350"/>
    <w:rsid w:val="000F26AF"/>
    <w:rsid w:val="000F36BE"/>
    <w:rsid w:val="000F384A"/>
    <w:rsid w:val="000F3B47"/>
    <w:rsid w:val="000F43DC"/>
    <w:rsid w:val="000F4F66"/>
    <w:rsid w:val="000F50A3"/>
    <w:rsid w:val="000F5347"/>
    <w:rsid w:val="000F55EF"/>
    <w:rsid w:val="000F58F9"/>
    <w:rsid w:val="000F5BEB"/>
    <w:rsid w:val="000F64C8"/>
    <w:rsid w:val="000F66BA"/>
    <w:rsid w:val="000F6C44"/>
    <w:rsid w:val="001006E5"/>
    <w:rsid w:val="001008BA"/>
    <w:rsid w:val="00100B24"/>
    <w:rsid w:val="001011C5"/>
    <w:rsid w:val="001017BB"/>
    <w:rsid w:val="0010282F"/>
    <w:rsid w:val="00102CD7"/>
    <w:rsid w:val="00104F7A"/>
    <w:rsid w:val="001052B7"/>
    <w:rsid w:val="00105774"/>
    <w:rsid w:val="0010591D"/>
    <w:rsid w:val="00106E23"/>
    <w:rsid w:val="00107B33"/>
    <w:rsid w:val="00110EF5"/>
    <w:rsid w:val="00111123"/>
    <w:rsid w:val="00112205"/>
    <w:rsid w:val="00112400"/>
    <w:rsid w:val="00112633"/>
    <w:rsid w:val="0011311F"/>
    <w:rsid w:val="0011371D"/>
    <w:rsid w:val="00115578"/>
    <w:rsid w:val="001157C0"/>
    <w:rsid w:val="00116DE3"/>
    <w:rsid w:val="00120F92"/>
    <w:rsid w:val="0012162B"/>
    <w:rsid w:val="00121822"/>
    <w:rsid w:val="0012215E"/>
    <w:rsid w:val="001225F5"/>
    <w:rsid w:val="0012273D"/>
    <w:rsid w:val="00122D61"/>
    <w:rsid w:val="00122F18"/>
    <w:rsid w:val="001233B8"/>
    <w:rsid w:val="001236FE"/>
    <w:rsid w:val="00124636"/>
    <w:rsid w:val="001270C6"/>
    <w:rsid w:val="0012738A"/>
    <w:rsid w:val="00127E00"/>
    <w:rsid w:val="00130765"/>
    <w:rsid w:val="001307C3"/>
    <w:rsid w:val="00130DC8"/>
    <w:rsid w:val="001320F0"/>
    <w:rsid w:val="00132548"/>
    <w:rsid w:val="00132A2C"/>
    <w:rsid w:val="00132AC2"/>
    <w:rsid w:val="00132DC2"/>
    <w:rsid w:val="0013571B"/>
    <w:rsid w:val="00135B3F"/>
    <w:rsid w:val="00135BEB"/>
    <w:rsid w:val="001360A9"/>
    <w:rsid w:val="001368AA"/>
    <w:rsid w:val="00136DF1"/>
    <w:rsid w:val="001370D8"/>
    <w:rsid w:val="00137756"/>
    <w:rsid w:val="00137769"/>
    <w:rsid w:val="00140027"/>
    <w:rsid w:val="0014004B"/>
    <w:rsid w:val="001405A8"/>
    <w:rsid w:val="00142927"/>
    <w:rsid w:val="00142B16"/>
    <w:rsid w:val="00143194"/>
    <w:rsid w:val="00143636"/>
    <w:rsid w:val="00143F0C"/>
    <w:rsid w:val="001440B6"/>
    <w:rsid w:val="001445A6"/>
    <w:rsid w:val="00144A9E"/>
    <w:rsid w:val="00144CAA"/>
    <w:rsid w:val="00144D79"/>
    <w:rsid w:val="0014562E"/>
    <w:rsid w:val="001459F6"/>
    <w:rsid w:val="00146F26"/>
    <w:rsid w:val="00146F87"/>
    <w:rsid w:val="0014715E"/>
    <w:rsid w:val="00147BD3"/>
    <w:rsid w:val="00147CB3"/>
    <w:rsid w:val="00147EF1"/>
    <w:rsid w:val="001509B6"/>
    <w:rsid w:val="00150A41"/>
    <w:rsid w:val="00150EBC"/>
    <w:rsid w:val="00151041"/>
    <w:rsid w:val="0015135B"/>
    <w:rsid w:val="001517CC"/>
    <w:rsid w:val="00151BBA"/>
    <w:rsid w:val="00151E9E"/>
    <w:rsid w:val="00152433"/>
    <w:rsid w:val="0015351D"/>
    <w:rsid w:val="00154966"/>
    <w:rsid w:val="00155843"/>
    <w:rsid w:val="001558F8"/>
    <w:rsid w:val="001564E8"/>
    <w:rsid w:val="001572D0"/>
    <w:rsid w:val="001613E9"/>
    <w:rsid w:val="00162806"/>
    <w:rsid w:val="0016287B"/>
    <w:rsid w:val="00162C40"/>
    <w:rsid w:val="001638C1"/>
    <w:rsid w:val="00164EA2"/>
    <w:rsid w:val="00165203"/>
    <w:rsid w:val="00165D87"/>
    <w:rsid w:val="00166922"/>
    <w:rsid w:val="00166C98"/>
    <w:rsid w:val="00167406"/>
    <w:rsid w:val="00167C15"/>
    <w:rsid w:val="00170E2F"/>
    <w:rsid w:val="001719B7"/>
    <w:rsid w:val="0017283D"/>
    <w:rsid w:val="00172FF3"/>
    <w:rsid w:val="00173090"/>
    <w:rsid w:val="00173192"/>
    <w:rsid w:val="00173C1A"/>
    <w:rsid w:val="00174234"/>
    <w:rsid w:val="00174315"/>
    <w:rsid w:val="001746F4"/>
    <w:rsid w:val="00175764"/>
    <w:rsid w:val="00175FBD"/>
    <w:rsid w:val="001766AB"/>
    <w:rsid w:val="001769B8"/>
    <w:rsid w:val="00176B48"/>
    <w:rsid w:val="00177511"/>
    <w:rsid w:val="001818D0"/>
    <w:rsid w:val="00181AEB"/>
    <w:rsid w:val="00181DCF"/>
    <w:rsid w:val="00181FA1"/>
    <w:rsid w:val="001822D6"/>
    <w:rsid w:val="00182D49"/>
    <w:rsid w:val="0018393B"/>
    <w:rsid w:val="001849B5"/>
    <w:rsid w:val="00185EC1"/>
    <w:rsid w:val="001865B6"/>
    <w:rsid w:val="001869C8"/>
    <w:rsid w:val="001874C3"/>
    <w:rsid w:val="00187B51"/>
    <w:rsid w:val="00190F79"/>
    <w:rsid w:val="00191496"/>
    <w:rsid w:val="0019153E"/>
    <w:rsid w:val="00192DAF"/>
    <w:rsid w:val="00194181"/>
    <w:rsid w:val="00194209"/>
    <w:rsid w:val="00194364"/>
    <w:rsid w:val="00195B81"/>
    <w:rsid w:val="00196399"/>
    <w:rsid w:val="0019778F"/>
    <w:rsid w:val="001977AB"/>
    <w:rsid w:val="00197944"/>
    <w:rsid w:val="001A2826"/>
    <w:rsid w:val="001A37A8"/>
    <w:rsid w:val="001A3865"/>
    <w:rsid w:val="001A4E07"/>
    <w:rsid w:val="001A50B1"/>
    <w:rsid w:val="001A53E1"/>
    <w:rsid w:val="001A59AF"/>
    <w:rsid w:val="001A656C"/>
    <w:rsid w:val="001A65C4"/>
    <w:rsid w:val="001A66CA"/>
    <w:rsid w:val="001A6D9F"/>
    <w:rsid w:val="001A7B9E"/>
    <w:rsid w:val="001B00B9"/>
    <w:rsid w:val="001B029D"/>
    <w:rsid w:val="001B1A0B"/>
    <w:rsid w:val="001B1DA9"/>
    <w:rsid w:val="001B2E2E"/>
    <w:rsid w:val="001B31BF"/>
    <w:rsid w:val="001B45FD"/>
    <w:rsid w:val="001B52E0"/>
    <w:rsid w:val="001B591A"/>
    <w:rsid w:val="001B6FD6"/>
    <w:rsid w:val="001B75D8"/>
    <w:rsid w:val="001C0088"/>
    <w:rsid w:val="001C215F"/>
    <w:rsid w:val="001C2747"/>
    <w:rsid w:val="001C5027"/>
    <w:rsid w:val="001C5D7D"/>
    <w:rsid w:val="001C5F32"/>
    <w:rsid w:val="001C65DC"/>
    <w:rsid w:val="001C74F9"/>
    <w:rsid w:val="001C7554"/>
    <w:rsid w:val="001D0662"/>
    <w:rsid w:val="001D1D5E"/>
    <w:rsid w:val="001D25C3"/>
    <w:rsid w:val="001D2FAF"/>
    <w:rsid w:val="001D317A"/>
    <w:rsid w:val="001D32FD"/>
    <w:rsid w:val="001D3488"/>
    <w:rsid w:val="001D3918"/>
    <w:rsid w:val="001D460A"/>
    <w:rsid w:val="001D54AB"/>
    <w:rsid w:val="001D5C50"/>
    <w:rsid w:val="001D5C8D"/>
    <w:rsid w:val="001D65E2"/>
    <w:rsid w:val="001D6816"/>
    <w:rsid w:val="001D6B6B"/>
    <w:rsid w:val="001D7225"/>
    <w:rsid w:val="001D757A"/>
    <w:rsid w:val="001D79C2"/>
    <w:rsid w:val="001E04A7"/>
    <w:rsid w:val="001E0ACE"/>
    <w:rsid w:val="001E1F37"/>
    <w:rsid w:val="001E3CC9"/>
    <w:rsid w:val="001E3CF7"/>
    <w:rsid w:val="001E3D9F"/>
    <w:rsid w:val="001E4E48"/>
    <w:rsid w:val="001E5195"/>
    <w:rsid w:val="001E592F"/>
    <w:rsid w:val="001E5E2E"/>
    <w:rsid w:val="001E6744"/>
    <w:rsid w:val="001E6FF8"/>
    <w:rsid w:val="001E7421"/>
    <w:rsid w:val="001E7F3C"/>
    <w:rsid w:val="001F00FA"/>
    <w:rsid w:val="001F08B0"/>
    <w:rsid w:val="001F0B24"/>
    <w:rsid w:val="001F0B79"/>
    <w:rsid w:val="001F1518"/>
    <w:rsid w:val="001F2525"/>
    <w:rsid w:val="001F2554"/>
    <w:rsid w:val="001F2C1B"/>
    <w:rsid w:val="001F341D"/>
    <w:rsid w:val="001F3D54"/>
    <w:rsid w:val="001F4F91"/>
    <w:rsid w:val="001F5271"/>
    <w:rsid w:val="001F54FE"/>
    <w:rsid w:val="001F667A"/>
    <w:rsid w:val="002000B1"/>
    <w:rsid w:val="00200167"/>
    <w:rsid w:val="002009A3"/>
    <w:rsid w:val="00200F80"/>
    <w:rsid w:val="002014BB"/>
    <w:rsid w:val="0020179A"/>
    <w:rsid w:val="002028FE"/>
    <w:rsid w:val="00203CAA"/>
    <w:rsid w:val="00203D84"/>
    <w:rsid w:val="00203E44"/>
    <w:rsid w:val="00204224"/>
    <w:rsid w:val="00205048"/>
    <w:rsid w:val="0020506E"/>
    <w:rsid w:val="0020581E"/>
    <w:rsid w:val="00206A7D"/>
    <w:rsid w:val="00206D64"/>
    <w:rsid w:val="00206E98"/>
    <w:rsid w:val="00207036"/>
    <w:rsid w:val="00210401"/>
    <w:rsid w:val="00211510"/>
    <w:rsid w:val="002115DE"/>
    <w:rsid w:val="00211ABA"/>
    <w:rsid w:val="00212283"/>
    <w:rsid w:val="00212ECA"/>
    <w:rsid w:val="0021306B"/>
    <w:rsid w:val="00213866"/>
    <w:rsid w:val="00213BB1"/>
    <w:rsid w:val="00214183"/>
    <w:rsid w:val="00214711"/>
    <w:rsid w:val="002148CF"/>
    <w:rsid w:val="002157F5"/>
    <w:rsid w:val="00215C91"/>
    <w:rsid w:val="00215E5C"/>
    <w:rsid w:val="00215F8C"/>
    <w:rsid w:val="0021601B"/>
    <w:rsid w:val="0021657F"/>
    <w:rsid w:val="00216876"/>
    <w:rsid w:val="00216BF3"/>
    <w:rsid w:val="00216D34"/>
    <w:rsid w:val="00216E03"/>
    <w:rsid w:val="002177B2"/>
    <w:rsid w:val="00220B58"/>
    <w:rsid w:val="00221315"/>
    <w:rsid w:val="00222145"/>
    <w:rsid w:val="0022243B"/>
    <w:rsid w:val="00223894"/>
    <w:rsid w:val="00224699"/>
    <w:rsid w:val="002259E5"/>
    <w:rsid w:val="00225C96"/>
    <w:rsid w:val="00225FB2"/>
    <w:rsid w:val="0022641F"/>
    <w:rsid w:val="00226FEF"/>
    <w:rsid w:val="002272A7"/>
    <w:rsid w:val="00227EFD"/>
    <w:rsid w:val="00230FD7"/>
    <w:rsid w:val="00231049"/>
    <w:rsid w:val="00232940"/>
    <w:rsid w:val="00232D70"/>
    <w:rsid w:val="002332CF"/>
    <w:rsid w:val="002334EC"/>
    <w:rsid w:val="00233B2B"/>
    <w:rsid w:val="00234222"/>
    <w:rsid w:val="00234384"/>
    <w:rsid w:val="00234395"/>
    <w:rsid w:val="00234621"/>
    <w:rsid w:val="002347CE"/>
    <w:rsid w:val="0023607F"/>
    <w:rsid w:val="0023647A"/>
    <w:rsid w:val="0023653C"/>
    <w:rsid w:val="002370D4"/>
    <w:rsid w:val="00237119"/>
    <w:rsid w:val="00237D32"/>
    <w:rsid w:val="002400A2"/>
    <w:rsid w:val="0024047F"/>
    <w:rsid w:val="00240A3B"/>
    <w:rsid w:val="002427FA"/>
    <w:rsid w:val="002429EA"/>
    <w:rsid w:val="00242D38"/>
    <w:rsid w:val="00242D82"/>
    <w:rsid w:val="00242EB1"/>
    <w:rsid w:val="00243FC8"/>
    <w:rsid w:val="0024476F"/>
    <w:rsid w:val="00244BEA"/>
    <w:rsid w:val="00247238"/>
    <w:rsid w:val="00247821"/>
    <w:rsid w:val="00250481"/>
    <w:rsid w:val="00251246"/>
    <w:rsid w:val="00251E0D"/>
    <w:rsid w:val="00251E74"/>
    <w:rsid w:val="00251EAA"/>
    <w:rsid w:val="002521A5"/>
    <w:rsid w:val="00252ACE"/>
    <w:rsid w:val="00252B8E"/>
    <w:rsid w:val="0025384E"/>
    <w:rsid w:val="0025676A"/>
    <w:rsid w:val="00256F34"/>
    <w:rsid w:val="00256F3A"/>
    <w:rsid w:val="00257AE5"/>
    <w:rsid w:val="00260296"/>
    <w:rsid w:val="00260EBC"/>
    <w:rsid w:val="00261D34"/>
    <w:rsid w:val="00261DC2"/>
    <w:rsid w:val="00261F61"/>
    <w:rsid w:val="002620D6"/>
    <w:rsid w:val="00262F1E"/>
    <w:rsid w:val="00263AF4"/>
    <w:rsid w:val="00263BD0"/>
    <w:rsid w:val="00265131"/>
    <w:rsid w:val="00265A32"/>
    <w:rsid w:val="002663F3"/>
    <w:rsid w:val="00266798"/>
    <w:rsid w:val="002667ED"/>
    <w:rsid w:val="00266EBF"/>
    <w:rsid w:val="00270159"/>
    <w:rsid w:val="0027185E"/>
    <w:rsid w:val="00272156"/>
    <w:rsid w:val="00272502"/>
    <w:rsid w:val="00272609"/>
    <w:rsid w:val="002730DC"/>
    <w:rsid w:val="0027405C"/>
    <w:rsid w:val="00275080"/>
    <w:rsid w:val="002754BD"/>
    <w:rsid w:val="00275643"/>
    <w:rsid w:val="00275A54"/>
    <w:rsid w:val="00275FF9"/>
    <w:rsid w:val="002769EC"/>
    <w:rsid w:val="00280926"/>
    <w:rsid w:val="0028113C"/>
    <w:rsid w:val="002819A9"/>
    <w:rsid w:val="00281BD6"/>
    <w:rsid w:val="00281DC5"/>
    <w:rsid w:val="00282412"/>
    <w:rsid w:val="0028282E"/>
    <w:rsid w:val="00283283"/>
    <w:rsid w:val="00283516"/>
    <w:rsid w:val="002842A5"/>
    <w:rsid w:val="00284751"/>
    <w:rsid w:val="00285389"/>
    <w:rsid w:val="00287E54"/>
    <w:rsid w:val="00290936"/>
    <w:rsid w:val="0029153A"/>
    <w:rsid w:val="00294014"/>
    <w:rsid w:val="0029408C"/>
    <w:rsid w:val="00294438"/>
    <w:rsid w:val="002959C7"/>
    <w:rsid w:val="0029650A"/>
    <w:rsid w:val="00296543"/>
    <w:rsid w:val="00296A53"/>
    <w:rsid w:val="00297498"/>
    <w:rsid w:val="002A0332"/>
    <w:rsid w:val="002A07D7"/>
    <w:rsid w:val="002A119B"/>
    <w:rsid w:val="002A1DBA"/>
    <w:rsid w:val="002A216E"/>
    <w:rsid w:val="002A2548"/>
    <w:rsid w:val="002A3234"/>
    <w:rsid w:val="002A3600"/>
    <w:rsid w:val="002A42B8"/>
    <w:rsid w:val="002A4413"/>
    <w:rsid w:val="002A44F0"/>
    <w:rsid w:val="002A5F75"/>
    <w:rsid w:val="002A635C"/>
    <w:rsid w:val="002A6CDE"/>
    <w:rsid w:val="002B03C4"/>
    <w:rsid w:val="002B2307"/>
    <w:rsid w:val="002B31A9"/>
    <w:rsid w:val="002B3C91"/>
    <w:rsid w:val="002B3DC1"/>
    <w:rsid w:val="002B46D2"/>
    <w:rsid w:val="002B48F8"/>
    <w:rsid w:val="002B4F34"/>
    <w:rsid w:val="002B540B"/>
    <w:rsid w:val="002B57CF"/>
    <w:rsid w:val="002B6272"/>
    <w:rsid w:val="002B7A48"/>
    <w:rsid w:val="002B7AC5"/>
    <w:rsid w:val="002C0D1A"/>
    <w:rsid w:val="002C1585"/>
    <w:rsid w:val="002C15F7"/>
    <w:rsid w:val="002C282E"/>
    <w:rsid w:val="002C2FE2"/>
    <w:rsid w:val="002C3777"/>
    <w:rsid w:val="002C40F9"/>
    <w:rsid w:val="002C4676"/>
    <w:rsid w:val="002C47C3"/>
    <w:rsid w:val="002C4C69"/>
    <w:rsid w:val="002C6209"/>
    <w:rsid w:val="002C63F6"/>
    <w:rsid w:val="002C6C71"/>
    <w:rsid w:val="002D0155"/>
    <w:rsid w:val="002D0263"/>
    <w:rsid w:val="002D047C"/>
    <w:rsid w:val="002D0C37"/>
    <w:rsid w:val="002D1278"/>
    <w:rsid w:val="002D15A0"/>
    <w:rsid w:val="002D1774"/>
    <w:rsid w:val="002D17E1"/>
    <w:rsid w:val="002D1810"/>
    <w:rsid w:val="002D1AEF"/>
    <w:rsid w:val="002D1FE7"/>
    <w:rsid w:val="002D228B"/>
    <w:rsid w:val="002D3290"/>
    <w:rsid w:val="002D3D9C"/>
    <w:rsid w:val="002D446B"/>
    <w:rsid w:val="002D4B0C"/>
    <w:rsid w:val="002D57D0"/>
    <w:rsid w:val="002D5927"/>
    <w:rsid w:val="002D6D33"/>
    <w:rsid w:val="002D6F78"/>
    <w:rsid w:val="002D737A"/>
    <w:rsid w:val="002D7610"/>
    <w:rsid w:val="002E059F"/>
    <w:rsid w:val="002E0F51"/>
    <w:rsid w:val="002E103E"/>
    <w:rsid w:val="002E1178"/>
    <w:rsid w:val="002E1437"/>
    <w:rsid w:val="002E19FE"/>
    <w:rsid w:val="002E1EF6"/>
    <w:rsid w:val="002E2564"/>
    <w:rsid w:val="002E2D14"/>
    <w:rsid w:val="002E2ECE"/>
    <w:rsid w:val="002E3094"/>
    <w:rsid w:val="002E43B2"/>
    <w:rsid w:val="002E45E1"/>
    <w:rsid w:val="002E524D"/>
    <w:rsid w:val="002E5292"/>
    <w:rsid w:val="002E638A"/>
    <w:rsid w:val="002E6D07"/>
    <w:rsid w:val="002E6E89"/>
    <w:rsid w:val="002E7991"/>
    <w:rsid w:val="002E7CC1"/>
    <w:rsid w:val="002E7E9B"/>
    <w:rsid w:val="002F046C"/>
    <w:rsid w:val="002F05EE"/>
    <w:rsid w:val="002F0BB7"/>
    <w:rsid w:val="002F0FEF"/>
    <w:rsid w:val="002F1468"/>
    <w:rsid w:val="002F1CA5"/>
    <w:rsid w:val="002F1DAE"/>
    <w:rsid w:val="002F2621"/>
    <w:rsid w:val="002F2A34"/>
    <w:rsid w:val="002F2D45"/>
    <w:rsid w:val="002F314B"/>
    <w:rsid w:val="002F341F"/>
    <w:rsid w:val="002F5242"/>
    <w:rsid w:val="002F6617"/>
    <w:rsid w:val="002F68C0"/>
    <w:rsid w:val="002F692A"/>
    <w:rsid w:val="002F69E4"/>
    <w:rsid w:val="002F7757"/>
    <w:rsid w:val="002F7FAC"/>
    <w:rsid w:val="00300068"/>
    <w:rsid w:val="0030056B"/>
    <w:rsid w:val="00300DEB"/>
    <w:rsid w:val="00301A66"/>
    <w:rsid w:val="00301C78"/>
    <w:rsid w:val="00303672"/>
    <w:rsid w:val="003051A0"/>
    <w:rsid w:val="003056FF"/>
    <w:rsid w:val="00305F00"/>
    <w:rsid w:val="003069B4"/>
    <w:rsid w:val="00306F5A"/>
    <w:rsid w:val="00307194"/>
    <w:rsid w:val="003073E6"/>
    <w:rsid w:val="0030755F"/>
    <w:rsid w:val="003077D6"/>
    <w:rsid w:val="00307ECA"/>
    <w:rsid w:val="00310B61"/>
    <w:rsid w:val="00310DA3"/>
    <w:rsid w:val="00310DD2"/>
    <w:rsid w:val="003110FA"/>
    <w:rsid w:val="00311D05"/>
    <w:rsid w:val="0031215C"/>
    <w:rsid w:val="0031225A"/>
    <w:rsid w:val="003122EE"/>
    <w:rsid w:val="003123FD"/>
    <w:rsid w:val="003125E7"/>
    <w:rsid w:val="00313BEB"/>
    <w:rsid w:val="00314035"/>
    <w:rsid w:val="00314156"/>
    <w:rsid w:val="003141A1"/>
    <w:rsid w:val="003145B2"/>
    <w:rsid w:val="003147EA"/>
    <w:rsid w:val="00314861"/>
    <w:rsid w:val="00315CA5"/>
    <w:rsid w:val="003166E5"/>
    <w:rsid w:val="00316999"/>
    <w:rsid w:val="00316BD4"/>
    <w:rsid w:val="00317560"/>
    <w:rsid w:val="0031760F"/>
    <w:rsid w:val="003203AB"/>
    <w:rsid w:val="00321E8B"/>
    <w:rsid w:val="00322A80"/>
    <w:rsid w:val="00322CDD"/>
    <w:rsid w:val="00323759"/>
    <w:rsid w:val="00323CA4"/>
    <w:rsid w:val="00324E84"/>
    <w:rsid w:val="003259A7"/>
    <w:rsid w:val="00326536"/>
    <w:rsid w:val="00326B0C"/>
    <w:rsid w:val="00326E1D"/>
    <w:rsid w:val="00327331"/>
    <w:rsid w:val="00330673"/>
    <w:rsid w:val="003307FC"/>
    <w:rsid w:val="00330A32"/>
    <w:rsid w:val="00330BDD"/>
    <w:rsid w:val="0033124B"/>
    <w:rsid w:val="00331647"/>
    <w:rsid w:val="00334CD4"/>
    <w:rsid w:val="00335928"/>
    <w:rsid w:val="003368CF"/>
    <w:rsid w:val="003376DC"/>
    <w:rsid w:val="003401D7"/>
    <w:rsid w:val="003403A4"/>
    <w:rsid w:val="0034053A"/>
    <w:rsid w:val="00340A15"/>
    <w:rsid w:val="00341AC8"/>
    <w:rsid w:val="00341BC4"/>
    <w:rsid w:val="003420E1"/>
    <w:rsid w:val="00342421"/>
    <w:rsid w:val="00342D7E"/>
    <w:rsid w:val="00343F91"/>
    <w:rsid w:val="003443CE"/>
    <w:rsid w:val="00344B02"/>
    <w:rsid w:val="00344BD7"/>
    <w:rsid w:val="003455CF"/>
    <w:rsid w:val="003465F4"/>
    <w:rsid w:val="00346B2C"/>
    <w:rsid w:val="003473EC"/>
    <w:rsid w:val="003476AB"/>
    <w:rsid w:val="00347A92"/>
    <w:rsid w:val="00347BB9"/>
    <w:rsid w:val="00350396"/>
    <w:rsid w:val="00350495"/>
    <w:rsid w:val="003505E3"/>
    <w:rsid w:val="00350695"/>
    <w:rsid w:val="003511C3"/>
    <w:rsid w:val="0035127A"/>
    <w:rsid w:val="0035137A"/>
    <w:rsid w:val="00351F09"/>
    <w:rsid w:val="003527E6"/>
    <w:rsid w:val="00352860"/>
    <w:rsid w:val="00353331"/>
    <w:rsid w:val="003534EB"/>
    <w:rsid w:val="0035374F"/>
    <w:rsid w:val="003537E2"/>
    <w:rsid w:val="00353AE7"/>
    <w:rsid w:val="00354061"/>
    <w:rsid w:val="00354AA7"/>
    <w:rsid w:val="00355040"/>
    <w:rsid w:val="003557E7"/>
    <w:rsid w:val="003565C8"/>
    <w:rsid w:val="00356B48"/>
    <w:rsid w:val="003575B4"/>
    <w:rsid w:val="00357666"/>
    <w:rsid w:val="003576E4"/>
    <w:rsid w:val="003578E7"/>
    <w:rsid w:val="00357F19"/>
    <w:rsid w:val="0036043B"/>
    <w:rsid w:val="0036085E"/>
    <w:rsid w:val="003609F5"/>
    <w:rsid w:val="00360E97"/>
    <w:rsid w:val="00362641"/>
    <w:rsid w:val="00362AA0"/>
    <w:rsid w:val="00362C30"/>
    <w:rsid w:val="00363D82"/>
    <w:rsid w:val="00364729"/>
    <w:rsid w:val="003647D5"/>
    <w:rsid w:val="0036638D"/>
    <w:rsid w:val="0036700F"/>
    <w:rsid w:val="00367A54"/>
    <w:rsid w:val="00367CA1"/>
    <w:rsid w:val="00367E9D"/>
    <w:rsid w:val="00370750"/>
    <w:rsid w:val="00371C51"/>
    <w:rsid w:val="0037237F"/>
    <w:rsid w:val="00372ACC"/>
    <w:rsid w:val="0037348A"/>
    <w:rsid w:val="003742E1"/>
    <w:rsid w:val="00374CB8"/>
    <w:rsid w:val="00374D20"/>
    <w:rsid w:val="00375DAA"/>
    <w:rsid w:val="00375E8A"/>
    <w:rsid w:val="0037603B"/>
    <w:rsid w:val="0037635C"/>
    <w:rsid w:val="003775B3"/>
    <w:rsid w:val="00377834"/>
    <w:rsid w:val="00377964"/>
    <w:rsid w:val="003803E5"/>
    <w:rsid w:val="00380445"/>
    <w:rsid w:val="00380FD6"/>
    <w:rsid w:val="00381BF4"/>
    <w:rsid w:val="0038218A"/>
    <w:rsid w:val="0038218B"/>
    <w:rsid w:val="00382F5D"/>
    <w:rsid w:val="0038317F"/>
    <w:rsid w:val="00383976"/>
    <w:rsid w:val="00383A75"/>
    <w:rsid w:val="0038439D"/>
    <w:rsid w:val="00384A01"/>
    <w:rsid w:val="00384A29"/>
    <w:rsid w:val="00385073"/>
    <w:rsid w:val="003854C5"/>
    <w:rsid w:val="003860F7"/>
    <w:rsid w:val="00387ACC"/>
    <w:rsid w:val="00387F22"/>
    <w:rsid w:val="0039084E"/>
    <w:rsid w:val="003908EB"/>
    <w:rsid w:val="00390EF3"/>
    <w:rsid w:val="0039116A"/>
    <w:rsid w:val="00391291"/>
    <w:rsid w:val="003914C6"/>
    <w:rsid w:val="0039188F"/>
    <w:rsid w:val="00392229"/>
    <w:rsid w:val="00393086"/>
    <w:rsid w:val="003932D1"/>
    <w:rsid w:val="00393354"/>
    <w:rsid w:val="00393A65"/>
    <w:rsid w:val="00393FA4"/>
    <w:rsid w:val="00394852"/>
    <w:rsid w:val="00395028"/>
    <w:rsid w:val="003950AD"/>
    <w:rsid w:val="00396086"/>
    <w:rsid w:val="003963C0"/>
    <w:rsid w:val="00396D28"/>
    <w:rsid w:val="00396FB9"/>
    <w:rsid w:val="003A0112"/>
    <w:rsid w:val="003A0412"/>
    <w:rsid w:val="003A0446"/>
    <w:rsid w:val="003A0C11"/>
    <w:rsid w:val="003A0C25"/>
    <w:rsid w:val="003A0E9A"/>
    <w:rsid w:val="003A16B5"/>
    <w:rsid w:val="003A1A16"/>
    <w:rsid w:val="003A1D34"/>
    <w:rsid w:val="003A1DA6"/>
    <w:rsid w:val="003A2A35"/>
    <w:rsid w:val="003A2E08"/>
    <w:rsid w:val="003A316A"/>
    <w:rsid w:val="003A5716"/>
    <w:rsid w:val="003A5AC4"/>
    <w:rsid w:val="003A6073"/>
    <w:rsid w:val="003A7100"/>
    <w:rsid w:val="003B08AA"/>
    <w:rsid w:val="003B0B27"/>
    <w:rsid w:val="003B0E03"/>
    <w:rsid w:val="003B1202"/>
    <w:rsid w:val="003B1DBD"/>
    <w:rsid w:val="003B2B68"/>
    <w:rsid w:val="003B40FE"/>
    <w:rsid w:val="003B467B"/>
    <w:rsid w:val="003B5236"/>
    <w:rsid w:val="003B5788"/>
    <w:rsid w:val="003B5D3D"/>
    <w:rsid w:val="003B6A42"/>
    <w:rsid w:val="003B6B6A"/>
    <w:rsid w:val="003B7188"/>
    <w:rsid w:val="003C0569"/>
    <w:rsid w:val="003C06FB"/>
    <w:rsid w:val="003C0744"/>
    <w:rsid w:val="003C0BC0"/>
    <w:rsid w:val="003C1120"/>
    <w:rsid w:val="003C12A9"/>
    <w:rsid w:val="003C1607"/>
    <w:rsid w:val="003C2575"/>
    <w:rsid w:val="003C37E1"/>
    <w:rsid w:val="003C41E9"/>
    <w:rsid w:val="003C4CB9"/>
    <w:rsid w:val="003C4CF2"/>
    <w:rsid w:val="003C5719"/>
    <w:rsid w:val="003C5A5E"/>
    <w:rsid w:val="003C5BB9"/>
    <w:rsid w:val="003C5C32"/>
    <w:rsid w:val="003C5EE3"/>
    <w:rsid w:val="003C60FD"/>
    <w:rsid w:val="003C6E9B"/>
    <w:rsid w:val="003C781E"/>
    <w:rsid w:val="003C7B22"/>
    <w:rsid w:val="003D0613"/>
    <w:rsid w:val="003D06BF"/>
    <w:rsid w:val="003D1057"/>
    <w:rsid w:val="003D1177"/>
    <w:rsid w:val="003D1205"/>
    <w:rsid w:val="003D183A"/>
    <w:rsid w:val="003D1AA3"/>
    <w:rsid w:val="003D1E79"/>
    <w:rsid w:val="003D27DE"/>
    <w:rsid w:val="003D34E5"/>
    <w:rsid w:val="003D34F5"/>
    <w:rsid w:val="003D35B6"/>
    <w:rsid w:val="003D4024"/>
    <w:rsid w:val="003D403E"/>
    <w:rsid w:val="003D4263"/>
    <w:rsid w:val="003D5315"/>
    <w:rsid w:val="003D5A68"/>
    <w:rsid w:val="003D691C"/>
    <w:rsid w:val="003D6F03"/>
    <w:rsid w:val="003D702F"/>
    <w:rsid w:val="003E0F3D"/>
    <w:rsid w:val="003E0F68"/>
    <w:rsid w:val="003E1A90"/>
    <w:rsid w:val="003E2670"/>
    <w:rsid w:val="003E3044"/>
    <w:rsid w:val="003E3805"/>
    <w:rsid w:val="003E39D7"/>
    <w:rsid w:val="003E53AC"/>
    <w:rsid w:val="003E5CCE"/>
    <w:rsid w:val="003E64EC"/>
    <w:rsid w:val="003E69E0"/>
    <w:rsid w:val="003E7449"/>
    <w:rsid w:val="003E7603"/>
    <w:rsid w:val="003F02A5"/>
    <w:rsid w:val="003F0663"/>
    <w:rsid w:val="003F119B"/>
    <w:rsid w:val="003F11F0"/>
    <w:rsid w:val="003F131F"/>
    <w:rsid w:val="003F1581"/>
    <w:rsid w:val="003F2807"/>
    <w:rsid w:val="003F2BB6"/>
    <w:rsid w:val="003F2C90"/>
    <w:rsid w:val="003F2D39"/>
    <w:rsid w:val="003F3F94"/>
    <w:rsid w:val="003F4710"/>
    <w:rsid w:val="003F4DB0"/>
    <w:rsid w:val="003F5273"/>
    <w:rsid w:val="003F54C8"/>
    <w:rsid w:val="003F5E8E"/>
    <w:rsid w:val="003F5EB0"/>
    <w:rsid w:val="003F61D7"/>
    <w:rsid w:val="003F64FE"/>
    <w:rsid w:val="003F65D3"/>
    <w:rsid w:val="003F6604"/>
    <w:rsid w:val="003F70CD"/>
    <w:rsid w:val="003F716C"/>
    <w:rsid w:val="003F753D"/>
    <w:rsid w:val="003F79FD"/>
    <w:rsid w:val="00401BCB"/>
    <w:rsid w:val="00402313"/>
    <w:rsid w:val="0040291C"/>
    <w:rsid w:val="00402EA8"/>
    <w:rsid w:val="004031B4"/>
    <w:rsid w:val="004042E1"/>
    <w:rsid w:val="00404396"/>
    <w:rsid w:val="004071E4"/>
    <w:rsid w:val="0040779B"/>
    <w:rsid w:val="004101EA"/>
    <w:rsid w:val="004105D1"/>
    <w:rsid w:val="004107D1"/>
    <w:rsid w:val="0041165A"/>
    <w:rsid w:val="00412B64"/>
    <w:rsid w:val="00412B90"/>
    <w:rsid w:val="00413997"/>
    <w:rsid w:val="00414125"/>
    <w:rsid w:val="0041431A"/>
    <w:rsid w:val="00414601"/>
    <w:rsid w:val="004146B3"/>
    <w:rsid w:val="0041473C"/>
    <w:rsid w:val="00414AC5"/>
    <w:rsid w:val="0041544A"/>
    <w:rsid w:val="004156FA"/>
    <w:rsid w:val="0041579B"/>
    <w:rsid w:val="00416610"/>
    <w:rsid w:val="00416CF6"/>
    <w:rsid w:val="00416E0A"/>
    <w:rsid w:val="0041726A"/>
    <w:rsid w:val="00420558"/>
    <w:rsid w:val="00421932"/>
    <w:rsid w:val="00421C6A"/>
    <w:rsid w:val="0042290D"/>
    <w:rsid w:val="00422F52"/>
    <w:rsid w:val="0042346B"/>
    <w:rsid w:val="004234DF"/>
    <w:rsid w:val="00424CE5"/>
    <w:rsid w:val="004255C2"/>
    <w:rsid w:val="00425BB3"/>
    <w:rsid w:val="00426F3A"/>
    <w:rsid w:val="0042745A"/>
    <w:rsid w:val="00427879"/>
    <w:rsid w:val="00427B63"/>
    <w:rsid w:val="00427E05"/>
    <w:rsid w:val="00430242"/>
    <w:rsid w:val="0043062B"/>
    <w:rsid w:val="00432118"/>
    <w:rsid w:val="004321DF"/>
    <w:rsid w:val="0043226C"/>
    <w:rsid w:val="004325AB"/>
    <w:rsid w:val="00432825"/>
    <w:rsid w:val="004336CF"/>
    <w:rsid w:val="00433C9B"/>
    <w:rsid w:val="00433E1C"/>
    <w:rsid w:val="00433ECD"/>
    <w:rsid w:val="004341C8"/>
    <w:rsid w:val="0043440A"/>
    <w:rsid w:val="00435406"/>
    <w:rsid w:val="00436700"/>
    <w:rsid w:val="0043677B"/>
    <w:rsid w:val="00436CDD"/>
    <w:rsid w:val="00436E6D"/>
    <w:rsid w:val="004370C9"/>
    <w:rsid w:val="004376D2"/>
    <w:rsid w:val="004376DE"/>
    <w:rsid w:val="00437B30"/>
    <w:rsid w:val="004406E8"/>
    <w:rsid w:val="004406F3"/>
    <w:rsid w:val="0044183A"/>
    <w:rsid w:val="00442282"/>
    <w:rsid w:val="0044250D"/>
    <w:rsid w:val="00442942"/>
    <w:rsid w:val="004440D7"/>
    <w:rsid w:val="004445AF"/>
    <w:rsid w:val="004445E0"/>
    <w:rsid w:val="00445258"/>
    <w:rsid w:val="004457B8"/>
    <w:rsid w:val="00445C68"/>
    <w:rsid w:val="00445F13"/>
    <w:rsid w:val="00446F38"/>
    <w:rsid w:val="004472DF"/>
    <w:rsid w:val="004473D4"/>
    <w:rsid w:val="00447E56"/>
    <w:rsid w:val="0045001A"/>
    <w:rsid w:val="004502C4"/>
    <w:rsid w:val="0045084F"/>
    <w:rsid w:val="00450B27"/>
    <w:rsid w:val="004517F7"/>
    <w:rsid w:val="004529E5"/>
    <w:rsid w:val="00452A54"/>
    <w:rsid w:val="00452B3D"/>
    <w:rsid w:val="00452FF4"/>
    <w:rsid w:val="004534F9"/>
    <w:rsid w:val="00453B09"/>
    <w:rsid w:val="00453EC0"/>
    <w:rsid w:val="00455FCB"/>
    <w:rsid w:val="004574AB"/>
    <w:rsid w:val="0046059C"/>
    <w:rsid w:val="00460C17"/>
    <w:rsid w:val="004612CC"/>
    <w:rsid w:val="00462339"/>
    <w:rsid w:val="00462D74"/>
    <w:rsid w:val="00463BA0"/>
    <w:rsid w:val="00464145"/>
    <w:rsid w:val="0046448B"/>
    <w:rsid w:val="004645EB"/>
    <w:rsid w:val="00464868"/>
    <w:rsid w:val="00464AE4"/>
    <w:rsid w:val="00465377"/>
    <w:rsid w:val="0046575E"/>
    <w:rsid w:val="004659A2"/>
    <w:rsid w:val="00465E97"/>
    <w:rsid w:val="004663BF"/>
    <w:rsid w:val="00466493"/>
    <w:rsid w:val="0046694D"/>
    <w:rsid w:val="00466C33"/>
    <w:rsid w:val="004677A9"/>
    <w:rsid w:val="00470BA4"/>
    <w:rsid w:val="00471269"/>
    <w:rsid w:val="0047193F"/>
    <w:rsid w:val="00471E50"/>
    <w:rsid w:val="00472B21"/>
    <w:rsid w:val="00472E9E"/>
    <w:rsid w:val="00473988"/>
    <w:rsid w:val="00473E83"/>
    <w:rsid w:val="00474BFE"/>
    <w:rsid w:val="00474FBF"/>
    <w:rsid w:val="0047535F"/>
    <w:rsid w:val="00475488"/>
    <w:rsid w:val="0047593C"/>
    <w:rsid w:val="004763F2"/>
    <w:rsid w:val="004767CC"/>
    <w:rsid w:val="00477ACE"/>
    <w:rsid w:val="00480A65"/>
    <w:rsid w:val="00480AFB"/>
    <w:rsid w:val="00480E15"/>
    <w:rsid w:val="004814BA"/>
    <w:rsid w:val="004817F2"/>
    <w:rsid w:val="00483027"/>
    <w:rsid w:val="00483180"/>
    <w:rsid w:val="00483932"/>
    <w:rsid w:val="00483A29"/>
    <w:rsid w:val="00483BF3"/>
    <w:rsid w:val="00483F2D"/>
    <w:rsid w:val="004857AD"/>
    <w:rsid w:val="00485CA6"/>
    <w:rsid w:val="00485CB3"/>
    <w:rsid w:val="00487371"/>
    <w:rsid w:val="00487CCB"/>
    <w:rsid w:val="00490114"/>
    <w:rsid w:val="004903D0"/>
    <w:rsid w:val="00490A08"/>
    <w:rsid w:val="00490A96"/>
    <w:rsid w:val="00490DDA"/>
    <w:rsid w:val="0049127F"/>
    <w:rsid w:val="004922A3"/>
    <w:rsid w:val="004926E8"/>
    <w:rsid w:val="00492BAF"/>
    <w:rsid w:val="00493F74"/>
    <w:rsid w:val="00495354"/>
    <w:rsid w:val="00495D89"/>
    <w:rsid w:val="00495D9F"/>
    <w:rsid w:val="0049679D"/>
    <w:rsid w:val="004A0683"/>
    <w:rsid w:val="004A0AB1"/>
    <w:rsid w:val="004A0AF5"/>
    <w:rsid w:val="004A0E40"/>
    <w:rsid w:val="004A19CB"/>
    <w:rsid w:val="004A2742"/>
    <w:rsid w:val="004A2A96"/>
    <w:rsid w:val="004A3391"/>
    <w:rsid w:val="004A33D2"/>
    <w:rsid w:val="004A459F"/>
    <w:rsid w:val="004A5088"/>
    <w:rsid w:val="004A566C"/>
    <w:rsid w:val="004A70ED"/>
    <w:rsid w:val="004A759C"/>
    <w:rsid w:val="004A76AC"/>
    <w:rsid w:val="004B08BA"/>
    <w:rsid w:val="004B0CED"/>
    <w:rsid w:val="004B2A7F"/>
    <w:rsid w:val="004B2E5B"/>
    <w:rsid w:val="004B37A8"/>
    <w:rsid w:val="004B3A61"/>
    <w:rsid w:val="004B3AB3"/>
    <w:rsid w:val="004B3E89"/>
    <w:rsid w:val="004B42E5"/>
    <w:rsid w:val="004B46A1"/>
    <w:rsid w:val="004B53B1"/>
    <w:rsid w:val="004B5B57"/>
    <w:rsid w:val="004B6008"/>
    <w:rsid w:val="004B62B8"/>
    <w:rsid w:val="004B6A24"/>
    <w:rsid w:val="004C0251"/>
    <w:rsid w:val="004C09A1"/>
    <w:rsid w:val="004C1431"/>
    <w:rsid w:val="004C1806"/>
    <w:rsid w:val="004C1929"/>
    <w:rsid w:val="004C1D7D"/>
    <w:rsid w:val="004C2C07"/>
    <w:rsid w:val="004C32D0"/>
    <w:rsid w:val="004C3469"/>
    <w:rsid w:val="004C357F"/>
    <w:rsid w:val="004C3DA8"/>
    <w:rsid w:val="004C3E3B"/>
    <w:rsid w:val="004C4422"/>
    <w:rsid w:val="004C4AAC"/>
    <w:rsid w:val="004C4F19"/>
    <w:rsid w:val="004C4F20"/>
    <w:rsid w:val="004C679F"/>
    <w:rsid w:val="004C6B98"/>
    <w:rsid w:val="004C7931"/>
    <w:rsid w:val="004C7D81"/>
    <w:rsid w:val="004D0899"/>
    <w:rsid w:val="004D0ECA"/>
    <w:rsid w:val="004D1494"/>
    <w:rsid w:val="004D1798"/>
    <w:rsid w:val="004D2507"/>
    <w:rsid w:val="004D2F65"/>
    <w:rsid w:val="004D34A5"/>
    <w:rsid w:val="004D34EE"/>
    <w:rsid w:val="004D39C9"/>
    <w:rsid w:val="004D5CB8"/>
    <w:rsid w:val="004D674D"/>
    <w:rsid w:val="004D6A75"/>
    <w:rsid w:val="004D6AFD"/>
    <w:rsid w:val="004D7A9F"/>
    <w:rsid w:val="004E04EC"/>
    <w:rsid w:val="004E088E"/>
    <w:rsid w:val="004E0A9A"/>
    <w:rsid w:val="004E15DB"/>
    <w:rsid w:val="004E20E4"/>
    <w:rsid w:val="004E228D"/>
    <w:rsid w:val="004E2FC3"/>
    <w:rsid w:val="004E5095"/>
    <w:rsid w:val="004E5778"/>
    <w:rsid w:val="004E5B44"/>
    <w:rsid w:val="004E5F41"/>
    <w:rsid w:val="004E6012"/>
    <w:rsid w:val="004E61D7"/>
    <w:rsid w:val="004E79AE"/>
    <w:rsid w:val="004F01A0"/>
    <w:rsid w:val="004F06CE"/>
    <w:rsid w:val="004F0938"/>
    <w:rsid w:val="004F0CE0"/>
    <w:rsid w:val="004F0F93"/>
    <w:rsid w:val="004F1721"/>
    <w:rsid w:val="004F1CC3"/>
    <w:rsid w:val="004F2B75"/>
    <w:rsid w:val="004F35AE"/>
    <w:rsid w:val="004F3695"/>
    <w:rsid w:val="004F3DF2"/>
    <w:rsid w:val="004F40C7"/>
    <w:rsid w:val="004F4226"/>
    <w:rsid w:val="004F4951"/>
    <w:rsid w:val="004F6B33"/>
    <w:rsid w:val="004F6F0F"/>
    <w:rsid w:val="004F703D"/>
    <w:rsid w:val="004F72C4"/>
    <w:rsid w:val="004F7656"/>
    <w:rsid w:val="00500183"/>
    <w:rsid w:val="00500B0E"/>
    <w:rsid w:val="005012F2"/>
    <w:rsid w:val="00501C19"/>
    <w:rsid w:val="00501E59"/>
    <w:rsid w:val="00502190"/>
    <w:rsid w:val="00503DED"/>
    <w:rsid w:val="0050441E"/>
    <w:rsid w:val="0050512B"/>
    <w:rsid w:val="00505DDC"/>
    <w:rsid w:val="00506134"/>
    <w:rsid w:val="00506FAD"/>
    <w:rsid w:val="005070BC"/>
    <w:rsid w:val="005073AE"/>
    <w:rsid w:val="00507883"/>
    <w:rsid w:val="00507FCF"/>
    <w:rsid w:val="00511147"/>
    <w:rsid w:val="00512C32"/>
    <w:rsid w:val="005134F1"/>
    <w:rsid w:val="00513762"/>
    <w:rsid w:val="0051376F"/>
    <w:rsid w:val="0051521E"/>
    <w:rsid w:val="0051566E"/>
    <w:rsid w:val="005156F3"/>
    <w:rsid w:val="0051584C"/>
    <w:rsid w:val="00516E89"/>
    <w:rsid w:val="00516FBC"/>
    <w:rsid w:val="005174BA"/>
    <w:rsid w:val="0051792E"/>
    <w:rsid w:val="005179DF"/>
    <w:rsid w:val="00517CE9"/>
    <w:rsid w:val="00520000"/>
    <w:rsid w:val="00520D6D"/>
    <w:rsid w:val="00520E7B"/>
    <w:rsid w:val="00521137"/>
    <w:rsid w:val="00521B23"/>
    <w:rsid w:val="00522718"/>
    <w:rsid w:val="005229A5"/>
    <w:rsid w:val="00522A7B"/>
    <w:rsid w:val="0052331C"/>
    <w:rsid w:val="00523649"/>
    <w:rsid w:val="00524177"/>
    <w:rsid w:val="005258AB"/>
    <w:rsid w:val="00526107"/>
    <w:rsid w:val="00527F3F"/>
    <w:rsid w:val="00530055"/>
    <w:rsid w:val="00530BFA"/>
    <w:rsid w:val="00530DCD"/>
    <w:rsid w:val="00530FAF"/>
    <w:rsid w:val="00531289"/>
    <w:rsid w:val="00531674"/>
    <w:rsid w:val="00532FD0"/>
    <w:rsid w:val="0053399C"/>
    <w:rsid w:val="005340B4"/>
    <w:rsid w:val="005344CE"/>
    <w:rsid w:val="0053455E"/>
    <w:rsid w:val="00534C39"/>
    <w:rsid w:val="00536807"/>
    <w:rsid w:val="00536971"/>
    <w:rsid w:val="00537240"/>
    <w:rsid w:val="00537255"/>
    <w:rsid w:val="005373D9"/>
    <w:rsid w:val="00537960"/>
    <w:rsid w:val="00537E7C"/>
    <w:rsid w:val="0054023C"/>
    <w:rsid w:val="0054089C"/>
    <w:rsid w:val="005409EE"/>
    <w:rsid w:val="005412A7"/>
    <w:rsid w:val="00541CA3"/>
    <w:rsid w:val="00542EC9"/>
    <w:rsid w:val="00543054"/>
    <w:rsid w:val="00543459"/>
    <w:rsid w:val="00543839"/>
    <w:rsid w:val="0054407E"/>
    <w:rsid w:val="005447E0"/>
    <w:rsid w:val="00544A02"/>
    <w:rsid w:val="00545FCF"/>
    <w:rsid w:val="005461D7"/>
    <w:rsid w:val="005470D8"/>
    <w:rsid w:val="00547204"/>
    <w:rsid w:val="00551AC9"/>
    <w:rsid w:val="00551BF8"/>
    <w:rsid w:val="00551CE3"/>
    <w:rsid w:val="00551F23"/>
    <w:rsid w:val="00552AC0"/>
    <w:rsid w:val="00553A3C"/>
    <w:rsid w:val="00553B22"/>
    <w:rsid w:val="00553B39"/>
    <w:rsid w:val="005540C0"/>
    <w:rsid w:val="00554927"/>
    <w:rsid w:val="00554BE2"/>
    <w:rsid w:val="005556E6"/>
    <w:rsid w:val="00555AFA"/>
    <w:rsid w:val="00556577"/>
    <w:rsid w:val="005569F4"/>
    <w:rsid w:val="00557356"/>
    <w:rsid w:val="00557530"/>
    <w:rsid w:val="00557EF5"/>
    <w:rsid w:val="0056004E"/>
    <w:rsid w:val="00560259"/>
    <w:rsid w:val="00560CE6"/>
    <w:rsid w:val="00560FA3"/>
    <w:rsid w:val="00561233"/>
    <w:rsid w:val="0056129F"/>
    <w:rsid w:val="00561729"/>
    <w:rsid w:val="00561F8D"/>
    <w:rsid w:val="005620FE"/>
    <w:rsid w:val="00562628"/>
    <w:rsid w:val="005628F7"/>
    <w:rsid w:val="00562CDF"/>
    <w:rsid w:val="00562FE3"/>
    <w:rsid w:val="00563555"/>
    <w:rsid w:val="00563B54"/>
    <w:rsid w:val="0056450F"/>
    <w:rsid w:val="00564618"/>
    <w:rsid w:val="00564757"/>
    <w:rsid w:val="005655AC"/>
    <w:rsid w:val="0056647F"/>
    <w:rsid w:val="00566BF4"/>
    <w:rsid w:val="00566F52"/>
    <w:rsid w:val="00567A4F"/>
    <w:rsid w:val="00567B1C"/>
    <w:rsid w:val="00567B9E"/>
    <w:rsid w:val="00567CA0"/>
    <w:rsid w:val="00567E50"/>
    <w:rsid w:val="005700F2"/>
    <w:rsid w:val="00571511"/>
    <w:rsid w:val="005727D6"/>
    <w:rsid w:val="005728B0"/>
    <w:rsid w:val="00572D99"/>
    <w:rsid w:val="0057323A"/>
    <w:rsid w:val="00574C0A"/>
    <w:rsid w:val="005750CF"/>
    <w:rsid w:val="005762D3"/>
    <w:rsid w:val="005769F6"/>
    <w:rsid w:val="00576CFF"/>
    <w:rsid w:val="005774E5"/>
    <w:rsid w:val="0057757D"/>
    <w:rsid w:val="00577A50"/>
    <w:rsid w:val="00577C9C"/>
    <w:rsid w:val="005801EB"/>
    <w:rsid w:val="00580408"/>
    <w:rsid w:val="00580F91"/>
    <w:rsid w:val="00581892"/>
    <w:rsid w:val="00581943"/>
    <w:rsid w:val="005836B0"/>
    <w:rsid w:val="00583E13"/>
    <w:rsid w:val="00583FA5"/>
    <w:rsid w:val="005841FE"/>
    <w:rsid w:val="00584216"/>
    <w:rsid w:val="00584912"/>
    <w:rsid w:val="00584EB0"/>
    <w:rsid w:val="00584EE3"/>
    <w:rsid w:val="00585B3A"/>
    <w:rsid w:val="0058722F"/>
    <w:rsid w:val="005912D3"/>
    <w:rsid w:val="00592EDF"/>
    <w:rsid w:val="00593031"/>
    <w:rsid w:val="00594F71"/>
    <w:rsid w:val="0059535A"/>
    <w:rsid w:val="00595415"/>
    <w:rsid w:val="00595462"/>
    <w:rsid w:val="00596071"/>
    <w:rsid w:val="005964A5"/>
    <w:rsid w:val="00596D2B"/>
    <w:rsid w:val="005971D7"/>
    <w:rsid w:val="0059721E"/>
    <w:rsid w:val="0059731C"/>
    <w:rsid w:val="005979CE"/>
    <w:rsid w:val="00597F3C"/>
    <w:rsid w:val="005A0761"/>
    <w:rsid w:val="005A127A"/>
    <w:rsid w:val="005A1AB4"/>
    <w:rsid w:val="005A1C13"/>
    <w:rsid w:val="005A29FE"/>
    <w:rsid w:val="005A2C9B"/>
    <w:rsid w:val="005A2D90"/>
    <w:rsid w:val="005A4979"/>
    <w:rsid w:val="005A57A9"/>
    <w:rsid w:val="005A5C7D"/>
    <w:rsid w:val="005A663E"/>
    <w:rsid w:val="005A6E4E"/>
    <w:rsid w:val="005B1ECE"/>
    <w:rsid w:val="005B29A1"/>
    <w:rsid w:val="005B3D48"/>
    <w:rsid w:val="005B3F73"/>
    <w:rsid w:val="005B4D3F"/>
    <w:rsid w:val="005B5661"/>
    <w:rsid w:val="005B5E3F"/>
    <w:rsid w:val="005B5EFF"/>
    <w:rsid w:val="005C10C0"/>
    <w:rsid w:val="005C139B"/>
    <w:rsid w:val="005C192F"/>
    <w:rsid w:val="005C23D4"/>
    <w:rsid w:val="005C2FFB"/>
    <w:rsid w:val="005C3576"/>
    <w:rsid w:val="005C370E"/>
    <w:rsid w:val="005C4054"/>
    <w:rsid w:val="005C5048"/>
    <w:rsid w:val="005C5BE2"/>
    <w:rsid w:val="005C7A57"/>
    <w:rsid w:val="005D1A7D"/>
    <w:rsid w:val="005D2191"/>
    <w:rsid w:val="005D25B9"/>
    <w:rsid w:val="005D2737"/>
    <w:rsid w:val="005D286D"/>
    <w:rsid w:val="005D3751"/>
    <w:rsid w:val="005D4828"/>
    <w:rsid w:val="005D50E7"/>
    <w:rsid w:val="005D67F5"/>
    <w:rsid w:val="005D6EE0"/>
    <w:rsid w:val="005D71EC"/>
    <w:rsid w:val="005D7381"/>
    <w:rsid w:val="005D7ABA"/>
    <w:rsid w:val="005E0CDA"/>
    <w:rsid w:val="005E14AB"/>
    <w:rsid w:val="005E18D3"/>
    <w:rsid w:val="005E317A"/>
    <w:rsid w:val="005E3392"/>
    <w:rsid w:val="005E3B77"/>
    <w:rsid w:val="005E4C78"/>
    <w:rsid w:val="005E5172"/>
    <w:rsid w:val="005E6658"/>
    <w:rsid w:val="005E6D8B"/>
    <w:rsid w:val="005E748C"/>
    <w:rsid w:val="005E7A4C"/>
    <w:rsid w:val="005F069E"/>
    <w:rsid w:val="005F0E49"/>
    <w:rsid w:val="005F0F31"/>
    <w:rsid w:val="005F1589"/>
    <w:rsid w:val="005F1EC0"/>
    <w:rsid w:val="005F2309"/>
    <w:rsid w:val="005F2548"/>
    <w:rsid w:val="005F2F84"/>
    <w:rsid w:val="005F3735"/>
    <w:rsid w:val="005F40A4"/>
    <w:rsid w:val="005F466A"/>
    <w:rsid w:val="005F55E3"/>
    <w:rsid w:val="005F5A80"/>
    <w:rsid w:val="005F6425"/>
    <w:rsid w:val="005F6BA1"/>
    <w:rsid w:val="005F7047"/>
    <w:rsid w:val="005F71AE"/>
    <w:rsid w:val="005F74A7"/>
    <w:rsid w:val="005F79D3"/>
    <w:rsid w:val="005F7B49"/>
    <w:rsid w:val="006011E4"/>
    <w:rsid w:val="00601BD9"/>
    <w:rsid w:val="00601FBD"/>
    <w:rsid w:val="00602054"/>
    <w:rsid w:val="00602BD9"/>
    <w:rsid w:val="006030F2"/>
    <w:rsid w:val="006033F6"/>
    <w:rsid w:val="00603563"/>
    <w:rsid w:val="0060519C"/>
    <w:rsid w:val="006054C6"/>
    <w:rsid w:val="00605EA1"/>
    <w:rsid w:val="006064A9"/>
    <w:rsid w:val="006066C5"/>
    <w:rsid w:val="00606923"/>
    <w:rsid w:val="006074E5"/>
    <w:rsid w:val="006107E6"/>
    <w:rsid w:val="00610A42"/>
    <w:rsid w:val="00610BA6"/>
    <w:rsid w:val="00610E1C"/>
    <w:rsid w:val="00613C21"/>
    <w:rsid w:val="00614A5B"/>
    <w:rsid w:val="006150DB"/>
    <w:rsid w:val="0061541F"/>
    <w:rsid w:val="0061682B"/>
    <w:rsid w:val="00617116"/>
    <w:rsid w:val="00617F59"/>
    <w:rsid w:val="006203FE"/>
    <w:rsid w:val="0062054A"/>
    <w:rsid w:val="00621055"/>
    <w:rsid w:val="006217D5"/>
    <w:rsid w:val="006217E8"/>
    <w:rsid w:val="00621E2A"/>
    <w:rsid w:val="006224AB"/>
    <w:rsid w:val="0062250C"/>
    <w:rsid w:val="00623984"/>
    <w:rsid w:val="00623B10"/>
    <w:rsid w:val="00624BAE"/>
    <w:rsid w:val="0062530F"/>
    <w:rsid w:val="00625552"/>
    <w:rsid w:val="0062587C"/>
    <w:rsid w:val="00625BF4"/>
    <w:rsid w:val="006260BF"/>
    <w:rsid w:val="00630327"/>
    <w:rsid w:val="006303BD"/>
    <w:rsid w:val="006309B2"/>
    <w:rsid w:val="00630CD1"/>
    <w:rsid w:val="006320F5"/>
    <w:rsid w:val="00632DA0"/>
    <w:rsid w:val="0063304E"/>
    <w:rsid w:val="00633269"/>
    <w:rsid w:val="00633502"/>
    <w:rsid w:val="0063429C"/>
    <w:rsid w:val="00634568"/>
    <w:rsid w:val="00634B2C"/>
    <w:rsid w:val="00634CAC"/>
    <w:rsid w:val="00634D8A"/>
    <w:rsid w:val="00635B1E"/>
    <w:rsid w:val="00635EA8"/>
    <w:rsid w:val="00635EF4"/>
    <w:rsid w:val="0063644E"/>
    <w:rsid w:val="00636B62"/>
    <w:rsid w:val="00636C30"/>
    <w:rsid w:val="00637126"/>
    <w:rsid w:val="006403E7"/>
    <w:rsid w:val="0064092F"/>
    <w:rsid w:val="00640DF4"/>
    <w:rsid w:val="006413C3"/>
    <w:rsid w:val="00641FCC"/>
    <w:rsid w:val="00642E9D"/>
    <w:rsid w:val="0064350C"/>
    <w:rsid w:val="00643CB3"/>
    <w:rsid w:val="006447AC"/>
    <w:rsid w:val="006450FE"/>
    <w:rsid w:val="00645321"/>
    <w:rsid w:val="00646099"/>
    <w:rsid w:val="00646C08"/>
    <w:rsid w:val="00646E7C"/>
    <w:rsid w:val="00647983"/>
    <w:rsid w:val="00647B4C"/>
    <w:rsid w:val="00647DFF"/>
    <w:rsid w:val="00647EFD"/>
    <w:rsid w:val="006503CC"/>
    <w:rsid w:val="006505E5"/>
    <w:rsid w:val="006518FC"/>
    <w:rsid w:val="00651CFD"/>
    <w:rsid w:val="00651FC2"/>
    <w:rsid w:val="00652560"/>
    <w:rsid w:val="006526DA"/>
    <w:rsid w:val="00652C73"/>
    <w:rsid w:val="00653FA2"/>
    <w:rsid w:val="0065469D"/>
    <w:rsid w:val="00655EAB"/>
    <w:rsid w:val="00655EDB"/>
    <w:rsid w:val="00656407"/>
    <w:rsid w:val="0065699A"/>
    <w:rsid w:val="00656D66"/>
    <w:rsid w:val="0065772A"/>
    <w:rsid w:val="006609C8"/>
    <w:rsid w:val="00660EBC"/>
    <w:rsid w:val="00661270"/>
    <w:rsid w:val="0066330A"/>
    <w:rsid w:val="006635B9"/>
    <w:rsid w:val="00664513"/>
    <w:rsid w:val="00664CA3"/>
    <w:rsid w:val="00666070"/>
    <w:rsid w:val="006661F3"/>
    <w:rsid w:val="00666626"/>
    <w:rsid w:val="00666866"/>
    <w:rsid w:val="00666D94"/>
    <w:rsid w:val="006673B3"/>
    <w:rsid w:val="006704E6"/>
    <w:rsid w:val="00670D44"/>
    <w:rsid w:val="006710C1"/>
    <w:rsid w:val="00671298"/>
    <w:rsid w:val="00671D82"/>
    <w:rsid w:val="006724D9"/>
    <w:rsid w:val="0067260A"/>
    <w:rsid w:val="006726CF"/>
    <w:rsid w:val="00673507"/>
    <w:rsid w:val="00673699"/>
    <w:rsid w:val="00673E93"/>
    <w:rsid w:val="00674065"/>
    <w:rsid w:val="0067438F"/>
    <w:rsid w:val="00674DAF"/>
    <w:rsid w:val="00675593"/>
    <w:rsid w:val="00675C1B"/>
    <w:rsid w:val="00675C62"/>
    <w:rsid w:val="0067645C"/>
    <w:rsid w:val="00676707"/>
    <w:rsid w:val="00676B69"/>
    <w:rsid w:val="00676C46"/>
    <w:rsid w:val="00677907"/>
    <w:rsid w:val="00677BFE"/>
    <w:rsid w:val="0068012F"/>
    <w:rsid w:val="00680655"/>
    <w:rsid w:val="00680A9A"/>
    <w:rsid w:val="00680B50"/>
    <w:rsid w:val="00680B51"/>
    <w:rsid w:val="00682110"/>
    <w:rsid w:val="00683172"/>
    <w:rsid w:val="00683B44"/>
    <w:rsid w:val="00683B73"/>
    <w:rsid w:val="00684384"/>
    <w:rsid w:val="00685B55"/>
    <w:rsid w:val="0068690E"/>
    <w:rsid w:val="00686B2E"/>
    <w:rsid w:val="00687113"/>
    <w:rsid w:val="0068712B"/>
    <w:rsid w:val="006901B6"/>
    <w:rsid w:val="0069057E"/>
    <w:rsid w:val="00691694"/>
    <w:rsid w:val="00691D7F"/>
    <w:rsid w:val="006922F2"/>
    <w:rsid w:val="00694028"/>
    <w:rsid w:val="0069426E"/>
    <w:rsid w:val="00694524"/>
    <w:rsid w:val="00694E04"/>
    <w:rsid w:val="0069511E"/>
    <w:rsid w:val="0069591A"/>
    <w:rsid w:val="0069607A"/>
    <w:rsid w:val="00696244"/>
    <w:rsid w:val="00696802"/>
    <w:rsid w:val="00696CD0"/>
    <w:rsid w:val="006972E8"/>
    <w:rsid w:val="006976F5"/>
    <w:rsid w:val="006A00B6"/>
    <w:rsid w:val="006A11C1"/>
    <w:rsid w:val="006A1C79"/>
    <w:rsid w:val="006A21AD"/>
    <w:rsid w:val="006A3292"/>
    <w:rsid w:val="006A40CD"/>
    <w:rsid w:val="006A4788"/>
    <w:rsid w:val="006A7186"/>
    <w:rsid w:val="006B172F"/>
    <w:rsid w:val="006B1A78"/>
    <w:rsid w:val="006B1ABF"/>
    <w:rsid w:val="006B1BEA"/>
    <w:rsid w:val="006B2645"/>
    <w:rsid w:val="006B2966"/>
    <w:rsid w:val="006B3905"/>
    <w:rsid w:val="006B3AC2"/>
    <w:rsid w:val="006B4137"/>
    <w:rsid w:val="006B5C20"/>
    <w:rsid w:val="006B5C26"/>
    <w:rsid w:val="006B60CF"/>
    <w:rsid w:val="006B667F"/>
    <w:rsid w:val="006B6D11"/>
    <w:rsid w:val="006B6D18"/>
    <w:rsid w:val="006B7A7D"/>
    <w:rsid w:val="006C1169"/>
    <w:rsid w:val="006C13B3"/>
    <w:rsid w:val="006C248E"/>
    <w:rsid w:val="006C34FC"/>
    <w:rsid w:val="006C356F"/>
    <w:rsid w:val="006C4040"/>
    <w:rsid w:val="006C4D26"/>
    <w:rsid w:val="006C4FF9"/>
    <w:rsid w:val="006C5384"/>
    <w:rsid w:val="006C5D3E"/>
    <w:rsid w:val="006C65D2"/>
    <w:rsid w:val="006C6D29"/>
    <w:rsid w:val="006C758D"/>
    <w:rsid w:val="006C76E6"/>
    <w:rsid w:val="006C7C18"/>
    <w:rsid w:val="006D022B"/>
    <w:rsid w:val="006D03D9"/>
    <w:rsid w:val="006D1EDC"/>
    <w:rsid w:val="006D217C"/>
    <w:rsid w:val="006D2571"/>
    <w:rsid w:val="006D27D0"/>
    <w:rsid w:val="006D2F3C"/>
    <w:rsid w:val="006D3956"/>
    <w:rsid w:val="006D3CDD"/>
    <w:rsid w:val="006D482C"/>
    <w:rsid w:val="006D4FC5"/>
    <w:rsid w:val="006D549D"/>
    <w:rsid w:val="006D5B70"/>
    <w:rsid w:val="006D5E8A"/>
    <w:rsid w:val="006D6285"/>
    <w:rsid w:val="006D636A"/>
    <w:rsid w:val="006D6D79"/>
    <w:rsid w:val="006D6DF6"/>
    <w:rsid w:val="006D79F1"/>
    <w:rsid w:val="006E035D"/>
    <w:rsid w:val="006E174B"/>
    <w:rsid w:val="006E1F7C"/>
    <w:rsid w:val="006E2265"/>
    <w:rsid w:val="006E2328"/>
    <w:rsid w:val="006E24FF"/>
    <w:rsid w:val="006E2E7E"/>
    <w:rsid w:val="006E3177"/>
    <w:rsid w:val="006E38A7"/>
    <w:rsid w:val="006E3B87"/>
    <w:rsid w:val="006E3F22"/>
    <w:rsid w:val="006E4CCE"/>
    <w:rsid w:val="006E5554"/>
    <w:rsid w:val="006E567F"/>
    <w:rsid w:val="006E5EAB"/>
    <w:rsid w:val="006E6C6B"/>
    <w:rsid w:val="006E72EC"/>
    <w:rsid w:val="006E7615"/>
    <w:rsid w:val="006E77EB"/>
    <w:rsid w:val="006E7A01"/>
    <w:rsid w:val="006E7E1E"/>
    <w:rsid w:val="006F1381"/>
    <w:rsid w:val="006F151E"/>
    <w:rsid w:val="006F17CA"/>
    <w:rsid w:val="006F3BB8"/>
    <w:rsid w:val="006F4526"/>
    <w:rsid w:val="006F4DC9"/>
    <w:rsid w:val="006F4E38"/>
    <w:rsid w:val="006F5F4A"/>
    <w:rsid w:val="006F6CC9"/>
    <w:rsid w:val="006F7761"/>
    <w:rsid w:val="006F787C"/>
    <w:rsid w:val="006F7E95"/>
    <w:rsid w:val="00700196"/>
    <w:rsid w:val="00702455"/>
    <w:rsid w:val="007025C9"/>
    <w:rsid w:val="0070451C"/>
    <w:rsid w:val="007047F6"/>
    <w:rsid w:val="007048EE"/>
    <w:rsid w:val="00704987"/>
    <w:rsid w:val="00704D86"/>
    <w:rsid w:val="00704D94"/>
    <w:rsid w:val="00704FFB"/>
    <w:rsid w:val="00705EB3"/>
    <w:rsid w:val="007072F3"/>
    <w:rsid w:val="0070770B"/>
    <w:rsid w:val="00707962"/>
    <w:rsid w:val="00707E90"/>
    <w:rsid w:val="0071088C"/>
    <w:rsid w:val="00710D81"/>
    <w:rsid w:val="007113EE"/>
    <w:rsid w:val="00711F11"/>
    <w:rsid w:val="00712ABE"/>
    <w:rsid w:val="00713BED"/>
    <w:rsid w:val="007146B1"/>
    <w:rsid w:val="00714CF6"/>
    <w:rsid w:val="007152C2"/>
    <w:rsid w:val="00715865"/>
    <w:rsid w:val="00716801"/>
    <w:rsid w:val="00716AAA"/>
    <w:rsid w:val="00716F2D"/>
    <w:rsid w:val="00717278"/>
    <w:rsid w:val="00717666"/>
    <w:rsid w:val="00717667"/>
    <w:rsid w:val="007179C5"/>
    <w:rsid w:val="00717EDD"/>
    <w:rsid w:val="0072069A"/>
    <w:rsid w:val="00722486"/>
    <w:rsid w:val="007227EE"/>
    <w:rsid w:val="00723AE0"/>
    <w:rsid w:val="0072413A"/>
    <w:rsid w:val="0072488C"/>
    <w:rsid w:val="007251EE"/>
    <w:rsid w:val="00725B0C"/>
    <w:rsid w:val="00725DEF"/>
    <w:rsid w:val="00726956"/>
    <w:rsid w:val="00726A3D"/>
    <w:rsid w:val="00727369"/>
    <w:rsid w:val="007277EB"/>
    <w:rsid w:val="0073032D"/>
    <w:rsid w:val="00730AF9"/>
    <w:rsid w:val="007317D8"/>
    <w:rsid w:val="007317E0"/>
    <w:rsid w:val="007318B7"/>
    <w:rsid w:val="007325E8"/>
    <w:rsid w:val="007336F3"/>
    <w:rsid w:val="00733B84"/>
    <w:rsid w:val="00733D1F"/>
    <w:rsid w:val="0073441E"/>
    <w:rsid w:val="007356B1"/>
    <w:rsid w:val="00735E63"/>
    <w:rsid w:val="00736594"/>
    <w:rsid w:val="00736B38"/>
    <w:rsid w:val="00737669"/>
    <w:rsid w:val="007379FD"/>
    <w:rsid w:val="007418C7"/>
    <w:rsid w:val="00741DA3"/>
    <w:rsid w:val="00741E24"/>
    <w:rsid w:val="007423FA"/>
    <w:rsid w:val="007428E3"/>
    <w:rsid w:val="00742A85"/>
    <w:rsid w:val="00742FF5"/>
    <w:rsid w:val="00743F0A"/>
    <w:rsid w:val="007448B3"/>
    <w:rsid w:val="00745485"/>
    <w:rsid w:val="0074603E"/>
    <w:rsid w:val="007463D9"/>
    <w:rsid w:val="007467E2"/>
    <w:rsid w:val="00746A2E"/>
    <w:rsid w:val="00746F8B"/>
    <w:rsid w:val="00747B9B"/>
    <w:rsid w:val="00747C68"/>
    <w:rsid w:val="00747C9E"/>
    <w:rsid w:val="00747D3D"/>
    <w:rsid w:val="00747F38"/>
    <w:rsid w:val="00750856"/>
    <w:rsid w:val="00750C29"/>
    <w:rsid w:val="0075115F"/>
    <w:rsid w:val="0075175F"/>
    <w:rsid w:val="00751EC9"/>
    <w:rsid w:val="00752772"/>
    <w:rsid w:val="00752F09"/>
    <w:rsid w:val="0075409E"/>
    <w:rsid w:val="007542F9"/>
    <w:rsid w:val="00754440"/>
    <w:rsid w:val="007550F0"/>
    <w:rsid w:val="00755412"/>
    <w:rsid w:val="007569FC"/>
    <w:rsid w:val="00757969"/>
    <w:rsid w:val="00761220"/>
    <w:rsid w:val="00761776"/>
    <w:rsid w:val="007624E5"/>
    <w:rsid w:val="00763096"/>
    <w:rsid w:val="00763B3E"/>
    <w:rsid w:val="0076432F"/>
    <w:rsid w:val="00764655"/>
    <w:rsid w:val="007649D2"/>
    <w:rsid w:val="00765061"/>
    <w:rsid w:val="0076516A"/>
    <w:rsid w:val="00765935"/>
    <w:rsid w:val="00766605"/>
    <w:rsid w:val="00770231"/>
    <w:rsid w:val="00770407"/>
    <w:rsid w:val="00770FE3"/>
    <w:rsid w:val="00772062"/>
    <w:rsid w:val="00772EED"/>
    <w:rsid w:val="00773479"/>
    <w:rsid w:val="00773AFE"/>
    <w:rsid w:val="00774DB4"/>
    <w:rsid w:val="00774E21"/>
    <w:rsid w:val="007757BF"/>
    <w:rsid w:val="00775CB8"/>
    <w:rsid w:val="00775E3F"/>
    <w:rsid w:val="00776D96"/>
    <w:rsid w:val="007777ED"/>
    <w:rsid w:val="007778EB"/>
    <w:rsid w:val="00777A25"/>
    <w:rsid w:val="00777A6C"/>
    <w:rsid w:val="007800B6"/>
    <w:rsid w:val="007801CF"/>
    <w:rsid w:val="00780A65"/>
    <w:rsid w:val="007811BA"/>
    <w:rsid w:val="007813A9"/>
    <w:rsid w:val="007815F2"/>
    <w:rsid w:val="00784407"/>
    <w:rsid w:val="00784F65"/>
    <w:rsid w:val="00785D66"/>
    <w:rsid w:val="00785E21"/>
    <w:rsid w:val="00785FBA"/>
    <w:rsid w:val="0078657A"/>
    <w:rsid w:val="007865E5"/>
    <w:rsid w:val="00786D5F"/>
    <w:rsid w:val="00787B2D"/>
    <w:rsid w:val="00790286"/>
    <w:rsid w:val="007903AC"/>
    <w:rsid w:val="00790DFF"/>
    <w:rsid w:val="00791222"/>
    <w:rsid w:val="00792472"/>
    <w:rsid w:val="0079309A"/>
    <w:rsid w:val="007932DA"/>
    <w:rsid w:val="00794371"/>
    <w:rsid w:val="00794F3C"/>
    <w:rsid w:val="00795CEB"/>
    <w:rsid w:val="007960CA"/>
    <w:rsid w:val="00796446"/>
    <w:rsid w:val="0079644F"/>
    <w:rsid w:val="00796699"/>
    <w:rsid w:val="00797408"/>
    <w:rsid w:val="00797965"/>
    <w:rsid w:val="00797BCA"/>
    <w:rsid w:val="00797D6B"/>
    <w:rsid w:val="007A01E4"/>
    <w:rsid w:val="007A1E38"/>
    <w:rsid w:val="007A2192"/>
    <w:rsid w:val="007A23A2"/>
    <w:rsid w:val="007A3142"/>
    <w:rsid w:val="007A4484"/>
    <w:rsid w:val="007A5D15"/>
    <w:rsid w:val="007A5EE6"/>
    <w:rsid w:val="007A625C"/>
    <w:rsid w:val="007A783F"/>
    <w:rsid w:val="007A7A2D"/>
    <w:rsid w:val="007A7BD4"/>
    <w:rsid w:val="007B0BDF"/>
    <w:rsid w:val="007B1183"/>
    <w:rsid w:val="007B17EB"/>
    <w:rsid w:val="007B1AC4"/>
    <w:rsid w:val="007B1DD4"/>
    <w:rsid w:val="007B2766"/>
    <w:rsid w:val="007B35F7"/>
    <w:rsid w:val="007B3B66"/>
    <w:rsid w:val="007B43AC"/>
    <w:rsid w:val="007B48D8"/>
    <w:rsid w:val="007B492A"/>
    <w:rsid w:val="007B51CD"/>
    <w:rsid w:val="007B77FE"/>
    <w:rsid w:val="007B7F0E"/>
    <w:rsid w:val="007C19F2"/>
    <w:rsid w:val="007C1FAD"/>
    <w:rsid w:val="007C205B"/>
    <w:rsid w:val="007C2478"/>
    <w:rsid w:val="007C2C47"/>
    <w:rsid w:val="007C3A03"/>
    <w:rsid w:val="007C3B46"/>
    <w:rsid w:val="007C4710"/>
    <w:rsid w:val="007C4A26"/>
    <w:rsid w:val="007C6196"/>
    <w:rsid w:val="007C637E"/>
    <w:rsid w:val="007C68BD"/>
    <w:rsid w:val="007C6B3D"/>
    <w:rsid w:val="007C6B86"/>
    <w:rsid w:val="007C7699"/>
    <w:rsid w:val="007D02F9"/>
    <w:rsid w:val="007D06BE"/>
    <w:rsid w:val="007D06F8"/>
    <w:rsid w:val="007D0E5C"/>
    <w:rsid w:val="007D10BE"/>
    <w:rsid w:val="007D11F2"/>
    <w:rsid w:val="007D14EE"/>
    <w:rsid w:val="007D1D21"/>
    <w:rsid w:val="007D1F78"/>
    <w:rsid w:val="007D2B6E"/>
    <w:rsid w:val="007D3061"/>
    <w:rsid w:val="007D4311"/>
    <w:rsid w:val="007D50E7"/>
    <w:rsid w:val="007D52AC"/>
    <w:rsid w:val="007D6781"/>
    <w:rsid w:val="007D6861"/>
    <w:rsid w:val="007D6A7F"/>
    <w:rsid w:val="007D772A"/>
    <w:rsid w:val="007E0598"/>
    <w:rsid w:val="007E15F0"/>
    <w:rsid w:val="007E1ABA"/>
    <w:rsid w:val="007E275A"/>
    <w:rsid w:val="007E2FB7"/>
    <w:rsid w:val="007E30BA"/>
    <w:rsid w:val="007E3D4D"/>
    <w:rsid w:val="007E417F"/>
    <w:rsid w:val="007E433C"/>
    <w:rsid w:val="007E4D76"/>
    <w:rsid w:val="007E4FF7"/>
    <w:rsid w:val="007E6333"/>
    <w:rsid w:val="007E7545"/>
    <w:rsid w:val="007E77C5"/>
    <w:rsid w:val="007E77F5"/>
    <w:rsid w:val="007F061C"/>
    <w:rsid w:val="007F0986"/>
    <w:rsid w:val="007F0BE2"/>
    <w:rsid w:val="007F0FEE"/>
    <w:rsid w:val="007F172E"/>
    <w:rsid w:val="007F17E8"/>
    <w:rsid w:val="007F1B46"/>
    <w:rsid w:val="007F3570"/>
    <w:rsid w:val="007F4AD1"/>
    <w:rsid w:val="007F4EFC"/>
    <w:rsid w:val="007F5162"/>
    <w:rsid w:val="007F544F"/>
    <w:rsid w:val="007F56F5"/>
    <w:rsid w:val="007F6A91"/>
    <w:rsid w:val="007F6C15"/>
    <w:rsid w:val="00800917"/>
    <w:rsid w:val="008011CF"/>
    <w:rsid w:val="0080124C"/>
    <w:rsid w:val="008013FB"/>
    <w:rsid w:val="008026CB"/>
    <w:rsid w:val="00802951"/>
    <w:rsid w:val="00802FA5"/>
    <w:rsid w:val="008030BA"/>
    <w:rsid w:val="008031CE"/>
    <w:rsid w:val="00803373"/>
    <w:rsid w:val="008039B5"/>
    <w:rsid w:val="0080449C"/>
    <w:rsid w:val="00804BFE"/>
    <w:rsid w:val="0080544A"/>
    <w:rsid w:val="0080648D"/>
    <w:rsid w:val="0080757B"/>
    <w:rsid w:val="0080761D"/>
    <w:rsid w:val="00807662"/>
    <w:rsid w:val="008100C3"/>
    <w:rsid w:val="00810FC6"/>
    <w:rsid w:val="008113B3"/>
    <w:rsid w:val="00811923"/>
    <w:rsid w:val="00812A01"/>
    <w:rsid w:val="008134E3"/>
    <w:rsid w:val="008136A9"/>
    <w:rsid w:val="0081394B"/>
    <w:rsid w:val="00814392"/>
    <w:rsid w:val="00815354"/>
    <w:rsid w:val="00816ED7"/>
    <w:rsid w:val="00817ABA"/>
    <w:rsid w:val="0082061A"/>
    <w:rsid w:val="00820B9F"/>
    <w:rsid w:val="00822842"/>
    <w:rsid w:val="00822E71"/>
    <w:rsid w:val="00822E7D"/>
    <w:rsid w:val="008234DA"/>
    <w:rsid w:val="0082391C"/>
    <w:rsid w:val="00824380"/>
    <w:rsid w:val="00824445"/>
    <w:rsid w:val="00824451"/>
    <w:rsid w:val="0082445F"/>
    <w:rsid w:val="00824513"/>
    <w:rsid w:val="00824730"/>
    <w:rsid w:val="00824C4E"/>
    <w:rsid w:val="008253EE"/>
    <w:rsid w:val="008254DB"/>
    <w:rsid w:val="008258AB"/>
    <w:rsid w:val="00825908"/>
    <w:rsid w:val="00826814"/>
    <w:rsid w:val="00826AFC"/>
    <w:rsid w:val="00827B11"/>
    <w:rsid w:val="00827ECB"/>
    <w:rsid w:val="0083062C"/>
    <w:rsid w:val="008308D8"/>
    <w:rsid w:val="00830E2F"/>
    <w:rsid w:val="00830EB1"/>
    <w:rsid w:val="00831021"/>
    <w:rsid w:val="00831151"/>
    <w:rsid w:val="008315B9"/>
    <w:rsid w:val="008322AE"/>
    <w:rsid w:val="008324FF"/>
    <w:rsid w:val="00832716"/>
    <w:rsid w:val="008336E7"/>
    <w:rsid w:val="00834B7D"/>
    <w:rsid w:val="00835A43"/>
    <w:rsid w:val="00835FB7"/>
    <w:rsid w:val="00836F42"/>
    <w:rsid w:val="00837161"/>
    <w:rsid w:val="00840447"/>
    <w:rsid w:val="00840B35"/>
    <w:rsid w:val="0084164D"/>
    <w:rsid w:val="00841CF5"/>
    <w:rsid w:val="00842352"/>
    <w:rsid w:val="00842387"/>
    <w:rsid w:val="00843019"/>
    <w:rsid w:val="008438F4"/>
    <w:rsid w:val="008444DE"/>
    <w:rsid w:val="00844619"/>
    <w:rsid w:val="00844D69"/>
    <w:rsid w:val="00844F80"/>
    <w:rsid w:val="00845003"/>
    <w:rsid w:val="0084676D"/>
    <w:rsid w:val="0084681E"/>
    <w:rsid w:val="00846894"/>
    <w:rsid w:val="008468E0"/>
    <w:rsid w:val="0084716C"/>
    <w:rsid w:val="00847E3A"/>
    <w:rsid w:val="00850665"/>
    <w:rsid w:val="0085080C"/>
    <w:rsid w:val="008514D3"/>
    <w:rsid w:val="008527C4"/>
    <w:rsid w:val="00853077"/>
    <w:rsid w:val="00853082"/>
    <w:rsid w:val="008538C5"/>
    <w:rsid w:val="00853E5C"/>
    <w:rsid w:val="008545F0"/>
    <w:rsid w:val="0085469B"/>
    <w:rsid w:val="008554EC"/>
    <w:rsid w:val="008562D5"/>
    <w:rsid w:val="0085644B"/>
    <w:rsid w:val="00857424"/>
    <w:rsid w:val="00857437"/>
    <w:rsid w:val="008577FC"/>
    <w:rsid w:val="00860493"/>
    <w:rsid w:val="00860665"/>
    <w:rsid w:val="00860EDD"/>
    <w:rsid w:val="00861489"/>
    <w:rsid w:val="00861DA2"/>
    <w:rsid w:val="00862396"/>
    <w:rsid w:val="0086296E"/>
    <w:rsid w:val="008635EF"/>
    <w:rsid w:val="00863D89"/>
    <w:rsid w:val="008643D8"/>
    <w:rsid w:val="00864814"/>
    <w:rsid w:val="00864DAA"/>
    <w:rsid w:val="00865B15"/>
    <w:rsid w:val="00866E16"/>
    <w:rsid w:val="00867521"/>
    <w:rsid w:val="0086752D"/>
    <w:rsid w:val="00870A56"/>
    <w:rsid w:val="0087137F"/>
    <w:rsid w:val="00871545"/>
    <w:rsid w:val="00871ACB"/>
    <w:rsid w:val="00872C71"/>
    <w:rsid w:val="008739D0"/>
    <w:rsid w:val="00873F32"/>
    <w:rsid w:val="0087473D"/>
    <w:rsid w:val="0087545B"/>
    <w:rsid w:val="0087620C"/>
    <w:rsid w:val="00876F6A"/>
    <w:rsid w:val="0087700A"/>
    <w:rsid w:val="008770FD"/>
    <w:rsid w:val="008774E0"/>
    <w:rsid w:val="00877F16"/>
    <w:rsid w:val="00880057"/>
    <w:rsid w:val="00880D07"/>
    <w:rsid w:val="00881FF5"/>
    <w:rsid w:val="008822F7"/>
    <w:rsid w:val="00882EFA"/>
    <w:rsid w:val="00883C3E"/>
    <w:rsid w:val="00883CAF"/>
    <w:rsid w:val="00883E8B"/>
    <w:rsid w:val="00884F17"/>
    <w:rsid w:val="008855EA"/>
    <w:rsid w:val="0088593A"/>
    <w:rsid w:val="00886353"/>
    <w:rsid w:val="00886ED4"/>
    <w:rsid w:val="00887097"/>
    <w:rsid w:val="008908D5"/>
    <w:rsid w:val="00891114"/>
    <w:rsid w:val="008912BF"/>
    <w:rsid w:val="00891541"/>
    <w:rsid w:val="00891A1B"/>
    <w:rsid w:val="00891D54"/>
    <w:rsid w:val="00892635"/>
    <w:rsid w:val="008928AB"/>
    <w:rsid w:val="00892AD4"/>
    <w:rsid w:val="008931C4"/>
    <w:rsid w:val="008937DC"/>
    <w:rsid w:val="008939A0"/>
    <w:rsid w:val="00895184"/>
    <w:rsid w:val="008952FC"/>
    <w:rsid w:val="008954B1"/>
    <w:rsid w:val="008954F8"/>
    <w:rsid w:val="0089574A"/>
    <w:rsid w:val="00895C50"/>
    <w:rsid w:val="008961DB"/>
    <w:rsid w:val="00896473"/>
    <w:rsid w:val="00896787"/>
    <w:rsid w:val="00896AA6"/>
    <w:rsid w:val="008A014A"/>
    <w:rsid w:val="008A059D"/>
    <w:rsid w:val="008A1BF7"/>
    <w:rsid w:val="008A2AF7"/>
    <w:rsid w:val="008A2C26"/>
    <w:rsid w:val="008A2DFB"/>
    <w:rsid w:val="008A407D"/>
    <w:rsid w:val="008A42A7"/>
    <w:rsid w:val="008A4F19"/>
    <w:rsid w:val="008A5348"/>
    <w:rsid w:val="008A5D64"/>
    <w:rsid w:val="008A7275"/>
    <w:rsid w:val="008B0DF9"/>
    <w:rsid w:val="008B137E"/>
    <w:rsid w:val="008B185D"/>
    <w:rsid w:val="008B2160"/>
    <w:rsid w:val="008B25CA"/>
    <w:rsid w:val="008B3374"/>
    <w:rsid w:val="008B33A6"/>
    <w:rsid w:val="008B42FD"/>
    <w:rsid w:val="008B495B"/>
    <w:rsid w:val="008B62F0"/>
    <w:rsid w:val="008B6864"/>
    <w:rsid w:val="008B6A47"/>
    <w:rsid w:val="008B715C"/>
    <w:rsid w:val="008B753A"/>
    <w:rsid w:val="008C01FD"/>
    <w:rsid w:val="008C0513"/>
    <w:rsid w:val="008C0F11"/>
    <w:rsid w:val="008C1C7A"/>
    <w:rsid w:val="008C2511"/>
    <w:rsid w:val="008C4236"/>
    <w:rsid w:val="008C4A4B"/>
    <w:rsid w:val="008C4DEE"/>
    <w:rsid w:val="008C541D"/>
    <w:rsid w:val="008C636D"/>
    <w:rsid w:val="008C64B5"/>
    <w:rsid w:val="008C6D51"/>
    <w:rsid w:val="008C6E34"/>
    <w:rsid w:val="008C70D5"/>
    <w:rsid w:val="008C7A5C"/>
    <w:rsid w:val="008D075F"/>
    <w:rsid w:val="008D1936"/>
    <w:rsid w:val="008D1C8C"/>
    <w:rsid w:val="008D23A9"/>
    <w:rsid w:val="008D2AF2"/>
    <w:rsid w:val="008D368E"/>
    <w:rsid w:val="008D3842"/>
    <w:rsid w:val="008D3A95"/>
    <w:rsid w:val="008D3AFC"/>
    <w:rsid w:val="008D5209"/>
    <w:rsid w:val="008D5211"/>
    <w:rsid w:val="008D55AF"/>
    <w:rsid w:val="008D599C"/>
    <w:rsid w:val="008D5CAC"/>
    <w:rsid w:val="008D73E7"/>
    <w:rsid w:val="008D7574"/>
    <w:rsid w:val="008E070F"/>
    <w:rsid w:val="008E0909"/>
    <w:rsid w:val="008E16BA"/>
    <w:rsid w:val="008E38EB"/>
    <w:rsid w:val="008E437D"/>
    <w:rsid w:val="008E4685"/>
    <w:rsid w:val="008E4BCA"/>
    <w:rsid w:val="008E4D11"/>
    <w:rsid w:val="008E5AFB"/>
    <w:rsid w:val="008E5B02"/>
    <w:rsid w:val="008E5E9E"/>
    <w:rsid w:val="008E6F6C"/>
    <w:rsid w:val="008E779D"/>
    <w:rsid w:val="008F0136"/>
    <w:rsid w:val="008F0F58"/>
    <w:rsid w:val="008F1004"/>
    <w:rsid w:val="008F1D65"/>
    <w:rsid w:val="008F2009"/>
    <w:rsid w:val="008F2112"/>
    <w:rsid w:val="008F2296"/>
    <w:rsid w:val="008F2579"/>
    <w:rsid w:val="008F2FA1"/>
    <w:rsid w:val="008F33B2"/>
    <w:rsid w:val="008F36FC"/>
    <w:rsid w:val="008F3A8A"/>
    <w:rsid w:val="008F3B74"/>
    <w:rsid w:val="008F3F34"/>
    <w:rsid w:val="008F427C"/>
    <w:rsid w:val="008F4657"/>
    <w:rsid w:val="008F5886"/>
    <w:rsid w:val="008F58CA"/>
    <w:rsid w:val="008F79AB"/>
    <w:rsid w:val="008F7BCE"/>
    <w:rsid w:val="008F7E73"/>
    <w:rsid w:val="009012F8"/>
    <w:rsid w:val="009020ED"/>
    <w:rsid w:val="00902780"/>
    <w:rsid w:val="0090286C"/>
    <w:rsid w:val="00903707"/>
    <w:rsid w:val="00903C8E"/>
    <w:rsid w:val="009040F0"/>
    <w:rsid w:val="009046D8"/>
    <w:rsid w:val="00904B1F"/>
    <w:rsid w:val="00904B7F"/>
    <w:rsid w:val="00904DBC"/>
    <w:rsid w:val="00905C51"/>
    <w:rsid w:val="00905FFA"/>
    <w:rsid w:val="00906055"/>
    <w:rsid w:val="00906F4E"/>
    <w:rsid w:val="00907007"/>
    <w:rsid w:val="009071A0"/>
    <w:rsid w:val="0090744E"/>
    <w:rsid w:val="009077FA"/>
    <w:rsid w:val="0090784F"/>
    <w:rsid w:val="009079B6"/>
    <w:rsid w:val="00907BF1"/>
    <w:rsid w:val="009109C8"/>
    <w:rsid w:val="009115F2"/>
    <w:rsid w:val="00912E3B"/>
    <w:rsid w:val="009133B0"/>
    <w:rsid w:val="00913FD2"/>
    <w:rsid w:val="0091459B"/>
    <w:rsid w:val="009157A4"/>
    <w:rsid w:val="00915826"/>
    <w:rsid w:val="009159AB"/>
    <w:rsid w:val="00915DCD"/>
    <w:rsid w:val="00915E93"/>
    <w:rsid w:val="00916302"/>
    <w:rsid w:val="00916610"/>
    <w:rsid w:val="0092006B"/>
    <w:rsid w:val="00921131"/>
    <w:rsid w:val="009211EA"/>
    <w:rsid w:val="00921947"/>
    <w:rsid w:val="00921E95"/>
    <w:rsid w:val="009220B1"/>
    <w:rsid w:val="009222A5"/>
    <w:rsid w:val="009227B0"/>
    <w:rsid w:val="009230C7"/>
    <w:rsid w:val="00923120"/>
    <w:rsid w:val="009234DD"/>
    <w:rsid w:val="00924E63"/>
    <w:rsid w:val="00925A32"/>
    <w:rsid w:val="00925DCA"/>
    <w:rsid w:val="00926327"/>
    <w:rsid w:val="00927705"/>
    <w:rsid w:val="00927919"/>
    <w:rsid w:val="00927DFE"/>
    <w:rsid w:val="00930655"/>
    <w:rsid w:val="00930764"/>
    <w:rsid w:val="00930D54"/>
    <w:rsid w:val="00931689"/>
    <w:rsid w:val="00931A5B"/>
    <w:rsid w:val="00932623"/>
    <w:rsid w:val="0093302A"/>
    <w:rsid w:val="00933406"/>
    <w:rsid w:val="009338BC"/>
    <w:rsid w:val="009339E0"/>
    <w:rsid w:val="00935F63"/>
    <w:rsid w:val="0093630D"/>
    <w:rsid w:val="0093644A"/>
    <w:rsid w:val="00936568"/>
    <w:rsid w:val="00936BE8"/>
    <w:rsid w:val="009375A4"/>
    <w:rsid w:val="0094049E"/>
    <w:rsid w:val="009404C6"/>
    <w:rsid w:val="00940E68"/>
    <w:rsid w:val="00942666"/>
    <w:rsid w:val="00942D6D"/>
    <w:rsid w:val="009439E0"/>
    <w:rsid w:val="00943ED1"/>
    <w:rsid w:val="0094463E"/>
    <w:rsid w:val="00944856"/>
    <w:rsid w:val="00945B15"/>
    <w:rsid w:val="00946231"/>
    <w:rsid w:val="009463D8"/>
    <w:rsid w:val="009464B5"/>
    <w:rsid w:val="00946847"/>
    <w:rsid w:val="00946960"/>
    <w:rsid w:val="00946976"/>
    <w:rsid w:val="00946C5F"/>
    <w:rsid w:val="009471D0"/>
    <w:rsid w:val="009476D1"/>
    <w:rsid w:val="00947EE2"/>
    <w:rsid w:val="009505D5"/>
    <w:rsid w:val="00950FFE"/>
    <w:rsid w:val="009510AD"/>
    <w:rsid w:val="00951E4A"/>
    <w:rsid w:val="009521A0"/>
    <w:rsid w:val="009522F1"/>
    <w:rsid w:val="00952711"/>
    <w:rsid w:val="00952853"/>
    <w:rsid w:val="00952CCB"/>
    <w:rsid w:val="009537F8"/>
    <w:rsid w:val="009556C0"/>
    <w:rsid w:val="009564B9"/>
    <w:rsid w:val="00957B36"/>
    <w:rsid w:val="0096013F"/>
    <w:rsid w:val="009607A9"/>
    <w:rsid w:val="00960848"/>
    <w:rsid w:val="009608CE"/>
    <w:rsid w:val="00960BB5"/>
    <w:rsid w:val="009612DA"/>
    <w:rsid w:val="00961626"/>
    <w:rsid w:val="0096276C"/>
    <w:rsid w:val="009629AC"/>
    <w:rsid w:val="00963ED2"/>
    <w:rsid w:val="00965244"/>
    <w:rsid w:val="009661B1"/>
    <w:rsid w:val="00966519"/>
    <w:rsid w:val="00967853"/>
    <w:rsid w:val="0097098F"/>
    <w:rsid w:val="00970D67"/>
    <w:rsid w:val="009725DF"/>
    <w:rsid w:val="00972A0C"/>
    <w:rsid w:val="00972C66"/>
    <w:rsid w:val="00973140"/>
    <w:rsid w:val="00974698"/>
    <w:rsid w:val="00974E1B"/>
    <w:rsid w:val="00975727"/>
    <w:rsid w:val="00975C57"/>
    <w:rsid w:val="00975F13"/>
    <w:rsid w:val="009763BE"/>
    <w:rsid w:val="00976F1D"/>
    <w:rsid w:val="00977206"/>
    <w:rsid w:val="00980383"/>
    <w:rsid w:val="009819C5"/>
    <w:rsid w:val="009827F4"/>
    <w:rsid w:val="00983438"/>
    <w:rsid w:val="009838CF"/>
    <w:rsid w:val="00983AB3"/>
    <w:rsid w:val="00984DC3"/>
    <w:rsid w:val="0098555E"/>
    <w:rsid w:val="00985C7A"/>
    <w:rsid w:val="00985F24"/>
    <w:rsid w:val="00987CBD"/>
    <w:rsid w:val="00987D4D"/>
    <w:rsid w:val="00990B09"/>
    <w:rsid w:val="0099168D"/>
    <w:rsid w:val="00991C6D"/>
    <w:rsid w:val="00991D66"/>
    <w:rsid w:val="00992628"/>
    <w:rsid w:val="009928B7"/>
    <w:rsid w:val="0099294E"/>
    <w:rsid w:val="00992F60"/>
    <w:rsid w:val="0099324E"/>
    <w:rsid w:val="009934EB"/>
    <w:rsid w:val="00995535"/>
    <w:rsid w:val="00995F81"/>
    <w:rsid w:val="009962C7"/>
    <w:rsid w:val="009A0E7B"/>
    <w:rsid w:val="009A1300"/>
    <w:rsid w:val="009A135F"/>
    <w:rsid w:val="009A33DD"/>
    <w:rsid w:val="009A68E4"/>
    <w:rsid w:val="009A6ADA"/>
    <w:rsid w:val="009A7456"/>
    <w:rsid w:val="009B1DA2"/>
    <w:rsid w:val="009B1DF4"/>
    <w:rsid w:val="009B3B5B"/>
    <w:rsid w:val="009B47FD"/>
    <w:rsid w:val="009B5163"/>
    <w:rsid w:val="009B524D"/>
    <w:rsid w:val="009B5845"/>
    <w:rsid w:val="009B6457"/>
    <w:rsid w:val="009B66AC"/>
    <w:rsid w:val="009B72FF"/>
    <w:rsid w:val="009B74AA"/>
    <w:rsid w:val="009B7CAB"/>
    <w:rsid w:val="009B7DF1"/>
    <w:rsid w:val="009C0020"/>
    <w:rsid w:val="009C08B8"/>
    <w:rsid w:val="009C0AA1"/>
    <w:rsid w:val="009C0B2F"/>
    <w:rsid w:val="009C1102"/>
    <w:rsid w:val="009C1107"/>
    <w:rsid w:val="009C1693"/>
    <w:rsid w:val="009C196F"/>
    <w:rsid w:val="009C1AA2"/>
    <w:rsid w:val="009C1ED7"/>
    <w:rsid w:val="009C25EB"/>
    <w:rsid w:val="009C2AC0"/>
    <w:rsid w:val="009C2F8F"/>
    <w:rsid w:val="009C35F3"/>
    <w:rsid w:val="009C3F75"/>
    <w:rsid w:val="009C400D"/>
    <w:rsid w:val="009C47C9"/>
    <w:rsid w:val="009C4ACB"/>
    <w:rsid w:val="009C5634"/>
    <w:rsid w:val="009C6F3C"/>
    <w:rsid w:val="009C7182"/>
    <w:rsid w:val="009C7AE6"/>
    <w:rsid w:val="009D0681"/>
    <w:rsid w:val="009D0B7D"/>
    <w:rsid w:val="009D16AB"/>
    <w:rsid w:val="009D1E5D"/>
    <w:rsid w:val="009D22BC"/>
    <w:rsid w:val="009D25D9"/>
    <w:rsid w:val="009D3A11"/>
    <w:rsid w:val="009D3D2E"/>
    <w:rsid w:val="009D405F"/>
    <w:rsid w:val="009D42FC"/>
    <w:rsid w:val="009D4B54"/>
    <w:rsid w:val="009D5086"/>
    <w:rsid w:val="009D508A"/>
    <w:rsid w:val="009D5C96"/>
    <w:rsid w:val="009D653B"/>
    <w:rsid w:val="009D678E"/>
    <w:rsid w:val="009D6E9A"/>
    <w:rsid w:val="009D7066"/>
    <w:rsid w:val="009D7CFB"/>
    <w:rsid w:val="009E065B"/>
    <w:rsid w:val="009E0F67"/>
    <w:rsid w:val="009E140A"/>
    <w:rsid w:val="009E198F"/>
    <w:rsid w:val="009E19D6"/>
    <w:rsid w:val="009E1B72"/>
    <w:rsid w:val="009E2555"/>
    <w:rsid w:val="009E2A5F"/>
    <w:rsid w:val="009E3774"/>
    <w:rsid w:val="009E44C2"/>
    <w:rsid w:val="009E4910"/>
    <w:rsid w:val="009E4C8F"/>
    <w:rsid w:val="009E4E9E"/>
    <w:rsid w:val="009E799A"/>
    <w:rsid w:val="009F000D"/>
    <w:rsid w:val="009F0C62"/>
    <w:rsid w:val="009F0DB7"/>
    <w:rsid w:val="009F1228"/>
    <w:rsid w:val="009F1269"/>
    <w:rsid w:val="009F12B2"/>
    <w:rsid w:val="009F140E"/>
    <w:rsid w:val="009F1535"/>
    <w:rsid w:val="009F17E9"/>
    <w:rsid w:val="009F190F"/>
    <w:rsid w:val="009F2B82"/>
    <w:rsid w:val="009F2D7F"/>
    <w:rsid w:val="009F3423"/>
    <w:rsid w:val="009F4053"/>
    <w:rsid w:val="009F410A"/>
    <w:rsid w:val="009F42F2"/>
    <w:rsid w:val="009F5301"/>
    <w:rsid w:val="009F530E"/>
    <w:rsid w:val="009F728F"/>
    <w:rsid w:val="009F7359"/>
    <w:rsid w:val="009F794A"/>
    <w:rsid w:val="009F79FA"/>
    <w:rsid w:val="00A00198"/>
    <w:rsid w:val="00A00D8A"/>
    <w:rsid w:val="00A017F5"/>
    <w:rsid w:val="00A01BF4"/>
    <w:rsid w:val="00A01D5F"/>
    <w:rsid w:val="00A01F50"/>
    <w:rsid w:val="00A02EB4"/>
    <w:rsid w:val="00A02EDB"/>
    <w:rsid w:val="00A04586"/>
    <w:rsid w:val="00A0465C"/>
    <w:rsid w:val="00A047A6"/>
    <w:rsid w:val="00A04D6D"/>
    <w:rsid w:val="00A05799"/>
    <w:rsid w:val="00A05A1C"/>
    <w:rsid w:val="00A05CB1"/>
    <w:rsid w:val="00A0604C"/>
    <w:rsid w:val="00A06358"/>
    <w:rsid w:val="00A07019"/>
    <w:rsid w:val="00A12D6A"/>
    <w:rsid w:val="00A13E76"/>
    <w:rsid w:val="00A140C6"/>
    <w:rsid w:val="00A14D55"/>
    <w:rsid w:val="00A15254"/>
    <w:rsid w:val="00A159A0"/>
    <w:rsid w:val="00A15CFB"/>
    <w:rsid w:val="00A16843"/>
    <w:rsid w:val="00A16974"/>
    <w:rsid w:val="00A16EC3"/>
    <w:rsid w:val="00A1721F"/>
    <w:rsid w:val="00A172C2"/>
    <w:rsid w:val="00A17ABC"/>
    <w:rsid w:val="00A20562"/>
    <w:rsid w:val="00A207C4"/>
    <w:rsid w:val="00A20A5D"/>
    <w:rsid w:val="00A23094"/>
    <w:rsid w:val="00A2313F"/>
    <w:rsid w:val="00A23731"/>
    <w:rsid w:val="00A24482"/>
    <w:rsid w:val="00A24682"/>
    <w:rsid w:val="00A2546E"/>
    <w:rsid w:val="00A2583A"/>
    <w:rsid w:val="00A26429"/>
    <w:rsid w:val="00A26E0F"/>
    <w:rsid w:val="00A303D1"/>
    <w:rsid w:val="00A304E2"/>
    <w:rsid w:val="00A308D4"/>
    <w:rsid w:val="00A30C32"/>
    <w:rsid w:val="00A32AA6"/>
    <w:rsid w:val="00A32AB4"/>
    <w:rsid w:val="00A33FAB"/>
    <w:rsid w:val="00A34EBC"/>
    <w:rsid w:val="00A350F4"/>
    <w:rsid w:val="00A360AC"/>
    <w:rsid w:val="00A362AB"/>
    <w:rsid w:val="00A37A9F"/>
    <w:rsid w:val="00A40E67"/>
    <w:rsid w:val="00A4146F"/>
    <w:rsid w:val="00A41C68"/>
    <w:rsid w:val="00A41DF2"/>
    <w:rsid w:val="00A41FF1"/>
    <w:rsid w:val="00A42DE8"/>
    <w:rsid w:val="00A43CCF"/>
    <w:rsid w:val="00A44498"/>
    <w:rsid w:val="00A45F88"/>
    <w:rsid w:val="00A465B7"/>
    <w:rsid w:val="00A465E7"/>
    <w:rsid w:val="00A47C5D"/>
    <w:rsid w:val="00A51345"/>
    <w:rsid w:val="00A517D4"/>
    <w:rsid w:val="00A51F37"/>
    <w:rsid w:val="00A51F8C"/>
    <w:rsid w:val="00A521B2"/>
    <w:rsid w:val="00A521E4"/>
    <w:rsid w:val="00A52221"/>
    <w:rsid w:val="00A52BA9"/>
    <w:rsid w:val="00A52E88"/>
    <w:rsid w:val="00A534AF"/>
    <w:rsid w:val="00A54358"/>
    <w:rsid w:val="00A550CD"/>
    <w:rsid w:val="00A554D3"/>
    <w:rsid w:val="00A55673"/>
    <w:rsid w:val="00A558C9"/>
    <w:rsid w:val="00A56395"/>
    <w:rsid w:val="00A5657F"/>
    <w:rsid w:val="00A5698A"/>
    <w:rsid w:val="00A56D92"/>
    <w:rsid w:val="00A57299"/>
    <w:rsid w:val="00A5781A"/>
    <w:rsid w:val="00A57F1D"/>
    <w:rsid w:val="00A60149"/>
    <w:rsid w:val="00A60BDE"/>
    <w:rsid w:val="00A61C16"/>
    <w:rsid w:val="00A627A8"/>
    <w:rsid w:val="00A6395E"/>
    <w:rsid w:val="00A64EB7"/>
    <w:rsid w:val="00A65B0C"/>
    <w:rsid w:val="00A66088"/>
    <w:rsid w:val="00A660A5"/>
    <w:rsid w:val="00A6671E"/>
    <w:rsid w:val="00A6723E"/>
    <w:rsid w:val="00A70402"/>
    <w:rsid w:val="00A7064A"/>
    <w:rsid w:val="00A70D38"/>
    <w:rsid w:val="00A71469"/>
    <w:rsid w:val="00A715AF"/>
    <w:rsid w:val="00A71753"/>
    <w:rsid w:val="00A7180B"/>
    <w:rsid w:val="00A71C22"/>
    <w:rsid w:val="00A71D3A"/>
    <w:rsid w:val="00A71E7F"/>
    <w:rsid w:val="00A73D58"/>
    <w:rsid w:val="00A75DAC"/>
    <w:rsid w:val="00A7709C"/>
    <w:rsid w:val="00A775A2"/>
    <w:rsid w:val="00A77796"/>
    <w:rsid w:val="00A77B6F"/>
    <w:rsid w:val="00A81063"/>
    <w:rsid w:val="00A82348"/>
    <w:rsid w:val="00A8248A"/>
    <w:rsid w:val="00A8281F"/>
    <w:rsid w:val="00A82C0B"/>
    <w:rsid w:val="00A82EF8"/>
    <w:rsid w:val="00A83DED"/>
    <w:rsid w:val="00A84202"/>
    <w:rsid w:val="00A851D7"/>
    <w:rsid w:val="00A853EB"/>
    <w:rsid w:val="00A85F4E"/>
    <w:rsid w:val="00A86943"/>
    <w:rsid w:val="00A86D88"/>
    <w:rsid w:val="00A90466"/>
    <w:rsid w:val="00A905CE"/>
    <w:rsid w:val="00A91744"/>
    <w:rsid w:val="00A91829"/>
    <w:rsid w:val="00A918FD"/>
    <w:rsid w:val="00A91CBB"/>
    <w:rsid w:val="00A91F02"/>
    <w:rsid w:val="00A91F53"/>
    <w:rsid w:val="00A920A0"/>
    <w:rsid w:val="00A921DD"/>
    <w:rsid w:val="00A92B76"/>
    <w:rsid w:val="00A92D24"/>
    <w:rsid w:val="00A93BF7"/>
    <w:rsid w:val="00A93F0A"/>
    <w:rsid w:val="00A944E4"/>
    <w:rsid w:val="00A946A4"/>
    <w:rsid w:val="00A95534"/>
    <w:rsid w:val="00A95618"/>
    <w:rsid w:val="00A95B6C"/>
    <w:rsid w:val="00A95BE3"/>
    <w:rsid w:val="00A95BE6"/>
    <w:rsid w:val="00A95C3D"/>
    <w:rsid w:val="00A95EC3"/>
    <w:rsid w:val="00A96F7C"/>
    <w:rsid w:val="00A974B5"/>
    <w:rsid w:val="00AA006D"/>
    <w:rsid w:val="00AA010F"/>
    <w:rsid w:val="00AA09D9"/>
    <w:rsid w:val="00AA0BB2"/>
    <w:rsid w:val="00AA0C13"/>
    <w:rsid w:val="00AA0D82"/>
    <w:rsid w:val="00AA1874"/>
    <w:rsid w:val="00AA1BA6"/>
    <w:rsid w:val="00AA1C47"/>
    <w:rsid w:val="00AA2303"/>
    <w:rsid w:val="00AA2332"/>
    <w:rsid w:val="00AA2C5B"/>
    <w:rsid w:val="00AA2D03"/>
    <w:rsid w:val="00AA2D2A"/>
    <w:rsid w:val="00AA35D1"/>
    <w:rsid w:val="00AA3653"/>
    <w:rsid w:val="00AA374D"/>
    <w:rsid w:val="00AA43AA"/>
    <w:rsid w:val="00AA443C"/>
    <w:rsid w:val="00AA44D3"/>
    <w:rsid w:val="00AA694A"/>
    <w:rsid w:val="00AA7019"/>
    <w:rsid w:val="00AA7E8F"/>
    <w:rsid w:val="00AB1140"/>
    <w:rsid w:val="00AB1384"/>
    <w:rsid w:val="00AB15CE"/>
    <w:rsid w:val="00AB2C40"/>
    <w:rsid w:val="00AB2EE5"/>
    <w:rsid w:val="00AB3BC6"/>
    <w:rsid w:val="00AB428D"/>
    <w:rsid w:val="00AB42D2"/>
    <w:rsid w:val="00AB43DE"/>
    <w:rsid w:val="00AB4430"/>
    <w:rsid w:val="00AB46BE"/>
    <w:rsid w:val="00AB51AA"/>
    <w:rsid w:val="00AB598C"/>
    <w:rsid w:val="00AB5BF4"/>
    <w:rsid w:val="00AB5D71"/>
    <w:rsid w:val="00AB6804"/>
    <w:rsid w:val="00AB69D8"/>
    <w:rsid w:val="00AB7997"/>
    <w:rsid w:val="00AC02B2"/>
    <w:rsid w:val="00AC0546"/>
    <w:rsid w:val="00AC0920"/>
    <w:rsid w:val="00AC09A8"/>
    <w:rsid w:val="00AC1360"/>
    <w:rsid w:val="00AC140C"/>
    <w:rsid w:val="00AC231D"/>
    <w:rsid w:val="00AC4868"/>
    <w:rsid w:val="00AC4F55"/>
    <w:rsid w:val="00AC545F"/>
    <w:rsid w:val="00AC5591"/>
    <w:rsid w:val="00AC6458"/>
    <w:rsid w:val="00AC79DA"/>
    <w:rsid w:val="00AC7F77"/>
    <w:rsid w:val="00AD0067"/>
    <w:rsid w:val="00AD045D"/>
    <w:rsid w:val="00AD1576"/>
    <w:rsid w:val="00AD1C71"/>
    <w:rsid w:val="00AD1CAF"/>
    <w:rsid w:val="00AD1FA5"/>
    <w:rsid w:val="00AD2210"/>
    <w:rsid w:val="00AD2A54"/>
    <w:rsid w:val="00AD301A"/>
    <w:rsid w:val="00AD3475"/>
    <w:rsid w:val="00AD396A"/>
    <w:rsid w:val="00AD439D"/>
    <w:rsid w:val="00AD5616"/>
    <w:rsid w:val="00AD6925"/>
    <w:rsid w:val="00AD6E64"/>
    <w:rsid w:val="00AD70D6"/>
    <w:rsid w:val="00AE036A"/>
    <w:rsid w:val="00AE0EA5"/>
    <w:rsid w:val="00AE1431"/>
    <w:rsid w:val="00AE1D47"/>
    <w:rsid w:val="00AE2484"/>
    <w:rsid w:val="00AE29DB"/>
    <w:rsid w:val="00AE3D6B"/>
    <w:rsid w:val="00AE4C22"/>
    <w:rsid w:val="00AE4CD5"/>
    <w:rsid w:val="00AE4D30"/>
    <w:rsid w:val="00AE5082"/>
    <w:rsid w:val="00AE5D0A"/>
    <w:rsid w:val="00AE6D89"/>
    <w:rsid w:val="00AE6FBB"/>
    <w:rsid w:val="00AE755A"/>
    <w:rsid w:val="00AF051E"/>
    <w:rsid w:val="00AF078E"/>
    <w:rsid w:val="00AF07FB"/>
    <w:rsid w:val="00AF1210"/>
    <w:rsid w:val="00AF12F9"/>
    <w:rsid w:val="00AF2939"/>
    <w:rsid w:val="00AF2D48"/>
    <w:rsid w:val="00AF3100"/>
    <w:rsid w:val="00AF369F"/>
    <w:rsid w:val="00AF3F87"/>
    <w:rsid w:val="00AF4272"/>
    <w:rsid w:val="00AF4423"/>
    <w:rsid w:val="00AF5276"/>
    <w:rsid w:val="00AF5ED6"/>
    <w:rsid w:val="00AF6156"/>
    <w:rsid w:val="00AF6296"/>
    <w:rsid w:val="00AF65B3"/>
    <w:rsid w:val="00AF68A0"/>
    <w:rsid w:val="00AF6925"/>
    <w:rsid w:val="00AF7250"/>
    <w:rsid w:val="00AF7690"/>
    <w:rsid w:val="00AF79F6"/>
    <w:rsid w:val="00B0046B"/>
    <w:rsid w:val="00B00837"/>
    <w:rsid w:val="00B00908"/>
    <w:rsid w:val="00B00C65"/>
    <w:rsid w:val="00B01320"/>
    <w:rsid w:val="00B014D2"/>
    <w:rsid w:val="00B02B99"/>
    <w:rsid w:val="00B03EC6"/>
    <w:rsid w:val="00B04406"/>
    <w:rsid w:val="00B0452E"/>
    <w:rsid w:val="00B04ABE"/>
    <w:rsid w:val="00B04B41"/>
    <w:rsid w:val="00B04BD4"/>
    <w:rsid w:val="00B05406"/>
    <w:rsid w:val="00B05598"/>
    <w:rsid w:val="00B05A01"/>
    <w:rsid w:val="00B06522"/>
    <w:rsid w:val="00B068B5"/>
    <w:rsid w:val="00B06ED7"/>
    <w:rsid w:val="00B07430"/>
    <w:rsid w:val="00B07892"/>
    <w:rsid w:val="00B10E8B"/>
    <w:rsid w:val="00B112C2"/>
    <w:rsid w:val="00B12663"/>
    <w:rsid w:val="00B12EAE"/>
    <w:rsid w:val="00B134D7"/>
    <w:rsid w:val="00B13AC4"/>
    <w:rsid w:val="00B13E6C"/>
    <w:rsid w:val="00B14C3D"/>
    <w:rsid w:val="00B153CA"/>
    <w:rsid w:val="00B15F8F"/>
    <w:rsid w:val="00B1610E"/>
    <w:rsid w:val="00B162A3"/>
    <w:rsid w:val="00B16A2E"/>
    <w:rsid w:val="00B17235"/>
    <w:rsid w:val="00B172A7"/>
    <w:rsid w:val="00B178B8"/>
    <w:rsid w:val="00B17BD1"/>
    <w:rsid w:val="00B207AC"/>
    <w:rsid w:val="00B2109C"/>
    <w:rsid w:val="00B219AB"/>
    <w:rsid w:val="00B21C3C"/>
    <w:rsid w:val="00B22105"/>
    <w:rsid w:val="00B225EA"/>
    <w:rsid w:val="00B2268B"/>
    <w:rsid w:val="00B2288E"/>
    <w:rsid w:val="00B22AA6"/>
    <w:rsid w:val="00B22BB8"/>
    <w:rsid w:val="00B22C01"/>
    <w:rsid w:val="00B23404"/>
    <w:rsid w:val="00B23C57"/>
    <w:rsid w:val="00B24AB6"/>
    <w:rsid w:val="00B2515F"/>
    <w:rsid w:val="00B25460"/>
    <w:rsid w:val="00B257C2"/>
    <w:rsid w:val="00B27476"/>
    <w:rsid w:val="00B279A4"/>
    <w:rsid w:val="00B27A10"/>
    <w:rsid w:val="00B301A7"/>
    <w:rsid w:val="00B30EC3"/>
    <w:rsid w:val="00B32339"/>
    <w:rsid w:val="00B32B65"/>
    <w:rsid w:val="00B34222"/>
    <w:rsid w:val="00B34DD4"/>
    <w:rsid w:val="00B34DDD"/>
    <w:rsid w:val="00B351C0"/>
    <w:rsid w:val="00B351FE"/>
    <w:rsid w:val="00B358D4"/>
    <w:rsid w:val="00B35904"/>
    <w:rsid w:val="00B359BD"/>
    <w:rsid w:val="00B35CD2"/>
    <w:rsid w:val="00B36A1D"/>
    <w:rsid w:val="00B3701F"/>
    <w:rsid w:val="00B37404"/>
    <w:rsid w:val="00B37AA3"/>
    <w:rsid w:val="00B37F9B"/>
    <w:rsid w:val="00B4040F"/>
    <w:rsid w:val="00B405EA"/>
    <w:rsid w:val="00B41D7E"/>
    <w:rsid w:val="00B426FD"/>
    <w:rsid w:val="00B42AB9"/>
    <w:rsid w:val="00B42B16"/>
    <w:rsid w:val="00B43346"/>
    <w:rsid w:val="00B43926"/>
    <w:rsid w:val="00B44FF6"/>
    <w:rsid w:val="00B45383"/>
    <w:rsid w:val="00B4545B"/>
    <w:rsid w:val="00B45507"/>
    <w:rsid w:val="00B45675"/>
    <w:rsid w:val="00B456D0"/>
    <w:rsid w:val="00B4778E"/>
    <w:rsid w:val="00B479FF"/>
    <w:rsid w:val="00B47D6A"/>
    <w:rsid w:val="00B50EAD"/>
    <w:rsid w:val="00B51CE3"/>
    <w:rsid w:val="00B527A2"/>
    <w:rsid w:val="00B531C3"/>
    <w:rsid w:val="00B5435E"/>
    <w:rsid w:val="00B54E03"/>
    <w:rsid w:val="00B55993"/>
    <w:rsid w:val="00B57E49"/>
    <w:rsid w:val="00B6005A"/>
    <w:rsid w:val="00B604E9"/>
    <w:rsid w:val="00B610DD"/>
    <w:rsid w:val="00B61646"/>
    <w:rsid w:val="00B619F5"/>
    <w:rsid w:val="00B6217E"/>
    <w:rsid w:val="00B625CE"/>
    <w:rsid w:val="00B62C75"/>
    <w:rsid w:val="00B6370B"/>
    <w:rsid w:val="00B63A46"/>
    <w:rsid w:val="00B641B4"/>
    <w:rsid w:val="00B64BDD"/>
    <w:rsid w:val="00B650AE"/>
    <w:rsid w:val="00B6570D"/>
    <w:rsid w:val="00B65D58"/>
    <w:rsid w:val="00B65EB7"/>
    <w:rsid w:val="00B664C0"/>
    <w:rsid w:val="00B66E80"/>
    <w:rsid w:val="00B67A9E"/>
    <w:rsid w:val="00B67F8A"/>
    <w:rsid w:val="00B7000F"/>
    <w:rsid w:val="00B70066"/>
    <w:rsid w:val="00B70AA4"/>
    <w:rsid w:val="00B7113C"/>
    <w:rsid w:val="00B71267"/>
    <w:rsid w:val="00B72174"/>
    <w:rsid w:val="00B7231A"/>
    <w:rsid w:val="00B73B2E"/>
    <w:rsid w:val="00B74A28"/>
    <w:rsid w:val="00B74F72"/>
    <w:rsid w:val="00B7513E"/>
    <w:rsid w:val="00B7551C"/>
    <w:rsid w:val="00B75543"/>
    <w:rsid w:val="00B75D4B"/>
    <w:rsid w:val="00B76274"/>
    <w:rsid w:val="00B76357"/>
    <w:rsid w:val="00B763FB"/>
    <w:rsid w:val="00B76D57"/>
    <w:rsid w:val="00B7709C"/>
    <w:rsid w:val="00B77D0B"/>
    <w:rsid w:val="00B8170F"/>
    <w:rsid w:val="00B81CA0"/>
    <w:rsid w:val="00B828F7"/>
    <w:rsid w:val="00B838AA"/>
    <w:rsid w:val="00B84280"/>
    <w:rsid w:val="00B842CA"/>
    <w:rsid w:val="00B84B29"/>
    <w:rsid w:val="00B85508"/>
    <w:rsid w:val="00B8567D"/>
    <w:rsid w:val="00B863A0"/>
    <w:rsid w:val="00B867DF"/>
    <w:rsid w:val="00B87207"/>
    <w:rsid w:val="00B902D2"/>
    <w:rsid w:val="00B90A77"/>
    <w:rsid w:val="00B90F9A"/>
    <w:rsid w:val="00B910D9"/>
    <w:rsid w:val="00B9116F"/>
    <w:rsid w:val="00B92418"/>
    <w:rsid w:val="00B924AE"/>
    <w:rsid w:val="00B92860"/>
    <w:rsid w:val="00B934A2"/>
    <w:rsid w:val="00B93E99"/>
    <w:rsid w:val="00B945B8"/>
    <w:rsid w:val="00B958C6"/>
    <w:rsid w:val="00B959F2"/>
    <w:rsid w:val="00B95D8B"/>
    <w:rsid w:val="00B96045"/>
    <w:rsid w:val="00B961F8"/>
    <w:rsid w:val="00B96462"/>
    <w:rsid w:val="00B966B5"/>
    <w:rsid w:val="00B96A42"/>
    <w:rsid w:val="00B96C32"/>
    <w:rsid w:val="00B97BB0"/>
    <w:rsid w:val="00BA01E7"/>
    <w:rsid w:val="00BA047A"/>
    <w:rsid w:val="00BA060F"/>
    <w:rsid w:val="00BA0902"/>
    <w:rsid w:val="00BA0C16"/>
    <w:rsid w:val="00BA10E1"/>
    <w:rsid w:val="00BA119B"/>
    <w:rsid w:val="00BA13F8"/>
    <w:rsid w:val="00BA1541"/>
    <w:rsid w:val="00BA1922"/>
    <w:rsid w:val="00BA1D57"/>
    <w:rsid w:val="00BA200D"/>
    <w:rsid w:val="00BA244C"/>
    <w:rsid w:val="00BA2F1E"/>
    <w:rsid w:val="00BA302D"/>
    <w:rsid w:val="00BA317C"/>
    <w:rsid w:val="00BA319F"/>
    <w:rsid w:val="00BA3C7B"/>
    <w:rsid w:val="00BA4CA7"/>
    <w:rsid w:val="00BA4FE9"/>
    <w:rsid w:val="00BA5254"/>
    <w:rsid w:val="00BA5569"/>
    <w:rsid w:val="00BA58F2"/>
    <w:rsid w:val="00BA7A9C"/>
    <w:rsid w:val="00BB0272"/>
    <w:rsid w:val="00BB0851"/>
    <w:rsid w:val="00BB09FA"/>
    <w:rsid w:val="00BB0E49"/>
    <w:rsid w:val="00BB1432"/>
    <w:rsid w:val="00BB19AE"/>
    <w:rsid w:val="00BB1B89"/>
    <w:rsid w:val="00BB1DC9"/>
    <w:rsid w:val="00BB2011"/>
    <w:rsid w:val="00BB26AB"/>
    <w:rsid w:val="00BB2788"/>
    <w:rsid w:val="00BB291A"/>
    <w:rsid w:val="00BB2FC0"/>
    <w:rsid w:val="00BB3BFC"/>
    <w:rsid w:val="00BB4002"/>
    <w:rsid w:val="00BB44A6"/>
    <w:rsid w:val="00BB4E13"/>
    <w:rsid w:val="00BB6F7C"/>
    <w:rsid w:val="00BB7C40"/>
    <w:rsid w:val="00BC0A6E"/>
    <w:rsid w:val="00BC0F64"/>
    <w:rsid w:val="00BC2D07"/>
    <w:rsid w:val="00BC3F51"/>
    <w:rsid w:val="00BC4AC4"/>
    <w:rsid w:val="00BC4FBE"/>
    <w:rsid w:val="00BC513E"/>
    <w:rsid w:val="00BC591C"/>
    <w:rsid w:val="00BC5C9F"/>
    <w:rsid w:val="00BC63C3"/>
    <w:rsid w:val="00BC65B7"/>
    <w:rsid w:val="00BC6674"/>
    <w:rsid w:val="00BC6711"/>
    <w:rsid w:val="00BC694C"/>
    <w:rsid w:val="00BC6B70"/>
    <w:rsid w:val="00BC754A"/>
    <w:rsid w:val="00BD0045"/>
    <w:rsid w:val="00BD0230"/>
    <w:rsid w:val="00BD03CF"/>
    <w:rsid w:val="00BD09C7"/>
    <w:rsid w:val="00BD0BFF"/>
    <w:rsid w:val="00BD0CDD"/>
    <w:rsid w:val="00BD1BFC"/>
    <w:rsid w:val="00BD20C3"/>
    <w:rsid w:val="00BD29D3"/>
    <w:rsid w:val="00BD29D4"/>
    <w:rsid w:val="00BD2C11"/>
    <w:rsid w:val="00BD3494"/>
    <w:rsid w:val="00BD35AD"/>
    <w:rsid w:val="00BD36FE"/>
    <w:rsid w:val="00BD3D9F"/>
    <w:rsid w:val="00BD4ADE"/>
    <w:rsid w:val="00BD655B"/>
    <w:rsid w:val="00BD6577"/>
    <w:rsid w:val="00BD65C2"/>
    <w:rsid w:val="00BD696D"/>
    <w:rsid w:val="00BE01AA"/>
    <w:rsid w:val="00BE04D6"/>
    <w:rsid w:val="00BE05CF"/>
    <w:rsid w:val="00BE08A1"/>
    <w:rsid w:val="00BE1347"/>
    <w:rsid w:val="00BE1936"/>
    <w:rsid w:val="00BE1954"/>
    <w:rsid w:val="00BE1B21"/>
    <w:rsid w:val="00BE1D8B"/>
    <w:rsid w:val="00BE248C"/>
    <w:rsid w:val="00BE25B4"/>
    <w:rsid w:val="00BE2A99"/>
    <w:rsid w:val="00BE2E04"/>
    <w:rsid w:val="00BE2FBD"/>
    <w:rsid w:val="00BE2FC5"/>
    <w:rsid w:val="00BE463C"/>
    <w:rsid w:val="00BE4A79"/>
    <w:rsid w:val="00BE4D25"/>
    <w:rsid w:val="00BE5BEA"/>
    <w:rsid w:val="00BE6BDD"/>
    <w:rsid w:val="00BE6C90"/>
    <w:rsid w:val="00BE6DA9"/>
    <w:rsid w:val="00BE6F98"/>
    <w:rsid w:val="00BE72AC"/>
    <w:rsid w:val="00BE74F8"/>
    <w:rsid w:val="00BE78EC"/>
    <w:rsid w:val="00BE7E92"/>
    <w:rsid w:val="00BF022D"/>
    <w:rsid w:val="00BF0518"/>
    <w:rsid w:val="00BF0817"/>
    <w:rsid w:val="00BF1748"/>
    <w:rsid w:val="00BF1ADF"/>
    <w:rsid w:val="00BF2ABA"/>
    <w:rsid w:val="00BF3B9F"/>
    <w:rsid w:val="00BF406B"/>
    <w:rsid w:val="00BF4D36"/>
    <w:rsid w:val="00BF5D2E"/>
    <w:rsid w:val="00BF65AE"/>
    <w:rsid w:val="00BF6CCC"/>
    <w:rsid w:val="00BF6F44"/>
    <w:rsid w:val="00BF70C8"/>
    <w:rsid w:val="00BF72E0"/>
    <w:rsid w:val="00BF74BA"/>
    <w:rsid w:val="00BF7E1E"/>
    <w:rsid w:val="00C0018C"/>
    <w:rsid w:val="00C0173D"/>
    <w:rsid w:val="00C01FF5"/>
    <w:rsid w:val="00C021B4"/>
    <w:rsid w:val="00C024A2"/>
    <w:rsid w:val="00C028B8"/>
    <w:rsid w:val="00C03178"/>
    <w:rsid w:val="00C0542D"/>
    <w:rsid w:val="00C05D30"/>
    <w:rsid w:val="00C073F1"/>
    <w:rsid w:val="00C0740B"/>
    <w:rsid w:val="00C0745F"/>
    <w:rsid w:val="00C079C8"/>
    <w:rsid w:val="00C07A68"/>
    <w:rsid w:val="00C07DA5"/>
    <w:rsid w:val="00C10F1E"/>
    <w:rsid w:val="00C116C9"/>
    <w:rsid w:val="00C11C8A"/>
    <w:rsid w:val="00C11F37"/>
    <w:rsid w:val="00C13D9E"/>
    <w:rsid w:val="00C1546A"/>
    <w:rsid w:val="00C15F83"/>
    <w:rsid w:val="00C16327"/>
    <w:rsid w:val="00C16896"/>
    <w:rsid w:val="00C16DC1"/>
    <w:rsid w:val="00C172CD"/>
    <w:rsid w:val="00C17AD4"/>
    <w:rsid w:val="00C17AD8"/>
    <w:rsid w:val="00C206F1"/>
    <w:rsid w:val="00C20F12"/>
    <w:rsid w:val="00C21708"/>
    <w:rsid w:val="00C21764"/>
    <w:rsid w:val="00C2188C"/>
    <w:rsid w:val="00C21F82"/>
    <w:rsid w:val="00C221D9"/>
    <w:rsid w:val="00C23BB5"/>
    <w:rsid w:val="00C23E03"/>
    <w:rsid w:val="00C23EBC"/>
    <w:rsid w:val="00C24389"/>
    <w:rsid w:val="00C2453F"/>
    <w:rsid w:val="00C247E0"/>
    <w:rsid w:val="00C2497A"/>
    <w:rsid w:val="00C24EAF"/>
    <w:rsid w:val="00C2631C"/>
    <w:rsid w:val="00C27044"/>
    <w:rsid w:val="00C271CF"/>
    <w:rsid w:val="00C27533"/>
    <w:rsid w:val="00C27F3A"/>
    <w:rsid w:val="00C302E6"/>
    <w:rsid w:val="00C30729"/>
    <w:rsid w:val="00C30DD5"/>
    <w:rsid w:val="00C312C6"/>
    <w:rsid w:val="00C31DEE"/>
    <w:rsid w:val="00C32512"/>
    <w:rsid w:val="00C325CE"/>
    <w:rsid w:val="00C32A3B"/>
    <w:rsid w:val="00C342E3"/>
    <w:rsid w:val="00C34A71"/>
    <w:rsid w:val="00C355F2"/>
    <w:rsid w:val="00C35729"/>
    <w:rsid w:val="00C35C5D"/>
    <w:rsid w:val="00C361EC"/>
    <w:rsid w:val="00C365E5"/>
    <w:rsid w:val="00C368C5"/>
    <w:rsid w:val="00C36D0B"/>
    <w:rsid w:val="00C401D3"/>
    <w:rsid w:val="00C403B2"/>
    <w:rsid w:val="00C40531"/>
    <w:rsid w:val="00C41638"/>
    <w:rsid w:val="00C4186A"/>
    <w:rsid w:val="00C4451F"/>
    <w:rsid w:val="00C4574D"/>
    <w:rsid w:val="00C46B2A"/>
    <w:rsid w:val="00C47078"/>
    <w:rsid w:val="00C4737F"/>
    <w:rsid w:val="00C47BDB"/>
    <w:rsid w:val="00C47E35"/>
    <w:rsid w:val="00C50272"/>
    <w:rsid w:val="00C505F2"/>
    <w:rsid w:val="00C509A0"/>
    <w:rsid w:val="00C50E8D"/>
    <w:rsid w:val="00C51B86"/>
    <w:rsid w:val="00C52A28"/>
    <w:rsid w:val="00C52ABD"/>
    <w:rsid w:val="00C52AD3"/>
    <w:rsid w:val="00C531A2"/>
    <w:rsid w:val="00C532AC"/>
    <w:rsid w:val="00C5395C"/>
    <w:rsid w:val="00C53D94"/>
    <w:rsid w:val="00C545B4"/>
    <w:rsid w:val="00C551BB"/>
    <w:rsid w:val="00C5552C"/>
    <w:rsid w:val="00C55F28"/>
    <w:rsid w:val="00C56170"/>
    <w:rsid w:val="00C562BA"/>
    <w:rsid w:val="00C56B11"/>
    <w:rsid w:val="00C56C28"/>
    <w:rsid w:val="00C56CC3"/>
    <w:rsid w:val="00C57357"/>
    <w:rsid w:val="00C60034"/>
    <w:rsid w:val="00C60107"/>
    <w:rsid w:val="00C603AB"/>
    <w:rsid w:val="00C614F2"/>
    <w:rsid w:val="00C61CFC"/>
    <w:rsid w:val="00C62025"/>
    <w:rsid w:val="00C62222"/>
    <w:rsid w:val="00C62514"/>
    <w:rsid w:val="00C626C7"/>
    <w:rsid w:val="00C62FA3"/>
    <w:rsid w:val="00C632DC"/>
    <w:rsid w:val="00C642CB"/>
    <w:rsid w:val="00C65292"/>
    <w:rsid w:val="00C65B76"/>
    <w:rsid w:val="00C65B81"/>
    <w:rsid w:val="00C663D7"/>
    <w:rsid w:val="00C678A4"/>
    <w:rsid w:val="00C704C9"/>
    <w:rsid w:val="00C713B8"/>
    <w:rsid w:val="00C713E7"/>
    <w:rsid w:val="00C72181"/>
    <w:rsid w:val="00C7250C"/>
    <w:rsid w:val="00C725E3"/>
    <w:rsid w:val="00C72E00"/>
    <w:rsid w:val="00C72F22"/>
    <w:rsid w:val="00C7305B"/>
    <w:rsid w:val="00C73238"/>
    <w:rsid w:val="00C73B31"/>
    <w:rsid w:val="00C7466D"/>
    <w:rsid w:val="00C752B5"/>
    <w:rsid w:val="00C7565C"/>
    <w:rsid w:val="00C75B6C"/>
    <w:rsid w:val="00C76EE3"/>
    <w:rsid w:val="00C7734A"/>
    <w:rsid w:val="00C77BA1"/>
    <w:rsid w:val="00C77E83"/>
    <w:rsid w:val="00C8022F"/>
    <w:rsid w:val="00C81763"/>
    <w:rsid w:val="00C81D91"/>
    <w:rsid w:val="00C82190"/>
    <w:rsid w:val="00C8246D"/>
    <w:rsid w:val="00C824D8"/>
    <w:rsid w:val="00C82CC5"/>
    <w:rsid w:val="00C82E28"/>
    <w:rsid w:val="00C838E3"/>
    <w:rsid w:val="00C839D7"/>
    <w:rsid w:val="00C83B65"/>
    <w:rsid w:val="00C84652"/>
    <w:rsid w:val="00C8607B"/>
    <w:rsid w:val="00C8614C"/>
    <w:rsid w:val="00C86195"/>
    <w:rsid w:val="00C867C1"/>
    <w:rsid w:val="00C86A04"/>
    <w:rsid w:val="00C86B46"/>
    <w:rsid w:val="00C87015"/>
    <w:rsid w:val="00C8711C"/>
    <w:rsid w:val="00C9039C"/>
    <w:rsid w:val="00C906D5"/>
    <w:rsid w:val="00C909CF"/>
    <w:rsid w:val="00C90D57"/>
    <w:rsid w:val="00C914D7"/>
    <w:rsid w:val="00C91EB3"/>
    <w:rsid w:val="00C92141"/>
    <w:rsid w:val="00C9223D"/>
    <w:rsid w:val="00C92A40"/>
    <w:rsid w:val="00C93B9E"/>
    <w:rsid w:val="00C93CF4"/>
    <w:rsid w:val="00C93D30"/>
    <w:rsid w:val="00C93F24"/>
    <w:rsid w:val="00C941E6"/>
    <w:rsid w:val="00C94A24"/>
    <w:rsid w:val="00C95360"/>
    <w:rsid w:val="00C9551F"/>
    <w:rsid w:val="00C95B98"/>
    <w:rsid w:val="00C95E4E"/>
    <w:rsid w:val="00C96527"/>
    <w:rsid w:val="00C972DE"/>
    <w:rsid w:val="00C97726"/>
    <w:rsid w:val="00C97C30"/>
    <w:rsid w:val="00CA0FC1"/>
    <w:rsid w:val="00CA1154"/>
    <w:rsid w:val="00CA1CC3"/>
    <w:rsid w:val="00CA1E6A"/>
    <w:rsid w:val="00CA1EA1"/>
    <w:rsid w:val="00CA1F2C"/>
    <w:rsid w:val="00CA2DFD"/>
    <w:rsid w:val="00CA2F2A"/>
    <w:rsid w:val="00CA31DF"/>
    <w:rsid w:val="00CA3DDC"/>
    <w:rsid w:val="00CA4A9B"/>
    <w:rsid w:val="00CA5394"/>
    <w:rsid w:val="00CA606A"/>
    <w:rsid w:val="00CA6231"/>
    <w:rsid w:val="00CA648A"/>
    <w:rsid w:val="00CA655F"/>
    <w:rsid w:val="00CB084F"/>
    <w:rsid w:val="00CB1429"/>
    <w:rsid w:val="00CB1A61"/>
    <w:rsid w:val="00CB21DA"/>
    <w:rsid w:val="00CB2F85"/>
    <w:rsid w:val="00CB4367"/>
    <w:rsid w:val="00CB46D2"/>
    <w:rsid w:val="00CB4F4D"/>
    <w:rsid w:val="00CB570B"/>
    <w:rsid w:val="00CB58E1"/>
    <w:rsid w:val="00CB7358"/>
    <w:rsid w:val="00CB7A68"/>
    <w:rsid w:val="00CC0334"/>
    <w:rsid w:val="00CC0A29"/>
    <w:rsid w:val="00CC1464"/>
    <w:rsid w:val="00CC19CB"/>
    <w:rsid w:val="00CC1E5E"/>
    <w:rsid w:val="00CC3332"/>
    <w:rsid w:val="00CC4113"/>
    <w:rsid w:val="00CC4215"/>
    <w:rsid w:val="00CC443A"/>
    <w:rsid w:val="00CC508F"/>
    <w:rsid w:val="00CC58EF"/>
    <w:rsid w:val="00CC7F99"/>
    <w:rsid w:val="00CD05D1"/>
    <w:rsid w:val="00CD0ECD"/>
    <w:rsid w:val="00CD1A8D"/>
    <w:rsid w:val="00CD2FC6"/>
    <w:rsid w:val="00CD3100"/>
    <w:rsid w:val="00CD3282"/>
    <w:rsid w:val="00CD34D5"/>
    <w:rsid w:val="00CD3CB3"/>
    <w:rsid w:val="00CD4505"/>
    <w:rsid w:val="00CD5259"/>
    <w:rsid w:val="00CD54C6"/>
    <w:rsid w:val="00CD56C2"/>
    <w:rsid w:val="00CD5E53"/>
    <w:rsid w:val="00CD6D82"/>
    <w:rsid w:val="00CD6DAC"/>
    <w:rsid w:val="00CD6EDD"/>
    <w:rsid w:val="00CE00DE"/>
    <w:rsid w:val="00CE0652"/>
    <w:rsid w:val="00CE1330"/>
    <w:rsid w:val="00CE241F"/>
    <w:rsid w:val="00CE2E12"/>
    <w:rsid w:val="00CE32AC"/>
    <w:rsid w:val="00CE41E6"/>
    <w:rsid w:val="00CE44E7"/>
    <w:rsid w:val="00CE4760"/>
    <w:rsid w:val="00CE4C4A"/>
    <w:rsid w:val="00CE5190"/>
    <w:rsid w:val="00CE5964"/>
    <w:rsid w:val="00CE7AF7"/>
    <w:rsid w:val="00CE7B2F"/>
    <w:rsid w:val="00CE7E57"/>
    <w:rsid w:val="00CF0A37"/>
    <w:rsid w:val="00CF11FA"/>
    <w:rsid w:val="00CF13D1"/>
    <w:rsid w:val="00CF1B92"/>
    <w:rsid w:val="00CF1BD7"/>
    <w:rsid w:val="00CF1D1E"/>
    <w:rsid w:val="00CF260B"/>
    <w:rsid w:val="00CF26FC"/>
    <w:rsid w:val="00CF3498"/>
    <w:rsid w:val="00CF3DFD"/>
    <w:rsid w:val="00CF4FB7"/>
    <w:rsid w:val="00CF52F4"/>
    <w:rsid w:val="00CF5304"/>
    <w:rsid w:val="00CF540B"/>
    <w:rsid w:val="00CF68BC"/>
    <w:rsid w:val="00D00216"/>
    <w:rsid w:val="00D01B25"/>
    <w:rsid w:val="00D020E3"/>
    <w:rsid w:val="00D02EEE"/>
    <w:rsid w:val="00D0355B"/>
    <w:rsid w:val="00D039EE"/>
    <w:rsid w:val="00D04027"/>
    <w:rsid w:val="00D044C6"/>
    <w:rsid w:val="00D04DDD"/>
    <w:rsid w:val="00D04FC2"/>
    <w:rsid w:val="00D0538F"/>
    <w:rsid w:val="00D055DA"/>
    <w:rsid w:val="00D05F29"/>
    <w:rsid w:val="00D06781"/>
    <w:rsid w:val="00D06A5D"/>
    <w:rsid w:val="00D11009"/>
    <w:rsid w:val="00D112D8"/>
    <w:rsid w:val="00D11F08"/>
    <w:rsid w:val="00D13310"/>
    <w:rsid w:val="00D15AA3"/>
    <w:rsid w:val="00D15F34"/>
    <w:rsid w:val="00D163CB"/>
    <w:rsid w:val="00D1690E"/>
    <w:rsid w:val="00D16CF7"/>
    <w:rsid w:val="00D16ED6"/>
    <w:rsid w:val="00D171D4"/>
    <w:rsid w:val="00D1721E"/>
    <w:rsid w:val="00D20076"/>
    <w:rsid w:val="00D20A40"/>
    <w:rsid w:val="00D20CBF"/>
    <w:rsid w:val="00D20CF4"/>
    <w:rsid w:val="00D217F4"/>
    <w:rsid w:val="00D21BAB"/>
    <w:rsid w:val="00D2225A"/>
    <w:rsid w:val="00D22A88"/>
    <w:rsid w:val="00D22BDB"/>
    <w:rsid w:val="00D22EC7"/>
    <w:rsid w:val="00D2388C"/>
    <w:rsid w:val="00D23B6C"/>
    <w:rsid w:val="00D2427A"/>
    <w:rsid w:val="00D252A9"/>
    <w:rsid w:val="00D25A2A"/>
    <w:rsid w:val="00D2656E"/>
    <w:rsid w:val="00D26B0E"/>
    <w:rsid w:val="00D271A1"/>
    <w:rsid w:val="00D27B6E"/>
    <w:rsid w:val="00D300DC"/>
    <w:rsid w:val="00D30F65"/>
    <w:rsid w:val="00D31006"/>
    <w:rsid w:val="00D31597"/>
    <w:rsid w:val="00D31F99"/>
    <w:rsid w:val="00D324A9"/>
    <w:rsid w:val="00D32ED8"/>
    <w:rsid w:val="00D33909"/>
    <w:rsid w:val="00D364F1"/>
    <w:rsid w:val="00D36CAC"/>
    <w:rsid w:val="00D41BD4"/>
    <w:rsid w:val="00D420BA"/>
    <w:rsid w:val="00D4249D"/>
    <w:rsid w:val="00D42B83"/>
    <w:rsid w:val="00D43A01"/>
    <w:rsid w:val="00D449AD"/>
    <w:rsid w:val="00D44B8A"/>
    <w:rsid w:val="00D46420"/>
    <w:rsid w:val="00D473C7"/>
    <w:rsid w:val="00D47E18"/>
    <w:rsid w:val="00D501B7"/>
    <w:rsid w:val="00D502F8"/>
    <w:rsid w:val="00D5174B"/>
    <w:rsid w:val="00D5175A"/>
    <w:rsid w:val="00D51CF9"/>
    <w:rsid w:val="00D5230D"/>
    <w:rsid w:val="00D523AA"/>
    <w:rsid w:val="00D533C2"/>
    <w:rsid w:val="00D549FF"/>
    <w:rsid w:val="00D564FD"/>
    <w:rsid w:val="00D572B2"/>
    <w:rsid w:val="00D60B40"/>
    <w:rsid w:val="00D60E31"/>
    <w:rsid w:val="00D618AD"/>
    <w:rsid w:val="00D625D2"/>
    <w:rsid w:val="00D628DA"/>
    <w:rsid w:val="00D63062"/>
    <w:rsid w:val="00D6335D"/>
    <w:rsid w:val="00D635A4"/>
    <w:rsid w:val="00D63811"/>
    <w:rsid w:val="00D638B0"/>
    <w:rsid w:val="00D639EF"/>
    <w:rsid w:val="00D63BF5"/>
    <w:rsid w:val="00D63CC8"/>
    <w:rsid w:val="00D64456"/>
    <w:rsid w:val="00D64E10"/>
    <w:rsid w:val="00D6520F"/>
    <w:rsid w:val="00D65B31"/>
    <w:rsid w:val="00D65F75"/>
    <w:rsid w:val="00D678FF"/>
    <w:rsid w:val="00D67BF3"/>
    <w:rsid w:val="00D67DAC"/>
    <w:rsid w:val="00D70442"/>
    <w:rsid w:val="00D70515"/>
    <w:rsid w:val="00D70B55"/>
    <w:rsid w:val="00D7120C"/>
    <w:rsid w:val="00D712F9"/>
    <w:rsid w:val="00D723C4"/>
    <w:rsid w:val="00D727AA"/>
    <w:rsid w:val="00D72D8A"/>
    <w:rsid w:val="00D73F29"/>
    <w:rsid w:val="00D74775"/>
    <w:rsid w:val="00D75055"/>
    <w:rsid w:val="00D75963"/>
    <w:rsid w:val="00D76170"/>
    <w:rsid w:val="00D76641"/>
    <w:rsid w:val="00D77159"/>
    <w:rsid w:val="00D77193"/>
    <w:rsid w:val="00D77C23"/>
    <w:rsid w:val="00D806F1"/>
    <w:rsid w:val="00D8089F"/>
    <w:rsid w:val="00D816A5"/>
    <w:rsid w:val="00D829DE"/>
    <w:rsid w:val="00D8483A"/>
    <w:rsid w:val="00D84D69"/>
    <w:rsid w:val="00D862F8"/>
    <w:rsid w:val="00D8651E"/>
    <w:rsid w:val="00D86FE7"/>
    <w:rsid w:val="00D878B4"/>
    <w:rsid w:val="00D87916"/>
    <w:rsid w:val="00D87B08"/>
    <w:rsid w:val="00D87E0D"/>
    <w:rsid w:val="00D90385"/>
    <w:rsid w:val="00D90921"/>
    <w:rsid w:val="00D91251"/>
    <w:rsid w:val="00D91D0E"/>
    <w:rsid w:val="00D93519"/>
    <w:rsid w:val="00D93A06"/>
    <w:rsid w:val="00D93E9D"/>
    <w:rsid w:val="00D94257"/>
    <w:rsid w:val="00D95166"/>
    <w:rsid w:val="00D9551E"/>
    <w:rsid w:val="00D96B35"/>
    <w:rsid w:val="00D96EB1"/>
    <w:rsid w:val="00D97933"/>
    <w:rsid w:val="00D97D73"/>
    <w:rsid w:val="00D97DB6"/>
    <w:rsid w:val="00DA0371"/>
    <w:rsid w:val="00DA0568"/>
    <w:rsid w:val="00DA07B9"/>
    <w:rsid w:val="00DA134C"/>
    <w:rsid w:val="00DA1606"/>
    <w:rsid w:val="00DA1650"/>
    <w:rsid w:val="00DA1E41"/>
    <w:rsid w:val="00DA2A0F"/>
    <w:rsid w:val="00DA30FE"/>
    <w:rsid w:val="00DA355A"/>
    <w:rsid w:val="00DA626B"/>
    <w:rsid w:val="00DB03A6"/>
    <w:rsid w:val="00DB0C70"/>
    <w:rsid w:val="00DB1A52"/>
    <w:rsid w:val="00DB1E34"/>
    <w:rsid w:val="00DB1E7E"/>
    <w:rsid w:val="00DB1FDD"/>
    <w:rsid w:val="00DB2815"/>
    <w:rsid w:val="00DB2A2C"/>
    <w:rsid w:val="00DB2B80"/>
    <w:rsid w:val="00DB36C6"/>
    <w:rsid w:val="00DB3811"/>
    <w:rsid w:val="00DB4205"/>
    <w:rsid w:val="00DB4AEB"/>
    <w:rsid w:val="00DB5456"/>
    <w:rsid w:val="00DB5BAF"/>
    <w:rsid w:val="00DB5CCC"/>
    <w:rsid w:val="00DB72E7"/>
    <w:rsid w:val="00DB78AC"/>
    <w:rsid w:val="00DC1DD7"/>
    <w:rsid w:val="00DC2076"/>
    <w:rsid w:val="00DC27F5"/>
    <w:rsid w:val="00DC2A95"/>
    <w:rsid w:val="00DC2BD3"/>
    <w:rsid w:val="00DC2EA3"/>
    <w:rsid w:val="00DC36B4"/>
    <w:rsid w:val="00DC3846"/>
    <w:rsid w:val="00DC3D6B"/>
    <w:rsid w:val="00DC3E29"/>
    <w:rsid w:val="00DC45C8"/>
    <w:rsid w:val="00DC4639"/>
    <w:rsid w:val="00DC464D"/>
    <w:rsid w:val="00DC63CF"/>
    <w:rsid w:val="00DC6C0B"/>
    <w:rsid w:val="00DC6DFE"/>
    <w:rsid w:val="00DC77DA"/>
    <w:rsid w:val="00DC7A16"/>
    <w:rsid w:val="00DC7FE7"/>
    <w:rsid w:val="00DD06FF"/>
    <w:rsid w:val="00DD09AE"/>
    <w:rsid w:val="00DD1062"/>
    <w:rsid w:val="00DD1087"/>
    <w:rsid w:val="00DD1A73"/>
    <w:rsid w:val="00DD1B3A"/>
    <w:rsid w:val="00DD274E"/>
    <w:rsid w:val="00DD2F7A"/>
    <w:rsid w:val="00DD3B9A"/>
    <w:rsid w:val="00DD3BBE"/>
    <w:rsid w:val="00DD3CFE"/>
    <w:rsid w:val="00DD429B"/>
    <w:rsid w:val="00DD483B"/>
    <w:rsid w:val="00DD56EB"/>
    <w:rsid w:val="00DD57CE"/>
    <w:rsid w:val="00DD6B56"/>
    <w:rsid w:val="00DD70DF"/>
    <w:rsid w:val="00DD728C"/>
    <w:rsid w:val="00DD7901"/>
    <w:rsid w:val="00DD7CC7"/>
    <w:rsid w:val="00DD7FC8"/>
    <w:rsid w:val="00DE1EAF"/>
    <w:rsid w:val="00DE24BC"/>
    <w:rsid w:val="00DE2AA1"/>
    <w:rsid w:val="00DE2EB1"/>
    <w:rsid w:val="00DE34E8"/>
    <w:rsid w:val="00DE3F59"/>
    <w:rsid w:val="00DE63DE"/>
    <w:rsid w:val="00DE6B6E"/>
    <w:rsid w:val="00DE743C"/>
    <w:rsid w:val="00DE79F1"/>
    <w:rsid w:val="00DE7D0C"/>
    <w:rsid w:val="00DF130E"/>
    <w:rsid w:val="00DF1374"/>
    <w:rsid w:val="00DF14D4"/>
    <w:rsid w:val="00DF1691"/>
    <w:rsid w:val="00DF20F2"/>
    <w:rsid w:val="00DF23C1"/>
    <w:rsid w:val="00DF2826"/>
    <w:rsid w:val="00DF2DC1"/>
    <w:rsid w:val="00DF2FF8"/>
    <w:rsid w:val="00DF3A05"/>
    <w:rsid w:val="00DF6E80"/>
    <w:rsid w:val="00DF6ED1"/>
    <w:rsid w:val="00DF72D7"/>
    <w:rsid w:val="00DF79D2"/>
    <w:rsid w:val="00E00CFD"/>
    <w:rsid w:val="00E00F30"/>
    <w:rsid w:val="00E014BA"/>
    <w:rsid w:val="00E01F4C"/>
    <w:rsid w:val="00E02215"/>
    <w:rsid w:val="00E022E6"/>
    <w:rsid w:val="00E0230D"/>
    <w:rsid w:val="00E026F0"/>
    <w:rsid w:val="00E02720"/>
    <w:rsid w:val="00E02D45"/>
    <w:rsid w:val="00E02EAE"/>
    <w:rsid w:val="00E030B5"/>
    <w:rsid w:val="00E042A0"/>
    <w:rsid w:val="00E04521"/>
    <w:rsid w:val="00E04CA9"/>
    <w:rsid w:val="00E05922"/>
    <w:rsid w:val="00E06BD6"/>
    <w:rsid w:val="00E07435"/>
    <w:rsid w:val="00E120A0"/>
    <w:rsid w:val="00E1210C"/>
    <w:rsid w:val="00E12505"/>
    <w:rsid w:val="00E12B80"/>
    <w:rsid w:val="00E12DC4"/>
    <w:rsid w:val="00E13D1A"/>
    <w:rsid w:val="00E14899"/>
    <w:rsid w:val="00E14ACE"/>
    <w:rsid w:val="00E14DF0"/>
    <w:rsid w:val="00E15D49"/>
    <w:rsid w:val="00E16088"/>
    <w:rsid w:val="00E168AD"/>
    <w:rsid w:val="00E168AF"/>
    <w:rsid w:val="00E17162"/>
    <w:rsid w:val="00E173CB"/>
    <w:rsid w:val="00E17563"/>
    <w:rsid w:val="00E17D6F"/>
    <w:rsid w:val="00E20257"/>
    <w:rsid w:val="00E20E9D"/>
    <w:rsid w:val="00E22030"/>
    <w:rsid w:val="00E22BBE"/>
    <w:rsid w:val="00E22D55"/>
    <w:rsid w:val="00E23848"/>
    <w:rsid w:val="00E23ABE"/>
    <w:rsid w:val="00E23ACE"/>
    <w:rsid w:val="00E23D66"/>
    <w:rsid w:val="00E23EE5"/>
    <w:rsid w:val="00E2420C"/>
    <w:rsid w:val="00E24408"/>
    <w:rsid w:val="00E252F0"/>
    <w:rsid w:val="00E2587B"/>
    <w:rsid w:val="00E258C6"/>
    <w:rsid w:val="00E25EB7"/>
    <w:rsid w:val="00E260AE"/>
    <w:rsid w:val="00E260C6"/>
    <w:rsid w:val="00E2682A"/>
    <w:rsid w:val="00E27709"/>
    <w:rsid w:val="00E27799"/>
    <w:rsid w:val="00E27A01"/>
    <w:rsid w:val="00E31484"/>
    <w:rsid w:val="00E31909"/>
    <w:rsid w:val="00E31D8F"/>
    <w:rsid w:val="00E349A2"/>
    <w:rsid w:val="00E361F1"/>
    <w:rsid w:val="00E3626D"/>
    <w:rsid w:val="00E36A42"/>
    <w:rsid w:val="00E36F42"/>
    <w:rsid w:val="00E37116"/>
    <w:rsid w:val="00E372FB"/>
    <w:rsid w:val="00E37ED1"/>
    <w:rsid w:val="00E409A3"/>
    <w:rsid w:val="00E4139F"/>
    <w:rsid w:val="00E41C87"/>
    <w:rsid w:val="00E42182"/>
    <w:rsid w:val="00E421CB"/>
    <w:rsid w:val="00E43581"/>
    <w:rsid w:val="00E43885"/>
    <w:rsid w:val="00E43A30"/>
    <w:rsid w:val="00E43C35"/>
    <w:rsid w:val="00E44AC4"/>
    <w:rsid w:val="00E44D5C"/>
    <w:rsid w:val="00E450CF"/>
    <w:rsid w:val="00E4534B"/>
    <w:rsid w:val="00E461C8"/>
    <w:rsid w:val="00E46305"/>
    <w:rsid w:val="00E46841"/>
    <w:rsid w:val="00E4684C"/>
    <w:rsid w:val="00E475E9"/>
    <w:rsid w:val="00E500C1"/>
    <w:rsid w:val="00E50C9C"/>
    <w:rsid w:val="00E50D5D"/>
    <w:rsid w:val="00E514D1"/>
    <w:rsid w:val="00E519EF"/>
    <w:rsid w:val="00E52640"/>
    <w:rsid w:val="00E53260"/>
    <w:rsid w:val="00E53411"/>
    <w:rsid w:val="00E547D4"/>
    <w:rsid w:val="00E54977"/>
    <w:rsid w:val="00E554EB"/>
    <w:rsid w:val="00E5553E"/>
    <w:rsid w:val="00E569D8"/>
    <w:rsid w:val="00E57215"/>
    <w:rsid w:val="00E57D5F"/>
    <w:rsid w:val="00E6106D"/>
    <w:rsid w:val="00E6139C"/>
    <w:rsid w:val="00E619A1"/>
    <w:rsid w:val="00E6216D"/>
    <w:rsid w:val="00E62F91"/>
    <w:rsid w:val="00E63E14"/>
    <w:rsid w:val="00E63FCF"/>
    <w:rsid w:val="00E64459"/>
    <w:rsid w:val="00E64EA7"/>
    <w:rsid w:val="00E64FBF"/>
    <w:rsid w:val="00E65580"/>
    <w:rsid w:val="00E65D9A"/>
    <w:rsid w:val="00E67650"/>
    <w:rsid w:val="00E676F1"/>
    <w:rsid w:val="00E679D8"/>
    <w:rsid w:val="00E67B45"/>
    <w:rsid w:val="00E70E6F"/>
    <w:rsid w:val="00E716EA"/>
    <w:rsid w:val="00E72169"/>
    <w:rsid w:val="00E721F7"/>
    <w:rsid w:val="00E726F5"/>
    <w:rsid w:val="00E72A8F"/>
    <w:rsid w:val="00E73465"/>
    <w:rsid w:val="00E74187"/>
    <w:rsid w:val="00E7469F"/>
    <w:rsid w:val="00E75394"/>
    <w:rsid w:val="00E7576A"/>
    <w:rsid w:val="00E7583E"/>
    <w:rsid w:val="00E75857"/>
    <w:rsid w:val="00E75B2A"/>
    <w:rsid w:val="00E76766"/>
    <w:rsid w:val="00E773DF"/>
    <w:rsid w:val="00E80D59"/>
    <w:rsid w:val="00E81165"/>
    <w:rsid w:val="00E815E3"/>
    <w:rsid w:val="00E81ED4"/>
    <w:rsid w:val="00E82785"/>
    <w:rsid w:val="00E837AD"/>
    <w:rsid w:val="00E8396D"/>
    <w:rsid w:val="00E83DBC"/>
    <w:rsid w:val="00E84894"/>
    <w:rsid w:val="00E85EC8"/>
    <w:rsid w:val="00E862A8"/>
    <w:rsid w:val="00E86FEA"/>
    <w:rsid w:val="00E870AF"/>
    <w:rsid w:val="00E87680"/>
    <w:rsid w:val="00E87E90"/>
    <w:rsid w:val="00E90435"/>
    <w:rsid w:val="00E9068A"/>
    <w:rsid w:val="00E911BB"/>
    <w:rsid w:val="00E91388"/>
    <w:rsid w:val="00E91BE0"/>
    <w:rsid w:val="00E91D26"/>
    <w:rsid w:val="00E94256"/>
    <w:rsid w:val="00E9463E"/>
    <w:rsid w:val="00E94B2A"/>
    <w:rsid w:val="00E94C6C"/>
    <w:rsid w:val="00E950EE"/>
    <w:rsid w:val="00E96400"/>
    <w:rsid w:val="00E96543"/>
    <w:rsid w:val="00E96C15"/>
    <w:rsid w:val="00E970FC"/>
    <w:rsid w:val="00E977AB"/>
    <w:rsid w:val="00E9785D"/>
    <w:rsid w:val="00E978E6"/>
    <w:rsid w:val="00E978F4"/>
    <w:rsid w:val="00EA0636"/>
    <w:rsid w:val="00EA0927"/>
    <w:rsid w:val="00EA0B92"/>
    <w:rsid w:val="00EA18F9"/>
    <w:rsid w:val="00EA2343"/>
    <w:rsid w:val="00EA2467"/>
    <w:rsid w:val="00EA2C06"/>
    <w:rsid w:val="00EA2C9B"/>
    <w:rsid w:val="00EA2F3A"/>
    <w:rsid w:val="00EA300F"/>
    <w:rsid w:val="00EA3C7B"/>
    <w:rsid w:val="00EA4048"/>
    <w:rsid w:val="00EA4391"/>
    <w:rsid w:val="00EA5843"/>
    <w:rsid w:val="00EA6656"/>
    <w:rsid w:val="00EA6CF9"/>
    <w:rsid w:val="00EA6EA6"/>
    <w:rsid w:val="00EA71F8"/>
    <w:rsid w:val="00EA73CB"/>
    <w:rsid w:val="00EB0021"/>
    <w:rsid w:val="00EB0466"/>
    <w:rsid w:val="00EB05DD"/>
    <w:rsid w:val="00EB0BA3"/>
    <w:rsid w:val="00EB0E43"/>
    <w:rsid w:val="00EB0E58"/>
    <w:rsid w:val="00EB0F81"/>
    <w:rsid w:val="00EB13BA"/>
    <w:rsid w:val="00EB1B84"/>
    <w:rsid w:val="00EB1BCD"/>
    <w:rsid w:val="00EB41D6"/>
    <w:rsid w:val="00EB526B"/>
    <w:rsid w:val="00EB5587"/>
    <w:rsid w:val="00EB5C0C"/>
    <w:rsid w:val="00EB5DB6"/>
    <w:rsid w:val="00EB6570"/>
    <w:rsid w:val="00EB79AF"/>
    <w:rsid w:val="00EB7D9A"/>
    <w:rsid w:val="00EC0048"/>
    <w:rsid w:val="00EC0288"/>
    <w:rsid w:val="00EC060A"/>
    <w:rsid w:val="00EC273B"/>
    <w:rsid w:val="00EC2AAC"/>
    <w:rsid w:val="00EC2CE3"/>
    <w:rsid w:val="00EC30B2"/>
    <w:rsid w:val="00EC34A8"/>
    <w:rsid w:val="00EC3A80"/>
    <w:rsid w:val="00EC3F90"/>
    <w:rsid w:val="00EC41C5"/>
    <w:rsid w:val="00EC48CA"/>
    <w:rsid w:val="00EC520C"/>
    <w:rsid w:val="00EC529D"/>
    <w:rsid w:val="00EC6CDA"/>
    <w:rsid w:val="00EC6E59"/>
    <w:rsid w:val="00EC7D25"/>
    <w:rsid w:val="00ED1CF5"/>
    <w:rsid w:val="00ED230D"/>
    <w:rsid w:val="00ED2AF6"/>
    <w:rsid w:val="00ED2ECC"/>
    <w:rsid w:val="00ED334A"/>
    <w:rsid w:val="00ED3488"/>
    <w:rsid w:val="00ED3F49"/>
    <w:rsid w:val="00ED48E0"/>
    <w:rsid w:val="00ED4D5B"/>
    <w:rsid w:val="00ED55B5"/>
    <w:rsid w:val="00ED5E37"/>
    <w:rsid w:val="00ED674D"/>
    <w:rsid w:val="00ED67DD"/>
    <w:rsid w:val="00ED6D0A"/>
    <w:rsid w:val="00ED7073"/>
    <w:rsid w:val="00EE0C94"/>
    <w:rsid w:val="00EE1071"/>
    <w:rsid w:val="00EE19FE"/>
    <w:rsid w:val="00EE1A6B"/>
    <w:rsid w:val="00EE3889"/>
    <w:rsid w:val="00EE476A"/>
    <w:rsid w:val="00EE49E7"/>
    <w:rsid w:val="00EE4A25"/>
    <w:rsid w:val="00EE4C25"/>
    <w:rsid w:val="00EE5180"/>
    <w:rsid w:val="00EE69F7"/>
    <w:rsid w:val="00EE7174"/>
    <w:rsid w:val="00EE7AF9"/>
    <w:rsid w:val="00EF008A"/>
    <w:rsid w:val="00EF05A0"/>
    <w:rsid w:val="00EF220D"/>
    <w:rsid w:val="00EF22D9"/>
    <w:rsid w:val="00EF2753"/>
    <w:rsid w:val="00EF2FD2"/>
    <w:rsid w:val="00EF36A2"/>
    <w:rsid w:val="00EF3FB7"/>
    <w:rsid w:val="00EF476E"/>
    <w:rsid w:val="00EF4D51"/>
    <w:rsid w:val="00EF5E8B"/>
    <w:rsid w:val="00EF6A89"/>
    <w:rsid w:val="00EF711D"/>
    <w:rsid w:val="00EF71B3"/>
    <w:rsid w:val="00F006BC"/>
    <w:rsid w:val="00F00E1B"/>
    <w:rsid w:val="00F00E2F"/>
    <w:rsid w:val="00F00EB5"/>
    <w:rsid w:val="00F01EBB"/>
    <w:rsid w:val="00F02599"/>
    <w:rsid w:val="00F02712"/>
    <w:rsid w:val="00F028B2"/>
    <w:rsid w:val="00F02D1F"/>
    <w:rsid w:val="00F030F8"/>
    <w:rsid w:val="00F03942"/>
    <w:rsid w:val="00F03F82"/>
    <w:rsid w:val="00F0448B"/>
    <w:rsid w:val="00F049EA"/>
    <w:rsid w:val="00F04DBD"/>
    <w:rsid w:val="00F0517A"/>
    <w:rsid w:val="00F0597C"/>
    <w:rsid w:val="00F05B3C"/>
    <w:rsid w:val="00F05E13"/>
    <w:rsid w:val="00F07E75"/>
    <w:rsid w:val="00F1031E"/>
    <w:rsid w:val="00F1044F"/>
    <w:rsid w:val="00F10922"/>
    <w:rsid w:val="00F10C49"/>
    <w:rsid w:val="00F10E6F"/>
    <w:rsid w:val="00F11E8F"/>
    <w:rsid w:val="00F12812"/>
    <w:rsid w:val="00F135E5"/>
    <w:rsid w:val="00F1380E"/>
    <w:rsid w:val="00F1380F"/>
    <w:rsid w:val="00F13C9E"/>
    <w:rsid w:val="00F1498D"/>
    <w:rsid w:val="00F1499F"/>
    <w:rsid w:val="00F15C9F"/>
    <w:rsid w:val="00F15DA8"/>
    <w:rsid w:val="00F1621C"/>
    <w:rsid w:val="00F17F26"/>
    <w:rsid w:val="00F20F38"/>
    <w:rsid w:val="00F2120D"/>
    <w:rsid w:val="00F2182C"/>
    <w:rsid w:val="00F22AA6"/>
    <w:rsid w:val="00F24400"/>
    <w:rsid w:val="00F24700"/>
    <w:rsid w:val="00F24707"/>
    <w:rsid w:val="00F261E1"/>
    <w:rsid w:val="00F267CC"/>
    <w:rsid w:val="00F27258"/>
    <w:rsid w:val="00F276FD"/>
    <w:rsid w:val="00F30263"/>
    <w:rsid w:val="00F31142"/>
    <w:rsid w:val="00F31212"/>
    <w:rsid w:val="00F314BD"/>
    <w:rsid w:val="00F3168E"/>
    <w:rsid w:val="00F316AA"/>
    <w:rsid w:val="00F32730"/>
    <w:rsid w:val="00F32A91"/>
    <w:rsid w:val="00F32B4F"/>
    <w:rsid w:val="00F33392"/>
    <w:rsid w:val="00F33433"/>
    <w:rsid w:val="00F3402A"/>
    <w:rsid w:val="00F351FC"/>
    <w:rsid w:val="00F3627F"/>
    <w:rsid w:val="00F362B3"/>
    <w:rsid w:val="00F36337"/>
    <w:rsid w:val="00F36CEC"/>
    <w:rsid w:val="00F40A07"/>
    <w:rsid w:val="00F41DF2"/>
    <w:rsid w:val="00F422BE"/>
    <w:rsid w:val="00F42E38"/>
    <w:rsid w:val="00F4371D"/>
    <w:rsid w:val="00F43E62"/>
    <w:rsid w:val="00F44353"/>
    <w:rsid w:val="00F454BD"/>
    <w:rsid w:val="00F45563"/>
    <w:rsid w:val="00F460C3"/>
    <w:rsid w:val="00F468D3"/>
    <w:rsid w:val="00F46D88"/>
    <w:rsid w:val="00F470DD"/>
    <w:rsid w:val="00F47BEA"/>
    <w:rsid w:val="00F47C12"/>
    <w:rsid w:val="00F47CA2"/>
    <w:rsid w:val="00F519A2"/>
    <w:rsid w:val="00F52934"/>
    <w:rsid w:val="00F55A3D"/>
    <w:rsid w:val="00F57539"/>
    <w:rsid w:val="00F5766F"/>
    <w:rsid w:val="00F57772"/>
    <w:rsid w:val="00F600C0"/>
    <w:rsid w:val="00F601ED"/>
    <w:rsid w:val="00F607B9"/>
    <w:rsid w:val="00F61688"/>
    <w:rsid w:val="00F61808"/>
    <w:rsid w:val="00F61924"/>
    <w:rsid w:val="00F63375"/>
    <w:rsid w:val="00F63F35"/>
    <w:rsid w:val="00F64E92"/>
    <w:rsid w:val="00F6613D"/>
    <w:rsid w:val="00F664E5"/>
    <w:rsid w:val="00F66D23"/>
    <w:rsid w:val="00F67D8D"/>
    <w:rsid w:val="00F7066D"/>
    <w:rsid w:val="00F70C4A"/>
    <w:rsid w:val="00F70FBB"/>
    <w:rsid w:val="00F71232"/>
    <w:rsid w:val="00F7169E"/>
    <w:rsid w:val="00F72E28"/>
    <w:rsid w:val="00F73060"/>
    <w:rsid w:val="00F7307D"/>
    <w:rsid w:val="00F738B1"/>
    <w:rsid w:val="00F753FC"/>
    <w:rsid w:val="00F7563B"/>
    <w:rsid w:val="00F75C62"/>
    <w:rsid w:val="00F75E1B"/>
    <w:rsid w:val="00F76053"/>
    <w:rsid w:val="00F7630D"/>
    <w:rsid w:val="00F76680"/>
    <w:rsid w:val="00F775FF"/>
    <w:rsid w:val="00F77E7E"/>
    <w:rsid w:val="00F80857"/>
    <w:rsid w:val="00F80CA6"/>
    <w:rsid w:val="00F80DE2"/>
    <w:rsid w:val="00F810A3"/>
    <w:rsid w:val="00F8207A"/>
    <w:rsid w:val="00F82FB5"/>
    <w:rsid w:val="00F8308D"/>
    <w:rsid w:val="00F83DA1"/>
    <w:rsid w:val="00F84E59"/>
    <w:rsid w:val="00F8559C"/>
    <w:rsid w:val="00F858C7"/>
    <w:rsid w:val="00F85C98"/>
    <w:rsid w:val="00F85DCB"/>
    <w:rsid w:val="00F862CC"/>
    <w:rsid w:val="00F86440"/>
    <w:rsid w:val="00F869AE"/>
    <w:rsid w:val="00F87361"/>
    <w:rsid w:val="00F87393"/>
    <w:rsid w:val="00F87871"/>
    <w:rsid w:val="00F9050A"/>
    <w:rsid w:val="00F91327"/>
    <w:rsid w:val="00F92917"/>
    <w:rsid w:val="00F92FC2"/>
    <w:rsid w:val="00F930D3"/>
    <w:rsid w:val="00F930E9"/>
    <w:rsid w:val="00F93E09"/>
    <w:rsid w:val="00F94043"/>
    <w:rsid w:val="00F94049"/>
    <w:rsid w:val="00F95057"/>
    <w:rsid w:val="00F95558"/>
    <w:rsid w:val="00F9594E"/>
    <w:rsid w:val="00F96EE8"/>
    <w:rsid w:val="00F97566"/>
    <w:rsid w:val="00FA00C9"/>
    <w:rsid w:val="00FA0B51"/>
    <w:rsid w:val="00FA18CC"/>
    <w:rsid w:val="00FA2212"/>
    <w:rsid w:val="00FA25A5"/>
    <w:rsid w:val="00FA299A"/>
    <w:rsid w:val="00FA29CE"/>
    <w:rsid w:val="00FA29EB"/>
    <w:rsid w:val="00FA458F"/>
    <w:rsid w:val="00FA5458"/>
    <w:rsid w:val="00FA55F3"/>
    <w:rsid w:val="00FA5988"/>
    <w:rsid w:val="00FA5A25"/>
    <w:rsid w:val="00FA5E1C"/>
    <w:rsid w:val="00FA69A1"/>
    <w:rsid w:val="00FA6F1C"/>
    <w:rsid w:val="00FA7B52"/>
    <w:rsid w:val="00FB0380"/>
    <w:rsid w:val="00FB050A"/>
    <w:rsid w:val="00FB0829"/>
    <w:rsid w:val="00FB1508"/>
    <w:rsid w:val="00FB1AB0"/>
    <w:rsid w:val="00FB1D56"/>
    <w:rsid w:val="00FB1F27"/>
    <w:rsid w:val="00FB2A09"/>
    <w:rsid w:val="00FB437C"/>
    <w:rsid w:val="00FB453C"/>
    <w:rsid w:val="00FB5463"/>
    <w:rsid w:val="00FB5558"/>
    <w:rsid w:val="00FB5E6D"/>
    <w:rsid w:val="00FB7529"/>
    <w:rsid w:val="00FB7B32"/>
    <w:rsid w:val="00FB7F4B"/>
    <w:rsid w:val="00FC0601"/>
    <w:rsid w:val="00FC0ADD"/>
    <w:rsid w:val="00FC0CFD"/>
    <w:rsid w:val="00FC0EC2"/>
    <w:rsid w:val="00FC17EC"/>
    <w:rsid w:val="00FC1A25"/>
    <w:rsid w:val="00FC1AF3"/>
    <w:rsid w:val="00FC1BE6"/>
    <w:rsid w:val="00FC1C52"/>
    <w:rsid w:val="00FC334B"/>
    <w:rsid w:val="00FC3BDC"/>
    <w:rsid w:val="00FC4697"/>
    <w:rsid w:val="00FC4892"/>
    <w:rsid w:val="00FC4A6C"/>
    <w:rsid w:val="00FC5D0D"/>
    <w:rsid w:val="00FC5F50"/>
    <w:rsid w:val="00FC651A"/>
    <w:rsid w:val="00FC6D4E"/>
    <w:rsid w:val="00FC7486"/>
    <w:rsid w:val="00FD0076"/>
    <w:rsid w:val="00FD033C"/>
    <w:rsid w:val="00FD0E99"/>
    <w:rsid w:val="00FD1022"/>
    <w:rsid w:val="00FD10A0"/>
    <w:rsid w:val="00FD15D8"/>
    <w:rsid w:val="00FD1E5C"/>
    <w:rsid w:val="00FD20BD"/>
    <w:rsid w:val="00FD25F0"/>
    <w:rsid w:val="00FD2768"/>
    <w:rsid w:val="00FD33F5"/>
    <w:rsid w:val="00FD3C6C"/>
    <w:rsid w:val="00FD3EAA"/>
    <w:rsid w:val="00FD475D"/>
    <w:rsid w:val="00FD4A2F"/>
    <w:rsid w:val="00FD502B"/>
    <w:rsid w:val="00FD52EB"/>
    <w:rsid w:val="00FD5AB7"/>
    <w:rsid w:val="00FD6F6C"/>
    <w:rsid w:val="00FD7638"/>
    <w:rsid w:val="00FE0124"/>
    <w:rsid w:val="00FE01F8"/>
    <w:rsid w:val="00FE072B"/>
    <w:rsid w:val="00FE073D"/>
    <w:rsid w:val="00FE1AB1"/>
    <w:rsid w:val="00FE1B84"/>
    <w:rsid w:val="00FE1F09"/>
    <w:rsid w:val="00FE3274"/>
    <w:rsid w:val="00FE384A"/>
    <w:rsid w:val="00FE3B04"/>
    <w:rsid w:val="00FE4782"/>
    <w:rsid w:val="00FE502D"/>
    <w:rsid w:val="00FE5AF0"/>
    <w:rsid w:val="00FE65A6"/>
    <w:rsid w:val="00FE68C7"/>
    <w:rsid w:val="00FE6D38"/>
    <w:rsid w:val="00FF034B"/>
    <w:rsid w:val="00FF068B"/>
    <w:rsid w:val="00FF0A31"/>
    <w:rsid w:val="00FF1EF4"/>
    <w:rsid w:val="00FF220C"/>
    <w:rsid w:val="00FF228C"/>
    <w:rsid w:val="00FF2A87"/>
    <w:rsid w:val="00FF3AAD"/>
    <w:rsid w:val="00FF4D5E"/>
    <w:rsid w:val="00FF5643"/>
    <w:rsid w:val="00FF5F86"/>
    <w:rsid w:val="00FF688E"/>
    <w:rsid w:val="00FF73F4"/>
    <w:rsid w:val="00FF7546"/>
    <w:rsid w:val="00FF780C"/>
  </w:rsids>
  <m:mathPr>
    <m:mathFont m:val="Cambria Math"/>
    <m:brkBin m:val="before"/>
    <m:brkBinSub m:val="--"/>
    <m:smallFrac/>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schemas-houaiss/mini" w:name="verbetes"/>
  <w:shapeDefaults>
    <o:shapedefaults v:ext="edit" spidmax="2049"/>
    <o:shapelayout v:ext="edit">
      <o:idmap v:ext="edit" data="1"/>
    </o:shapelayout>
  </w:shapeDefaults>
  <w:decimalSymbol w:val=","/>
  <w:listSeparator w:val=";"/>
  <w14:docId w14:val="03D2C49E"/>
  <w15:docId w15:val="{398BAA93-C245-4B96-9057-3C4DA334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2445F"/>
    <w:pPr>
      <w:jc w:val="both"/>
    </w:pPr>
    <w:rPr>
      <w:sz w:val="26"/>
      <w:szCs w:val="26"/>
    </w:rPr>
  </w:style>
  <w:style w:type="paragraph" w:styleId="Ttulo1">
    <w:name w:val="heading 1"/>
    <w:basedOn w:val="Normal"/>
    <w:next w:val="Normal"/>
    <w:link w:val="Ttulo1Char"/>
    <w:uiPriority w:val="99"/>
    <w:qFormat/>
    <w:rsid w:val="006309B2"/>
    <w:pPr>
      <w:keepNext/>
      <w:spacing w:line="360" w:lineRule="exact"/>
      <w:jc w:val="left"/>
      <w:outlineLvl w:val="0"/>
    </w:pPr>
    <w:rPr>
      <w:b/>
      <w:bCs/>
      <w:sz w:val="24"/>
      <w:szCs w:val="24"/>
    </w:rPr>
  </w:style>
  <w:style w:type="paragraph" w:styleId="Ttulo2">
    <w:name w:val="heading 2"/>
    <w:basedOn w:val="Normal"/>
    <w:next w:val="Normal"/>
    <w:link w:val="Ttulo2Char"/>
    <w:uiPriority w:val="99"/>
    <w:qFormat/>
    <w:rsid w:val="006309B2"/>
    <w:pPr>
      <w:keepNext/>
      <w:spacing w:line="360" w:lineRule="exact"/>
      <w:jc w:val="center"/>
      <w:outlineLvl w:val="1"/>
    </w:pPr>
    <w:rPr>
      <w:b/>
      <w:bCs/>
      <w:sz w:val="24"/>
      <w:szCs w:val="24"/>
    </w:rPr>
  </w:style>
  <w:style w:type="paragraph" w:styleId="Ttulo3">
    <w:name w:val="heading 3"/>
    <w:basedOn w:val="Normal"/>
    <w:next w:val="Normal"/>
    <w:link w:val="Ttulo3Char"/>
    <w:uiPriority w:val="99"/>
    <w:qFormat/>
    <w:rsid w:val="006309B2"/>
    <w:pPr>
      <w:keepNext/>
      <w:spacing w:line="360" w:lineRule="exact"/>
      <w:outlineLvl w:val="2"/>
    </w:pPr>
    <w:rPr>
      <w:b/>
      <w:bCs/>
      <w:sz w:val="24"/>
      <w:szCs w:val="24"/>
    </w:rPr>
  </w:style>
  <w:style w:type="paragraph" w:styleId="Ttulo4">
    <w:name w:val="heading 4"/>
    <w:basedOn w:val="Normal"/>
    <w:next w:val="Normal"/>
    <w:link w:val="Ttulo4Char"/>
    <w:uiPriority w:val="99"/>
    <w:qFormat/>
    <w:rsid w:val="006309B2"/>
    <w:pPr>
      <w:keepNext/>
      <w:spacing w:before="120" w:line="320" w:lineRule="exact"/>
      <w:jc w:val="center"/>
      <w:outlineLvl w:val="3"/>
    </w:pPr>
    <w:rPr>
      <w:b/>
      <w:bCs/>
    </w:rPr>
  </w:style>
  <w:style w:type="paragraph" w:styleId="Ttulo5">
    <w:name w:val="heading 5"/>
    <w:basedOn w:val="Normal"/>
    <w:next w:val="Normal"/>
    <w:link w:val="Ttulo5Char"/>
    <w:uiPriority w:val="99"/>
    <w:qFormat/>
    <w:rsid w:val="006309B2"/>
    <w:pPr>
      <w:keepNext/>
      <w:spacing w:before="600" w:line="320" w:lineRule="atLeast"/>
      <w:jc w:val="center"/>
      <w:outlineLvl w:val="4"/>
    </w:pPr>
    <w:rPr>
      <w:b/>
      <w:bCs/>
      <w:sz w:val="23"/>
      <w:szCs w:val="23"/>
    </w:rPr>
  </w:style>
  <w:style w:type="paragraph" w:styleId="Ttulo6">
    <w:name w:val="heading 6"/>
    <w:basedOn w:val="Normal"/>
    <w:next w:val="Normal"/>
    <w:link w:val="Ttulo6Char"/>
    <w:uiPriority w:val="99"/>
    <w:qFormat/>
    <w:rsid w:val="006309B2"/>
    <w:pPr>
      <w:keepNext/>
      <w:spacing w:line="320" w:lineRule="exact"/>
      <w:ind w:left="708"/>
      <w:outlineLvl w:val="5"/>
    </w:pPr>
  </w:style>
  <w:style w:type="paragraph" w:styleId="Ttulo7">
    <w:name w:val="heading 7"/>
    <w:basedOn w:val="Normal"/>
    <w:next w:val="Normal"/>
    <w:link w:val="Ttulo7Char"/>
    <w:qFormat/>
    <w:rsid w:val="006309B2"/>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uiPriority w:val="99"/>
    <w:qFormat/>
    <w:rsid w:val="006309B2"/>
    <w:pPr>
      <w:keepNext/>
      <w:spacing w:line="320" w:lineRule="exact"/>
      <w:outlineLvl w:val="7"/>
    </w:pPr>
    <w:rPr>
      <w:rFonts w:ascii="Frutiger Light" w:hAnsi="Frutiger Light"/>
      <w:u w:val="single"/>
    </w:rPr>
  </w:style>
  <w:style w:type="paragraph" w:styleId="Ttulo9">
    <w:name w:val="heading 9"/>
    <w:basedOn w:val="Normal"/>
    <w:next w:val="Normal"/>
    <w:link w:val="Ttulo9Char"/>
    <w:uiPriority w:val="99"/>
    <w:qFormat/>
    <w:rsid w:val="006309B2"/>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uiPriority w:val="99"/>
    <w:rsid w:val="006309B2"/>
    <w:pPr>
      <w:widowControl w:val="0"/>
      <w:spacing w:line="240" w:lineRule="exact"/>
      <w:ind w:left="1134" w:right="1134"/>
    </w:pPr>
  </w:style>
  <w:style w:type="paragraph" w:customStyle="1" w:styleId="citpet">
    <w:name w:val="citpet"/>
    <w:basedOn w:val="citcar"/>
    <w:uiPriority w:val="99"/>
    <w:rsid w:val="006309B2"/>
    <w:pPr>
      <w:ind w:left="1418" w:right="1418"/>
    </w:pPr>
    <w:rPr>
      <w:sz w:val="20"/>
      <w:szCs w:val="20"/>
    </w:rPr>
  </w:style>
  <w:style w:type="paragraph" w:customStyle="1" w:styleId="MF1">
    <w:name w:val="MF1"/>
    <w:basedOn w:val="Normal"/>
    <w:autoRedefine/>
    <w:rsid w:val="006309B2"/>
    <w:pPr>
      <w:spacing w:line="320" w:lineRule="exact"/>
      <w:jc w:val="center"/>
    </w:pPr>
    <w:rPr>
      <w:b/>
      <w:bCs/>
      <w:smallCaps/>
      <w:sz w:val="24"/>
      <w:szCs w:val="24"/>
    </w:rPr>
  </w:style>
  <w:style w:type="paragraph" w:customStyle="1" w:styleId="MF2">
    <w:name w:val="MF2"/>
    <w:basedOn w:val="Normal"/>
    <w:autoRedefine/>
    <w:rsid w:val="006309B2"/>
    <w:pPr>
      <w:numPr>
        <w:numId w:val="1"/>
      </w:numPr>
      <w:spacing w:line="320" w:lineRule="exact"/>
    </w:pPr>
    <w:rPr>
      <w:b/>
      <w:bCs/>
      <w:sz w:val="20"/>
      <w:szCs w:val="20"/>
    </w:rPr>
  </w:style>
  <w:style w:type="paragraph" w:styleId="Corpodetexto2">
    <w:name w:val="Body Text 2"/>
    <w:basedOn w:val="Normal"/>
    <w:link w:val="Corpodetexto2Char"/>
    <w:uiPriority w:val="99"/>
    <w:rsid w:val="006309B2"/>
    <w:pPr>
      <w:spacing w:line="360" w:lineRule="exact"/>
      <w:jc w:val="center"/>
    </w:pPr>
    <w:rPr>
      <w:b/>
      <w:bCs/>
      <w:sz w:val="24"/>
      <w:szCs w:val="24"/>
    </w:rPr>
  </w:style>
  <w:style w:type="paragraph" w:styleId="Cabealho">
    <w:name w:val="header"/>
    <w:aliases w:val="encabezado"/>
    <w:basedOn w:val="Normal"/>
    <w:link w:val="CabealhoChar"/>
    <w:uiPriority w:val="99"/>
    <w:rsid w:val="006309B2"/>
    <w:pPr>
      <w:widowControl w:val="0"/>
      <w:tabs>
        <w:tab w:val="center" w:pos="4419"/>
        <w:tab w:val="right" w:pos="8838"/>
      </w:tabs>
    </w:pPr>
  </w:style>
  <w:style w:type="paragraph" w:styleId="Recuodecorpodetexto">
    <w:name w:val="Body Text Indent"/>
    <w:basedOn w:val="Normal"/>
    <w:link w:val="RecuodecorpodetextoChar"/>
    <w:uiPriority w:val="99"/>
    <w:rsid w:val="006309B2"/>
    <w:pPr>
      <w:ind w:left="2127" w:hanging="711"/>
    </w:pPr>
  </w:style>
  <w:style w:type="paragraph" w:customStyle="1" w:styleId="p0">
    <w:name w:val="p0"/>
    <w:basedOn w:val="Normal"/>
    <w:rsid w:val="006309B2"/>
    <w:pPr>
      <w:tabs>
        <w:tab w:val="left" w:pos="720"/>
      </w:tabs>
      <w:spacing w:line="240" w:lineRule="atLeast"/>
    </w:pPr>
    <w:rPr>
      <w:rFonts w:ascii="Times" w:hAnsi="Times"/>
      <w:sz w:val="24"/>
      <w:szCs w:val="24"/>
    </w:rPr>
  </w:style>
  <w:style w:type="paragraph" w:customStyle="1" w:styleId="Corpodetexto31">
    <w:name w:val="Corpo de texto 31"/>
    <w:basedOn w:val="Normal"/>
    <w:uiPriority w:val="99"/>
    <w:rsid w:val="006309B2"/>
    <w:pPr>
      <w:spacing w:line="320" w:lineRule="atLeast"/>
    </w:pPr>
  </w:style>
  <w:style w:type="paragraph" w:customStyle="1" w:styleId="c3">
    <w:name w:val="c3"/>
    <w:basedOn w:val="Normal"/>
    <w:uiPriority w:val="99"/>
    <w:rsid w:val="006309B2"/>
    <w:pPr>
      <w:spacing w:line="240" w:lineRule="atLeast"/>
      <w:jc w:val="center"/>
    </w:pPr>
    <w:rPr>
      <w:rFonts w:ascii="Times" w:hAnsi="Times"/>
      <w:sz w:val="24"/>
      <w:szCs w:val="24"/>
    </w:rPr>
  </w:style>
  <w:style w:type="paragraph" w:styleId="Corpodetexto">
    <w:name w:val="Body Text"/>
    <w:basedOn w:val="Normal"/>
    <w:link w:val="CorpodetextoChar"/>
    <w:uiPriority w:val="99"/>
    <w:rsid w:val="006309B2"/>
    <w:pPr>
      <w:tabs>
        <w:tab w:val="left" w:pos="576"/>
        <w:tab w:val="left" w:pos="1152"/>
      </w:tabs>
      <w:spacing w:line="360" w:lineRule="exact"/>
      <w:ind w:right="-6"/>
    </w:pPr>
    <w:rPr>
      <w:sz w:val="24"/>
      <w:szCs w:val="24"/>
    </w:rPr>
  </w:style>
  <w:style w:type="paragraph" w:customStyle="1" w:styleId="Recuodecorpodetexto21">
    <w:name w:val="Recuo de corpo de texto 21"/>
    <w:basedOn w:val="Normal"/>
    <w:uiPriority w:val="99"/>
    <w:rsid w:val="006309B2"/>
    <w:pPr>
      <w:spacing w:line="360" w:lineRule="exact"/>
      <w:ind w:left="720"/>
    </w:pPr>
    <w:rPr>
      <w:sz w:val="24"/>
      <w:szCs w:val="24"/>
    </w:rPr>
  </w:style>
  <w:style w:type="character" w:styleId="Nmerodepgina">
    <w:name w:val="page number"/>
    <w:basedOn w:val="Fontepargpadro"/>
    <w:uiPriority w:val="99"/>
    <w:rsid w:val="006309B2"/>
  </w:style>
  <w:style w:type="paragraph" w:styleId="Rodap">
    <w:name w:val="footer"/>
    <w:basedOn w:val="Normal"/>
    <w:link w:val="RodapChar"/>
    <w:uiPriority w:val="99"/>
    <w:rsid w:val="006309B2"/>
    <w:pPr>
      <w:tabs>
        <w:tab w:val="center" w:pos="4419"/>
        <w:tab w:val="right" w:pos="8838"/>
      </w:tabs>
      <w:jc w:val="left"/>
    </w:pPr>
    <w:rPr>
      <w:rFonts w:ascii="Times" w:hAnsi="Times"/>
      <w:sz w:val="24"/>
      <w:szCs w:val="24"/>
    </w:rPr>
  </w:style>
  <w:style w:type="paragraph" w:styleId="Textoembloco">
    <w:name w:val="Block Text"/>
    <w:basedOn w:val="Normal"/>
    <w:rsid w:val="006309B2"/>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uiPriority w:val="99"/>
    <w:rsid w:val="006309B2"/>
    <w:pPr>
      <w:widowControl w:val="0"/>
      <w:ind w:left="709" w:hanging="709"/>
    </w:pPr>
    <w:rPr>
      <w:sz w:val="24"/>
      <w:szCs w:val="24"/>
      <w:lang w:val="en-AU"/>
    </w:rPr>
  </w:style>
  <w:style w:type="paragraph" w:styleId="Corpodetexto3">
    <w:name w:val="Body Text 3"/>
    <w:basedOn w:val="Normal"/>
    <w:link w:val="Corpodetexto3Char"/>
    <w:uiPriority w:val="99"/>
    <w:rsid w:val="006309B2"/>
    <w:pPr>
      <w:widowControl w:val="0"/>
    </w:pPr>
    <w:rPr>
      <w:sz w:val="20"/>
      <w:szCs w:val="20"/>
    </w:rPr>
  </w:style>
  <w:style w:type="paragraph" w:customStyle="1" w:styleId="t7">
    <w:name w:val="t7"/>
    <w:basedOn w:val="Normal"/>
    <w:uiPriority w:val="99"/>
    <w:rsid w:val="006309B2"/>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6309B2"/>
    <w:rPr>
      <w:color w:val="0000FF"/>
      <w:u w:val="single"/>
    </w:rPr>
  </w:style>
  <w:style w:type="paragraph" w:customStyle="1" w:styleId="Estilo2">
    <w:name w:val="Estilo2"/>
    <w:basedOn w:val="Normal"/>
    <w:rsid w:val="006309B2"/>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6309B2"/>
    <w:rPr>
      <w:rFonts w:ascii="Tahoma" w:hAnsi="Tahoma" w:cs="Tahoma"/>
      <w:sz w:val="16"/>
      <w:szCs w:val="16"/>
    </w:rPr>
  </w:style>
  <w:style w:type="character" w:styleId="Refdecomentrio">
    <w:name w:val="annotation reference"/>
    <w:uiPriority w:val="99"/>
    <w:rsid w:val="006309B2"/>
    <w:rPr>
      <w:sz w:val="16"/>
      <w:szCs w:val="16"/>
    </w:rPr>
  </w:style>
  <w:style w:type="paragraph" w:styleId="Textodecomentrio">
    <w:name w:val="annotation text"/>
    <w:basedOn w:val="Normal"/>
    <w:link w:val="TextodecomentrioChar"/>
    <w:uiPriority w:val="99"/>
    <w:rsid w:val="006309B2"/>
    <w:rPr>
      <w:sz w:val="20"/>
      <w:szCs w:val="20"/>
    </w:rPr>
  </w:style>
  <w:style w:type="paragraph" w:customStyle="1" w:styleId="CommentSubject1">
    <w:name w:val="Comment Subject1"/>
    <w:basedOn w:val="Textodecomentrio"/>
    <w:next w:val="Textodecomentrio"/>
    <w:semiHidden/>
    <w:rsid w:val="006309B2"/>
    <w:rPr>
      <w:b/>
      <w:bCs/>
    </w:rPr>
  </w:style>
  <w:style w:type="paragraph" w:styleId="Recuodecorpodetexto3">
    <w:name w:val="Body Text Indent 3"/>
    <w:basedOn w:val="Normal"/>
    <w:rsid w:val="006309B2"/>
    <w:pPr>
      <w:spacing w:after="120"/>
      <w:ind w:left="360"/>
    </w:pPr>
    <w:rPr>
      <w:sz w:val="16"/>
      <w:szCs w:val="16"/>
    </w:rPr>
  </w:style>
  <w:style w:type="paragraph" w:customStyle="1" w:styleId="para10">
    <w:name w:val="para10"/>
    <w:rsid w:val="006309B2"/>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6309B2"/>
    <w:rPr>
      <w:rFonts w:ascii="Tahoma" w:hAnsi="Tahoma" w:cs="Tahoma"/>
      <w:sz w:val="16"/>
      <w:szCs w:val="16"/>
    </w:rPr>
  </w:style>
  <w:style w:type="character" w:customStyle="1" w:styleId="DeltaViewInsertion">
    <w:name w:val="DeltaView Insertion"/>
    <w:uiPriority w:val="99"/>
    <w:rsid w:val="006309B2"/>
    <w:rPr>
      <w:color w:val="0000FF"/>
      <w:spacing w:val="0"/>
      <w:u w:val="double"/>
    </w:rPr>
  </w:style>
  <w:style w:type="paragraph" w:customStyle="1" w:styleId="BalloonText3">
    <w:name w:val="Balloon Text3"/>
    <w:basedOn w:val="Normal"/>
    <w:semiHidden/>
    <w:rsid w:val="006309B2"/>
    <w:rPr>
      <w:rFonts w:ascii="Tahoma" w:hAnsi="Tahoma" w:cs="Tahoma"/>
      <w:sz w:val="16"/>
      <w:szCs w:val="16"/>
    </w:rPr>
  </w:style>
  <w:style w:type="paragraph" w:styleId="Textodebalo">
    <w:name w:val="Balloon Text"/>
    <w:basedOn w:val="Normal"/>
    <w:link w:val="TextodebaloChar"/>
    <w:uiPriority w:val="99"/>
    <w:rsid w:val="00E13D1A"/>
    <w:rPr>
      <w:rFonts w:ascii="Tahoma" w:hAnsi="Tahoma" w:cs="Tahoma"/>
      <w:sz w:val="16"/>
      <w:szCs w:val="16"/>
    </w:rPr>
  </w:style>
  <w:style w:type="paragraph" w:customStyle="1" w:styleId="BodyText21">
    <w:name w:val="Body Text 21"/>
    <w:basedOn w:val="Normal"/>
    <w:rsid w:val="006309B2"/>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6309B2"/>
    <w:pPr>
      <w:autoSpaceDE w:val="0"/>
      <w:autoSpaceDN w:val="0"/>
      <w:adjustRightInd w:val="0"/>
      <w:ind w:left="283" w:hanging="283"/>
    </w:pPr>
    <w:rPr>
      <w:sz w:val="24"/>
      <w:szCs w:val="24"/>
    </w:rPr>
  </w:style>
  <w:style w:type="table" w:styleId="Tabelacomgrade">
    <w:name w:val="Table Grid"/>
    <w:basedOn w:val="Tabelanormal"/>
    <w:uiPriority w:val="59"/>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rsid w:val="00742A85"/>
    <w:pPr>
      <w:spacing w:after="160" w:line="240" w:lineRule="exact"/>
      <w:jc w:val="left"/>
    </w:pPr>
    <w:rPr>
      <w:rFonts w:ascii="Verdana" w:eastAsia="MS Mincho" w:hAnsi="Verdana"/>
      <w:sz w:val="20"/>
      <w:szCs w:val="20"/>
      <w:lang w:val="en-US" w:eastAsia="en-US"/>
    </w:rPr>
  </w:style>
  <w:style w:type="paragraph" w:customStyle="1" w:styleId="1">
    <w:name w:val="1"/>
    <w:basedOn w:val="Normal"/>
    <w:rsid w:val="003307FC"/>
    <w:pPr>
      <w:spacing w:after="160" w:line="240" w:lineRule="exact"/>
      <w:jc w:val="left"/>
    </w:pPr>
    <w:rPr>
      <w:rFonts w:ascii="Verdana" w:eastAsia="MS Mincho" w:hAnsi="Verdana"/>
      <w:sz w:val="20"/>
      <w:szCs w:val="20"/>
      <w:lang w:val="en-US" w:eastAsia="en-US"/>
    </w:rPr>
  </w:style>
  <w:style w:type="character" w:styleId="Forte">
    <w:name w:val="Strong"/>
    <w:qFormat/>
    <w:rsid w:val="00794F3C"/>
    <w:rPr>
      <w:b/>
      <w:bCs/>
    </w:rPr>
  </w:style>
  <w:style w:type="paragraph" w:customStyle="1" w:styleId="CharChar1Char">
    <w:name w:val="Char Char1 Char"/>
    <w:basedOn w:val="Normal"/>
    <w:rsid w:val="003D6F03"/>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147CB3"/>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p3">
    <w:name w:val="p3"/>
    <w:basedOn w:val="Normal"/>
    <w:uiPriority w:val="99"/>
    <w:rsid w:val="00FB437C"/>
    <w:pPr>
      <w:tabs>
        <w:tab w:val="left" w:pos="720"/>
      </w:tabs>
      <w:spacing w:line="240" w:lineRule="atLeast"/>
    </w:pPr>
    <w:rPr>
      <w:rFonts w:ascii="Times" w:hAnsi="Times"/>
      <w:sz w:val="24"/>
      <w:szCs w:val="20"/>
      <w:lang w:eastAsia="en-US"/>
    </w:rPr>
  </w:style>
  <w:style w:type="character" w:customStyle="1" w:styleId="HiperlinkChar">
    <w:name w:val="Hiperlink Char"/>
    <w:rsid w:val="00FB437C"/>
    <w:rPr>
      <w:rFonts w:ascii="Tahoma" w:hAnsi="Tahoma" w:cs="Tahoma"/>
      <w:noProof w:val="0"/>
      <w:sz w:val="24"/>
      <w:szCs w:val="24"/>
      <w:lang w:val="pt-BR" w:eastAsia="en-US" w:bidi="ar-SA"/>
    </w:rPr>
  </w:style>
  <w:style w:type="character" w:customStyle="1" w:styleId="CabealhoChar">
    <w:name w:val="Cabeçalho Char"/>
    <w:aliases w:val="encabezado Char"/>
    <w:link w:val="Cabealho"/>
    <w:uiPriority w:val="99"/>
    <w:locked/>
    <w:rsid w:val="0067438F"/>
    <w:rPr>
      <w:sz w:val="26"/>
      <w:szCs w:val="26"/>
      <w:lang w:val="pt-BR" w:eastAsia="pt-BR" w:bidi="ar-SA"/>
    </w:rPr>
  </w:style>
  <w:style w:type="paragraph" w:customStyle="1" w:styleId="TEXTO">
    <w:name w:val="TEXTO"/>
    <w:autoRedefine/>
    <w:rsid w:val="00694E04"/>
    <w:pPr>
      <w:keepNext/>
      <w:keepLines/>
      <w:widowControl w:val="0"/>
      <w:numPr>
        <w:ilvl w:val="1"/>
        <w:numId w:val="3"/>
      </w:numPr>
      <w:tabs>
        <w:tab w:val="clear" w:pos="450"/>
      </w:tabs>
      <w:spacing w:line="300" w:lineRule="exact"/>
      <w:ind w:left="707" w:hanging="707"/>
      <w:jc w:val="both"/>
    </w:pPr>
    <w:rPr>
      <w:rFonts w:ascii="Frutiger Light" w:hAnsi="Frutiger Light"/>
      <w:sz w:val="26"/>
      <w:lang w:eastAsia="en-US"/>
    </w:rPr>
  </w:style>
  <w:style w:type="paragraph" w:customStyle="1" w:styleId="CharChar1CharCharCharCharCharChar1CharCharCharChar">
    <w:name w:val="Char Char1 Char Char Char Char Char Char1 Char Char Char Char"/>
    <w:basedOn w:val="Normal"/>
    <w:rsid w:val="00774DB4"/>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CharChar">
    <w:name w:val="Char Char Char Char Char Char Char"/>
    <w:basedOn w:val="Normal"/>
    <w:rsid w:val="00BF0518"/>
    <w:pPr>
      <w:spacing w:after="160" w:line="240" w:lineRule="exact"/>
      <w:jc w:val="left"/>
    </w:pPr>
    <w:rPr>
      <w:rFonts w:ascii="Verdana" w:eastAsia="MS Mincho" w:hAnsi="Verdana"/>
      <w:sz w:val="20"/>
      <w:szCs w:val="20"/>
      <w:lang w:val="en-US" w:eastAsia="en-US"/>
    </w:rPr>
  </w:style>
  <w:style w:type="paragraph" w:customStyle="1" w:styleId="CharCharCharChar">
    <w:name w:val="Char Char Char Char"/>
    <w:basedOn w:val="Normal"/>
    <w:rsid w:val="00FB0380"/>
    <w:pPr>
      <w:spacing w:after="160" w:line="240" w:lineRule="exact"/>
      <w:jc w:val="lef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rsid w:val="00B04406"/>
    <w:pPr>
      <w:spacing w:after="160" w:line="240" w:lineRule="exact"/>
      <w:jc w:val="left"/>
    </w:pPr>
    <w:rPr>
      <w:rFonts w:ascii="Verdana" w:eastAsia="MS Mincho" w:hAnsi="Verdana"/>
      <w:sz w:val="20"/>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8954F8"/>
    <w:pPr>
      <w:spacing w:after="160" w:line="240" w:lineRule="exact"/>
      <w:jc w:val="left"/>
    </w:pPr>
    <w:rPr>
      <w:rFonts w:ascii="Verdana" w:hAnsi="Verdana"/>
      <w:sz w:val="20"/>
      <w:szCs w:val="20"/>
      <w:lang w:val="en-US" w:eastAsia="en-US"/>
    </w:rPr>
  </w:style>
  <w:style w:type="paragraph" w:customStyle="1" w:styleId="CharCharCharCharCharChar">
    <w:name w:val="Char Char Char Char Char Char"/>
    <w:basedOn w:val="Normal"/>
    <w:rsid w:val="00E837AD"/>
    <w:pPr>
      <w:spacing w:after="160" w:line="240" w:lineRule="exact"/>
      <w:jc w:val="left"/>
    </w:pPr>
    <w:rPr>
      <w:rFonts w:ascii="Verdana" w:eastAsia="MS Mincho" w:hAnsi="Verdana"/>
      <w:sz w:val="20"/>
      <w:szCs w:val="20"/>
      <w:lang w:val="en-US" w:eastAsia="en-US"/>
    </w:rPr>
  </w:style>
  <w:style w:type="paragraph" w:customStyle="1" w:styleId="CharChar3Char1">
    <w:name w:val="Char Char3 Char1"/>
    <w:basedOn w:val="Normal"/>
    <w:rsid w:val="00E837AD"/>
    <w:pPr>
      <w:spacing w:after="160" w:line="240" w:lineRule="exact"/>
      <w:jc w:val="left"/>
    </w:pPr>
    <w:rPr>
      <w:rFonts w:ascii="Verdana" w:eastAsia="MS Mincho" w:hAnsi="Verdana"/>
      <w:sz w:val="20"/>
      <w:szCs w:val="20"/>
      <w:lang w:val="en-US" w:eastAsia="en-US"/>
    </w:rPr>
  </w:style>
  <w:style w:type="character" w:styleId="nfase">
    <w:name w:val="Emphasis"/>
    <w:qFormat/>
    <w:rsid w:val="00CF3DFD"/>
    <w:rPr>
      <w:b/>
      <w:bCs/>
      <w:i w:val="0"/>
      <w:iCs w:val="0"/>
    </w:rPr>
  </w:style>
  <w:style w:type="paragraph" w:customStyle="1" w:styleId="CharChar14">
    <w:name w:val="Char Char14"/>
    <w:basedOn w:val="Normal"/>
    <w:rsid w:val="00C355F2"/>
    <w:pPr>
      <w:widowControl w:val="0"/>
      <w:adjustRightInd w:val="0"/>
      <w:spacing w:after="160" w:line="240" w:lineRule="exact"/>
      <w:jc w:val="left"/>
      <w:textAlignment w:val="baseline"/>
    </w:pPr>
    <w:rPr>
      <w:rFonts w:ascii="Verdana" w:hAnsi="Verdana"/>
      <w:sz w:val="20"/>
      <w:szCs w:val="20"/>
      <w:lang w:val="en-US" w:eastAsia="en-US"/>
    </w:rPr>
  </w:style>
  <w:style w:type="paragraph" w:customStyle="1" w:styleId="CharCharChar">
    <w:name w:val="Char Char Char"/>
    <w:basedOn w:val="Normal"/>
    <w:rsid w:val="00DF3A05"/>
    <w:pPr>
      <w:spacing w:after="160" w:line="240" w:lineRule="exact"/>
      <w:jc w:val="left"/>
    </w:pPr>
    <w:rPr>
      <w:rFonts w:ascii="Verdana" w:eastAsia="MS Mincho" w:hAnsi="Verdana"/>
      <w:sz w:val="20"/>
      <w:szCs w:val="20"/>
      <w:lang w:val="en-US" w:eastAsia="en-US"/>
    </w:rPr>
  </w:style>
  <w:style w:type="character" w:styleId="HiperlinkVisitado">
    <w:name w:val="FollowedHyperlink"/>
    <w:rsid w:val="00F86440"/>
    <w:rPr>
      <w:color w:val="800080"/>
      <w:u w:val="single"/>
    </w:rPr>
  </w:style>
  <w:style w:type="paragraph" w:customStyle="1" w:styleId="CharCharChar3">
    <w:name w:val="Char Char Char3"/>
    <w:basedOn w:val="Normal"/>
    <w:rsid w:val="0006455D"/>
    <w:pPr>
      <w:spacing w:after="160" w:line="240" w:lineRule="exact"/>
      <w:jc w:val="left"/>
    </w:pPr>
    <w:rPr>
      <w:rFonts w:ascii="Verdana" w:eastAsia="MS Mincho" w:hAnsi="Verdana"/>
      <w:sz w:val="20"/>
      <w:szCs w:val="20"/>
      <w:lang w:val="en-US" w:eastAsia="en-US"/>
    </w:rPr>
  </w:style>
  <w:style w:type="character" w:customStyle="1" w:styleId="msoins0">
    <w:name w:val="msoins"/>
    <w:basedOn w:val="Fontepargpadro"/>
    <w:rsid w:val="007B51CD"/>
  </w:style>
  <w:style w:type="paragraph" w:customStyle="1" w:styleId="CharChar16CharCharChar">
    <w:name w:val="Char Char16 Char Char Char"/>
    <w:basedOn w:val="Normal"/>
    <w:rsid w:val="00FC5F50"/>
    <w:pPr>
      <w:spacing w:after="160" w:line="240" w:lineRule="exact"/>
      <w:jc w:val="left"/>
    </w:pPr>
    <w:rPr>
      <w:rFonts w:ascii="Verdana" w:eastAsia="MS Mincho" w:hAnsi="Verdana"/>
      <w:sz w:val="20"/>
      <w:szCs w:val="20"/>
      <w:lang w:val="en-US" w:eastAsia="en-US"/>
    </w:rPr>
  </w:style>
  <w:style w:type="paragraph" w:styleId="NormalWeb">
    <w:name w:val="Normal (Web)"/>
    <w:basedOn w:val="Normal"/>
    <w:link w:val="NormalWebChar"/>
    <w:uiPriority w:val="99"/>
    <w:rsid w:val="00460C17"/>
    <w:pPr>
      <w:spacing w:before="100" w:beforeAutospacing="1" w:after="100" w:afterAutospacing="1"/>
      <w:jc w:val="left"/>
    </w:pPr>
    <w:rPr>
      <w:rFonts w:ascii="Verdana" w:eastAsia="Arial Unicode MS" w:hAnsi="Verdana" w:cs="Verdana"/>
      <w:sz w:val="24"/>
      <w:szCs w:val="24"/>
    </w:rPr>
  </w:style>
  <w:style w:type="character" w:customStyle="1" w:styleId="CharChar1">
    <w:name w:val="Char Char1"/>
    <w:locked/>
    <w:rsid w:val="00536971"/>
    <w:rPr>
      <w:rFonts w:eastAsia="MS Mincho"/>
      <w:sz w:val="26"/>
      <w:szCs w:val="26"/>
      <w:lang w:val="pt-BR" w:eastAsia="pt-BR" w:bidi="ar-SA"/>
    </w:rPr>
  </w:style>
  <w:style w:type="paragraph" w:customStyle="1" w:styleId="CharCharCharCharChar2CharCharChar1CharCharCharChar">
    <w:name w:val="Char Char Char Char Char2 Char Char Char1 Char Char Char Char"/>
    <w:basedOn w:val="Normal"/>
    <w:rsid w:val="00790DFF"/>
    <w:pPr>
      <w:spacing w:after="160" w:line="240" w:lineRule="exact"/>
      <w:jc w:val="left"/>
    </w:pPr>
    <w:rPr>
      <w:rFonts w:ascii="Verdana" w:eastAsia="MS Mincho" w:hAnsi="Verdana"/>
      <w:sz w:val="20"/>
      <w:szCs w:val="20"/>
      <w:lang w:val="en-US" w:eastAsia="en-US"/>
    </w:rPr>
  </w:style>
  <w:style w:type="paragraph" w:styleId="Assuntodocomentrio">
    <w:name w:val="annotation subject"/>
    <w:basedOn w:val="Textodecomentrio"/>
    <w:next w:val="Textodecomentrio"/>
    <w:link w:val="AssuntodocomentrioChar"/>
    <w:uiPriority w:val="99"/>
    <w:semiHidden/>
    <w:rsid w:val="00951E4A"/>
    <w:rPr>
      <w:b/>
      <w:bC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BA319F"/>
    <w:pPr>
      <w:spacing w:after="160" w:line="240" w:lineRule="exact"/>
      <w:jc w:val="left"/>
    </w:pPr>
    <w:rPr>
      <w:rFonts w:ascii="Verdana" w:eastAsia="MS Mincho" w:hAnsi="Verdana"/>
      <w:sz w:val="20"/>
      <w:szCs w:val="20"/>
      <w:lang w:val="en-US" w:eastAsia="en-US"/>
    </w:rPr>
  </w:style>
  <w:style w:type="paragraph" w:styleId="PargrafodaLista">
    <w:name w:val="List Paragraph"/>
    <w:basedOn w:val="Normal"/>
    <w:link w:val="PargrafodaListaChar"/>
    <w:uiPriority w:val="34"/>
    <w:qFormat/>
    <w:rsid w:val="00DA2A0F"/>
    <w:pPr>
      <w:ind w:left="708"/>
    </w:pPr>
  </w:style>
  <w:style w:type="paragraph" w:customStyle="1" w:styleId="CharChar1CharCharCharCharCharCharCharCharCharCharCharCharCharCharChar">
    <w:name w:val="Char Char1 Char Char Char Char Char Char Char Char Char Char Char Char Char Char Char"/>
    <w:basedOn w:val="Normal"/>
    <w:rsid w:val="00DA2A0F"/>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
    <w:name w:val="Char Char Char Char Char"/>
    <w:basedOn w:val="Normal"/>
    <w:rsid w:val="00CF0A37"/>
    <w:pPr>
      <w:spacing w:after="160" w:line="240" w:lineRule="exact"/>
      <w:jc w:val="left"/>
    </w:pPr>
    <w:rPr>
      <w:rFonts w:ascii="Verdana" w:hAnsi="Verdana"/>
      <w:sz w:val="20"/>
      <w:szCs w:val="20"/>
      <w:lang w:val="en-US" w:eastAsia="en-US"/>
    </w:rPr>
  </w:style>
  <w:style w:type="paragraph" w:customStyle="1" w:styleId="Char2">
    <w:name w:val="Char2"/>
    <w:basedOn w:val="Normal"/>
    <w:rsid w:val="00181FA1"/>
    <w:pPr>
      <w:widowControl w:val="0"/>
      <w:adjustRightInd w:val="0"/>
      <w:spacing w:after="160" w:line="240" w:lineRule="exact"/>
      <w:textAlignment w:val="baseline"/>
    </w:pPr>
    <w:rPr>
      <w:rFonts w:ascii="Verdana" w:eastAsia="MS Mincho" w:hAnsi="Verdana"/>
      <w:sz w:val="20"/>
      <w:szCs w:val="20"/>
      <w:lang w:val="en-US" w:eastAsia="en-US"/>
    </w:rPr>
  </w:style>
  <w:style w:type="character" w:customStyle="1" w:styleId="RodapChar">
    <w:name w:val="Rodapé Char"/>
    <w:link w:val="Rodap"/>
    <w:uiPriority w:val="99"/>
    <w:rsid w:val="009C0AA1"/>
    <w:rPr>
      <w:rFonts w:ascii="Times" w:hAnsi="Times"/>
      <w:sz w:val="24"/>
      <w:szCs w:val="24"/>
    </w:rPr>
  </w:style>
  <w:style w:type="paragraph" w:customStyle="1" w:styleId="PargrafodaLista2">
    <w:name w:val="Parágrafo da Lista2"/>
    <w:basedOn w:val="Normal"/>
    <w:uiPriority w:val="99"/>
    <w:rsid w:val="0018393B"/>
    <w:pPr>
      <w:ind w:left="720"/>
      <w:contextualSpacing/>
      <w:jc w:val="left"/>
    </w:pPr>
    <w:rPr>
      <w:sz w:val="20"/>
      <w:szCs w:val="20"/>
      <w:lang w:eastAsia="en-US"/>
    </w:rPr>
  </w:style>
  <w:style w:type="paragraph" w:customStyle="1" w:styleId="ListaColorida-nfase11">
    <w:name w:val="Lista Colorida - Ênfase 11"/>
    <w:basedOn w:val="Normal"/>
    <w:uiPriority w:val="99"/>
    <w:qFormat/>
    <w:rsid w:val="0085469B"/>
    <w:pPr>
      <w:autoSpaceDE w:val="0"/>
      <w:autoSpaceDN w:val="0"/>
      <w:adjustRightInd w:val="0"/>
      <w:ind w:left="708"/>
      <w:jc w:val="left"/>
    </w:pPr>
    <w:rPr>
      <w:sz w:val="24"/>
      <w:szCs w:val="24"/>
    </w:rPr>
  </w:style>
  <w:style w:type="paragraph" w:styleId="Subttulo">
    <w:name w:val="Subtitle"/>
    <w:basedOn w:val="Normal"/>
    <w:link w:val="SubttuloChar"/>
    <w:uiPriority w:val="99"/>
    <w:qFormat/>
    <w:rsid w:val="00E349A2"/>
    <w:rPr>
      <w:rFonts w:ascii="Cambria" w:eastAsia="MS ????" w:hAnsi="Cambria"/>
      <w:sz w:val="24"/>
      <w:szCs w:val="24"/>
      <w:lang w:val="en-US" w:eastAsia="en-US"/>
    </w:rPr>
  </w:style>
  <w:style w:type="character" w:customStyle="1" w:styleId="SubttuloChar">
    <w:name w:val="Subtítulo Char"/>
    <w:link w:val="Subttulo"/>
    <w:uiPriority w:val="99"/>
    <w:rsid w:val="00E349A2"/>
    <w:rPr>
      <w:rFonts w:ascii="Cambria" w:eastAsia="MS ????" w:hAnsi="Cambria"/>
      <w:sz w:val="24"/>
      <w:szCs w:val="24"/>
      <w:lang w:val="en-US" w:eastAsia="en-US"/>
    </w:rPr>
  </w:style>
  <w:style w:type="character" w:customStyle="1" w:styleId="apple-converted-space">
    <w:name w:val="apple-converted-space"/>
    <w:rsid w:val="002D17E1"/>
  </w:style>
  <w:style w:type="paragraph" w:styleId="Reviso">
    <w:name w:val="Revision"/>
    <w:hidden/>
    <w:uiPriority w:val="99"/>
    <w:semiHidden/>
    <w:rsid w:val="00F3402A"/>
    <w:rPr>
      <w:sz w:val="26"/>
      <w:szCs w:val="26"/>
    </w:rPr>
  </w:style>
  <w:style w:type="paragraph" w:styleId="Textodenotaderodap">
    <w:name w:val="footnote text"/>
    <w:basedOn w:val="Normal"/>
    <w:link w:val="TextodenotaderodapChar"/>
    <w:uiPriority w:val="99"/>
    <w:rsid w:val="00F468D3"/>
    <w:rPr>
      <w:sz w:val="20"/>
      <w:szCs w:val="20"/>
    </w:rPr>
  </w:style>
  <w:style w:type="character" w:customStyle="1" w:styleId="TextodenotaderodapChar">
    <w:name w:val="Texto de nota de rodapé Char"/>
    <w:basedOn w:val="Fontepargpadro"/>
    <w:link w:val="Textodenotaderodap"/>
    <w:uiPriority w:val="99"/>
    <w:rsid w:val="00F468D3"/>
  </w:style>
  <w:style w:type="character" w:styleId="Refdenotaderodap">
    <w:name w:val="footnote reference"/>
    <w:uiPriority w:val="99"/>
    <w:rsid w:val="00F468D3"/>
    <w:rPr>
      <w:vertAlign w:val="superscript"/>
    </w:rPr>
  </w:style>
  <w:style w:type="paragraph" w:customStyle="1" w:styleId="Celso1">
    <w:name w:val="Celso1"/>
    <w:basedOn w:val="Normal"/>
    <w:uiPriority w:val="99"/>
    <w:rsid w:val="00AF4272"/>
    <w:pPr>
      <w:widowControl w:val="0"/>
      <w:autoSpaceDE w:val="0"/>
      <w:autoSpaceDN w:val="0"/>
      <w:adjustRightInd w:val="0"/>
    </w:pPr>
    <w:rPr>
      <w:rFonts w:ascii="Univers (W1)" w:hAnsi="Univers (W1)" w:cs="Univers (W1)"/>
      <w:sz w:val="24"/>
      <w:szCs w:val="24"/>
    </w:rPr>
  </w:style>
  <w:style w:type="character" w:customStyle="1" w:styleId="TextodecomentrioChar">
    <w:name w:val="Texto de comentário Char"/>
    <w:link w:val="Textodecomentrio"/>
    <w:uiPriority w:val="99"/>
    <w:rsid w:val="008C4A4B"/>
  </w:style>
  <w:style w:type="character" w:styleId="TextodoEspaoReservado">
    <w:name w:val="Placeholder Text"/>
    <w:uiPriority w:val="99"/>
    <w:semiHidden/>
    <w:rsid w:val="00177511"/>
    <w:rPr>
      <w:color w:val="808080"/>
    </w:rPr>
  </w:style>
  <w:style w:type="character" w:customStyle="1" w:styleId="DeltaViewMoveDestination">
    <w:name w:val="DeltaView Move Destination"/>
    <w:uiPriority w:val="99"/>
    <w:rsid w:val="004B53B1"/>
    <w:rPr>
      <w:color w:val="00C000"/>
      <w:u w:val="double"/>
    </w:rPr>
  </w:style>
  <w:style w:type="character" w:customStyle="1" w:styleId="Ttulo1Char">
    <w:name w:val="Título 1 Char"/>
    <w:basedOn w:val="Fontepargpadro"/>
    <w:link w:val="Ttulo1"/>
    <w:uiPriority w:val="99"/>
    <w:rsid w:val="00F519A2"/>
    <w:rPr>
      <w:b/>
      <w:bCs/>
      <w:sz w:val="24"/>
      <w:szCs w:val="24"/>
    </w:rPr>
  </w:style>
  <w:style w:type="character" w:customStyle="1" w:styleId="Ttulo2Char">
    <w:name w:val="Título 2 Char"/>
    <w:basedOn w:val="Fontepargpadro"/>
    <w:link w:val="Ttulo2"/>
    <w:uiPriority w:val="99"/>
    <w:rsid w:val="00F519A2"/>
    <w:rPr>
      <w:b/>
      <w:bCs/>
      <w:sz w:val="24"/>
      <w:szCs w:val="24"/>
    </w:rPr>
  </w:style>
  <w:style w:type="character" w:customStyle="1" w:styleId="Ttulo3Char">
    <w:name w:val="Título 3 Char"/>
    <w:basedOn w:val="Fontepargpadro"/>
    <w:link w:val="Ttulo3"/>
    <w:uiPriority w:val="99"/>
    <w:rsid w:val="00F519A2"/>
    <w:rPr>
      <w:b/>
      <w:bCs/>
      <w:sz w:val="24"/>
      <w:szCs w:val="24"/>
    </w:rPr>
  </w:style>
  <w:style w:type="character" w:customStyle="1" w:styleId="Ttulo4Char">
    <w:name w:val="Título 4 Char"/>
    <w:basedOn w:val="Fontepargpadro"/>
    <w:link w:val="Ttulo4"/>
    <w:uiPriority w:val="99"/>
    <w:rsid w:val="00F519A2"/>
    <w:rPr>
      <w:b/>
      <w:bCs/>
      <w:sz w:val="26"/>
      <w:szCs w:val="26"/>
    </w:rPr>
  </w:style>
  <w:style w:type="character" w:customStyle="1" w:styleId="Ttulo5Char">
    <w:name w:val="Título 5 Char"/>
    <w:basedOn w:val="Fontepargpadro"/>
    <w:link w:val="Ttulo5"/>
    <w:uiPriority w:val="99"/>
    <w:rsid w:val="00F519A2"/>
    <w:rPr>
      <w:b/>
      <w:bCs/>
      <w:sz w:val="23"/>
      <w:szCs w:val="23"/>
    </w:rPr>
  </w:style>
  <w:style w:type="character" w:customStyle="1" w:styleId="Ttulo6Char">
    <w:name w:val="Título 6 Char"/>
    <w:basedOn w:val="Fontepargpadro"/>
    <w:link w:val="Ttulo6"/>
    <w:uiPriority w:val="99"/>
    <w:rsid w:val="00F519A2"/>
    <w:rPr>
      <w:sz w:val="26"/>
      <w:szCs w:val="26"/>
    </w:rPr>
  </w:style>
  <w:style w:type="character" w:customStyle="1" w:styleId="Ttulo7Char">
    <w:name w:val="Título 7 Char"/>
    <w:basedOn w:val="Fontepargpadro"/>
    <w:link w:val="Ttulo7"/>
    <w:rsid w:val="00F519A2"/>
    <w:rPr>
      <w:rFonts w:ascii="Frutiger Light" w:hAnsi="Frutiger Light"/>
      <w:sz w:val="26"/>
      <w:szCs w:val="26"/>
      <w:u w:val="single"/>
    </w:rPr>
  </w:style>
  <w:style w:type="character" w:customStyle="1" w:styleId="Ttulo8Char">
    <w:name w:val="Título 8 Char"/>
    <w:basedOn w:val="Fontepargpadro"/>
    <w:link w:val="Ttulo8"/>
    <w:uiPriority w:val="99"/>
    <w:rsid w:val="00F519A2"/>
    <w:rPr>
      <w:rFonts w:ascii="Frutiger Light" w:hAnsi="Frutiger Light"/>
      <w:sz w:val="26"/>
      <w:szCs w:val="26"/>
      <w:u w:val="single"/>
    </w:rPr>
  </w:style>
  <w:style w:type="character" w:customStyle="1" w:styleId="Ttulo9Char">
    <w:name w:val="Título 9 Char"/>
    <w:basedOn w:val="Fontepargpadro"/>
    <w:link w:val="Ttulo9"/>
    <w:uiPriority w:val="99"/>
    <w:rsid w:val="00F519A2"/>
    <w:rPr>
      <w:rFonts w:ascii="Arial" w:hAnsi="Arial" w:cs="Arial"/>
      <w:sz w:val="22"/>
      <w:szCs w:val="22"/>
    </w:rPr>
  </w:style>
  <w:style w:type="character" w:customStyle="1" w:styleId="CorpodetextoChar">
    <w:name w:val="Corpo de texto Char"/>
    <w:basedOn w:val="Fontepargpadro"/>
    <w:link w:val="Corpodetexto"/>
    <w:uiPriority w:val="99"/>
    <w:rsid w:val="00F519A2"/>
    <w:rPr>
      <w:sz w:val="24"/>
      <w:szCs w:val="24"/>
    </w:rPr>
  </w:style>
  <w:style w:type="paragraph" w:customStyle="1" w:styleId="Corpodetexto21">
    <w:name w:val="Corpo de texto 21"/>
    <w:basedOn w:val="Normal"/>
    <w:uiPriority w:val="99"/>
    <w:rsid w:val="00F519A2"/>
    <w:pPr>
      <w:tabs>
        <w:tab w:val="left" w:pos="576"/>
        <w:tab w:val="left" w:pos="1152"/>
      </w:tabs>
      <w:ind w:right="-6"/>
    </w:pPr>
    <w:rPr>
      <w:szCs w:val="20"/>
    </w:rPr>
  </w:style>
  <w:style w:type="paragraph" w:customStyle="1" w:styleId="MapadoDocumento1">
    <w:name w:val="Mapa do Documento1"/>
    <w:basedOn w:val="Normal"/>
    <w:uiPriority w:val="99"/>
    <w:rsid w:val="00F519A2"/>
    <w:pPr>
      <w:shd w:val="clear" w:color="auto" w:fill="000080"/>
    </w:pPr>
    <w:rPr>
      <w:rFonts w:ascii="Tahoma" w:hAnsi="Tahoma"/>
      <w:szCs w:val="20"/>
    </w:rPr>
  </w:style>
  <w:style w:type="paragraph" w:customStyle="1" w:styleId="BodyText22">
    <w:name w:val="Body Text 22"/>
    <w:basedOn w:val="Normal"/>
    <w:uiPriority w:val="99"/>
    <w:rsid w:val="00F519A2"/>
    <w:pPr>
      <w:tabs>
        <w:tab w:val="left" w:pos="576"/>
        <w:tab w:val="left" w:pos="1152"/>
      </w:tabs>
      <w:ind w:right="-6"/>
    </w:pPr>
    <w:rPr>
      <w:sz w:val="32"/>
      <w:szCs w:val="20"/>
    </w:rPr>
  </w:style>
  <w:style w:type="paragraph" w:customStyle="1" w:styleId="Textoembloco1">
    <w:name w:val="Texto em bloco1"/>
    <w:basedOn w:val="Normal"/>
    <w:uiPriority w:val="99"/>
    <w:rsid w:val="00F519A2"/>
    <w:pPr>
      <w:ind w:left="706" w:right="-6"/>
    </w:pPr>
    <w:rPr>
      <w:szCs w:val="20"/>
    </w:rPr>
  </w:style>
  <w:style w:type="paragraph" w:customStyle="1" w:styleId="Recuodecorpodetexto31">
    <w:name w:val="Recuo de corpo de texto 31"/>
    <w:basedOn w:val="Normal"/>
    <w:uiPriority w:val="99"/>
    <w:rsid w:val="00F519A2"/>
    <w:pPr>
      <w:ind w:left="709"/>
    </w:pPr>
    <w:rPr>
      <w:szCs w:val="20"/>
    </w:rPr>
  </w:style>
  <w:style w:type="paragraph" w:customStyle="1" w:styleId="DocumentMap1">
    <w:name w:val="Document Map1"/>
    <w:basedOn w:val="Normal"/>
    <w:uiPriority w:val="99"/>
    <w:rsid w:val="00F519A2"/>
    <w:pPr>
      <w:shd w:val="clear" w:color="auto" w:fill="000080"/>
    </w:pPr>
    <w:rPr>
      <w:rFonts w:ascii="Tahoma" w:hAnsi="Tahoma"/>
      <w:szCs w:val="20"/>
    </w:rPr>
  </w:style>
  <w:style w:type="paragraph" w:customStyle="1" w:styleId="Corpodetexto22">
    <w:name w:val="Corpo de texto 22"/>
    <w:basedOn w:val="Normal"/>
    <w:uiPriority w:val="99"/>
    <w:rsid w:val="00F519A2"/>
    <w:rPr>
      <w:sz w:val="24"/>
      <w:szCs w:val="20"/>
    </w:rPr>
  </w:style>
  <w:style w:type="character" w:customStyle="1" w:styleId="RecuodecorpodetextoChar">
    <w:name w:val="Recuo de corpo de texto Char"/>
    <w:basedOn w:val="Fontepargpadro"/>
    <w:link w:val="Recuodecorpodetexto"/>
    <w:uiPriority w:val="99"/>
    <w:rsid w:val="00F519A2"/>
    <w:rPr>
      <w:sz w:val="26"/>
      <w:szCs w:val="26"/>
    </w:rPr>
  </w:style>
  <w:style w:type="character" w:customStyle="1" w:styleId="Recuodecorpodetexto2Char">
    <w:name w:val="Recuo de corpo de texto 2 Char"/>
    <w:basedOn w:val="Fontepargpadro"/>
    <w:link w:val="Recuodecorpodetexto2"/>
    <w:uiPriority w:val="99"/>
    <w:rsid w:val="00F519A2"/>
    <w:rPr>
      <w:sz w:val="24"/>
      <w:szCs w:val="24"/>
      <w:lang w:val="en-AU"/>
    </w:rPr>
  </w:style>
  <w:style w:type="character" w:customStyle="1" w:styleId="Corpodetexto2Char">
    <w:name w:val="Corpo de texto 2 Char"/>
    <w:basedOn w:val="Fontepargpadro"/>
    <w:link w:val="Corpodetexto2"/>
    <w:uiPriority w:val="99"/>
    <w:rsid w:val="00F519A2"/>
    <w:rPr>
      <w:b/>
      <w:bCs/>
      <w:sz w:val="24"/>
      <w:szCs w:val="24"/>
    </w:rPr>
  </w:style>
  <w:style w:type="character" w:customStyle="1" w:styleId="TextodebaloChar">
    <w:name w:val="Texto de balão Char"/>
    <w:basedOn w:val="Fontepargpadro"/>
    <w:link w:val="Textodebalo"/>
    <w:uiPriority w:val="99"/>
    <w:locked/>
    <w:rsid w:val="00F519A2"/>
    <w:rPr>
      <w:rFonts w:ascii="Tahoma" w:hAnsi="Tahoma" w:cs="Tahoma"/>
      <w:sz w:val="16"/>
      <w:szCs w:val="16"/>
    </w:rPr>
  </w:style>
  <w:style w:type="character" w:customStyle="1" w:styleId="NormalWebChar">
    <w:name w:val="Normal (Web) Char"/>
    <w:basedOn w:val="Fontepargpadro"/>
    <w:link w:val="NormalWeb"/>
    <w:uiPriority w:val="99"/>
    <w:locked/>
    <w:rsid w:val="00F519A2"/>
    <w:rPr>
      <w:rFonts w:ascii="Verdana" w:eastAsia="Arial Unicode MS" w:hAnsi="Verdana" w:cs="Verdana"/>
      <w:sz w:val="24"/>
      <w:szCs w:val="24"/>
    </w:rPr>
  </w:style>
  <w:style w:type="paragraph" w:customStyle="1" w:styleId="MGINvel2">
    <w:name w:val="MGI Nível 2"/>
    <w:basedOn w:val="Normal"/>
    <w:link w:val="MGINvel2Char1"/>
    <w:uiPriority w:val="99"/>
    <w:qFormat/>
    <w:rsid w:val="00F519A2"/>
    <w:pPr>
      <w:numPr>
        <w:ilvl w:val="1"/>
        <w:numId w:val="9"/>
      </w:numPr>
    </w:pPr>
    <w:rPr>
      <w:rFonts w:ascii="Verdana" w:eastAsia="Arial Unicode MS" w:hAnsi="Verdana" w:cs="Verdana"/>
      <w:szCs w:val="24"/>
    </w:rPr>
  </w:style>
  <w:style w:type="paragraph" w:customStyle="1" w:styleId="MGINvel3">
    <w:name w:val="MGI Nível 3"/>
    <w:basedOn w:val="Normal"/>
    <w:link w:val="MGINvel3Char1"/>
    <w:uiPriority w:val="99"/>
    <w:qFormat/>
    <w:rsid w:val="00F519A2"/>
    <w:pPr>
      <w:numPr>
        <w:ilvl w:val="2"/>
        <w:numId w:val="9"/>
      </w:numPr>
    </w:pPr>
    <w:rPr>
      <w:szCs w:val="20"/>
    </w:rPr>
  </w:style>
  <w:style w:type="paragraph" w:customStyle="1" w:styleId="MGINvel4">
    <w:name w:val="MGI Nível 4"/>
    <w:basedOn w:val="Normal"/>
    <w:link w:val="MGINvel4Char"/>
    <w:uiPriority w:val="99"/>
    <w:qFormat/>
    <w:rsid w:val="00F519A2"/>
    <w:pPr>
      <w:numPr>
        <w:ilvl w:val="3"/>
        <w:numId w:val="9"/>
      </w:numPr>
    </w:pPr>
    <w:rPr>
      <w:szCs w:val="20"/>
    </w:rPr>
  </w:style>
  <w:style w:type="character" w:customStyle="1" w:styleId="MGINvel3Char1">
    <w:name w:val="MGI Nível 3 Char1"/>
    <w:basedOn w:val="Fontepargpadro"/>
    <w:link w:val="MGINvel3"/>
    <w:uiPriority w:val="99"/>
    <w:locked/>
    <w:rsid w:val="00F519A2"/>
    <w:rPr>
      <w:sz w:val="26"/>
    </w:rPr>
  </w:style>
  <w:style w:type="character" w:customStyle="1" w:styleId="MGINvel2Char1">
    <w:name w:val="MGI Nível 2 Char1"/>
    <w:basedOn w:val="NormalWebChar"/>
    <w:link w:val="MGINvel2"/>
    <w:uiPriority w:val="99"/>
    <w:locked/>
    <w:rsid w:val="00F519A2"/>
    <w:rPr>
      <w:rFonts w:ascii="Verdana" w:eastAsia="Arial Unicode MS" w:hAnsi="Verdana" w:cs="Verdana"/>
      <w:sz w:val="26"/>
      <w:szCs w:val="24"/>
    </w:rPr>
  </w:style>
  <w:style w:type="paragraph" w:customStyle="1" w:styleId="Normal1">
    <w:name w:val="Normal1"/>
    <w:uiPriority w:val="99"/>
    <w:rsid w:val="00F519A2"/>
    <w:pPr>
      <w:contextualSpacing/>
    </w:pPr>
    <w:rPr>
      <w:color w:val="000000"/>
      <w:sz w:val="24"/>
      <w:szCs w:val="22"/>
    </w:rPr>
  </w:style>
  <w:style w:type="character" w:customStyle="1" w:styleId="MGINvel4Char">
    <w:name w:val="MGI Nível 4 Char"/>
    <w:basedOn w:val="MGINvel3Char1"/>
    <w:link w:val="MGINvel4"/>
    <w:uiPriority w:val="99"/>
    <w:locked/>
    <w:rsid w:val="00F519A2"/>
    <w:rPr>
      <w:sz w:val="26"/>
    </w:rPr>
  </w:style>
  <w:style w:type="character" w:customStyle="1" w:styleId="Corpodetexto3Char">
    <w:name w:val="Corpo de texto 3 Char"/>
    <w:basedOn w:val="Fontepargpadro"/>
    <w:link w:val="Corpodetexto3"/>
    <w:uiPriority w:val="99"/>
    <w:locked/>
    <w:rsid w:val="00F519A2"/>
  </w:style>
  <w:style w:type="paragraph" w:customStyle="1" w:styleId="Normal3">
    <w:name w:val="Normal3"/>
    <w:uiPriority w:val="99"/>
    <w:rsid w:val="00F519A2"/>
    <w:pPr>
      <w:contextualSpacing/>
    </w:pPr>
    <w:rPr>
      <w:color w:val="000000"/>
      <w:sz w:val="24"/>
      <w:szCs w:val="22"/>
    </w:rPr>
  </w:style>
  <w:style w:type="character" w:customStyle="1" w:styleId="AssuntodocomentrioChar">
    <w:name w:val="Assunto do comentário Char"/>
    <w:basedOn w:val="TextodecomentrioChar"/>
    <w:link w:val="Assuntodocomentrio"/>
    <w:uiPriority w:val="99"/>
    <w:semiHidden/>
    <w:locked/>
    <w:rsid w:val="00F519A2"/>
    <w:rPr>
      <w:b/>
      <w:bCs/>
    </w:rPr>
  </w:style>
  <w:style w:type="paragraph" w:customStyle="1" w:styleId="Normal2">
    <w:name w:val="Normal2"/>
    <w:uiPriority w:val="99"/>
    <w:rsid w:val="00F519A2"/>
    <w:pPr>
      <w:contextualSpacing/>
    </w:pPr>
    <w:rPr>
      <w:color w:val="000000"/>
      <w:sz w:val="24"/>
      <w:szCs w:val="22"/>
    </w:rPr>
  </w:style>
  <w:style w:type="paragraph" w:customStyle="1" w:styleId="Parties">
    <w:name w:val="Parties"/>
    <w:basedOn w:val="Normal"/>
    <w:uiPriority w:val="99"/>
    <w:rsid w:val="00F519A2"/>
    <w:pPr>
      <w:numPr>
        <w:numId w:val="10"/>
      </w:numPr>
      <w:spacing w:after="240"/>
    </w:pPr>
    <w:rPr>
      <w:bCs/>
      <w:sz w:val="22"/>
      <w:szCs w:val="20"/>
      <w:lang w:eastAsia="en-US"/>
    </w:rPr>
  </w:style>
  <w:style w:type="paragraph" w:customStyle="1" w:styleId="PDG-normal">
    <w:name w:val="PDG - normal"/>
    <w:uiPriority w:val="99"/>
    <w:rsid w:val="00F519A2"/>
    <w:pPr>
      <w:suppressAutoHyphens/>
      <w:spacing w:after="200" w:line="300" w:lineRule="exact"/>
      <w:jc w:val="both"/>
    </w:pPr>
    <w:rPr>
      <w:rFonts w:ascii="Lucida Grande" w:eastAsia="ヒラギノ角ゴ Pro W3" w:hAnsi="Lucida Grande"/>
      <w:color w:val="000000"/>
    </w:rPr>
  </w:style>
  <w:style w:type="paragraph" w:styleId="Commarcadores">
    <w:name w:val="List Bullet"/>
    <w:basedOn w:val="Normal"/>
    <w:rsid w:val="00F519A2"/>
    <w:pPr>
      <w:numPr>
        <w:numId w:val="11"/>
      </w:numPr>
      <w:spacing w:line="360" w:lineRule="auto"/>
    </w:pPr>
    <w:rPr>
      <w:sz w:val="24"/>
      <w:szCs w:val="24"/>
    </w:rPr>
  </w:style>
  <w:style w:type="character" w:customStyle="1" w:styleId="ListaColorida-nfase1Char">
    <w:name w:val="Lista Colorida - Ênfase 1 Char"/>
    <w:link w:val="ListaColorida-nfase1"/>
    <w:uiPriority w:val="99"/>
    <w:locked/>
    <w:rsid w:val="00F519A2"/>
    <w:rPr>
      <w:sz w:val="26"/>
    </w:rPr>
  </w:style>
  <w:style w:type="table" w:styleId="ListaColorida-nfase1">
    <w:name w:val="Colorful List Accent 1"/>
    <w:basedOn w:val="Tabelanormal"/>
    <w:link w:val="ListaColorida-nfase1Char"/>
    <w:uiPriority w:val="99"/>
    <w:rsid w:val="00F519A2"/>
    <w:rPr>
      <w:sz w:val="26"/>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Normal4">
    <w:name w:val="Normal4"/>
    <w:uiPriority w:val="99"/>
    <w:rsid w:val="00011B49"/>
    <w:pPr>
      <w:contextualSpacing/>
    </w:pPr>
    <w:rPr>
      <w:color w:val="000000"/>
      <w:sz w:val="24"/>
      <w:szCs w:val="22"/>
    </w:rPr>
  </w:style>
  <w:style w:type="paragraph" w:customStyle="1" w:styleId="Legal2L2">
    <w:name w:val="Legal2_L2"/>
    <w:basedOn w:val="Normal"/>
    <w:next w:val="Normal"/>
    <w:rsid w:val="000E04F3"/>
    <w:pPr>
      <w:keepNext/>
      <w:numPr>
        <w:ilvl w:val="1"/>
        <w:numId w:val="12"/>
      </w:numPr>
      <w:tabs>
        <w:tab w:val="num" w:pos="360"/>
      </w:tabs>
      <w:spacing w:after="200" w:line="288" w:lineRule="auto"/>
      <w:outlineLvl w:val="1"/>
    </w:pPr>
    <w:rPr>
      <w:color w:val="000000"/>
      <w:sz w:val="22"/>
      <w:szCs w:val="20"/>
      <w:lang w:val="en-US" w:eastAsia="en-US"/>
    </w:rPr>
  </w:style>
  <w:style w:type="paragraph" w:customStyle="1" w:styleId="ContratoN2">
    <w:name w:val="Contrato_N2"/>
    <w:basedOn w:val="Normal"/>
    <w:uiPriority w:val="99"/>
    <w:rsid w:val="00B6005A"/>
    <w:pPr>
      <w:numPr>
        <w:ilvl w:val="1"/>
        <w:numId w:val="13"/>
      </w:numPr>
      <w:spacing w:before="360" w:after="120" w:line="300" w:lineRule="exact"/>
    </w:pPr>
    <w:rPr>
      <w:sz w:val="24"/>
      <w:szCs w:val="24"/>
      <w:lang w:val="en-US" w:eastAsia="en-US"/>
    </w:rPr>
  </w:style>
  <w:style w:type="paragraph" w:customStyle="1" w:styleId="ContratoN3">
    <w:name w:val="Contrato_N3"/>
    <w:basedOn w:val="ContratoN2"/>
    <w:uiPriority w:val="99"/>
    <w:rsid w:val="00B6005A"/>
    <w:pPr>
      <w:numPr>
        <w:ilvl w:val="2"/>
      </w:numPr>
    </w:pPr>
    <w:rPr>
      <w:szCs w:val="20"/>
    </w:rPr>
  </w:style>
  <w:style w:type="paragraph" w:customStyle="1" w:styleId="EstiloContratoN1PretoVersalete">
    <w:name w:val="Estilo Contrato_N1 + Preto Versalete"/>
    <w:basedOn w:val="Normal"/>
    <w:uiPriority w:val="99"/>
    <w:rsid w:val="00B6005A"/>
    <w:pPr>
      <w:numPr>
        <w:numId w:val="13"/>
      </w:numPr>
      <w:spacing w:before="600" w:after="120"/>
      <w:jc w:val="center"/>
    </w:pPr>
    <w:rPr>
      <w:rFonts w:ascii="Times New Roman Negrito" w:hAnsi="Times New Roman Negrito"/>
      <w:b/>
      <w:bCs/>
      <w:caps/>
      <w:smallCaps/>
      <w:color w:val="000000"/>
      <w:sz w:val="24"/>
      <w:szCs w:val="24"/>
      <w:lang w:val="en-US" w:eastAsia="en-US"/>
    </w:rPr>
  </w:style>
  <w:style w:type="character" w:customStyle="1" w:styleId="PargrafodaListaChar">
    <w:name w:val="Parágrafo da Lista Char"/>
    <w:link w:val="PargrafodaLista"/>
    <w:uiPriority w:val="34"/>
    <w:locked/>
    <w:rsid w:val="00E619A1"/>
    <w:rPr>
      <w:sz w:val="26"/>
      <w:szCs w:val="26"/>
    </w:rPr>
  </w:style>
  <w:style w:type="paragraph" w:customStyle="1" w:styleId="PargrafodaLista1">
    <w:name w:val="Parágrafo da Lista1"/>
    <w:basedOn w:val="Normal"/>
    <w:uiPriority w:val="99"/>
    <w:qFormat/>
    <w:rsid w:val="005E748C"/>
    <w:pPr>
      <w:suppressAutoHyphens/>
      <w:ind w:left="708"/>
      <w:jc w:val="left"/>
    </w:pPr>
    <w:rPr>
      <w:sz w:val="24"/>
      <w:szCs w:val="24"/>
      <w:lang w:val="x-none" w:eastAsia="zh-CN"/>
    </w:rPr>
  </w:style>
  <w:style w:type="paragraph" w:styleId="Recuonormal">
    <w:name w:val="Normal Indent"/>
    <w:basedOn w:val="Normal"/>
    <w:uiPriority w:val="99"/>
    <w:semiHidden/>
    <w:unhideWhenUsed/>
    <w:rsid w:val="00022321"/>
    <w:pPr>
      <w:overflowPunct w:val="0"/>
      <w:autoSpaceDE w:val="0"/>
      <w:autoSpaceDN w:val="0"/>
      <w:adjustRightInd w:val="0"/>
      <w:ind w:left="708"/>
      <w:jc w:val="left"/>
    </w:pPr>
    <w:rPr>
      <w:rFonts w:ascii="Tms Rmn" w:hAnsi="Tms Rmn"/>
      <w:sz w:val="20"/>
      <w:szCs w:val="20"/>
      <w:lang w:val="en-US"/>
    </w:rPr>
  </w:style>
  <w:style w:type="paragraph" w:customStyle="1" w:styleId="Level1">
    <w:name w:val="Level 1"/>
    <w:basedOn w:val="Normal"/>
    <w:rsid w:val="0070451C"/>
    <w:pPr>
      <w:numPr>
        <w:numId w:val="25"/>
      </w:numPr>
      <w:jc w:val="left"/>
    </w:pPr>
    <w:rPr>
      <w:sz w:val="24"/>
      <w:szCs w:val="24"/>
      <w:lang w:eastAsia="en-US"/>
    </w:rPr>
  </w:style>
  <w:style w:type="paragraph" w:customStyle="1" w:styleId="Level2">
    <w:name w:val="Level 2"/>
    <w:basedOn w:val="Normal"/>
    <w:rsid w:val="0070451C"/>
    <w:pPr>
      <w:numPr>
        <w:ilvl w:val="1"/>
        <w:numId w:val="25"/>
      </w:numPr>
      <w:jc w:val="left"/>
    </w:pPr>
    <w:rPr>
      <w:sz w:val="24"/>
      <w:szCs w:val="24"/>
      <w:lang w:eastAsia="en-US"/>
    </w:rPr>
  </w:style>
  <w:style w:type="paragraph" w:customStyle="1" w:styleId="Level3">
    <w:name w:val="Level 3"/>
    <w:basedOn w:val="Normal"/>
    <w:rsid w:val="0070451C"/>
    <w:pPr>
      <w:numPr>
        <w:ilvl w:val="2"/>
        <w:numId w:val="25"/>
      </w:numPr>
      <w:jc w:val="left"/>
    </w:pPr>
    <w:rPr>
      <w:sz w:val="24"/>
      <w:szCs w:val="24"/>
      <w:lang w:eastAsia="en-US"/>
    </w:rPr>
  </w:style>
  <w:style w:type="paragraph" w:customStyle="1" w:styleId="Level4">
    <w:name w:val="Level 4"/>
    <w:basedOn w:val="Normal"/>
    <w:rsid w:val="0070451C"/>
    <w:pPr>
      <w:numPr>
        <w:ilvl w:val="3"/>
        <w:numId w:val="25"/>
      </w:numPr>
      <w:jc w:val="left"/>
    </w:pPr>
    <w:rPr>
      <w:sz w:val="24"/>
      <w:szCs w:val="24"/>
      <w:lang w:eastAsia="en-US"/>
    </w:rPr>
  </w:style>
  <w:style w:type="paragraph" w:customStyle="1" w:styleId="Level5">
    <w:name w:val="Level 5"/>
    <w:basedOn w:val="Normal"/>
    <w:rsid w:val="0070451C"/>
    <w:pPr>
      <w:numPr>
        <w:ilvl w:val="4"/>
        <w:numId w:val="25"/>
      </w:numPr>
      <w:jc w:val="left"/>
    </w:pPr>
    <w:rPr>
      <w:sz w:val="24"/>
      <w:szCs w:val="24"/>
      <w:lang w:eastAsia="en-US"/>
    </w:rPr>
  </w:style>
  <w:style w:type="paragraph" w:customStyle="1" w:styleId="Level6">
    <w:name w:val="Level 6"/>
    <w:basedOn w:val="Normal"/>
    <w:rsid w:val="0070451C"/>
    <w:pPr>
      <w:numPr>
        <w:ilvl w:val="5"/>
        <w:numId w:val="25"/>
      </w:numPr>
      <w:jc w:val="left"/>
    </w:pPr>
    <w:rPr>
      <w:sz w:val="24"/>
      <w:szCs w:val="24"/>
      <w:lang w:eastAsia="en-US"/>
    </w:rPr>
  </w:style>
  <w:style w:type="paragraph" w:customStyle="1" w:styleId="Level7">
    <w:name w:val="Level 7"/>
    <w:basedOn w:val="Normal"/>
    <w:rsid w:val="0070451C"/>
    <w:pPr>
      <w:numPr>
        <w:ilvl w:val="6"/>
        <w:numId w:val="25"/>
      </w:numPr>
      <w:jc w:val="left"/>
    </w:pPr>
    <w:rPr>
      <w:sz w:val="24"/>
      <w:szCs w:val="24"/>
      <w:lang w:eastAsia="en-US"/>
    </w:rPr>
  </w:style>
  <w:style w:type="paragraph" w:customStyle="1" w:styleId="Level8">
    <w:name w:val="Level 8"/>
    <w:basedOn w:val="Normal"/>
    <w:rsid w:val="0070451C"/>
    <w:pPr>
      <w:numPr>
        <w:ilvl w:val="7"/>
        <w:numId w:val="25"/>
      </w:numPr>
      <w:jc w:val="left"/>
    </w:pPr>
    <w:rPr>
      <w:sz w:val="24"/>
      <w:szCs w:val="24"/>
      <w:lang w:eastAsia="en-US"/>
    </w:rPr>
  </w:style>
  <w:style w:type="paragraph" w:customStyle="1" w:styleId="Level9">
    <w:name w:val="Level 9"/>
    <w:basedOn w:val="Normal"/>
    <w:rsid w:val="0070451C"/>
    <w:pPr>
      <w:numPr>
        <w:ilvl w:val="8"/>
        <w:numId w:val="25"/>
      </w:numPr>
      <w:jc w:val="left"/>
    </w:pPr>
    <w:rPr>
      <w:sz w:val="24"/>
      <w:szCs w:val="24"/>
      <w:lang w:eastAsia="en-US"/>
    </w:rPr>
  </w:style>
  <w:style w:type="table" w:customStyle="1" w:styleId="TableGrid1">
    <w:name w:val="Table Grid1"/>
    <w:basedOn w:val="Tabelanormal"/>
    <w:next w:val="Tabelacomgrade"/>
    <w:uiPriority w:val="59"/>
    <w:rsid w:val="008C0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4984">
      <w:bodyDiv w:val="1"/>
      <w:marLeft w:val="0"/>
      <w:marRight w:val="0"/>
      <w:marTop w:val="0"/>
      <w:marBottom w:val="0"/>
      <w:divBdr>
        <w:top w:val="none" w:sz="0" w:space="0" w:color="auto"/>
        <w:left w:val="none" w:sz="0" w:space="0" w:color="auto"/>
        <w:bottom w:val="none" w:sz="0" w:space="0" w:color="auto"/>
        <w:right w:val="none" w:sz="0" w:space="0" w:color="auto"/>
      </w:divBdr>
    </w:div>
    <w:div w:id="111442212">
      <w:bodyDiv w:val="1"/>
      <w:marLeft w:val="0"/>
      <w:marRight w:val="0"/>
      <w:marTop w:val="0"/>
      <w:marBottom w:val="0"/>
      <w:divBdr>
        <w:top w:val="none" w:sz="0" w:space="0" w:color="auto"/>
        <w:left w:val="none" w:sz="0" w:space="0" w:color="auto"/>
        <w:bottom w:val="none" w:sz="0" w:space="0" w:color="auto"/>
        <w:right w:val="none" w:sz="0" w:space="0" w:color="auto"/>
      </w:divBdr>
    </w:div>
    <w:div w:id="175192421">
      <w:bodyDiv w:val="1"/>
      <w:marLeft w:val="0"/>
      <w:marRight w:val="0"/>
      <w:marTop w:val="0"/>
      <w:marBottom w:val="0"/>
      <w:divBdr>
        <w:top w:val="none" w:sz="0" w:space="0" w:color="auto"/>
        <w:left w:val="none" w:sz="0" w:space="0" w:color="auto"/>
        <w:bottom w:val="none" w:sz="0" w:space="0" w:color="auto"/>
        <w:right w:val="none" w:sz="0" w:space="0" w:color="auto"/>
      </w:divBdr>
    </w:div>
    <w:div w:id="256065403">
      <w:bodyDiv w:val="1"/>
      <w:marLeft w:val="0"/>
      <w:marRight w:val="0"/>
      <w:marTop w:val="0"/>
      <w:marBottom w:val="0"/>
      <w:divBdr>
        <w:top w:val="none" w:sz="0" w:space="0" w:color="auto"/>
        <w:left w:val="none" w:sz="0" w:space="0" w:color="auto"/>
        <w:bottom w:val="none" w:sz="0" w:space="0" w:color="auto"/>
        <w:right w:val="none" w:sz="0" w:space="0" w:color="auto"/>
      </w:divBdr>
    </w:div>
    <w:div w:id="271254774">
      <w:bodyDiv w:val="1"/>
      <w:marLeft w:val="0"/>
      <w:marRight w:val="0"/>
      <w:marTop w:val="0"/>
      <w:marBottom w:val="0"/>
      <w:divBdr>
        <w:top w:val="none" w:sz="0" w:space="0" w:color="auto"/>
        <w:left w:val="none" w:sz="0" w:space="0" w:color="auto"/>
        <w:bottom w:val="none" w:sz="0" w:space="0" w:color="auto"/>
        <w:right w:val="none" w:sz="0" w:space="0" w:color="auto"/>
      </w:divBdr>
    </w:div>
    <w:div w:id="318002278">
      <w:bodyDiv w:val="1"/>
      <w:marLeft w:val="0"/>
      <w:marRight w:val="0"/>
      <w:marTop w:val="0"/>
      <w:marBottom w:val="0"/>
      <w:divBdr>
        <w:top w:val="none" w:sz="0" w:space="0" w:color="auto"/>
        <w:left w:val="none" w:sz="0" w:space="0" w:color="auto"/>
        <w:bottom w:val="none" w:sz="0" w:space="0" w:color="auto"/>
        <w:right w:val="none" w:sz="0" w:space="0" w:color="auto"/>
      </w:divBdr>
    </w:div>
    <w:div w:id="330179848">
      <w:bodyDiv w:val="1"/>
      <w:marLeft w:val="0"/>
      <w:marRight w:val="0"/>
      <w:marTop w:val="0"/>
      <w:marBottom w:val="0"/>
      <w:divBdr>
        <w:top w:val="none" w:sz="0" w:space="0" w:color="auto"/>
        <w:left w:val="none" w:sz="0" w:space="0" w:color="auto"/>
        <w:bottom w:val="none" w:sz="0" w:space="0" w:color="auto"/>
        <w:right w:val="none" w:sz="0" w:space="0" w:color="auto"/>
      </w:divBdr>
    </w:div>
    <w:div w:id="378431738">
      <w:bodyDiv w:val="1"/>
      <w:marLeft w:val="0"/>
      <w:marRight w:val="0"/>
      <w:marTop w:val="0"/>
      <w:marBottom w:val="0"/>
      <w:divBdr>
        <w:top w:val="none" w:sz="0" w:space="0" w:color="auto"/>
        <w:left w:val="none" w:sz="0" w:space="0" w:color="auto"/>
        <w:bottom w:val="none" w:sz="0" w:space="0" w:color="auto"/>
        <w:right w:val="none" w:sz="0" w:space="0" w:color="auto"/>
      </w:divBdr>
    </w:div>
    <w:div w:id="465466920">
      <w:bodyDiv w:val="1"/>
      <w:marLeft w:val="0"/>
      <w:marRight w:val="0"/>
      <w:marTop w:val="0"/>
      <w:marBottom w:val="0"/>
      <w:divBdr>
        <w:top w:val="none" w:sz="0" w:space="0" w:color="auto"/>
        <w:left w:val="none" w:sz="0" w:space="0" w:color="auto"/>
        <w:bottom w:val="none" w:sz="0" w:space="0" w:color="auto"/>
        <w:right w:val="none" w:sz="0" w:space="0" w:color="auto"/>
      </w:divBdr>
    </w:div>
    <w:div w:id="489908035">
      <w:bodyDiv w:val="1"/>
      <w:marLeft w:val="0"/>
      <w:marRight w:val="0"/>
      <w:marTop w:val="0"/>
      <w:marBottom w:val="0"/>
      <w:divBdr>
        <w:top w:val="none" w:sz="0" w:space="0" w:color="auto"/>
        <w:left w:val="none" w:sz="0" w:space="0" w:color="auto"/>
        <w:bottom w:val="none" w:sz="0" w:space="0" w:color="auto"/>
        <w:right w:val="none" w:sz="0" w:space="0" w:color="auto"/>
      </w:divBdr>
    </w:div>
    <w:div w:id="527455788">
      <w:bodyDiv w:val="1"/>
      <w:marLeft w:val="0"/>
      <w:marRight w:val="0"/>
      <w:marTop w:val="0"/>
      <w:marBottom w:val="0"/>
      <w:divBdr>
        <w:top w:val="none" w:sz="0" w:space="0" w:color="auto"/>
        <w:left w:val="none" w:sz="0" w:space="0" w:color="auto"/>
        <w:bottom w:val="none" w:sz="0" w:space="0" w:color="auto"/>
        <w:right w:val="none" w:sz="0" w:space="0" w:color="auto"/>
      </w:divBdr>
      <w:divsChild>
        <w:div w:id="983046387">
          <w:marLeft w:val="0"/>
          <w:marRight w:val="0"/>
          <w:marTop w:val="0"/>
          <w:marBottom w:val="0"/>
          <w:divBdr>
            <w:top w:val="none" w:sz="0" w:space="0" w:color="auto"/>
            <w:left w:val="none" w:sz="0" w:space="0" w:color="auto"/>
            <w:bottom w:val="none" w:sz="0" w:space="0" w:color="auto"/>
            <w:right w:val="none" w:sz="0" w:space="0" w:color="auto"/>
          </w:divBdr>
          <w:divsChild>
            <w:div w:id="21019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050">
      <w:bodyDiv w:val="1"/>
      <w:marLeft w:val="0"/>
      <w:marRight w:val="0"/>
      <w:marTop w:val="0"/>
      <w:marBottom w:val="0"/>
      <w:divBdr>
        <w:top w:val="none" w:sz="0" w:space="0" w:color="auto"/>
        <w:left w:val="none" w:sz="0" w:space="0" w:color="auto"/>
        <w:bottom w:val="none" w:sz="0" w:space="0" w:color="auto"/>
        <w:right w:val="none" w:sz="0" w:space="0" w:color="auto"/>
      </w:divBdr>
    </w:div>
    <w:div w:id="612712259">
      <w:bodyDiv w:val="1"/>
      <w:marLeft w:val="0"/>
      <w:marRight w:val="0"/>
      <w:marTop w:val="0"/>
      <w:marBottom w:val="0"/>
      <w:divBdr>
        <w:top w:val="none" w:sz="0" w:space="0" w:color="auto"/>
        <w:left w:val="none" w:sz="0" w:space="0" w:color="auto"/>
        <w:bottom w:val="none" w:sz="0" w:space="0" w:color="auto"/>
        <w:right w:val="none" w:sz="0" w:space="0" w:color="auto"/>
      </w:divBdr>
    </w:div>
    <w:div w:id="641231881">
      <w:bodyDiv w:val="1"/>
      <w:marLeft w:val="0"/>
      <w:marRight w:val="0"/>
      <w:marTop w:val="0"/>
      <w:marBottom w:val="0"/>
      <w:divBdr>
        <w:top w:val="none" w:sz="0" w:space="0" w:color="auto"/>
        <w:left w:val="none" w:sz="0" w:space="0" w:color="auto"/>
        <w:bottom w:val="none" w:sz="0" w:space="0" w:color="auto"/>
        <w:right w:val="none" w:sz="0" w:space="0" w:color="auto"/>
      </w:divBdr>
    </w:div>
    <w:div w:id="782382356">
      <w:bodyDiv w:val="1"/>
      <w:marLeft w:val="0"/>
      <w:marRight w:val="0"/>
      <w:marTop w:val="0"/>
      <w:marBottom w:val="0"/>
      <w:divBdr>
        <w:top w:val="none" w:sz="0" w:space="0" w:color="auto"/>
        <w:left w:val="none" w:sz="0" w:space="0" w:color="auto"/>
        <w:bottom w:val="none" w:sz="0" w:space="0" w:color="auto"/>
        <w:right w:val="none" w:sz="0" w:space="0" w:color="auto"/>
      </w:divBdr>
    </w:div>
    <w:div w:id="797139584">
      <w:bodyDiv w:val="1"/>
      <w:marLeft w:val="0"/>
      <w:marRight w:val="0"/>
      <w:marTop w:val="0"/>
      <w:marBottom w:val="0"/>
      <w:divBdr>
        <w:top w:val="none" w:sz="0" w:space="0" w:color="auto"/>
        <w:left w:val="none" w:sz="0" w:space="0" w:color="auto"/>
        <w:bottom w:val="none" w:sz="0" w:space="0" w:color="auto"/>
        <w:right w:val="none" w:sz="0" w:space="0" w:color="auto"/>
      </w:divBdr>
    </w:div>
    <w:div w:id="807816568">
      <w:bodyDiv w:val="1"/>
      <w:marLeft w:val="0"/>
      <w:marRight w:val="0"/>
      <w:marTop w:val="0"/>
      <w:marBottom w:val="0"/>
      <w:divBdr>
        <w:top w:val="none" w:sz="0" w:space="0" w:color="auto"/>
        <w:left w:val="none" w:sz="0" w:space="0" w:color="auto"/>
        <w:bottom w:val="none" w:sz="0" w:space="0" w:color="auto"/>
        <w:right w:val="none" w:sz="0" w:space="0" w:color="auto"/>
      </w:divBdr>
    </w:div>
    <w:div w:id="813521170">
      <w:bodyDiv w:val="1"/>
      <w:marLeft w:val="0"/>
      <w:marRight w:val="0"/>
      <w:marTop w:val="0"/>
      <w:marBottom w:val="0"/>
      <w:divBdr>
        <w:top w:val="none" w:sz="0" w:space="0" w:color="auto"/>
        <w:left w:val="none" w:sz="0" w:space="0" w:color="auto"/>
        <w:bottom w:val="none" w:sz="0" w:space="0" w:color="auto"/>
        <w:right w:val="none" w:sz="0" w:space="0" w:color="auto"/>
      </w:divBdr>
      <w:divsChild>
        <w:div w:id="1960909847">
          <w:marLeft w:val="0"/>
          <w:marRight w:val="0"/>
          <w:marTop w:val="0"/>
          <w:marBottom w:val="0"/>
          <w:divBdr>
            <w:top w:val="none" w:sz="0" w:space="0" w:color="auto"/>
            <w:left w:val="none" w:sz="0" w:space="0" w:color="auto"/>
            <w:bottom w:val="none" w:sz="0" w:space="0" w:color="auto"/>
            <w:right w:val="none" w:sz="0" w:space="0" w:color="auto"/>
          </w:divBdr>
        </w:div>
      </w:divsChild>
    </w:div>
    <w:div w:id="870653956">
      <w:bodyDiv w:val="1"/>
      <w:marLeft w:val="0"/>
      <w:marRight w:val="0"/>
      <w:marTop w:val="0"/>
      <w:marBottom w:val="0"/>
      <w:divBdr>
        <w:top w:val="none" w:sz="0" w:space="0" w:color="auto"/>
        <w:left w:val="none" w:sz="0" w:space="0" w:color="auto"/>
        <w:bottom w:val="none" w:sz="0" w:space="0" w:color="auto"/>
        <w:right w:val="none" w:sz="0" w:space="0" w:color="auto"/>
      </w:divBdr>
    </w:div>
    <w:div w:id="888809083">
      <w:bodyDiv w:val="1"/>
      <w:marLeft w:val="0"/>
      <w:marRight w:val="0"/>
      <w:marTop w:val="0"/>
      <w:marBottom w:val="0"/>
      <w:divBdr>
        <w:top w:val="none" w:sz="0" w:space="0" w:color="auto"/>
        <w:left w:val="none" w:sz="0" w:space="0" w:color="auto"/>
        <w:bottom w:val="none" w:sz="0" w:space="0" w:color="auto"/>
        <w:right w:val="none" w:sz="0" w:space="0" w:color="auto"/>
      </w:divBdr>
      <w:divsChild>
        <w:div w:id="315453536">
          <w:marLeft w:val="0"/>
          <w:marRight w:val="0"/>
          <w:marTop w:val="0"/>
          <w:marBottom w:val="0"/>
          <w:divBdr>
            <w:top w:val="none" w:sz="0" w:space="0" w:color="auto"/>
            <w:left w:val="none" w:sz="0" w:space="0" w:color="auto"/>
            <w:bottom w:val="none" w:sz="0" w:space="0" w:color="auto"/>
            <w:right w:val="none" w:sz="0" w:space="0" w:color="auto"/>
          </w:divBdr>
        </w:div>
      </w:divsChild>
    </w:div>
    <w:div w:id="899511801">
      <w:bodyDiv w:val="1"/>
      <w:marLeft w:val="0"/>
      <w:marRight w:val="0"/>
      <w:marTop w:val="0"/>
      <w:marBottom w:val="0"/>
      <w:divBdr>
        <w:top w:val="none" w:sz="0" w:space="0" w:color="auto"/>
        <w:left w:val="none" w:sz="0" w:space="0" w:color="auto"/>
        <w:bottom w:val="none" w:sz="0" w:space="0" w:color="auto"/>
        <w:right w:val="none" w:sz="0" w:space="0" w:color="auto"/>
      </w:divBdr>
    </w:div>
    <w:div w:id="912005553">
      <w:bodyDiv w:val="1"/>
      <w:marLeft w:val="0"/>
      <w:marRight w:val="0"/>
      <w:marTop w:val="0"/>
      <w:marBottom w:val="0"/>
      <w:divBdr>
        <w:top w:val="none" w:sz="0" w:space="0" w:color="auto"/>
        <w:left w:val="none" w:sz="0" w:space="0" w:color="auto"/>
        <w:bottom w:val="none" w:sz="0" w:space="0" w:color="auto"/>
        <w:right w:val="none" w:sz="0" w:space="0" w:color="auto"/>
      </w:divBdr>
    </w:div>
    <w:div w:id="944193515">
      <w:bodyDiv w:val="1"/>
      <w:marLeft w:val="0"/>
      <w:marRight w:val="0"/>
      <w:marTop w:val="0"/>
      <w:marBottom w:val="0"/>
      <w:divBdr>
        <w:top w:val="none" w:sz="0" w:space="0" w:color="auto"/>
        <w:left w:val="none" w:sz="0" w:space="0" w:color="auto"/>
        <w:bottom w:val="none" w:sz="0" w:space="0" w:color="auto"/>
        <w:right w:val="none" w:sz="0" w:space="0" w:color="auto"/>
      </w:divBdr>
    </w:div>
    <w:div w:id="967511480">
      <w:bodyDiv w:val="1"/>
      <w:marLeft w:val="0"/>
      <w:marRight w:val="0"/>
      <w:marTop w:val="0"/>
      <w:marBottom w:val="0"/>
      <w:divBdr>
        <w:top w:val="none" w:sz="0" w:space="0" w:color="auto"/>
        <w:left w:val="none" w:sz="0" w:space="0" w:color="auto"/>
        <w:bottom w:val="none" w:sz="0" w:space="0" w:color="auto"/>
        <w:right w:val="none" w:sz="0" w:space="0" w:color="auto"/>
      </w:divBdr>
    </w:div>
    <w:div w:id="969826414">
      <w:bodyDiv w:val="1"/>
      <w:marLeft w:val="0"/>
      <w:marRight w:val="0"/>
      <w:marTop w:val="0"/>
      <w:marBottom w:val="0"/>
      <w:divBdr>
        <w:top w:val="none" w:sz="0" w:space="0" w:color="auto"/>
        <w:left w:val="none" w:sz="0" w:space="0" w:color="auto"/>
        <w:bottom w:val="none" w:sz="0" w:space="0" w:color="auto"/>
        <w:right w:val="none" w:sz="0" w:space="0" w:color="auto"/>
      </w:divBdr>
    </w:div>
    <w:div w:id="987324476">
      <w:bodyDiv w:val="1"/>
      <w:marLeft w:val="0"/>
      <w:marRight w:val="0"/>
      <w:marTop w:val="0"/>
      <w:marBottom w:val="0"/>
      <w:divBdr>
        <w:top w:val="none" w:sz="0" w:space="0" w:color="auto"/>
        <w:left w:val="none" w:sz="0" w:space="0" w:color="auto"/>
        <w:bottom w:val="none" w:sz="0" w:space="0" w:color="auto"/>
        <w:right w:val="none" w:sz="0" w:space="0" w:color="auto"/>
      </w:divBdr>
    </w:div>
    <w:div w:id="1013075015">
      <w:bodyDiv w:val="1"/>
      <w:marLeft w:val="0"/>
      <w:marRight w:val="0"/>
      <w:marTop w:val="0"/>
      <w:marBottom w:val="0"/>
      <w:divBdr>
        <w:top w:val="none" w:sz="0" w:space="0" w:color="auto"/>
        <w:left w:val="none" w:sz="0" w:space="0" w:color="auto"/>
        <w:bottom w:val="none" w:sz="0" w:space="0" w:color="auto"/>
        <w:right w:val="none" w:sz="0" w:space="0" w:color="auto"/>
      </w:divBdr>
    </w:div>
    <w:div w:id="1018771402">
      <w:bodyDiv w:val="1"/>
      <w:marLeft w:val="0"/>
      <w:marRight w:val="0"/>
      <w:marTop w:val="0"/>
      <w:marBottom w:val="0"/>
      <w:divBdr>
        <w:top w:val="none" w:sz="0" w:space="0" w:color="auto"/>
        <w:left w:val="none" w:sz="0" w:space="0" w:color="auto"/>
        <w:bottom w:val="none" w:sz="0" w:space="0" w:color="auto"/>
        <w:right w:val="none" w:sz="0" w:space="0" w:color="auto"/>
      </w:divBdr>
    </w:div>
    <w:div w:id="1032538388">
      <w:bodyDiv w:val="1"/>
      <w:marLeft w:val="0"/>
      <w:marRight w:val="0"/>
      <w:marTop w:val="0"/>
      <w:marBottom w:val="0"/>
      <w:divBdr>
        <w:top w:val="none" w:sz="0" w:space="0" w:color="auto"/>
        <w:left w:val="none" w:sz="0" w:space="0" w:color="auto"/>
        <w:bottom w:val="none" w:sz="0" w:space="0" w:color="auto"/>
        <w:right w:val="none" w:sz="0" w:space="0" w:color="auto"/>
      </w:divBdr>
    </w:div>
    <w:div w:id="1056127828">
      <w:bodyDiv w:val="1"/>
      <w:marLeft w:val="0"/>
      <w:marRight w:val="0"/>
      <w:marTop w:val="0"/>
      <w:marBottom w:val="0"/>
      <w:divBdr>
        <w:top w:val="none" w:sz="0" w:space="0" w:color="auto"/>
        <w:left w:val="none" w:sz="0" w:space="0" w:color="auto"/>
        <w:bottom w:val="none" w:sz="0" w:space="0" w:color="auto"/>
        <w:right w:val="none" w:sz="0" w:space="0" w:color="auto"/>
      </w:divBdr>
    </w:div>
    <w:div w:id="1094745836">
      <w:bodyDiv w:val="1"/>
      <w:marLeft w:val="0"/>
      <w:marRight w:val="0"/>
      <w:marTop w:val="0"/>
      <w:marBottom w:val="0"/>
      <w:divBdr>
        <w:top w:val="none" w:sz="0" w:space="0" w:color="auto"/>
        <w:left w:val="none" w:sz="0" w:space="0" w:color="auto"/>
        <w:bottom w:val="none" w:sz="0" w:space="0" w:color="auto"/>
        <w:right w:val="none" w:sz="0" w:space="0" w:color="auto"/>
      </w:divBdr>
    </w:div>
    <w:div w:id="1100219881">
      <w:bodyDiv w:val="1"/>
      <w:marLeft w:val="0"/>
      <w:marRight w:val="0"/>
      <w:marTop w:val="0"/>
      <w:marBottom w:val="0"/>
      <w:divBdr>
        <w:top w:val="none" w:sz="0" w:space="0" w:color="auto"/>
        <w:left w:val="none" w:sz="0" w:space="0" w:color="auto"/>
        <w:bottom w:val="none" w:sz="0" w:space="0" w:color="auto"/>
        <w:right w:val="none" w:sz="0" w:space="0" w:color="auto"/>
      </w:divBdr>
    </w:div>
    <w:div w:id="1198393474">
      <w:bodyDiv w:val="1"/>
      <w:marLeft w:val="0"/>
      <w:marRight w:val="0"/>
      <w:marTop w:val="0"/>
      <w:marBottom w:val="0"/>
      <w:divBdr>
        <w:top w:val="none" w:sz="0" w:space="0" w:color="auto"/>
        <w:left w:val="none" w:sz="0" w:space="0" w:color="auto"/>
        <w:bottom w:val="none" w:sz="0" w:space="0" w:color="auto"/>
        <w:right w:val="none" w:sz="0" w:space="0" w:color="auto"/>
      </w:divBdr>
    </w:div>
    <w:div w:id="1280919535">
      <w:bodyDiv w:val="1"/>
      <w:marLeft w:val="0"/>
      <w:marRight w:val="0"/>
      <w:marTop w:val="0"/>
      <w:marBottom w:val="0"/>
      <w:divBdr>
        <w:top w:val="none" w:sz="0" w:space="0" w:color="auto"/>
        <w:left w:val="none" w:sz="0" w:space="0" w:color="auto"/>
        <w:bottom w:val="none" w:sz="0" w:space="0" w:color="auto"/>
        <w:right w:val="none" w:sz="0" w:space="0" w:color="auto"/>
      </w:divBdr>
    </w:div>
    <w:div w:id="1326129793">
      <w:bodyDiv w:val="1"/>
      <w:marLeft w:val="0"/>
      <w:marRight w:val="0"/>
      <w:marTop w:val="0"/>
      <w:marBottom w:val="0"/>
      <w:divBdr>
        <w:top w:val="none" w:sz="0" w:space="0" w:color="auto"/>
        <w:left w:val="none" w:sz="0" w:space="0" w:color="auto"/>
        <w:bottom w:val="none" w:sz="0" w:space="0" w:color="auto"/>
        <w:right w:val="none" w:sz="0" w:space="0" w:color="auto"/>
      </w:divBdr>
    </w:div>
    <w:div w:id="133321739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2">
          <w:marLeft w:val="0"/>
          <w:marRight w:val="0"/>
          <w:marTop w:val="0"/>
          <w:marBottom w:val="0"/>
          <w:divBdr>
            <w:top w:val="none" w:sz="0" w:space="0" w:color="auto"/>
            <w:left w:val="none" w:sz="0" w:space="0" w:color="auto"/>
            <w:bottom w:val="none" w:sz="0" w:space="0" w:color="auto"/>
            <w:right w:val="none" w:sz="0" w:space="0" w:color="auto"/>
          </w:divBdr>
        </w:div>
      </w:divsChild>
    </w:div>
    <w:div w:id="1344893239">
      <w:bodyDiv w:val="1"/>
      <w:marLeft w:val="0"/>
      <w:marRight w:val="0"/>
      <w:marTop w:val="0"/>
      <w:marBottom w:val="0"/>
      <w:divBdr>
        <w:top w:val="none" w:sz="0" w:space="0" w:color="auto"/>
        <w:left w:val="none" w:sz="0" w:space="0" w:color="auto"/>
        <w:bottom w:val="none" w:sz="0" w:space="0" w:color="auto"/>
        <w:right w:val="none" w:sz="0" w:space="0" w:color="auto"/>
      </w:divBdr>
    </w:div>
    <w:div w:id="1356685991">
      <w:bodyDiv w:val="1"/>
      <w:marLeft w:val="0"/>
      <w:marRight w:val="0"/>
      <w:marTop w:val="0"/>
      <w:marBottom w:val="0"/>
      <w:divBdr>
        <w:top w:val="none" w:sz="0" w:space="0" w:color="auto"/>
        <w:left w:val="none" w:sz="0" w:space="0" w:color="auto"/>
        <w:bottom w:val="none" w:sz="0" w:space="0" w:color="auto"/>
        <w:right w:val="none" w:sz="0" w:space="0" w:color="auto"/>
      </w:divBdr>
    </w:div>
    <w:div w:id="1465923928">
      <w:bodyDiv w:val="1"/>
      <w:marLeft w:val="0"/>
      <w:marRight w:val="0"/>
      <w:marTop w:val="0"/>
      <w:marBottom w:val="0"/>
      <w:divBdr>
        <w:top w:val="none" w:sz="0" w:space="0" w:color="auto"/>
        <w:left w:val="none" w:sz="0" w:space="0" w:color="auto"/>
        <w:bottom w:val="none" w:sz="0" w:space="0" w:color="auto"/>
        <w:right w:val="none" w:sz="0" w:space="0" w:color="auto"/>
      </w:divBdr>
    </w:div>
    <w:div w:id="1488746914">
      <w:bodyDiv w:val="1"/>
      <w:marLeft w:val="0"/>
      <w:marRight w:val="0"/>
      <w:marTop w:val="0"/>
      <w:marBottom w:val="0"/>
      <w:divBdr>
        <w:top w:val="none" w:sz="0" w:space="0" w:color="auto"/>
        <w:left w:val="none" w:sz="0" w:space="0" w:color="auto"/>
        <w:bottom w:val="none" w:sz="0" w:space="0" w:color="auto"/>
        <w:right w:val="none" w:sz="0" w:space="0" w:color="auto"/>
      </w:divBdr>
    </w:div>
    <w:div w:id="1493712562">
      <w:bodyDiv w:val="1"/>
      <w:marLeft w:val="0"/>
      <w:marRight w:val="0"/>
      <w:marTop w:val="0"/>
      <w:marBottom w:val="0"/>
      <w:divBdr>
        <w:top w:val="none" w:sz="0" w:space="0" w:color="auto"/>
        <w:left w:val="none" w:sz="0" w:space="0" w:color="auto"/>
        <w:bottom w:val="none" w:sz="0" w:space="0" w:color="auto"/>
        <w:right w:val="none" w:sz="0" w:space="0" w:color="auto"/>
      </w:divBdr>
    </w:div>
    <w:div w:id="14986885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59">
          <w:marLeft w:val="0"/>
          <w:marRight w:val="0"/>
          <w:marTop w:val="0"/>
          <w:marBottom w:val="0"/>
          <w:divBdr>
            <w:top w:val="none" w:sz="0" w:space="0" w:color="auto"/>
            <w:left w:val="none" w:sz="0" w:space="0" w:color="auto"/>
            <w:bottom w:val="none" w:sz="0" w:space="0" w:color="auto"/>
            <w:right w:val="none" w:sz="0" w:space="0" w:color="auto"/>
          </w:divBdr>
        </w:div>
      </w:divsChild>
    </w:div>
    <w:div w:id="1669019981">
      <w:bodyDiv w:val="1"/>
      <w:marLeft w:val="0"/>
      <w:marRight w:val="0"/>
      <w:marTop w:val="0"/>
      <w:marBottom w:val="0"/>
      <w:divBdr>
        <w:top w:val="none" w:sz="0" w:space="0" w:color="auto"/>
        <w:left w:val="none" w:sz="0" w:space="0" w:color="auto"/>
        <w:bottom w:val="none" w:sz="0" w:space="0" w:color="auto"/>
        <w:right w:val="none" w:sz="0" w:space="0" w:color="auto"/>
      </w:divBdr>
    </w:div>
    <w:div w:id="1690521866">
      <w:bodyDiv w:val="1"/>
      <w:marLeft w:val="0"/>
      <w:marRight w:val="0"/>
      <w:marTop w:val="0"/>
      <w:marBottom w:val="0"/>
      <w:divBdr>
        <w:top w:val="none" w:sz="0" w:space="0" w:color="auto"/>
        <w:left w:val="none" w:sz="0" w:space="0" w:color="auto"/>
        <w:bottom w:val="none" w:sz="0" w:space="0" w:color="auto"/>
        <w:right w:val="none" w:sz="0" w:space="0" w:color="auto"/>
      </w:divBdr>
      <w:divsChild>
        <w:div w:id="1033074992">
          <w:marLeft w:val="0"/>
          <w:marRight w:val="0"/>
          <w:marTop w:val="0"/>
          <w:marBottom w:val="0"/>
          <w:divBdr>
            <w:top w:val="none" w:sz="0" w:space="0" w:color="auto"/>
            <w:left w:val="none" w:sz="0" w:space="0" w:color="auto"/>
            <w:bottom w:val="none" w:sz="0" w:space="0" w:color="auto"/>
            <w:right w:val="none" w:sz="0" w:space="0" w:color="auto"/>
          </w:divBdr>
        </w:div>
      </w:divsChild>
    </w:div>
    <w:div w:id="1705208877">
      <w:bodyDiv w:val="1"/>
      <w:marLeft w:val="0"/>
      <w:marRight w:val="0"/>
      <w:marTop w:val="0"/>
      <w:marBottom w:val="0"/>
      <w:divBdr>
        <w:top w:val="none" w:sz="0" w:space="0" w:color="auto"/>
        <w:left w:val="none" w:sz="0" w:space="0" w:color="auto"/>
        <w:bottom w:val="none" w:sz="0" w:space="0" w:color="auto"/>
        <w:right w:val="none" w:sz="0" w:space="0" w:color="auto"/>
      </w:divBdr>
    </w:div>
    <w:div w:id="1752651850">
      <w:bodyDiv w:val="1"/>
      <w:marLeft w:val="0"/>
      <w:marRight w:val="0"/>
      <w:marTop w:val="0"/>
      <w:marBottom w:val="0"/>
      <w:divBdr>
        <w:top w:val="none" w:sz="0" w:space="0" w:color="auto"/>
        <w:left w:val="none" w:sz="0" w:space="0" w:color="auto"/>
        <w:bottom w:val="none" w:sz="0" w:space="0" w:color="auto"/>
        <w:right w:val="none" w:sz="0" w:space="0" w:color="auto"/>
      </w:divBdr>
    </w:div>
    <w:div w:id="1795708879">
      <w:bodyDiv w:val="1"/>
      <w:marLeft w:val="0"/>
      <w:marRight w:val="0"/>
      <w:marTop w:val="0"/>
      <w:marBottom w:val="0"/>
      <w:divBdr>
        <w:top w:val="none" w:sz="0" w:space="0" w:color="auto"/>
        <w:left w:val="none" w:sz="0" w:space="0" w:color="auto"/>
        <w:bottom w:val="none" w:sz="0" w:space="0" w:color="auto"/>
        <w:right w:val="none" w:sz="0" w:space="0" w:color="auto"/>
      </w:divBdr>
      <w:divsChild>
        <w:div w:id="1838617527">
          <w:marLeft w:val="0"/>
          <w:marRight w:val="0"/>
          <w:marTop w:val="0"/>
          <w:marBottom w:val="0"/>
          <w:divBdr>
            <w:top w:val="none" w:sz="0" w:space="0" w:color="auto"/>
            <w:left w:val="none" w:sz="0" w:space="0" w:color="auto"/>
            <w:bottom w:val="none" w:sz="0" w:space="0" w:color="auto"/>
            <w:right w:val="none" w:sz="0" w:space="0" w:color="auto"/>
          </w:divBdr>
        </w:div>
      </w:divsChild>
    </w:div>
    <w:div w:id="1852527796">
      <w:bodyDiv w:val="1"/>
      <w:marLeft w:val="0"/>
      <w:marRight w:val="0"/>
      <w:marTop w:val="0"/>
      <w:marBottom w:val="0"/>
      <w:divBdr>
        <w:top w:val="none" w:sz="0" w:space="0" w:color="auto"/>
        <w:left w:val="none" w:sz="0" w:space="0" w:color="auto"/>
        <w:bottom w:val="none" w:sz="0" w:space="0" w:color="auto"/>
        <w:right w:val="none" w:sz="0" w:space="0" w:color="auto"/>
      </w:divBdr>
    </w:div>
    <w:div w:id="1866402523">
      <w:bodyDiv w:val="1"/>
      <w:marLeft w:val="0"/>
      <w:marRight w:val="0"/>
      <w:marTop w:val="0"/>
      <w:marBottom w:val="0"/>
      <w:divBdr>
        <w:top w:val="none" w:sz="0" w:space="0" w:color="auto"/>
        <w:left w:val="none" w:sz="0" w:space="0" w:color="auto"/>
        <w:bottom w:val="none" w:sz="0" w:space="0" w:color="auto"/>
        <w:right w:val="none" w:sz="0" w:space="0" w:color="auto"/>
      </w:divBdr>
    </w:div>
    <w:div w:id="1883787293">
      <w:bodyDiv w:val="1"/>
      <w:marLeft w:val="0"/>
      <w:marRight w:val="0"/>
      <w:marTop w:val="0"/>
      <w:marBottom w:val="0"/>
      <w:divBdr>
        <w:top w:val="none" w:sz="0" w:space="0" w:color="auto"/>
        <w:left w:val="none" w:sz="0" w:space="0" w:color="auto"/>
        <w:bottom w:val="none" w:sz="0" w:space="0" w:color="auto"/>
        <w:right w:val="none" w:sz="0" w:space="0" w:color="auto"/>
      </w:divBdr>
    </w:div>
    <w:div w:id="1901860822">
      <w:bodyDiv w:val="1"/>
      <w:marLeft w:val="0"/>
      <w:marRight w:val="0"/>
      <w:marTop w:val="0"/>
      <w:marBottom w:val="0"/>
      <w:divBdr>
        <w:top w:val="none" w:sz="0" w:space="0" w:color="auto"/>
        <w:left w:val="none" w:sz="0" w:space="0" w:color="auto"/>
        <w:bottom w:val="none" w:sz="0" w:space="0" w:color="auto"/>
        <w:right w:val="none" w:sz="0" w:space="0" w:color="auto"/>
      </w:divBdr>
    </w:div>
    <w:div w:id="1931347366">
      <w:bodyDiv w:val="1"/>
      <w:marLeft w:val="0"/>
      <w:marRight w:val="0"/>
      <w:marTop w:val="0"/>
      <w:marBottom w:val="0"/>
      <w:divBdr>
        <w:top w:val="none" w:sz="0" w:space="0" w:color="auto"/>
        <w:left w:val="none" w:sz="0" w:space="0" w:color="auto"/>
        <w:bottom w:val="none" w:sz="0" w:space="0" w:color="auto"/>
        <w:right w:val="none" w:sz="0" w:space="0" w:color="auto"/>
      </w:divBdr>
    </w:div>
    <w:div w:id="1996255018">
      <w:bodyDiv w:val="1"/>
      <w:marLeft w:val="0"/>
      <w:marRight w:val="0"/>
      <w:marTop w:val="0"/>
      <w:marBottom w:val="0"/>
      <w:divBdr>
        <w:top w:val="none" w:sz="0" w:space="0" w:color="auto"/>
        <w:left w:val="none" w:sz="0" w:space="0" w:color="auto"/>
        <w:bottom w:val="none" w:sz="0" w:space="0" w:color="auto"/>
        <w:right w:val="none" w:sz="0" w:space="0" w:color="auto"/>
      </w:divBdr>
    </w:div>
    <w:div w:id="2059550805">
      <w:bodyDiv w:val="1"/>
      <w:marLeft w:val="0"/>
      <w:marRight w:val="0"/>
      <w:marTop w:val="0"/>
      <w:marBottom w:val="0"/>
      <w:divBdr>
        <w:top w:val="none" w:sz="0" w:space="0" w:color="auto"/>
        <w:left w:val="none" w:sz="0" w:space="0" w:color="auto"/>
        <w:bottom w:val="none" w:sz="0" w:space="0" w:color="auto"/>
        <w:right w:val="none" w:sz="0" w:space="0" w:color="auto"/>
      </w:divBdr>
    </w:div>
    <w:div w:id="2070152028">
      <w:bodyDiv w:val="1"/>
      <w:marLeft w:val="0"/>
      <w:marRight w:val="0"/>
      <w:marTop w:val="0"/>
      <w:marBottom w:val="0"/>
      <w:divBdr>
        <w:top w:val="none" w:sz="0" w:space="0" w:color="auto"/>
        <w:left w:val="none" w:sz="0" w:space="0" w:color="auto"/>
        <w:bottom w:val="none" w:sz="0" w:space="0" w:color="auto"/>
        <w:right w:val="none" w:sz="0" w:space="0" w:color="auto"/>
      </w:divBdr>
    </w:div>
    <w:div w:id="2081321576">
      <w:bodyDiv w:val="1"/>
      <w:marLeft w:val="0"/>
      <w:marRight w:val="0"/>
      <w:marTop w:val="0"/>
      <w:marBottom w:val="0"/>
      <w:divBdr>
        <w:top w:val="none" w:sz="0" w:space="0" w:color="auto"/>
        <w:left w:val="none" w:sz="0" w:space="0" w:color="auto"/>
        <w:bottom w:val="none" w:sz="0" w:space="0" w:color="auto"/>
        <w:right w:val="none" w:sz="0" w:space="0" w:color="auto"/>
      </w:divBdr>
    </w:div>
    <w:div w:id="21390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3.com.br/pt_br/" TargetMode="External"/><Relationship Id="rId13" Type="http://schemas.openxmlformats.org/officeDocument/2006/relationships/hyperlink" Target="mailto:joeb.guimaraes@construtoramanhattan.com.br;%20juridico@construtoramanhattan.com.br" TargetMode="External"/><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oeb.guimaraes@construtoramanhattan.com.br;%20%20juridico@construtoramanhattan.com.br" TargetMode="External"/><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juridico@construtoramanhattan.com.br"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juridico@construtoramanhattan.com.br" TargetMode="External"/><Relationship Id="rId23" Type="http://schemas.openxmlformats.org/officeDocument/2006/relationships/footer" Target="footer4.xml"/><Relationship Id="rId28"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mailto:juridico@construtoramanhattan.com.br"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63B2B-1E7D-476D-8C8E-3C3414CD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15547</Words>
  <Characters>83957</Characters>
  <Application>Microsoft Office Word</Application>
  <DocSecurity>0</DocSecurity>
  <Lines>699</Lines>
  <Paragraphs>198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Mattos Filho Advogados</Company>
  <LinksUpToDate>false</LinksUpToDate>
  <CharactersWithSpaces>99306</CharactersWithSpaces>
  <SharedDoc>false</SharedDoc>
  <HLinks>
    <vt:vector size="36" baseType="variant">
      <vt:variant>
        <vt:i4>983157</vt:i4>
      </vt:variant>
      <vt:variant>
        <vt:i4>93</vt:i4>
      </vt:variant>
      <vt:variant>
        <vt:i4>0</vt:i4>
      </vt:variant>
      <vt:variant>
        <vt:i4>5</vt:i4>
      </vt:variant>
      <vt:variant>
        <vt:lpwstr>mailto:list.csbg-legal@credit-suisse.com</vt:lpwstr>
      </vt:variant>
      <vt:variant>
        <vt:lpwstr/>
      </vt:variant>
      <vt:variant>
        <vt:i4>7208965</vt:i4>
      </vt:variant>
      <vt:variant>
        <vt:i4>90</vt:i4>
      </vt:variant>
      <vt:variant>
        <vt:i4>0</vt:i4>
      </vt:variant>
      <vt:variant>
        <vt:i4>5</vt:i4>
      </vt:variant>
      <vt:variant>
        <vt:lpwstr>mailto:luiz.petito@itau-unibanco.com.br</vt:lpwstr>
      </vt:variant>
      <vt:variant>
        <vt:lpwstr/>
      </vt:variant>
      <vt:variant>
        <vt:i4>7208965</vt:i4>
      </vt:variant>
      <vt:variant>
        <vt:i4>87</vt:i4>
      </vt:variant>
      <vt:variant>
        <vt:i4>0</vt:i4>
      </vt:variant>
      <vt:variant>
        <vt:i4>5</vt:i4>
      </vt:variant>
      <vt:variant>
        <vt:lpwstr>mailto:luiz.petito@itau-unibanco.com.br</vt:lpwstr>
      </vt:variant>
      <vt:variant>
        <vt:lpwstr/>
      </vt:variant>
      <vt:variant>
        <vt:i4>6029358</vt:i4>
      </vt:variant>
      <vt:variant>
        <vt:i4>81</vt:i4>
      </vt:variant>
      <vt:variant>
        <vt:i4>0</vt:i4>
      </vt:variant>
      <vt:variant>
        <vt:i4>5</vt:i4>
      </vt:variant>
      <vt:variant>
        <vt:lpwstr>mailto:agente@oliveiratrust.com.br</vt:lpwstr>
      </vt:variant>
      <vt:variant>
        <vt:lpwstr/>
      </vt:variant>
      <vt:variant>
        <vt:i4>786526</vt:i4>
      </vt:variant>
      <vt:variant>
        <vt:i4>63</vt:i4>
      </vt:variant>
      <vt:variant>
        <vt:i4>0</vt:i4>
      </vt:variant>
      <vt:variant>
        <vt:i4>5</vt:i4>
      </vt:variant>
      <vt:variant>
        <vt:lpwstr>http://www.oliveiratrust.com.br/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marcela paoli</dc:creator>
  <cp:lastModifiedBy>Maria Eugênia Castellari</cp:lastModifiedBy>
  <cp:revision>2</cp:revision>
  <cp:lastPrinted>2019-10-23T17:25:00Z</cp:lastPrinted>
  <dcterms:created xsi:type="dcterms:W3CDTF">2019-10-24T00:43:00Z</dcterms:created>
  <dcterms:modified xsi:type="dcterms:W3CDTF">2019-10-24T00:43:00Z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- 5885890v2 </vt:lpwstr>
  </property>
  <property fmtid="{D5CDD505-2E9C-101B-9397-08002B2CF9AE}" pid="3" name="MAIL_MSG_ID1">
    <vt:lpwstr>oFAAohepTGvwTLjyFhUoglVuSexq9QXAaBrl3z69ih9gh2ka6ih9aD9wvWGUgQ5Kav1AA8dwNta9rSG6_x000d_
KKJedlnNL5tWxeMSZjtlyQtxKGn7A4+drvg3TI5PuOP8e6dOB246O1DXk0VPJOg2aDuR5WxJHKnX_x000d_
GBLZVNM6mSHxUmEN+Ti4UuU6aItvkIVSDmRW1zVKbyJBof0slzCwCUjLjuGcGHX2xFO/p0v0vVCe_x000d_
WMXaGkbBAKGmgbXiC</vt:lpwstr>
  </property>
  <property fmtid="{D5CDD505-2E9C-101B-9397-08002B2CF9AE}" pid="4" name="MAIL_MSG_ID2">
    <vt:lpwstr>h1ZywG9GSJWfD5rsJVlbAMG2VzndjCfldAGI1AVLAJpfR+SHvFJ6veF3Ixc_x000d_
x2IcylheMZdHJJk54ZgoVufK7xFqZwWfcNQX1W1rku6NpWWU</vt:lpwstr>
  </property>
  <property fmtid="{D5CDD505-2E9C-101B-9397-08002B2CF9AE}" pid="5" name="RESPONSE_SENDER_NAME">
    <vt:lpwstr>sAAAE34RQVAK31mY1cw8ak+o0Ee90dGG2t+rROCoKRxB8BU=</vt:lpwstr>
  </property>
  <property fmtid="{D5CDD505-2E9C-101B-9397-08002B2CF9AE}" pid="6" name="EMAIL_OWNER_ADDRESS">
    <vt:lpwstr>4AAAv2pPQheLA5VIc5vNZiDu0hpF1iJMBIgXrXPX6WZOc+tQ5M7YOWiOrg==</vt:lpwstr>
  </property>
  <property fmtid="{D5CDD505-2E9C-101B-9397-08002B2CF9AE}" pid="7" name="_NewReviewCycle">
    <vt:lpwstr/>
  </property>
</Properties>
</file>
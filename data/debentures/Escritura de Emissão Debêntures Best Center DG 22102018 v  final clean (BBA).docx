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3EB9" w:rsidRPr="008F6F48" w:rsidRDefault="007555EC" w:rsidP="003E3EB9">
      <w:pPr>
        <w:pStyle w:val="Header"/>
        <w:spacing w:line="360" w:lineRule="auto"/>
        <w:rPr>
          <w:rFonts w:asciiTheme="minorHAnsi" w:hAnsiTheme="minorHAnsi"/>
          <w:b/>
          <w:bCs/>
          <w:szCs w:val="24"/>
        </w:rPr>
      </w:pPr>
      <w:bookmarkStart w:id="0" w:name="_Toc499990343"/>
      <w:r w:rsidRPr="008F6F48">
        <w:rPr>
          <w:rFonts w:asciiTheme="minorHAnsi" w:hAnsiTheme="minorHAnsi"/>
          <w:b/>
          <w:bCs/>
          <w:szCs w:val="24"/>
        </w:rPr>
        <w:t xml:space="preserve">INSTRUMENTO PARTICULAR DE ESCRITURA DA 2ª EMISSÃO DE DEBÊNTURES, NÃO CONVERSÍVEIS EM AÇÕES, DA ESPÉCIE QUIROGRAFÁRIA A SER CONVOLADA EM GARANTIA REAL, EM SÉRIE ÚNICA, PARA COLOCAÇÃO PRIVADA, DA BEST CENTER EMPREENDIMENTOS E PARTICIPAÇÕES S.A. </w:t>
      </w:r>
    </w:p>
    <w:p w:rsidR="003E3EB9" w:rsidRPr="008F6F48" w:rsidRDefault="003E3EB9" w:rsidP="003E3EB9">
      <w:pPr>
        <w:pStyle w:val="Header"/>
        <w:spacing w:line="360" w:lineRule="auto"/>
        <w:rPr>
          <w:rFonts w:asciiTheme="minorHAnsi" w:hAnsiTheme="minorHAnsi"/>
          <w:b/>
          <w:bCs/>
          <w:szCs w:val="24"/>
        </w:rPr>
      </w:pPr>
    </w:p>
    <w:p w:rsidR="003E3EB9" w:rsidRPr="008F6F48" w:rsidRDefault="007555EC" w:rsidP="003E3EB9">
      <w:pPr>
        <w:pStyle w:val="Header"/>
        <w:spacing w:line="360" w:lineRule="auto"/>
        <w:rPr>
          <w:rFonts w:asciiTheme="minorHAnsi" w:hAnsiTheme="minorHAnsi"/>
          <w:b/>
          <w:bCs/>
          <w:szCs w:val="24"/>
        </w:rPr>
      </w:pPr>
      <w:r w:rsidRPr="008F6F48">
        <w:rPr>
          <w:rFonts w:asciiTheme="minorHAnsi" w:hAnsiTheme="minorHAnsi"/>
          <w:b/>
          <w:bCs/>
          <w:szCs w:val="24"/>
        </w:rPr>
        <w:t>I – PARTES:</w:t>
      </w:r>
    </w:p>
    <w:p w:rsidR="003E3EB9" w:rsidRPr="008F6F48" w:rsidRDefault="003E3EB9" w:rsidP="003E3EB9">
      <w:pPr>
        <w:spacing w:line="360" w:lineRule="auto"/>
        <w:rPr>
          <w:rFonts w:asciiTheme="minorHAnsi" w:hAnsiTheme="minorHAnsi"/>
          <w:szCs w:val="24"/>
        </w:rPr>
      </w:pPr>
    </w:p>
    <w:p w:rsidR="003E3EB9" w:rsidRPr="008F6F48" w:rsidRDefault="007555EC" w:rsidP="003E3EB9">
      <w:pPr>
        <w:spacing w:line="360" w:lineRule="auto"/>
        <w:rPr>
          <w:rFonts w:asciiTheme="minorHAnsi" w:hAnsiTheme="minorHAnsi"/>
          <w:szCs w:val="24"/>
        </w:rPr>
      </w:pPr>
      <w:bookmarkStart w:id="1" w:name="_DV_M4"/>
      <w:bookmarkEnd w:id="1"/>
      <w:r w:rsidRPr="008F6F48">
        <w:rPr>
          <w:rFonts w:asciiTheme="minorHAnsi" w:hAnsiTheme="minorHAnsi"/>
          <w:szCs w:val="24"/>
        </w:rPr>
        <w:t>Pelo presente instrumento, de um lado,</w:t>
      </w:r>
    </w:p>
    <w:p w:rsidR="003E3EB9" w:rsidRPr="008F6F48" w:rsidRDefault="003E3EB9" w:rsidP="003E3EB9">
      <w:pPr>
        <w:spacing w:line="360" w:lineRule="auto"/>
        <w:rPr>
          <w:rFonts w:asciiTheme="minorHAnsi" w:hAnsiTheme="minorHAnsi"/>
          <w:szCs w:val="24"/>
        </w:rPr>
      </w:pPr>
    </w:p>
    <w:p w:rsidR="003E3EB9" w:rsidRPr="008F6F48" w:rsidRDefault="007555EC" w:rsidP="003E3EB9">
      <w:pPr>
        <w:spacing w:line="360" w:lineRule="auto"/>
        <w:rPr>
          <w:rFonts w:asciiTheme="minorHAnsi" w:hAnsiTheme="minorHAnsi"/>
          <w:szCs w:val="24"/>
        </w:rPr>
      </w:pPr>
      <w:bookmarkStart w:id="2" w:name="_DV_M5"/>
      <w:bookmarkEnd w:id="2"/>
      <w:r w:rsidRPr="008F6F48">
        <w:rPr>
          <w:rFonts w:asciiTheme="minorHAnsi" w:hAnsiTheme="minorHAnsi"/>
          <w:b/>
          <w:szCs w:val="24"/>
        </w:rPr>
        <w:t>BEST CENTER EMPREENDIMENTOS E PARTICIPAÇÕES S.A.</w:t>
      </w:r>
      <w:r w:rsidRPr="008F6F48">
        <w:rPr>
          <w:rFonts w:asciiTheme="minorHAnsi" w:hAnsiTheme="minorHAnsi"/>
          <w:szCs w:val="24"/>
        </w:rPr>
        <w:t>, sociedade anônima, com sede na Cidade de São Paulo, Estado de São Paulo, na Rua Dr. Eduardo de Souza Aranha, nº 153, 12º andar (parte), inscrita no CNPJ/MF sob o nº 14.576.758/0001-87, representada na forma do seu Estatuto Social, na qualidade de emissora (“</w:t>
      </w:r>
      <w:r w:rsidRPr="008F6F48">
        <w:rPr>
          <w:rFonts w:asciiTheme="minorHAnsi" w:hAnsiTheme="minorHAnsi"/>
          <w:szCs w:val="24"/>
          <w:u w:val="single"/>
        </w:rPr>
        <w:t>Emissora</w:t>
      </w:r>
      <w:r w:rsidRPr="008F6F48">
        <w:rPr>
          <w:rFonts w:asciiTheme="minorHAnsi" w:hAnsiTheme="minorHAnsi"/>
          <w:szCs w:val="24"/>
        </w:rPr>
        <w:t>”); e, de outro,</w:t>
      </w:r>
    </w:p>
    <w:p w:rsidR="003E3EB9" w:rsidRPr="008F6F48" w:rsidRDefault="003E3EB9" w:rsidP="003E3EB9">
      <w:pPr>
        <w:spacing w:line="360" w:lineRule="auto"/>
        <w:rPr>
          <w:rFonts w:asciiTheme="minorHAnsi" w:hAnsiTheme="minorHAnsi"/>
          <w:szCs w:val="24"/>
        </w:rPr>
      </w:pPr>
    </w:p>
    <w:p w:rsidR="003E3EB9" w:rsidRPr="008F6F48" w:rsidRDefault="007555EC" w:rsidP="003E3EB9">
      <w:pPr>
        <w:spacing w:line="360" w:lineRule="auto"/>
        <w:rPr>
          <w:rFonts w:asciiTheme="minorHAnsi" w:hAnsiTheme="minorHAnsi"/>
          <w:szCs w:val="24"/>
        </w:rPr>
      </w:pPr>
      <w:bookmarkStart w:id="3" w:name="_DV_M6"/>
      <w:bookmarkStart w:id="4" w:name="_DV_M7"/>
      <w:bookmarkEnd w:id="3"/>
      <w:bookmarkEnd w:id="4"/>
      <w:r w:rsidRPr="008F6F48">
        <w:rPr>
          <w:rFonts w:asciiTheme="minorHAnsi" w:hAnsiTheme="minorHAnsi"/>
          <w:b/>
          <w:szCs w:val="24"/>
        </w:rPr>
        <w:t>INTERBRAF INTERMEDIAÇÃO DE NEGÓCIOS LTDA. - ME</w:t>
      </w:r>
      <w:r w:rsidRPr="008F6F48">
        <w:rPr>
          <w:rFonts w:asciiTheme="minorHAnsi" w:hAnsiTheme="minorHAnsi"/>
          <w:szCs w:val="24"/>
        </w:rPr>
        <w:t>, sociedade limitada, com sede na Cidade de São Paulo, Estado de São Paulo, na Rua Siqueira Bueno, nº 1.731 – parte, bairro Belenzinho, CEP 03172-010, inscrita no CNPJ/MF sob o nº 28.830.541/0001-66], neste ato representada na forma de seu Contrato Social, na qualidade de debenturista (“</w:t>
      </w:r>
      <w:r w:rsidRPr="008F6F48">
        <w:rPr>
          <w:rFonts w:asciiTheme="minorHAnsi" w:hAnsiTheme="minorHAnsi"/>
          <w:szCs w:val="24"/>
          <w:u w:val="single"/>
        </w:rPr>
        <w:t>Debenturista</w:t>
      </w:r>
      <w:r w:rsidRPr="008F6F48">
        <w:rPr>
          <w:rFonts w:asciiTheme="minorHAnsi" w:hAnsiTheme="minorHAnsi"/>
          <w:szCs w:val="24"/>
        </w:rPr>
        <w:t>” ou “</w:t>
      </w:r>
      <w:r w:rsidRPr="008F6F48">
        <w:rPr>
          <w:rFonts w:asciiTheme="minorHAnsi" w:hAnsiTheme="minorHAnsi"/>
          <w:szCs w:val="24"/>
          <w:u w:val="single"/>
        </w:rPr>
        <w:t>Debenturista Inicial</w:t>
      </w:r>
      <w:r w:rsidRPr="008F6F48">
        <w:rPr>
          <w:rFonts w:asciiTheme="minorHAnsi" w:hAnsiTheme="minorHAnsi"/>
          <w:szCs w:val="24"/>
        </w:rPr>
        <w:t>”);</w:t>
      </w:r>
    </w:p>
    <w:p w:rsidR="003E3EB9" w:rsidRPr="008F6F48" w:rsidRDefault="003E3EB9" w:rsidP="003E3EB9">
      <w:pPr>
        <w:spacing w:line="360" w:lineRule="auto"/>
        <w:rPr>
          <w:rFonts w:asciiTheme="minorHAnsi" w:hAnsiTheme="minorHAnsi"/>
          <w:szCs w:val="24"/>
        </w:rPr>
      </w:pPr>
    </w:p>
    <w:p w:rsidR="003E3EB9" w:rsidRPr="008F6F48" w:rsidRDefault="007555EC" w:rsidP="003E3EB9">
      <w:pPr>
        <w:spacing w:line="360" w:lineRule="auto"/>
        <w:rPr>
          <w:rFonts w:asciiTheme="minorHAnsi" w:hAnsiTheme="minorHAnsi"/>
          <w:szCs w:val="24"/>
        </w:rPr>
      </w:pPr>
      <w:r w:rsidRPr="008F6F48">
        <w:rPr>
          <w:rFonts w:asciiTheme="minorHAnsi" w:hAnsiTheme="minorHAnsi"/>
          <w:szCs w:val="24"/>
        </w:rPr>
        <w:t>E ainda, na qualidade de fiadora:</w:t>
      </w:r>
    </w:p>
    <w:p w:rsidR="003E3EB9" w:rsidRPr="008F6F48" w:rsidRDefault="003E3EB9" w:rsidP="003E3EB9">
      <w:pPr>
        <w:spacing w:line="360" w:lineRule="auto"/>
        <w:rPr>
          <w:rFonts w:asciiTheme="minorHAnsi" w:hAnsiTheme="minorHAnsi"/>
          <w:szCs w:val="24"/>
        </w:rPr>
      </w:pPr>
    </w:p>
    <w:p w:rsidR="003E3EB9" w:rsidRPr="008F6F48" w:rsidRDefault="007555EC" w:rsidP="003E3EB9">
      <w:pPr>
        <w:spacing w:line="360" w:lineRule="auto"/>
        <w:rPr>
          <w:rFonts w:asciiTheme="minorHAnsi" w:hAnsiTheme="minorHAnsi"/>
          <w:szCs w:val="24"/>
        </w:rPr>
      </w:pPr>
      <w:r w:rsidRPr="008F6F48">
        <w:rPr>
          <w:rFonts w:asciiTheme="minorHAnsi" w:hAnsiTheme="minorHAnsi"/>
          <w:b/>
          <w:szCs w:val="24"/>
        </w:rPr>
        <w:t>SÃO CARLOS EMPREENDIMENTOS E PARTICIPAÇÕES S.A.</w:t>
      </w:r>
      <w:r w:rsidRPr="008F6F48">
        <w:rPr>
          <w:rFonts w:asciiTheme="minorHAnsi" w:hAnsiTheme="minorHAnsi"/>
          <w:szCs w:val="24"/>
        </w:rPr>
        <w:t>, sociedade anônima, com sede na Cidade de São Paulo, Estado de São Paulo, na Rua Dr. Eduardo de Souza Aranha, n.º 153, 12º andar (parte), inscrita no CNPJ/MF sob n.º 29.780.061/0001-09, neste ato representada na forma de seu Estatuto Social (“</w:t>
      </w:r>
      <w:r w:rsidRPr="008F6F48">
        <w:rPr>
          <w:rFonts w:asciiTheme="minorHAnsi" w:hAnsiTheme="minorHAnsi"/>
          <w:szCs w:val="24"/>
          <w:u w:val="single"/>
        </w:rPr>
        <w:t>Fiadora</w:t>
      </w:r>
      <w:r w:rsidRPr="008F6F48">
        <w:rPr>
          <w:rFonts w:asciiTheme="minorHAnsi" w:hAnsiTheme="minorHAnsi"/>
          <w:szCs w:val="24"/>
        </w:rPr>
        <w:t>”);</w:t>
      </w:r>
    </w:p>
    <w:p w:rsidR="003E3EB9" w:rsidRPr="008F6F48" w:rsidRDefault="003E3EB9" w:rsidP="003E3EB9">
      <w:pPr>
        <w:spacing w:line="360" w:lineRule="auto"/>
        <w:rPr>
          <w:rFonts w:asciiTheme="minorHAnsi" w:hAnsiTheme="minorHAnsi"/>
          <w:szCs w:val="24"/>
        </w:rPr>
      </w:pPr>
    </w:p>
    <w:p w:rsidR="003E3EB9" w:rsidRPr="008F6F48" w:rsidRDefault="007555EC" w:rsidP="003E3EB9">
      <w:pPr>
        <w:spacing w:line="360" w:lineRule="auto"/>
        <w:rPr>
          <w:rFonts w:asciiTheme="minorHAnsi" w:hAnsiTheme="minorHAnsi"/>
          <w:szCs w:val="24"/>
        </w:rPr>
      </w:pPr>
      <w:bookmarkStart w:id="5" w:name="_DV_M9"/>
      <w:bookmarkEnd w:id="5"/>
      <w:r w:rsidRPr="008F6F48">
        <w:rPr>
          <w:rFonts w:asciiTheme="minorHAnsi" w:hAnsiTheme="minorHAnsi"/>
          <w:szCs w:val="24"/>
        </w:rPr>
        <w:t>As Partes vêm por meio desta, na melhor forma de direito, firmar o presente “</w:t>
      </w:r>
      <w:r w:rsidRPr="008F6F48">
        <w:rPr>
          <w:rFonts w:asciiTheme="minorHAnsi" w:hAnsiTheme="minorHAnsi"/>
          <w:i/>
          <w:iCs/>
          <w:szCs w:val="24"/>
        </w:rPr>
        <w:t>Instrumento Particular de Escritura da 2ª Emissão de Debêntures, Não Conversíveis em Ações, da Espécie Quirografária a Ser Convolada em Garantia Real, em Série Única, para Colocação Privada, da Best Center Empreendimentos e Participações S.A.</w:t>
      </w:r>
      <w:r w:rsidRPr="008F6F48">
        <w:rPr>
          <w:rFonts w:asciiTheme="minorHAnsi" w:hAnsiTheme="minorHAnsi"/>
          <w:szCs w:val="24"/>
        </w:rPr>
        <w:t>” (“</w:t>
      </w:r>
      <w:r w:rsidRPr="008F6F48">
        <w:rPr>
          <w:rFonts w:asciiTheme="minorHAnsi" w:hAnsiTheme="minorHAnsi"/>
          <w:szCs w:val="24"/>
          <w:u w:val="single"/>
        </w:rPr>
        <w:t>Escritura</w:t>
      </w:r>
      <w:r w:rsidRPr="008F6F48">
        <w:rPr>
          <w:rFonts w:asciiTheme="minorHAnsi" w:hAnsiTheme="minorHAnsi"/>
          <w:szCs w:val="24"/>
        </w:rPr>
        <w:t>” ou “</w:t>
      </w:r>
      <w:r w:rsidRPr="008F6F48">
        <w:rPr>
          <w:rFonts w:asciiTheme="minorHAnsi" w:hAnsiTheme="minorHAnsi"/>
          <w:szCs w:val="24"/>
          <w:u w:val="single"/>
        </w:rPr>
        <w:t>Escritura de Emissão</w:t>
      </w:r>
      <w:r w:rsidRPr="008F6F48">
        <w:rPr>
          <w:rFonts w:asciiTheme="minorHAnsi" w:hAnsiTheme="minorHAnsi"/>
          <w:szCs w:val="24"/>
        </w:rPr>
        <w:t>”), mediante as seguintes cláusulas e condições.</w:t>
      </w:r>
    </w:p>
    <w:p w:rsidR="003E3EB9" w:rsidRPr="008F6F48" w:rsidRDefault="003E3EB9" w:rsidP="003E3EB9">
      <w:pPr>
        <w:spacing w:line="360" w:lineRule="auto"/>
        <w:rPr>
          <w:rFonts w:asciiTheme="minorHAnsi" w:hAnsiTheme="minorHAnsi"/>
          <w:szCs w:val="24"/>
        </w:rPr>
      </w:pPr>
    </w:p>
    <w:p w:rsidR="003E3EB9" w:rsidRPr="008F6F48" w:rsidRDefault="007555EC" w:rsidP="003E3EB9">
      <w:pPr>
        <w:spacing w:line="360" w:lineRule="auto"/>
        <w:rPr>
          <w:rFonts w:asciiTheme="minorHAnsi" w:hAnsiTheme="minorHAnsi"/>
          <w:b/>
          <w:bCs/>
          <w:szCs w:val="24"/>
        </w:rPr>
      </w:pPr>
      <w:r w:rsidRPr="008F6F48">
        <w:rPr>
          <w:rFonts w:asciiTheme="minorHAnsi" w:hAnsiTheme="minorHAnsi"/>
          <w:b/>
          <w:bCs/>
          <w:szCs w:val="24"/>
        </w:rPr>
        <w:t xml:space="preserve">II – CLÁUSULAS: </w:t>
      </w:r>
    </w:p>
    <w:p w:rsidR="003E3EB9" w:rsidRPr="008F6F48" w:rsidRDefault="003E3EB9" w:rsidP="003E3EB9">
      <w:pPr>
        <w:spacing w:line="360" w:lineRule="auto"/>
        <w:rPr>
          <w:rFonts w:asciiTheme="minorHAnsi" w:hAnsiTheme="minorHAnsi"/>
          <w:szCs w:val="24"/>
        </w:rPr>
      </w:pPr>
    </w:p>
    <w:p w:rsidR="003E3EB9" w:rsidRPr="008F6F48" w:rsidRDefault="007555EC" w:rsidP="003E3EB9">
      <w:pPr>
        <w:pStyle w:val="ListParagraph"/>
        <w:numPr>
          <w:ilvl w:val="0"/>
          <w:numId w:val="23"/>
        </w:numPr>
        <w:adjustRightInd/>
        <w:spacing w:line="360" w:lineRule="auto"/>
        <w:ind w:left="0" w:hanging="284"/>
        <w:rPr>
          <w:rFonts w:asciiTheme="minorHAnsi" w:hAnsiTheme="minorHAnsi"/>
          <w:b/>
          <w:bCs/>
          <w:smallCaps/>
        </w:rPr>
      </w:pPr>
      <w:bookmarkStart w:id="6" w:name="_Toc499990313"/>
      <w:bookmarkStart w:id="7" w:name="_DV_M13"/>
      <w:bookmarkEnd w:id="6"/>
      <w:bookmarkEnd w:id="7"/>
      <w:r w:rsidRPr="008F6F48">
        <w:rPr>
          <w:rFonts w:asciiTheme="minorHAnsi" w:hAnsiTheme="minorHAnsi"/>
          <w:b/>
          <w:bCs/>
        </w:rPr>
        <w:t xml:space="preserve">CLÁUSULA PRIMEIRA - </w:t>
      </w:r>
      <w:r w:rsidRPr="008F6F48">
        <w:rPr>
          <w:rFonts w:asciiTheme="minorHAnsi" w:hAnsiTheme="minorHAnsi"/>
          <w:b/>
          <w:bCs/>
          <w:smallCaps/>
        </w:rPr>
        <w:t>AUTORIZAÇÃO</w:t>
      </w:r>
    </w:p>
    <w:p w:rsidR="003E3EB9" w:rsidRPr="008F6F48" w:rsidRDefault="003E3EB9" w:rsidP="003E3EB9">
      <w:pPr>
        <w:spacing w:line="360" w:lineRule="auto"/>
        <w:rPr>
          <w:rFonts w:asciiTheme="minorHAnsi" w:hAnsiTheme="minorHAnsi"/>
          <w:szCs w:val="24"/>
        </w:rPr>
      </w:pPr>
    </w:p>
    <w:p w:rsidR="003E3EB9" w:rsidRPr="008F6F48" w:rsidRDefault="007555EC" w:rsidP="003E3EB9">
      <w:pPr>
        <w:pStyle w:val="ListParagraph"/>
        <w:numPr>
          <w:ilvl w:val="1"/>
          <w:numId w:val="23"/>
        </w:numPr>
        <w:adjustRightInd/>
        <w:spacing w:line="360" w:lineRule="auto"/>
        <w:ind w:left="0" w:firstLine="0"/>
        <w:jc w:val="both"/>
        <w:rPr>
          <w:rFonts w:asciiTheme="minorHAnsi" w:hAnsiTheme="minorHAnsi"/>
        </w:rPr>
      </w:pPr>
      <w:bookmarkStart w:id="8" w:name="_DV_M14"/>
      <w:bookmarkEnd w:id="8"/>
      <w:r w:rsidRPr="008F6F48">
        <w:rPr>
          <w:rFonts w:asciiTheme="minorHAnsi" w:hAnsiTheme="minorHAnsi"/>
          <w:u w:val="single"/>
        </w:rPr>
        <w:t>Autorização</w:t>
      </w:r>
      <w:r w:rsidRPr="008F6F48">
        <w:rPr>
          <w:rFonts w:asciiTheme="minorHAnsi" w:hAnsiTheme="minorHAnsi"/>
        </w:rPr>
        <w:t>: A presente Escritura é firmada com base na deliberação da Assembleia Geral Extraordinária de Acionistas da Emissora realizada em 22 de outubro de 2018, às 10:00 horas (“</w:t>
      </w:r>
      <w:r w:rsidRPr="008F6F48">
        <w:rPr>
          <w:rFonts w:asciiTheme="minorHAnsi" w:hAnsiTheme="minorHAnsi"/>
          <w:u w:val="single"/>
        </w:rPr>
        <w:t>AGE</w:t>
      </w:r>
      <w:r w:rsidRPr="008F6F48">
        <w:rPr>
          <w:rFonts w:asciiTheme="minorHAnsi" w:hAnsiTheme="minorHAnsi"/>
        </w:rPr>
        <w:t>”), nos termos do artigo 59 da Lei Federal nº 6.404, de 15 de dezembro de 1976, conforme alterada (“</w:t>
      </w:r>
      <w:r w:rsidRPr="008F6F48">
        <w:rPr>
          <w:rFonts w:asciiTheme="minorHAnsi" w:hAnsiTheme="minorHAnsi"/>
          <w:u w:val="single"/>
        </w:rPr>
        <w:t>Lei das Sociedades por Ações</w:t>
      </w:r>
      <w:r w:rsidRPr="008F6F48">
        <w:rPr>
          <w:rFonts w:asciiTheme="minorHAnsi" w:hAnsiTheme="minorHAnsi"/>
        </w:rPr>
        <w:t>”).</w:t>
      </w:r>
    </w:p>
    <w:p w:rsidR="003E3EB9" w:rsidRPr="008F6F48" w:rsidRDefault="003E3EB9" w:rsidP="003E3EB9">
      <w:pPr>
        <w:pStyle w:val="ListParagraph"/>
        <w:spacing w:line="360" w:lineRule="auto"/>
        <w:ind w:left="0"/>
        <w:jc w:val="both"/>
        <w:rPr>
          <w:rFonts w:asciiTheme="minorHAnsi" w:hAnsiTheme="minorHAnsi"/>
        </w:rPr>
      </w:pPr>
    </w:p>
    <w:p w:rsidR="003E3EB9" w:rsidRPr="008F6F48" w:rsidRDefault="007555EC" w:rsidP="003E3EB9">
      <w:pPr>
        <w:pStyle w:val="ListParagraph"/>
        <w:numPr>
          <w:ilvl w:val="0"/>
          <w:numId w:val="23"/>
        </w:numPr>
        <w:adjustRightInd/>
        <w:spacing w:line="360" w:lineRule="auto"/>
        <w:ind w:left="0" w:hanging="284"/>
        <w:rPr>
          <w:rFonts w:asciiTheme="minorHAnsi" w:hAnsiTheme="minorHAnsi"/>
          <w:b/>
          <w:bCs/>
        </w:rPr>
      </w:pPr>
      <w:bookmarkStart w:id="9" w:name="_Toc499990314"/>
      <w:bookmarkStart w:id="10" w:name="_DV_M15"/>
      <w:bookmarkEnd w:id="9"/>
      <w:bookmarkEnd w:id="10"/>
      <w:r w:rsidRPr="008F6F48">
        <w:rPr>
          <w:rFonts w:asciiTheme="minorHAnsi" w:hAnsiTheme="minorHAnsi"/>
          <w:b/>
          <w:bCs/>
        </w:rPr>
        <w:t>CLÁUSULA SEGUNDA - REQUISITOS</w:t>
      </w:r>
    </w:p>
    <w:p w:rsidR="003E3EB9" w:rsidRPr="008F6F48" w:rsidRDefault="003E3EB9" w:rsidP="003E3EB9">
      <w:pPr>
        <w:spacing w:line="360" w:lineRule="auto"/>
        <w:rPr>
          <w:rFonts w:asciiTheme="minorHAnsi" w:hAnsiTheme="minorHAnsi"/>
          <w:szCs w:val="24"/>
        </w:rPr>
      </w:pPr>
    </w:p>
    <w:p w:rsidR="003E3EB9" w:rsidRPr="008F6F48" w:rsidRDefault="007555EC" w:rsidP="003E3EB9">
      <w:pPr>
        <w:pStyle w:val="ListParagraph"/>
        <w:numPr>
          <w:ilvl w:val="1"/>
          <w:numId w:val="23"/>
        </w:numPr>
        <w:adjustRightInd/>
        <w:spacing w:line="360" w:lineRule="auto"/>
        <w:ind w:left="0" w:firstLine="0"/>
        <w:jc w:val="both"/>
        <w:rPr>
          <w:rFonts w:asciiTheme="minorHAnsi" w:hAnsiTheme="minorHAnsi"/>
        </w:rPr>
      </w:pPr>
      <w:bookmarkStart w:id="11" w:name="_DV_M16"/>
      <w:bookmarkEnd w:id="11"/>
      <w:r w:rsidRPr="008F6F48">
        <w:rPr>
          <w:rFonts w:asciiTheme="minorHAnsi" w:hAnsiTheme="minorHAnsi"/>
          <w:u w:val="single"/>
        </w:rPr>
        <w:t>Requisitos</w:t>
      </w:r>
      <w:r w:rsidRPr="008F6F48">
        <w:rPr>
          <w:rFonts w:asciiTheme="minorHAnsi" w:hAnsiTheme="minorHAnsi"/>
        </w:rPr>
        <w:t xml:space="preserve">: A 2ª emissão </w:t>
      </w:r>
      <w:bookmarkStart w:id="12" w:name="_DV_C13"/>
      <w:r w:rsidRPr="008F6F48">
        <w:rPr>
          <w:rStyle w:val="DeltaViewInsertion"/>
          <w:rFonts w:asciiTheme="minorHAnsi" w:hAnsiTheme="minorHAnsi"/>
          <w:color w:val="auto"/>
          <w:u w:val="none"/>
        </w:rPr>
        <w:t xml:space="preserve">de debêntures, não conversíveis em ações, da espécie </w:t>
      </w:r>
      <w:r w:rsidRPr="008F6F48">
        <w:rPr>
          <w:rFonts w:asciiTheme="minorHAnsi" w:hAnsiTheme="minorHAnsi"/>
          <w:iCs/>
        </w:rPr>
        <w:t>quirografária a ser convolada em</w:t>
      </w:r>
      <w:r w:rsidRPr="008F6F48">
        <w:rPr>
          <w:rStyle w:val="DeltaViewInsertion"/>
          <w:rFonts w:asciiTheme="minorHAnsi" w:hAnsiTheme="minorHAnsi"/>
          <w:color w:val="auto"/>
          <w:u w:val="none"/>
        </w:rPr>
        <w:t xml:space="preserve"> garantia real, em série única, </w:t>
      </w:r>
      <w:bookmarkStart w:id="13" w:name="_DV_M17"/>
      <w:bookmarkEnd w:id="12"/>
      <w:bookmarkEnd w:id="13"/>
      <w:r w:rsidRPr="008F6F48">
        <w:rPr>
          <w:rStyle w:val="DeltaViewInsertion"/>
          <w:rFonts w:asciiTheme="minorHAnsi" w:hAnsiTheme="minorHAnsi"/>
          <w:color w:val="auto"/>
          <w:u w:val="none"/>
        </w:rPr>
        <w:t>da Emissora (“</w:t>
      </w:r>
      <w:r w:rsidRPr="008F6F48">
        <w:rPr>
          <w:rStyle w:val="DeltaViewInsertion"/>
          <w:rFonts w:asciiTheme="minorHAnsi" w:hAnsiTheme="minorHAnsi"/>
          <w:color w:val="auto"/>
          <w:u w:val="single"/>
        </w:rPr>
        <w:t>Emissão</w:t>
      </w:r>
      <w:r w:rsidRPr="008F6F48">
        <w:rPr>
          <w:rStyle w:val="DeltaViewInsertion"/>
          <w:rFonts w:asciiTheme="minorHAnsi" w:hAnsiTheme="minorHAnsi"/>
          <w:color w:val="auto"/>
          <w:u w:val="none"/>
        </w:rPr>
        <w:t>” e “</w:t>
      </w:r>
      <w:r w:rsidRPr="008F6F48">
        <w:rPr>
          <w:rStyle w:val="DeltaViewInsertion"/>
          <w:rFonts w:asciiTheme="minorHAnsi" w:hAnsiTheme="minorHAnsi"/>
          <w:color w:val="auto"/>
          <w:u w:val="single"/>
        </w:rPr>
        <w:t>Debêntures</w:t>
      </w:r>
      <w:r w:rsidRPr="008F6F48">
        <w:rPr>
          <w:rStyle w:val="DeltaViewInsertion"/>
          <w:rFonts w:asciiTheme="minorHAnsi" w:hAnsiTheme="minorHAnsi"/>
          <w:color w:val="auto"/>
          <w:u w:val="none"/>
        </w:rPr>
        <w:t xml:space="preserve">”, respectivamente), </w:t>
      </w:r>
      <w:r w:rsidRPr="008F6F48">
        <w:rPr>
          <w:rFonts w:asciiTheme="minorHAnsi" w:hAnsiTheme="minorHAnsi"/>
        </w:rPr>
        <w:t>para colocação privada</w:t>
      </w:r>
      <w:bookmarkStart w:id="14" w:name="_DV_M18"/>
      <w:bookmarkStart w:id="15" w:name="_DV_M19"/>
      <w:bookmarkStart w:id="16" w:name="_DV_M20"/>
      <w:bookmarkStart w:id="17" w:name="_DV_M21"/>
      <w:bookmarkEnd w:id="14"/>
      <w:bookmarkEnd w:id="15"/>
      <w:bookmarkEnd w:id="16"/>
      <w:bookmarkEnd w:id="17"/>
      <w:r w:rsidRPr="008F6F48">
        <w:rPr>
          <w:rFonts w:asciiTheme="minorHAnsi" w:hAnsiTheme="minorHAnsi"/>
        </w:rPr>
        <w:t>, será realizada com observância dos seguintes requisitos:</w:t>
      </w:r>
    </w:p>
    <w:p w:rsidR="003E3EB9" w:rsidRPr="008F6F48" w:rsidRDefault="003E3EB9" w:rsidP="003E3EB9">
      <w:pPr>
        <w:spacing w:line="360" w:lineRule="auto"/>
        <w:rPr>
          <w:rFonts w:asciiTheme="minorHAnsi" w:hAnsiTheme="minorHAnsi"/>
          <w:szCs w:val="24"/>
        </w:rPr>
      </w:pPr>
    </w:p>
    <w:p w:rsidR="003E3EB9" w:rsidRPr="008F6F48" w:rsidRDefault="007555EC" w:rsidP="003E3EB9">
      <w:pPr>
        <w:pStyle w:val="ListParagraph"/>
        <w:numPr>
          <w:ilvl w:val="2"/>
          <w:numId w:val="23"/>
        </w:numPr>
        <w:adjustRightInd/>
        <w:spacing w:line="360" w:lineRule="auto"/>
        <w:ind w:left="851" w:firstLine="0"/>
        <w:jc w:val="both"/>
        <w:rPr>
          <w:rFonts w:asciiTheme="minorHAnsi" w:hAnsiTheme="minorHAnsi"/>
        </w:rPr>
      </w:pPr>
      <w:bookmarkStart w:id="18" w:name="_DV_M22"/>
      <w:bookmarkEnd w:id="18"/>
      <w:r w:rsidRPr="008F6F48">
        <w:rPr>
          <w:rFonts w:asciiTheme="minorHAnsi" w:hAnsiTheme="minorHAnsi"/>
          <w:u w:val="single"/>
        </w:rPr>
        <w:t>Registro na Comissão de Valores Mobiliários (“CVM”) e na ANBIMA – Associação Brasileira das Entidades dos Mercados Financeiro e de Capitais (“ANBIMA”)</w:t>
      </w:r>
      <w:r w:rsidRPr="008F6F48">
        <w:rPr>
          <w:rFonts w:asciiTheme="minorHAnsi" w:hAnsiTheme="minorHAnsi"/>
        </w:rPr>
        <w:t xml:space="preserve">: </w:t>
      </w:r>
      <w:bookmarkStart w:id="19" w:name="_DV_M23"/>
      <w:bookmarkEnd w:id="19"/>
      <w:r w:rsidRPr="008F6F48">
        <w:rPr>
          <w:rFonts w:asciiTheme="minorHAnsi" w:hAnsiTheme="minorHAnsi"/>
        </w:rPr>
        <w:t>A presente Emissão constitui-se de uma colocação privada de Debêntures, nos termos do artigo 52 e seguintes da Lei das Sociedades por Ações, não estando, portanto, sujeita ao registro de distribuição na CVM ou na ANBIMA.</w:t>
      </w:r>
    </w:p>
    <w:p w:rsidR="003E3EB9" w:rsidRPr="008F6F48" w:rsidRDefault="003E3EB9" w:rsidP="003E3EB9">
      <w:pPr>
        <w:spacing w:line="360" w:lineRule="auto"/>
        <w:rPr>
          <w:rFonts w:asciiTheme="minorHAnsi" w:hAnsiTheme="minorHAnsi"/>
          <w:szCs w:val="24"/>
        </w:rPr>
      </w:pPr>
    </w:p>
    <w:p w:rsidR="003E3EB9" w:rsidRPr="008F6F48" w:rsidRDefault="007555EC" w:rsidP="003E3EB9">
      <w:pPr>
        <w:pStyle w:val="ListParagraph"/>
        <w:numPr>
          <w:ilvl w:val="2"/>
          <w:numId w:val="23"/>
        </w:numPr>
        <w:adjustRightInd/>
        <w:spacing w:line="360" w:lineRule="auto"/>
        <w:ind w:left="851" w:firstLine="0"/>
        <w:jc w:val="both"/>
        <w:rPr>
          <w:rFonts w:asciiTheme="minorHAnsi" w:hAnsiTheme="minorHAnsi"/>
        </w:rPr>
      </w:pPr>
      <w:bookmarkStart w:id="20" w:name="_DV_M28"/>
      <w:bookmarkStart w:id="21" w:name="_DV_M29"/>
      <w:bookmarkStart w:id="22" w:name="_DV_M33"/>
      <w:bookmarkEnd w:id="20"/>
      <w:bookmarkEnd w:id="21"/>
      <w:bookmarkEnd w:id="22"/>
      <w:r w:rsidRPr="008F6F48">
        <w:rPr>
          <w:rFonts w:asciiTheme="minorHAnsi" w:hAnsiTheme="minorHAnsi"/>
          <w:u w:val="single"/>
        </w:rPr>
        <w:t>Arquivamento e Publicação da Ata da AGE</w:t>
      </w:r>
      <w:r w:rsidRPr="008F6F48">
        <w:rPr>
          <w:rFonts w:asciiTheme="minorHAnsi" w:hAnsiTheme="minorHAnsi"/>
        </w:rPr>
        <w:t>: A ata da AGE será devidamente arquivada na Junta Comercial do Estado de São Paulo (“</w:t>
      </w:r>
      <w:r w:rsidRPr="008F6F48">
        <w:rPr>
          <w:rFonts w:asciiTheme="minorHAnsi" w:hAnsiTheme="minorHAnsi"/>
          <w:u w:val="single"/>
        </w:rPr>
        <w:t>JUCESP</w:t>
      </w:r>
      <w:r w:rsidRPr="008F6F48">
        <w:rPr>
          <w:rFonts w:asciiTheme="minorHAnsi" w:hAnsiTheme="minorHAnsi"/>
        </w:rPr>
        <w:t xml:space="preserve">”) e publicada no Diário Oficial do Estado de São Paulo e em jornal de grande circulação da cidade de São Paulo, nos termos do artigo 62, inciso I, da Lei das Sociedades por Ações. </w:t>
      </w:r>
    </w:p>
    <w:p w:rsidR="003E3EB9" w:rsidRPr="008F6F48" w:rsidRDefault="003E3EB9" w:rsidP="003E3EB9">
      <w:pPr>
        <w:pStyle w:val="ListParagraph"/>
        <w:spacing w:line="360" w:lineRule="auto"/>
        <w:rPr>
          <w:rFonts w:asciiTheme="minorHAnsi" w:hAnsiTheme="minorHAnsi"/>
        </w:rPr>
      </w:pPr>
    </w:p>
    <w:p w:rsidR="003E3EB9" w:rsidRPr="008F6F48" w:rsidRDefault="007555EC" w:rsidP="003E3EB9">
      <w:pPr>
        <w:pStyle w:val="ListParagraph"/>
        <w:numPr>
          <w:ilvl w:val="2"/>
          <w:numId w:val="23"/>
        </w:numPr>
        <w:adjustRightInd/>
        <w:spacing w:line="360" w:lineRule="auto"/>
        <w:ind w:left="851" w:firstLine="0"/>
        <w:jc w:val="both"/>
        <w:rPr>
          <w:rFonts w:asciiTheme="minorHAnsi" w:hAnsiTheme="minorHAnsi"/>
        </w:rPr>
      </w:pPr>
      <w:bookmarkStart w:id="23" w:name="_DV_M35"/>
      <w:bookmarkStart w:id="24" w:name="_DV_M37"/>
      <w:bookmarkStart w:id="25" w:name="_DV_M36"/>
      <w:bookmarkEnd w:id="23"/>
      <w:bookmarkEnd w:id="24"/>
      <w:bookmarkEnd w:id="25"/>
      <w:r w:rsidRPr="008F6F48">
        <w:rPr>
          <w:rFonts w:asciiTheme="minorHAnsi" w:hAnsiTheme="minorHAnsi"/>
          <w:u w:val="single"/>
        </w:rPr>
        <w:t>Inscrição da Escritura na JUCESP e no Cartório de Registro de Títulos e Documentos</w:t>
      </w:r>
      <w:r w:rsidRPr="008F6F48">
        <w:rPr>
          <w:rFonts w:asciiTheme="minorHAnsi" w:hAnsiTheme="minorHAnsi"/>
        </w:rPr>
        <w:t xml:space="preserve">: </w:t>
      </w:r>
      <w:bookmarkStart w:id="26" w:name="_DV_M38"/>
      <w:bookmarkEnd w:id="26"/>
      <w:r w:rsidRPr="008F6F48">
        <w:rPr>
          <w:rFonts w:asciiTheme="minorHAnsi" w:hAnsiTheme="minorHAnsi"/>
        </w:rPr>
        <w:t xml:space="preserve">Esta Escritura e seus eventuais aditamentos serão arquivados na JUCESP, conforme disposto no artigo 62, parágrafo 3º, da Lei das Sociedades por Ações e em Cartório de Registro de Títulos e Documentos da sede das Partes signatárias, no prazo de até 15 (quinze) Dias Úteis contados dessa data ou da data de celebração dos referidos aditamentos, conforme aplicável. </w:t>
      </w:r>
    </w:p>
    <w:p w:rsidR="003E3EB9" w:rsidRPr="008F6F48" w:rsidRDefault="003E3EB9" w:rsidP="003E3EB9">
      <w:pPr>
        <w:pStyle w:val="ListParagraph"/>
        <w:spacing w:line="360" w:lineRule="auto"/>
        <w:rPr>
          <w:rFonts w:asciiTheme="minorHAnsi" w:hAnsiTheme="minorHAnsi"/>
        </w:rPr>
      </w:pPr>
    </w:p>
    <w:p w:rsidR="003E3EB9" w:rsidRPr="008F6F48" w:rsidRDefault="007555EC" w:rsidP="003E3EB9">
      <w:pPr>
        <w:pStyle w:val="ListParagraph"/>
        <w:numPr>
          <w:ilvl w:val="3"/>
          <w:numId w:val="23"/>
        </w:numPr>
        <w:adjustRightInd/>
        <w:spacing w:line="360" w:lineRule="auto"/>
        <w:ind w:left="1418" w:firstLine="0"/>
        <w:jc w:val="both"/>
        <w:rPr>
          <w:rFonts w:asciiTheme="minorHAnsi" w:hAnsiTheme="minorHAnsi"/>
        </w:rPr>
      </w:pPr>
      <w:r w:rsidRPr="008F6F48">
        <w:rPr>
          <w:rFonts w:asciiTheme="minorHAnsi" w:hAnsiTheme="minorHAnsi"/>
        </w:rPr>
        <w:lastRenderedPageBreak/>
        <w:t>Quaisquer aditamentos a esta Escritura de Emissão deverão ser firmados pelas Parte após aprovação pela Debenturista e posteriormente arquivados na JUCESP, nos termos da cláusula 2.1.3, acima.</w:t>
      </w:r>
    </w:p>
    <w:p w:rsidR="003E3EB9" w:rsidRPr="008F6F48" w:rsidRDefault="003E3EB9" w:rsidP="003E3EB9">
      <w:pPr>
        <w:pStyle w:val="ListParagraph"/>
        <w:adjustRightInd/>
        <w:spacing w:line="360" w:lineRule="auto"/>
        <w:ind w:left="1418"/>
        <w:jc w:val="both"/>
        <w:rPr>
          <w:rFonts w:asciiTheme="minorHAnsi" w:hAnsiTheme="minorHAnsi"/>
        </w:rPr>
      </w:pPr>
    </w:p>
    <w:p w:rsidR="003E3EB9" w:rsidRPr="008F6F48" w:rsidRDefault="007555EC" w:rsidP="003E3EB9">
      <w:pPr>
        <w:pStyle w:val="ListParagraph"/>
        <w:numPr>
          <w:ilvl w:val="3"/>
          <w:numId w:val="23"/>
        </w:numPr>
        <w:adjustRightInd/>
        <w:spacing w:line="360" w:lineRule="auto"/>
        <w:ind w:left="1418" w:firstLine="0"/>
        <w:jc w:val="both"/>
        <w:rPr>
          <w:rFonts w:asciiTheme="minorHAnsi" w:hAnsiTheme="minorHAnsi"/>
        </w:rPr>
      </w:pPr>
      <w:r w:rsidRPr="008F6F48">
        <w:rPr>
          <w:rFonts w:asciiTheme="minorHAnsi" w:hAnsiTheme="minorHAnsi"/>
        </w:rPr>
        <w:t xml:space="preserve">A </w:t>
      </w:r>
      <w:proofErr w:type="spellStart"/>
      <w:r w:rsidRPr="008F6F48">
        <w:rPr>
          <w:rFonts w:asciiTheme="minorHAnsi" w:hAnsiTheme="minorHAnsi"/>
        </w:rPr>
        <w:t>Securitizadora</w:t>
      </w:r>
      <w:proofErr w:type="spellEnd"/>
      <w:r w:rsidRPr="008F6F48">
        <w:rPr>
          <w:rFonts w:asciiTheme="minorHAnsi" w:hAnsiTheme="minorHAnsi"/>
        </w:rPr>
        <w:t xml:space="preserve"> (abaixo definida) fica, desde já, autorizada e constituída de todos os poderes, de forma irrevogável e irretratável, para em nome da Emissora, e às expensas desta, promover o registro desta Escritura de Emissão caso a Emissora não o faça, o que não descaracteriza, contudo, o descumprimento de obrigação não pecuniária pela Emissora.</w:t>
      </w:r>
    </w:p>
    <w:p w:rsidR="003E3EB9" w:rsidRPr="008F6F48" w:rsidRDefault="003E3EB9" w:rsidP="003E3EB9">
      <w:pPr>
        <w:spacing w:line="360" w:lineRule="auto"/>
        <w:rPr>
          <w:rFonts w:asciiTheme="minorHAnsi" w:hAnsiTheme="minorHAnsi"/>
          <w:szCs w:val="24"/>
        </w:rPr>
      </w:pPr>
    </w:p>
    <w:p w:rsidR="003E3EB9" w:rsidRPr="008F6F48" w:rsidRDefault="007555EC" w:rsidP="003E3EB9">
      <w:pPr>
        <w:pStyle w:val="ListParagraph"/>
        <w:numPr>
          <w:ilvl w:val="3"/>
          <w:numId w:val="23"/>
        </w:numPr>
        <w:adjustRightInd/>
        <w:spacing w:line="360" w:lineRule="auto"/>
        <w:ind w:left="1418" w:firstLine="0"/>
        <w:jc w:val="both"/>
        <w:rPr>
          <w:rFonts w:asciiTheme="minorHAnsi" w:hAnsiTheme="minorHAnsi"/>
        </w:rPr>
      </w:pPr>
      <w:r w:rsidRPr="008F6F48">
        <w:rPr>
          <w:rFonts w:asciiTheme="minorHAnsi" w:hAnsiTheme="minorHAnsi"/>
        </w:rPr>
        <w:t xml:space="preserve">A Emissora se compromete a enviar à </w:t>
      </w:r>
      <w:proofErr w:type="spellStart"/>
      <w:r w:rsidRPr="008F6F48">
        <w:rPr>
          <w:rFonts w:asciiTheme="minorHAnsi" w:hAnsiTheme="minorHAnsi"/>
        </w:rPr>
        <w:t>Securitizadora</w:t>
      </w:r>
      <w:proofErr w:type="spellEnd"/>
      <w:r w:rsidRPr="008F6F48">
        <w:rPr>
          <w:rFonts w:asciiTheme="minorHAnsi" w:hAnsiTheme="minorHAnsi"/>
        </w:rPr>
        <w:t xml:space="preserve"> (abaixo definida) 01 (uma) cópia da ata da AGE e 01 (uma) via original da presente Escritura de Emissão, </w:t>
      </w:r>
      <w:proofErr w:type="gramStart"/>
      <w:r w:rsidRPr="008F6F48">
        <w:rPr>
          <w:rFonts w:asciiTheme="minorHAnsi" w:hAnsiTheme="minorHAnsi"/>
        </w:rPr>
        <w:t>devidamente</w:t>
      </w:r>
      <w:proofErr w:type="gramEnd"/>
      <w:r w:rsidRPr="008F6F48">
        <w:rPr>
          <w:rFonts w:asciiTheme="minorHAnsi" w:hAnsiTheme="minorHAnsi"/>
        </w:rPr>
        <w:t xml:space="preserve"> arquivadas na JUCESP no prazo de até 5 (cinco) dias após o respectivo arquivamento.</w:t>
      </w:r>
    </w:p>
    <w:p w:rsidR="003E3EB9" w:rsidRPr="008F6F48" w:rsidRDefault="003E3EB9" w:rsidP="003E3EB9">
      <w:pPr>
        <w:spacing w:line="360" w:lineRule="auto"/>
        <w:rPr>
          <w:rFonts w:asciiTheme="minorHAnsi" w:hAnsiTheme="minorHAnsi"/>
          <w:szCs w:val="24"/>
        </w:rPr>
      </w:pPr>
    </w:p>
    <w:p w:rsidR="003E3EB9" w:rsidRPr="008F6F48" w:rsidRDefault="007555EC" w:rsidP="003E3EB9">
      <w:pPr>
        <w:pStyle w:val="ListParagraph"/>
        <w:numPr>
          <w:ilvl w:val="2"/>
          <w:numId w:val="23"/>
        </w:numPr>
        <w:adjustRightInd/>
        <w:spacing w:line="360" w:lineRule="auto"/>
        <w:ind w:left="851" w:firstLine="0"/>
        <w:jc w:val="both"/>
        <w:rPr>
          <w:rFonts w:asciiTheme="minorHAnsi" w:hAnsiTheme="minorHAnsi"/>
        </w:rPr>
      </w:pPr>
      <w:bookmarkStart w:id="27" w:name="_DV_M41"/>
      <w:bookmarkEnd w:id="27"/>
      <w:r w:rsidRPr="008F6F48">
        <w:rPr>
          <w:rFonts w:asciiTheme="minorHAnsi" w:hAnsiTheme="minorHAnsi"/>
          <w:u w:val="single"/>
        </w:rPr>
        <w:t xml:space="preserve">Registro para </w:t>
      </w:r>
      <w:bookmarkStart w:id="28" w:name="_DV_C38"/>
      <w:r w:rsidRPr="008F6F48">
        <w:rPr>
          <w:rFonts w:asciiTheme="minorHAnsi" w:hAnsiTheme="minorHAnsi"/>
          <w:u w:val="single"/>
        </w:rPr>
        <w:t xml:space="preserve">Colocação e </w:t>
      </w:r>
      <w:bookmarkStart w:id="29" w:name="_DV_M43"/>
      <w:bookmarkEnd w:id="28"/>
      <w:bookmarkEnd w:id="29"/>
      <w:r w:rsidRPr="008F6F48">
        <w:rPr>
          <w:rFonts w:asciiTheme="minorHAnsi" w:hAnsiTheme="minorHAnsi"/>
          <w:u w:val="single"/>
        </w:rPr>
        <w:t>Negociação</w:t>
      </w:r>
      <w:r w:rsidRPr="008F6F48">
        <w:rPr>
          <w:rFonts w:asciiTheme="minorHAnsi" w:hAnsiTheme="minorHAnsi"/>
        </w:rPr>
        <w:t xml:space="preserve">: </w:t>
      </w:r>
      <w:bookmarkStart w:id="30" w:name="_Toc499990318"/>
      <w:bookmarkStart w:id="31" w:name="_DV_M44"/>
      <w:bookmarkEnd w:id="30"/>
      <w:bookmarkEnd w:id="31"/>
      <w:r w:rsidRPr="008F6F48">
        <w:rPr>
          <w:rFonts w:asciiTheme="minorHAnsi" w:hAnsiTheme="minorHAnsi"/>
        </w:rPr>
        <w:t>A colocação das Debêntures será realizada de forma privada exclusivamente para a Debenturista, sem a intermediação de quaisquer instituições, sejam elas integrantes do sistema de distribuição de valores mobiliários ou não, e não contará com qualquer forma de esforço de venda perante o público em geral, sendo expressamente vedada a negociação das Debêntures em bolsa de valores ou em mercado de balcão organizado, ressalvada a possibilidade de negociação privada.</w:t>
      </w:r>
    </w:p>
    <w:p w:rsidR="003E3EB9" w:rsidRPr="008F6F48" w:rsidRDefault="003E3EB9" w:rsidP="003E3EB9">
      <w:pPr>
        <w:spacing w:line="360" w:lineRule="auto"/>
        <w:rPr>
          <w:rFonts w:asciiTheme="minorHAnsi" w:hAnsiTheme="minorHAnsi"/>
          <w:szCs w:val="24"/>
        </w:rPr>
      </w:pPr>
    </w:p>
    <w:p w:rsidR="003E3EB9" w:rsidRPr="008F6F48" w:rsidRDefault="007555EC" w:rsidP="003E3EB9">
      <w:pPr>
        <w:pStyle w:val="ListParagraph"/>
        <w:numPr>
          <w:ilvl w:val="3"/>
          <w:numId w:val="23"/>
        </w:numPr>
        <w:adjustRightInd/>
        <w:spacing w:line="360" w:lineRule="auto"/>
        <w:ind w:left="1701" w:firstLine="0"/>
        <w:jc w:val="both"/>
        <w:rPr>
          <w:rFonts w:asciiTheme="minorHAnsi" w:hAnsiTheme="minorHAnsi"/>
        </w:rPr>
      </w:pPr>
      <w:r w:rsidRPr="008F6F48">
        <w:rPr>
          <w:rFonts w:asciiTheme="minorHAnsi" w:hAnsiTheme="minorHAnsi"/>
        </w:rPr>
        <w:t>As Debêntures não serão registradas para distribuição no mercado primário, negociação no mercado secundário ou qualquer forma de custódia eletrônica, seja em bolsa de valores ou mercado de balcão organizado.</w:t>
      </w:r>
    </w:p>
    <w:p w:rsidR="003E3EB9" w:rsidRPr="008F6F48" w:rsidRDefault="003E3EB9" w:rsidP="003E3EB9">
      <w:pPr>
        <w:spacing w:line="360" w:lineRule="auto"/>
        <w:rPr>
          <w:rFonts w:asciiTheme="minorHAnsi" w:hAnsiTheme="minorHAnsi"/>
          <w:szCs w:val="24"/>
        </w:rPr>
      </w:pPr>
    </w:p>
    <w:p w:rsidR="003E3EB9" w:rsidRPr="008F6F48" w:rsidRDefault="007555EC" w:rsidP="003E3EB9">
      <w:pPr>
        <w:pStyle w:val="ListParagraph"/>
        <w:numPr>
          <w:ilvl w:val="2"/>
          <w:numId w:val="23"/>
        </w:numPr>
        <w:adjustRightInd/>
        <w:spacing w:line="360" w:lineRule="auto"/>
        <w:ind w:left="993" w:firstLine="0"/>
        <w:jc w:val="both"/>
        <w:rPr>
          <w:rFonts w:asciiTheme="minorHAnsi" w:hAnsiTheme="minorHAnsi"/>
        </w:rPr>
      </w:pPr>
      <w:r w:rsidRPr="008F6F48">
        <w:rPr>
          <w:rFonts w:asciiTheme="minorHAnsi" w:hAnsiTheme="minorHAnsi"/>
          <w:u w:val="single"/>
        </w:rPr>
        <w:t>Cessão e Transferência das Debêntures</w:t>
      </w:r>
      <w:r w:rsidRPr="008F6F48">
        <w:rPr>
          <w:rFonts w:asciiTheme="minorHAnsi" w:hAnsiTheme="minorHAnsi"/>
        </w:rPr>
        <w:t xml:space="preserve">: As Debêntures serão subscritas inicialmente pela Debenturista Inicial e, imediatamente após a subscrição pela Debenturista Inicial, a totalidade das Debêntures será cedida para a </w:t>
      </w:r>
      <w:proofErr w:type="spellStart"/>
      <w:r w:rsidRPr="008F6F48">
        <w:rPr>
          <w:rFonts w:asciiTheme="minorHAnsi" w:hAnsiTheme="minorHAnsi"/>
        </w:rPr>
        <w:t>Cibrasec</w:t>
      </w:r>
      <w:proofErr w:type="spellEnd"/>
      <w:r w:rsidRPr="008F6F48">
        <w:rPr>
          <w:rFonts w:asciiTheme="minorHAnsi" w:hAnsiTheme="minorHAnsi"/>
        </w:rPr>
        <w:t xml:space="preserve"> Companhia Brasileira de Securitização</w:t>
      </w:r>
      <w:r w:rsidRPr="008F6F48">
        <w:rPr>
          <w:rFonts w:asciiTheme="minorHAnsi" w:hAnsiTheme="minorHAnsi"/>
          <w:bCs/>
        </w:rPr>
        <w:t xml:space="preserve">, companhia aberta, com sede na Cidade de </w:t>
      </w:r>
      <w:r w:rsidRPr="008F6F48">
        <w:rPr>
          <w:rFonts w:asciiTheme="minorHAnsi" w:hAnsiTheme="minorHAnsi"/>
        </w:rPr>
        <w:t>São Paulo</w:t>
      </w:r>
      <w:r w:rsidRPr="008F6F48">
        <w:rPr>
          <w:rFonts w:asciiTheme="minorHAnsi" w:hAnsiTheme="minorHAnsi"/>
          <w:bCs/>
        </w:rPr>
        <w:t xml:space="preserve">, Estado de </w:t>
      </w:r>
      <w:r w:rsidRPr="008F6F48">
        <w:rPr>
          <w:rFonts w:asciiTheme="minorHAnsi" w:hAnsiTheme="minorHAnsi"/>
        </w:rPr>
        <w:t>São Paulo</w:t>
      </w:r>
      <w:r w:rsidRPr="008F6F48">
        <w:rPr>
          <w:rFonts w:asciiTheme="minorHAnsi" w:hAnsiTheme="minorHAnsi"/>
          <w:bCs/>
        </w:rPr>
        <w:t xml:space="preserve">, na </w:t>
      </w:r>
      <w:r w:rsidRPr="008F6F48">
        <w:rPr>
          <w:rFonts w:asciiTheme="minorHAnsi" w:hAnsiTheme="minorHAnsi"/>
        </w:rPr>
        <w:t>Avenida Paulista</w:t>
      </w:r>
      <w:r w:rsidRPr="008F6F48">
        <w:rPr>
          <w:rFonts w:asciiTheme="minorHAnsi" w:hAnsiTheme="minorHAnsi"/>
          <w:bCs/>
        </w:rPr>
        <w:t xml:space="preserve">, n.º </w:t>
      </w:r>
      <w:r w:rsidRPr="008F6F48">
        <w:rPr>
          <w:rFonts w:asciiTheme="minorHAnsi" w:hAnsiTheme="minorHAnsi"/>
        </w:rPr>
        <w:t>1.439</w:t>
      </w:r>
      <w:r w:rsidRPr="008F6F48">
        <w:rPr>
          <w:rFonts w:asciiTheme="minorHAnsi" w:hAnsiTheme="minorHAnsi"/>
          <w:bCs/>
        </w:rPr>
        <w:t xml:space="preserve">, </w:t>
      </w:r>
      <w:r w:rsidRPr="008F6F48">
        <w:rPr>
          <w:rFonts w:asciiTheme="minorHAnsi" w:hAnsiTheme="minorHAnsi"/>
        </w:rPr>
        <w:t>sobreloja</w:t>
      </w:r>
      <w:r w:rsidRPr="008F6F48">
        <w:rPr>
          <w:rFonts w:asciiTheme="minorHAnsi" w:hAnsiTheme="minorHAnsi"/>
          <w:bCs/>
        </w:rPr>
        <w:t xml:space="preserve">, CEP </w:t>
      </w:r>
      <w:r w:rsidRPr="008F6F48">
        <w:rPr>
          <w:rFonts w:asciiTheme="minorHAnsi" w:hAnsiTheme="minorHAnsi"/>
        </w:rPr>
        <w:t>01310-100</w:t>
      </w:r>
      <w:r w:rsidRPr="008F6F48">
        <w:rPr>
          <w:rFonts w:asciiTheme="minorHAnsi" w:hAnsiTheme="minorHAnsi"/>
          <w:bCs/>
        </w:rPr>
        <w:t xml:space="preserve">, inscrita no CNPJ/MF sob o nº </w:t>
      </w:r>
      <w:r w:rsidRPr="008F6F48">
        <w:rPr>
          <w:rFonts w:asciiTheme="minorHAnsi" w:hAnsiTheme="minorHAnsi"/>
        </w:rPr>
        <w:t>02.105.040/0001-23 (“</w:t>
      </w:r>
      <w:proofErr w:type="spellStart"/>
      <w:r w:rsidRPr="008F6F48">
        <w:rPr>
          <w:rFonts w:asciiTheme="minorHAnsi" w:hAnsiTheme="minorHAnsi"/>
          <w:u w:val="single"/>
        </w:rPr>
        <w:t>Securitizadora</w:t>
      </w:r>
      <w:proofErr w:type="spellEnd"/>
      <w:r w:rsidRPr="008F6F48">
        <w:rPr>
          <w:rFonts w:asciiTheme="minorHAnsi" w:hAnsiTheme="minorHAnsi"/>
        </w:rPr>
        <w:t>”), nos termos do “</w:t>
      </w:r>
      <w:r w:rsidRPr="008F6F48">
        <w:rPr>
          <w:rFonts w:asciiTheme="minorHAnsi" w:hAnsiTheme="minorHAnsi"/>
          <w:i/>
          <w:iCs/>
        </w:rPr>
        <w:t xml:space="preserve">Instrumento </w:t>
      </w:r>
      <w:r w:rsidRPr="008F6F48">
        <w:rPr>
          <w:rFonts w:asciiTheme="minorHAnsi" w:hAnsiTheme="minorHAnsi"/>
          <w:i/>
          <w:iCs/>
        </w:rPr>
        <w:lastRenderedPageBreak/>
        <w:t>Particular de Cessão de Créditos, Transferência das Debêntures e Outras Avenças</w:t>
      </w:r>
      <w:r w:rsidRPr="008F6F48">
        <w:rPr>
          <w:rFonts w:asciiTheme="minorHAnsi" w:hAnsiTheme="minorHAnsi"/>
        </w:rPr>
        <w:t xml:space="preserve">”, a ser celebrado entre a Debenturista Inicial, na qualidade de cedente, a </w:t>
      </w:r>
      <w:proofErr w:type="spellStart"/>
      <w:r w:rsidRPr="008F6F48">
        <w:rPr>
          <w:rFonts w:asciiTheme="minorHAnsi" w:hAnsiTheme="minorHAnsi"/>
        </w:rPr>
        <w:t>Securitizadora</w:t>
      </w:r>
      <w:proofErr w:type="spellEnd"/>
      <w:r w:rsidRPr="008F6F48">
        <w:rPr>
          <w:rFonts w:asciiTheme="minorHAnsi" w:hAnsiTheme="minorHAnsi"/>
        </w:rPr>
        <w:t>, na qualidade de cessionária, e ainda, na qualidade de intervenientes anuentes a Emissora e a Fiadora, na data em que as Debêntures forem subscritas pela Debenturista Inicial (“</w:t>
      </w:r>
      <w:r w:rsidRPr="008F6F48">
        <w:rPr>
          <w:rFonts w:asciiTheme="minorHAnsi" w:hAnsiTheme="minorHAnsi"/>
          <w:u w:val="single"/>
        </w:rPr>
        <w:t>Contrato de Cessão e Transferência</w:t>
      </w:r>
      <w:r w:rsidRPr="008F6F48">
        <w:rPr>
          <w:rFonts w:asciiTheme="minorHAnsi" w:hAnsiTheme="minorHAnsi"/>
        </w:rPr>
        <w:t>”). Sendo assim, as Partes reconhecem que, para todos os fins e efeitos desta Escritura de Emissão, o termo “</w:t>
      </w:r>
      <w:r w:rsidRPr="008F6F48">
        <w:rPr>
          <w:rFonts w:asciiTheme="minorHAnsi" w:hAnsiTheme="minorHAnsi"/>
          <w:u w:val="single"/>
        </w:rPr>
        <w:t>Debenturista</w:t>
      </w:r>
      <w:r w:rsidRPr="008F6F48">
        <w:rPr>
          <w:rFonts w:asciiTheme="minorHAnsi" w:hAnsiTheme="minorHAnsi"/>
        </w:rPr>
        <w:t xml:space="preserve">”, após a celebração do Contrato de Cessão e Transferência, passará a designar única e exclusivamente a </w:t>
      </w:r>
      <w:proofErr w:type="spellStart"/>
      <w:r w:rsidRPr="008F6F48">
        <w:rPr>
          <w:rFonts w:asciiTheme="minorHAnsi" w:hAnsiTheme="minorHAnsi"/>
        </w:rPr>
        <w:t>Securitizadora</w:t>
      </w:r>
      <w:proofErr w:type="spellEnd"/>
      <w:r w:rsidRPr="008F6F48">
        <w:rPr>
          <w:rFonts w:asciiTheme="minorHAnsi" w:hAnsiTheme="minorHAnsi"/>
        </w:rPr>
        <w:t xml:space="preserve">, sendo certo e ajustado entre as Partes que a Debenturista Inicial ficará completamente livre e desonerado de qualquer responsabilidade, além daquelas previstas na cláusula 5.1., que se referem à Debenturista Inicial, devendo a </w:t>
      </w:r>
      <w:proofErr w:type="spellStart"/>
      <w:r w:rsidRPr="008F6F48">
        <w:rPr>
          <w:rFonts w:asciiTheme="minorHAnsi" w:hAnsiTheme="minorHAnsi"/>
        </w:rPr>
        <w:t>Securitizadora</w:t>
      </w:r>
      <w:proofErr w:type="spellEnd"/>
      <w:r w:rsidRPr="008F6F48">
        <w:rPr>
          <w:rFonts w:asciiTheme="minorHAnsi" w:hAnsiTheme="minorHAnsi"/>
        </w:rPr>
        <w:t xml:space="preserve"> responder frente a quaisquer direitos e obrigações atribuídas à Debenturista Inicial nos termos desta Escritura.</w:t>
      </w:r>
    </w:p>
    <w:p w:rsidR="003E3EB9" w:rsidRPr="008F6F48" w:rsidRDefault="003E3EB9" w:rsidP="003E3EB9">
      <w:pPr>
        <w:pStyle w:val="Heading1"/>
        <w:rPr>
          <w:rFonts w:asciiTheme="minorHAnsi" w:hAnsiTheme="minorHAnsi"/>
          <w:szCs w:val="24"/>
        </w:rPr>
      </w:pPr>
      <w:bookmarkStart w:id="32" w:name="_DV_M46"/>
      <w:bookmarkEnd w:id="32"/>
    </w:p>
    <w:p w:rsidR="003E3EB9" w:rsidRPr="008F6F48" w:rsidRDefault="007555EC" w:rsidP="003E3EB9">
      <w:pPr>
        <w:pStyle w:val="ListParagraph"/>
        <w:numPr>
          <w:ilvl w:val="0"/>
          <w:numId w:val="23"/>
        </w:numPr>
        <w:adjustRightInd/>
        <w:spacing w:line="360" w:lineRule="auto"/>
        <w:ind w:left="0" w:hanging="284"/>
        <w:rPr>
          <w:rFonts w:asciiTheme="minorHAnsi" w:eastAsiaTheme="minorHAnsi" w:hAnsiTheme="minorHAnsi"/>
          <w:b/>
          <w:bCs/>
        </w:rPr>
      </w:pPr>
      <w:r w:rsidRPr="008F6F48">
        <w:rPr>
          <w:rFonts w:asciiTheme="minorHAnsi" w:hAnsiTheme="minorHAnsi"/>
          <w:b/>
          <w:bCs/>
        </w:rPr>
        <w:t>CLÁUSULA TERCEIRA - CARACTERÍSTICAS DA EMISSÃO</w:t>
      </w:r>
    </w:p>
    <w:p w:rsidR="003E3EB9" w:rsidRPr="008F6F48" w:rsidRDefault="003E3EB9" w:rsidP="003E3EB9">
      <w:pPr>
        <w:spacing w:line="360" w:lineRule="auto"/>
        <w:rPr>
          <w:rFonts w:asciiTheme="minorHAnsi" w:eastAsiaTheme="minorHAnsi" w:hAnsiTheme="minorHAnsi"/>
          <w:b/>
          <w:bCs/>
          <w:szCs w:val="24"/>
        </w:rPr>
      </w:pPr>
    </w:p>
    <w:p w:rsidR="003E3EB9" w:rsidRPr="008F6F48" w:rsidRDefault="007555EC" w:rsidP="003E3EB9">
      <w:pPr>
        <w:pStyle w:val="ListParagraph"/>
        <w:numPr>
          <w:ilvl w:val="1"/>
          <w:numId w:val="23"/>
        </w:numPr>
        <w:adjustRightInd/>
        <w:spacing w:line="360" w:lineRule="auto"/>
        <w:ind w:left="0" w:firstLine="0"/>
        <w:jc w:val="both"/>
        <w:rPr>
          <w:rFonts w:asciiTheme="minorHAnsi" w:hAnsiTheme="minorHAnsi"/>
        </w:rPr>
      </w:pPr>
      <w:bookmarkStart w:id="33" w:name="_DV_M47"/>
      <w:bookmarkEnd w:id="33"/>
      <w:r w:rsidRPr="008F6F48">
        <w:rPr>
          <w:rFonts w:asciiTheme="minorHAnsi" w:hAnsiTheme="minorHAnsi"/>
          <w:u w:val="single"/>
        </w:rPr>
        <w:t>Objeto Social da Emissora</w:t>
      </w:r>
      <w:r w:rsidRPr="008F6F48">
        <w:rPr>
          <w:rFonts w:asciiTheme="minorHAnsi" w:hAnsiTheme="minorHAnsi"/>
        </w:rPr>
        <w:t xml:space="preserve">: De acordo com o Estatuto Social da Emissora, seu objeto social consiste em </w:t>
      </w:r>
      <w:r w:rsidRPr="008F6F48">
        <w:rPr>
          <w:rFonts w:asciiTheme="minorHAnsi" w:hAnsiTheme="minorHAnsi"/>
          <w:iCs/>
        </w:rPr>
        <w:t xml:space="preserve">(i) </w:t>
      </w:r>
      <w:r w:rsidRPr="008F6F48">
        <w:rPr>
          <w:rFonts w:asciiTheme="minorHAnsi" w:hAnsiTheme="minorHAnsi"/>
        </w:rPr>
        <w:t xml:space="preserve">a administração de empreendimentos imobiliários próprios ou de terceiros, inclusive </w:t>
      </w:r>
      <w:r w:rsidRPr="008F6F48">
        <w:rPr>
          <w:rFonts w:asciiTheme="minorHAnsi" w:hAnsiTheme="minorHAnsi"/>
          <w:i/>
        </w:rPr>
        <w:t>“shopping centers”</w:t>
      </w:r>
      <w:r w:rsidRPr="008F6F48">
        <w:rPr>
          <w:rFonts w:asciiTheme="minorHAnsi" w:hAnsiTheme="minorHAnsi"/>
        </w:rPr>
        <w:t>; (</w:t>
      </w:r>
      <w:proofErr w:type="spellStart"/>
      <w:r w:rsidRPr="008F6F48">
        <w:rPr>
          <w:rFonts w:asciiTheme="minorHAnsi" w:hAnsiTheme="minorHAnsi"/>
        </w:rPr>
        <w:t>ii</w:t>
      </w:r>
      <w:proofErr w:type="spellEnd"/>
      <w:r w:rsidRPr="008F6F48">
        <w:rPr>
          <w:rFonts w:asciiTheme="minorHAnsi" w:hAnsiTheme="minorHAnsi"/>
        </w:rPr>
        <w:t>) a compra e venda de imóveis prontos ou a construir, residenciais, comerciais, terrenos ou frações ideais; (</w:t>
      </w:r>
      <w:proofErr w:type="spellStart"/>
      <w:r w:rsidRPr="008F6F48">
        <w:rPr>
          <w:rFonts w:asciiTheme="minorHAnsi" w:hAnsiTheme="minorHAnsi"/>
        </w:rPr>
        <w:t>iii</w:t>
      </w:r>
      <w:proofErr w:type="spellEnd"/>
      <w:r w:rsidRPr="008F6F48">
        <w:rPr>
          <w:rFonts w:asciiTheme="minorHAnsi" w:hAnsiTheme="minorHAnsi"/>
        </w:rPr>
        <w:t>) a locação de bens imóveis; (</w:t>
      </w:r>
      <w:proofErr w:type="spellStart"/>
      <w:r w:rsidRPr="008F6F48">
        <w:rPr>
          <w:rFonts w:asciiTheme="minorHAnsi" w:hAnsiTheme="minorHAnsi"/>
        </w:rPr>
        <w:t>iv</w:t>
      </w:r>
      <w:proofErr w:type="spellEnd"/>
      <w:r w:rsidRPr="008F6F48">
        <w:rPr>
          <w:rFonts w:asciiTheme="minorHAnsi" w:hAnsiTheme="minorHAnsi"/>
        </w:rPr>
        <w:t>) a exploração de estacionamento rotativo; (v) a exercício de outras atividades afins ou correlatas ao seu objeto social; (vi) participação em fundos de investimento imobiliário; e (</w:t>
      </w:r>
      <w:proofErr w:type="spellStart"/>
      <w:r w:rsidRPr="008F6F48">
        <w:rPr>
          <w:rFonts w:asciiTheme="minorHAnsi" w:hAnsiTheme="minorHAnsi"/>
        </w:rPr>
        <w:t>vii</w:t>
      </w:r>
      <w:proofErr w:type="spellEnd"/>
      <w:r w:rsidRPr="008F6F48">
        <w:rPr>
          <w:rFonts w:asciiTheme="minorHAnsi" w:hAnsiTheme="minorHAnsi"/>
        </w:rPr>
        <w:t>) a participação no capital de outras sociedades, como sócia, quotista ou acionista (“</w:t>
      </w:r>
      <w:r w:rsidRPr="008F6F48">
        <w:rPr>
          <w:rFonts w:asciiTheme="minorHAnsi" w:hAnsiTheme="minorHAnsi"/>
          <w:i/>
        </w:rPr>
        <w:t>holding</w:t>
      </w:r>
      <w:r w:rsidRPr="008F6F48">
        <w:rPr>
          <w:rFonts w:asciiTheme="minorHAnsi" w:hAnsiTheme="minorHAnsi"/>
        </w:rPr>
        <w:t xml:space="preserve">”). </w:t>
      </w:r>
    </w:p>
    <w:p w:rsidR="003E3EB9" w:rsidRPr="008F6F48" w:rsidRDefault="003E3EB9" w:rsidP="003E3EB9">
      <w:pPr>
        <w:spacing w:line="360" w:lineRule="auto"/>
        <w:rPr>
          <w:rFonts w:asciiTheme="minorHAnsi" w:hAnsiTheme="minorHAnsi"/>
          <w:b/>
          <w:bCs/>
          <w:szCs w:val="24"/>
        </w:rPr>
      </w:pPr>
    </w:p>
    <w:p w:rsidR="003E3EB9" w:rsidRPr="008F6F48" w:rsidRDefault="007555EC" w:rsidP="003E3EB9">
      <w:pPr>
        <w:pStyle w:val="ListParagraph"/>
        <w:numPr>
          <w:ilvl w:val="1"/>
          <w:numId w:val="23"/>
        </w:numPr>
        <w:adjustRightInd/>
        <w:spacing w:line="360" w:lineRule="auto"/>
        <w:ind w:left="0" w:firstLine="4"/>
        <w:jc w:val="both"/>
        <w:rPr>
          <w:rFonts w:asciiTheme="minorHAnsi" w:hAnsiTheme="minorHAnsi"/>
        </w:rPr>
      </w:pPr>
      <w:r w:rsidRPr="008F6F48">
        <w:rPr>
          <w:rFonts w:asciiTheme="minorHAnsi" w:hAnsiTheme="minorHAnsi"/>
          <w:u w:val="single"/>
        </w:rPr>
        <w:t>Número da Emissão</w:t>
      </w:r>
      <w:r w:rsidRPr="008F6F48">
        <w:rPr>
          <w:rFonts w:asciiTheme="minorHAnsi" w:hAnsiTheme="minorHAnsi"/>
        </w:rPr>
        <w:t xml:space="preserve">: </w:t>
      </w:r>
      <w:bookmarkStart w:id="34" w:name="_DV_M48"/>
      <w:bookmarkEnd w:id="34"/>
      <w:r w:rsidRPr="008F6F48">
        <w:rPr>
          <w:rFonts w:asciiTheme="minorHAnsi" w:hAnsiTheme="minorHAnsi"/>
        </w:rPr>
        <w:t xml:space="preserve">A presente Escritura constitui a 2ª Emissão de Debêntures da Emissora. </w:t>
      </w:r>
    </w:p>
    <w:p w:rsidR="003E3EB9" w:rsidRPr="008F6F48" w:rsidRDefault="003E3EB9" w:rsidP="003E3EB9">
      <w:pPr>
        <w:spacing w:line="360" w:lineRule="auto"/>
        <w:rPr>
          <w:rFonts w:asciiTheme="minorHAnsi" w:hAnsiTheme="minorHAnsi"/>
          <w:szCs w:val="24"/>
        </w:rPr>
      </w:pPr>
    </w:p>
    <w:p w:rsidR="003E3EB9" w:rsidRPr="008F6F48" w:rsidRDefault="007555EC" w:rsidP="003E3EB9">
      <w:pPr>
        <w:pStyle w:val="ListParagraph"/>
        <w:numPr>
          <w:ilvl w:val="1"/>
          <w:numId w:val="23"/>
        </w:numPr>
        <w:adjustRightInd/>
        <w:spacing w:line="360" w:lineRule="auto"/>
        <w:ind w:left="0" w:firstLine="0"/>
        <w:jc w:val="both"/>
        <w:rPr>
          <w:rStyle w:val="DeltaViewInsertion"/>
          <w:rFonts w:asciiTheme="minorHAnsi" w:hAnsiTheme="minorHAnsi"/>
          <w:color w:val="auto"/>
        </w:rPr>
      </w:pPr>
      <w:bookmarkStart w:id="35" w:name="_DV_M49"/>
      <w:bookmarkEnd w:id="35"/>
      <w:r w:rsidRPr="008F6F48">
        <w:rPr>
          <w:rFonts w:asciiTheme="minorHAnsi" w:hAnsiTheme="minorHAnsi"/>
          <w:u w:val="single"/>
        </w:rPr>
        <w:t>Valor Total da Emissão</w:t>
      </w:r>
      <w:r w:rsidRPr="008F6F48">
        <w:rPr>
          <w:rFonts w:asciiTheme="minorHAnsi" w:hAnsiTheme="minorHAnsi"/>
        </w:rPr>
        <w:t xml:space="preserve">: </w:t>
      </w:r>
      <w:bookmarkStart w:id="36" w:name="_DV_M50"/>
      <w:bookmarkEnd w:id="36"/>
      <w:r w:rsidRPr="008F6F48">
        <w:rPr>
          <w:rFonts w:asciiTheme="minorHAnsi" w:hAnsiTheme="minorHAnsi"/>
        </w:rPr>
        <w:t xml:space="preserve">O valor total da Emissão é de </w:t>
      </w:r>
      <w:bookmarkStart w:id="37" w:name="_DV_C40"/>
      <w:r w:rsidRPr="008F6F48">
        <w:rPr>
          <w:rFonts w:asciiTheme="minorHAnsi" w:hAnsiTheme="minorHAnsi"/>
        </w:rPr>
        <w:t>R$ 30.000.000,00 (trinta milhões de reais), na Data de Emissão (conforme definida abaixo) (“</w:t>
      </w:r>
      <w:r w:rsidRPr="008F6F48">
        <w:rPr>
          <w:rFonts w:asciiTheme="minorHAnsi" w:hAnsiTheme="minorHAnsi"/>
          <w:u w:val="single"/>
        </w:rPr>
        <w:t>Valor Total da Emissão</w:t>
      </w:r>
      <w:r w:rsidRPr="008F6F48">
        <w:rPr>
          <w:rFonts w:asciiTheme="minorHAnsi" w:hAnsiTheme="minorHAnsi"/>
        </w:rPr>
        <w:t>”)</w:t>
      </w:r>
      <w:r w:rsidRPr="008F6F48">
        <w:rPr>
          <w:rStyle w:val="DeltaViewInsertion"/>
          <w:rFonts w:asciiTheme="minorHAnsi" w:hAnsiTheme="minorHAnsi"/>
          <w:color w:val="auto"/>
        </w:rPr>
        <w:t>.</w:t>
      </w:r>
      <w:bookmarkEnd w:id="37"/>
    </w:p>
    <w:p w:rsidR="003E3EB9" w:rsidRPr="008F6F48" w:rsidRDefault="003E3EB9" w:rsidP="003E3EB9">
      <w:pPr>
        <w:spacing w:line="360" w:lineRule="auto"/>
        <w:rPr>
          <w:rFonts w:asciiTheme="minorHAnsi" w:hAnsiTheme="minorHAnsi"/>
          <w:szCs w:val="24"/>
        </w:rPr>
      </w:pPr>
      <w:bookmarkStart w:id="38" w:name="_DV_M51"/>
      <w:bookmarkEnd w:id="38"/>
    </w:p>
    <w:p w:rsidR="003E3EB9" w:rsidRPr="008F6F48" w:rsidRDefault="007555EC" w:rsidP="003E3EB9">
      <w:pPr>
        <w:pStyle w:val="ListParagraph"/>
        <w:numPr>
          <w:ilvl w:val="1"/>
          <w:numId w:val="23"/>
        </w:numPr>
        <w:adjustRightInd/>
        <w:spacing w:line="360" w:lineRule="auto"/>
        <w:ind w:left="0" w:firstLine="0"/>
        <w:jc w:val="both"/>
        <w:rPr>
          <w:rFonts w:asciiTheme="minorHAnsi" w:hAnsiTheme="minorHAnsi"/>
        </w:rPr>
      </w:pPr>
      <w:bookmarkStart w:id="39" w:name="_DV_M52"/>
      <w:bookmarkEnd w:id="39"/>
      <w:r w:rsidRPr="008F6F48">
        <w:rPr>
          <w:rFonts w:asciiTheme="minorHAnsi" w:hAnsiTheme="minorHAnsi"/>
          <w:u w:val="single"/>
        </w:rPr>
        <w:t>Número de Séries</w:t>
      </w:r>
      <w:r w:rsidRPr="008F6F48">
        <w:rPr>
          <w:rFonts w:asciiTheme="minorHAnsi" w:hAnsiTheme="minorHAnsi"/>
        </w:rPr>
        <w:t>:</w:t>
      </w:r>
      <w:bookmarkStart w:id="40" w:name="_DV_M53"/>
      <w:bookmarkEnd w:id="40"/>
      <w:r w:rsidRPr="008F6F48">
        <w:rPr>
          <w:rFonts w:asciiTheme="minorHAnsi" w:hAnsiTheme="minorHAnsi"/>
        </w:rPr>
        <w:t xml:space="preserve"> A Emissão será realizada em série única.</w:t>
      </w:r>
    </w:p>
    <w:p w:rsidR="003E3EB9" w:rsidRPr="008F6F48" w:rsidRDefault="003E3EB9" w:rsidP="003E3EB9">
      <w:pPr>
        <w:spacing w:line="360" w:lineRule="auto"/>
        <w:rPr>
          <w:rFonts w:asciiTheme="minorHAnsi" w:hAnsiTheme="minorHAnsi"/>
          <w:szCs w:val="24"/>
        </w:rPr>
      </w:pPr>
      <w:bookmarkStart w:id="41" w:name="_DV_M55"/>
      <w:bookmarkStart w:id="42" w:name="_DV_M56"/>
      <w:bookmarkEnd w:id="41"/>
      <w:bookmarkEnd w:id="42"/>
    </w:p>
    <w:p w:rsidR="003E3EB9" w:rsidRPr="008F6F48" w:rsidRDefault="007555EC" w:rsidP="003E3EB9">
      <w:pPr>
        <w:pStyle w:val="ListParagraph"/>
        <w:numPr>
          <w:ilvl w:val="1"/>
          <w:numId w:val="23"/>
        </w:numPr>
        <w:adjustRightInd/>
        <w:spacing w:line="360" w:lineRule="auto"/>
        <w:ind w:left="0" w:firstLine="0"/>
        <w:jc w:val="both"/>
        <w:rPr>
          <w:rFonts w:asciiTheme="minorHAnsi" w:hAnsiTheme="minorHAnsi"/>
        </w:rPr>
      </w:pPr>
      <w:bookmarkStart w:id="43" w:name="_DV_C73"/>
      <w:bookmarkStart w:id="44" w:name="_DV_M57"/>
      <w:bookmarkStart w:id="45" w:name="_DV_M61"/>
      <w:bookmarkEnd w:id="43"/>
      <w:bookmarkEnd w:id="44"/>
      <w:bookmarkEnd w:id="45"/>
      <w:r w:rsidRPr="008F6F48">
        <w:rPr>
          <w:rFonts w:asciiTheme="minorHAnsi" w:hAnsiTheme="minorHAnsi"/>
          <w:u w:val="single"/>
        </w:rPr>
        <w:lastRenderedPageBreak/>
        <w:t>Destinação dos Recursos</w:t>
      </w:r>
      <w:bookmarkStart w:id="46" w:name="_DV_C74"/>
      <w:bookmarkEnd w:id="46"/>
      <w:r w:rsidRPr="008F6F48">
        <w:rPr>
          <w:rFonts w:asciiTheme="minorHAnsi" w:hAnsiTheme="minorHAnsi"/>
        </w:rPr>
        <w:t xml:space="preserve">: </w:t>
      </w:r>
      <w:bookmarkStart w:id="47" w:name="_Hlk523866498"/>
      <w:r w:rsidRPr="008F6F48">
        <w:rPr>
          <w:rFonts w:asciiTheme="minorHAnsi" w:hAnsiTheme="minorHAnsi"/>
        </w:rPr>
        <w:t>Os recursos serão destinados pela Emissora para o pagamento do preço de aquisição dos seguintes imóveis: (i) imóvel objeto da Matrícula nº 30.260, do Registro de Imóveis de Franco da Rocha - SP, localizado na Avenida dos Coqueiros, nº 150, na Cidade de Franco da Rocha, SP (“</w:t>
      </w:r>
      <w:r w:rsidRPr="008F6F48">
        <w:rPr>
          <w:rFonts w:asciiTheme="minorHAnsi" w:hAnsiTheme="minorHAnsi"/>
          <w:u w:val="single"/>
        </w:rPr>
        <w:t>Imóvel Franco da Rocha</w:t>
      </w:r>
      <w:r w:rsidRPr="008F6F48">
        <w:rPr>
          <w:rFonts w:asciiTheme="minorHAnsi" w:hAnsiTheme="minorHAnsi"/>
        </w:rPr>
        <w:t>”); (</w:t>
      </w:r>
      <w:proofErr w:type="spellStart"/>
      <w:r w:rsidRPr="008F6F48">
        <w:rPr>
          <w:rFonts w:asciiTheme="minorHAnsi" w:hAnsiTheme="minorHAnsi"/>
        </w:rPr>
        <w:t>ii</w:t>
      </w:r>
      <w:proofErr w:type="spellEnd"/>
      <w:r w:rsidRPr="008F6F48">
        <w:rPr>
          <w:rFonts w:asciiTheme="minorHAnsi" w:hAnsiTheme="minorHAnsi"/>
        </w:rPr>
        <w:t>) imóvel objeto da Matrícula nº 35.359, do 2º Oficial de Registro de Imóveis de Jundiaí – SP, localizado Rua Boaventura Pereira Neto, nº 87/89, na Cidade de Jundiaí, SP (“</w:t>
      </w:r>
      <w:r w:rsidRPr="008F6F48">
        <w:rPr>
          <w:rFonts w:asciiTheme="minorHAnsi" w:hAnsiTheme="minorHAnsi"/>
          <w:u w:val="single"/>
        </w:rPr>
        <w:t>Imóvel São João 1</w:t>
      </w:r>
      <w:r w:rsidRPr="008F6F48">
        <w:rPr>
          <w:rFonts w:asciiTheme="minorHAnsi" w:hAnsiTheme="minorHAnsi"/>
        </w:rPr>
        <w:t>”) e imóvel objeto da Matrícula nº 80.544, do 2º Oficial de Registro de Imóveis de Jundiaí – SP, localizado na Avenida São João, nº 330, na Cidade de Jundiaí, SP (“</w:t>
      </w:r>
      <w:r w:rsidRPr="008F6F48">
        <w:rPr>
          <w:rFonts w:asciiTheme="minorHAnsi" w:hAnsiTheme="minorHAnsi"/>
          <w:u w:val="single"/>
        </w:rPr>
        <w:t>Imóvel São João 2</w:t>
      </w:r>
      <w:r w:rsidRPr="008F6F48">
        <w:rPr>
          <w:rFonts w:asciiTheme="minorHAnsi" w:hAnsiTheme="minorHAnsi"/>
        </w:rPr>
        <w:t>”, que quando referido em conjunto com o Imóvel São João 1, “</w:t>
      </w:r>
      <w:r w:rsidRPr="008F6F48">
        <w:rPr>
          <w:rFonts w:asciiTheme="minorHAnsi" w:hAnsiTheme="minorHAnsi"/>
          <w:u w:val="single"/>
        </w:rPr>
        <w:t>Imóvel São João</w:t>
      </w:r>
      <w:r w:rsidRPr="008F6F48">
        <w:rPr>
          <w:rFonts w:asciiTheme="minorHAnsi" w:hAnsiTheme="minorHAnsi"/>
        </w:rPr>
        <w:t>”); e (</w:t>
      </w:r>
      <w:proofErr w:type="spellStart"/>
      <w:r w:rsidRPr="008F6F48">
        <w:rPr>
          <w:rFonts w:asciiTheme="minorHAnsi" w:hAnsiTheme="minorHAnsi"/>
        </w:rPr>
        <w:t>iii</w:t>
      </w:r>
      <w:proofErr w:type="spellEnd"/>
      <w:r w:rsidRPr="008F6F48">
        <w:rPr>
          <w:rFonts w:asciiTheme="minorHAnsi" w:hAnsiTheme="minorHAnsi"/>
        </w:rPr>
        <w:t>) imóvel objeto da Matrícula nº 41.370, do Oficial de 1º Registro de Imóveis de Jundiaí – SP, localizado na Avenida Marco Polo, nº 51, na Cidade de Jundiaí, SP (“</w:t>
      </w:r>
      <w:r w:rsidRPr="008F6F48">
        <w:rPr>
          <w:rFonts w:asciiTheme="minorHAnsi" w:hAnsiTheme="minorHAnsi"/>
          <w:u w:val="single"/>
        </w:rPr>
        <w:t>Imóvel Marco Polo</w:t>
      </w:r>
      <w:r w:rsidRPr="008F6F48">
        <w:rPr>
          <w:rFonts w:asciiTheme="minorHAnsi" w:hAnsiTheme="minorHAnsi"/>
        </w:rPr>
        <w:t>”, que quando referido em conjunto com o Imóvel Franco da Rocha e o Imóvel São João, “</w:t>
      </w:r>
      <w:r w:rsidRPr="008F6F48">
        <w:rPr>
          <w:rFonts w:asciiTheme="minorHAnsi" w:hAnsiTheme="minorHAnsi"/>
          <w:u w:val="single"/>
        </w:rPr>
        <w:t>Imóveis</w:t>
      </w:r>
      <w:r w:rsidRPr="008F6F48">
        <w:rPr>
          <w:rFonts w:asciiTheme="minorHAnsi" w:hAnsiTheme="minorHAnsi"/>
        </w:rPr>
        <w:t xml:space="preserve">”) </w:t>
      </w:r>
      <w:bookmarkEnd w:id="47"/>
      <w:r w:rsidRPr="008F6F48">
        <w:rPr>
          <w:rFonts w:asciiTheme="minorHAnsi" w:hAnsiTheme="minorHAnsi"/>
        </w:rPr>
        <w:t>(“</w:t>
      </w:r>
      <w:r w:rsidRPr="008F6F48">
        <w:rPr>
          <w:rFonts w:asciiTheme="minorHAnsi" w:hAnsiTheme="minorHAnsi"/>
          <w:u w:val="single"/>
        </w:rPr>
        <w:t>Destinação dos Recursos</w:t>
      </w:r>
      <w:r w:rsidRPr="008F6F48">
        <w:rPr>
          <w:rFonts w:asciiTheme="minorHAnsi" w:hAnsiTheme="minorHAnsi"/>
        </w:rPr>
        <w:t xml:space="preserve">”). </w:t>
      </w:r>
    </w:p>
    <w:p w:rsidR="003E3EB9" w:rsidRPr="008F6F48" w:rsidRDefault="003E3EB9" w:rsidP="003E3EB9">
      <w:pPr>
        <w:spacing w:line="360" w:lineRule="auto"/>
        <w:rPr>
          <w:rFonts w:asciiTheme="minorHAnsi" w:hAnsiTheme="minorHAnsi"/>
          <w:szCs w:val="24"/>
        </w:rPr>
      </w:pPr>
    </w:p>
    <w:p w:rsidR="003E3EB9" w:rsidRPr="008F6F48" w:rsidRDefault="007555EC" w:rsidP="003E3EB9">
      <w:pPr>
        <w:spacing w:line="360" w:lineRule="auto"/>
        <w:ind w:left="709"/>
        <w:rPr>
          <w:rFonts w:asciiTheme="minorHAnsi" w:hAnsiTheme="minorHAnsi"/>
          <w:szCs w:val="24"/>
        </w:rPr>
      </w:pPr>
      <w:r w:rsidRPr="008F6F48">
        <w:rPr>
          <w:rFonts w:asciiTheme="minorHAnsi" w:hAnsiTheme="minorHAnsi"/>
          <w:szCs w:val="24"/>
        </w:rPr>
        <w:t>3.5.1.</w:t>
      </w:r>
      <w:r w:rsidRPr="008F6F48">
        <w:rPr>
          <w:rFonts w:asciiTheme="minorHAnsi" w:hAnsiTheme="minorHAnsi"/>
          <w:szCs w:val="24"/>
        </w:rPr>
        <w:tab/>
        <w:t xml:space="preserve">Os recursos ora captados serão integralmente transferidos à Emissora e utilizados para a aquisição dos Imóveis, sendo que para a aquisição de cada um dos Imóveis será destinado o valor de R$ 10.000.000,00 (dez milhões de reais), ou seja, será destinado o valor de R$ 10.000.000,00 (dez milhões de reais) para o Imóvel Marco Polo, o valor de R$ 10.000.000,00 (dez milhões de reais) para o Imóvel Franco da Rocha e o valor de R$ 10.000.000,00 (dez milhões de reais) para o Imóvel São João. </w:t>
      </w:r>
    </w:p>
    <w:p w:rsidR="003E3EB9" w:rsidRPr="008F6F48" w:rsidRDefault="003E3EB9" w:rsidP="003E3EB9">
      <w:pPr>
        <w:spacing w:line="360" w:lineRule="auto"/>
        <w:ind w:left="709"/>
        <w:rPr>
          <w:rFonts w:asciiTheme="minorHAnsi" w:hAnsiTheme="minorHAnsi"/>
          <w:szCs w:val="24"/>
        </w:rPr>
      </w:pPr>
    </w:p>
    <w:p w:rsidR="003E3EB9" w:rsidRPr="008F6F48" w:rsidRDefault="007555EC" w:rsidP="003E3EB9">
      <w:pPr>
        <w:spacing w:line="360" w:lineRule="auto"/>
        <w:ind w:left="709"/>
        <w:rPr>
          <w:rFonts w:asciiTheme="minorHAnsi" w:hAnsiTheme="minorHAnsi"/>
          <w:szCs w:val="24"/>
        </w:rPr>
      </w:pPr>
      <w:r w:rsidRPr="008F6F48">
        <w:rPr>
          <w:rFonts w:asciiTheme="minorHAnsi" w:hAnsiTheme="minorHAnsi"/>
          <w:szCs w:val="24"/>
        </w:rPr>
        <w:t>3.5.2.</w:t>
      </w:r>
      <w:r w:rsidRPr="008F6F48">
        <w:rPr>
          <w:rFonts w:asciiTheme="minorHAnsi" w:hAnsiTheme="minorHAnsi"/>
          <w:szCs w:val="24"/>
        </w:rPr>
        <w:tab/>
        <w:t xml:space="preserve">A Emissora está obrigada a comprovar a utilização dos recursos na forma prevista no item 3.5.1., acima, ao Agente Fiduciário dos CRI, com cópia para a </w:t>
      </w:r>
      <w:proofErr w:type="spellStart"/>
      <w:r w:rsidRPr="008F6F48">
        <w:rPr>
          <w:rFonts w:asciiTheme="minorHAnsi" w:hAnsiTheme="minorHAnsi"/>
          <w:szCs w:val="24"/>
        </w:rPr>
        <w:t>Securitizadora</w:t>
      </w:r>
      <w:proofErr w:type="spellEnd"/>
      <w:r w:rsidRPr="008F6F48">
        <w:rPr>
          <w:rFonts w:asciiTheme="minorHAnsi" w:hAnsiTheme="minorHAnsi"/>
          <w:szCs w:val="24"/>
        </w:rPr>
        <w:t>, mediante o envio de (i) cópia autenticada da escritura de compra e venda de cada um dos Imóveis, acompanhada do comprovante de transferência de valores aos respectivos vendedores, no prazo de 15 (quinze) Dias Úteis contados da integralização das Debêntures; e (</w:t>
      </w:r>
      <w:proofErr w:type="spellStart"/>
      <w:r w:rsidRPr="008F6F48">
        <w:rPr>
          <w:rFonts w:asciiTheme="minorHAnsi" w:hAnsiTheme="minorHAnsi"/>
          <w:szCs w:val="24"/>
        </w:rPr>
        <w:t>ii</w:t>
      </w:r>
      <w:proofErr w:type="spellEnd"/>
      <w:r w:rsidRPr="008F6F48">
        <w:rPr>
          <w:rFonts w:asciiTheme="minorHAnsi" w:hAnsiTheme="minorHAnsi"/>
          <w:szCs w:val="24"/>
        </w:rPr>
        <w:t xml:space="preserve">) cópia da matrícula atualizada de cada um dos Imóveis, contemplando que a propriedade foi transferida à Emissora, no mesmo prazo de comprovação da constituição das Alienações Fiduciárias de Imóveis, ou seja, no prazo previsto no item 4.3.1.2.1., abaixo. </w:t>
      </w:r>
    </w:p>
    <w:p w:rsidR="003E3EB9" w:rsidRPr="008F6F48" w:rsidRDefault="003E3EB9" w:rsidP="003E3EB9">
      <w:pPr>
        <w:spacing w:line="360" w:lineRule="auto"/>
        <w:rPr>
          <w:rFonts w:asciiTheme="minorHAnsi" w:hAnsiTheme="minorHAnsi"/>
          <w:szCs w:val="24"/>
        </w:rPr>
      </w:pPr>
    </w:p>
    <w:p w:rsidR="003E3EB9" w:rsidRPr="008F6F48" w:rsidRDefault="007555EC" w:rsidP="003E3EB9">
      <w:pPr>
        <w:pStyle w:val="ListParagraph"/>
        <w:numPr>
          <w:ilvl w:val="1"/>
          <w:numId w:val="23"/>
        </w:numPr>
        <w:adjustRightInd/>
        <w:spacing w:line="360" w:lineRule="auto"/>
        <w:ind w:left="0" w:firstLine="0"/>
        <w:jc w:val="both"/>
        <w:rPr>
          <w:rFonts w:asciiTheme="minorHAnsi" w:hAnsiTheme="minorHAnsi"/>
        </w:rPr>
      </w:pPr>
      <w:r w:rsidRPr="008F6F48">
        <w:rPr>
          <w:rFonts w:asciiTheme="minorHAnsi" w:hAnsiTheme="minorHAnsi"/>
          <w:u w:val="single"/>
        </w:rPr>
        <w:t>Vinculação à Emissão de CRI</w:t>
      </w:r>
      <w:r w:rsidRPr="008F6F48">
        <w:rPr>
          <w:rFonts w:asciiTheme="minorHAnsi" w:hAnsiTheme="minorHAnsi"/>
        </w:rPr>
        <w:t xml:space="preserve">: As Debêntures da presente Emissão serão vinculadas à 304ª Série da 2ª Emissão de Certificado de Recebíveis Imobiliários da </w:t>
      </w:r>
      <w:proofErr w:type="spellStart"/>
      <w:r w:rsidRPr="008F6F48">
        <w:rPr>
          <w:rFonts w:asciiTheme="minorHAnsi" w:hAnsiTheme="minorHAnsi"/>
        </w:rPr>
        <w:t>Securitizadora</w:t>
      </w:r>
      <w:proofErr w:type="spellEnd"/>
      <w:r w:rsidRPr="008F6F48">
        <w:rPr>
          <w:rFonts w:asciiTheme="minorHAnsi" w:hAnsiTheme="minorHAnsi"/>
        </w:rPr>
        <w:t xml:space="preserve"> (“</w:t>
      </w:r>
      <w:r w:rsidRPr="008F6F48">
        <w:rPr>
          <w:rFonts w:asciiTheme="minorHAnsi" w:hAnsiTheme="minorHAnsi"/>
          <w:u w:val="single"/>
        </w:rPr>
        <w:t>CRI</w:t>
      </w:r>
      <w:r w:rsidRPr="008F6F48">
        <w:rPr>
          <w:rFonts w:asciiTheme="minorHAnsi" w:hAnsiTheme="minorHAnsi"/>
        </w:rPr>
        <w:t xml:space="preserve">”), nos termos do </w:t>
      </w:r>
      <w:r w:rsidRPr="008F6F48">
        <w:rPr>
          <w:rFonts w:asciiTheme="minorHAnsi" w:hAnsiTheme="minorHAnsi"/>
          <w:i/>
        </w:rPr>
        <w:t xml:space="preserve">“Termo de Securitização de Créditos Imobiliários da 304ª Série da 2ª Emissão da </w:t>
      </w:r>
      <w:proofErr w:type="spellStart"/>
      <w:r w:rsidRPr="008F6F48">
        <w:rPr>
          <w:rFonts w:asciiTheme="minorHAnsi" w:hAnsiTheme="minorHAnsi"/>
          <w:i/>
        </w:rPr>
        <w:t>Cibrasec</w:t>
      </w:r>
      <w:proofErr w:type="spellEnd"/>
      <w:r w:rsidRPr="008F6F48">
        <w:rPr>
          <w:rFonts w:asciiTheme="minorHAnsi" w:hAnsiTheme="minorHAnsi"/>
          <w:i/>
        </w:rPr>
        <w:t xml:space="preserve"> </w:t>
      </w:r>
      <w:r w:rsidRPr="008F6F48">
        <w:rPr>
          <w:rFonts w:asciiTheme="minorHAnsi" w:hAnsiTheme="minorHAnsi"/>
          <w:i/>
        </w:rPr>
        <w:lastRenderedPageBreak/>
        <w:t>Companhia Brasileira de Securitização”</w:t>
      </w:r>
      <w:r w:rsidRPr="008F6F48">
        <w:rPr>
          <w:rFonts w:asciiTheme="minorHAnsi" w:hAnsiTheme="minorHAnsi"/>
        </w:rPr>
        <w:t xml:space="preserve">, a ser celebrado entre a </w:t>
      </w:r>
      <w:proofErr w:type="spellStart"/>
      <w:r w:rsidRPr="008F6F48">
        <w:rPr>
          <w:rFonts w:asciiTheme="minorHAnsi" w:hAnsiTheme="minorHAnsi"/>
        </w:rPr>
        <w:t>Securitizadora</w:t>
      </w:r>
      <w:proofErr w:type="spellEnd"/>
      <w:r w:rsidRPr="008F6F48">
        <w:rPr>
          <w:rFonts w:asciiTheme="minorHAnsi" w:hAnsiTheme="minorHAnsi"/>
        </w:rPr>
        <w:t xml:space="preserve">, na qualidade de emissora dos CRI, e a Oliveira </w:t>
      </w:r>
      <w:proofErr w:type="spellStart"/>
      <w:r w:rsidRPr="008F6F48">
        <w:rPr>
          <w:rFonts w:asciiTheme="minorHAnsi" w:hAnsiTheme="minorHAnsi"/>
        </w:rPr>
        <w:t>Trust</w:t>
      </w:r>
      <w:proofErr w:type="spellEnd"/>
      <w:r w:rsidRPr="008F6F48">
        <w:rPr>
          <w:rFonts w:asciiTheme="minorHAnsi" w:hAnsiTheme="minorHAnsi"/>
        </w:rPr>
        <w:t xml:space="preserve"> Distribuidora de Títulos e Valores Mobiliários S.A., inscrita no CNPJ/MF sob o nº 36.113.876/0004-34, na qualidade de agente fiduciário dos CRI (respectivamente, “</w:t>
      </w:r>
      <w:r w:rsidRPr="008F6F48">
        <w:rPr>
          <w:rFonts w:asciiTheme="minorHAnsi" w:hAnsiTheme="minorHAnsi"/>
          <w:u w:val="single"/>
        </w:rPr>
        <w:t>Agente Fiduciário</w:t>
      </w:r>
      <w:r w:rsidRPr="008F6F48">
        <w:rPr>
          <w:rFonts w:asciiTheme="minorHAnsi" w:hAnsiTheme="minorHAnsi"/>
        </w:rPr>
        <w:t>” ou “</w:t>
      </w:r>
      <w:r w:rsidRPr="008F6F48">
        <w:rPr>
          <w:rFonts w:asciiTheme="minorHAnsi" w:hAnsiTheme="minorHAnsi"/>
          <w:u w:val="single"/>
        </w:rPr>
        <w:t xml:space="preserve">Oliveira </w:t>
      </w:r>
      <w:proofErr w:type="spellStart"/>
      <w:r w:rsidRPr="008F6F48">
        <w:rPr>
          <w:rFonts w:asciiTheme="minorHAnsi" w:hAnsiTheme="minorHAnsi"/>
          <w:u w:val="single"/>
        </w:rPr>
        <w:t>Trust</w:t>
      </w:r>
      <w:proofErr w:type="spellEnd"/>
      <w:r w:rsidRPr="008F6F48">
        <w:rPr>
          <w:rFonts w:asciiTheme="minorHAnsi" w:hAnsiTheme="minorHAnsi"/>
        </w:rPr>
        <w:t>” e “</w:t>
      </w:r>
      <w:r w:rsidRPr="008F6F48">
        <w:rPr>
          <w:rFonts w:asciiTheme="minorHAnsi" w:hAnsiTheme="minorHAnsi"/>
          <w:u w:val="single"/>
        </w:rPr>
        <w:t>Termo de Securitização</w:t>
      </w:r>
      <w:r w:rsidRPr="008F6F48">
        <w:rPr>
          <w:rFonts w:asciiTheme="minorHAnsi" w:hAnsiTheme="minorHAnsi"/>
        </w:rPr>
        <w:t>”), sendo certo que os CRI serão objeto de emissão e oferta pública de distribuição, nos termos da Instrução da CVM nº 476, de 16 de janeiro de 2009, conforme alterada (“</w:t>
      </w:r>
      <w:r w:rsidRPr="008F6F48">
        <w:rPr>
          <w:rFonts w:asciiTheme="minorHAnsi" w:hAnsiTheme="minorHAnsi"/>
          <w:u w:val="single"/>
        </w:rPr>
        <w:t>Instrução CVM 476/09</w:t>
      </w:r>
      <w:r w:rsidRPr="008F6F48">
        <w:rPr>
          <w:rFonts w:asciiTheme="minorHAnsi" w:hAnsiTheme="minorHAnsi"/>
        </w:rPr>
        <w:t xml:space="preserve">”), cujas condições serão estabelecidas no contrato de distribuição a ser celebrado entre a </w:t>
      </w:r>
      <w:proofErr w:type="spellStart"/>
      <w:r w:rsidRPr="008F6F48">
        <w:rPr>
          <w:rFonts w:asciiTheme="minorHAnsi" w:hAnsiTheme="minorHAnsi"/>
        </w:rPr>
        <w:t>Securitizadora</w:t>
      </w:r>
      <w:proofErr w:type="spellEnd"/>
      <w:r w:rsidRPr="008F6F48">
        <w:rPr>
          <w:rFonts w:asciiTheme="minorHAnsi" w:hAnsiTheme="minorHAnsi"/>
        </w:rPr>
        <w:t xml:space="preserve"> e o Banco Itaú BBA S.A., inscrito no CNPJ sob o nº 17.298.092/0001-30, com interveniência da Emissora e da Fiadora (respectivamente, “</w:t>
      </w:r>
      <w:r w:rsidRPr="008F6F48">
        <w:rPr>
          <w:rFonts w:asciiTheme="minorHAnsi" w:hAnsiTheme="minorHAnsi"/>
          <w:u w:val="single"/>
        </w:rPr>
        <w:t>Contrato de Distribuição</w:t>
      </w:r>
      <w:r w:rsidRPr="008F6F48">
        <w:rPr>
          <w:rFonts w:asciiTheme="minorHAnsi" w:hAnsiTheme="minorHAnsi"/>
        </w:rPr>
        <w:t>” e “</w:t>
      </w:r>
      <w:r w:rsidRPr="008F6F48">
        <w:rPr>
          <w:rFonts w:asciiTheme="minorHAnsi" w:hAnsiTheme="minorHAnsi"/>
          <w:u w:val="single"/>
        </w:rPr>
        <w:t>Oferta</w:t>
      </w:r>
      <w:r w:rsidRPr="008F6F48">
        <w:rPr>
          <w:rFonts w:asciiTheme="minorHAnsi" w:hAnsiTheme="minorHAnsi"/>
        </w:rPr>
        <w:t xml:space="preserve">”). </w:t>
      </w:r>
    </w:p>
    <w:p w:rsidR="003E3EB9" w:rsidRPr="008F6F48" w:rsidRDefault="003E3EB9" w:rsidP="003E3EB9">
      <w:pPr>
        <w:spacing w:line="360" w:lineRule="auto"/>
        <w:rPr>
          <w:rFonts w:asciiTheme="minorHAnsi" w:hAnsiTheme="minorHAnsi"/>
          <w:szCs w:val="24"/>
        </w:rPr>
      </w:pPr>
    </w:p>
    <w:p w:rsidR="003E3EB9" w:rsidRPr="008F6F48" w:rsidRDefault="007555EC" w:rsidP="003E3EB9">
      <w:pPr>
        <w:pStyle w:val="ListParagraph"/>
        <w:numPr>
          <w:ilvl w:val="2"/>
          <w:numId w:val="23"/>
        </w:numPr>
        <w:adjustRightInd/>
        <w:spacing w:line="360" w:lineRule="auto"/>
        <w:ind w:left="851" w:firstLine="0"/>
        <w:jc w:val="both"/>
        <w:rPr>
          <w:rFonts w:asciiTheme="minorHAnsi" w:hAnsiTheme="minorHAnsi"/>
        </w:rPr>
      </w:pPr>
      <w:r w:rsidRPr="008F6F48">
        <w:rPr>
          <w:rFonts w:asciiTheme="minorHAnsi" w:hAnsiTheme="minorHAnsi"/>
        </w:rPr>
        <w:t xml:space="preserve">Em vista da vinculação mencionada no item 3.6 acima, a Emissora tem ciência e concorda que, uma vez ocorrida a cessão e transferência das Debêntures prevista no item 2.1.5. </w:t>
      </w:r>
      <w:proofErr w:type="gramStart"/>
      <w:r w:rsidRPr="008F6F48">
        <w:rPr>
          <w:rFonts w:asciiTheme="minorHAnsi" w:hAnsiTheme="minorHAnsi"/>
        </w:rPr>
        <w:t>acima</w:t>
      </w:r>
      <w:proofErr w:type="gramEnd"/>
      <w:r w:rsidRPr="008F6F48">
        <w:rPr>
          <w:rFonts w:asciiTheme="minorHAnsi" w:hAnsiTheme="minorHAnsi"/>
        </w:rPr>
        <w:t xml:space="preserve">, em razão do regime fiduciário a ser instituído pela </w:t>
      </w:r>
      <w:proofErr w:type="spellStart"/>
      <w:r w:rsidRPr="008F6F48">
        <w:rPr>
          <w:rFonts w:asciiTheme="minorHAnsi" w:hAnsiTheme="minorHAnsi"/>
        </w:rPr>
        <w:t>Securitizadora</w:t>
      </w:r>
      <w:proofErr w:type="spellEnd"/>
      <w:r w:rsidRPr="008F6F48">
        <w:rPr>
          <w:rFonts w:asciiTheme="minorHAnsi" w:hAnsiTheme="minorHAnsi"/>
        </w:rPr>
        <w:t>, na forma do artigo 9º da Lei Federal nº 9.514, de 20 de novembro de 1997, conforme alterada (“</w:t>
      </w:r>
      <w:r w:rsidRPr="008F6F48">
        <w:rPr>
          <w:rFonts w:asciiTheme="minorHAnsi" w:hAnsiTheme="minorHAnsi"/>
          <w:u w:val="single"/>
        </w:rPr>
        <w:t>Lei nº 9.514</w:t>
      </w:r>
      <w:r w:rsidRPr="008F6F48">
        <w:rPr>
          <w:rFonts w:asciiTheme="minorHAnsi" w:hAnsiTheme="minorHAnsi"/>
        </w:rPr>
        <w:t xml:space="preserve">”), todos e quaisquer recursos devidos à </w:t>
      </w:r>
      <w:proofErr w:type="spellStart"/>
      <w:r w:rsidRPr="008F6F48">
        <w:rPr>
          <w:rFonts w:asciiTheme="minorHAnsi" w:hAnsiTheme="minorHAnsi"/>
        </w:rPr>
        <w:t>Securitizadora</w:t>
      </w:r>
      <w:proofErr w:type="spellEnd"/>
      <w:r w:rsidRPr="008F6F48">
        <w:rPr>
          <w:rFonts w:asciiTheme="minorHAnsi" w:hAnsiTheme="minorHAnsi"/>
        </w:rPr>
        <w:t xml:space="preserve">, em decorrência de sua titularidade das Debêntures, estarão expressamente vinculados aos pagamentos a serem realizados aos investidores dos CRI, e não estarão sujeitos a qualquer tipo de compensação com obrigações da Debenturista. </w:t>
      </w:r>
    </w:p>
    <w:p w:rsidR="003E3EB9" w:rsidRPr="008F6F48" w:rsidRDefault="003E3EB9" w:rsidP="003E3EB9">
      <w:pPr>
        <w:pStyle w:val="ListParagraph"/>
        <w:spacing w:line="360" w:lineRule="auto"/>
        <w:ind w:left="420"/>
        <w:jc w:val="both"/>
        <w:rPr>
          <w:rFonts w:asciiTheme="minorHAnsi" w:hAnsiTheme="minorHAnsi"/>
        </w:rPr>
      </w:pPr>
    </w:p>
    <w:p w:rsidR="003E3EB9" w:rsidRPr="008F6F48" w:rsidRDefault="007555EC" w:rsidP="003E3EB9">
      <w:pPr>
        <w:pStyle w:val="ListParagraph"/>
        <w:numPr>
          <w:ilvl w:val="1"/>
          <w:numId w:val="23"/>
        </w:numPr>
        <w:adjustRightInd/>
        <w:spacing w:line="360" w:lineRule="auto"/>
        <w:ind w:left="0" w:firstLine="0"/>
        <w:jc w:val="both"/>
        <w:rPr>
          <w:rFonts w:asciiTheme="minorHAnsi" w:hAnsiTheme="minorHAnsi"/>
        </w:rPr>
      </w:pPr>
      <w:r w:rsidRPr="008F6F48">
        <w:rPr>
          <w:rFonts w:asciiTheme="minorHAnsi" w:hAnsiTheme="minorHAnsi"/>
          <w:u w:val="single"/>
        </w:rPr>
        <w:t>Local de Pagamento</w:t>
      </w:r>
      <w:r w:rsidRPr="008F6F48">
        <w:rPr>
          <w:rFonts w:asciiTheme="minorHAnsi" w:hAnsiTheme="minorHAnsi"/>
        </w:rPr>
        <w:t xml:space="preserve">. Os pagamentos referentes às Debêntures e a quaisquer outros valores eventualmente devidos pela Emissora, nos termos desta Escritura de Emissão, serão realizados pela Emissora, mediante crédito na(s) conta(s) corrente(s) de titularidade da Debenturista que for(em) informada(s) por escrito pela Debenturista à Emissora, sendo que, no caso de cessão das Debêntures à </w:t>
      </w:r>
      <w:proofErr w:type="spellStart"/>
      <w:r w:rsidRPr="008F6F48">
        <w:rPr>
          <w:rFonts w:asciiTheme="minorHAnsi" w:hAnsiTheme="minorHAnsi"/>
        </w:rPr>
        <w:t>Securitizadora</w:t>
      </w:r>
      <w:proofErr w:type="spellEnd"/>
      <w:r w:rsidRPr="008F6F48">
        <w:rPr>
          <w:rFonts w:asciiTheme="minorHAnsi" w:hAnsiTheme="minorHAnsi"/>
        </w:rPr>
        <w:t xml:space="preserve">, o pagamento deverá ser realizado exclusivamente na conta corrente de titularidade da </w:t>
      </w:r>
      <w:proofErr w:type="spellStart"/>
      <w:r w:rsidRPr="008F6F48">
        <w:rPr>
          <w:rFonts w:asciiTheme="minorHAnsi" w:hAnsiTheme="minorHAnsi"/>
        </w:rPr>
        <w:t>Securitizadora</w:t>
      </w:r>
      <w:proofErr w:type="spellEnd"/>
      <w:r w:rsidRPr="008F6F48">
        <w:rPr>
          <w:rFonts w:asciiTheme="minorHAnsi" w:hAnsiTheme="minorHAnsi"/>
        </w:rPr>
        <w:t xml:space="preserve"> (patrimônio separado relativo aos CRI) nº 2558-5, mantida na agência n.º 3395-2 do Banco Bradesco S.A. (“</w:t>
      </w:r>
      <w:r w:rsidRPr="008F6F48">
        <w:rPr>
          <w:rFonts w:asciiTheme="minorHAnsi" w:hAnsiTheme="minorHAnsi"/>
          <w:u w:val="single"/>
        </w:rPr>
        <w:t>Conta Centralizadora</w:t>
      </w:r>
      <w:r w:rsidRPr="008F6F48">
        <w:rPr>
          <w:rFonts w:asciiTheme="minorHAnsi" w:hAnsiTheme="minorHAnsi"/>
        </w:rPr>
        <w:t xml:space="preserve">”). </w:t>
      </w:r>
    </w:p>
    <w:p w:rsidR="003E3EB9" w:rsidRPr="008F6F48" w:rsidRDefault="003E3EB9" w:rsidP="003E3EB9">
      <w:pPr>
        <w:spacing w:line="360" w:lineRule="auto"/>
        <w:rPr>
          <w:rFonts w:asciiTheme="minorHAnsi" w:hAnsiTheme="minorHAnsi"/>
          <w:szCs w:val="24"/>
        </w:rPr>
      </w:pPr>
    </w:p>
    <w:p w:rsidR="003E3EB9" w:rsidRPr="008F6F48" w:rsidRDefault="007555EC" w:rsidP="003E3EB9">
      <w:pPr>
        <w:pStyle w:val="ListParagraph"/>
        <w:numPr>
          <w:ilvl w:val="0"/>
          <w:numId w:val="23"/>
        </w:numPr>
        <w:adjustRightInd/>
        <w:spacing w:line="360" w:lineRule="auto"/>
        <w:ind w:left="0" w:hanging="284"/>
        <w:rPr>
          <w:rFonts w:asciiTheme="minorHAnsi" w:hAnsiTheme="minorHAnsi"/>
          <w:b/>
          <w:bCs/>
        </w:rPr>
      </w:pPr>
      <w:bookmarkStart w:id="48" w:name="_Toc499990325"/>
      <w:bookmarkStart w:id="49" w:name="_DV_M78"/>
      <w:bookmarkEnd w:id="48"/>
      <w:bookmarkEnd w:id="49"/>
      <w:r w:rsidRPr="008F6F48">
        <w:rPr>
          <w:rFonts w:asciiTheme="minorHAnsi" w:hAnsiTheme="minorHAnsi"/>
          <w:b/>
          <w:bCs/>
        </w:rPr>
        <w:t>CLÁUSULA QUARTA - CARACTERÍSTICAS DAS DEBÊNTURES</w:t>
      </w:r>
    </w:p>
    <w:p w:rsidR="003E3EB9" w:rsidRPr="008F6F48" w:rsidRDefault="003E3EB9" w:rsidP="003E3EB9">
      <w:pPr>
        <w:pStyle w:val="sub"/>
        <w:spacing w:before="0" w:after="0" w:line="360" w:lineRule="auto"/>
        <w:rPr>
          <w:rFonts w:asciiTheme="minorHAnsi" w:hAnsiTheme="minorHAnsi"/>
          <w:sz w:val="24"/>
          <w:szCs w:val="24"/>
        </w:rPr>
      </w:pPr>
      <w:bookmarkStart w:id="50" w:name="_Toc499990326"/>
      <w:bookmarkEnd w:id="50"/>
    </w:p>
    <w:p w:rsidR="003E3EB9" w:rsidRPr="008F6F48" w:rsidRDefault="007555EC" w:rsidP="003E3EB9">
      <w:pPr>
        <w:pStyle w:val="ListParagraph"/>
        <w:numPr>
          <w:ilvl w:val="1"/>
          <w:numId w:val="23"/>
        </w:numPr>
        <w:adjustRightInd/>
        <w:spacing w:line="360" w:lineRule="auto"/>
        <w:ind w:left="0" w:firstLine="0"/>
        <w:jc w:val="both"/>
        <w:rPr>
          <w:rFonts w:asciiTheme="minorHAnsi" w:hAnsiTheme="minorHAnsi"/>
        </w:rPr>
      </w:pPr>
      <w:bookmarkStart w:id="51" w:name="_DV_M80"/>
      <w:bookmarkEnd w:id="51"/>
      <w:r w:rsidRPr="008F6F48">
        <w:rPr>
          <w:rFonts w:asciiTheme="minorHAnsi" w:hAnsiTheme="minorHAnsi"/>
          <w:u w:val="single"/>
        </w:rPr>
        <w:t>Data de Emissão</w:t>
      </w:r>
      <w:r w:rsidRPr="008F6F48">
        <w:rPr>
          <w:rFonts w:asciiTheme="minorHAnsi" w:hAnsiTheme="minorHAnsi"/>
        </w:rPr>
        <w:t>: Para todos os fins e efeitos legais, a data da emissão das Debêntures será o dia 0</w:t>
      </w:r>
      <w:r>
        <w:rPr>
          <w:rFonts w:asciiTheme="minorHAnsi" w:hAnsiTheme="minorHAnsi"/>
        </w:rPr>
        <w:t>5</w:t>
      </w:r>
      <w:r w:rsidRPr="008F6F48">
        <w:rPr>
          <w:rFonts w:asciiTheme="minorHAnsi" w:hAnsiTheme="minorHAnsi"/>
        </w:rPr>
        <w:t xml:space="preserve"> de novembro de 2018 (“</w:t>
      </w:r>
      <w:r w:rsidRPr="008F6F48">
        <w:rPr>
          <w:rFonts w:asciiTheme="minorHAnsi" w:hAnsiTheme="minorHAnsi"/>
          <w:u w:val="single"/>
        </w:rPr>
        <w:t>Data de Emissão</w:t>
      </w:r>
      <w:r w:rsidRPr="008F6F48">
        <w:rPr>
          <w:rFonts w:asciiTheme="minorHAnsi" w:hAnsiTheme="minorHAnsi"/>
        </w:rPr>
        <w:t xml:space="preserve">”). </w:t>
      </w:r>
    </w:p>
    <w:p w:rsidR="003E3EB9" w:rsidRPr="008F6F48" w:rsidRDefault="003E3EB9" w:rsidP="003E3EB9">
      <w:pPr>
        <w:pStyle w:val="sub"/>
        <w:spacing w:before="0" w:after="0" w:line="360" w:lineRule="auto"/>
        <w:rPr>
          <w:rFonts w:asciiTheme="minorHAnsi" w:hAnsiTheme="minorHAnsi"/>
          <w:sz w:val="24"/>
          <w:szCs w:val="24"/>
        </w:rPr>
      </w:pPr>
    </w:p>
    <w:p w:rsidR="003E3EB9" w:rsidRPr="008F6F48" w:rsidRDefault="007555EC" w:rsidP="003E3EB9">
      <w:pPr>
        <w:pStyle w:val="ListParagraph"/>
        <w:numPr>
          <w:ilvl w:val="1"/>
          <w:numId w:val="23"/>
        </w:numPr>
        <w:adjustRightInd/>
        <w:spacing w:line="360" w:lineRule="auto"/>
        <w:ind w:left="0" w:firstLine="0"/>
        <w:jc w:val="both"/>
        <w:rPr>
          <w:rFonts w:asciiTheme="minorHAnsi" w:hAnsiTheme="minorHAnsi"/>
        </w:rPr>
      </w:pPr>
      <w:bookmarkStart w:id="52" w:name="_DV_C80"/>
      <w:bookmarkStart w:id="53" w:name="_DV_M82"/>
      <w:bookmarkEnd w:id="52"/>
      <w:bookmarkEnd w:id="53"/>
      <w:r w:rsidRPr="008F6F48">
        <w:rPr>
          <w:rFonts w:asciiTheme="minorHAnsi" w:hAnsiTheme="minorHAnsi"/>
          <w:u w:val="single"/>
        </w:rPr>
        <w:lastRenderedPageBreak/>
        <w:t xml:space="preserve">Conversibilidade, </w:t>
      </w:r>
      <w:bookmarkStart w:id="54" w:name="_DV_M83"/>
      <w:bookmarkEnd w:id="54"/>
      <w:r w:rsidRPr="008F6F48">
        <w:rPr>
          <w:rFonts w:asciiTheme="minorHAnsi" w:hAnsiTheme="minorHAnsi"/>
          <w:u w:val="single"/>
        </w:rPr>
        <w:t>Tipo e Forma</w:t>
      </w:r>
      <w:r w:rsidRPr="008F6F48">
        <w:rPr>
          <w:rFonts w:asciiTheme="minorHAnsi" w:hAnsiTheme="minorHAnsi"/>
        </w:rPr>
        <w:t xml:space="preserve">: As Debêntures não serão conversíveis em ações de emissão da Emissora, escriturais e nominativas, sem emissão de cautelas ou certificados. </w:t>
      </w:r>
    </w:p>
    <w:p w:rsidR="003E3EB9" w:rsidRPr="008F6F48" w:rsidRDefault="003E3EB9" w:rsidP="003E3EB9">
      <w:pPr>
        <w:pStyle w:val="sub"/>
        <w:spacing w:before="0" w:after="0" w:line="360" w:lineRule="auto"/>
        <w:rPr>
          <w:rFonts w:asciiTheme="minorHAnsi" w:hAnsiTheme="minorHAnsi"/>
          <w:sz w:val="24"/>
          <w:szCs w:val="24"/>
        </w:rPr>
      </w:pPr>
    </w:p>
    <w:p w:rsidR="003E3EB9" w:rsidRPr="008F6F48" w:rsidRDefault="007555EC" w:rsidP="003E3EB9">
      <w:pPr>
        <w:pStyle w:val="ListParagraph"/>
        <w:numPr>
          <w:ilvl w:val="1"/>
          <w:numId w:val="23"/>
        </w:numPr>
        <w:adjustRightInd/>
        <w:spacing w:line="360" w:lineRule="auto"/>
        <w:ind w:left="0" w:firstLine="0"/>
        <w:jc w:val="both"/>
        <w:rPr>
          <w:rFonts w:asciiTheme="minorHAnsi" w:hAnsiTheme="minorHAnsi"/>
        </w:rPr>
      </w:pPr>
      <w:bookmarkStart w:id="55" w:name="_DV_M84"/>
      <w:bookmarkEnd w:id="55"/>
      <w:r w:rsidRPr="008F6F48">
        <w:rPr>
          <w:rFonts w:asciiTheme="minorHAnsi" w:hAnsiTheme="minorHAnsi"/>
          <w:u w:val="single"/>
        </w:rPr>
        <w:t>Espécie</w:t>
      </w:r>
      <w:r w:rsidRPr="008F6F48">
        <w:rPr>
          <w:rFonts w:asciiTheme="minorHAnsi" w:hAnsiTheme="minorHAnsi"/>
        </w:rPr>
        <w:t>: As Debêntures serão da espécie q</w:t>
      </w:r>
      <w:r w:rsidRPr="008F6F48">
        <w:rPr>
          <w:rFonts w:asciiTheme="minorHAnsi" w:hAnsiTheme="minorHAnsi"/>
          <w:iCs/>
        </w:rPr>
        <w:t>uirografária a ser convolada em</w:t>
      </w:r>
      <w:r w:rsidRPr="008F6F48">
        <w:rPr>
          <w:rFonts w:asciiTheme="minorHAnsi" w:hAnsiTheme="minorHAnsi"/>
        </w:rPr>
        <w:t xml:space="preserve"> garantia real, por conta da constituição das Alienações Fiduciárias de Imóveis (abaixo definida) e da Cessão Fiduciária de Direitos Creditórios (abaixo definida), nos termos dos itens </w:t>
      </w:r>
      <w:proofErr w:type="gramStart"/>
      <w:r w:rsidRPr="008F6F48">
        <w:rPr>
          <w:rFonts w:asciiTheme="minorHAnsi" w:hAnsiTheme="minorHAnsi"/>
        </w:rPr>
        <w:t>4.3.1.2.,</w:t>
      </w:r>
      <w:proofErr w:type="gramEnd"/>
      <w:r w:rsidRPr="008F6F48">
        <w:rPr>
          <w:rFonts w:asciiTheme="minorHAnsi" w:hAnsiTheme="minorHAnsi"/>
        </w:rPr>
        <w:t xml:space="preserve"> 4.3.1.3., 4.3.1.4., 4.3.1.5. </w:t>
      </w:r>
      <w:proofErr w:type="gramStart"/>
      <w:r w:rsidRPr="008F6F48">
        <w:rPr>
          <w:rFonts w:asciiTheme="minorHAnsi" w:hAnsiTheme="minorHAnsi"/>
        </w:rPr>
        <w:t>e</w:t>
      </w:r>
      <w:proofErr w:type="gramEnd"/>
      <w:r w:rsidRPr="008F6F48">
        <w:rPr>
          <w:rFonts w:asciiTheme="minorHAnsi" w:hAnsiTheme="minorHAnsi"/>
        </w:rPr>
        <w:t xml:space="preserve"> 4.3.1.6. </w:t>
      </w:r>
      <w:proofErr w:type="gramStart"/>
      <w:r w:rsidRPr="008F6F48">
        <w:rPr>
          <w:rFonts w:asciiTheme="minorHAnsi" w:hAnsiTheme="minorHAnsi"/>
        </w:rPr>
        <w:t>e</w:t>
      </w:r>
      <w:proofErr w:type="gramEnd"/>
      <w:r w:rsidRPr="008F6F48">
        <w:rPr>
          <w:rFonts w:asciiTheme="minorHAnsi" w:hAnsiTheme="minorHAnsi"/>
        </w:rPr>
        <w:t xml:space="preserve"> também contarão com a garantia fidejussória outorgada pela Fiadora, conforme previsto no item 4.3.1.1., abaixo. </w:t>
      </w:r>
    </w:p>
    <w:p w:rsidR="003E3EB9" w:rsidRPr="008F6F48" w:rsidRDefault="003E3EB9" w:rsidP="003E3EB9">
      <w:pPr>
        <w:pStyle w:val="ListParagraph"/>
        <w:adjustRightInd/>
        <w:spacing w:line="360" w:lineRule="auto"/>
        <w:ind w:left="0"/>
        <w:jc w:val="both"/>
        <w:rPr>
          <w:rFonts w:asciiTheme="minorHAnsi" w:hAnsiTheme="minorHAnsi"/>
        </w:rPr>
      </w:pPr>
    </w:p>
    <w:p w:rsidR="003E3EB9" w:rsidRPr="008F6F48" w:rsidRDefault="007555EC" w:rsidP="003E3EB9">
      <w:pPr>
        <w:pStyle w:val="ListParagraph"/>
        <w:numPr>
          <w:ilvl w:val="2"/>
          <w:numId w:val="23"/>
        </w:numPr>
        <w:adjustRightInd/>
        <w:spacing w:line="360" w:lineRule="auto"/>
        <w:ind w:left="851" w:firstLine="0"/>
        <w:jc w:val="both"/>
        <w:rPr>
          <w:rFonts w:asciiTheme="minorHAnsi" w:hAnsiTheme="minorHAnsi"/>
        </w:rPr>
      </w:pPr>
      <w:r w:rsidRPr="008F6F48">
        <w:rPr>
          <w:rFonts w:asciiTheme="minorHAnsi" w:hAnsiTheme="minorHAnsi"/>
        </w:rPr>
        <w:t>Em garantia ao cumprimento fiel e integral de todas as obrigações assumidas pela Emissora por ocasião da emissão das Debêntures, incluindo, mas não se limitando, ao adimplemento das obrigações pecuniárias, principais ou acessórias, conforme previsto nesta Escritura de Emissão, tais como os montantes devidos a título de valor nominal unitário, juros remuneratórios, prêmios ou encargos de qualquer natureza, bem como o pagamento de todas as despesas relacionadas à Emissão e aos CRI (“</w:t>
      </w:r>
      <w:r w:rsidRPr="008F6F48">
        <w:rPr>
          <w:rFonts w:asciiTheme="minorHAnsi" w:hAnsiTheme="minorHAnsi"/>
          <w:u w:val="single"/>
        </w:rPr>
        <w:t>Obrigações Garantidas</w:t>
      </w:r>
      <w:r w:rsidRPr="008F6F48">
        <w:rPr>
          <w:rFonts w:asciiTheme="minorHAnsi" w:hAnsiTheme="minorHAnsi"/>
        </w:rPr>
        <w:t xml:space="preserve">”), serão constituídas a Fiança, as Alienações Fiduciárias de Imóveis e a Cessão Fiduciária de Direitos Creditórios. </w:t>
      </w:r>
    </w:p>
    <w:p w:rsidR="003E3EB9" w:rsidRPr="008F6F48" w:rsidRDefault="003E3EB9" w:rsidP="003E3EB9">
      <w:pPr>
        <w:pStyle w:val="ListParagraph"/>
        <w:spacing w:line="360" w:lineRule="auto"/>
        <w:ind w:left="851"/>
        <w:jc w:val="both"/>
        <w:rPr>
          <w:rFonts w:asciiTheme="minorHAnsi" w:hAnsiTheme="minorHAnsi"/>
        </w:rPr>
      </w:pPr>
    </w:p>
    <w:p w:rsidR="003E3EB9" w:rsidRPr="008F6F48" w:rsidRDefault="007555EC" w:rsidP="003E3EB9">
      <w:pPr>
        <w:pStyle w:val="ListParagraph"/>
        <w:numPr>
          <w:ilvl w:val="3"/>
          <w:numId w:val="23"/>
        </w:numPr>
        <w:adjustRightInd/>
        <w:spacing w:line="360" w:lineRule="auto"/>
        <w:ind w:left="851" w:firstLine="0"/>
        <w:jc w:val="both"/>
        <w:rPr>
          <w:rFonts w:asciiTheme="minorHAnsi" w:hAnsiTheme="minorHAnsi"/>
        </w:rPr>
      </w:pPr>
      <w:r w:rsidRPr="008F6F48">
        <w:rPr>
          <w:rFonts w:asciiTheme="minorHAnsi" w:hAnsiTheme="minorHAnsi"/>
        </w:rPr>
        <w:t>Assim, a Fiadora comparece nesta Escritura de Emissão, como fiadora, principal pagadora e solidariamente responsável, de forma irrevogável e irretratável, pelo pagamento pontual, nos termos do artigo 275 e seguintes da Lei Federal nº 10.406, de 10 de janeiro de 2002, conforme alterada e em vigor (“</w:t>
      </w:r>
      <w:r w:rsidRPr="008F6F48">
        <w:rPr>
          <w:rFonts w:asciiTheme="minorHAnsi" w:hAnsiTheme="minorHAnsi"/>
          <w:u w:val="single"/>
        </w:rPr>
        <w:t>Código Civil</w:t>
      </w:r>
      <w:r w:rsidRPr="008F6F48">
        <w:rPr>
          <w:rFonts w:asciiTheme="minorHAnsi" w:hAnsiTheme="minorHAnsi"/>
        </w:rPr>
        <w:t>”), de todas as Obrigações Garantidas (“</w:t>
      </w:r>
      <w:r w:rsidRPr="008F6F48">
        <w:rPr>
          <w:rFonts w:asciiTheme="minorHAnsi" w:hAnsiTheme="minorHAnsi"/>
          <w:u w:val="single"/>
        </w:rPr>
        <w:t>Fiança</w:t>
      </w:r>
      <w:r w:rsidRPr="008F6F48">
        <w:rPr>
          <w:rFonts w:asciiTheme="minorHAnsi" w:hAnsiTheme="minorHAnsi"/>
        </w:rPr>
        <w:t xml:space="preserve">”), nos termos abaixo dispostos: </w:t>
      </w:r>
    </w:p>
    <w:p w:rsidR="003E3EB9" w:rsidRPr="008F6F48" w:rsidRDefault="003E3EB9" w:rsidP="003E3EB9">
      <w:pPr>
        <w:pStyle w:val="ListParagraph"/>
        <w:spacing w:line="360" w:lineRule="auto"/>
        <w:rPr>
          <w:rFonts w:asciiTheme="minorHAnsi" w:hAnsiTheme="minorHAnsi"/>
        </w:rPr>
      </w:pPr>
    </w:p>
    <w:p w:rsidR="003E3EB9" w:rsidRPr="008F6F48" w:rsidRDefault="007555EC" w:rsidP="003E3EB9">
      <w:pPr>
        <w:pStyle w:val="ListParagraph"/>
        <w:numPr>
          <w:ilvl w:val="0"/>
          <w:numId w:val="24"/>
        </w:numPr>
        <w:adjustRightInd/>
        <w:spacing w:line="360" w:lineRule="auto"/>
        <w:ind w:left="1701" w:firstLine="0"/>
        <w:jc w:val="both"/>
        <w:rPr>
          <w:rFonts w:asciiTheme="minorHAnsi" w:hAnsiTheme="minorHAnsi"/>
        </w:rPr>
      </w:pPr>
      <w:proofErr w:type="gramStart"/>
      <w:r w:rsidRPr="008F6F48">
        <w:rPr>
          <w:rFonts w:asciiTheme="minorHAnsi" w:hAnsiTheme="minorHAnsi"/>
        </w:rPr>
        <w:t>caso</w:t>
      </w:r>
      <w:proofErr w:type="gramEnd"/>
      <w:r w:rsidRPr="008F6F48">
        <w:rPr>
          <w:rFonts w:asciiTheme="minorHAnsi" w:hAnsiTheme="minorHAnsi"/>
        </w:rPr>
        <w:t xml:space="preserve"> a Emissora deixe de pagar e/ou cumprir qualquer uma das Obrigações Garantidas quando devidas, a </w:t>
      </w:r>
      <w:proofErr w:type="spellStart"/>
      <w:r w:rsidRPr="008F6F48">
        <w:rPr>
          <w:rFonts w:asciiTheme="minorHAnsi" w:hAnsiTheme="minorHAnsi"/>
        </w:rPr>
        <w:t>Securitizadora</w:t>
      </w:r>
      <w:proofErr w:type="spellEnd"/>
      <w:r w:rsidRPr="008F6F48">
        <w:rPr>
          <w:rFonts w:asciiTheme="minorHAnsi" w:hAnsiTheme="minorHAnsi"/>
        </w:rPr>
        <w:t>, como beneficiária da garantia, uma vez realizada a cessão e transferência das Debêntures, poderá dirigir-se direta e imediatamente contra a Fiadora para cobrar o pagamento dos valores então devidos diretamente da Fiadora, sem ter que primeiro exaurir quaisquer medidas contra a Emissora;</w:t>
      </w:r>
    </w:p>
    <w:p w:rsidR="003E3EB9" w:rsidRPr="008F6F48" w:rsidRDefault="003E3EB9" w:rsidP="003E3EB9">
      <w:pPr>
        <w:pStyle w:val="ListParagraph"/>
        <w:spacing w:line="360" w:lineRule="auto"/>
        <w:ind w:left="1440"/>
        <w:jc w:val="both"/>
        <w:rPr>
          <w:rFonts w:asciiTheme="minorHAnsi" w:hAnsiTheme="minorHAnsi"/>
        </w:rPr>
      </w:pPr>
    </w:p>
    <w:p w:rsidR="003E3EB9" w:rsidRPr="008F6F48" w:rsidRDefault="007555EC" w:rsidP="003E3EB9">
      <w:pPr>
        <w:pStyle w:val="ListParagraph"/>
        <w:numPr>
          <w:ilvl w:val="0"/>
          <w:numId w:val="24"/>
        </w:numPr>
        <w:adjustRightInd/>
        <w:spacing w:line="360" w:lineRule="auto"/>
        <w:ind w:left="1701" w:firstLine="0"/>
        <w:jc w:val="both"/>
        <w:rPr>
          <w:rFonts w:asciiTheme="minorHAnsi" w:hAnsiTheme="minorHAnsi"/>
        </w:rPr>
      </w:pPr>
      <w:proofErr w:type="gramStart"/>
      <w:r w:rsidRPr="008F6F48">
        <w:rPr>
          <w:rFonts w:asciiTheme="minorHAnsi" w:hAnsiTheme="minorHAnsi"/>
        </w:rPr>
        <w:lastRenderedPageBreak/>
        <w:t>a</w:t>
      </w:r>
      <w:proofErr w:type="gramEnd"/>
      <w:r w:rsidRPr="008F6F48">
        <w:rPr>
          <w:rFonts w:asciiTheme="minorHAnsi" w:hAnsiTheme="minorHAnsi"/>
        </w:rPr>
        <w:t xml:space="preserve"> Fiança ora prestada considera-se prestada a título oneroso, uma vez que a Fiadora pertence ao grupo econômico da Emissora, bem como possui interesse econômico no resultado da emissão das Debêntures, beneficiando-se indiretamente da mesma;</w:t>
      </w:r>
    </w:p>
    <w:p w:rsidR="003E3EB9" w:rsidRPr="008F6F48" w:rsidRDefault="003E3EB9" w:rsidP="003E3EB9">
      <w:pPr>
        <w:pStyle w:val="ListParagraph"/>
        <w:adjustRightInd/>
        <w:spacing w:line="360" w:lineRule="auto"/>
        <w:ind w:left="1701"/>
        <w:jc w:val="both"/>
        <w:rPr>
          <w:rFonts w:asciiTheme="minorHAnsi" w:hAnsiTheme="minorHAnsi"/>
        </w:rPr>
      </w:pPr>
    </w:p>
    <w:p w:rsidR="003E3EB9" w:rsidRPr="008F6F48" w:rsidRDefault="007555EC" w:rsidP="003E3EB9">
      <w:pPr>
        <w:pStyle w:val="ListParagraph"/>
        <w:numPr>
          <w:ilvl w:val="0"/>
          <w:numId w:val="24"/>
        </w:numPr>
        <w:adjustRightInd/>
        <w:spacing w:line="360" w:lineRule="auto"/>
        <w:ind w:left="1701" w:firstLine="0"/>
        <w:jc w:val="both"/>
        <w:rPr>
          <w:rFonts w:asciiTheme="minorHAnsi" w:hAnsiTheme="minorHAnsi"/>
        </w:rPr>
      </w:pPr>
      <w:proofErr w:type="gramStart"/>
      <w:r w:rsidRPr="008F6F48">
        <w:rPr>
          <w:rFonts w:asciiTheme="minorHAnsi" w:hAnsiTheme="minorHAnsi"/>
        </w:rPr>
        <w:t>a</w:t>
      </w:r>
      <w:proofErr w:type="gramEnd"/>
      <w:r w:rsidRPr="008F6F48">
        <w:rPr>
          <w:rFonts w:asciiTheme="minorHAnsi" w:hAnsiTheme="minorHAnsi"/>
        </w:rPr>
        <w:t xml:space="preserve"> Fiança garante incondicionalmente que as Obrigações Garantidas serão pagas e/ou cumpridas exatamente de acordo com os termos previstos nesta Escritura, independentemente de qualquer lei, regulamento ou ordem atualmente em vigor ou que venha a vigorar no futuro em qualquer jurisdição que afete qualquer dos termos ou direitos da </w:t>
      </w:r>
      <w:proofErr w:type="spellStart"/>
      <w:r w:rsidRPr="008F6F48">
        <w:rPr>
          <w:rFonts w:asciiTheme="minorHAnsi" w:hAnsiTheme="minorHAnsi"/>
        </w:rPr>
        <w:t>Securitizadora</w:t>
      </w:r>
      <w:proofErr w:type="spellEnd"/>
      <w:r w:rsidRPr="008F6F48">
        <w:rPr>
          <w:rFonts w:asciiTheme="minorHAnsi" w:hAnsiTheme="minorHAnsi"/>
        </w:rPr>
        <w:t xml:space="preserve"> em relação à Fiança; </w:t>
      </w:r>
    </w:p>
    <w:p w:rsidR="003E3EB9" w:rsidRPr="008F6F48" w:rsidRDefault="003E3EB9" w:rsidP="003E3EB9">
      <w:pPr>
        <w:pStyle w:val="ListParagraph"/>
        <w:spacing w:line="360" w:lineRule="auto"/>
        <w:ind w:left="1440"/>
        <w:jc w:val="both"/>
        <w:rPr>
          <w:rFonts w:asciiTheme="minorHAnsi" w:hAnsiTheme="minorHAnsi"/>
        </w:rPr>
      </w:pPr>
    </w:p>
    <w:p w:rsidR="003E3EB9" w:rsidRPr="008F6F48" w:rsidRDefault="007555EC" w:rsidP="003E3EB9">
      <w:pPr>
        <w:pStyle w:val="ListParagraph"/>
        <w:numPr>
          <w:ilvl w:val="0"/>
          <w:numId w:val="24"/>
        </w:numPr>
        <w:adjustRightInd/>
        <w:spacing w:line="360" w:lineRule="auto"/>
        <w:ind w:left="1701" w:firstLine="0"/>
        <w:jc w:val="both"/>
        <w:rPr>
          <w:rFonts w:asciiTheme="minorHAnsi" w:hAnsiTheme="minorHAnsi"/>
        </w:rPr>
      </w:pPr>
      <w:proofErr w:type="gramStart"/>
      <w:r w:rsidRPr="008F6F48">
        <w:rPr>
          <w:rFonts w:asciiTheme="minorHAnsi" w:hAnsiTheme="minorHAnsi"/>
        </w:rPr>
        <w:t>a</w:t>
      </w:r>
      <w:proofErr w:type="gramEnd"/>
      <w:r w:rsidRPr="008F6F48">
        <w:rPr>
          <w:rFonts w:asciiTheme="minorHAnsi" w:hAnsiTheme="minorHAnsi"/>
        </w:rPr>
        <w:t xml:space="preserve"> Fiadora renuncia expressamente aos benefícios de ordem, direitos e faculdades de exoneração de qualquer natureza, previstos nos seguintes artigos do Código Civil: artigos 333, parágrafo único, 364, 366, 368, 371, 821, 824, 827, 834, 835, 837, 838 e 839; e artigos 130, II, e artigo 794 da Lei Federal nº 13.105, de 16 de março de 2015, conforme alterada e em vigor (“</w:t>
      </w:r>
      <w:r w:rsidRPr="008F6F48">
        <w:rPr>
          <w:rFonts w:asciiTheme="minorHAnsi" w:hAnsiTheme="minorHAnsi"/>
          <w:u w:val="single"/>
        </w:rPr>
        <w:t>Código de Processo Civil</w:t>
      </w:r>
      <w:r w:rsidRPr="008F6F48">
        <w:rPr>
          <w:rFonts w:asciiTheme="minorHAnsi" w:hAnsiTheme="minorHAnsi"/>
        </w:rPr>
        <w:t>”). A responsabilidade da Fiadora, nos termos desta Escritura, será absoluta e incondicional, independentemente de:</w:t>
      </w:r>
    </w:p>
    <w:p w:rsidR="003E3EB9" w:rsidRPr="008F6F48" w:rsidRDefault="003E3EB9" w:rsidP="003E3EB9">
      <w:pPr>
        <w:pStyle w:val="ListParagraph"/>
        <w:spacing w:line="360" w:lineRule="auto"/>
        <w:ind w:left="2832"/>
        <w:jc w:val="both"/>
        <w:rPr>
          <w:rFonts w:asciiTheme="minorHAnsi" w:hAnsiTheme="minorHAnsi"/>
        </w:rPr>
      </w:pPr>
    </w:p>
    <w:p w:rsidR="003E3EB9" w:rsidRPr="008F6F48" w:rsidRDefault="007555EC" w:rsidP="003E3EB9">
      <w:pPr>
        <w:pStyle w:val="ListParagraph"/>
        <w:numPr>
          <w:ilvl w:val="0"/>
          <w:numId w:val="25"/>
        </w:numPr>
        <w:adjustRightInd/>
        <w:spacing w:line="360" w:lineRule="auto"/>
        <w:ind w:left="2835" w:hanging="3"/>
        <w:jc w:val="both"/>
        <w:rPr>
          <w:rFonts w:asciiTheme="minorHAnsi" w:hAnsiTheme="minorHAnsi"/>
        </w:rPr>
      </w:pPr>
      <w:proofErr w:type="gramStart"/>
      <w:r w:rsidRPr="008F6F48">
        <w:rPr>
          <w:rFonts w:asciiTheme="minorHAnsi" w:hAnsiTheme="minorHAnsi"/>
        </w:rPr>
        <w:t>qualquer</w:t>
      </w:r>
      <w:proofErr w:type="gramEnd"/>
      <w:r w:rsidRPr="008F6F48">
        <w:rPr>
          <w:rFonts w:asciiTheme="minorHAnsi" w:hAnsiTheme="minorHAnsi"/>
        </w:rPr>
        <w:t xml:space="preserve"> invalidade ou inexequibilidade com relação a esta Escritura;</w:t>
      </w:r>
    </w:p>
    <w:p w:rsidR="003E3EB9" w:rsidRPr="008F6F48" w:rsidRDefault="003E3EB9" w:rsidP="003E3EB9">
      <w:pPr>
        <w:pStyle w:val="ListParagraph"/>
        <w:spacing w:line="360" w:lineRule="auto"/>
        <w:ind w:left="2832"/>
        <w:jc w:val="both"/>
        <w:rPr>
          <w:rFonts w:asciiTheme="minorHAnsi" w:hAnsiTheme="minorHAnsi"/>
        </w:rPr>
      </w:pPr>
    </w:p>
    <w:p w:rsidR="003E3EB9" w:rsidRPr="008F6F48" w:rsidRDefault="007555EC" w:rsidP="003E3EB9">
      <w:pPr>
        <w:pStyle w:val="ListParagraph"/>
        <w:numPr>
          <w:ilvl w:val="0"/>
          <w:numId w:val="25"/>
        </w:numPr>
        <w:adjustRightInd/>
        <w:spacing w:line="360" w:lineRule="auto"/>
        <w:ind w:left="2835" w:hanging="3"/>
        <w:jc w:val="both"/>
        <w:rPr>
          <w:rFonts w:asciiTheme="minorHAnsi" w:hAnsiTheme="minorHAnsi"/>
        </w:rPr>
      </w:pPr>
      <w:proofErr w:type="gramStart"/>
      <w:r w:rsidRPr="008F6F48">
        <w:rPr>
          <w:rFonts w:asciiTheme="minorHAnsi" w:hAnsiTheme="minorHAnsi"/>
        </w:rPr>
        <w:t>qualquer</w:t>
      </w:r>
      <w:proofErr w:type="gramEnd"/>
      <w:r w:rsidRPr="008F6F48">
        <w:rPr>
          <w:rFonts w:asciiTheme="minorHAnsi" w:hAnsiTheme="minorHAnsi"/>
        </w:rPr>
        <w:t xml:space="preserve"> alteração no momento, forma ou local de pagamento de, ou em qualquer outra condição de todas ou qualquer das Obrigações Garantidas ou quaisquer outras alterações ou renúncias ou qualquer consentimento para agir de modo diverso das mesmas; </w:t>
      </w:r>
    </w:p>
    <w:p w:rsidR="003E3EB9" w:rsidRPr="008F6F48" w:rsidRDefault="003E3EB9" w:rsidP="003E3EB9">
      <w:pPr>
        <w:pStyle w:val="ListParagraph"/>
        <w:spacing w:line="360" w:lineRule="auto"/>
        <w:ind w:left="2832"/>
        <w:jc w:val="both"/>
        <w:rPr>
          <w:rFonts w:asciiTheme="minorHAnsi" w:hAnsiTheme="minorHAnsi"/>
        </w:rPr>
      </w:pPr>
    </w:p>
    <w:p w:rsidR="003E3EB9" w:rsidRPr="008F6F48" w:rsidRDefault="007555EC" w:rsidP="003E3EB9">
      <w:pPr>
        <w:pStyle w:val="ListParagraph"/>
        <w:numPr>
          <w:ilvl w:val="0"/>
          <w:numId w:val="25"/>
        </w:numPr>
        <w:adjustRightInd/>
        <w:spacing w:line="360" w:lineRule="auto"/>
        <w:ind w:left="2835" w:hanging="3"/>
        <w:jc w:val="both"/>
        <w:rPr>
          <w:rFonts w:asciiTheme="minorHAnsi" w:hAnsiTheme="minorHAnsi"/>
        </w:rPr>
      </w:pPr>
      <w:proofErr w:type="gramStart"/>
      <w:r w:rsidRPr="008F6F48">
        <w:rPr>
          <w:rFonts w:asciiTheme="minorHAnsi" w:hAnsiTheme="minorHAnsi"/>
        </w:rPr>
        <w:t>qualquer</w:t>
      </w:r>
      <w:proofErr w:type="gramEnd"/>
      <w:r w:rsidRPr="008F6F48">
        <w:rPr>
          <w:rFonts w:asciiTheme="minorHAnsi" w:hAnsiTheme="minorHAnsi"/>
        </w:rPr>
        <w:t xml:space="preserve"> outra circunstância que possa de qualquer outra forma constituir uma defesa disponível à ou uma liberação da Emissora com relação às Obrigações Garantidas, ou da Fiadora com relação à Fiança objeto desta Escritura, e não será afetada por qualquer concessão, </w:t>
      </w:r>
      <w:r w:rsidRPr="008F6F48">
        <w:rPr>
          <w:rFonts w:asciiTheme="minorHAnsi" w:hAnsiTheme="minorHAnsi"/>
        </w:rPr>
        <w:lastRenderedPageBreak/>
        <w:t>acordo (inclusive a falência) ou qualquer plano de reorganização que afete a Emissora;</w:t>
      </w:r>
    </w:p>
    <w:p w:rsidR="003E3EB9" w:rsidRPr="008F6F48" w:rsidRDefault="003E3EB9" w:rsidP="003E3EB9">
      <w:pPr>
        <w:pStyle w:val="ListParagraph"/>
        <w:spacing w:line="360" w:lineRule="auto"/>
        <w:ind w:left="2832"/>
        <w:jc w:val="both"/>
        <w:rPr>
          <w:rFonts w:asciiTheme="minorHAnsi" w:hAnsiTheme="minorHAnsi"/>
        </w:rPr>
      </w:pPr>
    </w:p>
    <w:p w:rsidR="003E3EB9" w:rsidRPr="008F6F48" w:rsidRDefault="007555EC" w:rsidP="003E3EB9">
      <w:pPr>
        <w:pStyle w:val="ListParagraph"/>
        <w:numPr>
          <w:ilvl w:val="0"/>
          <w:numId w:val="25"/>
        </w:numPr>
        <w:adjustRightInd/>
        <w:spacing w:line="360" w:lineRule="auto"/>
        <w:ind w:left="2835" w:hanging="3"/>
        <w:jc w:val="both"/>
        <w:rPr>
          <w:rFonts w:asciiTheme="minorHAnsi" w:hAnsiTheme="minorHAnsi"/>
        </w:rPr>
      </w:pPr>
      <w:proofErr w:type="gramStart"/>
      <w:r w:rsidRPr="008F6F48">
        <w:rPr>
          <w:rFonts w:asciiTheme="minorHAnsi" w:hAnsiTheme="minorHAnsi"/>
        </w:rPr>
        <w:t>qualquer</w:t>
      </w:r>
      <w:proofErr w:type="gramEnd"/>
      <w:r w:rsidRPr="008F6F48">
        <w:rPr>
          <w:rFonts w:asciiTheme="minorHAnsi" w:hAnsiTheme="minorHAnsi"/>
        </w:rPr>
        <w:t xml:space="preserve"> extensão de prazo ou acordo entre a </w:t>
      </w:r>
      <w:proofErr w:type="spellStart"/>
      <w:r w:rsidRPr="008F6F48">
        <w:rPr>
          <w:rFonts w:asciiTheme="minorHAnsi" w:hAnsiTheme="minorHAnsi"/>
        </w:rPr>
        <w:t>Securitizadora</w:t>
      </w:r>
      <w:proofErr w:type="spellEnd"/>
      <w:r w:rsidRPr="008F6F48">
        <w:rPr>
          <w:rFonts w:asciiTheme="minorHAnsi" w:hAnsiTheme="minorHAnsi"/>
        </w:rPr>
        <w:t xml:space="preserve"> e a Emissora; ou</w:t>
      </w:r>
    </w:p>
    <w:p w:rsidR="003E3EB9" w:rsidRPr="008F6F48" w:rsidRDefault="003E3EB9" w:rsidP="003E3EB9">
      <w:pPr>
        <w:pStyle w:val="ListParagraph"/>
        <w:spacing w:line="360" w:lineRule="auto"/>
        <w:ind w:left="2832"/>
        <w:jc w:val="both"/>
        <w:rPr>
          <w:rFonts w:asciiTheme="minorHAnsi" w:hAnsiTheme="minorHAnsi"/>
        </w:rPr>
      </w:pPr>
    </w:p>
    <w:p w:rsidR="003E3EB9" w:rsidRPr="008F6F48" w:rsidRDefault="007555EC" w:rsidP="003E3EB9">
      <w:pPr>
        <w:pStyle w:val="ListParagraph"/>
        <w:numPr>
          <w:ilvl w:val="0"/>
          <w:numId w:val="25"/>
        </w:numPr>
        <w:adjustRightInd/>
        <w:spacing w:line="360" w:lineRule="auto"/>
        <w:ind w:left="2835" w:hanging="3"/>
        <w:jc w:val="both"/>
        <w:rPr>
          <w:rFonts w:asciiTheme="minorHAnsi" w:hAnsiTheme="minorHAnsi"/>
        </w:rPr>
      </w:pPr>
      <w:proofErr w:type="gramStart"/>
      <w:r w:rsidRPr="008F6F48">
        <w:rPr>
          <w:rFonts w:asciiTheme="minorHAnsi" w:hAnsiTheme="minorHAnsi"/>
        </w:rPr>
        <w:t>qualquer</w:t>
      </w:r>
      <w:proofErr w:type="gramEnd"/>
      <w:r w:rsidRPr="008F6F48">
        <w:rPr>
          <w:rFonts w:asciiTheme="minorHAnsi" w:hAnsiTheme="minorHAnsi"/>
        </w:rPr>
        <w:t xml:space="preserve"> novação ou não exercício de qualquer direito da </w:t>
      </w:r>
      <w:proofErr w:type="spellStart"/>
      <w:r w:rsidRPr="008F6F48">
        <w:rPr>
          <w:rFonts w:asciiTheme="minorHAnsi" w:hAnsiTheme="minorHAnsi"/>
        </w:rPr>
        <w:t>Securitizadora</w:t>
      </w:r>
      <w:proofErr w:type="spellEnd"/>
      <w:r w:rsidRPr="008F6F48">
        <w:rPr>
          <w:rFonts w:asciiTheme="minorHAnsi" w:hAnsiTheme="minorHAnsi"/>
        </w:rPr>
        <w:t xml:space="preserve"> contra a Emissora.</w:t>
      </w:r>
    </w:p>
    <w:p w:rsidR="003E3EB9" w:rsidRPr="008F6F48" w:rsidRDefault="003E3EB9" w:rsidP="003E3EB9">
      <w:pPr>
        <w:pStyle w:val="ListParagraph"/>
        <w:spacing w:line="360" w:lineRule="auto"/>
        <w:ind w:left="1440"/>
        <w:jc w:val="both"/>
        <w:rPr>
          <w:rFonts w:asciiTheme="minorHAnsi" w:hAnsiTheme="minorHAnsi"/>
        </w:rPr>
      </w:pPr>
    </w:p>
    <w:p w:rsidR="003E3EB9" w:rsidRPr="008F6F48" w:rsidRDefault="007555EC" w:rsidP="003E3EB9">
      <w:pPr>
        <w:pStyle w:val="ListParagraph"/>
        <w:numPr>
          <w:ilvl w:val="0"/>
          <w:numId w:val="24"/>
        </w:numPr>
        <w:adjustRightInd/>
        <w:spacing w:line="360" w:lineRule="auto"/>
        <w:ind w:left="1701" w:firstLine="0"/>
        <w:jc w:val="both"/>
        <w:rPr>
          <w:rFonts w:asciiTheme="minorHAnsi" w:hAnsiTheme="minorHAnsi"/>
        </w:rPr>
      </w:pPr>
      <w:proofErr w:type="gramStart"/>
      <w:r w:rsidRPr="008F6F48">
        <w:rPr>
          <w:rFonts w:asciiTheme="minorHAnsi" w:hAnsiTheme="minorHAnsi"/>
        </w:rPr>
        <w:t>durante</w:t>
      </w:r>
      <w:proofErr w:type="gramEnd"/>
      <w:r w:rsidRPr="008F6F48">
        <w:rPr>
          <w:rFonts w:asciiTheme="minorHAnsi" w:hAnsiTheme="minorHAnsi"/>
        </w:rPr>
        <w:t xml:space="preserve"> o prazo de vigência das Debêntures, a Fiadora obriga-se a pagar todos os valores que forem exigidos pela </w:t>
      </w:r>
      <w:proofErr w:type="spellStart"/>
      <w:r w:rsidRPr="008F6F48">
        <w:rPr>
          <w:rFonts w:asciiTheme="minorHAnsi" w:hAnsiTheme="minorHAnsi"/>
        </w:rPr>
        <w:t>Securitizadora</w:t>
      </w:r>
      <w:proofErr w:type="spellEnd"/>
      <w:r w:rsidRPr="008F6F48">
        <w:rPr>
          <w:rFonts w:asciiTheme="minorHAnsi" w:hAnsiTheme="minorHAnsi"/>
        </w:rPr>
        <w:t xml:space="preserve"> no mesmo Dia Útil em que tais valores seriam exigidos da Emissora, independentemente do envio de notificação da </w:t>
      </w:r>
      <w:proofErr w:type="spellStart"/>
      <w:r w:rsidRPr="008F6F48">
        <w:rPr>
          <w:rFonts w:asciiTheme="minorHAnsi" w:hAnsiTheme="minorHAnsi"/>
        </w:rPr>
        <w:t>Securitizadora</w:t>
      </w:r>
      <w:proofErr w:type="spellEnd"/>
      <w:r w:rsidRPr="008F6F48">
        <w:rPr>
          <w:rFonts w:asciiTheme="minorHAnsi" w:hAnsiTheme="minorHAnsi"/>
        </w:rPr>
        <w:t xml:space="preserve"> neste sentido. Os pagamentos serão realizados pela Fiadora fora do sistema da B3 S.A. – Brasil, Bolsa, Balcão (segmento CETIP UTVM) e diretamente a favor da </w:t>
      </w:r>
      <w:proofErr w:type="spellStart"/>
      <w:r w:rsidRPr="008F6F48">
        <w:rPr>
          <w:rFonts w:asciiTheme="minorHAnsi" w:hAnsiTheme="minorHAnsi"/>
        </w:rPr>
        <w:t>Securitizadora</w:t>
      </w:r>
      <w:proofErr w:type="spellEnd"/>
      <w:r w:rsidRPr="008F6F48">
        <w:rPr>
          <w:rFonts w:asciiTheme="minorHAnsi" w:hAnsiTheme="minorHAnsi"/>
        </w:rPr>
        <w:t xml:space="preserve">. </w:t>
      </w:r>
    </w:p>
    <w:p w:rsidR="003E3EB9" w:rsidRPr="008F6F48" w:rsidRDefault="003E3EB9" w:rsidP="003E3EB9">
      <w:pPr>
        <w:pStyle w:val="ListParagraph"/>
        <w:spacing w:line="360" w:lineRule="auto"/>
        <w:ind w:left="1440"/>
        <w:jc w:val="both"/>
        <w:rPr>
          <w:rFonts w:asciiTheme="minorHAnsi" w:hAnsiTheme="minorHAnsi"/>
        </w:rPr>
      </w:pPr>
    </w:p>
    <w:p w:rsidR="003E3EB9" w:rsidRPr="008F6F48" w:rsidRDefault="007555EC" w:rsidP="003E3EB9">
      <w:pPr>
        <w:pStyle w:val="ListParagraph"/>
        <w:numPr>
          <w:ilvl w:val="0"/>
          <w:numId w:val="24"/>
        </w:numPr>
        <w:adjustRightInd/>
        <w:spacing w:line="360" w:lineRule="auto"/>
        <w:ind w:left="1701" w:firstLine="0"/>
        <w:jc w:val="both"/>
        <w:rPr>
          <w:rFonts w:asciiTheme="minorHAnsi" w:hAnsiTheme="minorHAnsi"/>
        </w:rPr>
      </w:pPr>
      <w:proofErr w:type="gramStart"/>
      <w:r w:rsidRPr="008F6F48">
        <w:rPr>
          <w:rFonts w:asciiTheme="minorHAnsi" w:hAnsiTheme="minorHAnsi"/>
        </w:rPr>
        <w:t>os</w:t>
      </w:r>
      <w:proofErr w:type="gramEnd"/>
      <w:r w:rsidRPr="008F6F48">
        <w:rPr>
          <w:rFonts w:asciiTheme="minorHAnsi" w:hAnsiTheme="minorHAnsi"/>
        </w:rPr>
        <w:t xml:space="preserve"> pagamentos descritos no item acima deverão ser realizados mediante depósito na Conta Centralizadora, no caso de cessão das Debêntures à </w:t>
      </w:r>
      <w:proofErr w:type="spellStart"/>
      <w:r w:rsidRPr="008F6F48">
        <w:rPr>
          <w:rFonts w:asciiTheme="minorHAnsi" w:hAnsiTheme="minorHAnsi"/>
        </w:rPr>
        <w:t>Securitizadora</w:t>
      </w:r>
      <w:proofErr w:type="spellEnd"/>
      <w:r w:rsidRPr="008F6F48">
        <w:rPr>
          <w:rFonts w:asciiTheme="minorHAnsi" w:hAnsiTheme="minorHAnsi"/>
        </w:rPr>
        <w:t>, em moeda corrente nacional, e não poderão ser objeto de compensação ou exceção pela Fiadora e deverão ser feitos sem dedução de quaisquer retenções de tributos, taxas ou contribuições de qualquer natureza incidentes ou que venham a incidir sobre o pagamento de qualquer valor devido sob a Fiança.</w:t>
      </w:r>
    </w:p>
    <w:p w:rsidR="003E3EB9" w:rsidRPr="008F6F48" w:rsidRDefault="003E3EB9" w:rsidP="003E3EB9">
      <w:pPr>
        <w:pStyle w:val="ListParagraph"/>
        <w:spacing w:line="360" w:lineRule="auto"/>
        <w:ind w:left="1440"/>
        <w:jc w:val="both"/>
        <w:rPr>
          <w:rFonts w:asciiTheme="minorHAnsi" w:hAnsiTheme="minorHAnsi"/>
        </w:rPr>
      </w:pPr>
    </w:p>
    <w:p w:rsidR="003E3EB9" w:rsidRPr="008F6F48" w:rsidRDefault="007555EC" w:rsidP="003E3EB9">
      <w:pPr>
        <w:pStyle w:val="ListParagraph"/>
        <w:numPr>
          <w:ilvl w:val="0"/>
          <w:numId w:val="24"/>
        </w:numPr>
        <w:adjustRightInd/>
        <w:spacing w:line="360" w:lineRule="auto"/>
        <w:ind w:left="1701" w:firstLine="0"/>
        <w:jc w:val="both"/>
        <w:rPr>
          <w:rFonts w:asciiTheme="minorHAnsi" w:hAnsiTheme="minorHAnsi"/>
        </w:rPr>
      </w:pPr>
      <w:proofErr w:type="gramStart"/>
      <w:r w:rsidRPr="008F6F48">
        <w:rPr>
          <w:rFonts w:asciiTheme="minorHAnsi" w:hAnsiTheme="minorHAnsi"/>
        </w:rPr>
        <w:t>caso</w:t>
      </w:r>
      <w:proofErr w:type="gramEnd"/>
      <w:r w:rsidRPr="008F6F48">
        <w:rPr>
          <w:rFonts w:asciiTheme="minorHAnsi" w:hAnsiTheme="minorHAnsi"/>
        </w:rPr>
        <w:t xml:space="preserve"> a Fiadora deixe de pagar qualquer valor sob a Fiança nos prazos aqui estabelecidos, a Fiadora ficará imediatamente constituída em mora, independentemente de qualquer notificação judicial ou extrajudicial e deverá pagar desde a data do inadimplemento até a data do seu efetivo pagamento, sobre o referido valor não pago, os mesmos Encargos Moratórios (abaixo definidos), incluindo, mas não limitado a, multas, juros de mora e atualizações, devidos nos termos desta Escritura.</w:t>
      </w:r>
    </w:p>
    <w:p w:rsidR="003E3EB9" w:rsidRPr="008F6F48" w:rsidRDefault="003E3EB9" w:rsidP="003E3EB9">
      <w:pPr>
        <w:pStyle w:val="ListParagraph"/>
        <w:spacing w:line="360" w:lineRule="auto"/>
        <w:ind w:left="1440"/>
        <w:jc w:val="both"/>
        <w:rPr>
          <w:rFonts w:asciiTheme="minorHAnsi" w:hAnsiTheme="minorHAnsi"/>
        </w:rPr>
      </w:pPr>
    </w:p>
    <w:p w:rsidR="003E3EB9" w:rsidRPr="008F6F48" w:rsidRDefault="007555EC" w:rsidP="003E3EB9">
      <w:pPr>
        <w:pStyle w:val="ListParagraph"/>
        <w:numPr>
          <w:ilvl w:val="0"/>
          <w:numId w:val="24"/>
        </w:numPr>
        <w:adjustRightInd/>
        <w:spacing w:line="360" w:lineRule="auto"/>
        <w:ind w:left="1701" w:firstLine="0"/>
        <w:jc w:val="both"/>
        <w:rPr>
          <w:rFonts w:asciiTheme="minorHAnsi" w:hAnsiTheme="minorHAnsi"/>
        </w:rPr>
      </w:pPr>
      <w:proofErr w:type="gramStart"/>
      <w:r w:rsidRPr="008F6F48">
        <w:rPr>
          <w:rFonts w:asciiTheme="minorHAnsi" w:hAnsiTheme="minorHAnsi"/>
        </w:rPr>
        <w:lastRenderedPageBreak/>
        <w:t>a</w:t>
      </w:r>
      <w:proofErr w:type="gramEnd"/>
      <w:r w:rsidRPr="008F6F48">
        <w:rPr>
          <w:rFonts w:asciiTheme="minorHAnsi" w:hAnsiTheme="minorHAnsi"/>
        </w:rPr>
        <w:t xml:space="preserve"> Fiadora sub-rogar-se-á no crédito detido pela </w:t>
      </w:r>
      <w:proofErr w:type="spellStart"/>
      <w:r w:rsidRPr="008F6F48">
        <w:rPr>
          <w:rFonts w:asciiTheme="minorHAnsi" w:hAnsiTheme="minorHAnsi"/>
        </w:rPr>
        <w:t>Securitizadora</w:t>
      </w:r>
      <w:proofErr w:type="spellEnd"/>
      <w:r w:rsidRPr="008F6F48">
        <w:rPr>
          <w:rFonts w:asciiTheme="minorHAnsi" w:hAnsiTheme="minorHAnsi"/>
        </w:rPr>
        <w:t xml:space="preserve"> contra a Emissora, no caso de cessão das Debêntures à </w:t>
      </w:r>
      <w:proofErr w:type="spellStart"/>
      <w:r w:rsidRPr="008F6F48">
        <w:rPr>
          <w:rFonts w:asciiTheme="minorHAnsi" w:hAnsiTheme="minorHAnsi"/>
        </w:rPr>
        <w:t>Securitizadora</w:t>
      </w:r>
      <w:proofErr w:type="spellEnd"/>
      <w:r w:rsidRPr="008F6F48">
        <w:rPr>
          <w:rFonts w:asciiTheme="minorHAnsi" w:hAnsiTheme="minorHAnsi"/>
        </w:rPr>
        <w:t xml:space="preserve">, na proporção das Obrigações Garantidas, observando sempre o disposto no artigo 350 do Código Civil. Na hipótese de sub-rogação prevista neste item, o exercício do direito de crédito sub-rogado ficará subordinado ao cumprimento integral das Obrigações Garantidas com a satisfação integral do crédito da </w:t>
      </w:r>
      <w:proofErr w:type="spellStart"/>
      <w:r w:rsidRPr="008F6F48">
        <w:rPr>
          <w:rFonts w:asciiTheme="minorHAnsi" w:hAnsiTheme="minorHAnsi"/>
        </w:rPr>
        <w:t>Securitizadora</w:t>
      </w:r>
      <w:proofErr w:type="spellEnd"/>
      <w:r w:rsidRPr="008F6F48">
        <w:rPr>
          <w:rFonts w:asciiTheme="minorHAnsi" w:hAnsiTheme="minorHAnsi"/>
        </w:rPr>
        <w:t>, sendo certo que os créditos objeto da sub-rogação serão considerados subordinados para todos os efeitos, inclusive para os fins do artigo 83, inciso (</w:t>
      </w:r>
      <w:proofErr w:type="spellStart"/>
      <w:r w:rsidRPr="008F6F48">
        <w:rPr>
          <w:rFonts w:asciiTheme="minorHAnsi" w:hAnsiTheme="minorHAnsi"/>
        </w:rPr>
        <w:t>viii</w:t>
      </w:r>
      <w:proofErr w:type="spellEnd"/>
      <w:r w:rsidRPr="008F6F48">
        <w:rPr>
          <w:rFonts w:asciiTheme="minorHAnsi" w:hAnsiTheme="minorHAnsi"/>
        </w:rPr>
        <w:t xml:space="preserve">), alínea “a” da Lei Federal nº 11.101, de 09 de fevereiro de 2005, conforme alterada e em vigor; </w:t>
      </w:r>
    </w:p>
    <w:p w:rsidR="003E3EB9" w:rsidRPr="008F6F48" w:rsidRDefault="003E3EB9" w:rsidP="003E3EB9">
      <w:pPr>
        <w:pStyle w:val="ListParagraph"/>
        <w:spacing w:line="360" w:lineRule="auto"/>
        <w:rPr>
          <w:rFonts w:asciiTheme="minorHAnsi" w:hAnsiTheme="minorHAnsi"/>
        </w:rPr>
      </w:pPr>
    </w:p>
    <w:p w:rsidR="003E3EB9" w:rsidRPr="008F6F48" w:rsidRDefault="007555EC" w:rsidP="003E3EB9">
      <w:pPr>
        <w:pStyle w:val="ListParagraph"/>
        <w:numPr>
          <w:ilvl w:val="0"/>
          <w:numId w:val="24"/>
        </w:numPr>
        <w:adjustRightInd/>
        <w:spacing w:line="360" w:lineRule="auto"/>
        <w:ind w:left="1701" w:firstLine="0"/>
        <w:jc w:val="both"/>
        <w:rPr>
          <w:rFonts w:asciiTheme="minorHAnsi" w:hAnsiTheme="minorHAnsi"/>
        </w:rPr>
      </w:pPr>
      <w:proofErr w:type="gramStart"/>
      <w:r w:rsidRPr="008F6F48">
        <w:rPr>
          <w:rFonts w:asciiTheme="minorHAnsi" w:hAnsiTheme="minorHAnsi"/>
        </w:rPr>
        <w:t>a</w:t>
      </w:r>
      <w:proofErr w:type="gramEnd"/>
      <w:r w:rsidRPr="008F6F48">
        <w:rPr>
          <w:rFonts w:asciiTheme="minorHAnsi" w:hAnsiTheme="minorHAnsi"/>
        </w:rPr>
        <w:t xml:space="preserve"> Fiança é prestada no âmbito desta Escritura independentemente de quaisquer outras garantias que a </w:t>
      </w:r>
      <w:proofErr w:type="spellStart"/>
      <w:r w:rsidRPr="008F6F48">
        <w:rPr>
          <w:rFonts w:asciiTheme="minorHAnsi" w:hAnsiTheme="minorHAnsi"/>
        </w:rPr>
        <w:t>Securitizadora</w:t>
      </w:r>
      <w:proofErr w:type="spellEnd"/>
      <w:r w:rsidRPr="008F6F48">
        <w:rPr>
          <w:rFonts w:asciiTheme="minorHAnsi" w:hAnsiTheme="minorHAnsi"/>
        </w:rPr>
        <w:t xml:space="preserve"> tenha recebido ou venha a receber. A Fiança, no caso de cessão das Debêntures à </w:t>
      </w:r>
      <w:proofErr w:type="spellStart"/>
      <w:r w:rsidRPr="008F6F48">
        <w:rPr>
          <w:rFonts w:asciiTheme="minorHAnsi" w:hAnsiTheme="minorHAnsi"/>
        </w:rPr>
        <w:t>Securitizadora</w:t>
      </w:r>
      <w:proofErr w:type="spellEnd"/>
      <w:r w:rsidRPr="008F6F48">
        <w:rPr>
          <w:rFonts w:asciiTheme="minorHAnsi" w:hAnsiTheme="minorHAnsi"/>
        </w:rPr>
        <w:t xml:space="preserve">, poderá ser excutida e exigida pela </w:t>
      </w:r>
      <w:proofErr w:type="spellStart"/>
      <w:r w:rsidRPr="008F6F48">
        <w:rPr>
          <w:rFonts w:asciiTheme="minorHAnsi" w:hAnsiTheme="minorHAnsi"/>
        </w:rPr>
        <w:t>Securitizadora</w:t>
      </w:r>
      <w:proofErr w:type="spellEnd"/>
      <w:r w:rsidRPr="008F6F48">
        <w:rPr>
          <w:rFonts w:asciiTheme="minorHAnsi" w:hAnsiTheme="minorHAnsi"/>
        </w:rPr>
        <w:t>, agindo conforme o disposto nesta Escritura, quantas vezes for necessária até o cumprimento de todas as Obrigações Garantidas;</w:t>
      </w:r>
    </w:p>
    <w:p w:rsidR="003E3EB9" w:rsidRPr="008F6F48" w:rsidRDefault="003E3EB9" w:rsidP="003E3EB9">
      <w:pPr>
        <w:pStyle w:val="ListParagraph"/>
        <w:spacing w:line="360" w:lineRule="auto"/>
        <w:ind w:left="1440"/>
        <w:jc w:val="both"/>
        <w:rPr>
          <w:rFonts w:asciiTheme="minorHAnsi" w:hAnsiTheme="minorHAnsi"/>
        </w:rPr>
      </w:pPr>
    </w:p>
    <w:p w:rsidR="003E3EB9" w:rsidRPr="008F6F48" w:rsidRDefault="007555EC" w:rsidP="003E3EB9">
      <w:pPr>
        <w:pStyle w:val="ListParagraph"/>
        <w:numPr>
          <w:ilvl w:val="0"/>
          <w:numId w:val="24"/>
        </w:numPr>
        <w:adjustRightInd/>
        <w:spacing w:line="360" w:lineRule="auto"/>
        <w:ind w:left="1701" w:firstLine="0"/>
        <w:jc w:val="both"/>
        <w:rPr>
          <w:rFonts w:asciiTheme="minorHAnsi" w:hAnsiTheme="minorHAnsi"/>
        </w:rPr>
      </w:pPr>
      <w:proofErr w:type="gramStart"/>
      <w:r w:rsidRPr="008F6F48">
        <w:rPr>
          <w:rFonts w:asciiTheme="minorHAnsi" w:hAnsiTheme="minorHAnsi"/>
        </w:rPr>
        <w:t>nenhuma</w:t>
      </w:r>
      <w:proofErr w:type="gramEnd"/>
      <w:r w:rsidRPr="008F6F48">
        <w:rPr>
          <w:rFonts w:asciiTheme="minorHAnsi" w:hAnsiTheme="minorHAnsi"/>
        </w:rPr>
        <w:t xml:space="preserve"> objeção ou oposição da Emissora será admitida ou invocada pela Fiadora com o fim de escusar-se do cumprimento de suas obrigações perante a </w:t>
      </w:r>
      <w:proofErr w:type="spellStart"/>
      <w:r w:rsidRPr="008F6F48">
        <w:rPr>
          <w:rFonts w:asciiTheme="minorHAnsi" w:hAnsiTheme="minorHAnsi"/>
        </w:rPr>
        <w:t>Securitizadora</w:t>
      </w:r>
      <w:proofErr w:type="spellEnd"/>
      <w:r w:rsidRPr="008F6F48">
        <w:rPr>
          <w:rFonts w:asciiTheme="minorHAnsi" w:hAnsiTheme="minorHAnsi"/>
        </w:rPr>
        <w:t xml:space="preserve">, no caso de cessão das Debêntures à </w:t>
      </w:r>
      <w:proofErr w:type="spellStart"/>
      <w:r w:rsidRPr="008F6F48">
        <w:rPr>
          <w:rFonts w:asciiTheme="minorHAnsi" w:hAnsiTheme="minorHAnsi"/>
        </w:rPr>
        <w:t>Securitizadora</w:t>
      </w:r>
      <w:proofErr w:type="spellEnd"/>
      <w:r w:rsidRPr="008F6F48">
        <w:rPr>
          <w:rFonts w:asciiTheme="minorHAnsi" w:hAnsiTheme="minorHAnsi"/>
        </w:rPr>
        <w:t>, no âmbito desta Escritura;</w:t>
      </w:r>
    </w:p>
    <w:p w:rsidR="003E3EB9" w:rsidRPr="008F6F48" w:rsidRDefault="003E3EB9" w:rsidP="003E3EB9">
      <w:pPr>
        <w:pStyle w:val="ListParagraph"/>
        <w:spacing w:line="360" w:lineRule="auto"/>
        <w:ind w:left="1440"/>
        <w:jc w:val="both"/>
        <w:rPr>
          <w:rFonts w:asciiTheme="minorHAnsi" w:hAnsiTheme="minorHAnsi"/>
        </w:rPr>
      </w:pPr>
    </w:p>
    <w:p w:rsidR="003E3EB9" w:rsidRPr="008F6F48" w:rsidRDefault="007555EC" w:rsidP="003E3EB9">
      <w:pPr>
        <w:pStyle w:val="ListParagraph"/>
        <w:numPr>
          <w:ilvl w:val="0"/>
          <w:numId w:val="24"/>
        </w:numPr>
        <w:adjustRightInd/>
        <w:spacing w:line="360" w:lineRule="auto"/>
        <w:ind w:left="1701" w:firstLine="0"/>
        <w:jc w:val="both"/>
        <w:rPr>
          <w:rFonts w:asciiTheme="minorHAnsi" w:hAnsiTheme="minorHAnsi"/>
        </w:rPr>
      </w:pPr>
      <w:proofErr w:type="gramStart"/>
      <w:r w:rsidRPr="008F6F48">
        <w:rPr>
          <w:rFonts w:asciiTheme="minorHAnsi" w:hAnsiTheme="minorHAnsi"/>
        </w:rPr>
        <w:t>a</w:t>
      </w:r>
      <w:proofErr w:type="gramEnd"/>
      <w:r w:rsidRPr="008F6F48">
        <w:rPr>
          <w:rFonts w:asciiTheme="minorHAnsi" w:hAnsiTheme="minorHAnsi"/>
        </w:rPr>
        <w:t xml:space="preserve"> Fiança entrará em vigor na data de celebração desta Escritura, permanecendo válida e vigente em todos os seus termos até a data do pagamento integral das Obrigações Garantidas, não podendo ser extinta ou alterada antes deste prazo. A Fiadora desde já reconhece como prazo determinado, para fins do artigo 835 do Código Civil, a data do pagamento integral das Obrigações Garantidas; e</w:t>
      </w:r>
    </w:p>
    <w:p w:rsidR="003E3EB9" w:rsidRPr="008F6F48" w:rsidRDefault="003E3EB9" w:rsidP="003E3EB9">
      <w:pPr>
        <w:pStyle w:val="ListParagraph"/>
        <w:spacing w:line="360" w:lineRule="auto"/>
        <w:ind w:left="1440"/>
        <w:jc w:val="both"/>
        <w:rPr>
          <w:rFonts w:asciiTheme="minorHAnsi" w:hAnsiTheme="minorHAnsi"/>
        </w:rPr>
      </w:pPr>
    </w:p>
    <w:p w:rsidR="003E3EB9" w:rsidRPr="008F6F48" w:rsidRDefault="007555EC" w:rsidP="003E3EB9">
      <w:pPr>
        <w:pStyle w:val="ListParagraph"/>
        <w:numPr>
          <w:ilvl w:val="0"/>
          <w:numId w:val="24"/>
        </w:numPr>
        <w:adjustRightInd/>
        <w:spacing w:line="360" w:lineRule="auto"/>
        <w:ind w:left="1701" w:firstLine="0"/>
        <w:jc w:val="both"/>
        <w:rPr>
          <w:rFonts w:asciiTheme="minorHAnsi" w:hAnsiTheme="minorHAnsi"/>
        </w:rPr>
      </w:pPr>
      <w:proofErr w:type="gramStart"/>
      <w:r w:rsidRPr="008F6F48">
        <w:rPr>
          <w:rFonts w:asciiTheme="minorHAnsi" w:hAnsiTheme="minorHAnsi"/>
        </w:rPr>
        <w:t>fica</w:t>
      </w:r>
      <w:proofErr w:type="gramEnd"/>
      <w:r w:rsidRPr="008F6F48">
        <w:rPr>
          <w:rFonts w:asciiTheme="minorHAnsi" w:hAnsiTheme="minorHAnsi"/>
        </w:rPr>
        <w:t xml:space="preserve"> desde já certo e ajustado que a inobservância, pela </w:t>
      </w:r>
      <w:proofErr w:type="spellStart"/>
      <w:r w:rsidRPr="008F6F48">
        <w:rPr>
          <w:rFonts w:asciiTheme="minorHAnsi" w:hAnsiTheme="minorHAnsi"/>
        </w:rPr>
        <w:t>Securitizadora</w:t>
      </w:r>
      <w:proofErr w:type="spellEnd"/>
      <w:r w:rsidRPr="008F6F48">
        <w:rPr>
          <w:rFonts w:asciiTheme="minorHAnsi" w:hAnsiTheme="minorHAnsi"/>
        </w:rPr>
        <w:t>, dos prazos para execução da Fiança não ensejará, sob hipótese nenhuma, perda de qualquer direito ou faculdade aqui prevista.</w:t>
      </w:r>
    </w:p>
    <w:p w:rsidR="003E3EB9" w:rsidRPr="008F6F48" w:rsidRDefault="003E3EB9" w:rsidP="003E3EB9">
      <w:pPr>
        <w:pStyle w:val="sub"/>
        <w:spacing w:before="0" w:after="0" w:line="360" w:lineRule="auto"/>
        <w:ind w:left="705" w:hanging="705"/>
        <w:rPr>
          <w:rFonts w:asciiTheme="minorHAnsi" w:hAnsiTheme="minorHAnsi"/>
          <w:sz w:val="24"/>
          <w:szCs w:val="24"/>
        </w:rPr>
      </w:pPr>
      <w:bookmarkStart w:id="56" w:name="_DV_M85"/>
      <w:bookmarkEnd w:id="56"/>
    </w:p>
    <w:p w:rsidR="003E3EB9" w:rsidRPr="008F6F48" w:rsidRDefault="007555EC" w:rsidP="003E3EB9">
      <w:pPr>
        <w:pStyle w:val="ListParagraph"/>
        <w:numPr>
          <w:ilvl w:val="3"/>
          <w:numId w:val="23"/>
        </w:numPr>
        <w:adjustRightInd/>
        <w:spacing w:line="360" w:lineRule="auto"/>
        <w:ind w:left="851" w:firstLine="0"/>
        <w:jc w:val="both"/>
        <w:rPr>
          <w:rFonts w:asciiTheme="minorHAnsi" w:hAnsiTheme="minorHAnsi"/>
        </w:rPr>
      </w:pPr>
      <w:r w:rsidRPr="008F6F48">
        <w:rPr>
          <w:rFonts w:asciiTheme="minorHAnsi" w:hAnsiTheme="minorHAnsi"/>
        </w:rPr>
        <w:lastRenderedPageBreak/>
        <w:t>A Emissora constituirá a alienação fiduciária de cada um dos Imóveis, por meio de cada “</w:t>
      </w:r>
      <w:r w:rsidRPr="008F6F48">
        <w:rPr>
          <w:rFonts w:asciiTheme="minorHAnsi" w:hAnsiTheme="minorHAnsi"/>
          <w:i/>
          <w:iCs/>
        </w:rPr>
        <w:t>Instrumento Particular de Alienação Fiduciária de Imóvel e Outras Avenças”</w:t>
      </w:r>
      <w:r w:rsidRPr="008F6F48">
        <w:rPr>
          <w:rFonts w:asciiTheme="minorHAnsi" w:hAnsiTheme="minorHAnsi"/>
        </w:rPr>
        <w:t>, a ser celebrado entre a Emissora, na qualidade de</w:t>
      </w:r>
      <w:r w:rsidR="009F03EC">
        <w:rPr>
          <w:rFonts w:asciiTheme="minorHAnsi" w:hAnsiTheme="minorHAnsi"/>
        </w:rPr>
        <w:t xml:space="preserve"> </w:t>
      </w:r>
      <w:proofErr w:type="spellStart"/>
      <w:r w:rsidRPr="008F6F48">
        <w:rPr>
          <w:rFonts w:asciiTheme="minorHAnsi" w:hAnsiTheme="minorHAnsi"/>
        </w:rPr>
        <w:t>fiduciante</w:t>
      </w:r>
      <w:proofErr w:type="spellEnd"/>
      <w:r w:rsidRPr="008F6F48">
        <w:rPr>
          <w:rFonts w:asciiTheme="minorHAnsi" w:hAnsiTheme="minorHAnsi"/>
        </w:rPr>
        <w:t xml:space="preserve">, e a </w:t>
      </w:r>
      <w:proofErr w:type="spellStart"/>
      <w:r w:rsidRPr="008F6F48">
        <w:rPr>
          <w:rFonts w:asciiTheme="minorHAnsi" w:hAnsiTheme="minorHAnsi"/>
        </w:rPr>
        <w:t>Securitizadora</w:t>
      </w:r>
      <w:proofErr w:type="spellEnd"/>
      <w:r w:rsidRPr="008F6F48">
        <w:rPr>
          <w:rFonts w:asciiTheme="minorHAnsi" w:hAnsiTheme="minorHAnsi"/>
        </w:rPr>
        <w:t>, na qualidade de fiduciária (em conjunto, “</w:t>
      </w:r>
      <w:r w:rsidRPr="008F6F48">
        <w:rPr>
          <w:rFonts w:asciiTheme="minorHAnsi" w:hAnsiTheme="minorHAnsi"/>
          <w:u w:val="single"/>
        </w:rPr>
        <w:t>Contratos de Alienação Fiduciária de Imóveis</w:t>
      </w:r>
      <w:r w:rsidRPr="008F6F48">
        <w:rPr>
          <w:rFonts w:asciiTheme="minorHAnsi" w:hAnsiTheme="minorHAnsi"/>
        </w:rPr>
        <w:t xml:space="preserve">”), após a cessão das Debêntures à </w:t>
      </w:r>
      <w:proofErr w:type="spellStart"/>
      <w:r w:rsidRPr="008F6F48">
        <w:rPr>
          <w:rFonts w:asciiTheme="minorHAnsi" w:hAnsiTheme="minorHAnsi"/>
        </w:rPr>
        <w:t>Securitizadora</w:t>
      </w:r>
      <w:proofErr w:type="spellEnd"/>
      <w:r w:rsidRPr="008F6F48">
        <w:rPr>
          <w:rFonts w:asciiTheme="minorHAnsi" w:hAnsiTheme="minorHAnsi"/>
        </w:rPr>
        <w:t>, sendo certo que cada Imóvel alienado fiduciariamente irá garantir determinada fração das Obrigações Garantidas (em conjunto, “</w:t>
      </w:r>
      <w:r w:rsidRPr="008F6F48">
        <w:rPr>
          <w:rFonts w:asciiTheme="minorHAnsi" w:hAnsiTheme="minorHAnsi"/>
          <w:u w:val="single"/>
        </w:rPr>
        <w:t>Alienações Fiduciárias de Imóveis</w:t>
      </w:r>
      <w:r w:rsidRPr="008F6F48">
        <w:rPr>
          <w:rFonts w:asciiTheme="minorHAnsi" w:hAnsiTheme="minorHAnsi"/>
        </w:rPr>
        <w:t>”).</w:t>
      </w:r>
    </w:p>
    <w:p w:rsidR="003E3EB9" w:rsidRPr="008F6F48" w:rsidRDefault="003E3EB9" w:rsidP="003E3EB9">
      <w:pPr>
        <w:pStyle w:val="ListParagraph"/>
        <w:adjustRightInd/>
        <w:spacing w:line="360" w:lineRule="auto"/>
        <w:ind w:left="1713"/>
        <w:jc w:val="both"/>
        <w:rPr>
          <w:rFonts w:asciiTheme="minorHAnsi" w:hAnsiTheme="minorHAnsi"/>
        </w:rPr>
      </w:pPr>
    </w:p>
    <w:p w:rsidR="003E3EB9" w:rsidRPr="008F6F48" w:rsidRDefault="007555EC" w:rsidP="003E3EB9">
      <w:pPr>
        <w:pStyle w:val="ListParagraph"/>
        <w:adjustRightInd/>
        <w:spacing w:line="360" w:lineRule="auto"/>
        <w:ind w:left="1713"/>
        <w:jc w:val="both"/>
        <w:rPr>
          <w:rFonts w:asciiTheme="minorHAnsi" w:hAnsiTheme="minorHAnsi"/>
        </w:rPr>
      </w:pPr>
      <w:r w:rsidRPr="008F6F48">
        <w:rPr>
          <w:rFonts w:asciiTheme="minorHAnsi" w:hAnsiTheme="minorHAnsi"/>
        </w:rPr>
        <w:t xml:space="preserve">4.3.1.2.1. As Alienações Fiduciárias de Imóveis serão constituídas após a aquisição dos Imóveis, que será realizada com os recursos das Debêntures, conforme previsto na Destinação dos Recursos, sendo certo que sua vigência depende do registro da garantia na matrícula de cada um dos Imóveis. As Alienações Fiduciárias de Imóveis deverão estar perfeitamente constituídas no prazo de até 90 (noventa) dias contados da Data de Integralização (abaixo definida). Tal prazo poderá ser prorrogado por 90 (noventa) dias, mediante aprovação da Debenturista ou da Assembleia dos titulares dos CRI (conforme aplicável) e desde que tal prorrogação decorra de exigências impostas pelos respectivos cartórios de registro de imóveis, que estejam sendo tempestivamente cumpridas. </w:t>
      </w:r>
    </w:p>
    <w:p w:rsidR="003E3EB9" w:rsidRPr="008F6F48" w:rsidRDefault="003E3EB9" w:rsidP="003E3EB9">
      <w:pPr>
        <w:pStyle w:val="ListParagraph"/>
        <w:adjustRightInd/>
        <w:spacing w:line="360" w:lineRule="auto"/>
        <w:ind w:left="1713"/>
        <w:jc w:val="both"/>
        <w:rPr>
          <w:rFonts w:asciiTheme="minorHAnsi" w:hAnsiTheme="minorHAnsi"/>
        </w:rPr>
      </w:pPr>
    </w:p>
    <w:p w:rsidR="003E3EB9" w:rsidRPr="008F6F48" w:rsidRDefault="007555EC" w:rsidP="003E3EB9">
      <w:pPr>
        <w:pStyle w:val="ListParagraph"/>
        <w:adjustRightInd/>
        <w:spacing w:line="360" w:lineRule="auto"/>
        <w:ind w:left="2124"/>
        <w:jc w:val="both"/>
        <w:rPr>
          <w:rFonts w:asciiTheme="minorHAnsi" w:hAnsiTheme="minorHAnsi"/>
        </w:rPr>
      </w:pPr>
      <w:r w:rsidRPr="008F6F48">
        <w:rPr>
          <w:rFonts w:asciiTheme="minorHAnsi" w:hAnsiTheme="minorHAnsi"/>
        </w:rPr>
        <w:t>4.3.1.2.1.1. No mesmo ato de registro das Alienações Fiduciárias, nos termos do item 4.3.1.2.1, a Emissora providenciará a averbação da Cédula de Crédito Imobiliário representativa da totalidade dos créditos imobiliários consubstanciados nas Debêntures, emitida através do “</w:t>
      </w:r>
      <w:r w:rsidRPr="008F6F48">
        <w:rPr>
          <w:rFonts w:asciiTheme="minorHAnsi" w:hAnsiTheme="minorHAnsi"/>
          <w:i/>
        </w:rPr>
        <w:t>Instrumento Particular de Emissão de Cédula de Crédito Imobiliário com Garantia Real Imobiliária Sob a Forma Escritural</w:t>
      </w:r>
      <w:r w:rsidRPr="008F6F48">
        <w:rPr>
          <w:rFonts w:asciiTheme="minorHAnsi" w:hAnsiTheme="minorHAnsi"/>
        </w:rPr>
        <w:t>” (“</w:t>
      </w:r>
      <w:r w:rsidRPr="008F6F48">
        <w:rPr>
          <w:rFonts w:asciiTheme="minorHAnsi" w:hAnsiTheme="minorHAnsi"/>
          <w:u w:val="single"/>
        </w:rPr>
        <w:t>CCI</w:t>
      </w:r>
      <w:r w:rsidRPr="008F6F48">
        <w:rPr>
          <w:rFonts w:asciiTheme="minorHAnsi" w:hAnsiTheme="minorHAnsi"/>
        </w:rPr>
        <w:t>” e “</w:t>
      </w:r>
      <w:r w:rsidRPr="008F6F48">
        <w:rPr>
          <w:rFonts w:asciiTheme="minorHAnsi" w:hAnsiTheme="minorHAnsi"/>
          <w:u w:val="single"/>
        </w:rPr>
        <w:t>Escritura de Emissão de CCI</w:t>
      </w:r>
      <w:r w:rsidRPr="008F6F48">
        <w:rPr>
          <w:rFonts w:asciiTheme="minorHAnsi" w:hAnsiTheme="minorHAnsi"/>
        </w:rPr>
        <w:t xml:space="preserve">”, respectivamente), a ser celebrado entre a </w:t>
      </w:r>
      <w:proofErr w:type="spellStart"/>
      <w:r w:rsidRPr="008F6F48">
        <w:rPr>
          <w:rFonts w:asciiTheme="minorHAnsi" w:hAnsiTheme="minorHAnsi"/>
        </w:rPr>
        <w:t>Securitizadora</w:t>
      </w:r>
      <w:proofErr w:type="spellEnd"/>
      <w:r w:rsidRPr="008F6F48">
        <w:rPr>
          <w:rFonts w:asciiTheme="minorHAnsi" w:hAnsiTheme="minorHAnsi"/>
        </w:rPr>
        <w:t xml:space="preserve">, e a Oliveira </w:t>
      </w:r>
      <w:proofErr w:type="spellStart"/>
      <w:r w:rsidRPr="008F6F48">
        <w:rPr>
          <w:rFonts w:asciiTheme="minorHAnsi" w:hAnsiTheme="minorHAnsi"/>
        </w:rPr>
        <w:t>Trust</w:t>
      </w:r>
      <w:proofErr w:type="spellEnd"/>
      <w:r w:rsidRPr="008F6F48">
        <w:rPr>
          <w:rFonts w:asciiTheme="minorHAnsi" w:hAnsiTheme="minorHAnsi"/>
        </w:rPr>
        <w:t xml:space="preserve">, na qualidade de instituição </w:t>
      </w:r>
      <w:proofErr w:type="spellStart"/>
      <w:r w:rsidRPr="008F6F48">
        <w:rPr>
          <w:rFonts w:asciiTheme="minorHAnsi" w:hAnsiTheme="minorHAnsi"/>
        </w:rPr>
        <w:t>custodiante</w:t>
      </w:r>
      <w:proofErr w:type="spellEnd"/>
      <w:r w:rsidRPr="008F6F48">
        <w:rPr>
          <w:rFonts w:asciiTheme="minorHAnsi" w:hAnsiTheme="minorHAnsi"/>
        </w:rPr>
        <w:t xml:space="preserve"> da CCI.</w:t>
      </w:r>
    </w:p>
    <w:p w:rsidR="003E3EB9" w:rsidRPr="008F6F48" w:rsidRDefault="003E3EB9" w:rsidP="003E3EB9">
      <w:pPr>
        <w:pStyle w:val="ListParagraph"/>
        <w:adjustRightInd/>
        <w:spacing w:line="360" w:lineRule="auto"/>
        <w:ind w:left="2124"/>
        <w:jc w:val="both"/>
        <w:rPr>
          <w:rFonts w:asciiTheme="minorHAnsi" w:hAnsiTheme="minorHAnsi"/>
        </w:rPr>
      </w:pPr>
    </w:p>
    <w:p w:rsidR="003E3EB9" w:rsidRPr="008F6F48" w:rsidRDefault="007555EC" w:rsidP="003E3EB9">
      <w:pPr>
        <w:pStyle w:val="ListParagraph"/>
        <w:adjustRightInd/>
        <w:spacing w:line="360" w:lineRule="auto"/>
        <w:ind w:left="1713"/>
        <w:jc w:val="both"/>
        <w:rPr>
          <w:rFonts w:asciiTheme="minorHAnsi" w:hAnsiTheme="minorHAnsi"/>
        </w:rPr>
      </w:pPr>
      <w:r w:rsidRPr="008F6F48">
        <w:rPr>
          <w:rFonts w:asciiTheme="minorHAnsi" w:hAnsiTheme="minorHAnsi"/>
        </w:rPr>
        <w:t xml:space="preserve">4.3.1.2.2. Qualquer Alienação Fiduciária de Imóvel poderá ser liberada, a qualquer momento, desde que a Emissora esteja adimplente com todas as suas obrigações previstas nesta Escritura e que não tenha sido verificada a ocorrência de um Evento de Vencimento Antecipado (abaixo definido), caso </w:t>
      </w:r>
      <w:r w:rsidRPr="008F6F48">
        <w:rPr>
          <w:rFonts w:asciiTheme="minorHAnsi" w:hAnsiTheme="minorHAnsi" w:cs="Trebuchet MS"/>
        </w:rPr>
        <w:t xml:space="preserve">o resultado da divisão entre o </w:t>
      </w:r>
      <w:r w:rsidRPr="008F6F48">
        <w:rPr>
          <w:rFonts w:asciiTheme="minorHAnsi" w:hAnsiTheme="minorHAnsi" w:cs="Trebuchet MS"/>
        </w:rPr>
        <w:lastRenderedPageBreak/>
        <w:t>saldo devedor das Debêntures pelo valor atualizado dos Imóveis indicados na última reavaliação dos Imóveis (</w:t>
      </w:r>
      <w:proofErr w:type="spellStart"/>
      <w:r w:rsidRPr="008F6F48">
        <w:rPr>
          <w:rFonts w:asciiTheme="minorHAnsi" w:hAnsiTheme="minorHAnsi" w:cs="Trebuchet MS"/>
          <w:i/>
        </w:rPr>
        <w:t>Loan</w:t>
      </w:r>
      <w:proofErr w:type="spellEnd"/>
      <w:r w:rsidRPr="008F6F48">
        <w:rPr>
          <w:rFonts w:asciiTheme="minorHAnsi" w:hAnsiTheme="minorHAnsi" w:cs="Trebuchet MS"/>
          <w:i/>
        </w:rPr>
        <w:t xml:space="preserve"> </w:t>
      </w:r>
      <w:proofErr w:type="spellStart"/>
      <w:r w:rsidRPr="008F6F48">
        <w:rPr>
          <w:rFonts w:asciiTheme="minorHAnsi" w:hAnsiTheme="minorHAnsi" w:cs="Trebuchet MS"/>
          <w:i/>
        </w:rPr>
        <w:t>to</w:t>
      </w:r>
      <w:proofErr w:type="spellEnd"/>
      <w:r w:rsidRPr="008F6F48">
        <w:rPr>
          <w:rFonts w:asciiTheme="minorHAnsi" w:hAnsiTheme="minorHAnsi" w:cs="Trebuchet MS"/>
          <w:i/>
        </w:rPr>
        <w:t xml:space="preserve"> </w:t>
      </w:r>
      <w:proofErr w:type="spellStart"/>
      <w:r w:rsidRPr="008F6F48">
        <w:rPr>
          <w:rFonts w:asciiTheme="minorHAnsi" w:hAnsiTheme="minorHAnsi" w:cs="Trebuchet MS"/>
          <w:i/>
        </w:rPr>
        <w:t>Value</w:t>
      </w:r>
      <w:proofErr w:type="spellEnd"/>
      <w:r w:rsidRPr="008F6F48">
        <w:rPr>
          <w:rFonts w:asciiTheme="minorHAnsi" w:hAnsiTheme="minorHAnsi" w:cs="Trebuchet MS"/>
          <w:i/>
        </w:rPr>
        <w:t xml:space="preserve"> - LTV</w:t>
      </w:r>
      <w:r w:rsidRPr="008F6F48">
        <w:rPr>
          <w:rFonts w:asciiTheme="minorHAnsi" w:hAnsiTheme="minorHAnsi" w:cs="Trebuchet MS"/>
        </w:rPr>
        <w:t>) (“</w:t>
      </w:r>
      <w:r w:rsidRPr="008F6F48">
        <w:rPr>
          <w:rFonts w:asciiTheme="minorHAnsi" w:hAnsiTheme="minorHAnsi" w:cs="Trebuchet MS"/>
          <w:u w:val="single"/>
        </w:rPr>
        <w:t>LTV</w:t>
      </w:r>
      <w:r w:rsidRPr="008F6F48">
        <w:rPr>
          <w:rFonts w:asciiTheme="minorHAnsi" w:hAnsiTheme="minorHAnsi" w:cs="Trebuchet MS"/>
        </w:rPr>
        <w:t>”) venha a ser inferior a 50,00% (cinquenta por cento) e desde que, após a liberação do respectivo Imóvel, o LTV permaneça igual ou inferior a 65,65% (sessenta e cinco inteiros e sessenta e cinco centésimos por cento) (“</w:t>
      </w:r>
      <w:r w:rsidRPr="008F6F48">
        <w:rPr>
          <w:rFonts w:asciiTheme="minorHAnsi" w:hAnsiTheme="minorHAnsi" w:cs="Trebuchet MS"/>
          <w:u w:val="single"/>
        </w:rPr>
        <w:t>LTV Máximo</w:t>
      </w:r>
      <w:r w:rsidRPr="008F6F48">
        <w:rPr>
          <w:rFonts w:asciiTheme="minorHAnsi" w:hAnsiTheme="minorHAnsi" w:cs="Trebuchet MS"/>
        </w:rPr>
        <w:t xml:space="preserve">”). A </w:t>
      </w:r>
      <w:proofErr w:type="spellStart"/>
      <w:r w:rsidRPr="008F6F48">
        <w:rPr>
          <w:rFonts w:asciiTheme="minorHAnsi" w:hAnsiTheme="minorHAnsi" w:cs="Trebuchet MS"/>
        </w:rPr>
        <w:t>Securitizadora</w:t>
      </w:r>
      <w:proofErr w:type="spellEnd"/>
      <w:r w:rsidRPr="008F6F48">
        <w:rPr>
          <w:rFonts w:asciiTheme="minorHAnsi" w:hAnsiTheme="minorHAnsi" w:cs="Trebuchet MS"/>
        </w:rPr>
        <w:t xml:space="preserve"> será responsável pela validação do LTV e pela condução do procedimento de liberação das garantias, nos termos previstos nos Contratos de Alienação Fiduciária.</w:t>
      </w:r>
    </w:p>
    <w:p w:rsidR="003E3EB9" w:rsidRPr="008F6F48" w:rsidRDefault="003E3EB9" w:rsidP="003E3EB9">
      <w:pPr>
        <w:pStyle w:val="sub"/>
        <w:spacing w:before="0" w:after="0" w:line="360" w:lineRule="auto"/>
        <w:ind w:left="705" w:hanging="705"/>
        <w:rPr>
          <w:rFonts w:asciiTheme="minorHAnsi" w:hAnsiTheme="minorHAnsi"/>
          <w:sz w:val="24"/>
          <w:szCs w:val="24"/>
        </w:rPr>
      </w:pPr>
    </w:p>
    <w:p w:rsidR="003E3EB9" w:rsidRPr="008F6F48" w:rsidRDefault="007555EC" w:rsidP="003E3EB9">
      <w:pPr>
        <w:pStyle w:val="ListParagraph"/>
        <w:numPr>
          <w:ilvl w:val="3"/>
          <w:numId w:val="23"/>
        </w:numPr>
        <w:adjustRightInd/>
        <w:spacing w:line="360" w:lineRule="auto"/>
        <w:ind w:left="851" w:firstLine="0"/>
        <w:jc w:val="both"/>
        <w:rPr>
          <w:rFonts w:asciiTheme="minorHAnsi" w:hAnsiTheme="minorHAnsi"/>
        </w:rPr>
      </w:pPr>
      <w:r w:rsidRPr="008F6F48">
        <w:rPr>
          <w:rFonts w:asciiTheme="minorHAnsi" w:hAnsiTheme="minorHAnsi"/>
        </w:rPr>
        <w:t>Adicionalmente, a Emissora obriga-se a constituir a cessão fiduciária dos Direitos Creditórios</w:t>
      </w:r>
      <w:r w:rsidRPr="008F6F48">
        <w:rPr>
          <w:rFonts w:asciiTheme="minorHAnsi" w:hAnsiTheme="minorHAnsi" w:cs="Arial"/>
        </w:rPr>
        <w:t xml:space="preserve"> (definidos a seguir) </w:t>
      </w:r>
      <w:r w:rsidRPr="008F6F48">
        <w:rPr>
          <w:rFonts w:asciiTheme="minorHAnsi" w:hAnsiTheme="minorHAnsi"/>
        </w:rPr>
        <w:t>por meio do “</w:t>
      </w:r>
      <w:r w:rsidRPr="008F6F48">
        <w:rPr>
          <w:rFonts w:asciiTheme="minorHAnsi" w:hAnsiTheme="minorHAnsi"/>
          <w:i/>
        </w:rPr>
        <w:t>Instrumento Particular de Cessão Fiduciária de Direitos Creditórios e Outras Avenças</w:t>
      </w:r>
      <w:r w:rsidRPr="008F6F48">
        <w:rPr>
          <w:rFonts w:asciiTheme="minorHAnsi" w:hAnsiTheme="minorHAnsi"/>
        </w:rPr>
        <w:t xml:space="preserve">”, a ser celebrado entre a Emissora, na qualidade de </w:t>
      </w:r>
      <w:proofErr w:type="spellStart"/>
      <w:r w:rsidRPr="008F6F48">
        <w:rPr>
          <w:rFonts w:asciiTheme="minorHAnsi" w:hAnsiTheme="minorHAnsi"/>
        </w:rPr>
        <w:t>fiduciante</w:t>
      </w:r>
      <w:proofErr w:type="spellEnd"/>
      <w:r w:rsidRPr="008F6F48">
        <w:rPr>
          <w:rFonts w:asciiTheme="minorHAnsi" w:hAnsiTheme="minorHAnsi"/>
        </w:rPr>
        <w:t xml:space="preserve">, e a </w:t>
      </w:r>
      <w:proofErr w:type="spellStart"/>
      <w:r w:rsidRPr="008F6F48">
        <w:rPr>
          <w:rFonts w:asciiTheme="minorHAnsi" w:hAnsiTheme="minorHAnsi"/>
        </w:rPr>
        <w:t>Securitizadora</w:t>
      </w:r>
      <w:proofErr w:type="spellEnd"/>
      <w:r w:rsidRPr="008F6F48">
        <w:rPr>
          <w:rFonts w:asciiTheme="minorHAnsi" w:hAnsiTheme="minorHAnsi"/>
        </w:rPr>
        <w:t xml:space="preserve">, na qualidade de fiduciária, após a cessão das Debêntures à </w:t>
      </w:r>
      <w:proofErr w:type="spellStart"/>
      <w:r w:rsidRPr="008F6F48">
        <w:rPr>
          <w:rFonts w:asciiTheme="minorHAnsi" w:hAnsiTheme="minorHAnsi"/>
        </w:rPr>
        <w:t>Securitizadora</w:t>
      </w:r>
      <w:proofErr w:type="spellEnd"/>
      <w:r w:rsidRPr="008F6F48">
        <w:rPr>
          <w:rFonts w:asciiTheme="minorHAnsi" w:hAnsiTheme="minorHAnsi"/>
        </w:rPr>
        <w:t xml:space="preserve"> (respectivamente, “</w:t>
      </w:r>
      <w:r w:rsidRPr="008F6F48">
        <w:rPr>
          <w:rFonts w:asciiTheme="minorHAnsi" w:hAnsiTheme="minorHAnsi"/>
          <w:u w:val="single"/>
        </w:rPr>
        <w:t>Contrato de Cessão Fiduciária</w:t>
      </w:r>
      <w:r w:rsidRPr="008F6F48">
        <w:rPr>
          <w:rFonts w:asciiTheme="minorHAnsi" w:hAnsiTheme="minorHAnsi"/>
        </w:rPr>
        <w:t>”, que quando referido em conjunto com os Contratos de Alienação Fiduciária, o Contrato de Cessão e Transferência, o Contrato de Distribuição e o Termo de Securitização, “</w:t>
      </w:r>
      <w:r w:rsidRPr="008F6F48">
        <w:rPr>
          <w:rFonts w:asciiTheme="minorHAnsi" w:hAnsiTheme="minorHAnsi"/>
          <w:u w:val="single"/>
        </w:rPr>
        <w:t>Documentos da Operação</w:t>
      </w:r>
      <w:r w:rsidRPr="008F6F48">
        <w:rPr>
          <w:rFonts w:asciiTheme="minorHAnsi" w:hAnsiTheme="minorHAnsi"/>
        </w:rPr>
        <w:t>”; e “</w:t>
      </w:r>
      <w:r w:rsidRPr="008F6F48">
        <w:rPr>
          <w:rFonts w:asciiTheme="minorHAnsi" w:hAnsiTheme="minorHAnsi"/>
          <w:u w:val="single"/>
        </w:rPr>
        <w:t>Cessão Fiduciária de Direitos Creditórios</w:t>
      </w:r>
      <w:r w:rsidRPr="008F6F48">
        <w:rPr>
          <w:rFonts w:asciiTheme="minorHAnsi" w:hAnsiTheme="minorHAnsi"/>
        </w:rPr>
        <w:t>”, que quando referida em conjunto com as Alienações Fiduciárias de Imóveis, “</w:t>
      </w:r>
      <w:r w:rsidRPr="008F6F48">
        <w:rPr>
          <w:rFonts w:asciiTheme="minorHAnsi" w:hAnsiTheme="minorHAnsi"/>
          <w:u w:val="single"/>
        </w:rPr>
        <w:t>Garantias Reais</w:t>
      </w:r>
      <w:r w:rsidRPr="008F6F48">
        <w:rPr>
          <w:rFonts w:asciiTheme="minorHAnsi" w:hAnsiTheme="minorHAnsi"/>
        </w:rPr>
        <w:t>”). Entende-se por: (i) “</w:t>
      </w:r>
      <w:r w:rsidRPr="008F6F48">
        <w:rPr>
          <w:rFonts w:asciiTheme="minorHAnsi" w:hAnsiTheme="minorHAnsi"/>
          <w:u w:val="single"/>
        </w:rPr>
        <w:t>Direitos Creditórios Locatícios</w:t>
      </w:r>
      <w:r w:rsidRPr="008F6F48">
        <w:rPr>
          <w:rFonts w:asciiTheme="minorHAnsi" w:hAnsiTheme="minorHAnsi"/>
        </w:rPr>
        <w:t xml:space="preserve">”, os direitos creditórios que serão </w:t>
      </w:r>
      <w:r w:rsidRPr="008F6F48">
        <w:rPr>
          <w:rFonts w:asciiTheme="minorHAnsi" w:hAnsiTheme="minorHAnsi" w:cs="Arial"/>
        </w:rPr>
        <w:t>originados a partir dos contratos de locação a serem firmados com os futuros locatários dos Imóveis, nos termos do artigo 54-A da Lei nº 8.245, de 18 de outubro de 1991, conforme alterações posteriores (“</w:t>
      </w:r>
      <w:r w:rsidRPr="008F6F48">
        <w:rPr>
          <w:rFonts w:asciiTheme="minorHAnsi" w:hAnsiTheme="minorHAnsi" w:cs="Arial"/>
          <w:u w:val="single"/>
        </w:rPr>
        <w:t>Lei de Locações</w:t>
      </w:r>
      <w:r w:rsidRPr="008F6F48">
        <w:rPr>
          <w:rFonts w:asciiTheme="minorHAnsi" w:hAnsiTheme="minorHAnsi" w:cs="Arial"/>
        </w:rPr>
        <w:t>” e “</w:t>
      </w:r>
      <w:r w:rsidRPr="008F6F48">
        <w:rPr>
          <w:rFonts w:asciiTheme="minorHAnsi" w:hAnsiTheme="minorHAnsi" w:cs="Arial"/>
          <w:u w:val="single"/>
        </w:rPr>
        <w:t>Contrato(s) de Locação</w:t>
      </w:r>
      <w:r w:rsidRPr="008F6F48">
        <w:rPr>
          <w:rFonts w:asciiTheme="minorHAnsi" w:hAnsiTheme="minorHAnsi" w:cs="Arial"/>
        </w:rPr>
        <w:t>”, respectivamente), que incluem o pagamento das parcelas mensais dos alugueis (fixo e variável), todos e quaisquer encargos moratórios e penalidades, assim como a eventual indenização, por conta da rescisão do respectivo contrato de locação antes do decurso do prazo; e (</w:t>
      </w:r>
      <w:proofErr w:type="spellStart"/>
      <w:r w:rsidRPr="008F6F48">
        <w:rPr>
          <w:rFonts w:asciiTheme="minorHAnsi" w:hAnsiTheme="minorHAnsi" w:cs="Arial"/>
        </w:rPr>
        <w:t>ii</w:t>
      </w:r>
      <w:proofErr w:type="spellEnd"/>
      <w:r w:rsidRPr="008F6F48">
        <w:rPr>
          <w:rFonts w:asciiTheme="minorHAnsi" w:hAnsiTheme="minorHAnsi" w:cs="Arial"/>
        </w:rPr>
        <w:t>) “</w:t>
      </w:r>
      <w:r w:rsidRPr="008F6F48">
        <w:rPr>
          <w:rFonts w:asciiTheme="minorHAnsi" w:hAnsiTheme="minorHAnsi" w:cs="Arial"/>
          <w:u w:val="single"/>
        </w:rPr>
        <w:t>Direitos Creditórios Residuais</w:t>
      </w:r>
      <w:r w:rsidRPr="008F6F48">
        <w:rPr>
          <w:rFonts w:asciiTheme="minorHAnsi" w:hAnsiTheme="minorHAnsi" w:cs="Arial"/>
        </w:rPr>
        <w:t>”, eventual saldo residual recebido pela Emissora após a venda, nos leilões previstos na Lei nº 9.514, de quaisquer dos Imóveis alienados fiduciariamente, na eventualidade de quaisquer das Alienações Fiduciárias de Imóveis vir a ser executada (sendo os Direitos Creditórios Locatícios, quando referidos em conjunto com os Direitos Creditórios Residuais, “</w:t>
      </w:r>
      <w:r w:rsidRPr="008F6F48">
        <w:rPr>
          <w:rFonts w:asciiTheme="minorHAnsi" w:hAnsiTheme="minorHAnsi" w:cs="Arial"/>
          <w:u w:val="single"/>
        </w:rPr>
        <w:t>Direitos Creditórios</w:t>
      </w:r>
      <w:r w:rsidRPr="008F6F48">
        <w:rPr>
          <w:rFonts w:asciiTheme="minorHAnsi" w:hAnsiTheme="minorHAnsi" w:cs="Arial"/>
        </w:rPr>
        <w:t xml:space="preserve">”). </w:t>
      </w:r>
    </w:p>
    <w:p w:rsidR="003E3EB9" w:rsidRPr="008F6F48" w:rsidRDefault="003E3EB9" w:rsidP="003E3EB9">
      <w:pPr>
        <w:pStyle w:val="ListParagraph"/>
        <w:adjustRightInd/>
        <w:spacing w:line="360" w:lineRule="auto"/>
        <w:ind w:left="851"/>
        <w:jc w:val="both"/>
        <w:rPr>
          <w:rFonts w:asciiTheme="minorHAnsi" w:hAnsiTheme="minorHAnsi"/>
        </w:rPr>
      </w:pPr>
    </w:p>
    <w:p w:rsidR="003E3EB9" w:rsidRPr="008F6F48" w:rsidRDefault="007555EC">
      <w:pPr>
        <w:pStyle w:val="ListParagraph"/>
        <w:adjustRightInd/>
        <w:spacing w:line="360" w:lineRule="auto"/>
        <w:ind w:left="1713"/>
        <w:jc w:val="both"/>
        <w:rPr>
          <w:rFonts w:asciiTheme="minorHAnsi" w:hAnsiTheme="minorHAnsi"/>
        </w:rPr>
      </w:pPr>
      <w:r w:rsidRPr="008F6F48">
        <w:rPr>
          <w:rFonts w:asciiTheme="minorHAnsi" w:hAnsiTheme="minorHAnsi"/>
        </w:rPr>
        <w:t>4.3.1.3.1. O Contrato de Cessão Fiduciária irá prever que o volume mínimo dos Direitos Creditórios Locatícios que deverá transitar mensalmente pela Conta Centralizadora (“</w:t>
      </w:r>
      <w:r w:rsidRPr="008F6F48">
        <w:rPr>
          <w:rFonts w:asciiTheme="minorHAnsi" w:hAnsiTheme="minorHAnsi"/>
          <w:u w:val="single"/>
        </w:rPr>
        <w:t>Fluxo Locatício Mínimo Mensal</w:t>
      </w:r>
      <w:r w:rsidRPr="008F6F48">
        <w:rPr>
          <w:rFonts w:asciiTheme="minorHAnsi" w:hAnsiTheme="minorHAnsi"/>
        </w:rPr>
        <w:t>”) será equivalente a:</w:t>
      </w:r>
    </w:p>
    <w:p w:rsidR="003E3EB9" w:rsidRPr="008F6F48" w:rsidRDefault="003E3EB9">
      <w:pPr>
        <w:pStyle w:val="ListParagraph"/>
        <w:adjustRightInd/>
        <w:spacing w:line="360" w:lineRule="auto"/>
        <w:ind w:left="1713"/>
        <w:jc w:val="both"/>
        <w:rPr>
          <w:rFonts w:asciiTheme="minorHAnsi" w:hAnsiTheme="minorHAnsi"/>
        </w:rPr>
      </w:pPr>
    </w:p>
    <w:p w:rsidR="003E3EB9" w:rsidRPr="008F6F48" w:rsidRDefault="007555EC">
      <w:pPr>
        <w:pStyle w:val="ListParagraph"/>
        <w:adjustRightInd/>
        <w:spacing w:line="360" w:lineRule="auto"/>
        <w:ind w:left="1713"/>
        <w:jc w:val="both"/>
        <w:rPr>
          <w:rFonts w:asciiTheme="minorHAnsi" w:hAnsiTheme="minorHAnsi"/>
        </w:rPr>
      </w:pPr>
      <w:r w:rsidRPr="008F6F48">
        <w:rPr>
          <w:rFonts w:asciiTheme="minorHAnsi" w:hAnsiTheme="minorHAnsi"/>
        </w:rPr>
        <w:t xml:space="preserve">(i) somatória do valor mínimo de locação dos Imóveis, sendo certo que tal valor mínimo será o mencionado no Contrato de Cessão Fiduciária; ou </w:t>
      </w:r>
    </w:p>
    <w:p w:rsidR="003E3EB9" w:rsidRPr="008F6F48" w:rsidRDefault="003E3EB9">
      <w:pPr>
        <w:pStyle w:val="ListParagraph"/>
        <w:adjustRightInd/>
        <w:spacing w:line="360" w:lineRule="auto"/>
        <w:ind w:left="1713"/>
        <w:jc w:val="both"/>
        <w:rPr>
          <w:rFonts w:asciiTheme="minorHAnsi" w:hAnsiTheme="minorHAnsi"/>
        </w:rPr>
      </w:pPr>
    </w:p>
    <w:p w:rsidR="003E3EB9" w:rsidRPr="008F6F48" w:rsidRDefault="007555EC" w:rsidP="003E3EB9">
      <w:pPr>
        <w:pStyle w:val="ListParagraph"/>
        <w:adjustRightInd/>
        <w:spacing w:line="360" w:lineRule="auto"/>
        <w:ind w:left="1713"/>
        <w:jc w:val="both"/>
        <w:rPr>
          <w:rFonts w:asciiTheme="minorHAnsi" w:hAnsiTheme="minorHAnsi"/>
        </w:rPr>
      </w:pPr>
      <w:r w:rsidRPr="008F6F48">
        <w:rPr>
          <w:rFonts w:asciiTheme="minorHAnsi" w:hAnsiTheme="minorHAnsi"/>
        </w:rPr>
        <w:t>(</w:t>
      </w:r>
      <w:proofErr w:type="spellStart"/>
      <w:r w:rsidRPr="008F6F48">
        <w:rPr>
          <w:rFonts w:asciiTheme="minorHAnsi" w:hAnsiTheme="minorHAnsi"/>
        </w:rPr>
        <w:t>ii</w:t>
      </w:r>
      <w:proofErr w:type="spellEnd"/>
      <w:r w:rsidRPr="008F6F48">
        <w:rPr>
          <w:rFonts w:asciiTheme="minorHAnsi" w:hAnsiTheme="minorHAnsi"/>
        </w:rPr>
        <w:t xml:space="preserve">) caso algum Contrato de Locação venha a ser rescindido e a Emissora opte pela realização da amortização extraordinária das Debêntures, nos termos do item </w:t>
      </w:r>
      <w:proofErr w:type="gramStart"/>
      <w:r w:rsidRPr="008F6F48">
        <w:rPr>
          <w:rFonts w:asciiTheme="minorHAnsi" w:hAnsiTheme="minorHAnsi"/>
        </w:rPr>
        <w:t>4.1.3.6.(</w:t>
      </w:r>
      <w:proofErr w:type="gramEnd"/>
      <w:r w:rsidRPr="008F6F48">
        <w:rPr>
          <w:rFonts w:asciiTheme="minorHAnsi" w:hAnsiTheme="minorHAnsi"/>
        </w:rPr>
        <w:t xml:space="preserve">i), abaixo, o fluxo mínimo mensal será equivalente a somatória dos Contratos de Locação remanescentes (i.e., que não foram rescindidos e cujos Direitos Creditórios Locatícios permanecem cedidos fiduciariamente), cujos valores mínimos de locação são aqueles estabelecidos no Contrato de Cessão Fiduciária. </w:t>
      </w:r>
    </w:p>
    <w:p w:rsidR="003E3EB9" w:rsidRPr="008F6F48" w:rsidRDefault="003E3EB9" w:rsidP="003E3EB9">
      <w:pPr>
        <w:pStyle w:val="ListParagraph"/>
        <w:adjustRightInd/>
        <w:spacing w:line="360" w:lineRule="auto"/>
        <w:ind w:left="851"/>
        <w:jc w:val="both"/>
        <w:rPr>
          <w:rFonts w:asciiTheme="minorHAnsi" w:hAnsiTheme="minorHAnsi"/>
        </w:rPr>
      </w:pPr>
    </w:p>
    <w:p w:rsidR="003E3EB9" w:rsidRPr="008F6F48" w:rsidRDefault="007555EC" w:rsidP="003E3EB9">
      <w:pPr>
        <w:pStyle w:val="ListParagraph"/>
        <w:adjustRightInd/>
        <w:spacing w:line="360" w:lineRule="auto"/>
        <w:ind w:left="1713"/>
        <w:jc w:val="both"/>
        <w:rPr>
          <w:rFonts w:asciiTheme="minorHAnsi" w:hAnsiTheme="minorHAnsi"/>
        </w:rPr>
      </w:pPr>
      <w:r w:rsidRPr="008F6F48">
        <w:rPr>
          <w:rFonts w:asciiTheme="minorHAnsi" w:hAnsiTheme="minorHAnsi"/>
        </w:rPr>
        <w:t xml:space="preserve">4.3.1.3.2. A Cessão Fiduciária de Direitos Creditórios deverá estar perfeitamente constituída, contemplando o registro do Contrato de Cessão Fiduciária nos cartórios de registro de títulos e documentos das Partes signatárias no prazo de até 15 (quinze) Dias Úteis contados da Data de Integralização. </w:t>
      </w:r>
    </w:p>
    <w:p w:rsidR="003E3EB9" w:rsidRPr="008F6F48" w:rsidRDefault="003E3EB9" w:rsidP="003E3EB9">
      <w:pPr>
        <w:pStyle w:val="ListParagraph"/>
        <w:adjustRightInd/>
        <w:spacing w:line="360" w:lineRule="auto"/>
        <w:ind w:left="851"/>
        <w:jc w:val="both"/>
        <w:rPr>
          <w:rFonts w:asciiTheme="minorHAnsi" w:hAnsiTheme="minorHAnsi"/>
        </w:rPr>
      </w:pPr>
    </w:p>
    <w:p w:rsidR="003E3EB9" w:rsidRPr="008F6F48" w:rsidRDefault="007555EC" w:rsidP="003E3EB9">
      <w:pPr>
        <w:pStyle w:val="ListParagraph"/>
        <w:numPr>
          <w:ilvl w:val="3"/>
          <w:numId w:val="23"/>
        </w:numPr>
        <w:adjustRightInd/>
        <w:spacing w:line="360" w:lineRule="auto"/>
        <w:ind w:left="851" w:firstLine="0"/>
        <w:jc w:val="both"/>
        <w:rPr>
          <w:rFonts w:asciiTheme="minorHAnsi" w:hAnsiTheme="minorHAnsi"/>
        </w:rPr>
      </w:pPr>
      <w:r w:rsidRPr="008F6F48">
        <w:rPr>
          <w:rFonts w:asciiTheme="minorHAnsi" w:hAnsiTheme="minorHAnsi"/>
        </w:rPr>
        <w:t xml:space="preserve">A totalidade dos Direitos Creditórios cedidos fiduciariamente em razão da Cessão Fiduciária de Direitos Creditórios deverá ser obrigatoriamente depositada na Conta Centralizadora, nos termos previstos no respectivo Contrato de Cessão Fiduciária. </w:t>
      </w:r>
    </w:p>
    <w:p w:rsidR="003E3EB9" w:rsidRPr="008F6F48" w:rsidRDefault="003E3EB9" w:rsidP="003E3EB9">
      <w:pPr>
        <w:pStyle w:val="ListParagraph"/>
        <w:adjustRightInd/>
        <w:spacing w:line="360" w:lineRule="auto"/>
        <w:ind w:left="851"/>
        <w:jc w:val="both"/>
        <w:rPr>
          <w:rFonts w:asciiTheme="minorHAnsi" w:hAnsiTheme="minorHAnsi"/>
        </w:rPr>
      </w:pPr>
    </w:p>
    <w:p w:rsidR="003E3EB9" w:rsidRPr="008F6F48" w:rsidRDefault="007555EC" w:rsidP="003E3EB9">
      <w:pPr>
        <w:pStyle w:val="ListParagraph"/>
        <w:numPr>
          <w:ilvl w:val="3"/>
          <w:numId w:val="23"/>
        </w:numPr>
        <w:adjustRightInd/>
        <w:spacing w:line="360" w:lineRule="auto"/>
        <w:ind w:left="851" w:firstLine="0"/>
        <w:jc w:val="both"/>
        <w:rPr>
          <w:rFonts w:asciiTheme="minorHAnsi" w:hAnsiTheme="minorHAnsi"/>
        </w:rPr>
      </w:pPr>
      <w:r w:rsidRPr="008F6F48">
        <w:rPr>
          <w:rFonts w:asciiTheme="minorHAnsi" w:hAnsiTheme="minorHAnsi"/>
        </w:rPr>
        <w:t>Desde que a Emissora esteja adimplente com todas as suas obrigações previstas nesta Escritura e que não tenha sido verificada a ocorrência de um Evento de Vencimento Antecipado (abaixo definido), o excedente dos Direitos Creditórios Locatícios, após o pagamento das Debêntures, depositados na Conta Centralizadora deverão ser transferidos à conta de livre movimentação a ser indicada pela Emissora, em até 1 (um) Dia Útil contado da respectiva Data de Pagamento, também observado o disposto no Contrato de Cessão Fiduciária.</w:t>
      </w:r>
      <w:r w:rsidR="009F03EC">
        <w:rPr>
          <w:rFonts w:asciiTheme="minorHAnsi" w:hAnsiTheme="minorHAnsi"/>
        </w:rPr>
        <w:t xml:space="preserve"> </w:t>
      </w:r>
    </w:p>
    <w:p w:rsidR="003E3EB9" w:rsidRPr="008F6F48" w:rsidRDefault="003E3EB9" w:rsidP="003E3EB9">
      <w:pPr>
        <w:pStyle w:val="ListParagraph"/>
        <w:adjustRightInd/>
        <w:spacing w:line="360" w:lineRule="auto"/>
        <w:ind w:left="851"/>
        <w:jc w:val="both"/>
        <w:rPr>
          <w:rFonts w:asciiTheme="minorHAnsi" w:hAnsiTheme="minorHAnsi"/>
        </w:rPr>
      </w:pPr>
    </w:p>
    <w:p w:rsidR="003E3EB9" w:rsidRPr="008F6F48" w:rsidRDefault="007555EC" w:rsidP="003E3EB9">
      <w:pPr>
        <w:pStyle w:val="ListParagraph"/>
        <w:numPr>
          <w:ilvl w:val="3"/>
          <w:numId w:val="23"/>
        </w:numPr>
        <w:adjustRightInd/>
        <w:spacing w:line="360" w:lineRule="auto"/>
        <w:ind w:left="851" w:firstLine="0"/>
        <w:jc w:val="both"/>
        <w:rPr>
          <w:rFonts w:asciiTheme="minorHAnsi" w:hAnsiTheme="minorHAnsi"/>
        </w:rPr>
      </w:pPr>
      <w:r w:rsidRPr="008F6F48">
        <w:rPr>
          <w:rFonts w:asciiTheme="minorHAnsi" w:hAnsiTheme="minorHAnsi"/>
        </w:rPr>
        <w:t xml:space="preserve">Caso qualquer dos Contratos de Locação venha a ser rescindido durante a vigência da presente Emissão de Debêntures, a Emissora deverá notificar a Debenturista ou a </w:t>
      </w:r>
      <w:proofErr w:type="spellStart"/>
      <w:r w:rsidRPr="008F6F48">
        <w:rPr>
          <w:rFonts w:asciiTheme="minorHAnsi" w:hAnsiTheme="minorHAnsi"/>
        </w:rPr>
        <w:t>Securitizadora</w:t>
      </w:r>
      <w:proofErr w:type="spellEnd"/>
      <w:r w:rsidRPr="008F6F48">
        <w:rPr>
          <w:rFonts w:asciiTheme="minorHAnsi" w:hAnsiTheme="minorHAnsi"/>
        </w:rPr>
        <w:t>, conforme o caso, no prazo de até 5 (cinco) Dias Úteis contados da rescisão, que irá realizar um dos atos abaixo previstos:</w:t>
      </w:r>
    </w:p>
    <w:p w:rsidR="003E3EB9" w:rsidRPr="008F6F48" w:rsidRDefault="003E3EB9" w:rsidP="003E3EB9">
      <w:pPr>
        <w:pStyle w:val="ListParagraph"/>
        <w:adjustRightInd/>
        <w:spacing w:line="360" w:lineRule="auto"/>
        <w:ind w:left="851"/>
        <w:jc w:val="both"/>
        <w:rPr>
          <w:rFonts w:asciiTheme="minorHAnsi" w:hAnsiTheme="minorHAnsi"/>
        </w:rPr>
      </w:pPr>
    </w:p>
    <w:p w:rsidR="003E3EB9" w:rsidRPr="008F6F48" w:rsidRDefault="007555EC" w:rsidP="003E3EB9">
      <w:pPr>
        <w:pStyle w:val="ListParagraph"/>
        <w:adjustRightInd/>
        <w:spacing w:line="360" w:lineRule="auto"/>
        <w:ind w:left="1418" w:hanging="2"/>
        <w:jc w:val="both"/>
        <w:rPr>
          <w:rFonts w:asciiTheme="minorHAnsi" w:hAnsiTheme="minorHAnsi"/>
        </w:rPr>
      </w:pPr>
      <w:r w:rsidRPr="008F6F48">
        <w:rPr>
          <w:rFonts w:asciiTheme="minorHAnsi" w:hAnsiTheme="minorHAnsi"/>
        </w:rPr>
        <w:t>(i)</w:t>
      </w:r>
      <w:r w:rsidRPr="008F6F48">
        <w:rPr>
          <w:rFonts w:asciiTheme="minorHAnsi" w:hAnsiTheme="minorHAnsi"/>
        </w:rPr>
        <w:tab/>
        <w:t xml:space="preserve">autorizar a Debenturista ou a </w:t>
      </w:r>
      <w:proofErr w:type="spellStart"/>
      <w:r w:rsidRPr="008F6F48">
        <w:rPr>
          <w:rFonts w:asciiTheme="minorHAnsi" w:hAnsiTheme="minorHAnsi"/>
        </w:rPr>
        <w:t>Securitizadora</w:t>
      </w:r>
      <w:proofErr w:type="spellEnd"/>
      <w:r w:rsidRPr="008F6F48">
        <w:rPr>
          <w:rFonts w:asciiTheme="minorHAnsi" w:hAnsiTheme="minorHAnsi"/>
        </w:rPr>
        <w:t>, conforme o caso, a utilizar os recursos pagos pelo locatário, a título de indenização, por ocasião da rescisão antecipada de qualquer Contrato de Locação, e depositados na Conta Centralizadora, na amortização extraordinária parcial das Debêntures, a qual será realizada no prazo de até 1 (um) Dia Útil contado do recebimento da notificação referida no item 4.3.1.6., acima, sob pena de incorrer no Evento de Vencimento Antecipado previsto na alínea (</w:t>
      </w:r>
      <w:proofErr w:type="spellStart"/>
      <w:r w:rsidRPr="008F6F48">
        <w:rPr>
          <w:rFonts w:asciiTheme="minorHAnsi" w:hAnsiTheme="minorHAnsi"/>
        </w:rPr>
        <w:t>ix</w:t>
      </w:r>
      <w:proofErr w:type="spellEnd"/>
      <w:r w:rsidRPr="008F6F48">
        <w:rPr>
          <w:rFonts w:asciiTheme="minorHAnsi" w:hAnsiTheme="minorHAnsi"/>
        </w:rPr>
        <w:t xml:space="preserve">) do item 5.1 abaixo. Caso a indenização não tenha sido paga pelo locatário em tal prazo, a Emissora deverá utilizar recursos próprios no pagamento da amortização extraordinária parcial, dentro deste prazo de 1 (um) Dia Útil. A amortização extraordinária será realizada mediante o pagamento: (a) da fração do Valor Nominal Unitário ainda não amortizado nos termos desta Escritura, representativo da proporção que o Imóvel objeto do Contrato de Locação rescindido represente (conforme proporção calculada de acordo com a fórmula descrita a seguir); acrescido (b) da Remuneração devida até a data da efetiva amortização, calculada </w:t>
      </w:r>
      <w:r w:rsidRPr="008F6F48">
        <w:rPr>
          <w:rFonts w:asciiTheme="minorHAnsi" w:hAnsiTheme="minorHAnsi"/>
          <w:i/>
        </w:rPr>
        <w:t xml:space="preserve">pro rata </w:t>
      </w:r>
      <w:proofErr w:type="spellStart"/>
      <w:r w:rsidRPr="008F6F48">
        <w:rPr>
          <w:rFonts w:asciiTheme="minorHAnsi" w:hAnsiTheme="minorHAnsi"/>
          <w:i/>
        </w:rPr>
        <w:t>temporis</w:t>
      </w:r>
      <w:proofErr w:type="spellEnd"/>
      <w:r w:rsidRPr="008F6F48">
        <w:rPr>
          <w:rFonts w:asciiTheme="minorHAnsi" w:hAnsiTheme="minorHAnsi"/>
        </w:rPr>
        <w:t xml:space="preserve">, a partir da Data de Integralização ou da última Data de Pagamento da Remuneração, conforme o caso; sendo certo que nessa situação não será devido o Prêmio Regressivo (abaixo definido). Após a realização de tal pagamento, os recursos excedentes serão transferidos à Emissora, desde que esta esteja adimplente com todas as suas obrigações previstas nesta Escritura e que não tenha sido verificada a ocorrência de um Evento de Vencimento Antecipado; </w:t>
      </w:r>
    </w:p>
    <w:p w:rsidR="003E3EB9" w:rsidRPr="008F6F48" w:rsidRDefault="003E3EB9" w:rsidP="003E3EB9">
      <w:pPr>
        <w:pStyle w:val="ListParagraph"/>
        <w:adjustRightInd/>
        <w:spacing w:line="360" w:lineRule="auto"/>
        <w:ind w:left="1418" w:hanging="2"/>
        <w:jc w:val="both"/>
        <w:rPr>
          <w:rFonts w:asciiTheme="minorHAnsi" w:hAnsiTheme="minorHAnsi"/>
        </w:rPr>
      </w:pPr>
    </w:p>
    <w:p w:rsidR="003E3EB9" w:rsidRPr="008F6F48" w:rsidRDefault="007555EC" w:rsidP="003E3EB9">
      <w:pPr>
        <w:pStyle w:val="ListParagraph"/>
        <w:adjustRightInd/>
        <w:spacing w:line="360" w:lineRule="auto"/>
        <w:ind w:left="2124"/>
        <w:jc w:val="both"/>
        <w:rPr>
          <w:rFonts w:asciiTheme="minorHAnsi" w:hAnsiTheme="minorHAnsi"/>
        </w:rPr>
      </w:pPr>
      <w:r w:rsidRPr="008F6F48">
        <w:rPr>
          <w:rFonts w:asciiTheme="minorHAnsi" w:hAnsiTheme="minorHAnsi"/>
        </w:rPr>
        <w:t>(</w:t>
      </w:r>
      <w:proofErr w:type="gramStart"/>
      <w:r w:rsidRPr="008F6F48">
        <w:rPr>
          <w:rFonts w:asciiTheme="minorHAnsi" w:hAnsiTheme="minorHAnsi"/>
        </w:rPr>
        <w:t>i.</w:t>
      </w:r>
      <w:proofErr w:type="gramEnd"/>
      <w:r w:rsidRPr="008F6F48">
        <w:rPr>
          <w:rFonts w:asciiTheme="minorHAnsi" w:hAnsiTheme="minorHAnsi"/>
        </w:rPr>
        <w:t>1)</w:t>
      </w:r>
      <w:r w:rsidRPr="008F6F48">
        <w:rPr>
          <w:rFonts w:asciiTheme="minorHAnsi" w:hAnsiTheme="minorHAnsi"/>
        </w:rPr>
        <w:tab/>
        <w:t xml:space="preserve">A proporção do Valor Nominal Unitário a ser amortizada será calculada com base na seguinte fórmula: </w:t>
      </w:r>
    </w:p>
    <w:p w:rsidR="003E3EB9" w:rsidRPr="008F6F48" w:rsidRDefault="003E3EB9" w:rsidP="003E3EB9">
      <w:pPr>
        <w:pStyle w:val="ListParagraph"/>
        <w:adjustRightInd/>
        <w:spacing w:line="360" w:lineRule="auto"/>
        <w:ind w:left="2124"/>
        <w:jc w:val="both"/>
        <w:rPr>
          <w:rFonts w:asciiTheme="minorHAnsi" w:hAnsiTheme="minorHAnsi"/>
        </w:rPr>
      </w:pPr>
    </w:p>
    <w:p w:rsidR="003E3EB9" w:rsidRPr="008F6F48" w:rsidRDefault="007555EC" w:rsidP="003E3EB9">
      <w:pPr>
        <w:pStyle w:val="ListParagraph"/>
        <w:adjustRightInd/>
        <w:spacing w:line="360" w:lineRule="auto"/>
        <w:ind w:left="2124"/>
        <w:jc w:val="both"/>
        <w:rPr>
          <w:rFonts w:asciiTheme="minorHAnsi" w:hAnsiTheme="minorHAnsi"/>
          <w:sz w:val="28"/>
        </w:rPr>
      </w:pPr>
      <m:oMathPara>
        <m:oMath>
          <m:r>
            <w:rPr>
              <w:rFonts w:ascii="Cambria Math" w:hAnsi="Cambria Math"/>
              <w:sz w:val="28"/>
            </w:rPr>
            <m:t xml:space="preserve">x = </m:t>
          </m:r>
          <m:f>
            <m:fPr>
              <m:ctrlPr>
                <w:rPr>
                  <w:rFonts w:ascii="Cambria Math" w:hAnsi="Cambria Math"/>
                  <w:i/>
                  <w:sz w:val="28"/>
                </w:rPr>
              </m:ctrlPr>
            </m:fPr>
            <m:num>
              <m:r>
                <w:rPr>
                  <w:rFonts w:ascii="Cambria Math" w:hAnsi="Cambria Math"/>
                  <w:sz w:val="28"/>
                </w:rPr>
                <m:t>CLRes</m:t>
              </m:r>
            </m:num>
            <m:den>
              <m:r>
                <w:rPr>
                  <w:rFonts w:ascii="Cambria Math" w:hAnsi="Cambria Math"/>
                  <w:sz w:val="28"/>
                </w:rPr>
                <m:t>SI</m:t>
              </m:r>
            </m:den>
          </m:f>
        </m:oMath>
      </m:oMathPara>
    </w:p>
    <w:p w:rsidR="003E3EB9" w:rsidRPr="008F6F48" w:rsidRDefault="003E3EB9" w:rsidP="003E3EB9">
      <w:pPr>
        <w:pStyle w:val="ListParagraph"/>
        <w:adjustRightInd/>
        <w:spacing w:line="360" w:lineRule="auto"/>
        <w:ind w:left="2124"/>
        <w:jc w:val="center"/>
        <w:rPr>
          <w:rFonts w:asciiTheme="minorHAnsi" w:hAnsiTheme="minorHAnsi"/>
        </w:rPr>
      </w:pPr>
    </w:p>
    <w:p w:rsidR="003E3EB9" w:rsidRPr="008F6F48" w:rsidRDefault="007555EC" w:rsidP="003E3EB9">
      <w:pPr>
        <w:pStyle w:val="ListParagraph"/>
        <w:adjustRightInd/>
        <w:spacing w:line="360" w:lineRule="auto"/>
        <w:ind w:left="2124" w:firstLine="3"/>
        <w:jc w:val="both"/>
        <w:rPr>
          <w:rFonts w:asciiTheme="minorHAnsi" w:hAnsiTheme="minorHAnsi"/>
        </w:rPr>
      </w:pPr>
      <w:r w:rsidRPr="008F6F48">
        <w:rPr>
          <w:rFonts w:asciiTheme="minorHAnsi" w:hAnsiTheme="minorHAnsi"/>
        </w:rPr>
        <w:t>Onde:</w:t>
      </w:r>
    </w:p>
    <w:p w:rsidR="003E3EB9" w:rsidRPr="008F6F48" w:rsidRDefault="007555EC" w:rsidP="003E3EB9">
      <w:pPr>
        <w:pStyle w:val="ListParagraph"/>
        <w:adjustRightInd/>
        <w:spacing w:line="360" w:lineRule="auto"/>
        <w:ind w:left="2124" w:firstLine="3"/>
        <w:jc w:val="both"/>
        <w:rPr>
          <w:rFonts w:asciiTheme="minorHAnsi" w:hAnsiTheme="minorHAnsi"/>
        </w:rPr>
      </w:pPr>
      <w:proofErr w:type="gramStart"/>
      <w:r w:rsidRPr="008F6F48">
        <w:rPr>
          <w:rFonts w:asciiTheme="minorHAnsi" w:hAnsiTheme="minorHAnsi"/>
          <w:i/>
        </w:rPr>
        <w:t>x</w:t>
      </w:r>
      <w:proofErr w:type="gramEnd"/>
      <w:r w:rsidRPr="008F6F48">
        <w:rPr>
          <w:rFonts w:asciiTheme="minorHAnsi" w:hAnsiTheme="minorHAnsi"/>
          <w:i/>
        </w:rPr>
        <w:t xml:space="preserve">         </w:t>
      </w:r>
      <w:r w:rsidRPr="008F6F48">
        <w:rPr>
          <w:rFonts w:asciiTheme="minorHAnsi" w:hAnsiTheme="minorHAnsi"/>
        </w:rPr>
        <w:t xml:space="preserve">  = Fração do Valor Nominal Unitário a ser amortizado;</w:t>
      </w:r>
    </w:p>
    <w:p w:rsidR="003E3EB9" w:rsidRPr="008F6F48" w:rsidRDefault="007555EC" w:rsidP="003E3EB9">
      <w:pPr>
        <w:pStyle w:val="ListParagraph"/>
        <w:adjustRightInd/>
        <w:spacing w:line="360" w:lineRule="auto"/>
        <w:ind w:left="2124" w:firstLine="3"/>
        <w:jc w:val="both"/>
        <w:rPr>
          <w:rFonts w:asciiTheme="minorHAnsi" w:hAnsiTheme="minorHAnsi"/>
        </w:rPr>
      </w:pPr>
      <w:proofErr w:type="spellStart"/>
      <w:r w:rsidRPr="008F6F48">
        <w:rPr>
          <w:rFonts w:asciiTheme="minorHAnsi" w:hAnsiTheme="minorHAnsi"/>
          <w:i/>
        </w:rPr>
        <w:t>CLRes</w:t>
      </w:r>
      <w:proofErr w:type="spellEnd"/>
      <w:r w:rsidRPr="008F6F48">
        <w:rPr>
          <w:rFonts w:asciiTheme="minorHAnsi" w:hAnsiTheme="minorHAnsi"/>
        </w:rPr>
        <w:t xml:space="preserve">   = Valor atualizado do Imóvel cujo Contrato de Locação foi rescindido; e </w:t>
      </w:r>
    </w:p>
    <w:p w:rsidR="003E3EB9" w:rsidRPr="008F6F48" w:rsidRDefault="007555EC" w:rsidP="003E3EB9">
      <w:pPr>
        <w:pStyle w:val="ListParagraph"/>
        <w:adjustRightInd/>
        <w:spacing w:line="360" w:lineRule="auto"/>
        <w:ind w:left="2124" w:firstLine="3"/>
        <w:jc w:val="both"/>
        <w:rPr>
          <w:rFonts w:asciiTheme="minorHAnsi" w:hAnsiTheme="minorHAnsi"/>
        </w:rPr>
      </w:pPr>
      <w:r w:rsidRPr="008F6F48">
        <w:rPr>
          <w:rFonts w:asciiTheme="minorHAnsi" w:hAnsiTheme="minorHAnsi"/>
          <w:i/>
        </w:rPr>
        <w:t>SI</w:t>
      </w:r>
      <w:r w:rsidRPr="008F6F48">
        <w:rPr>
          <w:rFonts w:asciiTheme="minorHAnsi" w:hAnsiTheme="minorHAnsi"/>
        </w:rPr>
        <w:t xml:space="preserve">          = Somatória do valor atualizado de cada Imóvel.</w:t>
      </w:r>
    </w:p>
    <w:p w:rsidR="003E3EB9" w:rsidRPr="008F6F48" w:rsidRDefault="003E3EB9" w:rsidP="003E3EB9">
      <w:pPr>
        <w:pStyle w:val="ListParagraph"/>
        <w:adjustRightInd/>
        <w:spacing w:line="360" w:lineRule="auto"/>
        <w:ind w:left="2124" w:firstLine="3"/>
        <w:jc w:val="both"/>
        <w:rPr>
          <w:rFonts w:asciiTheme="minorHAnsi" w:hAnsiTheme="minorHAnsi"/>
        </w:rPr>
      </w:pPr>
    </w:p>
    <w:p w:rsidR="003E3EB9" w:rsidRPr="008F6F48" w:rsidRDefault="007555EC" w:rsidP="003E3EB9">
      <w:pPr>
        <w:pStyle w:val="ListParagraph"/>
        <w:adjustRightInd/>
        <w:spacing w:line="360" w:lineRule="auto"/>
        <w:ind w:left="2124" w:firstLine="3"/>
        <w:jc w:val="both"/>
        <w:rPr>
          <w:rFonts w:asciiTheme="minorHAnsi" w:hAnsiTheme="minorHAnsi"/>
        </w:rPr>
      </w:pPr>
      <w:r w:rsidRPr="008F6F48">
        <w:rPr>
          <w:rFonts w:asciiTheme="minorHAnsi" w:hAnsiTheme="minorHAnsi"/>
        </w:rPr>
        <w:t>Observação: Para fins da fórmula acima descrita, será utilizado o valor previsto no último laudo de avaliação anual dos Imóveis, disponível no momento da amortização extraordinária.</w:t>
      </w:r>
    </w:p>
    <w:p w:rsidR="003E3EB9" w:rsidRPr="008F6F48" w:rsidRDefault="003E3EB9" w:rsidP="003E3EB9">
      <w:pPr>
        <w:pStyle w:val="ListParagraph"/>
        <w:adjustRightInd/>
        <w:spacing w:line="360" w:lineRule="auto"/>
        <w:ind w:left="2124" w:hanging="708"/>
        <w:jc w:val="both"/>
        <w:rPr>
          <w:rFonts w:asciiTheme="minorHAnsi" w:hAnsiTheme="minorHAnsi"/>
        </w:rPr>
      </w:pPr>
    </w:p>
    <w:p w:rsidR="003E3EB9" w:rsidRPr="008F6F48" w:rsidRDefault="007555EC" w:rsidP="003E3EB9">
      <w:pPr>
        <w:pStyle w:val="ListParagraph"/>
        <w:adjustRightInd/>
        <w:spacing w:line="360" w:lineRule="auto"/>
        <w:ind w:left="1418" w:hanging="2"/>
        <w:jc w:val="both"/>
        <w:rPr>
          <w:rFonts w:asciiTheme="minorHAnsi" w:hAnsiTheme="minorHAnsi"/>
        </w:rPr>
      </w:pPr>
      <w:r w:rsidRPr="008F6F48">
        <w:rPr>
          <w:rFonts w:asciiTheme="minorHAnsi" w:hAnsiTheme="minorHAnsi"/>
        </w:rPr>
        <w:t>(</w:t>
      </w:r>
      <w:proofErr w:type="spellStart"/>
      <w:r w:rsidRPr="008F6F48">
        <w:rPr>
          <w:rFonts w:asciiTheme="minorHAnsi" w:hAnsiTheme="minorHAnsi"/>
        </w:rPr>
        <w:t>ii</w:t>
      </w:r>
      <w:proofErr w:type="spellEnd"/>
      <w:r w:rsidRPr="008F6F48">
        <w:rPr>
          <w:rFonts w:asciiTheme="minorHAnsi" w:hAnsiTheme="minorHAnsi"/>
        </w:rPr>
        <w:t>)</w:t>
      </w:r>
      <w:r w:rsidRPr="008F6F48">
        <w:rPr>
          <w:rFonts w:asciiTheme="minorHAnsi" w:hAnsiTheme="minorHAnsi"/>
        </w:rPr>
        <w:tab/>
        <w:t>constituir, observado o procedimento descrito na alínea (ii.1) e seguintes, abaixo, a cessão fiduciária dos direitos creditórios locatícios de outro contrato de locação que atenda as seguintes condições: (a) tenha por objeto a locação do Imóvel cujo Contrato de Locação tenha sido rescindido; (b) prazo de vencimento na mesma data ou em data posterior a Data de Vencimento das Debêntures; (c) as parcelas mensais de locação deverão ter as mesmas datas de pagamento e mesmos índices de correção monetária, assim como valores iguais ou superiores às parcelas mensais do Contrato de Locação original; (d) ser celebrado nos termos do artigo 54-A da Lei de Locações, contemplando o pagamento de indenização no valor integral das parcelas remanescentes, em caso de rescisão; e (e) ter por locatária qualquer sociedade Controlada (conforme abaixo definida) pela Fiadora e/ou pela Emissora e que permaneça como uma sociedade Controlada da Fiadora e/ou da Emissora, conforme aplicável, até o cumprimento de todas as Obrigações Garantidas (respectivamente, “</w:t>
      </w:r>
      <w:r w:rsidRPr="008F6F48">
        <w:rPr>
          <w:rFonts w:asciiTheme="minorHAnsi" w:hAnsiTheme="minorHAnsi"/>
          <w:u w:val="single"/>
        </w:rPr>
        <w:t>Critérios de Elegibilidade dos Novos Contratos de Locação</w:t>
      </w:r>
      <w:r w:rsidRPr="008F6F48">
        <w:rPr>
          <w:rFonts w:asciiTheme="minorHAnsi" w:hAnsiTheme="minorHAnsi"/>
        </w:rPr>
        <w:t>” e “</w:t>
      </w:r>
      <w:r w:rsidRPr="008F6F48">
        <w:rPr>
          <w:rFonts w:asciiTheme="minorHAnsi" w:hAnsiTheme="minorHAnsi"/>
          <w:u w:val="single"/>
        </w:rPr>
        <w:t>Novos Contratos de Locação</w:t>
      </w:r>
      <w:r w:rsidRPr="008F6F48">
        <w:rPr>
          <w:rFonts w:asciiTheme="minorHAnsi" w:hAnsiTheme="minorHAnsi"/>
        </w:rPr>
        <w:t>”);</w:t>
      </w:r>
    </w:p>
    <w:p w:rsidR="003E3EB9" w:rsidRPr="008F6F48" w:rsidRDefault="003E3EB9" w:rsidP="003E3EB9">
      <w:pPr>
        <w:pStyle w:val="ListParagraph"/>
        <w:adjustRightInd/>
        <w:spacing w:line="360" w:lineRule="auto"/>
        <w:ind w:left="1418" w:hanging="2"/>
        <w:jc w:val="both"/>
        <w:rPr>
          <w:rFonts w:asciiTheme="minorHAnsi" w:hAnsiTheme="minorHAnsi"/>
        </w:rPr>
      </w:pPr>
    </w:p>
    <w:p w:rsidR="003E3EB9" w:rsidRPr="008F6F48" w:rsidRDefault="007555EC" w:rsidP="003E3EB9">
      <w:pPr>
        <w:pStyle w:val="ListParagraph"/>
        <w:adjustRightInd/>
        <w:spacing w:line="360" w:lineRule="auto"/>
        <w:ind w:left="2127" w:hanging="2"/>
        <w:jc w:val="both"/>
        <w:rPr>
          <w:rFonts w:asciiTheme="minorHAnsi" w:hAnsiTheme="minorHAnsi"/>
        </w:rPr>
      </w:pPr>
      <w:r w:rsidRPr="008F6F48">
        <w:rPr>
          <w:rFonts w:asciiTheme="minorHAnsi" w:hAnsiTheme="minorHAnsi"/>
        </w:rPr>
        <w:t>(</w:t>
      </w:r>
      <w:proofErr w:type="gramStart"/>
      <w:r w:rsidRPr="008F6F48">
        <w:rPr>
          <w:rFonts w:asciiTheme="minorHAnsi" w:hAnsiTheme="minorHAnsi"/>
        </w:rPr>
        <w:t>ii.1)</w:t>
      </w:r>
      <w:r w:rsidRPr="008F6F48">
        <w:rPr>
          <w:rFonts w:asciiTheme="minorHAnsi" w:hAnsiTheme="minorHAnsi"/>
        </w:rPr>
        <w:tab/>
      </w:r>
      <w:proofErr w:type="gramEnd"/>
      <w:r w:rsidRPr="008F6F48">
        <w:rPr>
          <w:rFonts w:asciiTheme="minorHAnsi" w:hAnsiTheme="minorHAnsi"/>
        </w:rPr>
        <w:t>uma vez recebida a comunicação mencionada no item 4.3.1.6 acima, informando que Emissora optou pelo disposto na alínea (</w:t>
      </w:r>
      <w:proofErr w:type="spellStart"/>
      <w:r w:rsidRPr="008F6F48">
        <w:rPr>
          <w:rFonts w:asciiTheme="minorHAnsi" w:hAnsiTheme="minorHAnsi"/>
        </w:rPr>
        <w:t>ii</w:t>
      </w:r>
      <w:proofErr w:type="spellEnd"/>
      <w:r w:rsidRPr="008F6F48">
        <w:rPr>
          <w:rFonts w:asciiTheme="minorHAnsi" w:hAnsiTheme="minorHAnsi"/>
        </w:rPr>
        <w:t xml:space="preserve">) acima, a Emissora deverá, em até 15 (quinze) Dias Úteis contados do recebimento da referida comunicação, submeter à validação da Debenturista ou da </w:t>
      </w:r>
      <w:proofErr w:type="spellStart"/>
      <w:r w:rsidRPr="008F6F48">
        <w:rPr>
          <w:rFonts w:asciiTheme="minorHAnsi" w:hAnsiTheme="minorHAnsi"/>
        </w:rPr>
        <w:t>Securitizadora</w:t>
      </w:r>
      <w:proofErr w:type="spellEnd"/>
      <w:r w:rsidRPr="008F6F48">
        <w:rPr>
          <w:rFonts w:asciiTheme="minorHAnsi" w:hAnsiTheme="minorHAnsi"/>
        </w:rPr>
        <w:t>, conforme o caso, a minuta do Novo Contrato de Locação e os documentos societários das partes signatárias, para validação dos Critérios de Elegibilidade dos Novos Contratos de Locação;</w:t>
      </w:r>
    </w:p>
    <w:p w:rsidR="003E3EB9" w:rsidRPr="008F6F48" w:rsidRDefault="003E3EB9" w:rsidP="003E3EB9">
      <w:pPr>
        <w:pStyle w:val="ListParagraph"/>
        <w:adjustRightInd/>
        <w:spacing w:line="360" w:lineRule="auto"/>
        <w:ind w:left="2127" w:hanging="2"/>
        <w:jc w:val="both"/>
        <w:rPr>
          <w:rFonts w:asciiTheme="minorHAnsi" w:hAnsiTheme="minorHAnsi"/>
        </w:rPr>
      </w:pPr>
    </w:p>
    <w:p w:rsidR="003E3EB9" w:rsidRPr="008F6F48" w:rsidRDefault="007555EC" w:rsidP="003E3EB9">
      <w:pPr>
        <w:pStyle w:val="ListParagraph"/>
        <w:adjustRightInd/>
        <w:spacing w:line="360" w:lineRule="auto"/>
        <w:ind w:left="2127" w:hanging="2"/>
        <w:jc w:val="both"/>
        <w:rPr>
          <w:rFonts w:asciiTheme="minorHAnsi" w:hAnsiTheme="minorHAnsi"/>
        </w:rPr>
      </w:pPr>
      <w:r w:rsidRPr="008F6F48">
        <w:rPr>
          <w:rFonts w:asciiTheme="minorHAnsi" w:hAnsiTheme="minorHAnsi"/>
        </w:rPr>
        <w:t>(</w:t>
      </w:r>
      <w:proofErr w:type="gramStart"/>
      <w:r w:rsidRPr="008F6F48">
        <w:rPr>
          <w:rFonts w:asciiTheme="minorHAnsi" w:hAnsiTheme="minorHAnsi"/>
        </w:rPr>
        <w:t>ii.2)</w:t>
      </w:r>
      <w:r w:rsidRPr="008F6F48">
        <w:rPr>
          <w:rFonts w:asciiTheme="minorHAnsi" w:hAnsiTheme="minorHAnsi"/>
        </w:rPr>
        <w:tab/>
      </w:r>
      <w:proofErr w:type="gramEnd"/>
      <w:r w:rsidRPr="008F6F48">
        <w:rPr>
          <w:rFonts w:asciiTheme="minorHAnsi" w:hAnsiTheme="minorHAnsi"/>
        </w:rPr>
        <w:t xml:space="preserve">a Debenturista ou a </w:t>
      </w:r>
      <w:proofErr w:type="spellStart"/>
      <w:r w:rsidRPr="008F6F48">
        <w:rPr>
          <w:rFonts w:asciiTheme="minorHAnsi" w:hAnsiTheme="minorHAnsi"/>
        </w:rPr>
        <w:t>Securitizadora</w:t>
      </w:r>
      <w:proofErr w:type="spellEnd"/>
      <w:r w:rsidRPr="008F6F48">
        <w:rPr>
          <w:rFonts w:asciiTheme="minorHAnsi" w:hAnsiTheme="minorHAnsi"/>
        </w:rPr>
        <w:t>, conforme o caso, deverá, em até 5 (cinco) Dias Úteis contados do efetivo recebimento</w:t>
      </w:r>
      <w:bookmarkStart w:id="57" w:name="_Hlk527560440"/>
      <w:r w:rsidRPr="008F6F48">
        <w:rPr>
          <w:rFonts w:asciiTheme="minorHAnsi" w:hAnsiTheme="minorHAnsi"/>
        </w:rPr>
        <w:t xml:space="preserve"> do Novo Contrato de Locação e dos documentos societários das partes signatárias</w:t>
      </w:r>
      <w:bookmarkEnd w:id="57"/>
      <w:r w:rsidRPr="008F6F48">
        <w:rPr>
          <w:rFonts w:asciiTheme="minorHAnsi" w:hAnsiTheme="minorHAnsi"/>
        </w:rPr>
        <w:t xml:space="preserve">, validar seus </w:t>
      </w:r>
      <w:r w:rsidRPr="008F6F48">
        <w:rPr>
          <w:rFonts w:asciiTheme="minorHAnsi" w:hAnsiTheme="minorHAnsi"/>
        </w:rPr>
        <w:lastRenderedPageBreak/>
        <w:t>termos e condições, exclusivamente ao que se refere ao atendimento dos Critérios de Elegibilidade dos Novos Contratos de Locação; e</w:t>
      </w:r>
    </w:p>
    <w:p w:rsidR="003E3EB9" w:rsidRPr="008F6F48" w:rsidRDefault="003E3EB9" w:rsidP="003E3EB9">
      <w:pPr>
        <w:pStyle w:val="ListParagraph"/>
        <w:adjustRightInd/>
        <w:spacing w:line="360" w:lineRule="auto"/>
        <w:ind w:left="2127" w:hanging="2"/>
        <w:jc w:val="both"/>
        <w:rPr>
          <w:rFonts w:asciiTheme="minorHAnsi" w:hAnsiTheme="minorHAnsi"/>
        </w:rPr>
      </w:pPr>
    </w:p>
    <w:p w:rsidR="003E3EB9" w:rsidRPr="008F6F48" w:rsidRDefault="007555EC" w:rsidP="003E3EB9">
      <w:pPr>
        <w:pStyle w:val="ListParagraph"/>
        <w:adjustRightInd/>
        <w:spacing w:line="360" w:lineRule="auto"/>
        <w:ind w:left="2127" w:hanging="2"/>
        <w:jc w:val="both"/>
        <w:rPr>
          <w:rFonts w:asciiTheme="minorHAnsi" w:hAnsiTheme="minorHAnsi"/>
        </w:rPr>
      </w:pPr>
      <w:r w:rsidRPr="008F6F48">
        <w:rPr>
          <w:rFonts w:asciiTheme="minorHAnsi" w:hAnsiTheme="minorHAnsi"/>
        </w:rPr>
        <w:t>(ii.3)</w:t>
      </w:r>
      <w:r w:rsidRPr="008F6F48">
        <w:rPr>
          <w:rFonts w:asciiTheme="minorHAnsi" w:hAnsiTheme="minorHAnsi"/>
        </w:rPr>
        <w:tab/>
        <w:t xml:space="preserve">uma vez validado os Critérios de Elegibilidade dos Novos Contratos de Locação pela Debenturista ou pela </w:t>
      </w:r>
      <w:proofErr w:type="spellStart"/>
      <w:r w:rsidRPr="008F6F48">
        <w:rPr>
          <w:rFonts w:asciiTheme="minorHAnsi" w:hAnsiTheme="minorHAnsi"/>
        </w:rPr>
        <w:t>Securitizadora</w:t>
      </w:r>
      <w:proofErr w:type="spellEnd"/>
      <w:r w:rsidRPr="008F6F48">
        <w:rPr>
          <w:rFonts w:asciiTheme="minorHAnsi" w:hAnsiTheme="minorHAnsi"/>
        </w:rPr>
        <w:t xml:space="preserve">, conforme o caso, a Emissora deverá apresentar, à Debenturista ou à </w:t>
      </w:r>
      <w:proofErr w:type="spellStart"/>
      <w:r w:rsidRPr="008F6F48">
        <w:rPr>
          <w:rFonts w:asciiTheme="minorHAnsi" w:hAnsiTheme="minorHAnsi"/>
        </w:rPr>
        <w:t>Securitizadora</w:t>
      </w:r>
      <w:proofErr w:type="spellEnd"/>
      <w:r w:rsidRPr="008F6F48">
        <w:rPr>
          <w:rFonts w:asciiTheme="minorHAnsi" w:hAnsiTheme="minorHAnsi"/>
        </w:rPr>
        <w:t>, conforme aplicável, no prazo máximo de 15 (quinze) Dias Úteis: (a) o Novo Contrato de Locação, assinado por todas as partes signatárias; e (b) o aditamento ao Contrato de Cessão Fiduciária, que deverá contemplar a cessão fiduciária dos direitos creditórios locatícios originados a partir do Novo Contrato de Locação, assinado por todas as partes e registrado no Cartório de Registro de Títulos e Documentos das sedes das partes signatárias.</w:t>
      </w:r>
    </w:p>
    <w:p w:rsidR="003E3EB9" w:rsidRPr="008F6F48" w:rsidRDefault="003E3EB9" w:rsidP="003E3EB9">
      <w:pPr>
        <w:pStyle w:val="ListParagraph"/>
        <w:adjustRightInd/>
        <w:spacing w:line="360" w:lineRule="auto"/>
        <w:ind w:left="1418" w:hanging="2"/>
        <w:jc w:val="both"/>
        <w:rPr>
          <w:rFonts w:asciiTheme="minorHAnsi" w:hAnsiTheme="minorHAnsi"/>
        </w:rPr>
      </w:pPr>
    </w:p>
    <w:p w:rsidR="003E3EB9" w:rsidRPr="008F6F48" w:rsidRDefault="007555EC" w:rsidP="003E3EB9">
      <w:pPr>
        <w:pStyle w:val="ListParagraph"/>
        <w:adjustRightInd/>
        <w:spacing w:line="360" w:lineRule="auto"/>
        <w:ind w:left="1418" w:hanging="2"/>
        <w:jc w:val="both"/>
        <w:rPr>
          <w:rFonts w:asciiTheme="minorHAnsi" w:hAnsiTheme="minorHAnsi"/>
        </w:rPr>
      </w:pPr>
      <w:r w:rsidRPr="008F6F48">
        <w:rPr>
          <w:rFonts w:asciiTheme="minorHAnsi" w:hAnsiTheme="minorHAnsi"/>
        </w:rPr>
        <w:t>4.3.1.6.1.</w:t>
      </w:r>
      <w:r w:rsidRPr="008F6F48">
        <w:rPr>
          <w:rFonts w:asciiTheme="minorHAnsi" w:hAnsiTheme="minorHAnsi"/>
        </w:rPr>
        <w:tab/>
        <w:t>Caso a Emissora opte pela substituição do Contrato de Locação rescindido, nos termos do item 4.3.1.6, alínea (</w:t>
      </w:r>
      <w:proofErr w:type="spellStart"/>
      <w:r w:rsidRPr="008F6F48">
        <w:rPr>
          <w:rFonts w:asciiTheme="minorHAnsi" w:hAnsiTheme="minorHAnsi"/>
        </w:rPr>
        <w:t>ii</w:t>
      </w:r>
      <w:proofErr w:type="spellEnd"/>
      <w:r w:rsidRPr="008F6F48">
        <w:rPr>
          <w:rFonts w:asciiTheme="minorHAnsi" w:hAnsiTheme="minorHAnsi"/>
        </w:rPr>
        <w:t xml:space="preserve">), acima, a </w:t>
      </w:r>
      <w:r w:rsidRPr="008F6F48">
        <w:rPr>
          <w:rFonts w:asciiTheme="minorHAnsi" w:hAnsiTheme="minorHAnsi"/>
          <w:color w:val="000000"/>
        </w:rPr>
        <w:t xml:space="preserve">Debenturista ou a </w:t>
      </w:r>
      <w:proofErr w:type="spellStart"/>
      <w:r w:rsidRPr="008F6F48">
        <w:rPr>
          <w:rFonts w:asciiTheme="minorHAnsi" w:hAnsiTheme="minorHAnsi"/>
          <w:color w:val="000000"/>
        </w:rPr>
        <w:t>Securitizadora</w:t>
      </w:r>
      <w:proofErr w:type="spellEnd"/>
      <w:r w:rsidRPr="008F6F48">
        <w:rPr>
          <w:rFonts w:asciiTheme="minorHAnsi" w:hAnsiTheme="minorHAnsi"/>
          <w:color w:val="000000"/>
        </w:rPr>
        <w:t xml:space="preserve">, conforme o caso, </w:t>
      </w:r>
      <w:r w:rsidRPr="008F6F48">
        <w:rPr>
          <w:rFonts w:asciiTheme="minorHAnsi" w:hAnsiTheme="minorHAnsi"/>
        </w:rPr>
        <w:t>deverá, até que o procedimento descrito na alínea (ii.3) e do item 4.3.1.6 acima seja concluído, manter o valor da multa indenizatória referente à rescisão do respectivo Contrato de Locação depositada na Conta Centralizadora. No entanto, caso a multa indenizatória ainda não tenha sido paga, a Emissora deverá depositar na Conta Centralizadora, em até 5 (cinco) Dias Úteis contados da efetiva rescisão do Contrato de Locação, o valor correspondente a uma parcela locatícia devidamente atualizada na forma do respectivo Contrato de Locação, à época da rescisão do respectivo Contrato de Locação, conforme aplicável (“</w:t>
      </w:r>
      <w:r w:rsidRPr="008F6F48">
        <w:rPr>
          <w:rFonts w:asciiTheme="minorHAnsi" w:hAnsiTheme="minorHAnsi"/>
          <w:u w:val="single"/>
        </w:rPr>
        <w:t>Aluguel Garantia</w:t>
      </w:r>
      <w:r w:rsidRPr="008F6F48">
        <w:rPr>
          <w:rFonts w:asciiTheme="minorHAnsi" w:hAnsiTheme="minorHAnsi"/>
        </w:rPr>
        <w:t xml:space="preserve">”). </w:t>
      </w:r>
      <w:r w:rsidRPr="008F6F48">
        <w:rPr>
          <w:rFonts w:asciiTheme="minorHAnsi" w:hAnsiTheme="minorHAnsi"/>
          <w:color w:val="000000"/>
        </w:rPr>
        <w:t xml:space="preserve">Após a substituição do Contrato de Locação rescindido, a Debenturista ou a </w:t>
      </w:r>
      <w:proofErr w:type="spellStart"/>
      <w:r w:rsidRPr="008F6F48">
        <w:rPr>
          <w:rFonts w:asciiTheme="minorHAnsi" w:hAnsiTheme="minorHAnsi"/>
          <w:color w:val="000000"/>
        </w:rPr>
        <w:t>Securitizadora</w:t>
      </w:r>
      <w:proofErr w:type="spellEnd"/>
      <w:r w:rsidRPr="008F6F48">
        <w:rPr>
          <w:rFonts w:asciiTheme="minorHAnsi" w:hAnsiTheme="minorHAnsi"/>
          <w:color w:val="000000"/>
        </w:rPr>
        <w:t xml:space="preserve">, conforme o caso, liberará os recursos excedentes para a conta de livre movimentação da Emissora. Caso a indenização devida em razão da rescisão do Contrato de Locação seja depositada neste interim, o Aluguel Garantia será liberado </w:t>
      </w:r>
      <w:ins w:id="58" w:author="Caio Sella Rhormens" w:date="2018-10-22T08:42:00Z">
        <w:r w:rsidR="003E3EB9">
          <w:rPr>
            <w:rFonts w:asciiTheme="minorHAnsi" w:hAnsiTheme="minorHAnsi"/>
            <w:color w:val="000000"/>
          </w:rPr>
          <w:t xml:space="preserve">em até 2 (dois) dias úteis </w:t>
        </w:r>
      </w:ins>
      <w:ins w:id="59" w:author="Caio Sella Rhormens" w:date="2018-10-22T08:41:00Z">
        <w:r w:rsidR="003E3EB9">
          <w:rPr>
            <w:rFonts w:asciiTheme="minorHAnsi" w:hAnsiTheme="minorHAnsi"/>
            <w:color w:val="000000"/>
          </w:rPr>
          <w:t xml:space="preserve">e a multa indenizatória referente a rescisão do respectivo </w:t>
        </w:r>
      </w:ins>
      <w:ins w:id="60" w:author="Caio Sella Rhormens" w:date="2018-10-22T08:42:00Z">
        <w:r w:rsidR="003E3EB9">
          <w:rPr>
            <w:rFonts w:asciiTheme="minorHAnsi" w:hAnsiTheme="minorHAnsi"/>
            <w:color w:val="000000"/>
          </w:rPr>
          <w:t>C</w:t>
        </w:r>
      </w:ins>
      <w:ins w:id="61" w:author="Caio Sella Rhormens" w:date="2018-10-22T08:41:00Z">
        <w:r w:rsidR="003E3EB9">
          <w:rPr>
            <w:rFonts w:asciiTheme="minorHAnsi" w:hAnsiTheme="minorHAnsi"/>
            <w:color w:val="000000"/>
          </w:rPr>
          <w:t xml:space="preserve">ontrato </w:t>
        </w:r>
      </w:ins>
      <w:ins w:id="62" w:author="Caio Sella Rhormens" w:date="2018-10-22T08:42:00Z">
        <w:r w:rsidR="003E3EB9">
          <w:rPr>
            <w:rFonts w:asciiTheme="minorHAnsi" w:hAnsiTheme="minorHAnsi"/>
            <w:color w:val="000000"/>
          </w:rPr>
          <w:t xml:space="preserve">de Locação ficará retida </w:t>
        </w:r>
      </w:ins>
      <w:r w:rsidRPr="008F6F48">
        <w:rPr>
          <w:rFonts w:asciiTheme="minorHAnsi" w:hAnsiTheme="minorHAnsi"/>
          <w:bCs/>
          <w:color w:val="000000"/>
        </w:rPr>
        <w:t>até o registro do aditamento ao Contrato de Cessão Fiduciária que inclui o novo Contrato de Locação</w:t>
      </w:r>
      <w:ins w:id="63" w:author="SCSA" w:date="2018-10-22T09:12:00Z">
        <w:r w:rsidR="00C87D52">
          <w:rPr>
            <w:rFonts w:asciiTheme="minorHAnsi" w:hAnsiTheme="minorHAnsi"/>
            <w:bCs/>
            <w:color w:val="000000"/>
          </w:rPr>
          <w:t>, e será liberada em até 2 (dois) dias úteis</w:t>
        </w:r>
      </w:ins>
      <w:ins w:id="64" w:author="SCSA" w:date="2018-10-22T09:14:00Z">
        <w:r w:rsidR="00FC2A9F">
          <w:rPr>
            <w:rFonts w:asciiTheme="minorHAnsi" w:hAnsiTheme="minorHAnsi"/>
            <w:bCs/>
            <w:color w:val="000000"/>
          </w:rPr>
          <w:t xml:space="preserve"> da apresentação do registro </w:t>
        </w:r>
      </w:ins>
      <w:ins w:id="65" w:author="SCSA" w:date="2018-10-22T09:16:00Z">
        <w:r w:rsidR="00FC2A9F" w:rsidRPr="008F6F48">
          <w:rPr>
            <w:rFonts w:asciiTheme="minorHAnsi" w:hAnsiTheme="minorHAnsi"/>
            <w:bCs/>
            <w:color w:val="000000"/>
          </w:rPr>
          <w:t>do aditamento ao Contrato de Cessão Fiduciária</w:t>
        </w:r>
        <w:r w:rsidR="00FC2A9F">
          <w:rPr>
            <w:rFonts w:asciiTheme="minorHAnsi" w:hAnsiTheme="minorHAnsi"/>
            <w:bCs/>
            <w:color w:val="000000"/>
          </w:rPr>
          <w:t xml:space="preserve"> supra </w:t>
        </w:r>
        <w:bookmarkStart w:id="66" w:name="_GoBack"/>
        <w:bookmarkEnd w:id="66"/>
        <w:r w:rsidR="00FC2A9F">
          <w:rPr>
            <w:rFonts w:asciiTheme="minorHAnsi" w:hAnsiTheme="minorHAnsi"/>
            <w:bCs/>
            <w:color w:val="000000"/>
          </w:rPr>
          <w:t>mencionado</w:t>
        </w:r>
      </w:ins>
      <w:del w:id="67" w:author="Caio Sella Rhormens" w:date="2018-10-22T08:43:00Z">
        <w:r w:rsidRPr="008F6F48" w:rsidDel="003E3EB9">
          <w:rPr>
            <w:rFonts w:asciiTheme="minorHAnsi" w:hAnsiTheme="minorHAnsi"/>
            <w:color w:val="000000"/>
          </w:rPr>
          <w:delText xml:space="preserve"> e a indenização ficará retida</w:delText>
        </w:r>
      </w:del>
      <w:r w:rsidRPr="008F6F48">
        <w:rPr>
          <w:rFonts w:asciiTheme="minorHAnsi" w:hAnsiTheme="minorHAnsi"/>
          <w:color w:val="000000"/>
        </w:rPr>
        <w:t xml:space="preserve">. </w:t>
      </w:r>
    </w:p>
    <w:p w:rsidR="003E3EB9" w:rsidRPr="008F6F48" w:rsidRDefault="003E3EB9" w:rsidP="003E3EB9">
      <w:pPr>
        <w:pStyle w:val="ListParagraph"/>
        <w:adjustRightInd/>
        <w:spacing w:line="360" w:lineRule="auto"/>
        <w:ind w:left="2124"/>
        <w:jc w:val="both"/>
        <w:rPr>
          <w:rFonts w:asciiTheme="minorHAnsi" w:hAnsiTheme="minorHAnsi"/>
        </w:rPr>
      </w:pPr>
    </w:p>
    <w:p w:rsidR="003E3EB9" w:rsidRPr="008F6F48" w:rsidRDefault="007555EC" w:rsidP="003E3EB9">
      <w:pPr>
        <w:pStyle w:val="ListParagraph"/>
        <w:adjustRightInd/>
        <w:spacing w:line="360" w:lineRule="auto"/>
        <w:ind w:left="1418" w:hanging="2"/>
        <w:jc w:val="both"/>
        <w:rPr>
          <w:rFonts w:asciiTheme="minorHAnsi" w:hAnsiTheme="minorHAnsi"/>
        </w:rPr>
      </w:pPr>
      <w:r w:rsidRPr="008F6F48">
        <w:rPr>
          <w:rFonts w:asciiTheme="minorHAnsi" w:hAnsiTheme="minorHAnsi"/>
        </w:rPr>
        <w:t>4.3.1.6.2.</w:t>
      </w:r>
      <w:r w:rsidRPr="008F6F48">
        <w:rPr>
          <w:rFonts w:asciiTheme="minorHAnsi" w:hAnsiTheme="minorHAnsi"/>
        </w:rPr>
        <w:tab/>
        <w:t>Caso a Emissora venha a arcar com o depósito do Aluguel Garantia mencionado no item 4.3.1.6.1 acima, no Dia Útil imediatamente seguinte a cada Data de Pagamento (abaixo definida), a Emissora deverá depositar na Conta Centralizadora, montante de recursos para que nesta reste depositado pelo menos o valor correspondente a uma parcela do Aluguel Garantia, sob pena de acionar um Evento de Vencimento Antecipado, nos termos do item 5.1. (</w:t>
      </w:r>
      <w:proofErr w:type="spellStart"/>
      <w:proofErr w:type="gramStart"/>
      <w:r w:rsidRPr="008F6F48">
        <w:rPr>
          <w:rFonts w:asciiTheme="minorHAnsi" w:hAnsiTheme="minorHAnsi"/>
        </w:rPr>
        <w:t>viii</w:t>
      </w:r>
      <w:proofErr w:type="spellEnd"/>
      <w:proofErr w:type="gramEnd"/>
      <w:r w:rsidRPr="008F6F48">
        <w:rPr>
          <w:rFonts w:asciiTheme="minorHAnsi" w:hAnsiTheme="minorHAnsi"/>
        </w:rPr>
        <w:t>), abaixo. Caso a Emissora não arque com sua obrigação de constituição da cessão fiduciária dos direitos creditórios locatícios originados a partir dos Novos Contratos de Locação no prazo previsto 4.3.1.6.(</w:t>
      </w:r>
      <w:proofErr w:type="spellStart"/>
      <w:r w:rsidRPr="008F6F48">
        <w:rPr>
          <w:rFonts w:asciiTheme="minorHAnsi" w:hAnsiTheme="minorHAnsi"/>
        </w:rPr>
        <w:t>ii</w:t>
      </w:r>
      <w:proofErr w:type="spellEnd"/>
      <w:r w:rsidRPr="008F6F48">
        <w:rPr>
          <w:rFonts w:asciiTheme="minorHAnsi" w:hAnsiTheme="minorHAnsi"/>
        </w:rPr>
        <w:t>), deverá realizar a amortização extraordinária das Debêntures, nos termos, valores e proporções previstos no item 4.3.1.6.(i), em até 1 (um) Dia Útil do decurso do prazo máximo para a constituição da nova garantia, sob pena de acionar um Evento de Vencimento Antecipado, nos termos do item 5.1.(</w:t>
      </w:r>
      <w:proofErr w:type="spellStart"/>
      <w:r w:rsidRPr="008F6F48">
        <w:rPr>
          <w:rFonts w:asciiTheme="minorHAnsi" w:hAnsiTheme="minorHAnsi"/>
        </w:rPr>
        <w:t>viii</w:t>
      </w:r>
      <w:proofErr w:type="spellEnd"/>
      <w:r w:rsidRPr="008F6F48">
        <w:rPr>
          <w:rFonts w:asciiTheme="minorHAnsi" w:hAnsiTheme="minorHAnsi"/>
        </w:rPr>
        <w:t>), abaixo.</w:t>
      </w:r>
    </w:p>
    <w:p w:rsidR="003E3EB9" w:rsidRPr="008F6F48" w:rsidRDefault="003E3EB9" w:rsidP="003E3EB9">
      <w:pPr>
        <w:pStyle w:val="ListParagraph"/>
        <w:adjustRightInd/>
        <w:spacing w:line="360" w:lineRule="auto"/>
        <w:ind w:left="1418" w:hanging="2"/>
        <w:jc w:val="both"/>
        <w:rPr>
          <w:rFonts w:asciiTheme="minorHAnsi" w:hAnsiTheme="minorHAnsi"/>
        </w:rPr>
      </w:pPr>
    </w:p>
    <w:p w:rsidR="003E3EB9" w:rsidRPr="008F6F48" w:rsidRDefault="007555EC" w:rsidP="003E3EB9">
      <w:pPr>
        <w:pStyle w:val="ListParagraph"/>
        <w:adjustRightInd/>
        <w:spacing w:line="360" w:lineRule="auto"/>
        <w:ind w:left="1418" w:hanging="2"/>
        <w:jc w:val="both"/>
        <w:rPr>
          <w:rFonts w:asciiTheme="minorHAnsi" w:hAnsiTheme="minorHAnsi"/>
        </w:rPr>
      </w:pPr>
      <w:r w:rsidRPr="008F6F48">
        <w:rPr>
          <w:rFonts w:asciiTheme="minorHAnsi" w:hAnsiTheme="minorHAnsi"/>
        </w:rPr>
        <w:tab/>
        <w:t>4.3.1.6.3.</w:t>
      </w:r>
      <w:r w:rsidRPr="008F6F48">
        <w:rPr>
          <w:rFonts w:asciiTheme="minorHAnsi" w:hAnsiTheme="minorHAnsi"/>
        </w:rPr>
        <w:tab/>
        <w:t>A Emissora terá total discricionariedade para optar por quaisquer das alternativas referidas nas alíneas “i” e “</w:t>
      </w:r>
      <w:proofErr w:type="spellStart"/>
      <w:r w:rsidRPr="008F6F48">
        <w:rPr>
          <w:rFonts w:asciiTheme="minorHAnsi" w:hAnsiTheme="minorHAnsi"/>
        </w:rPr>
        <w:t>ii</w:t>
      </w:r>
      <w:proofErr w:type="spellEnd"/>
      <w:r w:rsidRPr="008F6F48">
        <w:rPr>
          <w:rFonts w:asciiTheme="minorHAnsi" w:hAnsiTheme="minorHAnsi"/>
        </w:rPr>
        <w:t xml:space="preserve">” do item </w:t>
      </w:r>
      <w:proofErr w:type="gramStart"/>
      <w:r w:rsidRPr="008F6F48">
        <w:rPr>
          <w:rFonts w:asciiTheme="minorHAnsi" w:hAnsiTheme="minorHAnsi"/>
        </w:rPr>
        <w:t>4.3.1.6.,</w:t>
      </w:r>
      <w:proofErr w:type="gramEnd"/>
      <w:r w:rsidRPr="008F6F48">
        <w:rPr>
          <w:rFonts w:asciiTheme="minorHAnsi" w:hAnsiTheme="minorHAnsi"/>
        </w:rPr>
        <w:t xml:space="preserve"> sendo certo que, em qualquer das situações, não dependerá de aprovação da assembleia geral de titulares dos CRI, desde que a </w:t>
      </w:r>
      <w:proofErr w:type="spellStart"/>
      <w:r w:rsidRPr="008F6F48">
        <w:rPr>
          <w:rFonts w:asciiTheme="minorHAnsi" w:hAnsiTheme="minorHAnsi"/>
        </w:rPr>
        <w:t>Securitizadora</w:t>
      </w:r>
      <w:proofErr w:type="spellEnd"/>
      <w:r w:rsidRPr="008F6F48">
        <w:rPr>
          <w:rFonts w:asciiTheme="minorHAnsi" w:hAnsiTheme="minorHAnsi"/>
        </w:rPr>
        <w:t xml:space="preserve"> tenha verificado a adequação de quaisquer das alternativas escolhida pela Emissora aos procedimentos, prazos e critérios estabelecidos nesta Escritura de Emissão de Debêntures e no Contrato de Cessão Fiduciária.</w:t>
      </w:r>
    </w:p>
    <w:p w:rsidR="003E3EB9" w:rsidRPr="008F6F48" w:rsidRDefault="003E3EB9" w:rsidP="003E3EB9">
      <w:pPr>
        <w:pStyle w:val="ListParagraph"/>
        <w:spacing w:line="360" w:lineRule="auto"/>
        <w:ind w:left="851"/>
        <w:jc w:val="both"/>
        <w:rPr>
          <w:rFonts w:asciiTheme="minorHAnsi" w:hAnsiTheme="minorHAnsi"/>
        </w:rPr>
      </w:pPr>
    </w:p>
    <w:p w:rsidR="003E3EB9" w:rsidRPr="008F6F48" w:rsidRDefault="007555EC" w:rsidP="003E3EB9">
      <w:pPr>
        <w:pStyle w:val="ListParagraph"/>
        <w:numPr>
          <w:ilvl w:val="1"/>
          <w:numId w:val="23"/>
        </w:numPr>
        <w:adjustRightInd/>
        <w:spacing w:line="360" w:lineRule="auto"/>
        <w:ind w:left="0" w:firstLine="0"/>
        <w:jc w:val="both"/>
        <w:rPr>
          <w:rFonts w:asciiTheme="minorHAnsi" w:hAnsiTheme="minorHAnsi"/>
        </w:rPr>
      </w:pPr>
      <w:r w:rsidRPr="008F6F48">
        <w:rPr>
          <w:rFonts w:asciiTheme="minorHAnsi" w:hAnsiTheme="minorHAnsi"/>
          <w:u w:val="single"/>
        </w:rPr>
        <w:t>Prazo e Data de Vencimento</w:t>
      </w:r>
      <w:r w:rsidRPr="008F6F48">
        <w:rPr>
          <w:rFonts w:asciiTheme="minorHAnsi" w:hAnsiTheme="minorHAnsi"/>
        </w:rPr>
        <w:t>: As Debêntures terão prazo de 10 (dez) anos, com vencimento no dia 0</w:t>
      </w:r>
      <w:r>
        <w:rPr>
          <w:rFonts w:asciiTheme="minorHAnsi" w:hAnsiTheme="minorHAnsi"/>
        </w:rPr>
        <w:t>5</w:t>
      </w:r>
      <w:r w:rsidRPr="008F6F48">
        <w:rPr>
          <w:rFonts w:asciiTheme="minorHAnsi" w:hAnsiTheme="minorHAnsi"/>
        </w:rPr>
        <w:t xml:space="preserve"> de novembro de 2028 (“</w:t>
      </w:r>
      <w:r w:rsidRPr="008F6F48">
        <w:rPr>
          <w:rFonts w:asciiTheme="minorHAnsi" w:hAnsiTheme="minorHAnsi"/>
          <w:u w:val="single"/>
        </w:rPr>
        <w:t>Data de Vencimento</w:t>
      </w:r>
      <w:r w:rsidRPr="008F6F48">
        <w:rPr>
          <w:rFonts w:asciiTheme="minorHAnsi" w:hAnsiTheme="minorHAnsi"/>
        </w:rPr>
        <w:t xml:space="preserve">”). </w:t>
      </w:r>
    </w:p>
    <w:p w:rsidR="003E3EB9" w:rsidRPr="008F6F48" w:rsidRDefault="003E3EB9" w:rsidP="003E3EB9">
      <w:pPr>
        <w:pStyle w:val="sub"/>
        <w:spacing w:before="0" w:after="0" w:line="360" w:lineRule="auto"/>
        <w:rPr>
          <w:rFonts w:asciiTheme="minorHAnsi" w:hAnsiTheme="minorHAnsi"/>
          <w:sz w:val="24"/>
          <w:szCs w:val="24"/>
        </w:rPr>
      </w:pPr>
    </w:p>
    <w:p w:rsidR="003E3EB9" w:rsidRPr="008F6F48" w:rsidRDefault="007555EC" w:rsidP="003E3EB9">
      <w:pPr>
        <w:pStyle w:val="ListParagraph"/>
        <w:numPr>
          <w:ilvl w:val="1"/>
          <w:numId w:val="23"/>
        </w:numPr>
        <w:adjustRightInd/>
        <w:spacing w:line="360" w:lineRule="auto"/>
        <w:ind w:left="0" w:firstLine="0"/>
        <w:jc w:val="both"/>
        <w:rPr>
          <w:rFonts w:asciiTheme="minorHAnsi" w:hAnsiTheme="minorHAnsi"/>
        </w:rPr>
      </w:pPr>
      <w:bookmarkStart w:id="68" w:name="_DV_M92"/>
      <w:bookmarkEnd w:id="68"/>
      <w:r w:rsidRPr="008F6F48">
        <w:rPr>
          <w:rFonts w:asciiTheme="minorHAnsi" w:hAnsiTheme="minorHAnsi"/>
          <w:u w:val="single"/>
        </w:rPr>
        <w:t>Valor Nominal Unitário</w:t>
      </w:r>
      <w:r w:rsidRPr="008F6F48">
        <w:rPr>
          <w:rFonts w:asciiTheme="minorHAnsi" w:hAnsiTheme="minorHAnsi"/>
        </w:rPr>
        <w:t>: O valor nominal unitário das Debêntures será de R$10.000,00 (dez mil reais), na Data de Emissão (“</w:t>
      </w:r>
      <w:r w:rsidRPr="008F6F48">
        <w:rPr>
          <w:rFonts w:asciiTheme="minorHAnsi" w:hAnsiTheme="minorHAnsi"/>
          <w:u w:val="single"/>
        </w:rPr>
        <w:t>Valor Nominal Unitário</w:t>
      </w:r>
      <w:r w:rsidRPr="008F6F48">
        <w:rPr>
          <w:rFonts w:asciiTheme="minorHAnsi" w:hAnsiTheme="minorHAnsi"/>
        </w:rPr>
        <w:t xml:space="preserve">”). </w:t>
      </w:r>
    </w:p>
    <w:p w:rsidR="003E3EB9" w:rsidRPr="008F6F48" w:rsidRDefault="003E3EB9" w:rsidP="003E3EB9">
      <w:pPr>
        <w:spacing w:line="360" w:lineRule="auto"/>
        <w:rPr>
          <w:rFonts w:asciiTheme="minorHAnsi" w:hAnsiTheme="minorHAnsi"/>
          <w:szCs w:val="24"/>
        </w:rPr>
      </w:pPr>
    </w:p>
    <w:p w:rsidR="003E3EB9" w:rsidRPr="008F6F48" w:rsidRDefault="007555EC" w:rsidP="003E3EB9">
      <w:pPr>
        <w:pStyle w:val="ListParagraph"/>
        <w:numPr>
          <w:ilvl w:val="1"/>
          <w:numId w:val="23"/>
        </w:numPr>
        <w:adjustRightInd/>
        <w:spacing w:line="360" w:lineRule="auto"/>
        <w:ind w:left="0" w:firstLine="0"/>
        <w:jc w:val="both"/>
        <w:rPr>
          <w:rFonts w:asciiTheme="minorHAnsi" w:hAnsiTheme="minorHAnsi"/>
        </w:rPr>
      </w:pPr>
      <w:bookmarkStart w:id="69" w:name="_DV_M93"/>
      <w:bookmarkEnd w:id="69"/>
      <w:r w:rsidRPr="008F6F48">
        <w:rPr>
          <w:rFonts w:asciiTheme="minorHAnsi" w:hAnsiTheme="minorHAnsi"/>
          <w:u w:val="single"/>
        </w:rPr>
        <w:t>Quantidade de Debêntures Emitidas</w:t>
      </w:r>
      <w:r w:rsidRPr="008F6F48">
        <w:rPr>
          <w:rFonts w:asciiTheme="minorHAnsi" w:hAnsiTheme="minorHAnsi"/>
        </w:rPr>
        <w:t>: Serão emitidas 3.000 (três mil) Debênture</w:t>
      </w:r>
      <w:bookmarkStart w:id="70" w:name="_DV_M97"/>
      <w:bookmarkStart w:id="71" w:name="_DV_M94"/>
      <w:bookmarkStart w:id="72" w:name="_DV_M95"/>
      <w:bookmarkStart w:id="73" w:name="_DV_M96"/>
      <w:bookmarkEnd w:id="70"/>
      <w:bookmarkEnd w:id="71"/>
      <w:bookmarkEnd w:id="72"/>
      <w:bookmarkEnd w:id="73"/>
      <w:r w:rsidRPr="008F6F48">
        <w:rPr>
          <w:rFonts w:asciiTheme="minorHAnsi" w:hAnsiTheme="minorHAnsi"/>
        </w:rPr>
        <w:t xml:space="preserve">s, totalizando R$ 30.000.000,00 (trinta milhões de reais), na Data de Emissão. </w:t>
      </w:r>
    </w:p>
    <w:p w:rsidR="003E3EB9" w:rsidRPr="008F6F48" w:rsidRDefault="003E3EB9" w:rsidP="003E3EB9">
      <w:pPr>
        <w:spacing w:line="360" w:lineRule="auto"/>
        <w:rPr>
          <w:rFonts w:asciiTheme="minorHAnsi" w:hAnsiTheme="minorHAnsi"/>
          <w:szCs w:val="24"/>
        </w:rPr>
      </w:pPr>
    </w:p>
    <w:p w:rsidR="003E3EB9" w:rsidRPr="008F6F48" w:rsidRDefault="007555EC" w:rsidP="003E3EB9">
      <w:pPr>
        <w:pStyle w:val="ListParagraph"/>
        <w:numPr>
          <w:ilvl w:val="1"/>
          <w:numId w:val="23"/>
        </w:numPr>
        <w:adjustRightInd/>
        <w:spacing w:line="360" w:lineRule="auto"/>
        <w:ind w:left="0" w:firstLine="0"/>
        <w:jc w:val="both"/>
        <w:rPr>
          <w:rFonts w:asciiTheme="minorHAnsi" w:hAnsiTheme="minorHAnsi"/>
        </w:rPr>
      </w:pPr>
      <w:bookmarkStart w:id="74" w:name="_DV_M98"/>
      <w:bookmarkEnd w:id="74"/>
      <w:r w:rsidRPr="008F6F48">
        <w:rPr>
          <w:rFonts w:asciiTheme="minorHAnsi" w:hAnsiTheme="minorHAnsi"/>
          <w:u w:val="single"/>
        </w:rPr>
        <w:t>Atualização Monetária</w:t>
      </w:r>
      <w:r w:rsidRPr="008F6F48">
        <w:rPr>
          <w:rFonts w:asciiTheme="minorHAnsi" w:hAnsiTheme="minorHAnsi"/>
        </w:rPr>
        <w:t xml:space="preserve">: As Debêntures não terão o seu Valor Nominal Unitário atualizado. </w:t>
      </w:r>
    </w:p>
    <w:p w:rsidR="003E3EB9" w:rsidRPr="008F6F48" w:rsidRDefault="003E3EB9" w:rsidP="003E3EB9">
      <w:pPr>
        <w:pStyle w:val="ListParagraph"/>
        <w:spacing w:line="360" w:lineRule="auto"/>
        <w:rPr>
          <w:rFonts w:asciiTheme="minorHAnsi" w:hAnsiTheme="minorHAnsi"/>
          <w:u w:val="single"/>
        </w:rPr>
      </w:pPr>
    </w:p>
    <w:p w:rsidR="003E3EB9" w:rsidRPr="008F6F48" w:rsidRDefault="007555EC" w:rsidP="003E3EB9">
      <w:pPr>
        <w:pStyle w:val="ListParagraph"/>
        <w:numPr>
          <w:ilvl w:val="1"/>
          <w:numId w:val="23"/>
        </w:numPr>
        <w:adjustRightInd/>
        <w:spacing w:line="360" w:lineRule="auto"/>
        <w:ind w:left="0" w:firstLine="0"/>
        <w:jc w:val="both"/>
        <w:rPr>
          <w:rFonts w:asciiTheme="minorHAnsi" w:hAnsiTheme="minorHAnsi"/>
        </w:rPr>
      </w:pPr>
      <w:r w:rsidRPr="008F6F48">
        <w:rPr>
          <w:rFonts w:asciiTheme="minorHAnsi" w:hAnsiTheme="minorHAnsi"/>
          <w:u w:val="single"/>
        </w:rPr>
        <w:t>Remuneração</w:t>
      </w:r>
      <w:r w:rsidRPr="008F6F48">
        <w:rPr>
          <w:rFonts w:asciiTheme="minorHAnsi" w:hAnsiTheme="minorHAnsi"/>
        </w:rPr>
        <w:t xml:space="preserve">: As Debêntures farão jus a uma remuneração que contemplará juros remuneratórios, a contar da Data de Integralização, correspondentes a 100% (cem por cento) da variação acumulada das taxas médias diárias dos DI – Depósitos Interfinanceiros de um dia, </w:t>
      </w:r>
      <w:proofErr w:type="spellStart"/>
      <w:r w:rsidRPr="008F6F48">
        <w:rPr>
          <w:rFonts w:asciiTheme="minorHAnsi" w:hAnsiTheme="minorHAnsi"/>
        </w:rPr>
        <w:t>extra-grupo</w:t>
      </w:r>
      <w:proofErr w:type="spellEnd"/>
      <w:r w:rsidRPr="008F6F48">
        <w:rPr>
          <w:rFonts w:asciiTheme="minorHAnsi" w:hAnsiTheme="minorHAnsi"/>
        </w:rPr>
        <w:t xml:space="preserve">, expressa na forma de percentual ao ano, base 252 (duzentos e cinquenta e dois) Dias Úteis, calculadas e divulgadas diariamente pela </w:t>
      </w:r>
      <w:r w:rsidRPr="008F6F48">
        <w:rPr>
          <w:rFonts w:asciiTheme="minorHAnsi" w:hAnsiTheme="minorHAnsi"/>
          <w:b/>
          <w:bCs/>
        </w:rPr>
        <w:t>B3. S.A. – Brasil, Bolsa, Balcão</w:t>
      </w:r>
      <w:r w:rsidRPr="008F6F48">
        <w:rPr>
          <w:rFonts w:asciiTheme="minorHAnsi" w:hAnsiTheme="minorHAnsi"/>
        </w:rPr>
        <w:t xml:space="preserve"> (“</w:t>
      </w:r>
      <w:r w:rsidRPr="008F6F48">
        <w:rPr>
          <w:rFonts w:asciiTheme="minorHAnsi" w:hAnsiTheme="minorHAnsi"/>
          <w:u w:val="single"/>
        </w:rPr>
        <w:t>B3</w:t>
      </w:r>
      <w:r w:rsidRPr="008F6F48">
        <w:rPr>
          <w:rFonts w:asciiTheme="minorHAnsi" w:hAnsiTheme="minorHAnsi"/>
        </w:rPr>
        <w:t>”) no informativo diário disponível em sua página de Internet (</w:t>
      </w:r>
      <w:r w:rsidRPr="008F6F48">
        <w:rPr>
          <w:rFonts w:asciiTheme="minorHAnsi" w:eastAsiaTheme="minorHAnsi" w:hAnsiTheme="minorHAnsi"/>
        </w:rPr>
        <w:t>www.cetip.com.br</w:t>
      </w:r>
      <w:r w:rsidRPr="008F6F48">
        <w:rPr>
          <w:rFonts w:asciiTheme="minorHAnsi" w:hAnsiTheme="minorHAnsi"/>
        </w:rPr>
        <w:t>)</w:t>
      </w:r>
      <w:r w:rsidR="009F03EC">
        <w:rPr>
          <w:rFonts w:asciiTheme="minorHAnsi" w:hAnsiTheme="minorHAnsi"/>
        </w:rPr>
        <w:t xml:space="preserve"> </w:t>
      </w:r>
      <w:r w:rsidRPr="008F6F48">
        <w:rPr>
          <w:rFonts w:asciiTheme="minorHAnsi" w:hAnsiTheme="minorHAnsi"/>
        </w:rPr>
        <w:t>(“</w:t>
      </w:r>
      <w:r w:rsidRPr="008F6F48">
        <w:rPr>
          <w:rFonts w:asciiTheme="minorHAnsi" w:hAnsiTheme="minorHAnsi"/>
          <w:u w:val="single"/>
        </w:rPr>
        <w:t>Taxa DI</w:t>
      </w:r>
      <w:r w:rsidRPr="008F6F48">
        <w:rPr>
          <w:rFonts w:asciiTheme="minorHAnsi" w:hAnsiTheme="minorHAnsi"/>
        </w:rPr>
        <w:t>”), acrescida de uma sobretaxa (“</w:t>
      </w:r>
      <w:r w:rsidRPr="008F6F48">
        <w:rPr>
          <w:rFonts w:asciiTheme="minorHAnsi" w:hAnsiTheme="minorHAnsi"/>
          <w:u w:val="single"/>
        </w:rPr>
        <w:t>Spread</w:t>
      </w:r>
      <w:r w:rsidRPr="008F6F48">
        <w:rPr>
          <w:rFonts w:asciiTheme="minorHAnsi" w:hAnsiTheme="minorHAnsi"/>
          <w:i/>
          <w:iCs/>
        </w:rPr>
        <w:t>”</w:t>
      </w:r>
      <w:r w:rsidRPr="008F6F48">
        <w:rPr>
          <w:rFonts w:asciiTheme="minorHAnsi" w:hAnsiTheme="minorHAnsi"/>
        </w:rPr>
        <w:t>)</w:t>
      </w:r>
      <w:r w:rsidRPr="008F6F48">
        <w:rPr>
          <w:rFonts w:asciiTheme="minorHAnsi" w:hAnsiTheme="minorHAnsi"/>
          <w:i/>
          <w:iCs/>
        </w:rPr>
        <w:t xml:space="preserve"> </w:t>
      </w:r>
      <w:r w:rsidRPr="008F6F48">
        <w:rPr>
          <w:rFonts w:asciiTheme="minorHAnsi" w:hAnsiTheme="minorHAnsi"/>
        </w:rPr>
        <w:t>equivalente a 1,20% a.a. (um inteiro e vinte centésimos por cento ao ano) (“</w:t>
      </w:r>
      <w:r w:rsidRPr="008F6F48">
        <w:rPr>
          <w:rFonts w:asciiTheme="minorHAnsi" w:hAnsiTheme="minorHAnsi"/>
          <w:u w:val="single"/>
        </w:rPr>
        <w:t>Remuneração</w:t>
      </w:r>
      <w:r w:rsidRPr="008F6F48">
        <w:rPr>
          <w:rFonts w:asciiTheme="minorHAnsi" w:hAnsiTheme="minorHAnsi"/>
        </w:rPr>
        <w:t>” ou “</w:t>
      </w:r>
      <w:r w:rsidRPr="008F6F48">
        <w:rPr>
          <w:rFonts w:asciiTheme="minorHAnsi" w:hAnsiTheme="minorHAnsi"/>
          <w:u w:val="single"/>
        </w:rPr>
        <w:t>Juros Remuneratórios</w:t>
      </w:r>
      <w:r w:rsidRPr="008F6F48">
        <w:rPr>
          <w:rFonts w:asciiTheme="minorHAnsi" w:hAnsiTheme="minorHAnsi"/>
        </w:rPr>
        <w:t xml:space="preserve">”). A Remuneração será calculada de forma exponencial e cumulativa </w:t>
      </w:r>
      <w:r w:rsidRPr="008F6F48">
        <w:rPr>
          <w:rFonts w:asciiTheme="minorHAnsi" w:hAnsiTheme="minorHAnsi"/>
          <w:i/>
          <w:iCs/>
        </w:rPr>
        <w:t xml:space="preserve">pro rata </w:t>
      </w:r>
      <w:proofErr w:type="spellStart"/>
      <w:r w:rsidRPr="008F6F48">
        <w:rPr>
          <w:rFonts w:asciiTheme="minorHAnsi" w:hAnsiTheme="minorHAnsi"/>
          <w:i/>
          <w:iCs/>
        </w:rPr>
        <w:t>temporis</w:t>
      </w:r>
      <w:proofErr w:type="spellEnd"/>
      <w:r w:rsidRPr="008F6F48">
        <w:rPr>
          <w:rFonts w:asciiTheme="minorHAnsi" w:hAnsiTheme="minorHAnsi"/>
        </w:rPr>
        <w:t xml:space="preserve">, por Dias Úteis decorridos, incidente sobre o Valor Nominal Unitário não amortizado das Debêntures desde a Data de Integralização das Debêntures ou desde a última data de pagamento da amortização, conforme o caso, até a data do seu efetivo pagamento, de acordo com a fórmula definida no item 4.8.1 abaixo. </w:t>
      </w:r>
    </w:p>
    <w:p w:rsidR="003E3EB9" w:rsidRPr="008F6F48" w:rsidRDefault="003E3EB9" w:rsidP="003E3EB9">
      <w:pPr>
        <w:pStyle w:val="ListParagraph"/>
        <w:adjustRightInd/>
        <w:spacing w:line="360" w:lineRule="auto"/>
        <w:ind w:left="0"/>
        <w:jc w:val="both"/>
        <w:rPr>
          <w:rFonts w:asciiTheme="minorHAnsi" w:hAnsiTheme="minorHAnsi"/>
        </w:rPr>
      </w:pPr>
    </w:p>
    <w:p w:rsidR="003E3EB9" w:rsidRPr="008F6F48" w:rsidRDefault="007555EC" w:rsidP="003E3EB9">
      <w:pPr>
        <w:pStyle w:val="ListParagraph"/>
        <w:numPr>
          <w:ilvl w:val="2"/>
          <w:numId w:val="23"/>
        </w:numPr>
        <w:adjustRightInd/>
        <w:spacing w:line="360" w:lineRule="auto"/>
        <w:ind w:left="851" w:firstLine="0"/>
        <w:jc w:val="both"/>
        <w:rPr>
          <w:rFonts w:asciiTheme="minorHAnsi" w:hAnsiTheme="minorHAnsi"/>
        </w:rPr>
      </w:pPr>
      <w:r w:rsidRPr="008F6F48">
        <w:rPr>
          <w:rFonts w:asciiTheme="minorHAnsi" w:hAnsiTheme="minorHAnsi"/>
        </w:rPr>
        <w:t xml:space="preserve">O cálculo da Remuneração obedecerá à seguinte fórmula: </w:t>
      </w:r>
    </w:p>
    <w:p w:rsidR="003E3EB9" w:rsidRPr="008F6F48" w:rsidRDefault="003E3EB9" w:rsidP="003E3EB9">
      <w:pPr>
        <w:pStyle w:val="ListParagraph"/>
        <w:spacing w:line="360" w:lineRule="auto"/>
        <w:rPr>
          <w:rFonts w:asciiTheme="minorHAnsi" w:hAnsiTheme="minorHAnsi"/>
        </w:rPr>
      </w:pPr>
    </w:p>
    <w:p w:rsidR="003E3EB9" w:rsidRPr="008F6F48" w:rsidRDefault="007555EC" w:rsidP="003E3EB9">
      <w:pPr>
        <w:spacing w:line="360" w:lineRule="auto"/>
        <w:rPr>
          <w:rFonts w:asciiTheme="minorHAnsi" w:hAnsiTheme="minorHAnsi"/>
          <w:snapToGrid w:val="0"/>
          <w:szCs w:val="24"/>
        </w:rPr>
      </w:pPr>
      <m:oMathPara>
        <m:oMath>
          <m:r>
            <w:rPr>
              <w:rFonts w:ascii="Cambria Math" w:hAnsi="Cambria Math"/>
              <w:szCs w:val="24"/>
            </w:rPr>
            <m:t>J=</m:t>
          </m:r>
          <m:d>
            <m:dPr>
              <m:begChr m:val="["/>
              <m:endChr m:val="]"/>
              <m:ctrlPr>
                <w:rPr>
                  <w:rFonts w:ascii="Cambria Math" w:eastAsiaTheme="minorHAnsi" w:hAnsi="Cambria Math" w:cs="Calibri"/>
                  <w:i/>
                  <w:iCs/>
                  <w:szCs w:val="24"/>
                  <w:lang w:eastAsia="en-US"/>
                </w:rPr>
              </m:ctrlPr>
            </m:dPr>
            <m:e>
              <m:d>
                <m:dPr>
                  <m:ctrlPr>
                    <w:rPr>
                      <w:rFonts w:ascii="Cambria Math" w:eastAsiaTheme="minorHAnsi" w:hAnsi="Cambria Math" w:cs="Calibri"/>
                      <w:i/>
                      <w:iCs/>
                      <w:szCs w:val="24"/>
                      <w:lang w:eastAsia="en-US"/>
                    </w:rPr>
                  </m:ctrlPr>
                </m:dPr>
                <m:e>
                  <m:r>
                    <w:rPr>
                      <w:rFonts w:ascii="Cambria Math" w:hAnsi="Cambria Math"/>
                      <w:szCs w:val="24"/>
                    </w:rPr>
                    <m:t>Fator DI×Fator de Spread</m:t>
                  </m:r>
                </m:e>
              </m:d>
              <m:r>
                <w:rPr>
                  <w:rFonts w:ascii="Cambria Math" w:hAnsi="Cambria Math"/>
                  <w:szCs w:val="24"/>
                </w:rPr>
                <m:t>-1</m:t>
              </m:r>
            </m:e>
          </m:d>
          <m:r>
            <w:rPr>
              <w:rFonts w:ascii="Cambria Math" w:hAnsi="Cambria Math"/>
              <w:szCs w:val="24"/>
            </w:rPr>
            <m:t xml:space="preserve"> ×VNe</m:t>
          </m:r>
        </m:oMath>
      </m:oMathPara>
    </w:p>
    <w:p w:rsidR="003E3EB9" w:rsidRPr="008F6F48" w:rsidRDefault="007555EC" w:rsidP="003E3EB9">
      <w:pPr>
        <w:spacing w:line="360" w:lineRule="auto"/>
        <w:ind w:left="851"/>
        <w:rPr>
          <w:rFonts w:asciiTheme="minorHAnsi" w:hAnsiTheme="minorHAnsi"/>
          <w:snapToGrid w:val="0"/>
          <w:szCs w:val="24"/>
        </w:rPr>
      </w:pPr>
      <w:r w:rsidRPr="008F6F48">
        <w:rPr>
          <w:rFonts w:asciiTheme="minorHAnsi" w:hAnsiTheme="minorHAnsi"/>
          <w:snapToGrid w:val="0"/>
          <w:szCs w:val="24"/>
        </w:rPr>
        <w:t>Onde:</w:t>
      </w:r>
    </w:p>
    <w:p w:rsidR="003E3EB9" w:rsidRPr="008F6F48" w:rsidRDefault="003E3EB9" w:rsidP="003E3EB9">
      <w:pPr>
        <w:spacing w:line="360" w:lineRule="auto"/>
        <w:ind w:left="851"/>
        <w:rPr>
          <w:rFonts w:asciiTheme="minorHAnsi" w:hAnsiTheme="minorHAnsi"/>
          <w:szCs w:val="24"/>
        </w:rPr>
      </w:pPr>
    </w:p>
    <w:p w:rsidR="003E3EB9" w:rsidRPr="008F6F48" w:rsidRDefault="007555EC" w:rsidP="003E3EB9">
      <w:pPr>
        <w:spacing w:line="360" w:lineRule="auto"/>
        <w:ind w:left="851"/>
        <w:rPr>
          <w:rFonts w:asciiTheme="minorHAnsi" w:hAnsiTheme="minorHAnsi"/>
          <w:snapToGrid w:val="0"/>
          <w:szCs w:val="24"/>
        </w:rPr>
      </w:pPr>
      <w:r w:rsidRPr="008F6F48">
        <w:rPr>
          <w:rFonts w:asciiTheme="minorHAnsi" w:hAnsiTheme="minorHAnsi"/>
          <w:snapToGrid w:val="0"/>
          <w:szCs w:val="24"/>
        </w:rPr>
        <w:t>J      = Valor unitário da Remuneração, acumulada no período, calculado com 8 (oito) casas decimais sem arredondamento, devido no final do Período de Capitalização;</w:t>
      </w:r>
    </w:p>
    <w:p w:rsidR="003E3EB9" w:rsidRPr="008F6F48" w:rsidRDefault="003E3EB9" w:rsidP="003E3EB9">
      <w:pPr>
        <w:spacing w:line="360" w:lineRule="auto"/>
        <w:ind w:left="851"/>
        <w:rPr>
          <w:rFonts w:asciiTheme="minorHAnsi" w:hAnsiTheme="minorHAnsi"/>
          <w:szCs w:val="24"/>
        </w:rPr>
      </w:pPr>
    </w:p>
    <w:p w:rsidR="003E3EB9" w:rsidRPr="008F6F48" w:rsidRDefault="007555EC" w:rsidP="003E3EB9">
      <w:pPr>
        <w:spacing w:line="360" w:lineRule="auto"/>
        <w:ind w:left="851"/>
        <w:rPr>
          <w:rFonts w:asciiTheme="minorHAnsi" w:hAnsiTheme="minorHAnsi"/>
          <w:snapToGrid w:val="0"/>
          <w:szCs w:val="24"/>
        </w:rPr>
      </w:pPr>
      <w:proofErr w:type="spellStart"/>
      <w:r w:rsidRPr="008F6F48">
        <w:rPr>
          <w:rFonts w:asciiTheme="minorHAnsi" w:hAnsiTheme="minorHAnsi"/>
          <w:snapToGrid w:val="0"/>
          <w:szCs w:val="24"/>
        </w:rPr>
        <w:t>VNe</w:t>
      </w:r>
      <w:proofErr w:type="spellEnd"/>
      <w:r w:rsidRPr="008F6F48">
        <w:rPr>
          <w:rFonts w:asciiTheme="minorHAnsi" w:hAnsiTheme="minorHAnsi"/>
          <w:snapToGrid w:val="0"/>
          <w:szCs w:val="24"/>
        </w:rPr>
        <w:t xml:space="preserve"> = corresponde ao Valor Nominal Unitário no primeiro Período de Capitalização, ou saldo do Valor Nominal Unitário no caso dos demais Períodos de Capitalização, informado/calculado com 8 (oito) casas decimais, sem arredondamento;</w:t>
      </w:r>
    </w:p>
    <w:p w:rsidR="003E3EB9" w:rsidRPr="008F6F48" w:rsidRDefault="003E3EB9" w:rsidP="003E3EB9">
      <w:pPr>
        <w:spacing w:line="360" w:lineRule="auto"/>
        <w:ind w:left="851"/>
        <w:rPr>
          <w:rFonts w:asciiTheme="minorHAnsi" w:hAnsiTheme="minorHAnsi"/>
          <w:snapToGrid w:val="0"/>
          <w:szCs w:val="24"/>
        </w:rPr>
      </w:pPr>
    </w:p>
    <w:p w:rsidR="003E3EB9" w:rsidRPr="008F6F48" w:rsidRDefault="007555EC" w:rsidP="003E3EB9">
      <w:pPr>
        <w:spacing w:line="360" w:lineRule="auto"/>
        <w:ind w:left="851"/>
        <w:rPr>
          <w:rFonts w:asciiTheme="minorHAnsi" w:hAnsiTheme="minorHAnsi"/>
          <w:szCs w:val="24"/>
        </w:rPr>
      </w:pPr>
      <w:r w:rsidRPr="008F6F48">
        <w:rPr>
          <w:rFonts w:asciiTheme="minorHAnsi" w:hAnsiTheme="minorHAnsi"/>
          <w:szCs w:val="24"/>
        </w:rPr>
        <w:t xml:space="preserve">Fator DI = </w:t>
      </w:r>
      <w:proofErr w:type="spellStart"/>
      <w:r w:rsidRPr="008F6F48">
        <w:rPr>
          <w:rFonts w:asciiTheme="minorHAnsi" w:hAnsiTheme="minorHAnsi"/>
          <w:szCs w:val="24"/>
        </w:rPr>
        <w:t>Produtório</w:t>
      </w:r>
      <w:proofErr w:type="spellEnd"/>
      <w:r w:rsidRPr="008F6F48">
        <w:rPr>
          <w:rFonts w:asciiTheme="minorHAnsi" w:hAnsiTheme="minorHAnsi"/>
          <w:szCs w:val="24"/>
        </w:rPr>
        <w:t xml:space="preserve"> das Taxas DI com uso de percentual aplicado, a partir da data de início do Período de Capitalização, inclusive, até a data de cálculo do pagamento da Remuneração, exclusive, calculado com 8 (oito) casas decimais, com arredondamento, apurado da seguinte forma:</w:t>
      </w:r>
    </w:p>
    <w:p w:rsidR="003E3EB9" w:rsidRPr="008F6F48" w:rsidRDefault="003E3EB9" w:rsidP="003E3EB9">
      <w:pPr>
        <w:spacing w:line="360" w:lineRule="auto"/>
        <w:ind w:left="851"/>
        <w:rPr>
          <w:rFonts w:asciiTheme="minorHAnsi" w:hAnsiTheme="minorHAnsi"/>
          <w:szCs w:val="24"/>
        </w:rPr>
      </w:pPr>
    </w:p>
    <w:p w:rsidR="003E3EB9" w:rsidRPr="008F6F48" w:rsidRDefault="007555EC" w:rsidP="003E3EB9">
      <w:pPr>
        <w:spacing w:line="360" w:lineRule="auto"/>
        <w:ind w:left="851"/>
        <w:rPr>
          <w:rFonts w:asciiTheme="minorHAnsi" w:hAnsiTheme="minorHAnsi"/>
          <w:szCs w:val="24"/>
        </w:rPr>
      </w:pPr>
      <m:oMathPara>
        <m:oMath>
          <m:r>
            <w:rPr>
              <w:rFonts w:ascii="Cambria Math" w:hAnsi="Cambria Math"/>
              <w:szCs w:val="24"/>
            </w:rPr>
            <w:lastRenderedPageBreak/>
            <m:t>Fator DI=</m:t>
          </m:r>
          <m:nary>
            <m:naryPr>
              <m:chr m:val="∏"/>
              <m:limLoc m:val="undOvr"/>
              <m:ctrlPr>
                <w:rPr>
                  <w:rFonts w:ascii="Cambria Math" w:eastAsiaTheme="minorHAnsi" w:hAnsi="Cambria Math" w:cs="Calibri"/>
                  <w:i/>
                  <w:iCs/>
                  <w:szCs w:val="24"/>
                  <w:lang w:eastAsia="en-US"/>
                </w:rPr>
              </m:ctrlPr>
            </m:naryPr>
            <m:sub>
              <m:r>
                <w:rPr>
                  <w:rFonts w:ascii="Cambria Math" w:hAnsi="Cambria Math"/>
                  <w:szCs w:val="24"/>
                </w:rPr>
                <m:t>k-1</m:t>
              </m:r>
            </m:sub>
            <m:sup>
              <m:r>
                <w:rPr>
                  <w:rFonts w:ascii="Cambria Math" w:hAnsi="Cambria Math"/>
                  <w:szCs w:val="24"/>
                </w:rPr>
                <m:t>n</m:t>
              </m:r>
            </m:sup>
            <m:e>
              <m:d>
                <m:dPr>
                  <m:ctrlPr>
                    <w:rPr>
                      <w:rFonts w:ascii="Cambria Math" w:eastAsiaTheme="minorHAnsi" w:hAnsi="Cambria Math" w:cs="Calibri"/>
                      <w:i/>
                      <w:iCs/>
                      <w:szCs w:val="24"/>
                      <w:lang w:eastAsia="en-US"/>
                    </w:rPr>
                  </m:ctrlPr>
                </m:dPr>
                <m:e>
                  <m:r>
                    <w:rPr>
                      <w:rFonts w:ascii="Cambria Math" w:hAnsi="Cambria Math"/>
                      <w:szCs w:val="24"/>
                    </w:rPr>
                    <m:t>1+</m:t>
                  </m:r>
                  <m:sSub>
                    <m:sSubPr>
                      <m:ctrlPr>
                        <w:rPr>
                          <w:rFonts w:ascii="Cambria Math" w:eastAsiaTheme="minorHAnsi" w:hAnsi="Cambria Math" w:cs="Calibri"/>
                          <w:i/>
                          <w:iCs/>
                          <w:szCs w:val="24"/>
                          <w:lang w:eastAsia="en-US"/>
                        </w:rPr>
                      </m:ctrlPr>
                    </m:sSubPr>
                    <m:e>
                      <m:r>
                        <w:rPr>
                          <w:rFonts w:ascii="Cambria Math" w:hAnsi="Cambria Math"/>
                          <w:szCs w:val="24"/>
                        </w:rPr>
                        <m:t>TDI</m:t>
                      </m:r>
                    </m:e>
                    <m:sub>
                      <m:r>
                        <w:rPr>
                          <w:rFonts w:ascii="Cambria Math" w:hAnsi="Cambria Math"/>
                          <w:szCs w:val="24"/>
                        </w:rPr>
                        <m:t>k</m:t>
                      </m:r>
                    </m:sub>
                  </m:sSub>
                </m:e>
              </m:d>
            </m:e>
          </m:nary>
        </m:oMath>
      </m:oMathPara>
    </w:p>
    <w:p w:rsidR="003E3EB9" w:rsidRPr="008F6F48" w:rsidRDefault="007555EC" w:rsidP="003E3EB9">
      <w:pPr>
        <w:spacing w:line="360" w:lineRule="auto"/>
        <w:ind w:left="851"/>
        <w:rPr>
          <w:rFonts w:asciiTheme="minorHAnsi" w:hAnsiTheme="minorHAnsi"/>
          <w:szCs w:val="24"/>
        </w:rPr>
      </w:pPr>
      <w:r w:rsidRPr="008F6F48">
        <w:rPr>
          <w:rFonts w:asciiTheme="minorHAnsi" w:hAnsiTheme="minorHAnsi"/>
          <w:szCs w:val="24"/>
        </w:rPr>
        <w:t>Onde:</w:t>
      </w:r>
    </w:p>
    <w:p w:rsidR="003E3EB9" w:rsidRPr="008F6F48" w:rsidRDefault="003E3EB9" w:rsidP="003E3EB9">
      <w:pPr>
        <w:spacing w:line="360" w:lineRule="auto"/>
        <w:ind w:left="851"/>
        <w:rPr>
          <w:rFonts w:asciiTheme="minorHAnsi" w:hAnsiTheme="minorHAnsi"/>
          <w:szCs w:val="24"/>
        </w:rPr>
      </w:pPr>
    </w:p>
    <w:p w:rsidR="003E3EB9" w:rsidRPr="008F6F48" w:rsidRDefault="007555EC" w:rsidP="003E3EB9">
      <w:pPr>
        <w:spacing w:line="360" w:lineRule="auto"/>
        <w:ind w:left="851"/>
        <w:rPr>
          <w:rFonts w:asciiTheme="minorHAnsi" w:hAnsiTheme="minorHAnsi"/>
          <w:szCs w:val="24"/>
        </w:rPr>
      </w:pPr>
      <w:proofErr w:type="gramStart"/>
      <w:r w:rsidRPr="008F6F48">
        <w:rPr>
          <w:rFonts w:asciiTheme="minorHAnsi" w:hAnsiTheme="minorHAnsi"/>
          <w:szCs w:val="24"/>
        </w:rPr>
        <w:t>n</w:t>
      </w:r>
      <w:proofErr w:type="gramEnd"/>
      <w:r w:rsidRPr="008F6F48">
        <w:rPr>
          <w:rFonts w:asciiTheme="minorHAnsi" w:hAnsiTheme="minorHAnsi"/>
          <w:szCs w:val="24"/>
        </w:rPr>
        <w:t xml:space="preserve"> = Número total de Taxas DI utilizadas em cada Período de Capitalização, sendo “n” um número inteiro;</w:t>
      </w:r>
    </w:p>
    <w:p w:rsidR="003E3EB9" w:rsidRPr="008F6F48" w:rsidRDefault="003E3EB9" w:rsidP="003E3EB9">
      <w:pPr>
        <w:spacing w:line="360" w:lineRule="auto"/>
        <w:ind w:left="851"/>
        <w:rPr>
          <w:rFonts w:asciiTheme="minorHAnsi" w:hAnsiTheme="minorHAnsi"/>
          <w:szCs w:val="24"/>
        </w:rPr>
      </w:pPr>
    </w:p>
    <w:p w:rsidR="003E3EB9" w:rsidRPr="008F6F48" w:rsidRDefault="007555EC" w:rsidP="003E3EB9">
      <w:pPr>
        <w:spacing w:line="360" w:lineRule="auto"/>
        <w:ind w:left="851"/>
        <w:rPr>
          <w:rFonts w:asciiTheme="minorHAnsi" w:hAnsiTheme="minorHAnsi"/>
          <w:szCs w:val="24"/>
        </w:rPr>
      </w:pPr>
      <w:proofErr w:type="gramStart"/>
      <w:r w:rsidRPr="008F6F48">
        <w:rPr>
          <w:rFonts w:asciiTheme="minorHAnsi" w:hAnsiTheme="minorHAnsi"/>
          <w:szCs w:val="24"/>
        </w:rPr>
        <w:t>k</w:t>
      </w:r>
      <w:proofErr w:type="gramEnd"/>
      <w:r w:rsidRPr="008F6F48">
        <w:rPr>
          <w:rFonts w:asciiTheme="minorHAnsi" w:hAnsiTheme="minorHAnsi"/>
          <w:szCs w:val="24"/>
        </w:rPr>
        <w:t xml:space="preserve"> = número de ordem das Taxas DI, variando de 1 até “n”;</w:t>
      </w:r>
    </w:p>
    <w:p w:rsidR="003E3EB9" w:rsidRPr="008F6F48" w:rsidRDefault="003E3EB9" w:rsidP="003E3EB9">
      <w:pPr>
        <w:spacing w:line="360" w:lineRule="auto"/>
        <w:ind w:left="851"/>
        <w:rPr>
          <w:rFonts w:asciiTheme="minorHAnsi" w:hAnsiTheme="minorHAnsi"/>
          <w:szCs w:val="24"/>
        </w:rPr>
      </w:pPr>
    </w:p>
    <w:p w:rsidR="003E3EB9" w:rsidRPr="008F6F48" w:rsidRDefault="007555EC" w:rsidP="003E3EB9">
      <w:pPr>
        <w:spacing w:line="360" w:lineRule="auto"/>
        <w:ind w:left="851"/>
        <w:rPr>
          <w:rFonts w:asciiTheme="minorHAnsi" w:hAnsiTheme="minorHAnsi"/>
          <w:szCs w:val="24"/>
        </w:rPr>
      </w:pPr>
      <w:proofErr w:type="spellStart"/>
      <w:r w:rsidRPr="008F6F48">
        <w:rPr>
          <w:rFonts w:asciiTheme="minorHAnsi" w:hAnsiTheme="minorHAnsi"/>
          <w:szCs w:val="24"/>
        </w:rPr>
        <w:t>TDI</w:t>
      </w:r>
      <w:r w:rsidRPr="008F6F48">
        <w:rPr>
          <w:rFonts w:asciiTheme="minorHAnsi" w:hAnsiTheme="minorHAnsi"/>
          <w:szCs w:val="24"/>
          <w:vertAlign w:val="subscript"/>
        </w:rPr>
        <w:t>k</w:t>
      </w:r>
      <w:proofErr w:type="spellEnd"/>
      <w:r w:rsidRPr="008F6F48">
        <w:rPr>
          <w:rFonts w:asciiTheme="minorHAnsi" w:hAnsiTheme="minorHAnsi"/>
          <w:szCs w:val="24"/>
        </w:rPr>
        <w:t xml:space="preserve"> = Taxa DI, expressa ao dia, calculada com 8 (oito) casas decimais, com arredondamento, na base de 252 (duzentos e cinquenta e dois) Dias Úteis, apurada conforme fórmula:</w:t>
      </w:r>
    </w:p>
    <w:p w:rsidR="003E3EB9" w:rsidRPr="008F6F48" w:rsidRDefault="003E3EB9" w:rsidP="003E3EB9">
      <w:pPr>
        <w:spacing w:line="360" w:lineRule="auto"/>
        <w:ind w:left="851"/>
        <w:rPr>
          <w:rFonts w:asciiTheme="minorHAnsi" w:hAnsiTheme="minorHAnsi"/>
          <w:szCs w:val="24"/>
        </w:rPr>
      </w:pPr>
    </w:p>
    <w:p w:rsidR="003E3EB9" w:rsidRPr="008F6F48" w:rsidRDefault="00C87D52" w:rsidP="003E3EB9">
      <w:pPr>
        <w:spacing w:line="360" w:lineRule="auto"/>
        <w:ind w:left="851"/>
        <w:rPr>
          <w:rFonts w:asciiTheme="minorHAnsi" w:hAnsiTheme="minorHAnsi"/>
          <w:szCs w:val="24"/>
        </w:rPr>
      </w:pPr>
      <m:oMathPara>
        <m:oMath>
          <m:sSub>
            <m:sSubPr>
              <m:ctrlPr>
                <w:rPr>
                  <w:rFonts w:ascii="Cambria Math" w:eastAsiaTheme="minorHAnsi" w:hAnsi="Cambria Math" w:cs="Calibri"/>
                  <w:i/>
                  <w:iCs/>
                  <w:szCs w:val="24"/>
                  <w:lang w:eastAsia="en-US"/>
                </w:rPr>
              </m:ctrlPr>
            </m:sSubPr>
            <m:e>
              <m:r>
                <w:rPr>
                  <w:rFonts w:ascii="Cambria Math" w:hAnsi="Cambria Math"/>
                  <w:szCs w:val="24"/>
                </w:rPr>
                <m:t>TDI</m:t>
              </m:r>
            </m:e>
            <m:sub>
              <m:r>
                <w:rPr>
                  <w:rFonts w:ascii="Cambria Math" w:hAnsi="Cambria Math"/>
                  <w:szCs w:val="24"/>
                </w:rPr>
                <m:t>k</m:t>
              </m:r>
            </m:sub>
          </m:sSub>
          <m:r>
            <w:rPr>
              <w:rFonts w:ascii="Cambria Math" w:hAnsi="Cambria Math"/>
              <w:szCs w:val="24"/>
            </w:rPr>
            <m:t>=</m:t>
          </m:r>
          <m:d>
            <m:dPr>
              <m:begChr m:val="["/>
              <m:endChr m:val="]"/>
              <m:ctrlPr>
                <w:rPr>
                  <w:rFonts w:ascii="Cambria Math" w:eastAsiaTheme="minorHAnsi" w:hAnsi="Cambria Math" w:cs="Calibri"/>
                  <w:i/>
                  <w:iCs/>
                  <w:szCs w:val="24"/>
                  <w:lang w:eastAsia="en-US"/>
                </w:rPr>
              </m:ctrlPr>
            </m:dPr>
            <m:e>
              <m:sSup>
                <m:sSupPr>
                  <m:ctrlPr>
                    <w:rPr>
                      <w:rFonts w:ascii="Cambria Math" w:eastAsiaTheme="minorHAnsi" w:hAnsi="Cambria Math" w:cs="Calibri"/>
                      <w:i/>
                      <w:iCs/>
                      <w:szCs w:val="24"/>
                      <w:lang w:eastAsia="en-US"/>
                    </w:rPr>
                  </m:ctrlPr>
                </m:sSupPr>
                <m:e>
                  <m:d>
                    <m:dPr>
                      <m:ctrlPr>
                        <w:rPr>
                          <w:rFonts w:ascii="Cambria Math" w:eastAsiaTheme="minorHAnsi" w:hAnsi="Cambria Math" w:cs="Calibri"/>
                          <w:i/>
                          <w:iCs/>
                          <w:szCs w:val="24"/>
                          <w:lang w:eastAsia="en-US"/>
                        </w:rPr>
                      </m:ctrlPr>
                    </m:dPr>
                    <m:e>
                      <m:f>
                        <m:fPr>
                          <m:ctrlPr>
                            <w:rPr>
                              <w:rFonts w:ascii="Cambria Math" w:eastAsiaTheme="minorHAnsi" w:hAnsi="Cambria Math" w:cs="Calibri"/>
                              <w:i/>
                              <w:iCs/>
                              <w:szCs w:val="24"/>
                              <w:lang w:eastAsia="en-US"/>
                            </w:rPr>
                          </m:ctrlPr>
                        </m:fPr>
                        <m:num>
                          <m:sSub>
                            <m:sSubPr>
                              <m:ctrlPr>
                                <w:rPr>
                                  <w:rFonts w:ascii="Cambria Math" w:eastAsiaTheme="minorHAnsi" w:hAnsi="Cambria Math" w:cs="Calibri"/>
                                  <w:i/>
                                  <w:iCs/>
                                  <w:szCs w:val="24"/>
                                  <w:lang w:eastAsia="en-US"/>
                                </w:rPr>
                              </m:ctrlPr>
                            </m:sSubPr>
                            <m:e>
                              <m:r>
                                <w:rPr>
                                  <w:rFonts w:ascii="Cambria Math" w:hAnsi="Cambria Math"/>
                                  <w:szCs w:val="24"/>
                                </w:rPr>
                                <m:t>DI</m:t>
                              </m:r>
                            </m:e>
                            <m:sub>
                              <m:r>
                                <w:rPr>
                                  <w:rFonts w:ascii="Cambria Math" w:hAnsi="Cambria Math"/>
                                  <w:szCs w:val="24"/>
                                </w:rPr>
                                <m:t>k</m:t>
                              </m:r>
                            </m:sub>
                          </m:sSub>
                        </m:num>
                        <m:den>
                          <m:r>
                            <w:rPr>
                              <w:rFonts w:ascii="Cambria Math" w:hAnsi="Cambria Math"/>
                              <w:szCs w:val="24"/>
                            </w:rPr>
                            <m:t>100</m:t>
                          </m:r>
                        </m:den>
                      </m:f>
                      <m:r>
                        <w:rPr>
                          <w:rFonts w:ascii="Cambria Math" w:hAnsi="Cambria Math"/>
                          <w:szCs w:val="24"/>
                        </w:rPr>
                        <m:t>+1</m:t>
                      </m:r>
                    </m:e>
                  </m:d>
                </m:e>
                <m:sup>
                  <m:f>
                    <m:fPr>
                      <m:ctrlPr>
                        <w:rPr>
                          <w:rFonts w:ascii="Cambria Math" w:eastAsiaTheme="minorHAnsi" w:hAnsi="Cambria Math" w:cs="Calibri"/>
                          <w:i/>
                          <w:iCs/>
                          <w:szCs w:val="24"/>
                          <w:lang w:eastAsia="en-US"/>
                        </w:rPr>
                      </m:ctrlPr>
                    </m:fPr>
                    <m:num>
                      <m:r>
                        <w:rPr>
                          <w:rFonts w:ascii="Cambria Math" w:hAnsi="Cambria Math"/>
                          <w:szCs w:val="24"/>
                        </w:rPr>
                        <m:t>1</m:t>
                      </m:r>
                    </m:num>
                    <m:den>
                      <m:r>
                        <w:rPr>
                          <w:rFonts w:ascii="Cambria Math" w:hAnsi="Cambria Math"/>
                          <w:szCs w:val="24"/>
                        </w:rPr>
                        <m:t>252</m:t>
                      </m:r>
                    </m:den>
                  </m:f>
                </m:sup>
              </m:sSup>
            </m:e>
          </m:d>
          <m:r>
            <w:rPr>
              <w:rFonts w:ascii="Cambria Math" w:hAnsi="Cambria Math"/>
              <w:szCs w:val="24"/>
            </w:rPr>
            <m:t>-1</m:t>
          </m:r>
        </m:oMath>
      </m:oMathPara>
    </w:p>
    <w:p w:rsidR="003E3EB9" w:rsidRPr="008F6F48" w:rsidRDefault="003E3EB9" w:rsidP="003E3EB9">
      <w:pPr>
        <w:spacing w:line="360" w:lineRule="auto"/>
        <w:ind w:left="851"/>
        <w:rPr>
          <w:rFonts w:asciiTheme="minorHAnsi" w:hAnsiTheme="minorHAnsi"/>
          <w:szCs w:val="24"/>
        </w:rPr>
      </w:pPr>
    </w:p>
    <w:p w:rsidR="003E3EB9" w:rsidRPr="008F6F48" w:rsidRDefault="007555EC" w:rsidP="003E3EB9">
      <w:pPr>
        <w:spacing w:line="360" w:lineRule="auto"/>
        <w:ind w:left="851"/>
        <w:rPr>
          <w:rFonts w:asciiTheme="minorHAnsi" w:hAnsiTheme="minorHAnsi"/>
          <w:szCs w:val="24"/>
        </w:rPr>
      </w:pPr>
      <w:r w:rsidRPr="008F6F48">
        <w:rPr>
          <w:rFonts w:asciiTheme="minorHAnsi" w:hAnsiTheme="minorHAnsi"/>
          <w:szCs w:val="24"/>
        </w:rPr>
        <w:t>Onde:</w:t>
      </w:r>
    </w:p>
    <w:p w:rsidR="003E3EB9" w:rsidRPr="008F6F48" w:rsidRDefault="003E3EB9" w:rsidP="003E3EB9">
      <w:pPr>
        <w:spacing w:line="360" w:lineRule="auto"/>
        <w:ind w:left="851"/>
        <w:rPr>
          <w:rFonts w:asciiTheme="minorHAnsi" w:hAnsiTheme="minorHAnsi"/>
          <w:szCs w:val="24"/>
        </w:rPr>
      </w:pPr>
    </w:p>
    <w:p w:rsidR="003E3EB9" w:rsidRPr="008F6F48" w:rsidRDefault="007555EC" w:rsidP="003E3EB9">
      <w:pPr>
        <w:spacing w:line="360" w:lineRule="auto"/>
        <w:ind w:left="851"/>
        <w:rPr>
          <w:rFonts w:asciiTheme="minorHAnsi" w:hAnsiTheme="minorHAnsi"/>
          <w:szCs w:val="24"/>
        </w:rPr>
      </w:pPr>
      <w:proofErr w:type="spellStart"/>
      <w:r w:rsidRPr="008F6F48">
        <w:rPr>
          <w:rFonts w:asciiTheme="minorHAnsi" w:hAnsiTheme="minorHAnsi"/>
          <w:szCs w:val="24"/>
        </w:rPr>
        <w:t>DIk</w:t>
      </w:r>
      <w:proofErr w:type="spellEnd"/>
      <w:r w:rsidRPr="008F6F48">
        <w:rPr>
          <w:rFonts w:asciiTheme="minorHAnsi" w:hAnsiTheme="minorHAnsi"/>
          <w:szCs w:val="24"/>
        </w:rPr>
        <w:t xml:space="preserve"> = Taxa DI divulgada pela B3, válida 1 (um) Dia Útil (</w:t>
      </w:r>
      <w:r w:rsidRPr="008F6F48">
        <w:rPr>
          <w:rFonts w:asciiTheme="minorHAnsi" w:hAnsiTheme="minorHAnsi"/>
          <w:i/>
          <w:iCs/>
          <w:szCs w:val="24"/>
        </w:rPr>
        <w:t>overnight</w:t>
      </w:r>
      <w:r w:rsidRPr="008F6F48">
        <w:rPr>
          <w:rFonts w:asciiTheme="minorHAnsi" w:hAnsiTheme="minorHAnsi"/>
          <w:szCs w:val="24"/>
        </w:rPr>
        <w:t>), com duas casas decimais.</w:t>
      </w:r>
    </w:p>
    <w:p w:rsidR="003E3EB9" w:rsidRPr="008F6F48" w:rsidRDefault="003E3EB9" w:rsidP="003E3EB9">
      <w:pPr>
        <w:spacing w:line="360" w:lineRule="auto"/>
        <w:ind w:left="851"/>
        <w:rPr>
          <w:rFonts w:asciiTheme="minorHAnsi" w:hAnsiTheme="minorHAnsi"/>
          <w:szCs w:val="24"/>
        </w:rPr>
      </w:pPr>
    </w:p>
    <w:p w:rsidR="003E3EB9" w:rsidRPr="008F6F48" w:rsidRDefault="007555EC" w:rsidP="003E3EB9">
      <w:pPr>
        <w:spacing w:line="360" w:lineRule="auto"/>
        <w:ind w:left="851"/>
        <w:rPr>
          <w:rFonts w:asciiTheme="minorHAnsi" w:hAnsiTheme="minorHAnsi"/>
          <w:szCs w:val="24"/>
        </w:rPr>
      </w:pPr>
      <w:r w:rsidRPr="008F6F48">
        <w:rPr>
          <w:rFonts w:asciiTheme="minorHAnsi" w:hAnsiTheme="minorHAnsi"/>
          <w:szCs w:val="24"/>
        </w:rPr>
        <w:t xml:space="preserve">Fator de Spread = corresponde ao </w:t>
      </w:r>
      <w:r w:rsidRPr="008F6F48">
        <w:rPr>
          <w:rFonts w:asciiTheme="minorHAnsi" w:hAnsiTheme="minorHAnsi"/>
          <w:i/>
          <w:iCs/>
          <w:szCs w:val="24"/>
        </w:rPr>
        <w:t>spread</w:t>
      </w:r>
      <w:r w:rsidRPr="008F6F48">
        <w:rPr>
          <w:rFonts w:asciiTheme="minorHAnsi" w:hAnsiTheme="minorHAnsi"/>
          <w:szCs w:val="24"/>
        </w:rPr>
        <w:t xml:space="preserve"> (Sobretaxa) de juros fixos calculado com 9 (nove) casas decimais, com arredondamento, conforme fórmula abaixo:</w:t>
      </w:r>
    </w:p>
    <w:p w:rsidR="003E3EB9" w:rsidRPr="008F6F48" w:rsidRDefault="003E3EB9" w:rsidP="003E3EB9">
      <w:pPr>
        <w:spacing w:line="360" w:lineRule="auto"/>
        <w:ind w:left="851"/>
        <w:rPr>
          <w:rFonts w:asciiTheme="minorHAnsi" w:hAnsiTheme="minorHAnsi"/>
          <w:szCs w:val="24"/>
        </w:rPr>
      </w:pPr>
    </w:p>
    <w:p w:rsidR="003E3EB9" w:rsidRPr="008F6F48" w:rsidRDefault="007555EC" w:rsidP="003E3EB9">
      <w:pPr>
        <w:spacing w:line="360" w:lineRule="auto"/>
        <w:ind w:left="851"/>
        <w:rPr>
          <w:rFonts w:asciiTheme="minorHAnsi" w:hAnsiTheme="minorHAnsi"/>
          <w:szCs w:val="24"/>
        </w:rPr>
      </w:pPr>
      <m:oMathPara>
        <m:oMath>
          <m:r>
            <w:rPr>
              <w:rFonts w:ascii="Cambria Math" w:hAnsi="Cambria Math"/>
              <w:szCs w:val="24"/>
            </w:rPr>
            <m:t>Fator de Spread=</m:t>
          </m:r>
          <m:sSup>
            <m:sSupPr>
              <m:ctrlPr>
                <w:rPr>
                  <w:rFonts w:ascii="Cambria Math" w:eastAsiaTheme="minorHAnsi" w:hAnsi="Cambria Math" w:cs="Calibri"/>
                  <w:i/>
                  <w:iCs/>
                  <w:szCs w:val="24"/>
                  <w:lang w:eastAsia="en-US"/>
                </w:rPr>
              </m:ctrlPr>
            </m:sSupPr>
            <m:e>
              <m:d>
                <m:dPr>
                  <m:ctrlPr>
                    <w:rPr>
                      <w:rFonts w:ascii="Cambria Math" w:eastAsiaTheme="minorHAnsi" w:hAnsi="Cambria Math" w:cs="Calibri"/>
                      <w:i/>
                      <w:iCs/>
                      <w:szCs w:val="24"/>
                      <w:lang w:eastAsia="en-US"/>
                    </w:rPr>
                  </m:ctrlPr>
                </m:dPr>
                <m:e>
                  <m:f>
                    <m:fPr>
                      <m:ctrlPr>
                        <w:rPr>
                          <w:rFonts w:ascii="Cambria Math" w:eastAsiaTheme="minorHAnsi" w:hAnsi="Cambria Math" w:cs="Calibri"/>
                          <w:i/>
                          <w:iCs/>
                          <w:szCs w:val="24"/>
                          <w:lang w:eastAsia="en-US"/>
                        </w:rPr>
                      </m:ctrlPr>
                    </m:fPr>
                    <m:num>
                      <m:r>
                        <w:rPr>
                          <w:rFonts w:ascii="Cambria Math" w:hAnsi="Cambria Math"/>
                          <w:szCs w:val="24"/>
                        </w:rPr>
                        <m:t>Spread</m:t>
                      </m:r>
                    </m:num>
                    <m:den>
                      <m:r>
                        <w:rPr>
                          <w:rFonts w:ascii="Cambria Math" w:hAnsi="Cambria Math"/>
                          <w:szCs w:val="24"/>
                        </w:rPr>
                        <m:t>100</m:t>
                      </m:r>
                    </m:den>
                  </m:f>
                  <m:r>
                    <w:rPr>
                      <w:rFonts w:ascii="Cambria Math" w:hAnsi="Cambria Math"/>
                      <w:szCs w:val="24"/>
                    </w:rPr>
                    <m:t>+1</m:t>
                  </m:r>
                </m:e>
              </m:d>
            </m:e>
            <m:sup>
              <m:f>
                <m:fPr>
                  <m:ctrlPr>
                    <w:rPr>
                      <w:rFonts w:ascii="Cambria Math" w:eastAsiaTheme="minorHAnsi" w:hAnsi="Cambria Math" w:cs="Calibri"/>
                      <w:i/>
                      <w:iCs/>
                      <w:szCs w:val="24"/>
                      <w:lang w:eastAsia="en-US"/>
                    </w:rPr>
                  </m:ctrlPr>
                </m:fPr>
                <m:num>
                  <m:r>
                    <w:rPr>
                      <w:rFonts w:ascii="Cambria Math" w:hAnsi="Cambria Math"/>
                      <w:szCs w:val="24"/>
                    </w:rPr>
                    <m:t>dut</m:t>
                  </m:r>
                </m:num>
                <m:den>
                  <m:r>
                    <w:rPr>
                      <w:rFonts w:ascii="Cambria Math" w:hAnsi="Cambria Math"/>
                      <w:szCs w:val="24"/>
                    </w:rPr>
                    <m:t>252</m:t>
                  </m:r>
                </m:den>
              </m:f>
            </m:sup>
          </m:sSup>
        </m:oMath>
      </m:oMathPara>
    </w:p>
    <w:p w:rsidR="003E3EB9" w:rsidRPr="008F6F48" w:rsidRDefault="003E3EB9" w:rsidP="003E3EB9">
      <w:pPr>
        <w:spacing w:line="360" w:lineRule="auto"/>
        <w:ind w:left="851"/>
        <w:rPr>
          <w:rFonts w:asciiTheme="minorHAnsi" w:hAnsiTheme="minorHAnsi"/>
          <w:szCs w:val="24"/>
        </w:rPr>
      </w:pPr>
    </w:p>
    <w:p w:rsidR="003E3EB9" w:rsidRPr="008F6F48" w:rsidRDefault="007555EC" w:rsidP="003E3EB9">
      <w:pPr>
        <w:spacing w:line="360" w:lineRule="auto"/>
        <w:ind w:left="851"/>
        <w:rPr>
          <w:rFonts w:asciiTheme="minorHAnsi" w:hAnsiTheme="minorHAnsi"/>
          <w:szCs w:val="24"/>
        </w:rPr>
      </w:pPr>
      <w:r w:rsidRPr="008F6F48">
        <w:rPr>
          <w:rFonts w:asciiTheme="minorHAnsi" w:hAnsiTheme="minorHAnsi"/>
          <w:szCs w:val="24"/>
        </w:rPr>
        <w:t>Onde:</w:t>
      </w:r>
    </w:p>
    <w:p w:rsidR="003E3EB9" w:rsidRPr="008F6F48" w:rsidRDefault="003E3EB9" w:rsidP="003E3EB9">
      <w:pPr>
        <w:spacing w:line="360" w:lineRule="auto"/>
        <w:ind w:left="851"/>
        <w:rPr>
          <w:rFonts w:asciiTheme="minorHAnsi" w:hAnsiTheme="minorHAnsi"/>
          <w:szCs w:val="24"/>
        </w:rPr>
      </w:pPr>
    </w:p>
    <w:p w:rsidR="003E3EB9" w:rsidRPr="008F6F48" w:rsidRDefault="007555EC" w:rsidP="003E3EB9">
      <w:pPr>
        <w:spacing w:line="360" w:lineRule="auto"/>
        <w:ind w:left="851"/>
        <w:rPr>
          <w:rFonts w:asciiTheme="minorHAnsi" w:hAnsiTheme="minorHAnsi"/>
          <w:szCs w:val="24"/>
        </w:rPr>
      </w:pPr>
      <w:r w:rsidRPr="008F6F48">
        <w:rPr>
          <w:rFonts w:asciiTheme="minorHAnsi" w:hAnsiTheme="minorHAnsi"/>
          <w:szCs w:val="24"/>
        </w:rPr>
        <w:t>Spread = 1,20 (um inteiro e vinte centésimos)</w:t>
      </w:r>
    </w:p>
    <w:p w:rsidR="003E3EB9" w:rsidRPr="008F6F48" w:rsidRDefault="003E3EB9" w:rsidP="003E3EB9">
      <w:pPr>
        <w:spacing w:line="360" w:lineRule="auto"/>
        <w:ind w:left="851"/>
        <w:rPr>
          <w:rFonts w:asciiTheme="minorHAnsi" w:hAnsiTheme="minorHAnsi"/>
          <w:szCs w:val="24"/>
        </w:rPr>
      </w:pPr>
    </w:p>
    <w:p w:rsidR="003E3EB9" w:rsidRPr="008F6F48" w:rsidRDefault="007555EC" w:rsidP="003E3EB9">
      <w:pPr>
        <w:spacing w:line="360" w:lineRule="auto"/>
        <w:ind w:left="851"/>
        <w:rPr>
          <w:rFonts w:asciiTheme="minorHAnsi" w:hAnsiTheme="minorHAnsi"/>
          <w:szCs w:val="24"/>
        </w:rPr>
      </w:pPr>
      <w:proofErr w:type="spellStart"/>
      <w:proofErr w:type="gramStart"/>
      <w:r w:rsidRPr="008F6F48">
        <w:rPr>
          <w:rFonts w:asciiTheme="minorHAnsi" w:hAnsiTheme="minorHAnsi"/>
          <w:szCs w:val="24"/>
        </w:rPr>
        <w:t>dut</w:t>
      </w:r>
      <w:proofErr w:type="spellEnd"/>
      <w:proofErr w:type="gramEnd"/>
      <w:r w:rsidRPr="008F6F48">
        <w:rPr>
          <w:rFonts w:asciiTheme="minorHAnsi" w:hAnsiTheme="minorHAnsi"/>
          <w:szCs w:val="24"/>
        </w:rPr>
        <w:t xml:space="preserve"> = Número de Dias Úteis entre a Data de Integralização, no caso do primeiro Período de Capitalização, ou a data de pagamento da Remuneração imediatamente anterior, no caso </w:t>
      </w:r>
      <w:r w:rsidRPr="008F6F48">
        <w:rPr>
          <w:rFonts w:asciiTheme="minorHAnsi" w:hAnsiTheme="minorHAnsi"/>
          <w:szCs w:val="24"/>
        </w:rPr>
        <w:lastRenderedPageBreak/>
        <w:t>dos demais Períodos de Capitalização, inclusive, e a data de cálculo, exclusive, sendo “</w:t>
      </w:r>
      <w:proofErr w:type="spellStart"/>
      <w:r w:rsidRPr="008F6F48">
        <w:rPr>
          <w:rFonts w:asciiTheme="minorHAnsi" w:hAnsiTheme="minorHAnsi"/>
          <w:szCs w:val="24"/>
        </w:rPr>
        <w:t>dut</w:t>
      </w:r>
      <w:proofErr w:type="spellEnd"/>
      <w:r w:rsidRPr="008F6F48">
        <w:rPr>
          <w:rFonts w:asciiTheme="minorHAnsi" w:hAnsiTheme="minorHAnsi"/>
          <w:szCs w:val="24"/>
        </w:rPr>
        <w:t>” um número inteiro.</w:t>
      </w:r>
    </w:p>
    <w:p w:rsidR="003E3EB9" w:rsidRPr="008F6F48" w:rsidRDefault="003E3EB9" w:rsidP="003E3EB9">
      <w:pPr>
        <w:spacing w:line="360" w:lineRule="auto"/>
        <w:ind w:left="851"/>
        <w:rPr>
          <w:rFonts w:asciiTheme="minorHAnsi" w:hAnsiTheme="minorHAnsi"/>
          <w:snapToGrid w:val="0"/>
          <w:szCs w:val="24"/>
        </w:rPr>
      </w:pPr>
    </w:p>
    <w:p w:rsidR="003E3EB9" w:rsidRPr="008F6F48" w:rsidRDefault="007555EC" w:rsidP="003E3EB9">
      <w:pPr>
        <w:spacing w:line="360" w:lineRule="auto"/>
        <w:rPr>
          <w:rFonts w:asciiTheme="minorHAnsi" w:hAnsiTheme="minorHAnsi"/>
          <w:szCs w:val="24"/>
          <w:lang w:val="pt-PT"/>
        </w:rPr>
      </w:pPr>
      <w:r w:rsidRPr="008F6F48">
        <w:rPr>
          <w:rFonts w:asciiTheme="minorHAnsi" w:hAnsiTheme="minorHAnsi"/>
          <w:szCs w:val="24"/>
        </w:rPr>
        <w:t>Observações:</w:t>
      </w:r>
    </w:p>
    <w:p w:rsidR="003E3EB9" w:rsidRPr="008F6F48" w:rsidRDefault="003E3EB9" w:rsidP="003E3EB9">
      <w:pPr>
        <w:pStyle w:val="ListParagraph"/>
        <w:spacing w:line="360" w:lineRule="auto"/>
        <w:ind w:left="720"/>
        <w:jc w:val="both"/>
        <w:rPr>
          <w:rFonts w:asciiTheme="minorHAnsi" w:hAnsiTheme="minorHAnsi"/>
        </w:rPr>
      </w:pPr>
    </w:p>
    <w:p w:rsidR="003E3EB9" w:rsidRPr="008F6F48" w:rsidRDefault="007555EC" w:rsidP="003E3EB9">
      <w:pPr>
        <w:pStyle w:val="ListParagraph"/>
        <w:numPr>
          <w:ilvl w:val="0"/>
          <w:numId w:val="26"/>
        </w:numPr>
        <w:adjustRightInd/>
        <w:spacing w:line="360" w:lineRule="auto"/>
        <w:jc w:val="both"/>
        <w:rPr>
          <w:rFonts w:asciiTheme="minorHAnsi" w:hAnsiTheme="minorHAnsi"/>
        </w:rPr>
      </w:pPr>
      <w:r w:rsidRPr="008F6F48">
        <w:rPr>
          <w:rFonts w:asciiTheme="minorHAnsi" w:hAnsiTheme="minorHAnsi"/>
        </w:rPr>
        <w:t>A taxa DI deverá ser utilizada considerando idêntico número de casas decimais divulgada pela B3;</w:t>
      </w:r>
    </w:p>
    <w:p w:rsidR="003E3EB9" w:rsidRPr="008F6F48" w:rsidRDefault="003E3EB9" w:rsidP="003E3EB9">
      <w:pPr>
        <w:pStyle w:val="ListParagraph"/>
        <w:spacing w:line="360" w:lineRule="auto"/>
        <w:ind w:left="720"/>
        <w:jc w:val="both"/>
        <w:rPr>
          <w:rFonts w:asciiTheme="minorHAnsi" w:hAnsiTheme="minorHAnsi"/>
        </w:rPr>
      </w:pPr>
    </w:p>
    <w:p w:rsidR="003E3EB9" w:rsidRPr="008F6F48" w:rsidRDefault="007555EC" w:rsidP="003E3EB9">
      <w:pPr>
        <w:pStyle w:val="ListParagraph"/>
        <w:numPr>
          <w:ilvl w:val="0"/>
          <w:numId w:val="26"/>
        </w:numPr>
        <w:adjustRightInd/>
        <w:spacing w:line="360" w:lineRule="auto"/>
        <w:jc w:val="both"/>
        <w:rPr>
          <w:rFonts w:asciiTheme="minorHAnsi" w:hAnsiTheme="minorHAnsi"/>
        </w:rPr>
      </w:pPr>
      <w:r w:rsidRPr="008F6F48">
        <w:rPr>
          <w:rFonts w:asciiTheme="minorHAnsi" w:hAnsiTheme="minorHAnsi"/>
        </w:rPr>
        <w:t xml:space="preserve">O fator resultante da </w:t>
      </w:r>
      <w:proofErr w:type="gramStart"/>
      <w:r w:rsidRPr="008F6F48">
        <w:rPr>
          <w:rFonts w:asciiTheme="minorHAnsi" w:hAnsiTheme="minorHAnsi"/>
        </w:rPr>
        <w:t xml:space="preserve">expressão </w:t>
      </w:r>
      <m:oMath>
        <m:r>
          <w:rPr>
            <w:rFonts w:ascii="Cambria Math" w:hAnsi="Cambria Math"/>
          </w:rPr>
          <m:t xml:space="preserve">(1 + </m:t>
        </m:r>
        <m:sSub>
          <m:sSubPr>
            <m:ctrlPr>
              <w:rPr>
                <w:rFonts w:ascii="Cambria Math" w:eastAsiaTheme="minorHAnsi" w:hAnsi="Cambria Math"/>
                <w:i/>
                <w:iCs/>
              </w:rPr>
            </m:ctrlPr>
          </m:sSubPr>
          <m:e>
            <m:r>
              <w:rPr>
                <w:rFonts w:ascii="Cambria Math" w:hAnsi="Cambria Math"/>
              </w:rPr>
              <m:t>TDI</m:t>
            </m:r>
          </m:e>
          <m:sub>
            <m:r>
              <w:rPr>
                <w:rFonts w:ascii="Cambria Math" w:hAnsi="Cambria Math"/>
              </w:rPr>
              <m:t>k</m:t>
            </m:r>
          </m:sub>
        </m:sSub>
        <m:r>
          <w:rPr>
            <w:rFonts w:ascii="Cambria Math" w:hAnsi="Cambria Math"/>
          </w:rPr>
          <m:t>)</m:t>
        </m:r>
      </m:oMath>
      <w:r w:rsidRPr="008F6F48">
        <w:rPr>
          <w:rFonts w:asciiTheme="minorHAnsi" w:hAnsiTheme="minorHAnsi"/>
        </w:rPr>
        <w:t xml:space="preserve"> é</w:t>
      </w:r>
      <w:proofErr w:type="gramEnd"/>
      <w:r w:rsidRPr="008F6F48">
        <w:rPr>
          <w:rFonts w:asciiTheme="minorHAnsi" w:hAnsiTheme="minorHAnsi"/>
        </w:rPr>
        <w:t xml:space="preserve"> considerado com 16 (dezesseis) casas decimais sem arredondamento;</w:t>
      </w:r>
    </w:p>
    <w:p w:rsidR="003E3EB9" w:rsidRPr="008F6F48" w:rsidRDefault="003E3EB9" w:rsidP="003E3EB9">
      <w:pPr>
        <w:pStyle w:val="ListParagraph"/>
        <w:spacing w:line="360" w:lineRule="auto"/>
        <w:ind w:left="720"/>
        <w:jc w:val="both"/>
        <w:rPr>
          <w:rFonts w:asciiTheme="minorHAnsi" w:hAnsiTheme="minorHAnsi"/>
        </w:rPr>
      </w:pPr>
    </w:p>
    <w:p w:rsidR="003E3EB9" w:rsidRPr="008F6F48" w:rsidRDefault="007555EC" w:rsidP="003E3EB9">
      <w:pPr>
        <w:pStyle w:val="ListParagraph"/>
        <w:numPr>
          <w:ilvl w:val="0"/>
          <w:numId w:val="26"/>
        </w:numPr>
        <w:adjustRightInd/>
        <w:spacing w:line="360" w:lineRule="auto"/>
        <w:jc w:val="both"/>
        <w:rPr>
          <w:rFonts w:asciiTheme="minorHAnsi" w:hAnsiTheme="minorHAnsi"/>
        </w:rPr>
      </w:pPr>
      <w:proofErr w:type="gramStart"/>
      <w:r w:rsidRPr="008F6F48">
        <w:rPr>
          <w:rFonts w:asciiTheme="minorHAnsi" w:hAnsiTheme="minorHAnsi"/>
        </w:rPr>
        <w:t>efetua</w:t>
      </w:r>
      <w:proofErr w:type="gramEnd"/>
      <w:r w:rsidRPr="008F6F48">
        <w:rPr>
          <w:rFonts w:asciiTheme="minorHAnsi" w:hAnsiTheme="minorHAnsi"/>
        </w:rPr>
        <w:t xml:space="preserve">-se o </w:t>
      </w:r>
      <w:proofErr w:type="spellStart"/>
      <w:r w:rsidRPr="008F6F48">
        <w:rPr>
          <w:rFonts w:asciiTheme="minorHAnsi" w:hAnsiTheme="minorHAnsi"/>
        </w:rPr>
        <w:t>produtório</w:t>
      </w:r>
      <w:proofErr w:type="spellEnd"/>
      <w:r w:rsidRPr="008F6F48">
        <w:rPr>
          <w:rFonts w:asciiTheme="minorHAnsi" w:hAnsiTheme="minorHAnsi"/>
        </w:rPr>
        <w:t xml:space="preserve"> dos fatores diários </w:t>
      </w:r>
      <m:oMath>
        <m:r>
          <w:rPr>
            <w:rFonts w:ascii="Cambria Math" w:hAnsi="Cambria Math"/>
          </w:rPr>
          <m:t xml:space="preserve">(1 + </m:t>
        </m:r>
        <m:sSub>
          <m:sSubPr>
            <m:ctrlPr>
              <w:rPr>
                <w:rFonts w:ascii="Cambria Math" w:eastAsiaTheme="minorHAnsi" w:hAnsi="Cambria Math"/>
                <w:i/>
                <w:iCs/>
              </w:rPr>
            </m:ctrlPr>
          </m:sSubPr>
          <m:e>
            <m:r>
              <w:rPr>
                <w:rFonts w:ascii="Cambria Math" w:hAnsi="Cambria Math"/>
              </w:rPr>
              <m:t>TDI</m:t>
            </m:r>
          </m:e>
          <m:sub>
            <m:r>
              <w:rPr>
                <w:rFonts w:ascii="Cambria Math" w:hAnsi="Cambria Math"/>
              </w:rPr>
              <m:t>k</m:t>
            </m:r>
          </m:sub>
        </m:sSub>
        <m:r>
          <w:rPr>
            <w:rFonts w:ascii="Cambria Math" w:hAnsi="Cambria Math"/>
          </w:rPr>
          <m:t>)</m:t>
        </m:r>
      </m:oMath>
      <w:r w:rsidRPr="008F6F48">
        <w:rPr>
          <w:rFonts w:asciiTheme="minorHAnsi" w:hAnsiTheme="minorHAnsi"/>
        </w:rPr>
        <w:t>, sendo que a cada fator diário acumulado, trunca-se o resultado com 16 (dezesseis) casas decimais, aplicando-se o próximo fator diário, e assim por diante até o último considerado;</w:t>
      </w:r>
    </w:p>
    <w:p w:rsidR="003E3EB9" w:rsidRPr="008F6F48" w:rsidRDefault="003E3EB9" w:rsidP="003E3EB9">
      <w:pPr>
        <w:pStyle w:val="ListParagraph"/>
        <w:spacing w:line="360" w:lineRule="auto"/>
        <w:ind w:left="720"/>
        <w:jc w:val="both"/>
        <w:rPr>
          <w:rFonts w:asciiTheme="minorHAnsi" w:hAnsiTheme="minorHAnsi"/>
        </w:rPr>
      </w:pPr>
    </w:p>
    <w:p w:rsidR="003E3EB9" w:rsidRPr="008F6F48" w:rsidRDefault="007555EC" w:rsidP="003E3EB9">
      <w:pPr>
        <w:pStyle w:val="ListParagraph"/>
        <w:numPr>
          <w:ilvl w:val="0"/>
          <w:numId w:val="26"/>
        </w:numPr>
        <w:adjustRightInd/>
        <w:spacing w:line="360" w:lineRule="auto"/>
        <w:jc w:val="both"/>
        <w:rPr>
          <w:rFonts w:asciiTheme="minorHAnsi" w:hAnsiTheme="minorHAnsi"/>
        </w:rPr>
      </w:pPr>
      <w:proofErr w:type="gramStart"/>
      <w:r w:rsidRPr="008F6F48">
        <w:rPr>
          <w:rFonts w:asciiTheme="minorHAnsi" w:hAnsiTheme="minorHAnsi"/>
        </w:rPr>
        <w:t>uma</w:t>
      </w:r>
      <w:proofErr w:type="gramEnd"/>
      <w:r w:rsidRPr="008F6F48">
        <w:rPr>
          <w:rFonts w:asciiTheme="minorHAnsi" w:hAnsiTheme="minorHAnsi"/>
        </w:rPr>
        <w:t xml:space="preserve"> vez os fatores estando acumulados, considera-se o fator resultante do </w:t>
      </w:r>
      <w:proofErr w:type="spellStart"/>
      <w:r w:rsidRPr="008F6F48">
        <w:rPr>
          <w:rFonts w:asciiTheme="minorHAnsi" w:hAnsiTheme="minorHAnsi"/>
        </w:rPr>
        <w:t>produtório</w:t>
      </w:r>
      <w:proofErr w:type="spellEnd"/>
      <w:r w:rsidRPr="008F6F48">
        <w:rPr>
          <w:rFonts w:asciiTheme="minorHAnsi" w:hAnsiTheme="minorHAnsi"/>
        </w:rPr>
        <w:t xml:space="preserve"> Fator DI com 8 (oito) casas decimais, com arredondamento;</w:t>
      </w:r>
    </w:p>
    <w:p w:rsidR="003E3EB9" w:rsidRPr="008F6F48" w:rsidRDefault="003E3EB9" w:rsidP="003E3EB9">
      <w:pPr>
        <w:pStyle w:val="ListParagraph"/>
        <w:spacing w:line="360" w:lineRule="auto"/>
        <w:ind w:left="720"/>
        <w:jc w:val="both"/>
        <w:rPr>
          <w:rFonts w:asciiTheme="minorHAnsi" w:hAnsiTheme="minorHAnsi"/>
        </w:rPr>
      </w:pPr>
    </w:p>
    <w:p w:rsidR="003E3EB9" w:rsidRPr="008F6F48" w:rsidRDefault="007555EC" w:rsidP="003E3EB9">
      <w:pPr>
        <w:pStyle w:val="ListParagraph"/>
        <w:numPr>
          <w:ilvl w:val="0"/>
          <w:numId w:val="26"/>
        </w:numPr>
        <w:adjustRightInd/>
        <w:spacing w:line="360" w:lineRule="auto"/>
        <w:jc w:val="both"/>
        <w:rPr>
          <w:rFonts w:asciiTheme="minorHAnsi" w:hAnsiTheme="minorHAnsi"/>
        </w:rPr>
      </w:pPr>
      <w:proofErr w:type="gramStart"/>
      <w:r w:rsidRPr="008F6F48">
        <w:rPr>
          <w:rFonts w:asciiTheme="minorHAnsi" w:hAnsiTheme="minorHAnsi"/>
        </w:rPr>
        <w:t>o</w:t>
      </w:r>
      <w:proofErr w:type="gramEnd"/>
      <w:r w:rsidRPr="008F6F48">
        <w:rPr>
          <w:rFonts w:asciiTheme="minorHAnsi" w:hAnsiTheme="minorHAnsi"/>
        </w:rPr>
        <w:t xml:space="preserve"> fator resultante da expressão </w:t>
      </w:r>
      <m:oMath>
        <m:r>
          <w:rPr>
            <w:rFonts w:ascii="Cambria Math" w:hAnsi="Cambria Math"/>
          </w:rPr>
          <m:t>(Fator DI x Fator Spread)</m:t>
        </m:r>
      </m:oMath>
      <w:r w:rsidRPr="008F6F48">
        <w:rPr>
          <w:rFonts w:asciiTheme="minorHAnsi" w:hAnsiTheme="minorHAnsi"/>
        </w:rPr>
        <w:t xml:space="preserve"> deve ser considerado com 9 (nove) casas decimais, com arredondamento;</w:t>
      </w:r>
    </w:p>
    <w:p w:rsidR="003E3EB9" w:rsidRPr="008F6F48" w:rsidRDefault="003E3EB9" w:rsidP="003E3EB9">
      <w:pPr>
        <w:pStyle w:val="ListParagraph"/>
        <w:spacing w:line="360" w:lineRule="auto"/>
        <w:ind w:left="720"/>
        <w:jc w:val="both"/>
        <w:rPr>
          <w:rFonts w:asciiTheme="minorHAnsi" w:hAnsiTheme="minorHAnsi"/>
        </w:rPr>
      </w:pPr>
    </w:p>
    <w:p w:rsidR="003E3EB9" w:rsidRPr="008F6F48" w:rsidRDefault="007555EC" w:rsidP="003E3EB9">
      <w:pPr>
        <w:pStyle w:val="ListParagraph"/>
        <w:numPr>
          <w:ilvl w:val="0"/>
          <w:numId w:val="26"/>
        </w:numPr>
        <w:adjustRightInd/>
        <w:spacing w:line="360" w:lineRule="auto"/>
        <w:jc w:val="both"/>
        <w:rPr>
          <w:rFonts w:asciiTheme="minorHAnsi" w:hAnsiTheme="minorHAnsi"/>
        </w:rPr>
      </w:pPr>
      <w:proofErr w:type="gramStart"/>
      <w:r w:rsidRPr="008F6F48">
        <w:rPr>
          <w:rFonts w:asciiTheme="minorHAnsi" w:hAnsiTheme="minorHAnsi"/>
        </w:rPr>
        <w:t>para</w:t>
      </w:r>
      <w:proofErr w:type="gramEnd"/>
      <w:r w:rsidRPr="008F6F48">
        <w:rPr>
          <w:rFonts w:asciiTheme="minorHAnsi" w:hAnsiTheme="minorHAnsi"/>
        </w:rPr>
        <w:t xml:space="preserve"> aplicação do </w:t>
      </w:r>
      <w:proofErr w:type="spellStart"/>
      <w:r w:rsidRPr="008F6F48">
        <w:rPr>
          <w:rFonts w:asciiTheme="minorHAnsi" w:hAnsiTheme="minorHAnsi"/>
        </w:rPr>
        <w:t>DIk</w:t>
      </w:r>
      <w:proofErr w:type="spellEnd"/>
      <w:r w:rsidRPr="008F6F48">
        <w:rPr>
          <w:rFonts w:asciiTheme="minorHAnsi" w:hAnsiTheme="minorHAnsi"/>
        </w:rPr>
        <w:t xml:space="preserve">, será sempre considerada a Taxa DI divulgada no 2º (segundo) Dia Útil que antecede à data afetiva de cálculo. Por exemplo, para cálculo de Remuneração no dia 10, será considerada a Taxa DI divulgada no dia 08, considerando que os dias 08, 09, 10 são Dias </w:t>
      </w:r>
      <w:proofErr w:type="gramStart"/>
      <w:r w:rsidRPr="008F6F48">
        <w:rPr>
          <w:rFonts w:asciiTheme="minorHAnsi" w:hAnsiTheme="minorHAnsi"/>
        </w:rPr>
        <w:t>Úteis.;</w:t>
      </w:r>
      <w:proofErr w:type="gramEnd"/>
      <w:r w:rsidRPr="008F6F48">
        <w:rPr>
          <w:rFonts w:asciiTheme="minorHAnsi" w:hAnsiTheme="minorHAnsi"/>
        </w:rPr>
        <w:t xml:space="preserve"> e </w:t>
      </w:r>
    </w:p>
    <w:p w:rsidR="003E3EB9" w:rsidRPr="008F6F48" w:rsidRDefault="003E3EB9" w:rsidP="003E3EB9">
      <w:pPr>
        <w:pStyle w:val="ListParagraph"/>
        <w:adjustRightInd/>
        <w:spacing w:line="360" w:lineRule="auto"/>
        <w:ind w:left="720"/>
        <w:jc w:val="both"/>
        <w:rPr>
          <w:rFonts w:asciiTheme="minorHAnsi" w:hAnsiTheme="minorHAnsi"/>
        </w:rPr>
      </w:pPr>
    </w:p>
    <w:p w:rsidR="003E3EB9" w:rsidRPr="008F6F48" w:rsidRDefault="007555EC" w:rsidP="003E3EB9">
      <w:pPr>
        <w:pStyle w:val="ListParagraph"/>
        <w:numPr>
          <w:ilvl w:val="0"/>
          <w:numId w:val="26"/>
        </w:numPr>
        <w:adjustRightInd/>
        <w:spacing w:line="360" w:lineRule="auto"/>
        <w:jc w:val="both"/>
        <w:rPr>
          <w:rFonts w:asciiTheme="minorHAnsi" w:hAnsiTheme="minorHAnsi"/>
        </w:rPr>
      </w:pPr>
      <w:proofErr w:type="gramStart"/>
      <w:r w:rsidRPr="008F6F48">
        <w:rPr>
          <w:rFonts w:asciiTheme="minorHAnsi" w:hAnsiTheme="minorHAnsi"/>
        </w:rPr>
        <w:t>excepcionalmente</w:t>
      </w:r>
      <w:proofErr w:type="gramEnd"/>
      <w:r w:rsidRPr="008F6F48">
        <w:rPr>
          <w:rFonts w:asciiTheme="minorHAnsi" w:hAnsiTheme="minorHAnsi"/>
        </w:rPr>
        <w:t xml:space="preserve">, na primeira data de pagamento da Remuneração, deverá ser acrescido a tal remuneração devida um valor equivalente ao </w:t>
      </w:r>
      <w:proofErr w:type="spellStart"/>
      <w:r w:rsidRPr="008F6F48">
        <w:rPr>
          <w:rFonts w:asciiTheme="minorHAnsi" w:hAnsiTheme="minorHAnsi"/>
        </w:rPr>
        <w:t>produtório</w:t>
      </w:r>
      <w:proofErr w:type="spellEnd"/>
      <w:r w:rsidRPr="008F6F48">
        <w:rPr>
          <w:rFonts w:asciiTheme="minorHAnsi" w:hAnsiTheme="minorHAnsi"/>
        </w:rPr>
        <w:t xml:space="preserve"> de 1 (um) Dia Útil que antecede a Data de Integralização de Fator DI e Fator Spread, considerando a Taxa DI divulgada no 3º (terceiro) Dia Útil que antecede a Data de Integralização, calculado pro rata </w:t>
      </w:r>
      <w:proofErr w:type="spellStart"/>
      <w:r w:rsidRPr="008F6F48">
        <w:rPr>
          <w:rFonts w:asciiTheme="minorHAnsi" w:hAnsiTheme="minorHAnsi"/>
        </w:rPr>
        <w:t>temporis</w:t>
      </w:r>
      <w:proofErr w:type="spellEnd"/>
      <w:r w:rsidRPr="008F6F48">
        <w:rPr>
          <w:rFonts w:asciiTheme="minorHAnsi" w:hAnsiTheme="minorHAnsi"/>
        </w:rPr>
        <w:t xml:space="preserve">, de acordo com a fórmula constante da cláusula 4.8.1. </w:t>
      </w:r>
      <w:proofErr w:type="gramStart"/>
      <w:r w:rsidRPr="008F6F48">
        <w:rPr>
          <w:rFonts w:asciiTheme="minorHAnsi" w:hAnsiTheme="minorHAnsi"/>
        </w:rPr>
        <w:t>acima</w:t>
      </w:r>
      <w:proofErr w:type="gramEnd"/>
      <w:r w:rsidRPr="008F6F48">
        <w:rPr>
          <w:rFonts w:asciiTheme="minorHAnsi" w:hAnsiTheme="minorHAnsi"/>
        </w:rPr>
        <w:t>.</w:t>
      </w:r>
      <w:r w:rsidR="009F03EC">
        <w:rPr>
          <w:rFonts w:asciiTheme="minorHAnsi" w:hAnsiTheme="minorHAnsi"/>
        </w:rPr>
        <w:t xml:space="preserve"> </w:t>
      </w:r>
    </w:p>
    <w:p w:rsidR="003E3EB9" w:rsidRPr="008F6F48" w:rsidRDefault="003E3EB9" w:rsidP="003E3EB9">
      <w:pPr>
        <w:pStyle w:val="p0"/>
        <w:spacing w:line="360" w:lineRule="auto"/>
        <w:ind w:firstLine="0"/>
        <w:rPr>
          <w:rFonts w:asciiTheme="minorHAnsi" w:hAnsiTheme="minorHAnsi"/>
        </w:rPr>
      </w:pPr>
    </w:p>
    <w:p w:rsidR="003E3EB9" w:rsidRPr="008F6F48" w:rsidRDefault="007555EC" w:rsidP="003E3EB9">
      <w:pPr>
        <w:pStyle w:val="ListParagraph"/>
        <w:numPr>
          <w:ilvl w:val="2"/>
          <w:numId w:val="23"/>
        </w:numPr>
        <w:adjustRightInd/>
        <w:spacing w:line="360" w:lineRule="auto"/>
        <w:ind w:left="851" w:firstLine="0"/>
        <w:jc w:val="both"/>
        <w:rPr>
          <w:rFonts w:asciiTheme="minorHAnsi" w:hAnsiTheme="minorHAnsi"/>
        </w:rPr>
      </w:pPr>
      <w:r w:rsidRPr="008F6F48">
        <w:rPr>
          <w:rFonts w:asciiTheme="minorHAnsi" w:hAnsiTheme="minorHAnsi"/>
        </w:rPr>
        <w:lastRenderedPageBreak/>
        <w:t>Para fins de cálculo da Remuneração, define-se “</w:t>
      </w:r>
      <w:r w:rsidRPr="008F6F48">
        <w:rPr>
          <w:rFonts w:asciiTheme="minorHAnsi" w:hAnsiTheme="minorHAnsi"/>
          <w:u w:val="single"/>
        </w:rPr>
        <w:t>Período de Capitalização</w:t>
      </w:r>
      <w:r w:rsidRPr="008F6F48">
        <w:rPr>
          <w:rFonts w:asciiTheme="minorHAnsi" w:hAnsiTheme="minorHAnsi"/>
        </w:rPr>
        <w:t>” como o intervalo de tempo que se inicia: (i) na Data de Integralização (inclusive), no caso do primeiro Período de Capitalização, ou (</w:t>
      </w:r>
      <w:proofErr w:type="spellStart"/>
      <w:r w:rsidRPr="008F6F48">
        <w:rPr>
          <w:rFonts w:asciiTheme="minorHAnsi" w:hAnsiTheme="minorHAnsi"/>
        </w:rPr>
        <w:t>ii</w:t>
      </w:r>
      <w:proofErr w:type="spellEnd"/>
      <w:r w:rsidRPr="008F6F48">
        <w:rPr>
          <w:rFonts w:asciiTheme="minorHAnsi" w:hAnsiTheme="minorHAnsi"/>
        </w:rPr>
        <w:t>) na última Data de Pagamento da Remuneração anterior (inclusive), no caso dos demais Períodos de Capitalização, e termina na Data de Pagamento da Remuneração (exclusive). Cada Período de Capitalização sucede o anterior sem solução de continuidade, até a Data de Vencimento ou data de Vencimento Antecipado, conforme o caso, previstos nesta Escritura.</w:t>
      </w:r>
    </w:p>
    <w:p w:rsidR="003E3EB9" w:rsidRPr="008F6F48" w:rsidRDefault="003E3EB9" w:rsidP="003E3EB9">
      <w:pPr>
        <w:spacing w:line="360" w:lineRule="auto"/>
        <w:ind w:left="840" w:hanging="840"/>
        <w:rPr>
          <w:rFonts w:asciiTheme="minorHAnsi" w:hAnsiTheme="minorHAnsi"/>
          <w:szCs w:val="24"/>
        </w:rPr>
      </w:pPr>
    </w:p>
    <w:p w:rsidR="003E3EB9" w:rsidRPr="008F6F48" w:rsidRDefault="007555EC" w:rsidP="003E3EB9">
      <w:pPr>
        <w:pStyle w:val="ListParagraph"/>
        <w:numPr>
          <w:ilvl w:val="3"/>
          <w:numId w:val="23"/>
        </w:numPr>
        <w:adjustRightInd/>
        <w:spacing w:line="360" w:lineRule="auto"/>
        <w:ind w:left="1701" w:firstLine="0"/>
        <w:jc w:val="both"/>
        <w:rPr>
          <w:rFonts w:asciiTheme="minorHAnsi" w:hAnsiTheme="minorHAnsi"/>
        </w:rPr>
      </w:pPr>
      <w:r w:rsidRPr="008F6F48">
        <w:rPr>
          <w:rFonts w:asciiTheme="minorHAnsi" w:hAnsiTheme="minorHAnsi"/>
        </w:rPr>
        <w:t xml:space="preserve">No caso de indisponibilidade temporária da Taxa DI, será utilizada, em sua substituição, a mesma taxa diária produzida pela última Taxa DI divulgada até a data do cálculo, não sendo devidas quaisquer compensações financeiras, tanto por parte da Emissora quanto pela Debenturista, quando da divulgação posterior da Taxa DI respectiva. </w:t>
      </w:r>
    </w:p>
    <w:p w:rsidR="003E3EB9" w:rsidRPr="008F6F48" w:rsidRDefault="003E3EB9" w:rsidP="003E3EB9">
      <w:pPr>
        <w:pStyle w:val="sub"/>
        <w:spacing w:before="0" w:after="0" w:line="360" w:lineRule="auto"/>
        <w:ind w:left="840" w:hanging="840"/>
        <w:rPr>
          <w:rFonts w:asciiTheme="minorHAnsi" w:hAnsiTheme="minorHAnsi"/>
          <w:sz w:val="24"/>
          <w:szCs w:val="24"/>
        </w:rPr>
      </w:pPr>
    </w:p>
    <w:p w:rsidR="003E3EB9" w:rsidRPr="008F6F48" w:rsidRDefault="007555EC" w:rsidP="003E3EB9">
      <w:pPr>
        <w:pStyle w:val="ListParagraph"/>
        <w:numPr>
          <w:ilvl w:val="3"/>
          <w:numId w:val="23"/>
        </w:numPr>
        <w:adjustRightInd/>
        <w:spacing w:line="360" w:lineRule="auto"/>
        <w:ind w:left="1701" w:firstLine="0"/>
        <w:jc w:val="both"/>
        <w:rPr>
          <w:rFonts w:asciiTheme="minorHAnsi" w:hAnsiTheme="minorHAnsi"/>
        </w:rPr>
      </w:pPr>
      <w:r w:rsidRPr="008F6F48">
        <w:rPr>
          <w:rFonts w:asciiTheme="minorHAnsi" w:hAnsiTheme="minorHAnsi"/>
        </w:rPr>
        <w:t>Na ausência de apuração e/ou divulgação da Taxa DI por prazo superior a 10 (dez) Dias Úteis contados da data esperada para apuração e/ou divulgação ("</w:t>
      </w:r>
      <w:r w:rsidRPr="008F6F48">
        <w:rPr>
          <w:rFonts w:asciiTheme="minorHAnsi" w:hAnsiTheme="minorHAnsi"/>
          <w:u w:val="single"/>
        </w:rPr>
        <w:t>Período de Ausência da Taxa DI</w:t>
      </w:r>
      <w:r w:rsidRPr="008F6F48">
        <w:rPr>
          <w:rFonts w:asciiTheme="minorHAnsi" w:hAnsiTheme="minorHAnsi"/>
        </w:rPr>
        <w:t xml:space="preserve">") ou, ainda, na hipótese de </w:t>
      </w:r>
      <w:bookmarkStart w:id="75" w:name="_DV_M179"/>
      <w:bookmarkEnd w:id="75"/>
      <w:r w:rsidRPr="008F6F48">
        <w:rPr>
          <w:rFonts w:asciiTheme="minorHAnsi" w:hAnsiTheme="minorHAnsi"/>
        </w:rPr>
        <w:t xml:space="preserve">extinção ou inaplicabilidade por </w:t>
      </w:r>
      <w:bookmarkStart w:id="76" w:name="_DV_M180"/>
      <w:bookmarkEnd w:id="76"/>
      <w:r w:rsidRPr="008F6F48">
        <w:rPr>
          <w:rFonts w:asciiTheme="minorHAnsi" w:hAnsiTheme="minorHAnsi"/>
        </w:rPr>
        <w:t>disposição</w:t>
      </w:r>
      <w:bookmarkStart w:id="77" w:name="_DV_M181"/>
      <w:bookmarkEnd w:id="77"/>
      <w:r w:rsidRPr="008F6F48">
        <w:rPr>
          <w:rFonts w:asciiTheme="minorHAnsi" w:hAnsiTheme="minorHAnsi"/>
        </w:rPr>
        <w:t xml:space="preserve"> legal ou determinação judicial da Taxa DI, </w:t>
      </w:r>
      <w:bookmarkStart w:id="78" w:name="_DV_M182"/>
      <w:bookmarkEnd w:id="78"/>
      <w:r w:rsidRPr="008F6F48">
        <w:rPr>
          <w:rFonts w:asciiTheme="minorHAnsi" w:hAnsiTheme="minorHAnsi"/>
        </w:rPr>
        <w:t xml:space="preserve">os titulares dos CRI definirão, de comum acordo com a Emissora e com a Debenturista, mediante realização de assembleia geral de titulares dos CRI, a ser convocada pela </w:t>
      </w:r>
      <w:proofErr w:type="spellStart"/>
      <w:r w:rsidRPr="008F6F48">
        <w:rPr>
          <w:rFonts w:asciiTheme="minorHAnsi" w:hAnsiTheme="minorHAnsi"/>
        </w:rPr>
        <w:t>Securitizadora</w:t>
      </w:r>
      <w:proofErr w:type="spellEnd"/>
      <w:r w:rsidRPr="008F6F48">
        <w:rPr>
          <w:rFonts w:asciiTheme="minorHAnsi" w:hAnsiTheme="minorHAnsi"/>
        </w:rPr>
        <w:t xml:space="preserve">, nos termos do Termo de Securitização, observada a </w:t>
      </w:r>
      <w:bookmarkStart w:id="79" w:name="_DV_M187"/>
      <w:bookmarkEnd w:id="79"/>
      <w:r w:rsidRPr="008F6F48">
        <w:rPr>
          <w:rFonts w:asciiTheme="minorHAnsi" w:hAnsiTheme="minorHAnsi"/>
        </w:rPr>
        <w:t xml:space="preserve">regulamentação aplicável, </w:t>
      </w:r>
      <w:bookmarkStart w:id="80" w:name="_DV_M188"/>
      <w:bookmarkEnd w:id="80"/>
      <w:r w:rsidRPr="008F6F48">
        <w:rPr>
          <w:rFonts w:asciiTheme="minorHAnsi" w:hAnsiTheme="minorHAnsi"/>
        </w:rPr>
        <w:t>o</w:t>
      </w:r>
      <w:bookmarkStart w:id="81" w:name="_DV_M189"/>
      <w:bookmarkEnd w:id="81"/>
      <w:r w:rsidRPr="008F6F48">
        <w:rPr>
          <w:rFonts w:asciiTheme="minorHAnsi" w:hAnsiTheme="minorHAnsi"/>
        </w:rPr>
        <w:t xml:space="preserve"> novo parâmetro </w:t>
      </w:r>
      <w:bookmarkStart w:id="82" w:name="_DV_M190"/>
      <w:bookmarkEnd w:id="82"/>
      <w:r w:rsidRPr="008F6F48">
        <w:rPr>
          <w:rFonts w:asciiTheme="minorHAnsi" w:hAnsiTheme="minorHAnsi"/>
        </w:rPr>
        <w:t>a ser aplicado, a qual deverá refletir parâmetros utilizados em operações similares existentes à época ("</w:t>
      </w:r>
      <w:r w:rsidRPr="008F6F48">
        <w:rPr>
          <w:rFonts w:asciiTheme="minorHAnsi" w:hAnsiTheme="minorHAnsi"/>
          <w:u w:val="single"/>
        </w:rPr>
        <w:t>Taxa Substitutiva</w:t>
      </w:r>
      <w:r w:rsidRPr="008F6F48">
        <w:rPr>
          <w:rFonts w:asciiTheme="minorHAnsi" w:hAnsiTheme="minorHAnsi"/>
        </w:rPr>
        <w:t>"). Até a deliberação desse parâmetro será utilizada, para o cálculo do valor de quaisquer obrigações pecuniárias previstas nesta Escritura, a mesma taxa diária produzida pela última Taxa DI divulgada.</w:t>
      </w:r>
      <w:r w:rsidR="009F03EC">
        <w:rPr>
          <w:rFonts w:asciiTheme="minorHAnsi" w:hAnsiTheme="minorHAnsi"/>
        </w:rPr>
        <w:t xml:space="preserve"> </w:t>
      </w:r>
    </w:p>
    <w:p w:rsidR="003E3EB9" w:rsidRPr="008F6F48" w:rsidRDefault="003E3EB9" w:rsidP="003E3EB9">
      <w:pPr>
        <w:pStyle w:val="sub"/>
        <w:spacing w:before="0" w:after="0" w:line="360" w:lineRule="auto"/>
        <w:ind w:left="840" w:hanging="840"/>
        <w:rPr>
          <w:rFonts w:asciiTheme="minorHAnsi" w:hAnsiTheme="minorHAnsi"/>
          <w:sz w:val="24"/>
          <w:szCs w:val="24"/>
        </w:rPr>
      </w:pPr>
    </w:p>
    <w:p w:rsidR="003E3EB9" w:rsidRPr="008F6F48" w:rsidRDefault="007555EC" w:rsidP="003E3EB9">
      <w:pPr>
        <w:pStyle w:val="ListParagraph"/>
        <w:numPr>
          <w:ilvl w:val="3"/>
          <w:numId w:val="23"/>
        </w:numPr>
        <w:adjustRightInd/>
        <w:spacing w:line="360" w:lineRule="auto"/>
        <w:ind w:left="1701" w:firstLine="0"/>
        <w:jc w:val="both"/>
        <w:rPr>
          <w:rFonts w:asciiTheme="minorHAnsi" w:hAnsiTheme="minorHAnsi"/>
        </w:rPr>
      </w:pPr>
      <w:r w:rsidRPr="008F6F48">
        <w:rPr>
          <w:rFonts w:asciiTheme="minorHAnsi" w:hAnsiTheme="minorHAnsi"/>
        </w:rPr>
        <w:t>Caso a Taxa DI venha a ser divulgada antes da realização da assembleia geral de titulares dos CRI, a referida assembleia geral não será mais realizada, e a Taxa DI, a partir de sua divulgação, voltará a ser utilizada para o cálculo dos juros remuneratórios das Debêntures desde o dia de sua indisponibilidade.</w:t>
      </w:r>
    </w:p>
    <w:p w:rsidR="003E3EB9" w:rsidRPr="008F6F48" w:rsidRDefault="003E3EB9" w:rsidP="003E3EB9">
      <w:pPr>
        <w:pStyle w:val="sub"/>
        <w:spacing w:before="0" w:after="0" w:line="360" w:lineRule="auto"/>
        <w:ind w:left="840" w:hanging="840"/>
        <w:rPr>
          <w:rFonts w:asciiTheme="minorHAnsi" w:hAnsiTheme="minorHAnsi"/>
          <w:sz w:val="24"/>
          <w:szCs w:val="24"/>
        </w:rPr>
      </w:pPr>
    </w:p>
    <w:p w:rsidR="003E3EB9" w:rsidRPr="008F6F48" w:rsidRDefault="007555EC" w:rsidP="003E3EB9">
      <w:pPr>
        <w:pStyle w:val="ListParagraph"/>
        <w:numPr>
          <w:ilvl w:val="3"/>
          <w:numId w:val="23"/>
        </w:numPr>
        <w:adjustRightInd/>
        <w:spacing w:line="360" w:lineRule="auto"/>
        <w:ind w:left="1701" w:firstLine="0"/>
        <w:jc w:val="both"/>
        <w:rPr>
          <w:rFonts w:asciiTheme="minorHAnsi" w:hAnsiTheme="minorHAnsi"/>
        </w:rPr>
      </w:pPr>
      <w:r w:rsidRPr="008F6F48">
        <w:rPr>
          <w:rFonts w:asciiTheme="minorHAnsi" w:hAnsiTheme="minorHAnsi"/>
        </w:rPr>
        <w:lastRenderedPageBreak/>
        <w:t xml:space="preserve">Caso não haja acordo sobre a Taxa Substitutiva entre a Emissora e a </w:t>
      </w:r>
      <w:proofErr w:type="spellStart"/>
      <w:r w:rsidRPr="008F6F48">
        <w:rPr>
          <w:rFonts w:asciiTheme="minorHAnsi" w:hAnsiTheme="minorHAnsi"/>
        </w:rPr>
        <w:t>Securitizadora</w:t>
      </w:r>
      <w:proofErr w:type="spellEnd"/>
      <w:r w:rsidRPr="008F6F48">
        <w:rPr>
          <w:rFonts w:asciiTheme="minorHAnsi" w:hAnsiTheme="minorHAnsi"/>
        </w:rPr>
        <w:t xml:space="preserve">, a Emissora optará, a seu exclusivo critério, por uma das alternativas a seguir estabelecidas, obrigando-se a Emissora a comunicar por escrito à </w:t>
      </w:r>
      <w:proofErr w:type="spellStart"/>
      <w:r w:rsidRPr="008F6F48">
        <w:rPr>
          <w:rFonts w:asciiTheme="minorHAnsi" w:hAnsiTheme="minorHAnsi"/>
        </w:rPr>
        <w:t>Securitizadora</w:t>
      </w:r>
      <w:proofErr w:type="spellEnd"/>
      <w:r w:rsidRPr="008F6F48">
        <w:rPr>
          <w:rFonts w:asciiTheme="minorHAnsi" w:hAnsiTheme="minorHAnsi"/>
        </w:rPr>
        <w:t>, no prazo de 2 (dois) Dias Úteis contados a partir da data da realização da respectiva assembleia geral de titulares dos CRI, qual a alternativa escolhida:</w:t>
      </w:r>
    </w:p>
    <w:p w:rsidR="003E3EB9" w:rsidRPr="008F6F48" w:rsidRDefault="003E3EB9" w:rsidP="003E3EB9">
      <w:pPr>
        <w:pStyle w:val="sub"/>
        <w:spacing w:before="0" w:after="0" w:line="360" w:lineRule="auto"/>
        <w:rPr>
          <w:rFonts w:asciiTheme="minorHAnsi" w:hAnsiTheme="minorHAnsi"/>
          <w:sz w:val="24"/>
          <w:szCs w:val="24"/>
        </w:rPr>
      </w:pPr>
    </w:p>
    <w:p w:rsidR="003E3EB9" w:rsidRPr="008F6F48" w:rsidRDefault="007555EC" w:rsidP="003E3EB9">
      <w:pPr>
        <w:pStyle w:val="BodyTextIndent"/>
        <w:numPr>
          <w:ilvl w:val="0"/>
          <w:numId w:val="27"/>
        </w:numPr>
        <w:tabs>
          <w:tab w:val="clear" w:pos="851"/>
          <w:tab w:val="clear" w:pos="1701"/>
          <w:tab w:val="clear" w:pos="2552"/>
          <w:tab w:val="clear" w:pos="3402"/>
          <w:tab w:val="clear" w:pos="4253"/>
          <w:tab w:val="clear" w:pos="5103"/>
          <w:tab w:val="clear" w:pos="5954"/>
          <w:tab w:val="clear" w:pos="6804"/>
          <w:tab w:val="clear" w:pos="7655"/>
          <w:tab w:val="clear" w:pos="8505"/>
        </w:tabs>
        <w:autoSpaceDE w:val="0"/>
        <w:autoSpaceDN w:val="0"/>
        <w:spacing w:after="0" w:line="360" w:lineRule="auto"/>
        <w:ind w:left="1701" w:firstLine="0"/>
        <w:rPr>
          <w:rFonts w:asciiTheme="minorHAnsi" w:hAnsiTheme="minorHAnsi"/>
          <w:szCs w:val="24"/>
        </w:rPr>
      </w:pPr>
      <w:r w:rsidRPr="008F6F48">
        <w:rPr>
          <w:rFonts w:asciiTheme="minorHAnsi" w:hAnsiTheme="minorHAnsi"/>
          <w:szCs w:val="24"/>
        </w:rPr>
        <w:t xml:space="preserve">a Emissora deverá resgatar antecipadamente e, consequentemente, cancelar antecipadamente a totalidade das Debêntures, sem multa ou prêmio de qualquer natureza, no prazo de 30 (trinta) dias contados da decisão da </w:t>
      </w:r>
      <w:proofErr w:type="spellStart"/>
      <w:r w:rsidRPr="008F6F48">
        <w:rPr>
          <w:rFonts w:asciiTheme="minorHAnsi" w:hAnsiTheme="minorHAnsi"/>
          <w:szCs w:val="24"/>
        </w:rPr>
        <w:t>Securitizadora</w:t>
      </w:r>
      <w:proofErr w:type="spellEnd"/>
      <w:r w:rsidRPr="008F6F48">
        <w:rPr>
          <w:rFonts w:asciiTheme="minorHAnsi" w:hAnsiTheme="minorHAnsi"/>
          <w:szCs w:val="24"/>
        </w:rPr>
        <w:t xml:space="preserve">, pelo seu Valor Nominal Unitário não amortizado nos termos desta Escritura, acrescido da Remuneração devida até a data do efetivo resgate e consequente cancelamento, calculada </w:t>
      </w:r>
      <w:r w:rsidRPr="008F6F48">
        <w:rPr>
          <w:rFonts w:asciiTheme="minorHAnsi" w:hAnsiTheme="minorHAnsi"/>
          <w:i/>
          <w:iCs/>
          <w:szCs w:val="24"/>
        </w:rPr>
        <w:t xml:space="preserve">pro rata </w:t>
      </w:r>
      <w:proofErr w:type="spellStart"/>
      <w:r w:rsidRPr="008F6F48">
        <w:rPr>
          <w:rFonts w:asciiTheme="minorHAnsi" w:hAnsiTheme="minorHAnsi"/>
          <w:i/>
          <w:iCs/>
          <w:szCs w:val="24"/>
        </w:rPr>
        <w:t>temporis</w:t>
      </w:r>
      <w:proofErr w:type="spellEnd"/>
      <w:r w:rsidRPr="008F6F48">
        <w:rPr>
          <w:rFonts w:asciiTheme="minorHAnsi" w:hAnsiTheme="minorHAnsi"/>
          <w:szCs w:val="24"/>
        </w:rPr>
        <w:t>, a partir da Data de Integralização ou da última Data de Pagamento da Remuneração, conforme o caso. Nesta alternativa, para cálculo da Remuneração aplicável às Debêntures a serem resgatadas e, consequentemente, canceladas, para cada dia do Período de Ausência da Taxa DI será utilizada a mesma taxa diária produzida pela última Taxa DI divulgada; ou</w:t>
      </w:r>
    </w:p>
    <w:p w:rsidR="003E3EB9" w:rsidRPr="008F6F48" w:rsidRDefault="003E3EB9" w:rsidP="003E3EB9">
      <w:pPr>
        <w:pStyle w:val="BodyTextIndent"/>
        <w:spacing w:line="360" w:lineRule="auto"/>
        <w:ind w:left="1701"/>
        <w:rPr>
          <w:rFonts w:asciiTheme="minorHAnsi" w:hAnsiTheme="minorHAnsi"/>
          <w:szCs w:val="24"/>
        </w:rPr>
      </w:pPr>
    </w:p>
    <w:p w:rsidR="003E3EB9" w:rsidRPr="008F6F48" w:rsidRDefault="007555EC" w:rsidP="003E3EB9">
      <w:pPr>
        <w:pStyle w:val="BodyTextIndent"/>
        <w:numPr>
          <w:ilvl w:val="0"/>
          <w:numId w:val="27"/>
        </w:numPr>
        <w:tabs>
          <w:tab w:val="clear" w:pos="851"/>
          <w:tab w:val="clear" w:pos="1701"/>
          <w:tab w:val="clear" w:pos="2552"/>
          <w:tab w:val="clear" w:pos="3402"/>
          <w:tab w:val="clear" w:pos="4253"/>
          <w:tab w:val="clear" w:pos="5103"/>
          <w:tab w:val="clear" w:pos="5954"/>
          <w:tab w:val="clear" w:pos="6804"/>
          <w:tab w:val="clear" w:pos="7655"/>
          <w:tab w:val="clear" w:pos="8505"/>
        </w:tabs>
        <w:autoSpaceDE w:val="0"/>
        <w:autoSpaceDN w:val="0"/>
        <w:spacing w:after="0" w:line="360" w:lineRule="auto"/>
        <w:ind w:left="1701" w:firstLine="0"/>
        <w:rPr>
          <w:rFonts w:asciiTheme="minorHAnsi" w:hAnsiTheme="minorHAnsi"/>
          <w:szCs w:val="24"/>
        </w:rPr>
      </w:pPr>
      <w:proofErr w:type="gramStart"/>
      <w:r w:rsidRPr="008F6F48">
        <w:rPr>
          <w:rFonts w:asciiTheme="minorHAnsi" w:hAnsiTheme="minorHAnsi"/>
          <w:szCs w:val="24"/>
        </w:rPr>
        <w:t>o</w:t>
      </w:r>
      <w:proofErr w:type="gramEnd"/>
      <w:r w:rsidRPr="008F6F48">
        <w:rPr>
          <w:rFonts w:asciiTheme="minorHAnsi" w:hAnsiTheme="minorHAnsi"/>
          <w:szCs w:val="24"/>
        </w:rPr>
        <w:t xml:space="preserve"> prazo de amortização das Debêntures e a periodicidade do pagamento da Remuneração continuarão sendo aqueles estabelecida nos itens 4.9 e 4.10 abaixo, observado que, até a amortização integral das Debêntures será utilizada a mesma taxa diária produzida pela última Taxa DI divulgada. </w:t>
      </w:r>
    </w:p>
    <w:p w:rsidR="003E3EB9" w:rsidRPr="008F6F48" w:rsidRDefault="003E3EB9" w:rsidP="003E3EB9">
      <w:pPr>
        <w:spacing w:line="360" w:lineRule="auto"/>
        <w:rPr>
          <w:rFonts w:asciiTheme="minorHAnsi" w:hAnsiTheme="minorHAnsi"/>
          <w:b/>
          <w:bCs/>
          <w:szCs w:val="24"/>
        </w:rPr>
      </w:pPr>
    </w:p>
    <w:p w:rsidR="003E3EB9" w:rsidRPr="008F6F48" w:rsidRDefault="007555EC" w:rsidP="003E3EB9">
      <w:pPr>
        <w:pStyle w:val="ListParagraph"/>
        <w:numPr>
          <w:ilvl w:val="1"/>
          <w:numId w:val="23"/>
        </w:numPr>
        <w:adjustRightInd/>
        <w:spacing w:line="360" w:lineRule="auto"/>
        <w:ind w:left="0" w:firstLine="0"/>
        <w:jc w:val="both"/>
        <w:rPr>
          <w:rFonts w:asciiTheme="minorHAnsi" w:hAnsiTheme="minorHAnsi"/>
        </w:rPr>
      </w:pPr>
      <w:r w:rsidRPr="008F6F48">
        <w:rPr>
          <w:rFonts w:asciiTheme="minorHAnsi" w:hAnsiTheme="minorHAnsi"/>
          <w:u w:val="single"/>
        </w:rPr>
        <w:t>Pagamento da Remuneração</w:t>
      </w:r>
      <w:r w:rsidRPr="008F6F48">
        <w:rPr>
          <w:rFonts w:asciiTheme="minorHAnsi" w:hAnsiTheme="minorHAnsi"/>
        </w:rPr>
        <w:t>: A Remuneração será paga mensalmente, sendo que o primeiro pagamento da Remuneração será realizado em 0</w:t>
      </w:r>
      <w:r>
        <w:rPr>
          <w:rFonts w:asciiTheme="minorHAnsi" w:hAnsiTheme="minorHAnsi"/>
        </w:rPr>
        <w:t>5</w:t>
      </w:r>
      <w:r w:rsidRPr="008F6F48">
        <w:rPr>
          <w:rFonts w:asciiTheme="minorHAnsi" w:hAnsiTheme="minorHAnsi"/>
        </w:rPr>
        <w:t xml:space="preserve"> de dezembro de 2018 e o último pagamento na Data de Vencimento (sendo cada pagamento denominada “</w:t>
      </w:r>
      <w:r w:rsidRPr="008F6F48">
        <w:rPr>
          <w:rFonts w:asciiTheme="minorHAnsi" w:hAnsiTheme="minorHAnsi"/>
          <w:u w:val="single"/>
        </w:rPr>
        <w:t>Data(s) de Pagamento</w:t>
      </w:r>
      <w:r w:rsidRPr="008F6F48">
        <w:rPr>
          <w:rFonts w:asciiTheme="minorHAnsi" w:hAnsiTheme="minorHAnsi"/>
        </w:rPr>
        <w:t xml:space="preserve">”). As Datas de Pagamento da Remuneração encontram-se indicadas no Anexo I dessa Escritura de Emissão. </w:t>
      </w:r>
    </w:p>
    <w:p w:rsidR="003E3EB9" w:rsidRPr="008F6F48" w:rsidRDefault="003E3EB9" w:rsidP="003E3EB9">
      <w:pPr>
        <w:pStyle w:val="BodyText"/>
        <w:spacing w:line="360" w:lineRule="auto"/>
        <w:rPr>
          <w:rFonts w:asciiTheme="minorHAnsi" w:hAnsiTheme="minorHAnsi"/>
          <w:sz w:val="24"/>
          <w:szCs w:val="24"/>
        </w:rPr>
      </w:pPr>
    </w:p>
    <w:p w:rsidR="003E3EB9" w:rsidRPr="008F6F48" w:rsidRDefault="007555EC" w:rsidP="003E3EB9">
      <w:pPr>
        <w:pStyle w:val="ListParagraph"/>
        <w:adjustRightInd/>
        <w:spacing w:line="360" w:lineRule="auto"/>
        <w:ind w:left="851"/>
        <w:jc w:val="both"/>
        <w:rPr>
          <w:rFonts w:asciiTheme="minorHAnsi" w:hAnsiTheme="minorHAnsi"/>
        </w:rPr>
      </w:pPr>
      <w:r w:rsidRPr="008F6F48">
        <w:rPr>
          <w:rFonts w:asciiTheme="minorHAnsi" w:hAnsiTheme="minorHAnsi"/>
        </w:rPr>
        <w:lastRenderedPageBreak/>
        <w:t xml:space="preserve">4.9.1. A Remuneração poderá ser paga diretamente pela Emissora, com recursos próprios, assim como poderá ser paga com os recursos dos Direitos Creditórios Locatícios e quaisquer outros valores depositados na Conta Centralizadora, na forma prevista no item 4.3.1.4. </w:t>
      </w:r>
      <w:proofErr w:type="gramStart"/>
      <w:r w:rsidRPr="008F6F48">
        <w:rPr>
          <w:rFonts w:asciiTheme="minorHAnsi" w:hAnsiTheme="minorHAnsi"/>
        </w:rPr>
        <w:t>desta</w:t>
      </w:r>
      <w:proofErr w:type="gramEnd"/>
      <w:r w:rsidRPr="008F6F48">
        <w:rPr>
          <w:rFonts w:asciiTheme="minorHAnsi" w:hAnsiTheme="minorHAnsi"/>
        </w:rPr>
        <w:t xml:space="preserve"> Escritura de Emissão e nos termos previstos no Contrato de Cessão Fiduciária.</w:t>
      </w:r>
    </w:p>
    <w:p w:rsidR="003E3EB9" w:rsidRPr="008F6F48" w:rsidRDefault="003E3EB9" w:rsidP="003E3EB9">
      <w:pPr>
        <w:pStyle w:val="ListParagraph"/>
        <w:adjustRightInd/>
        <w:spacing w:line="360" w:lineRule="auto"/>
        <w:ind w:left="0"/>
        <w:jc w:val="both"/>
        <w:rPr>
          <w:rFonts w:asciiTheme="minorHAnsi" w:hAnsiTheme="minorHAnsi"/>
        </w:rPr>
      </w:pPr>
    </w:p>
    <w:p w:rsidR="003E3EB9" w:rsidRPr="008F6F48" w:rsidRDefault="007555EC" w:rsidP="003E3EB9">
      <w:pPr>
        <w:pStyle w:val="ListParagraph"/>
        <w:numPr>
          <w:ilvl w:val="1"/>
          <w:numId w:val="23"/>
        </w:numPr>
        <w:adjustRightInd/>
        <w:spacing w:line="360" w:lineRule="auto"/>
        <w:ind w:left="0" w:firstLine="0"/>
        <w:jc w:val="both"/>
      </w:pPr>
      <w:bookmarkStart w:id="83" w:name="_DV_M192"/>
      <w:bookmarkStart w:id="84" w:name="_DV_M199"/>
      <w:bookmarkEnd w:id="83"/>
      <w:bookmarkEnd w:id="84"/>
      <w:r w:rsidRPr="008F6F48">
        <w:rPr>
          <w:rFonts w:asciiTheme="minorHAnsi" w:hAnsiTheme="minorHAnsi"/>
          <w:u w:val="single"/>
        </w:rPr>
        <w:t>Pagamento de Amortização</w:t>
      </w:r>
      <w:r w:rsidRPr="008F6F48">
        <w:rPr>
          <w:rFonts w:asciiTheme="minorHAnsi" w:hAnsiTheme="minorHAnsi"/>
        </w:rPr>
        <w:t xml:space="preserve">: </w:t>
      </w:r>
      <w:r w:rsidRPr="008F6F48">
        <w:rPr>
          <w:rFonts w:asciiTheme="minorHAnsi" w:hAnsiTheme="minorHAnsi"/>
          <w:szCs w:val="26"/>
        </w:rPr>
        <w:t>Sem prejuízo dos pagamentos em decorrência do Resgate Antecipado Facultativo, da Amortização Antecipada Facultativa ou da ocorrência de qualquer Evento de Vencimento Antecipado, nos termos previstos nesta Escritura de Emissão, o Valor Nominal Unitário das Debêntures será amortizado</w:t>
      </w:r>
      <w:r w:rsidRPr="008F6F48">
        <w:rPr>
          <w:rFonts w:asciiTheme="minorHAnsi" w:hAnsiTheme="minorHAnsi"/>
        </w:rPr>
        <w:t xml:space="preserve"> em 120 (cento e vinte) parcelas (“</w:t>
      </w:r>
      <w:r w:rsidRPr="008F6F48">
        <w:rPr>
          <w:rFonts w:asciiTheme="minorHAnsi" w:hAnsiTheme="minorHAnsi"/>
          <w:u w:val="single"/>
        </w:rPr>
        <w:t>Amortização Programada</w:t>
      </w:r>
      <w:r w:rsidRPr="008F6F48">
        <w:rPr>
          <w:rFonts w:asciiTheme="minorHAnsi" w:hAnsiTheme="minorHAnsi"/>
        </w:rPr>
        <w:t>”). As Datas de Pagamento da Amortização Programada e o respectivo percentual de amortização encontram-se indicados no Anexo I dessa Escritura de Emissão.</w:t>
      </w:r>
      <w:r w:rsidRPr="008F6F48">
        <w:t xml:space="preserve"> </w:t>
      </w:r>
    </w:p>
    <w:p w:rsidR="003E3EB9" w:rsidRPr="008F6F48" w:rsidRDefault="003E3EB9" w:rsidP="003E3EB9">
      <w:pPr>
        <w:spacing w:line="360" w:lineRule="auto"/>
      </w:pPr>
    </w:p>
    <w:p w:rsidR="003E3EB9" w:rsidRPr="008F6F48" w:rsidRDefault="007555EC" w:rsidP="003E3EB9">
      <w:pPr>
        <w:pStyle w:val="ListParagraph"/>
        <w:adjustRightInd/>
        <w:spacing w:line="360" w:lineRule="auto"/>
        <w:ind w:left="851"/>
        <w:jc w:val="both"/>
        <w:rPr>
          <w:rFonts w:asciiTheme="minorHAnsi" w:hAnsiTheme="minorHAnsi"/>
        </w:rPr>
      </w:pPr>
      <w:r w:rsidRPr="008F6F48">
        <w:rPr>
          <w:rFonts w:asciiTheme="minorHAnsi" w:hAnsiTheme="minorHAnsi"/>
        </w:rPr>
        <w:t xml:space="preserve">4.10.1. A Amortização Programada poderá ser paga diretamente pela Emissora, com recursos próprios, assim como poderá ser paga com os recursos dos Direitos Creditórios Locatícios e quaisquer outros valores depositados na Conta Centralizadora, na forma prevista no item 4.3.1.4. </w:t>
      </w:r>
      <w:proofErr w:type="gramStart"/>
      <w:r w:rsidRPr="008F6F48">
        <w:rPr>
          <w:rFonts w:asciiTheme="minorHAnsi" w:hAnsiTheme="minorHAnsi"/>
        </w:rPr>
        <w:t>desta</w:t>
      </w:r>
      <w:proofErr w:type="gramEnd"/>
      <w:r w:rsidRPr="008F6F48">
        <w:rPr>
          <w:rFonts w:asciiTheme="minorHAnsi" w:hAnsiTheme="minorHAnsi"/>
        </w:rPr>
        <w:t xml:space="preserve"> Escritura de Emissão e nos termos previstos no Contrato de Cessão Fiduciária. </w:t>
      </w:r>
    </w:p>
    <w:p w:rsidR="003E3EB9" w:rsidRPr="008F6F48" w:rsidRDefault="003E3EB9" w:rsidP="003E3EB9">
      <w:pPr>
        <w:pStyle w:val="ListParagraph"/>
        <w:widowControl w:val="0"/>
        <w:tabs>
          <w:tab w:val="left" w:pos="851"/>
        </w:tabs>
        <w:spacing w:line="360" w:lineRule="auto"/>
        <w:ind w:left="0"/>
        <w:jc w:val="both"/>
        <w:rPr>
          <w:rFonts w:asciiTheme="minorHAnsi" w:hAnsiTheme="minorHAnsi"/>
        </w:rPr>
      </w:pPr>
    </w:p>
    <w:p w:rsidR="003E3EB9" w:rsidRPr="008F6F48" w:rsidRDefault="007555EC" w:rsidP="003E3EB9">
      <w:pPr>
        <w:pStyle w:val="ListParagraph"/>
        <w:widowControl w:val="0"/>
        <w:numPr>
          <w:ilvl w:val="1"/>
          <w:numId w:val="14"/>
        </w:numPr>
        <w:tabs>
          <w:tab w:val="left" w:pos="851"/>
        </w:tabs>
        <w:spacing w:line="360" w:lineRule="auto"/>
        <w:ind w:left="0" w:firstLine="0"/>
        <w:jc w:val="both"/>
        <w:rPr>
          <w:rFonts w:asciiTheme="minorHAnsi" w:hAnsiTheme="minorHAnsi"/>
        </w:rPr>
      </w:pPr>
      <w:bookmarkStart w:id="85" w:name="_Hlk526960546"/>
      <w:r w:rsidRPr="008F6F48">
        <w:rPr>
          <w:rFonts w:asciiTheme="minorHAnsi" w:hAnsiTheme="minorHAnsi"/>
          <w:u w:val="single"/>
        </w:rPr>
        <w:t>Amortização Antecipada Facultativa</w:t>
      </w:r>
      <w:r w:rsidRPr="008F6F48">
        <w:rPr>
          <w:rFonts w:asciiTheme="minorHAnsi" w:hAnsiTheme="minorHAnsi"/>
        </w:rPr>
        <w:t>: As Debêntures poderão, a critério da Emissora, ser amortizadas antecipadamente de forma parcial, até o limite de 98% (noventa e oito por cento) do seu Valor Nominal Unitário, a qualquer momento, a partir da Data de Emissão (“</w:t>
      </w:r>
      <w:r w:rsidRPr="008F6F48">
        <w:rPr>
          <w:rFonts w:asciiTheme="minorHAnsi" w:hAnsiTheme="minorHAnsi"/>
          <w:u w:val="single"/>
        </w:rPr>
        <w:t>Amortização Antecipada Facultativa</w:t>
      </w:r>
      <w:r w:rsidRPr="008F6F48">
        <w:rPr>
          <w:rFonts w:asciiTheme="minorHAnsi" w:hAnsiTheme="minorHAnsi"/>
        </w:rPr>
        <w:t xml:space="preserve">”), e desde que a Emissora: (a) comunique à </w:t>
      </w:r>
      <w:proofErr w:type="spellStart"/>
      <w:r w:rsidRPr="008F6F48">
        <w:rPr>
          <w:rFonts w:asciiTheme="minorHAnsi" w:hAnsiTheme="minorHAnsi"/>
        </w:rPr>
        <w:t>Securitizadora</w:t>
      </w:r>
      <w:proofErr w:type="spellEnd"/>
      <w:r w:rsidRPr="008F6F48">
        <w:rPr>
          <w:rFonts w:asciiTheme="minorHAnsi" w:hAnsiTheme="minorHAnsi"/>
        </w:rPr>
        <w:t>, com cópia para o Agente Fiduciário (“</w:t>
      </w:r>
      <w:r w:rsidRPr="008F6F48">
        <w:rPr>
          <w:rFonts w:asciiTheme="minorHAnsi" w:hAnsiTheme="minorHAnsi"/>
          <w:u w:val="single"/>
        </w:rPr>
        <w:t>Comunicação</w:t>
      </w:r>
      <w:r w:rsidRPr="008F6F48">
        <w:rPr>
          <w:rFonts w:asciiTheme="minorHAnsi" w:hAnsiTheme="minorHAnsi"/>
        </w:rPr>
        <w:t xml:space="preserve">”) com prazo de 30 (trinta) dias corridos de antecedência da data da realização da Amortização Antecipada Facultativa; e (b) pague o saldo do </w:t>
      </w:r>
      <w:r w:rsidRPr="008F6F48">
        <w:rPr>
          <w:rStyle w:val="DeltaViewInsertion"/>
          <w:rFonts w:asciiTheme="minorHAnsi" w:hAnsiTheme="minorHAnsi"/>
          <w:color w:val="auto"/>
          <w:u w:val="none"/>
        </w:rPr>
        <w:t xml:space="preserve">Valor Nominal Unitário das Debêntures a ser amortizado, acrescido (i) da Remuneração desde a última Data de Pagamento da Remuneração até a data da efetiva </w:t>
      </w:r>
      <w:r w:rsidRPr="008F6F48">
        <w:rPr>
          <w:rFonts w:asciiTheme="minorHAnsi" w:hAnsiTheme="minorHAnsi"/>
        </w:rPr>
        <w:t>Amortização Antecipada Facultativa</w:t>
      </w:r>
      <w:r w:rsidRPr="008F6F48">
        <w:rPr>
          <w:rStyle w:val="DeltaViewInsertion"/>
          <w:rFonts w:asciiTheme="minorHAnsi" w:hAnsiTheme="minorHAnsi"/>
          <w:color w:val="auto"/>
          <w:u w:val="none"/>
        </w:rPr>
        <w:t>, acrescido (</w:t>
      </w:r>
      <w:proofErr w:type="spellStart"/>
      <w:r w:rsidRPr="008F6F48">
        <w:rPr>
          <w:rStyle w:val="DeltaViewInsertion"/>
          <w:rFonts w:asciiTheme="minorHAnsi" w:hAnsiTheme="minorHAnsi"/>
          <w:color w:val="auto"/>
          <w:u w:val="none"/>
        </w:rPr>
        <w:t>ii</w:t>
      </w:r>
      <w:proofErr w:type="spellEnd"/>
      <w:r w:rsidRPr="008F6F48">
        <w:rPr>
          <w:rStyle w:val="DeltaViewInsertion"/>
          <w:rFonts w:asciiTheme="minorHAnsi" w:hAnsiTheme="minorHAnsi"/>
          <w:color w:val="auto"/>
          <w:u w:val="none"/>
        </w:rPr>
        <w:t xml:space="preserve">) do prêmio regressivo de (ii.1.) </w:t>
      </w:r>
      <w:r w:rsidRPr="008F6F48">
        <w:rPr>
          <w:rFonts w:asciiTheme="minorHAnsi" w:hAnsiTheme="minorHAnsi"/>
        </w:rPr>
        <w:t xml:space="preserve">0,80% (oitenta centésimos por cento), entre a Data de Emissão e o dia </w:t>
      </w:r>
      <w:r w:rsidR="000D0664" w:rsidRPr="008F6F48">
        <w:rPr>
          <w:rFonts w:asciiTheme="minorHAnsi" w:hAnsiTheme="minorHAnsi"/>
        </w:rPr>
        <w:t>0</w:t>
      </w:r>
      <w:r w:rsidR="000D0664">
        <w:rPr>
          <w:rFonts w:asciiTheme="minorHAnsi" w:hAnsiTheme="minorHAnsi"/>
        </w:rPr>
        <w:t>5</w:t>
      </w:r>
      <w:r w:rsidR="000D0664" w:rsidRPr="008F6F48">
        <w:rPr>
          <w:rFonts w:asciiTheme="minorHAnsi" w:hAnsiTheme="minorHAnsi"/>
        </w:rPr>
        <w:t xml:space="preserve"> </w:t>
      </w:r>
      <w:r w:rsidRPr="008F6F48">
        <w:rPr>
          <w:rFonts w:asciiTheme="minorHAnsi" w:hAnsiTheme="minorHAnsi"/>
        </w:rPr>
        <w:t xml:space="preserve">de novembro de 2019 (inclusive); (ii.2) 0,70% (setenta centésimos por cento), entre o dia </w:t>
      </w:r>
      <w:r w:rsidR="000D0664" w:rsidRPr="008F6F48">
        <w:rPr>
          <w:rFonts w:asciiTheme="minorHAnsi" w:hAnsiTheme="minorHAnsi"/>
        </w:rPr>
        <w:t>0</w:t>
      </w:r>
      <w:r w:rsidR="000D0664">
        <w:rPr>
          <w:rFonts w:asciiTheme="minorHAnsi" w:hAnsiTheme="minorHAnsi"/>
        </w:rPr>
        <w:t>6</w:t>
      </w:r>
      <w:r w:rsidR="000D0664" w:rsidRPr="008F6F48">
        <w:rPr>
          <w:rFonts w:asciiTheme="minorHAnsi" w:hAnsiTheme="minorHAnsi"/>
        </w:rPr>
        <w:t xml:space="preserve"> </w:t>
      </w:r>
      <w:r w:rsidRPr="008F6F48">
        <w:rPr>
          <w:rFonts w:asciiTheme="minorHAnsi" w:hAnsiTheme="minorHAnsi"/>
        </w:rPr>
        <w:t xml:space="preserve">de novembro de 2019 e </w:t>
      </w:r>
      <w:r w:rsidR="000D0664" w:rsidRPr="008F6F48">
        <w:rPr>
          <w:rFonts w:asciiTheme="minorHAnsi" w:hAnsiTheme="minorHAnsi"/>
        </w:rPr>
        <w:t>0</w:t>
      </w:r>
      <w:r w:rsidR="000D0664">
        <w:rPr>
          <w:rFonts w:asciiTheme="minorHAnsi" w:hAnsiTheme="minorHAnsi"/>
        </w:rPr>
        <w:t>5</w:t>
      </w:r>
      <w:r w:rsidR="000D0664" w:rsidRPr="008F6F48">
        <w:rPr>
          <w:rFonts w:asciiTheme="minorHAnsi" w:hAnsiTheme="minorHAnsi"/>
        </w:rPr>
        <w:t xml:space="preserve"> </w:t>
      </w:r>
      <w:r w:rsidRPr="008F6F48">
        <w:rPr>
          <w:rFonts w:asciiTheme="minorHAnsi" w:hAnsiTheme="minorHAnsi"/>
        </w:rPr>
        <w:t>de novembro de 2020 (inclusive); (ii.3) 0,60% (sessenta centésimos por cento), entre o dia 0</w:t>
      </w:r>
      <w:r w:rsidR="000D0664">
        <w:rPr>
          <w:rFonts w:asciiTheme="minorHAnsi" w:hAnsiTheme="minorHAnsi"/>
        </w:rPr>
        <w:t>6</w:t>
      </w:r>
      <w:r w:rsidRPr="008F6F48">
        <w:rPr>
          <w:rFonts w:asciiTheme="minorHAnsi" w:hAnsiTheme="minorHAnsi"/>
        </w:rPr>
        <w:t xml:space="preserve"> de novembro de 2020 e 0</w:t>
      </w:r>
      <w:r w:rsidR="000D0664">
        <w:rPr>
          <w:rFonts w:asciiTheme="minorHAnsi" w:hAnsiTheme="minorHAnsi"/>
        </w:rPr>
        <w:t>5</w:t>
      </w:r>
      <w:r w:rsidRPr="008F6F48">
        <w:rPr>
          <w:rFonts w:asciiTheme="minorHAnsi" w:hAnsiTheme="minorHAnsi"/>
        </w:rPr>
        <w:t xml:space="preserve"> de novembro de 2021(inclusive); (ii.4) 0,55% (cinquenta e cinco centésimos por cento), entre o dia 0</w:t>
      </w:r>
      <w:r w:rsidR="000D0664">
        <w:rPr>
          <w:rFonts w:asciiTheme="minorHAnsi" w:hAnsiTheme="minorHAnsi"/>
        </w:rPr>
        <w:t>6</w:t>
      </w:r>
      <w:r w:rsidRPr="008F6F48">
        <w:rPr>
          <w:rFonts w:asciiTheme="minorHAnsi" w:hAnsiTheme="minorHAnsi"/>
        </w:rPr>
        <w:t xml:space="preserve"> de novembro de 2021 e </w:t>
      </w:r>
      <w:r w:rsidR="000D0664" w:rsidRPr="008F6F48">
        <w:rPr>
          <w:rFonts w:asciiTheme="minorHAnsi" w:hAnsiTheme="minorHAnsi"/>
        </w:rPr>
        <w:t>0</w:t>
      </w:r>
      <w:r w:rsidR="000D0664">
        <w:rPr>
          <w:rFonts w:asciiTheme="minorHAnsi" w:hAnsiTheme="minorHAnsi"/>
        </w:rPr>
        <w:t>5</w:t>
      </w:r>
      <w:r w:rsidR="000D0664" w:rsidRPr="008F6F48">
        <w:rPr>
          <w:rFonts w:asciiTheme="minorHAnsi" w:hAnsiTheme="minorHAnsi"/>
        </w:rPr>
        <w:t xml:space="preserve"> </w:t>
      </w:r>
      <w:r w:rsidRPr="008F6F48">
        <w:rPr>
          <w:rFonts w:asciiTheme="minorHAnsi" w:hAnsiTheme="minorHAnsi"/>
        </w:rPr>
        <w:t xml:space="preserve">de novembro de 2022 (inclusive); (ii.5) 0,50% (cinquenta centésimos por cento), entre o dia </w:t>
      </w:r>
      <w:r w:rsidR="000D0664" w:rsidRPr="008F6F48">
        <w:rPr>
          <w:rFonts w:asciiTheme="minorHAnsi" w:hAnsiTheme="minorHAnsi"/>
        </w:rPr>
        <w:t>0</w:t>
      </w:r>
      <w:r w:rsidR="000D0664">
        <w:rPr>
          <w:rFonts w:asciiTheme="minorHAnsi" w:hAnsiTheme="minorHAnsi"/>
        </w:rPr>
        <w:t>6</w:t>
      </w:r>
      <w:r w:rsidR="000D0664" w:rsidRPr="008F6F48">
        <w:rPr>
          <w:rFonts w:asciiTheme="minorHAnsi" w:hAnsiTheme="minorHAnsi"/>
        </w:rPr>
        <w:t xml:space="preserve"> </w:t>
      </w:r>
      <w:r w:rsidRPr="008F6F48">
        <w:rPr>
          <w:rFonts w:asciiTheme="minorHAnsi" w:hAnsiTheme="minorHAnsi"/>
        </w:rPr>
        <w:t xml:space="preserve">de novembro de 2022 </w:t>
      </w:r>
      <w:r w:rsidRPr="008F6F48">
        <w:rPr>
          <w:rFonts w:asciiTheme="minorHAnsi" w:hAnsiTheme="minorHAnsi"/>
        </w:rPr>
        <w:lastRenderedPageBreak/>
        <w:t xml:space="preserve">e </w:t>
      </w:r>
      <w:r w:rsidR="000D0664" w:rsidRPr="008F6F48">
        <w:rPr>
          <w:rFonts w:asciiTheme="minorHAnsi" w:hAnsiTheme="minorHAnsi"/>
        </w:rPr>
        <w:t>0</w:t>
      </w:r>
      <w:r w:rsidR="000D0664">
        <w:rPr>
          <w:rFonts w:asciiTheme="minorHAnsi" w:hAnsiTheme="minorHAnsi"/>
        </w:rPr>
        <w:t>5</w:t>
      </w:r>
      <w:r w:rsidR="000D0664" w:rsidRPr="008F6F48">
        <w:rPr>
          <w:rFonts w:asciiTheme="minorHAnsi" w:hAnsiTheme="minorHAnsi"/>
        </w:rPr>
        <w:t xml:space="preserve"> </w:t>
      </w:r>
      <w:r w:rsidRPr="008F6F48">
        <w:rPr>
          <w:rFonts w:asciiTheme="minorHAnsi" w:hAnsiTheme="minorHAnsi"/>
        </w:rPr>
        <w:t xml:space="preserve">de novembro de 2023 (inclusive); (ii.6) 0,45% (quarenta e cinco centésimos por cento), entre o dia </w:t>
      </w:r>
      <w:r w:rsidR="000D0664" w:rsidRPr="008F6F48">
        <w:rPr>
          <w:rFonts w:asciiTheme="minorHAnsi" w:hAnsiTheme="minorHAnsi"/>
        </w:rPr>
        <w:t>0</w:t>
      </w:r>
      <w:r w:rsidR="000D0664">
        <w:rPr>
          <w:rFonts w:asciiTheme="minorHAnsi" w:hAnsiTheme="minorHAnsi"/>
        </w:rPr>
        <w:t>6</w:t>
      </w:r>
      <w:r w:rsidR="000D0664" w:rsidRPr="008F6F48">
        <w:rPr>
          <w:rFonts w:asciiTheme="minorHAnsi" w:hAnsiTheme="minorHAnsi"/>
        </w:rPr>
        <w:t xml:space="preserve"> </w:t>
      </w:r>
      <w:r w:rsidRPr="008F6F48">
        <w:rPr>
          <w:rFonts w:asciiTheme="minorHAnsi" w:hAnsiTheme="minorHAnsi"/>
        </w:rPr>
        <w:t xml:space="preserve">de novembro de 2023 e </w:t>
      </w:r>
      <w:r w:rsidR="000D0664" w:rsidRPr="008F6F48">
        <w:rPr>
          <w:rFonts w:asciiTheme="minorHAnsi" w:hAnsiTheme="minorHAnsi"/>
        </w:rPr>
        <w:t>0</w:t>
      </w:r>
      <w:r w:rsidR="000D0664">
        <w:rPr>
          <w:rFonts w:asciiTheme="minorHAnsi" w:hAnsiTheme="minorHAnsi"/>
        </w:rPr>
        <w:t>5</w:t>
      </w:r>
      <w:r w:rsidR="000D0664" w:rsidRPr="008F6F48">
        <w:rPr>
          <w:rFonts w:asciiTheme="minorHAnsi" w:hAnsiTheme="minorHAnsi"/>
        </w:rPr>
        <w:t xml:space="preserve"> </w:t>
      </w:r>
      <w:r w:rsidRPr="008F6F48">
        <w:rPr>
          <w:rFonts w:asciiTheme="minorHAnsi" w:hAnsiTheme="minorHAnsi"/>
        </w:rPr>
        <w:t xml:space="preserve">de novembro de 2024 (inclusive); (ii.7) 0,40% (quarenta centésimos por cento), entre o dia </w:t>
      </w:r>
      <w:r w:rsidR="000D0664" w:rsidRPr="008F6F48">
        <w:rPr>
          <w:rFonts w:asciiTheme="minorHAnsi" w:hAnsiTheme="minorHAnsi"/>
        </w:rPr>
        <w:t>0</w:t>
      </w:r>
      <w:r w:rsidR="000D0664">
        <w:rPr>
          <w:rFonts w:asciiTheme="minorHAnsi" w:hAnsiTheme="minorHAnsi"/>
        </w:rPr>
        <w:t>6</w:t>
      </w:r>
      <w:r w:rsidR="000D0664" w:rsidRPr="008F6F48">
        <w:rPr>
          <w:rFonts w:asciiTheme="minorHAnsi" w:hAnsiTheme="minorHAnsi"/>
        </w:rPr>
        <w:t xml:space="preserve"> </w:t>
      </w:r>
      <w:r w:rsidRPr="008F6F48">
        <w:rPr>
          <w:rFonts w:asciiTheme="minorHAnsi" w:hAnsiTheme="minorHAnsi"/>
        </w:rPr>
        <w:t xml:space="preserve">de novembro de 2024 e </w:t>
      </w:r>
      <w:r w:rsidR="000D0664" w:rsidRPr="008F6F48">
        <w:rPr>
          <w:rFonts w:asciiTheme="minorHAnsi" w:hAnsiTheme="minorHAnsi"/>
        </w:rPr>
        <w:t>0</w:t>
      </w:r>
      <w:r w:rsidR="000D0664">
        <w:rPr>
          <w:rFonts w:asciiTheme="minorHAnsi" w:hAnsiTheme="minorHAnsi"/>
        </w:rPr>
        <w:t>5</w:t>
      </w:r>
      <w:r w:rsidR="000D0664" w:rsidRPr="008F6F48">
        <w:rPr>
          <w:rFonts w:asciiTheme="minorHAnsi" w:hAnsiTheme="minorHAnsi"/>
        </w:rPr>
        <w:t xml:space="preserve"> </w:t>
      </w:r>
      <w:r w:rsidRPr="008F6F48">
        <w:rPr>
          <w:rFonts w:asciiTheme="minorHAnsi" w:hAnsiTheme="minorHAnsi"/>
        </w:rPr>
        <w:t>de novembro de 2025 (inclusive); (ii.8) 0,30% (trinta centésimos por cento), entre o dia 0</w:t>
      </w:r>
      <w:r w:rsidR="009F03EC">
        <w:rPr>
          <w:rFonts w:asciiTheme="minorHAnsi" w:hAnsiTheme="minorHAnsi"/>
        </w:rPr>
        <w:t>6</w:t>
      </w:r>
      <w:r w:rsidRPr="008F6F48">
        <w:rPr>
          <w:rFonts w:asciiTheme="minorHAnsi" w:hAnsiTheme="minorHAnsi"/>
        </w:rPr>
        <w:t xml:space="preserve"> de novembro de 2025 e 0</w:t>
      </w:r>
      <w:r w:rsidR="009F03EC">
        <w:rPr>
          <w:rFonts w:asciiTheme="minorHAnsi" w:hAnsiTheme="minorHAnsi"/>
        </w:rPr>
        <w:t>5</w:t>
      </w:r>
      <w:r w:rsidRPr="008F6F48">
        <w:rPr>
          <w:rFonts w:asciiTheme="minorHAnsi" w:hAnsiTheme="minorHAnsi"/>
        </w:rPr>
        <w:t xml:space="preserve"> de novembro de 2026 (inclusive); (ii.9) 0,20% (vinte centésimos por cento), entre o dia </w:t>
      </w:r>
      <w:r w:rsidR="009F03EC" w:rsidRPr="008F6F48">
        <w:rPr>
          <w:rFonts w:asciiTheme="minorHAnsi" w:hAnsiTheme="minorHAnsi"/>
        </w:rPr>
        <w:t>0</w:t>
      </w:r>
      <w:r w:rsidR="009F03EC">
        <w:rPr>
          <w:rFonts w:asciiTheme="minorHAnsi" w:hAnsiTheme="minorHAnsi"/>
        </w:rPr>
        <w:t>6</w:t>
      </w:r>
      <w:r w:rsidR="009F03EC" w:rsidRPr="008F6F48">
        <w:rPr>
          <w:rFonts w:asciiTheme="minorHAnsi" w:hAnsiTheme="minorHAnsi"/>
        </w:rPr>
        <w:t xml:space="preserve"> </w:t>
      </w:r>
      <w:r w:rsidRPr="008F6F48">
        <w:rPr>
          <w:rFonts w:asciiTheme="minorHAnsi" w:hAnsiTheme="minorHAnsi"/>
        </w:rPr>
        <w:t xml:space="preserve">de novembro de 2026 e </w:t>
      </w:r>
      <w:r w:rsidR="009F03EC" w:rsidRPr="008F6F48">
        <w:rPr>
          <w:rFonts w:asciiTheme="minorHAnsi" w:hAnsiTheme="minorHAnsi"/>
        </w:rPr>
        <w:t>0</w:t>
      </w:r>
      <w:r w:rsidR="009F03EC">
        <w:rPr>
          <w:rFonts w:asciiTheme="minorHAnsi" w:hAnsiTheme="minorHAnsi"/>
        </w:rPr>
        <w:t>5</w:t>
      </w:r>
      <w:r w:rsidR="009F03EC" w:rsidRPr="008F6F48">
        <w:rPr>
          <w:rFonts w:asciiTheme="minorHAnsi" w:hAnsiTheme="minorHAnsi"/>
        </w:rPr>
        <w:t xml:space="preserve"> </w:t>
      </w:r>
      <w:r w:rsidRPr="008F6F48">
        <w:rPr>
          <w:rFonts w:asciiTheme="minorHAnsi" w:hAnsiTheme="minorHAnsi"/>
        </w:rPr>
        <w:t xml:space="preserve">de novembro de 2027 (inclusive); e (ii.10) 0,10% (dez centésimos por cento), entre o dia </w:t>
      </w:r>
      <w:r w:rsidR="009F03EC" w:rsidRPr="008F6F48">
        <w:rPr>
          <w:rFonts w:asciiTheme="minorHAnsi" w:hAnsiTheme="minorHAnsi"/>
        </w:rPr>
        <w:t>0</w:t>
      </w:r>
      <w:r w:rsidR="009F03EC">
        <w:rPr>
          <w:rFonts w:asciiTheme="minorHAnsi" w:hAnsiTheme="minorHAnsi"/>
        </w:rPr>
        <w:t>6</w:t>
      </w:r>
      <w:r w:rsidR="009F03EC" w:rsidRPr="008F6F48">
        <w:rPr>
          <w:rFonts w:asciiTheme="minorHAnsi" w:hAnsiTheme="minorHAnsi"/>
        </w:rPr>
        <w:t xml:space="preserve"> </w:t>
      </w:r>
      <w:r w:rsidRPr="008F6F48">
        <w:rPr>
          <w:rFonts w:asciiTheme="minorHAnsi" w:hAnsiTheme="minorHAnsi"/>
        </w:rPr>
        <w:t xml:space="preserve">de novembro de 2027 e </w:t>
      </w:r>
      <w:r w:rsidR="009F03EC" w:rsidRPr="008F6F48">
        <w:rPr>
          <w:rFonts w:asciiTheme="minorHAnsi" w:hAnsiTheme="minorHAnsi"/>
        </w:rPr>
        <w:t>0</w:t>
      </w:r>
      <w:r w:rsidR="009F03EC">
        <w:rPr>
          <w:rFonts w:asciiTheme="minorHAnsi" w:hAnsiTheme="minorHAnsi"/>
        </w:rPr>
        <w:t>4</w:t>
      </w:r>
      <w:r w:rsidR="009F03EC" w:rsidRPr="008F6F48">
        <w:rPr>
          <w:rFonts w:asciiTheme="minorHAnsi" w:hAnsiTheme="minorHAnsi"/>
        </w:rPr>
        <w:t xml:space="preserve"> </w:t>
      </w:r>
      <w:r w:rsidRPr="008F6F48">
        <w:rPr>
          <w:rFonts w:asciiTheme="minorHAnsi" w:hAnsiTheme="minorHAnsi"/>
        </w:rPr>
        <w:t>de novembro de 2028 (inclusive);</w:t>
      </w:r>
      <w:r w:rsidRPr="008F6F48">
        <w:rPr>
          <w:rStyle w:val="DeltaViewInsertion"/>
          <w:rFonts w:asciiTheme="minorHAnsi" w:hAnsiTheme="minorHAnsi"/>
          <w:color w:val="auto"/>
          <w:u w:val="none"/>
        </w:rPr>
        <w:t xml:space="preserve"> incidente sobre o valor amortizado antecipadamente (“</w:t>
      </w:r>
      <w:r w:rsidRPr="008F6F48">
        <w:rPr>
          <w:rStyle w:val="DeltaViewInsertion"/>
          <w:rFonts w:asciiTheme="minorHAnsi" w:hAnsiTheme="minorHAnsi"/>
          <w:color w:val="auto"/>
          <w:u w:val="single"/>
        </w:rPr>
        <w:t>Prêmio Regressivo</w:t>
      </w:r>
      <w:r w:rsidRPr="008F6F48">
        <w:rPr>
          <w:rStyle w:val="DeltaViewInsertion"/>
          <w:rFonts w:asciiTheme="minorHAnsi" w:hAnsiTheme="minorHAnsi"/>
          <w:color w:val="auto"/>
          <w:u w:val="none"/>
        </w:rPr>
        <w:t>”); e (</w:t>
      </w:r>
      <w:proofErr w:type="spellStart"/>
      <w:r w:rsidRPr="008F6F48">
        <w:rPr>
          <w:rStyle w:val="DeltaViewInsertion"/>
          <w:rFonts w:asciiTheme="minorHAnsi" w:hAnsiTheme="minorHAnsi"/>
          <w:color w:val="auto"/>
          <w:u w:val="none"/>
        </w:rPr>
        <w:t>iii</w:t>
      </w:r>
      <w:proofErr w:type="spellEnd"/>
      <w:r w:rsidRPr="008F6F48">
        <w:rPr>
          <w:rStyle w:val="DeltaViewInsertion"/>
          <w:rFonts w:asciiTheme="minorHAnsi" w:hAnsiTheme="minorHAnsi"/>
          <w:color w:val="auto"/>
          <w:u w:val="none"/>
        </w:rPr>
        <w:t>) de eventuais despesas devidas pela Emissora, previstas no Contrato de Cessão e Transferência.</w:t>
      </w:r>
    </w:p>
    <w:bookmarkEnd w:id="85"/>
    <w:p w:rsidR="003E3EB9" w:rsidRPr="008F6F48" w:rsidRDefault="003E3EB9" w:rsidP="003E3EB9">
      <w:pPr>
        <w:spacing w:line="360" w:lineRule="auto"/>
        <w:rPr>
          <w:rFonts w:asciiTheme="minorHAnsi" w:hAnsiTheme="minorHAnsi"/>
          <w:szCs w:val="24"/>
        </w:rPr>
      </w:pPr>
    </w:p>
    <w:p w:rsidR="003E3EB9" w:rsidRPr="008F6F48" w:rsidRDefault="007555EC" w:rsidP="003E3EB9">
      <w:pPr>
        <w:pStyle w:val="ListParagraph"/>
        <w:widowControl w:val="0"/>
        <w:numPr>
          <w:ilvl w:val="1"/>
          <w:numId w:val="14"/>
        </w:numPr>
        <w:tabs>
          <w:tab w:val="left" w:pos="851"/>
        </w:tabs>
        <w:spacing w:line="360" w:lineRule="auto"/>
        <w:ind w:left="0" w:firstLine="0"/>
        <w:jc w:val="both"/>
        <w:rPr>
          <w:rStyle w:val="DeltaViewInsertion"/>
          <w:rFonts w:asciiTheme="minorHAnsi" w:hAnsiTheme="minorHAnsi"/>
          <w:color w:val="auto"/>
          <w:u w:val="none"/>
        </w:rPr>
      </w:pPr>
      <w:r w:rsidRPr="008F6F48">
        <w:rPr>
          <w:rFonts w:asciiTheme="minorHAnsi" w:hAnsiTheme="minorHAnsi"/>
          <w:u w:val="single"/>
        </w:rPr>
        <w:t>Resgate Antecipado Facultativo</w:t>
      </w:r>
      <w:r w:rsidRPr="008F6F48">
        <w:rPr>
          <w:rFonts w:asciiTheme="minorHAnsi" w:hAnsiTheme="minorHAnsi"/>
        </w:rPr>
        <w:t>: As Debêntures poderão, a critério da Emissora, ser totalmente resgatadas, a qualquer momento, a partir da Data de Emissão (“</w:t>
      </w:r>
      <w:r w:rsidRPr="008F6F48">
        <w:rPr>
          <w:rFonts w:asciiTheme="minorHAnsi" w:hAnsiTheme="minorHAnsi"/>
          <w:u w:val="single"/>
        </w:rPr>
        <w:t>Resgate Antecipado Facultativo</w:t>
      </w:r>
      <w:r w:rsidRPr="008F6F48">
        <w:rPr>
          <w:rFonts w:asciiTheme="minorHAnsi" w:hAnsiTheme="minorHAnsi"/>
        </w:rPr>
        <w:t xml:space="preserve">”), desde que a Emissora: (a) realize o envio de Comunicação à </w:t>
      </w:r>
      <w:proofErr w:type="spellStart"/>
      <w:r w:rsidRPr="008F6F48">
        <w:rPr>
          <w:rFonts w:asciiTheme="minorHAnsi" w:hAnsiTheme="minorHAnsi"/>
        </w:rPr>
        <w:t>Securitizadora</w:t>
      </w:r>
      <w:proofErr w:type="spellEnd"/>
      <w:r w:rsidRPr="008F6F48">
        <w:rPr>
          <w:rFonts w:asciiTheme="minorHAnsi" w:hAnsiTheme="minorHAnsi"/>
        </w:rPr>
        <w:t xml:space="preserve">, com cópia para o Agente Fiduciário, com prazo de 30 (trinta) dias corridos de antecedência da data da realização do Resgate Antecipado Facultativo, conforme o caso; e (b) pague o saldo do </w:t>
      </w:r>
      <w:r w:rsidRPr="008F6F48">
        <w:rPr>
          <w:rStyle w:val="DeltaViewInsertion"/>
          <w:rFonts w:asciiTheme="minorHAnsi" w:hAnsiTheme="minorHAnsi"/>
          <w:color w:val="auto"/>
          <w:u w:val="none"/>
        </w:rPr>
        <w:t xml:space="preserve">Valor Nominal Unitário das Debêntures, acrescido (i) da Remuneração desde a última Data de Pagamento da Remuneração até a data do efetivo </w:t>
      </w:r>
      <w:r w:rsidRPr="008F6F48">
        <w:rPr>
          <w:rFonts w:asciiTheme="minorHAnsi" w:hAnsiTheme="minorHAnsi"/>
        </w:rPr>
        <w:t>Resgate Antecipado Facultativo</w:t>
      </w:r>
      <w:r w:rsidRPr="008F6F48">
        <w:rPr>
          <w:rStyle w:val="DeltaViewInsertion"/>
          <w:rFonts w:asciiTheme="minorHAnsi" w:hAnsiTheme="minorHAnsi"/>
          <w:color w:val="auto"/>
          <w:u w:val="none"/>
        </w:rPr>
        <w:t>, acrescido (</w:t>
      </w:r>
      <w:proofErr w:type="spellStart"/>
      <w:r w:rsidRPr="008F6F48">
        <w:rPr>
          <w:rStyle w:val="DeltaViewInsertion"/>
          <w:rFonts w:asciiTheme="minorHAnsi" w:hAnsiTheme="minorHAnsi"/>
          <w:color w:val="auto"/>
          <w:u w:val="none"/>
        </w:rPr>
        <w:t>ii</w:t>
      </w:r>
      <w:proofErr w:type="spellEnd"/>
      <w:r w:rsidRPr="008F6F48">
        <w:rPr>
          <w:rStyle w:val="DeltaViewInsertion"/>
          <w:rFonts w:asciiTheme="minorHAnsi" w:hAnsiTheme="minorHAnsi"/>
          <w:color w:val="auto"/>
          <w:u w:val="none"/>
        </w:rPr>
        <w:t>) do Prêmio Regressivo previsto no item 4.11 (</w:t>
      </w:r>
      <w:proofErr w:type="spellStart"/>
      <w:r w:rsidRPr="008F6F48">
        <w:rPr>
          <w:rStyle w:val="DeltaViewInsertion"/>
          <w:rFonts w:asciiTheme="minorHAnsi" w:hAnsiTheme="minorHAnsi"/>
          <w:color w:val="auto"/>
          <w:u w:val="none"/>
        </w:rPr>
        <w:t>ii</w:t>
      </w:r>
      <w:proofErr w:type="spellEnd"/>
      <w:r w:rsidRPr="008F6F48">
        <w:rPr>
          <w:rStyle w:val="DeltaViewInsertion"/>
          <w:rFonts w:asciiTheme="minorHAnsi" w:hAnsiTheme="minorHAnsi"/>
          <w:color w:val="auto"/>
          <w:u w:val="none"/>
        </w:rPr>
        <w:t>), acima</w:t>
      </w:r>
      <w:r w:rsidRPr="008F6F48">
        <w:rPr>
          <w:rFonts w:asciiTheme="minorHAnsi" w:hAnsiTheme="minorHAnsi"/>
        </w:rPr>
        <w:t>;</w:t>
      </w:r>
      <w:r w:rsidRPr="008F6F48">
        <w:rPr>
          <w:rStyle w:val="DeltaViewInsertion"/>
          <w:rFonts w:asciiTheme="minorHAnsi" w:hAnsiTheme="minorHAnsi"/>
          <w:color w:val="auto"/>
          <w:u w:val="none"/>
        </w:rPr>
        <w:t xml:space="preserve"> incidente sobre o valor resgatado antecipadamente; e (</w:t>
      </w:r>
      <w:proofErr w:type="spellStart"/>
      <w:r w:rsidRPr="008F6F48">
        <w:rPr>
          <w:rStyle w:val="DeltaViewInsertion"/>
          <w:rFonts w:asciiTheme="minorHAnsi" w:hAnsiTheme="minorHAnsi"/>
          <w:color w:val="auto"/>
          <w:u w:val="none"/>
        </w:rPr>
        <w:t>iii</w:t>
      </w:r>
      <w:proofErr w:type="spellEnd"/>
      <w:r w:rsidRPr="008F6F48">
        <w:rPr>
          <w:rStyle w:val="DeltaViewInsertion"/>
          <w:rFonts w:asciiTheme="minorHAnsi" w:hAnsiTheme="minorHAnsi"/>
          <w:color w:val="auto"/>
          <w:u w:val="none"/>
        </w:rPr>
        <w:t xml:space="preserve">) de eventuais despesas devidas pela Emissora, previstas no Contrato de Cessão e Transferência. </w:t>
      </w:r>
    </w:p>
    <w:p w:rsidR="003E3EB9" w:rsidRPr="008F6F48" w:rsidRDefault="003E3EB9" w:rsidP="003E3EB9">
      <w:pPr>
        <w:pStyle w:val="ListParagraph"/>
        <w:widowControl w:val="0"/>
        <w:tabs>
          <w:tab w:val="left" w:pos="851"/>
        </w:tabs>
        <w:spacing w:line="360" w:lineRule="auto"/>
        <w:ind w:left="0"/>
        <w:jc w:val="both"/>
        <w:rPr>
          <w:rStyle w:val="DeltaViewInsertion"/>
          <w:rFonts w:asciiTheme="minorHAnsi" w:hAnsiTheme="minorHAnsi"/>
          <w:color w:val="auto"/>
        </w:rPr>
      </w:pPr>
    </w:p>
    <w:p w:rsidR="003E3EB9" w:rsidRPr="008F6F48" w:rsidRDefault="007555EC" w:rsidP="003E3EB9">
      <w:pPr>
        <w:pStyle w:val="ListParagraph"/>
        <w:numPr>
          <w:ilvl w:val="2"/>
          <w:numId w:val="14"/>
        </w:numPr>
        <w:spacing w:line="360" w:lineRule="auto"/>
        <w:ind w:left="709" w:firstLine="0"/>
        <w:jc w:val="both"/>
        <w:rPr>
          <w:rFonts w:asciiTheme="minorHAnsi" w:hAnsiTheme="minorHAnsi"/>
        </w:rPr>
      </w:pPr>
      <w:r w:rsidRPr="008F6F48">
        <w:rPr>
          <w:rFonts w:asciiTheme="minorHAnsi" w:hAnsiTheme="minorHAnsi"/>
        </w:rPr>
        <w:t xml:space="preserve">Na Comunicação referida nos itens 4.11 e 4.12, acima, </w:t>
      </w:r>
      <w:bookmarkStart w:id="86" w:name="_Hlk525122180"/>
      <w:r w:rsidRPr="008F6F48">
        <w:rPr>
          <w:rFonts w:asciiTheme="minorHAnsi" w:hAnsiTheme="minorHAnsi"/>
        </w:rPr>
        <w:t xml:space="preserve">cujas minutas integram a presente Escritura de Emissão na forma dos </w:t>
      </w:r>
      <w:r w:rsidRPr="008F6F48">
        <w:rPr>
          <w:rFonts w:asciiTheme="minorHAnsi" w:hAnsiTheme="minorHAnsi"/>
          <w:u w:val="single"/>
        </w:rPr>
        <w:t>Anexos II e III</w:t>
      </w:r>
      <w:r w:rsidRPr="008F6F48">
        <w:rPr>
          <w:rFonts w:asciiTheme="minorHAnsi" w:hAnsiTheme="minorHAnsi"/>
        </w:rPr>
        <w:t xml:space="preserve">, respectivamente, </w:t>
      </w:r>
      <w:bookmarkEnd w:id="86"/>
      <w:r w:rsidRPr="008F6F48">
        <w:rPr>
          <w:rFonts w:asciiTheme="minorHAnsi" w:hAnsiTheme="minorHAnsi"/>
        </w:rPr>
        <w:t>deverá constar: (i) a data de Amortização Antecipada Facultativa ou Resgate Antecipado Facultativo; (</w:t>
      </w:r>
      <w:proofErr w:type="spellStart"/>
      <w:r w:rsidRPr="008F6F48">
        <w:rPr>
          <w:rFonts w:asciiTheme="minorHAnsi" w:hAnsiTheme="minorHAnsi"/>
        </w:rPr>
        <w:t>ii</w:t>
      </w:r>
      <w:proofErr w:type="spellEnd"/>
      <w:r w:rsidRPr="008F6F48">
        <w:rPr>
          <w:rFonts w:asciiTheme="minorHAnsi" w:hAnsiTheme="minorHAnsi"/>
        </w:rPr>
        <w:t>) percentual do Valor Nominal Unitário a ser amortizado, caso aplicável; e (</w:t>
      </w:r>
      <w:proofErr w:type="spellStart"/>
      <w:r w:rsidRPr="008F6F48">
        <w:rPr>
          <w:rFonts w:asciiTheme="minorHAnsi" w:hAnsiTheme="minorHAnsi"/>
        </w:rPr>
        <w:t>iii</w:t>
      </w:r>
      <w:proofErr w:type="spellEnd"/>
      <w:r w:rsidRPr="008F6F48">
        <w:rPr>
          <w:rFonts w:asciiTheme="minorHAnsi" w:hAnsiTheme="minorHAnsi"/>
        </w:rPr>
        <w:t xml:space="preserve">) menção de que o valor a ser pago no âmbito da Amortização Antecipada Facultativa ou do Resgate Antecipado Facultativo, conforme aplicável, será calculado pela </w:t>
      </w:r>
      <w:proofErr w:type="spellStart"/>
      <w:r w:rsidRPr="008F6F48">
        <w:rPr>
          <w:rFonts w:asciiTheme="minorHAnsi" w:hAnsiTheme="minorHAnsi"/>
        </w:rPr>
        <w:t>Securtizadora</w:t>
      </w:r>
      <w:proofErr w:type="spellEnd"/>
      <w:r w:rsidRPr="008F6F48">
        <w:rPr>
          <w:rFonts w:asciiTheme="minorHAnsi" w:hAnsiTheme="minorHAnsi"/>
        </w:rPr>
        <w:t xml:space="preserve"> e validado pela Emissora com na data do pagamento, e contemplará o valor do Prêmio Regressivo. </w:t>
      </w:r>
    </w:p>
    <w:p w:rsidR="003E3EB9" w:rsidRPr="008F6F48" w:rsidRDefault="003E3EB9" w:rsidP="003E3EB9">
      <w:pPr>
        <w:pStyle w:val="ListParagraph"/>
        <w:widowControl w:val="0"/>
        <w:tabs>
          <w:tab w:val="left" w:pos="851"/>
        </w:tabs>
        <w:spacing w:line="360" w:lineRule="auto"/>
        <w:ind w:left="0"/>
        <w:jc w:val="both"/>
        <w:rPr>
          <w:rFonts w:asciiTheme="minorHAnsi" w:hAnsiTheme="minorHAnsi"/>
        </w:rPr>
      </w:pPr>
    </w:p>
    <w:p w:rsidR="003E3EB9" w:rsidRPr="008F6F48" w:rsidRDefault="007555EC" w:rsidP="003E3EB9">
      <w:pPr>
        <w:pStyle w:val="ListParagraph"/>
        <w:widowControl w:val="0"/>
        <w:numPr>
          <w:ilvl w:val="1"/>
          <w:numId w:val="14"/>
        </w:numPr>
        <w:tabs>
          <w:tab w:val="left" w:pos="851"/>
        </w:tabs>
        <w:spacing w:line="360" w:lineRule="auto"/>
        <w:ind w:left="0" w:firstLine="0"/>
        <w:jc w:val="both"/>
        <w:rPr>
          <w:rFonts w:asciiTheme="minorHAnsi" w:hAnsiTheme="minorHAnsi"/>
        </w:rPr>
      </w:pPr>
      <w:bookmarkStart w:id="87" w:name="_DV_M206"/>
      <w:bookmarkStart w:id="88" w:name="_Toc499990357"/>
      <w:bookmarkEnd w:id="0"/>
      <w:bookmarkEnd w:id="87"/>
      <w:r w:rsidRPr="008F6F48">
        <w:rPr>
          <w:rFonts w:asciiTheme="minorHAnsi" w:hAnsiTheme="minorHAnsi"/>
          <w:u w:val="single"/>
        </w:rPr>
        <w:t>Prorrogação dos Prazos</w:t>
      </w:r>
      <w:bookmarkStart w:id="89" w:name="_DV_M207"/>
      <w:bookmarkEnd w:id="88"/>
      <w:bookmarkEnd w:id="89"/>
      <w:r w:rsidRPr="008F6F48">
        <w:rPr>
          <w:rFonts w:asciiTheme="minorHAnsi" w:hAnsiTheme="minorHAnsi"/>
          <w:i/>
        </w:rPr>
        <w:t xml:space="preserve">: </w:t>
      </w:r>
      <w:bookmarkStart w:id="90" w:name="_DV_M208"/>
      <w:bookmarkEnd w:id="90"/>
      <w:r w:rsidRPr="008F6F48">
        <w:rPr>
          <w:rFonts w:asciiTheme="minorHAnsi" w:hAnsiTheme="minorHAnsi"/>
        </w:rPr>
        <w:t>Para os fins desta Escritura de Emissão, considera-se dia útil qualquer dia que não seja sábado, domingo, ou feriado declarado nacional na República Federativa do Brasil (“</w:t>
      </w:r>
      <w:r w:rsidRPr="008F6F48">
        <w:rPr>
          <w:rFonts w:asciiTheme="minorHAnsi" w:hAnsiTheme="minorHAnsi"/>
          <w:u w:val="single"/>
        </w:rPr>
        <w:t>Dia Útil</w:t>
      </w:r>
      <w:r w:rsidRPr="008F6F48">
        <w:rPr>
          <w:rFonts w:asciiTheme="minorHAnsi" w:hAnsiTheme="minorHAnsi"/>
        </w:rPr>
        <w:t>” e, no plural, “</w:t>
      </w:r>
      <w:r w:rsidRPr="008F6F48">
        <w:rPr>
          <w:rFonts w:asciiTheme="minorHAnsi" w:hAnsiTheme="minorHAnsi"/>
          <w:u w:val="single"/>
        </w:rPr>
        <w:t>Dias Úteis</w:t>
      </w:r>
      <w:r w:rsidRPr="008F6F48">
        <w:rPr>
          <w:rFonts w:asciiTheme="minorHAnsi" w:hAnsiTheme="minorHAnsi"/>
        </w:rPr>
        <w:t xml:space="preserve">”). </w:t>
      </w:r>
    </w:p>
    <w:p w:rsidR="003E3EB9" w:rsidRPr="008F6F48" w:rsidRDefault="003E3EB9" w:rsidP="003E3EB9">
      <w:pPr>
        <w:widowControl w:val="0"/>
        <w:tabs>
          <w:tab w:val="left" w:pos="5160"/>
        </w:tabs>
        <w:spacing w:line="360" w:lineRule="auto"/>
        <w:rPr>
          <w:rFonts w:asciiTheme="minorHAnsi" w:hAnsiTheme="minorHAnsi"/>
          <w:szCs w:val="24"/>
        </w:rPr>
      </w:pPr>
    </w:p>
    <w:p w:rsidR="003E3EB9" w:rsidRPr="008F6F48" w:rsidRDefault="007555EC" w:rsidP="003E3EB9">
      <w:pPr>
        <w:pStyle w:val="ListParagraph"/>
        <w:widowControl w:val="0"/>
        <w:numPr>
          <w:ilvl w:val="2"/>
          <w:numId w:val="14"/>
        </w:numPr>
        <w:tabs>
          <w:tab w:val="left" w:pos="851"/>
          <w:tab w:val="left" w:pos="1701"/>
        </w:tabs>
        <w:spacing w:line="360" w:lineRule="auto"/>
        <w:ind w:left="851" w:firstLine="0"/>
        <w:jc w:val="both"/>
        <w:rPr>
          <w:rFonts w:asciiTheme="minorHAnsi" w:hAnsiTheme="minorHAnsi"/>
        </w:rPr>
      </w:pPr>
      <w:r w:rsidRPr="008F6F48">
        <w:rPr>
          <w:rFonts w:asciiTheme="minorHAnsi" w:hAnsiTheme="minorHAnsi"/>
        </w:rPr>
        <w:lastRenderedPageBreak/>
        <w:t>Considerar-se-ão prorrogados os prazos referentes ao pagamento de qualquer obrigação por quaisquer das Partes, inclusive pela Debenturista no que se refere ao pagamento do preço de subscrição, até o 1º (primeiro) Dia Útil subsequente, se na data de vencimento da respectiva obrigação não for um Dia Útil, não sendo devido qualquer acréscimo aos valores a serem pagos.</w:t>
      </w:r>
      <w:bookmarkStart w:id="91" w:name="_Toc499990358"/>
    </w:p>
    <w:p w:rsidR="003E3EB9" w:rsidRPr="008F6F48" w:rsidRDefault="003E3EB9" w:rsidP="003E3EB9">
      <w:pPr>
        <w:widowControl w:val="0"/>
        <w:spacing w:line="360" w:lineRule="auto"/>
        <w:rPr>
          <w:rFonts w:asciiTheme="minorHAnsi" w:hAnsiTheme="minorHAnsi"/>
          <w:szCs w:val="24"/>
        </w:rPr>
      </w:pPr>
    </w:p>
    <w:p w:rsidR="003E3EB9" w:rsidRPr="008F6F48" w:rsidRDefault="007555EC" w:rsidP="003E3EB9">
      <w:pPr>
        <w:pStyle w:val="ListParagraph"/>
        <w:widowControl w:val="0"/>
        <w:numPr>
          <w:ilvl w:val="1"/>
          <w:numId w:val="14"/>
        </w:numPr>
        <w:tabs>
          <w:tab w:val="left" w:pos="851"/>
        </w:tabs>
        <w:spacing w:line="360" w:lineRule="auto"/>
        <w:ind w:left="0" w:firstLine="0"/>
        <w:jc w:val="both"/>
        <w:rPr>
          <w:rFonts w:asciiTheme="minorHAnsi" w:hAnsiTheme="minorHAnsi"/>
        </w:rPr>
      </w:pPr>
      <w:bookmarkStart w:id="92" w:name="_DV_M210"/>
      <w:bookmarkEnd w:id="92"/>
      <w:r w:rsidRPr="008F6F48">
        <w:rPr>
          <w:rFonts w:asciiTheme="minorHAnsi" w:hAnsiTheme="minorHAnsi"/>
          <w:u w:val="single"/>
        </w:rPr>
        <w:t>Encargos Moratórios</w:t>
      </w:r>
      <w:bookmarkStart w:id="93" w:name="_DV_M211"/>
      <w:bookmarkEnd w:id="91"/>
      <w:bookmarkEnd w:id="93"/>
      <w:r w:rsidRPr="008F6F48">
        <w:rPr>
          <w:rFonts w:asciiTheme="minorHAnsi" w:hAnsiTheme="minorHAnsi"/>
        </w:rPr>
        <w:t xml:space="preserve">: </w:t>
      </w:r>
      <w:bookmarkStart w:id="94" w:name="_DV_M212"/>
      <w:bookmarkEnd w:id="94"/>
      <w:r w:rsidRPr="008F6F48">
        <w:rPr>
          <w:rFonts w:asciiTheme="minorHAnsi" w:hAnsiTheme="minorHAnsi"/>
        </w:rPr>
        <w:t>Sem prejuízo da Remuneração, ocorrendo impontualidade no pagamento de qualquer quantia devida à Debenturista, os débitos em atraso ficarão sujeitos à multa moratória, não compensatória, de 2% (dois por cento) sobre o valor total devido e juros de mora calculados desde a data de inadimplemento (inclusive) até a data do efetivo pagamento (exclusive), bem como à taxa de 1% (um por cento) ao mês ou fração, sobre o montante assim devido, independentemente de aviso, notificação ou interpelação judicial ou extrajudicial, além das despesas incorridas para cobrança (em conjunto, “</w:t>
      </w:r>
      <w:r w:rsidRPr="008F6F48">
        <w:rPr>
          <w:rFonts w:asciiTheme="minorHAnsi" w:hAnsiTheme="minorHAnsi"/>
          <w:u w:val="single"/>
        </w:rPr>
        <w:t>Encargos Moratórios</w:t>
      </w:r>
      <w:r w:rsidRPr="008F6F48">
        <w:rPr>
          <w:rFonts w:asciiTheme="minorHAnsi" w:hAnsiTheme="minorHAnsi"/>
        </w:rPr>
        <w:t>”).</w:t>
      </w:r>
    </w:p>
    <w:p w:rsidR="003E3EB9" w:rsidRPr="008F6F48" w:rsidRDefault="003E3EB9" w:rsidP="003E3EB9">
      <w:pPr>
        <w:pStyle w:val="ListParagraph"/>
        <w:widowControl w:val="0"/>
        <w:tabs>
          <w:tab w:val="left" w:pos="851"/>
        </w:tabs>
        <w:spacing w:line="360" w:lineRule="auto"/>
        <w:ind w:left="0"/>
        <w:jc w:val="both"/>
        <w:rPr>
          <w:rFonts w:asciiTheme="minorHAnsi" w:hAnsiTheme="minorHAnsi"/>
        </w:rPr>
      </w:pPr>
    </w:p>
    <w:p w:rsidR="003E3EB9" w:rsidRPr="008F6F48" w:rsidRDefault="007555EC" w:rsidP="003E3EB9">
      <w:pPr>
        <w:pStyle w:val="ListParagraph"/>
        <w:widowControl w:val="0"/>
        <w:numPr>
          <w:ilvl w:val="1"/>
          <w:numId w:val="14"/>
        </w:numPr>
        <w:tabs>
          <w:tab w:val="left" w:pos="851"/>
        </w:tabs>
        <w:spacing w:line="360" w:lineRule="auto"/>
        <w:ind w:left="0" w:firstLine="0"/>
        <w:jc w:val="both"/>
        <w:rPr>
          <w:rFonts w:asciiTheme="minorHAnsi" w:hAnsiTheme="minorHAnsi"/>
        </w:rPr>
      </w:pPr>
      <w:r w:rsidRPr="008F6F48">
        <w:rPr>
          <w:rFonts w:asciiTheme="minorHAnsi" w:hAnsiTheme="minorHAnsi"/>
          <w:u w:val="single"/>
        </w:rPr>
        <w:t>Imunidade ou Isenção de Debenturista</w:t>
      </w:r>
      <w:r w:rsidRPr="008F6F48">
        <w:rPr>
          <w:rFonts w:asciiTheme="minorHAnsi" w:hAnsiTheme="minorHAnsi"/>
        </w:rPr>
        <w:t>: A Emissora será responsável pelo custo de todos os tributos, atuais ou futuros, incidentes na fonte sobre os pagamentos, remuneração e reembolso devidos à Debenturista, inclusive após a cessão, endosso ou qualquer outra forma de transferência da Debênture e/ou dos créditos dela decorrente. Todos os tributos e/ou taxas que incidam sobre os pagamentos feitos pela Emissora em virtude das Debêntures serão suportados pela Emissora, de modo que referidos pagamentos devem ser acrescidos dos valores correspondentes a quaisquer tributos e/ou taxas que incidam sobre os mesmos. Da mesma forma, caso, por força de lei ou norma regulamentar, Emissora tenha que reter ou deduzir dos pagamentos feitos à Debenturista quaisquer tributos e/ou taxas, deverão acrescer a tais pagamentos valores adicionais de modo que a Debenturista receba os mesmos valores que seriam recebidos caso nenhuma retenção ou dedução fosse realizada (“</w:t>
      </w:r>
      <w:r w:rsidRPr="008F6F48">
        <w:rPr>
          <w:rFonts w:asciiTheme="minorHAnsi" w:hAnsiTheme="minorHAnsi"/>
          <w:i/>
          <w:iCs/>
          <w:u w:val="single"/>
        </w:rPr>
        <w:t>Gross-</w:t>
      </w:r>
      <w:proofErr w:type="spellStart"/>
      <w:r w:rsidRPr="008F6F48">
        <w:rPr>
          <w:rFonts w:asciiTheme="minorHAnsi" w:hAnsiTheme="minorHAnsi"/>
          <w:i/>
          <w:iCs/>
          <w:u w:val="single"/>
        </w:rPr>
        <w:t>up</w:t>
      </w:r>
      <w:proofErr w:type="spellEnd"/>
      <w:r w:rsidRPr="008F6F48">
        <w:rPr>
          <w:rFonts w:asciiTheme="minorHAnsi" w:hAnsiTheme="minorHAnsi"/>
        </w:rPr>
        <w:t xml:space="preserve">”). A Emissora reconhece que as obrigações previstas nesta Cláusula permanecerão válidas após a eventual cessão, endosso ou qualquer outra forma de transferência das Debêntures e/ou dos créditos delas decorrentes. </w:t>
      </w:r>
    </w:p>
    <w:p w:rsidR="003E3EB9" w:rsidRPr="008F6F48" w:rsidRDefault="003E3EB9" w:rsidP="003E3EB9">
      <w:pPr>
        <w:widowControl w:val="0"/>
        <w:spacing w:line="360" w:lineRule="auto"/>
        <w:rPr>
          <w:rFonts w:asciiTheme="minorHAnsi" w:hAnsiTheme="minorHAnsi"/>
          <w:szCs w:val="24"/>
        </w:rPr>
      </w:pPr>
    </w:p>
    <w:p w:rsidR="003E3EB9" w:rsidRPr="008F6F48" w:rsidRDefault="007555EC" w:rsidP="003E3EB9">
      <w:pPr>
        <w:pStyle w:val="ListParagraph"/>
        <w:widowControl w:val="0"/>
        <w:numPr>
          <w:ilvl w:val="2"/>
          <w:numId w:val="14"/>
        </w:numPr>
        <w:tabs>
          <w:tab w:val="left" w:pos="851"/>
          <w:tab w:val="left" w:pos="1701"/>
        </w:tabs>
        <w:spacing w:line="360" w:lineRule="auto"/>
        <w:ind w:left="851" w:firstLine="0"/>
        <w:jc w:val="both"/>
        <w:rPr>
          <w:rFonts w:asciiTheme="minorHAnsi" w:hAnsiTheme="minorHAnsi"/>
        </w:rPr>
      </w:pPr>
      <w:r w:rsidRPr="008F6F48">
        <w:rPr>
          <w:rFonts w:asciiTheme="minorHAnsi" w:hAnsiTheme="minorHAnsi"/>
        </w:rPr>
        <w:t xml:space="preserve">Sem prejuízo às disposições do item 4.15. acima e no prazo de 90 (noventa) dias contados da data em que seja configurada a hipótese de incidência de </w:t>
      </w:r>
      <w:r w:rsidRPr="008F6F48">
        <w:rPr>
          <w:rFonts w:asciiTheme="minorHAnsi" w:hAnsiTheme="minorHAnsi"/>
          <w:i/>
        </w:rPr>
        <w:t>Gross-</w:t>
      </w:r>
      <w:proofErr w:type="spellStart"/>
      <w:r w:rsidRPr="008F6F48">
        <w:rPr>
          <w:rFonts w:asciiTheme="minorHAnsi" w:hAnsiTheme="minorHAnsi"/>
          <w:i/>
        </w:rPr>
        <w:t>up</w:t>
      </w:r>
      <w:proofErr w:type="spellEnd"/>
      <w:r w:rsidRPr="008F6F48">
        <w:rPr>
          <w:rFonts w:asciiTheme="minorHAnsi" w:hAnsiTheme="minorHAnsi"/>
        </w:rPr>
        <w:t xml:space="preserve">, a Emissora terá o direito, mediante envio de notificação prévia ao Debenturista ou à </w:t>
      </w:r>
      <w:proofErr w:type="spellStart"/>
      <w:r w:rsidRPr="008F6F48">
        <w:rPr>
          <w:rFonts w:asciiTheme="minorHAnsi" w:hAnsiTheme="minorHAnsi"/>
        </w:rPr>
        <w:t>Securitizadora</w:t>
      </w:r>
      <w:proofErr w:type="spellEnd"/>
      <w:r w:rsidRPr="008F6F48">
        <w:rPr>
          <w:rFonts w:asciiTheme="minorHAnsi" w:hAnsiTheme="minorHAnsi"/>
        </w:rPr>
        <w:t xml:space="preserve">, conforme o caso, com antecedência mínima de 30 (trinta) dias, realizar unilateralmente o </w:t>
      </w:r>
      <w:r w:rsidRPr="008F6F48">
        <w:rPr>
          <w:rFonts w:asciiTheme="minorHAnsi" w:hAnsiTheme="minorHAnsi"/>
        </w:rPr>
        <w:lastRenderedPageBreak/>
        <w:t xml:space="preserve">resgate antecipado total das Debêntures, mediante pagamento do Valor Nominal Unitário não amortizado nos termos desta Escritura, acrescido da Remuneração devida até a data do efetivo resgate e consequente cancelamento, calculada </w:t>
      </w:r>
      <w:r w:rsidRPr="008F6F48">
        <w:rPr>
          <w:rFonts w:asciiTheme="minorHAnsi" w:hAnsiTheme="minorHAnsi"/>
          <w:i/>
          <w:iCs/>
        </w:rPr>
        <w:t xml:space="preserve">pro rata </w:t>
      </w:r>
      <w:proofErr w:type="spellStart"/>
      <w:r w:rsidRPr="008F6F48">
        <w:rPr>
          <w:rFonts w:asciiTheme="minorHAnsi" w:hAnsiTheme="minorHAnsi"/>
          <w:i/>
          <w:iCs/>
        </w:rPr>
        <w:t>temporis</w:t>
      </w:r>
      <w:proofErr w:type="spellEnd"/>
      <w:r w:rsidRPr="008F6F48">
        <w:rPr>
          <w:rFonts w:asciiTheme="minorHAnsi" w:hAnsiTheme="minorHAnsi"/>
        </w:rPr>
        <w:t xml:space="preserve">, a partir da Data de Integralização ou da última Data de Pagamento da Remuneração, conforme o caso, acrescido de todas as despesas devidas pela Emissora. A hipótese de resgate antecipado facultativo ora prevista, também será aplicável na hipótese de aumento de tributos, cuja responsabilidade pelo pagamento tenha sido atribuída à Emissora, no âmbito dos demais Documentos da Operação. </w:t>
      </w:r>
    </w:p>
    <w:p w:rsidR="003E3EB9" w:rsidRPr="008F6F48" w:rsidRDefault="003E3EB9" w:rsidP="003E3EB9">
      <w:pPr>
        <w:widowControl w:val="0"/>
        <w:spacing w:line="360" w:lineRule="auto"/>
        <w:ind w:left="708" w:hanging="708"/>
        <w:rPr>
          <w:rFonts w:asciiTheme="minorHAnsi" w:hAnsiTheme="minorHAnsi"/>
          <w:szCs w:val="24"/>
        </w:rPr>
      </w:pPr>
    </w:p>
    <w:p w:rsidR="003E3EB9" w:rsidRPr="008F6F48" w:rsidRDefault="007555EC" w:rsidP="003E3EB9">
      <w:pPr>
        <w:pStyle w:val="ListParagraph"/>
        <w:widowControl w:val="0"/>
        <w:numPr>
          <w:ilvl w:val="1"/>
          <w:numId w:val="14"/>
        </w:numPr>
        <w:tabs>
          <w:tab w:val="left" w:pos="851"/>
        </w:tabs>
        <w:spacing w:line="360" w:lineRule="auto"/>
        <w:ind w:left="0" w:firstLine="0"/>
        <w:jc w:val="both"/>
        <w:rPr>
          <w:rFonts w:asciiTheme="minorHAnsi" w:hAnsiTheme="minorHAnsi"/>
        </w:rPr>
      </w:pPr>
      <w:bookmarkStart w:id="95" w:name="_DV_M213"/>
      <w:bookmarkStart w:id="96" w:name="_Toc499990359"/>
      <w:bookmarkEnd w:id="95"/>
      <w:r w:rsidRPr="008F6F48">
        <w:rPr>
          <w:rFonts w:asciiTheme="minorHAnsi" w:hAnsiTheme="minorHAnsi"/>
          <w:u w:val="single"/>
        </w:rPr>
        <w:t>Decadência dos Direitos aos Acréscimos</w:t>
      </w:r>
      <w:bookmarkEnd w:id="96"/>
      <w:r w:rsidRPr="008F6F48">
        <w:rPr>
          <w:rFonts w:asciiTheme="minorHAnsi" w:hAnsiTheme="minorHAnsi"/>
        </w:rPr>
        <w:t xml:space="preserve">: </w:t>
      </w:r>
      <w:bookmarkStart w:id="97" w:name="_DV_M214"/>
      <w:bookmarkEnd w:id="97"/>
      <w:r w:rsidRPr="008F6F48">
        <w:rPr>
          <w:rFonts w:asciiTheme="minorHAnsi" w:hAnsiTheme="minorHAnsi"/>
        </w:rPr>
        <w:t xml:space="preserve">O não comparecimento da Debenturista para receber o valor correspondente a quaisquer das obrigações pecuniárias da Emissora, nas datas previstas nesta Escritura, ou em comunicado enviado pela Emissora à Debenturista, não lhe dará direito ao recebimento de remuneração e/ou encargos moratórios no período relativo ao atraso no recebimento, sendo-lhe, todavia, assegurados os direitos adquiridos até a data do respectivo vencimento. </w:t>
      </w:r>
    </w:p>
    <w:p w:rsidR="003E3EB9" w:rsidRPr="008F6F48" w:rsidRDefault="003E3EB9" w:rsidP="003E3EB9">
      <w:pPr>
        <w:widowControl w:val="0"/>
        <w:spacing w:line="360" w:lineRule="auto"/>
        <w:rPr>
          <w:rFonts w:asciiTheme="minorHAnsi" w:hAnsiTheme="minorHAnsi"/>
          <w:szCs w:val="24"/>
        </w:rPr>
      </w:pPr>
    </w:p>
    <w:p w:rsidR="003E3EB9" w:rsidRPr="008F6F48" w:rsidRDefault="007555EC" w:rsidP="003E3EB9">
      <w:pPr>
        <w:pStyle w:val="ListParagraph"/>
        <w:widowControl w:val="0"/>
        <w:numPr>
          <w:ilvl w:val="1"/>
          <w:numId w:val="14"/>
        </w:numPr>
        <w:tabs>
          <w:tab w:val="left" w:pos="851"/>
        </w:tabs>
        <w:spacing w:line="360" w:lineRule="auto"/>
        <w:ind w:left="0" w:firstLine="0"/>
        <w:jc w:val="both"/>
        <w:rPr>
          <w:rStyle w:val="DeltaViewInsertion"/>
          <w:rFonts w:asciiTheme="minorHAnsi" w:hAnsiTheme="minorHAnsi"/>
          <w:color w:val="auto"/>
        </w:rPr>
      </w:pPr>
      <w:bookmarkStart w:id="98" w:name="_DV_M215"/>
      <w:bookmarkEnd w:id="98"/>
      <w:r w:rsidRPr="008F6F48">
        <w:rPr>
          <w:rFonts w:asciiTheme="minorHAnsi" w:hAnsiTheme="minorHAnsi"/>
          <w:u w:val="single"/>
        </w:rPr>
        <w:t>Forma de Subscrição e Integralização</w:t>
      </w:r>
      <w:r w:rsidRPr="008F6F48">
        <w:rPr>
          <w:rFonts w:asciiTheme="minorHAnsi" w:hAnsiTheme="minorHAnsi"/>
        </w:rPr>
        <w:t xml:space="preserve">: </w:t>
      </w:r>
      <w:bookmarkStart w:id="99" w:name="_DV_M216"/>
      <w:bookmarkStart w:id="100" w:name="_DV_M217"/>
      <w:bookmarkStart w:id="101" w:name="_DV_M218"/>
      <w:bookmarkStart w:id="102" w:name="_DV_M219"/>
      <w:bookmarkEnd w:id="99"/>
      <w:bookmarkEnd w:id="100"/>
      <w:bookmarkEnd w:id="101"/>
      <w:bookmarkEnd w:id="102"/>
      <w:r w:rsidRPr="008F6F48">
        <w:rPr>
          <w:rFonts w:asciiTheme="minorHAnsi" w:hAnsiTheme="minorHAnsi"/>
        </w:rPr>
        <w:t>A totalidade das Debêntures serão integralizadas em data única (“</w:t>
      </w:r>
      <w:r w:rsidRPr="008F6F48">
        <w:rPr>
          <w:rFonts w:asciiTheme="minorHAnsi" w:hAnsiTheme="minorHAnsi"/>
          <w:u w:val="single"/>
        </w:rPr>
        <w:t>Data de Integralização</w:t>
      </w:r>
      <w:r w:rsidRPr="008F6F48">
        <w:rPr>
          <w:rFonts w:asciiTheme="minorHAnsi" w:hAnsiTheme="minorHAnsi"/>
        </w:rPr>
        <w:t xml:space="preserve">”), pelo seu Valor Nominal Unitário sem qualquer atualização. </w:t>
      </w:r>
    </w:p>
    <w:p w:rsidR="003E3EB9" w:rsidRPr="008F6F48" w:rsidRDefault="003E3EB9" w:rsidP="003E3EB9">
      <w:pPr>
        <w:widowControl w:val="0"/>
        <w:spacing w:line="360" w:lineRule="auto"/>
        <w:rPr>
          <w:rStyle w:val="DeltaViewInsertion"/>
          <w:rFonts w:asciiTheme="minorHAnsi" w:eastAsia="MS Mincho" w:hAnsiTheme="minorHAnsi"/>
          <w:color w:val="auto"/>
          <w:szCs w:val="24"/>
        </w:rPr>
      </w:pPr>
    </w:p>
    <w:p w:rsidR="003E3EB9" w:rsidRPr="008F6F48" w:rsidRDefault="007555EC" w:rsidP="003E3EB9">
      <w:pPr>
        <w:pStyle w:val="ListParagraph"/>
        <w:widowControl w:val="0"/>
        <w:numPr>
          <w:ilvl w:val="2"/>
          <w:numId w:val="14"/>
        </w:numPr>
        <w:tabs>
          <w:tab w:val="left" w:pos="851"/>
          <w:tab w:val="left" w:pos="1701"/>
        </w:tabs>
        <w:spacing w:line="360" w:lineRule="auto"/>
        <w:ind w:left="851" w:firstLine="0"/>
        <w:jc w:val="both"/>
        <w:rPr>
          <w:rFonts w:asciiTheme="minorHAnsi" w:hAnsiTheme="minorHAnsi"/>
        </w:rPr>
      </w:pPr>
      <w:r w:rsidRPr="008F6F48">
        <w:rPr>
          <w:rFonts w:asciiTheme="minorHAnsi" w:hAnsiTheme="minorHAnsi"/>
        </w:rPr>
        <w:t>As Debêntures serão subscritas pela Debenturista Inicial mediante a formalização da presente Escritura de Emissão, e a assinatura do Boletim de Subscrição das Debêntures (“</w:t>
      </w:r>
      <w:r w:rsidRPr="008F6F48">
        <w:rPr>
          <w:rFonts w:asciiTheme="minorHAnsi" w:hAnsiTheme="minorHAnsi"/>
          <w:u w:val="single"/>
        </w:rPr>
        <w:t>Boletim de Subscrição</w:t>
      </w:r>
      <w:r w:rsidRPr="008F6F48">
        <w:rPr>
          <w:rFonts w:asciiTheme="minorHAnsi" w:hAnsiTheme="minorHAnsi"/>
        </w:rPr>
        <w:t xml:space="preserve">”). Nos termos definidos no Contrato de Cessão e Transferência, a Debenturista Inicial deverá, na mesma data em que subscrever as Debêntures, transferi-las em sua totalidade à </w:t>
      </w:r>
      <w:proofErr w:type="spellStart"/>
      <w:r w:rsidRPr="008F6F48">
        <w:rPr>
          <w:rFonts w:asciiTheme="minorHAnsi" w:hAnsiTheme="minorHAnsi"/>
        </w:rPr>
        <w:t>Securitizadora</w:t>
      </w:r>
      <w:proofErr w:type="spellEnd"/>
      <w:r w:rsidRPr="008F6F48">
        <w:rPr>
          <w:rFonts w:asciiTheme="minorHAnsi" w:hAnsiTheme="minorHAnsi"/>
        </w:rPr>
        <w:t>, incluindo a obrigação de integralização, sendo certo que as Debêntures serão integralizadas à vista em moeda corrente nacional, após a integralização dos CRI e desde que atendidas todas as Condições Precedentes, conforme definidas no Contrato de Cessão e Transferência.</w:t>
      </w:r>
    </w:p>
    <w:p w:rsidR="003E3EB9" w:rsidRPr="008F6F48" w:rsidRDefault="003E3EB9" w:rsidP="003E3EB9">
      <w:pPr>
        <w:pStyle w:val="sub"/>
        <w:tabs>
          <w:tab w:val="clear" w:pos="0"/>
          <w:tab w:val="clear" w:pos="1440"/>
          <w:tab w:val="clear" w:pos="2880"/>
          <w:tab w:val="clear" w:pos="4320"/>
          <w:tab w:val="left" w:pos="851"/>
        </w:tabs>
        <w:spacing w:before="0" w:after="0" w:line="360" w:lineRule="auto"/>
        <w:rPr>
          <w:rFonts w:asciiTheme="minorHAnsi" w:hAnsiTheme="minorHAnsi"/>
          <w:sz w:val="24"/>
          <w:szCs w:val="24"/>
        </w:rPr>
      </w:pPr>
    </w:p>
    <w:p w:rsidR="003E3EB9" w:rsidRPr="008F6F48" w:rsidRDefault="007555EC" w:rsidP="003E3EB9">
      <w:pPr>
        <w:pStyle w:val="ListParagraph"/>
        <w:widowControl w:val="0"/>
        <w:numPr>
          <w:ilvl w:val="1"/>
          <w:numId w:val="14"/>
        </w:numPr>
        <w:tabs>
          <w:tab w:val="left" w:pos="851"/>
        </w:tabs>
        <w:spacing w:line="360" w:lineRule="auto"/>
        <w:ind w:left="0" w:firstLine="0"/>
        <w:jc w:val="both"/>
        <w:rPr>
          <w:rFonts w:asciiTheme="minorHAnsi" w:hAnsiTheme="minorHAnsi"/>
        </w:rPr>
      </w:pPr>
      <w:bookmarkStart w:id="103" w:name="_DV_M224"/>
      <w:bookmarkStart w:id="104" w:name="_DV_M225"/>
      <w:bookmarkStart w:id="105" w:name="_DV_M226"/>
      <w:bookmarkEnd w:id="103"/>
      <w:bookmarkEnd w:id="104"/>
      <w:bookmarkEnd w:id="105"/>
      <w:r w:rsidRPr="008F6F48">
        <w:rPr>
          <w:rFonts w:asciiTheme="minorHAnsi" w:hAnsiTheme="minorHAnsi"/>
          <w:u w:val="single"/>
        </w:rPr>
        <w:t>Repactuação</w:t>
      </w:r>
      <w:r w:rsidRPr="008F6F48">
        <w:rPr>
          <w:rFonts w:asciiTheme="minorHAnsi" w:hAnsiTheme="minorHAnsi"/>
        </w:rPr>
        <w:t xml:space="preserve">: </w:t>
      </w:r>
      <w:bookmarkStart w:id="106" w:name="_DV_M227"/>
      <w:bookmarkEnd w:id="106"/>
      <w:r w:rsidRPr="008F6F48">
        <w:rPr>
          <w:rFonts w:asciiTheme="minorHAnsi" w:hAnsiTheme="minorHAnsi"/>
        </w:rPr>
        <w:t>Não haverá repactuação das Debêntures.</w:t>
      </w:r>
    </w:p>
    <w:p w:rsidR="003E3EB9" w:rsidRPr="008F6F48" w:rsidRDefault="003E3EB9" w:rsidP="003E3EB9">
      <w:pPr>
        <w:widowControl w:val="0"/>
        <w:spacing w:line="360" w:lineRule="auto"/>
        <w:rPr>
          <w:rFonts w:asciiTheme="minorHAnsi" w:hAnsiTheme="minorHAnsi"/>
          <w:szCs w:val="24"/>
        </w:rPr>
      </w:pPr>
    </w:p>
    <w:p w:rsidR="003E3EB9" w:rsidRPr="008F6F48" w:rsidRDefault="007555EC" w:rsidP="003E3EB9">
      <w:pPr>
        <w:pStyle w:val="ListParagraph"/>
        <w:widowControl w:val="0"/>
        <w:numPr>
          <w:ilvl w:val="1"/>
          <w:numId w:val="14"/>
        </w:numPr>
        <w:tabs>
          <w:tab w:val="left" w:pos="851"/>
        </w:tabs>
        <w:spacing w:line="360" w:lineRule="auto"/>
        <w:ind w:left="0" w:firstLine="0"/>
        <w:jc w:val="both"/>
        <w:rPr>
          <w:rFonts w:asciiTheme="minorHAnsi" w:hAnsiTheme="minorHAnsi"/>
        </w:rPr>
      </w:pPr>
      <w:bookmarkStart w:id="107" w:name="_DV_M228"/>
      <w:bookmarkEnd w:id="107"/>
      <w:r w:rsidRPr="008F6F48">
        <w:rPr>
          <w:rFonts w:asciiTheme="minorHAnsi" w:hAnsiTheme="minorHAnsi"/>
          <w:u w:val="single"/>
        </w:rPr>
        <w:t>Publicidade</w:t>
      </w:r>
      <w:r w:rsidRPr="008F6F48">
        <w:rPr>
          <w:rFonts w:asciiTheme="minorHAnsi" w:hAnsiTheme="minorHAnsi"/>
        </w:rPr>
        <w:t xml:space="preserve">: </w:t>
      </w:r>
      <w:bookmarkStart w:id="108" w:name="_DV_M229"/>
      <w:bookmarkEnd w:id="108"/>
      <w:r w:rsidRPr="008F6F48">
        <w:rPr>
          <w:rFonts w:asciiTheme="minorHAnsi" w:hAnsiTheme="minorHAnsi"/>
        </w:rPr>
        <w:t xml:space="preserve">Todos os atos e decisões a serem tomados decorrentes desta Emissão que, de qualquer forma, vierem a envolver interesses da Debenturista, deverão ser obrigatoriamente </w:t>
      </w:r>
      <w:r w:rsidRPr="008F6F48">
        <w:rPr>
          <w:rFonts w:asciiTheme="minorHAnsi" w:hAnsiTheme="minorHAnsi"/>
        </w:rPr>
        <w:lastRenderedPageBreak/>
        <w:t xml:space="preserve">comunicados na forma de avisos, no Diário Oficial do Estado de São Paulo e em jornal de grande circulação da cidade de São Paulo e encaminhados diretamente à Debenturista. </w:t>
      </w:r>
    </w:p>
    <w:p w:rsidR="003E3EB9" w:rsidRPr="008F6F48" w:rsidRDefault="003E3EB9" w:rsidP="003E3EB9">
      <w:pPr>
        <w:widowControl w:val="0"/>
        <w:spacing w:line="360" w:lineRule="auto"/>
        <w:rPr>
          <w:rFonts w:asciiTheme="minorHAnsi" w:hAnsiTheme="minorHAnsi"/>
          <w:szCs w:val="24"/>
        </w:rPr>
      </w:pPr>
    </w:p>
    <w:p w:rsidR="003E3EB9" w:rsidRPr="008F6F48" w:rsidRDefault="007555EC" w:rsidP="003E3EB9">
      <w:pPr>
        <w:pStyle w:val="ListParagraph"/>
        <w:widowControl w:val="0"/>
        <w:numPr>
          <w:ilvl w:val="1"/>
          <w:numId w:val="14"/>
        </w:numPr>
        <w:tabs>
          <w:tab w:val="left" w:pos="851"/>
        </w:tabs>
        <w:spacing w:line="360" w:lineRule="auto"/>
        <w:ind w:left="0" w:firstLine="0"/>
        <w:jc w:val="both"/>
        <w:rPr>
          <w:rFonts w:asciiTheme="minorHAnsi" w:hAnsiTheme="minorHAnsi"/>
        </w:rPr>
      </w:pPr>
      <w:bookmarkStart w:id="109" w:name="_DV_M231"/>
      <w:bookmarkEnd w:id="109"/>
      <w:r w:rsidRPr="008F6F48">
        <w:rPr>
          <w:rFonts w:asciiTheme="minorHAnsi" w:hAnsiTheme="minorHAnsi"/>
          <w:u w:val="single"/>
        </w:rPr>
        <w:t>Comprovação de Titularidade das Debêntures</w:t>
      </w:r>
      <w:r w:rsidRPr="008F6F48">
        <w:rPr>
          <w:rFonts w:asciiTheme="minorHAnsi" w:hAnsiTheme="minorHAnsi"/>
        </w:rPr>
        <w:t xml:space="preserve">: </w:t>
      </w:r>
      <w:bookmarkStart w:id="110" w:name="_DV_M232"/>
      <w:bookmarkEnd w:id="110"/>
      <w:r w:rsidRPr="008F6F48">
        <w:rPr>
          <w:rFonts w:asciiTheme="minorHAnsi" w:hAnsiTheme="minorHAnsi"/>
        </w:rPr>
        <w:t xml:space="preserve">Para todos os fins de direito, a titularidade das Debêntures será comprovada pela inscrição do titular das Debêntures no Livro de Registro de Debêntures Nominativas. A Emissora obriga-se a promover a inscrição da Debenturista Inicial e da </w:t>
      </w:r>
      <w:proofErr w:type="spellStart"/>
      <w:r w:rsidRPr="008F6F48">
        <w:rPr>
          <w:rFonts w:asciiTheme="minorHAnsi" w:hAnsiTheme="minorHAnsi"/>
        </w:rPr>
        <w:t>Securitizadora</w:t>
      </w:r>
      <w:proofErr w:type="spellEnd"/>
      <w:r w:rsidRPr="008F6F48">
        <w:rPr>
          <w:rFonts w:asciiTheme="minorHAnsi" w:hAnsiTheme="minorHAnsi"/>
        </w:rPr>
        <w:t xml:space="preserve"> no Livro de Registro de Debêntures Nominativas e no Livro de Registro de Transferência de Debêntures quando realizada a cessão e transferência das Debêntures, por força do Contrato de Cessão e Transferência, respectivamente. Para fins de comprovação do cumprimento da obrigação descrita na presente Cláusula quanto à inscrição da </w:t>
      </w:r>
      <w:proofErr w:type="spellStart"/>
      <w:r w:rsidRPr="008F6F48">
        <w:rPr>
          <w:rFonts w:asciiTheme="minorHAnsi" w:hAnsiTheme="minorHAnsi"/>
        </w:rPr>
        <w:t>Securitizadora</w:t>
      </w:r>
      <w:proofErr w:type="spellEnd"/>
      <w:r w:rsidRPr="008F6F48">
        <w:rPr>
          <w:rFonts w:asciiTheme="minorHAnsi" w:hAnsiTheme="minorHAnsi"/>
        </w:rPr>
        <w:t xml:space="preserve">, a Emissora deverá apresentar à </w:t>
      </w:r>
      <w:proofErr w:type="spellStart"/>
      <w:r w:rsidRPr="008F6F48">
        <w:rPr>
          <w:rFonts w:asciiTheme="minorHAnsi" w:hAnsiTheme="minorHAnsi"/>
        </w:rPr>
        <w:t>Securitizadora</w:t>
      </w:r>
      <w:proofErr w:type="spellEnd"/>
      <w:r w:rsidRPr="008F6F48">
        <w:rPr>
          <w:rFonts w:asciiTheme="minorHAnsi" w:hAnsiTheme="minorHAnsi"/>
        </w:rPr>
        <w:t xml:space="preserve"> cópia da página do Livro de Registro de Debêntures Nominativas e do Livro de Registro de Transferência de Debêntures que contenha a inscrição do seu nome como detentora da totalidade das Debêntures.</w:t>
      </w:r>
    </w:p>
    <w:p w:rsidR="003E3EB9" w:rsidRPr="008F6F48" w:rsidRDefault="003E3EB9" w:rsidP="003E3EB9">
      <w:pPr>
        <w:widowControl w:val="0"/>
        <w:spacing w:line="360" w:lineRule="auto"/>
        <w:rPr>
          <w:rFonts w:asciiTheme="minorHAnsi" w:hAnsiTheme="minorHAnsi"/>
          <w:szCs w:val="24"/>
        </w:rPr>
      </w:pPr>
    </w:p>
    <w:p w:rsidR="003E3EB9" w:rsidRPr="008F6F48" w:rsidRDefault="007555EC" w:rsidP="003E3EB9">
      <w:pPr>
        <w:pStyle w:val="ListParagraph"/>
        <w:widowControl w:val="0"/>
        <w:numPr>
          <w:ilvl w:val="1"/>
          <w:numId w:val="14"/>
        </w:numPr>
        <w:tabs>
          <w:tab w:val="left" w:pos="851"/>
        </w:tabs>
        <w:spacing w:line="360" w:lineRule="auto"/>
        <w:ind w:left="0" w:firstLine="0"/>
        <w:jc w:val="both"/>
        <w:rPr>
          <w:rStyle w:val="DeltaViewInsertion"/>
          <w:rFonts w:asciiTheme="minorHAnsi" w:hAnsiTheme="minorHAnsi"/>
          <w:color w:val="auto"/>
        </w:rPr>
      </w:pPr>
      <w:bookmarkStart w:id="111" w:name="_DV_C278"/>
      <w:r w:rsidRPr="008F6F48">
        <w:rPr>
          <w:rStyle w:val="DeltaViewInsertion"/>
          <w:rFonts w:asciiTheme="minorHAnsi" w:hAnsiTheme="minorHAnsi"/>
          <w:color w:val="auto"/>
          <w:u w:val="single"/>
        </w:rPr>
        <w:t>Liquidez e Estabilização</w:t>
      </w:r>
      <w:bookmarkEnd w:id="111"/>
      <w:r w:rsidRPr="008F6F48">
        <w:rPr>
          <w:rStyle w:val="DeltaViewInsertion"/>
          <w:rFonts w:asciiTheme="minorHAnsi" w:hAnsiTheme="minorHAnsi"/>
          <w:color w:val="auto"/>
          <w:u w:val="none"/>
        </w:rPr>
        <w:t xml:space="preserve">: </w:t>
      </w:r>
      <w:bookmarkStart w:id="112" w:name="_DV_C279"/>
      <w:r w:rsidRPr="008F6F48">
        <w:rPr>
          <w:rStyle w:val="DeltaViewInsertion"/>
          <w:rFonts w:asciiTheme="minorHAnsi" w:hAnsiTheme="minorHAnsi"/>
          <w:color w:val="auto"/>
          <w:u w:val="none"/>
        </w:rPr>
        <w:t>Não será constituído fundo de manutenção de liquidez ou firmado contrato de garantia de liquidez ou estabilização de preço para as Debêntures.</w:t>
      </w:r>
      <w:bookmarkEnd w:id="112"/>
    </w:p>
    <w:p w:rsidR="003E3EB9" w:rsidRPr="008F6F48" w:rsidRDefault="003E3EB9" w:rsidP="003E3EB9">
      <w:pPr>
        <w:pStyle w:val="ListParagraph"/>
        <w:widowControl w:val="0"/>
        <w:tabs>
          <w:tab w:val="left" w:pos="851"/>
          <w:tab w:val="left" w:pos="1701"/>
        </w:tabs>
        <w:spacing w:line="360" w:lineRule="auto"/>
        <w:ind w:left="851"/>
        <w:jc w:val="both"/>
        <w:rPr>
          <w:rFonts w:asciiTheme="minorHAnsi" w:hAnsiTheme="minorHAnsi"/>
        </w:rPr>
      </w:pPr>
      <w:bookmarkStart w:id="113" w:name="_DV_M233"/>
      <w:bookmarkStart w:id="114" w:name="_DV_M235"/>
      <w:bookmarkStart w:id="115" w:name="_DV_M236"/>
      <w:bookmarkStart w:id="116" w:name="_DV_M237"/>
      <w:bookmarkStart w:id="117" w:name="_Toc499990365"/>
      <w:bookmarkEnd w:id="113"/>
      <w:bookmarkEnd w:id="114"/>
      <w:bookmarkEnd w:id="115"/>
      <w:bookmarkEnd w:id="116"/>
    </w:p>
    <w:p w:rsidR="003E3EB9" w:rsidRPr="008F6F48" w:rsidRDefault="007555EC" w:rsidP="003E3EB9">
      <w:pPr>
        <w:pStyle w:val="ListParagraph"/>
        <w:widowControl w:val="0"/>
        <w:numPr>
          <w:ilvl w:val="1"/>
          <w:numId w:val="14"/>
        </w:numPr>
        <w:tabs>
          <w:tab w:val="left" w:pos="851"/>
        </w:tabs>
        <w:spacing w:line="360" w:lineRule="auto"/>
        <w:ind w:left="0" w:firstLine="0"/>
        <w:jc w:val="both"/>
        <w:rPr>
          <w:rStyle w:val="DeltaViewInsertion"/>
          <w:rFonts w:asciiTheme="minorHAnsi" w:hAnsiTheme="minorHAnsi"/>
          <w:color w:val="auto"/>
          <w:u w:val="none"/>
        </w:rPr>
      </w:pPr>
      <w:r w:rsidRPr="008F6F48">
        <w:rPr>
          <w:rStyle w:val="DeltaViewInsertion"/>
          <w:rFonts w:asciiTheme="minorHAnsi" w:hAnsiTheme="minorHAnsi" w:cs="Arial"/>
          <w:color w:val="auto"/>
          <w:u w:val="single"/>
        </w:rPr>
        <w:t>Convolação das Debêntures</w:t>
      </w:r>
      <w:r w:rsidRPr="008F6F48">
        <w:rPr>
          <w:rStyle w:val="DeltaViewInsertion"/>
          <w:rFonts w:asciiTheme="minorHAnsi" w:hAnsiTheme="minorHAnsi" w:cs="Arial"/>
          <w:color w:val="auto"/>
          <w:u w:val="none"/>
        </w:rPr>
        <w:t xml:space="preserve">: As Debêntures serão convoladas em Debêntures com garantia real, nos termos do artigo 58, </w:t>
      </w:r>
      <w:bookmarkStart w:id="118" w:name="_DV_M119"/>
      <w:bookmarkEnd w:id="118"/>
      <w:r w:rsidRPr="008F6F48">
        <w:rPr>
          <w:rStyle w:val="DeltaViewInsertion"/>
          <w:rFonts w:asciiTheme="minorHAnsi" w:hAnsiTheme="minorHAnsi" w:cs="Arial"/>
          <w:i/>
          <w:color w:val="auto"/>
          <w:u w:val="none"/>
        </w:rPr>
        <w:t>caput</w:t>
      </w:r>
      <w:r w:rsidRPr="008F6F48">
        <w:rPr>
          <w:rStyle w:val="DeltaViewInsertion"/>
          <w:rFonts w:asciiTheme="minorHAnsi" w:hAnsiTheme="minorHAnsi" w:cs="Arial"/>
          <w:color w:val="auto"/>
          <w:u w:val="none"/>
        </w:rPr>
        <w:t>, da Lei das Sociedades por Ações, a partir da celebração do Contrato de Cessão Fiduciária e/ou do registro de qualquer Contrato de Alienação Fiduciária no respectivo Cartório de Registro de Imóveis.</w:t>
      </w:r>
      <w:bookmarkStart w:id="119" w:name="_DV_M120"/>
      <w:bookmarkEnd w:id="119"/>
      <w:r w:rsidRPr="008F6F48">
        <w:rPr>
          <w:rStyle w:val="DeltaViewInsertion"/>
          <w:rFonts w:asciiTheme="minorHAnsi" w:hAnsiTheme="minorHAnsi" w:cs="Arial"/>
          <w:color w:val="auto"/>
          <w:u w:val="none"/>
        </w:rPr>
        <w:t xml:space="preserve"> </w:t>
      </w:r>
    </w:p>
    <w:p w:rsidR="003E3EB9" w:rsidRPr="008F6F48" w:rsidRDefault="003E3EB9" w:rsidP="003E3EB9">
      <w:pPr>
        <w:spacing w:line="360" w:lineRule="auto"/>
        <w:rPr>
          <w:rFonts w:asciiTheme="minorHAnsi" w:hAnsiTheme="minorHAnsi"/>
          <w:szCs w:val="24"/>
        </w:rPr>
      </w:pPr>
      <w:bookmarkStart w:id="120" w:name="_DV_M121"/>
      <w:bookmarkStart w:id="121" w:name="_DV_M122"/>
      <w:bookmarkStart w:id="122" w:name="_DV_M123"/>
      <w:bookmarkStart w:id="123" w:name="_DV_M124"/>
      <w:bookmarkStart w:id="124" w:name="_DV_M125"/>
      <w:bookmarkStart w:id="125" w:name="_DV_M126"/>
      <w:bookmarkEnd w:id="120"/>
      <w:bookmarkEnd w:id="121"/>
      <w:bookmarkEnd w:id="122"/>
      <w:bookmarkEnd w:id="123"/>
      <w:bookmarkEnd w:id="124"/>
      <w:bookmarkEnd w:id="125"/>
    </w:p>
    <w:p w:rsidR="003E3EB9" w:rsidRPr="008F6F48" w:rsidRDefault="007555EC" w:rsidP="003E3EB9">
      <w:pPr>
        <w:pStyle w:val="ListParagraph"/>
        <w:widowControl w:val="0"/>
        <w:numPr>
          <w:ilvl w:val="2"/>
          <w:numId w:val="14"/>
        </w:numPr>
        <w:tabs>
          <w:tab w:val="left" w:pos="851"/>
          <w:tab w:val="left" w:pos="1701"/>
        </w:tabs>
        <w:spacing w:line="360" w:lineRule="auto"/>
        <w:ind w:left="851" w:firstLine="0"/>
        <w:jc w:val="both"/>
        <w:rPr>
          <w:rFonts w:asciiTheme="minorHAnsi" w:hAnsiTheme="minorHAnsi"/>
        </w:rPr>
      </w:pPr>
      <w:bookmarkStart w:id="126" w:name="_DV_C104"/>
      <w:r w:rsidRPr="008F6F48">
        <w:rPr>
          <w:rStyle w:val="DeltaViewInsertion"/>
          <w:rFonts w:asciiTheme="minorHAnsi" w:hAnsiTheme="minorHAnsi" w:cs="Arial"/>
          <w:color w:val="auto"/>
          <w:u w:val="none"/>
        </w:rPr>
        <w:t>A Emissora está desde já autorizada a celebrar</w:t>
      </w:r>
      <w:bookmarkStart w:id="127" w:name="_DV_X93"/>
      <w:bookmarkStart w:id="128" w:name="_DV_C105"/>
      <w:bookmarkEnd w:id="126"/>
      <w:r w:rsidRPr="008F6F48">
        <w:rPr>
          <w:rStyle w:val="DeltaViewInsertion"/>
          <w:rFonts w:asciiTheme="minorHAnsi" w:hAnsiTheme="minorHAnsi" w:cs="Arial"/>
          <w:color w:val="auto"/>
          <w:u w:val="none"/>
        </w:rPr>
        <w:t xml:space="preserve"> aditamento a esta Escritura de Emissão de Debêntures</w:t>
      </w:r>
      <w:bookmarkStart w:id="129" w:name="_DV_C106"/>
      <w:bookmarkEnd w:id="127"/>
      <w:bookmarkEnd w:id="128"/>
      <w:r w:rsidRPr="008F6F48">
        <w:rPr>
          <w:rStyle w:val="DeltaViewInsertion"/>
          <w:rFonts w:asciiTheme="minorHAnsi" w:hAnsiTheme="minorHAnsi" w:cs="Arial"/>
          <w:color w:val="auto"/>
          <w:u w:val="none"/>
        </w:rPr>
        <w:t xml:space="preserve"> no prazo de 5 (cinco) Dias Úteis contados da constituição da última garantia real, sem necessidade de realização de Assembleia Geral de Debenturistas, de Assembleia </w:t>
      </w:r>
      <w:r w:rsidRPr="008F6F48">
        <w:rPr>
          <w:rFonts w:asciiTheme="minorHAnsi" w:hAnsiTheme="minorHAnsi"/>
        </w:rPr>
        <w:t>dos titulares dos CRI</w:t>
      </w:r>
      <w:r w:rsidRPr="008F6F48">
        <w:rPr>
          <w:rStyle w:val="DeltaViewInsertion"/>
          <w:rFonts w:asciiTheme="minorHAnsi" w:hAnsiTheme="minorHAnsi" w:cs="Arial"/>
          <w:color w:val="auto"/>
          <w:u w:val="none"/>
        </w:rPr>
        <w:t xml:space="preserve"> ou qualquer outro ato societário da Emissora, exclusivamente para formalizar a convolação da espécie das Debêntures de quirografária para a espécie com garantia real.</w:t>
      </w:r>
      <w:bookmarkEnd w:id="129"/>
      <w:r w:rsidRPr="008F6F48">
        <w:rPr>
          <w:rStyle w:val="DeltaViewInsertion"/>
          <w:rFonts w:asciiTheme="minorHAnsi" w:hAnsiTheme="minorHAnsi" w:cs="Arial"/>
          <w:color w:val="auto"/>
          <w:u w:val="none"/>
        </w:rPr>
        <w:t xml:space="preserve"> </w:t>
      </w:r>
    </w:p>
    <w:p w:rsidR="003E3EB9" w:rsidRPr="008F6F48" w:rsidRDefault="003E3EB9" w:rsidP="003E3EB9">
      <w:pPr>
        <w:pStyle w:val="ListParagraph"/>
        <w:widowControl w:val="0"/>
        <w:tabs>
          <w:tab w:val="left" w:pos="851"/>
          <w:tab w:val="left" w:pos="1701"/>
        </w:tabs>
        <w:spacing w:line="360" w:lineRule="auto"/>
        <w:ind w:left="851"/>
        <w:jc w:val="both"/>
        <w:rPr>
          <w:rFonts w:asciiTheme="minorHAnsi" w:hAnsiTheme="minorHAnsi"/>
        </w:rPr>
      </w:pPr>
    </w:p>
    <w:p w:rsidR="003E3EB9" w:rsidRPr="008F6F48" w:rsidRDefault="007555EC" w:rsidP="003E3EB9">
      <w:pPr>
        <w:pStyle w:val="ListParagraph"/>
        <w:numPr>
          <w:ilvl w:val="0"/>
          <w:numId w:val="14"/>
        </w:numPr>
        <w:spacing w:line="360" w:lineRule="auto"/>
        <w:ind w:left="0" w:hanging="284"/>
        <w:rPr>
          <w:rFonts w:asciiTheme="minorHAnsi" w:hAnsiTheme="minorHAnsi"/>
          <w:b/>
        </w:rPr>
      </w:pPr>
      <w:bookmarkStart w:id="130" w:name="_DV_M238"/>
      <w:bookmarkEnd w:id="130"/>
      <w:r w:rsidRPr="008F6F48">
        <w:rPr>
          <w:rFonts w:asciiTheme="minorHAnsi" w:hAnsiTheme="minorHAnsi"/>
          <w:b/>
        </w:rPr>
        <w:t>CLÁUSULA QUINTA - VENCIMENTO ANTECIPADO</w:t>
      </w:r>
      <w:bookmarkEnd w:id="117"/>
    </w:p>
    <w:p w:rsidR="003E3EB9" w:rsidRPr="008F6F48" w:rsidRDefault="003E3EB9" w:rsidP="003E3EB9">
      <w:pPr>
        <w:widowControl w:val="0"/>
        <w:spacing w:line="360" w:lineRule="auto"/>
        <w:rPr>
          <w:rFonts w:asciiTheme="minorHAnsi" w:hAnsiTheme="minorHAnsi"/>
          <w:szCs w:val="24"/>
        </w:rPr>
      </w:pPr>
    </w:p>
    <w:p w:rsidR="003E3EB9" w:rsidRPr="008F6F48" w:rsidRDefault="007555EC" w:rsidP="003E3EB9">
      <w:pPr>
        <w:pStyle w:val="ListParagraph"/>
        <w:widowControl w:val="0"/>
        <w:numPr>
          <w:ilvl w:val="1"/>
          <w:numId w:val="14"/>
        </w:numPr>
        <w:tabs>
          <w:tab w:val="left" w:pos="851"/>
        </w:tabs>
        <w:spacing w:line="360" w:lineRule="auto"/>
        <w:ind w:left="0" w:firstLine="0"/>
        <w:jc w:val="both"/>
        <w:rPr>
          <w:rStyle w:val="DeltaViewInsertion"/>
          <w:rFonts w:asciiTheme="minorHAnsi" w:hAnsiTheme="minorHAnsi"/>
          <w:color w:val="auto"/>
        </w:rPr>
      </w:pPr>
      <w:bookmarkStart w:id="131" w:name="_DV_M239"/>
      <w:bookmarkEnd w:id="131"/>
      <w:r w:rsidRPr="008F6F48">
        <w:rPr>
          <w:rStyle w:val="DeltaViewInsertion"/>
          <w:rFonts w:asciiTheme="minorHAnsi" w:hAnsiTheme="minorHAnsi"/>
          <w:color w:val="auto"/>
          <w:u w:val="single"/>
        </w:rPr>
        <w:t>Vencimento Antecipado</w:t>
      </w:r>
      <w:r w:rsidRPr="008F6F48">
        <w:rPr>
          <w:rStyle w:val="DeltaViewInsertion"/>
          <w:rFonts w:asciiTheme="minorHAnsi" w:hAnsiTheme="minorHAnsi"/>
          <w:color w:val="auto"/>
          <w:u w:val="none"/>
        </w:rPr>
        <w:t xml:space="preserve">: A Debenturista ou a </w:t>
      </w:r>
      <w:proofErr w:type="spellStart"/>
      <w:r w:rsidRPr="008F6F48">
        <w:rPr>
          <w:rStyle w:val="DeltaViewInsertion"/>
          <w:rFonts w:asciiTheme="minorHAnsi" w:hAnsiTheme="minorHAnsi"/>
          <w:color w:val="auto"/>
          <w:u w:val="none"/>
        </w:rPr>
        <w:t>Securitizadora</w:t>
      </w:r>
      <w:proofErr w:type="spellEnd"/>
      <w:r w:rsidRPr="008F6F48">
        <w:rPr>
          <w:rStyle w:val="DeltaViewInsertion"/>
          <w:rFonts w:asciiTheme="minorHAnsi" w:hAnsiTheme="minorHAnsi"/>
          <w:color w:val="auto"/>
          <w:u w:val="none"/>
        </w:rPr>
        <w:t xml:space="preserve"> (conforme aplicável) poderá </w:t>
      </w:r>
      <w:r w:rsidRPr="008F6F48">
        <w:rPr>
          <w:rStyle w:val="DeltaViewInsertion"/>
          <w:rFonts w:asciiTheme="minorHAnsi" w:hAnsiTheme="minorHAnsi"/>
          <w:color w:val="auto"/>
          <w:u w:val="none"/>
        </w:rPr>
        <w:lastRenderedPageBreak/>
        <w:t>declarar antecipadamente vencidas todas as obrigações constantes desta Escritura de Emissão, na ocorrência de uma ou mais das seguintes hipóteses (“</w:t>
      </w:r>
      <w:r w:rsidRPr="008F6F48">
        <w:rPr>
          <w:rStyle w:val="DeltaViewInsertion"/>
          <w:rFonts w:asciiTheme="minorHAnsi" w:hAnsiTheme="minorHAnsi"/>
          <w:color w:val="auto"/>
          <w:u w:val="single"/>
        </w:rPr>
        <w:t>Evento de Vencimento Antecipado</w:t>
      </w:r>
      <w:r w:rsidRPr="008F6F48">
        <w:rPr>
          <w:rStyle w:val="DeltaViewInsertion"/>
          <w:rFonts w:asciiTheme="minorHAnsi" w:hAnsiTheme="minorHAnsi"/>
          <w:color w:val="auto"/>
          <w:u w:val="none"/>
        </w:rPr>
        <w:t>”):</w:t>
      </w:r>
      <w:r w:rsidRPr="008F6F48">
        <w:rPr>
          <w:rStyle w:val="DeltaViewInsertion"/>
          <w:rFonts w:asciiTheme="minorHAnsi" w:hAnsiTheme="minorHAnsi"/>
          <w:color w:val="auto"/>
        </w:rPr>
        <w:t xml:space="preserve"> </w:t>
      </w:r>
    </w:p>
    <w:p w:rsidR="003E3EB9" w:rsidRPr="008F6F48" w:rsidRDefault="003E3EB9" w:rsidP="003E3EB9">
      <w:pPr>
        <w:widowControl w:val="0"/>
        <w:spacing w:line="360" w:lineRule="auto"/>
        <w:rPr>
          <w:rFonts w:asciiTheme="minorHAnsi" w:hAnsiTheme="minorHAnsi"/>
          <w:szCs w:val="24"/>
        </w:rPr>
      </w:pPr>
    </w:p>
    <w:p w:rsidR="003E3EB9" w:rsidRPr="008F6F48" w:rsidRDefault="007555EC" w:rsidP="003E3EB9">
      <w:pPr>
        <w:numPr>
          <w:ilvl w:val="0"/>
          <w:numId w:val="9"/>
        </w:numPr>
        <w:tabs>
          <w:tab w:val="clear" w:pos="1701"/>
          <w:tab w:val="clear" w:pos="2552"/>
          <w:tab w:val="clear" w:pos="3402"/>
          <w:tab w:val="clear" w:pos="4253"/>
          <w:tab w:val="clear" w:pos="5103"/>
          <w:tab w:val="clear" w:pos="5954"/>
          <w:tab w:val="clear" w:pos="6804"/>
          <w:tab w:val="clear" w:pos="7655"/>
          <w:tab w:val="clear" w:pos="8505"/>
        </w:tabs>
        <w:autoSpaceDE w:val="0"/>
        <w:autoSpaceDN w:val="0"/>
        <w:adjustRightInd w:val="0"/>
        <w:spacing w:line="360" w:lineRule="auto"/>
        <w:ind w:left="0" w:firstLine="0"/>
        <w:rPr>
          <w:rFonts w:asciiTheme="minorHAnsi" w:hAnsiTheme="minorHAnsi"/>
          <w:szCs w:val="24"/>
        </w:rPr>
      </w:pPr>
      <w:proofErr w:type="gramStart"/>
      <w:r w:rsidRPr="008F6F48">
        <w:rPr>
          <w:rFonts w:asciiTheme="minorHAnsi" w:hAnsiTheme="minorHAnsi"/>
          <w:szCs w:val="24"/>
        </w:rPr>
        <w:t>falta</w:t>
      </w:r>
      <w:proofErr w:type="gramEnd"/>
      <w:r w:rsidRPr="008F6F48">
        <w:rPr>
          <w:rFonts w:asciiTheme="minorHAnsi" w:hAnsiTheme="minorHAnsi"/>
          <w:szCs w:val="24"/>
        </w:rPr>
        <w:t xml:space="preserve"> de cumprimento pela Emissora ou pela Fiadora, no prazo e pela forma devidos, de qualquer obrigação pecuniária, principal ou acessória, contraída em decorrência desta Escritura de Emissão de Debêntures ou dos contratos que formalizam as Garantias Reais, desde que tal descumprimento não seja sanado no prazo de 1 (um) Dia Útil a contar da ocorrência do inadimplemento; </w:t>
      </w:r>
    </w:p>
    <w:p w:rsidR="003E3EB9" w:rsidRPr="008F6F48" w:rsidRDefault="003E3EB9" w:rsidP="003E3EB9">
      <w:pPr>
        <w:pStyle w:val="SombreamentoColorido-nfase311"/>
        <w:tabs>
          <w:tab w:val="left" w:pos="851"/>
        </w:tabs>
        <w:spacing w:line="360" w:lineRule="auto"/>
        <w:ind w:left="0" w:right="-6"/>
        <w:contextualSpacing/>
        <w:jc w:val="both"/>
        <w:rPr>
          <w:rFonts w:asciiTheme="minorHAnsi" w:eastAsia="Times New Roman" w:hAnsiTheme="minorHAnsi"/>
          <w:kern w:val="0"/>
          <w:sz w:val="24"/>
          <w:szCs w:val="24"/>
          <w:lang w:eastAsia="en-US"/>
        </w:rPr>
      </w:pPr>
    </w:p>
    <w:p w:rsidR="003E3EB9" w:rsidRPr="008F6F48" w:rsidRDefault="007555EC" w:rsidP="003E3EB9">
      <w:pPr>
        <w:numPr>
          <w:ilvl w:val="0"/>
          <w:numId w:val="9"/>
        </w:numPr>
        <w:tabs>
          <w:tab w:val="clear" w:pos="1701"/>
          <w:tab w:val="clear" w:pos="2552"/>
          <w:tab w:val="clear" w:pos="3402"/>
          <w:tab w:val="clear" w:pos="4253"/>
          <w:tab w:val="clear" w:pos="5103"/>
          <w:tab w:val="clear" w:pos="5954"/>
          <w:tab w:val="clear" w:pos="6804"/>
          <w:tab w:val="clear" w:pos="7655"/>
          <w:tab w:val="clear" w:pos="8505"/>
        </w:tabs>
        <w:autoSpaceDE w:val="0"/>
        <w:autoSpaceDN w:val="0"/>
        <w:adjustRightInd w:val="0"/>
        <w:spacing w:line="360" w:lineRule="auto"/>
        <w:ind w:left="0" w:firstLine="0"/>
        <w:rPr>
          <w:rFonts w:asciiTheme="minorHAnsi" w:hAnsiTheme="minorHAnsi"/>
          <w:szCs w:val="24"/>
        </w:rPr>
      </w:pPr>
      <w:proofErr w:type="gramStart"/>
      <w:r w:rsidRPr="008F6F48">
        <w:rPr>
          <w:rFonts w:asciiTheme="minorHAnsi" w:hAnsiTheme="minorHAnsi"/>
          <w:szCs w:val="24"/>
        </w:rPr>
        <w:t>não</w:t>
      </w:r>
      <w:proofErr w:type="gramEnd"/>
      <w:r w:rsidRPr="008F6F48">
        <w:rPr>
          <w:rFonts w:asciiTheme="minorHAnsi" w:hAnsiTheme="minorHAnsi"/>
          <w:szCs w:val="24"/>
        </w:rPr>
        <w:t xml:space="preserve"> utilização, pela Emissora das Debêntures, dos recursos líquidos obtidos com a Emissão estritamente nos termos da Destinação dos Recursos;</w:t>
      </w:r>
    </w:p>
    <w:p w:rsidR="003E3EB9" w:rsidRPr="008F6F48" w:rsidRDefault="003E3EB9" w:rsidP="003E3EB9">
      <w:pPr>
        <w:pStyle w:val="ListParagraph"/>
        <w:spacing w:line="360" w:lineRule="auto"/>
        <w:rPr>
          <w:rFonts w:asciiTheme="minorHAnsi" w:hAnsiTheme="minorHAnsi"/>
          <w:lang w:eastAsia="en-US"/>
        </w:rPr>
      </w:pPr>
    </w:p>
    <w:p w:rsidR="003E3EB9" w:rsidRPr="008F6F48" w:rsidRDefault="007555EC" w:rsidP="003E3EB9">
      <w:pPr>
        <w:numPr>
          <w:ilvl w:val="0"/>
          <w:numId w:val="9"/>
        </w:numPr>
        <w:tabs>
          <w:tab w:val="clear" w:pos="1701"/>
          <w:tab w:val="clear" w:pos="2552"/>
          <w:tab w:val="clear" w:pos="3402"/>
          <w:tab w:val="clear" w:pos="4253"/>
          <w:tab w:val="clear" w:pos="5103"/>
          <w:tab w:val="clear" w:pos="5954"/>
          <w:tab w:val="clear" w:pos="6804"/>
          <w:tab w:val="clear" w:pos="7655"/>
          <w:tab w:val="clear" w:pos="8505"/>
        </w:tabs>
        <w:autoSpaceDE w:val="0"/>
        <w:autoSpaceDN w:val="0"/>
        <w:adjustRightInd w:val="0"/>
        <w:spacing w:line="360" w:lineRule="auto"/>
        <w:ind w:left="0" w:firstLine="0"/>
        <w:rPr>
          <w:rFonts w:asciiTheme="minorHAnsi" w:hAnsiTheme="minorHAnsi"/>
          <w:szCs w:val="24"/>
        </w:rPr>
      </w:pPr>
      <w:proofErr w:type="gramStart"/>
      <w:r w:rsidRPr="008F6F48">
        <w:rPr>
          <w:rFonts w:asciiTheme="minorHAnsi" w:hAnsiTheme="minorHAnsi"/>
          <w:szCs w:val="24"/>
        </w:rPr>
        <w:t>liquidação</w:t>
      </w:r>
      <w:proofErr w:type="gramEnd"/>
      <w:r w:rsidRPr="008F6F48">
        <w:rPr>
          <w:rFonts w:asciiTheme="minorHAnsi" w:hAnsiTheme="minorHAnsi"/>
          <w:szCs w:val="24"/>
        </w:rPr>
        <w:t>, dissolução ou extinção da Emissora e/ou da Fiadora e/ou de qualquer de suas Controladas Relevantes;</w:t>
      </w:r>
      <w:r w:rsidRPr="008F6F48">
        <w:rPr>
          <w:rFonts w:asciiTheme="minorHAnsi" w:hAnsiTheme="minorHAnsi"/>
          <w:szCs w:val="24"/>
          <w:lang w:eastAsia="en-US"/>
        </w:rPr>
        <w:t xml:space="preserve"> </w:t>
      </w:r>
    </w:p>
    <w:p w:rsidR="003E3EB9" w:rsidRPr="008F6F48" w:rsidRDefault="003E3EB9" w:rsidP="003E3EB9">
      <w:pPr>
        <w:pStyle w:val="SombreamentoColorido-nfase311"/>
        <w:tabs>
          <w:tab w:val="left" w:pos="851"/>
        </w:tabs>
        <w:spacing w:line="360" w:lineRule="auto"/>
        <w:ind w:left="0" w:right="-6"/>
        <w:contextualSpacing/>
        <w:jc w:val="both"/>
        <w:rPr>
          <w:rFonts w:asciiTheme="minorHAnsi" w:hAnsiTheme="minorHAnsi"/>
          <w:kern w:val="0"/>
          <w:sz w:val="24"/>
          <w:szCs w:val="24"/>
        </w:rPr>
      </w:pPr>
    </w:p>
    <w:p w:rsidR="003E3EB9" w:rsidRPr="008F6F48" w:rsidRDefault="007555EC" w:rsidP="003E3EB9">
      <w:pPr>
        <w:numPr>
          <w:ilvl w:val="0"/>
          <w:numId w:val="9"/>
        </w:numPr>
        <w:tabs>
          <w:tab w:val="clear" w:pos="1701"/>
          <w:tab w:val="clear" w:pos="2552"/>
          <w:tab w:val="clear" w:pos="3402"/>
          <w:tab w:val="clear" w:pos="4253"/>
          <w:tab w:val="clear" w:pos="5103"/>
          <w:tab w:val="clear" w:pos="5954"/>
          <w:tab w:val="clear" w:pos="6804"/>
          <w:tab w:val="clear" w:pos="7655"/>
          <w:tab w:val="clear" w:pos="8505"/>
        </w:tabs>
        <w:autoSpaceDE w:val="0"/>
        <w:autoSpaceDN w:val="0"/>
        <w:adjustRightInd w:val="0"/>
        <w:spacing w:line="360" w:lineRule="auto"/>
        <w:ind w:left="0" w:firstLine="0"/>
        <w:rPr>
          <w:rFonts w:asciiTheme="minorHAnsi" w:hAnsiTheme="minorHAnsi"/>
          <w:szCs w:val="24"/>
        </w:rPr>
      </w:pPr>
      <w:r w:rsidRPr="008F6F48">
        <w:rPr>
          <w:rFonts w:asciiTheme="minorHAnsi" w:hAnsiTheme="minorHAnsi"/>
          <w:szCs w:val="24"/>
        </w:rPr>
        <w:t xml:space="preserve">(a) decretação de falência da Emissora, da Fiadora e/ou de qualquer de suas Controladas (exceto de qualquer das Controladas Não Consolidadas); (b) pedido de autofalência formulado pela Emissora, da Fiadora e/ou por qualquer de suas Controladas (exceto por qualquer de suas Controladas Não Consolidadas); (c) pedido de falência da Emissora, da Fiadora e/ou de qualquer de suas Controladas (exceto de qualquer de suas Controladas Não Consolidadas), formulado por terceiros, não elidido no prazo legal; (d) pedido de recuperação judicial ou de recuperação extrajudicial da Emissora, da Fiadora e/ou de qualquer de suas Controladas (exceto de qualquer de suas Controladas Não Consolidadas) independentemente do deferimento ou homologação do respectivo pedido; e/ou (e) eventos similares aos descritos nas alíneas (a) a (d) acima em outras jurisdições; </w:t>
      </w:r>
    </w:p>
    <w:p w:rsidR="003E3EB9" w:rsidRPr="008F6F48" w:rsidRDefault="003E3EB9" w:rsidP="003E3EB9">
      <w:pPr>
        <w:pStyle w:val="ListParagraph"/>
        <w:spacing w:line="360" w:lineRule="auto"/>
        <w:rPr>
          <w:rFonts w:asciiTheme="minorHAnsi" w:hAnsiTheme="minorHAnsi"/>
          <w:lang w:eastAsia="en-US"/>
        </w:rPr>
      </w:pPr>
    </w:p>
    <w:p w:rsidR="003E3EB9" w:rsidRPr="008F6F48" w:rsidRDefault="007555EC" w:rsidP="003E3EB9">
      <w:pPr>
        <w:numPr>
          <w:ilvl w:val="0"/>
          <w:numId w:val="9"/>
        </w:numPr>
        <w:tabs>
          <w:tab w:val="clear" w:pos="1701"/>
          <w:tab w:val="clear" w:pos="2552"/>
          <w:tab w:val="clear" w:pos="3402"/>
          <w:tab w:val="clear" w:pos="4253"/>
          <w:tab w:val="clear" w:pos="5103"/>
          <w:tab w:val="clear" w:pos="5954"/>
          <w:tab w:val="clear" w:pos="6804"/>
          <w:tab w:val="clear" w:pos="7655"/>
          <w:tab w:val="clear" w:pos="8505"/>
        </w:tabs>
        <w:autoSpaceDE w:val="0"/>
        <w:autoSpaceDN w:val="0"/>
        <w:adjustRightInd w:val="0"/>
        <w:spacing w:line="360" w:lineRule="auto"/>
        <w:ind w:left="0" w:firstLine="0"/>
        <w:rPr>
          <w:rFonts w:asciiTheme="minorHAnsi" w:hAnsiTheme="minorHAnsi"/>
          <w:szCs w:val="24"/>
          <w:lang w:eastAsia="en-US"/>
        </w:rPr>
      </w:pPr>
      <w:r w:rsidRPr="008F6F48">
        <w:rPr>
          <w:rFonts w:asciiTheme="minorHAnsi" w:hAnsiTheme="minorHAnsi"/>
          <w:szCs w:val="24"/>
        </w:rPr>
        <w:t>vencimento antecipado de qualquer dívida ou obrigação, incluindo qualquer Obrigação Financeira, (a) da Emissora e/ou de qualquer de suas Controladas (exceto de qualquer de suas Controladas Não Consolidadas) (ainda que na condição de garantidora), cujo valor individual ou agregado seja igual ou superior a R$ 15.000.000,00 (quinze milhões de reais)</w:t>
      </w:r>
      <w:r w:rsidRPr="008F6F48">
        <w:rPr>
          <w:rFonts w:asciiTheme="minorHAnsi" w:hAnsiTheme="minorHAnsi" w:cs="Arial"/>
          <w:szCs w:val="24"/>
        </w:rPr>
        <w:t>, corrigidos pelo IGP-M</w:t>
      </w:r>
      <w:r w:rsidRPr="008F6F48">
        <w:rPr>
          <w:rFonts w:asciiTheme="minorHAnsi" w:hAnsiTheme="minorHAnsi"/>
          <w:szCs w:val="24"/>
        </w:rPr>
        <w:t xml:space="preserve">, ou seu equivalente em outras moedas; ou (b) da Fiadora e/ou de qualquer de suas Controladas (exceto de qualquer de suas Controladas Não Consolidadas) (ainda que na condição de </w:t>
      </w:r>
      <w:r w:rsidRPr="008F6F48">
        <w:rPr>
          <w:rFonts w:asciiTheme="minorHAnsi" w:hAnsiTheme="minorHAnsi"/>
          <w:szCs w:val="24"/>
        </w:rPr>
        <w:lastRenderedPageBreak/>
        <w:t>garantidora), cujo valor individual ou agregado seja igual ou superior a R$ 50.000.000,00 (cinquenta milhões de reais)</w:t>
      </w:r>
      <w:r w:rsidRPr="008F6F48">
        <w:rPr>
          <w:rFonts w:asciiTheme="minorHAnsi" w:hAnsiTheme="minorHAnsi" w:cs="Arial"/>
          <w:szCs w:val="24"/>
        </w:rPr>
        <w:t>, corrigidos pelo IGP-M</w:t>
      </w:r>
      <w:r w:rsidRPr="008F6F48">
        <w:rPr>
          <w:rFonts w:asciiTheme="minorHAnsi" w:hAnsiTheme="minorHAnsi"/>
          <w:szCs w:val="24"/>
        </w:rPr>
        <w:t>, ou seu equivalente em outras moedas;</w:t>
      </w:r>
      <w:r w:rsidRPr="008F6F48">
        <w:rPr>
          <w:rFonts w:asciiTheme="minorHAnsi" w:hAnsiTheme="minorHAnsi"/>
          <w:szCs w:val="24"/>
          <w:lang w:eastAsia="en-US"/>
        </w:rPr>
        <w:t xml:space="preserve"> </w:t>
      </w:r>
    </w:p>
    <w:p w:rsidR="003E3EB9" w:rsidRPr="008F6F48" w:rsidRDefault="003E3EB9" w:rsidP="003E3EB9">
      <w:pPr>
        <w:pStyle w:val="ListaColorida-nfase11"/>
        <w:tabs>
          <w:tab w:val="left" w:pos="851"/>
        </w:tabs>
        <w:spacing w:line="360" w:lineRule="auto"/>
        <w:ind w:left="0"/>
        <w:jc w:val="both"/>
        <w:rPr>
          <w:rFonts w:asciiTheme="minorHAnsi" w:eastAsia="MS Mincho" w:hAnsiTheme="minorHAnsi"/>
          <w:sz w:val="24"/>
          <w:szCs w:val="24"/>
          <w:lang w:eastAsia="en-US"/>
        </w:rPr>
      </w:pPr>
    </w:p>
    <w:p w:rsidR="003E3EB9" w:rsidRPr="008F6F48" w:rsidRDefault="007555EC" w:rsidP="003E3EB9">
      <w:pPr>
        <w:numPr>
          <w:ilvl w:val="0"/>
          <w:numId w:val="9"/>
        </w:numPr>
        <w:tabs>
          <w:tab w:val="clear" w:pos="1701"/>
          <w:tab w:val="clear" w:pos="2552"/>
          <w:tab w:val="clear" w:pos="3402"/>
          <w:tab w:val="clear" w:pos="4253"/>
          <w:tab w:val="clear" w:pos="5103"/>
          <w:tab w:val="clear" w:pos="5954"/>
          <w:tab w:val="clear" w:pos="6804"/>
          <w:tab w:val="clear" w:pos="7655"/>
          <w:tab w:val="clear" w:pos="8505"/>
        </w:tabs>
        <w:autoSpaceDE w:val="0"/>
        <w:autoSpaceDN w:val="0"/>
        <w:adjustRightInd w:val="0"/>
        <w:spacing w:line="360" w:lineRule="auto"/>
        <w:ind w:left="0" w:firstLine="0"/>
        <w:rPr>
          <w:rFonts w:asciiTheme="minorHAnsi" w:hAnsiTheme="minorHAnsi"/>
          <w:szCs w:val="24"/>
        </w:rPr>
      </w:pPr>
      <w:proofErr w:type="gramStart"/>
      <w:r w:rsidRPr="008F6F48">
        <w:rPr>
          <w:rFonts w:asciiTheme="minorHAnsi" w:hAnsiTheme="minorHAnsi"/>
          <w:szCs w:val="24"/>
        </w:rPr>
        <w:t>se</w:t>
      </w:r>
      <w:proofErr w:type="gramEnd"/>
      <w:r w:rsidRPr="008F6F48">
        <w:rPr>
          <w:rFonts w:asciiTheme="minorHAnsi" w:hAnsiTheme="minorHAnsi"/>
          <w:szCs w:val="24"/>
        </w:rPr>
        <w:t xml:space="preserve"> as Garantias Reais não forem devidamente constituídas nos prazos previstos nos itens 4.3.1.2.1. </w:t>
      </w:r>
      <w:proofErr w:type="gramStart"/>
      <w:r w:rsidRPr="008F6F48">
        <w:rPr>
          <w:rFonts w:asciiTheme="minorHAnsi" w:hAnsiTheme="minorHAnsi"/>
          <w:szCs w:val="24"/>
        </w:rPr>
        <w:t>e</w:t>
      </w:r>
      <w:proofErr w:type="gramEnd"/>
      <w:r w:rsidRPr="008F6F48">
        <w:rPr>
          <w:rFonts w:asciiTheme="minorHAnsi" w:hAnsiTheme="minorHAnsi"/>
          <w:szCs w:val="24"/>
        </w:rPr>
        <w:t xml:space="preserve"> 4.3.1.3.2. desta Escritura de Emissão de Debêntures ou se tornarem, por qualquer motivo, inválidas, insuficientes ou ineficazes ou passarem a ser inábeis ou impróprias, observado eventuais prazos de cura, ou, ainda, em caso de depreciação, perda, defraudação, desapropriação, perecimento, sinistro ou qualquer causa, inclusive por fato imputável a terceiro, que ocasione a perda do bem ou a diminuição de seu valor, e a Emissora intimada a reforçá-las, não as substituírem ou complementarem nos prazos e formatos previstos nos respectivos contratos que as constituíram;</w:t>
      </w:r>
    </w:p>
    <w:p w:rsidR="003E3EB9" w:rsidRPr="008F6F48" w:rsidRDefault="003E3EB9" w:rsidP="003E3EB9">
      <w:pPr>
        <w:pStyle w:val="ListaColorida-nfase11"/>
        <w:tabs>
          <w:tab w:val="left" w:pos="851"/>
        </w:tabs>
        <w:spacing w:line="360" w:lineRule="auto"/>
        <w:ind w:left="0"/>
        <w:jc w:val="both"/>
        <w:rPr>
          <w:rFonts w:asciiTheme="minorHAnsi" w:hAnsiTheme="minorHAnsi"/>
          <w:sz w:val="24"/>
          <w:szCs w:val="24"/>
        </w:rPr>
      </w:pPr>
    </w:p>
    <w:p w:rsidR="003E3EB9" w:rsidRPr="008F6F48" w:rsidRDefault="007555EC" w:rsidP="003E3EB9">
      <w:pPr>
        <w:numPr>
          <w:ilvl w:val="0"/>
          <w:numId w:val="9"/>
        </w:numPr>
        <w:tabs>
          <w:tab w:val="clear" w:pos="1701"/>
          <w:tab w:val="clear" w:pos="2552"/>
          <w:tab w:val="clear" w:pos="3402"/>
          <w:tab w:val="clear" w:pos="4253"/>
          <w:tab w:val="clear" w:pos="5103"/>
          <w:tab w:val="clear" w:pos="5954"/>
          <w:tab w:val="clear" w:pos="6804"/>
          <w:tab w:val="clear" w:pos="7655"/>
          <w:tab w:val="clear" w:pos="8505"/>
        </w:tabs>
        <w:autoSpaceDE w:val="0"/>
        <w:autoSpaceDN w:val="0"/>
        <w:adjustRightInd w:val="0"/>
        <w:spacing w:line="360" w:lineRule="auto"/>
        <w:ind w:left="0" w:firstLine="0"/>
        <w:rPr>
          <w:rFonts w:asciiTheme="minorHAnsi" w:hAnsiTheme="minorHAnsi"/>
          <w:szCs w:val="24"/>
        </w:rPr>
      </w:pPr>
      <w:proofErr w:type="gramStart"/>
      <w:r w:rsidRPr="008F6F48">
        <w:rPr>
          <w:rFonts w:asciiTheme="minorHAnsi" w:hAnsiTheme="minorHAnsi"/>
          <w:szCs w:val="24"/>
        </w:rPr>
        <w:t>transformação</w:t>
      </w:r>
      <w:proofErr w:type="gramEnd"/>
      <w:r w:rsidRPr="008F6F48">
        <w:rPr>
          <w:rFonts w:asciiTheme="minorHAnsi" w:hAnsiTheme="minorHAnsi"/>
          <w:szCs w:val="24"/>
        </w:rPr>
        <w:t xml:space="preserve"> da Emissora em sociedade limitada, nos termos dos artigos 220 a 222 da Lei das Sociedades por Ações;</w:t>
      </w:r>
    </w:p>
    <w:p w:rsidR="003E3EB9" w:rsidRPr="008F6F48" w:rsidRDefault="003E3EB9" w:rsidP="003E3EB9">
      <w:pPr>
        <w:spacing w:line="360" w:lineRule="auto"/>
        <w:rPr>
          <w:rFonts w:asciiTheme="minorHAnsi" w:hAnsiTheme="minorHAnsi" w:cs="Trebuchet MS"/>
          <w:szCs w:val="24"/>
        </w:rPr>
      </w:pPr>
    </w:p>
    <w:p w:rsidR="003E3EB9" w:rsidRPr="008F6F48" w:rsidRDefault="007555EC" w:rsidP="003E3EB9">
      <w:pPr>
        <w:numPr>
          <w:ilvl w:val="0"/>
          <w:numId w:val="9"/>
        </w:numPr>
        <w:tabs>
          <w:tab w:val="clear" w:pos="1701"/>
          <w:tab w:val="clear" w:pos="2552"/>
          <w:tab w:val="clear" w:pos="3402"/>
          <w:tab w:val="clear" w:pos="4253"/>
          <w:tab w:val="clear" w:pos="5103"/>
          <w:tab w:val="clear" w:pos="5954"/>
          <w:tab w:val="clear" w:pos="6804"/>
          <w:tab w:val="clear" w:pos="7655"/>
          <w:tab w:val="clear" w:pos="8505"/>
        </w:tabs>
        <w:autoSpaceDE w:val="0"/>
        <w:autoSpaceDN w:val="0"/>
        <w:adjustRightInd w:val="0"/>
        <w:spacing w:line="360" w:lineRule="auto"/>
        <w:ind w:left="0" w:firstLine="0"/>
        <w:rPr>
          <w:rFonts w:asciiTheme="minorHAnsi" w:hAnsiTheme="minorHAnsi" w:cs="Trebuchet MS"/>
          <w:szCs w:val="24"/>
        </w:rPr>
      </w:pPr>
      <w:proofErr w:type="gramStart"/>
      <w:r w:rsidRPr="008F6F48">
        <w:rPr>
          <w:rFonts w:asciiTheme="minorHAnsi" w:hAnsiTheme="minorHAnsi" w:cs="Trebuchet MS"/>
          <w:szCs w:val="24"/>
        </w:rPr>
        <w:t>caso</w:t>
      </w:r>
      <w:proofErr w:type="gramEnd"/>
      <w:r w:rsidRPr="008F6F48">
        <w:rPr>
          <w:rFonts w:asciiTheme="minorHAnsi" w:hAnsiTheme="minorHAnsi" w:cs="Trebuchet MS"/>
          <w:szCs w:val="24"/>
        </w:rPr>
        <w:t xml:space="preserve"> (a) o fluxo da quantidade mínima mensal de aluguéis cedidos fiduciariamente, nos termos do Contrato de Cessão Fiduciária seja inferior ao </w:t>
      </w:r>
      <w:r w:rsidRPr="008F6F48">
        <w:rPr>
          <w:rFonts w:asciiTheme="minorHAnsi" w:hAnsiTheme="minorHAnsi" w:cs="Arial"/>
          <w:szCs w:val="24"/>
        </w:rPr>
        <w:t>Fluxo Locatício Mínimo Mensal; e (b) a Emissora não realize o reforço ou substituição de qualquer dos Contratos de Locação, nos termos e prazos previstos no Contrato de Cessão Fiduciária;</w:t>
      </w:r>
      <w:r w:rsidRPr="008F6F48">
        <w:rPr>
          <w:rFonts w:asciiTheme="minorHAnsi" w:hAnsiTheme="minorHAnsi" w:cs="Trebuchet MS"/>
          <w:szCs w:val="24"/>
        </w:rPr>
        <w:t xml:space="preserve"> </w:t>
      </w:r>
    </w:p>
    <w:p w:rsidR="003E3EB9" w:rsidRPr="008F6F48" w:rsidRDefault="003E3EB9" w:rsidP="003E3EB9">
      <w:pPr>
        <w:spacing w:line="360" w:lineRule="auto"/>
        <w:rPr>
          <w:rFonts w:asciiTheme="minorHAnsi" w:hAnsiTheme="minorHAnsi" w:cs="Trebuchet MS"/>
          <w:szCs w:val="24"/>
        </w:rPr>
      </w:pPr>
    </w:p>
    <w:p w:rsidR="003E3EB9" w:rsidRPr="008F6F48" w:rsidRDefault="007555EC" w:rsidP="003E3EB9">
      <w:pPr>
        <w:numPr>
          <w:ilvl w:val="0"/>
          <w:numId w:val="9"/>
        </w:numPr>
        <w:tabs>
          <w:tab w:val="clear" w:pos="1701"/>
          <w:tab w:val="clear" w:pos="2552"/>
          <w:tab w:val="clear" w:pos="3402"/>
          <w:tab w:val="clear" w:pos="4253"/>
          <w:tab w:val="clear" w:pos="5103"/>
          <w:tab w:val="clear" w:pos="5954"/>
          <w:tab w:val="clear" w:pos="6804"/>
          <w:tab w:val="clear" w:pos="7655"/>
          <w:tab w:val="clear" w:pos="8505"/>
        </w:tabs>
        <w:autoSpaceDE w:val="0"/>
        <w:autoSpaceDN w:val="0"/>
        <w:adjustRightInd w:val="0"/>
        <w:spacing w:line="360" w:lineRule="auto"/>
        <w:ind w:left="0" w:firstLine="0"/>
        <w:rPr>
          <w:rFonts w:asciiTheme="minorHAnsi" w:hAnsiTheme="minorHAnsi" w:cs="Trebuchet MS"/>
          <w:szCs w:val="24"/>
        </w:rPr>
      </w:pPr>
      <w:r w:rsidRPr="008F6F48">
        <w:rPr>
          <w:rFonts w:asciiTheme="minorHAnsi" w:hAnsiTheme="minorHAnsi" w:cs="Trebuchet MS"/>
          <w:szCs w:val="24"/>
        </w:rPr>
        <w:t xml:space="preserve">caso algum Contrato de Locação venha a ser rescindido e a Emissora não (i) realize a amortização extraordinária das Debêntures, </w:t>
      </w:r>
      <w:r w:rsidRPr="008F6F48">
        <w:rPr>
          <w:rFonts w:asciiTheme="minorHAnsi" w:hAnsiTheme="minorHAnsi"/>
          <w:szCs w:val="24"/>
        </w:rPr>
        <w:t>na proporção, procedimento e prazos previstos no item 4.3.1.6.(i) desta Escritura de Emissão de Debêntures e no Contrato de Cessão Fiduciária; ou (</w:t>
      </w:r>
      <w:proofErr w:type="spellStart"/>
      <w:r w:rsidRPr="008F6F48">
        <w:rPr>
          <w:rFonts w:asciiTheme="minorHAnsi" w:hAnsiTheme="minorHAnsi"/>
          <w:szCs w:val="24"/>
        </w:rPr>
        <w:t>ii</w:t>
      </w:r>
      <w:proofErr w:type="spellEnd"/>
      <w:r w:rsidRPr="008F6F48">
        <w:rPr>
          <w:rFonts w:asciiTheme="minorHAnsi" w:hAnsiTheme="minorHAnsi"/>
          <w:szCs w:val="24"/>
        </w:rPr>
        <w:t>)</w:t>
      </w:r>
      <w:r w:rsidRPr="008F6F48">
        <w:rPr>
          <w:rFonts w:asciiTheme="minorHAnsi" w:hAnsiTheme="minorHAnsi" w:cs="Trebuchet MS"/>
          <w:szCs w:val="24"/>
        </w:rPr>
        <w:t xml:space="preserve"> constitua a cessão fiduciária dos direitos creditórios locatícios de Novo Contrato de Locação que atenda aos Critérios de Elegibilidade dos Novos Contratos de Locação, </w:t>
      </w:r>
      <w:r w:rsidRPr="008F6F48">
        <w:rPr>
          <w:rFonts w:asciiTheme="minorHAnsi" w:hAnsiTheme="minorHAnsi"/>
          <w:szCs w:val="24"/>
        </w:rPr>
        <w:t>de acordo com o procedimento e prazos previstos nos itens 4.3.1.6.(</w:t>
      </w:r>
      <w:proofErr w:type="spellStart"/>
      <w:r w:rsidRPr="008F6F48">
        <w:rPr>
          <w:rFonts w:asciiTheme="minorHAnsi" w:hAnsiTheme="minorHAnsi"/>
          <w:szCs w:val="24"/>
        </w:rPr>
        <w:t>ii</w:t>
      </w:r>
      <w:proofErr w:type="spellEnd"/>
      <w:r w:rsidRPr="008F6F48">
        <w:rPr>
          <w:rFonts w:asciiTheme="minorHAnsi" w:hAnsiTheme="minorHAnsi"/>
          <w:szCs w:val="24"/>
        </w:rPr>
        <w:t>) e seus subitens, 4.3.1.6.1 e 4.3.1.6.2 desta Escritura de Emissão de Debêntures e no Contrato de Cessão Fiduciária</w:t>
      </w:r>
      <w:r w:rsidRPr="008F6F48">
        <w:rPr>
          <w:rFonts w:asciiTheme="minorHAnsi" w:hAnsiTheme="minorHAnsi" w:cs="Trebuchet MS"/>
          <w:szCs w:val="24"/>
        </w:rPr>
        <w:t xml:space="preserve">; </w:t>
      </w:r>
    </w:p>
    <w:p w:rsidR="003E3EB9" w:rsidRPr="008F6F48" w:rsidRDefault="003E3EB9" w:rsidP="003E3EB9">
      <w:pPr>
        <w:spacing w:line="360" w:lineRule="auto"/>
        <w:rPr>
          <w:rFonts w:asciiTheme="minorHAnsi" w:hAnsiTheme="minorHAnsi" w:cs="Trebuchet MS"/>
          <w:szCs w:val="24"/>
        </w:rPr>
      </w:pPr>
    </w:p>
    <w:p w:rsidR="003E3EB9" w:rsidRPr="008F6F48" w:rsidRDefault="007555EC" w:rsidP="003E3EB9">
      <w:pPr>
        <w:numPr>
          <w:ilvl w:val="0"/>
          <w:numId w:val="9"/>
        </w:numPr>
        <w:tabs>
          <w:tab w:val="clear" w:pos="1701"/>
          <w:tab w:val="clear" w:pos="2552"/>
          <w:tab w:val="clear" w:pos="3402"/>
          <w:tab w:val="clear" w:pos="4253"/>
          <w:tab w:val="clear" w:pos="5103"/>
          <w:tab w:val="clear" w:pos="5954"/>
          <w:tab w:val="clear" w:pos="6804"/>
          <w:tab w:val="clear" w:pos="7655"/>
          <w:tab w:val="clear" w:pos="8505"/>
        </w:tabs>
        <w:autoSpaceDE w:val="0"/>
        <w:autoSpaceDN w:val="0"/>
        <w:adjustRightInd w:val="0"/>
        <w:spacing w:line="360" w:lineRule="auto"/>
        <w:ind w:left="0" w:firstLine="0"/>
        <w:rPr>
          <w:rFonts w:asciiTheme="minorHAnsi" w:hAnsiTheme="minorHAnsi"/>
          <w:szCs w:val="24"/>
          <w:lang w:eastAsia="en-US"/>
        </w:rPr>
      </w:pPr>
      <w:proofErr w:type="gramStart"/>
      <w:r w:rsidRPr="008F6F48">
        <w:rPr>
          <w:rFonts w:asciiTheme="minorHAnsi" w:hAnsiTheme="minorHAnsi"/>
          <w:szCs w:val="24"/>
          <w:lang w:eastAsia="en-US"/>
        </w:rPr>
        <w:t>inadimplemento</w:t>
      </w:r>
      <w:proofErr w:type="gramEnd"/>
      <w:r w:rsidRPr="008F6F48">
        <w:rPr>
          <w:rFonts w:asciiTheme="minorHAnsi" w:hAnsiTheme="minorHAnsi"/>
          <w:szCs w:val="24"/>
          <w:lang w:eastAsia="en-US"/>
        </w:rPr>
        <w:t xml:space="preserve">, pela </w:t>
      </w:r>
      <w:r w:rsidRPr="008F6F48">
        <w:rPr>
          <w:rFonts w:asciiTheme="minorHAnsi" w:hAnsiTheme="minorHAnsi"/>
          <w:szCs w:val="24"/>
        </w:rPr>
        <w:t>Emissora das Debêntures</w:t>
      </w:r>
      <w:r w:rsidRPr="008F6F48">
        <w:rPr>
          <w:rFonts w:asciiTheme="minorHAnsi" w:hAnsiTheme="minorHAnsi"/>
          <w:szCs w:val="24"/>
          <w:lang w:eastAsia="en-US"/>
        </w:rPr>
        <w:t xml:space="preserve">, de qualquer obrigação não pecuniária prevista nesta </w:t>
      </w:r>
      <w:r w:rsidRPr="008F6F48">
        <w:rPr>
          <w:rFonts w:asciiTheme="minorHAnsi" w:hAnsiTheme="minorHAnsi"/>
          <w:szCs w:val="24"/>
        </w:rPr>
        <w:t>Escritura de Emissão de Debêntures e nos instrumentos que constituem as Garantias Reais</w:t>
      </w:r>
      <w:r w:rsidRPr="008F6F48">
        <w:rPr>
          <w:rFonts w:asciiTheme="minorHAnsi" w:hAnsiTheme="minorHAnsi"/>
          <w:szCs w:val="24"/>
          <w:lang w:eastAsia="en-US"/>
        </w:rPr>
        <w:t>, não sanado no prazo de 10 (dez) Dias Úteis contados do seu conhecimento, exceto para aquelas que tenham prazo específico previsto nestes instrumentos;</w:t>
      </w:r>
    </w:p>
    <w:p w:rsidR="003E3EB9" w:rsidRPr="008F6F48" w:rsidRDefault="003E3EB9" w:rsidP="003E3EB9">
      <w:pPr>
        <w:pStyle w:val="SombreamentoColorido-nfase311"/>
        <w:tabs>
          <w:tab w:val="left" w:pos="851"/>
        </w:tabs>
        <w:spacing w:line="360" w:lineRule="auto"/>
        <w:ind w:left="0" w:right="-6"/>
        <w:contextualSpacing/>
        <w:jc w:val="both"/>
        <w:rPr>
          <w:rFonts w:asciiTheme="minorHAnsi" w:eastAsia="Times New Roman" w:hAnsiTheme="minorHAnsi"/>
          <w:kern w:val="0"/>
          <w:sz w:val="24"/>
          <w:szCs w:val="24"/>
          <w:lang w:eastAsia="en-US"/>
        </w:rPr>
      </w:pPr>
    </w:p>
    <w:p w:rsidR="003E3EB9" w:rsidRPr="008F6F48" w:rsidRDefault="007555EC" w:rsidP="003E3EB9">
      <w:pPr>
        <w:numPr>
          <w:ilvl w:val="0"/>
          <w:numId w:val="9"/>
        </w:numPr>
        <w:tabs>
          <w:tab w:val="clear" w:pos="1701"/>
          <w:tab w:val="clear" w:pos="2552"/>
          <w:tab w:val="clear" w:pos="3402"/>
          <w:tab w:val="clear" w:pos="4253"/>
          <w:tab w:val="clear" w:pos="5103"/>
          <w:tab w:val="clear" w:pos="5954"/>
          <w:tab w:val="clear" w:pos="6804"/>
          <w:tab w:val="clear" w:pos="7655"/>
          <w:tab w:val="clear" w:pos="8505"/>
        </w:tabs>
        <w:autoSpaceDE w:val="0"/>
        <w:autoSpaceDN w:val="0"/>
        <w:adjustRightInd w:val="0"/>
        <w:spacing w:line="360" w:lineRule="auto"/>
        <w:ind w:left="0" w:firstLine="0"/>
        <w:rPr>
          <w:rFonts w:asciiTheme="minorHAnsi" w:hAnsiTheme="minorHAnsi"/>
          <w:szCs w:val="24"/>
          <w:lang w:eastAsia="en-US"/>
        </w:rPr>
      </w:pPr>
      <w:proofErr w:type="gramStart"/>
      <w:r w:rsidRPr="008F6F48">
        <w:rPr>
          <w:rFonts w:asciiTheme="minorHAnsi" w:hAnsiTheme="minorHAnsi"/>
          <w:szCs w:val="24"/>
          <w:lang w:eastAsia="en-US"/>
        </w:rPr>
        <w:lastRenderedPageBreak/>
        <w:t>invalidade</w:t>
      </w:r>
      <w:proofErr w:type="gramEnd"/>
      <w:r w:rsidRPr="008F6F48">
        <w:rPr>
          <w:rFonts w:asciiTheme="minorHAnsi" w:hAnsiTheme="minorHAnsi"/>
          <w:szCs w:val="24"/>
          <w:lang w:eastAsia="en-US"/>
        </w:rPr>
        <w:t xml:space="preserve">, nulidade ou inexequibilidade desta Escritura de Emissão e/ou de qualquer de suas disposições, </w:t>
      </w:r>
      <w:r w:rsidRPr="008F6F48">
        <w:rPr>
          <w:rFonts w:asciiTheme="minorHAnsi" w:hAnsiTheme="minorHAnsi"/>
          <w:szCs w:val="24"/>
        </w:rPr>
        <w:t>declarada por decisão judicial</w:t>
      </w:r>
      <w:r w:rsidRPr="008F6F48">
        <w:rPr>
          <w:rFonts w:asciiTheme="minorHAnsi" w:hAnsiTheme="minorHAnsi"/>
          <w:szCs w:val="24"/>
          <w:lang w:eastAsia="en-US"/>
        </w:rPr>
        <w:t>;</w:t>
      </w:r>
    </w:p>
    <w:p w:rsidR="003E3EB9" w:rsidRPr="008F6F48" w:rsidRDefault="003E3EB9" w:rsidP="003E3EB9">
      <w:pPr>
        <w:pStyle w:val="ListParagraph"/>
        <w:spacing w:line="360" w:lineRule="auto"/>
        <w:rPr>
          <w:rFonts w:asciiTheme="minorHAnsi" w:hAnsiTheme="minorHAnsi"/>
          <w:lang w:eastAsia="en-US"/>
        </w:rPr>
      </w:pPr>
    </w:p>
    <w:p w:rsidR="003E3EB9" w:rsidRPr="008F6F48" w:rsidRDefault="007555EC" w:rsidP="003E3EB9">
      <w:pPr>
        <w:numPr>
          <w:ilvl w:val="0"/>
          <w:numId w:val="9"/>
        </w:numPr>
        <w:tabs>
          <w:tab w:val="clear" w:pos="1701"/>
          <w:tab w:val="clear" w:pos="2552"/>
          <w:tab w:val="clear" w:pos="3402"/>
          <w:tab w:val="clear" w:pos="4253"/>
          <w:tab w:val="clear" w:pos="5103"/>
          <w:tab w:val="clear" w:pos="5954"/>
          <w:tab w:val="clear" w:pos="6804"/>
          <w:tab w:val="clear" w:pos="7655"/>
          <w:tab w:val="clear" w:pos="8505"/>
        </w:tabs>
        <w:autoSpaceDE w:val="0"/>
        <w:autoSpaceDN w:val="0"/>
        <w:adjustRightInd w:val="0"/>
        <w:spacing w:line="360" w:lineRule="auto"/>
        <w:ind w:left="0" w:firstLine="0"/>
        <w:rPr>
          <w:rFonts w:asciiTheme="minorHAnsi" w:hAnsiTheme="minorHAnsi"/>
          <w:szCs w:val="24"/>
          <w:lang w:eastAsia="en-US"/>
        </w:rPr>
      </w:pPr>
      <w:proofErr w:type="gramStart"/>
      <w:r w:rsidRPr="008F6F48">
        <w:rPr>
          <w:rFonts w:asciiTheme="minorHAnsi" w:hAnsiTheme="minorHAnsi"/>
          <w:szCs w:val="24"/>
          <w:lang w:eastAsia="en-US"/>
        </w:rPr>
        <w:t>alteração</w:t>
      </w:r>
      <w:proofErr w:type="gramEnd"/>
      <w:r w:rsidRPr="008F6F48">
        <w:rPr>
          <w:rFonts w:asciiTheme="minorHAnsi" w:hAnsiTheme="minorHAnsi"/>
          <w:szCs w:val="24"/>
          <w:lang w:eastAsia="en-US"/>
        </w:rPr>
        <w:t xml:space="preserve"> do objeto social da Emissora e/ou da Fiadora, conforme disposto em seu estatuto social, vigente na Data de Emissão, exceto se não resultar em alteração de sua atividade principal; </w:t>
      </w:r>
    </w:p>
    <w:p w:rsidR="003E3EB9" w:rsidRPr="008F6F48" w:rsidRDefault="003E3EB9" w:rsidP="003E3EB9">
      <w:pPr>
        <w:pStyle w:val="ListParagraph"/>
        <w:spacing w:line="360" w:lineRule="auto"/>
        <w:rPr>
          <w:rFonts w:asciiTheme="minorHAnsi" w:hAnsiTheme="minorHAnsi"/>
          <w:lang w:eastAsia="en-US"/>
        </w:rPr>
      </w:pPr>
    </w:p>
    <w:p w:rsidR="003E3EB9" w:rsidRPr="008F6F48" w:rsidRDefault="007555EC" w:rsidP="003E3EB9">
      <w:pPr>
        <w:numPr>
          <w:ilvl w:val="0"/>
          <w:numId w:val="9"/>
        </w:numPr>
        <w:tabs>
          <w:tab w:val="clear" w:pos="1701"/>
          <w:tab w:val="clear" w:pos="2552"/>
          <w:tab w:val="clear" w:pos="3402"/>
          <w:tab w:val="clear" w:pos="4253"/>
          <w:tab w:val="clear" w:pos="5103"/>
          <w:tab w:val="clear" w:pos="5954"/>
          <w:tab w:val="clear" w:pos="6804"/>
          <w:tab w:val="clear" w:pos="7655"/>
          <w:tab w:val="clear" w:pos="8505"/>
        </w:tabs>
        <w:autoSpaceDE w:val="0"/>
        <w:autoSpaceDN w:val="0"/>
        <w:adjustRightInd w:val="0"/>
        <w:spacing w:line="360" w:lineRule="auto"/>
        <w:ind w:left="0" w:firstLine="0"/>
        <w:rPr>
          <w:rFonts w:asciiTheme="minorHAnsi" w:hAnsiTheme="minorHAnsi"/>
          <w:szCs w:val="24"/>
          <w:lang w:eastAsia="en-US"/>
        </w:rPr>
      </w:pPr>
      <w:proofErr w:type="gramStart"/>
      <w:r w:rsidRPr="008F6F48">
        <w:rPr>
          <w:rFonts w:asciiTheme="minorHAnsi" w:hAnsiTheme="minorHAnsi"/>
          <w:szCs w:val="24"/>
          <w:lang w:eastAsia="en-US"/>
        </w:rPr>
        <w:t>protesto</w:t>
      </w:r>
      <w:proofErr w:type="gramEnd"/>
      <w:r w:rsidRPr="008F6F48">
        <w:rPr>
          <w:rFonts w:asciiTheme="minorHAnsi" w:hAnsiTheme="minorHAnsi"/>
          <w:szCs w:val="24"/>
          <w:lang w:eastAsia="en-US"/>
        </w:rPr>
        <w:t xml:space="preserve"> de títulos contra a Emissora e/ou qualquer de suas Controladas (exceto qualquer de suas Controladas Não Consolidadas) (ainda que na condição de garantidora), em valor agregado, igual ou superior a R$ 750.000,00 (setecentos e cinquenta mil reais)</w:t>
      </w:r>
      <w:r w:rsidRPr="008F6F48">
        <w:rPr>
          <w:rFonts w:asciiTheme="minorHAnsi" w:hAnsiTheme="minorHAnsi" w:cs="Arial"/>
          <w:szCs w:val="24"/>
        </w:rPr>
        <w:t>, corrigidos pelo IGP-M</w:t>
      </w:r>
      <w:r w:rsidRPr="008F6F48">
        <w:rPr>
          <w:rFonts w:asciiTheme="minorHAnsi" w:hAnsiTheme="minorHAnsi"/>
          <w:szCs w:val="24"/>
          <w:lang w:eastAsia="en-US"/>
        </w:rPr>
        <w:t xml:space="preserve">, ou seu equivalente em outras moedas, exceto se, no prazo legal, tiver sido comprovado, pela Emissora à </w:t>
      </w:r>
      <w:proofErr w:type="spellStart"/>
      <w:r w:rsidRPr="008F6F48">
        <w:rPr>
          <w:rFonts w:asciiTheme="minorHAnsi" w:hAnsiTheme="minorHAnsi"/>
          <w:szCs w:val="24"/>
          <w:lang w:eastAsia="en-US"/>
        </w:rPr>
        <w:t>Securitizadora</w:t>
      </w:r>
      <w:proofErr w:type="spellEnd"/>
      <w:r w:rsidRPr="008F6F48">
        <w:rPr>
          <w:rFonts w:asciiTheme="minorHAnsi" w:hAnsiTheme="minorHAnsi"/>
          <w:szCs w:val="24"/>
          <w:lang w:eastAsia="en-US"/>
        </w:rPr>
        <w:t xml:space="preserve"> e ao Agente Fiduciário, que o(s) protesto(s) foi(</w:t>
      </w:r>
      <w:proofErr w:type="spellStart"/>
      <w:r w:rsidRPr="008F6F48">
        <w:rPr>
          <w:rFonts w:asciiTheme="minorHAnsi" w:hAnsiTheme="minorHAnsi"/>
          <w:szCs w:val="24"/>
          <w:lang w:eastAsia="en-US"/>
        </w:rPr>
        <w:t>ram</w:t>
      </w:r>
      <w:proofErr w:type="spellEnd"/>
      <w:r w:rsidRPr="008F6F48">
        <w:rPr>
          <w:rFonts w:asciiTheme="minorHAnsi" w:hAnsiTheme="minorHAnsi"/>
          <w:szCs w:val="24"/>
          <w:lang w:eastAsia="en-US"/>
        </w:rPr>
        <w:t xml:space="preserve">) cancelado(s) ou suspenso(s); </w:t>
      </w:r>
    </w:p>
    <w:p w:rsidR="003E3EB9" w:rsidRPr="008F6F48" w:rsidRDefault="003E3EB9" w:rsidP="003E3EB9">
      <w:pPr>
        <w:pStyle w:val="ListParagraph"/>
        <w:spacing w:line="360" w:lineRule="auto"/>
        <w:rPr>
          <w:rFonts w:asciiTheme="minorHAnsi" w:hAnsiTheme="minorHAnsi"/>
          <w:lang w:eastAsia="en-US"/>
        </w:rPr>
      </w:pPr>
    </w:p>
    <w:p w:rsidR="003E3EB9" w:rsidRPr="008F6F48" w:rsidRDefault="007555EC" w:rsidP="003E3EB9">
      <w:pPr>
        <w:numPr>
          <w:ilvl w:val="0"/>
          <w:numId w:val="9"/>
        </w:numPr>
        <w:tabs>
          <w:tab w:val="clear" w:pos="1701"/>
          <w:tab w:val="clear" w:pos="2552"/>
          <w:tab w:val="clear" w:pos="3402"/>
          <w:tab w:val="clear" w:pos="4253"/>
          <w:tab w:val="clear" w:pos="5103"/>
          <w:tab w:val="clear" w:pos="5954"/>
          <w:tab w:val="clear" w:pos="6804"/>
          <w:tab w:val="clear" w:pos="7655"/>
          <w:tab w:val="clear" w:pos="8505"/>
        </w:tabs>
        <w:autoSpaceDE w:val="0"/>
        <w:autoSpaceDN w:val="0"/>
        <w:adjustRightInd w:val="0"/>
        <w:spacing w:line="360" w:lineRule="auto"/>
        <w:ind w:left="0" w:firstLine="0"/>
        <w:rPr>
          <w:rFonts w:asciiTheme="minorHAnsi" w:hAnsiTheme="minorHAnsi"/>
          <w:szCs w:val="24"/>
          <w:lang w:eastAsia="en-US"/>
        </w:rPr>
      </w:pPr>
      <w:proofErr w:type="gramStart"/>
      <w:r w:rsidRPr="008F6F48">
        <w:rPr>
          <w:rFonts w:asciiTheme="minorHAnsi" w:hAnsiTheme="minorHAnsi"/>
          <w:szCs w:val="24"/>
          <w:lang w:eastAsia="en-US"/>
        </w:rPr>
        <w:t>protesto</w:t>
      </w:r>
      <w:proofErr w:type="gramEnd"/>
      <w:r w:rsidRPr="008F6F48">
        <w:rPr>
          <w:rFonts w:asciiTheme="minorHAnsi" w:hAnsiTheme="minorHAnsi"/>
          <w:szCs w:val="24"/>
          <w:lang w:eastAsia="en-US"/>
        </w:rPr>
        <w:t xml:space="preserve"> de títulos contra a Fiadora e/ou qualquer de suas Controladas (exceto qualquer de suas Controladas Não Consolidadas) (ainda que na condição de garantidora), em valor agregado, igual ou superior a R$ 50.000.000,00 (</w:t>
      </w:r>
      <w:proofErr w:type="spellStart"/>
      <w:r w:rsidRPr="008F6F48">
        <w:rPr>
          <w:rFonts w:asciiTheme="minorHAnsi" w:hAnsiTheme="minorHAnsi"/>
          <w:szCs w:val="24"/>
          <w:lang w:eastAsia="en-US"/>
        </w:rPr>
        <w:t>ciquenta</w:t>
      </w:r>
      <w:proofErr w:type="spellEnd"/>
      <w:r w:rsidRPr="008F6F48">
        <w:rPr>
          <w:rFonts w:asciiTheme="minorHAnsi" w:hAnsiTheme="minorHAnsi"/>
          <w:szCs w:val="24"/>
          <w:lang w:eastAsia="en-US"/>
        </w:rPr>
        <w:t xml:space="preserve"> milhões de reais)</w:t>
      </w:r>
      <w:r w:rsidRPr="008F6F48">
        <w:rPr>
          <w:rFonts w:asciiTheme="minorHAnsi" w:hAnsiTheme="minorHAnsi" w:cs="Arial"/>
          <w:szCs w:val="24"/>
        </w:rPr>
        <w:t>, corrigidos pelo IGP-M</w:t>
      </w:r>
      <w:r w:rsidRPr="008F6F48">
        <w:rPr>
          <w:rFonts w:asciiTheme="minorHAnsi" w:hAnsiTheme="minorHAnsi"/>
          <w:szCs w:val="24"/>
          <w:lang w:eastAsia="en-US"/>
        </w:rPr>
        <w:t xml:space="preserve">, ou seu equivalente em outras moedas, exceto se, no prazo legal, tiver sido comprovado, pela Emissora à </w:t>
      </w:r>
      <w:proofErr w:type="spellStart"/>
      <w:r w:rsidRPr="008F6F48">
        <w:rPr>
          <w:rFonts w:asciiTheme="minorHAnsi" w:hAnsiTheme="minorHAnsi"/>
          <w:szCs w:val="24"/>
          <w:lang w:eastAsia="en-US"/>
        </w:rPr>
        <w:t>Securitizadora</w:t>
      </w:r>
      <w:proofErr w:type="spellEnd"/>
      <w:r w:rsidRPr="008F6F48">
        <w:rPr>
          <w:rFonts w:asciiTheme="minorHAnsi" w:hAnsiTheme="minorHAnsi"/>
          <w:szCs w:val="24"/>
          <w:lang w:eastAsia="en-US"/>
        </w:rPr>
        <w:t xml:space="preserve"> e ao Agente Fiduciário, que o(s) protesto(s) foi(</w:t>
      </w:r>
      <w:proofErr w:type="spellStart"/>
      <w:r w:rsidRPr="008F6F48">
        <w:rPr>
          <w:rFonts w:asciiTheme="minorHAnsi" w:hAnsiTheme="minorHAnsi"/>
          <w:szCs w:val="24"/>
          <w:lang w:eastAsia="en-US"/>
        </w:rPr>
        <w:t>ram</w:t>
      </w:r>
      <w:proofErr w:type="spellEnd"/>
      <w:r w:rsidRPr="008F6F48">
        <w:rPr>
          <w:rFonts w:asciiTheme="minorHAnsi" w:hAnsiTheme="minorHAnsi"/>
          <w:szCs w:val="24"/>
          <w:lang w:eastAsia="en-US"/>
        </w:rPr>
        <w:t xml:space="preserve">) cancelado(s) ou suspenso(s); </w:t>
      </w:r>
    </w:p>
    <w:p w:rsidR="003E3EB9" w:rsidRPr="008F6F48" w:rsidRDefault="003E3EB9" w:rsidP="003E3EB9">
      <w:pPr>
        <w:spacing w:line="360" w:lineRule="auto"/>
        <w:rPr>
          <w:rFonts w:asciiTheme="minorHAnsi" w:hAnsiTheme="minorHAnsi"/>
          <w:szCs w:val="24"/>
          <w:lang w:eastAsia="en-US"/>
        </w:rPr>
      </w:pPr>
    </w:p>
    <w:p w:rsidR="003E3EB9" w:rsidRPr="008F6F48" w:rsidRDefault="007555EC" w:rsidP="003E3EB9">
      <w:pPr>
        <w:numPr>
          <w:ilvl w:val="0"/>
          <w:numId w:val="9"/>
        </w:numPr>
        <w:tabs>
          <w:tab w:val="clear" w:pos="1701"/>
          <w:tab w:val="clear" w:pos="2552"/>
          <w:tab w:val="clear" w:pos="3402"/>
          <w:tab w:val="clear" w:pos="4253"/>
          <w:tab w:val="clear" w:pos="5103"/>
          <w:tab w:val="clear" w:pos="5954"/>
          <w:tab w:val="clear" w:pos="6804"/>
          <w:tab w:val="clear" w:pos="7655"/>
          <w:tab w:val="clear" w:pos="8505"/>
        </w:tabs>
        <w:autoSpaceDE w:val="0"/>
        <w:autoSpaceDN w:val="0"/>
        <w:adjustRightInd w:val="0"/>
        <w:spacing w:line="360" w:lineRule="auto"/>
        <w:ind w:left="0" w:firstLine="0"/>
        <w:rPr>
          <w:rFonts w:asciiTheme="minorHAnsi" w:hAnsiTheme="minorHAnsi"/>
          <w:szCs w:val="24"/>
          <w:lang w:eastAsia="en-US"/>
        </w:rPr>
      </w:pPr>
      <w:r w:rsidRPr="008F6F48">
        <w:rPr>
          <w:rFonts w:asciiTheme="minorHAnsi" w:hAnsiTheme="minorHAnsi" w:cs="Trebuchet MS"/>
          <w:szCs w:val="24"/>
        </w:rPr>
        <w:t xml:space="preserve">na ocorrência de alteração de Controle da </w:t>
      </w:r>
      <w:r w:rsidRPr="008F6F48">
        <w:rPr>
          <w:rFonts w:asciiTheme="minorHAnsi" w:hAnsiTheme="minorHAnsi"/>
          <w:szCs w:val="24"/>
          <w:lang w:eastAsia="en-US"/>
        </w:rPr>
        <w:t xml:space="preserve">Emissora das Debêntures, exceto na hipótese de </w:t>
      </w:r>
      <w:r w:rsidRPr="008F6F48">
        <w:rPr>
          <w:rFonts w:asciiTheme="minorHAnsi" w:hAnsiTheme="minorHAnsi"/>
          <w:szCs w:val="24"/>
        </w:rPr>
        <w:t>realização de operações ou reorganizações da ou relativamente à Emissora das Debêntures que impliquem na sucessão desta por outra sociedade, no todo ou em parte, ou qualquer conferência de ações pelos seus atuais acionistas, se, como resultado da operação ou reorganização, não houver mudança no Controle indireto da Emissora das Debêntures ou sua sucessora ou cessionária estiver sob o mesmo controle, direto ou indireto da Fiadora;</w:t>
      </w:r>
    </w:p>
    <w:p w:rsidR="003E3EB9" w:rsidRPr="008F6F48" w:rsidRDefault="003E3EB9" w:rsidP="003E3EB9">
      <w:pPr>
        <w:pStyle w:val="ListaColorida-nfase11"/>
        <w:tabs>
          <w:tab w:val="left" w:pos="851"/>
        </w:tabs>
        <w:spacing w:line="360" w:lineRule="auto"/>
        <w:ind w:left="0"/>
        <w:jc w:val="both"/>
        <w:rPr>
          <w:rFonts w:asciiTheme="minorHAnsi" w:hAnsiTheme="minorHAnsi"/>
          <w:sz w:val="24"/>
          <w:szCs w:val="24"/>
        </w:rPr>
      </w:pPr>
    </w:p>
    <w:p w:rsidR="003E3EB9" w:rsidRPr="008F6F48" w:rsidRDefault="007555EC" w:rsidP="003E3EB9">
      <w:pPr>
        <w:numPr>
          <w:ilvl w:val="0"/>
          <w:numId w:val="9"/>
        </w:numPr>
        <w:tabs>
          <w:tab w:val="clear" w:pos="1701"/>
          <w:tab w:val="clear" w:pos="2552"/>
          <w:tab w:val="clear" w:pos="3402"/>
          <w:tab w:val="clear" w:pos="4253"/>
          <w:tab w:val="clear" w:pos="5103"/>
          <w:tab w:val="clear" w:pos="5954"/>
          <w:tab w:val="clear" w:pos="6804"/>
          <w:tab w:val="clear" w:pos="7655"/>
          <w:tab w:val="clear" w:pos="8505"/>
        </w:tabs>
        <w:autoSpaceDE w:val="0"/>
        <w:autoSpaceDN w:val="0"/>
        <w:adjustRightInd w:val="0"/>
        <w:spacing w:line="360" w:lineRule="auto"/>
        <w:ind w:left="0" w:firstLine="0"/>
        <w:rPr>
          <w:rFonts w:asciiTheme="minorHAnsi" w:hAnsiTheme="minorHAnsi"/>
          <w:szCs w:val="24"/>
          <w:lang w:eastAsia="en-US"/>
        </w:rPr>
      </w:pPr>
      <w:proofErr w:type="gramStart"/>
      <w:r w:rsidRPr="008F6F48">
        <w:rPr>
          <w:rFonts w:asciiTheme="minorHAnsi" w:hAnsiTheme="minorHAnsi"/>
          <w:szCs w:val="24"/>
          <w:lang w:eastAsia="en-US"/>
        </w:rPr>
        <w:t>se</w:t>
      </w:r>
      <w:proofErr w:type="gramEnd"/>
      <w:r w:rsidRPr="008F6F48">
        <w:rPr>
          <w:rFonts w:asciiTheme="minorHAnsi" w:hAnsiTheme="minorHAnsi"/>
          <w:szCs w:val="24"/>
          <w:lang w:eastAsia="en-US"/>
        </w:rPr>
        <w:t xml:space="preserve"> a Emissora transferir, ceder ou prometer ceder a terceiros os direitos e obrigações decorrentes desta Escritura de Emissão de Debêntures;</w:t>
      </w:r>
    </w:p>
    <w:p w:rsidR="003E3EB9" w:rsidRPr="008F6F48" w:rsidRDefault="003E3EB9" w:rsidP="003E3EB9">
      <w:pPr>
        <w:pStyle w:val="ListaColorida-nfase11"/>
        <w:tabs>
          <w:tab w:val="left" w:pos="851"/>
        </w:tabs>
        <w:spacing w:line="360" w:lineRule="auto"/>
        <w:ind w:left="0"/>
        <w:jc w:val="both"/>
        <w:rPr>
          <w:rFonts w:asciiTheme="minorHAnsi" w:hAnsiTheme="minorHAnsi"/>
          <w:sz w:val="24"/>
          <w:szCs w:val="24"/>
        </w:rPr>
      </w:pPr>
    </w:p>
    <w:p w:rsidR="003E3EB9" w:rsidRPr="008F6F48" w:rsidRDefault="007555EC" w:rsidP="003E3EB9">
      <w:pPr>
        <w:numPr>
          <w:ilvl w:val="0"/>
          <w:numId w:val="9"/>
        </w:numPr>
        <w:tabs>
          <w:tab w:val="clear" w:pos="1701"/>
          <w:tab w:val="clear" w:pos="2552"/>
          <w:tab w:val="clear" w:pos="3402"/>
          <w:tab w:val="clear" w:pos="4253"/>
          <w:tab w:val="clear" w:pos="5103"/>
          <w:tab w:val="clear" w:pos="5954"/>
          <w:tab w:val="clear" w:pos="6804"/>
          <w:tab w:val="clear" w:pos="7655"/>
          <w:tab w:val="clear" w:pos="8505"/>
        </w:tabs>
        <w:autoSpaceDE w:val="0"/>
        <w:autoSpaceDN w:val="0"/>
        <w:adjustRightInd w:val="0"/>
        <w:spacing w:line="360" w:lineRule="auto"/>
        <w:ind w:left="0" w:firstLine="0"/>
        <w:rPr>
          <w:rFonts w:asciiTheme="minorHAnsi" w:hAnsiTheme="minorHAnsi"/>
          <w:szCs w:val="24"/>
          <w:lang w:eastAsia="en-US"/>
        </w:rPr>
      </w:pPr>
      <w:proofErr w:type="gramStart"/>
      <w:r w:rsidRPr="008F6F48">
        <w:rPr>
          <w:rFonts w:asciiTheme="minorHAnsi" w:hAnsiTheme="minorHAnsi"/>
          <w:szCs w:val="24"/>
          <w:lang w:eastAsia="en-US"/>
        </w:rPr>
        <w:t>caso</w:t>
      </w:r>
      <w:proofErr w:type="gramEnd"/>
      <w:r w:rsidRPr="008F6F48">
        <w:rPr>
          <w:rFonts w:asciiTheme="minorHAnsi" w:hAnsiTheme="minorHAnsi"/>
          <w:szCs w:val="24"/>
          <w:lang w:eastAsia="en-US"/>
        </w:rPr>
        <w:t xml:space="preserve"> provarem-se falsas ou revelarem-se incorretas ou enganosas, em qualquer aspecto relevante, quaisquer das declarações prestadas pela Emissora e/ou pela Fiadora, conforme o caso, nesta Escritura de Emissão de Debêntures ou nos demais Documentos da Operação; </w:t>
      </w:r>
    </w:p>
    <w:p w:rsidR="003E3EB9" w:rsidRPr="008F6F48" w:rsidRDefault="003E3EB9" w:rsidP="003E3EB9">
      <w:pPr>
        <w:spacing w:line="360" w:lineRule="auto"/>
        <w:rPr>
          <w:rFonts w:asciiTheme="minorHAnsi" w:hAnsiTheme="minorHAnsi" w:cs="Trebuchet MS"/>
          <w:szCs w:val="24"/>
        </w:rPr>
      </w:pPr>
    </w:p>
    <w:p w:rsidR="003E3EB9" w:rsidRPr="008F6F48" w:rsidRDefault="007555EC" w:rsidP="003E3EB9">
      <w:pPr>
        <w:numPr>
          <w:ilvl w:val="0"/>
          <w:numId w:val="9"/>
        </w:numPr>
        <w:tabs>
          <w:tab w:val="clear" w:pos="1701"/>
          <w:tab w:val="clear" w:pos="2552"/>
          <w:tab w:val="clear" w:pos="3402"/>
          <w:tab w:val="clear" w:pos="4253"/>
          <w:tab w:val="clear" w:pos="5103"/>
          <w:tab w:val="clear" w:pos="5954"/>
          <w:tab w:val="clear" w:pos="6804"/>
          <w:tab w:val="clear" w:pos="7655"/>
          <w:tab w:val="clear" w:pos="8505"/>
        </w:tabs>
        <w:autoSpaceDE w:val="0"/>
        <w:autoSpaceDN w:val="0"/>
        <w:adjustRightInd w:val="0"/>
        <w:spacing w:line="360" w:lineRule="auto"/>
        <w:ind w:left="0" w:firstLine="0"/>
        <w:rPr>
          <w:rFonts w:asciiTheme="minorHAnsi" w:hAnsiTheme="minorHAnsi" w:cs="Trebuchet MS"/>
          <w:szCs w:val="24"/>
        </w:rPr>
      </w:pPr>
      <w:proofErr w:type="gramStart"/>
      <w:r w:rsidRPr="008F6F48">
        <w:rPr>
          <w:rFonts w:asciiTheme="minorHAnsi" w:hAnsiTheme="minorHAnsi" w:cs="Trebuchet MS"/>
          <w:szCs w:val="24"/>
        </w:rPr>
        <w:lastRenderedPageBreak/>
        <w:t>caso</w:t>
      </w:r>
      <w:proofErr w:type="gramEnd"/>
      <w:r w:rsidRPr="008F6F48">
        <w:rPr>
          <w:rFonts w:asciiTheme="minorHAnsi" w:hAnsiTheme="minorHAnsi" w:cs="Trebuchet MS"/>
          <w:szCs w:val="24"/>
        </w:rPr>
        <w:t xml:space="preserve"> (a) após cada data de reavaliação anual dos Imóveis, o resultado do cálculo do LTV atualizado venha a ser superior ao LTV Máximo; e/ou (b) a Emissora não realize o reforço de garantia, nos termos previstos nos Contratos de Alienação Fiduciária; </w:t>
      </w:r>
    </w:p>
    <w:p w:rsidR="003E3EB9" w:rsidRPr="008F6F48" w:rsidRDefault="003E3EB9" w:rsidP="003E3EB9">
      <w:pPr>
        <w:spacing w:line="360" w:lineRule="auto"/>
        <w:rPr>
          <w:rFonts w:asciiTheme="minorHAnsi" w:hAnsiTheme="minorHAnsi" w:cs="Trebuchet MS"/>
          <w:szCs w:val="24"/>
        </w:rPr>
      </w:pPr>
    </w:p>
    <w:p w:rsidR="003E3EB9" w:rsidRPr="008F6F48" w:rsidRDefault="007555EC" w:rsidP="003E3EB9">
      <w:pPr>
        <w:numPr>
          <w:ilvl w:val="0"/>
          <w:numId w:val="9"/>
        </w:numPr>
        <w:tabs>
          <w:tab w:val="clear" w:pos="1701"/>
          <w:tab w:val="clear" w:pos="2552"/>
          <w:tab w:val="clear" w:pos="3402"/>
          <w:tab w:val="clear" w:pos="4253"/>
          <w:tab w:val="clear" w:pos="5103"/>
          <w:tab w:val="clear" w:pos="5954"/>
          <w:tab w:val="clear" w:pos="6804"/>
          <w:tab w:val="clear" w:pos="7655"/>
          <w:tab w:val="clear" w:pos="8505"/>
        </w:tabs>
        <w:autoSpaceDE w:val="0"/>
        <w:autoSpaceDN w:val="0"/>
        <w:adjustRightInd w:val="0"/>
        <w:spacing w:line="360" w:lineRule="auto"/>
        <w:ind w:left="0" w:firstLine="0"/>
        <w:rPr>
          <w:rFonts w:asciiTheme="minorHAnsi" w:hAnsiTheme="minorHAnsi" w:cs="Trebuchet MS"/>
          <w:szCs w:val="24"/>
        </w:rPr>
      </w:pPr>
      <w:proofErr w:type="gramStart"/>
      <w:r w:rsidRPr="008F6F48">
        <w:rPr>
          <w:rFonts w:asciiTheme="minorHAnsi" w:hAnsiTheme="minorHAnsi" w:cs="Trebuchet MS"/>
          <w:szCs w:val="24"/>
        </w:rPr>
        <w:t>inadimplemento</w:t>
      </w:r>
      <w:proofErr w:type="gramEnd"/>
      <w:r w:rsidRPr="008F6F48">
        <w:rPr>
          <w:rFonts w:asciiTheme="minorHAnsi" w:hAnsiTheme="minorHAnsi" w:cs="Trebuchet MS"/>
          <w:szCs w:val="24"/>
        </w:rPr>
        <w:t xml:space="preserve"> ou vencimento antecipado de quaisquer obrigações financeiras (i) da Emissora, no mercado local ou internacional, em valor, individual ou agregado, igual ou superior a R$ 15.000.000,00 (quinze milhões reais)</w:t>
      </w:r>
      <w:r w:rsidRPr="008F6F48">
        <w:rPr>
          <w:rFonts w:asciiTheme="minorHAnsi" w:hAnsiTheme="minorHAnsi" w:cs="Arial"/>
          <w:szCs w:val="24"/>
        </w:rPr>
        <w:t>, corrigidos pelo IGP-M</w:t>
      </w:r>
      <w:r w:rsidRPr="008F6F48">
        <w:rPr>
          <w:rFonts w:asciiTheme="minorHAnsi" w:hAnsiTheme="minorHAnsi" w:cs="Trebuchet MS"/>
          <w:szCs w:val="24"/>
        </w:rPr>
        <w:t>; e (</w:t>
      </w:r>
      <w:proofErr w:type="spellStart"/>
      <w:r w:rsidRPr="008F6F48">
        <w:rPr>
          <w:rFonts w:asciiTheme="minorHAnsi" w:hAnsiTheme="minorHAnsi" w:cs="Trebuchet MS"/>
          <w:szCs w:val="24"/>
        </w:rPr>
        <w:t>ii</w:t>
      </w:r>
      <w:proofErr w:type="spellEnd"/>
      <w:r w:rsidRPr="008F6F48">
        <w:rPr>
          <w:rFonts w:asciiTheme="minorHAnsi" w:hAnsiTheme="minorHAnsi" w:cs="Trebuchet MS"/>
          <w:szCs w:val="24"/>
        </w:rPr>
        <w:t>) da Fiadora, no mercado local ou internacional, em valor, individual ou agregado, igual ou superior a R$ 50.000.000,00 (cinquenta milhões de reais)</w:t>
      </w:r>
      <w:r w:rsidRPr="008F6F48">
        <w:rPr>
          <w:rFonts w:asciiTheme="minorHAnsi" w:hAnsiTheme="minorHAnsi" w:cs="Arial"/>
          <w:szCs w:val="24"/>
        </w:rPr>
        <w:t>, corrigidos pelo IGP-M</w:t>
      </w:r>
      <w:r w:rsidRPr="008F6F48">
        <w:rPr>
          <w:rFonts w:asciiTheme="minorHAnsi" w:hAnsiTheme="minorHAnsi" w:cs="Trebuchet MS"/>
          <w:szCs w:val="24"/>
        </w:rPr>
        <w:t xml:space="preserve">; </w:t>
      </w:r>
    </w:p>
    <w:p w:rsidR="003E3EB9" w:rsidRPr="008F6F48" w:rsidRDefault="003E3EB9" w:rsidP="003E3EB9">
      <w:pPr>
        <w:spacing w:line="360" w:lineRule="auto"/>
        <w:rPr>
          <w:rFonts w:asciiTheme="minorHAnsi" w:hAnsiTheme="minorHAnsi" w:cs="Trebuchet MS"/>
          <w:szCs w:val="24"/>
        </w:rPr>
      </w:pPr>
    </w:p>
    <w:p w:rsidR="003E3EB9" w:rsidRPr="008F6F48" w:rsidRDefault="007555EC" w:rsidP="003E3EB9">
      <w:pPr>
        <w:numPr>
          <w:ilvl w:val="0"/>
          <w:numId w:val="9"/>
        </w:numPr>
        <w:tabs>
          <w:tab w:val="clear" w:pos="1701"/>
          <w:tab w:val="clear" w:pos="2552"/>
          <w:tab w:val="clear" w:pos="3402"/>
          <w:tab w:val="clear" w:pos="4253"/>
          <w:tab w:val="clear" w:pos="5103"/>
          <w:tab w:val="clear" w:pos="5954"/>
          <w:tab w:val="clear" w:pos="6804"/>
          <w:tab w:val="clear" w:pos="7655"/>
          <w:tab w:val="clear" w:pos="8505"/>
        </w:tabs>
        <w:autoSpaceDE w:val="0"/>
        <w:autoSpaceDN w:val="0"/>
        <w:adjustRightInd w:val="0"/>
        <w:spacing w:line="360" w:lineRule="auto"/>
        <w:ind w:left="0" w:firstLine="0"/>
        <w:rPr>
          <w:rFonts w:asciiTheme="minorHAnsi" w:hAnsiTheme="minorHAnsi" w:cs="Trebuchet MS"/>
          <w:szCs w:val="24"/>
        </w:rPr>
      </w:pPr>
      <w:r w:rsidRPr="008F6F48">
        <w:rPr>
          <w:rFonts w:asciiTheme="minorHAnsi" w:hAnsiTheme="minorHAnsi" w:cs="Trebuchet MS"/>
          <w:szCs w:val="24"/>
        </w:rPr>
        <w:t>não cumprimento de qualquer decisão arbitral, mandado de penhora ou processo semelhante ou sentença judicial,</w:t>
      </w:r>
      <w:r w:rsidRPr="008F6F48">
        <w:rPr>
          <w:rFonts w:asciiTheme="minorHAnsi" w:hAnsiTheme="minorHAnsi"/>
          <w:szCs w:val="24"/>
        </w:rPr>
        <w:t xml:space="preserve"> cujo cumprimento não tenha efeito suspensivo concedido em sede recursal</w:t>
      </w:r>
      <w:r w:rsidRPr="008F6F48">
        <w:rPr>
          <w:rFonts w:asciiTheme="minorHAnsi" w:hAnsiTheme="minorHAnsi" w:cs="Trebuchet MS"/>
          <w:szCs w:val="24"/>
        </w:rPr>
        <w:t>, contra (i) a Emissora em valor individual ou agregado igual ou superior a R$ 15.000.000,00 (quinze milhões reais)</w:t>
      </w:r>
      <w:r w:rsidRPr="008F6F48">
        <w:rPr>
          <w:rFonts w:asciiTheme="minorHAnsi" w:hAnsiTheme="minorHAnsi" w:cs="Arial"/>
          <w:szCs w:val="24"/>
        </w:rPr>
        <w:t>, corrigidos pelo IGP-M</w:t>
      </w:r>
      <w:r w:rsidRPr="008F6F48">
        <w:rPr>
          <w:rFonts w:asciiTheme="minorHAnsi" w:hAnsiTheme="minorHAnsi" w:cs="Trebuchet MS"/>
          <w:szCs w:val="24"/>
        </w:rPr>
        <w:t>, ou seu valor equivalente em outras moedas, no prazo de pagamento estipulado na respectiva decisão; e (</w:t>
      </w:r>
      <w:proofErr w:type="spellStart"/>
      <w:r w:rsidRPr="008F6F48">
        <w:rPr>
          <w:rFonts w:asciiTheme="minorHAnsi" w:hAnsiTheme="minorHAnsi" w:cs="Trebuchet MS"/>
          <w:szCs w:val="24"/>
        </w:rPr>
        <w:t>ii</w:t>
      </w:r>
      <w:proofErr w:type="spellEnd"/>
      <w:r w:rsidRPr="008F6F48">
        <w:rPr>
          <w:rFonts w:asciiTheme="minorHAnsi" w:hAnsiTheme="minorHAnsi" w:cs="Trebuchet MS"/>
          <w:szCs w:val="24"/>
        </w:rPr>
        <w:t>) a Fiadora em valor individual ou agregado igual ou superior a R$ 50.000.000,00 (cinquenta milhões de reais)</w:t>
      </w:r>
      <w:r w:rsidRPr="008F6F48">
        <w:rPr>
          <w:rFonts w:asciiTheme="minorHAnsi" w:hAnsiTheme="minorHAnsi" w:cs="Arial"/>
          <w:szCs w:val="24"/>
        </w:rPr>
        <w:t>, corrigidos pelo IGP-M</w:t>
      </w:r>
      <w:r w:rsidRPr="008F6F48">
        <w:rPr>
          <w:rFonts w:asciiTheme="minorHAnsi" w:hAnsiTheme="minorHAnsi" w:cs="Trebuchet MS"/>
          <w:szCs w:val="24"/>
        </w:rPr>
        <w:t xml:space="preserve">, ou seu valor equivalente em outras moedas, no prazo de pagamento estipulado na respectiva decisão; </w:t>
      </w:r>
    </w:p>
    <w:p w:rsidR="003E3EB9" w:rsidRPr="008F6F48" w:rsidRDefault="003E3EB9" w:rsidP="003E3EB9">
      <w:pPr>
        <w:pStyle w:val="ListParagraph"/>
        <w:spacing w:line="360" w:lineRule="auto"/>
        <w:rPr>
          <w:rFonts w:asciiTheme="minorHAnsi" w:hAnsiTheme="minorHAnsi" w:cs="Trebuchet MS"/>
        </w:rPr>
      </w:pPr>
    </w:p>
    <w:p w:rsidR="003E3EB9" w:rsidRPr="008F6F48" w:rsidRDefault="007555EC" w:rsidP="003E3EB9">
      <w:pPr>
        <w:numPr>
          <w:ilvl w:val="0"/>
          <w:numId w:val="9"/>
        </w:numPr>
        <w:tabs>
          <w:tab w:val="clear" w:pos="1701"/>
          <w:tab w:val="clear" w:pos="2552"/>
          <w:tab w:val="clear" w:pos="3402"/>
          <w:tab w:val="clear" w:pos="4253"/>
          <w:tab w:val="clear" w:pos="5103"/>
          <w:tab w:val="clear" w:pos="5954"/>
          <w:tab w:val="clear" w:pos="6804"/>
          <w:tab w:val="clear" w:pos="7655"/>
          <w:tab w:val="clear" w:pos="8505"/>
        </w:tabs>
        <w:autoSpaceDE w:val="0"/>
        <w:autoSpaceDN w:val="0"/>
        <w:adjustRightInd w:val="0"/>
        <w:spacing w:line="360" w:lineRule="auto"/>
        <w:ind w:left="0" w:firstLine="0"/>
        <w:rPr>
          <w:rFonts w:asciiTheme="minorHAnsi" w:hAnsiTheme="minorHAnsi" w:cs="Trebuchet MS"/>
          <w:szCs w:val="24"/>
        </w:rPr>
      </w:pPr>
      <w:proofErr w:type="gramStart"/>
      <w:r w:rsidRPr="008F6F48">
        <w:rPr>
          <w:rFonts w:asciiTheme="minorHAnsi" w:hAnsiTheme="minorHAnsi" w:cs="Trebuchet MS"/>
          <w:szCs w:val="24"/>
        </w:rPr>
        <w:t>redução</w:t>
      </w:r>
      <w:proofErr w:type="gramEnd"/>
      <w:r w:rsidRPr="008F6F48">
        <w:rPr>
          <w:rFonts w:asciiTheme="minorHAnsi" w:hAnsiTheme="minorHAnsi" w:cs="Trebuchet MS"/>
          <w:szCs w:val="24"/>
        </w:rPr>
        <w:t xml:space="preserve"> de capital social da Emissora ou da Fiadora, nos termos do Art. 174 da Lei das Sociedades por Ações; </w:t>
      </w:r>
    </w:p>
    <w:p w:rsidR="003E3EB9" w:rsidRPr="008F6F48" w:rsidRDefault="003E3EB9" w:rsidP="003E3EB9">
      <w:pPr>
        <w:pStyle w:val="ListParagraph"/>
        <w:spacing w:line="360" w:lineRule="auto"/>
        <w:rPr>
          <w:rFonts w:asciiTheme="minorHAnsi" w:hAnsiTheme="minorHAnsi" w:cs="Trebuchet MS"/>
        </w:rPr>
      </w:pPr>
    </w:p>
    <w:p w:rsidR="003E3EB9" w:rsidRPr="008F6F48" w:rsidRDefault="007555EC" w:rsidP="003E3EB9">
      <w:pPr>
        <w:numPr>
          <w:ilvl w:val="0"/>
          <w:numId w:val="9"/>
        </w:numPr>
        <w:tabs>
          <w:tab w:val="clear" w:pos="1701"/>
          <w:tab w:val="clear" w:pos="2552"/>
          <w:tab w:val="clear" w:pos="3402"/>
          <w:tab w:val="clear" w:pos="4253"/>
          <w:tab w:val="clear" w:pos="5103"/>
          <w:tab w:val="clear" w:pos="5954"/>
          <w:tab w:val="clear" w:pos="6804"/>
          <w:tab w:val="clear" w:pos="7655"/>
          <w:tab w:val="clear" w:pos="8505"/>
        </w:tabs>
        <w:autoSpaceDE w:val="0"/>
        <w:autoSpaceDN w:val="0"/>
        <w:adjustRightInd w:val="0"/>
        <w:spacing w:line="360" w:lineRule="auto"/>
        <w:ind w:left="0" w:firstLine="0"/>
        <w:rPr>
          <w:rFonts w:asciiTheme="minorHAnsi" w:hAnsiTheme="minorHAnsi" w:cs="Trebuchet MS"/>
          <w:szCs w:val="24"/>
        </w:rPr>
      </w:pPr>
      <w:r w:rsidRPr="008F6F48">
        <w:rPr>
          <w:rFonts w:asciiTheme="minorHAnsi" w:hAnsiTheme="minorHAnsi" w:cs="Trebuchet MS"/>
          <w:szCs w:val="24"/>
        </w:rPr>
        <w:t xml:space="preserve">distribuição e/ou pagamento, pela Emissora ou pela Fiadora, de dividendos, juros sobre o capital próprio ou quaisquer outras distribuições de lucros aos acionistas da Emissora ou da Fiadora, conforme o caso, caso a Emissora ou a Fiadora esteja em mora com qualquer de suas obrigações estabelecidas nesta Escritura de Emissão, exceto pelos dividendos obrigatórios previstos no artigo 202 da Lei das Sociedades por Ações, nos termos do estatuto social da Emissora e da Fiadora, conforme o caso, vigente na Data de Emissão; </w:t>
      </w:r>
    </w:p>
    <w:p w:rsidR="003E3EB9" w:rsidRPr="008F6F48" w:rsidRDefault="003E3EB9" w:rsidP="003E3EB9">
      <w:pPr>
        <w:spacing w:line="360" w:lineRule="auto"/>
        <w:rPr>
          <w:rFonts w:asciiTheme="minorHAnsi" w:hAnsiTheme="minorHAnsi" w:cs="Trebuchet MS"/>
          <w:szCs w:val="24"/>
        </w:rPr>
      </w:pPr>
    </w:p>
    <w:p w:rsidR="003E3EB9" w:rsidRPr="008F6F48" w:rsidRDefault="007555EC" w:rsidP="003E3EB9">
      <w:pPr>
        <w:numPr>
          <w:ilvl w:val="0"/>
          <w:numId w:val="9"/>
        </w:numPr>
        <w:tabs>
          <w:tab w:val="clear" w:pos="1701"/>
          <w:tab w:val="clear" w:pos="2552"/>
          <w:tab w:val="clear" w:pos="3402"/>
          <w:tab w:val="clear" w:pos="4253"/>
          <w:tab w:val="clear" w:pos="5103"/>
          <w:tab w:val="clear" w:pos="5954"/>
          <w:tab w:val="clear" w:pos="6804"/>
          <w:tab w:val="clear" w:pos="7655"/>
          <w:tab w:val="clear" w:pos="8505"/>
        </w:tabs>
        <w:autoSpaceDE w:val="0"/>
        <w:autoSpaceDN w:val="0"/>
        <w:adjustRightInd w:val="0"/>
        <w:spacing w:line="360" w:lineRule="auto"/>
        <w:ind w:left="0" w:firstLine="0"/>
        <w:rPr>
          <w:rFonts w:asciiTheme="minorHAnsi" w:hAnsiTheme="minorHAnsi" w:cs="Trebuchet MS"/>
          <w:szCs w:val="24"/>
        </w:rPr>
      </w:pPr>
      <w:r w:rsidRPr="008F6F48">
        <w:rPr>
          <w:rFonts w:asciiTheme="minorHAnsi" w:hAnsiTheme="minorHAnsi" w:cs="Trebuchet MS"/>
          <w:szCs w:val="24"/>
        </w:rPr>
        <w:t xml:space="preserve">(a) caso haja incorporação, incorporação de ações, cisão ou fusão da Fiadora que acarrete em alteração do atual Controle societário da Emissora, exceto: (1) se tenha sido previamente aprovada pela </w:t>
      </w:r>
      <w:proofErr w:type="spellStart"/>
      <w:r w:rsidRPr="008F6F48">
        <w:rPr>
          <w:rFonts w:asciiTheme="minorHAnsi" w:hAnsiTheme="minorHAnsi" w:cs="Trebuchet MS"/>
          <w:szCs w:val="24"/>
        </w:rPr>
        <w:t>Securitizadora</w:t>
      </w:r>
      <w:proofErr w:type="spellEnd"/>
      <w:r w:rsidRPr="008F6F48">
        <w:rPr>
          <w:rFonts w:asciiTheme="minorHAnsi" w:hAnsiTheme="minorHAnsi" w:cs="Trebuchet MS"/>
          <w:szCs w:val="24"/>
        </w:rPr>
        <w:t xml:space="preserve">, conforme disposto no Termo de Securitização, ou (2) se for garantido o direito de resgate à Debenturista, nos termos do artigo 231 da Lei das Sociedades por Ações; e (b) </w:t>
      </w:r>
      <w:r w:rsidRPr="008F6F48">
        <w:rPr>
          <w:rFonts w:asciiTheme="minorHAnsi" w:hAnsiTheme="minorHAnsi" w:cs="Trebuchet MS"/>
          <w:szCs w:val="24"/>
        </w:rPr>
        <w:lastRenderedPageBreak/>
        <w:t>caso haja reorganização societária, venda ou alienação de participação societária da Fiadora que acarrete em alteração do atual controle societário da Fiadora, exceto se tal alteração de controle resultar em (1) transmissão do controle a descendentes ou a parentes em linha colateral consanguínea dos atuais Controladores; ou (2) desde que o Controle indireto permaneça com empresa pertencente ao mesmo grupo empresarial, seja ela, controlada, coligada, subsidiária, fundação, entidade beneficente ou assemelhada</w:t>
      </w:r>
    </w:p>
    <w:p w:rsidR="003E3EB9" w:rsidRPr="008F6F48" w:rsidRDefault="003E3EB9" w:rsidP="003E3EB9">
      <w:pPr>
        <w:tabs>
          <w:tab w:val="clear" w:pos="1701"/>
          <w:tab w:val="clear" w:pos="2552"/>
          <w:tab w:val="clear" w:pos="3402"/>
          <w:tab w:val="clear" w:pos="4253"/>
          <w:tab w:val="clear" w:pos="5103"/>
          <w:tab w:val="clear" w:pos="5954"/>
          <w:tab w:val="clear" w:pos="6804"/>
          <w:tab w:val="clear" w:pos="7655"/>
          <w:tab w:val="clear" w:pos="8505"/>
        </w:tabs>
        <w:autoSpaceDE w:val="0"/>
        <w:autoSpaceDN w:val="0"/>
        <w:adjustRightInd w:val="0"/>
        <w:spacing w:line="360" w:lineRule="auto"/>
        <w:rPr>
          <w:rFonts w:asciiTheme="minorHAnsi" w:hAnsiTheme="minorHAnsi" w:cs="Trebuchet MS"/>
          <w:szCs w:val="24"/>
        </w:rPr>
      </w:pPr>
    </w:p>
    <w:p w:rsidR="003E3EB9" w:rsidRPr="008F6F48" w:rsidRDefault="007555EC" w:rsidP="003E3EB9">
      <w:pPr>
        <w:pStyle w:val="ListParagraph"/>
        <w:widowControl w:val="0"/>
        <w:numPr>
          <w:ilvl w:val="2"/>
          <w:numId w:val="14"/>
        </w:numPr>
        <w:tabs>
          <w:tab w:val="left" w:pos="851"/>
          <w:tab w:val="left" w:pos="1701"/>
        </w:tabs>
        <w:spacing w:line="360" w:lineRule="auto"/>
        <w:ind w:left="851" w:firstLine="0"/>
        <w:jc w:val="both"/>
        <w:rPr>
          <w:rStyle w:val="DeltaViewInsertion"/>
          <w:rFonts w:asciiTheme="minorHAnsi" w:hAnsiTheme="minorHAnsi"/>
          <w:color w:val="auto"/>
          <w:u w:val="none"/>
        </w:rPr>
      </w:pPr>
      <w:r w:rsidRPr="008F6F48">
        <w:rPr>
          <w:rStyle w:val="DeltaViewInsertion"/>
          <w:rFonts w:asciiTheme="minorHAnsi" w:hAnsiTheme="minorHAnsi"/>
          <w:color w:val="auto"/>
          <w:u w:val="none"/>
        </w:rPr>
        <w:t>Os eventos descritos nas alíneas (i) a (</w:t>
      </w:r>
      <w:proofErr w:type="spellStart"/>
      <w:r w:rsidRPr="008F6F48">
        <w:rPr>
          <w:rStyle w:val="DeltaViewInsertion"/>
          <w:rFonts w:asciiTheme="minorHAnsi" w:hAnsiTheme="minorHAnsi"/>
          <w:color w:val="auto"/>
          <w:u w:val="none"/>
        </w:rPr>
        <w:t>ix</w:t>
      </w:r>
      <w:proofErr w:type="spellEnd"/>
      <w:r w:rsidRPr="008F6F48">
        <w:rPr>
          <w:rStyle w:val="DeltaViewInsertion"/>
          <w:rFonts w:asciiTheme="minorHAnsi" w:hAnsiTheme="minorHAnsi"/>
          <w:color w:val="auto"/>
          <w:u w:val="none"/>
        </w:rPr>
        <w:t>)</w:t>
      </w:r>
      <w:r w:rsidRPr="008F6F48">
        <w:rPr>
          <w:rFonts w:asciiTheme="minorHAnsi" w:hAnsiTheme="minorHAnsi"/>
        </w:rPr>
        <w:t xml:space="preserve"> </w:t>
      </w:r>
      <w:r w:rsidRPr="008F6F48">
        <w:rPr>
          <w:rStyle w:val="DeltaViewInsertion"/>
          <w:rFonts w:asciiTheme="minorHAnsi" w:hAnsiTheme="minorHAnsi"/>
          <w:color w:val="auto"/>
          <w:u w:val="none"/>
        </w:rPr>
        <w:t xml:space="preserve">do item 5.1. </w:t>
      </w:r>
      <w:proofErr w:type="gramStart"/>
      <w:r w:rsidRPr="008F6F48">
        <w:rPr>
          <w:rStyle w:val="DeltaViewInsertion"/>
          <w:rFonts w:asciiTheme="minorHAnsi" w:hAnsiTheme="minorHAnsi"/>
          <w:color w:val="auto"/>
          <w:u w:val="none"/>
        </w:rPr>
        <w:t>acima</w:t>
      </w:r>
      <w:proofErr w:type="gramEnd"/>
      <w:r w:rsidRPr="008F6F48">
        <w:rPr>
          <w:rStyle w:val="DeltaViewInsertion"/>
          <w:rFonts w:asciiTheme="minorHAnsi" w:hAnsiTheme="minorHAnsi"/>
          <w:color w:val="auto"/>
          <w:u w:val="none"/>
        </w:rPr>
        <w:t xml:space="preserve"> acionam o vencimento antecipado automático das Debêntures, sendo que, para as demais hipóteses, dependerá de deliberação para não vencimento dos titulares dos CRI mediante assembleia geral, nos termos dispostos no Termo de Securitização. </w:t>
      </w:r>
    </w:p>
    <w:p w:rsidR="003E3EB9" w:rsidRPr="008F6F48" w:rsidRDefault="003E3EB9" w:rsidP="003E3EB9">
      <w:pPr>
        <w:pStyle w:val="ListParagraph"/>
        <w:widowControl w:val="0"/>
        <w:tabs>
          <w:tab w:val="left" w:pos="851"/>
          <w:tab w:val="left" w:pos="1701"/>
        </w:tabs>
        <w:spacing w:line="360" w:lineRule="auto"/>
        <w:ind w:left="851"/>
        <w:jc w:val="both"/>
        <w:rPr>
          <w:rStyle w:val="DeltaViewInsertion"/>
          <w:rFonts w:asciiTheme="minorHAnsi" w:hAnsiTheme="minorHAnsi"/>
          <w:color w:val="auto"/>
          <w:u w:val="none"/>
        </w:rPr>
      </w:pPr>
    </w:p>
    <w:p w:rsidR="003E3EB9" w:rsidRPr="008F6F48" w:rsidRDefault="007555EC" w:rsidP="003E3EB9">
      <w:pPr>
        <w:pStyle w:val="ListParagraph"/>
        <w:widowControl w:val="0"/>
        <w:numPr>
          <w:ilvl w:val="2"/>
          <w:numId w:val="14"/>
        </w:numPr>
        <w:tabs>
          <w:tab w:val="left" w:pos="851"/>
          <w:tab w:val="left" w:pos="1701"/>
        </w:tabs>
        <w:spacing w:line="360" w:lineRule="auto"/>
        <w:ind w:left="851" w:firstLine="0"/>
        <w:jc w:val="both"/>
        <w:rPr>
          <w:rStyle w:val="DeltaViewInsertion"/>
          <w:rFonts w:asciiTheme="minorHAnsi" w:hAnsiTheme="minorHAnsi"/>
          <w:color w:val="auto"/>
          <w:u w:val="none"/>
        </w:rPr>
      </w:pPr>
      <w:r w:rsidRPr="008F6F48">
        <w:rPr>
          <w:rFonts w:asciiTheme="minorHAnsi" w:hAnsiTheme="minorHAnsi"/>
        </w:rPr>
        <w:t>Na</w:t>
      </w:r>
      <w:r w:rsidRPr="008F6F48">
        <w:rPr>
          <w:rStyle w:val="DeltaViewInsertion"/>
          <w:rFonts w:asciiTheme="minorHAnsi" w:hAnsiTheme="minorHAnsi"/>
          <w:color w:val="auto"/>
          <w:u w:val="none"/>
        </w:rPr>
        <w:t xml:space="preserve"> hipótese: (i) de não instalação da Assembleia Geral de Titulares de CRI, em primeira e segunda convocação por falta de quórum; ou (</w:t>
      </w:r>
      <w:proofErr w:type="spellStart"/>
      <w:r w:rsidRPr="008F6F48">
        <w:rPr>
          <w:rStyle w:val="DeltaViewInsertion"/>
          <w:rFonts w:asciiTheme="minorHAnsi" w:hAnsiTheme="minorHAnsi"/>
          <w:color w:val="auto"/>
          <w:u w:val="none"/>
        </w:rPr>
        <w:t>ii</w:t>
      </w:r>
      <w:proofErr w:type="spellEnd"/>
      <w:r w:rsidRPr="008F6F48">
        <w:rPr>
          <w:rStyle w:val="DeltaViewInsertion"/>
          <w:rFonts w:asciiTheme="minorHAnsi" w:hAnsiTheme="minorHAnsi"/>
          <w:color w:val="auto"/>
          <w:u w:val="none"/>
        </w:rPr>
        <w:t xml:space="preserve">) em caso de instalação e deliberação favorável ao vencimento antecipado das Debêntures, a </w:t>
      </w:r>
      <w:proofErr w:type="spellStart"/>
      <w:r w:rsidRPr="008F6F48">
        <w:rPr>
          <w:rStyle w:val="DeltaViewInsertion"/>
          <w:rFonts w:asciiTheme="minorHAnsi" w:hAnsiTheme="minorHAnsi"/>
          <w:color w:val="auto"/>
          <w:u w:val="none"/>
        </w:rPr>
        <w:t>Securitizadora</w:t>
      </w:r>
      <w:proofErr w:type="spellEnd"/>
      <w:r w:rsidRPr="008F6F48">
        <w:rPr>
          <w:rStyle w:val="DeltaViewInsertion"/>
          <w:rFonts w:asciiTheme="minorHAnsi" w:hAnsiTheme="minorHAnsi"/>
          <w:color w:val="auto"/>
          <w:u w:val="none"/>
        </w:rPr>
        <w:t xml:space="preserve"> deverá declarar o vencimento antecipado das Debêntures e exigir o pagamento do que for devido.</w:t>
      </w:r>
    </w:p>
    <w:p w:rsidR="003E3EB9" w:rsidRPr="008F6F48" w:rsidRDefault="003E3EB9" w:rsidP="003E3EB9">
      <w:pPr>
        <w:pStyle w:val="ListParagraph"/>
        <w:widowControl w:val="0"/>
        <w:tabs>
          <w:tab w:val="left" w:pos="851"/>
          <w:tab w:val="left" w:pos="1701"/>
        </w:tabs>
        <w:spacing w:line="360" w:lineRule="auto"/>
        <w:ind w:left="851"/>
        <w:jc w:val="both"/>
        <w:rPr>
          <w:rFonts w:asciiTheme="minorHAnsi" w:hAnsiTheme="minorHAnsi"/>
        </w:rPr>
      </w:pPr>
    </w:p>
    <w:p w:rsidR="003E3EB9" w:rsidRPr="008F6F48" w:rsidRDefault="007555EC" w:rsidP="003E3EB9">
      <w:pPr>
        <w:pStyle w:val="ListParagraph"/>
        <w:widowControl w:val="0"/>
        <w:numPr>
          <w:ilvl w:val="2"/>
          <w:numId w:val="14"/>
        </w:numPr>
        <w:tabs>
          <w:tab w:val="left" w:pos="851"/>
          <w:tab w:val="left" w:pos="1701"/>
        </w:tabs>
        <w:spacing w:line="360" w:lineRule="auto"/>
        <w:ind w:left="851" w:firstLine="0"/>
        <w:jc w:val="both"/>
        <w:rPr>
          <w:rFonts w:asciiTheme="minorHAnsi" w:hAnsiTheme="minorHAnsi"/>
        </w:rPr>
      </w:pPr>
      <w:r w:rsidRPr="008F6F48">
        <w:rPr>
          <w:rFonts w:asciiTheme="minorHAnsi" w:hAnsiTheme="minorHAnsi"/>
        </w:rPr>
        <w:t xml:space="preserve">Em caso de declaração do vencimento antecipado das Debêntures, a Emissora obriga-se a efetuar o pagamento do saldo devedor do Valor Nominal Unitário das Debêntures acrescido da Remuneração, calculada </w:t>
      </w:r>
      <w:r w:rsidRPr="008F6F48">
        <w:rPr>
          <w:rFonts w:asciiTheme="minorHAnsi" w:hAnsiTheme="minorHAnsi"/>
          <w:i/>
        </w:rPr>
        <w:t xml:space="preserve">pro rata </w:t>
      </w:r>
      <w:proofErr w:type="spellStart"/>
      <w:r w:rsidRPr="008F6F48">
        <w:rPr>
          <w:rFonts w:asciiTheme="minorHAnsi" w:hAnsiTheme="minorHAnsi"/>
          <w:i/>
        </w:rPr>
        <w:t>temporis</w:t>
      </w:r>
      <w:proofErr w:type="spellEnd"/>
      <w:r w:rsidRPr="008F6F48">
        <w:rPr>
          <w:rFonts w:asciiTheme="minorHAnsi" w:hAnsiTheme="minorHAnsi"/>
        </w:rPr>
        <w:t xml:space="preserve"> desde a Data de Integralização, ou da última Data de Pagamento, conforme o caso, até a data do efetivo pagamento, além do pagamento de quaisquer outros valores eventualmente devidos pela Emissora, em 5 (cinco) Dias Úteis contados da comunicação por escrito a ser enviada pela </w:t>
      </w:r>
      <w:proofErr w:type="spellStart"/>
      <w:r w:rsidRPr="008F6F48">
        <w:rPr>
          <w:rFonts w:asciiTheme="minorHAnsi" w:hAnsiTheme="minorHAnsi"/>
        </w:rPr>
        <w:t>Securitizadora</w:t>
      </w:r>
      <w:proofErr w:type="spellEnd"/>
      <w:r w:rsidRPr="008F6F48">
        <w:rPr>
          <w:rFonts w:asciiTheme="minorHAnsi" w:hAnsiTheme="minorHAnsi"/>
        </w:rPr>
        <w:t xml:space="preserve"> à Emissora. A </w:t>
      </w:r>
      <w:proofErr w:type="spellStart"/>
      <w:r w:rsidRPr="008F6F48">
        <w:rPr>
          <w:rFonts w:asciiTheme="minorHAnsi" w:hAnsiTheme="minorHAnsi"/>
        </w:rPr>
        <w:t>Securitizadora</w:t>
      </w:r>
      <w:proofErr w:type="spellEnd"/>
      <w:r w:rsidRPr="008F6F48">
        <w:rPr>
          <w:rFonts w:asciiTheme="minorHAnsi" w:hAnsiTheme="minorHAnsi"/>
        </w:rPr>
        <w:t xml:space="preserve"> encaminhará tal notificação em até 2 (dois) Dias Úteis contados da data da tomada de ciência da ocorrência do Evento de Vencimento Antecipado, no caso dos itens elencados na Cláusula 5.1.1 acima, ou da data de realização da assembleia geral ou da data em que a mesma deveria ter ocorrido, no caso dos demais itens, nos termos desta Cláusula Quinta.</w:t>
      </w:r>
    </w:p>
    <w:p w:rsidR="003E3EB9" w:rsidRPr="008F6F48" w:rsidRDefault="003E3EB9" w:rsidP="003E3EB9">
      <w:pPr>
        <w:pStyle w:val="ListParagraph"/>
        <w:widowControl w:val="0"/>
        <w:tabs>
          <w:tab w:val="left" w:pos="851"/>
          <w:tab w:val="left" w:pos="1701"/>
        </w:tabs>
        <w:spacing w:line="360" w:lineRule="auto"/>
        <w:ind w:left="851"/>
        <w:jc w:val="both"/>
        <w:rPr>
          <w:rFonts w:asciiTheme="minorHAnsi" w:hAnsiTheme="minorHAnsi"/>
        </w:rPr>
      </w:pPr>
    </w:p>
    <w:p w:rsidR="003E3EB9" w:rsidRPr="008F6F48" w:rsidRDefault="007555EC" w:rsidP="003E3EB9">
      <w:pPr>
        <w:pStyle w:val="ListParagraph"/>
        <w:widowControl w:val="0"/>
        <w:numPr>
          <w:ilvl w:val="2"/>
          <w:numId w:val="14"/>
        </w:numPr>
        <w:tabs>
          <w:tab w:val="left" w:pos="851"/>
          <w:tab w:val="left" w:pos="1701"/>
        </w:tabs>
        <w:spacing w:line="360" w:lineRule="auto"/>
        <w:ind w:left="851" w:firstLine="0"/>
        <w:jc w:val="both"/>
        <w:rPr>
          <w:rFonts w:asciiTheme="minorHAnsi" w:hAnsiTheme="minorHAnsi"/>
        </w:rPr>
      </w:pPr>
      <w:r w:rsidRPr="008F6F48">
        <w:rPr>
          <w:rFonts w:asciiTheme="minorHAnsi" w:hAnsiTheme="minorHAnsi"/>
        </w:rPr>
        <w:t xml:space="preserve">Para os fins desta Escritura de Emissão: </w:t>
      </w:r>
    </w:p>
    <w:p w:rsidR="003E3EB9" w:rsidRPr="008F6F48" w:rsidRDefault="003E3EB9" w:rsidP="003E3EB9">
      <w:pPr>
        <w:pStyle w:val="ListParagraph"/>
        <w:widowControl w:val="0"/>
        <w:tabs>
          <w:tab w:val="left" w:pos="851"/>
          <w:tab w:val="left" w:pos="1701"/>
        </w:tabs>
        <w:spacing w:line="360" w:lineRule="auto"/>
        <w:ind w:left="851"/>
        <w:jc w:val="both"/>
        <w:rPr>
          <w:rFonts w:asciiTheme="minorHAnsi" w:hAnsiTheme="minorHAnsi"/>
        </w:rPr>
      </w:pPr>
    </w:p>
    <w:p w:rsidR="003E3EB9" w:rsidRPr="008F6F48" w:rsidRDefault="007555EC" w:rsidP="003E3EB9">
      <w:pPr>
        <w:pStyle w:val="ListParagraph"/>
        <w:widowControl w:val="0"/>
        <w:tabs>
          <w:tab w:val="left" w:pos="851"/>
          <w:tab w:val="left" w:pos="1701"/>
        </w:tabs>
        <w:spacing w:line="360" w:lineRule="auto"/>
        <w:ind w:left="851"/>
        <w:jc w:val="both"/>
        <w:rPr>
          <w:rFonts w:asciiTheme="minorHAnsi" w:hAnsiTheme="minorHAnsi"/>
        </w:rPr>
      </w:pPr>
      <w:r w:rsidRPr="008F6F48">
        <w:rPr>
          <w:rFonts w:asciiTheme="minorHAnsi" w:hAnsiTheme="minorHAnsi"/>
        </w:rPr>
        <w:t>(i)</w:t>
      </w:r>
      <w:r w:rsidRPr="008F6F48">
        <w:rPr>
          <w:rFonts w:asciiTheme="minorHAnsi" w:hAnsiTheme="minorHAnsi"/>
        </w:rPr>
        <w:tab/>
        <w:t>"</w:t>
      </w:r>
      <w:r w:rsidRPr="008F6F48">
        <w:rPr>
          <w:rFonts w:asciiTheme="minorHAnsi" w:hAnsiTheme="minorHAnsi"/>
          <w:u w:val="single"/>
        </w:rPr>
        <w:t>Afiliadas</w:t>
      </w:r>
      <w:r w:rsidRPr="008F6F48">
        <w:rPr>
          <w:rFonts w:asciiTheme="minorHAnsi" w:hAnsiTheme="minorHAnsi"/>
        </w:rPr>
        <w:t xml:space="preserve">" significa Controladas e coligadas da Emissora e/ou da Fiadora, exceto (a) </w:t>
      </w:r>
      <w:r w:rsidRPr="008F6F48">
        <w:rPr>
          <w:rFonts w:asciiTheme="minorHAnsi" w:hAnsiTheme="minorHAnsi"/>
        </w:rPr>
        <w:lastRenderedPageBreak/>
        <w:t xml:space="preserve">H.T.K.S.P.E. Empreendimentos e Participações S.A., inscrita no CNPJ/MF sob o nº 14.310.426/0001-56; e (b) </w:t>
      </w:r>
      <w:proofErr w:type="spellStart"/>
      <w:r w:rsidRPr="008F6F48">
        <w:rPr>
          <w:rFonts w:asciiTheme="minorHAnsi" w:hAnsiTheme="minorHAnsi"/>
        </w:rPr>
        <w:t>Longford</w:t>
      </w:r>
      <w:proofErr w:type="spellEnd"/>
      <w:r w:rsidRPr="008F6F48">
        <w:rPr>
          <w:rFonts w:asciiTheme="minorHAnsi" w:hAnsiTheme="minorHAnsi"/>
        </w:rPr>
        <w:t xml:space="preserve"> Participações e Empreendimentos S.A., inscrita no CNPJ/MF sob o nº 14.683.352/0001-01; </w:t>
      </w:r>
    </w:p>
    <w:p w:rsidR="003E3EB9" w:rsidRPr="008F6F48" w:rsidRDefault="003E3EB9" w:rsidP="003E3EB9">
      <w:pPr>
        <w:pStyle w:val="ListParagraph"/>
        <w:widowControl w:val="0"/>
        <w:tabs>
          <w:tab w:val="left" w:pos="851"/>
          <w:tab w:val="left" w:pos="1701"/>
        </w:tabs>
        <w:spacing w:line="360" w:lineRule="auto"/>
        <w:ind w:left="851"/>
        <w:jc w:val="both"/>
        <w:rPr>
          <w:rFonts w:asciiTheme="minorHAnsi" w:hAnsiTheme="minorHAnsi"/>
        </w:rPr>
      </w:pPr>
    </w:p>
    <w:p w:rsidR="003E3EB9" w:rsidRPr="008F6F48" w:rsidRDefault="007555EC" w:rsidP="003E3EB9">
      <w:pPr>
        <w:pStyle w:val="ListParagraph"/>
        <w:widowControl w:val="0"/>
        <w:tabs>
          <w:tab w:val="left" w:pos="851"/>
          <w:tab w:val="left" w:pos="1701"/>
        </w:tabs>
        <w:spacing w:line="360" w:lineRule="auto"/>
        <w:ind w:left="851"/>
        <w:jc w:val="both"/>
        <w:rPr>
          <w:rFonts w:asciiTheme="minorHAnsi" w:hAnsiTheme="minorHAnsi"/>
        </w:rPr>
      </w:pPr>
      <w:r w:rsidRPr="008F6F48">
        <w:rPr>
          <w:rFonts w:asciiTheme="minorHAnsi" w:hAnsiTheme="minorHAnsi"/>
        </w:rPr>
        <w:t>(</w:t>
      </w:r>
      <w:proofErr w:type="spellStart"/>
      <w:r w:rsidRPr="008F6F48">
        <w:rPr>
          <w:rFonts w:asciiTheme="minorHAnsi" w:hAnsiTheme="minorHAnsi"/>
        </w:rPr>
        <w:t>ii</w:t>
      </w:r>
      <w:proofErr w:type="spellEnd"/>
      <w:r w:rsidRPr="008F6F48">
        <w:rPr>
          <w:rFonts w:asciiTheme="minorHAnsi" w:hAnsiTheme="minorHAnsi"/>
        </w:rPr>
        <w:t>)</w:t>
      </w:r>
      <w:r w:rsidRPr="008F6F48">
        <w:rPr>
          <w:rFonts w:asciiTheme="minorHAnsi" w:hAnsiTheme="minorHAnsi"/>
        </w:rPr>
        <w:tab/>
        <w:t>"</w:t>
      </w:r>
      <w:r w:rsidRPr="008F6F48">
        <w:rPr>
          <w:rFonts w:asciiTheme="minorHAnsi" w:hAnsiTheme="minorHAnsi"/>
          <w:u w:val="single"/>
        </w:rPr>
        <w:t>Controle</w:t>
      </w:r>
      <w:r w:rsidRPr="008F6F48">
        <w:rPr>
          <w:rFonts w:asciiTheme="minorHAnsi" w:hAnsiTheme="minorHAnsi"/>
        </w:rPr>
        <w:t>" significa (a) a titularidade de direitos de acionistas e/ou sócios, de tal modo que assegurem ao seu titular, de modo permanente, a maioria dos votos nas deliberações sociais e o poder de eleger a maioria dos administradores da companhia e/ou sociedade; e (b) o uso efetivo de tal poder para dirigir as atividades sociais e orientar o funcionamento dos órgãos da companhia e/ou sociedade, nos termos do artigo 116 da Lei das Sociedades por Ações;</w:t>
      </w:r>
    </w:p>
    <w:p w:rsidR="003E3EB9" w:rsidRPr="008F6F48" w:rsidRDefault="003E3EB9" w:rsidP="003E3EB9">
      <w:pPr>
        <w:pStyle w:val="ListParagraph"/>
        <w:widowControl w:val="0"/>
        <w:tabs>
          <w:tab w:val="left" w:pos="851"/>
          <w:tab w:val="left" w:pos="1701"/>
        </w:tabs>
        <w:spacing w:line="360" w:lineRule="auto"/>
        <w:ind w:left="851"/>
        <w:jc w:val="both"/>
        <w:rPr>
          <w:rFonts w:asciiTheme="minorHAnsi" w:hAnsiTheme="minorHAnsi"/>
        </w:rPr>
      </w:pPr>
    </w:p>
    <w:p w:rsidR="003E3EB9" w:rsidRPr="008F6F48" w:rsidRDefault="007555EC" w:rsidP="003E3EB9">
      <w:pPr>
        <w:pStyle w:val="ListParagraph"/>
        <w:widowControl w:val="0"/>
        <w:tabs>
          <w:tab w:val="left" w:pos="851"/>
          <w:tab w:val="left" w:pos="1701"/>
        </w:tabs>
        <w:spacing w:line="360" w:lineRule="auto"/>
        <w:ind w:left="851"/>
        <w:jc w:val="both"/>
        <w:rPr>
          <w:rFonts w:asciiTheme="minorHAnsi" w:hAnsiTheme="minorHAnsi"/>
        </w:rPr>
      </w:pPr>
      <w:r w:rsidRPr="008F6F48">
        <w:rPr>
          <w:rFonts w:asciiTheme="minorHAnsi" w:hAnsiTheme="minorHAnsi"/>
        </w:rPr>
        <w:t>(</w:t>
      </w:r>
      <w:proofErr w:type="spellStart"/>
      <w:r w:rsidRPr="008F6F48">
        <w:rPr>
          <w:rFonts w:asciiTheme="minorHAnsi" w:hAnsiTheme="minorHAnsi"/>
        </w:rPr>
        <w:t>iii</w:t>
      </w:r>
      <w:proofErr w:type="spellEnd"/>
      <w:r w:rsidRPr="008F6F48">
        <w:rPr>
          <w:rFonts w:asciiTheme="minorHAnsi" w:hAnsiTheme="minorHAnsi"/>
        </w:rPr>
        <w:t>)</w:t>
      </w:r>
      <w:r w:rsidRPr="008F6F48">
        <w:rPr>
          <w:rFonts w:asciiTheme="minorHAnsi" w:hAnsiTheme="minorHAnsi"/>
        </w:rPr>
        <w:tab/>
        <w:t>"</w:t>
      </w:r>
      <w:r w:rsidRPr="008F6F48">
        <w:rPr>
          <w:rFonts w:asciiTheme="minorHAnsi" w:hAnsiTheme="minorHAnsi"/>
          <w:u w:val="single"/>
        </w:rPr>
        <w:t>Controlada</w:t>
      </w:r>
      <w:r w:rsidRPr="008F6F48">
        <w:rPr>
          <w:rFonts w:asciiTheme="minorHAnsi" w:hAnsiTheme="minorHAnsi"/>
        </w:rPr>
        <w:t xml:space="preserve">" significa qualquer sociedade controlada (conforme definição de Controle) pela Emissora e/ou da Fiadora, exceto pela (a) H.T.K.S.P.E. Empreendimentos e Participações S.A., inscrita no CNPJ/MF sob o nº 14.310.426/0001-56; e (b) </w:t>
      </w:r>
      <w:proofErr w:type="spellStart"/>
      <w:r w:rsidRPr="008F6F48">
        <w:rPr>
          <w:rFonts w:asciiTheme="minorHAnsi" w:hAnsiTheme="minorHAnsi"/>
        </w:rPr>
        <w:t>Longford</w:t>
      </w:r>
      <w:proofErr w:type="spellEnd"/>
      <w:r w:rsidRPr="008F6F48">
        <w:rPr>
          <w:rFonts w:asciiTheme="minorHAnsi" w:hAnsiTheme="minorHAnsi"/>
        </w:rPr>
        <w:t xml:space="preserve"> Participações e Empreendimentos S.A., inscrita no CNPJ/MF sob o nº 14.683.352/0001-01; </w:t>
      </w:r>
    </w:p>
    <w:p w:rsidR="003E3EB9" w:rsidRPr="008F6F48" w:rsidRDefault="003E3EB9" w:rsidP="003E3EB9">
      <w:pPr>
        <w:pStyle w:val="ListParagraph"/>
        <w:widowControl w:val="0"/>
        <w:tabs>
          <w:tab w:val="left" w:pos="851"/>
          <w:tab w:val="left" w:pos="1701"/>
        </w:tabs>
        <w:spacing w:line="360" w:lineRule="auto"/>
        <w:ind w:left="851"/>
        <w:jc w:val="both"/>
        <w:rPr>
          <w:rFonts w:asciiTheme="minorHAnsi" w:hAnsiTheme="minorHAnsi"/>
        </w:rPr>
      </w:pPr>
    </w:p>
    <w:p w:rsidR="003E3EB9" w:rsidRPr="008F6F48" w:rsidRDefault="007555EC" w:rsidP="003E3EB9">
      <w:pPr>
        <w:pStyle w:val="ListParagraph"/>
        <w:widowControl w:val="0"/>
        <w:tabs>
          <w:tab w:val="left" w:pos="851"/>
          <w:tab w:val="left" w:pos="1701"/>
        </w:tabs>
        <w:spacing w:line="360" w:lineRule="auto"/>
        <w:ind w:left="851"/>
        <w:jc w:val="both"/>
        <w:rPr>
          <w:rFonts w:asciiTheme="minorHAnsi" w:hAnsiTheme="minorHAnsi"/>
        </w:rPr>
      </w:pPr>
      <w:bookmarkStart w:id="132" w:name="_Hlk524615889"/>
      <w:r w:rsidRPr="008F6F48">
        <w:rPr>
          <w:rFonts w:asciiTheme="minorHAnsi" w:hAnsiTheme="minorHAnsi"/>
        </w:rPr>
        <w:t>(</w:t>
      </w:r>
      <w:proofErr w:type="spellStart"/>
      <w:r w:rsidRPr="008F6F48">
        <w:rPr>
          <w:rFonts w:asciiTheme="minorHAnsi" w:hAnsiTheme="minorHAnsi"/>
        </w:rPr>
        <w:t>iv</w:t>
      </w:r>
      <w:proofErr w:type="spellEnd"/>
      <w:r w:rsidRPr="008F6F48">
        <w:rPr>
          <w:rFonts w:asciiTheme="minorHAnsi" w:hAnsiTheme="minorHAnsi"/>
        </w:rPr>
        <w:t>)</w:t>
      </w:r>
      <w:proofErr w:type="gramStart"/>
      <w:r w:rsidRPr="008F6F48">
        <w:rPr>
          <w:rFonts w:asciiTheme="minorHAnsi" w:hAnsiTheme="minorHAnsi"/>
        </w:rPr>
        <w:tab/>
        <w:t>“</w:t>
      </w:r>
      <w:proofErr w:type="gramEnd"/>
      <w:r w:rsidRPr="008F6F48">
        <w:rPr>
          <w:rFonts w:asciiTheme="minorHAnsi" w:hAnsiTheme="minorHAnsi"/>
          <w:u w:val="single"/>
        </w:rPr>
        <w:t>Controlada Não Consolidada</w:t>
      </w:r>
      <w:r w:rsidRPr="008F6F48">
        <w:rPr>
          <w:rFonts w:asciiTheme="minorHAnsi" w:hAnsiTheme="minorHAnsi"/>
        </w:rPr>
        <w:t>” significa qualquer Controlada (conforme definição de Controlada), cujas demonstrações financeiras não sejam ou não tenham sido consolidadas nas demonstrações financeiras da Controladora;</w:t>
      </w:r>
    </w:p>
    <w:bookmarkEnd w:id="132"/>
    <w:p w:rsidR="003E3EB9" w:rsidRPr="008F6F48" w:rsidRDefault="003E3EB9" w:rsidP="003E3EB9">
      <w:pPr>
        <w:pStyle w:val="ListParagraph"/>
        <w:widowControl w:val="0"/>
        <w:tabs>
          <w:tab w:val="left" w:pos="851"/>
          <w:tab w:val="left" w:pos="1701"/>
        </w:tabs>
        <w:spacing w:line="360" w:lineRule="auto"/>
        <w:ind w:left="851"/>
        <w:jc w:val="both"/>
        <w:rPr>
          <w:rFonts w:asciiTheme="minorHAnsi" w:hAnsiTheme="minorHAnsi"/>
        </w:rPr>
      </w:pPr>
    </w:p>
    <w:p w:rsidR="003E3EB9" w:rsidRPr="008F6F48" w:rsidRDefault="007555EC" w:rsidP="003E3EB9">
      <w:pPr>
        <w:pStyle w:val="ListParagraph"/>
        <w:widowControl w:val="0"/>
        <w:tabs>
          <w:tab w:val="left" w:pos="851"/>
          <w:tab w:val="left" w:pos="1701"/>
        </w:tabs>
        <w:spacing w:line="360" w:lineRule="auto"/>
        <w:ind w:left="851"/>
        <w:jc w:val="both"/>
        <w:rPr>
          <w:rFonts w:asciiTheme="minorHAnsi" w:hAnsiTheme="minorHAnsi"/>
        </w:rPr>
      </w:pPr>
      <w:r w:rsidRPr="008F6F48">
        <w:rPr>
          <w:rFonts w:asciiTheme="minorHAnsi" w:hAnsiTheme="minorHAnsi"/>
        </w:rPr>
        <w:t>(v)</w:t>
      </w:r>
      <w:proofErr w:type="gramStart"/>
      <w:r w:rsidRPr="008F6F48">
        <w:rPr>
          <w:rFonts w:asciiTheme="minorHAnsi" w:hAnsiTheme="minorHAnsi"/>
        </w:rPr>
        <w:tab/>
        <w:t>“</w:t>
      </w:r>
      <w:proofErr w:type="gramEnd"/>
      <w:r w:rsidRPr="008F6F48">
        <w:rPr>
          <w:rFonts w:asciiTheme="minorHAnsi" w:hAnsiTheme="minorHAnsi"/>
          <w:u w:val="single"/>
        </w:rPr>
        <w:t>Controlada Relevante</w:t>
      </w:r>
      <w:r w:rsidRPr="008F6F48">
        <w:rPr>
          <w:rFonts w:asciiTheme="minorHAnsi" w:hAnsiTheme="minorHAnsi"/>
        </w:rPr>
        <w:t>” significa qualquer Controlada (conforme definição de Controlada), cujo valor contábil é igual ou superior a 10% (dez por cento) do valor do patrimônio líquido da Controladora.</w:t>
      </w:r>
    </w:p>
    <w:p w:rsidR="003E3EB9" w:rsidRPr="008F6F48" w:rsidRDefault="003E3EB9" w:rsidP="003E3EB9">
      <w:pPr>
        <w:pStyle w:val="ListParagraph"/>
        <w:widowControl w:val="0"/>
        <w:tabs>
          <w:tab w:val="left" w:pos="851"/>
          <w:tab w:val="left" w:pos="1701"/>
        </w:tabs>
        <w:spacing w:line="360" w:lineRule="auto"/>
        <w:ind w:left="851"/>
        <w:jc w:val="both"/>
        <w:rPr>
          <w:rFonts w:asciiTheme="minorHAnsi" w:hAnsiTheme="minorHAnsi"/>
        </w:rPr>
      </w:pPr>
    </w:p>
    <w:p w:rsidR="003E3EB9" w:rsidRPr="008F6F48" w:rsidRDefault="007555EC" w:rsidP="003E3EB9">
      <w:pPr>
        <w:pStyle w:val="ListParagraph"/>
        <w:widowControl w:val="0"/>
        <w:tabs>
          <w:tab w:val="left" w:pos="851"/>
          <w:tab w:val="left" w:pos="1701"/>
        </w:tabs>
        <w:spacing w:line="360" w:lineRule="auto"/>
        <w:ind w:left="851"/>
        <w:jc w:val="both"/>
        <w:rPr>
          <w:rFonts w:asciiTheme="minorHAnsi" w:hAnsiTheme="minorHAnsi"/>
        </w:rPr>
      </w:pPr>
      <w:r w:rsidRPr="008F6F48">
        <w:rPr>
          <w:rFonts w:asciiTheme="minorHAnsi" w:hAnsiTheme="minorHAnsi"/>
        </w:rPr>
        <w:t>(vi)</w:t>
      </w:r>
      <w:r w:rsidRPr="008F6F48">
        <w:rPr>
          <w:rFonts w:asciiTheme="minorHAnsi" w:hAnsiTheme="minorHAnsi"/>
        </w:rPr>
        <w:tab/>
        <w:t>"</w:t>
      </w:r>
      <w:r w:rsidRPr="008F6F48">
        <w:rPr>
          <w:rFonts w:asciiTheme="minorHAnsi" w:hAnsiTheme="minorHAnsi"/>
          <w:u w:val="single"/>
        </w:rPr>
        <w:t>Controladora</w:t>
      </w:r>
      <w:r w:rsidRPr="008F6F48">
        <w:rPr>
          <w:rFonts w:asciiTheme="minorHAnsi" w:hAnsiTheme="minorHAnsi"/>
        </w:rPr>
        <w:t xml:space="preserve">" significa qualquer controladora (conforme definição de Controle) da Emissora ou da Fiadora; </w:t>
      </w:r>
    </w:p>
    <w:p w:rsidR="003E3EB9" w:rsidRPr="008F6F48" w:rsidRDefault="003E3EB9" w:rsidP="003E3EB9">
      <w:pPr>
        <w:pStyle w:val="ListParagraph"/>
        <w:widowControl w:val="0"/>
        <w:tabs>
          <w:tab w:val="left" w:pos="851"/>
          <w:tab w:val="left" w:pos="1701"/>
        </w:tabs>
        <w:spacing w:line="360" w:lineRule="auto"/>
        <w:ind w:left="851"/>
        <w:jc w:val="both"/>
        <w:rPr>
          <w:rFonts w:asciiTheme="minorHAnsi" w:hAnsiTheme="minorHAnsi"/>
        </w:rPr>
      </w:pPr>
    </w:p>
    <w:p w:rsidR="003E3EB9" w:rsidRPr="008F6F48" w:rsidRDefault="007555EC" w:rsidP="003E3EB9">
      <w:pPr>
        <w:pStyle w:val="ListParagraph"/>
        <w:widowControl w:val="0"/>
        <w:tabs>
          <w:tab w:val="left" w:pos="851"/>
          <w:tab w:val="left" w:pos="1701"/>
        </w:tabs>
        <w:spacing w:line="360" w:lineRule="auto"/>
        <w:ind w:left="851"/>
        <w:jc w:val="both"/>
        <w:rPr>
          <w:rFonts w:asciiTheme="minorHAnsi" w:hAnsiTheme="minorHAnsi"/>
        </w:rPr>
      </w:pPr>
      <w:r w:rsidRPr="008F6F48">
        <w:rPr>
          <w:rFonts w:asciiTheme="minorHAnsi" w:hAnsiTheme="minorHAnsi"/>
        </w:rPr>
        <w:t>(</w:t>
      </w:r>
      <w:proofErr w:type="spellStart"/>
      <w:r w:rsidRPr="008F6F48">
        <w:rPr>
          <w:rFonts w:asciiTheme="minorHAnsi" w:hAnsiTheme="minorHAnsi"/>
        </w:rPr>
        <w:t>vii</w:t>
      </w:r>
      <w:proofErr w:type="spellEnd"/>
      <w:r w:rsidRPr="008F6F48">
        <w:rPr>
          <w:rFonts w:asciiTheme="minorHAnsi" w:hAnsiTheme="minorHAnsi"/>
        </w:rPr>
        <w:t>)</w:t>
      </w:r>
      <w:r w:rsidRPr="008F6F48">
        <w:rPr>
          <w:rFonts w:asciiTheme="minorHAnsi" w:hAnsiTheme="minorHAnsi"/>
        </w:rPr>
        <w:tab/>
        <w:t>"</w:t>
      </w:r>
      <w:r w:rsidRPr="008F6F48">
        <w:rPr>
          <w:rFonts w:asciiTheme="minorHAnsi" w:hAnsiTheme="minorHAnsi"/>
          <w:u w:val="single"/>
        </w:rPr>
        <w:t>Ônus</w:t>
      </w:r>
      <w:r w:rsidRPr="008F6F48">
        <w:rPr>
          <w:rFonts w:asciiTheme="minorHAnsi" w:hAnsiTheme="minorHAnsi"/>
        </w:rPr>
        <w:t>" significa hipoteca, penhor, alienação fiduciária, cessão fiduciária, usufruto, fideicomisso, promessa de venda, opção de compra, direito de preferência, encargo, gravame ou ônus, arresto, sequestro ou penhora, judicial ou extrajudicial, voluntário ou involuntário, ou outro ato que tenha o efeito prático similar a qualquer das expressões acima;</w:t>
      </w:r>
    </w:p>
    <w:p w:rsidR="003E3EB9" w:rsidRPr="008F6F48" w:rsidRDefault="003E3EB9" w:rsidP="003E3EB9">
      <w:pPr>
        <w:pStyle w:val="ListParagraph"/>
        <w:widowControl w:val="0"/>
        <w:tabs>
          <w:tab w:val="left" w:pos="851"/>
          <w:tab w:val="left" w:pos="1701"/>
        </w:tabs>
        <w:spacing w:line="360" w:lineRule="auto"/>
        <w:ind w:left="851"/>
        <w:jc w:val="both"/>
        <w:rPr>
          <w:rFonts w:asciiTheme="minorHAnsi" w:hAnsiTheme="minorHAnsi"/>
        </w:rPr>
      </w:pPr>
    </w:p>
    <w:p w:rsidR="003E3EB9" w:rsidRPr="008F6F48" w:rsidRDefault="007555EC" w:rsidP="003E3EB9">
      <w:pPr>
        <w:pStyle w:val="ListParagraph"/>
        <w:widowControl w:val="0"/>
        <w:tabs>
          <w:tab w:val="left" w:pos="851"/>
          <w:tab w:val="left" w:pos="1701"/>
        </w:tabs>
        <w:spacing w:line="360" w:lineRule="auto"/>
        <w:ind w:left="851"/>
        <w:jc w:val="both"/>
        <w:rPr>
          <w:rFonts w:asciiTheme="minorHAnsi" w:hAnsiTheme="minorHAnsi"/>
        </w:rPr>
      </w:pPr>
      <w:r w:rsidRPr="008F6F48">
        <w:rPr>
          <w:rFonts w:asciiTheme="minorHAnsi" w:hAnsiTheme="minorHAnsi"/>
        </w:rPr>
        <w:t>(vi)</w:t>
      </w:r>
      <w:r w:rsidRPr="008F6F48">
        <w:rPr>
          <w:rFonts w:asciiTheme="minorHAnsi" w:hAnsiTheme="minorHAnsi"/>
        </w:rPr>
        <w:tab/>
        <w:t>“</w:t>
      </w:r>
      <w:r w:rsidRPr="008F6F48">
        <w:rPr>
          <w:rFonts w:asciiTheme="minorHAnsi" w:hAnsiTheme="minorHAnsi"/>
          <w:u w:val="single"/>
        </w:rPr>
        <w:t>Impacto Adverso Relevante</w:t>
      </w:r>
      <w:r w:rsidRPr="008F6F48">
        <w:rPr>
          <w:rFonts w:asciiTheme="minorHAnsi" w:hAnsiTheme="minorHAnsi"/>
        </w:rPr>
        <w:t xml:space="preserve">”: significa qualquer evento ou situação que possa, razoavelmente, causar (a) qualquer efeito adverso na situação financeira, </w:t>
      </w:r>
      <w:proofErr w:type="spellStart"/>
      <w:r w:rsidRPr="008F6F48">
        <w:rPr>
          <w:rFonts w:asciiTheme="minorHAnsi" w:hAnsiTheme="minorHAnsi"/>
        </w:rPr>
        <w:t>reputacional</w:t>
      </w:r>
      <w:proofErr w:type="spellEnd"/>
      <w:r w:rsidRPr="008F6F48">
        <w:rPr>
          <w:rFonts w:asciiTheme="minorHAnsi" w:hAnsiTheme="minorHAnsi"/>
        </w:rPr>
        <w:t>, nos negócios, nos bens, nos resultados operacionais e/ou nas perspectivas da Emissora, das Controladas, consideradas em conjunto; e/ou (b) qualquer efeito adverso na capacidade da Emissora de cumprir qualquer de suas obrigações nos termos desta Escritura de Emissão; e/ou (c) a suspensão (definitiva ou temporária) das atividades da Emissora, incluindo, mas não se limitando, em decorrência da não obtenção, não renovação ou cassação de licenças ambientais.</w:t>
      </w:r>
    </w:p>
    <w:p w:rsidR="003E3EB9" w:rsidRPr="008F6F48" w:rsidRDefault="003E3EB9" w:rsidP="003E3EB9">
      <w:pPr>
        <w:pStyle w:val="ListParagraph"/>
        <w:widowControl w:val="0"/>
        <w:tabs>
          <w:tab w:val="left" w:pos="851"/>
          <w:tab w:val="left" w:pos="1701"/>
        </w:tabs>
        <w:spacing w:line="360" w:lineRule="auto"/>
        <w:ind w:left="851"/>
        <w:jc w:val="both"/>
        <w:rPr>
          <w:rFonts w:asciiTheme="minorHAnsi" w:hAnsiTheme="minorHAnsi"/>
        </w:rPr>
      </w:pPr>
    </w:p>
    <w:p w:rsidR="003E3EB9" w:rsidRPr="008F6F48" w:rsidRDefault="007555EC" w:rsidP="003E3EB9">
      <w:pPr>
        <w:pStyle w:val="ListParagraph"/>
        <w:numPr>
          <w:ilvl w:val="0"/>
          <w:numId w:val="14"/>
        </w:numPr>
        <w:spacing w:line="360" w:lineRule="auto"/>
        <w:ind w:left="0" w:hanging="284"/>
        <w:rPr>
          <w:rFonts w:asciiTheme="minorHAnsi" w:hAnsiTheme="minorHAnsi"/>
          <w:b/>
        </w:rPr>
      </w:pPr>
      <w:bookmarkStart w:id="133" w:name="_DV_M267"/>
      <w:bookmarkStart w:id="134" w:name="_Toc499990368"/>
      <w:bookmarkEnd w:id="133"/>
      <w:r w:rsidRPr="008F6F48">
        <w:rPr>
          <w:rFonts w:asciiTheme="minorHAnsi" w:hAnsiTheme="minorHAnsi"/>
          <w:b/>
        </w:rPr>
        <w:t xml:space="preserve">CLÁUSULA SEXTA - OBRIGAÇÕES ADICIONAIS DA </w:t>
      </w:r>
      <w:bookmarkStart w:id="135" w:name="_DV_M268"/>
      <w:bookmarkEnd w:id="134"/>
      <w:bookmarkEnd w:id="135"/>
      <w:r w:rsidRPr="008F6F48">
        <w:rPr>
          <w:rFonts w:asciiTheme="minorHAnsi" w:hAnsiTheme="minorHAnsi"/>
          <w:b/>
        </w:rPr>
        <w:t>EMISSORA E DA FIADORA</w:t>
      </w:r>
    </w:p>
    <w:p w:rsidR="003E3EB9" w:rsidRPr="008F6F48" w:rsidRDefault="003E3EB9" w:rsidP="003E3EB9">
      <w:pPr>
        <w:pStyle w:val="ListParagraph"/>
        <w:widowControl w:val="0"/>
        <w:tabs>
          <w:tab w:val="left" w:pos="851"/>
        </w:tabs>
        <w:spacing w:line="360" w:lineRule="auto"/>
        <w:ind w:left="0"/>
        <w:jc w:val="both"/>
        <w:rPr>
          <w:rFonts w:asciiTheme="minorHAnsi" w:hAnsiTheme="minorHAnsi"/>
          <w:w w:val="0"/>
        </w:rPr>
      </w:pPr>
    </w:p>
    <w:p w:rsidR="003E3EB9" w:rsidRPr="008F6F48" w:rsidRDefault="007555EC" w:rsidP="003E3EB9">
      <w:pPr>
        <w:pStyle w:val="ListParagraph"/>
        <w:widowControl w:val="0"/>
        <w:numPr>
          <w:ilvl w:val="1"/>
          <w:numId w:val="14"/>
        </w:numPr>
        <w:tabs>
          <w:tab w:val="left" w:pos="851"/>
        </w:tabs>
        <w:spacing w:line="360" w:lineRule="auto"/>
        <w:ind w:left="0" w:firstLine="0"/>
        <w:jc w:val="both"/>
        <w:rPr>
          <w:rFonts w:asciiTheme="minorHAnsi" w:hAnsiTheme="minorHAnsi"/>
          <w:w w:val="0"/>
        </w:rPr>
      </w:pPr>
      <w:r w:rsidRPr="008F6F48">
        <w:rPr>
          <w:rFonts w:asciiTheme="minorHAnsi" w:hAnsiTheme="minorHAnsi"/>
          <w:w w:val="0"/>
          <w:u w:val="single"/>
        </w:rPr>
        <w:t>Obrigações da Emissora</w:t>
      </w:r>
      <w:r w:rsidRPr="008F6F48">
        <w:rPr>
          <w:rFonts w:asciiTheme="minorHAnsi" w:hAnsiTheme="minorHAnsi"/>
          <w:w w:val="0"/>
        </w:rPr>
        <w:t xml:space="preserve">: </w:t>
      </w:r>
      <w:r w:rsidRPr="008F6F48">
        <w:rPr>
          <w:rFonts w:asciiTheme="minorHAnsi" w:hAnsiTheme="minorHAnsi"/>
        </w:rPr>
        <w:t xml:space="preserve">Observadas as demais obrigações previstas nesta Escritura, </w:t>
      </w:r>
      <w:bookmarkStart w:id="136" w:name="_DV_C376"/>
      <w:r w:rsidRPr="008F6F48">
        <w:rPr>
          <w:rFonts w:asciiTheme="minorHAnsi" w:hAnsiTheme="minorHAnsi"/>
        </w:rPr>
        <w:t xml:space="preserve">enquanto o saldo devedor das Debêntures não for integralmente pago, </w:t>
      </w:r>
      <w:bookmarkEnd w:id="136"/>
      <w:r w:rsidRPr="008F6F48">
        <w:rPr>
          <w:rFonts w:asciiTheme="minorHAnsi" w:hAnsiTheme="minorHAnsi"/>
        </w:rPr>
        <w:t>a Emissora obriga-se, ainda, a:</w:t>
      </w:r>
    </w:p>
    <w:p w:rsidR="003E3EB9" w:rsidRPr="008F6F48" w:rsidRDefault="003E3EB9" w:rsidP="003E3EB9">
      <w:pPr>
        <w:widowControl w:val="0"/>
        <w:spacing w:line="360" w:lineRule="auto"/>
        <w:rPr>
          <w:rFonts w:asciiTheme="minorHAnsi" w:hAnsiTheme="minorHAnsi"/>
          <w:w w:val="0"/>
          <w:szCs w:val="24"/>
        </w:rPr>
      </w:pPr>
      <w:bookmarkStart w:id="137" w:name="_DV_M269"/>
      <w:bookmarkStart w:id="138" w:name="_DV_M270"/>
      <w:bookmarkEnd w:id="137"/>
      <w:bookmarkEnd w:id="138"/>
    </w:p>
    <w:p w:rsidR="003E3EB9" w:rsidRPr="008F6F48" w:rsidRDefault="007555EC" w:rsidP="003E3EB9">
      <w:pPr>
        <w:pStyle w:val="ListParagraph"/>
        <w:widowControl w:val="0"/>
        <w:numPr>
          <w:ilvl w:val="1"/>
          <w:numId w:val="8"/>
        </w:numPr>
        <w:shd w:val="clear" w:color="auto" w:fill="FFFFFF"/>
        <w:tabs>
          <w:tab w:val="left" w:pos="851"/>
          <w:tab w:val="left" w:pos="1800"/>
          <w:tab w:val="left" w:pos="2880"/>
          <w:tab w:val="left" w:pos="4320"/>
        </w:tabs>
        <w:spacing w:line="360" w:lineRule="auto"/>
        <w:ind w:left="0" w:firstLine="0"/>
        <w:jc w:val="both"/>
        <w:rPr>
          <w:rFonts w:asciiTheme="minorHAnsi" w:hAnsiTheme="minorHAnsi"/>
        </w:rPr>
      </w:pPr>
      <w:proofErr w:type="gramStart"/>
      <w:r w:rsidRPr="008F6F48">
        <w:rPr>
          <w:rFonts w:asciiTheme="minorHAnsi" w:hAnsiTheme="minorHAnsi"/>
        </w:rPr>
        <w:t>fornecer</w:t>
      </w:r>
      <w:proofErr w:type="gramEnd"/>
      <w:r w:rsidRPr="008F6F48">
        <w:rPr>
          <w:rFonts w:asciiTheme="minorHAnsi" w:hAnsiTheme="minorHAnsi"/>
        </w:rPr>
        <w:t xml:space="preserve"> à Debenturista: </w:t>
      </w:r>
    </w:p>
    <w:p w:rsidR="003E3EB9" w:rsidRPr="008F6F48" w:rsidRDefault="003E3EB9" w:rsidP="003E3EB9">
      <w:pPr>
        <w:widowControl w:val="0"/>
        <w:spacing w:line="360" w:lineRule="auto"/>
        <w:ind w:left="708" w:hanging="708"/>
        <w:rPr>
          <w:rFonts w:asciiTheme="minorHAnsi" w:hAnsiTheme="minorHAnsi"/>
          <w:w w:val="0"/>
          <w:szCs w:val="24"/>
        </w:rPr>
      </w:pPr>
    </w:p>
    <w:p w:rsidR="003E3EB9" w:rsidRPr="008F6F48" w:rsidRDefault="007555EC" w:rsidP="003E3EB9">
      <w:pPr>
        <w:pStyle w:val="ListParagraph"/>
        <w:widowControl w:val="0"/>
        <w:numPr>
          <w:ilvl w:val="2"/>
          <w:numId w:val="8"/>
        </w:numPr>
        <w:shd w:val="clear" w:color="auto" w:fill="FFFFFF"/>
        <w:tabs>
          <w:tab w:val="left" w:pos="851"/>
          <w:tab w:val="left" w:pos="1701"/>
          <w:tab w:val="left" w:pos="2880"/>
          <w:tab w:val="left" w:pos="4320"/>
        </w:tabs>
        <w:spacing w:line="360" w:lineRule="auto"/>
        <w:ind w:left="851" w:firstLine="0"/>
        <w:jc w:val="both"/>
        <w:rPr>
          <w:rFonts w:asciiTheme="minorHAnsi" w:hAnsiTheme="minorHAnsi"/>
          <w:w w:val="0"/>
        </w:rPr>
      </w:pPr>
      <w:proofErr w:type="gramStart"/>
      <w:r w:rsidRPr="008F6F48">
        <w:rPr>
          <w:rFonts w:asciiTheme="minorHAnsi" w:hAnsiTheme="minorHAnsi"/>
          <w:w w:val="0"/>
        </w:rPr>
        <w:t>cópia</w:t>
      </w:r>
      <w:proofErr w:type="gramEnd"/>
      <w:r w:rsidRPr="008F6F48">
        <w:rPr>
          <w:rFonts w:asciiTheme="minorHAnsi" w:hAnsiTheme="minorHAnsi"/>
          <w:w w:val="0"/>
        </w:rPr>
        <w:t xml:space="preserve"> de suas demonstrações financeiras relativas ao respectivo exercício social encerrado, no prazo máximo de 3 (três) meses contados do encerramento do exercício social; </w:t>
      </w:r>
    </w:p>
    <w:p w:rsidR="003E3EB9" w:rsidRPr="008F6F48" w:rsidRDefault="003E3EB9" w:rsidP="003E3EB9">
      <w:pPr>
        <w:pStyle w:val="ListParagraph"/>
        <w:widowControl w:val="0"/>
        <w:shd w:val="clear" w:color="auto" w:fill="FFFFFF"/>
        <w:tabs>
          <w:tab w:val="left" w:pos="851"/>
          <w:tab w:val="left" w:pos="1701"/>
          <w:tab w:val="left" w:pos="2880"/>
          <w:tab w:val="left" w:pos="4320"/>
        </w:tabs>
        <w:spacing w:line="360" w:lineRule="auto"/>
        <w:ind w:left="851"/>
        <w:jc w:val="both"/>
        <w:rPr>
          <w:rFonts w:asciiTheme="minorHAnsi" w:hAnsiTheme="minorHAnsi"/>
          <w:w w:val="0"/>
        </w:rPr>
      </w:pPr>
    </w:p>
    <w:p w:rsidR="003E3EB9" w:rsidRPr="008F6F48" w:rsidRDefault="007555EC" w:rsidP="003E3EB9">
      <w:pPr>
        <w:pStyle w:val="ListParagraph"/>
        <w:widowControl w:val="0"/>
        <w:numPr>
          <w:ilvl w:val="2"/>
          <w:numId w:val="8"/>
        </w:numPr>
        <w:shd w:val="clear" w:color="auto" w:fill="FFFFFF"/>
        <w:tabs>
          <w:tab w:val="left" w:pos="851"/>
          <w:tab w:val="left" w:pos="1701"/>
          <w:tab w:val="left" w:pos="2880"/>
          <w:tab w:val="left" w:pos="4320"/>
        </w:tabs>
        <w:spacing w:line="360" w:lineRule="auto"/>
        <w:ind w:left="851" w:firstLine="0"/>
        <w:jc w:val="both"/>
        <w:rPr>
          <w:rFonts w:asciiTheme="minorHAnsi" w:hAnsiTheme="minorHAnsi"/>
          <w:w w:val="0"/>
        </w:rPr>
      </w:pPr>
      <w:proofErr w:type="gramStart"/>
      <w:r w:rsidRPr="008F6F48">
        <w:rPr>
          <w:rFonts w:asciiTheme="minorHAnsi" w:hAnsiTheme="minorHAnsi"/>
          <w:w w:val="0"/>
        </w:rPr>
        <w:t>em</w:t>
      </w:r>
      <w:proofErr w:type="gramEnd"/>
      <w:r w:rsidRPr="008F6F48">
        <w:rPr>
          <w:rFonts w:asciiTheme="minorHAnsi" w:hAnsiTheme="minorHAnsi"/>
          <w:w w:val="0"/>
        </w:rPr>
        <w:t xml:space="preserve"> até 10 (dez) Dias Úteis após o seu recebimento, cópia de qualquer correspondência ou notificação judicial recebida pela Emissora que represente contingência de valor igual ou superior a 20% (vinte por cento) do patrimônio líquido da Emissora (conforme sua última demonstração financeira), quando aplicável, ou que possa resultar em um evento de vencimento antecipado, nos termos do item 5.1 acima; </w:t>
      </w:r>
    </w:p>
    <w:p w:rsidR="003E3EB9" w:rsidRPr="008F6F48" w:rsidRDefault="003E3EB9" w:rsidP="003E3EB9">
      <w:pPr>
        <w:pStyle w:val="ListParagraph"/>
        <w:widowControl w:val="0"/>
        <w:shd w:val="clear" w:color="auto" w:fill="FFFFFF"/>
        <w:tabs>
          <w:tab w:val="left" w:pos="851"/>
          <w:tab w:val="left" w:pos="1701"/>
          <w:tab w:val="left" w:pos="2880"/>
          <w:tab w:val="left" w:pos="4320"/>
        </w:tabs>
        <w:spacing w:line="360" w:lineRule="auto"/>
        <w:ind w:left="851"/>
        <w:jc w:val="both"/>
        <w:rPr>
          <w:rFonts w:asciiTheme="minorHAnsi" w:hAnsiTheme="minorHAnsi"/>
          <w:w w:val="0"/>
        </w:rPr>
      </w:pPr>
    </w:p>
    <w:p w:rsidR="003E3EB9" w:rsidRPr="008F6F48" w:rsidRDefault="007555EC" w:rsidP="003E3EB9">
      <w:pPr>
        <w:pStyle w:val="ListParagraph"/>
        <w:widowControl w:val="0"/>
        <w:numPr>
          <w:ilvl w:val="2"/>
          <w:numId w:val="8"/>
        </w:numPr>
        <w:shd w:val="clear" w:color="auto" w:fill="FFFFFF"/>
        <w:tabs>
          <w:tab w:val="left" w:pos="851"/>
          <w:tab w:val="left" w:pos="1701"/>
          <w:tab w:val="left" w:pos="2880"/>
          <w:tab w:val="left" w:pos="4320"/>
        </w:tabs>
        <w:spacing w:line="360" w:lineRule="auto"/>
        <w:ind w:left="851" w:firstLine="0"/>
        <w:jc w:val="both"/>
        <w:rPr>
          <w:rFonts w:asciiTheme="minorHAnsi" w:hAnsiTheme="minorHAnsi"/>
          <w:w w:val="0"/>
        </w:rPr>
      </w:pPr>
      <w:proofErr w:type="gramStart"/>
      <w:r w:rsidRPr="008F6F48">
        <w:rPr>
          <w:rFonts w:asciiTheme="minorHAnsi" w:hAnsiTheme="minorHAnsi"/>
          <w:w w:val="0"/>
        </w:rPr>
        <w:t>em</w:t>
      </w:r>
      <w:proofErr w:type="gramEnd"/>
      <w:r w:rsidRPr="008F6F48">
        <w:rPr>
          <w:rFonts w:asciiTheme="minorHAnsi" w:hAnsiTheme="minorHAnsi"/>
          <w:w w:val="0"/>
        </w:rPr>
        <w:t xml:space="preserve"> até 10 (dez) Dias Úteis, informações sobre qualquer descumprimento não sanado de quaisquer cláusulas, termos ou condições desta Escritura de Emissão, observados os prazos específicos determinados nesta Escritura de Emissão; </w:t>
      </w:r>
    </w:p>
    <w:p w:rsidR="003E3EB9" w:rsidRPr="008F6F48" w:rsidRDefault="003E3EB9" w:rsidP="003E3EB9">
      <w:pPr>
        <w:widowControl w:val="0"/>
        <w:shd w:val="clear" w:color="auto" w:fill="FFFFFF"/>
        <w:tabs>
          <w:tab w:val="left" w:pos="720"/>
          <w:tab w:val="left" w:pos="900"/>
          <w:tab w:val="left" w:pos="1418"/>
          <w:tab w:val="left" w:pos="1800"/>
          <w:tab w:val="left" w:pos="2880"/>
          <w:tab w:val="left" w:pos="4320"/>
        </w:tabs>
        <w:spacing w:line="360" w:lineRule="auto"/>
        <w:ind w:left="708" w:hanging="708"/>
        <w:rPr>
          <w:rFonts w:asciiTheme="minorHAnsi" w:hAnsiTheme="minorHAnsi"/>
          <w:w w:val="0"/>
          <w:szCs w:val="24"/>
        </w:rPr>
      </w:pPr>
    </w:p>
    <w:p w:rsidR="003E3EB9" w:rsidRPr="008F6F48" w:rsidRDefault="007555EC" w:rsidP="003E3EB9">
      <w:pPr>
        <w:pStyle w:val="ListParagraph"/>
        <w:widowControl w:val="0"/>
        <w:numPr>
          <w:ilvl w:val="2"/>
          <w:numId w:val="8"/>
        </w:numPr>
        <w:shd w:val="clear" w:color="auto" w:fill="FFFFFF"/>
        <w:tabs>
          <w:tab w:val="left" w:pos="851"/>
          <w:tab w:val="left" w:pos="1701"/>
          <w:tab w:val="left" w:pos="2880"/>
          <w:tab w:val="left" w:pos="4320"/>
        </w:tabs>
        <w:spacing w:line="360" w:lineRule="auto"/>
        <w:ind w:left="851" w:firstLine="0"/>
        <w:jc w:val="both"/>
        <w:rPr>
          <w:rFonts w:asciiTheme="minorHAnsi" w:hAnsiTheme="minorHAnsi"/>
          <w:w w:val="0"/>
        </w:rPr>
      </w:pPr>
      <w:proofErr w:type="gramStart"/>
      <w:r w:rsidRPr="008F6F48">
        <w:rPr>
          <w:rFonts w:asciiTheme="minorHAnsi" w:hAnsiTheme="minorHAnsi"/>
          <w:w w:val="0"/>
        </w:rPr>
        <w:lastRenderedPageBreak/>
        <w:t>informações</w:t>
      </w:r>
      <w:proofErr w:type="gramEnd"/>
      <w:r w:rsidRPr="008F6F48">
        <w:rPr>
          <w:rFonts w:asciiTheme="minorHAnsi" w:hAnsiTheme="minorHAnsi"/>
          <w:w w:val="0"/>
        </w:rPr>
        <w:t xml:space="preserve"> a respeito da ocorrência de qualquer dos eventos indicados no item 5.1 acima, no prazo de 2 (dois) Dias Úteis a contar da ocorrência; e</w:t>
      </w:r>
    </w:p>
    <w:p w:rsidR="003E3EB9" w:rsidRPr="008F6F48" w:rsidRDefault="003E3EB9" w:rsidP="003E3EB9">
      <w:pPr>
        <w:widowControl w:val="0"/>
        <w:shd w:val="clear" w:color="auto" w:fill="FFFFFF"/>
        <w:spacing w:line="360" w:lineRule="auto"/>
        <w:ind w:left="720" w:hanging="720"/>
        <w:rPr>
          <w:rFonts w:asciiTheme="minorHAnsi" w:hAnsiTheme="minorHAnsi"/>
          <w:w w:val="0"/>
          <w:szCs w:val="24"/>
        </w:rPr>
      </w:pPr>
    </w:p>
    <w:p w:rsidR="003E3EB9" w:rsidRPr="008F6F48" w:rsidRDefault="007555EC" w:rsidP="003E3EB9">
      <w:pPr>
        <w:pStyle w:val="ListParagraph"/>
        <w:widowControl w:val="0"/>
        <w:numPr>
          <w:ilvl w:val="2"/>
          <w:numId w:val="8"/>
        </w:numPr>
        <w:shd w:val="clear" w:color="auto" w:fill="FFFFFF"/>
        <w:tabs>
          <w:tab w:val="left" w:pos="851"/>
          <w:tab w:val="left" w:pos="1701"/>
          <w:tab w:val="left" w:pos="2880"/>
          <w:tab w:val="left" w:pos="4320"/>
        </w:tabs>
        <w:spacing w:line="360" w:lineRule="auto"/>
        <w:ind w:left="851" w:firstLine="0"/>
        <w:jc w:val="both"/>
        <w:rPr>
          <w:rFonts w:asciiTheme="minorHAnsi" w:hAnsiTheme="minorHAnsi"/>
          <w:w w:val="0"/>
        </w:rPr>
      </w:pPr>
      <w:proofErr w:type="gramStart"/>
      <w:r w:rsidRPr="008F6F48">
        <w:rPr>
          <w:rFonts w:asciiTheme="minorHAnsi" w:hAnsiTheme="minorHAnsi"/>
          <w:w w:val="0"/>
        </w:rPr>
        <w:t>enviar</w:t>
      </w:r>
      <w:proofErr w:type="gramEnd"/>
      <w:r w:rsidRPr="008F6F48">
        <w:rPr>
          <w:rFonts w:asciiTheme="minorHAnsi" w:hAnsiTheme="minorHAnsi"/>
          <w:w w:val="0"/>
        </w:rPr>
        <w:t xml:space="preserve"> os documentos que comprovam a utilização dos recursos captados de acordo com a Destinação dos Recursos ao Agente Fiduciário, com cópia para a </w:t>
      </w:r>
      <w:proofErr w:type="spellStart"/>
      <w:r w:rsidRPr="008F6F48">
        <w:rPr>
          <w:rFonts w:asciiTheme="minorHAnsi" w:hAnsiTheme="minorHAnsi"/>
          <w:w w:val="0"/>
        </w:rPr>
        <w:t>Securitizadora</w:t>
      </w:r>
      <w:proofErr w:type="spellEnd"/>
      <w:r w:rsidRPr="008F6F48">
        <w:rPr>
          <w:rFonts w:asciiTheme="minorHAnsi" w:hAnsiTheme="minorHAnsi"/>
          <w:w w:val="0"/>
        </w:rPr>
        <w:t xml:space="preserve">, na forma e prazos previstos no item 3.5. </w:t>
      </w:r>
      <w:proofErr w:type="gramStart"/>
      <w:r w:rsidRPr="008F6F48">
        <w:rPr>
          <w:rFonts w:asciiTheme="minorHAnsi" w:hAnsiTheme="minorHAnsi"/>
          <w:w w:val="0"/>
        </w:rPr>
        <w:t>desta</w:t>
      </w:r>
      <w:proofErr w:type="gramEnd"/>
      <w:r w:rsidRPr="008F6F48">
        <w:rPr>
          <w:rFonts w:asciiTheme="minorHAnsi" w:hAnsiTheme="minorHAnsi"/>
          <w:w w:val="0"/>
        </w:rPr>
        <w:t xml:space="preserve"> Escritura de Emissão de Debêntures. </w:t>
      </w:r>
    </w:p>
    <w:p w:rsidR="003E3EB9" w:rsidRPr="008F6F48" w:rsidRDefault="003E3EB9" w:rsidP="003E3EB9">
      <w:pPr>
        <w:widowControl w:val="0"/>
        <w:shd w:val="clear" w:color="auto" w:fill="FFFFFF"/>
        <w:tabs>
          <w:tab w:val="left" w:pos="720"/>
          <w:tab w:val="left" w:pos="900"/>
          <w:tab w:val="left" w:pos="1418"/>
          <w:tab w:val="left" w:pos="2880"/>
          <w:tab w:val="left" w:pos="4320"/>
        </w:tabs>
        <w:spacing w:line="360" w:lineRule="auto"/>
        <w:ind w:left="708" w:hanging="708"/>
        <w:rPr>
          <w:rFonts w:asciiTheme="minorHAnsi" w:hAnsiTheme="minorHAnsi"/>
          <w:w w:val="0"/>
          <w:szCs w:val="24"/>
        </w:rPr>
      </w:pPr>
    </w:p>
    <w:p w:rsidR="003E3EB9" w:rsidRPr="008F6F48" w:rsidRDefault="007555EC" w:rsidP="003E3EB9">
      <w:pPr>
        <w:pStyle w:val="ListParagraph"/>
        <w:widowControl w:val="0"/>
        <w:numPr>
          <w:ilvl w:val="1"/>
          <w:numId w:val="8"/>
        </w:numPr>
        <w:shd w:val="clear" w:color="auto" w:fill="FFFFFF"/>
        <w:tabs>
          <w:tab w:val="left" w:pos="851"/>
          <w:tab w:val="left" w:pos="1800"/>
          <w:tab w:val="left" w:pos="2880"/>
          <w:tab w:val="left" w:pos="4320"/>
        </w:tabs>
        <w:spacing w:line="360" w:lineRule="auto"/>
        <w:ind w:left="0" w:firstLine="0"/>
        <w:jc w:val="both"/>
        <w:rPr>
          <w:rFonts w:asciiTheme="minorHAnsi" w:hAnsiTheme="minorHAnsi"/>
          <w:w w:val="0"/>
        </w:rPr>
      </w:pPr>
      <w:proofErr w:type="gramStart"/>
      <w:r w:rsidRPr="008F6F48">
        <w:rPr>
          <w:rFonts w:asciiTheme="minorHAnsi" w:hAnsiTheme="minorHAnsi"/>
          <w:w w:val="0"/>
        </w:rPr>
        <w:t>proceder</w:t>
      </w:r>
      <w:proofErr w:type="gramEnd"/>
      <w:r w:rsidRPr="008F6F48">
        <w:rPr>
          <w:rFonts w:asciiTheme="minorHAnsi" w:hAnsiTheme="minorHAnsi"/>
          <w:w w:val="0"/>
        </w:rPr>
        <w:t xml:space="preserve"> à adequada publicidade dos dados econômico-financeiros, nos termos exigidos pela Lei das Sociedades por Ações, promovendo a publicação das suas demonstrações financeiras, nos termos exigidos pela legislação e regulamentação em vigor;</w:t>
      </w:r>
    </w:p>
    <w:p w:rsidR="003E3EB9" w:rsidRPr="008F6F48" w:rsidRDefault="003E3EB9" w:rsidP="003E3EB9">
      <w:pPr>
        <w:pStyle w:val="ListParagraph"/>
        <w:widowControl w:val="0"/>
        <w:shd w:val="clear" w:color="auto" w:fill="FFFFFF"/>
        <w:tabs>
          <w:tab w:val="left" w:pos="851"/>
          <w:tab w:val="left" w:pos="1800"/>
          <w:tab w:val="left" w:pos="2880"/>
          <w:tab w:val="left" w:pos="4320"/>
        </w:tabs>
        <w:spacing w:line="360" w:lineRule="auto"/>
        <w:ind w:left="0"/>
        <w:jc w:val="both"/>
        <w:rPr>
          <w:rFonts w:asciiTheme="minorHAnsi" w:hAnsiTheme="minorHAnsi"/>
          <w:w w:val="0"/>
        </w:rPr>
      </w:pPr>
    </w:p>
    <w:p w:rsidR="003E3EB9" w:rsidRPr="008F6F48" w:rsidRDefault="007555EC" w:rsidP="003E3EB9">
      <w:pPr>
        <w:pStyle w:val="ListParagraph"/>
        <w:widowControl w:val="0"/>
        <w:numPr>
          <w:ilvl w:val="1"/>
          <w:numId w:val="8"/>
        </w:numPr>
        <w:shd w:val="clear" w:color="auto" w:fill="FFFFFF"/>
        <w:tabs>
          <w:tab w:val="left" w:pos="851"/>
          <w:tab w:val="left" w:pos="1800"/>
          <w:tab w:val="left" w:pos="2880"/>
          <w:tab w:val="left" w:pos="4320"/>
        </w:tabs>
        <w:spacing w:line="360" w:lineRule="auto"/>
        <w:ind w:left="0" w:firstLine="0"/>
        <w:jc w:val="both"/>
        <w:rPr>
          <w:rFonts w:asciiTheme="minorHAnsi" w:hAnsiTheme="minorHAnsi"/>
          <w:w w:val="0"/>
        </w:rPr>
      </w:pPr>
      <w:proofErr w:type="gramStart"/>
      <w:r w:rsidRPr="008F6F48">
        <w:rPr>
          <w:rFonts w:asciiTheme="minorHAnsi" w:hAnsiTheme="minorHAnsi"/>
          <w:w w:val="0"/>
        </w:rPr>
        <w:t>mediante</w:t>
      </w:r>
      <w:proofErr w:type="gramEnd"/>
      <w:r w:rsidRPr="008F6F48">
        <w:rPr>
          <w:rFonts w:asciiTheme="minorHAnsi" w:hAnsiTheme="minorHAnsi"/>
          <w:w w:val="0"/>
        </w:rPr>
        <w:t xml:space="preserve"> solicitação da Debenturista, a qualquer tempo, encaminhar à Debenturista cópias de suas demonstrações financeiras;</w:t>
      </w:r>
    </w:p>
    <w:p w:rsidR="003E3EB9" w:rsidRPr="008F6F48" w:rsidRDefault="003E3EB9" w:rsidP="003E3EB9">
      <w:pPr>
        <w:pStyle w:val="ListParagraph"/>
        <w:widowControl w:val="0"/>
        <w:shd w:val="clear" w:color="auto" w:fill="FFFFFF"/>
        <w:tabs>
          <w:tab w:val="left" w:pos="851"/>
          <w:tab w:val="left" w:pos="1800"/>
          <w:tab w:val="left" w:pos="2880"/>
          <w:tab w:val="left" w:pos="4320"/>
        </w:tabs>
        <w:spacing w:line="360" w:lineRule="auto"/>
        <w:ind w:left="0"/>
        <w:jc w:val="both"/>
        <w:rPr>
          <w:rFonts w:asciiTheme="minorHAnsi" w:hAnsiTheme="minorHAnsi"/>
          <w:w w:val="0"/>
        </w:rPr>
      </w:pPr>
    </w:p>
    <w:p w:rsidR="003E3EB9" w:rsidRPr="008F6F48" w:rsidRDefault="007555EC" w:rsidP="003E3EB9">
      <w:pPr>
        <w:pStyle w:val="ListParagraph"/>
        <w:widowControl w:val="0"/>
        <w:numPr>
          <w:ilvl w:val="1"/>
          <w:numId w:val="8"/>
        </w:numPr>
        <w:shd w:val="clear" w:color="auto" w:fill="FFFFFF"/>
        <w:tabs>
          <w:tab w:val="left" w:pos="851"/>
          <w:tab w:val="left" w:pos="1800"/>
          <w:tab w:val="left" w:pos="2880"/>
          <w:tab w:val="left" w:pos="4320"/>
        </w:tabs>
        <w:spacing w:line="360" w:lineRule="auto"/>
        <w:ind w:left="0" w:firstLine="0"/>
        <w:jc w:val="both"/>
        <w:rPr>
          <w:rFonts w:asciiTheme="minorHAnsi" w:hAnsiTheme="minorHAnsi"/>
          <w:w w:val="0"/>
        </w:rPr>
      </w:pPr>
      <w:proofErr w:type="gramStart"/>
      <w:r w:rsidRPr="008F6F48">
        <w:rPr>
          <w:rFonts w:asciiTheme="minorHAnsi" w:hAnsiTheme="minorHAnsi"/>
          <w:w w:val="0"/>
        </w:rPr>
        <w:t>convocar</w:t>
      </w:r>
      <w:proofErr w:type="gramEnd"/>
      <w:r w:rsidRPr="008F6F48">
        <w:rPr>
          <w:rFonts w:asciiTheme="minorHAnsi" w:hAnsiTheme="minorHAnsi"/>
          <w:w w:val="0"/>
        </w:rPr>
        <w:t xml:space="preserve"> a Debenturista para deliberar sobre qualquer das matérias que direta ou indiretamente se relacione com a presente Emissão, caso a Debenturista deva fazer, nos termos da presente Escritura, mas não o faça;</w:t>
      </w:r>
    </w:p>
    <w:p w:rsidR="003E3EB9" w:rsidRPr="008F6F48" w:rsidRDefault="003E3EB9" w:rsidP="003E3EB9">
      <w:pPr>
        <w:widowControl w:val="0"/>
        <w:tabs>
          <w:tab w:val="left" w:pos="720"/>
        </w:tabs>
        <w:spacing w:line="360" w:lineRule="auto"/>
        <w:rPr>
          <w:rFonts w:asciiTheme="minorHAnsi" w:hAnsiTheme="minorHAnsi"/>
          <w:w w:val="0"/>
          <w:szCs w:val="24"/>
        </w:rPr>
      </w:pPr>
    </w:p>
    <w:p w:rsidR="003E3EB9" w:rsidRPr="008F6F48" w:rsidRDefault="007555EC" w:rsidP="003E3EB9">
      <w:pPr>
        <w:pStyle w:val="ListParagraph"/>
        <w:widowControl w:val="0"/>
        <w:numPr>
          <w:ilvl w:val="1"/>
          <w:numId w:val="8"/>
        </w:numPr>
        <w:shd w:val="clear" w:color="auto" w:fill="FFFFFF"/>
        <w:tabs>
          <w:tab w:val="left" w:pos="851"/>
          <w:tab w:val="left" w:pos="1800"/>
          <w:tab w:val="left" w:pos="2880"/>
          <w:tab w:val="left" w:pos="4320"/>
        </w:tabs>
        <w:spacing w:line="360" w:lineRule="auto"/>
        <w:ind w:left="0" w:firstLine="0"/>
        <w:jc w:val="both"/>
        <w:rPr>
          <w:rFonts w:asciiTheme="minorHAnsi" w:hAnsiTheme="minorHAnsi"/>
          <w:w w:val="0"/>
        </w:rPr>
      </w:pPr>
      <w:proofErr w:type="gramStart"/>
      <w:r w:rsidRPr="008F6F48">
        <w:rPr>
          <w:rFonts w:asciiTheme="minorHAnsi" w:hAnsiTheme="minorHAnsi"/>
          <w:w w:val="0"/>
        </w:rPr>
        <w:t>arcar</w:t>
      </w:r>
      <w:proofErr w:type="gramEnd"/>
      <w:r w:rsidRPr="008F6F48">
        <w:rPr>
          <w:rFonts w:asciiTheme="minorHAnsi" w:hAnsiTheme="minorHAnsi"/>
          <w:w w:val="0"/>
        </w:rPr>
        <w:t xml:space="preserve"> com todos os custos decorrentes da distribuição e manutenção das Debêntures, incluindo, mas não se limitando, a todos os custos relativos ao arquivamento, registro e a publicação dos atos necessários à Emissão, tais como esta Escritura de Emissão, seus eventuais aditamentos e da AGE; </w:t>
      </w:r>
    </w:p>
    <w:p w:rsidR="003E3EB9" w:rsidRPr="008F6F48" w:rsidRDefault="003E3EB9" w:rsidP="003E3EB9">
      <w:pPr>
        <w:widowControl w:val="0"/>
        <w:tabs>
          <w:tab w:val="left" w:pos="720"/>
        </w:tabs>
        <w:spacing w:line="360" w:lineRule="auto"/>
        <w:ind w:left="708" w:hanging="708"/>
        <w:rPr>
          <w:rFonts w:asciiTheme="minorHAnsi" w:hAnsiTheme="minorHAnsi"/>
          <w:w w:val="0"/>
          <w:szCs w:val="24"/>
        </w:rPr>
      </w:pPr>
    </w:p>
    <w:p w:rsidR="003E3EB9" w:rsidRPr="008F6F48" w:rsidRDefault="007555EC" w:rsidP="003E3EB9">
      <w:pPr>
        <w:pStyle w:val="ListParagraph"/>
        <w:widowControl w:val="0"/>
        <w:numPr>
          <w:ilvl w:val="1"/>
          <w:numId w:val="8"/>
        </w:numPr>
        <w:shd w:val="clear" w:color="auto" w:fill="FFFFFF"/>
        <w:tabs>
          <w:tab w:val="left" w:pos="851"/>
          <w:tab w:val="left" w:pos="1800"/>
          <w:tab w:val="left" w:pos="2880"/>
          <w:tab w:val="left" w:pos="4320"/>
        </w:tabs>
        <w:spacing w:line="360" w:lineRule="auto"/>
        <w:ind w:left="0" w:firstLine="0"/>
        <w:jc w:val="both"/>
        <w:rPr>
          <w:rFonts w:asciiTheme="minorHAnsi" w:hAnsiTheme="minorHAnsi"/>
          <w:w w:val="0"/>
        </w:rPr>
      </w:pPr>
      <w:proofErr w:type="gramStart"/>
      <w:r w:rsidRPr="008F6F48">
        <w:rPr>
          <w:rFonts w:asciiTheme="minorHAnsi" w:hAnsiTheme="minorHAnsi"/>
          <w:w w:val="0"/>
        </w:rPr>
        <w:t>manter</w:t>
      </w:r>
      <w:proofErr w:type="gramEnd"/>
      <w:r w:rsidRPr="008F6F48">
        <w:rPr>
          <w:rFonts w:asciiTheme="minorHAnsi" w:hAnsiTheme="minorHAnsi"/>
          <w:w w:val="0"/>
        </w:rPr>
        <w:t xml:space="preserve"> a sua contabilidade atualizada e efetuar os respectivos registros de acordo com os princípios contábeis geralmente aceitos no Brasil;</w:t>
      </w:r>
    </w:p>
    <w:p w:rsidR="003E3EB9" w:rsidRPr="008F6F48" w:rsidRDefault="003E3EB9" w:rsidP="003E3EB9">
      <w:pPr>
        <w:pStyle w:val="ListParagraph"/>
        <w:widowControl w:val="0"/>
        <w:shd w:val="clear" w:color="auto" w:fill="FFFFFF"/>
        <w:tabs>
          <w:tab w:val="left" w:pos="851"/>
          <w:tab w:val="left" w:pos="1800"/>
          <w:tab w:val="left" w:pos="2880"/>
          <w:tab w:val="left" w:pos="4320"/>
        </w:tabs>
        <w:spacing w:line="360" w:lineRule="auto"/>
        <w:ind w:left="0"/>
        <w:jc w:val="both"/>
        <w:rPr>
          <w:rFonts w:asciiTheme="minorHAnsi" w:hAnsiTheme="minorHAnsi"/>
          <w:w w:val="0"/>
        </w:rPr>
      </w:pPr>
    </w:p>
    <w:p w:rsidR="003E3EB9" w:rsidRPr="008F6F48" w:rsidRDefault="007555EC" w:rsidP="003E3EB9">
      <w:pPr>
        <w:pStyle w:val="ListParagraph"/>
        <w:widowControl w:val="0"/>
        <w:numPr>
          <w:ilvl w:val="1"/>
          <w:numId w:val="8"/>
        </w:numPr>
        <w:shd w:val="clear" w:color="auto" w:fill="FFFFFF"/>
        <w:tabs>
          <w:tab w:val="left" w:pos="851"/>
          <w:tab w:val="left" w:pos="1800"/>
          <w:tab w:val="left" w:pos="2880"/>
          <w:tab w:val="left" w:pos="4320"/>
        </w:tabs>
        <w:spacing w:line="360" w:lineRule="auto"/>
        <w:ind w:left="0" w:firstLine="0"/>
        <w:jc w:val="both"/>
        <w:rPr>
          <w:rFonts w:asciiTheme="minorHAnsi" w:hAnsiTheme="minorHAnsi"/>
          <w:w w:val="0"/>
        </w:rPr>
      </w:pPr>
      <w:proofErr w:type="gramStart"/>
      <w:r w:rsidRPr="008F6F48">
        <w:rPr>
          <w:rFonts w:asciiTheme="minorHAnsi" w:hAnsiTheme="minorHAnsi"/>
          <w:w w:val="0"/>
        </w:rPr>
        <w:t>manter</w:t>
      </w:r>
      <w:proofErr w:type="gramEnd"/>
      <w:r w:rsidRPr="008F6F48">
        <w:rPr>
          <w:rFonts w:asciiTheme="minorHAnsi" w:hAnsiTheme="minorHAnsi"/>
          <w:w w:val="0"/>
        </w:rPr>
        <w:t xml:space="preserve"> sempre atualizados e em boa ordem os livros e registros societários, de modo a permitir que a Debenturista (ou auditor independente por esta contratado) realize auditoria extraordinária na Emissora, sendo que a respectiva solicitação deverá ser acompanhada de relatório que fundamente a necessidade de sua realização. Os custos com a contratação do auditor independente serão de responsabilidade da Debenturista, exceto se tal contratação decorrer de </w:t>
      </w:r>
      <w:r w:rsidRPr="008F6F48">
        <w:rPr>
          <w:rFonts w:asciiTheme="minorHAnsi" w:hAnsiTheme="minorHAnsi"/>
          <w:w w:val="0"/>
        </w:rPr>
        <w:lastRenderedPageBreak/>
        <w:t>exigência regulamentar, hipótese na qual a responsabilidade pelo pagamento de tais custos será da Emissora;</w:t>
      </w:r>
    </w:p>
    <w:p w:rsidR="003E3EB9" w:rsidRPr="008F6F48" w:rsidRDefault="003E3EB9" w:rsidP="003E3EB9">
      <w:pPr>
        <w:widowControl w:val="0"/>
        <w:tabs>
          <w:tab w:val="left" w:pos="0"/>
        </w:tabs>
        <w:spacing w:line="360" w:lineRule="auto"/>
        <w:rPr>
          <w:rFonts w:asciiTheme="minorHAnsi" w:hAnsiTheme="minorHAnsi"/>
          <w:w w:val="0"/>
          <w:szCs w:val="24"/>
        </w:rPr>
      </w:pPr>
    </w:p>
    <w:p w:rsidR="003E3EB9" w:rsidRPr="008F6F48" w:rsidRDefault="007555EC" w:rsidP="003E3EB9">
      <w:pPr>
        <w:pStyle w:val="ListParagraph"/>
        <w:widowControl w:val="0"/>
        <w:numPr>
          <w:ilvl w:val="1"/>
          <w:numId w:val="8"/>
        </w:numPr>
        <w:shd w:val="clear" w:color="auto" w:fill="FFFFFF"/>
        <w:tabs>
          <w:tab w:val="left" w:pos="851"/>
          <w:tab w:val="left" w:pos="1800"/>
          <w:tab w:val="left" w:pos="2880"/>
          <w:tab w:val="left" w:pos="4320"/>
        </w:tabs>
        <w:spacing w:line="360" w:lineRule="auto"/>
        <w:ind w:left="0" w:firstLine="0"/>
        <w:jc w:val="both"/>
        <w:rPr>
          <w:rFonts w:asciiTheme="minorHAnsi" w:hAnsiTheme="minorHAnsi"/>
          <w:w w:val="0"/>
        </w:rPr>
      </w:pPr>
      <w:proofErr w:type="gramStart"/>
      <w:r w:rsidRPr="008F6F48">
        <w:rPr>
          <w:rFonts w:asciiTheme="minorHAnsi" w:hAnsiTheme="minorHAnsi"/>
          <w:w w:val="0"/>
        </w:rPr>
        <w:t>não</w:t>
      </w:r>
      <w:proofErr w:type="gramEnd"/>
      <w:r w:rsidRPr="008F6F48">
        <w:rPr>
          <w:rFonts w:asciiTheme="minorHAnsi" w:hAnsiTheme="minorHAnsi"/>
          <w:w w:val="0"/>
        </w:rPr>
        <w:t xml:space="preserve"> realizar operações fora de seu objeto social, observadas as disposições estatutárias, legais e regulamentares em vigor;</w:t>
      </w:r>
    </w:p>
    <w:p w:rsidR="003E3EB9" w:rsidRPr="008F6F48" w:rsidRDefault="003E3EB9" w:rsidP="003E3EB9">
      <w:pPr>
        <w:pStyle w:val="ListParagraph"/>
        <w:widowControl w:val="0"/>
        <w:shd w:val="clear" w:color="auto" w:fill="FFFFFF"/>
        <w:tabs>
          <w:tab w:val="left" w:pos="851"/>
          <w:tab w:val="left" w:pos="1800"/>
          <w:tab w:val="left" w:pos="2880"/>
          <w:tab w:val="left" w:pos="4320"/>
        </w:tabs>
        <w:spacing w:line="360" w:lineRule="auto"/>
        <w:ind w:left="0"/>
        <w:jc w:val="both"/>
        <w:rPr>
          <w:rFonts w:asciiTheme="minorHAnsi" w:hAnsiTheme="minorHAnsi"/>
          <w:w w:val="0"/>
        </w:rPr>
      </w:pPr>
    </w:p>
    <w:p w:rsidR="003E3EB9" w:rsidRPr="008F6F48" w:rsidRDefault="007555EC" w:rsidP="003E3EB9">
      <w:pPr>
        <w:pStyle w:val="ListParagraph"/>
        <w:widowControl w:val="0"/>
        <w:numPr>
          <w:ilvl w:val="1"/>
          <w:numId w:val="8"/>
        </w:numPr>
        <w:shd w:val="clear" w:color="auto" w:fill="FFFFFF"/>
        <w:tabs>
          <w:tab w:val="left" w:pos="851"/>
          <w:tab w:val="left" w:pos="1800"/>
          <w:tab w:val="left" w:pos="2880"/>
          <w:tab w:val="left" w:pos="4320"/>
        </w:tabs>
        <w:spacing w:line="360" w:lineRule="auto"/>
        <w:ind w:left="0" w:firstLine="0"/>
        <w:jc w:val="both"/>
        <w:rPr>
          <w:rFonts w:asciiTheme="minorHAnsi" w:hAnsiTheme="minorHAnsi"/>
          <w:w w:val="0"/>
        </w:rPr>
      </w:pPr>
      <w:proofErr w:type="gramStart"/>
      <w:r w:rsidRPr="008F6F48">
        <w:rPr>
          <w:rFonts w:asciiTheme="minorHAnsi" w:hAnsiTheme="minorHAnsi"/>
          <w:w w:val="0"/>
        </w:rPr>
        <w:t>não</w:t>
      </w:r>
      <w:proofErr w:type="gramEnd"/>
      <w:r w:rsidRPr="008F6F48">
        <w:rPr>
          <w:rFonts w:asciiTheme="minorHAnsi" w:hAnsiTheme="minorHAnsi"/>
          <w:w w:val="0"/>
        </w:rPr>
        <w:t xml:space="preserve"> praticar qualquer ato em desacordo com o seu Estatuto Social, com esta Escritura de Emissão ou com qualquer outro documento relacionado, que possam, direta ou indiretamente, comprometer o pontual e integral cumprimento das obrigações assumidas perante a Debenturista;</w:t>
      </w:r>
    </w:p>
    <w:p w:rsidR="003E3EB9" w:rsidRPr="008F6F48" w:rsidRDefault="003E3EB9" w:rsidP="003E3EB9">
      <w:pPr>
        <w:widowControl w:val="0"/>
        <w:tabs>
          <w:tab w:val="left" w:pos="0"/>
        </w:tabs>
        <w:spacing w:line="360" w:lineRule="auto"/>
        <w:rPr>
          <w:rFonts w:asciiTheme="minorHAnsi" w:hAnsiTheme="minorHAnsi"/>
          <w:w w:val="0"/>
          <w:szCs w:val="24"/>
        </w:rPr>
      </w:pPr>
    </w:p>
    <w:p w:rsidR="003E3EB9" w:rsidRPr="008F6F48" w:rsidRDefault="007555EC" w:rsidP="003E3EB9">
      <w:pPr>
        <w:pStyle w:val="ListParagraph"/>
        <w:widowControl w:val="0"/>
        <w:numPr>
          <w:ilvl w:val="1"/>
          <w:numId w:val="8"/>
        </w:numPr>
        <w:shd w:val="clear" w:color="auto" w:fill="FFFFFF"/>
        <w:tabs>
          <w:tab w:val="left" w:pos="851"/>
          <w:tab w:val="left" w:pos="1800"/>
          <w:tab w:val="left" w:pos="2880"/>
          <w:tab w:val="left" w:pos="4320"/>
        </w:tabs>
        <w:spacing w:line="360" w:lineRule="auto"/>
        <w:ind w:left="0" w:firstLine="0"/>
        <w:jc w:val="both"/>
        <w:rPr>
          <w:rFonts w:asciiTheme="minorHAnsi" w:hAnsiTheme="minorHAnsi"/>
          <w:w w:val="0"/>
        </w:rPr>
      </w:pPr>
      <w:proofErr w:type="gramStart"/>
      <w:r w:rsidRPr="008F6F48">
        <w:rPr>
          <w:rFonts w:asciiTheme="minorHAnsi" w:hAnsiTheme="minorHAnsi"/>
          <w:w w:val="0"/>
        </w:rPr>
        <w:t>efetuar</w:t>
      </w:r>
      <w:proofErr w:type="gramEnd"/>
      <w:r w:rsidRPr="008F6F48">
        <w:rPr>
          <w:rFonts w:asciiTheme="minorHAnsi" w:hAnsiTheme="minorHAnsi"/>
          <w:w w:val="0"/>
        </w:rPr>
        <w:t xml:space="preserve"> recolhimento de quaisquer tributos ou contribuições que incidam ou venham a incidir sobre a Emissão e que sejam de responsabilidade da Emissora e/ou a ela atribuída nesta Escritura ou nos documentos da emissão dos CRI; </w:t>
      </w:r>
    </w:p>
    <w:p w:rsidR="003E3EB9" w:rsidRPr="008F6F48" w:rsidRDefault="003E3EB9" w:rsidP="003E3EB9">
      <w:pPr>
        <w:pStyle w:val="ListParagraph"/>
        <w:spacing w:line="360" w:lineRule="auto"/>
        <w:rPr>
          <w:rFonts w:asciiTheme="minorHAnsi" w:hAnsiTheme="minorHAnsi"/>
          <w:w w:val="0"/>
        </w:rPr>
      </w:pPr>
    </w:p>
    <w:p w:rsidR="003E3EB9" w:rsidRPr="008F6F48" w:rsidRDefault="007555EC" w:rsidP="003E3EB9">
      <w:pPr>
        <w:pStyle w:val="ListParagraph"/>
        <w:widowControl w:val="0"/>
        <w:numPr>
          <w:ilvl w:val="1"/>
          <w:numId w:val="8"/>
        </w:numPr>
        <w:shd w:val="clear" w:color="auto" w:fill="FFFFFF"/>
        <w:tabs>
          <w:tab w:val="left" w:pos="851"/>
          <w:tab w:val="left" w:pos="1800"/>
          <w:tab w:val="left" w:pos="2880"/>
          <w:tab w:val="left" w:pos="4320"/>
        </w:tabs>
        <w:spacing w:line="360" w:lineRule="auto"/>
        <w:ind w:left="0" w:firstLine="0"/>
        <w:jc w:val="both"/>
        <w:rPr>
          <w:rFonts w:asciiTheme="minorHAnsi" w:hAnsiTheme="minorHAnsi"/>
          <w:w w:val="0"/>
        </w:rPr>
      </w:pPr>
      <w:r w:rsidRPr="008F6F48">
        <w:rPr>
          <w:rFonts w:asciiTheme="minorHAnsi" w:hAnsiTheme="minorHAnsi"/>
        </w:rPr>
        <w:t xml:space="preserve">cumprir, e fazer com que suas Controladas e empregados cumpram, e envidar seus melhores esforços para que suas demais Afiliadas e subcontratados cumpram, as disposições legais e regulamentares relacionadas à prática de corrupção e atos lesivos à administração pública e ao patrimônio público, incluindo a Lei n.º 12.846, de 1º de agosto de 2013, conforme alterada, o Decreto n.º 8.420, de 18 de março de 2015, conforme alterado, e, conforme aplicável e nos termos a seguir disciplinados, o </w:t>
      </w:r>
      <w:r w:rsidRPr="008F6F48">
        <w:rPr>
          <w:rFonts w:asciiTheme="minorHAnsi" w:hAnsiTheme="minorHAnsi"/>
          <w:i/>
        </w:rPr>
        <w:t xml:space="preserve">U.S. </w:t>
      </w:r>
      <w:proofErr w:type="spellStart"/>
      <w:r w:rsidRPr="008F6F48">
        <w:rPr>
          <w:rFonts w:asciiTheme="minorHAnsi" w:hAnsiTheme="minorHAnsi"/>
          <w:i/>
        </w:rPr>
        <w:t>Foreign</w:t>
      </w:r>
      <w:proofErr w:type="spellEnd"/>
      <w:r w:rsidRPr="008F6F48">
        <w:rPr>
          <w:rFonts w:asciiTheme="minorHAnsi" w:hAnsiTheme="minorHAnsi"/>
          <w:i/>
        </w:rPr>
        <w:t xml:space="preserve"> </w:t>
      </w:r>
      <w:proofErr w:type="spellStart"/>
      <w:r w:rsidRPr="008F6F48">
        <w:rPr>
          <w:rFonts w:asciiTheme="minorHAnsi" w:hAnsiTheme="minorHAnsi"/>
          <w:i/>
        </w:rPr>
        <w:t>Corrupt</w:t>
      </w:r>
      <w:proofErr w:type="spellEnd"/>
      <w:r w:rsidRPr="008F6F48">
        <w:rPr>
          <w:rFonts w:asciiTheme="minorHAnsi" w:hAnsiTheme="minorHAnsi"/>
          <w:i/>
        </w:rPr>
        <w:t xml:space="preserve"> </w:t>
      </w:r>
      <w:proofErr w:type="spellStart"/>
      <w:r w:rsidRPr="008F6F48">
        <w:rPr>
          <w:rFonts w:asciiTheme="minorHAnsi" w:hAnsiTheme="minorHAnsi"/>
          <w:i/>
        </w:rPr>
        <w:t>Practices</w:t>
      </w:r>
      <w:proofErr w:type="spellEnd"/>
      <w:r w:rsidRPr="008F6F48">
        <w:rPr>
          <w:rFonts w:asciiTheme="minorHAnsi" w:hAnsiTheme="minorHAnsi"/>
          <w:i/>
        </w:rPr>
        <w:t xml:space="preserve"> </w:t>
      </w:r>
      <w:proofErr w:type="spellStart"/>
      <w:r w:rsidRPr="008F6F48">
        <w:rPr>
          <w:rFonts w:asciiTheme="minorHAnsi" w:hAnsiTheme="minorHAnsi"/>
          <w:i/>
        </w:rPr>
        <w:t>Act</w:t>
      </w:r>
      <w:proofErr w:type="spellEnd"/>
      <w:r w:rsidRPr="008F6F48">
        <w:rPr>
          <w:rFonts w:asciiTheme="minorHAnsi" w:hAnsiTheme="minorHAnsi"/>
          <w:i/>
        </w:rPr>
        <w:t xml:space="preserve"> </w:t>
      </w:r>
      <w:proofErr w:type="spellStart"/>
      <w:r w:rsidRPr="008F6F48">
        <w:rPr>
          <w:rFonts w:asciiTheme="minorHAnsi" w:hAnsiTheme="minorHAnsi"/>
          <w:i/>
        </w:rPr>
        <w:t>of</w:t>
      </w:r>
      <w:proofErr w:type="spellEnd"/>
      <w:r w:rsidRPr="008F6F48">
        <w:rPr>
          <w:rFonts w:asciiTheme="minorHAnsi" w:hAnsiTheme="minorHAnsi"/>
        </w:rPr>
        <w:t xml:space="preserve"> </w:t>
      </w:r>
      <w:r w:rsidRPr="008F6F48">
        <w:rPr>
          <w:rFonts w:asciiTheme="minorHAnsi" w:hAnsiTheme="minorHAnsi"/>
          <w:i/>
        </w:rPr>
        <w:t>1977</w:t>
      </w:r>
      <w:r w:rsidRPr="008F6F48">
        <w:rPr>
          <w:rFonts w:asciiTheme="minorHAnsi" w:hAnsiTheme="minorHAnsi"/>
        </w:rPr>
        <w:t xml:space="preserve"> e o </w:t>
      </w:r>
      <w:r w:rsidRPr="008F6F48">
        <w:rPr>
          <w:rFonts w:asciiTheme="minorHAnsi" w:hAnsiTheme="minorHAnsi"/>
          <w:i/>
        </w:rPr>
        <w:t xml:space="preserve">U.K. </w:t>
      </w:r>
      <w:proofErr w:type="spellStart"/>
      <w:r w:rsidRPr="008F6F48">
        <w:rPr>
          <w:rFonts w:asciiTheme="minorHAnsi" w:hAnsiTheme="minorHAnsi"/>
          <w:i/>
        </w:rPr>
        <w:t>Bribery</w:t>
      </w:r>
      <w:proofErr w:type="spellEnd"/>
      <w:r w:rsidRPr="008F6F48">
        <w:rPr>
          <w:rFonts w:asciiTheme="minorHAnsi" w:hAnsiTheme="minorHAnsi"/>
          <w:i/>
        </w:rPr>
        <w:t xml:space="preserve"> </w:t>
      </w:r>
      <w:proofErr w:type="spellStart"/>
      <w:r w:rsidRPr="008F6F48">
        <w:rPr>
          <w:rFonts w:asciiTheme="minorHAnsi" w:hAnsiTheme="minorHAnsi"/>
          <w:i/>
        </w:rPr>
        <w:t>Act</w:t>
      </w:r>
      <w:proofErr w:type="spellEnd"/>
      <w:r w:rsidRPr="008F6F48">
        <w:rPr>
          <w:rFonts w:asciiTheme="minorHAnsi" w:hAnsiTheme="minorHAnsi"/>
        </w:rPr>
        <w:t> (“</w:t>
      </w:r>
      <w:r w:rsidRPr="008F6F48">
        <w:rPr>
          <w:rFonts w:asciiTheme="minorHAnsi" w:hAnsiTheme="minorHAnsi"/>
          <w:u w:val="single"/>
        </w:rPr>
        <w:t>Legislação Anticorrupção</w:t>
      </w:r>
      <w:r w:rsidRPr="008F6F48">
        <w:rPr>
          <w:rFonts w:asciiTheme="minorHAnsi" w:hAnsiTheme="minorHAnsi"/>
        </w:rPr>
        <w:t xml:space="preserve">”), bem como (a) manter políticas e procedimentos internos objetivando a divulgação e o integral cumprimento da Legislação Anticorrupção; (b) dar pleno conhecimento da Legislação Anticorrupção a todos os profissionais com quem venha a se relacionar, previamente ao início de sua atuação; (c) abster-se de praticar atos de corrupção e de agir de forma lesiva à administração pública, nacional e estrangeira, no seu interesse ou para seu benefício, exclusivo ou não; e (d) no prazo de até 2 (dois) Dias Úteis contados da data de ciência, comunicar </w:t>
      </w:r>
      <w:r w:rsidRPr="008F6F48">
        <w:rPr>
          <w:rFonts w:asciiTheme="minorHAnsi" w:hAnsiTheme="minorHAnsi"/>
          <w:lang w:eastAsia="en-US"/>
        </w:rPr>
        <w:t xml:space="preserve">à </w:t>
      </w:r>
      <w:proofErr w:type="spellStart"/>
      <w:r w:rsidRPr="008F6F48">
        <w:rPr>
          <w:rFonts w:asciiTheme="minorHAnsi" w:hAnsiTheme="minorHAnsi"/>
          <w:lang w:eastAsia="en-US"/>
        </w:rPr>
        <w:t>Securitizadora</w:t>
      </w:r>
      <w:proofErr w:type="spellEnd"/>
      <w:r w:rsidRPr="008F6F48">
        <w:rPr>
          <w:rFonts w:asciiTheme="minorHAnsi" w:hAnsiTheme="minorHAnsi"/>
          <w:lang w:eastAsia="en-US"/>
        </w:rPr>
        <w:t xml:space="preserve"> e a</w:t>
      </w:r>
      <w:r w:rsidRPr="008F6F48">
        <w:rPr>
          <w:rFonts w:asciiTheme="minorHAnsi" w:hAnsiTheme="minorHAnsi"/>
        </w:rPr>
        <w:t xml:space="preserve">o Agente Fiduciário de qualquer ato ou fato que viole a Legislação Anticorrupção. Com relação ao </w:t>
      </w:r>
      <w:r w:rsidRPr="008F6F48">
        <w:rPr>
          <w:rFonts w:asciiTheme="minorHAnsi" w:hAnsiTheme="minorHAnsi"/>
          <w:i/>
        </w:rPr>
        <w:t xml:space="preserve">U.S. </w:t>
      </w:r>
      <w:proofErr w:type="spellStart"/>
      <w:r w:rsidRPr="008F6F48">
        <w:rPr>
          <w:rFonts w:asciiTheme="minorHAnsi" w:hAnsiTheme="minorHAnsi"/>
          <w:i/>
        </w:rPr>
        <w:t>Foreign</w:t>
      </w:r>
      <w:proofErr w:type="spellEnd"/>
      <w:r w:rsidRPr="008F6F48">
        <w:rPr>
          <w:rFonts w:asciiTheme="minorHAnsi" w:hAnsiTheme="minorHAnsi"/>
          <w:i/>
        </w:rPr>
        <w:t xml:space="preserve"> </w:t>
      </w:r>
      <w:proofErr w:type="spellStart"/>
      <w:r w:rsidRPr="008F6F48">
        <w:rPr>
          <w:rFonts w:asciiTheme="minorHAnsi" w:hAnsiTheme="minorHAnsi"/>
          <w:i/>
        </w:rPr>
        <w:t>Corrupt</w:t>
      </w:r>
      <w:proofErr w:type="spellEnd"/>
      <w:r w:rsidRPr="008F6F48">
        <w:rPr>
          <w:rFonts w:asciiTheme="minorHAnsi" w:hAnsiTheme="minorHAnsi"/>
          <w:i/>
        </w:rPr>
        <w:t xml:space="preserve"> </w:t>
      </w:r>
      <w:proofErr w:type="spellStart"/>
      <w:r w:rsidRPr="008F6F48">
        <w:rPr>
          <w:rFonts w:asciiTheme="minorHAnsi" w:hAnsiTheme="minorHAnsi"/>
          <w:i/>
        </w:rPr>
        <w:t>Practices</w:t>
      </w:r>
      <w:proofErr w:type="spellEnd"/>
      <w:r w:rsidRPr="008F6F48">
        <w:rPr>
          <w:rFonts w:asciiTheme="minorHAnsi" w:hAnsiTheme="minorHAnsi"/>
          <w:i/>
        </w:rPr>
        <w:t xml:space="preserve"> </w:t>
      </w:r>
      <w:proofErr w:type="spellStart"/>
      <w:r w:rsidRPr="008F6F48">
        <w:rPr>
          <w:rFonts w:asciiTheme="minorHAnsi" w:hAnsiTheme="minorHAnsi"/>
          <w:i/>
        </w:rPr>
        <w:t>Act</w:t>
      </w:r>
      <w:proofErr w:type="spellEnd"/>
      <w:r w:rsidRPr="008F6F48">
        <w:rPr>
          <w:rFonts w:asciiTheme="minorHAnsi" w:hAnsiTheme="minorHAnsi"/>
          <w:i/>
        </w:rPr>
        <w:t xml:space="preserve"> </w:t>
      </w:r>
      <w:proofErr w:type="spellStart"/>
      <w:r w:rsidRPr="008F6F48">
        <w:rPr>
          <w:rFonts w:asciiTheme="minorHAnsi" w:hAnsiTheme="minorHAnsi"/>
          <w:i/>
        </w:rPr>
        <w:t>of</w:t>
      </w:r>
      <w:proofErr w:type="spellEnd"/>
      <w:r w:rsidRPr="008F6F48">
        <w:rPr>
          <w:rFonts w:asciiTheme="minorHAnsi" w:hAnsiTheme="minorHAnsi"/>
        </w:rPr>
        <w:t xml:space="preserve"> </w:t>
      </w:r>
      <w:r w:rsidRPr="008F6F48">
        <w:rPr>
          <w:rFonts w:asciiTheme="minorHAnsi" w:hAnsiTheme="minorHAnsi"/>
          <w:i/>
        </w:rPr>
        <w:t>1977</w:t>
      </w:r>
      <w:r w:rsidRPr="008F6F48">
        <w:rPr>
          <w:rFonts w:asciiTheme="minorHAnsi" w:hAnsiTheme="minorHAnsi"/>
        </w:rPr>
        <w:t xml:space="preserve"> e o </w:t>
      </w:r>
      <w:r w:rsidRPr="008F6F48">
        <w:rPr>
          <w:rFonts w:asciiTheme="minorHAnsi" w:hAnsiTheme="minorHAnsi"/>
          <w:i/>
        </w:rPr>
        <w:t xml:space="preserve">U.K. </w:t>
      </w:r>
      <w:proofErr w:type="spellStart"/>
      <w:r w:rsidRPr="008F6F48">
        <w:rPr>
          <w:rFonts w:asciiTheme="minorHAnsi" w:hAnsiTheme="minorHAnsi"/>
          <w:i/>
        </w:rPr>
        <w:t>Bribery</w:t>
      </w:r>
      <w:proofErr w:type="spellEnd"/>
      <w:r w:rsidRPr="008F6F48">
        <w:rPr>
          <w:rFonts w:asciiTheme="minorHAnsi" w:hAnsiTheme="minorHAnsi"/>
          <w:i/>
        </w:rPr>
        <w:t xml:space="preserve"> </w:t>
      </w:r>
      <w:proofErr w:type="spellStart"/>
      <w:r w:rsidRPr="008F6F48">
        <w:rPr>
          <w:rFonts w:asciiTheme="minorHAnsi" w:hAnsiTheme="minorHAnsi"/>
          <w:i/>
        </w:rPr>
        <w:t>Act</w:t>
      </w:r>
      <w:proofErr w:type="spellEnd"/>
      <w:r w:rsidRPr="008F6F48">
        <w:rPr>
          <w:rFonts w:asciiTheme="minorHAnsi" w:hAnsiTheme="minorHAnsi"/>
          <w:i/>
        </w:rPr>
        <w:t xml:space="preserve">, </w:t>
      </w:r>
      <w:r w:rsidRPr="008F6F48">
        <w:rPr>
          <w:rFonts w:asciiTheme="minorHAnsi" w:hAnsiTheme="minorHAnsi"/>
        </w:rPr>
        <w:t xml:space="preserve">a Emissora e a Fiadora declaram, na presente data, que tais legislações não são a elas aplicáveis, sendo certo que comprometem-se a cumpri-las, nos termos previstos nessa alínea “xi”, caso passem a ser; </w:t>
      </w:r>
    </w:p>
    <w:p w:rsidR="003E3EB9" w:rsidRPr="008F6F48" w:rsidRDefault="003E3EB9" w:rsidP="003E3EB9">
      <w:pPr>
        <w:pStyle w:val="ListParagraph"/>
        <w:widowControl w:val="0"/>
        <w:shd w:val="clear" w:color="auto" w:fill="FFFFFF"/>
        <w:tabs>
          <w:tab w:val="left" w:pos="851"/>
          <w:tab w:val="left" w:pos="1800"/>
          <w:tab w:val="left" w:pos="2880"/>
          <w:tab w:val="left" w:pos="4320"/>
        </w:tabs>
        <w:spacing w:line="360" w:lineRule="auto"/>
        <w:ind w:left="0"/>
        <w:jc w:val="both"/>
        <w:rPr>
          <w:rFonts w:asciiTheme="minorHAnsi" w:hAnsiTheme="minorHAnsi"/>
          <w:w w:val="0"/>
        </w:rPr>
      </w:pPr>
    </w:p>
    <w:p w:rsidR="003E3EB9" w:rsidRPr="008F6F48" w:rsidRDefault="007555EC" w:rsidP="003E3EB9">
      <w:pPr>
        <w:pStyle w:val="ListParagraph"/>
        <w:widowControl w:val="0"/>
        <w:numPr>
          <w:ilvl w:val="1"/>
          <w:numId w:val="8"/>
        </w:numPr>
        <w:shd w:val="clear" w:color="auto" w:fill="FFFFFF"/>
        <w:tabs>
          <w:tab w:val="left" w:pos="851"/>
          <w:tab w:val="left" w:pos="1800"/>
          <w:tab w:val="left" w:pos="2880"/>
          <w:tab w:val="left" w:pos="4320"/>
        </w:tabs>
        <w:spacing w:line="360" w:lineRule="auto"/>
        <w:ind w:left="0" w:firstLine="0"/>
        <w:jc w:val="both"/>
        <w:rPr>
          <w:rFonts w:asciiTheme="minorHAnsi" w:hAnsiTheme="minorHAnsi"/>
          <w:w w:val="0"/>
        </w:rPr>
      </w:pPr>
      <w:r w:rsidRPr="008F6F48">
        <w:rPr>
          <w:rFonts w:asciiTheme="minorHAnsi" w:hAnsiTheme="minorHAnsi"/>
        </w:rPr>
        <w:t xml:space="preserve">cumprir, e fazer com que suas Controladas cumpram, (a) a legislação ambiental e trabalhista </w:t>
      </w:r>
      <w:r w:rsidRPr="008F6F48">
        <w:rPr>
          <w:rFonts w:asciiTheme="minorHAnsi" w:hAnsiTheme="minorHAnsi"/>
        </w:rPr>
        <w:lastRenderedPageBreak/>
        <w:t xml:space="preserve">em vigor, incluindo aquelas relativas à saúde e segurança ocupacional aplicáveis à condução de seus negócios, adotando as medidas e ações preventivas ou reparatórias destinadas a evitar, mitigar e corrigir eventuais danos ao meio ambiente e a seus trabalhadores decorrentes das atividades descritas em seu objeto social, exceto por aquelas questionadas de boa-fé nas esferas administrativa e/ou judicial; (b) proceder a todas as diligências exigidas para suas atividades econômicas, preservando o meio ambiente e atendendo às determinações dos órgãos municipais, estaduais e federais que, subsidiariamente, venham a legislar ou regulamentar as normas ambientais em vigor, exceto por aquelas questionadas de boa-fé nas esferas administrativa e/ou judicial; e (c) as obrigações relativas à inexistência de trabalho análogo ao escravo, mão-de-obra infantil e/ou proveito criminoso da prostituição; </w:t>
      </w:r>
    </w:p>
    <w:p w:rsidR="003E3EB9" w:rsidRPr="008F6F48" w:rsidRDefault="003E3EB9" w:rsidP="003E3EB9">
      <w:pPr>
        <w:pStyle w:val="ListParagraph"/>
        <w:spacing w:line="360" w:lineRule="auto"/>
        <w:rPr>
          <w:rFonts w:asciiTheme="minorHAnsi" w:hAnsiTheme="minorHAnsi"/>
          <w:w w:val="0"/>
        </w:rPr>
      </w:pPr>
    </w:p>
    <w:p w:rsidR="003E3EB9" w:rsidRPr="008F6F48" w:rsidRDefault="007555EC" w:rsidP="003E3EB9">
      <w:pPr>
        <w:pStyle w:val="ListParagraph"/>
        <w:widowControl w:val="0"/>
        <w:numPr>
          <w:ilvl w:val="1"/>
          <w:numId w:val="8"/>
        </w:numPr>
        <w:shd w:val="clear" w:color="auto" w:fill="FFFFFF"/>
        <w:tabs>
          <w:tab w:val="left" w:pos="851"/>
          <w:tab w:val="left" w:pos="1800"/>
          <w:tab w:val="left" w:pos="2880"/>
          <w:tab w:val="left" w:pos="4320"/>
        </w:tabs>
        <w:spacing w:line="360" w:lineRule="auto"/>
        <w:ind w:left="0" w:firstLine="0"/>
        <w:jc w:val="both"/>
        <w:rPr>
          <w:rFonts w:asciiTheme="minorHAnsi" w:hAnsiTheme="minorHAnsi"/>
          <w:color w:val="000000"/>
          <w:w w:val="0"/>
        </w:rPr>
      </w:pPr>
      <w:r w:rsidRPr="008F6F48">
        <w:rPr>
          <w:rFonts w:asciiTheme="minorHAnsi" w:hAnsiTheme="minorHAnsi"/>
        </w:rPr>
        <w:t xml:space="preserve">manter, assim como suas Controladas, em dia o pagamento de todas as obrigações de natureza tributária (municipal, estadual e federal), trabalhista, previdenciária, ambiental e de quaisquer outras obrigações impostas por lei, que possam resultar em Impacto Adverso Relevante nas atividades da Emissora, exceto por aquelas que estejam sendo discutidas de boa-fé nas esferas administrativa e/ou judicial e que tenham sido devidamente provisionadas, quando aplicável, em conformidade com as normas contábeis vigentes; </w:t>
      </w:r>
    </w:p>
    <w:p w:rsidR="003E3EB9" w:rsidRPr="008F6F48" w:rsidRDefault="003E3EB9" w:rsidP="003E3EB9">
      <w:pPr>
        <w:pStyle w:val="ListParagraph"/>
        <w:spacing w:line="360" w:lineRule="auto"/>
        <w:rPr>
          <w:rFonts w:asciiTheme="minorHAnsi" w:hAnsiTheme="minorHAnsi"/>
          <w:w w:val="0"/>
        </w:rPr>
      </w:pPr>
    </w:p>
    <w:p w:rsidR="003E3EB9" w:rsidRPr="008F6F48" w:rsidRDefault="007555EC" w:rsidP="003E3EB9">
      <w:pPr>
        <w:pStyle w:val="ListParagraph"/>
        <w:widowControl w:val="0"/>
        <w:numPr>
          <w:ilvl w:val="1"/>
          <w:numId w:val="8"/>
        </w:numPr>
        <w:shd w:val="clear" w:color="auto" w:fill="FFFFFF"/>
        <w:tabs>
          <w:tab w:val="left" w:pos="851"/>
          <w:tab w:val="left" w:pos="1800"/>
          <w:tab w:val="left" w:pos="2880"/>
          <w:tab w:val="left" w:pos="4320"/>
        </w:tabs>
        <w:spacing w:line="360" w:lineRule="auto"/>
        <w:ind w:left="0" w:firstLine="0"/>
        <w:jc w:val="both"/>
        <w:rPr>
          <w:rFonts w:asciiTheme="minorHAnsi" w:hAnsiTheme="minorHAnsi"/>
          <w:w w:val="0"/>
        </w:rPr>
      </w:pPr>
      <w:bookmarkStart w:id="139" w:name="_Ref168844078"/>
      <w:proofErr w:type="gramStart"/>
      <w:r w:rsidRPr="008F6F48">
        <w:rPr>
          <w:rFonts w:asciiTheme="minorHAnsi" w:hAnsiTheme="minorHAnsi"/>
        </w:rPr>
        <w:t>manter</w:t>
      </w:r>
      <w:proofErr w:type="gramEnd"/>
      <w:r w:rsidRPr="008F6F48">
        <w:rPr>
          <w:rFonts w:asciiTheme="minorHAnsi" w:hAnsiTheme="minorHAnsi"/>
        </w:rPr>
        <w:t xml:space="preserve"> sempre válidas, eficazes, em perfeita ordem e em pleno vigor, todas as licenças, autorizações, permissões e alvarás, inclusive ambientais, aplicáveis para o exercício de suas atividades, exceto no que se referir a licenças, concessões ou aprovações cuja perda, revogação ou cancelamento não resultem em Impacto Adverso Relevante para suas atividades, ou para sua capacidade em honrar tempestivamente as obrigações pecuniárias relativas às Debêntures;</w:t>
      </w:r>
      <w:bookmarkEnd w:id="139"/>
      <w:r w:rsidRPr="008F6F48">
        <w:rPr>
          <w:rFonts w:asciiTheme="minorHAnsi" w:hAnsiTheme="minorHAnsi"/>
        </w:rPr>
        <w:t xml:space="preserve"> </w:t>
      </w:r>
    </w:p>
    <w:p w:rsidR="003E3EB9" w:rsidRPr="008F6F48" w:rsidRDefault="003E3EB9" w:rsidP="003E3EB9">
      <w:pPr>
        <w:pStyle w:val="ListParagraph"/>
        <w:widowControl w:val="0"/>
        <w:shd w:val="clear" w:color="auto" w:fill="FFFFFF"/>
        <w:tabs>
          <w:tab w:val="left" w:pos="851"/>
          <w:tab w:val="left" w:pos="1800"/>
          <w:tab w:val="left" w:pos="2880"/>
          <w:tab w:val="left" w:pos="4320"/>
        </w:tabs>
        <w:spacing w:line="360" w:lineRule="auto"/>
        <w:ind w:left="0"/>
        <w:jc w:val="both"/>
        <w:rPr>
          <w:rFonts w:asciiTheme="minorHAnsi" w:hAnsiTheme="minorHAnsi"/>
          <w:w w:val="0"/>
        </w:rPr>
      </w:pPr>
    </w:p>
    <w:p w:rsidR="003E3EB9" w:rsidRPr="008F6F48" w:rsidRDefault="007555EC" w:rsidP="003E3EB9">
      <w:pPr>
        <w:pStyle w:val="ListParagraph"/>
        <w:widowControl w:val="0"/>
        <w:numPr>
          <w:ilvl w:val="1"/>
          <w:numId w:val="8"/>
        </w:numPr>
        <w:shd w:val="clear" w:color="auto" w:fill="FFFFFF"/>
        <w:tabs>
          <w:tab w:val="left" w:pos="851"/>
          <w:tab w:val="left" w:pos="1800"/>
          <w:tab w:val="left" w:pos="2880"/>
          <w:tab w:val="left" w:pos="4320"/>
        </w:tabs>
        <w:spacing w:line="360" w:lineRule="auto"/>
        <w:ind w:left="0" w:firstLine="0"/>
        <w:jc w:val="both"/>
        <w:rPr>
          <w:rFonts w:asciiTheme="minorHAnsi" w:hAnsiTheme="minorHAnsi"/>
          <w:color w:val="000000"/>
          <w:w w:val="0"/>
        </w:rPr>
      </w:pPr>
      <w:proofErr w:type="gramStart"/>
      <w:r w:rsidRPr="008F6F48">
        <w:rPr>
          <w:rFonts w:asciiTheme="minorHAnsi" w:hAnsiTheme="minorHAnsi"/>
          <w:color w:val="000000"/>
          <w:w w:val="0"/>
        </w:rPr>
        <w:t>salvo</w:t>
      </w:r>
      <w:proofErr w:type="gramEnd"/>
      <w:r w:rsidRPr="008F6F48">
        <w:rPr>
          <w:rFonts w:asciiTheme="minorHAnsi" w:hAnsiTheme="minorHAnsi"/>
          <w:color w:val="000000"/>
          <w:w w:val="0"/>
        </w:rPr>
        <w:t xml:space="preserve"> nos casos em que, de boa-fé, a Emissora esteja discutindo a aplicabilidade da lei, regra ou regulamento nas esferas administrativa ou judicial, cumprir com todas as leis, regras, regulamentos e ordens aplicáveis em qualquer jurisdição na qual realize negócios ou possua ativos; </w:t>
      </w:r>
    </w:p>
    <w:p w:rsidR="003E3EB9" w:rsidRPr="008F6F48" w:rsidRDefault="003E3EB9" w:rsidP="003E3EB9">
      <w:pPr>
        <w:pStyle w:val="ListParagraph"/>
        <w:widowControl w:val="0"/>
        <w:shd w:val="clear" w:color="auto" w:fill="FFFFFF"/>
        <w:tabs>
          <w:tab w:val="left" w:pos="851"/>
          <w:tab w:val="left" w:pos="1800"/>
          <w:tab w:val="left" w:pos="2880"/>
          <w:tab w:val="left" w:pos="4320"/>
        </w:tabs>
        <w:spacing w:line="360" w:lineRule="auto"/>
        <w:ind w:left="0"/>
        <w:jc w:val="both"/>
        <w:rPr>
          <w:rFonts w:asciiTheme="minorHAnsi" w:hAnsiTheme="minorHAnsi"/>
          <w:w w:val="0"/>
        </w:rPr>
      </w:pPr>
    </w:p>
    <w:p w:rsidR="003E3EB9" w:rsidRPr="008F6F48" w:rsidRDefault="007555EC" w:rsidP="003E3EB9">
      <w:pPr>
        <w:pStyle w:val="ListParagraph"/>
        <w:widowControl w:val="0"/>
        <w:numPr>
          <w:ilvl w:val="1"/>
          <w:numId w:val="8"/>
        </w:numPr>
        <w:shd w:val="clear" w:color="auto" w:fill="FFFFFF"/>
        <w:tabs>
          <w:tab w:val="left" w:pos="851"/>
          <w:tab w:val="left" w:pos="1800"/>
          <w:tab w:val="left" w:pos="2880"/>
          <w:tab w:val="left" w:pos="4320"/>
        </w:tabs>
        <w:spacing w:line="360" w:lineRule="auto"/>
        <w:ind w:left="0" w:firstLine="0"/>
        <w:jc w:val="both"/>
        <w:rPr>
          <w:rFonts w:asciiTheme="minorHAnsi" w:hAnsiTheme="minorHAnsi"/>
          <w:w w:val="0"/>
        </w:rPr>
      </w:pPr>
      <w:proofErr w:type="gramStart"/>
      <w:r w:rsidRPr="008F6F48">
        <w:rPr>
          <w:rFonts w:asciiTheme="minorHAnsi" w:hAnsiTheme="minorHAnsi"/>
          <w:w w:val="0"/>
        </w:rPr>
        <w:t>notificar</w:t>
      </w:r>
      <w:proofErr w:type="gramEnd"/>
      <w:r w:rsidRPr="008F6F48">
        <w:rPr>
          <w:rFonts w:asciiTheme="minorHAnsi" w:hAnsiTheme="minorHAnsi"/>
          <w:w w:val="0"/>
        </w:rPr>
        <w:t xml:space="preserve"> a Debenturista caso quaisquer declarações prestadas nesta Escritura tornem-se total ou parcialmente inverídicas, inconsistentes, imprecisas, incompletas, incorretas ou insuficientes;</w:t>
      </w:r>
    </w:p>
    <w:p w:rsidR="003E3EB9" w:rsidRPr="008F6F48" w:rsidRDefault="003E3EB9" w:rsidP="003E3EB9">
      <w:pPr>
        <w:pStyle w:val="ListParagraph"/>
        <w:widowControl w:val="0"/>
        <w:shd w:val="clear" w:color="auto" w:fill="FFFFFF"/>
        <w:tabs>
          <w:tab w:val="left" w:pos="851"/>
          <w:tab w:val="left" w:pos="1800"/>
          <w:tab w:val="left" w:pos="2880"/>
          <w:tab w:val="left" w:pos="4320"/>
        </w:tabs>
        <w:spacing w:line="360" w:lineRule="auto"/>
        <w:ind w:left="0"/>
        <w:jc w:val="both"/>
        <w:rPr>
          <w:rFonts w:asciiTheme="minorHAnsi" w:hAnsiTheme="minorHAnsi"/>
          <w:w w:val="0"/>
        </w:rPr>
      </w:pPr>
    </w:p>
    <w:p w:rsidR="003E3EB9" w:rsidRPr="008F6F48" w:rsidRDefault="007555EC" w:rsidP="003E3EB9">
      <w:pPr>
        <w:pStyle w:val="ListParagraph"/>
        <w:widowControl w:val="0"/>
        <w:numPr>
          <w:ilvl w:val="1"/>
          <w:numId w:val="8"/>
        </w:numPr>
        <w:shd w:val="clear" w:color="auto" w:fill="FFFFFF"/>
        <w:tabs>
          <w:tab w:val="left" w:pos="851"/>
          <w:tab w:val="left" w:pos="1800"/>
          <w:tab w:val="left" w:pos="2880"/>
          <w:tab w:val="left" w:pos="4320"/>
        </w:tabs>
        <w:spacing w:line="360" w:lineRule="auto"/>
        <w:ind w:left="0" w:firstLine="0"/>
        <w:jc w:val="both"/>
        <w:rPr>
          <w:rFonts w:asciiTheme="minorHAnsi" w:hAnsiTheme="minorHAnsi"/>
        </w:rPr>
      </w:pPr>
      <w:proofErr w:type="gramStart"/>
      <w:r w:rsidRPr="008F6F48">
        <w:rPr>
          <w:rFonts w:asciiTheme="minorHAnsi" w:hAnsiTheme="minorHAnsi"/>
        </w:rPr>
        <w:lastRenderedPageBreak/>
        <w:t>prestar</w:t>
      </w:r>
      <w:proofErr w:type="gramEnd"/>
      <w:r w:rsidRPr="008F6F48">
        <w:rPr>
          <w:rFonts w:asciiTheme="minorHAnsi" w:hAnsiTheme="minorHAnsi"/>
        </w:rPr>
        <w:t xml:space="preserve">, em até 10 (dez) Dias Úteis da referida solicitação, esclarecimentos à dúvidas questionadas pela </w:t>
      </w:r>
      <w:proofErr w:type="spellStart"/>
      <w:r w:rsidRPr="008F6F48">
        <w:rPr>
          <w:rFonts w:asciiTheme="minorHAnsi" w:hAnsiTheme="minorHAnsi"/>
        </w:rPr>
        <w:t>Securitizadora</w:t>
      </w:r>
      <w:proofErr w:type="spellEnd"/>
      <w:r w:rsidRPr="008F6F48">
        <w:rPr>
          <w:rFonts w:asciiTheme="minorHAnsi" w:hAnsiTheme="minorHAnsi"/>
        </w:rPr>
        <w:t xml:space="preserve"> e que estejam vinculadas à emissão de Debêntures ou à Operação;</w:t>
      </w:r>
    </w:p>
    <w:p w:rsidR="003E3EB9" w:rsidRPr="008F6F48" w:rsidRDefault="003E3EB9" w:rsidP="003E3EB9">
      <w:pPr>
        <w:pStyle w:val="ListParagraph"/>
        <w:widowControl w:val="0"/>
        <w:shd w:val="clear" w:color="auto" w:fill="FFFFFF"/>
        <w:tabs>
          <w:tab w:val="left" w:pos="851"/>
          <w:tab w:val="left" w:pos="1800"/>
          <w:tab w:val="left" w:pos="2880"/>
          <w:tab w:val="left" w:pos="4320"/>
        </w:tabs>
        <w:spacing w:line="360" w:lineRule="auto"/>
        <w:ind w:left="0"/>
        <w:jc w:val="both"/>
        <w:rPr>
          <w:rFonts w:asciiTheme="minorHAnsi" w:hAnsiTheme="minorHAnsi"/>
        </w:rPr>
      </w:pPr>
    </w:p>
    <w:p w:rsidR="003E3EB9" w:rsidRPr="008F6F48" w:rsidRDefault="007555EC" w:rsidP="003E3EB9">
      <w:pPr>
        <w:pStyle w:val="ListParagraph"/>
        <w:widowControl w:val="0"/>
        <w:numPr>
          <w:ilvl w:val="1"/>
          <w:numId w:val="8"/>
        </w:numPr>
        <w:shd w:val="clear" w:color="auto" w:fill="FFFFFF"/>
        <w:tabs>
          <w:tab w:val="left" w:pos="851"/>
          <w:tab w:val="left" w:pos="1800"/>
          <w:tab w:val="left" w:pos="2880"/>
          <w:tab w:val="left" w:pos="4320"/>
        </w:tabs>
        <w:spacing w:line="360" w:lineRule="auto"/>
        <w:ind w:left="0" w:firstLine="0"/>
        <w:jc w:val="both"/>
        <w:rPr>
          <w:rFonts w:asciiTheme="minorHAnsi" w:hAnsiTheme="minorHAnsi"/>
        </w:rPr>
      </w:pPr>
      <w:proofErr w:type="gramStart"/>
      <w:r w:rsidRPr="008F6F48">
        <w:rPr>
          <w:rFonts w:asciiTheme="minorHAnsi" w:hAnsiTheme="minorHAnsi"/>
        </w:rPr>
        <w:t>manter</w:t>
      </w:r>
      <w:proofErr w:type="gramEnd"/>
      <w:r w:rsidRPr="008F6F48">
        <w:rPr>
          <w:rFonts w:asciiTheme="minorHAnsi" w:hAnsiTheme="minorHAnsi"/>
        </w:rPr>
        <w:t xml:space="preserve"> seus bens e propriedades relevantes, e particularmente seus imóveis, segurados por companhia de seguro de primeira linha, com cobertura dos valores e riscos adequados para a condução de seus negócios e para o valor de seus ativos e de acordo com os padrões de sociedades do mesmo setor no Brasil;</w:t>
      </w:r>
    </w:p>
    <w:p w:rsidR="003E3EB9" w:rsidRPr="008F6F48" w:rsidRDefault="003E3EB9" w:rsidP="003E3EB9">
      <w:pPr>
        <w:pStyle w:val="ListParagraph"/>
        <w:widowControl w:val="0"/>
        <w:shd w:val="clear" w:color="auto" w:fill="FFFFFF"/>
        <w:tabs>
          <w:tab w:val="left" w:pos="851"/>
          <w:tab w:val="left" w:pos="1800"/>
          <w:tab w:val="left" w:pos="2880"/>
          <w:tab w:val="left" w:pos="4320"/>
        </w:tabs>
        <w:spacing w:line="360" w:lineRule="auto"/>
        <w:ind w:left="0"/>
        <w:jc w:val="both"/>
        <w:rPr>
          <w:rFonts w:asciiTheme="minorHAnsi" w:hAnsiTheme="minorHAnsi"/>
        </w:rPr>
      </w:pPr>
    </w:p>
    <w:p w:rsidR="003E3EB9" w:rsidRPr="008F6F48" w:rsidRDefault="007555EC" w:rsidP="003E3EB9">
      <w:pPr>
        <w:pStyle w:val="ListParagraph"/>
        <w:widowControl w:val="0"/>
        <w:numPr>
          <w:ilvl w:val="1"/>
          <w:numId w:val="8"/>
        </w:numPr>
        <w:shd w:val="clear" w:color="auto" w:fill="FFFFFF"/>
        <w:tabs>
          <w:tab w:val="left" w:pos="851"/>
          <w:tab w:val="left" w:pos="1800"/>
          <w:tab w:val="left" w:pos="2880"/>
          <w:tab w:val="left" w:pos="4320"/>
        </w:tabs>
        <w:spacing w:line="360" w:lineRule="auto"/>
        <w:ind w:left="0" w:firstLine="0"/>
        <w:jc w:val="both"/>
        <w:rPr>
          <w:rFonts w:asciiTheme="minorHAnsi" w:hAnsiTheme="minorHAnsi"/>
        </w:rPr>
      </w:pPr>
      <w:proofErr w:type="gramStart"/>
      <w:r w:rsidRPr="008F6F48">
        <w:rPr>
          <w:rFonts w:asciiTheme="minorHAnsi" w:hAnsiTheme="minorHAnsi"/>
        </w:rPr>
        <w:t>comunicar</w:t>
      </w:r>
      <w:proofErr w:type="gramEnd"/>
      <w:r w:rsidRPr="008F6F48">
        <w:rPr>
          <w:rFonts w:asciiTheme="minorHAnsi" w:hAnsiTheme="minorHAnsi"/>
        </w:rPr>
        <w:t xml:space="preserve"> a Debenturista e autoridades cabíveis a ocorrência de quaisquer eventos ou situações que sejam de seu conhecimento e que possam afetar negativamente sua habilidade de cumprir pontualmente suas obrigações, no todo ou em parte, assumidas perante à Debenturista; e</w:t>
      </w:r>
    </w:p>
    <w:p w:rsidR="003E3EB9" w:rsidRPr="008F6F48" w:rsidRDefault="003E3EB9" w:rsidP="003E3EB9">
      <w:pPr>
        <w:widowControl w:val="0"/>
        <w:tabs>
          <w:tab w:val="left" w:pos="0"/>
        </w:tabs>
        <w:spacing w:line="360" w:lineRule="auto"/>
        <w:rPr>
          <w:rFonts w:asciiTheme="minorHAnsi" w:hAnsiTheme="minorHAnsi"/>
          <w:w w:val="0"/>
          <w:szCs w:val="24"/>
        </w:rPr>
      </w:pPr>
    </w:p>
    <w:p w:rsidR="003E3EB9" w:rsidRPr="008F6F48" w:rsidRDefault="007555EC" w:rsidP="003E3EB9">
      <w:pPr>
        <w:pStyle w:val="ListParagraph"/>
        <w:widowControl w:val="0"/>
        <w:numPr>
          <w:ilvl w:val="1"/>
          <w:numId w:val="8"/>
        </w:numPr>
        <w:shd w:val="clear" w:color="auto" w:fill="FFFFFF"/>
        <w:tabs>
          <w:tab w:val="left" w:pos="851"/>
          <w:tab w:val="left" w:pos="1800"/>
          <w:tab w:val="left" w:pos="2880"/>
          <w:tab w:val="left" w:pos="4320"/>
        </w:tabs>
        <w:spacing w:line="360" w:lineRule="auto"/>
        <w:ind w:left="0" w:firstLine="0"/>
        <w:jc w:val="both"/>
        <w:rPr>
          <w:rFonts w:asciiTheme="minorHAnsi" w:hAnsiTheme="minorHAnsi"/>
          <w:w w:val="0"/>
        </w:rPr>
      </w:pPr>
      <w:proofErr w:type="gramStart"/>
      <w:r w:rsidRPr="008F6F48">
        <w:rPr>
          <w:rFonts w:asciiTheme="minorHAnsi" w:hAnsiTheme="minorHAnsi"/>
          <w:w w:val="0"/>
        </w:rPr>
        <w:t>manter</w:t>
      </w:r>
      <w:proofErr w:type="gramEnd"/>
      <w:r w:rsidRPr="008F6F48">
        <w:rPr>
          <w:rFonts w:asciiTheme="minorHAnsi" w:hAnsiTheme="minorHAnsi"/>
          <w:w w:val="0"/>
        </w:rPr>
        <w:t xml:space="preserve"> válidas e regulares, durante todo o prazo de vigência das Debêntures, as declarações e garantias apresentadas nesta Escritura, no que for aplicável.</w:t>
      </w:r>
    </w:p>
    <w:p w:rsidR="003E3EB9" w:rsidRPr="008F6F48" w:rsidRDefault="003E3EB9" w:rsidP="003E3EB9">
      <w:pPr>
        <w:pStyle w:val="ListParagraph"/>
        <w:spacing w:line="360" w:lineRule="auto"/>
        <w:rPr>
          <w:rFonts w:asciiTheme="minorHAnsi" w:hAnsiTheme="minorHAnsi"/>
        </w:rPr>
      </w:pPr>
    </w:p>
    <w:p w:rsidR="003E3EB9" w:rsidRPr="008F6F48" w:rsidRDefault="007555EC" w:rsidP="003E3EB9">
      <w:pPr>
        <w:pStyle w:val="ListParagraph"/>
        <w:widowControl w:val="0"/>
        <w:numPr>
          <w:ilvl w:val="1"/>
          <w:numId w:val="14"/>
        </w:numPr>
        <w:tabs>
          <w:tab w:val="left" w:pos="851"/>
        </w:tabs>
        <w:spacing w:line="360" w:lineRule="auto"/>
        <w:ind w:left="0" w:firstLine="0"/>
        <w:jc w:val="both"/>
        <w:rPr>
          <w:rFonts w:asciiTheme="minorHAnsi" w:hAnsiTheme="minorHAnsi"/>
        </w:rPr>
      </w:pPr>
      <w:r w:rsidRPr="008F6F48">
        <w:rPr>
          <w:rFonts w:asciiTheme="minorHAnsi" w:hAnsiTheme="minorHAnsi"/>
          <w:u w:val="single"/>
        </w:rPr>
        <w:t>Obrigações da Fiadora</w:t>
      </w:r>
      <w:r w:rsidRPr="008F6F48">
        <w:rPr>
          <w:rFonts w:asciiTheme="minorHAnsi" w:hAnsiTheme="minorHAnsi"/>
        </w:rPr>
        <w:t>: Observadas as demais obrigações previstas nesta Escritura, enquanto o saldo devedor das Debêntures não for integralmente pago, a Fiadora obriga-se, ainda, a:</w:t>
      </w:r>
    </w:p>
    <w:p w:rsidR="003E3EB9" w:rsidRPr="008F6F48" w:rsidRDefault="003E3EB9" w:rsidP="003E3EB9">
      <w:pPr>
        <w:spacing w:line="360" w:lineRule="auto"/>
        <w:rPr>
          <w:rFonts w:asciiTheme="minorHAnsi" w:hAnsiTheme="minorHAnsi"/>
          <w:w w:val="0"/>
          <w:szCs w:val="24"/>
        </w:rPr>
      </w:pPr>
    </w:p>
    <w:p w:rsidR="003E3EB9" w:rsidRPr="008F6F48" w:rsidRDefault="007555EC" w:rsidP="003E3EB9">
      <w:pPr>
        <w:pStyle w:val="ListParagraph"/>
        <w:widowControl w:val="0"/>
        <w:numPr>
          <w:ilvl w:val="0"/>
          <w:numId w:val="38"/>
        </w:numPr>
        <w:shd w:val="clear" w:color="auto" w:fill="FFFFFF"/>
        <w:tabs>
          <w:tab w:val="left" w:pos="851"/>
          <w:tab w:val="left" w:pos="1800"/>
          <w:tab w:val="left" w:pos="2880"/>
          <w:tab w:val="left" w:pos="4320"/>
        </w:tabs>
        <w:spacing w:line="360" w:lineRule="auto"/>
        <w:ind w:left="0" w:firstLine="0"/>
        <w:jc w:val="both"/>
        <w:rPr>
          <w:rFonts w:asciiTheme="minorHAnsi" w:hAnsiTheme="minorHAnsi"/>
        </w:rPr>
      </w:pPr>
      <w:proofErr w:type="gramStart"/>
      <w:r w:rsidRPr="008F6F48">
        <w:rPr>
          <w:rFonts w:asciiTheme="minorHAnsi" w:hAnsiTheme="minorHAnsi"/>
          <w:w w:val="0"/>
        </w:rPr>
        <w:t>fornecer</w:t>
      </w:r>
      <w:proofErr w:type="gramEnd"/>
      <w:r w:rsidRPr="008F6F48">
        <w:rPr>
          <w:rFonts w:asciiTheme="minorHAnsi" w:hAnsiTheme="minorHAnsi"/>
        </w:rPr>
        <w:t xml:space="preserve"> à </w:t>
      </w:r>
      <w:r w:rsidRPr="008F6F48">
        <w:rPr>
          <w:rFonts w:asciiTheme="minorHAnsi" w:hAnsiTheme="minorHAnsi"/>
          <w:w w:val="0"/>
        </w:rPr>
        <w:t>Debenturista</w:t>
      </w:r>
      <w:r w:rsidRPr="008F6F48">
        <w:rPr>
          <w:rFonts w:asciiTheme="minorHAnsi" w:hAnsiTheme="minorHAnsi"/>
        </w:rPr>
        <w:t xml:space="preserve">: </w:t>
      </w:r>
    </w:p>
    <w:p w:rsidR="003E3EB9" w:rsidRPr="008F6F48" w:rsidRDefault="003E3EB9" w:rsidP="003E3EB9">
      <w:pPr>
        <w:widowControl w:val="0"/>
        <w:spacing w:line="360" w:lineRule="auto"/>
        <w:ind w:left="708" w:hanging="708"/>
        <w:rPr>
          <w:rFonts w:asciiTheme="minorHAnsi" w:hAnsiTheme="minorHAnsi"/>
          <w:w w:val="0"/>
          <w:szCs w:val="24"/>
        </w:rPr>
      </w:pPr>
    </w:p>
    <w:p w:rsidR="003E3EB9" w:rsidRPr="008F6F48" w:rsidRDefault="007555EC" w:rsidP="003E3EB9">
      <w:pPr>
        <w:pStyle w:val="ListParagraph"/>
        <w:widowControl w:val="0"/>
        <w:numPr>
          <w:ilvl w:val="2"/>
          <w:numId w:val="8"/>
        </w:numPr>
        <w:shd w:val="clear" w:color="auto" w:fill="FFFFFF"/>
        <w:tabs>
          <w:tab w:val="left" w:pos="851"/>
          <w:tab w:val="left" w:pos="1701"/>
          <w:tab w:val="left" w:pos="2880"/>
          <w:tab w:val="left" w:pos="4320"/>
        </w:tabs>
        <w:spacing w:line="360" w:lineRule="auto"/>
        <w:ind w:left="851" w:firstLine="0"/>
        <w:jc w:val="both"/>
        <w:rPr>
          <w:rFonts w:asciiTheme="minorHAnsi" w:hAnsiTheme="minorHAnsi"/>
          <w:w w:val="0"/>
        </w:rPr>
      </w:pPr>
      <w:proofErr w:type="gramStart"/>
      <w:r w:rsidRPr="008F6F48">
        <w:rPr>
          <w:rFonts w:asciiTheme="minorHAnsi" w:hAnsiTheme="minorHAnsi"/>
          <w:w w:val="0"/>
        </w:rPr>
        <w:t>em</w:t>
      </w:r>
      <w:proofErr w:type="gramEnd"/>
      <w:r w:rsidRPr="008F6F48">
        <w:rPr>
          <w:rFonts w:asciiTheme="minorHAnsi" w:hAnsiTheme="minorHAnsi"/>
          <w:w w:val="0"/>
        </w:rPr>
        <w:t xml:space="preserve"> até 10 (dez) Dias Úteis após o seu recebimento, cópia de qualquer correspondência ou notificação judicial recebida pela Fiadora que represente contingência de valor igual ou superior a 20% (vinte por cento) do patrimônio líquido da Fiadora (conforme sua última demonstração financeira auditada), quando aplicável, ou que possa resultar em um evento de vencimento antecipado, nos termos do item 5.1 acima;</w:t>
      </w:r>
    </w:p>
    <w:p w:rsidR="003E3EB9" w:rsidRPr="008F6F48" w:rsidRDefault="003E3EB9" w:rsidP="003E3EB9">
      <w:pPr>
        <w:pStyle w:val="ListParagraph"/>
        <w:widowControl w:val="0"/>
        <w:shd w:val="clear" w:color="auto" w:fill="FFFFFF"/>
        <w:tabs>
          <w:tab w:val="left" w:pos="851"/>
          <w:tab w:val="left" w:pos="1701"/>
          <w:tab w:val="left" w:pos="2880"/>
          <w:tab w:val="left" w:pos="4320"/>
        </w:tabs>
        <w:spacing w:line="360" w:lineRule="auto"/>
        <w:ind w:left="851"/>
        <w:jc w:val="both"/>
        <w:rPr>
          <w:rFonts w:asciiTheme="minorHAnsi" w:hAnsiTheme="minorHAnsi"/>
          <w:w w:val="0"/>
        </w:rPr>
      </w:pPr>
    </w:p>
    <w:p w:rsidR="003E3EB9" w:rsidRPr="008F6F48" w:rsidRDefault="007555EC" w:rsidP="003E3EB9">
      <w:pPr>
        <w:pStyle w:val="ListParagraph"/>
        <w:widowControl w:val="0"/>
        <w:numPr>
          <w:ilvl w:val="2"/>
          <w:numId w:val="8"/>
        </w:numPr>
        <w:shd w:val="clear" w:color="auto" w:fill="FFFFFF"/>
        <w:tabs>
          <w:tab w:val="left" w:pos="851"/>
          <w:tab w:val="left" w:pos="1701"/>
          <w:tab w:val="left" w:pos="2880"/>
          <w:tab w:val="left" w:pos="4320"/>
        </w:tabs>
        <w:spacing w:line="360" w:lineRule="auto"/>
        <w:ind w:left="851" w:firstLine="0"/>
        <w:jc w:val="both"/>
        <w:rPr>
          <w:rFonts w:asciiTheme="minorHAnsi" w:hAnsiTheme="minorHAnsi"/>
          <w:w w:val="0"/>
        </w:rPr>
      </w:pPr>
      <w:proofErr w:type="gramStart"/>
      <w:r w:rsidRPr="008F6F48">
        <w:rPr>
          <w:rFonts w:asciiTheme="minorHAnsi" w:hAnsiTheme="minorHAnsi"/>
          <w:w w:val="0"/>
        </w:rPr>
        <w:t>em</w:t>
      </w:r>
      <w:proofErr w:type="gramEnd"/>
      <w:r w:rsidRPr="008F6F48">
        <w:rPr>
          <w:rFonts w:asciiTheme="minorHAnsi" w:hAnsiTheme="minorHAnsi"/>
          <w:w w:val="0"/>
        </w:rPr>
        <w:t xml:space="preserve"> até 10 (dez) Dias Úteis, informações sobre qualquer descumprimento não sanado de quaisquer cláusulas, termos ou condições desta Escritura de Emissão, observados os prazos específicos determinados nesta Escritura de Emissão;</w:t>
      </w:r>
    </w:p>
    <w:p w:rsidR="003E3EB9" w:rsidRPr="008F6F48" w:rsidRDefault="003E3EB9" w:rsidP="003E3EB9">
      <w:pPr>
        <w:widowControl w:val="0"/>
        <w:shd w:val="clear" w:color="auto" w:fill="FFFFFF"/>
        <w:tabs>
          <w:tab w:val="left" w:pos="720"/>
          <w:tab w:val="left" w:pos="900"/>
          <w:tab w:val="left" w:pos="1418"/>
          <w:tab w:val="left" w:pos="1800"/>
          <w:tab w:val="left" w:pos="2880"/>
          <w:tab w:val="left" w:pos="4320"/>
        </w:tabs>
        <w:spacing w:line="360" w:lineRule="auto"/>
        <w:ind w:left="708" w:hanging="708"/>
        <w:rPr>
          <w:rFonts w:asciiTheme="minorHAnsi" w:hAnsiTheme="minorHAnsi"/>
          <w:w w:val="0"/>
          <w:szCs w:val="24"/>
        </w:rPr>
      </w:pPr>
    </w:p>
    <w:p w:rsidR="003E3EB9" w:rsidRPr="008F6F48" w:rsidRDefault="007555EC" w:rsidP="003E3EB9">
      <w:pPr>
        <w:pStyle w:val="ListParagraph"/>
        <w:widowControl w:val="0"/>
        <w:numPr>
          <w:ilvl w:val="2"/>
          <w:numId w:val="8"/>
        </w:numPr>
        <w:shd w:val="clear" w:color="auto" w:fill="FFFFFF"/>
        <w:tabs>
          <w:tab w:val="left" w:pos="851"/>
          <w:tab w:val="left" w:pos="1701"/>
          <w:tab w:val="left" w:pos="2880"/>
          <w:tab w:val="left" w:pos="4320"/>
        </w:tabs>
        <w:spacing w:line="360" w:lineRule="auto"/>
        <w:ind w:left="851" w:firstLine="0"/>
        <w:jc w:val="both"/>
        <w:rPr>
          <w:rFonts w:asciiTheme="minorHAnsi" w:hAnsiTheme="minorHAnsi"/>
          <w:w w:val="0"/>
        </w:rPr>
      </w:pPr>
      <w:proofErr w:type="gramStart"/>
      <w:r w:rsidRPr="008F6F48">
        <w:rPr>
          <w:rFonts w:asciiTheme="minorHAnsi" w:hAnsiTheme="minorHAnsi"/>
          <w:w w:val="0"/>
        </w:rPr>
        <w:t>informações</w:t>
      </w:r>
      <w:proofErr w:type="gramEnd"/>
      <w:r w:rsidRPr="008F6F48">
        <w:rPr>
          <w:rFonts w:asciiTheme="minorHAnsi" w:hAnsiTheme="minorHAnsi"/>
          <w:w w:val="0"/>
        </w:rPr>
        <w:t xml:space="preserve"> a respeito da ocorrência de qualquer dos eventos indicados no item 5.1 acima, no prazo de 2 (dois) Dias Úteis a contar da ocorrência;</w:t>
      </w:r>
    </w:p>
    <w:p w:rsidR="003E3EB9" w:rsidRPr="008F6F48" w:rsidRDefault="003E3EB9" w:rsidP="003E3EB9">
      <w:pPr>
        <w:widowControl w:val="0"/>
        <w:shd w:val="clear" w:color="auto" w:fill="FFFFFF"/>
        <w:tabs>
          <w:tab w:val="left" w:pos="720"/>
          <w:tab w:val="left" w:pos="900"/>
          <w:tab w:val="left" w:pos="1418"/>
          <w:tab w:val="left" w:pos="2880"/>
          <w:tab w:val="left" w:pos="4320"/>
        </w:tabs>
        <w:spacing w:line="360" w:lineRule="auto"/>
        <w:ind w:left="708" w:hanging="708"/>
        <w:rPr>
          <w:rFonts w:asciiTheme="minorHAnsi" w:hAnsiTheme="minorHAnsi"/>
          <w:w w:val="0"/>
          <w:szCs w:val="24"/>
        </w:rPr>
      </w:pPr>
    </w:p>
    <w:p w:rsidR="003E3EB9" w:rsidRPr="008F6F48" w:rsidRDefault="007555EC" w:rsidP="003E3EB9">
      <w:pPr>
        <w:pStyle w:val="ListParagraph"/>
        <w:widowControl w:val="0"/>
        <w:numPr>
          <w:ilvl w:val="0"/>
          <w:numId w:val="38"/>
        </w:numPr>
        <w:shd w:val="clear" w:color="auto" w:fill="FFFFFF"/>
        <w:tabs>
          <w:tab w:val="left" w:pos="851"/>
          <w:tab w:val="left" w:pos="1800"/>
          <w:tab w:val="left" w:pos="2880"/>
          <w:tab w:val="left" w:pos="4320"/>
        </w:tabs>
        <w:spacing w:line="360" w:lineRule="auto"/>
        <w:ind w:left="0" w:firstLine="0"/>
        <w:jc w:val="both"/>
        <w:rPr>
          <w:rFonts w:asciiTheme="minorHAnsi" w:hAnsiTheme="minorHAnsi"/>
          <w:w w:val="0"/>
        </w:rPr>
      </w:pPr>
      <w:proofErr w:type="gramStart"/>
      <w:r w:rsidRPr="008F6F48">
        <w:rPr>
          <w:rFonts w:asciiTheme="minorHAnsi" w:hAnsiTheme="minorHAnsi"/>
          <w:w w:val="0"/>
        </w:rPr>
        <w:t>preparar</w:t>
      </w:r>
      <w:proofErr w:type="gramEnd"/>
      <w:r w:rsidRPr="008F6F48">
        <w:rPr>
          <w:rFonts w:asciiTheme="minorHAnsi" w:hAnsiTheme="minorHAnsi"/>
          <w:w w:val="0"/>
        </w:rPr>
        <w:t xml:space="preserve"> suas informações trimestrais e, se for o caso, informações contábeis consolidadas, em conformidade com os termos da Lei das Sociedades por Ações e com a regulamentação da CVM;</w:t>
      </w:r>
    </w:p>
    <w:p w:rsidR="003E3EB9" w:rsidRPr="008F6F48" w:rsidRDefault="003E3EB9" w:rsidP="003E3EB9">
      <w:pPr>
        <w:pStyle w:val="ListParagraph"/>
        <w:widowControl w:val="0"/>
        <w:shd w:val="clear" w:color="auto" w:fill="FFFFFF"/>
        <w:tabs>
          <w:tab w:val="left" w:pos="851"/>
          <w:tab w:val="left" w:pos="1800"/>
          <w:tab w:val="left" w:pos="2880"/>
          <w:tab w:val="left" w:pos="4320"/>
        </w:tabs>
        <w:spacing w:line="360" w:lineRule="auto"/>
        <w:ind w:left="0"/>
        <w:jc w:val="both"/>
        <w:rPr>
          <w:rFonts w:asciiTheme="minorHAnsi" w:hAnsiTheme="minorHAnsi"/>
          <w:w w:val="0"/>
        </w:rPr>
      </w:pPr>
    </w:p>
    <w:p w:rsidR="003E3EB9" w:rsidRPr="008F6F48" w:rsidRDefault="007555EC" w:rsidP="003E3EB9">
      <w:pPr>
        <w:pStyle w:val="ListParagraph"/>
        <w:widowControl w:val="0"/>
        <w:numPr>
          <w:ilvl w:val="0"/>
          <w:numId w:val="38"/>
        </w:numPr>
        <w:shd w:val="clear" w:color="auto" w:fill="FFFFFF"/>
        <w:tabs>
          <w:tab w:val="left" w:pos="851"/>
          <w:tab w:val="left" w:pos="1800"/>
          <w:tab w:val="left" w:pos="2880"/>
          <w:tab w:val="left" w:pos="4320"/>
        </w:tabs>
        <w:spacing w:line="360" w:lineRule="auto"/>
        <w:ind w:left="0" w:firstLine="0"/>
        <w:jc w:val="both"/>
        <w:rPr>
          <w:rFonts w:asciiTheme="minorHAnsi" w:hAnsiTheme="minorHAnsi"/>
          <w:w w:val="0"/>
        </w:rPr>
      </w:pPr>
      <w:proofErr w:type="gramStart"/>
      <w:r w:rsidRPr="008F6F48">
        <w:rPr>
          <w:rFonts w:asciiTheme="minorHAnsi" w:hAnsiTheme="minorHAnsi"/>
          <w:w w:val="0"/>
        </w:rPr>
        <w:t>divulgar</w:t>
      </w:r>
      <w:proofErr w:type="gramEnd"/>
      <w:r w:rsidRPr="008F6F48">
        <w:rPr>
          <w:rFonts w:asciiTheme="minorHAnsi" w:hAnsiTheme="minorHAnsi"/>
          <w:w w:val="0"/>
        </w:rPr>
        <w:t xml:space="preserve"> suas informações financeiras trimestrais, acompanhadas de relatório de revisão especial emitido por auditores independentes, em sua página na rede mundial de computadores, no prazo previsto pela regulamentação aplicável;</w:t>
      </w:r>
    </w:p>
    <w:p w:rsidR="003E3EB9" w:rsidRPr="008F6F48" w:rsidRDefault="003E3EB9" w:rsidP="003E3EB9">
      <w:pPr>
        <w:pStyle w:val="ListParagraph"/>
        <w:widowControl w:val="0"/>
        <w:shd w:val="clear" w:color="auto" w:fill="FFFFFF"/>
        <w:tabs>
          <w:tab w:val="left" w:pos="851"/>
          <w:tab w:val="left" w:pos="1800"/>
          <w:tab w:val="left" w:pos="2880"/>
          <w:tab w:val="left" w:pos="4320"/>
        </w:tabs>
        <w:spacing w:line="360" w:lineRule="auto"/>
        <w:ind w:left="0"/>
        <w:jc w:val="both"/>
        <w:rPr>
          <w:rFonts w:asciiTheme="minorHAnsi" w:hAnsiTheme="minorHAnsi"/>
          <w:w w:val="0"/>
        </w:rPr>
      </w:pPr>
    </w:p>
    <w:p w:rsidR="003E3EB9" w:rsidRPr="008F6F48" w:rsidRDefault="007555EC" w:rsidP="003E3EB9">
      <w:pPr>
        <w:pStyle w:val="ListParagraph"/>
        <w:widowControl w:val="0"/>
        <w:numPr>
          <w:ilvl w:val="0"/>
          <w:numId w:val="38"/>
        </w:numPr>
        <w:shd w:val="clear" w:color="auto" w:fill="FFFFFF"/>
        <w:tabs>
          <w:tab w:val="left" w:pos="851"/>
          <w:tab w:val="left" w:pos="1800"/>
          <w:tab w:val="left" w:pos="2880"/>
          <w:tab w:val="left" w:pos="4320"/>
        </w:tabs>
        <w:spacing w:line="360" w:lineRule="auto"/>
        <w:ind w:left="0" w:firstLine="0"/>
        <w:jc w:val="both"/>
        <w:rPr>
          <w:rFonts w:asciiTheme="minorHAnsi" w:hAnsiTheme="minorHAnsi"/>
          <w:w w:val="0"/>
        </w:rPr>
      </w:pPr>
      <w:proofErr w:type="gramStart"/>
      <w:r w:rsidRPr="008F6F48">
        <w:rPr>
          <w:rFonts w:asciiTheme="minorHAnsi" w:hAnsiTheme="minorHAnsi"/>
          <w:w w:val="0"/>
        </w:rPr>
        <w:t>preparar</w:t>
      </w:r>
      <w:proofErr w:type="gramEnd"/>
      <w:r w:rsidRPr="008F6F48">
        <w:rPr>
          <w:rFonts w:asciiTheme="minorHAnsi" w:hAnsiTheme="minorHAnsi"/>
          <w:w w:val="0"/>
        </w:rPr>
        <w:t xml:space="preserve"> suas demonstrações financeiras de encerramento de exercício e, se for o caso, demonstrações consolidadas, em conformidade com os termos da Lei das Sociedades por Ações e com a regulamentação da CVM;</w:t>
      </w:r>
    </w:p>
    <w:p w:rsidR="003E3EB9" w:rsidRPr="008F6F48" w:rsidRDefault="003E3EB9" w:rsidP="003E3EB9">
      <w:pPr>
        <w:pStyle w:val="ListParagraph"/>
        <w:widowControl w:val="0"/>
        <w:shd w:val="clear" w:color="auto" w:fill="FFFFFF"/>
        <w:tabs>
          <w:tab w:val="left" w:pos="851"/>
          <w:tab w:val="left" w:pos="1800"/>
          <w:tab w:val="left" w:pos="2880"/>
          <w:tab w:val="left" w:pos="4320"/>
        </w:tabs>
        <w:spacing w:line="360" w:lineRule="auto"/>
        <w:ind w:left="0"/>
        <w:jc w:val="both"/>
        <w:rPr>
          <w:rFonts w:asciiTheme="minorHAnsi" w:hAnsiTheme="minorHAnsi"/>
          <w:w w:val="0"/>
        </w:rPr>
      </w:pPr>
    </w:p>
    <w:p w:rsidR="003E3EB9" w:rsidRPr="008F6F48" w:rsidRDefault="007555EC" w:rsidP="003E3EB9">
      <w:pPr>
        <w:pStyle w:val="ListParagraph"/>
        <w:widowControl w:val="0"/>
        <w:numPr>
          <w:ilvl w:val="0"/>
          <w:numId w:val="38"/>
        </w:numPr>
        <w:shd w:val="clear" w:color="auto" w:fill="FFFFFF"/>
        <w:tabs>
          <w:tab w:val="left" w:pos="851"/>
          <w:tab w:val="left" w:pos="1800"/>
          <w:tab w:val="left" w:pos="2880"/>
          <w:tab w:val="left" w:pos="4320"/>
        </w:tabs>
        <w:spacing w:line="360" w:lineRule="auto"/>
        <w:ind w:left="0" w:firstLine="0"/>
        <w:jc w:val="both"/>
        <w:rPr>
          <w:rFonts w:asciiTheme="minorHAnsi" w:hAnsiTheme="minorHAnsi"/>
          <w:w w:val="0"/>
        </w:rPr>
      </w:pPr>
      <w:proofErr w:type="gramStart"/>
      <w:r w:rsidRPr="008F6F48">
        <w:rPr>
          <w:rFonts w:asciiTheme="minorHAnsi" w:hAnsiTheme="minorHAnsi"/>
          <w:w w:val="0"/>
        </w:rPr>
        <w:t>divulgar</w:t>
      </w:r>
      <w:proofErr w:type="gramEnd"/>
      <w:r w:rsidRPr="008F6F48">
        <w:rPr>
          <w:rFonts w:asciiTheme="minorHAnsi" w:hAnsiTheme="minorHAnsi"/>
          <w:w w:val="0"/>
        </w:rPr>
        <w:t xml:space="preserve"> suas demonstrações financeiras, acompanhadas de notas explicativas e parecer de auditores independentes registrados na CVM, em sua página na rede mundial de computadores, no prazo máximo de 3 (três) meses contados do encerramento do exercício social;</w:t>
      </w:r>
    </w:p>
    <w:p w:rsidR="003E3EB9" w:rsidRPr="008F6F48" w:rsidRDefault="003E3EB9" w:rsidP="003E3EB9">
      <w:pPr>
        <w:pStyle w:val="ListParagraph"/>
        <w:widowControl w:val="0"/>
        <w:shd w:val="clear" w:color="auto" w:fill="FFFFFF"/>
        <w:tabs>
          <w:tab w:val="left" w:pos="851"/>
          <w:tab w:val="left" w:pos="1800"/>
          <w:tab w:val="left" w:pos="2880"/>
          <w:tab w:val="left" w:pos="4320"/>
        </w:tabs>
        <w:spacing w:line="360" w:lineRule="auto"/>
        <w:ind w:left="0"/>
        <w:jc w:val="both"/>
        <w:rPr>
          <w:rFonts w:asciiTheme="minorHAnsi" w:hAnsiTheme="minorHAnsi"/>
          <w:w w:val="0"/>
        </w:rPr>
      </w:pPr>
    </w:p>
    <w:p w:rsidR="003E3EB9" w:rsidRPr="008F6F48" w:rsidRDefault="007555EC" w:rsidP="003E3EB9">
      <w:pPr>
        <w:pStyle w:val="ListParagraph"/>
        <w:widowControl w:val="0"/>
        <w:numPr>
          <w:ilvl w:val="0"/>
          <w:numId w:val="38"/>
        </w:numPr>
        <w:shd w:val="clear" w:color="auto" w:fill="FFFFFF"/>
        <w:tabs>
          <w:tab w:val="left" w:pos="851"/>
          <w:tab w:val="left" w:pos="1800"/>
          <w:tab w:val="left" w:pos="2880"/>
          <w:tab w:val="left" w:pos="4320"/>
        </w:tabs>
        <w:spacing w:line="360" w:lineRule="auto"/>
        <w:ind w:left="0" w:firstLine="0"/>
        <w:jc w:val="both"/>
        <w:rPr>
          <w:rFonts w:asciiTheme="minorHAnsi" w:hAnsiTheme="minorHAnsi"/>
          <w:w w:val="0"/>
        </w:rPr>
      </w:pPr>
      <w:proofErr w:type="gramStart"/>
      <w:r w:rsidRPr="008F6F48">
        <w:rPr>
          <w:rFonts w:asciiTheme="minorHAnsi" w:hAnsiTheme="minorHAnsi"/>
          <w:w w:val="0"/>
        </w:rPr>
        <w:t>manter</w:t>
      </w:r>
      <w:proofErr w:type="gramEnd"/>
      <w:r w:rsidRPr="008F6F48">
        <w:rPr>
          <w:rFonts w:asciiTheme="minorHAnsi" w:hAnsiTheme="minorHAnsi"/>
          <w:w w:val="0"/>
        </w:rPr>
        <w:t xml:space="preserve"> os documentos mencionados no item (v) acima em sua página na rede mundial de computadores por um prazo de 3 (três) anos;</w:t>
      </w:r>
    </w:p>
    <w:p w:rsidR="003E3EB9" w:rsidRPr="008F6F48" w:rsidRDefault="003E3EB9" w:rsidP="003E3EB9">
      <w:pPr>
        <w:pStyle w:val="ListParagraph"/>
        <w:widowControl w:val="0"/>
        <w:shd w:val="clear" w:color="auto" w:fill="FFFFFF"/>
        <w:tabs>
          <w:tab w:val="left" w:pos="851"/>
          <w:tab w:val="left" w:pos="1800"/>
          <w:tab w:val="left" w:pos="2880"/>
          <w:tab w:val="left" w:pos="4320"/>
        </w:tabs>
        <w:spacing w:line="360" w:lineRule="auto"/>
        <w:ind w:left="0"/>
        <w:jc w:val="both"/>
        <w:rPr>
          <w:rFonts w:asciiTheme="minorHAnsi" w:hAnsiTheme="minorHAnsi"/>
          <w:w w:val="0"/>
        </w:rPr>
      </w:pPr>
    </w:p>
    <w:p w:rsidR="003E3EB9" w:rsidRPr="008F6F48" w:rsidRDefault="007555EC" w:rsidP="003E3EB9">
      <w:pPr>
        <w:pStyle w:val="ListParagraph"/>
        <w:widowControl w:val="0"/>
        <w:numPr>
          <w:ilvl w:val="0"/>
          <w:numId w:val="38"/>
        </w:numPr>
        <w:shd w:val="clear" w:color="auto" w:fill="FFFFFF"/>
        <w:tabs>
          <w:tab w:val="left" w:pos="851"/>
          <w:tab w:val="left" w:pos="1800"/>
          <w:tab w:val="left" w:pos="2880"/>
          <w:tab w:val="left" w:pos="4320"/>
        </w:tabs>
        <w:spacing w:line="360" w:lineRule="auto"/>
        <w:ind w:left="0" w:firstLine="0"/>
        <w:jc w:val="both"/>
        <w:rPr>
          <w:rFonts w:asciiTheme="minorHAnsi" w:hAnsiTheme="minorHAnsi"/>
          <w:w w:val="0"/>
        </w:rPr>
      </w:pPr>
      <w:proofErr w:type="gramStart"/>
      <w:r w:rsidRPr="008F6F48">
        <w:rPr>
          <w:rFonts w:asciiTheme="minorHAnsi" w:hAnsiTheme="minorHAnsi"/>
          <w:w w:val="0"/>
        </w:rPr>
        <w:t>mediante</w:t>
      </w:r>
      <w:proofErr w:type="gramEnd"/>
      <w:r w:rsidRPr="008F6F48">
        <w:rPr>
          <w:rFonts w:asciiTheme="minorHAnsi" w:hAnsiTheme="minorHAnsi"/>
          <w:w w:val="0"/>
        </w:rPr>
        <w:t xml:space="preserve"> solicitação da Debenturista, a qualquer tempo, encaminhar à Debenturista cópias de suas demonstrações financeiras e/ou informações trimestrais;</w:t>
      </w:r>
    </w:p>
    <w:p w:rsidR="003E3EB9" w:rsidRPr="008F6F48" w:rsidRDefault="003E3EB9" w:rsidP="003E3EB9">
      <w:pPr>
        <w:pStyle w:val="ListParagraph"/>
        <w:widowControl w:val="0"/>
        <w:shd w:val="clear" w:color="auto" w:fill="FFFFFF"/>
        <w:tabs>
          <w:tab w:val="left" w:pos="851"/>
          <w:tab w:val="left" w:pos="1800"/>
          <w:tab w:val="left" w:pos="2880"/>
          <w:tab w:val="left" w:pos="4320"/>
        </w:tabs>
        <w:spacing w:line="360" w:lineRule="auto"/>
        <w:ind w:left="0"/>
        <w:jc w:val="both"/>
        <w:rPr>
          <w:rFonts w:asciiTheme="minorHAnsi" w:hAnsiTheme="minorHAnsi"/>
          <w:w w:val="0"/>
        </w:rPr>
      </w:pPr>
    </w:p>
    <w:p w:rsidR="003E3EB9" w:rsidRPr="008F6F48" w:rsidRDefault="007555EC" w:rsidP="003E3EB9">
      <w:pPr>
        <w:pStyle w:val="ListParagraph"/>
        <w:widowControl w:val="0"/>
        <w:numPr>
          <w:ilvl w:val="0"/>
          <w:numId w:val="38"/>
        </w:numPr>
        <w:shd w:val="clear" w:color="auto" w:fill="FFFFFF"/>
        <w:tabs>
          <w:tab w:val="left" w:pos="851"/>
          <w:tab w:val="left" w:pos="1800"/>
          <w:tab w:val="left" w:pos="2880"/>
          <w:tab w:val="left" w:pos="4320"/>
        </w:tabs>
        <w:spacing w:line="360" w:lineRule="auto"/>
        <w:ind w:left="0" w:firstLine="0"/>
        <w:jc w:val="both"/>
        <w:rPr>
          <w:rFonts w:asciiTheme="minorHAnsi" w:hAnsiTheme="minorHAnsi"/>
          <w:w w:val="0"/>
        </w:rPr>
      </w:pPr>
      <w:proofErr w:type="gramStart"/>
      <w:r w:rsidRPr="008F6F48">
        <w:rPr>
          <w:rFonts w:asciiTheme="minorHAnsi" w:hAnsiTheme="minorHAnsi"/>
          <w:w w:val="0"/>
        </w:rPr>
        <w:t>manter</w:t>
      </w:r>
      <w:proofErr w:type="gramEnd"/>
      <w:r w:rsidRPr="008F6F48">
        <w:rPr>
          <w:rFonts w:asciiTheme="minorHAnsi" w:hAnsiTheme="minorHAnsi"/>
          <w:w w:val="0"/>
        </w:rPr>
        <w:t xml:space="preserve"> seu registro, ao menos, de companhia aberta categoria “B” perante a CVM durante a vigência da sua primeira emissão privada de debêntures, mantendo-o atualizado de acordo com a Instrução CVM nº 480/09;</w:t>
      </w:r>
    </w:p>
    <w:p w:rsidR="003E3EB9" w:rsidRPr="008F6F48" w:rsidRDefault="003E3EB9" w:rsidP="003E3EB9">
      <w:pPr>
        <w:pStyle w:val="ListParagraph"/>
        <w:widowControl w:val="0"/>
        <w:shd w:val="clear" w:color="auto" w:fill="FFFFFF"/>
        <w:tabs>
          <w:tab w:val="left" w:pos="851"/>
          <w:tab w:val="left" w:pos="1800"/>
          <w:tab w:val="left" w:pos="2880"/>
          <w:tab w:val="left" w:pos="4320"/>
        </w:tabs>
        <w:spacing w:line="360" w:lineRule="auto"/>
        <w:ind w:left="0"/>
        <w:jc w:val="both"/>
        <w:rPr>
          <w:rFonts w:asciiTheme="minorHAnsi" w:hAnsiTheme="minorHAnsi"/>
          <w:w w:val="0"/>
        </w:rPr>
      </w:pPr>
    </w:p>
    <w:p w:rsidR="003E3EB9" w:rsidRPr="008F6F48" w:rsidRDefault="007555EC" w:rsidP="003E3EB9">
      <w:pPr>
        <w:pStyle w:val="ListParagraph"/>
        <w:widowControl w:val="0"/>
        <w:numPr>
          <w:ilvl w:val="0"/>
          <w:numId w:val="38"/>
        </w:numPr>
        <w:shd w:val="clear" w:color="auto" w:fill="FFFFFF"/>
        <w:tabs>
          <w:tab w:val="left" w:pos="851"/>
          <w:tab w:val="left" w:pos="1800"/>
          <w:tab w:val="left" w:pos="2880"/>
          <w:tab w:val="left" w:pos="4320"/>
        </w:tabs>
        <w:spacing w:line="360" w:lineRule="auto"/>
        <w:ind w:left="0" w:firstLine="0"/>
        <w:jc w:val="both"/>
        <w:rPr>
          <w:rFonts w:asciiTheme="minorHAnsi" w:hAnsiTheme="minorHAnsi"/>
          <w:w w:val="0"/>
        </w:rPr>
      </w:pPr>
      <w:proofErr w:type="gramStart"/>
      <w:r w:rsidRPr="008F6F48">
        <w:rPr>
          <w:rFonts w:asciiTheme="minorHAnsi" w:hAnsiTheme="minorHAnsi"/>
          <w:w w:val="0"/>
        </w:rPr>
        <w:t>cumprir</w:t>
      </w:r>
      <w:proofErr w:type="gramEnd"/>
      <w:r w:rsidRPr="008F6F48">
        <w:rPr>
          <w:rFonts w:asciiTheme="minorHAnsi" w:hAnsiTheme="minorHAnsi"/>
          <w:w w:val="0"/>
        </w:rPr>
        <w:t xml:space="preserve"> com todas as determinações emanadas da CVM, incluindo a observância das disposições da Instrução CVM nº 358, de 3 de janeiro de 2002, conforme alterada, no tocante ao dever de sigilo e vedações à negociação, com o envio de documentos, prestando, ainda, as informações que lhes forem solicitadas;</w:t>
      </w:r>
    </w:p>
    <w:p w:rsidR="003E3EB9" w:rsidRPr="008F6F48" w:rsidRDefault="003E3EB9" w:rsidP="003E3EB9">
      <w:pPr>
        <w:pStyle w:val="ListParagraph"/>
        <w:widowControl w:val="0"/>
        <w:shd w:val="clear" w:color="auto" w:fill="FFFFFF"/>
        <w:tabs>
          <w:tab w:val="left" w:pos="851"/>
          <w:tab w:val="left" w:pos="1800"/>
          <w:tab w:val="left" w:pos="2880"/>
          <w:tab w:val="left" w:pos="4320"/>
        </w:tabs>
        <w:spacing w:line="360" w:lineRule="auto"/>
        <w:ind w:left="0"/>
        <w:jc w:val="both"/>
        <w:rPr>
          <w:rFonts w:asciiTheme="minorHAnsi" w:hAnsiTheme="minorHAnsi"/>
          <w:w w:val="0"/>
        </w:rPr>
      </w:pPr>
    </w:p>
    <w:p w:rsidR="003E3EB9" w:rsidRPr="008F6F48" w:rsidRDefault="007555EC" w:rsidP="003E3EB9">
      <w:pPr>
        <w:pStyle w:val="ListParagraph"/>
        <w:widowControl w:val="0"/>
        <w:numPr>
          <w:ilvl w:val="0"/>
          <w:numId w:val="38"/>
        </w:numPr>
        <w:shd w:val="clear" w:color="auto" w:fill="FFFFFF"/>
        <w:tabs>
          <w:tab w:val="left" w:pos="851"/>
          <w:tab w:val="left" w:pos="1800"/>
          <w:tab w:val="left" w:pos="2880"/>
          <w:tab w:val="left" w:pos="4320"/>
        </w:tabs>
        <w:spacing w:line="360" w:lineRule="auto"/>
        <w:ind w:left="0" w:firstLine="0"/>
        <w:jc w:val="both"/>
        <w:rPr>
          <w:rFonts w:asciiTheme="minorHAnsi" w:hAnsiTheme="minorHAnsi"/>
          <w:w w:val="0"/>
        </w:rPr>
      </w:pPr>
      <w:proofErr w:type="gramStart"/>
      <w:r w:rsidRPr="008F6F48">
        <w:rPr>
          <w:rFonts w:asciiTheme="minorHAnsi" w:hAnsiTheme="minorHAnsi"/>
          <w:w w:val="0"/>
        </w:rPr>
        <w:t>divulgar</w:t>
      </w:r>
      <w:proofErr w:type="gramEnd"/>
      <w:r w:rsidRPr="008F6F48">
        <w:rPr>
          <w:rFonts w:asciiTheme="minorHAnsi" w:hAnsiTheme="minorHAnsi"/>
          <w:w w:val="0"/>
        </w:rPr>
        <w:t xml:space="preserve"> em sua página na rede mundial de computadores a ocorrência de fato relevante, </w:t>
      </w:r>
      <w:r w:rsidRPr="008F6F48">
        <w:rPr>
          <w:rFonts w:asciiTheme="minorHAnsi" w:hAnsiTheme="minorHAnsi"/>
          <w:w w:val="0"/>
        </w:rPr>
        <w:lastRenderedPageBreak/>
        <w:t>conforme definido pelo artigo 2º da Instrução CVM nº 358/02;</w:t>
      </w:r>
    </w:p>
    <w:p w:rsidR="003E3EB9" w:rsidRPr="008F6F48" w:rsidRDefault="003E3EB9" w:rsidP="003E3EB9">
      <w:pPr>
        <w:pStyle w:val="ListParagraph"/>
        <w:widowControl w:val="0"/>
        <w:shd w:val="clear" w:color="auto" w:fill="FFFFFF"/>
        <w:tabs>
          <w:tab w:val="left" w:pos="851"/>
          <w:tab w:val="left" w:pos="1800"/>
          <w:tab w:val="left" w:pos="2880"/>
          <w:tab w:val="left" w:pos="4320"/>
        </w:tabs>
        <w:spacing w:line="360" w:lineRule="auto"/>
        <w:ind w:left="0"/>
        <w:jc w:val="both"/>
        <w:rPr>
          <w:rFonts w:asciiTheme="minorHAnsi" w:hAnsiTheme="minorHAnsi"/>
          <w:w w:val="0"/>
        </w:rPr>
      </w:pPr>
    </w:p>
    <w:p w:rsidR="003E3EB9" w:rsidRPr="008F6F48" w:rsidRDefault="007555EC" w:rsidP="003E3EB9">
      <w:pPr>
        <w:pStyle w:val="ListParagraph"/>
        <w:widowControl w:val="0"/>
        <w:numPr>
          <w:ilvl w:val="0"/>
          <w:numId w:val="38"/>
        </w:numPr>
        <w:shd w:val="clear" w:color="auto" w:fill="FFFFFF"/>
        <w:tabs>
          <w:tab w:val="left" w:pos="851"/>
          <w:tab w:val="left" w:pos="1800"/>
          <w:tab w:val="left" w:pos="2880"/>
          <w:tab w:val="left" w:pos="4320"/>
        </w:tabs>
        <w:spacing w:line="360" w:lineRule="auto"/>
        <w:ind w:left="0" w:firstLine="0"/>
        <w:jc w:val="both"/>
        <w:rPr>
          <w:rFonts w:asciiTheme="minorHAnsi" w:hAnsiTheme="minorHAnsi"/>
          <w:w w:val="0"/>
        </w:rPr>
      </w:pPr>
      <w:proofErr w:type="gramStart"/>
      <w:r w:rsidRPr="008F6F48">
        <w:rPr>
          <w:rFonts w:asciiTheme="minorHAnsi" w:hAnsiTheme="minorHAnsi"/>
          <w:w w:val="0"/>
        </w:rPr>
        <w:t>manter</w:t>
      </w:r>
      <w:proofErr w:type="gramEnd"/>
      <w:r w:rsidRPr="008F6F48">
        <w:rPr>
          <w:rFonts w:asciiTheme="minorHAnsi" w:hAnsiTheme="minorHAnsi"/>
          <w:w w:val="0"/>
        </w:rPr>
        <w:t xml:space="preserve"> sempre atualizados e em boa ordem os livros e registros societários, de modo a permitir que a Debenturista (ou auditor independente por esta contratado) realize auditoria extraordinária na Fiadora, sendo que a respectiva solicitação deverá ser acompanhada de relatório que fundamente a necessidade de sua realização. Os custos com a contratação do auditor independente serão de responsabilidade da Debenturista, exceto se tal contratação decorrer de exigência regulamentar, hipótese na qual a responsabilidade pelo pagamento de tais custos será da Emissora;</w:t>
      </w:r>
    </w:p>
    <w:p w:rsidR="003E3EB9" w:rsidRPr="008F6F48" w:rsidRDefault="003E3EB9" w:rsidP="003E3EB9">
      <w:pPr>
        <w:pStyle w:val="ListParagraph"/>
        <w:widowControl w:val="0"/>
        <w:shd w:val="clear" w:color="auto" w:fill="FFFFFF"/>
        <w:tabs>
          <w:tab w:val="left" w:pos="851"/>
          <w:tab w:val="left" w:pos="1800"/>
          <w:tab w:val="left" w:pos="2880"/>
          <w:tab w:val="left" w:pos="4320"/>
        </w:tabs>
        <w:spacing w:line="360" w:lineRule="auto"/>
        <w:ind w:left="0"/>
        <w:jc w:val="both"/>
        <w:rPr>
          <w:rFonts w:asciiTheme="minorHAnsi" w:hAnsiTheme="minorHAnsi"/>
          <w:w w:val="0"/>
        </w:rPr>
      </w:pPr>
    </w:p>
    <w:p w:rsidR="003E3EB9" w:rsidRPr="008F6F48" w:rsidRDefault="007555EC" w:rsidP="003E3EB9">
      <w:pPr>
        <w:pStyle w:val="ListParagraph"/>
        <w:widowControl w:val="0"/>
        <w:numPr>
          <w:ilvl w:val="0"/>
          <w:numId w:val="38"/>
        </w:numPr>
        <w:shd w:val="clear" w:color="auto" w:fill="FFFFFF"/>
        <w:tabs>
          <w:tab w:val="left" w:pos="851"/>
          <w:tab w:val="left" w:pos="1800"/>
          <w:tab w:val="left" w:pos="2880"/>
          <w:tab w:val="left" w:pos="4320"/>
        </w:tabs>
        <w:spacing w:line="360" w:lineRule="auto"/>
        <w:ind w:left="0" w:firstLine="0"/>
        <w:jc w:val="both"/>
        <w:rPr>
          <w:rFonts w:asciiTheme="minorHAnsi" w:hAnsiTheme="minorHAnsi"/>
          <w:w w:val="0"/>
        </w:rPr>
      </w:pPr>
      <w:proofErr w:type="gramStart"/>
      <w:r w:rsidRPr="008F6F48">
        <w:rPr>
          <w:rFonts w:asciiTheme="minorHAnsi" w:hAnsiTheme="minorHAnsi"/>
          <w:w w:val="0"/>
        </w:rPr>
        <w:t>não</w:t>
      </w:r>
      <w:proofErr w:type="gramEnd"/>
      <w:r w:rsidRPr="008F6F48">
        <w:rPr>
          <w:rFonts w:asciiTheme="minorHAnsi" w:hAnsiTheme="minorHAnsi"/>
          <w:w w:val="0"/>
        </w:rPr>
        <w:t xml:space="preserve"> realizar operações fora de seu objeto social, observadas as disposições estatutárias, legais e regulamentares em vigor;</w:t>
      </w:r>
    </w:p>
    <w:p w:rsidR="003E3EB9" w:rsidRPr="008F6F48" w:rsidRDefault="003E3EB9" w:rsidP="003E3EB9">
      <w:pPr>
        <w:pStyle w:val="ListParagraph"/>
        <w:widowControl w:val="0"/>
        <w:shd w:val="clear" w:color="auto" w:fill="FFFFFF"/>
        <w:tabs>
          <w:tab w:val="left" w:pos="851"/>
          <w:tab w:val="left" w:pos="1800"/>
          <w:tab w:val="left" w:pos="2880"/>
          <w:tab w:val="left" w:pos="4320"/>
        </w:tabs>
        <w:spacing w:line="360" w:lineRule="auto"/>
        <w:ind w:left="0"/>
        <w:jc w:val="both"/>
        <w:rPr>
          <w:rFonts w:asciiTheme="minorHAnsi" w:hAnsiTheme="minorHAnsi"/>
          <w:w w:val="0"/>
        </w:rPr>
      </w:pPr>
    </w:p>
    <w:p w:rsidR="003E3EB9" w:rsidRPr="008F6F48" w:rsidRDefault="007555EC" w:rsidP="003E3EB9">
      <w:pPr>
        <w:pStyle w:val="ListParagraph"/>
        <w:widowControl w:val="0"/>
        <w:numPr>
          <w:ilvl w:val="0"/>
          <w:numId w:val="38"/>
        </w:numPr>
        <w:shd w:val="clear" w:color="auto" w:fill="FFFFFF"/>
        <w:tabs>
          <w:tab w:val="left" w:pos="851"/>
          <w:tab w:val="left" w:pos="1800"/>
          <w:tab w:val="left" w:pos="2880"/>
          <w:tab w:val="left" w:pos="4320"/>
        </w:tabs>
        <w:spacing w:line="360" w:lineRule="auto"/>
        <w:ind w:left="0" w:firstLine="0"/>
        <w:jc w:val="both"/>
        <w:rPr>
          <w:rFonts w:asciiTheme="minorHAnsi" w:hAnsiTheme="minorHAnsi"/>
          <w:w w:val="0"/>
        </w:rPr>
      </w:pPr>
      <w:bookmarkStart w:id="140" w:name="_Hlk524622187"/>
      <w:proofErr w:type="gramStart"/>
      <w:r w:rsidRPr="008F6F48">
        <w:rPr>
          <w:rFonts w:asciiTheme="minorHAnsi" w:hAnsiTheme="minorHAnsi"/>
          <w:w w:val="0"/>
        </w:rPr>
        <w:t>manter</w:t>
      </w:r>
      <w:proofErr w:type="gramEnd"/>
      <w:r w:rsidRPr="008F6F48">
        <w:rPr>
          <w:rFonts w:asciiTheme="minorHAnsi" w:hAnsiTheme="minorHAnsi"/>
          <w:w w:val="0"/>
        </w:rPr>
        <w:t xml:space="preserve"> seus bens e propriedades relevantes, e particularmente seus imóveis, segurados por companhia de seguro de primeira linha, com cobertura dos valores e riscos adequados para a condução de seus negócios e para o valor de seus ativos e de acordo com os padrões de sociedades do mesmo setor no Brasil</w:t>
      </w:r>
      <w:bookmarkEnd w:id="140"/>
      <w:r w:rsidRPr="008F6F48">
        <w:rPr>
          <w:rFonts w:asciiTheme="minorHAnsi" w:hAnsiTheme="minorHAnsi"/>
          <w:w w:val="0"/>
        </w:rPr>
        <w:t>;</w:t>
      </w:r>
    </w:p>
    <w:p w:rsidR="003E3EB9" w:rsidRPr="008F6F48" w:rsidRDefault="003E3EB9" w:rsidP="003E3EB9">
      <w:pPr>
        <w:pStyle w:val="ListParagraph"/>
        <w:widowControl w:val="0"/>
        <w:shd w:val="clear" w:color="auto" w:fill="FFFFFF"/>
        <w:tabs>
          <w:tab w:val="left" w:pos="851"/>
          <w:tab w:val="left" w:pos="1800"/>
          <w:tab w:val="left" w:pos="2880"/>
          <w:tab w:val="left" w:pos="4320"/>
        </w:tabs>
        <w:spacing w:line="360" w:lineRule="auto"/>
        <w:ind w:left="0"/>
        <w:jc w:val="both"/>
        <w:rPr>
          <w:rFonts w:asciiTheme="minorHAnsi" w:hAnsiTheme="minorHAnsi"/>
          <w:w w:val="0"/>
        </w:rPr>
      </w:pPr>
    </w:p>
    <w:p w:rsidR="003E3EB9" w:rsidRPr="008F6F48" w:rsidRDefault="007555EC" w:rsidP="003E3EB9">
      <w:pPr>
        <w:pStyle w:val="ListParagraph"/>
        <w:widowControl w:val="0"/>
        <w:numPr>
          <w:ilvl w:val="0"/>
          <w:numId w:val="38"/>
        </w:numPr>
        <w:shd w:val="clear" w:color="auto" w:fill="FFFFFF"/>
        <w:tabs>
          <w:tab w:val="left" w:pos="851"/>
          <w:tab w:val="left" w:pos="1800"/>
          <w:tab w:val="left" w:pos="2880"/>
          <w:tab w:val="left" w:pos="4320"/>
        </w:tabs>
        <w:spacing w:line="360" w:lineRule="auto"/>
        <w:ind w:left="0" w:firstLine="0"/>
        <w:jc w:val="both"/>
        <w:rPr>
          <w:rFonts w:asciiTheme="minorHAnsi" w:hAnsiTheme="minorHAnsi"/>
          <w:w w:val="0"/>
        </w:rPr>
      </w:pPr>
      <w:proofErr w:type="gramStart"/>
      <w:r w:rsidRPr="008F6F48">
        <w:rPr>
          <w:rFonts w:asciiTheme="minorHAnsi" w:hAnsiTheme="minorHAnsi"/>
          <w:w w:val="0"/>
        </w:rPr>
        <w:t>fornecer</w:t>
      </w:r>
      <w:proofErr w:type="gramEnd"/>
      <w:r w:rsidRPr="008F6F48">
        <w:rPr>
          <w:rFonts w:asciiTheme="minorHAnsi" w:hAnsiTheme="minorHAnsi"/>
          <w:w w:val="0"/>
        </w:rPr>
        <w:t xml:space="preserve"> todas as informações que vierem a ser solicitadas pela CVM;</w:t>
      </w:r>
    </w:p>
    <w:p w:rsidR="003E3EB9" w:rsidRPr="008F6F48" w:rsidRDefault="003E3EB9" w:rsidP="003E3EB9">
      <w:pPr>
        <w:pStyle w:val="ListParagraph"/>
        <w:widowControl w:val="0"/>
        <w:shd w:val="clear" w:color="auto" w:fill="FFFFFF"/>
        <w:tabs>
          <w:tab w:val="left" w:pos="851"/>
          <w:tab w:val="left" w:pos="1800"/>
          <w:tab w:val="left" w:pos="2880"/>
          <w:tab w:val="left" w:pos="4320"/>
        </w:tabs>
        <w:spacing w:line="360" w:lineRule="auto"/>
        <w:ind w:left="0"/>
        <w:jc w:val="both"/>
        <w:rPr>
          <w:rFonts w:asciiTheme="minorHAnsi" w:hAnsiTheme="minorHAnsi"/>
          <w:w w:val="0"/>
        </w:rPr>
      </w:pPr>
    </w:p>
    <w:p w:rsidR="003E3EB9" w:rsidRPr="008F6F48" w:rsidRDefault="007555EC" w:rsidP="003E3EB9">
      <w:pPr>
        <w:pStyle w:val="ListParagraph"/>
        <w:widowControl w:val="0"/>
        <w:numPr>
          <w:ilvl w:val="0"/>
          <w:numId w:val="38"/>
        </w:numPr>
        <w:shd w:val="clear" w:color="auto" w:fill="FFFFFF"/>
        <w:tabs>
          <w:tab w:val="left" w:pos="851"/>
          <w:tab w:val="left" w:pos="1800"/>
          <w:tab w:val="left" w:pos="2880"/>
          <w:tab w:val="left" w:pos="4320"/>
        </w:tabs>
        <w:spacing w:line="360" w:lineRule="auto"/>
        <w:ind w:left="0" w:firstLine="0"/>
        <w:jc w:val="both"/>
        <w:rPr>
          <w:rFonts w:asciiTheme="minorHAnsi" w:hAnsiTheme="minorHAnsi"/>
          <w:w w:val="0"/>
        </w:rPr>
      </w:pPr>
      <w:bookmarkStart w:id="141" w:name="_Hlk524621941"/>
      <w:proofErr w:type="gramStart"/>
      <w:r w:rsidRPr="008F6F48">
        <w:rPr>
          <w:rFonts w:asciiTheme="minorHAnsi" w:hAnsiTheme="minorHAnsi"/>
          <w:w w:val="0"/>
        </w:rPr>
        <w:t>notificar</w:t>
      </w:r>
      <w:proofErr w:type="gramEnd"/>
      <w:r w:rsidRPr="008F6F48">
        <w:rPr>
          <w:rFonts w:asciiTheme="minorHAnsi" w:hAnsiTheme="minorHAnsi"/>
          <w:w w:val="0"/>
        </w:rPr>
        <w:t xml:space="preserve"> a Debenturista caso quaisquer declarações prestadas nesta Escritura tornem-se total ou parcialmente inverídicas, inconsistentes, imprecisas, incompletas, incorretas ou insuficientes;</w:t>
      </w:r>
      <w:bookmarkEnd w:id="141"/>
    </w:p>
    <w:p w:rsidR="003E3EB9" w:rsidRPr="008F6F48" w:rsidRDefault="003E3EB9" w:rsidP="003E3EB9">
      <w:pPr>
        <w:pStyle w:val="ListParagraph"/>
        <w:widowControl w:val="0"/>
        <w:shd w:val="clear" w:color="auto" w:fill="FFFFFF"/>
        <w:tabs>
          <w:tab w:val="left" w:pos="851"/>
          <w:tab w:val="left" w:pos="1800"/>
          <w:tab w:val="left" w:pos="2880"/>
          <w:tab w:val="left" w:pos="4320"/>
        </w:tabs>
        <w:spacing w:line="360" w:lineRule="auto"/>
        <w:ind w:left="0"/>
        <w:jc w:val="both"/>
        <w:rPr>
          <w:rFonts w:asciiTheme="minorHAnsi" w:hAnsiTheme="minorHAnsi"/>
          <w:w w:val="0"/>
        </w:rPr>
      </w:pPr>
    </w:p>
    <w:p w:rsidR="003E3EB9" w:rsidRPr="008F6F48" w:rsidRDefault="007555EC" w:rsidP="003E3EB9">
      <w:pPr>
        <w:pStyle w:val="ListParagraph"/>
        <w:widowControl w:val="0"/>
        <w:numPr>
          <w:ilvl w:val="0"/>
          <w:numId w:val="38"/>
        </w:numPr>
        <w:shd w:val="clear" w:color="auto" w:fill="FFFFFF"/>
        <w:tabs>
          <w:tab w:val="left" w:pos="851"/>
          <w:tab w:val="left" w:pos="1800"/>
          <w:tab w:val="left" w:pos="2880"/>
          <w:tab w:val="left" w:pos="4320"/>
        </w:tabs>
        <w:spacing w:line="360" w:lineRule="auto"/>
        <w:ind w:left="0" w:firstLine="0"/>
        <w:jc w:val="both"/>
        <w:rPr>
          <w:rFonts w:asciiTheme="minorHAnsi" w:hAnsiTheme="minorHAnsi"/>
          <w:w w:val="0"/>
        </w:rPr>
      </w:pPr>
      <w:proofErr w:type="gramStart"/>
      <w:r w:rsidRPr="008F6F48">
        <w:rPr>
          <w:rFonts w:asciiTheme="minorHAnsi" w:hAnsiTheme="minorHAnsi"/>
          <w:w w:val="0"/>
        </w:rPr>
        <w:t>notificar</w:t>
      </w:r>
      <w:proofErr w:type="gramEnd"/>
      <w:r w:rsidRPr="008F6F48">
        <w:rPr>
          <w:rFonts w:asciiTheme="minorHAnsi" w:hAnsiTheme="minorHAnsi"/>
          <w:w w:val="0"/>
        </w:rPr>
        <w:t xml:space="preserve"> a Debenturista sobre qualquer ato ou fato que possa causar interrupção ou suspensão das atividades da Fiadora, em até 10 (dez) Dias Úteis contados da ocorrência;</w:t>
      </w:r>
    </w:p>
    <w:p w:rsidR="003E3EB9" w:rsidRPr="008F6F48" w:rsidRDefault="003E3EB9" w:rsidP="003E3EB9">
      <w:pPr>
        <w:pStyle w:val="ListParagraph"/>
        <w:widowControl w:val="0"/>
        <w:shd w:val="clear" w:color="auto" w:fill="FFFFFF"/>
        <w:tabs>
          <w:tab w:val="left" w:pos="851"/>
          <w:tab w:val="left" w:pos="1800"/>
          <w:tab w:val="left" w:pos="2880"/>
          <w:tab w:val="left" w:pos="4320"/>
        </w:tabs>
        <w:spacing w:line="360" w:lineRule="auto"/>
        <w:ind w:left="0"/>
        <w:jc w:val="both"/>
        <w:rPr>
          <w:rFonts w:asciiTheme="minorHAnsi" w:hAnsiTheme="minorHAnsi"/>
          <w:w w:val="0"/>
        </w:rPr>
      </w:pPr>
    </w:p>
    <w:p w:rsidR="003E3EB9" w:rsidRPr="008F6F48" w:rsidRDefault="007555EC" w:rsidP="003E3EB9">
      <w:pPr>
        <w:pStyle w:val="ListParagraph"/>
        <w:widowControl w:val="0"/>
        <w:numPr>
          <w:ilvl w:val="0"/>
          <w:numId w:val="38"/>
        </w:numPr>
        <w:shd w:val="clear" w:color="auto" w:fill="FFFFFF"/>
        <w:tabs>
          <w:tab w:val="left" w:pos="851"/>
          <w:tab w:val="left" w:pos="1800"/>
          <w:tab w:val="left" w:pos="2880"/>
          <w:tab w:val="left" w:pos="4320"/>
        </w:tabs>
        <w:spacing w:line="360" w:lineRule="auto"/>
        <w:ind w:left="0" w:firstLine="0"/>
        <w:jc w:val="both"/>
        <w:rPr>
          <w:rFonts w:asciiTheme="minorHAnsi" w:hAnsiTheme="minorHAnsi"/>
          <w:w w:val="0"/>
        </w:rPr>
      </w:pPr>
      <w:bookmarkStart w:id="142" w:name="_Hlk524622021"/>
      <w:proofErr w:type="gramStart"/>
      <w:r w:rsidRPr="008F6F48">
        <w:rPr>
          <w:rFonts w:asciiTheme="minorHAnsi" w:hAnsiTheme="minorHAnsi"/>
          <w:w w:val="0"/>
        </w:rPr>
        <w:t>comunicar</w:t>
      </w:r>
      <w:proofErr w:type="gramEnd"/>
      <w:r w:rsidRPr="008F6F48">
        <w:rPr>
          <w:rFonts w:asciiTheme="minorHAnsi" w:hAnsiTheme="minorHAnsi"/>
          <w:w w:val="0"/>
        </w:rPr>
        <w:t xml:space="preserve"> a Debenturista e autoridades cabíveis a ocorrência de quaisquer eventos ou situações que sejam de seu conhecimento e que possam afetar negativamente sua habilidade de cumprir pontualmente suas obrigações, no todo ou em parte, assumidas perante à Debenturista</w:t>
      </w:r>
      <w:bookmarkEnd w:id="142"/>
      <w:r w:rsidRPr="008F6F48">
        <w:rPr>
          <w:rFonts w:asciiTheme="minorHAnsi" w:hAnsiTheme="minorHAnsi"/>
          <w:w w:val="0"/>
        </w:rPr>
        <w:t>;</w:t>
      </w:r>
    </w:p>
    <w:p w:rsidR="003E3EB9" w:rsidRPr="008F6F48" w:rsidRDefault="003E3EB9" w:rsidP="003E3EB9">
      <w:pPr>
        <w:pStyle w:val="ListParagraph"/>
        <w:widowControl w:val="0"/>
        <w:shd w:val="clear" w:color="auto" w:fill="FFFFFF"/>
        <w:tabs>
          <w:tab w:val="left" w:pos="851"/>
          <w:tab w:val="left" w:pos="1800"/>
          <w:tab w:val="left" w:pos="2880"/>
          <w:tab w:val="left" w:pos="4320"/>
        </w:tabs>
        <w:spacing w:line="360" w:lineRule="auto"/>
        <w:ind w:left="0"/>
        <w:jc w:val="both"/>
        <w:rPr>
          <w:rFonts w:asciiTheme="minorHAnsi" w:hAnsiTheme="minorHAnsi"/>
          <w:w w:val="0"/>
        </w:rPr>
      </w:pPr>
    </w:p>
    <w:p w:rsidR="003E3EB9" w:rsidRPr="008F6F48" w:rsidRDefault="007555EC" w:rsidP="003E3EB9">
      <w:pPr>
        <w:pStyle w:val="ListParagraph"/>
        <w:widowControl w:val="0"/>
        <w:numPr>
          <w:ilvl w:val="0"/>
          <w:numId w:val="38"/>
        </w:numPr>
        <w:shd w:val="clear" w:color="auto" w:fill="FFFFFF"/>
        <w:tabs>
          <w:tab w:val="left" w:pos="851"/>
          <w:tab w:val="left" w:pos="1800"/>
          <w:tab w:val="left" w:pos="2880"/>
          <w:tab w:val="left" w:pos="4320"/>
        </w:tabs>
        <w:spacing w:line="360" w:lineRule="auto"/>
        <w:ind w:left="0" w:firstLine="0"/>
        <w:jc w:val="both"/>
        <w:rPr>
          <w:rFonts w:asciiTheme="minorHAnsi" w:hAnsiTheme="minorHAnsi"/>
          <w:w w:val="0"/>
        </w:rPr>
      </w:pPr>
      <w:r w:rsidRPr="008F6F48">
        <w:rPr>
          <w:rFonts w:asciiTheme="minorHAnsi" w:hAnsiTheme="minorHAnsi"/>
          <w:w w:val="0"/>
        </w:rPr>
        <w:t>cumprir, e</w:t>
      </w:r>
      <w:r w:rsidRPr="008F6F48">
        <w:rPr>
          <w:rFonts w:asciiTheme="minorHAnsi" w:hAnsiTheme="minorHAnsi"/>
        </w:rPr>
        <w:t xml:space="preserve"> fazer com que suas Controladas e empregados cumpram, e envidar seus melhores </w:t>
      </w:r>
      <w:r w:rsidRPr="008F6F48">
        <w:rPr>
          <w:rFonts w:asciiTheme="minorHAnsi" w:hAnsiTheme="minorHAnsi"/>
        </w:rPr>
        <w:lastRenderedPageBreak/>
        <w:t xml:space="preserve">esforços para que suas demais Afiliadas e subcontratados cumpram, as disposições legais e regulamentares relacionadas à Legislação Anticorrupção, bem como (a) manter políticas e procedimentos internos objetivando a divulgação e o integral cumprimento da Legislação Anticorrupção; (b) dar pleno conhecimento da Legislação Anticorrupção a todos os profissionais com quem venha a se relacionar, previamente ao início de sua atuação; (c) abster-se de praticar atos de corrupção e de agir de forma lesiva à administração pública, nacional e estrangeira, no seu interesse ou para seu benefício, exclusivo ou não; e (d) no prazo de até 2 (dois) Dias Úteis contados da data de ciência, comunicar </w:t>
      </w:r>
      <w:r w:rsidRPr="008F6F48">
        <w:rPr>
          <w:rFonts w:asciiTheme="minorHAnsi" w:hAnsiTheme="minorHAnsi"/>
          <w:lang w:eastAsia="en-US"/>
        </w:rPr>
        <w:t xml:space="preserve">à </w:t>
      </w:r>
      <w:proofErr w:type="spellStart"/>
      <w:r w:rsidRPr="008F6F48">
        <w:rPr>
          <w:rFonts w:asciiTheme="minorHAnsi" w:hAnsiTheme="minorHAnsi"/>
          <w:lang w:eastAsia="en-US"/>
        </w:rPr>
        <w:t>Securitizadora</w:t>
      </w:r>
      <w:proofErr w:type="spellEnd"/>
      <w:r w:rsidRPr="008F6F48">
        <w:rPr>
          <w:rFonts w:asciiTheme="minorHAnsi" w:hAnsiTheme="minorHAnsi"/>
          <w:lang w:eastAsia="en-US"/>
        </w:rPr>
        <w:t xml:space="preserve"> e a</w:t>
      </w:r>
      <w:r w:rsidRPr="008F6F48">
        <w:rPr>
          <w:rFonts w:asciiTheme="minorHAnsi" w:hAnsiTheme="minorHAnsi"/>
        </w:rPr>
        <w:t>o Agente Fiduciário de qualquer ato ou fato que viole a Legislação Anticorrupção;</w:t>
      </w:r>
    </w:p>
    <w:p w:rsidR="003E3EB9" w:rsidRPr="008F6F48" w:rsidRDefault="003E3EB9" w:rsidP="003E3EB9">
      <w:pPr>
        <w:pStyle w:val="ListParagraph"/>
        <w:widowControl w:val="0"/>
        <w:shd w:val="clear" w:color="auto" w:fill="FFFFFF"/>
        <w:tabs>
          <w:tab w:val="left" w:pos="851"/>
          <w:tab w:val="left" w:pos="1800"/>
          <w:tab w:val="left" w:pos="2880"/>
          <w:tab w:val="left" w:pos="4320"/>
        </w:tabs>
        <w:spacing w:line="360" w:lineRule="auto"/>
        <w:ind w:left="0"/>
        <w:jc w:val="both"/>
        <w:rPr>
          <w:rFonts w:asciiTheme="minorHAnsi" w:hAnsiTheme="minorHAnsi"/>
          <w:w w:val="0"/>
        </w:rPr>
      </w:pPr>
    </w:p>
    <w:p w:rsidR="003E3EB9" w:rsidRPr="008F6F48" w:rsidRDefault="007555EC" w:rsidP="003E3EB9">
      <w:pPr>
        <w:pStyle w:val="ListParagraph"/>
        <w:widowControl w:val="0"/>
        <w:numPr>
          <w:ilvl w:val="0"/>
          <w:numId w:val="38"/>
        </w:numPr>
        <w:shd w:val="clear" w:color="auto" w:fill="FFFFFF"/>
        <w:tabs>
          <w:tab w:val="left" w:pos="851"/>
          <w:tab w:val="left" w:pos="1800"/>
          <w:tab w:val="left" w:pos="2880"/>
          <w:tab w:val="left" w:pos="4320"/>
        </w:tabs>
        <w:spacing w:line="360" w:lineRule="auto"/>
        <w:ind w:left="0" w:firstLine="0"/>
        <w:jc w:val="both"/>
        <w:rPr>
          <w:rFonts w:asciiTheme="minorHAnsi" w:hAnsiTheme="minorHAnsi"/>
          <w:color w:val="000000"/>
          <w:w w:val="0"/>
        </w:rPr>
      </w:pPr>
      <w:r w:rsidRPr="008F6F48">
        <w:rPr>
          <w:rFonts w:asciiTheme="minorHAnsi" w:hAnsiTheme="minorHAnsi"/>
          <w:color w:val="000000"/>
          <w:w w:val="0"/>
        </w:rPr>
        <w:t>cumprir</w:t>
      </w:r>
      <w:r w:rsidRPr="008F6F48">
        <w:rPr>
          <w:rFonts w:asciiTheme="minorHAnsi" w:hAnsiTheme="minorHAnsi"/>
        </w:rPr>
        <w:t xml:space="preserve">, e fazer com que suas Controladas cumpram, (a) a legislação ambiental e trabalhista em vigor, incluindo aquelas relativas à saúde e segurança ocupacional aplicáveis à condução de seus negócios, adotando as medidas e ações preventivas ou reparatórias destinadas a evitar e corrigir eventuais danos ao meio ambiente e a seus trabalhadores decorrentes das atividades descritas em seu objeto social, exceto por aquelas questionadas de boa-fé nas esferas administrativa e/ou judicial; (b) proceder a todas as diligências exigidas para suas atividades econômicas, preservando o meio ambiente e atendendo às determinações dos órgãos municipais, estaduais e federais que, subsidiariamente, venham a legislar ou regulamentar as normas ambientais em vigor, exceto por aquelas questionadas de boa-fé nas esferas administrativa e/ou judicial; e (c) as obrigações relativas à inexistência de trabalho análogo ao escravo, mão-de-obra infantil e/ou proveito criminoso da prostituição; </w:t>
      </w:r>
    </w:p>
    <w:p w:rsidR="003E3EB9" w:rsidRPr="008F6F48" w:rsidRDefault="003E3EB9" w:rsidP="003E3EB9">
      <w:pPr>
        <w:pStyle w:val="ListParagraph"/>
        <w:spacing w:line="360" w:lineRule="auto"/>
        <w:rPr>
          <w:rFonts w:asciiTheme="minorHAnsi" w:hAnsiTheme="minorHAnsi"/>
          <w:w w:val="0"/>
        </w:rPr>
      </w:pPr>
    </w:p>
    <w:p w:rsidR="003E3EB9" w:rsidRPr="008F6F48" w:rsidRDefault="007555EC" w:rsidP="003E3EB9">
      <w:pPr>
        <w:pStyle w:val="ListParagraph"/>
        <w:widowControl w:val="0"/>
        <w:numPr>
          <w:ilvl w:val="0"/>
          <w:numId w:val="38"/>
        </w:numPr>
        <w:shd w:val="clear" w:color="auto" w:fill="FFFFFF"/>
        <w:tabs>
          <w:tab w:val="left" w:pos="851"/>
          <w:tab w:val="left" w:pos="1800"/>
          <w:tab w:val="left" w:pos="2880"/>
          <w:tab w:val="left" w:pos="4320"/>
        </w:tabs>
        <w:spacing w:line="360" w:lineRule="auto"/>
        <w:ind w:left="0" w:firstLine="0"/>
        <w:jc w:val="both"/>
        <w:rPr>
          <w:rFonts w:asciiTheme="minorHAnsi" w:hAnsiTheme="minorHAnsi"/>
          <w:color w:val="000000"/>
          <w:w w:val="0"/>
        </w:rPr>
      </w:pPr>
      <w:r w:rsidRPr="008F6F48">
        <w:rPr>
          <w:rFonts w:asciiTheme="minorHAnsi" w:hAnsiTheme="minorHAnsi"/>
          <w:color w:val="000000"/>
          <w:w w:val="0"/>
        </w:rPr>
        <w:t>manter</w:t>
      </w:r>
      <w:r w:rsidRPr="008F6F48">
        <w:rPr>
          <w:rFonts w:asciiTheme="minorHAnsi" w:hAnsiTheme="minorHAnsi"/>
        </w:rPr>
        <w:t xml:space="preserve">, assim como suas Controladas, em dia o pagamento de todas as obrigações de natureza tributária (municipal, estadual e federal), trabalhista, previdenciária, ambiental e de quaisquer outras obrigações impostas por lei que possam resultar em Impacto Adverso Relevante nas atividades da Emissora,, exceto por aquelas que estejam sendo discutidas de boa-fé nas esferas administrativa e/ou judicial e que tenham sido devidamente provisionadas, quando aplicável, em conformidade com as normas contábeis vigentes; </w:t>
      </w:r>
    </w:p>
    <w:p w:rsidR="003E3EB9" w:rsidRPr="008F6F48" w:rsidRDefault="003E3EB9" w:rsidP="003E3EB9">
      <w:pPr>
        <w:pStyle w:val="ListParagraph"/>
        <w:spacing w:line="360" w:lineRule="auto"/>
        <w:rPr>
          <w:rFonts w:asciiTheme="minorHAnsi" w:hAnsiTheme="minorHAnsi"/>
          <w:w w:val="0"/>
        </w:rPr>
      </w:pPr>
    </w:p>
    <w:p w:rsidR="003E3EB9" w:rsidRPr="008F6F48" w:rsidRDefault="007555EC" w:rsidP="003E3EB9">
      <w:pPr>
        <w:pStyle w:val="ListParagraph"/>
        <w:widowControl w:val="0"/>
        <w:numPr>
          <w:ilvl w:val="0"/>
          <w:numId w:val="38"/>
        </w:numPr>
        <w:shd w:val="clear" w:color="auto" w:fill="FFFFFF"/>
        <w:tabs>
          <w:tab w:val="left" w:pos="851"/>
          <w:tab w:val="left" w:pos="1800"/>
          <w:tab w:val="left" w:pos="2880"/>
          <w:tab w:val="left" w:pos="4320"/>
        </w:tabs>
        <w:spacing w:line="360" w:lineRule="auto"/>
        <w:ind w:left="0" w:firstLine="0"/>
        <w:jc w:val="both"/>
        <w:rPr>
          <w:rFonts w:asciiTheme="minorHAnsi" w:hAnsiTheme="minorHAnsi"/>
          <w:w w:val="0"/>
        </w:rPr>
      </w:pPr>
      <w:proofErr w:type="gramStart"/>
      <w:r w:rsidRPr="008F6F48">
        <w:rPr>
          <w:rFonts w:asciiTheme="minorHAnsi" w:hAnsiTheme="minorHAnsi"/>
        </w:rPr>
        <w:t>manter</w:t>
      </w:r>
      <w:proofErr w:type="gramEnd"/>
      <w:r w:rsidRPr="008F6F48">
        <w:rPr>
          <w:rFonts w:asciiTheme="minorHAnsi" w:hAnsiTheme="minorHAnsi"/>
        </w:rPr>
        <w:t xml:space="preserve"> sempre válidas, eficazes, em perfeita ordem e em pleno vigor, todas as licenças, autorizações, permissões e alvarás, inclusive ambientais, aplicáveis para o exercício de suas atividades, exceto no que se referir a licenças, concessões ou aprovações cuja perda, revogação ou </w:t>
      </w:r>
      <w:r w:rsidRPr="008F6F48">
        <w:rPr>
          <w:rFonts w:asciiTheme="minorHAnsi" w:hAnsiTheme="minorHAnsi"/>
        </w:rPr>
        <w:lastRenderedPageBreak/>
        <w:t xml:space="preserve">cancelamento não resultem em Impacto Adverso Relevante para suas atividades, ou para sua capacidade em honrar tempestivamente as obrigações pecuniárias relativas às Debêntures; </w:t>
      </w:r>
    </w:p>
    <w:p w:rsidR="003E3EB9" w:rsidRPr="008F6F48" w:rsidRDefault="003E3EB9" w:rsidP="003E3EB9">
      <w:pPr>
        <w:widowControl w:val="0"/>
        <w:tabs>
          <w:tab w:val="left" w:pos="0"/>
        </w:tabs>
        <w:spacing w:line="360" w:lineRule="auto"/>
        <w:rPr>
          <w:rFonts w:asciiTheme="minorHAnsi" w:hAnsiTheme="minorHAnsi"/>
          <w:w w:val="0"/>
          <w:szCs w:val="24"/>
        </w:rPr>
      </w:pPr>
    </w:p>
    <w:p w:rsidR="003E3EB9" w:rsidRPr="008F6F48" w:rsidRDefault="007555EC" w:rsidP="003E3EB9">
      <w:pPr>
        <w:pStyle w:val="ListParagraph"/>
        <w:widowControl w:val="0"/>
        <w:numPr>
          <w:ilvl w:val="0"/>
          <w:numId w:val="38"/>
        </w:numPr>
        <w:shd w:val="clear" w:color="auto" w:fill="FFFFFF"/>
        <w:tabs>
          <w:tab w:val="left" w:pos="851"/>
          <w:tab w:val="left" w:pos="1800"/>
          <w:tab w:val="left" w:pos="2880"/>
          <w:tab w:val="left" w:pos="4320"/>
        </w:tabs>
        <w:spacing w:line="360" w:lineRule="auto"/>
        <w:ind w:left="0" w:firstLine="0"/>
        <w:jc w:val="both"/>
        <w:rPr>
          <w:rFonts w:asciiTheme="minorHAnsi" w:hAnsiTheme="minorHAnsi"/>
          <w:w w:val="0"/>
        </w:rPr>
      </w:pPr>
      <w:proofErr w:type="gramStart"/>
      <w:r w:rsidRPr="008F6F48">
        <w:rPr>
          <w:rFonts w:asciiTheme="minorHAnsi" w:hAnsiTheme="minorHAnsi"/>
          <w:w w:val="0"/>
        </w:rPr>
        <w:t>manter</w:t>
      </w:r>
      <w:proofErr w:type="gramEnd"/>
      <w:r w:rsidRPr="008F6F48">
        <w:rPr>
          <w:rFonts w:asciiTheme="minorHAnsi" w:hAnsiTheme="minorHAnsi"/>
          <w:w w:val="0"/>
        </w:rPr>
        <w:t xml:space="preserve"> válidas e regulares, durante todo o prazo de vigência das Debêntures, as declarações e garantias apresentadas nesta Escritura, no que for aplicável; </w:t>
      </w:r>
    </w:p>
    <w:p w:rsidR="003E3EB9" w:rsidRPr="008F6F48" w:rsidRDefault="003E3EB9" w:rsidP="003E3EB9">
      <w:pPr>
        <w:widowControl w:val="0"/>
        <w:spacing w:line="360" w:lineRule="auto"/>
        <w:rPr>
          <w:rFonts w:asciiTheme="minorHAnsi" w:hAnsiTheme="minorHAnsi"/>
          <w:w w:val="0"/>
          <w:szCs w:val="24"/>
        </w:rPr>
      </w:pPr>
    </w:p>
    <w:p w:rsidR="003E3EB9" w:rsidRPr="008F6F48" w:rsidRDefault="007555EC" w:rsidP="003E3EB9">
      <w:pPr>
        <w:pStyle w:val="ListParagraph"/>
        <w:widowControl w:val="0"/>
        <w:numPr>
          <w:ilvl w:val="0"/>
          <w:numId w:val="38"/>
        </w:numPr>
        <w:shd w:val="clear" w:color="auto" w:fill="FFFFFF"/>
        <w:tabs>
          <w:tab w:val="left" w:pos="851"/>
          <w:tab w:val="left" w:pos="1800"/>
          <w:tab w:val="left" w:pos="2880"/>
          <w:tab w:val="left" w:pos="4320"/>
        </w:tabs>
        <w:spacing w:line="360" w:lineRule="auto"/>
        <w:ind w:left="0" w:firstLine="0"/>
        <w:jc w:val="both"/>
        <w:rPr>
          <w:rFonts w:asciiTheme="minorHAnsi" w:hAnsiTheme="minorHAnsi"/>
        </w:rPr>
      </w:pPr>
      <w:proofErr w:type="gramStart"/>
      <w:r w:rsidRPr="008F6F48">
        <w:rPr>
          <w:rFonts w:asciiTheme="minorHAnsi" w:hAnsiTheme="minorHAnsi"/>
          <w:w w:val="0"/>
        </w:rPr>
        <w:t>adotar</w:t>
      </w:r>
      <w:proofErr w:type="gramEnd"/>
      <w:r w:rsidRPr="008F6F48">
        <w:rPr>
          <w:rFonts w:asciiTheme="minorHAnsi" w:hAnsiTheme="minorHAnsi"/>
        </w:rPr>
        <w:t>, conforme a legislação brasileira, medidas e ações destinadas a evitar, mitigar ou corrigir danos socioambientais, à segurança e medicina do trabalho que possam vir a ser causados em razão de seu objeto social.</w:t>
      </w:r>
    </w:p>
    <w:p w:rsidR="003E3EB9" w:rsidRPr="008F6F48" w:rsidRDefault="003E3EB9" w:rsidP="003E3EB9">
      <w:pPr>
        <w:widowControl w:val="0"/>
        <w:tabs>
          <w:tab w:val="left" w:pos="0"/>
        </w:tabs>
        <w:spacing w:line="360" w:lineRule="auto"/>
        <w:rPr>
          <w:rFonts w:asciiTheme="minorHAnsi" w:hAnsiTheme="minorHAnsi"/>
          <w:szCs w:val="24"/>
        </w:rPr>
      </w:pPr>
    </w:p>
    <w:p w:rsidR="003E3EB9" w:rsidRPr="008F6F48" w:rsidRDefault="007555EC" w:rsidP="003E3EB9">
      <w:pPr>
        <w:pStyle w:val="ListParagraph"/>
        <w:numPr>
          <w:ilvl w:val="0"/>
          <w:numId w:val="14"/>
        </w:numPr>
        <w:spacing w:line="360" w:lineRule="auto"/>
        <w:ind w:left="0" w:hanging="284"/>
        <w:rPr>
          <w:rFonts w:asciiTheme="minorHAnsi" w:hAnsiTheme="minorHAnsi"/>
          <w:b/>
        </w:rPr>
      </w:pPr>
      <w:bookmarkStart w:id="143" w:name="_DV_M298"/>
      <w:bookmarkStart w:id="144" w:name="_DV_M396"/>
      <w:bookmarkStart w:id="145" w:name="_DV_M397"/>
      <w:bookmarkStart w:id="146" w:name="_DV_M398"/>
      <w:bookmarkStart w:id="147" w:name="_DV_M399"/>
      <w:bookmarkStart w:id="148" w:name="_DV_M401"/>
      <w:bookmarkStart w:id="149" w:name="_DV_M402"/>
      <w:bookmarkStart w:id="150" w:name="_DV_M403"/>
      <w:bookmarkStart w:id="151" w:name="_DV_M406"/>
      <w:bookmarkStart w:id="152" w:name="_Toc499990383"/>
      <w:bookmarkEnd w:id="143"/>
      <w:bookmarkEnd w:id="144"/>
      <w:bookmarkEnd w:id="145"/>
      <w:bookmarkEnd w:id="146"/>
      <w:bookmarkEnd w:id="147"/>
      <w:bookmarkEnd w:id="148"/>
      <w:bookmarkEnd w:id="149"/>
      <w:bookmarkEnd w:id="150"/>
      <w:bookmarkEnd w:id="151"/>
      <w:r w:rsidRPr="008F6F48">
        <w:rPr>
          <w:rFonts w:asciiTheme="minorHAnsi" w:hAnsiTheme="minorHAnsi"/>
          <w:b/>
        </w:rPr>
        <w:t>CLÁUSULA SÉTIMA - DECLARAÇÕES</w:t>
      </w:r>
      <w:bookmarkStart w:id="153" w:name="_DV_M407"/>
      <w:bookmarkEnd w:id="152"/>
      <w:bookmarkEnd w:id="153"/>
      <w:r w:rsidRPr="008F6F48">
        <w:rPr>
          <w:rFonts w:asciiTheme="minorHAnsi" w:hAnsiTheme="minorHAnsi"/>
          <w:b/>
        </w:rPr>
        <w:t xml:space="preserve"> E GARANTIAS</w:t>
      </w:r>
      <w:bookmarkStart w:id="154" w:name="_DV_C457"/>
      <w:r w:rsidRPr="008F6F48">
        <w:rPr>
          <w:rFonts w:asciiTheme="minorHAnsi" w:hAnsiTheme="minorHAnsi"/>
          <w:b/>
        </w:rPr>
        <w:t xml:space="preserve"> DA EMISSORA</w:t>
      </w:r>
      <w:bookmarkEnd w:id="154"/>
      <w:r w:rsidRPr="008F6F48">
        <w:rPr>
          <w:rFonts w:asciiTheme="minorHAnsi" w:hAnsiTheme="minorHAnsi"/>
          <w:b/>
        </w:rPr>
        <w:t xml:space="preserve"> E DA FIADORA</w:t>
      </w:r>
    </w:p>
    <w:p w:rsidR="003E3EB9" w:rsidRPr="008F6F48" w:rsidRDefault="003E3EB9" w:rsidP="003E3EB9">
      <w:pPr>
        <w:widowControl w:val="0"/>
        <w:spacing w:line="360" w:lineRule="auto"/>
        <w:rPr>
          <w:rFonts w:asciiTheme="minorHAnsi" w:hAnsiTheme="minorHAnsi"/>
          <w:w w:val="0"/>
          <w:szCs w:val="24"/>
        </w:rPr>
      </w:pPr>
      <w:bookmarkStart w:id="155" w:name="_Toc499990384"/>
    </w:p>
    <w:p w:rsidR="003E3EB9" w:rsidRPr="008F6F48" w:rsidRDefault="007555EC" w:rsidP="003E3EB9">
      <w:pPr>
        <w:pStyle w:val="ListParagraph"/>
        <w:widowControl w:val="0"/>
        <w:numPr>
          <w:ilvl w:val="1"/>
          <w:numId w:val="14"/>
        </w:numPr>
        <w:tabs>
          <w:tab w:val="left" w:pos="851"/>
        </w:tabs>
        <w:spacing w:line="360" w:lineRule="auto"/>
        <w:ind w:left="0" w:firstLine="0"/>
        <w:jc w:val="both"/>
        <w:rPr>
          <w:rFonts w:asciiTheme="minorHAnsi" w:hAnsiTheme="minorHAnsi"/>
        </w:rPr>
      </w:pPr>
      <w:bookmarkStart w:id="156" w:name="_DV_M408"/>
      <w:bookmarkEnd w:id="155"/>
      <w:bookmarkEnd w:id="156"/>
      <w:r w:rsidRPr="008F6F48">
        <w:rPr>
          <w:rFonts w:asciiTheme="minorHAnsi" w:hAnsiTheme="minorHAnsi"/>
          <w:u w:val="single"/>
        </w:rPr>
        <w:t>Declarações</w:t>
      </w:r>
      <w:r w:rsidRPr="008F6F48">
        <w:rPr>
          <w:rFonts w:asciiTheme="minorHAnsi" w:hAnsiTheme="minorHAnsi"/>
        </w:rPr>
        <w:t xml:space="preserve">: A Emissora e a Fiadora, conforme aplicável, declaram e garantem à Debenturista, na data da assinatura desta Escritura, que: </w:t>
      </w:r>
    </w:p>
    <w:p w:rsidR="003E3EB9" w:rsidRPr="008F6F48" w:rsidRDefault="003E3EB9" w:rsidP="003E3EB9">
      <w:pPr>
        <w:pStyle w:val="NormalWeb"/>
        <w:widowControl w:val="0"/>
        <w:tabs>
          <w:tab w:val="left" w:pos="851"/>
        </w:tabs>
        <w:spacing w:before="0" w:beforeAutospacing="0" w:after="0" w:afterAutospacing="0" w:line="360" w:lineRule="auto"/>
        <w:jc w:val="both"/>
        <w:rPr>
          <w:rFonts w:asciiTheme="minorHAnsi" w:hAnsiTheme="minorHAnsi"/>
        </w:rPr>
      </w:pPr>
    </w:p>
    <w:p w:rsidR="003E3EB9" w:rsidRPr="008F6F48" w:rsidRDefault="007555EC" w:rsidP="003E3EB9">
      <w:pPr>
        <w:pStyle w:val="NormalWeb"/>
        <w:widowControl w:val="0"/>
        <w:numPr>
          <w:ilvl w:val="0"/>
          <w:numId w:val="5"/>
        </w:numPr>
        <w:tabs>
          <w:tab w:val="clear" w:pos="737"/>
          <w:tab w:val="num" w:pos="0"/>
          <w:tab w:val="left" w:pos="851"/>
        </w:tabs>
        <w:spacing w:before="0" w:beforeAutospacing="0" w:after="0" w:afterAutospacing="0" w:line="360" w:lineRule="auto"/>
        <w:jc w:val="both"/>
        <w:rPr>
          <w:rFonts w:asciiTheme="minorHAnsi" w:hAnsiTheme="minorHAnsi"/>
        </w:rPr>
      </w:pPr>
      <w:proofErr w:type="gramStart"/>
      <w:r w:rsidRPr="008F6F48">
        <w:rPr>
          <w:rFonts w:asciiTheme="minorHAnsi" w:hAnsiTheme="minorHAnsi"/>
        </w:rPr>
        <w:t>a</w:t>
      </w:r>
      <w:proofErr w:type="gramEnd"/>
      <w:r w:rsidRPr="008F6F48">
        <w:rPr>
          <w:rFonts w:asciiTheme="minorHAnsi" w:hAnsiTheme="minorHAnsi"/>
        </w:rPr>
        <w:t xml:space="preserve"> Emissora é sociedade por ações devidamente organizada, constituída e existente sob a forma de companhia fechada, de acordo com as leis brasileiras;</w:t>
      </w:r>
    </w:p>
    <w:p w:rsidR="003E3EB9" w:rsidRPr="008F6F48" w:rsidRDefault="003E3EB9" w:rsidP="003E3EB9">
      <w:pPr>
        <w:pStyle w:val="NormalWeb"/>
        <w:widowControl w:val="0"/>
        <w:tabs>
          <w:tab w:val="left" w:pos="851"/>
        </w:tabs>
        <w:spacing w:before="0" w:beforeAutospacing="0" w:after="0" w:afterAutospacing="0" w:line="360" w:lineRule="auto"/>
        <w:jc w:val="both"/>
        <w:rPr>
          <w:rFonts w:asciiTheme="minorHAnsi" w:hAnsiTheme="minorHAnsi"/>
        </w:rPr>
      </w:pPr>
    </w:p>
    <w:p w:rsidR="003E3EB9" w:rsidRPr="008F6F48" w:rsidRDefault="007555EC" w:rsidP="003E3EB9">
      <w:pPr>
        <w:pStyle w:val="NormalWeb"/>
        <w:widowControl w:val="0"/>
        <w:numPr>
          <w:ilvl w:val="0"/>
          <w:numId w:val="5"/>
        </w:numPr>
        <w:tabs>
          <w:tab w:val="clear" w:pos="737"/>
          <w:tab w:val="num" w:pos="0"/>
          <w:tab w:val="left" w:pos="851"/>
        </w:tabs>
        <w:spacing w:before="0" w:beforeAutospacing="0" w:after="0" w:afterAutospacing="0" w:line="360" w:lineRule="auto"/>
        <w:jc w:val="both"/>
        <w:rPr>
          <w:rFonts w:asciiTheme="minorHAnsi" w:hAnsiTheme="minorHAnsi"/>
        </w:rPr>
      </w:pPr>
      <w:proofErr w:type="gramStart"/>
      <w:r w:rsidRPr="008F6F48">
        <w:rPr>
          <w:rFonts w:asciiTheme="minorHAnsi" w:hAnsiTheme="minorHAnsi"/>
        </w:rPr>
        <w:t>a</w:t>
      </w:r>
      <w:proofErr w:type="gramEnd"/>
      <w:r w:rsidRPr="008F6F48">
        <w:rPr>
          <w:rFonts w:asciiTheme="minorHAnsi" w:hAnsiTheme="minorHAnsi"/>
        </w:rPr>
        <w:t xml:space="preserve"> Fiadora é sociedade por ações com registro de emissor na categoria “A” da CVM, validamente constituída e existente, em situação regular, segundo as leis da República Federativa do Brasil, bem como está devidamente autorizada a prestar a Fiança aqui outorgada;</w:t>
      </w:r>
    </w:p>
    <w:p w:rsidR="003E3EB9" w:rsidRPr="008F6F48" w:rsidRDefault="003E3EB9" w:rsidP="003E3EB9">
      <w:pPr>
        <w:pStyle w:val="NormalWeb"/>
        <w:widowControl w:val="0"/>
        <w:tabs>
          <w:tab w:val="left" w:pos="851"/>
        </w:tabs>
        <w:spacing w:before="0" w:beforeAutospacing="0" w:after="0" w:afterAutospacing="0" w:line="360" w:lineRule="auto"/>
        <w:jc w:val="both"/>
        <w:rPr>
          <w:rFonts w:asciiTheme="minorHAnsi" w:hAnsiTheme="minorHAnsi"/>
        </w:rPr>
      </w:pPr>
    </w:p>
    <w:p w:rsidR="003E3EB9" w:rsidRPr="008F6F48" w:rsidRDefault="007555EC" w:rsidP="003E3EB9">
      <w:pPr>
        <w:pStyle w:val="NormalWeb"/>
        <w:widowControl w:val="0"/>
        <w:numPr>
          <w:ilvl w:val="0"/>
          <w:numId w:val="5"/>
        </w:numPr>
        <w:tabs>
          <w:tab w:val="clear" w:pos="737"/>
          <w:tab w:val="num" w:pos="0"/>
          <w:tab w:val="left" w:pos="851"/>
        </w:tabs>
        <w:spacing w:before="0" w:beforeAutospacing="0" w:after="0" w:afterAutospacing="0" w:line="360" w:lineRule="auto"/>
        <w:jc w:val="both"/>
        <w:rPr>
          <w:rFonts w:asciiTheme="minorHAnsi" w:hAnsiTheme="minorHAnsi"/>
        </w:rPr>
      </w:pPr>
      <w:proofErr w:type="gramStart"/>
      <w:r w:rsidRPr="008F6F48">
        <w:rPr>
          <w:rFonts w:asciiTheme="minorHAnsi" w:hAnsiTheme="minorHAnsi"/>
        </w:rPr>
        <w:t>estão</w:t>
      </w:r>
      <w:proofErr w:type="gramEnd"/>
      <w:r w:rsidRPr="008F6F48">
        <w:rPr>
          <w:rFonts w:asciiTheme="minorHAnsi" w:hAnsiTheme="minorHAnsi"/>
        </w:rPr>
        <w:t xml:space="preserve"> devidamente autorizadas a celebrar esta Escritura e a cumprir com todas as obrigações aqui previstas, tendo sido satisfeitos todos os requisitos legais e estatutários necessários para tanto;</w:t>
      </w:r>
    </w:p>
    <w:p w:rsidR="003E3EB9" w:rsidRPr="008F6F48" w:rsidRDefault="003E3EB9" w:rsidP="003E3EB9">
      <w:pPr>
        <w:pStyle w:val="NormalWeb"/>
        <w:widowControl w:val="0"/>
        <w:tabs>
          <w:tab w:val="left" w:pos="851"/>
        </w:tabs>
        <w:spacing w:before="0" w:beforeAutospacing="0" w:after="0" w:afterAutospacing="0" w:line="360" w:lineRule="auto"/>
        <w:jc w:val="both"/>
        <w:rPr>
          <w:rFonts w:asciiTheme="minorHAnsi" w:hAnsiTheme="minorHAnsi"/>
        </w:rPr>
      </w:pPr>
    </w:p>
    <w:p w:rsidR="003E3EB9" w:rsidRPr="008F6F48" w:rsidRDefault="007555EC" w:rsidP="003E3EB9">
      <w:pPr>
        <w:pStyle w:val="NormalWeb"/>
        <w:widowControl w:val="0"/>
        <w:numPr>
          <w:ilvl w:val="0"/>
          <w:numId w:val="5"/>
        </w:numPr>
        <w:tabs>
          <w:tab w:val="clear" w:pos="737"/>
          <w:tab w:val="num" w:pos="0"/>
          <w:tab w:val="left" w:pos="851"/>
        </w:tabs>
        <w:spacing w:before="0" w:beforeAutospacing="0" w:after="0" w:afterAutospacing="0" w:line="360" w:lineRule="auto"/>
        <w:jc w:val="both"/>
        <w:rPr>
          <w:rFonts w:asciiTheme="minorHAnsi" w:hAnsiTheme="minorHAnsi"/>
        </w:rPr>
      </w:pPr>
      <w:r w:rsidRPr="008F6F48">
        <w:rPr>
          <w:rFonts w:asciiTheme="minorHAnsi" w:hAnsiTheme="minorHAnsi"/>
        </w:rPr>
        <w:t xml:space="preserve">a celebração e o cumprimento de suas obrigações previstas nesta Escritura de Emissão foram devidamente autorizadas pelos seus órgãos societários competentes, e não infringem ou contrariam: (a) o Estatuto Social da Emissora ou da Fiadora; (b) qualquer lei, decreto ou regulamento a que a Emissora ou a Fiadora esteja(m) sujeita(s); ou (c) qualquer obrigação anteriormente assumida pela Emissora ou pela Fiadora em quaisquer contratos, inclusive financeiros, nem irá resultar em: (1) vencimento antecipado de qualquer obrigação estabelecida em qualquer desses contratos ou </w:t>
      </w:r>
      <w:r w:rsidRPr="008F6F48">
        <w:rPr>
          <w:rFonts w:asciiTheme="minorHAnsi" w:hAnsiTheme="minorHAnsi"/>
        </w:rPr>
        <w:lastRenderedPageBreak/>
        <w:t>instrumentos; (2) criação de qualquer ônus sobre qualquer ativo ou bem da Emissora ou da Fiadora, exceto por aqueles já existentes nesta data; ou (3) rescisão de qualquer desses contratos ou instrumentos;</w:t>
      </w:r>
    </w:p>
    <w:p w:rsidR="003E3EB9" w:rsidRPr="008F6F48" w:rsidRDefault="003E3EB9" w:rsidP="003E3EB9">
      <w:pPr>
        <w:pStyle w:val="NormalWeb"/>
        <w:widowControl w:val="0"/>
        <w:tabs>
          <w:tab w:val="left" w:pos="851"/>
        </w:tabs>
        <w:spacing w:before="0" w:beforeAutospacing="0" w:after="0" w:afterAutospacing="0" w:line="360" w:lineRule="auto"/>
        <w:ind w:left="720" w:hanging="720"/>
        <w:jc w:val="both"/>
        <w:rPr>
          <w:rFonts w:asciiTheme="minorHAnsi" w:hAnsiTheme="minorHAnsi"/>
        </w:rPr>
      </w:pPr>
    </w:p>
    <w:p w:rsidR="003E3EB9" w:rsidRPr="008F6F48" w:rsidRDefault="007555EC" w:rsidP="003E3EB9">
      <w:pPr>
        <w:pStyle w:val="NormalWeb"/>
        <w:widowControl w:val="0"/>
        <w:numPr>
          <w:ilvl w:val="0"/>
          <w:numId w:val="5"/>
        </w:numPr>
        <w:tabs>
          <w:tab w:val="clear" w:pos="737"/>
          <w:tab w:val="num" w:pos="0"/>
          <w:tab w:val="left" w:pos="851"/>
        </w:tabs>
        <w:spacing w:before="0" w:beforeAutospacing="0" w:after="0" w:afterAutospacing="0" w:line="360" w:lineRule="auto"/>
        <w:jc w:val="both"/>
        <w:rPr>
          <w:rFonts w:asciiTheme="minorHAnsi" w:hAnsiTheme="minorHAnsi"/>
        </w:rPr>
      </w:pPr>
      <w:r w:rsidRPr="008F6F48">
        <w:rPr>
          <w:rFonts w:asciiTheme="minorHAnsi" w:hAnsiTheme="minorHAnsi"/>
        </w:rPr>
        <w:t>a celebração desta Escritura, bem como a Emissão das Debêntures, não infringem, no seu melhor entendimento, qualquer disposição legal, contrato ou instrumento do qual a Emissora e/ou a Fiadora seja parte, nem irá resultar em: (i) vencimento antecipado de qualquer obrigação estabelecida em qualquer desses contratos ou instrumentos; (</w:t>
      </w:r>
      <w:proofErr w:type="spellStart"/>
      <w:r w:rsidRPr="008F6F48">
        <w:rPr>
          <w:rFonts w:asciiTheme="minorHAnsi" w:hAnsiTheme="minorHAnsi"/>
        </w:rPr>
        <w:t>ii</w:t>
      </w:r>
      <w:proofErr w:type="spellEnd"/>
      <w:r w:rsidRPr="008F6F48">
        <w:rPr>
          <w:rFonts w:asciiTheme="minorHAnsi" w:hAnsiTheme="minorHAnsi"/>
        </w:rPr>
        <w:t>) criação de qualquer ônus ou gravame sobre qualquer ativo ou bem da Emissora e/ou da Fiadora, exceto por aqueles já existentes na presente data e pela constituição das Garantias Reais; ou (</w:t>
      </w:r>
      <w:proofErr w:type="spellStart"/>
      <w:r w:rsidRPr="008F6F48">
        <w:rPr>
          <w:rFonts w:asciiTheme="minorHAnsi" w:hAnsiTheme="minorHAnsi"/>
        </w:rPr>
        <w:t>iii</w:t>
      </w:r>
      <w:proofErr w:type="spellEnd"/>
      <w:r w:rsidRPr="008F6F48">
        <w:rPr>
          <w:rFonts w:asciiTheme="minorHAnsi" w:hAnsiTheme="minorHAnsi"/>
        </w:rPr>
        <w:t>) rescisão de qualquer desses contratos ou instrumentos;</w:t>
      </w:r>
    </w:p>
    <w:p w:rsidR="003E3EB9" w:rsidRPr="008F6F48" w:rsidRDefault="003E3EB9" w:rsidP="003E3EB9">
      <w:pPr>
        <w:pStyle w:val="NormalWeb"/>
        <w:widowControl w:val="0"/>
        <w:tabs>
          <w:tab w:val="left" w:pos="851"/>
        </w:tabs>
        <w:spacing w:before="0" w:beforeAutospacing="0" w:after="0" w:afterAutospacing="0" w:line="360" w:lineRule="auto"/>
        <w:ind w:left="720" w:hanging="720"/>
        <w:jc w:val="both"/>
        <w:rPr>
          <w:rFonts w:asciiTheme="minorHAnsi" w:hAnsiTheme="minorHAnsi"/>
        </w:rPr>
      </w:pPr>
    </w:p>
    <w:p w:rsidR="003E3EB9" w:rsidRPr="008F6F48" w:rsidRDefault="007555EC" w:rsidP="003E3EB9">
      <w:pPr>
        <w:pStyle w:val="NormalWeb"/>
        <w:widowControl w:val="0"/>
        <w:numPr>
          <w:ilvl w:val="0"/>
          <w:numId w:val="5"/>
        </w:numPr>
        <w:tabs>
          <w:tab w:val="clear" w:pos="737"/>
          <w:tab w:val="num" w:pos="0"/>
          <w:tab w:val="left" w:pos="851"/>
        </w:tabs>
        <w:spacing w:before="0" w:beforeAutospacing="0" w:after="0" w:afterAutospacing="0" w:line="360" w:lineRule="auto"/>
        <w:jc w:val="both"/>
        <w:rPr>
          <w:rFonts w:asciiTheme="minorHAnsi" w:hAnsiTheme="minorHAnsi"/>
        </w:rPr>
      </w:pPr>
      <w:proofErr w:type="gramStart"/>
      <w:r w:rsidRPr="008F6F48">
        <w:rPr>
          <w:rFonts w:asciiTheme="minorHAnsi" w:hAnsiTheme="minorHAnsi"/>
        </w:rPr>
        <w:t>esta</w:t>
      </w:r>
      <w:proofErr w:type="gramEnd"/>
      <w:r w:rsidRPr="008F6F48">
        <w:rPr>
          <w:rFonts w:asciiTheme="minorHAnsi" w:hAnsiTheme="minorHAnsi"/>
        </w:rPr>
        <w:t xml:space="preserve"> Escritura e as obrigações aqui previstas constituem obrigações legalmente válidas e vinculantes da Emissora e da Fiadora, exigíveis de acordo com os seus termos e condições, com força de título executivo extrajudicial nos termos do artigo 784 do Código de Processo Civil;</w:t>
      </w:r>
    </w:p>
    <w:p w:rsidR="003E3EB9" w:rsidRPr="008F6F48" w:rsidRDefault="003E3EB9" w:rsidP="003E3EB9">
      <w:pPr>
        <w:pStyle w:val="NormalWeb"/>
        <w:widowControl w:val="0"/>
        <w:tabs>
          <w:tab w:val="left" w:pos="851"/>
        </w:tabs>
        <w:spacing w:before="0" w:beforeAutospacing="0" w:after="0" w:afterAutospacing="0" w:line="360" w:lineRule="auto"/>
        <w:ind w:left="720" w:hanging="720"/>
        <w:jc w:val="both"/>
        <w:rPr>
          <w:rFonts w:asciiTheme="minorHAnsi" w:hAnsiTheme="minorHAnsi"/>
        </w:rPr>
      </w:pPr>
    </w:p>
    <w:p w:rsidR="003E3EB9" w:rsidRPr="008F6F48" w:rsidRDefault="007555EC" w:rsidP="003E3EB9">
      <w:pPr>
        <w:pStyle w:val="NormalWeb"/>
        <w:widowControl w:val="0"/>
        <w:numPr>
          <w:ilvl w:val="0"/>
          <w:numId w:val="5"/>
        </w:numPr>
        <w:tabs>
          <w:tab w:val="clear" w:pos="737"/>
          <w:tab w:val="num" w:pos="0"/>
          <w:tab w:val="left" w:pos="851"/>
        </w:tabs>
        <w:spacing w:before="0" w:beforeAutospacing="0" w:after="0" w:afterAutospacing="0" w:line="360" w:lineRule="auto"/>
        <w:jc w:val="both"/>
        <w:rPr>
          <w:rFonts w:asciiTheme="minorHAnsi" w:hAnsiTheme="minorHAnsi"/>
        </w:rPr>
      </w:pPr>
      <w:bookmarkStart w:id="157" w:name="_Hlk513670584"/>
      <w:proofErr w:type="gramStart"/>
      <w:r w:rsidRPr="008F6F48">
        <w:rPr>
          <w:rFonts w:asciiTheme="minorHAnsi" w:hAnsiTheme="minorHAnsi"/>
        </w:rPr>
        <w:t>não</w:t>
      </w:r>
      <w:proofErr w:type="gramEnd"/>
      <w:r w:rsidRPr="008F6F48">
        <w:rPr>
          <w:rFonts w:asciiTheme="minorHAnsi" w:hAnsiTheme="minorHAnsi"/>
        </w:rPr>
        <w:t xml:space="preserve"> há qualquer ação judicial, processo administrativo ou arbitral, inquérito ou outro tipo de investigação governamental, que seja de conhecimento da Emissora e/ou da Fiadora, que possa vir a causar Impacto Adverso Relevante na Emissora, comprometendo sua condição financeira ou a capacidade de adimplir com as obrigações contraídas no âmbito das Debêntures; </w:t>
      </w:r>
    </w:p>
    <w:bookmarkEnd w:id="157"/>
    <w:p w:rsidR="003E3EB9" w:rsidRPr="008F6F48" w:rsidRDefault="003E3EB9" w:rsidP="003E3EB9">
      <w:pPr>
        <w:pStyle w:val="NormalWeb"/>
        <w:widowControl w:val="0"/>
        <w:tabs>
          <w:tab w:val="left" w:pos="851"/>
        </w:tabs>
        <w:spacing w:before="0" w:beforeAutospacing="0" w:after="0" w:afterAutospacing="0" w:line="360" w:lineRule="auto"/>
        <w:ind w:left="720" w:hanging="720"/>
        <w:jc w:val="both"/>
        <w:rPr>
          <w:rFonts w:asciiTheme="minorHAnsi" w:hAnsiTheme="minorHAnsi"/>
        </w:rPr>
      </w:pPr>
    </w:p>
    <w:p w:rsidR="003E3EB9" w:rsidRPr="008F6F48" w:rsidRDefault="007555EC" w:rsidP="003E3EB9">
      <w:pPr>
        <w:pStyle w:val="NormalWeb"/>
        <w:widowControl w:val="0"/>
        <w:numPr>
          <w:ilvl w:val="0"/>
          <w:numId w:val="5"/>
        </w:numPr>
        <w:tabs>
          <w:tab w:val="clear" w:pos="737"/>
          <w:tab w:val="num" w:pos="0"/>
          <w:tab w:val="left" w:pos="851"/>
        </w:tabs>
        <w:spacing w:before="0" w:beforeAutospacing="0" w:after="0" w:afterAutospacing="0" w:line="360" w:lineRule="auto"/>
        <w:jc w:val="both"/>
        <w:rPr>
          <w:rFonts w:asciiTheme="minorHAnsi" w:hAnsiTheme="minorHAnsi"/>
        </w:rPr>
      </w:pPr>
      <w:r w:rsidRPr="008F6F48">
        <w:rPr>
          <w:rFonts w:asciiTheme="minorHAnsi" w:hAnsiTheme="minorHAnsi"/>
        </w:rPr>
        <w:t xml:space="preserve">estão cumprindo todas as leis, regulamentos, normas administrativas e determinações dos órgãos governamentais, autarquias ou tribunais, aplicáveis à condução de seus negócios e que sejam necessárias para a execução das suas atividades, inclusive com o disposto na legislação e regulamentação ambiental, adotando as medidas e ações preventivas ou reparatórias destinadas a evitar ou corrigir eventuais danos ambientais decorrentes do exercício das atividades descritas em seu objeto social, declarando, ainda, para todos os fins e efeitos de direito, que na presente data observa irrestritamente referidas normas aplicáveis à Emissora, à Fiadora, suas atividades e projetos, bem como a pertinente à Política Nacional do Meio Ambiente, às Resoluções do CONAMA - Conselho Nacional do Meio Ambiente, e ainda as trabalhista, previdenciária e social no que tange à saúde e segurança ocupacional e a não utilização de mão de obra infantil ou análoga à escravidão, exceto por aquelas questionadas de boa-fé nas esferas administrativa e/ou judicial, ou cujo descumprimento </w:t>
      </w:r>
      <w:r w:rsidRPr="008F6F48">
        <w:rPr>
          <w:rFonts w:asciiTheme="minorHAnsi" w:hAnsiTheme="minorHAnsi"/>
        </w:rPr>
        <w:lastRenderedPageBreak/>
        <w:t xml:space="preserve">não afete de forma adversa e relevante as atividades da Emissora e da Fiadora; </w:t>
      </w:r>
    </w:p>
    <w:p w:rsidR="003E3EB9" w:rsidRPr="008F6F48" w:rsidRDefault="003E3EB9" w:rsidP="003E3EB9">
      <w:pPr>
        <w:pStyle w:val="ListParagraph"/>
        <w:spacing w:line="360" w:lineRule="auto"/>
        <w:rPr>
          <w:rFonts w:asciiTheme="minorHAnsi" w:hAnsiTheme="minorHAnsi"/>
        </w:rPr>
      </w:pPr>
    </w:p>
    <w:p w:rsidR="003E3EB9" w:rsidRPr="008F6F48" w:rsidRDefault="007555EC" w:rsidP="003E3EB9">
      <w:pPr>
        <w:pStyle w:val="NormalWeb"/>
        <w:widowControl w:val="0"/>
        <w:numPr>
          <w:ilvl w:val="0"/>
          <w:numId w:val="5"/>
        </w:numPr>
        <w:tabs>
          <w:tab w:val="clear" w:pos="737"/>
          <w:tab w:val="num" w:pos="0"/>
          <w:tab w:val="left" w:pos="851"/>
        </w:tabs>
        <w:spacing w:before="0" w:beforeAutospacing="0" w:after="0" w:afterAutospacing="0" w:line="360" w:lineRule="auto"/>
        <w:jc w:val="both"/>
        <w:rPr>
          <w:rFonts w:asciiTheme="minorHAnsi" w:hAnsiTheme="minorHAnsi"/>
        </w:rPr>
      </w:pPr>
      <w:proofErr w:type="gramStart"/>
      <w:r w:rsidRPr="008F6F48">
        <w:rPr>
          <w:rFonts w:asciiTheme="minorHAnsi" w:hAnsiTheme="minorHAnsi"/>
        </w:rPr>
        <w:t>possuem</w:t>
      </w:r>
      <w:proofErr w:type="gramEnd"/>
      <w:r w:rsidRPr="008F6F48">
        <w:rPr>
          <w:rFonts w:asciiTheme="minorHAnsi" w:hAnsiTheme="minorHAnsi"/>
        </w:rPr>
        <w:t>, assim como suas Controladas, todas as autorizações e licenças (inclusive ambientais, societárias e regulatórias) exigidas pelas autoridades federais, estaduais e municipais para o exercício de suas atividades, exceto no que se refere a licenças, concessões ou aprovações cuja perda, revogação ou cancelamento não resultem em Impacto Adverso Relevante para suas atividades, ou para a sua capacidade em honrar tempestivamente as obrigações pecuniárias relativas à Debênture;</w:t>
      </w:r>
    </w:p>
    <w:p w:rsidR="003E3EB9" w:rsidRPr="008F6F48" w:rsidRDefault="003E3EB9" w:rsidP="003E3EB9">
      <w:pPr>
        <w:pStyle w:val="ListParagraph"/>
        <w:widowControl w:val="0"/>
        <w:tabs>
          <w:tab w:val="left" w:pos="851"/>
        </w:tabs>
        <w:spacing w:line="360" w:lineRule="auto"/>
        <w:ind w:left="720" w:hanging="720"/>
        <w:rPr>
          <w:rFonts w:asciiTheme="minorHAnsi" w:hAnsiTheme="minorHAnsi"/>
        </w:rPr>
      </w:pPr>
    </w:p>
    <w:p w:rsidR="003E3EB9" w:rsidRPr="008F6F48" w:rsidRDefault="007555EC" w:rsidP="003E3EB9">
      <w:pPr>
        <w:pStyle w:val="NormalWeb"/>
        <w:widowControl w:val="0"/>
        <w:numPr>
          <w:ilvl w:val="0"/>
          <w:numId w:val="5"/>
        </w:numPr>
        <w:tabs>
          <w:tab w:val="clear" w:pos="737"/>
          <w:tab w:val="num" w:pos="0"/>
          <w:tab w:val="left" w:pos="851"/>
        </w:tabs>
        <w:spacing w:before="0" w:beforeAutospacing="0" w:after="0" w:afterAutospacing="0" w:line="360" w:lineRule="auto"/>
        <w:jc w:val="both"/>
        <w:rPr>
          <w:rFonts w:asciiTheme="minorHAnsi" w:hAnsiTheme="minorHAnsi"/>
        </w:rPr>
      </w:pPr>
      <w:r w:rsidRPr="008F6F48">
        <w:rPr>
          <w:rFonts w:asciiTheme="minorHAnsi" w:hAnsiTheme="minorHAnsi"/>
        </w:rPr>
        <w:t>até a presente data, nem a Emissora, nem a Fiadora, nem quaisquer de suas respectivas Controladas incorreu nas seguintes hipóteses, bem como têm ciência de que a Emissora, a Fiadora, suas respectivas Controladas e seus respectivos representantes não podem: (a) ter utilizado ou utilizar recursos da Emissora ou da Fiadora para o pagamento de contribuições, presentes ou atividades de entretenimento ilegais ou qualquer outra despesa ilegal relativa a atividade política; (b) fazer ou ter feito qualquer pagamento ilegal, direto ou indireto, a empregados ou funcionários públicos, partidos políticos, políticos ou candidatos políticos (incluindo seus familiares), nacionais ou estrangeiros; (c) ter realizado ou realizar ação destinada a facilitar uma oferta, pagamento ou promessa ilegal de pagar, bem como ter aprovado ou aprovar o pagamento, a doação de dinheiro, propriedade, presente ou qualquer outro bem de valor, direta ou indiretamente, para qualquer "oficial do governo" (incluindo qualquer oficial ou funcionário de um governo ou de entidade de propriedade ou controlada por um governo ou organização pública internacional ou qualquer pessoa agindo na função de representante do governo ou candidato de partido político) a fim de influenciar qualquer ação política ou obter uma vantagem indevida com violação da lei aplicável; (d) praticar ou ter praticado quaisquer atos para obter ou manter qualquer negócio, transação ou vantagem comercial indevida; (e) ter realizado ou realizar qualquer pagamento ou tomar qualquer ação que viole qualquer das Legislação Anticorrupção; ou (f) ter realizado ou realizar um ato de corrupção, pago propina ou qualquer outro valor ilegal, bem como influenciado o pagamento de qualquer valor indevido ("</w:t>
      </w:r>
      <w:r w:rsidRPr="008F6F48">
        <w:rPr>
          <w:rFonts w:asciiTheme="minorHAnsi" w:hAnsiTheme="minorHAnsi"/>
          <w:u w:val="single"/>
        </w:rPr>
        <w:t>Práticas Indevidas</w:t>
      </w:r>
      <w:r w:rsidRPr="008F6F48">
        <w:rPr>
          <w:rFonts w:asciiTheme="minorHAnsi" w:hAnsiTheme="minorHAnsi"/>
        </w:rPr>
        <w:t xml:space="preserve">"); </w:t>
      </w:r>
    </w:p>
    <w:p w:rsidR="003E3EB9" w:rsidRPr="008F6F48" w:rsidRDefault="007555EC" w:rsidP="003E3EB9">
      <w:pPr>
        <w:pStyle w:val="ListParagraph"/>
        <w:widowControl w:val="0"/>
        <w:tabs>
          <w:tab w:val="left" w:pos="851"/>
        </w:tabs>
        <w:spacing w:line="360" w:lineRule="auto"/>
        <w:ind w:left="720" w:hanging="720"/>
        <w:rPr>
          <w:rFonts w:asciiTheme="minorHAnsi" w:hAnsiTheme="minorHAnsi"/>
        </w:rPr>
      </w:pPr>
      <w:r w:rsidRPr="008F6F48">
        <w:rPr>
          <w:rFonts w:asciiTheme="minorHAnsi" w:hAnsiTheme="minorHAnsi"/>
        </w:rPr>
        <w:t xml:space="preserve"> </w:t>
      </w:r>
    </w:p>
    <w:p w:rsidR="003E3EB9" w:rsidRPr="008F6F48" w:rsidRDefault="007555EC" w:rsidP="003E3EB9">
      <w:pPr>
        <w:pStyle w:val="NormalWeb"/>
        <w:widowControl w:val="0"/>
        <w:numPr>
          <w:ilvl w:val="0"/>
          <w:numId w:val="5"/>
        </w:numPr>
        <w:tabs>
          <w:tab w:val="clear" w:pos="737"/>
          <w:tab w:val="num" w:pos="0"/>
          <w:tab w:val="left" w:pos="851"/>
        </w:tabs>
        <w:spacing w:before="0" w:beforeAutospacing="0" w:after="0" w:afterAutospacing="0" w:line="360" w:lineRule="auto"/>
        <w:jc w:val="both"/>
        <w:rPr>
          <w:rFonts w:asciiTheme="minorHAnsi" w:hAnsiTheme="minorHAnsi"/>
        </w:rPr>
      </w:pPr>
      <w:proofErr w:type="gramStart"/>
      <w:r w:rsidRPr="008F6F48">
        <w:rPr>
          <w:rFonts w:asciiTheme="minorHAnsi" w:hAnsiTheme="minorHAnsi"/>
        </w:rPr>
        <w:t>até</w:t>
      </w:r>
      <w:proofErr w:type="gramEnd"/>
      <w:r w:rsidRPr="008F6F48">
        <w:rPr>
          <w:rFonts w:asciiTheme="minorHAnsi" w:hAnsiTheme="minorHAnsi"/>
        </w:rPr>
        <w:t xml:space="preserve"> a presente data, a Companhia e a Fiadora não têm ciência de que quaisquer de suas respectivas Controladas, bem como seus respectivos diretores, membros de conselho de administração (caso aplicável) e funcionários incorreu em Práticas Indevidas;</w:t>
      </w:r>
    </w:p>
    <w:p w:rsidR="003E3EB9" w:rsidRPr="008F6F48" w:rsidRDefault="003E3EB9" w:rsidP="003E3EB9">
      <w:pPr>
        <w:pStyle w:val="NormalWeb"/>
        <w:widowControl w:val="0"/>
        <w:tabs>
          <w:tab w:val="left" w:pos="851"/>
        </w:tabs>
        <w:spacing w:before="0" w:beforeAutospacing="0" w:after="0" w:afterAutospacing="0" w:line="360" w:lineRule="auto"/>
        <w:jc w:val="both"/>
        <w:rPr>
          <w:rFonts w:asciiTheme="minorHAnsi" w:hAnsiTheme="minorHAnsi"/>
        </w:rPr>
      </w:pPr>
    </w:p>
    <w:p w:rsidR="003E3EB9" w:rsidRPr="008F6F48" w:rsidRDefault="007555EC" w:rsidP="003E3EB9">
      <w:pPr>
        <w:pStyle w:val="NormalWeb"/>
        <w:widowControl w:val="0"/>
        <w:numPr>
          <w:ilvl w:val="0"/>
          <w:numId w:val="5"/>
        </w:numPr>
        <w:tabs>
          <w:tab w:val="clear" w:pos="737"/>
          <w:tab w:val="num" w:pos="0"/>
          <w:tab w:val="left" w:pos="851"/>
        </w:tabs>
        <w:spacing w:before="0" w:beforeAutospacing="0" w:after="0" w:afterAutospacing="0" w:line="360" w:lineRule="auto"/>
        <w:jc w:val="both"/>
        <w:rPr>
          <w:rFonts w:asciiTheme="minorHAnsi" w:hAnsiTheme="minorHAnsi"/>
        </w:rPr>
      </w:pPr>
      <w:proofErr w:type="gramStart"/>
      <w:r w:rsidRPr="008F6F48">
        <w:rPr>
          <w:rFonts w:asciiTheme="minorHAnsi" w:hAnsiTheme="minorHAnsi"/>
        </w:rPr>
        <w:t>os</w:t>
      </w:r>
      <w:proofErr w:type="gramEnd"/>
      <w:r w:rsidRPr="008F6F48">
        <w:rPr>
          <w:rFonts w:asciiTheme="minorHAnsi" w:hAnsiTheme="minorHAnsi"/>
        </w:rPr>
        <w:t xml:space="preserve"> balanços patrimoniais da Emissora e datados de 31 de dezembro de 2015, 31 de dezembro de 2016, e 31 de dezembro de 2017, apresentam de maneira adequada a situação financeira da Emissora nas aludidas datas e os resultados operacionais da Emissora referentes aos períodos encerrados em tais datas. Tais informações financeiras foram elaboradas de acordo com os princípios contábeis geralmente aceitos no Brasil, que foram aplicados de maneira consistente nos períodos envolvidos, e desde a data das demonstrações financeiras mais recentes, não houve nenhum impacto adverso relevante na situação financeira e nos resultados operacionais em questão, não houve qualquer operação envolvendo a Emissora, fora do curso normal de seus negócios, que seja relevante para a Emissora; </w:t>
      </w:r>
    </w:p>
    <w:p w:rsidR="003E3EB9" w:rsidRPr="008F6F48" w:rsidRDefault="003E3EB9" w:rsidP="003E3EB9">
      <w:pPr>
        <w:pStyle w:val="NormalWeb"/>
        <w:widowControl w:val="0"/>
        <w:tabs>
          <w:tab w:val="left" w:pos="851"/>
        </w:tabs>
        <w:spacing w:before="0" w:beforeAutospacing="0" w:after="0" w:afterAutospacing="0" w:line="360" w:lineRule="auto"/>
        <w:jc w:val="both"/>
        <w:rPr>
          <w:rFonts w:asciiTheme="minorHAnsi" w:hAnsiTheme="minorHAnsi"/>
        </w:rPr>
      </w:pPr>
    </w:p>
    <w:p w:rsidR="003E3EB9" w:rsidRPr="008F6F48" w:rsidRDefault="007555EC" w:rsidP="003E3EB9">
      <w:pPr>
        <w:pStyle w:val="NormalWeb"/>
        <w:widowControl w:val="0"/>
        <w:numPr>
          <w:ilvl w:val="0"/>
          <w:numId w:val="5"/>
        </w:numPr>
        <w:tabs>
          <w:tab w:val="clear" w:pos="737"/>
          <w:tab w:val="num" w:pos="0"/>
          <w:tab w:val="left" w:pos="851"/>
        </w:tabs>
        <w:spacing w:before="0" w:beforeAutospacing="0" w:after="0" w:afterAutospacing="0" w:line="360" w:lineRule="auto"/>
        <w:jc w:val="both"/>
        <w:rPr>
          <w:rFonts w:asciiTheme="minorHAnsi" w:hAnsiTheme="minorHAnsi"/>
        </w:rPr>
      </w:pPr>
      <w:proofErr w:type="gramStart"/>
      <w:r w:rsidRPr="008F6F48">
        <w:rPr>
          <w:rFonts w:asciiTheme="minorHAnsi" w:hAnsiTheme="minorHAnsi"/>
        </w:rPr>
        <w:t>exceto</w:t>
      </w:r>
      <w:proofErr w:type="gramEnd"/>
      <w:r w:rsidRPr="008F6F48">
        <w:rPr>
          <w:rFonts w:asciiTheme="minorHAnsi" w:hAnsiTheme="minorHAnsi"/>
        </w:rPr>
        <w:t xml:space="preserve"> pelas contingências informadas nas demonstrações financeiras e demais documentos aplicáveis, não têm conhecimento da existência de qualquer ação judicial, procedimento administrativo ou arbitral, inquérito ou investigação governamental, pendente ou iminente, envolvendo a Emissora e/ou a Fiadora, perante qualquer tribunal, órgão governamental ou árbitro, que possa causar um Impacto Adverso Relevante na sua situação financeira ou nas suas operações;</w:t>
      </w:r>
    </w:p>
    <w:p w:rsidR="003E3EB9" w:rsidRPr="008F6F48" w:rsidRDefault="003E3EB9" w:rsidP="003E3EB9">
      <w:pPr>
        <w:widowControl w:val="0"/>
        <w:spacing w:line="360" w:lineRule="auto"/>
        <w:ind w:left="720" w:hanging="720"/>
        <w:rPr>
          <w:rFonts w:asciiTheme="minorHAnsi" w:hAnsiTheme="minorHAnsi"/>
          <w:szCs w:val="24"/>
        </w:rPr>
      </w:pPr>
    </w:p>
    <w:p w:rsidR="003E3EB9" w:rsidRPr="008F6F48" w:rsidRDefault="007555EC" w:rsidP="003E3EB9">
      <w:pPr>
        <w:pStyle w:val="NormalWeb"/>
        <w:widowControl w:val="0"/>
        <w:numPr>
          <w:ilvl w:val="0"/>
          <w:numId w:val="5"/>
        </w:numPr>
        <w:tabs>
          <w:tab w:val="clear" w:pos="737"/>
          <w:tab w:val="num" w:pos="0"/>
          <w:tab w:val="left" w:pos="851"/>
        </w:tabs>
        <w:spacing w:before="0" w:beforeAutospacing="0" w:after="0" w:afterAutospacing="0" w:line="360" w:lineRule="auto"/>
        <w:jc w:val="both"/>
        <w:rPr>
          <w:rFonts w:asciiTheme="minorHAnsi" w:hAnsiTheme="minorHAnsi"/>
          <w:w w:val="0"/>
        </w:rPr>
      </w:pPr>
      <w:proofErr w:type="gramStart"/>
      <w:r w:rsidRPr="008F6F48">
        <w:rPr>
          <w:rFonts w:asciiTheme="minorHAnsi" w:hAnsiTheme="minorHAnsi"/>
        </w:rPr>
        <w:t>os</w:t>
      </w:r>
      <w:proofErr w:type="gramEnd"/>
      <w:r w:rsidRPr="008F6F48">
        <w:rPr>
          <w:rFonts w:asciiTheme="minorHAnsi" w:hAnsiTheme="minorHAnsi"/>
        </w:rPr>
        <w:t xml:space="preserve"> representantes legais da Emissora e da Fiadora que assinam esta Escritura têm poderes estatutários e/ou delegados para assumir, em seu nome, as obrigações ora estabelecidas e, sendo mandatários, tiveram os poderes legitimamente outorgados, estando os respectivos mandatos em pleno vigor; </w:t>
      </w:r>
    </w:p>
    <w:p w:rsidR="003E3EB9" w:rsidRPr="008F6F48" w:rsidRDefault="003E3EB9" w:rsidP="003E3EB9">
      <w:pPr>
        <w:widowControl w:val="0"/>
        <w:tabs>
          <w:tab w:val="num" w:pos="-2160"/>
          <w:tab w:val="num" w:pos="720"/>
        </w:tabs>
        <w:spacing w:line="360" w:lineRule="auto"/>
        <w:ind w:left="720" w:hanging="720"/>
        <w:rPr>
          <w:rFonts w:asciiTheme="minorHAnsi" w:hAnsiTheme="minorHAnsi"/>
          <w:w w:val="0"/>
          <w:szCs w:val="24"/>
        </w:rPr>
      </w:pPr>
      <w:bookmarkStart w:id="158" w:name="_DV_C478"/>
    </w:p>
    <w:bookmarkEnd w:id="158"/>
    <w:p w:rsidR="003E3EB9" w:rsidRPr="008F6F48" w:rsidRDefault="007555EC" w:rsidP="003E3EB9">
      <w:pPr>
        <w:pStyle w:val="NormalWeb"/>
        <w:widowControl w:val="0"/>
        <w:numPr>
          <w:ilvl w:val="0"/>
          <w:numId w:val="5"/>
        </w:numPr>
        <w:tabs>
          <w:tab w:val="clear" w:pos="737"/>
          <w:tab w:val="num" w:pos="0"/>
          <w:tab w:val="left" w:pos="851"/>
        </w:tabs>
        <w:spacing w:before="0" w:beforeAutospacing="0" w:after="0" w:afterAutospacing="0" w:line="360" w:lineRule="auto"/>
        <w:jc w:val="both"/>
        <w:rPr>
          <w:rFonts w:asciiTheme="minorHAnsi" w:hAnsiTheme="minorHAnsi"/>
        </w:rPr>
      </w:pPr>
      <w:proofErr w:type="gramStart"/>
      <w:r w:rsidRPr="008F6F48">
        <w:rPr>
          <w:rFonts w:asciiTheme="minorHAnsi" w:hAnsiTheme="minorHAnsi"/>
        </w:rPr>
        <w:t>não</w:t>
      </w:r>
      <w:proofErr w:type="gramEnd"/>
      <w:r w:rsidRPr="008F6F48">
        <w:rPr>
          <w:rFonts w:asciiTheme="minorHAnsi" w:hAnsiTheme="minorHAnsi"/>
        </w:rPr>
        <w:t xml:space="preserve"> omitiram ou omitirão nenhum fato, de qualquer natureza, que seja de seu conhecimento e que possa resultar em alteração substancial adversa de suas situações econômico-financeiras ou jurídicas sua em prejuízo dos investidores das Debêntures; </w:t>
      </w:r>
    </w:p>
    <w:p w:rsidR="003E3EB9" w:rsidRPr="008F6F48" w:rsidRDefault="003E3EB9" w:rsidP="003E3EB9">
      <w:pPr>
        <w:spacing w:line="360" w:lineRule="auto"/>
        <w:contextualSpacing/>
        <w:rPr>
          <w:rFonts w:asciiTheme="minorHAnsi" w:hAnsiTheme="minorHAnsi"/>
          <w:szCs w:val="24"/>
        </w:rPr>
      </w:pPr>
    </w:p>
    <w:p w:rsidR="003E3EB9" w:rsidRPr="008F6F48" w:rsidRDefault="007555EC" w:rsidP="003E3EB9">
      <w:pPr>
        <w:pStyle w:val="NormalWeb"/>
        <w:widowControl w:val="0"/>
        <w:numPr>
          <w:ilvl w:val="0"/>
          <w:numId w:val="5"/>
        </w:numPr>
        <w:tabs>
          <w:tab w:val="clear" w:pos="737"/>
          <w:tab w:val="num" w:pos="0"/>
          <w:tab w:val="left" w:pos="851"/>
        </w:tabs>
        <w:spacing w:before="0" w:beforeAutospacing="0" w:after="0" w:afterAutospacing="0" w:line="360" w:lineRule="auto"/>
        <w:jc w:val="both"/>
        <w:rPr>
          <w:rFonts w:asciiTheme="minorHAnsi" w:hAnsiTheme="minorHAnsi"/>
        </w:rPr>
      </w:pPr>
      <w:proofErr w:type="gramStart"/>
      <w:r w:rsidRPr="008F6F48">
        <w:rPr>
          <w:rFonts w:asciiTheme="minorHAnsi" w:hAnsiTheme="minorHAnsi"/>
        </w:rPr>
        <w:t>cumprirão</w:t>
      </w:r>
      <w:proofErr w:type="gramEnd"/>
      <w:r w:rsidRPr="008F6F48">
        <w:rPr>
          <w:rFonts w:asciiTheme="minorHAnsi" w:hAnsiTheme="minorHAnsi"/>
        </w:rPr>
        <w:t xml:space="preserve"> todas as obrigações assumidas nos termos desta Escritura;</w:t>
      </w:r>
    </w:p>
    <w:p w:rsidR="003E3EB9" w:rsidRPr="008F6F48" w:rsidRDefault="003E3EB9" w:rsidP="003E3EB9">
      <w:pPr>
        <w:pStyle w:val="NormalWeb"/>
        <w:widowControl w:val="0"/>
        <w:tabs>
          <w:tab w:val="left" w:pos="851"/>
        </w:tabs>
        <w:spacing w:before="0" w:beforeAutospacing="0" w:after="0" w:afterAutospacing="0" w:line="360" w:lineRule="auto"/>
        <w:jc w:val="both"/>
        <w:rPr>
          <w:rFonts w:asciiTheme="minorHAnsi" w:hAnsiTheme="minorHAnsi"/>
        </w:rPr>
      </w:pPr>
    </w:p>
    <w:p w:rsidR="003E3EB9" w:rsidRPr="008F6F48" w:rsidRDefault="007555EC" w:rsidP="003E3EB9">
      <w:pPr>
        <w:pStyle w:val="NormalWeb"/>
        <w:widowControl w:val="0"/>
        <w:numPr>
          <w:ilvl w:val="0"/>
          <w:numId w:val="5"/>
        </w:numPr>
        <w:tabs>
          <w:tab w:val="clear" w:pos="737"/>
          <w:tab w:val="num" w:pos="0"/>
          <w:tab w:val="left" w:pos="851"/>
        </w:tabs>
        <w:spacing w:before="0" w:beforeAutospacing="0" w:after="0" w:afterAutospacing="0" w:line="360" w:lineRule="auto"/>
        <w:jc w:val="both"/>
        <w:rPr>
          <w:rFonts w:asciiTheme="minorHAnsi" w:hAnsiTheme="minorHAnsi"/>
        </w:rPr>
      </w:pPr>
      <w:proofErr w:type="gramStart"/>
      <w:r w:rsidRPr="008F6F48">
        <w:rPr>
          <w:rFonts w:asciiTheme="minorHAnsi" w:hAnsiTheme="minorHAnsi"/>
        </w:rPr>
        <w:t>todas</w:t>
      </w:r>
      <w:proofErr w:type="gramEnd"/>
      <w:r w:rsidRPr="008F6F48">
        <w:rPr>
          <w:rFonts w:asciiTheme="minorHAnsi" w:hAnsiTheme="minorHAnsi"/>
        </w:rPr>
        <w:t xml:space="preserve"> as declarações e garantias relacionadas à Emissora e à qualquer Controlada, bem como à Fiadora, que constam desta Escritura de Emissão são, na data de assinatura desta Escritura de Emissão, verdadeiras, corretas, consistentes e suficientes em todos os seus aspectos;</w:t>
      </w:r>
    </w:p>
    <w:p w:rsidR="003E3EB9" w:rsidRPr="008F6F48" w:rsidRDefault="003E3EB9" w:rsidP="003E3EB9">
      <w:pPr>
        <w:pStyle w:val="NormalWeb"/>
        <w:widowControl w:val="0"/>
        <w:tabs>
          <w:tab w:val="left" w:pos="851"/>
        </w:tabs>
        <w:spacing w:before="0" w:beforeAutospacing="0" w:after="0" w:afterAutospacing="0" w:line="360" w:lineRule="auto"/>
        <w:jc w:val="both"/>
        <w:rPr>
          <w:rFonts w:asciiTheme="minorHAnsi" w:hAnsiTheme="minorHAnsi"/>
        </w:rPr>
      </w:pPr>
    </w:p>
    <w:p w:rsidR="003E3EB9" w:rsidRPr="008F6F48" w:rsidRDefault="007555EC" w:rsidP="003E3EB9">
      <w:pPr>
        <w:pStyle w:val="NormalWeb"/>
        <w:widowControl w:val="0"/>
        <w:numPr>
          <w:ilvl w:val="0"/>
          <w:numId w:val="5"/>
        </w:numPr>
        <w:tabs>
          <w:tab w:val="clear" w:pos="737"/>
          <w:tab w:val="num" w:pos="0"/>
          <w:tab w:val="left" w:pos="851"/>
        </w:tabs>
        <w:spacing w:before="0" w:beforeAutospacing="0" w:after="0" w:afterAutospacing="0" w:line="360" w:lineRule="auto"/>
        <w:jc w:val="both"/>
        <w:rPr>
          <w:rFonts w:asciiTheme="minorHAnsi" w:hAnsiTheme="minorHAnsi"/>
        </w:rPr>
      </w:pPr>
      <w:proofErr w:type="gramStart"/>
      <w:r w:rsidRPr="008F6F48">
        <w:rPr>
          <w:rFonts w:asciiTheme="minorHAnsi" w:hAnsiTheme="minorHAnsi"/>
        </w:rPr>
        <w:t>todas</w:t>
      </w:r>
      <w:proofErr w:type="gramEnd"/>
      <w:r w:rsidRPr="008F6F48">
        <w:rPr>
          <w:rFonts w:asciiTheme="minorHAnsi" w:hAnsiTheme="minorHAnsi"/>
        </w:rPr>
        <w:t xml:space="preserve"> as informações prestadas pela Emissora e pela Fiadora e no âmbito da Emissão são verdadeiras, consistentes, corretas e suficientes na data na qual referidas informações foram prestadas e não omitem qualquer fato necessário para fazer com que referidas informações não sejam enganosas;</w:t>
      </w:r>
    </w:p>
    <w:p w:rsidR="003E3EB9" w:rsidRPr="008F6F48" w:rsidRDefault="003E3EB9" w:rsidP="003E3EB9">
      <w:pPr>
        <w:pStyle w:val="NormalWeb"/>
        <w:widowControl w:val="0"/>
        <w:tabs>
          <w:tab w:val="left" w:pos="851"/>
        </w:tabs>
        <w:spacing w:before="0" w:beforeAutospacing="0" w:after="0" w:afterAutospacing="0" w:line="360" w:lineRule="auto"/>
        <w:jc w:val="both"/>
        <w:rPr>
          <w:rFonts w:asciiTheme="minorHAnsi" w:hAnsiTheme="minorHAnsi"/>
        </w:rPr>
      </w:pPr>
    </w:p>
    <w:p w:rsidR="003E3EB9" w:rsidRPr="008F6F48" w:rsidRDefault="007555EC" w:rsidP="003E3EB9">
      <w:pPr>
        <w:pStyle w:val="NormalWeb"/>
        <w:widowControl w:val="0"/>
        <w:numPr>
          <w:ilvl w:val="0"/>
          <w:numId w:val="5"/>
        </w:numPr>
        <w:tabs>
          <w:tab w:val="clear" w:pos="737"/>
          <w:tab w:val="num" w:pos="0"/>
          <w:tab w:val="left" w:pos="851"/>
        </w:tabs>
        <w:spacing w:before="0" w:beforeAutospacing="0" w:after="0" w:afterAutospacing="0" w:line="360" w:lineRule="auto"/>
        <w:jc w:val="both"/>
        <w:rPr>
          <w:rFonts w:asciiTheme="minorHAnsi" w:hAnsiTheme="minorHAnsi"/>
        </w:rPr>
      </w:pPr>
      <w:proofErr w:type="gramStart"/>
      <w:r w:rsidRPr="008F6F48">
        <w:rPr>
          <w:rFonts w:asciiTheme="minorHAnsi" w:hAnsiTheme="minorHAnsi"/>
        </w:rPr>
        <w:t>as</w:t>
      </w:r>
      <w:proofErr w:type="gramEnd"/>
      <w:r w:rsidRPr="008F6F48">
        <w:rPr>
          <w:rFonts w:asciiTheme="minorHAnsi" w:hAnsiTheme="minorHAnsi"/>
        </w:rPr>
        <w:t xml:space="preserve"> informações da Emissora e/ou qualquer Controlada, bem como da Fiadora, relativas ao último trimestre encerrado ou ao imediatamente anterior, em todo os seus aspectos relevantes, representam corretamente a posição patrimonial e financeira da Emissora e/ou qualquer Controlada, bem como da Fiadora, e foram devidamente elaboradas em conformidade com as práticas contábeis adotadas no Brasil;</w:t>
      </w:r>
    </w:p>
    <w:p w:rsidR="003E3EB9" w:rsidRPr="008F6F48" w:rsidRDefault="003E3EB9" w:rsidP="003E3EB9">
      <w:pPr>
        <w:pStyle w:val="NormalWeb"/>
        <w:widowControl w:val="0"/>
        <w:tabs>
          <w:tab w:val="left" w:pos="851"/>
        </w:tabs>
        <w:spacing w:before="0" w:beforeAutospacing="0" w:after="0" w:afterAutospacing="0" w:line="360" w:lineRule="auto"/>
        <w:jc w:val="both"/>
        <w:rPr>
          <w:rFonts w:asciiTheme="minorHAnsi" w:hAnsiTheme="minorHAnsi"/>
        </w:rPr>
      </w:pPr>
    </w:p>
    <w:p w:rsidR="003E3EB9" w:rsidRPr="008F6F48" w:rsidRDefault="007555EC" w:rsidP="003E3EB9">
      <w:pPr>
        <w:pStyle w:val="NormalWeb"/>
        <w:widowControl w:val="0"/>
        <w:numPr>
          <w:ilvl w:val="0"/>
          <w:numId w:val="5"/>
        </w:numPr>
        <w:tabs>
          <w:tab w:val="clear" w:pos="737"/>
          <w:tab w:val="num" w:pos="0"/>
          <w:tab w:val="left" w:pos="851"/>
        </w:tabs>
        <w:spacing w:before="0" w:beforeAutospacing="0" w:after="0" w:afterAutospacing="0" w:line="360" w:lineRule="auto"/>
        <w:jc w:val="both"/>
        <w:rPr>
          <w:rFonts w:asciiTheme="minorHAnsi" w:hAnsiTheme="minorHAnsi"/>
        </w:rPr>
      </w:pPr>
      <w:proofErr w:type="gramStart"/>
      <w:r w:rsidRPr="008F6F48">
        <w:rPr>
          <w:rFonts w:asciiTheme="minorHAnsi" w:hAnsiTheme="minorHAnsi"/>
        </w:rPr>
        <w:t>o</w:t>
      </w:r>
      <w:proofErr w:type="gramEnd"/>
      <w:r w:rsidRPr="008F6F48">
        <w:rPr>
          <w:rFonts w:asciiTheme="minorHAnsi" w:hAnsiTheme="minorHAnsi"/>
        </w:rPr>
        <w:t xml:space="preserve"> Formulário de Referência da Fiadora (a) contém, no mínimo, e sem prejuízo das disposições legais e regulamentares pertinentes, todas as informações relevantes necessárias ao conhecimento, pelos investidores, da Fiadora, suas atividades e situação econômico-financeira, dos riscos inerentes às atividades da Emissora e quaisquer outras informações relevantes, e (b) foi elaborado de acordo com as normas pertinentes, incluindo a Instrução CVM nº 480/09;</w:t>
      </w:r>
    </w:p>
    <w:p w:rsidR="003E3EB9" w:rsidRPr="008F6F48" w:rsidRDefault="003E3EB9" w:rsidP="003E3EB9">
      <w:pPr>
        <w:pStyle w:val="NormalWeb"/>
        <w:widowControl w:val="0"/>
        <w:tabs>
          <w:tab w:val="left" w:pos="851"/>
        </w:tabs>
        <w:spacing w:before="0" w:beforeAutospacing="0" w:after="0" w:afterAutospacing="0" w:line="360" w:lineRule="auto"/>
        <w:jc w:val="both"/>
        <w:rPr>
          <w:rFonts w:asciiTheme="minorHAnsi" w:hAnsiTheme="minorHAnsi"/>
        </w:rPr>
      </w:pPr>
    </w:p>
    <w:p w:rsidR="003E3EB9" w:rsidRPr="008F6F48" w:rsidRDefault="007555EC" w:rsidP="003E3EB9">
      <w:pPr>
        <w:pStyle w:val="NormalWeb"/>
        <w:widowControl w:val="0"/>
        <w:numPr>
          <w:ilvl w:val="0"/>
          <w:numId w:val="5"/>
        </w:numPr>
        <w:tabs>
          <w:tab w:val="clear" w:pos="737"/>
          <w:tab w:val="num" w:pos="0"/>
          <w:tab w:val="left" w:pos="851"/>
        </w:tabs>
        <w:spacing w:before="0" w:beforeAutospacing="0" w:after="0" w:afterAutospacing="0" w:line="360" w:lineRule="auto"/>
        <w:jc w:val="both"/>
        <w:rPr>
          <w:rFonts w:asciiTheme="minorHAnsi" w:hAnsiTheme="minorHAnsi"/>
        </w:rPr>
      </w:pPr>
      <w:proofErr w:type="gramStart"/>
      <w:r w:rsidRPr="008F6F48">
        <w:rPr>
          <w:rFonts w:asciiTheme="minorHAnsi" w:hAnsiTheme="minorHAnsi"/>
        </w:rPr>
        <w:t>as</w:t>
      </w:r>
      <w:proofErr w:type="gramEnd"/>
      <w:r w:rsidRPr="008F6F48">
        <w:rPr>
          <w:rFonts w:asciiTheme="minorHAnsi" w:hAnsiTheme="minorHAnsi"/>
        </w:rPr>
        <w:t xml:space="preserve"> opiniões, análises e projeções (se houver) expressas no Formulário de Referência da Fiadora foram dadas de boa-fé, consideradas todas as circunstâncias relevantes no contexto da Emissão e com base em premissas e suposições razoáveis ou fontes que a Emissora acredita serem confiáveis;</w:t>
      </w:r>
    </w:p>
    <w:p w:rsidR="003E3EB9" w:rsidRPr="008F6F48" w:rsidRDefault="003E3EB9" w:rsidP="003E3EB9">
      <w:pPr>
        <w:pStyle w:val="NormalWeb"/>
        <w:widowControl w:val="0"/>
        <w:tabs>
          <w:tab w:val="left" w:pos="851"/>
        </w:tabs>
        <w:spacing w:before="0" w:beforeAutospacing="0" w:after="0" w:afterAutospacing="0" w:line="360" w:lineRule="auto"/>
        <w:jc w:val="both"/>
        <w:rPr>
          <w:rFonts w:asciiTheme="minorHAnsi" w:hAnsiTheme="minorHAnsi"/>
        </w:rPr>
      </w:pPr>
    </w:p>
    <w:p w:rsidR="003E3EB9" w:rsidRPr="008F6F48" w:rsidRDefault="007555EC" w:rsidP="003E3EB9">
      <w:pPr>
        <w:pStyle w:val="NormalWeb"/>
        <w:widowControl w:val="0"/>
        <w:numPr>
          <w:ilvl w:val="0"/>
          <w:numId w:val="5"/>
        </w:numPr>
        <w:tabs>
          <w:tab w:val="clear" w:pos="737"/>
          <w:tab w:val="num" w:pos="0"/>
          <w:tab w:val="left" w:pos="851"/>
        </w:tabs>
        <w:spacing w:before="0" w:beforeAutospacing="0" w:after="0" w:afterAutospacing="0" w:line="360" w:lineRule="auto"/>
        <w:jc w:val="both"/>
        <w:rPr>
          <w:rFonts w:asciiTheme="minorHAnsi" w:hAnsiTheme="minorHAnsi"/>
        </w:rPr>
      </w:pPr>
      <w:proofErr w:type="gramStart"/>
      <w:r w:rsidRPr="008F6F48">
        <w:rPr>
          <w:rFonts w:asciiTheme="minorHAnsi" w:hAnsiTheme="minorHAnsi"/>
        </w:rPr>
        <w:t>nenhum</w:t>
      </w:r>
      <w:proofErr w:type="gramEnd"/>
      <w:r w:rsidRPr="008F6F48">
        <w:rPr>
          <w:rFonts w:asciiTheme="minorHAnsi" w:hAnsiTheme="minorHAnsi"/>
        </w:rPr>
        <w:t xml:space="preserve"> registro, consentimento, autorização, aprovação, licença, ordem de, ou qualificação perante qualquer autoridade governamental ou órgão regulatório, adicional aos já concedidos, é exigido para o cumprimento, pela Emissora e pela Fiadora, de suas obrigações nos termos desta Escritura de Emissão ou para a realização da Emissão, exceto pela inscrição da Escritura e da ata que aprovou a Emissão e a </w:t>
      </w:r>
      <w:proofErr w:type="spellStart"/>
      <w:r w:rsidRPr="008F6F48">
        <w:rPr>
          <w:rFonts w:asciiTheme="minorHAnsi" w:hAnsiTheme="minorHAnsi"/>
        </w:rPr>
        <w:t>outorda</w:t>
      </w:r>
      <w:proofErr w:type="spellEnd"/>
      <w:r w:rsidRPr="008F6F48">
        <w:rPr>
          <w:rFonts w:asciiTheme="minorHAnsi" w:hAnsiTheme="minorHAnsi"/>
        </w:rPr>
        <w:t xml:space="preserve"> da Fiança na JUCESP; </w:t>
      </w:r>
    </w:p>
    <w:p w:rsidR="003E3EB9" w:rsidRPr="008F6F48" w:rsidRDefault="003E3EB9" w:rsidP="003E3EB9">
      <w:pPr>
        <w:pStyle w:val="NormalWeb"/>
        <w:widowControl w:val="0"/>
        <w:tabs>
          <w:tab w:val="left" w:pos="851"/>
        </w:tabs>
        <w:spacing w:before="0" w:beforeAutospacing="0" w:after="0" w:afterAutospacing="0" w:line="360" w:lineRule="auto"/>
        <w:jc w:val="both"/>
        <w:rPr>
          <w:rFonts w:asciiTheme="minorHAnsi" w:hAnsiTheme="minorHAnsi"/>
        </w:rPr>
      </w:pPr>
    </w:p>
    <w:p w:rsidR="003E3EB9" w:rsidRPr="008F6F48" w:rsidRDefault="007555EC" w:rsidP="003E3EB9">
      <w:pPr>
        <w:pStyle w:val="NormalWeb"/>
        <w:widowControl w:val="0"/>
        <w:numPr>
          <w:ilvl w:val="0"/>
          <w:numId w:val="5"/>
        </w:numPr>
        <w:tabs>
          <w:tab w:val="clear" w:pos="737"/>
          <w:tab w:val="num" w:pos="0"/>
          <w:tab w:val="left" w:pos="851"/>
        </w:tabs>
        <w:spacing w:before="0" w:beforeAutospacing="0" w:after="0" w:afterAutospacing="0" w:line="360" w:lineRule="auto"/>
        <w:jc w:val="both"/>
        <w:rPr>
          <w:rFonts w:asciiTheme="minorHAnsi" w:hAnsiTheme="minorHAnsi"/>
        </w:rPr>
      </w:pPr>
      <w:proofErr w:type="gramStart"/>
      <w:r w:rsidRPr="008F6F48">
        <w:rPr>
          <w:rFonts w:asciiTheme="minorHAnsi" w:hAnsiTheme="minorHAnsi"/>
        </w:rPr>
        <w:t>têm</w:t>
      </w:r>
      <w:proofErr w:type="gramEnd"/>
      <w:r w:rsidRPr="008F6F48">
        <w:rPr>
          <w:rFonts w:asciiTheme="minorHAnsi" w:hAnsiTheme="minorHAnsi"/>
        </w:rPr>
        <w:t xml:space="preserve"> ciência e concordam que, em razão do regime fiduciário a ser instituído pela </w:t>
      </w:r>
      <w:proofErr w:type="spellStart"/>
      <w:r w:rsidRPr="008F6F48">
        <w:rPr>
          <w:rFonts w:asciiTheme="minorHAnsi" w:hAnsiTheme="minorHAnsi"/>
        </w:rPr>
        <w:t>Securitizadora</w:t>
      </w:r>
      <w:proofErr w:type="spellEnd"/>
      <w:r w:rsidRPr="008F6F48">
        <w:rPr>
          <w:rFonts w:asciiTheme="minorHAnsi" w:hAnsiTheme="minorHAnsi"/>
        </w:rPr>
        <w:t xml:space="preserve">, na forma do artigo 9º da Lei nº 9.514, todos e quaisquer recursos devidos à Debenturista em decorrência de sua titularidade da Debênture estarão expressamente vinculados </w:t>
      </w:r>
      <w:r w:rsidRPr="008F6F48">
        <w:rPr>
          <w:rFonts w:asciiTheme="minorHAnsi" w:hAnsiTheme="minorHAnsi"/>
        </w:rPr>
        <w:lastRenderedPageBreak/>
        <w:t>aos pagamentos dos CRI e não estarão sujeitos a qualquer tipo de compensação;</w:t>
      </w:r>
    </w:p>
    <w:p w:rsidR="003E3EB9" w:rsidRPr="008F6F48" w:rsidRDefault="003E3EB9" w:rsidP="003E3EB9">
      <w:pPr>
        <w:pStyle w:val="NormalWeb"/>
        <w:widowControl w:val="0"/>
        <w:tabs>
          <w:tab w:val="left" w:pos="851"/>
        </w:tabs>
        <w:spacing w:before="0" w:beforeAutospacing="0" w:after="0" w:afterAutospacing="0" w:line="360" w:lineRule="auto"/>
        <w:jc w:val="both"/>
        <w:rPr>
          <w:rFonts w:asciiTheme="minorHAnsi" w:hAnsiTheme="minorHAnsi"/>
        </w:rPr>
      </w:pPr>
      <w:bookmarkStart w:id="159" w:name="_DV_M410"/>
      <w:bookmarkStart w:id="160" w:name="_DV_M411"/>
      <w:bookmarkStart w:id="161" w:name="_DV_M412"/>
      <w:bookmarkStart w:id="162" w:name="_DV_M413"/>
      <w:bookmarkStart w:id="163" w:name="_DV_M414"/>
      <w:bookmarkEnd w:id="159"/>
      <w:bookmarkEnd w:id="160"/>
      <w:bookmarkEnd w:id="161"/>
      <w:bookmarkEnd w:id="162"/>
      <w:bookmarkEnd w:id="163"/>
    </w:p>
    <w:p w:rsidR="003E3EB9" w:rsidRPr="008F6F48" w:rsidRDefault="007555EC" w:rsidP="003E3EB9">
      <w:pPr>
        <w:pStyle w:val="NormalWeb"/>
        <w:widowControl w:val="0"/>
        <w:numPr>
          <w:ilvl w:val="0"/>
          <w:numId w:val="5"/>
        </w:numPr>
        <w:tabs>
          <w:tab w:val="clear" w:pos="737"/>
          <w:tab w:val="num" w:pos="0"/>
          <w:tab w:val="left" w:pos="851"/>
        </w:tabs>
        <w:spacing w:before="0" w:beforeAutospacing="0" w:after="0" w:afterAutospacing="0" w:line="360" w:lineRule="auto"/>
        <w:jc w:val="both"/>
        <w:rPr>
          <w:rFonts w:asciiTheme="minorHAnsi" w:hAnsiTheme="minorHAnsi"/>
        </w:rPr>
      </w:pPr>
      <w:proofErr w:type="gramStart"/>
      <w:r w:rsidRPr="008F6F48">
        <w:rPr>
          <w:rFonts w:asciiTheme="minorHAnsi" w:hAnsiTheme="minorHAnsi"/>
        </w:rPr>
        <w:t>têm</w:t>
      </w:r>
      <w:proofErr w:type="gramEnd"/>
      <w:r w:rsidRPr="008F6F48">
        <w:rPr>
          <w:rFonts w:asciiTheme="minorHAnsi" w:hAnsiTheme="minorHAnsi"/>
        </w:rPr>
        <w:t xml:space="preserve"> plena ciência e concordam integralmente com as condições de negociação desta Escritura, inclusive com a forma de cálculo da Remuneração e da forma de apuração da Taxa DI; e</w:t>
      </w:r>
    </w:p>
    <w:p w:rsidR="003E3EB9" w:rsidRPr="008F6F48" w:rsidRDefault="003E3EB9" w:rsidP="003E3EB9">
      <w:pPr>
        <w:pStyle w:val="NormalWeb"/>
        <w:widowControl w:val="0"/>
        <w:tabs>
          <w:tab w:val="left" w:pos="851"/>
        </w:tabs>
        <w:spacing w:before="0" w:beforeAutospacing="0" w:after="0" w:afterAutospacing="0" w:line="360" w:lineRule="auto"/>
        <w:jc w:val="both"/>
        <w:rPr>
          <w:rFonts w:asciiTheme="minorHAnsi" w:hAnsiTheme="minorHAnsi"/>
        </w:rPr>
      </w:pPr>
    </w:p>
    <w:p w:rsidR="003E3EB9" w:rsidRPr="008F6F48" w:rsidRDefault="007555EC" w:rsidP="003E3EB9">
      <w:pPr>
        <w:pStyle w:val="NormalWeb"/>
        <w:widowControl w:val="0"/>
        <w:numPr>
          <w:ilvl w:val="0"/>
          <w:numId w:val="5"/>
        </w:numPr>
        <w:tabs>
          <w:tab w:val="clear" w:pos="737"/>
          <w:tab w:val="num" w:pos="0"/>
          <w:tab w:val="left" w:pos="851"/>
        </w:tabs>
        <w:spacing w:before="0" w:beforeAutospacing="0" w:after="0" w:afterAutospacing="0" w:line="360" w:lineRule="auto"/>
        <w:jc w:val="both"/>
        <w:rPr>
          <w:rFonts w:asciiTheme="minorHAnsi" w:hAnsiTheme="minorHAnsi"/>
        </w:rPr>
      </w:pPr>
      <w:r w:rsidRPr="008F6F48">
        <w:rPr>
          <w:rFonts w:asciiTheme="minorHAnsi" w:hAnsiTheme="minorHAnsi"/>
        </w:rPr>
        <w:t>as obrigações representadas por esta Escritura são compatíveis com as suas respectivas capacidades econômico-financeira, operacional ou produtiva, de modo que o pagamento não afetará negativamente, ainda que potencialmente, a performance da Emissora e da Fiadora, não podendo as Partes invocar a qualquer tempo, e em virtude de acontecimentos extraordinários e/ou imprevisíveis, a caracterização de onerosidade excessiva no inadimplemento das prestações ora contratadas, disposta no artigo 478 do Código Civil Brasileiro.</w:t>
      </w:r>
    </w:p>
    <w:p w:rsidR="003E3EB9" w:rsidRPr="008F6F48" w:rsidRDefault="003E3EB9" w:rsidP="003E3EB9">
      <w:pPr>
        <w:pStyle w:val="NormalWeb"/>
        <w:spacing w:before="0" w:beforeAutospacing="0" w:after="0" w:afterAutospacing="0" w:line="360" w:lineRule="auto"/>
        <w:rPr>
          <w:rFonts w:asciiTheme="minorHAnsi" w:hAnsiTheme="minorHAnsi"/>
        </w:rPr>
      </w:pPr>
    </w:p>
    <w:p w:rsidR="003E3EB9" w:rsidRPr="008F6F48" w:rsidRDefault="007555EC" w:rsidP="003E3EB9">
      <w:pPr>
        <w:pStyle w:val="ListParagraph"/>
        <w:numPr>
          <w:ilvl w:val="0"/>
          <w:numId w:val="14"/>
        </w:numPr>
        <w:tabs>
          <w:tab w:val="left" w:pos="142"/>
        </w:tabs>
        <w:spacing w:line="360" w:lineRule="auto"/>
        <w:ind w:left="0" w:hanging="284"/>
        <w:rPr>
          <w:rFonts w:asciiTheme="minorHAnsi" w:hAnsiTheme="minorHAnsi"/>
          <w:b/>
        </w:rPr>
      </w:pPr>
      <w:r w:rsidRPr="008F6F48">
        <w:rPr>
          <w:rFonts w:asciiTheme="minorHAnsi" w:hAnsiTheme="minorHAnsi"/>
          <w:b/>
        </w:rPr>
        <w:t xml:space="preserve">CLÁUSULA OITAVA - </w:t>
      </w:r>
      <w:bookmarkStart w:id="164" w:name="_Toc499990386"/>
      <w:r w:rsidRPr="008F6F48">
        <w:rPr>
          <w:rFonts w:asciiTheme="minorHAnsi" w:hAnsiTheme="minorHAnsi"/>
          <w:b/>
        </w:rPr>
        <w:t>DISPOSIÇÕES GERAIS</w:t>
      </w:r>
      <w:bookmarkEnd w:id="164"/>
    </w:p>
    <w:p w:rsidR="003E3EB9" w:rsidRPr="008F6F48" w:rsidRDefault="003E3EB9" w:rsidP="003E3EB9">
      <w:pPr>
        <w:widowControl w:val="0"/>
        <w:spacing w:line="360" w:lineRule="auto"/>
        <w:rPr>
          <w:rFonts w:asciiTheme="minorHAnsi" w:hAnsiTheme="minorHAnsi"/>
          <w:szCs w:val="24"/>
        </w:rPr>
      </w:pPr>
    </w:p>
    <w:p w:rsidR="003E3EB9" w:rsidRPr="008F6F48" w:rsidRDefault="007555EC" w:rsidP="003E3EB9">
      <w:pPr>
        <w:pStyle w:val="ListParagraph"/>
        <w:widowControl w:val="0"/>
        <w:autoSpaceDE/>
        <w:autoSpaceDN/>
        <w:adjustRightInd/>
        <w:spacing w:line="360" w:lineRule="auto"/>
        <w:ind w:left="0"/>
        <w:contextualSpacing/>
        <w:jc w:val="both"/>
        <w:rPr>
          <w:rFonts w:asciiTheme="minorHAnsi" w:hAnsiTheme="minorHAnsi"/>
        </w:rPr>
      </w:pPr>
      <w:bookmarkStart w:id="165" w:name="_DV_M416"/>
      <w:bookmarkEnd w:id="165"/>
      <w:r w:rsidRPr="008F6F48">
        <w:rPr>
          <w:rFonts w:asciiTheme="minorHAnsi" w:hAnsiTheme="minorHAnsi"/>
        </w:rPr>
        <w:t>8.1.</w:t>
      </w:r>
      <w:r w:rsidRPr="008F6F48">
        <w:rPr>
          <w:rFonts w:asciiTheme="minorHAnsi" w:hAnsiTheme="minorHAnsi"/>
        </w:rPr>
        <w:tab/>
      </w:r>
      <w:r w:rsidRPr="008F6F48">
        <w:rPr>
          <w:rFonts w:asciiTheme="minorHAnsi" w:hAnsiTheme="minorHAnsi"/>
          <w:u w:val="single"/>
        </w:rPr>
        <w:t>Comunicações</w:t>
      </w:r>
      <w:r w:rsidRPr="008F6F48">
        <w:rPr>
          <w:rFonts w:asciiTheme="minorHAnsi" w:hAnsiTheme="minorHAnsi"/>
        </w:rPr>
        <w:t xml:space="preserve">: </w:t>
      </w:r>
      <w:bookmarkStart w:id="166" w:name="_DV_M417"/>
      <w:bookmarkEnd w:id="166"/>
      <w:r w:rsidRPr="008F6F48">
        <w:rPr>
          <w:rFonts w:asciiTheme="minorHAnsi" w:hAnsiTheme="minorHAnsi"/>
        </w:rPr>
        <w:t>As correspondências entre as Partes deverão ser feitas por escrito, e serão remetidas aos endereços abaixo especificados. Todas as notificações, requerimentos, solicitações e outras comunicações devem ser feitas por (a) correio com aviso de recebimento; (b) carta protocolada, as quais serão consideradas recebidas na data identificada no aviso de recebimento e protocolo; ou, ainda (c) correio eletrônico (</w:t>
      </w:r>
      <w:r w:rsidRPr="008F6F48">
        <w:rPr>
          <w:rFonts w:asciiTheme="minorHAnsi" w:hAnsiTheme="minorHAnsi"/>
          <w:i/>
        </w:rPr>
        <w:t>e-mail</w:t>
      </w:r>
      <w:r w:rsidRPr="008F6F48">
        <w:rPr>
          <w:rFonts w:asciiTheme="minorHAnsi" w:hAnsiTheme="minorHAnsi"/>
        </w:rPr>
        <w:t xml:space="preserve">): </w:t>
      </w:r>
    </w:p>
    <w:p w:rsidR="003E3EB9" w:rsidRPr="008F6F48" w:rsidRDefault="003E3EB9" w:rsidP="003E3EB9">
      <w:pPr>
        <w:pStyle w:val="ListParagraph"/>
        <w:widowControl w:val="0"/>
        <w:tabs>
          <w:tab w:val="left" w:pos="851"/>
        </w:tabs>
        <w:spacing w:line="360" w:lineRule="auto"/>
        <w:ind w:left="0"/>
        <w:jc w:val="both"/>
        <w:rPr>
          <w:rFonts w:asciiTheme="minorHAnsi" w:hAnsiTheme="minorHAnsi"/>
        </w:rPr>
      </w:pPr>
    </w:p>
    <w:p w:rsidR="003E3EB9" w:rsidRPr="008F6F48" w:rsidRDefault="007555EC" w:rsidP="003E3EB9">
      <w:pPr>
        <w:pStyle w:val="NormalWeb"/>
        <w:widowControl w:val="0"/>
        <w:tabs>
          <w:tab w:val="left" w:pos="851"/>
        </w:tabs>
        <w:spacing w:before="0" w:beforeAutospacing="0" w:after="0" w:afterAutospacing="0" w:line="360" w:lineRule="auto"/>
        <w:ind w:left="851"/>
        <w:jc w:val="both"/>
        <w:rPr>
          <w:rFonts w:asciiTheme="minorHAnsi" w:hAnsiTheme="minorHAnsi"/>
          <w:i/>
        </w:rPr>
      </w:pPr>
      <w:bookmarkStart w:id="167" w:name="_DV_M418"/>
      <w:bookmarkEnd w:id="167"/>
      <w:r w:rsidRPr="008F6F48">
        <w:rPr>
          <w:rFonts w:asciiTheme="minorHAnsi" w:hAnsiTheme="minorHAnsi"/>
          <w:i/>
        </w:rPr>
        <w:t>Para a Emissora:</w:t>
      </w:r>
    </w:p>
    <w:p w:rsidR="003E3EB9" w:rsidRPr="008F6F48" w:rsidRDefault="007555EC" w:rsidP="003E3EB9">
      <w:pPr>
        <w:widowControl w:val="0"/>
        <w:shd w:val="clear" w:color="auto" w:fill="FFFFFF"/>
        <w:spacing w:line="360" w:lineRule="auto"/>
        <w:ind w:left="851"/>
        <w:rPr>
          <w:rFonts w:asciiTheme="minorHAnsi" w:hAnsiTheme="minorHAnsi"/>
          <w:b/>
          <w:szCs w:val="24"/>
        </w:rPr>
      </w:pPr>
      <w:r w:rsidRPr="008F6F48">
        <w:rPr>
          <w:rFonts w:asciiTheme="minorHAnsi" w:hAnsiTheme="minorHAnsi" w:cs="Calibri Light"/>
          <w:b/>
          <w:szCs w:val="24"/>
          <w:shd w:val="clear" w:color="auto" w:fill="FFFFFF"/>
        </w:rPr>
        <w:t>BEST CENTER EMPREENDIMENTOS E PARTICIPAÇÕES S.A.</w:t>
      </w:r>
    </w:p>
    <w:p w:rsidR="003E3EB9" w:rsidRPr="008F6F48" w:rsidRDefault="007555EC" w:rsidP="003E3EB9">
      <w:pPr>
        <w:widowControl w:val="0"/>
        <w:shd w:val="clear" w:color="auto" w:fill="FFFFFF"/>
        <w:spacing w:line="360" w:lineRule="auto"/>
        <w:ind w:left="851"/>
        <w:rPr>
          <w:rFonts w:asciiTheme="minorHAnsi" w:hAnsiTheme="minorHAnsi"/>
          <w:szCs w:val="24"/>
        </w:rPr>
      </w:pPr>
      <w:r w:rsidRPr="008F6F48">
        <w:rPr>
          <w:rFonts w:asciiTheme="minorHAnsi" w:hAnsiTheme="minorHAnsi" w:cs="Arial"/>
          <w:szCs w:val="24"/>
        </w:rPr>
        <w:t xml:space="preserve">Endereço: </w:t>
      </w:r>
      <w:r w:rsidRPr="008F6F48">
        <w:rPr>
          <w:rFonts w:asciiTheme="minorHAnsi" w:hAnsiTheme="minorHAnsi"/>
          <w:w w:val="0"/>
          <w:szCs w:val="24"/>
        </w:rPr>
        <w:t>Rua Dr. Eduardo de Souza Aranha, n.º 153, 12º andar (Sala B)</w:t>
      </w:r>
    </w:p>
    <w:p w:rsidR="003E3EB9" w:rsidRPr="008F6F48" w:rsidRDefault="007555EC" w:rsidP="003E3EB9">
      <w:pPr>
        <w:widowControl w:val="0"/>
        <w:shd w:val="clear" w:color="auto" w:fill="FFFFFF"/>
        <w:spacing w:line="360" w:lineRule="auto"/>
        <w:ind w:left="851"/>
        <w:rPr>
          <w:rFonts w:asciiTheme="minorHAnsi" w:hAnsiTheme="minorHAnsi"/>
          <w:szCs w:val="24"/>
        </w:rPr>
      </w:pPr>
      <w:r w:rsidRPr="008F6F48">
        <w:rPr>
          <w:rFonts w:asciiTheme="minorHAnsi" w:hAnsiTheme="minorHAnsi"/>
          <w:szCs w:val="24"/>
        </w:rPr>
        <w:t xml:space="preserve">CEP </w:t>
      </w:r>
      <w:r w:rsidRPr="008F6F48">
        <w:rPr>
          <w:rFonts w:asciiTheme="minorHAnsi" w:hAnsiTheme="minorHAnsi"/>
          <w:w w:val="0"/>
          <w:szCs w:val="24"/>
        </w:rPr>
        <w:t>04.543-904 –</w:t>
      </w:r>
      <w:r w:rsidRPr="008F6F48">
        <w:rPr>
          <w:rFonts w:asciiTheme="minorHAnsi" w:hAnsiTheme="minorHAnsi"/>
          <w:szCs w:val="24"/>
        </w:rPr>
        <w:t xml:space="preserve"> São Paulo, SP</w:t>
      </w:r>
    </w:p>
    <w:p w:rsidR="003E3EB9" w:rsidRPr="008F6F48" w:rsidRDefault="007555EC" w:rsidP="003E3EB9">
      <w:pPr>
        <w:widowControl w:val="0"/>
        <w:shd w:val="clear" w:color="auto" w:fill="FFFFFF"/>
        <w:spacing w:line="360" w:lineRule="auto"/>
        <w:ind w:left="851"/>
        <w:rPr>
          <w:rFonts w:asciiTheme="minorHAnsi" w:hAnsiTheme="minorHAnsi"/>
          <w:szCs w:val="24"/>
        </w:rPr>
      </w:pPr>
      <w:r w:rsidRPr="008F6F48">
        <w:rPr>
          <w:rFonts w:asciiTheme="minorHAnsi" w:hAnsiTheme="minorHAnsi"/>
          <w:szCs w:val="24"/>
        </w:rPr>
        <w:t xml:space="preserve">At.: </w:t>
      </w:r>
      <w:r w:rsidRPr="008F6F48">
        <w:rPr>
          <w:rFonts w:asciiTheme="minorHAnsi" w:hAnsiTheme="minorHAnsi"/>
          <w:w w:val="0"/>
          <w:szCs w:val="24"/>
        </w:rPr>
        <w:t xml:space="preserve">Fábio </w:t>
      </w:r>
      <w:proofErr w:type="spellStart"/>
      <w:r w:rsidRPr="008F6F48">
        <w:rPr>
          <w:rFonts w:asciiTheme="minorHAnsi" w:hAnsiTheme="minorHAnsi"/>
          <w:w w:val="0"/>
          <w:szCs w:val="24"/>
        </w:rPr>
        <w:t>Itikawa</w:t>
      </w:r>
      <w:proofErr w:type="spellEnd"/>
      <w:r w:rsidRPr="008F6F48">
        <w:rPr>
          <w:rFonts w:asciiTheme="minorHAnsi" w:hAnsiTheme="minorHAnsi"/>
          <w:w w:val="0"/>
          <w:szCs w:val="24"/>
        </w:rPr>
        <w:t>, Fernanda Naveiro e Daniela Sugano</w:t>
      </w:r>
    </w:p>
    <w:p w:rsidR="003E3EB9" w:rsidRPr="008F6F48" w:rsidRDefault="007555EC" w:rsidP="003E3EB9">
      <w:pPr>
        <w:widowControl w:val="0"/>
        <w:shd w:val="clear" w:color="auto" w:fill="FFFFFF"/>
        <w:spacing w:line="360" w:lineRule="auto"/>
        <w:ind w:left="851"/>
        <w:rPr>
          <w:rFonts w:asciiTheme="minorHAnsi" w:hAnsiTheme="minorHAnsi"/>
          <w:szCs w:val="24"/>
        </w:rPr>
      </w:pPr>
      <w:r w:rsidRPr="008F6F48">
        <w:rPr>
          <w:rFonts w:asciiTheme="minorHAnsi" w:hAnsiTheme="minorHAnsi"/>
          <w:szCs w:val="24"/>
        </w:rPr>
        <w:t>Tel.: (</w:t>
      </w:r>
      <w:r w:rsidRPr="008F6F48">
        <w:rPr>
          <w:rFonts w:asciiTheme="minorHAnsi" w:hAnsiTheme="minorHAnsi"/>
          <w:w w:val="0"/>
          <w:szCs w:val="24"/>
        </w:rPr>
        <w:t>11) 3048 5442</w:t>
      </w:r>
    </w:p>
    <w:p w:rsidR="003E3EB9" w:rsidRPr="008F6F48" w:rsidRDefault="007555EC" w:rsidP="003E3EB9">
      <w:pPr>
        <w:widowControl w:val="0"/>
        <w:shd w:val="clear" w:color="auto" w:fill="FFFFFF"/>
        <w:spacing w:line="360" w:lineRule="auto"/>
        <w:ind w:left="851"/>
        <w:rPr>
          <w:rStyle w:val="Hyperlink"/>
          <w:rFonts w:asciiTheme="minorHAnsi" w:hAnsiTheme="minorHAnsi"/>
          <w:color w:val="auto"/>
          <w:szCs w:val="24"/>
        </w:rPr>
      </w:pPr>
      <w:r w:rsidRPr="008F6F48">
        <w:rPr>
          <w:rFonts w:asciiTheme="minorHAnsi" w:hAnsiTheme="minorHAnsi"/>
          <w:szCs w:val="24"/>
        </w:rPr>
        <w:t xml:space="preserve">E-mail: </w:t>
      </w:r>
      <w:hyperlink r:id="rId8" w:history="1">
        <w:r w:rsidRPr="008F6F48">
          <w:rPr>
            <w:rStyle w:val="Hyperlink"/>
            <w:rFonts w:asciiTheme="minorHAnsi" w:hAnsiTheme="minorHAnsi"/>
            <w:color w:val="auto"/>
            <w:w w:val="0"/>
            <w:szCs w:val="24"/>
          </w:rPr>
          <w:t>fabio.itikawa@scsa.com.br</w:t>
        </w:r>
      </w:hyperlink>
      <w:r w:rsidRPr="008F6F48">
        <w:rPr>
          <w:rFonts w:asciiTheme="minorHAnsi" w:hAnsiTheme="minorHAnsi"/>
          <w:w w:val="0"/>
          <w:szCs w:val="24"/>
        </w:rPr>
        <w:t xml:space="preserve">, </w:t>
      </w:r>
      <w:hyperlink r:id="rId9" w:history="1">
        <w:r w:rsidRPr="008F6F48">
          <w:rPr>
            <w:rStyle w:val="Hyperlink"/>
            <w:rFonts w:asciiTheme="minorHAnsi" w:hAnsiTheme="minorHAnsi"/>
            <w:color w:val="auto"/>
            <w:w w:val="0"/>
            <w:szCs w:val="24"/>
          </w:rPr>
          <w:t>fernanda.naveiro@scsa.com.br</w:t>
        </w:r>
      </w:hyperlink>
      <w:r w:rsidRPr="008F6F48">
        <w:rPr>
          <w:rFonts w:asciiTheme="minorHAnsi" w:hAnsiTheme="minorHAnsi"/>
          <w:w w:val="0"/>
          <w:szCs w:val="24"/>
        </w:rPr>
        <w:t xml:space="preserve"> e</w:t>
      </w:r>
      <w:r w:rsidRPr="008F6F48">
        <w:rPr>
          <w:rStyle w:val="Hyperlink"/>
          <w:rFonts w:asciiTheme="minorHAnsi" w:hAnsiTheme="minorHAnsi"/>
          <w:color w:val="auto"/>
          <w:w w:val="0"/>
          <w:szCs w:val="24"/>
        </w:rPr>
        <w:t xml:space="preserve"> </w:t>
      </w:r>
      <w:hyperlink r:id="rId10" w:history="1">
        <w:r w:rsidRPr="008F6F48">
          <w:rPr>
            <w:rStyle w:val="Hyperlink"/>
            <w:rFonts w:asciiTheme="minorHAnsi" w:hAnsiTheme="minorHAnsi"/>
            <w:color w:val="auto"/>
            <w:w w:val="0"/>
            <w:szCs w:val="24"/>
          </w:rPr>
          <w:t>daniela.sugano@scsa.com.br</w:t>
        </w:r>
      </w:hyperlink>
    </w:p>
    <w:p w:rsidR="003E3EB9" w:rsidRPr="008F6F48" w:rsidRDefault="003E3EB9" w:rsidP="003E3EB9">
      <w:pPr>
        <w:widowControl w:val="0"/>
        <w:shd w:val="clear" w:color="auto" w:fill="FFFFFF"/>
        <w:spacing w:line="360" w:lineRule="auto"/>
        <w:ind w:left="851"/>
        <w:rPr>
          <w:rFonts w:asciiTheme="minorHAnsi" w:hAnsiTheme="minorHAnsi"/>
          <w:w w:val="0"/>
          <w:szCs w:val="24"/>
        </w:rPr>
      </w:pPr>
    </w:p>
    <w:p w:rsidR="003E3EB9" w:rsidRPr="008F6F48" w:rsidRDefault="007555EC" w:rsidP="003E3EB9">
      <w:pPr>
        <w:pStyle w:val="NormalWeb"/>
        <w:widowControl w:val="0"/>
        <w:tabs>
          <w:tab w:val="left" w:pos="851"/>
        </w:tabs>
        <w:spacing w:before="0" w:beforeAutospacing="0" w:after="0" w:afterAutospacing="0" w:line="360" w:lineRule="auto"/>
        <w:ind w:left="851"/>
        <w:jc w:val="both"/>
        <w:rPr>
          <w:rFonts w:asciiTheme="minorHAnsi" w:hAnsiTheme="minorHAnsi"/>
          <w:i/>
        </w:rPr>
      </w:pPr>
      <w:r w:rsidRPr="008F6F48">
        <w:rPr>
          <w:rFonts w:asciiTheme="minorHAnsi" w:hAnsiTheme="minorHAnsi"/>
          <w:i/>
        </w:rPr>
        <w:t xml:space="preserve">Para a Debenturista Inicial: </w:t>
      </w:r>
    </w:p>
    <w:p w:rsidR="003E3EB9" w:rsidRPr="008F6F48" w:rsidRDefault="007555EC" w:rsidP="003E3EB9">
      <w:pPr>
        <w:widowControl w:val="0"/>
        <w:shd w:val="clear" w:color="auto" w:fill="FFFFFF"/>
        <w:spacing w:line="360" w:lineRule="auto"/>
        <w:ind w:left="851"/>
        <w:rPr>
          <w:rFonts w:asciiTheme="minorHAnsi" w:hAnsiTheme="minorHAnsi"/>
          <w:b/>
          <w:szCs w:val="24"/>
          <w:shd w:val="clear" w:color="auto" w:fill="FFFFFF"/>
        </w:rPr>
      </w:pPr>
      <w:r w:rsidRPr="008F6F48">
        <w:rPr>
          <w:rFonts w:asciiTheme="minorHAnsi" w:hAnsiTheme="minorHAnsi" w:cs="Calibri Light"/>
          <w:b/>
          <w:szCs w:val="24"/>
          <w:shd w:val="clear" w:color="auto" w:fill="FFFFFF"/>
        </w:rPr>
        <w:t xml:space="preserve">INTERBRAF INTERMEDIAÇÃO DE NEGÓCIOS LTDA. - ME </w:t>
      </w:r>
    </w:p>
    <w:p w:rsidR="003E3EB9" w:rsidRPr="008F6F48" w:rsidRDefault="007555EC" w:rsidP="003E3EB9">
      <w:pPr>
        <w:widowControl w:val="0"/>
        <w:shd w:val="clear" w:color="auto" w:fill="FFFFFF"/>
        <w:spacing w:line="360" w:lineRule="auto"/>
        <w:ind w:left="851"/>
        <w:rPr>
          <w:rFonts w:asciiTheme="minorHAnsi" w:hAnsiTheme="minorHAnsi"/>
          <w:szCs w:val="24"/>
          <w:shd w:val="clear" w:color="auto" w:fill="FFFFFF"/>
        </w:rPr>
      </w:pPr>
      <w:r w:rsidRPr="008F6F48">
        <w:rPr>
          <w:rFonts w:asciiTheme="minorHAnsi" w:hAnsiTheme="minorHAnsi" w:cs="Arial"/>
          <w:szCs w:val="24"/>
        </w:rPr>
        <w:t xml:space="preserve">Endereço: Rua Siqueira Bueno, 1.731 – parte </w:t>
      </w:r>
    </w:p>
    <w:p w:rsidR="003E3EB9" w:rsidRPr="008F6F48" w:rsidRDefault="007555EC" w:rsidP="003E3EB9">
      <w:pPr>
        <w:widowControl w:val="0"/>
        <w:shd w:val="clear" w:color="auto" w:fill="FFFFFF"/>
        <w:spacing w:line="360" w:lineRule="auto"/>
        <w:ind w:left="851"/>
        <w:rPr>
          <w:rFonts w:asciiTheme="minorHAnsi" w:hAnsiTheme="minorHAnsi" w:cs="Calibri Light"/>
          <w:szCs w:val="24"/>
          <w:shd w:val="clear" w:color="auto" w:fill="FFFFFF"/>
        </w:rPr>
      </w:pPr>
      <w:r w:rsidRPr="008F6F48">
        <w:rPr>
          <w:rFonts w:asciiTheme="minorHAnsi" w:hAnsiTheme="minorHAnsi" w:cs="Arial"/>
          <w:szCs w:val="24"/>
        </w:rPr>
        <w:lastRenderedPageBreak/>
        <w:t xml:space="preserve">CEP 03172-010, São Paulo – SP </w:t>
      </w:r>
    </w:p>
    <w:p w:rsidR="003E3EB9" w:rsidRPr="008F6F48" w:rsidRDefault="007555EC" w:rsidP="003E3EB9">
      <w:pPr>
        <w:widowControl w:val="0"/>
        <w:shd w:val="clear" w:color="auto" w:fill="FFFFFF"/>
        <w:spacing w:line="360" w:lineRule="auto"/>
        <w:ind w:left="851"/>
        <w:rPr>
          <w:rFonts w:asciiTheme="minorHAnsi" w:hAnsiTheme="minorHAnsi"/>
          <w:szCs w:val="24"/>
          <w:shd w:val="clear" w:color="auto" w:fill="FFFFFF"/>
        </w:rPr>
      </w:pPr>
      <w:r w:rsidRPr="008F6F48">
        <w:rPr>
          <w:rFonts w:asciiTheme="minorHAnsi" w:hAnsiTheme="minorHAnsi"/>
          <w:szCs w:val="24"/>
          <w:shd w:val="clear" w:color="auto" w:fill="FFFFFF"/>
        </w:rPr>
        <w:t xml:space="preserve">At.: Sérgio </w:t>
      </w:r>
      <w:proofErr w:type="spellStart"/>
      <w:r w:rsidRPr="008F6F48">
        <w:rPr>
          <w:rFonts w:asciiTheme="minorHAnsi" w:hAnsiTheme="minorHAnsi"/>
          <w:szCs w:val="24"/>
          <w:shd w:val="clear" w:color="auto" w:fill="FFFFFF"/>
        </w:rPr>
        <w:t>Abelan</w:t>
      </w:r>
      <w:proofErr w:type="spellEnd"/>
      <w:r w:rsidRPr="008F6F48">
        <w:rPr>
          <w:rFonts w:asciiTheme="minorHAnsi" w:hAnsiTheme="minorHAnsi"/>
          <w:szCs w:val="24"/>
          <w:shd w:val="clear" w:color="auto" w:fill="FFFFFF"/>
        </w:rPr>
        <w:t xml:space="preserve"> / Sérgio Ferraz </w:t>
      </w:r>
    </w:p>
    <w:p w:rsidR="003E3EB9" w:rsidRPr="008F6F48" w:rsidRDefault="007555EC" w:rsidP="003E3EB9">
      <w:pPr>
        <w:widowControl w:val="0"/>
        <w:shd w:val="clear" w:color="auto" w:fill="FFFFFF"/>
        <w:spacing w:line="360" w:lineRule="auto"/>
        <w:ind w:left="851"/>
        <w:rPr>
          <w:rFonts w:asciiTheme="minorHAnsi" w:hAnsiTheme="minorHAnsi"/>
          <w:szCs w:val="24"/>
          <w:shd w:val="clear" w:color="auto" w:fill="FFFFFF"/>
        </w:rPr>
      </w:pPr>
      <w:r w:rsidRPr="008F6F48">
        <w:rPr>
          <w:rFonts w:asciiTheme="minorHAnsi" w:hAnsiTheme="minorHAnsi"/>
          <w:szCs w:val="24"/>
        </w:rPr>
        <w:t xml:space="preserve">Tel.: (11) 2095-3460 / 2093-4554 </w:t>
      </w:r>
    </w:p>
    <w:p w:rsidR="003E3EB9" w:rsidRPr="008F6F48" w:rsidRDefault="007555EC" w:rsidP="003E3EB9">
      <w:pPr>
        <w:widowControl w:val="0"/>
        <w:shd w:val="clear" w:color="auto" w:fill="FFFFFF"/>
        <w:spacing w:line="360" w:lineRule="auto"/>
        <w:ind w:left="851"/>
        <w:rPr>
          <w:rFonts w:asciiTheme="minorHAnsi" w:hAnsiTheme="minorHAnsi"/>
          <w:szCs w:val="24"/>
        </w:rPr>
      </w:pPr>
      <w:r w:rsidRPr="008F6F48">
        <w:rPr>
          <w:rFonts w:asciiTheme="minorHAnsi" w:hAnsiTheme="minorHAnsi"/>
          <w:szCs w:val="24"/>
        </w:rPr>
        <w:t>E-mail:</w:t>
      </w:r>
      <w:r w:rsidRPr="008F6F48">
        <w:rPr>
          <w:rFonts w:asciiTheme="minorHAnsi" w:hAnsiTheme="minorHAnsi" w:cs="Calibri Light"/>
          <w:szCs w:val="24"/>
          <w:shd w:val="clear" w:color="auto" w:fill="FFFFFF"/>
        </w:rPr>
        <w:t xml:space="preserve"> </w:t>
      </w:r>
      <w:hyperlink r:id="rId11" w:history="1">
        <w:r w:rsidRPr="008F6F48">
          <w:rPr>
            <w:rStyle w:val="Hyperlink"/>
            <w:rFonts w:asciiTheme="minorHAnsi" w:hAnsiTheme="minorHAnsi" w:cs="Calibri Light"/>
            <w:color w:val="auto"/>
            <w:szCs w:val="24"/>
            <w:shd w:val="clear" w:color="auto" w:fill="FFFFFF"/>
          </w:rPr>
          <w:t>sergio.linkcct@uol.com.br</w:t>
        </w:r>
      </w:hyperlink>
      <w:r w:rsidRPr="008F6F48">
        <w:rPr>
          <w:rFonts w:asciiTheme="minorHAnsi" w:hAnsiTheme="minorHAnsi" w:cs="Calibri Light"/>
          <w:szCs w:val="24"/>
          <w:shd w:val="clear" w:color="auto" w:fill="FFFFFF"/>
        </w:rPr>
        <w:t xml:space="preserve"> / </w:t>
      </w:r>
      <w:hyperlink r:id="rId12" w:history="1">
        <w:r w:rsidRPr="008F6F48">
          <w:rPr>
            <w:rStyle w:val="Hyperlink"/>
            <w:rFonts w:asciiTheme="minorHAnsi" w:hAnsiTheme="minorHAnsi" w:cs="Calibri Light"/>
            <w:color w:val="auto"/>
            <w:szCs w:val="24"/>
            <w:shd w:val="clear" w:color="auto" w:fill="FFFFFF"/>
          </w:rPr>
          <w:t>sergio.ferraz@contalink.com.br</w:t>
        </w:r>
      </w:hyperlink>
      <w:r w:rsidRPr="008F6F48">
        <w:rPr>
          <w:rFonts w:asciiTheme="minorHAnsi" w:hAnsiTheme="minorHAnsi" w:cs="Calibri Light"/>
          <w:szCs w:val="24"/>
          <w:shd w:val="clear" w:color="auto" w:fill="FFFFFF"/>
        </w:rPr>
        <w:t xml:space="preserve"> </w:t>
      </w:r>
    </w:p>
    <w:p w:rsidR="003E3EB9" w:rsidRPr="008F6F48" w:rsidRDefault="003E3EB9" w:rsidP="003E3EB9">
      <w:pPr>
        <w:pStyle w:val="NormalWeb"/>
        <w:widowControl w:val="0"/>
        <w:tabs>
          <w:tab w:val="left" w:pos="851"/>
        </w:tabs>
        <w:spacing w:before="0" w:beforeAutospacing="0" w:after="0" w:afterAutospacing="0" w:line="360" w:lineRule="auto"/>
        <w:ind w:left="851"/>
        <w:jc w:val="both"/>
        <w:rPr>
          <w:rFonts w:asciiTheme="minorHAnsi" w:hAnsiTheme="minorHAnsi"/>
          <w:i/>
        </w:rPr>
      </w:pPr>
    </w:p>
    <w:p w:rsidR="003E3EB9" w:rsidRPr="008F6F48" w:rsidRDefault="007555EC" w:rsidP="003E3EB9">
      <w:pPr>
        <w:pStyle w:val="NormalWeb"/>
        <w:widowControl w:val="0"/>
        <w:tabs>
          <w:tab w:val="left" w:pos="851"/>
        </w:tabs>
        <w:spacing w:before="0" w:beforeAutospacing="0" w:after="0" w:afterAutospacing="0" w:line="360" w:lineRule="auto"/>
        <w:ind w:left="851"/>
        <w:jc w:val="both"/>
        <w:rPr>
          <w:rFonts w:asciiTheme="minorHAnsi" w:hAnsiTheme="minorHAnsi"/>
          <w:i/>
        </w:rPr>
      </w:pPr>
      <w:bookmarkStart w:id="168" w:name="_DV_M424"/>
      <w:bookmarkEnd w:id="168"/>
      <w:r w:rsidRPr="008F6F48">
        <w:rPr>
          <w:rFonts w:asciiTheme="minorHAnsi" w:hAnsiTheme="minorHAnsi"/>
          <w:i/>
        </w:rPr>
        <w:t xml:space="preserve">Para a </w:t>
      </w:r>
      <w:proofErr w:type="spellStart"/>
      <w:r w:rsidRPr="008F6F48">
        <w:rPr>
          <w:rFonts w:asciiTheme="minorHAnsi" w:hAnsiTheme="minorHAnsi"/>
          <w:i/>
        </w:rPr>
        <w:t>Securitizadora</w:t>
      </w:r>
      <w:proofErr w:type="spellEnd"/>
      <w:r w:rsidRPr="008F6F48">
        <w:rPr>
          <w:rFonts w:asciiTheme="minorHAnsi" w:hAnsiTheme="minorHAnsi"/>
          <w:i/>
        </w:rPr>
        <w:t xml:space="preserve"> (após a transferência das Debêntures):</w:t>
      </w:r>
    </w:p>
    <w:p w:rsidR="003E3EB9" w:rsidRPr="008F6F48" w:rsidRDefault="007555EC" w:rsidP="003E3EB9">
      <w:pPr>
        <w:widowControl w:val="0"/>
        <w:shd w:val="clear" w:color="auto" w:fill="FFFFFF"/>
        <w:spacing w:line="360" w:lineRule="auto"/>
        <w:ind w:left="851"/>
        <w:rPr>
          <w:rFonts w:asciiTheme="minorHAnsi" w:hAnsiTheme="minorHAnsi"/>
          <w:b/>
          <w:szCs w:val="24"/>
          <w:shd w:val="clear" w:color="auto" w:fill="FFFFFF"/>
        </w:rPr>
      </w:pPr>
      <w:bookmarkStart w:id="169" w:name="_DV_M425"/>
      <w:bookmarkStart w:id="170" w:name="_DV_M426"/>
      <w:bookmarkEnd w:id="169"/>
      <w:bookmarkEnd w:id="170"/>
      <w:r w:rsidRPr="008F6F48">
        <w:rPr>
          <w:rFonts w:asciiTheme="minorHAnsi" w:hAnsiTheme="minorHAnsi" w:cs="Calibri Light"/>
          <w:b/>
          <w:szCs w:val="24"/>
          <w:shd w:val="clear" w:color="auto" w:fill="FFFFFF"/>
        </w:rPr>
        <w:t>CIBRASEC COMPANHIA BRASILEIRA DE SECURITIZAÇÃO</w:t>
      </w:r>
    </w:p>
    <w:p w:rsidR="003E3EB9" w:rsidRPr="008F6F48" w:rsidRDefault="007555EC" w:rsidP="003E3EB9">
      <w:pPr>
        <w:widowControl w:val="0"/>
        <w:shd w:val="clear" w:color="auto" w:fill="FFFFFF"/>
        <w:spacing w:line="360" w:lineRule="auto"/>
        <w:ind w:left="851"/>
        <w:rPr>
          <w:rFonts w:asciiTheme="minorHAnsi" w:hAnsiTheme="minorHAnsi"/>
          <w:szCs w:val="24"/>
          <w:shd w:val="clear" w:color="auto" w:fill="FFFFFF"/>
        </w:rPr>
      </w:pPr>
      <w:r w:rsidRPr="008F6F48">
        <w:rPr>
          <w:rFonts w:asciiTheme="minorHAnsi" w:hAnsiTheme="minorHAnsi" w:cs="Arial"/>
          <w:szCs w:val="24"/>
        </w:rPr>
        <w:t xml:space="preserve">Endereço: </w:t>
      </w:r>
      <w:r w:rsidRPr="008F6F48">
        <w:rPr>
          <w:rFonts w:asciiTheme="minorHAnsi" w:hAnsiTheme="minorHAnsi" w:cs="Calibri Light"/>
          <w:szCs w:val="24"/>
          <w:shd w:val="clear" w:color="auto" w:fill="FFFFFF"/>
        </w:rPr>
        <w:t>Avenida Paulista, nº 1.439</w:t>
      </w:r>
    </w:p>
    <w:p w:rsidR="003E3EB9" w:rsidRPr="008F6F48" w:rsidRDefault="007555EC" w:rsidP="003E3EB9">
      <w:pPr>
        <w:widowControl w:val="0"/>
        <w:shd w:val="clear" w:color="auto" w:fill="FFFFFF"/>
        <w:spacing w:line="360" w:lineRule="auto"/>
        <w:ind w:left="851"/>
        <w:rPr>
          <w:rFonts w:asciiTheme="minorHAnsi" w:hAnsiTheme="minorHAnsi" w:cs="Calibri Light"/>
          <w:szCs w:val="24"/>
          <w:shd w:val="clear" w:color="auto" w:fill="FFFFFF"/>
        </w:rPr>
      </w:pPr>
      <w:r w:rsidRPr="008F6F48">
        <w:rPr>
          <w:rFonts w:asciiTheme="minorHAnsi" w:hAnsiTheme="minorHAnsi" w:cs="Arial"/>
          <w:szCs w:val="24"/>
        </w:rPr>
        <w:t xml:space="preserve">CEP </w:t>
      </w:r>
      <w:r w:rsidRPr="008F6F48">
        <w:rPr>
          <w:rFonts w:asciiTheme="minorHAnsi" w:hAnsiTheme="minorHAnsi" w:cs="Calibri Light"/>
          <w:szCs w:val="24"/>
          <w:shd w:val="clear" w:color="auto" w:fill="FFFFFF"/>
        </w:rPr>
        <w:t>01310-100 –</w:t>
      </w:r>
      <w:r w:rsidRPr="008F6F48">
        <w:rPr>
          <w:rFonts w:asciiTheme="minorHAnsi" w:hAnsiTheme="minorHAnsi"/>
          <w:szCs w:val="24"/>
        </w:rPr>
        <w:t xml:space="preserve"> </w:t>
      </w:r>
      <w:r w:rsidRPr="008F6F48">
        <w:rPr>
          <w:rFonts w:asciiTheme="minorHAnsi" w:hAnsiTheme="minorHAnsi" w:cs="Calibri Light"/>
          <w:szCs w:val="24"/>
          <w:shd w:val="clear" w:color="auto" w:fill="FFFFFF"/>
        </w:rPr>
        <w:t>São Paulo, SP</w:t>
      </w:r>
    </w:p>
    <w:p w:rsidR="003E3EB9" w:rsidRPr="008F6F48" w:rsidRDefault="007555EC" w:rsidP="003E3EB9">
      <w:pPr>
        <w:widowControl w:val="0"/>
        <w:shd w:val="clear" w:color="auto" w:fill="FFFFFF"/>
        <w:spacing w:line="360" w:lineRule="auto"/>
        <w:ind w:left="851"/>
        <w:rPr>
          <w:rFonts w:asciiTheme="minorHAnsi" w:hAnsiTheme="minorHAnsi"/>
          <w:szCs w:val="24"/>
          <w:shd w:val="clear" w:color="auto" w:fill="FFFFFF"/>
        </w:rPr>
      </w:pPr>
      <w:r w:rsidRPr="008F6F48">
        <w:rPr>
          <w:rFonts w:asciiTheme="minorHAnsi" w:hAnsiTheme="minorHAnsi"/>
          <w:szCs w:val="24"/>
          <w:shd w:val="clear" w:color="auto" w:fill="FFFFFF"/>
        </w:rPr>
        <w:t xml:space="preserve">At.: </w:t>
      </w:r>
      <w:r w:rsidRPr="008F6F48">
        <w:rPr>
          <w:rFonts w:asciiTheme="minorHAnsi" w:hAnsiTheme="minorHAnsi" w:cs="Calibri Light"/>
          <w:szCs w:val="24"/>
          <w:shd w:val="clear" w:color="auto" w:fill="FFFFFF"/>
        </w:rPr>
        <w:t>Jurídico</w:t>
      </w:r>
    </w:p>
    <w:p w:rsidR="003E3EB9" w:rsidRPr="008F6F48" w:rsidRDefault="007555EC" w:rsidP="003E3EB9">
      <w:pPr>
        <w:widowControl w:val="0"/>
        <w:shd w:val="clear" w:color="auto" w:fill="FFFFFF"/>
        <w:spacing w:line="360" w:lineRule="auto"/>
        <w:ind w:left="851"/>
        <w:rPr>
          <w:rFonts w:asciiTheme="minorHAnsi" w:hAnsiTheme="minorHAnsi"/>
          <w:szCs w:val="24"/>
          <w:shd w:val="clear" w:color="auto" w:fill="FFFFFF"/>
        </w:rPr>
      </w:pPr>
      <w:r w:rsidRPr="008F6F48">
        <w:rPr>
          <w:rFonts w:asciiTheme="minorHAnsi" w:hAnsiTheme="minorHAnsi"/>
          <w:szCs w:val="24"/>
        </w:rPr>
        <w:t xml:space="preserve">Tel.: </w:t>
      </w:r>
      <w:r w:rsidRPr="008F6F48">
        <w:rPr>
          <w:rFonts w:asciiTheme="minorHAnsi" w:hAnsiTheme="minorHAnsi" w:cs="Calibri Light"/>
          <w:szCs w:val="24"/>
          <w:shd w:val="clear" w:color="auto" w:fill="FFFFFF"/>
        </w:rPr>
        <w:t>(11) 4949-3000</w:t>
      </w:r>
    </w:p>
    <w:p w:rsidR="003E3EB9" w:rsidRPr="008F6F48" w:rsidRDefault="007555EC" w:rsidP="003E3EB9">
      <w:pPr>
        <w:widowControl w:val="0"/>
        <w:shd w:val="clear" w:color="auto" w:fill="FFFFFF"/>
        <w:tabs>
          <w:tab w:val="left" w:pos="1560"/>
        </w:tabs>
        <w:spacing w:line="360" w:lineRule="auto"/>
        <w:rPr>
          <w:rFonts w:asciiTheme="minorHAnsi" w:hAnsiTheme="minorHAnsi" w:cs="Calibri Light"/>
          <w:szCs w:val="24"/>
          <w:shd w:val="clear" w:color="auto" w:fill="FFFFFF"/>
        </w:rPr>
      </w:pPr>
      <w:r w:rsidRPr="008F6F48">
        <w:rPr>
          <w:rFonts w:asciiTheme="minorHAnsi" w:hAnsiTheme="minorHAnsi"/>
          <w:szCs w:val="24"/>
        </w:rPr>
        <w:tab/>
        <w:t>E-mail:</w:t>
      </w:r>
      <w:r w:rsidRPr="008F6F48">
        <w:rPr>
          <w:rFonts w:asciiTheme="minorHAnsi" w:hAnsiTheme="minorHAnsi" w:cs="Calibri Light"/>
          <w:szCs w:val="24"/>
          <w:shd w:val="clear" w:color="auto" w:fill="FFFFFF"/>
        </w:rPr>
        <w:t xml:space="preserve"> </w:t>
      </w:r>
      <w:hyperlink r:id="rId13" w:history="1">
        <w:r w:rsidRPr="008F6F48">
          <w:rPr>
            <w:rStyle w:val="Hyperlink"/>
            <w:rFonts w:asciiTheme="minorHAnsi" w:hAnsiTheme="minorHAnsi" w:cs="Calibri Light"/>
            <w:color w:val="auto"/>
            <w:szCs w:val="24"/>
            <w:shd w:val="clear" w:color="auto" w:fill="FFFFFF"/>
          </w:rPr>
          <w:t>juridico@cibrasec.com.br</w:t>
        </w:r>
      </w:hyperlink>
    </w:p>
    <w:p w:rsidR="003E3EB9" w:rsidRPr="008F6F48" w:rsidRDefault="003E3EB9" w:rsidP="003E3EB9">
      <w:pPr>
        <w:widowControl w:val="0"/>
        <w:shd w:val="clear" w:color="auto" w:fill="FFFFFF"/>
        <w:tabs>
          <w:tab w:val="left" w:pos="1560"/>
        </w:tabs>
        <w:spacing w:line="360" w:lineRule="auto"/>
        <w:rPr>
          <w:rFonts w:asciiTheme="minorHAnsi" w:hAnsiTheme="minorHAnsi"/>
          <w:w w:val="0"/>
          <w:szCs w:val="24"/>
        </w:rPr>
      </w:pPr>
    </w:p>
    <w:p w:rsidR="003E3EB9" w:rsidRPr="008F6F48" w:rsidRDefault="007555EC" w:rsidP="003E3EB9">
      <w:pPr>
        <w:pStyle w:val="NormalWeb"/>
        <w:widowControl w:val="0"/>
        <w:tabs>
          <w:tab w:val="left" w:pos="851"/>
        </w:tabs>
        <w:spacing w:before="0" w:beforeAutospacing="0" w:after="0" w:afterAutospacing="0" w:line="360" w:lineRule="auto"/>
        <w:ind w:left="851"/>
        <w:jc w:val="both"/>
        <w:rPr>
          <w:rFonts w:asciiTheme="minorHAnsi" w:hAnsiTheme="minorHAnsi"/>
          <w:i/>
        </w:rPr>
      </w:pPr>
      <w:r w:rsidRPr="008F6F48">
        <w:rPr>
          <w:rFonts w:asciiTheme="minorHAnsi" w:hAnsiTheme="minorHAnsi"/>
          <w:i/>
        </w:rPr>
        <w:t>Para a Fiadora:</w:t>
      </w:r>
    </w:p>
    <w:p w:rsidR="003E3EB9" w:rsidRPr="008F6F48" w:rsidRDefault="007555EC" w:rsidP="003E3EB9">
      <w:pPr>
        <w:widowControl w:val="0"/>
        <w:shd w:val="clear" w:color="auto" w:fill="FFFFFF"/>
        <w:spacing w:line="360" w:lineRule="auto"/>
        <w:ind w:left="851"/>
        <w:rPr>
          <w:rFonts w:asciiTheme="minorHAnsi" w:hAnsiTheme="minorHAnsi"/>
          <w:b/>
          <w:szCs w:val="24"/>
        </w:rPr>
      </w:pPr>
      <w:r w:rsidRPr="008F6F48">
        <w:rPr>
          <w:rFonts w:asciiTheme="minorHAnsi" w:hAnsiTheme="minorHAnsi" w:cs="Calibri Light"/>
          <w:b/>
          <w:szCs w:val="24"/>
          <w:shd w:val="clear" w:color="auto" w:fill="FFFFFF"/>
        </w:rPr>
        <w:t>SÃO CARLOS EMPREENDIMENTOS E PARTICIPAÇÕES S.A.</w:t>
      </w:r>
    </w:p>
    <w:p w:rsidR="003E3EB9" w:rsidRPr="008F6F48" w:rsidRDefault="007555EC" w:rsidP="003E3EB9">
      <w:pPr>
        <w:widowControl w:val="0"/>
        <w:shd w:val="clear" w:color="auto" w:fill="FFFFFF"/>
        <w:spacing w:line="360" w:lineRule="auto"/>
        <w:ind w:left="851"/>
        <w:rPr>
          <w:rFonts w:asciiTheme="minorHAnsi" w:hAnsiTheme="minorHAnsi"/>
          <w:szCs w:val="24"/>
        </w:rPr>
      </w:pPr>
      <w:r w:rsidRPr="008F6F48">
        <w:rPr>
          <w:rFonts w:asciiTheme="minorHAnsi" w:hAnsiTheme="minorHAnsi" w:cs="Arial"/>
          <w:szCs w:val="24"/>
        </w:rPr>
        <w:t xml:space="preserve">Endereço: </w:t>
      </w:r>
      <w:r w:rsidRPr="008F6F48">
        <w:rPr>
          <w:rFonts w:asciiTheme="minorHAnsi" w:hAnsiTheme="minorHAnsi"/>
          <w:w w:val="0"/>
          <w:szCs w:val="24"/>
        </w:rPr>
        <w:t>Rua Dr. Eduardo de Souza Aranha, n.º 153, 12º andar - (Sala A)</w:t>
      </w:r>
    </w:p>
    <w:p w:rsidR="003E3EB9" w:rsidRPr="008F6F48" w:rsidRDefault="007555EC" w:rsidP="003E3EB9">
      <w:pPr>
        <w:widowControl w:val="0"/>
        <w:shd w:val="clear" w:color="auto" w:fill="FFFFFF"/>
        <w:spacing w:line="360" w:lineRule="auto"/>
        <w:ind w:left="851"/>
        <w:rPr>
          <w:rFonts w:asciiTheme="minorHAnsi" w:hAnsiTheme="minorHAnsi"/>
          <w:szCs w:val="24"/>
        </w:rPr>
      </w:pPr>
      <w:r w:rsidRPr="008F6F48">
        <w:rPr>
          <w:rFonts w:asciiTheme="minorHAnsi" w:hAnsiTheme="minorHAnsi"/>
          <w:szCs w:val="24"/>
        </w:rPr>
        <w:t xml:space="preserve">CEP </w:t>
      </w:r>
      <w:r w:rsidRPr="008F6F48">
        <w:rPr>
          <w:rFonts w:asciiTheme="minorHAnsi" w:hAnsiTheme="minorHAnsi"/>
          <w:w w:val="0"/>
          <w:szCs w:val="24"/>
        </w:rPr>
        <w:t>04.543-904 –</w:t>
      </w:r>
      <w:r w:rsidRPr="008F6F48">
        <w:rPr>
          <w:rFonts w:asciiTheme="minorHAnsi" w:hAnsiTheme="minorHAnsi"/>
          <w:szCs w:val="24"/>
        </w:rPr>
        <w:t xml:space="preserve"> São Paulo, SP</w:t>
      </w:r>
    </w:p>
    <w:p w:rsidR="003E3EB9" w:rsidRPr="008F6F48" w:rsidRDefault="007555EC" w:rsidP="003E3EB9">
      <w:pPr>
        <w:widowControl w:val="0"/>
        <w:shd w:val="clear" w:color="auto" w:fill="FFFFFF"/>
        <w:spacing w:line="360" w:lineRule="auto"/>
        <w:ind w:left="851"/>
        <w:rPr>
          <w:rFonts w:asciiTheme="minorHAnsi" w:hAnsiTheme="minorHAnsi"/>
          <w:szCs w:val="24"/>
        </w:rPr>
      </w:pPr>
      <w:r w:rsidRPr="008F6F48">
        <w:rPr>
          <w:rFonts w:asciiTheme="minorHAnsi" w:hAnsiTheme="minorHAnsi"/>
          <w:szCs w:val="24"/>
        </w:rPr>
        <w:t xml:space="preserve">At.: </w:t>
      </w:r>
      <w:r w:rsidRPr="008F6F48">
        <w:rPr>
          <w:rFonts w:asciiTheme="minorHAnsi" w:hAnsiTheme="minorHAnsi"/>
          <w:w w:val="0"/>
          <w:szCs w:val="24"/>
        </w:rPr>
        <w:t xml:space="preserve">Fábio </w:t>
      </w:r>
      <w:proofErr w:type="spellStart"/>
      <w:r w:rsidRPr="008F6F48">
        <w:rPr>
          <w:rFonts w:asciiTheme="minorHAnsi" w:hAnsiTheme="minorHAnsi"/>
          <w:w w:val="0"/>
          <w:szCs w:val="24"/>
        </w:rPr>
        <w:t>Itikawa</w:t>
      </w:r>
      <w:proofErr w:type="spellEnd"/>
      <w:r w:rsidRPr="008F6F48">
        <w:rPr>
          <w:rFonts w:asciiTheme="minorHAnsi" w:hAnsiTheme="minorHAnsi"/>
          <w:w w:val="0"/>
          <w:szCs w:val="24"/>
        </w:rPr>
        <w:t>, Fernanda Naveiro e Daniela Sugano</w:t>
      </w:r>
    </w:p>
    <w:p w:rsidR="003E3EB9" w:rsidRPr="008F6F48" w:rsidRDefault="007555EC" w:rsidP="003E3EB9">
      <w:pPr>
        <w:widowControl w:val="0"/>
        <w:shd w:val="clear" w:color="auto" w:fill="FFFFFF"/>
        <w:spacing w:line="360" w:lineRule="auto"/>
        <w:ind w:left="851"/>
        <w:rPr>
          <w:rFonts w:asciiTheme="minorHAnsi" w:hAnsiTheme="minorHAnsi"/>
          <w:szCs w:val="24"/>
        </w:rPr>
      </w:pPr>
      <w:r w:rsidRPr="008F6F48">
        <w:rPr>
          <w:rFonts w:asciiTheme="minorHAnsi" w:hAnsiTheme="minorHAnsi"/>
          <w:szCs w:val="24"/>
        </w:rPr>
        <w:t>Tel.: (</w:t>
      </w:r>
      <w:r w:rsidRPr="008F6F48">
        <w:rPr>
          <w:rFonts w:asciiTheme="minorHAnsi" w:hAnsiTheme="minorHAnsi"/>
          <w:w w:val="0"/>
          <w:szCs w:val="24"/>
        </w:rPr>
        <w:t>11) 3048 5442</w:t>
      </w:r>
    </w:p>
    <w:p w:rsidR="003E3EB9" w:rsidRPr="008F6F48" w:rsidRDefault="007555EC" w:rsidP="003E3EB9">
      <w:pPr>
        <w:widowControl w:val="0"/>
        <w:shd w:val="clear" w:color="auto" w:fill="FFFFFF"/>
        <w:spacing w:line="360" w:lineRule="auto"/>
        <w:ind w:left="851"/>
        <w:rPr>
          <w:rStyle w:val="Hyperlink"/>
          <w:rFonts w:asciiTheme="minorHAnsi" w:hAnsiTheme="minorHAnsi"/>
          <w:color w:val="auto"/>
          <w:szCs w:val="24"/>
        </w:rPr>
      </w:pPr>
      <w:r w:rsidRPr="008F6F48">
        <w:rPr>
          <w:rFonts w:asciiTheme="minorHAnsi" w:hAnsiTheme="minorHAnsi"/>
          <w:szCs w:val="24"/>
        </w:rPr>
        <w:t xml:space="preserve">E-mail: </w:t>
      </w:r>
      <w:hyperlink r:id="rId14" w:history="1">
        <w:r w:rsidRPr="008F6F48">
          <w:rPr>
            <w:rStyle w:val="Hyperlink"/>
            <w:rFonts w:asciiTheme="minorHAnsi" w:hAnsiTheme="minorHAnsi"/>
            <w:color w:val="auto"/>
            <w:w w:val="0"/>
            <w:szCs w:val="24"/>
          </w:rPr>
          <w:t>fabio.itikawa@scsa.com.br</w:t>
        </w:r>
      </w:hyperlink>
      <w:r w:rsidRPr="008F6F48">
        <w:rPr>
          <w:rFonts w:asciiTheme="minorHAnsi" w:hAnsiTheme="minorHAnsi"/>
          <w:w w:val="0"/>
          <w:szCs w:val="24"/>
        </w:rPr>
        <w:t xml:space="preserve">, </w:t>
      </w:r>
      <w:hyperlink r:id="rId15" w:history="1">
        <w:r w:rsidRPr="008F6F48">
          <w:rPr>
            <w:rStyle w:val="Hyperlink"/>
            <w:rFonts w:asciiTheme="minorHAnsi" w:hAnsiTheme="minorHAnsi"/>
            <w:color w:val="auto"/>
            <w:w w:val="0"/>
            <w:szCs w:val="24"/>
          </w:rPr>
          <w:t>fernanda.naveiro@scsa.com.br</w:t>
        </w:r>
      </w:hyperlink>
      <w:r w:rsidRPr="008F6F48">
        <w:rPr>
          <w:rFonts w:asciiTheme="minorHAnsi" w:hAnsiTheme="minorHAnsi"/>
          <w:w w:val="0"/>
          <w:szCs w:val="24"/>
        </w:rPr>
        <w:t xml:space="preserve"> e</w:t>
      </w:r>
      <w:r w:rsidRPr="008F6F48">
        <w:rPr>
          <w:rStyle w:val="Hyperlink"/>
          <w:rFonts w:asciiTheme="minorHAnsi" w:hAnsiTheme="minorHAnsi"/>
          <w:color w:val="auto"/>
          <w:w w:val="0"/>
          <w:szCs w:val="24"/>
        </w:rPr>
        <w:t xml:space="preserve"> </w:t>
      </w:r>
      <w:hyperlink r:id="rId16" w:history="1">
        <w:r w:rsidRPr="008F6F48">
          <w:rPr>
            <w:rStyle w:val="Hyperlink"/>
            <w:rFonts w:asciiTheme="minorHAnsi" w:hAnsiTheme="minorHAnsi"/>
            <w:color w:val="auto"/>
            <w:w w:val="0"/>
            <w:szCs w:val="24"/>
          </w:rPr>
          <w:t>daniela.sugano@scsa.com.br</w:t>
        </w:r>
      </w:hyperlink>
    </w:p>
    <w:p w:rsidR="003E3EB9" w:rsidRPr="008F6F48" w:rsidRDefault="003E3EB9" w:rsidP="003E3EB9">
      <w:pPr>
        <w:widowControl w:val="0"/>
        <w:shd w:val="clear" w:color="auto" w:fill="FFFFFF"/>
        <w:tabs>
          <w:tab w:val="left" w:pos="1560"/>
        </w:tabs>
        <w:spacing w:line="360" w:lineRule="auto"/>
        <w:rPr>
          <w:rFonts w:asciiTheme="minorHAnsi" w:hAnsiTheme="minorHAnsi"/>
          <w:w w:val="0"/>
          <w:szCs w:val="24"/>
        </w:rPr>
      </w:pPr>
    </w:p>
    <w:p w:rsidR="003E3EB9" w:rsidRPr="008F6F48" w:rsidRDefault="007555EC" w:rsidP="003E3EB9">
      <w:pPr>
        <w:pStyle w:val="ListParagraph"/>
        <w:widowControl w:val="0"/>
        <w:numPr>
          <w:ilvl w:val="2"/>
          <w:numId w:val="14"/>
        </w:numPr>
        <w:tabs>
          <w:tab w:val="left" w:pos="851"/>
          <w:tab w:val="left" w:pos="1701"/>
        </w:tabs>
        <w:spacing w:line="360" w:lineRule="auto"/>
        <w:ind w:left="851" w:firstLine="0"/>
        <w:jc w:val="both"/>
        <w:rPr>
          <w:rFonts w:asciiTheme="minorHAnsi" w:hAnsiTheme="minorHAnsi"/>
        </w:rPr>
      </w:pPr>
      <w:bookmarkStart w:id="171" w:name="_DV_M428"/>
      <w:bookmarkEnd w:id="171"/>
      <w:r w:rsidRPr="008F6F48">
        <w:rPr>
          <w:rFonts w:asciiTheme="minorHAnsi" w:hAnsiTheme="minorHAnsi"/>
        </w:rPr>
        <w:t>Nenhuma das Partes poderá alegar desconhecimento ou não recebimento de qualquer comunicação que tenha sido dirigida e endereçada na forma acima, sendo certo que nenhuma delas poderá alegar desconhecimento se, tendo mudado de endereço, não notificou tal circunstância e novo endereço. As Partes reconhecem que as correspondências enviadas, em nome delas, para os endereços acima declinados serão consideradas válidas e eficazes para todos os fins e efeitos de direito, sendo proibido que qualquer das Partes, no futuro, alegue não ter recebido qualquer correspondência que tenha sido endereçada aos referidos endereços.</w:t>
      </w:r>
    </w:p>
    <w:p w:rsidR="003E3EB9" w:rsidRPr="008F6F48" w:rsidRDefault="003E3EB9" w:rsidP="003E3EB9">
      <w:pPr>
        <w:widowControl w:val="0"/>
        <w:spacing w:line="360" w:lineRule="auto"/>
        <w:rPr>
          <w:rFonts w:asciiTheme="minorHAnsi" w:hAnsiTheme="minorHAnsi"/>
          <w:w w:val="0"/>
          <w:szCs w:val="24"/>
        </w:rPr>
      </w:pPr>
    </w:p>
    <w:p w:rsidR="003E3EB9" w:rsidRPr="008F6F48" w:rsidRDefault="007555EC" w:rsidP="003E3EB9">
      <w:pPr>
        <w:pStyle w:val="ListParagraph"/>
        <w:widowControl w:val="0"/>
        <w:numPr>
          <w:ilvl w:val="1"/>
          <w:numId w:val="14"/>
        </w:numPr>
        <w:tabs>
          <w:tab w:val="left" w:pos="851"/>
        </w:tabs>
        <w:spacing w:line="360" w:lineRule="auto"/>
        <w:ind w:left="0" w:firstLine="0"/>
        <w:jc w:val="both"/>
        <w:rPr>
          <w:rFonts w:asciiTheme="minorHAnsi" w:hAnsiTheme="minorHAnsi"/>
          <w:w w:val="0"/>
        </w:rPr>
      </w:pPr>
      <w:bookmarkStart w:id="172" w:name="_DV_M429"/>
      <w:bookmarkEnd w:id="172"/>
      <w:r w:rsidRPr="008F6F48">
        <w:rPr>
          <w:rFonts w:asciiTheme="minorHAnsi" w:hAnsiTheme="minorHAnsi"/>
          <w:w w:val="0"/>
          <w:u w:val="single"/>
        </w:rPr>
        <w:t>Renúncia</w:t>
      </w:r>
      <w:r w:rsidRPr="008F6F48">
        <w:rPr>
          <w:rFonts w:asciiTheme="minorHAnsi" w:hAnsiTheme="minorHAnsi"/>
          <w:w w:val="0"/>
        </w:rPr>
        <w:t xml:space="preserve">: </w:t>
      </w:r>
      <w:bookmarkStart w:id="173" w:name="_DV_M430"/>
      <w:bookmarkEnd w:id="173"/>
      <w:r w:rsidRPr="008F6F48">
        <w:rPr>
          <w:rFonts w:asciiTheme="minorHAnsi" w:hAnsiTheme="minorHAnsi"/>
          <w:w w:val="0"/>
        </w:rPr>
        <w:t xml:space="preserve">Não se presume a renúncia a qualquer dos direitos decorrentes da presente </w:t>
      </w:r>
      <w:r w:rsidRPr="008F6F48">
        <w:rPr>
          <w:rFonts w:asciiTheme="minorHAnsi" w:hAnsiTheme="minorHAnsi"/>
          <w:w w:val="0"/>
        </w:rPr>
        <w:lastRenderedPageBreak/>
        <w:t xml:space="preserve">Escritura, desta forma, nenhum atraso, omissão ou liberalidade no exercício de qualquer direito, faculdade ou remédio que caiba à Debenturista ou à </w:t>
      </w:r>
      <w:proofErr w:type="spellStart"/>
      <w:r w:rsidRPr="008F6F48">
        <w:rPr>
          <w:rFonts w:asciiTheme="minorHAnsi" w:hAnsiTheme="minorHAnsi"/>
          <w:w w:val="0"/>
        </w:rPr>
        <w:t>Securitizadora</w:t>
      </w:r>
      <w:proofErr w:type="spellEnd"/>
      <w:r w:rsidRPr="008F6F48">
        <w:rPr>
          <w:rFonts w:asciiTheme="minorHAnsi" w:hAnsiTheme="minorHAnsi"/>
          <w:w w:val="0"/>
        </w:rPr>
        <w:t xml:space="preserve"> em razão de qualquer inadimplemento da Emissora prejudicará tais direitos, faculdades ou remédios, ou será interpretado como constituindo uma renúncia aos mesmos ou concordância com tal inadimplemento, nem constituirá novação ou modificação de quaisquer outras obrigações assumidas pela Emissora nesta Escritura ou precedente no tocante a qualquer outro inadimplemento ou atraso.</w:t>
      </w:r>
    </w:p>
    <w:p w:rsidR="003E3EB9" w:rsidRPr="008F6F48" w:rsidRDefault="003E3EB9" w:rsidP="003E3EB9">
      <w:pPr>
        <w:widowControl w:val="0"/>
        <w:spacing w:line="360" w:lineRule="auto"/>
        <w:rPr>
          <w:rFonts w:asciiTheme="minorHAnsi" w:hAnsiTheme="minorHAnsi"/>
          <w:szCs w:val="24"/>
        </w:rPr>
      </w:pPr>
    </w:p>
    <w:p w:rsidR="003E3EB9" w:rsidRPr="008F6F48" w:rsidRDefault="007555EC" w:rsidP="003E3EB9">
      <w:pPr>
        <w:pStyle w:val="ListParagraph"/>
        <w:widowControl w:val="0"/>
        <w:numPr>
          <w:ilvl w:val="1"/>
          <w:numId w:val="14"/>
        </w:numPr>
        <w:tabs>
          <w:tab w:val="left" w:pos="851"/>
        </w:tabs>
        <w:spacing w:line="360" w:lineRule="auto"/>
        <w:ind w:left="0" w:firstLine="0"/>
        <w:jc w:val="both"/>
        <w:rPr>
          <w:rFonts w:asciiTheme="minorHAnsi" w:hAnsiTheme="minorHAnsi"/>
          <w:w w:val="0"/>
        </w:rPr>
      </w:pPr>
      <w:r w:rsidRPr="008F6F48">
        <w:rPr>
          <w:rFonts w:asciiTheme="minorHAnsi" w:hAnsiTheme="minorHAnsi"/>
          <w:w w:val="0"/>
          <w:u w:val="single"/>
        </w:rPr>
        <w:t>Custos de Registro</w:t>
      </w:r>
      <w:r w:rsidRPr="008F6F48">
        <w:rPr>
          <w:rFonts w:asciiTheme="minorHAnsi" w:hAnsiTheme="minorHAnsi"/>
          <w:w w:val="0"/>
        </w:rPr>
        <w:t>: Todos e quaisquer custos incorridos em razão do registro desta Escritura e seus eventuais aditamentos, e dos atos societários relacionados a esta Emissão, nos registros competentes, serão de responsabilidade exclusiva da Emissora.</w:t>
      </w:r>
    </w:p>
    <w:p w:rsidR="003E3EB9" w:rsidRPr="008F6F48" w:rsidRDefault="003E3EB9" w:rsidP="003E3EB9">
      <w:pPr>
        <w:widowControl w:val="0"/>
        <w:spacing w:line="360" w:lineRule="auto"/>
        <w:rPr>
          <w:rFonts w:asciiTheme="minorHAnsi" w:hAnsiTheme="minorHAnsi"/>
          <w:szCs w:val="24"/>
        </w:rPr>
      </w:pPr>
    </w:p>
    <w:p w:rsidR="003E3EB9" w:rsidRPr="008F6F48" w:rsidRDefault="007555EC" w:rsidP="003E3EB9">
      <w:pPr>
        <w:pStyle w:val="ListParagraph"/>
        <w:widowControl w:val="0"/>
        <w:numPr>
          <w:ilvl w:val="1"/>
          <w:numId w:val="14"/>
        </w:numPr>
        <w:tabs>
          <w:tab w:val="left" w:pos="851"/>
        </w:tabs>
        <w:spacing w:line="360" w:lineRule="auto"/>
        <w:ind w:left="0" w:firstLine="0"/>
        <w:jc w:val="both"/>
        <w:rPr>
          <w:rFonts w:asciiTheme="minorHAnsi" w:hAnsiTheme="minorHAnsi"/>
          <w:w w:val="0"/>
        </w:rPr>
      </w:pPr>
      <w:bookmarkStart w:id="174" w:name="_DV_M431"/>
      <w:bookmarkEnd w:id="174"/>
      <w:r w:rsidRPr="008F6F48">
        <w:rPr>
          <w:rFonts w:asciiTheme="minorHAnsi" w:hAnsiTheme="minorHAnsi"/>
          <w:w w:val="0"/>
          <w:u w:val="single"/>
        </w:rPr>
        <w:t>Anuência</w:t>
      </w:r>
      <w:r w:rsidRPr="008F6F48">
        <w:rPr>
          <w:rFonts w:asciiTheme="minorHAnsi" w:hAnsiTheme="minorHAnsi"/>
          <w:w w:val="0"/>
        </w:rPr>
        <w:t>: A Fiadora firma a presente Escritura de Emissão anuindo integralmente com todos os seus termos e condições.</w:t>
      </w:r>
    </w:p>
    <w:p w:rsidR="003E3EB9" w:rsidRPr="008F6F48" w:rsidRDefault="003E3EB9" w:rsidP="003E3EB9">
      <w:pPr>
        <w:pStyle w:val="ListParagraph"/>
        <w:spacing w:line="360" w:lineRule="auto"/>
        <w:rPr>
          <w:rFonts w:asciiTheme="minorHAnsi" w:hAnsiTheme="minorHAnsi"/>
          <w:w w:val="0"/>
          <w:u w:val="single"/>
        </w:rPr>
      </w:pPr>
    </w:p>
    <w:p w:rsidR="003E3EB9" w:rsidRPr="008F6F48" w:rsidRDefault="007555EC" w:rsidP="003E3EB9">
      <w:pPr>
        <w:pStyle w:val="ListParagraph"/>
        <w:widowControl w:val="0"/>
        <w:numPr>
          <w:ilvl w:val="1"/>
          <w:numId w:val="14"/>
        </w:numPr>
        <w:tabs>
          <w:tab w:val="left" w:pos="851"/>
        </w:tabs>
        <w:spacing w:line="360" w:lineRule="auto"/>
        <w:ind w:left="0" w:firstLine="0"/>
        <w:jc w:val="both"/>
        <w:rPr>
          <w:rFonts w:asciiTheme="minorHAnsi" w:hAnsiTheme="minorHAnsi"/>
          <w:w w:val="0"/>
        </w:rPr>
      </w:pPr>
      <w:r w:rsidRPr="008F6F48">
        <w:rPr>
          <w:rFonts w:asciiTheme="minorHAnsi" w:hAnsiTheme="minorHAnsi"/>
          <w:w w:val="0"/>
          <w:u w:val="single"/>
        </w:rPr>
        <w:t>Lei Aplicável</w:t>
      </w:r>
      <w:r w:rsidRPr="008F6F48">
        <w:rPr>
          <w:rFonts w:asciiTheme="minorHAnsi" w:hAnsiTheme="minorHAnsi"/>
          <w:w w:val="0"/>
        </w:rPr>
        <w:t xml:space="preserve">: </w:t>
      </w:r>
      <w:bookmarkStart w:id="175" w:name="_DV_M432"/>
      <w:bookmarkEnd w:id="175"/>
      <w:r w:rsidRPr="008F6F48">
        <w:rPr>
          <w:rFonts w:asciiTheme="minorHAnsi" w:hAnsiTheme="minorHAnsi"/>
          <w:w w:val="0"/>
        </w:rPr>
        <w:t>Esta Escritura é regida pelas Leis da República Federativa do Brasil.</w:t>
      </w:r>
    </w:p>
    <w:p w:rsidR="003E3EB9" w:rsidRPr="008F6F48" w:rsidRDefault="003E3EB9" w:rsidP="003E3EB9">
      <w:pPr>
        <w:widowControl w:val="0"/>
        <w:spacing w:line="360" w:lineRule="auto"/>
        <w:rPr>
          <w:rFonts w:asciiTheme="minorHAnsi" w:hAnsiTheme="minorHAnsi"/>
          <w:w w:val="0"/>
          <w:szCs w:val="24"/>
        </w:rPr>
      </w:pPr>
    </w:p>
    <w:p w:rsidR="003E3EB9" w:rsidRPr="008F6F48" w:rsidRDefault="007555EC" w:rsidP="003E3EB9">
      <w:pPr>
        <w:pStyle w:val="ListParagraph"/>
        <w:widowControl w:val="0"/>
        <w:numPr>
          <w:ilvl w:val="1"/>
          <w:numId w:val="14"/>
        </w:numPr>
        <w:tabs>
          <w:tab w:val="left" w:pos="851"/>
        </w:tabs>
        <w:spacing w:line="360" w:lineRule="auto"/>
        <w:ind w:left="0" w:firstLine="0"/>
        <w:jc w:val="both"/>
        <w:rPr>
          <w:rFonts w:asciiTheme="minorHAnsi" w:hAnsiTheme="minorHAnsi"/>
          <w:w w:val="0"/>
        </w:rPr>
      </w:pPr>
      <w:r w:rsidRPr="008F6F48">
        <w:rPr>
          <w:rFonts w:asciiTheme="minorHAnsi" w:hAnsiTheme="minorHAnsi"/>
          <w:w w:val="0"/>
          <w:u w:val="single"/>
        </w:rPr>
        <w:t>Irrevogabilidade</w:t>
      </w:r>
      <w:r w:rsidRPr="008F6F48">
        <w:rPr>
          <w:rFonts w:asciiTheme="minorHAnsi" w:hAnsiTheme="minorHAnsi"/>
          <w:w w:val="0"/>
        </w:rPr>
        <w:t xml:space="preserve">: Esta Escritura de Emissão é celebrada em caráter irrevogável e irretratável, obrigando as Partes e seus sucessores a qualquer título. Qualquer alteração a esta Escritura de Emissão somente será considerada válida se formalizada </w:t>
      </w:r>
      <w:r w:rsidRPr="008F6F48">
        <w:rPr>
          <w:rFonts w:asciiTheme="minorHAnsi" w:hAnsiTheme="minorHAnsi"/>
          <w:bCs/>
          <w:w w:val="0"/>
        </w:rPr>
        <w:t>por</w:t>
      </w:r>
      <w:r w:rsidRPr="008F6F48">
        <w:rPr>
          <w:rFonts w:asciiTheme="minorHAnsi" w:hAnsiTheme="minorHAnsi"/>
          <w:w w:val="0"/>
        </w:rPr>
        <w:t xml:space="preserve"> escrito, em instrumento próprio assinado por todas as Partes.</w:t>
      </w:r>
    </w:p>
    <w:p w:rsidR="003E3EB9" w:rsidRPr="008F6F48" w:rsidRDefault="003E3EB9" w:rsidP="003E3EB9">
      <w:pPr>
        <w:widowControl w:val="0"/>
        <w:spacing w:line="360" w:lineRule="auto"/>
        <w:ind w:left="720" w:hanging="720"/>
        <w:rPr>
          <w:rFonts w:asciiTheme="minorHAnsi" w:hAnsiTheme="minorHAnsi"/>
          <w:szCs w:val="24"/>
        </w:rPr>
      </w:pPr>
    </w:p>
    <w:p w:rsidR="003E3EB9" w:rsidRPr="008F6F48" w:rsidRDefault="007555EC" w:rsidP="003E3EB9">
      <w:pPr>
        <w:pStyle w:val="ListParagraph"/>
        <w:widowControl w:val="0"/>
        <w:numPr>
          <w:ilvl w:val="1"/>
          <w:numId w:val="14"/>
        </w:numPr>
        <w:tabs>
          <w:tab w:val="left" w:pos="851"/>
        </w:tabs>
        <w:spacing w:line="360" w:lineRule="auto"/>
        <w:ind w:left="0" w:firstLine="0"/>
        <w:jc w:val="both"/>
        <w:rPr>
          <w:rFonts w:asciiTheme="minorHAnsi" w:hAnsiTheme="minorHAnsi"/>
          <w:w w:val="0"/>
        </w:rPr>
      </w:pPr>
      <w:r w:rsidRPr="008F6F48">
        <w:rPr>
          <w:rFonts w:asciiTheme="minorHAnsi" w:hAnsiTheme="minorHAnsi"/>
          <w:w w:val="0"/>
          <w:u w:val="single"/>
        </w:rPr>
        <w:t>Independência das Disposições da Escritura de Emissão</w:t>
      </w:r>
      <w:r w:rsidRPr="008F6F48">
        <w:rPr>
          <w:rFonts w:asciiTheme="minorHAnsi" w:hAnsiTheme="minorHAnsi"/>
          <w:w w:val="0"/>
        </w:rPr>
        <w:t xml:space="preserve">: Caso qualquer das </w:t>
      </w:r>
      <w:r w:rsidRPr="008F6F48">
        <w:rPr>
          <w:rFonts w:asciiTheme="minorHAnsi" w:hAnsiTheme="minorHAnsi"/>
          <w:bCs/>
          <w:w w:val="0"/>
        </w:rPr>
        <w:t>disposições</w:t>
      </w:r>
      <w:r w:rsidRPr="008F6F48">
        <w:rPr>
          <w:rFonts w:asciiTheme="minorHAnsi" w:hAnsiTheme="minorHAnsi"/>
          <w:w w:val="0"/>
        </w:rPr>
        <w:t xml:space="preserve"> ora aprovadas venha a ser julgada ilegal, inválida ou ineficaz, prevalecerão todas as demais disposições não afetadas por tal julgamento, comprometendo-se as Partes, em boa-fé, a substituírem a disposição afetada por outra que, na medida do possível, produza o mesmo efeito.</w:t>
      </w:r>
    </w:p>
    <w:p w:rsidR="003E3EB9" w:rsidRPr="008F6F48" w:rsidRDefault="003E3EB9" w:rsidP="003E3EB9">
      <w:pPr>
        <w:widowControl w:val="0"/>
        <w:spacing w:line="360" w:lineRule="auto"/>
        <w:ind w:left="720" w:hanging="720"/>
        <w:rPr>
          <w:rFonts w:asciiTheme="minorHAnsi" w:hAnsiTheme="minorHAnsi"/>
          <w:szCs w:val="24"/>
        </w:rPr>
      </w:pPr>
    </w:p>
    <w:p w:rsidR="003E3EB9" w:rsidRPr="008F6F48" w:rsidRDefault="007555EC" w:rsidP="003E3EB9">
      <w:pPr>
        <w:pStyle w:val="ListParagraph"/>
        <w:widowControl w:val="0"/>
        <w:numPr>
          <w:ilvl w:val="1"/>
          <w:numId w:val="14"/>
        </w:numPr>
        <w:tabs>
          <w:tab w:val="left" w:pos="851"/>
        </w:tabs>
        <w:spacing w:line="360" w:lineRule="auto"/>
        <w:ind w:left="0" w:firstLine="0"/>
        <w:jc w:val="both"/>
        <w:rPr>
          <w:rFonts w:asciiTheme="minorHAnsi" w:hAnsiTheme="minorHAnsi"/>
        </w:rPr>
      </w:pPr>
      <w:r w:rsidRPr="008F6F48">
        <w:rPr>
          <w:rFonts w:asciiTheme="minorHAnsi" w:hAnsiTheme="minorHAnsi"/>
          <w:u w:val="single"/>
        </w:rPr>
        <w:t>Autorização</w:t>
      </w:r>
      <w:r w:rsidRPr="008F6F48">
        <w:rPr>
          <w:rFonts w:asciiTheme="minorHAnsi" w:hAnsiTheme="minorHAnsi"/>
        </w:rPr>
        <w:t>: As Partes concordam que a presente Escritura poderá ser alterada, sem a necessidade de qualquer aprovação dos titulares de CRI, além dos casos previstos ao longo dessa Escritura, (i) quando tal alteração decorrer exclusivamente da necessidade de atendimento a exigências de adequação a normas legais, regulamentares ou exigências da B3, CVM, ANBIMA e/ou demais reguladores; (</w:t>
      </w:r>
      <w:proofErr w:type="spellStart"/>
      <w:r w:rsidRPr="008F6F48">
        <w:rPr>
          <w:rFonts w:asciiTheme="minorHAnsi" w:hAnsiTheme="minorHAnsi"/>
        </w:rPr>
        <w:t>ii</w:t>
      </w:r>
      <w:proofErr w:type="spellEnd"/>
      <w:r w:rsidRPr="008F6F48">
        <w:rPr>
          <w:rFonts w:asciiTheme="minorHAnsi" w:hAnsiTheme="minorHAnsi"/>
        </w:rPr>
        <w:t>) quando verificado erro material, seja ele um erro grosseiro, de digitação ou aritmético; (</w:t>
      </w:r>
      <w:proofErr w:type="spellStart"/>
      <w:r w:rsidRPr="008F6F48">
        <w:rPr>
          <w:rFonts w:asciiTheme="minorHAnsi" w:hAnsiTheme="minorHAnsi"/>
        </w:rPr>
        <w:t>iii</w:t>
      </w:r>
      <w:proofErr w:type="spellEnd"/>
      <w:r w:rsidRPr="008F6F48">
        <w:rPr>
          <w:rFonts w:asciiTheme="minorHAnsi" w:hAnsiTheme="minorHAnsi"/>
        </w:rPr>
        <w:t xml:space="preserve">) em virtude de alterações a quaisquer documentos da Oferta já expressamente </w:t>
      </w:r>
      <w:r w:rsidRPr="008F6F48">
        <w:rPr>
          <w:rFonts w:asciiTheme="minorHAnsi" w:hAnsiTheme="minorHAnsi"/>
        </w:rPr>
        <w:lastRenderedPageBreak/>
        <w:t>permitida; ou ainda (</w:t>
      </w:r>
      <w:proofErr w:type="spellStart"/>
      <w:r w:rsidRPr="008F6F48">
        <w:rPr>
          <w:rFonts w:asciiTheme="minorHAnsi" w:hAnsiTheme="minorHAnsi"/>
        </w:rPr>
        <w:t>iv</w:t>
      </w:r>
      <w:proofErr w:type="spellEnd"/>
      <w:r w:rsidRPr="008F6F48">
        <w:rPr>
          <w:rFonts w:asciiTheme="minorHAnsi" w:hAnsiTheme="minorHAnsi"/>
        </w:rPr>
        <w:t>) em virtude da atualização dos dados cadastrais das Partes, tais como alteração na razão social, endereço e telefone, entre outros.</w:t>
      </w:r>
    </w:p>
    <w:p w:rsidR="003E3EB9" w:rsidRPr="008F6F48" w:rsidRDefault="003E3EB9" w:rsidP="003E3EB9">
      <w:pPr>
        <w:widowControl w:val="0"/>
        <w:spacing w:line="360" w:lineRule="auto"/>
        <w:ind w:left="720" w:hanging="720"/>
        <w:rPr>
          <w:rFonts w:asciiTheme="minorHAnsi" w:hAnsiTheme="minorHAnsi"/>
          <w:szCs w:val="24"/>
        </w:rPr>
      </w:pPr>
    </w:p>
    <w:p w:rsidR="003E3EB9" w:rsidRPr="008F6F48" w:rsidRDefault="007555EC" w:rsidP="003E3EB9">
      <w:pPr>
        <w:pStyle w:val="ListParagraph"/>
        <w:widowControl w:val="0"/>
        <w:numPr>
          <w:ilvl w:val="1"/>
          <w:numId w:val="14"/>
        </w:numPr>
        <w:tabs>
          <w:tab w:val="left" w:pos="851"/>
        </w:tabs>
        <w:spacing w:line="360" w:lineRule="auto"/>
        <w:ind w:left="0" w:firstLine="0"/>
        <w:jc w:val="both"/>
        <w:rPr>
          <w:rFonts w:asciiTheme="minorHAnsi" w:hAnsiTheme="minorHAnsi"/>
          <w:w w:val="0"/>
        </w:rPr>
      </w:pPr>
      <w:r w:rsidRPr="008F6F48">
        <w:rPr>
          <w:rFonts w:asciiTheme="minorHAnsi" w:hAnsiTheme="minorHAnsi"/>
          <w:w w:val="0"/>
          <w:u w:val="single"/>
        </w:rPr>
        <w:t>Título Executivo Extrajudicial</w:t>
      </w:r>
      <w:r w:rsidRPr="008F6F48">
        <w:rPr>
          <w:rFonts w:asciiTheme="minorHAnsi" w:hAnsiTheme="minorHAnsi"/>
          <w:w w:val="0"/>
        </w:rPr>
        <w:t xml:space="preserve">: Toda e qualquer quantia devida a qualquer das Partes por força desta Escritura de Emissão poderá ser cobrada via </w:t>
      </w:r>
      <w:r w:rsidRPr="008F6F48">
        <w:rPr>
          <w:rFonts w:asciiTheme="minorHAnsi" w:hAnsiTheme="minorHAnsi"/>
          <w:bCs/>
          <w:w w:val="0"/>
        </w:rPr>
        <w:t>processo</w:t>
      </w:r>
      <w:r w:rsidRPr="008F6F48">
        <w:rPr>
          <w:rFonts w:asciiTheme="minorHAnsi" w:hAnsiTheme="minorHAnsi"/>
          <w:w w:val="0"/>
        </w:rPr>
        <w:t xml:space="preserve"> de execução, visto que as Partes, desde já, reconhecem tratar-se de quantia líquida e certa, atribuindo ao presente a qualidade de título executivo extrajudicial, nos termos e para os efeitos do artigo 784, incisos I e II, do Código de Processo Civil. </w:t>
      </w:r>
    </w:p>
    <w:p w:rsidR="003E3EB9" w:rsidRPr="008F6F48" w:rsidRDefault="003E3EB9" w:rsidP="003E3EB9">
      <w:pPr>
        <w:widowControl w:val="0"/>
        <w:spacing w:line="360" w:lineRule="auto"/>
        <w:rPr>
          <w:rFonts w:asciiTheme="minorHAnsi" w:hAnsiTheme="minorHAnsi"/>
          <w:w w:val="0"/>
          <w:szCs w:val="24"/>
        </w:rPr>
      </w:pPr>
    </w:p>
    <w:p w:rsidR="003E3EB9" w:rsidRPr="008F6F48" w:rsidRDefault="007555EC" w:rsidP="003E3EB9">
      <w:pPr>
        <w:pStyle w:val="ListParagraph"/>
        <w:widowControl w:val="0"/>
        <w:numPr>
          <w:ilvl w:val="1"/>
          <w:numId w:val="14"/>
        </w:numPr>
        <w:tabs>
          <w:tab w:val="left" w:pos="851"/>
        </w:tabs>
        <w:spacing w:line="360" w:lineRule="auto"/>
        <w:ind w:left="0" w:firstLine="0"/>
        <w:jc w:val="both"/>
        <w:rPr>
          <w:rFonts w:asciiTheme="minorHAnsi" w:hAnsiTheme="minorHAnsi"/>
          <w:w w:val="0"/>
        </w:rPr>
      </w:pPr>
      <w:bookmarkStart w:id="176" w:name="_DV_M433"/>
      <w:bookmarkEnd w:id="176"/>
      <w:r w:rsidRPr="008F6F48">
        <w:rPr>
          <w:rFonts w:asciiTheme="minorHAnsi" w:hAnsiTheme="minorHAnsi"/>
          <w:w w:val="0"/>
          <w:u w:val="single"/>
        </w:rPr>
        <w:t>Foro</w:t>
      </w:r>
      <w:r w:rsidRPr="008F6F48">
        <w:rPr>
          <w:rFonts w:asciiTheme="minorHAnsi" w:hAnsiTheme="minorHAnsi"/>
          <w:w w:val="0"/>
        </w:rPr>
        <w:t xml:space="preserve">: </w:t>
      </w:r>
      <w:bookmarkStart w:id="177" w:name="_DV_M434"/>
      <w:bookmarkEnd w:id="177"/>
      <w:r w:rsidRPr="008F6F48">
        <w:rPr>
          <w:rFonts w:asciiTheme="minorHAnsi" w:hAnsiTheme="minorHAnsi"/>
          <w:bCs/>
          <w:w w:val="0"/>
        </w:rPr>
        <w:t>As partes elegem o foro da comarca da capital do estado de São Paulo, com renúncia expressa de qualquer outro, por mais privilegiado, como competente para dirimir quaisquer controvérsias decorrentes desta Escritura.</w:t>
      </w:r>
    </w:p>
    <w:p w:rsidR="003E3EB9" w:rsidRPr="008F6F48" w:rsidRDefault="003E3EB9" w:rsidP="003E3EB9">
      <w:pPr>
        <w:widowControl w:val="0"/>
        <w:spacing w:line="360" w:lineRule="auto"/>
        <w:rPr>
          <w:rFonts w:asciiTheme="minorHAnsi" w:hAnsiTheme="minorHAnsi"/>
          <w:w w:val="0"/>
          <w:szCs w:val="24"/>
        </w:rPr>
      </w:pPr>
    </w:p>
    <w:p w:rsidR="003E3EB9" w:rsidRPr="008F6F48" w:rsidRDefault="007555EC" w:rsidP="003E3EB9">
      <w:pPr>
        <w:widowControl w:val="0"/>
        <w:spacing w:line="360" w:lineRule="auto"/>
        <w:rPr>
          <w:rFonts w:asciiTheme="minorHAnsi" w:hAnsiTheme="minorHAnsi"/>
          <w:w w:val="0"/>
          <w:szCs w:val="24"/>
        </w:rPr>
      </w:pPr>
      <w:bookmarkStart w:id="178" w:name="_DV_M435"/>
      <w:bookmarkEnd w:id="178"/>
      <w:r w:rsidRPr="008F6F48">
        <w:rPr>
          <w:rFonts w:asciiTheme="minorHAnsi" w:hAnsiTheme="minorHAnsi"/>
          <w:w w:val="0"/>
          <w:szCs w:val="24"/>
        </w:rPr>
        <w:t>Estando, assim, as Partes certas e ajustadas, firmam o presente instrumento em 4 (quatro) vias de igual teor e forma, juntamente com 2 (duas) testemunhas, que também o assinam.</w:t>
      </w:r>
    </w:p>
    <w:p w:rsidR="003E3EB9" w:rsidRPr="008F6F48" w:rsidRDefault="003E3EB9" w:rsidP="003E3EB9">
      <w:pPr>
        <w:widowControl w:val="0"/>
        <w:spacing w:line="360" w:lineRule="auto"/>
        <w:rPr>
          <w:rFonts w:asciiTheme="minorHAnsi" w:hAnsiTheme="minorHAnsi"/>
          <w:w w:val="0"/>
          <w:szCs w:val="24"/>
        </w:rPr>
      </w:pPr>
    </w:p>
    <w:p w:rsidR="003E3EB9" w:rsidRPr="008F6F48" w:rsidRDefault="007555EC" w:rsidP="003E3EB9">
      <w:pPr>
        <w:widowControl w:val="0"/>
        <w:spacing w:line="360" w:lineRule="auto"/>
        <w:jc w:val="center"/>
        <w:rPr>
          <w:rFonts w:asciiTheme="minorHAnsi" w:hAnsiTheme="minorHAnsi"/>
          <w:w w:val="0"/>
          <w:szCs w:val="24"/>
        </w:rPr>
      </w:pPr>
      <w:bookmarkStart w:id="179" w:name="_DV_M436"/>
      <w:bookmarkEnd w:id="179"/>
      <w:r w:rsidRPr="008F6F48">
        <w:rPr>
          <w:rFonts w:asciiTheme="minorHAnsi" w:hAnsiTheme="minorHAnsi"/>
          <w:w w:val="0"/>
          <w:szCs w:val="24"/>
        </w:rPr>
        <w:t xml:space="preserve">São Paulo, </w:t>
      </w:r>
      <w:r w:rsidRPr="008F6F48">
        <w:rPr>
          <w:rFonts w:asciiTheme="minorHAnsi" w:hAnsiTheme="minorHAnsi" w:cs="Calibri Light"/>
          <w:szCs w:val="24"/>
          <w:shd w:val="clear" w:color="auto" w:fill="FFFFFF"/>
        </w:rPr>
        <w:t xml:space="preserve">22 </w:t>
      </w:r>
      <w:r w:rsidRPr="008F6F48">
        <w:rPr>
          <w:rFonts w:asciiTheme="minorHAnsi" w:hAnsiTheme="minorHAnsi"/>
          <w:w w:val="0"/>
          <w:szCs w:val="24"/>
        </w:rPr>
        <w:t>de outubro de 2018.</w:t>
      </w:r>
    </w:p>
    <w:p w:rsidR="003E3EB9" w:rsidRPr="008F6F48" w:rsidRDefault="003E3EB9" w:rsidP="003E3EB9">
      <w:pPr>
        <w:widowControl w:val="0"/>
        <w:spacing w:line="360" w:lineRule="auto"/>
        <w:jc w:val="center"/>
        <w:rPr>
          <w:rFonts w:asciiTheme="minorHAnsi" w:hAnsiTheme="minorHAnsi"/>
          <w:w w:val="0"/>
          <w:szCs w:val="24"/>
        </w:rPr>
      </w:pPr>
    </w:p>
    <w:p w:rsidR="003E3EB9" w:rsidRPr="008F6F48" w:rsidRDefault="007555EC" w:rsidP="003E3EB9">
      <w:pPr>
        <w:widowControl w:val="0"/>
        <w:spacing w:line="360" w:lineRule="auto"/>
        <w:jc w:val="center"/>
        <w:rPr>
          <w:rFonts w:asciiTheme="minorHAnsi" w:hAnsiTheme="minorHAnsi"/>
          <w:w w:val="0"/>
          <w:szCs w:val="24"/>
        </w:rPr>
      </w:pPr>
      <w:r w:rsidRPr="008F6F48">
        <w:rPr>
          <w:rFonts w:asciiTheme="minorHAnsi" w:hAnsiTheme="minorHAnsi"/>
          <w:i/>
          <w:w w:val="0"/>
          <w:szCs w:val="24"/>
        </w:rPr>
        <w:t>(O restante desta página foi intencionalmente deixado em branco.)</w:t>
      </w:r>
      <w:r w:rsidRPr="008F6F48">
        <w:rPr>
          <w:rFonts w:asciiTheme="minorHAnsi" w:hAnsiTheme="minorHAnsi"/>
          <w:w w:val="0"/>
          <w:szCs w:val="24"/>
        </w:rPr>
        <w:br w:type="page"/>
      </w:r>
    </w:p>
    <w:p w:rsidR="003E3EB9" w:rsidRPr="008F6F48" w:rsidRDefault="007555EC" w:rsidP="003E3EB9">
      <w:pPr>
        <w:widowControl w:val="0"/>
        <w:tabs>
          <w:tab w:val="left" w:pos="5387"/>
        </w:tabs>
        <w:spacing w:line="360" w:lineRule="auto"/>
        <w:rPr>
          <w:rFonts w:asciiTheme="minorHAnsi" w:hAnsiTheme="minorHAnsi"/>
          <w:i/>
          <w:szCs w:val="24"/>
        </w:rPr>
      </w:pPr>
      <w:r w:rsidRPr="008F6F48">
        <w:rPr>
          <w:rFonts w:asciiTheme="minorHAnsi" w:hAnsiTheme="minorHAnsi"/>
          <w:szCs w:val="24"/>
        </w:rPr>
        <w:lastRenderedPageBreak/>
        <w:t>(</w:t>
      </w:r>
      <w:r w:rsidRPr="008F6F48">
        <w:rPr>
          <w:rFonts w:asciiTheme="minorHAnsi" w:hAnsiTheme="minorHAnsi"/>
          <w:i/>
          <w:szCs w:val="24"/>
        </w:rPr>
        <w:t xml:space="preserve">Página de Assinatura 1/3 do </w:t>
      </w:r>
      <w:r w:rsidRPr="008F6F48">
        <w:rPr>
          <w:rFonts w:asciiTheme="minorHAnsi" w:hAnsiTheme="minorHAnsi"/>
          <w:szCs w:val="24"/>
        </w:rPr>
        <w:t>“</w:t>
      </w:r>
      <w:r w:rsidRPr="008F6F48">
        <w:rPr>
          <w:rFonts w:asciiTheme="minorHAnsi" w:hAnsiTheme="minorHAnsi"/>
          <w:i/>
          <w:szCs w:val="24"/>
        </w:rPr>
        <w:t xml:space="preserve">Instrumento Particular de Escritura da 2ª Emissão de Debêntures, Não Conversíveis em Ações, da Espécie </w:t>
      </w:r>
      <w:r w:rsidRPr="008F6F48">
        <w:rPr>
          <w:rFonts w:asciiTheme="minorHAnsi" w:hAnsiTheme="minorHAnsi"/>
          <w:i/>
          <w:iCs/>
          <w:szCs w:val="24"/>
        </w:rPr>
        <w:t>Quirografária a Ser Convolada em</w:t>
      </w:r>
      <w:r w:rsidRPr="008F6F48">
        <w:rPr>
          <w:rFonts w:asciiTheme="minorHAnsi" w:hAnsiTheme="minorHAnsi"/>
          <w:i/>
          <w:szCs w:val="24"/>
        </w:rPr>
        <w:t xml:space="preserve"> Garantia Real, em Série Única, para Colocação Privada, da Best Center Empreendimentos e Participações S.A.</w:t>
      </w:r>
      <w:r w:rsidRPr="008F6F48">
        <w:rPr>
          <w:rFonts w:asciiTheme="minorHAnsi" w:hAnsiTheme="minorHAnsi"/>
          <w:szCs w:val="24"/>
        </w:rPr>
        <w:t>”)</w:t>
      </w:r>
    </w:p>
    <w:p w:rsidR="003E3EB9" w:rsidRPr="008F6F48" w:rsidRDefault="003E3EB9" w:rsidP="003E3EB9">
      <w:pPr>
        <w:widowControl w:val="0"/>
        <w:spacing w:line="360" w:lineRule="auto"/>
        <w:rPr>
          <w:rFonts w:asciiTheme="minorHAnsi" w:hAnsiTheme="minorHAnsi"/>
          <w:w w:val="0"/>
          <w:szCs w:val="24"/>
        </w:rPr>
      </w:pPr>
    </w:p>
    <w:p w:rsidR="003E3EB9" w:rsidRPr="008F6F48" w:rsidRDefault="003E3EB9" w:rsidP="003E3EB9">
      <w:pPr>
        <w:widowControl w:val="0"/>
        <w:spacing w:line="360" w:lineRule="auto"/>
        <w:rPr>
          <w:rFonts w:asciiTheme="minorHAnsi" w:hAnsiTheme="minorHAnsi"/>
          <w:w w:val="0"/>
          <w:szCs w:val="24"/>
        </w:rPr>
      </w:pPr>
    </w:p>
    <w:p w:rsidR="003E3EB9" w:rsidRPr="008F6F48" w:rsidRDefault="003E3EB9" w:rsidP="003E3EB9">
      <w:pPr>
        <w:widowControl w:val="0"/>
        <w:spacing w:line="360" w:lineRule="auto"/>
        <w:rPr>
          <w:rFonts w:asciiTheme="minorHAnsi" w:hAnsiTheme="minorHAnsi"/>
          <w:w w:val="0"/>
          <w:szCs w:val="24"/>
        </w:rPr>
      </w:pPr>
    </w:p>
    <w:p w:rsidR="003E3EB9" w:rsidRPr="008F6F48" w:rsidRDefault="003E3EB9" w:rsidP="003E3EB9">
      <w:pPr>
        <w:widowControl w:val="0"/>
        <w:spacing w:line="360" w:lineRule="auto"/>
        <w:rPr>
          <w:rFonts w:asciiTheme="minorHAnsi" w:hAnsiTheme="minorHAnsi"/>
          <w:w w:val="0"/>
          <w:szCs w:val="24"/>
        </w:rPr>
      </w:pPr>
    </w:p>
    <w:p w:rsidR="003E3EB9" w:rsidRPr="008F6F48" w:rsidRDefault="007555EC" w:rsidP="003E3EB9">
      <w:pPr>
        <w:widowControl w:val="0"/>
        <w:shd w:val="clear" w:color="auto" w:fill="FFFFFF"/>
        <w:spacing w:line="360" w:lineRule="auto"/>
        <w:jc w:val="center"/>
        <w:rPr>
          <w:rFonts w:asciiTheme="minorHAnsi" w:hAnsiTheme="minorHAnsi"/>
          <w:b/>
          <w:szCs w:val="24"/>
        </w:rPr>
      </w:pPr>
      <w:r w:rsidRPr="008F6F48">
        <w:rPr>
          <w:rFonts w:asciiTheme="minorHAnsi" w:hAnsiTheme="minorHAnsi"/>
          <w:b/>
          <w:szCs w:val="24"/>
        </w:rPr>
        <w:t>BEST CENTER EMPREENDIMENTOS E PARTICIPAÇÕES S.A.</w:t>
      </w:r>
    </w:p>
    <w:p w:rsidR="003E3EB9" w:rsidRPr="008F6F48" w:rsidRDefault="007555EC" w:rsidP="003E3EB9">
      <w:pPr>
        <w:widowControl w:val="0"/>
        <w:shd w:val="clear" w:color="auto" w:fill="FFFFFF"/>
        <w:spacing w:line="360" w:lineRule="auto"/>
        <w:jc w:val="center"/>
        <w:rPr>
          <w:rFonts w:asciiTheme="minorHAnsi" w:hAnsiTheme="minorHAnsi"/>
          <w:i/>
          <w:szCs w:val="24"/>
        </w:rPr>
      </w:pPr>
      <w:r w:rsidRPr="008F6F48">
        <w:rPr>
          <w:rFonts w:asciiTheme="minorHAnsi" w:hAnsiTheme="minorHAnsi"/>
          <w:i/>
          <w:szCs w:val="24"/>
        </w:rPr>
        <w:t>Emissora</w:t>
      </w:r>
    </w:p>
    <w:p w:rsidR="003E3EB9" w:rsidRPr="008F6F48" w:rsidRDefault="003E3EB9" w:rsidP="003E3EB9">
      <w:pPr>
        <w:widowControl w:val="0"/>
        <w:spacing w:line="360" w:lineRule="auto"/>
        <w:rPr>
          <w:rFonts w:asciiTheme="minorHAnsi" w:hAnsiTheme="minorHAnsi"/>
          <w:w w:val="0"/>
          <w:szCs w:val="24"/>
          <w:lang w:val="en-US"/>
        </w:rPr>
      </w:pPr>
    </w:p>
    <w:tbl>
      <w:tblPr>
        <w:tblW w:w="0" w:type="auto"/>
        <w:tblInd w:w="70" w:type="dxa"/>
        <w:tblLayout w:type="fixed"/>
        <w:tblCellMar>
          <w:left w:w="70" w:type="dxa"/>
          <w:right w:w="70" w:type="dxa"/>
        </w:tblCellMar>
        <w:tblLook w:val="01E0" w:firstRow="1" w:lastRow="1" w:firstColumn="1" w:lastColumn="1" w:noHBand="0" w:noVBand="0"/>
      </w:tblPr>
      <w:tblGrid>
        <w:gridCol w:w="4489"/>
        <w:gridCol w:w="4489"/>
      </w:tblGrid>
      <w:tr w:rsidR="00F8791F" w:rsidTr="003E3EB9">
        <w:trPr>
          <w:cantSplit/>
        </w:trPr>
        <w:tc>
          <w:tcPr>
            <w:tcW w:w="8978" w:type="dxa"/>
            <w:gridSpan w:val="2"/>
          </w:tcPr>
          <w:p w:rsidR="003E3EB9" w:rsidRPr="008F6F48" w:rsidRDefault="003E3EB9" w:rsidP="003E3EB9">
            <w:pPr>
              <w:widowControl w:val="0"/>
              <w:spacing w:line="360" w:lineRule="auto"/>
              <w:jc w:val="center"/>
              <w:rPr>
                <w:rFonts w:asciiTheme="minorHAnsi" w:hAnsiTheme="minorHAnsi"/>
                <w:szCs w:val="24"/>
                <w:lang w:val="en-US"/>
              </w:rPr>
            </w:pPr>
          </w:p>
        </w:tc>
      </w:tr>
      <w:tr w:rsidR="00F8791F" w:rsidTr="003E3EB9">
        <w:tc>
          <w:tcPr>
            <w:tcW w:w="4489" w:type="dxa"/>
          </w:tcPr>
          <w:p w:rsidR="003E3EB9" w:rsidRPr="008F6F48" w:rsidRDefault="007555EC" w:rsidP="003E3EB9">
            <w:pPr>
              <w:widowControl w:val="0"/>
              <w:spacing w:line="360" w:lineRule="auto"/>
              <w:jc w:val="center"/>
              <w:rPr>
                <w:rFonts w:asciiTheme="minorHAnsi" w:hAnsiTheme="minorHAnsi"/>
                <w:szCs w:val="24"/>
              </w:rPr>
            </w:pPr>
            <w:r w:rsidRPr="008F6F48">
              <w:rPr>
                <w:rFonts w:asciiTheme="minorHAnsi" w:hAnsiTheme="minorHAnsi"/>
                <w:szCs w:val="24"/>
              </w:rPr>
              <w:t>__________________________________</w:t>
            </w:r>
          </w:p>
          <w:p w:rsidR="003E3EB9" w:rsidRPr="008F6F48" w:rsidRDefault="009F03EC" w:rsidP="003E3EB9">
            <w:pPr>
              <w:widowControl w:val="0"/>
              <w:spacing w:line="360" w:lineRule="auto"/>
              <w:rPr>
                <w:rFonts w:asciiTheme="minorHAnsi" w:hAnsiTheme="minorHAnsi"/>
                <w:szCs w:val="24"/>
              </w:rPr>
            </w:pPr>
            <w:r>
              <w:rPr>
                <w:rFonts w:asciiTheme="minorHAnsi" w:hAnsiTheme="minorHAnsi"/>
                <w:szCs w:val="24"/>
              </w:rPr>
              <w:t xml:space="preserve"> </w:t>
            </w:r>
            <w:r w:rsidR="007555EC" w:rsidRPr="008F6F48">
              <w:rPr>
                <w:rFonts w:asciiTheme="minorHAnsi" w:hAnsiTheme="minorHAnsi"/>
                <w:szCs w:val="24"/>
              </w:rPr>
              <w:t>Nome:</w:t>
            </w:r>
          </w:p>
          <w:p w:rsidR="003E3EB9" w:rsidRPr="008F6F48" w:rsidRDefault="009F03EC" w:rsidP="003E3EB9">
            <w:pPr>
              <w:widowControl w:val="0"/>
              <w:spacing w:line="360" w:lineRule="auto"/>
              <w:rPr>
                <w:rFonts w:asciiTheme="minorHAnsi" w:hAnsiTheme="minorHAnsi"/>
                <w:szCs w:val="24"/>
              </w:rPr>
            </w:pPr>
            <w:r>
              <w:rPr>
                <w:rFonts w:asciiTheme="minorHAnsi" w:hAnsiTheme="minorHAnsi"/>
                <w:szCs w:val="24"/>
              </w:rPr>
              <w:t xml:space="preserve"> </w:t>
            </w:r>
            <w:r w:rsidR="007555EC" w:rsidRPr="008F6F48">
              <w:rPr>
                <w:rFonts w:asciiTheme="minorHAnsi" w:hAnsiTheme="minorHAnsi"/>
                <w:szCs w:val="24"/>
              </w:rPr>
              <w:t>Cargo:</w:t>
            </w:r>
          </w:p>
        </w:tc>
        <w:tc>
          <w:tcPr>
            <w:tcW w:w="4489" w:type="dxa"/>
          </w:tcPr>
          <w:p w:rsidR="003E3EB9" w:rsidRPr="008F6F48" w:rsidRDefault="007555EC" w:rsidP="003E3EB9">
            <w:pPr>
              <w:widowControl w:val="0"/>
              <w:spacing w:line="360" w:lineRule="auto"/>
              <w:jc w:val="center"/>
              <w:rPr>
                <w:rFonts w:asciiTheme="minorHAnsi" w:hAnsiTheme="minorHAnsi"/>
                <w:szCs w:val="24"/>
              </w:rPr>
            </w:pPr>
            <w:r w:rsidRPr="008F6F48">
              <w:rPr>
                <w:rFonts w:asciiTheme="minorHAnsi" w:hAnsiTheme="minorHAnsi"/>
                <w:szCs w:val="24"/>
              </w:rPr>
              <w:t>__________________________________</w:t>
            </w:r>
          </w:p>
          <w:p w:rsidR="003E3EB9" w:rsidRPr="008F6F48" w:rsidRDefault="009F03EC" w:rsidP="003E3EB9">
            <w:pPr>
              <w:widowControl w:val="0"/>
              <w:spacing w:line="360" w:lineRule="auto"/>
              <w:rPr>
                <w:rFonts w:asciiTheme="minorHAnsi" w:hAnsiTheme="minorHAnsi"/>
                <w:szCs w:val="24"/>
              </w:rPr>
            </w:pPr>
            <w:r>
              <w:rPr>
                <w:rFonts w:asciiTheme="minorHAnsi" w:hAnsiTheme="minorHAnsi"/>
                <w:szCs w:val="24"/>
              </w:rPr>
              <w:t xml:space="preserve"> </w:t>
            </w:r>
            <w:r w:rsidR="007555EC" w:rsidRPr="008F6F48">
              <w:rPr>
                <w:rFonts w:asciiTheme="minorHAnsi" w:hAnsiTheme="minorHAnsi"/>
                <w:szCs w:val="24"/>
              </w:rPr>
              <w:t>Nome:</w:t>
            </w:r>
          </w:p>
          <w:p w:rsidR="003E3EB9" w:rsidRPr="008F6F48" w:rsidRDefault="009F03EC" w:rsidP="003E3EB9">
            <w:pPr>
              <w:widowControl w:val="0"/>
              <w:spacing w:line="360" w:lineRule="auto"/>
              <w:rPr>
                <w:rFonts w:asciiTheme="minorHAnsi" w:hAnsiTheme="minorHAnsi"/>
                <w:szCs w:val="24"/>
              </w:rPr>
            </w:pPr>
            <w:r>
              <w:rPr>
                <w:rFonts w:asciiTheme="minorHAnsi" w:hAnsiTheme="minorHAnsi"/>
                <w:szCs w:val="24"/>
              </w:rPr>
              <w:t xml:space="preserve"> </w:t>
            </w:r>
            <w:r w:rsidR="007555EC" w:rsidRPr="008F6F48">
              <w:rPr>
                <w:rFonts w:asciiTheme="minorHAnsi" w:hAnsiTheme="minorHAnsi"/>
                <w:szCs w:val="24"/>
              </w:rPr>
              <w:t>Cargo:</w:t>
            </w:r>
          </w:p>
        </w:tc>
      </w:tr>
    </w:tbl>
    <w:p w:rsidR="003E3EB9" w:rsidRPr="008F6F48" w:rsidRDefault="003E3EB9" w:rsidP="003E3EB9">
      <w:pPr>
        <w:spacing w:line="360" w:lineRule="auto"/>
        <w:jc w:val="center"/>
        <w:rPr>
          <w:rFonts w:asciiTheme="minorHAnsi" w:hAnsiTheme="minorHAnsi" w:cs="Arial"/>
          <w:szCs w:val="24"/>
        </w:rPr>
      </w:pPr>
    </w:p>
    <w:p w:rsidR="003E3EB9" w:rsidRPr="008F6F48" w:rsidRDefault="007555EC" w:rsidP="003E3EB9">
      <w:pPr>
        <w:spacing w:line="360" w:lineRule="auto"/>
        <w:jc w:val="center"/>
        <w:rPr>
          <w:rFonts w:asciiTheme="minorHAnsi" w:hAnsiTheme="minorHAnsi"/>
          <w:i/>
          <w:szCs w:val="24"/>
        </w:rPr>
      </w:pPr>
      <w:r w:rsidRPr="008F6F48">
        <w:rPr>
          <w:rFonts w:asciiTheme="minorHAnsi" w:hAnsiTheme="minorHAnsi"/>
          <w:i/>
          <w:szCs w:val="24"/>
        </w:rPr>
        <w:br w:type="page"/>
      </w:r>
    </w:p>
    <w:p w:rsidR="003E3EB9" w:rsidRPr="008F6F48" w:rsidRDefault="007555EC" w:rsidP="003E3EB9">
      <w:pPr>
        <w:widowControl w:val="0"/>
        <w:tabs>
          <w:tab w:val="left" w:pos="5387"/>
        </w:tabs>
        <w:spacing w:line="360" w:lineRule="auto"/>
        <w:rPr>
          <w:rFonts w:asciiTheme="minorHAnsi" w:hAnsiTheme="minorHAnsi"/>
          <w:i/>
          <w:szCs w:val="24"/>
        </w:rPr>
      </w:pPr>
      <w:r w:rsidRPr="008F6F48">
        <w:rPr>
          <w:rFonts w:asciiTheme="minorHAnsi" w:hAnsiTheme="minorHAnsi"/>
          <w:szCs w:val="24"/>
        </w:rPr>
        <w:lastRenderedPageBreak/>
        <w:t>(</w:t>
      </w:r>
      <w:r w:rsidRPr="008F6F48">
        <w:rPr>
          <w:rFonts w:asciiTheme="minorHAnsi" w:hAnsiTheme="minorHAnsi"/>
          <w:i/>
          <w:szCs w:val="24"/>
        </w:rPr>
        <w:t xml:space="preserve">Página de Assinatura 2/3 do </w:t>
      </w:r>
      <w:r w:rsidRPr="008F6F48">
        <w:rPr>
          <w:rFonts w:asciiTheme="minorHAnsi" w:hAnsiTheme="minorHAnsi"/>
          <w:szCs w:val="24"/>
        </w:rPr>
        <w:t>“</w:t>
      </w:r>
      <w:r w:rsidRPr="008F6F48">
        <w:rPr>
          <w:rFonts w:asciiTheme="minorHAnsi" w:hAnsiTheme="minorHAnsi"/>
          <w:i/>
          <w:szCs w:val="24"/>
        </w:rPr>
        <w:t xml:space="preserve">Instrumento Particular de Escritura da 2ª Emissão de Debêntures, Não Conversíveis em Ações, da Espécie </w:t>
      </w:r>
      <w:r w:rsidRPr="008F6F48">
        <w:rPr>
          <w:rFonts w:asciiTheme="minorHAnsi" w:hAnsiTheme="minorHAnsi"/>
          <w:i/>
          <w:iCs/>
          <w:szCs w:val="24"/>
        </w:rPr>
        <w:t>Quirografária a Ser Convolada em</w:t>
      </w:r>
      <w:r w:rsidRPr="008F6F48">
        <w:rPr>
          <w:rFonts w:asciiTheme="minorHAnsi" w:hAnsiTheme="minorHAnsi"/>
          <w:i/>
          <w:szCs w:val="24"/>
        </w:rPr>
        <w:t xml:space="preserve"> Garantia Real, em Série Única, para Colocação Privada, da Best Center Empreendimentos e Participações S.A.</w:t>
      </w:r>
      <w:r w:rsidRPr="008F6F48">
        <w:rPr>
          <w:rFonts w:asciiTheme="minorHAnsi" w:hAnsiTheme="minorHAnsi"/>
          <w:szCs w:val="24"/>
        </w:rPr>
        <w:t>”)</w:t>
      </w:r>
    </w:p>
    <w:p w:rsidR="003E3EB9" w:rsidRPr="008F6F48" w:rsidRDefault="003E3EB9" w:rsidP="003E3EB9">
      <w:pPr>
        <w:pStyle w:val="BodyText"/>
        <w:widowControl w:val="0"/>
        <w:tabs>
          <w:tab w:val="left" w:pos="851"/>
        </w:tabs>
        <w:spacing w:line="360" w:lineRule="auto"/>
        <w:rPr>
          <w:rFonts w:asciiTheme="minorHAnsi" w:hAnsiTheme="minorHAnsi"/>
          <w:sz w:val="24"/>
          <w:szCs w:val="24"/>
        </w:rPr>
      </w:pPr>
    </w:p>
    <w:p w:rsidR="003E3EB9" w:rsidRPr="008F6F48" w:rsidRDefault="003E3EB9" w:rsidP="003E3EB9">
      <w:pPr>
        <w:pStyle w:val="BodyText"/>
        <w:widowControl w:val="0"/>
        <w:tabs>
          <w:tab w:val="left" w:pos="851"/>
        </w:tabs>
        <w:spacing w:line="360" w:lineRule="auto"/>
        <w:rPr>
          <w:rFonts w:asciiTheme="minorHAnsi" w:hAnsiTheme="minorHAnsi"/>
          <w:sz w:val="24"/>
          <w:szCs w:val="24"/>
        </w:rPr>
      </w:pPr>
    </w:p>
    <w:p w:rsidR="003E3EB9" w:rsidRPr="008F6F48" w:rsidRDefault="003E3EB9" w:rsidP="003E3EB9">
      <w:pPr>
        <w:pStyle w:val="BodyText"/>
        <w:widowControl w:val="0"/>
        <w:tabs>
          <w:tab w:val="left" w:pos="851"/>
        </w:tabs>
        <w:spacing w:line="360" w:lineRule="auto"/>
        <w:rPr>
          <w:rFonts w:asciiTheme="minorHAnsi" w:hAnsiTheme="minorHAnsi"/>
          <w:sz w:val="24"/>
          <w:szCs w:val="24"/>
        </w:rPr>
      </w:pPr>
    </w:p>
    <w:p w:rsidR="003E3EB9" w:rsidRPr="008F6F48" w:rsidRDefault="003E3EB9" w:rsidP="003E3EB9">
      <w:pPr>
        <w:pStyle w:val="BodyText"/>
        <w:widowControl w:val="0"/>
        <w:tabs>
          <w:tab w:val="left" w:pos="851"/>
        </w:tabs>
        <w:spacing w:line="360" w:lineRule="auto"/>
        <w:rPr>
          <w:rFonts w:asciiTheme="minorHAnsi" w:hAnsiTheme="minorHAnsi"/>
          <w:sz w:val="24"/>
          <w:szCs w:val="24"/>
        </w:rPr>
      </w:pPr>
    </w:p>
    <w:p w:rsidR="003E3EB9" w:rsidRPr="008F6F48" w:rsidRDefault="003E3EB9" w:rsidP="003E3EB9">
      <w:pPr>
        <w:pStyle w:val="BodyText"/>
        <w:widowControl w:val="0"/>
        <w:tabs>
          <w:tab w:val="left" w:pos="851"/>
        </w:tabs>
        <w:spacing w:line="360" w:lineRule="auto"/>
        <w:rPr>
          <w:rFonts w:asciiTheme="minorHAnsi" w:hAnsiTheme="minorHAnsi"/>
          <w:sz w:val="24"/>
          <w:szCs w:val="24"/>
        </w:rPr>
      </w:pPr>
    </w:p>
    <w:p w:rsidR="003E3EB9" w:rsidRPr="008F6F48" w:rsidRDefault="007555EC" w:rsidP="003E3EB9">
      <w:pPr>
        <w:widowControl w:val="0"/>
        <w:tabs>
          <w:tab w:val="left" w:pos="8647"/>
        </w:tabs>
        <w:suppressAutoHyphens/>
        <w:spacing w:line="360" w:lineRule="auto"/>
        <w:jc w:val="center"/>
        <w:rPr>
          <w:rFonts w:asciiTheme="minorHAnsi" w:hAnsiTheme="minorHAnsi" w:cs="Calibri Light"/>
          <w:b/>
          <w:szCs w:val="24"/>
          <w:shd w:val="clear" w:color="auto" w:fill="FFFFFF"/>
        </w:rPr>
      </w:pPr>
      <w:r w:rsidRPr="008F6F48">
        <w:rPr>
          <w:rFonts w:asciiTheme="minorHAnsi" w:hAnsiTheme="minorHAnsi" w:cs="Calibri Light"/>
          <w:b/>
          <w:szCs w:val="24"/>
          <w:shd w:val="clear" w:color="auto" w:fill="FFFFFF"/>
        </w:rPr>
        <w:t xml:space="preserve">INTERBRAF INTERMEDIAÇÃO DE NEGÓCIOS LTDA. – ME </w:t>
      </w:r>
    </w:p>
    <w:p w:rsidR="003E3EB9" w:rsidRPr="008F6F48" w:rsidRDefault="007555EC" w:rsidP="003E3EB9">
      <w:pPr>
        <w:widowControl w:val="0"/>
        <w:tabs>
          <w:tab w:val="left" w:pos="8647"/>
        </w:tabs>
        <w:suppressAutoHyphens/>
        <w:spacing w:line="360" w:lineRule="auto"/>
        <w:jc w:val="center"/>
        <w:rPr>
          <w:rFonts w:asciiTheme="minorHAnsi" w:hAnsiTheme="minorHAnsi" w:cs="Calibri Light"/>
          <w:i/>
          <w:szCs w:val="24"/>
          <w:shd w:val="clear" w:color="auto" w:fill="FFFFFF"/>
        </w:rPr>
      </w:pPr>
      <w:r w:rsidRPr="008F6F48">
        <w:rPr>
          <w:rFonts w:asciiTheme="minorHAnsi" w:hAnsiTheme="minorHAnsi" w:cs="Calibri Light"/>
          <w:i/>
          <w:szCs w:val="24"/>
          <w:shd w:val="clear" w:color="auto" w:fill="FFFFFF"/>
        </w:rPr>
        <w:t>Debenturista Inicial</w:t>
      </w:r>
    </w:p>
    <w:p w:rsidR="003E3EB9" w:rsidRPr="008F6F48" w:rsidRDefault="003E3EB9" w:rsidP="003E3EB9">
      <w:pPr>
        <w:widowControl w:val="0"/>
        <w:tabs>
          <w:tab w:val="left" w:pos="8647"/>
        </w:tabs>
        <w:suppressAutoHyphens/>
        <w:spacing w:line="360" w:lineRule="auto"/>
        <w:rPr>
          <w:rFonts w:asciiTheme="minorHAnsi" w:hAnsiTheme="minorHAnsi" w:cs="Arial"/>
          <w:szCs w:val="24"/>
          <w:lang w:eastAsia="en-US"/>
        </w:rPr>
      </w:pPr>
    </w:p>
    <w:p w:rsidR="003E3EB9" w:rsidRPr="008F6F48" w:rsidRDefault="003E3EB9" w:rsidP="003E3EB9">
      <w:pPr>
        <w:widowControl w:val="0"/>
        <w:tabs>
          <w:tab w:val="left" w:pos="8647"/>
        </w:tabs>
        <w:suppressAutoHyphens/>
        <w:spacing w:line="360" w:lineRule="auto"/>
        <w:rPr>
          <w:rFonts w:asciiTheme="minorHAnsi" w:hAnsiTheme="minorHAnsi" w:cs="Arial"/>
          <w:szCs w:val="24"/>
          <w:lang w:eastAsia="en-US"/>
        </w:rPr>
      </w:pPr>
    </w:p>
    <w:p w:rsidR="003E3EB9" w:rsidRPr="008F6F48" w:rsidRDefault="003E3EB9" w:rsidP="003E3EB9">
      <w:pPr>
        <w:widowControl w:val="0"/>
        <w:tabs>
          <w:tab w:val="left" w:pos="8647"/>
        </w:tabs>
        <w:suppressAutoHyphens/>
        <w:spacing w:line="360" w:lineRule="auto"/>
        <w:rPr>
          <w:rFonts w:asciiTheme="minorHAnsi" w:hAnsiTheme="minorHAnsi" w:cs="Arial"/>
          <w:szCs w:val="24"/>
          <w:lang w:eastAsia="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8"/>
      </w:tblGrid>
      <w:tr w:rsidR="00F8791F" w:rsidTr="003E3EB9">
        <w:trPr>
          <w:jc w:val="center"/>
        </w:trPr>
        <w:tc>
          <w:tcPr>
            <w:tcW w:w="4928" w:type="dxa"/>
            <w:tcBorders>
              <w:top w:val="single" w:sz="4" w:space="0" w:color="auto"/>
            </w:tcBorders>
          </w:tcPr>
          <w:p w:rsidR="003E3EB9" w:rsidRPr="008F6F48" w:rsidRDefault="003E3EB9" w:rsidP="003E3EB9">
            <w:pPr>
              <w:widowControl w:val="0"/>
              <w:tabs>
                <w:tab w:val="left" w:pos="8647"/>
              </w:tabs>
              <w:suppressAutoHyphens/>
              <w:spacing w:line="360" w:lineRule="auto"/>
              <w:rPr>
                <w:rFonts w:asciiTheme="minorHAnsi" w:hAnsiTheme="minorHAnsi" w:cs="Arial"/>
                <w:szCs w:val="24"/>
              </w:rPr>
            </w:pPr>
          </w:p>
        </w:tc>
      </w:tr>
    </w:tbl>
    <w:p w:rsidR="003E3EB9" w:rsidRPr="008F6F48" w:rsidRDefault="003E3EB9" w:rsidP="003E3EB9">
      <w:pPr>
        <w:spacing w:line="360" w:lineRule="auto"/>
        <w:rPr>
          <w:rFonts w:asciiTheme="minorHAnsi" w:hAnsiTheme="minorHAnsi"/>
          <w:szCs w:val="24"/>
        </w:rPr>
      </w:pPr>
    </w:p>
    <w:p w:rsidR="003E3EB9" w:rsidRPr="008F6F48" w:rsidRDefault="007555EC" w:rsidP="003E3EB9">
      <w:pPr>
        <w:spacing w:line="360" w:lineRule="auto"/>
        <w:rPr>
          <w:rFonts w:asciiTheme="minorHAnsi" w:hAnsiTheme="minorHAnsi"/>
          <w:szCs w:val="24"/>
        </w:rPr>
      </w:pPr>
      <w:r w:rsidRPr="008F6F48">
        <w:rPr>
          <w:rFonts w:asciiTheme="minorHAnsi" w:hAnsiTheme="minorHAnsi"/>
          <w:szCs w:val="24"/>
        </w:rPr>
        <w:br w:type="page"/>
      </w:r>
    </w:p>
    <w:p w:rsidR="003E3EB9" w:rsidRPr="008F6F48" w:rsidRDefault="007555EC" w:rsidP="003E3EB9">
      <w:pPr>
        <w:widowControl w:val="0"/>
        <w:tabs>
          <w:tab w:val="left" w:pos="5387"/>
        </w:tabs>
        <w:spacing w:line="360" w:lineRule="auto"/>
        <w:rPr>
          <w:rFonts w:asciiTheme="minorHAnsi" w:hAnsiTheme="minorHAnsi"/>
          <w:i/>
          <w:szCs w:val="24"/>
        </w:rPr>
      </w:pPr>
      <w:r w:rsidRPr="008F6F48">
        <w:rPr>
          <w:rFonts w:asciiTheme="minorHAnsi" w:hAnsiTheme="minorHAnsi"/>
          <w:szCs w:val="24"/>
        </w:rPr>
        <w:lastRenderedPageBreak/>
        <w:t>(</w:t>
      </w:r>
      <w:r w:rsidRPr="008F6F48">
        <w:rPr>
          <w:rFonts w:asciiTheme="minorHAnsi" w:hAnsiTheme="minorHAnsi"/>
          <w:i/>
          <w:szCs w:val="24"/>
        </w:rPr>
        <w:t xml:space="preserve">Página de Assinatura 3/3 do </w:t>
      </w:r>
      <w:r w:rsidRPr="008F6F48">
        <w:rPr>
          <w:rFonts w:asciiTheme="minorHAnsi" w:hAnsiTheme="minorHAnsi"/>
          <w:szCs w:val="24"/>
        </w:rPr>
        <w:t>“</w:t>
      </w:r>
      <w:r w:rsidRPr="008F6F48">
        <w:rPr>
          <w:rFonts w:asciiTheme="minorHAnsi" w:hAnsiTheme="minorHAnsi"/>
          <w:i/>
          <w:szCs w:val="24"/>
        </w:rPr>
        <w:t xml:space="preserve">Instrumento Particular de Escritura da 2ª Emissão de Debêntures, Não Conversíveis em Ações, da Espécie </w:t>
      </w:r>
      <w:r w:rsidRPr="008F6F48">
        <w:rPr>
          <w:rFonts w:asciiTheme="minorHAnsi" w:hAnsiTheme="minorHAnsi"/>
          <w:i/>
          <w:iCs/>
          <w:szCs w:val="24"/>
        </w:rPr>
        <w:t>Quirografária a Ser Convolada em</w:t>
      </w:r>
      <w:r w:rsidRPr="008F6F48">
        <w:rPr>
          <w:rFonts w:asciiTheme="minorHAnsi" w:hAnsiTheme="minorHAnsi"/>
          <w:i/>
          <w:szCs w:val="24"/>
        </w:rPr>
        <w:t xml:space="preserve"> Garantia Real, em Série Única, para Colocação Privada, da Best Center Empreendimentos e Participações S.A.</w:t>
      </w:r>
      <w:r w:rsidRPr="008F6F48">
        <w:rPr>
          <w:rFonts w:asciiTheme="minorHAnsi" w:hAnsiTheme="minorHAnsi"/>
          <w:szCs w:val="24"/>
        </w:rPr>
        <w:t>”)</w:t>
      </w:r>
    </w:p>
    <w:p w:rsidR="003E3EB9" w:rsidRPr="008F6F48" w:rsidRDefault="003E3EB9" w:rsidP="003E3EB9">
      <w:pPr>
        <w:spacing w:line="360" w:lineRule="auto"/>
        <w:rPr>
          <w:rFonts w:asciiTheme="minorHAnsi" w:hAnsiTheme="minorHAnsi"/>
          <w:szCs w:val="24"/>
        </w:rPr>
      </w:pPr>
    </w:p>
    <w:p w:rsidR="003E3EB9" w:rsidRPr="008F6F48" w:rsidRDefault="003E3EB9" w:rsidP="003E3EB9">
      <w:pPr>
        <w:spacing w:line="360" w:lineRule="auto"/>
        <w:rPr>
          <w:rFonts w:asciiTheme="minorHAnsi" w:hAnsiTheme="minorHAnsi"/>
          <w:szCs w:val="24"/>
        </w:rPr>
      </w:pPr>
    </w:p>
    <w:p w:rsidR="003E3EB9" w:rsidRPr="008F6F48" w:rsidRDefault="003E3EB9" w:rsidP="003E3EB9">
      <w:pPr>
        <w:spacing w:line="360" w:lineRule="auto"/>
        <w:rPr>
          <w:rFonts w:asciiTheme="minorHAnsi" w:hAnsiTheme="minorHAnsi"/>
          <w:szCs w:val="24"/>
        </w:rPr>
      </w:pPr>
    </w:p>
    <w:p w:rsidR="003E3EB9" w:rsidRPr="008F6F48" w:rsidRDefault="003E3EB9" w:rsidP="003E3EB9">
      <w:pPr>
        <w:spacing w:line="360" w:lineRule="auto"/>
        <w:rPr>
          <w:rFonts w:asciiTheme="minorHAnsi" w:hAnsiTheme="minorHAnsi"/>
          <w:szCs w:val="24"/>
        </w:rPr>
      </w:pPr>
    </w:p>
    <w:p w:rsidR="003E3EB9" w:rsidRPr="008F6F48" w:rsidRDefault="003E3EB9" w:rsidP="003E3EB9">
      <w:pPr>
        <w:spacing w:line="360" w:lineRule="auto"/>
        <w:rPr>
          <w:rFonts w:asciiTheme="minorHAnsi" w:hAnsiTheme="minorHAnsi"/>
          <w:szCs w:val="24"/>
        </w:rPr>
      </w:pPr>
    </w:p>
    <w:p w:rsidR="003E3EB9" w:rsidRPr="008F6F48" w:rsidRDefault="007555EC" w:rsidP="003E3EB9">
      <w:pPr>
        <w:widowControl w:val="0"/>
        <w:tabs>
          <w:tab w:val="left" w:pos="8647"/>
        </w:tabs>
        <w:suppressAutoHyphens/>
        <w:spacing w:line="360" w:lineRule="auto"/>
        <w:jc w:val="center"/>
        <w:rPr>
          <w:rFonts w:asciiTheme="minorHAnsi" w:hAnsiTheme="minorHAnsi"/>
          <w:b/>
          <w:szCs w:val="24"/>
        </w:rPr>
      </w:pPr>
      <w:r w:rsidRPr="008F6F48">
        <w:rPr>
          <w:rFonts w:asciiTheme="minorHAnsi" w:hAnsiTheme="minorHAnsi" w:cs="Arial"/>
          <w:b/>
          <w:smallCaps/>
          <w:szCs w:val="24"/>
          <w:lang w:eastAsia="en-US"/>
        </w:rPr>
        <w:t>SÃO CARLOS EMPREENDIMENTOS E PARTICIPAÇÕES S.A.</w:t>
      </w:r>
    </w:p>
    <w:p w:rsidR="003E3EB9" w:rsidRPr="008F6F48" w:rsidRDefault="007555EC" w:rsidP="003E3EB9">
      <w:pPr>
        <w:widowControl w:val="0"/>
        <w:tabs>
          <w:tab w:val="left" w:pos="8647"/>
        </w:tabs>
        <w:suppressAutoHyphens/>
        <w:spacing w:line="360" w:lineRule="auto"/>
        <w:jc w:val="center"/>
        <w:rPr>
          <w:rFonts w:asciiTheme="minorHAnsi" w:hAnsiTheme="minorHAnsi" w:cs="Arial"/>
          <w:szCs w:val="24"/>
          <w:lang w:eastAsia="en-US"/>
        </w:rPr>
      </w:pPr>
      <w:r w:rsidRPr="008F6F48">
        <w:rPr>
          <w:rFonts w:asciiTheme="minorHAnsi" w:hAnsiTheme="minorHAnsi" w:cs="Arial"/>
          <w:i/>
          <w:szCs w:val="24"/>
        </w:rPr>
        <w:t>Fiadora</w:t>
      </w:r>
    </w:p>
    <w:p w:rsidR="003E3EB9" w:rsidRPr="008F6F48" w:rsidRDefault="003E3EB9" w:rsidP="003E3EB9">
      <w:pPr>
        <w:tabs>
          <w:tab w:val="left" w:pos="8647"/>
        </w:tabs>
        <w:suppressAutoHyphens/>
        <w:spacing w:line="360" w:lineRule="auto"/>
        <w:rPr>
          <w:rFonts w:asciiTheme="minorHAnsi" w:hAnsiTheme="minorHAnsi" w:cs="Arial"/>
          <w:szCs w:val="24"/>
          <w:lang w:eastAsia="en-US"/>
        </w:rPr>
      </w:pPr>
    </w:p>
    <w:p w:rsidR="003E3EB9" w:rsidRPr="008F6F48" w:rsidRDefault="003E3EB9" w:rsidP="003E3EB9">
      <w:pPr>
        <w:widowControl w:val="0"/>
        <w:tabs>
          <w:tab w:val="left" w:pos="8647"/>
        </w:tabs>
        <w:suppressAutoHyphens/>
        <w:spacing w:line="360" w:lineRule="auto"/>
        <w:jc w:val="center"/>
        <w:rPr>
          <w:rFonts w:asciiTheme="minorHAnsi" w:hAnsiTheme="minorHAnsi" w:cs="Arial"/>
          <w:szCs w:val="24"/>
          <w:lang w:eastAsia="en-US"/>
        </w:rPr>
      </w:pPr>
    </w:p>
    <w:p w:rsidR="003E3EB9" w:rsidRPr="008F6F48" w:rsidRDefault="003E3EB9" w:rsidP="003E3EB9">
      <w:pPr>
        <w:widowControl w:val="0"/>
        <w:tabs>
          <w:tab w:val="left" w:pos="8647"/>
        </w:tabs>
        <w:suppressAutoHyphens/>
        <w:spacing w:line="360" w:lineRule="auto"/>
        <w:jc w:val="center"/>
        <w:rPr>
          <w:rFonts w:asciiTheme="minorHAnsi" w:hAnsiTheme="minorHAnsi" w:cs="Arial"/>
          <w:szCs w:val="24"/>
          <w:lang w:eastAsia="en-US"/>
        </w:rPr>
      </w:pPr>
    </w:p>
    <w:p w:rsidR="003E3EB9" w:rsidRPr="008F6F48" w:rsidRDefault="003E3EB9" w:rsidP="003E3EB9">
      <w:pPr>
        <w:widowControl w:val="0"/>
        <w:tabs>
          <w:tab w:val="left" w:pos="8647"/>
        </w:tabs>
        <w:suppressAutoHyphens/>
        <w:spacing w:line="360" w:lineRule="auto"/>
        <w:jc w:val="center"/>
        <w:rPr>
          <w:rFonts w:asciiTheme="minorHAnsi" w:hAnsiTheme="minorHAnsi" w:cs="Arial"/>
          <w:szCs w:val="24"/>
          <w:lang w:eastAsia="en-US"/>
        </w:rPr>
      </w:pPr>
    </w:p>
    <w:p w:rsidR="003E3EB9" w:rsidRPr="008F6F48" w:rsidRDefault="003E3EB9" w:rsidP="003E3EB9">
      <w:pPr>
        <w:widowControl w:val="0"/>
        <w:tabs>
          <w:tab w:val="left" w:pos="8647"/>
        </w:tabs>
        <w:suppressAutoHyphens/>
        <w:spacing w:line="360" w:lineRule="auto"/>
        <w:jc w:val="center"/>
        <w:rPr>
          <w:rFonts w:asciiTheme="minorHAnsi" w:hAnsiTheme="minorHAnsi" w:cs="Arial"/>
          <w:szCs w:val="24"/>
          <w:lang w:eastAsia="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6"/>
        <w:gridCol w:w="282"/>
        <w:gridCol w:w="4611"/>
      </w:tblGrid>
      <w:tr w:rsidR="00F8791F" w:rsidTr="003E3EB9">
        <w:tc>
          <w:tcPr>
            <w:tcW w:w="4928" w:type="dxa"/>
            <w:tcBorders>
              <w:top w:val="single" w:sz="4" w:space="0" w:color="auto"/>
            </w:tcBorders>
          </w:tcPr>
          <w:p w:rsidR="003E3EB9" w:rsidRPr="008F6F48" w:rsidRDefault="007555EC" w:rsidP="003E3EB9">
            <w:pPr>
              <w:widowControl w:val="0"/>
              <w:tabs>
                <w:tab w:val="left" w:pos="8647"/>
              </w:tabs>
              <w:suppressAutoHyphens/>
              <w:spacing w:line="360" w:lineRule="auto"/>
              <w:rPr>
                <w:rFonts w:asciiTheme="minorHAnsi" w:hAnsiTheme="minorHAnsi" w:cs="Arial"/>
                <w:szCs w:val="24"/>
              </w:rPr>
            </w:pPr>
            <w:r w:rsidRPr="008F6F48">
              <w:rPr>
                <w:rFonts w:asciiTheme="minorHAnsi" w:hAnsiTheme="minorHAnsi" w:cs="Arial"/>
                <w:szCs w:val="24"/>
              </w:rPr>
              <w:t>Nome:</w:t>
            </w:r>
          </w:p>
          <w:p w:rsidR="003E3EB9" w:rsidRPr="008F6F48" w:rsidRDefault="007555EC" w:rsidP="003E3EB9">
            <w:pPr>
              <w:widowControl w:val="0"/>
              <w:tabs>
                <w:tab w:val="left" w:pos="8647"/>
              </w:tabs>
              <w:suppressAutoHyphens/>
              <w:spacing w:line="360" w:lineRule="auto"/>
              <w:rPr>
                <w:rFonts w:asciiTheme="minorHAnsi" w:hAnsiTheme="minorHAnsi" w:cs="Arial"/>
                <w:szCs w:val="24"/>
              </w:rPr>
            </w:pPr>
            <w:r w:rsidRPr="008F6F48">
              <w:rPr>
                <w:rFonts w:asciiTheme="minorHAnsi" w:hAnsiTheme="minorHAnsi" w:cs="Arial"/>
                <w:szCs w:val="24"/>
              </w:rPr>
              <w:t>Cargo:</w:t>
            </w:r>
          </w:p>
        </w:tc>
        <w:tc>
          <w:tcPr>
            <w:tcW w:w="283" w:type="dxa"/>
          </w:tcPr>
          <w:p w:rsidR="003E3EB9" w:rsidRPr="008F6F48" w:rsidRDefault="003E3EB9" w:rsidP="003E3EB9">
            <w:pPr>
              <w:widowControl w:val="0"/>
              <w:tabs>
                <w:tab w:val="left" w:pos="8647"/>
              </w:tabs>
              <w:suppressAutoHyphens/>
              <w:spacing w:line="360" w:lineRule="auto"/>
              <w:jc w:val="center"/>
              <w:rPr>
                <w:rFonts w:asciiTheme="minorHAnsi" w:hAnsiTheme="minorHAnsi" w:cs="Arial"/>
                <w:szCs w:val="24"/>
              </w:rPr>
            </w:pPr>
          </w:p>
        </w:tc>
        <w:tc>
          <w:tcPr>
            <w:tcW w:w="4678" w:type="dxa"/>
            <w:tcBorders>
              <w:top w:val="single" w:sz="4" w:space="0" w:color="auto"/>
            </w:tcBorders>
          </w:tcPr>
          <w:p w:rsidR="003E3EB9" w:rsidRPr="008F6F48" w:rsidRDefault="007555EC" w:rsidP="003E3EB9">
            <w:pPr>
              <w:widowControl w:val="0"/>
              <w:tabs>
                <w:tab w:val="left" w:pos="8647"/>
              </w:tabs>
              <w:suppressAutoHyphens/>
              <w:spacing w:line="360" w:lineRule="auto"/>
              <w:rPr>
                <w:rFonts w:asciiTheme="minorHAnsi" w:hAnsiTheme="minorHAnsi" w:cs="Arial"/>
                <w:szCs w:val="24"/>
              </w:rPr>
            </w:pPr>
            <w:r w:rsidRPr="008F6F48">
              <w:rPr>
                <w:rFonts w:asciiTheme="minorHAnsi" w:hAnsiTheme="minorHAnsi" w:cs="Arial"/>
                <w:szCs w:val="24"/>
              </w:rPr>
              <w:t>Nome:</w:t>
            </w:r>
          </w:p>
          <w:p w:rsidR="003E3EB9" w:rsidRPr="008F6F48" w:rsidRDefault="007555EC" w:rsidP="003E3EB9">
            <w:pPr>
              <w:widowControl w:val="0"/>
              <w:tabs>
                <w:tab w:val="left" w:pos="8647"/>
              </w:tabs>
              <w:suppressAutoHyphens/>
              <w:spacing w:line="360" w:lineRule="auto"/>
              <w:rPr>
                <w:rFonts w:asciiTheme="minorHAnsi" w:hAnsiTheme="minorHAnsi" w:cs="Arial"/>
                <w:szCs w:val="24"/>
              </w:rPr>
            </w:pPr>
            <w:r w:rsidRPr="008F6F48">
              <w:rPr>
                <w:rFonts w:asciiTheme="minorHAnsi" w:hAnsiTheme="minorHAnsi" w:cs="Arial"/>
                <w:szCs w:val="24"/>
              </w:rPr>
              <w:t>Cargo:</w:t>
            </w:r>
          </w:p>
        </w:tc>
      </w:tr>
    </w:tbl>
    <w:p w:rsidR="003E3EB9" w:rsidRPr="008F6F48" w:rsidRDefault="003E3EB9" w:rsidP="003E3EB9">
      <w:pPr>
        <w:spacing w:line="360" w:lineRule="auto"/>
        <w:rPr>
          <w:rFonts w:asciiTheme="minorHAnsi" w:hAnsiTheme="minorHAnsi"/>
          <w:szCs w:val="24"/>
        </w:rPr>
      </w:pPr>
    </w:p>
    <w:p w:rsidR="003E3EB9" w:rsidRPr="008F6F48" w:rsidRDefault="003E3EB9" w:rsidP="003E3EB9">
      <w:pPr>
        <w:spacing w:line="360" w:lineRule="auto"/>
        <w:rPr>
          <w:rFonts w:asciiTheme="minorHAnsi" w:hAnsiTheme="minorHAnsi"/>
          <w:szCs w:val="24"/>
        </w:rPr>
      </w:pPr>
    </w:p>
    <w:p w:rsidR="003E3EB9" w:rsidRPr="008F6F48" w:rsidRDefault="003E3EB9" w:rsidP="003E3EB9">
      <w:pPr>
        <w:spacing w:line="360" w:lineRule="auto"/>
        <w:rPr>
          <w:rFonts w:asciiTheme="minorHAnsi" w:hAnsiTheme="minorHAnsi"/>
          <w:szCs w:val="24"/>
        </w:rPr>
      </w:pPr>
    </w:p>
    <w:p w:rsidR="003E3EB9" w:rsidRPr="008F6F48" w:rsidRDefault="007555EC" w:rsidP="003E3EB9">
      <w:pPr>
        <w:widowControl w:val="0"/>
        <w:spacing w:line="360" w:lineRule="auto"/>
        <w:rPr>
          <w:rFonts w:asciiTheme="minorHAnsi" w:hAnsiTheme="minorHAnsi"/>
          <w:b/>
          <w:szCs w:val="24"/>
        </w:rPr>
      </w:pPr>
      <w:r w:rsidRPr="008F6F48">
        <w:rPr>
          <w:rFonts w:asciiTheme="minorHAnsi" w:hAnsiTheme="minorHAnsi"/>
          <w:szCs w:val="24"/>
          <w:u w:val="single"/>
        </w:rPr>
        <w:t>Testemunhas</w:t>
      </w:r>
      <w:r w:rsidRPr="008F6F48">
        <w:rPr>
          <w:rFonts w:asciiTheme="minorHAnsi" w:hAnsiTheme="minorHAnsi"/>
          <w:b/>
          <w:szCs w:val="24"/>
        </w:rPr>
        <w:t>:</w:t>
      </w:r>
    </w:p>
    <w:p w:rsidR="003E3EB9" w:rsidRPr="008F6F48" w:rsidRDefault="003E3EB9" w:rsidP="003E3EB9">
      <w:pPr>
        <w:widowControl w:val="0"/>
        <w:spacing w:line="360" w:lineRule="auto"/>
        <w:rPr>
          <w:rFonts w:asciiTheme="minorHAnsi" w:hAnsiTheme="minorHAnsi"/>
          <w:szCs w:val="24"/>
        </w:rPr>
      </w:pPr>
    </w:p>
    <w:p w:rsidR="003E3EB9" w:rsidRPr="008F6F48" w:rsidRDefault="003E3EB9" w:rsidP="003E3EB9">
      <w:pPr>
        <w:widowControl w:val="0"/>
        <w:spacing w:line="360" w:lineRule="auto"/>
        <w:rPr>
          <w:rFonts w:asciiTheme="minorHAnsi" w:hAnsiTheme="minorHAnsi"/>
          <w:szCs w:val="24"/>
        </w:rPr>
      </w:pPr>
    </w:p>
    <w:tbl>
      <w:tblPr>
        <w:tblW w:w="0" w:type="auto"/>
        <w:tblInd w:w="-38" w:type="dxa"/>
        <w:tblLayout w:type="fixed"/>
        <w:tblCellMar>
          <w:left w:w="70" w:type="dxa"/>
          <w:right w:w="70" w:type="dxa"/>
        </w:tblCellMar>
        <w:tblLook w:val="01E0" w:firstRow="1" w:lastRow="1" w:firstColumn="1" w:lastColumn="1" w:noHBand="0" w:noVBand="0"/>
      </w:tblPr>
      <w:tblGrid>
        <w:gridCol w:w="4489"/>
        <w:gridCol w:w="4489"/>
      </w:tblGrid>
      <w:tr w:rsidR="00F8791F" w:rsidTr="003E3EB9">
        <w:tc>
          <w:tcPr>
            <w:tcW w:w="4489" w:type="dxa"/>
          </w:tcPr>
          <w:p w:rsidR="003E3EB9" w:rsidRPr="008F6F48" w:rsidRDefault="007555EC" w:rsidP="003E3EB9">
            <w:pPr>
              <w:widowControl w:val="0"/>
              <w:spacing w:line="360" w:lineRule="auto"/>
              <w:rPr>
                <w:rFonts w:asciiTheme="minorHAnsi" w:hAnsiTheme="minorHAnsi"/>
                <w:szCs w:val="24"/>
              </w:rPr>
            </w:pPr>
            <w:r w:rsidRPr="008F6F48">
              <w:rPr>
                <w:rFonts w:asciiTheme="minorHAnsi" w:hAnsiTheme="minorHAnsi"/>
                <w:szCs w:val="24"/>
              </w:rPr>
              <w:t>__________________________________</w:t>
            </w:r>
          </w:p>
          <w:p w:rsidR="003E3EB9" w:rsidRPr="008F6F48" w:rsidRDefault="007555EC" w:rsidP="003E3EB9">
            <w:pPr>
              <w:widowControl w:val="0"/>
              <w:spacing w:line="360" w:lineRule="auto"/>
              <w:rPr>
                <w:rFonts w:asciiTheme="minorHAnsi" w:hAnsiTheme="minorHAnsi"/>
                <w:szCs w:val="24"/>
              </w:rPr>
            </w:pPr>
            <w:r w:rsidRPr="008F6F48">
              <w:rPr>
                <w:rFonts w:asciiTheme="minorHAnsi" w:hAnsiTheme="minorHAnsi"/>
                <w:szCs w:val="24"/>
              </w:rPr>
              <w:t>Nome:</w:t>
            </w:r>
          </w:p>
          <w:p w:rsidR="003E3EB9" w:rsidRPr="008F6F48" w:rsidRDefault="007555EC" w:rsidP="003E3EB9">
            <w:pPr>
              <w:widowControl w:val="0"/>
              <w:spacing w:line="360" w:lineRule="auto"/>
              <w:rPr>
                <w:rFonts w:asciiTheme="minorHAnsi" w:hAnsiTheme="minorHAnsi"/>
                <w:szCs w:val="24"/>
              </w:rPr>
            </w:pPr>
            <w:r w:rsidRPr="008F6F48">
              <w:rPr>
                <w:rFonts w:asciiTheme="minorHAnsi" w:hAnsiTheme="minorHAnsi"/>
                <w:szCs w:val="24"/>
              </w:rPr>
              <w:t>RG:</w:t>
            </w:r>
          </w:p>
          <w:p w:rsidR="003E3EB9" w:rsidRPr="008F6F48" w:rsidRDefault="007555EC" w:rsidP="003E3EB9">
            <w:pPr>
              <w:widowControl w:val="0"/>
              <w:spacing w:line="360" w:lineRule="auto"/>
              <w:rPr>
                <w:rFonts w:asciiTheme="minorHAnsi" w:hAnsiTheme="minorHAnsi"/>
                <w:szCs w:val="24"/>
              </w:rPr>
            </w:pPr>
            <w:r w:rsidRPr="008F6F48">
              <w:rPr>
                <w:rFonts w:asciiTheme="minorHAnsi" w:hAnsiTheme="minorHAnsi"/>
                <w:szCs w:val="24"/>
              </w:rPr>
              <w:t>CPF:</w:t>
            </w:r>
          </w:p>
        </w:tc>
        <w:tc>
          <w:tcPr>
            <w:tcW w:w="4489" w:type="dxa"/>
          </w:tcPr>
          <w:p w:rsidR="003E3EB9" w:rsidRPr="008F6F48" w:rsidRDefault="007555EC" w:rsidP="003E3EB9">
            <w:pPr>
              <w:widowControl w:val="0"/>
              <w:spacing w:line="360" w:lineRule="auto"/>
              <w:rPr>
                <w:rFonts w:asciiTheme="minorHAnsi" w:hAnsiTheme="minorHAnsi"/>
                <w:szCs w:val="24"/>
              </w:rPr>
            </w:pPr>
            <w:r w:rsidRPr="008F6F48">
              <w:rPr>
                <w:rFonts w:asciiTheme="minorHAnsi" w:hAnsiTheme="minorHAnsi"/>
                <w:szCs w:val="24"/>
              </w:rPr>
              <w:t>__________________________________</w:t>
            </w:r>
          </w:p>
          <w:p w:rsidR="003E3EB9" w:rsidRPr="008F6F48" w:rsidRDefault="007555EC" w:rsidP="003E3EB9">
            <w:pPr>
              <w:widowControl w:val="0"/>
              <w:spacing w:line="360" w:lineRule="auto"/>
              <w:rPr>
                <w:rFonts w:asciiTheme="minorHAnsi" w:hAnsiTheme="minorHAnsi"/>
                <w:szCs w:val="24"/>
              </w:rPr>
            </w:pPr>
            <w:r w:rsidRPr="008F6F48">
              <w:rPr>
                <w:rFonts w:asciiTheme="minorHAnsi" w:hAnsiTheme="minorHAnsi"/>
                <w:szCs w:val="24"/>
              </w:rPr>
              <w:t>Nome:</w:t>
            </w:r>
          </w:p>
          <w:p w:rsidR="003E3EB9" w:rsidRPr="008F6F48" w:rsidRDefault="007555EC" w:rsidP="003E3EB9">
            <w:pPr>
              <w:widowControl w:val="0"/>
              <w:spacing w:line="360" w:lineRule="auto"/>
              <w:rPr>
                <w:rFonts w:asciiTheme="minorHAnsi" w:hAnsiTheme="minorHAnsi"/>
                <w:szCs w:val="24"/>
              </w:rPr>
            </w:pPr>
            <w:r w:rsidRPr="008F6F48">
              <w:rPr>
                <w:rFonts w:asciiTheme="minorHAnsi" w:hAnsiTheme="minorHAnsi"/>
                <w:szCs w:val="24"/>
              </w:rPr>
              <w:t>RG:</w:t>
            </w:r>
          </w:p>
          <w:p w:rsidR="003E3EB9" w:rsidRPr="008F6F48" w:rsidRDefault="007555EC" w:rsidP="003E3EB9">
            <w:pPr>
              <w:widowControl w:val="0"/>
              <w:spacing w:line="360" w:lineRule="auto"/>
              <w:rPr>
                <w:rFonts w:asciiTheme="minorHAnsi" w:hAnsiTheme="minorHAnsi"/>
                <w:szCs w:val="24"/>
              </w:rPr>
            </w:pPr>
            <w:r w:rsidRPr="008F6F48">
              <w:rPr>
                <w:rFonts w:asciiTheme="minorHAnsi" w:hAnsiTheme="minorHAnsi"/>
                <w:szCs w:val="24"/>
              </w:rPr>
              <w:t>CPF:</w:t>
            </w:r>
          </w:p>
        </w:tc>
      </w:tr>
    </w:tbl>
    <w:p w:rsidR="003E3EB9" w:rsidRPr="008F6F48" w:rsidRDefault="003E3EB9" w:rsidP="003E3EB9">
      <w:pPr>
        <w:spacing w:line="360" w:lineRule="auto"/>
        <w:rPr>
          <w:rFonts w:asciiTheme="minorHAnsi" w:hAnsiTheme="minorHAnsi" w:cs="Arial"/>
          <w:b/>
          <w:szCs w:val="24"/>
        </w:rPr>
      </w:pPr>
    </w:p>
    <w:p w:rsidR="003E3EB9" w:rsidRPr="008F6F48" w:rsidRDefault="007555EC" w:rsidP="003E3EB9">
      <w:pPr>
        <w:spacing w:line="360" w:lineRule="auto"/>
        <w:rPr>
          <w:rFonts w:asciiTheme="minorHAnsi" w:hAnsiTheme="minorHAnsi" w:cs="Arial"/>
          <w:b/>
          <w:szCs w:val="24"/>
        </w:rPr>
      </w:pPr>
      <w:r w:rsidRPr="008F6F48">
        <w:rPr>
          <w:rFonts w:asciiTheme="minorHAnsi" w:hAnsiTheme="minorHAnsi" w:cs="Arial"/>
          <w:b/>
          <w:szCs w:val="24"/>
        </w:rPr>
        <w:br w:type="page"/>
      </w:r>
    </w:p>
    <w:p w:rsidR="003E3EB9" w:rsidRPr="008F6F48" w:rsidRDefault="007555EC" w:rsidP="003E3EB9">
      <w:pPr>
        <w:pStyle w:val="DeltaViewTableBody"/>
        <w:widowControl w:val="0"/>
        <w:tabs>
          <w:tab w:val="left" w:pos="851"/>
        </w:tabs>
        <w:spacing w:line="360" w:lineRule="auto"/>
        <w:jc w:val="center"/>
        <w:rPr>
          <w:rFonts w:asciiTheme="minorHAnsi" w:hAnsiTheme="minorHAnsi"/>
          <w:b/>
          <w:lang w:val="pt-BR"/>
        </w:rPr>
      </w:pPr>
      <w:r w:rsidRPr="008F6F48">
        <w:rPr>
          <w:rFonts w:asciiTheme="minorHAnsi" w:hAnsiTheme="minorHAnsi"/>
          <w:b/>
          <w:lang w:val="pt-BR"/>
        </w:rPr>
        <w:lastRenderedPageBreak/>
        <w:t xml:space="preserve">Anexo I - Cronograma de Pagamentos </w:t>
      </w:r>
    </w:p>
    <w:p w:rsidR="003E3EB9" w:rsidRPr="008F6F48" w:rsidRDefault="003E3EB9" w:rsidP="003E3EB9">
      <w:pPr>
        <w:pStyle w:val="DeltaViewTableBody"/>
        <w:widowControl w:val="0"/>
        <w:tabs>
          <w:tab w:val="left" w:pos="851"/>
        </w:tabs>
        <w:spacing w:line="360" w:lineRule="auto"/>
        <w:rPr>
          <w:rFonts w:asciiTheme="minorHAnsi" w:hAnsiTheme="minorHAnsi"/>
          <w:lang w:val="pt-BR"/>
        </w:rPr>
      </w:pPr>
    </w:p>
    <w:tbl>
      <w:tblPr>
        <w:tblW w:w="5000" w:type="pct"/>
        <w:jc w:val="center"/>
        <w:tblCellMar>
          <w:left w:w="70" w:type="dxa"/>
          <w:right w:w="70" w:type="dxa"/>
        </w:tblCellMar>
        <w:tblLook w:val="04A0" w:firstRow="1" w:lastRow="0" w:firstColumn="1" w:lastColumn="0" w:noHBand="0" w:noVBand="1"/>
      </w:tblPr>
      <w:tblGrid>
        <w:gridCol w:w="612"/>
        <w:gridCol w:w="3344"/>
        <w:gridCol w:w="3465"/>
        <w:gridCol w:w="2328"/>
      </w:tblGrid>
      <w:tr w:rsidR="00F8791F" w:rsidTr="007555EC">
        <w:trPr>
          <w:trHeight w:val="102"/>
          <w:jc w:val="center"/>
        </w:trPr>
        <w:tc>
          <w:tcPr>
            <w:tcW w:w="314" w:type="pct"/>
            <w:tcBorders>
              <w:top w:val="nil"/>
              <w:left w:val="nil"/>
              <w:bottom w:val="nil"/>
              <w:right w:val="nil"/>
            </w:tcBorders>
            <w:shd w:val="clear" w:color="auto" w:fill="auto"/>
            <w:noWrap/>
            <w:vAlign w:val="center"/>
            <w:hideMark/>
          </w:tcPr>
          <w:p w:rsidR="003E3EB9" w:rsidRPr="008F6F48" w:rsidRDefault="003E3EB9" w:rsidP="003E3EB9">
            <w:pPr>
              <w:jc w:val="center"/>
              <w:rPr>
                <w:rFonts w:asciiTheme="minorHAnsi" w:hAnsiTheme="minorHAnsi" w:cs="Arial"/>
                <w:szCs w:val="24"/>
              </w:rPr>
            </w:pPr>
          </w:p>
        </w:tc>
        <w:tc>
          <w:tcPr>
            <w:tcW w:w="1715" w:type="pct"/>
            <w:tcBorders>
              <w:top w:val="nil"/>
              <w:left w:val="nil"/>
              <w:bottom w:val="nil"/>
              <w:right w:val="nil"/>
            </w:tcBorders>
            <w:shd w:val="clear" w:color="auto" w:fill="auto"/>
            <w:noWrap/>
            <w:vAlign w:val="center"/>
            <w:hideMark/>
          </w:tcPr>
          <w:p w:rsidR="003E3EB9" w:rsidRPr="008F6F48" w:rsidRDefault="003E3EB9" w:rsidP="003E3EB9">
            <w:pPr>
              <w:jc w:val="right"/>
              <w:rPr>
                <w:rFonts w:asciiTheme="minorHAnsi" w:hAnsiTheme="minorHAnsi" w:cs="Arial"/>
                <w:szCs w:val="24"/>
              </w:rPr>
            </w:pPr>
          </w:p>
        </w:tc>
        <w:tc>
          <w:tcPr>
            <w:tcW w:w="1777" w:type="pct"/>
            <w:tcBorders>
              <w:top w:val="nil"/>
              <w:left w:val="nil"/>
              <w:bottom w:val="nil"/>
              <w:right w:val="nil"/>
            </w:tcBorders>
            <w:shd w:val="clear" w:color="auto" w:fill="auto"/>
            <w:noWrap/>
            <w:vAlign w:val="center"/>
            <w:hideMark/>
          </w:tcPr>
          <w:p w:rsidR="003E3EB9" w:rsidRPr="008F6F48" w:rsidRDefault="003E3EB9" w:rsidP="003E3EB9">
            <w:pPr>
              <w:jc w:val="right"/>
              <w:rPr>
                <w:rFonts w:asciiTheme="minorHAnsi" w:hAnsiTheme="minorHAnsi" w:cs="Arial"/>
                <w:szCs w:val="24"/>
              </w:rPr>
            </w:pPr>
          </w:p>
        </w:tc>
        <w:tc>
          <w:tcPr>
            <w:tcW w:w="1194" w:type="pct"/>
            <w:tcBorders>
              <w:top w:val="nil"/>
              <w:left w:val="nil"/>
              <w:bottom w:val="nil"/>
              <w:right w:val="nil"/>
            </w:tcBorders>
          </w:tcPr>
          <w:p w:rsidR="003E3EB9" w:rsidRPr="008F6F48" w:rsidRDefault="003E3EB9" w:rsidP="003E3EB9">
            <w:pPr>
              <w:jc w:val="right"/>
              <w:rPr>
                <w:rFonts w:asciiTheme="minorHAnsi" w:hAnsiTheme="minorHAnsi" w:cs="Arial"/>
                <w:szCs w:val="24"/>
              </w:rPr>
            </w:pPr>
          </w:p>
        </w:tc>
      </w:tr>
      <w:tr w:rsidR="00F8791F" w:rsidTr="007555EC">
        <w:trPr>
          <w:trHeight w:val="600"/>
          <w:jc w:val="center"/>
        </w:trPr>
        <w:tc>
          <w:tcPr>
            <w:tcW w:w="314" w:type="pct"/>
            <w:tcBorders>
              <w:top w:val="nil"/>
              <w:left w:val="nil"/>
              <w:bottom w:val="nil"/>
              <w:right w:val="nil"/>
            </w:tcBorders>
            <w:shd w:val="clear" w:color="000000" w:fill="E1E1E1"/>
            <w:noWrap/>
            <w:vAlign w:val="center"/>
            <w:hideMark/>
          </w:tcPr>
          <w:p w:rsidR="003E3EB9" w:rsidRPr="008F6F48" w:rsidRDefault="007555EC" w:rsidP="003E3EB9">
            <w:pPr>
              <w:jc w:val="center"/>
              <w:rPr>
                <w:rFonts w:asciiTheme="minorHAnsi" w:hAnsiTheme="minorHAnsi" w:cs="Arial"/>
                <w:szCs w:val="24"/>
              </w:rPr>
            </w:pPr>
            <w:r w:rsidRPr="008F6F48">
              <w:rPr>
                <w:rFonts w:asciiTheme="minorHAnsi" w:hAnsiTheme="minorHAnsi" w:cs="Arial"/>
                <w:szCs w:val="24"/>
              </w:rPr>
              <w:t>#</w:t>
            </w:r>
          </w:p>
        </w:tc>
        <w:tc>
          <w:tcPr>
            <w:tcW w:w="1715" w:type="pct"/>
            <w:tcBorders>
              <w:top w:val="nil"/>
              <w:left w:val="nil"/>
              <w:bottom w:val="nil"/>
              <w:right w:val="nil"/>
            </w:tcBorders>
            <w:shd w:val="clear" w:color="000000" w:fill="E1E1E1"/>
            <w:vAlign w:val="center"/>
            <w:hideMark/>
          </w:tcPr>
          <w:p w:rsidR="003E3EB9" w:rsidRPr="008F6F48" w:rsidRDefault="007555EC" w:rsidP="003E3EB9">
            <w:pPr>
              <w:jc w:val="center"/>
              <w:rPr>
                <w:rFonts w:asciiTheme="minorHAnsi" w:hAnsiTheme="minorHAnsi" w:cs="Arial"/>
                <w:szCs w:val="24"/>
              </w:rPr>
            </w:pPr>
            <w:r w:rsidRPr="008F6F48">
              <w:rPr>
                <w:rFonts w:asciiTheme="minorHAnsi" w:hAnsiTheme="minorHAnsi" w:cs="Arial"/>
                <w:szCs w:val="24"/>
              </w:rPr>
              <w:t>Data</w:t>
            </w:r>
          </w:p>
        </w:tc>
        <w:tc>
          <w:tcPr>
            <w:tcW w:w="1777" w:type="pct"/>
            <w:tcBorders>
              <w:top w:val="nil"/>
              <w:left w:val="nil"/>
              <w:bottom w:val="nil"/>
              <w:right w:val="nil"/>
            </w:tcBorders>
            <w:shd w:val="clear" w:color="000000" w:fill="E1E1E1"/>
            <w:vAlign w:val="center"/>
            <w:hideMark/>
          </w:tcPr>
          <w:p w:rsidR="003E3EB9" w:rsidRPr="008F6F48" w:rsidRDefault="007555EC" w:rsidP="003E3EB9">
            <w:pPr>
              <w:jc w:val="center"/>
              <w:rPr>
                <w:rFonts w:asciiTheme="minorHAnsi" w:hAnsiTheme="minorHAnsi" w:cs="Arial"/>
                <w:szCs w:val="24"/>
              </w:rPr>
            </w:pPr>
            <w:r w:rsidRPr="008F6F48">
              <w:rPr>
                <w:rFonts w:asciiTheme="minorHAnsi" w:hAnsiTheme="minorHAnsi" w:cs="Arial"/>
                <w:szCs w:val="24"/>
              </w:rPr>
              <w:t>Data Útil</w:t>
            </w:r>
          </w:p>
        </w:tc>
        <w:tc>
          <w:tcPr>
            <w:tcW w:w="1194" w:type="pct"/>
            <w:tcBorders>
              <w:top w:val="nil"/>
              <w:left w:val="nil"/>
              <w:bottom w:val="nil"/>
              <w:right w:val="nil"/>
            </w:tcBorders>
            <w:shd w:val="clear" w:color="000000" w:fill="E1E1E1"/>
          </w:tcPr>
          <w:p w:rsidR="003E3EB9" w:rsidRPr="008F6F48" w:rsidRDefault="007555EC" w:rsidP="003E3EB9">
            <w:pPr>
              <w:jc w:val="center"/>
              <w:rPr>
                <w:rFonts w:asciiTheme="minorHAnsi" w:hAnsiTheme="minorHAnsi" w:cs="Arial"/>
                <w:szCs w:val="24"/>
              </w:rPr>
            </w:pPr>
            <w:r w:rsidRPr="008F6F48">
              <w:rPr>
                <w:rFonts w:asciiTheme="minorHAnsi" w:hAnsiTheme="minorHAnsi" w:cs="Arial"/>
                <w:szCs w:val="24"/>
              </w:rPr>
              <w:t>% do Valor Nominal Unitário na Data de Emissão</w:t>
            </w:r>
          </w:p>
        </w:tc>
      </w:tr>
      <w:tr w:rsidR="00F8791F" w:rsidTr="007555EC">
        <w:trPr>
          <w:trHeight w:val="102"/>
          <w:jc w:val="center"/>
        </w:trPr>
        <w:tc>
          <w:tcPr>
            <w:tcW w:w="314" w:type="pct"/>
            <w:tcBorders>
              <w:top w:val="nil"/>
              <w:left w:val="nil"/>
              <w:bottom w:val="nil"/>
              <w:right w:val="nil"/>
            </w:tcBorders>
            <w:shd w:val="clear" w:color="auto" w:fill="auto"/>
            <w:noWrap/>
            <w:vAlign w:val="center"/>
            <w:hideMark/>
          </w:tcPr>
          <w:p w:rsidR="003E3EB9" w:rsidRPr="008F6F48" w:rsidRDefault="003E3EB9" w:rsidP="003E3EB9">
            <w:pPr>
              <w:jc w:val="center"/>
              <w:rPr>
                <w:rFonts w:asciiTheme="minorHAnsi" w:hAnsiTheme="minorHAnsi" w:cs="Arial"/>
                <w:szCs w:val="24"/>
              </w:rPr>
            </w:pPr>
          </w:p>
        </w:tc>
        <w:tc>
          <w:tcPr>
            <w:tcW w:w="1715" w:type="pct"/>
            <w:tcBorders>
              <w:top w:val="nil"/>
              <w:left w:val="nil"/>
              <w:bottom w:val="nil"/>
              <w:right w:val="nil"/>
            </w:tcBorders>
            <w:shd w:val="clear" w:color="auto" w:fill="auto"/>
            <w:noWrap/>
            <w:vAlign w:val="center"/>
            <w:hideMark/>
          </w:tcPr>
          <w:p w:rsidR="003E3EB9" w:rsidRPr="008F6F48" w:rsidRDefault="003E3EB9" w:rsidP="003E3EB9">
            <w:pPr>
              <w:jc w:val="right"/>
              <w:rPr>
                <w:rFonts w:asciiTheme="minorHAnsi" w:hAnsiTheme="minorHAnsi" w:cs="Arial"/>
                <w:szCs w:val="24"/>
              </w:rPr>
            </w:pPr>
          </w:p>
        </w:tc>
        <w:tc>
          <w:tcPr>
            <w:tcW w:w="1777" w:type="pct"/>
            <w:tcBorders>
              <w:top w:val="nil"/>
              <w:left w:val="nil"/>
              <w:bottom w:val="nil"/>
              <w:right w:val="nil"/>
            </w:tcBorders>
            <w:shd w:val="clear" w:color="auto" w:fill="auto"/>
            <w:noWrap/>
            <w:vAlign w:val="center"/>
            <w:hideMark/>
          </w:tcPr>
          <w:p w:rsidR="003E3EB9" w:rsidRPr="008F6F48" w:rsidRDefault="003E3EB9" w:rsidP="003E3EB9">
            <w:pPr>
              <w:jc w:val="right"/>
              <w:rPr>
                <w:rFonts w:asciiTheme="minorHAnsi" w:hAnsiTheme="minorHAnsi" w:cs="Arial"/>
                <w:szCs w:val="24"/>
              </w:rPr>
            </w:pPr>
          </w:p>
        </w:tc>
        <w:tc>
          <w:tcPr>
            <w:tcW w:w="1194" w:type="pct"/>
            <w:tcBorders>
              <w:top w:val="nil"/>
              <w:left w:val="nil"/>
              <w:bottom w:val="nil"/>
              <w:right w:val="nil"/>
            </w:tcBorders>
          </w:tcPr>
          <w:p w:rsidR="003E3EB9" w:rsidRPr="008F6F48" w:rsidRDefault="003E3EB9" w:rsidP="003E3EB9">
            <w:pPr>
              <w:jc w:val="right"/>
              <w:rPr>
                <w:rFonts w:asciiTheme="minorHAnsi" w:hAnsiTheme="minorHAnsi" w:cs="Arial"/>
                <w:szCs w:val="24"/>
              </w:rPr>
            </w:pPr>
          </w:p>
        </w:tc>
      </w:tr>
      <w:tr w:rsidR="007555EC" w:rsidTr="007555EC">
        <w:trPr>
          <w:trHeight w:val="300"/>
          <w:jc w:val="center"/>
        </w:trPr>
        <w:tc>
          <w:tcPr>
            <w:tcW w:w="314"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8F6F48">
              <w:t>1</w:t>
            </w:r>
          </w:p>
        </w:tc>
        <w:tc>
          <w:tcPr>
            <w:tcW w:w="1715"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dezembro de 2018</w:t>
            </w:r>
          </w:p>
        </w:tc>
        <w:tc>
          <w:tcPr>
            <w:tcW w:w="1777"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dezembro de 2018</w:t>
            </w:r>
          </w:p>
        </w:tc>
        <w:tc>
          <w:tcPr>
            <w:tcW w:w="1194" w:type="pct"/>
            <w:tcBorders>
              <w:top w:val="nil"/>
              <w:left w:val="nil"/>
              <w:bottom w:val="nil"/>
              <w:right w:val="nil"/>
            </w:tcBorders>
          </w:tcPr>
          <w:p w:rsidR="007555EC" w:rsidRPr="008F6F48" w:rsidRDefault="007555EC" w:rsidP="003E3EB9">
            <w:pPr>
              <w:jc w:val="center"/>
              <w:rPr>
                <w:rFonts w:asciiTheme="minorHAnsi" w:hAnsiTheme="minorHAnsi" w:cs="Arial"/>
                <w:szCs w:val="24"/>
              </w:rPr>
            </w:pPr>
            <w:r w:rsidRPr="008F6F48">
              <w:t>0,8334%</w:t>
            </w:r>
          </w:p>
        </w:tc>
      </w:tr>
      <w:tr w:rsidR="007555EC" w:rsidTr="007555EC">
        <w:trPr>
          <w:trHeight w:val="300"/>
          <w:jc w:val="center"/>
        </w:trPr>
        <w:tc>
          <w:tcPr>
            <w:tcW w:w="314"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8F6F48">
              <w:t>2</w:t>
            </w:r>
          </w:p>
        </w:tc>
        <w:tc>
          <w:tcPr>
            <w:tcW w:w="1715"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janeiro de 2019</w:t>
            </w:r>
          </w:p>
        </w:tc>
        <w:tc>
          <w:tcPr>
            <w:tcW w:w="1777"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7</w:t>
            </w:r>
            <w:r w:rsidR="009F03EC">
              <w:t xml:space="preserve"> </w:t>
            </w:r>
            <w:r w:rsidRPr="00F20844">
              <w:t>de janeiro de 2019</w:t>
            </w:r>
          </w:p>
        </w:tc>
        <w:tc>
          <w:tcPr>
            <w:tcW w:w="1194" w:type="pct"/>
            <w:tcBorders>
              <w:top w:val="nil"/>
              <w:left w:val="nil"/>
              <w:bottom w:val="nil"/>
              <w:right w:val="nil"/>
            </w:tcBorders>
          </w:tcPr>
          <w:p w:rsidR="007555EC" w:rsidRPr="008F6F48" w:rsidRDefault="007555EC" w:rsidP="003E3EB9">
            <w:pPr>
              <w:jc w:val="center"/>
              <w:rPr>
                <w:rFonts w:asciiTheme="minorHAnsi" w:hAnsiTheme="minorHAnsi" w:cs="Arial"/>
                <w:szCs w:val="24"/>
              </w:rPr>
            </w:pPr>
            <w:r w:rsidRPr="008F6F48">
              <w:t>0,8334%</w:t>
            </w:r>
          </w:p>
        </w:tc>
      </w:tr>
      <w:tr w:rsidR="007555EC" w:rsidTr="007555EC">
        <w:trPr>
          <w:trHeight w:val="300"/>
          <w:jc w:val="center"/>
        </w:trPr>
        <w:tc>
          <w:tcPr>
            <w:tcW w:w="314"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8F6F48">
              <w:t>3</w:t>
            </w:r>
          </w:p>
        </w:tc>
        <w:tc>
          <w:tcPr>
            <w:tcW w:w="1715"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fevereiro de 2019</w:t>
            </w:r>
          </w:p>
        </w:tc>
        <w:tc>
          <w:tcPr>
            <w:tcW w:w="1777"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fevereiro de 2019</w:t>
            </w:r>
          </w:p>
        </w:tc>
        <w:tc>
          <w:tcPr>
            <w:tcW w:w="1194" w:type="pct"/>
            <w:tcBorders>
              <w:top w:val="nil"/>
              <w:left w:val="nil"/>
              <w:bottom w:val="nil"/>
              <w:right w:val="nil"/>
            </w:tcBorders>
          </w:tcPr>
          <w:p w:rsidR="007555EC" w:rsidRPr="008F6F48" w:rsidRDefault="007555EC" w:rsidP="003E3EB9">
            <w:pPr>
              <w:jc w:val="center"/>
              <w:rPr>
                <w:rFonts w:asciiTheme="minorHAnsi" w:hAnsiTheme="minorHAnsi" w:cs="Arial"/>
                <w:szCs w:val="24"/>
              </w:rPr>
            </w:pPr>
            <w:r w:rsidRPr="008F6F48">
              <w:t>0,8334%</w:t>
            </w:r>
          </w:p>
        </w:tc>
      </w:tr>
      <w:tr w:rsidR="007555EC" w:rsidTr="007555EC">
        <w:trPr>
          <w:trHeight w:val="300"/>
          <w:jc w:val="center"/>
        </w:trPr>
        <w:tc>
          <w:tcPr>
            <w:tcW w:w="314"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8F6F48">
              <w:t>4</w:t>
            </w:r>
          </w:p>
        </w:tc>
        <w:tc>
          <w:tcPr>
            <w:tcW w:w="1715"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março de 2019</w:t>
            </w:r>
          </w:p>
        </w:tc>
        <w:tc>
          <w:tcPr>
            <w:tcW w:w="1777"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6</w:t>
            </w:r>
            <w:r w:rsidR="009F03EC">
              <w:t xml:space="preserve"> </w:t>
            </w:r>
            <w:r w:rsidRPr="00F20844">
              <w:t>de março de 2019</w:t>
            </w:r>
          </w:p>
        </w:tc>
        <w:tc>
          <w:tcPr>
            <w:tcW w:w="1194" w:type="pct"/>
            <w:tcBorders>
              <w:top w:val="nil"/>
              <w:left w:val="nil"/>
              <w:bottom w:val="nil"/>
              <w:right w:val="nil"/>
            </w:tcBorders>
          </w:tcPr>
          <w:p w:rsidR="007555EC" w:rsidRPr="008F6F48" w:rsidRDefault="007555EC" w:rsidP="003E3EB9">
            <w:pPr>
              <w:jc w:val="center"/>
              <w:rPr>
                <w:rFonts w:asciiTheme="minorHAnsi" w:hAnsiTheme="minorHAnsi" w:cs="Arial"/>
                <w:szCs w:val="24"/>
              </w:rPr>
            </w:pPr>
            <w:r w:rsidRPr="008F6F48">
              <w:t>0,8334%</w:t>
            </w:r>
          </w:p>
        </w:tc>
      </w:tr>
      <w:tr w:rsidR="007555EC" w:rsidTr="007555EC">
        <w:trPr>
          <w:trHeight w:val="300"/>
          <w:jc w:val="center"/>
        </w:trPr>
        <w:tc>
          <w:tcPr>
            <w:tcW w:w="314"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8F6F48">
              <w:t>5</w:t>
            </w:r>
          </w:p>
        </w:tc>
        <w:tc>
          <w:tcPr>
            <w:tcW w:w="1715"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abril de 2019</w:t>
            </w:r>
          </w:p>
        </w:tc>
        <w:tc>
          <w:tcPr>
            <w:tcW w:w="1777"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abril de 2019</w:t>
            </w:r>
          </w:p>
        </w:tc>
        <w:tc>
          <w:tcPr>
            <w:tcW w:w="1194" w:type="pct"/>
            <w:tcBorders>
              <w:top w:val="nil"/>
              <w:left w:val="nil"/>
              <w:bottom w:val="nil"/>
              <w:right w:val="nil"/>
            </w:tcBorders>
          </w:tcPr>
          <w:p w:rsidR="007555EC" w:rsidRPr="008F6F48" w:rsidRDefault="007555EC" w:rsidP="003E3EB9">
            <w:pPr>
              <w:jc w:val="center"/>
              <w:rPr>
                <w:rFonts w:asciiTheme="minorHAnsi" w:hAnsiTheme="minorHAnsi" w:cs="Arial"/>
                <w:szCs w:val="24"/>
              </w:rPr>
            </w:pPr>
            <w:r w:rsidRPr="008F6F48">
              <w:t>0,8334%</w:t>
            </w:r>
          </w:p>
        </w:tc>
      </w:tr>
      <w:tr w:rsidR="007555EC" w:rsidTr="007555EC">
        <w:trPr>
          <w:trHeight w:val="300"/>
          <w:jc w:val="center"/>
        </w:trPr>
        <w:tc>
          <w:tcPr>
            <w:tcW w:w="314"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8F6F48">
              <w:t>6</w:t>
            </w:r>
          </w:p>
        </w:tc>
        <w:tc>
          <w:tcPr>
            <w:tcW w:w="1715"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maio de 2019</w:t>
            </w:r>
          </w:p>
        </w:tc>
        <w:tc>
          <w:tcPr>
            <w:tcW w:w="1777"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6</w:t>
            </w:r>
            <w:r w:rsidR="009F03EC">
              <w:t xml:space="preserve"> </w:t>
            </w:r>
            <w:r w:rsidRPr="00F20844">
              <w:t>de maio de 2019</w:t>
            </w:r>
          </w:p>
        </w:tc>
        <w:tc>
          <w:tcPr>
            <w:tcW w:w="1194" w:type="pct"/>
            <w:tcBorders>
              <w:top w:val="nil"/>
              <w:left w:val="nil"/>
              <w:bottom w:val="nil"/>
              <w:right w:val="nil"/>
            </w:tcBorders>
          </w:tcPr>
          <w:p w:rsidR="007555EC" w:rsidRPr="008F6F48" w:rsidRDefault="007555EC" w:rsidP="003E3EB9">
            <w:pPr>
              <w:jc w:val="center"/>
              <w:rPr>
                <w:rFonts w:asciiTheme="minorHAnsi" w:hAnsiTheme="minorHAnsi" w:cs="Arial"/>
                <w:szCs w:val="24"/>
              </w:rPr>
            </w:pPr>
            <w:r w:rsidRPr="008F6F48">
              <w:t>0,8334%</w:t>
            </w:r>
          </w:p>
        </w:tc>
      </w:tr>
      <w:tr w:rsidR="007555EC" w:rsidTr="007555EC">
        <w:trPr>
          <w:trHeight w:val="300"/>
          <w:jc w:val="center"/>
        </w:trPr>
        <w:tc>
          <w:tcPr>
            <w:tcW w:w="314"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8F6F48">
              <w:t>7</w:t>
            </w:r>
          </w:p>
        </w:tc>
        <w:tc>
          <w:tcPr>
            <w:tcW w:w="1715"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junho de 2019</w:t>
            </w:r>
          </w:p>
        </w:tc>
        <w:tc>
          <w:tcPr>
            <w:tcW w:w="1777"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junho de 2019</w:t>
            </w:r>
          </w:p>
        </w:tc>
        <w:tc>
          <w:tcPr>
            <w:tcW w:w="1194" w:type="pct"/>
            <w:tcBorders>
              <w:top w:val="nil"/>
              <w:left w:val="nil"/>
              <w:bottom w:val="nil"/>
              <w:right w:val="nil"/>
            </w:tcBorders>
          </w:tcPr>
          <w:p w:rsidR="007555EC" w:rsidRPr="008F6F48" w:rsidRDefault="007555EC" w:rsidP="003E3EB9">
            <w:pPr>
              <w:jc w:val="center"/>
              <w:rPr>
                <w:rFonts w:asciiTheme="minorHAnsi" w:hAnsiTheme="minorHAnsi" w:cs="Arial"/>
                <w:szCs w:val="24"/>
              </w:rPr>
            </w:pPr>
            <w:r w:rsidRPr="008F6F48">
              <w:t>0,8334%</w:t>
            </w:r>
          </w:p>
        </w:tc>
      </w:tr>
      <w:tr w:rsidR="007555EC" w:rsidTr="007555EC">
        <w:trPr>
          <w:trHeight w:val="300"/>
          <w:jc w:val="center"/>
        </w:trPr>
        <w:tc>
          <w:tcPr>
            <w:tcW w:w="314"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8F6F48">
              <w:t>8</w:t>
            </w:r>
          </w:p>
        </w:tc>
        <w:tc>
          <w:tcPr>
            <w:tcW w:w="1715"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julho de 2019</w:t>
            </w:r>
          </w:p>
        </w:tc>
        <w:tc>
          <w:tcPr>
            <w:tcW w:w="1777"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julho de 2019</w:t>
            </w:r>
          </w:p>
        </w:tc>
        <w:tc>
          <w:tcPr>
            <w:tcW w:w="1194" w:type="pct"/>
            <w:tcBorders>
              <w:top w:val="nil"/>
              <w:left w:val="nil"/>
              <w:bottom w:val="nil"/>
              <w:right w:val="nil"/>
            </w:tcBorders>
          </w:tcPr>
          <w:p w:rsidR="007555EC" w:rsidRPr="008F6F48" w:rsidRDefault="007555EC" w:rsidP="003E3EB9">
            <w:pPr>
              <w:jc w:val="center"/>
              <w:rPr>
                <w:rFonts w:asciiTheme="minorHAnsi" w:hAnsiTheme="minorHAnsi" w:cs="Arial"/>
                <w:szCs w:val="24"/>
              </w:rPr>
            </w:pPr>
            <w:r w:rsidRPr="008F6F48">
              <w:t>0,8334%</w:t>
            </w:r>
          </w:p>
        </w:tc>
      </w:tr>
      <w:tr w:rsidR="007555EC" w:rsidTr="007555EC">
        <w:trPr>
          <w:trHeight w:val="300"/>
          <w:jc w:val="center"/>
        </w:trPr>
        <w:tc>
          <w:tcPr>
            <w:tcW w:w="314"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8F6F48">
              <w:t>9</w:t>
            </w:r>
          </w:p>
        </w:tc>
        <w:tc>
          <w:tcPr>
            <w:tcW w:w="1715"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agosto de 2019</w:t>
            </w:r>
          </w:p>
        </w:tc>
        <w:tc>
          <w:tcPr>
            <w:tcW w:w="1777"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agosto de 2019</w:t>
            </w:r>
          </w:p>
        </w:tc>
        <w:tc>
          <w:tcPr>
            <w:tcW w:w="1194" w:type="pct"/>
            <w:tcBorders>
              <w:top w:val="nil"/>
              <w:left w:val="nil"/>
              <w:bottom w:val="nil"/>
              <w:right w:val="nil"/>
            </w:tcBorders>
          </w:tcPr>
          <w:p w:rsidR="007555EC" w:rsidRPr="008F6F48" w:rsidRDefault="007555EC" w:rsidP="003E3EB9">
            <w:pPr>
              <w:jc w:val="center"/>
              <w:rPr>
                <w:rFonts w:asciiTheme="minorHAnsi" w:hAnsiTheme="minorHAnsi" w:cs="Arial"/>
                <w:szCs w:val="24"/>
              </w:rPr>
            </w:pPr>
            <w:r w:rsidRPr="008F6F48">
              <w:t>0,8334%</w:t>
            </w:r>
          </w:p>
        </w:tc>
      </w:tr>
      <w:tr w:rsidR="007555EC" w:rsidTr="007555EC">
        <w:trPr>
          <w:trHeight w:val="300"/>
          <w:jc w:val="center"/>
        </w:trPr>
        <w:tc>
          <w:tcPr>
            <w:tcW w:w="314"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8F6F48">
              <w:t>10</w:t>
            </w:r>
          </w:p>
        </w:tc>
        <w:tc>
          <w:tcPr>
            <w:tcW w:w="1715"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setembro de 2019</w:t>
            </w:r>
          </w:p>
        </w:tc>
        <w:tc>
          <w:tcPr>
            <w:tcW w:w="1777"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setembro de 2019</w:t>
            </w:r>
          </w:p>
        </w:tc>
        <w:tc>
          <w:tcPr>
            <w:tcW w:w="1194" w:type="pct"/>
            <w:tcBorders>
              <w:top w:val="nil"/>
              <w:left w:val="nil"/>
              <w:bottom w:val="nil"/>
              <w:right w:val="nil"/>
            </w:tcBorders>
          </w:tcPr>
          <w:p w:rsidR="007555EC" w:rsidRPr="008F6F48" w:rsidRDefault="007555EC" w:rsidP="003E3EB9">
            <w:pPr>
              <w:jc w:val="center"/>
              <w:rPr>
                <w:rFonts w:asciiTheme="minorHAnsi" w:hAnsiTheme="minorHAnsi" w:cs="Arial"/>
                <w:szCs w:val="24"/>
              </w:rPr>
            </w:pPr>
            <w:r w:rsidRPr="008F6F48">
              <w:t>0,8334%</w:t>
            </w:r>
          </w:p>
        </w:tc>
      </w:tr>
      <w:tr w:rsidR="007555EC" w:rsidTr="007555EC">
        <w:trPr>
          <w:trHeight w:val="300"/>
          <w:jc w:val="center"/>
        </w:trPr>
        <w:tc>
          <w:tcPr>
            <w:tcW w:w="314"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8F6F48">
              <w:t>11</w:t>
            </w:r>
          </w:p>
        </w:tc>
        <w:tc>
          <w:tcPr>
            <w:tcW w:w="1715"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outubro de 2019</w:t>
            </w:r>
          </w:p>
        </w:tc>
        <w:tc>
          <w:tcPr>
            <w:tcW w:w="1777"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7</w:t>
            </w:r>
            <w:r w:rsidR="009F03EC">
              <w:t xml:space="preserve"> </w:t>
            </w:r>
            <w:r w:rsidRPr="00F20844">
              <w:t>de outubro de 2019</w:t>
            </w:r>
          </w:p>
        </w:tc>
        <w:tc>
          <w:tcPr>
            <w:tcW w:w="1194" w:type="pct"/>
            <w:tcBorders>
              <w:top w:val="nil"/>
              <w:left w:val="nil"/>
              <w:bottom w:val="nil"/>
              <w:right w:val="nil"/>
            </w:tcBorders>
          </w:tcPr>
          <w:p w:rsidR="007555EC" w:rsidRPr="008F6F48" w:rsidRDefault="007555EC" w:rsidP="003E3EB9">
            <w:pPr>
              <w:jc w:val="center"/>
              <w:rPr>
                <w:rFonts w:asciiTheme="minorHAnsi" w:hAnsiTheme="minorHAnsi" w:cs="Arial"/>
                <w:szCs w:val="24"/>
              </w:rPr>
            </w:pPr>
            <w:r w:rsidRPr="008F6F48">
              <w:t>0,8334%</w:t>
            </w:r>
          </w:p>
        </w:tc>
      </w:tr>
      <w:tr w:rsidR="007555EC" w:rsidTr="007555EC">
        <w:trPr>
          <w:trHeight w:val="300"/>
          <w:jc w:val="center"/>
        </w:trPr>
        <w:tc>
          <w:tcPr>
            <w:tcW w:w="314"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8F6F48">
              <w:t>12</w:t>
            </w:r>
          </w:p>
        </w:tc>
        <w:tc>
          <w:tcPr>
            <w:tcW w:w="1715"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novembro de 2019</w:t>
            </w:r>
          </w:p>
        </w:tc>
        <w:tc>
          <w:tcPr>
            <w:tcW w:w="1777"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novembro de 2019</w:t>
            </w:r>
          </w:p>
        </w:tc>
        <w:tc>
          <w:tcPr>
            <w:tcW w:w="1194" w:type="pct"/>
            <w:tcBorders>
              <w:top w:val="nil"/>
              <w:left w:val="nil"/>
              <w:bottom w:val="nil"/>
              <w:right w:val="nil"/>
            </w:tcBorders>
          </w:tcPr>
          <w:p w:rsidR="007555EC" w:rsidRPr="008F6F48" w:rsidRDefault="007555EC" w:rsidP="003E3EB9">
            <w:pPr>
              <w:jc w:val="center"/>
              <w:rPr>
                <w:rFonts w:asciiTheme="minorHAnsi" w:hAnsiTheme="minorHAnsi" w:cs="Arial"/>
                <w:szCs w:val="24"/>
              </w:rPr>
            </w:pPr>
            <w:r w:rsidRPr="008F6F48">
              <w:t>0,8334%</w:t>
            </w:r>
          </w:p>
        </w:tc>
      </w:tr>
      <w:tr w:rsidR="007555EC" w:rsidTr="007555EC">
        <w:trPr>
          <w:trHeight w:val="300"/>
          <w:jc w:val="center"/>
        </w:trPr>
        <w:tc>
          <w:tcPr>
            <w:tcW w:w="314"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8F6F48">
              <w:t>13</w:t>
            </w:r>
          </w:p>
        </w:tc>
        <w:tc>
          <w:tcPr>
            <w:tcW w:w="1715"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dezembro de 2019</w:t>
            </w:r>
          </w:p>
        </w:tc>
        <w:tc>
          <w:tcPr>
            <w:tcW w:w="1777"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dezembro de 2019</w:t>
            </w:r>
          </w:p>
        </w:tc>
        <w:tc>
          <w:tcPr>
            <w:tcW w:w="1194" w:type="pct"/>
            <w:tcBorders>
              <w:top w:val="nil"/>
              <w:left w:val="nil"/>
              <w:bottom w:val="nil"/>
              <w:right w:val="nil"/>
            </w:tcBorders>
          </w:tcPr>
          <w:p w:rsidR="007555EC" w:rsidRPr="008F6F48" w:rsidRDefault="007555EC" w:rsidP="003E3EB9">
            <w:pPr>
              <w:jc w:val="center"/>
              <w:rPr>
                <w:rFonts w:asciiTheme="minorHAnsi" w:hAnsiTheme="minorHAnsi" w:cs="Arial"/>
                <w:szCs w:val="24"/>
              </w:rPr>
            </w:pPr>
            <w:r w:rsidRPr="008F6F48">
              <w:t>0,8334%</w:t>
            </w:r>
          </w:p>
        </w:tc>
      </w:tr>
      <w:tr w:rsidR="007555EC" w:rsidTr="007555EC">
        <w:trPr>
          <w:trHeight w:val="300"/>
          <w:jc w:val="center"/>
        </w:trPr>
        <w:tc>
          <w:tcPr>
            <w:tcW w:w="314"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8F6F48">
              <w:t>14</w:t>
            </w:r>
          </w:p>
        </w:tc>
        <w:tc>
          <w:tcPr>
            <w:tcW w:w="1715"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janeiro de 2020</w:t>
            </w:r>
          </w:p>
        </w:tc>
        <w:tc>
          <w:tcPr>
            <w:tcW w:w="1777"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6</w:t>
            </w:r>
            <w:r w:rsidR="009F03EC">
              <w:t xml:space="preserve"> </w:t>
            </w:r>
            <w:r w:rsidRPr="00F20844">
              <w:t>de janeiro de 2020</w:t>
            </w:r>
          </w:p>
        </w:tc>
        <w:tc>
          <w:tcPr>
            <w:tcW w:w="1194" w:type="pct"/>
            <w:tcBorders>
              <w:top w:val="nil"/>
              <w:left w:val="nil"/>
              <w:bottom w:val="nil"/>
              <w:right w:val="nil"/>
            </w:tcBorders>
          </w:tcPr>
          <w:p w:rsidR="007555EC" w:rsidRPr="008F6F48" w:rsidRDefault="007555EC" w:rsidP="003E3EB9">
            <w:pPr>
              <w:jc w:val="center"/>
              <w:rPr>
                <w:rFonts w:asciiTheme="minorHAnsi" w:hAnsiTheme="minorHAnsi" w:cs="Arial"/>
                <w:szCs w:val="24"/>
              </w:rPr>
            </w:pPr>
            <w:r w:rsidRPr="008F6F48">
              <w:t>0,8334%</w:t>
            </w:r>
          </w:p>
        </w:tc>
      </w:tr>
      <w:tr w:rsidR="007555EC" w:rsidTr="007555EC">
        <w:trPr>
          <w:trHeight w:val="300"/>
          <w:jc w:val="center"/>
        </w:trPr>
        <w:tc>
          <w:tcPr>
            <w:tcW w:w="314"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8F6F48">
              <w:t>15</w:t>
            </w:r>
          </w:p>
        </w:tc>
        <w:tc>
          <w:tcPr>
            <w:tcW w:w="1715"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fevereiro de 2020</w:t>
            </w:r>
          </w:p>
        </w:tc>
        <w:tc>
          <w:tcPr>
            <w:tcW w:w="1777"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fevereiro de 2020</w:t>
            </w:r>
          </w:p>
        </w:tc>
        <w:tc>
          <w:tcPr>
            <w:tcW w:w="1194" w:type="pct"/>
            <w:tcBorders>
              <w:top w:val="nil"/>
              <w:left w:val="nil"/>
              <w:bottom w:val="nil"/>
              <w:right w:val="nil"/>
            </w:tcBorders>
          </w:tcPr>
          <w:p w:rsidR="007555EC" w:rsidRPr="008F6F48" w:rsidRDefault="007555EC" w:rsidP="003E3EB9">
            <w:pPr>
              <w:jc w:val="center"/>
              <w:rPr>
                <w:rFonts w:asciiTheme="minorHAnsi" w:hAnsiTheme="minorHAnsi" w:cs="Arial"/>
                <w:szCs w:val="24"/>
              </w:rPr>
            </w:pPr>
            <w:r w:rsidRPr="008F6F48">
              <w:t>0,8334%</w:t>
            </w:r>
          </w:p>
        </w:tc>
      </w:tr>
      <w:tr w:rsidR="007555EC" w:rsidTr="007555EC">
        <w:trPr>
          <w:trHeight w:val="300"/>
          <w:jc w:val="center"/>
        </w:trPr>
        <w:tc>
          <w:tcPr>
            <w:tcW w:w="314"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8F6F48">
              <w:t>16</w:t>
            </w:r>
          </w:p>
        </w:tc>
        <w:tc>
          <w:tcPr>
            <w:tcW w:w="1715"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março de 2020</w:t>
            </w:r>
          </w:p>
        </w:tc>
        <w:tc>
          <w:tcPr>
            <w:tcW w:w="1777"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março de 2020</w:t>
            </w:r>
          </w:p>
        </w:tc>
        <w:tc>
          <w:tcPr>
            <w:tcW w:w="1194" w:type="pct"/>
            <w:tcBorders>
              <w:top w:val="nil"/>
              <w:left w:val="nil"/>
              <w:bottom w:val="nil"/>
              <w:right w:val="nil"/>
            </w:tcBorders>
          </w:tcPr>
          <w:p w:rsidR="007555EC" w:rsidRPr="008F6F48" w:rsidRDefault="007555EC" w:rsidP="003E3EB9">
            <w:pPr>
              <w:jc w:val="center"/>
              <w:rPr>
                <w:rFonts w:asciiTheme="minorHAnsi" w:hAnsiTheme="minorHAnsi" w:cs="Arial"/>
                <w:szCs w:val="24"/>
              </w:rPr>
            </w:pPr>
            <w:r w:rsidRPr="008F6F48">
              <w:t>0,8334%</w:t>
            </w:r>
          </w:p>
        </w:tc>
      </w:tr>
      <w:tr w:rsidR="007555EC" w:rsidTr="007555EC">
        <w:trPr>
          <w:trHeight w:val="300"/>
          <w:jc w:val="center"/>
        </w:trPr>
        <w:tc>
          <w:tcPr>
            <w:tcW w:w="314"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8F6F48">
              <w:t>17</w:t>
            </w:r>
          </w:p>
        </w:tc>
        <w:tc>
          <w:tcPr>
            <w:tcW w:w="1715"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abril de 2020</w:t>
            </w:r>
          </w:p>
        </w:tc>
        <w:tc>
          <w:tcPr>
            <w:tcW w:w="1777"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6</w:t>
            </w:r>
            <w:r w:rsidR="009F03EC">
              <w:t xml:space="preserve"> </w:t>
            </w:r>
            <w:r w:rsidRPr="00F20844">
              <w:t>de abril de 2020</w:t>
            </w:r>
          </w:p>
        </w:tc>
        <w:tc>
          <w:tcPr>
            <w:tcW w:w="1194" w:type="pct"/>
            <w:tcBorders>
              <w:top w:val="nil"/>
              <w:left w:val="nil"/>
              <w:bottom w:val="nil"/>
              <w:right w:val="nil"/>
            </w:tcBorders>
          </w:tcPr>
          <w:p w:rsidR="007555EC" w:rsidRPr="008F6F48" w:rsidRDefault="007555EC" w:rsidP="003E3EB9">
            <w:pPr>
              <w:jc w:val="center"/>
              <w:rPr>
                <w:rFonts w:asciiTheme="minorHAnsi" w:hAnsiTheme="minorHAnsi" w:cs="Arial"/>
                <w:szCs w:val="24"/>
              </w:rPr>
            </w:pPr>
            <w:r w:rsidRPr="008F6F48">
              <w:t>0,8334%</w:t>
            </w:r>
          </w:p>
        </w:tc>
      </w:tr>
      <w:tr w:rsidR="007555EC" w:rsidTr="007555EC">
        <w:trPr>
          <w:trHeight w:val="300"/>
          <w:jc w:val="center"/>
        </w:trPr>
        <w:tc>
          <w:tcPr>
            <w:tcW w:w="314"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8F6F48">
              <w:t>18</w:t>
            </w:r>
          </w:p>
        </w:tc>
        <w:tc>
          <w:tcPr>
            <w:tcW w:w="1715"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maio de 2020</w:t>
            </w:r>
          </w:p>
        </w:tc>
        <w:tc>
          <w:tcPr>
            <w:tcW w:w="1777"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maio de 2020</w:t>
            </w:r>
          </w:p>
        </w:tc>
        <w:tc>
          <w:tcPr>
            <w:tcW w:w="1194" w:type="pct"/>
            <w:tcBorders>
              <w:top w:val="nil"/>
              <w:left w:val="nil"/>
              <w:bottom w:val="nil"/>
              <w:right w:val="nil"/>
            </w:tcBorders>
          </w:tcPr>
          <w:p w:rsidR="007555EC" w:rsidRPr="008F6F48" w:rsidRDefault="007555EC" w:rsidP="003E3EB9">
            <w:pPr>
              <w:jc w:val="center"/>
              <w:rPr>
                <w:rFonts w:asciiTheme="minorHAnsi" w:hAnsiTheme="minorHAnsi" w:cs="Arial"/>
                <w:szCs w:val="24"/>
              </w:rPr>
            </w:pPr>
            <w:r w:rsidRPr="008F6F48">
              <w:t>0,8334%</w:t>
            </w:r>
          </w:p>
        </w:tc>
      </w:tr>
      <w:tr w:rsidR="007555EC" w:rsidTr="007555EC">
        <w:trPr>
          <w:trHeight w:val="300"/>
          <w:jc w:val="center"/>
        </w:trPr>
        <w:tc>
          <w:tcPr>
            <w:tcW w:w="314"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8F6F48">
              <w:t>19</w:t>
            </w:r>
          </w:p>
        </w:tc>
        <w:tc>
          <w:tcPr>
            <w:tcW w:w="1715"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junho de 2020</w:t>
            </w:r>
          </w:p>
        </w:tc>
        <w:tc>
          <w:tcPr>
            <w:tcW w:w="1777"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junho de 2020</w:t>
            </w:r>
          </w:p>
        </w:tc>
        <w:tc>
          <w:tcPr>
            <w:tcW w:w="1194" w:type="pct"/>
            <w:tcBorders>
              <w:top w:val="nil"/>
              <w:left w:val="nil"/>
              <w:bottom w:val="nil"/>
              <w:right w:val="nil"/>
            </w:tcBorders>
          </w:tcPr>
          <w:p w:rsidR="007555EC" w:rsidRPr="008F6F48" w:rsidRDefault="007555EC" w:rsidP="003E3EB9">
            <w:pPr>
              <w:jc w:val="center"/>
              <w:rPr>
                <w:rFonts w:asciiTheme="minorHAnsi" w:hAnsiTheme="minorHAnsi" w:cs="Arial"/>
                <w:szCs w:val="24"/>
              </w:rPr>
            </w:pPr>
            <w:r w:rsidRPr="008F6F48">
              <w:t>0,8334%</w:t>
            </w:r>
          </w:p>
        </w:tc>
      </w:tr>
      <w:tr w:rsidR="007555EC" w:rsidTr="007555EC">
        <w:trPr>
          <w:trHeight w:val="300"/>
          <w:jc w:val="center"/>
        </w:trPr>
        <w:tc>
          <w:tcPr>
            <w:tcW w:w="314"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8F6F48">
              <w:t>20</w:t>
            </w:r>
          </w:p>
        </w:tc>
        <w:tc>
          <w:tcPr>
            <w:tcW w:w="1715"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julho de 2020</w:t>
            </w:r>
          </w:p>
        </w:tc>
        <w:tc>
          <w:tcPr>
            <w:tcW w:w="1777"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6</w:t>
            </w:r>
            <w:r w:rsidR="009F03EC">
              <w:t xml:space="preserve"> </w:t>
            </w:r>
            <w:r w:rsidRPr="00F20844">
              <w:t>de julho de 2020</w:t>
            </w:r>
          </w:p>
        </w:tc>
        <w:tc>
          <w:tcPr>
            <w:tcW w:w="1194" w:type="pct"/>
            <w:tcBorders>
              <w:top w:val="nil"/>
              <w:left w:val="nil"/>
              <w:bottom w:val="nil"/>
              <w:right w:val="nil"/>
            </w:tcBorders>
          </w:tcPr>
          <w:p w:rsidR="007555EC" w:rsidRPr="008F6F48" w:rsidRDefault="007555EC" w:rsidP="003E3EB9">
            <w:pPr>
              <w:jc w:val="center"/>
              <w:rPr>
                <w:rFonts w:asciiTheme="minorHAnsi" w:hAnsiTheme="minorHAnsi" w:cs="Arial"/>
                <w:szCs w:val="24"/>
              </w:rPr>
            </w:pPr>
            <w:r w:rsidRPr="008F6F48">
              <w:t>0,8334%</w:t>
            </w:r>
          </w:p>
        </w:tc>
      </w:tr>
      <w:tr w:rsidR="007555EC" w:rsidTr="007555EC">
        <w:trPr>
          <w:trHeight w:val="300"/>
          <w:jc w:val="center"/>
        </w:trPr>
        <w:tc>
          <w:tcPr>
            <w:tcW w:w="314"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8F6F48">
              <w:t>21</w:t>
            </w:r>
          </w:p>
        </w:tc>
        <w:tc>
          <w:tcPr>
            <w:tcW w:w="1715"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agosto de 2020</w:t>
            </w:r>
          </w:p>
        </w:tc>
        <w:tc>
          <w:tcPr>
            <w:tcW w:w="1777"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agosto de 2020</w:t>
            </w:r>
          </w:p>
        </w:tc>
        <w:tc>
          <w:tcPr>
            <w:tcW w:w="1194" w:type="pct"/>
            <w:tcBorders>
              <w:top w:val="nil"/>
              <w:left w:val="nil"/>
              <w:bottom w:val="nil"/>
              <w:right w:val="nil"/>
            </w:tcBorders>
          </w:tcPr>
          <w:p w:rsidR="007555EC" w:rsidRPr="008F6F48" w:rsidRDefault="007555EC" w:rsidP="003E3EB9">
            <w:pPr>
              <w:jc w:val="center"/>
              <w:rPr>
                <w:rFonts w:asciiTheme="minorHAnsi" w:hAnsiTheme="minorHAnsi" w:cs="Arial"/>
                <w:szCs w:val="24"/>
              </w:rPr>
            </w:pPr>
            <w:r w:rsidRPr="008F6F48">
              <w:t>0,8334%</w:t>
            </w:r>
          </w:p>
        </w:tc>
      </w:tr>
      <w:tr w:rsidR="007555EC" w:rsidTr="007555EC">
        <w:trPr>
          <w:trHeight w:val="300"/>
          <w:jc w:val="center"/>
        </w:trPr>
        <w:tc>
          <w:tcPr>
            <w:tcW w:w="314"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8F6F48">
              <w:t>22</w:t>
            </w:r>
          </w:p>
        </w:tc>
        <w:tc>
          <w:tcPr>
            <w:tcW w:w="1715"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setembro de 2020</w:t>
            </w:r>
          </w:p>
        </w:tc>
        <w:tc>
          <w:tcPr>
            <w:tcW w:w="1777"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8</w:t>
            </w:r>
            <w:r w:rsidR="009F03EC">
              <w:t xml:space="preserve"> </w:t>
            </w:r>
            <w:r w:rsidRPr="00F20844">
              <w:t>de setembro de 2020</w:t>
            </w:r>
          </w:p>
        </w:tc>
        <w:tc>
          <w:tcPr>
            <w:tcW w:w="1194" w:type="pct"/>
            <w:tcBorders>
              <w:top w:val="nil"/>
              <w:left w:val="nil"/>
              <w:bottom w:val="nil"/>
              <w:right w:val="nil"/>
            </w:tcBorders>
          </w:tcPr>
          <w:p w:rsidR="007555EC" w:rsidRPr="008F6F48" w:rsidRDefault="007555EC" w:rsidP="003E3EB9">
            <w:pPr>
              <w:jc w:val="center"/>
              <w:rPr>
                <w:rFonts w:asciiTheme="minorHAnsi" w:hAnsiTheme="minorHAnsi" w:cs="Arial"/>
                <w:szCs w:val="24"/>
              </w:rPr>
            </w:pPr>
            <w:r w:rsidRPr="008F6F48">
              <w:t>0,8334%</w:t>
            </w:r>
          </w:p>
        </w:tc>
      </w:tr>
      <w:tr w:rsidR="007555EC" w:rsidTr="007555EC">
        <w:trPr>
          <w:trHeight w:val="300"/>
          <w:jc w:val="center"/>
        </w:trPr>
        <w:tc>
          <w:tcPr>
            <w:tcW w:w="314"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8F6F48">
              <w:t>23</w:t>
            </w:r>
          </w:p>
        </w:tc>
        <w:tc>
          <w:tcPr>
            <w:tcW w:w="1715"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outubro de 2020</w:t>
            </w:r>
          </w:p>
        </w:tc>
        <w:tc>
          <w:tcPr>
            <w:tcW w:w="1777"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outubro de 2020</w:t>
            </w:r>
          </w:p>
        </w:tc>
        <w:tc>
          <w:tcPr>
            <w:tcW w:w="1194" w:type="pct"/>
            <w:tcBorders>
              <w:top w:val="nil"/>
              <w:left w:val="nil"/>
              <w:bottom w:val="nil"/>
              <w:right w:val="nil"/>
            </w:tcBorders>
          </w:tcPr>
          <w:p w:rsidR="007555EC" w:rsidRPr="008F6F48" w:rsidRDefault="007555EC" w:rsidP="003E3EB9">
            <w:pPr>
              <w:jc w:val="center"/>
              <w:rPr>
                <w:rFonts w:asciiTheme="minorHAnsi" w:hAnsiTheme="minorHAnsi" w:cs="Arial"/>
                <w:szCs w:val="24"/>
              </w:rPr>
            </w:pPr>
            <w:r w:rsidRPr="008F6F48">
              <w:t>0,8334%</w:t>
            </w:r>
          </w:p>
        </w:tc>
      </w:tr>
      <w:tr w:rsidR="007555EC" w:rsidTr="007555EC">
        <w:trPr>
          <w:trHeight w:val="300"/>
          <w:jc w:val="center"/>
        </w:trPr>
        <w:tc>
          <w:tcPr>
            <w:tcW w:w="314"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8F6F48">
              <w:t>24</w:t>
            </w:r>
          </w:p>
        </w:tc>
        <w:tc>
          <w:tcPr>
            <w:tcW w:w="1715"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novembro de 2020</w:t>
            </w:r>
          </w:p>
        </w:tc>
        <w:tc>
          <w:tcPr>
            <w:tcW w:w="1777"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novembro de 2020</w:t>
            </w:r>
          </w:p>
        </w:tc>
        <w:tc>
          <w:tcPr>
            <w:tcW w:w="1194" w:type="pct"/>
            <w:tcBorders>
              <w:top w:val="nil"/>
              <w:left w:val="nil"/>
              <w:bottom w:val="nil"/>
              <w:right w:val="nil"/>
            </w:tcBorders>
          </w:tcPr>
          <w:p w:rsidR="007555EC" w:rsidRPr="008F6F48" w:rsidRDefault="007555EC" w:rsidP="003E3EB9">
            <w:pPr>
              <w:jc w:val="center"/>
              <w:rPr>
                <w:rFonts w:asciiTheme="minorHAnsi" w:hAnsiTheme="minorHAnsi" w:cs="Arial"/>
                <w:szCs w:val="24"/>
              </w:rPr>
            </w:pPr>
            <w:r w:rsidRPr="008F6F48">
              <w:t>0,8334%</w:t>
            </w:r>
          </w:p>
        </w:tc>
      </w:tr>
      <w:tr w:rsidR="007555EC" w:rsidTr="007555EC">
        <w:trPr>
          <w:trHeight w:val="300"/>
          <w:jc w:val="center"/>
        </w:trPr>
        <w:tc>
          <w:tcPr>
            <w:tcW w:w="314"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8F6F48">
              <w:t>25</w:t>
            </w:r>
          </w:p>
        </w:tc>
        <w:tc>
          <w:tcPr>
            <w:tcW w:w="1715"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dezembro de 2020</w:t>
            </w:r>
          </w:p>
        </w:tc>
        <w:tc>
          <w:tcPr>
            <w:tcW w:w="1777"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7</w:t>
            </w:r>
            <w:r w:rsidR="009F03EC">
              <w:t xml:space="preserve"> </w:t>
            </w:r>
            <w:r w:rsidRPr="00F20844">
              <w:t>de dezembro de 2020</w:t>
            </w:r>
          </w:p>
        </w:tc>
        <w:tc>
          <w:tcPr>
            <w:tcW w:w="1194" w:type="pct"/>
            <w:tcBorders>
              <w:top w:val="nil"/>
              <w:left w:val="nil"/>
              <w:bottom w:val="nil"/>
              <w:right w:val="nil"/>
            </w:tcBorders>
          </w:tcPr>
          <w:p w:rsidR="007555EC" w:rsidRPr="008F6F48" w:rsidRDefault="007555EC" w:rsidP="003E3EB9">
            <w:pPr>
              <w:jc w:val="center"/>
              <w:rPr>
                <w:rFonts w:asciiTheme="minorHAnsi" w:hAnsiTheme="minorHAnsi" w:cs="Arial"/>
                <w:szCs w:val="24"/>
              </w:rPr>
            </w:pPr>
            <w:r w:rsidRPr="008F6F48">
              <w:t>0,8334%</w:t>
            </w:r>
          </w:p>
        </w:tc>
      </w:tr>
      <w:tr w:rsidR="007555EC" w:rsidTr="007555EC">
        <w:trPr>
          <w:trHeight w:val="300"/>
          <w:jc w:val="center"/>
        </w:trPr>
        <w:tc>
          <w:tcPr>
            <w:tcW w:w="314"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8F6F48">
              <w:t>26</w:t>
            </w:r>
          </w:p>
        </w:tc>
        <w:tc>
          <w:tcPr>
            <w:tcW w:w="1715"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janeiro de 2021</w:t>
            </w:r>
          </w:p>
        </w:tc>
        <w:tc>
          <w:tcPr>
            <w:tcW w:w="1777"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janeiro de 2021</w:t>
            </w:r>
          </w:p>
        </w:tc>
        <w:tc>
          <w:tcPr>
            <w:tcW w:w="1194" w:type="pct"/>
            <w:tcBorders>
              <w:top w:val="nil"/>
              <w:left w:val="nil"/>
              <w:bottom w:val="nil"/>
              <w:right w:val="nil"/>
            </w:tcBorders>
          </w:tcPr>
          <w:p w:rsidR="007555EC" w:rsidRPr="008F6F48" w:rsidRDefault="007555EC" w:rsidP="003E3EB9">
            <w:pPr>
              <w:jc w:val="center"/>
              <w:rPr>
                <w:rFonts w:asciiTheme="minorHAnsi" w:hAnsiTheme="minorHAnsi" w:cs="Arial"/>
                <w:szCs w:val="24"/>
              </w:rPr>
            </w:pPr>
            <w:r w:rsidRPr="008F6F48">
              <w:t>0,8334%</w:t>
            </w:r>
          </w:p>
        </w:tc>
      </w:tr>
      <w:tr w:rsidR="007555EC" w:rsidTr="007555EC">
        <w:trPr>
          <w:trHeight w:val="300"/>
          <w:jc w:val="center"/>
        </w:trPr>
        <w:tc>
          <w:tcPr>
            <w:tcW w:w="314"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8F6F48">
              <w:t>27</w:t>
            </w:r>
          </w:p>
        </w:tc>
        <w:tc>
          <w:tcPr>
            <w:tcW w:w="1715"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fevereiro de 2021</w:t>
            </w:r>
          </w:p>
        </w:tc>
        <w:tc>
          <w:tcPr>
            <w:tcW w:w="1777"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fevereiro de 2021</w:t>
            </w:r>
          </w:p>
        </w:tc>
        <w:tc>
          <w:tcPr>
            <w:tcW w:w="1194" w:type="pct"/>
            <w:tcBorders>
              <w:top w:val="nil"/>
              <w:left w:val="nil"/>
              <w:bottom w:val="nil"/>
              <w:right w:val="nil"/>
            </w:tcBorders>
          </w:tcPr>
          <w:p w:rsidR="007555EC" w:rsidRPr="008F6F48" w:rsidRDefault="007555EC" w:rsidP="003E3EB9">
            <w:pPr>
              <w:jc w:val="center"/>
              <w:rPr>
                <w:rFonts w:asciiTheme="minorHAnsi" w:hAnsiTheme="minorHAnsi" w:cs="Arial"/>
                <w:szCs w:val="24"/>
              </w:rPr>
            </w:pPr>
            <w:r w:rsidRPr="008F6F48">
              <w:t>0,8334%</w:t>
            </w:r>
          </w:p>
        </w:tc>
      </w:tr>
      <w:tr w:rsidR="007555EC" w:rsidTr="007555EC">
        <w:trPr>
          <w:trHeight w:val="300"/>
          <w:jc w:val="center"/>
        </w:trPr>
        <w:tc>
          <w:tcPr>
            <w:tcW w:w="314"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8F6F48">
              <w:t>28</w:t>
            </w:r>
          </w:p>
        </w:tc>
        <w:tc>
          <w:tcPr>
            <w:tcW w:w="1715"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março de 2021</w:t>
            </w:r>
          </w:p>
        </w:tc>
        <w:tc>
          <w:tcPr>
            <w:tcW w:w="1777"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março de 2021</w:t>
            </w:r>
          </w:p>
        </w:tc>
        <w:tc>
          <w:tcPr>
            <w:tcW w:w="1194" w:type="pct"/>
            <w:tcBorders>
              <w:top w:val="nil"/>
              <w:left w:val="nil"/>
              <w:bottom w:val="nil"/>
              <w:right w:val="nil"/>
            </w:tcBorders>
          </w:tcPr>
          <w:p w:rsidR="007555EC" w:rsidRPr="008F6F48" w:rsidRDefault="007555EC" w:rsidP="003E3EB9">
            <w:pPr>
              <w:jc w:val="center"/>
              <w:rPr>
                <w:rFonts w:asciiTheme="minorHAnsi" w:hAnsiTheme="minorHAnsi" w:cs="Arial"/>
                <w:szCs w:val="24"/>
              </w:rPr>
            </w:pPr>
            <w:r w:rsidRPr="008F6F48">
              <w:t>0,8334%</w:t>
            </w:r>
          </w:p>
        </w:tc>
      </w:tr>
      <w:tr w:rsidR="007555EC" w:rsidTr="007555EC">
        <w:trPr>
          <w:trHeight w:val="300"/>
          <w:jc w:val="center"/>
        </w:trPr>
        <w:tc>
          <w:tcPr>
            <w:tcW w:w="314"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8F6F48">
              <w:t>29</w:t>
            </w:r>
          </w:p>
        </w:tc>
        <w:tc>
          <w:tcPr>
            <w:tcW w:w="1715"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abril de 2021</w:t>
            </w:r>
          </w:p>
        </w:tc>
        <w:tc>
          <w:tcPr>
            <w:tcW w:w="1777"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abril de 2021</w:t>
            </w:r>
          </w:p>
        </w:tc>
        <w:tc>
          <w:tcPr>
            <w:tcW w:w="1194" w:type="pct"/>
            <w:tcBorders>
              <w:top w:val="nil"/>
              <w:left w:val="nil"/>
              <w:bottom w:val="nil"/>
              <w:right w:val="nil"/>
            </w:tcBorders>
          </w:tcPr>
          <w:p w:rsidR="007555EC" w:rsidRPr="008F6F48" w:rsidRDefault="007555EC" w:rsidP="003E3EB9">
            <w:pPr>
              <w:jc w:val="center"/>
              <w:rPr>
                <w:rFonts w:asciiTheme="minorHAnsi" w:hAnsiTheme="minorHAnsi" w:cs="Arial"/>
                <w:szCs w:val="24"/>
              </w:rPr>
            </w:pPr>
            <w:r w:rsidRPr="008F6F48">
              <w:t>0,8334%</w:t>
            </w:r>
          </w:p>
        </w:tc>
      </w:tr>
      <w:tr w:rsidR="007555EC" w:rsidTr="007555EC">
        <w:trPr>
          <w:trHeight w:val="300"/>
          <w:jc w:val="center"/>
        </w:trPr>
        <w:tc>
          <w:tcPr>
            <w:tcW w:w="314"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8F6F48">
              <w:t>30</w:t>
            </w:r>
          </w:p>
        </w:tc>
        <w:tc>
          <w:tcPr>
            <w:tcW w:w="1715"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maio de 2021</w:t>
            </w:r>
          </w:p>
        </w:tc>
        <w:tc>
          <w:tcPr>
            <w:tcW w:w="1777"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maio de 2021</w:t>
            </w:r>
          </w:p>
        </w:tc>
        <w:tc>
          <w:tcPr>
            <w:tcW w:w="1194" w:type="pct"/>
            <w:tcBorders>
              <w:top w:val="nil"/>
              <w:left w:val="nil"/>
              <w:bottom w:val="nil"/>
              <w:right w:val="nil"/>
            </w:tcBorders>
          </w:tcPr>
          <w:p w:rsidR="007555EC" w:rsidRPr="008F6F48" w:rsidRDefault="007555EC" w:rsidP="003E3EB9">
            <w:pPr>
              <w:jc w:val="center"/>
              <w:rPr>
                <w:rFonts w:asciiTheme="minorHAnsi" w:hAnsiTheme="minorHAnsi" w:cs="Arial"/>
                <w:szCs w:val="24"/>
              </w:rPr>
            </w:pPr>
            <w:r w:rsidRPr="008F6F48">
              <w:t>0,8334%</w:t>
            </w:r>
          </w:p>
        </w:tc>
      </w:tr>
      <w:tr w:rsidR="007555EC" w:rsidTr="007555EC">
        <w:trPr>
          <w:trHeight w:val="300"/>
          <w:jc w:val="center"/>
        </w:trPr>
        <w:tc>
          <w:tcPr>
            <w:tcW w:w="314"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8F6F48">
              <w:t>31</w:t>
            </w:r>
          </w:p>
        </w:tc>
        <w:tc>
          <w:tcPr>
            <w:tcW w:w="1715"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junho de 2021</w:t>
            </w:r>
          </w:p>
        </w:tc>
        <w:tc>
          <w:tcPr>
            <w:tcW w:w="1777"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7</w:t>
            </w:r>
            <w:r w:rsidR="009F03EC">
              <w:t xml:space="preserve"> </w:t>
            </w:r>
            <w:r w:rsidRPr="00F20844">
              <w:t>de junho de 2021</w:t>
            </w:r>
          </w:p>
        </w:tc>
        <w:tc>
          <w:tcPr>
            <w:tcW w:w="1194" w:type="pct"/>
            <w:tcBorders>
              <w:top w:val="nil"/>
              <w:left w:val="nil"/>
              <w:bottom w:val="nil"/>
              <w:right w:val="nil"/>
            </w:tcBorders>
          </w:tcPr>
          <w:p w:rsidR="007555EC" w:rsidRPr="008F6F48" w:rsidRDefault="007555EC" w:rsidP="003E3EB9">
            <w:pPr>
              <w:jc w:val="center"/>
              <w:rPr>
                <w:rFonts w:asciiTheme="minorHAnsi" w:hAnsiTheme="minorHAnsi" w:cs="Arial"/>
                <w:szCs w:val="24"/>
              </w:rPr>
            </w:pPr>
            <w:r w:rsidRPr="008F6F48">
              <w:t>0,8334%</w:t>
            </w:r>
          </w:p>
        </w:tc>
      </w:tr>
      <w:tr w:rsidR="007555EC" w:rsidTr="007555EC">
        <w:trPr>
          <w:trHeight w:val="300"/>
          <w:jc w:val="center"/>
        </w:trPr>
        <w:tc>
          <w:tcPr>
            <w:tcW w:w="314"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8F6F48">
              <w:t>32</w:t>
            </w:r>
          </w:p>
        </w:tc>
        <w:tc>
          <w:tcPr>
            <w:tcW w:w="1715"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julho de 2021</w:t>
            </w:r>
          </w:p>
        </w:tc>
        <w:tc>
          <w:tcPr>
            <w:tcW w:w="1777"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julho de 2021</w:t>
            </w:r>
          </w:p>
        </w:tc>
        <w:tc>
          <w:tcPr>
            <w:tcW w:w="1194" w:type="pct"/>
            <w:tcBorders>
              <w:top w:val="nil"/>
              <w:left w:val="nil"/>
              <w:bottom w:val="nil"/>
              <w:right w:val="nil"/>
            </w:tcBorders>
          </w:tcPr>
          <w:p w:rsidR="007555EC" w:rsidRPr="008F6F48" w:rsidRDefault="007555EC" w:rsidP="003E3EB9">
            <w:pPr>
              <w:jc w:val="center"/>
              <w:rPr>
                <w:rFonts w:asciiTheme="minorHAnsi" w:hAnsiTheme="minorHAnsi" w:cs="Arial"/>
                <w:szCs w:val="24"/>
              </w:rPr>
            </w:pPr>
            <w:r w:rsidRPr="008F6F48">
              <w:t>0,8334%</w:t>
            </w:r>
          </w:p>
        </w:tc>
      </w:tr>
      <w:tr w:rsidR="007555EC" w:rsidTr="007555EC">
        <w:trPr>
          <w:trHeight w:val="300"/>
          <w:jc w:val="center"/>
        </w:trPr>
        <w:tc>
          <w:tcPr>
            <w:tcW w:w="314"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8F6F48">
              <w:t>33</w:t>
            </w:r>
          </w:p>
        </w:tc>
        <w:tc>
          <w:tcPr>
            <w:tcW w:w="1715"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agosto de 2021</w:t>
            </w:r>
          </w:p>
        </w:tc>
        <w:tc>
          <w:tcPr>
            <w:tcW w:w="1777"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agosto de 2021</w:t>
            </w:r>
          </w:p>
        </w:tc>
        <w:tc>
          <w:tcPr>
            <w:tcW w:w="1194" w:type="pct"/>
            <w:tcBorders>
              <w:top w:val="nil"/>
              <w:left w:val="nil"/>
              <w:bottom w:val="nil"/>
              <w:right w:val="nil"/>
            </w:tcBorders>
          </w:tcPr>
          <w:p w:rsidR="007555EC" w:rsidRPr="008F6F48" w:rsidRDefault="007555EC" w:rsidP="003E3EB9">
            <w:pPr>
              <w:jc w:val="center"/>
              <w:rPr>
                <w:rFonts w:asciiTheme="minorHAnsi" w:hAnsiTheme="minorHAnsi" w:cs="Arial"/>
                <w:szCs w:val="24"/>
              </w:rPr>
            </w:pPr>
            <w:r w:rsidRPr="008F6F48">
              <w:t>0,8334%</w:t>
            </w:r>
          </w:p>
        </w:tc>
      </w:tr>
      <w:tr w:rsidR="007555EC" w:rsidTr="007555EC">
        <w:trPr>
          <w:trHeight w:val="300"/>
          <w:jc w:val="center"/>
        </w:trPr>
        <w:tc>
          <w:tcPr>
            <w:tcW w:w="314"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8F6F48">
              <w:t>34</w:t>
            </w:r>
          </w:p>
        </w:tc>
        <w:tc>
          <w:tcPr>
            <w:tcW w:w="1715"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setembro de 2021</w:t>
            </w:r>
          </w:p>
        </w:tc>
        <w:tc>
          <w:tcPr>
            <w:tcW w:w="1777"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6</w:t>
            </w:r>
            <w:r w:rsidR="009F03EC">
              <w:t xml:space="preserve"> </w:t>
            </w:r>
            <w:r w:rsidRPr="00F20844">
              <w:t>de setembro de 2021</w:t>
            </w:r>
          </w:p>
        </w:tc>
        <w:tc>
          <w:tcPr>
            <w:tcW w:w="1194" w:type="pct"/>
            <w:tcBorders>
              <w:top w:val="nil"/>
              <w:left w:val="nil"/>
              <w:bottom w:val="nil"/>
              <w:right w:val="nil"/>
            </w:tcBorders>
          </w:tcPr>
          <w:p w:rsidR="007555EC" w:rsidRPr="008F6F48" w:rsidRDefault="007555EC" w:rsidP="003E3EB9">
            <w:pPr>
              <w:jc w:val="center"/>
              <w:rPr>
                <w:rFonts w:asciiTheme="minorHAnsi" w:hAnsiTheme="minorHAnsi" w:cs="Arial"/>
                <w:szCs w:val="24"/>
              </w:rPr>
            </w:pPr>
            <w:r w:rsidRPr="008F6F48">
              <w:t>0,8334%</w:t>
            </w:r>
          </w:p>
        </w:tc>
      </w:tr>
      <w:tr w:rsidR="007555EC" w:rsidTr="007555EC">
        <w:trPr>
          <w:trHeight w:val="300"/>
          <w:jc w:val="center"/>
        </w:trPr>
        <w:tc>
          <w:tcPr>
            <w:tcW w:w="314"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8F6F48">
              <w:t>35</w:t>
            </w:r>
          </w:p>
        </w:tc>
        <w:tc>
          <w:tcPr>
            <w:tcW w:w="1715"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outubro de 2021</w:t>
            </w:r>
          </w:p>
        </w:tc>
        <w:tc>
          <w:tcPr>
            <w:tcW w:w="1777"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outubro de 2021</w:t>
            </w:r>
          </w:p>
        </w:tc>
        <w:tc>
          <w:tcPr>
            <w:tcW w:w="1194" w:type="pct"/>
            <w:tcBorders>
              <w:top w:val="nil"/>
              <w:left w:val="nil"/>
              <w:bottom w:val="nil"/>
              <w:right w:val="nil"/>
            </w:tcBorders>
          </w:tcPr>
          <w:p w:rsidR="007555EC" w:rsidRPr="008F6F48" w:rsidRDefault="007555EC" w:rsidP="003E3EB9">
            <w:pPr>
              <w:jc w:val="center"/>
              <w:rPr>
                <w:rFonts w:asciiTheme="minorHAnsi" w:hAnsiTheme="minorHAnsi" w:cs="Arial"/>
                <w:szCs w:val="24"/>
              </w:rPr>
            </w:pPr>
            <w:r w:rsidRPr="008F6F48">
              <w:t>0,8334%</w:t>
            </w:r>
          </w:p>
        </w:tc>
      </w:tr>
      <w:tr w:rsidR="007555EC" w:rsidTr="007555EC">
        <w:trPr>
          <w:trHeight w:val="300"/>
          <w:jc w:val="center"/>
        </w:trPr>
        <w:tc>
          <w:tcPr>
            <w:tcW w:w="314"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8F6F48">
              <w:t>36</w:t>
            </w:r>
          </w:p>
        </w:tc>
        <w:tc>
          <w:tcPr>
            <w:tcW w:w="1715"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novembro de 2021</w:t>
            </w:r>
          </w:p>
        </w:tc>
        <w:tc>
          <w:tcPr>
            <w:tcW w:w="1777"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novembro de 2021</w:t>
            </w:r>
          </w:p>
        </w:tc>
        <w:tc>
          <w:tcPr>
            <w:tcW w:w="1194" w:type="pct"/>
            <w:tcBorders>
              <w:top w:val="nil"/>
              <w:left w:val="nil"/>
              <w:bottom w:val="nil"/>
              <w:right w:val="nil"/>
            </w:tcBorders>
          </w:tcPr>
          <w:p w:rsidR="007555EC" w:rsidRPr="008F6F48" w:rsidRDefault="007555EC" w:rsidP="003E3EB9">
            <w:pPr>
              <w:jc w:val="center"/>
              <w:rPr>
                <w:rFonts w:asciiTheme="minorHAnsi" w:hAnsiTheme="minorHAnsi" w:cs="Arial"/>
                <w:szCs w:val="24"/>
              </w:rPr>
            </w:pPr>
            <w:r w:rsidRPr="008F6F48">
              <w:t>0,8334%</w:t>
            </w:r>
          </w:p>
        </w:tc>
      </w:tr>
      <w:tr w:rsidR="007555EC" w:rsidTr="007555EC">
        <w:trPr>
          <w:trHeight w:val="300"/>
          <w:jc w:val="center"/>
        </w:trPr>
        <w:tc>
          <w:tcPr>
            <w:tcW w:w="314"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8F6F48">
              <w:t>37</w:t>
            </w:r>
          </w:p>
        </w:tc>
        <w:tc>
          <w:tcPr>
            <w:tcW w:w="1715"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dezembro de 2021</w:t>
            </w:r>
          </w:p>
        </w:tc>
        <w:tc>
          <w:tcPr>
            <w:tcW w:w="1777"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6</w:t>
            </w:r>
            <w:r w:rsidR="009F03EC">
              <w:t xml:space="preserve"> </w:t>
            </w:r>
            <w:r w:rsidRPr="00F20844">
              <w:t>de dezembro de 2021</w:t>
            </w:r>
          </w:p>
        </w:tc>
        <w:tc>
          <w:tcPr>
            <w:tcW w:w="1194" w:type="pct"/>
            <w:tcBorders>
              <w:top w:val="nil"/>
              <w:left w:val="nil"/>
              <w:bottom w:val="nil"/>
              <w:right w:val="nil"/>
            </w:tcBorders>
          </w:tcPr>
          <w:p w:rsidR="007555EC" w:rsidRPr="008F6F48" w:rsidRDefault="007555EC" w:rsidP="003E3EB9">
            <w:pPr>
              <w:jc w:val="center"/>
              <w:rPr>
                <w:rFonts w:asciiTheme="minorHAnsi" w:hAnsiTheme="minorHAnsi" w:cs="Arial"/>
                <w:szCs w:val="24"/>
              </w:rPr>
            </w:pPr>
            <w:r w:rsidRPr="008F6F48">
              <w:t>0,8334%</w:t>
            </w:r>
          </w:p>
        </w:tc>
      </w:tr>
      <w:tr w:rsidR="007555EC" w:rsidTr="007555EC">
        <w:trPr>
          <w:trHeight w:val="300"/>
          <w:jc w:val="center"/>
        </w:trPr>
        <w:tc>
          <w:tcPr>
            <w:tcW w:w="314"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8F6F48">
              <w:t>38</w:t>
            </w:r>
          </w:p>
        </w:tc>
        <w:tc>
          <w:tcPr>
            <w:tcW w:w="1715"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janeiro de 2022</w:t>
            </w:r>
          </w:p>
        </w:tc>
        <w:tc>
          <w:tcPr>
            <w:tcW w:w="1777"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janeiro de 2022</w:t>
            </w:r>
          </w:p>
        </w:tc>
        <w:tc>
          <w:tcPr>
            <w:tcW w:w="1194" w:type="pct"/>
            <w:tcBorders>
              <w:top w:val="nil"/>
              <w:left w:val="nil"/>
              <w:bottom w:val="nil"/>
              <w:right w:val="nil"/>
            </w:tcBorders>
          </w:tcPr>
          <w:p w:rsidR="007555EC" w:rsidRPr="008F6F48" w:rsidRDefault="007555EC" w:rsidP="003E3EB9">
            <w:pPr>
              <w:jc w:val="center"/>
              <w:rPr>
                <w:rFonts w:asciiTheme="minorHAnsi" w:hAnsiTheme="minorHAnsi" w:cs="Arial"/>
                <w:szCs w:val="24"/>
              </w:rPr>
            </w:pPr>
            <w:r w:rsidRPr="008F6F48">
              <w:t>0,8334%</w:t>
            </w:r>
          </w:p>
        </w:tc>
      </w:tr>
      <w:tr w:rsidR="007555EC" w:rsidTr="007555EC">
        <w:trPr>
          <w:trHeight w:val="300"/>
          <w:jc w:val="center"/>
        </w:trPr>
        <w:tc>
          <w:tcPr>
            <w:tcW w:w="314"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8F6F48">
              <w:lastRenderedPageBreak/>
              <w:t>39</w:t>
            </w:r>
          </w:p>
        </w:tc>
        <w:tc>
          <w:tcPr>
            <w:tcW w:w="1715"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fevereiro de 2022</w:t>
            </w:r>
          </w:p>
        </w:tc>
        <w:tc>
          <w:tcPr>
            <w:tcW w:w="1777"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7</w:t>
            </w:r>
            <w:r w:rsidR="009F03EC">
              <w:t xml:space="preserve"> </w:t>
            </w:r>
            <w:r w:rsidRPr="00F20844">
              <w:t>de fevereiro de 2022</w:t>
            </w:r>
          </w:p>
        </w:tc>
        <w:tc>
          <w:tcPr>
            <w:tcW w:w="1194" w:type="pct"/>
            <w:tcBorders>
              <w:top w:val="nil"/>
              <w:left w:val="nil"/>
              <w:bottom w:val="nil"/>
              <w:right w:val="nil"/>
            </w:tcBorders>
          </w:tcPr>
          <w:p w:rsidR="007555EC" w:rsidRPr="008F6F48" w:rsidRDefault="007555EC" w:rsidP="003E3EB9">
            <w:pPr>
              <w:jc w:val="center"/>
              <w:rPr>
                <w:rFonts w:asciiTheme="minorHAnsi" w:hAnsiTheme="minorHAnsi" w:cs="Arial"/>
                <w:szCs w:val="24"/>
              </w:rPr>
            </w:pPr>
            <w:r w:rsidRPr="008F6F48">
              <w:t>0,8334%</w:t>
            </w:r>
          </w:p>
        </w:tc>
      </w:tr>
      <w:tr w:rsidR="007555EC" w:rsidTr="007555EC">
        <w:trPr>
          <w:trHeight w:val="300"/>
          <w:jc w:val="center"/>
        </w:trPr>
        <w:tc>
          <w:tcPr>
            <w:tcW w:w="314"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8F6F48">
              <w:t>40</w:t>
            </w:r>
          </w:p>
        </w:tc>
        <w:tc>
          <w:tcPr>
            <w:tcW w:w="1715"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março de 2022</w:t>
            </w:r>
          </w:p>
        </w:tc>
        <w:tc>
          <w:tcPr>
            <w:tcW w:w="1777"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7</w:t>
            </w:r>
            <w:r w:rsidR="009F03EC">
              <w:t xml:space="preserve"> </w:t>
            </w:r>
            <w:r w:rsidRPr="00F20844">
              <w:t>de março de 2022</w:t>
            </w:r>
          </w:p>
        </w:tc>
        <w:tc>
          <w:tcPr>
            <w:tcW w:w="1194" w:type="pct"/>
            <w:tcBorders>
              <w:top w:val="nil"/>
              <w:left w:val="nil"/>
              <w:bottom w:val="nil"/>
              <w:right w:val="nil"/>
            </w:tcBorders>
          </w:tcPr>
          <w:p w:rsidR="007555EC" w:rsidRPr="008F6F48" w:rsidRDefault="007555EC" w:rsidP="003E3EB9">
            <w:pPr>
              <w:jc w:val="center"/>
              <w:rPr>
                <w:rFonts w:asciiTheme="minorHAnsi" w:hAnsiTheme="minorHAnsi" w:cs="Arial"/>
                <w:szCs w:val="24"/>
              </w:rPr>
            </w:pPr>
            <w:r w:rsidRPr="008F6F48">
              <w:t>0,8334%</w:t>
            </w:r>
          </w:p>
        </w:tc>
      </w:tr>
      <w:tr w:rsidR="007555EC" w:rsidTr="007555EC">
        <w:trPr>
          <w:trHeight w:val="300"/>
          <w:jc w:val="center"/>
        </w:trPr>
        <w:tc>
          <w:tcPr>
            <w:tcW w:w="314"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8F6F48">
              <w:t>41</w:t>
            </w:r>
          </w:p>
        </w:tc>
        <w:tc>
          <w:tcPr>
            <w:tcW w:w="1715"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abril de 2022</w:t>
            </w:r>
          </w:p>
        </w:tc>
        <w:tc>
          <w:tcPr>
            <w:tcW w:w="1777"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abril de 2022</w:t>
            </w:r>
          </w:p>
        </w:tc>
        <w:tc>
          <w:tcPr>
            <w:tcW w:w="1194" w:type="pct"/>
            <w:tcBorders>
              <w:top w:val="nil"/>
              <w:left w:val="nil"/>
              <w:bottom w:val="nil"/>
              <w:right w:val="nil"/>
            </w:tcBorders>
          </w:tcPr>
          <w:p w:rsidR="007555EC" w:rsidRPr="008F6F48" w:rsidRDefault="007555EC" w:rsidP="003E3EB9">
            <w:pPr>
              <w:jc w:val="center"/>
              <w:rPr>
                <w:rFonts w:asciiTheme="minorHAnsi" w:hAnsiTheme="minorHAnsi" w:cs="Arial"/>
                <w:szCs w:val="24"/>
              </w:rPr>
            </w:pPr>
            <w:r w:rsidRPr="008F6F48">
              <w:t>0,8334%</w:t>
            </w:r>
          </w:p>
        </w:tc>
      </w:tr>
      <w:tr w:rsidR="007555EC" w:rsidTr="007555EC">
        <w:trPr>
          <w:trHeight w:val="300"/>
          <w:jc w:val="center"/>
        </w:trPr>
        <w:tc>
          <w:tcPr>
            <w:tcW w:w="314"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8F6F48">
              <w:t>42</w:t>
            </w:r>
          </w:p>
        </w:tc>
        <w:tc>
          <w:tcPr>
            <w:tcW w:w="1715"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maio de 2022</w:t>
            </w:r>
          </w:p>
        </w:tc>
        <w:tc>
          <w:tcPr>
            <w:tcW w:w="1777"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maio de 2022</w:t>
            </w:r>
          </w:p>
        </w:tc>
        <w:tc>
          <w:tcPr>
            <w:tcW w:w="1194" w:type="pct"/>
            <w:tcBorders>
              <w:top w:val="nil"/>
              <w:left w:val="nil"/>
              <w:bottom w:val="nil"/>
              <w:right w:val="nil"/>
            </w:tcBorders>
          </w:tcPr>
          <w:p w:rsidR="007555EC" w:rsidRPr="008F6F48" w:rsidRDefault="007555EC" w:rsidP="003E3EB9">
            <w:pPr>
              <w:jc w:val="center"/>
              <w:rPr>
                <w:rFonts w:asciiTheme="minorHAnsi" w:hAnsiTheme="minorHAnsi" w:cs="Arial"/>
                <w:szCs w:val="24"/>
              </w:rPr>
            </w:pPr>
            <w:r w:rsidRPr="008F6F48">
              <w:t>0,8334%</w:t>
            </w:r>
          </w:p>
        </w:tc>
      </w:tr>
      <w:tr w:rsidR="007555EC" w:rsidTr="007555EC">
        <w:trPr>
          <w:trHeight w:val="300"/>
          <w:jc w:val="center"/>
        </w:trPr>
        <w:tc>
          <w:tcPr>
            <w:tcW w:w="314"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8F6F48">
              <w:t>43</w:t>
            </w:r>
          </w:p>
        </w:tc>
        <w:tc>
          <w:tcPr>
            <w:tcW w:w="1715"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junho de 2022</w:t>
            </w:r>
          </w:p>
        </w:tc>
        <w:tc>
          <w:tcPr>
            <w:tcW w:w="1777"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6</w:t>
            </w:r>
            <w:r w:rsidR="009F03EC">
              <w:t xml:space="preserve"> </w:t>
            </w:r>
            <w:r w:rsidRPr="00F20844">
              <w:t>de junho de 2022</w:t>
            </w:r>
          </w:p>
        </w:tc>
        <w:tc>
          <w:tcPr>
            <w:tcW w:w="1194" w:type="pct"/>
            <w:tcBorders>
              <w:top w:val="nil"/>
              <w:left w:val="nil"/>
              <w:bottom w:val="nil"/>
              <w:right w:val="nil"/>
            </w:tcBorders>
          </w:tcPr>
          <w:p w:rsidR="007555EC" w:rsidRPr="008F6F48" w:rsidRDefault="007555EC" w:rsidP="003E3EB9">
            <w:pPr>
              <w:jc w:val="center"/>
              <w:rPr>
                <w:rFonts w:asciiTheme="minorHAnsi" w:hAnsiTheme="minorHAnsi" w:cs="Arial"/>
                <w:szCs w:val="24"/>
              </w:rPr>
            </w:pPr>
            <w:r w:rsidRPr="008F6F48">
              <w:t>0,8334%</w:t>
            </w:r>
          </w:p>
        </w:tc>
      </w:tr>
      <w:tr w:rsidR="007555EC" w:rsidTr="007555EC">
        <w:trPr>
          <w:trHeight w:val="300"/>
          <w:jc w:val="center"/>
        </w:trPr>
        <w:tc>
          <w:tcPr>
            <w:tcW w:w="314"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8F6F48">
              <w:t>44</w:t>
            </w:r>
          </w:p>
        </w:tc>
        <w:tc>
          <w:tcPr>
            <w:tcW w:w="1715"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julho de 2022</w:t>
            </w:r>
          </w:p>
        </w:tc>
        <w:tc>
          <w:tcPr>
            <w:tcW w:w="1777"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julho de 2022</w:t>
            </w:r>
          </w:p>
        </w:tc>
        <w:tc>
          <w:tcPr>
            <w:tcW w:w="1194" w:type="pct"/>
            <w:tcBorders>
              <w:top w:val="nil"/>
              <w:left w:val="nil"/>
              <w:bottom w:val="nil"/>
              <w:right w:val="nil"/>
            </w:tcBorders>
          </w:tcPr>
          <w:p w:rsidR="007555EC" w:rsidRPr="008F6F48" w:rsidRDefault="007555EC" w:rsidP="003E3EB9">
            <w:pPr>
              <w:jc w:val="center"/>
              <w:rPr>
                <w:rFonts w:asciiTheme="minorHAnsi" w:hAnsiTheme="minorHAnsi" w:cs="Arial"/>
                <w:szCs w:val="24"/>
              </w:rPr>
            </w:pPr>
            <w:r w:rsidRPr="008F6F48">
              <w:t>0,8334%</w:t>
            </w:r>
          </w:p>
        </w:tc>
      </w:tr>
      <w:tr w:rsidR="007555EC" w:rsidTr="007555EC">
        <w:trPr>
          <w:trHeight w:val="300"/>
          <w:jc w:val="center"/>
        </w:trPr>
        <w:tc>
          <w:tcPr>
            <w:tcW w:w="314"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8F6F48">
              <w:t>45</w:t>
            </w:r>
          </w:p>
        </w:tc>
        <w:tc>
          <w:tcPr>
            <w:tcW w:w="1715"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agosto de 2022</w:t>
            </w:r>
          </w:p>
        </w:tc>
        <w:tc>
          <w:tcPr>
            <w:tcW w:w="1777"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agosto de 2022</w:t>
            </w:r>
          </w:p>
        </w:tc>
        <w:tc>
          <w:tcPr>
            <w:tcW w:w="1194" w:type="pct"/>
            <w:tcBorders>
              <w:top w:val="nil"/>
              <w:left w:val="nil"/>
              <w:bottom w:val="nil"/>
              <w:right w:val="nil"/>
            </w:tcBorders>
          </w:tcPr>
          <w:p w:rsidR="007555EC" w:rsidRPr="008F6F48" w:rsidRDefault="007555EC" w:rsidP="003E3EB9">
            <w:pPr>
              <w:jc w:val="center"/>
              <w:rPr>
                <w:rFonts w:asciiTheme="minorHAnsi" w:hAnsiTheme="minorHAnsi" w:cs="Arial"/>
                <w:szCs w:val="24"/>
              </w:rPr>
            </w:pPr>
            <w:r w:rsidRPr="008F6F48">
              <w:t>0,8334%</w:t>
            </w:r>
          </w:p>
        </w:tc>
      </w:tr>
      <w:tr w:rsidR="007555EC" w:rsidTr="007555EC">
        <w:trPr>
          <w:trHeight w:val="300"/>
          <w:jc w:val="center"/>
        </w:trPr>
        <w:tc>
          <w:tcPr>
            <w:tcW w:w="314"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8F6F48">
              <w:t>46</w:t>
            </w:r>
          </w:p>
        </w:tc>
        <w:tc>
          <w:tcPr>
            <w:tcW w:w="1715"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setembro de 2022</w:t>
            </w:r>
          </w:p>
        </w:tc>
        <w:tc>
          <w:tcPr>
            <w:tcW w:w="1777"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setembro de 2022</w:t>
            </w:r>
          </w:p>
        </w:tc>
        <w:tc>
          <w:tcPr>
            <w:tcW w:w="1194" w:type="pct"/>
            <w:tcBorders>
              <w:top w:val="nil"/>
              <w:left w:val="nil"/>
              <w:bottom w:val="nil"/>
              <w:right w:val="nil"/>
            </w:tcBorders>
          </w:tcPr>
          <w:p w:rsidR="007555EC" w:rsidRPr="008F6F48" w:rsidRDefault="007555EC" w:rsidP="003E3EB9">
            <w:pPr>
              <w:jc w:val="center"/>
              <w:rPr>
                <w:rFonts w:asciiTheme="minorHAnsi" w:hAnsiTheme="minorHAnsi" w:cs="Arial"/>
                <w:szCs w:val="24"/>
              </w:rPr>
            </w:pPr>
            <w:r w:rsidRPr="008F6F48">
              <w:t>0,8334%</w:t>
            </w:r>
          </w:p>
        </w:tc>
      </w:tr>
      <w:tr w:rsidR="007555EC" w:rsidTr="007555EC">
        <w:trPr>
          <w:trHeight w:val="300"/>
          <w:jc w:val="center"/>
        </w:trPr>
        <w:tc>
          <w:tcPr>
            <w:tcW w:w="314"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8F6F48">
              <w:t>47</w:t>
            </w:r>
          </w:p>
        </w:tc>
        <w:tc>
          <w:tcPr>
            <w:tcW w:w="1715"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outubro de 2022</w:t>
            </w:r>
          </w:p>
        </w:tc>
        <w:tc>
          <w:tcPr>
            <w:tcW w:w="1777"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outubro de 2022</w:t>
            </w:r>
          </w:p>
        </w:tc>
        <w:tc>
          <w:tcPr>
            <w:tcW w:w="1194" w:type="pct"/>
            <w:tcBorders>
              <w:top w:val="nil"/>
              <w:left w:val="nil"/>
              <w:bottom w:val="nil"/>
              <w:right w:val="nil"/>
            </w:tcBorders>
          </w:tcPr>
          <w:p w:rsidR="007555EC" w:rsidRPr="008F6F48" w:rsidRDefault="007555EC" w:rsidP="003E3EB9">
            <w:pPr>
              <w:jc w:val="center"/>
              <w:rPr>
                <w:rFonts w:asciiTheme="minorHAnsi" w:hAnsiTheme="minorHAnsi" w:cs="Arial"/>
                <w:szCs w:val="24"/>
              </w:rPr>
            </w:pPr>
            <w:r w:rsidRPr="008F6F48">
              <w:t>0,8334%</w:t>
            </w:r>
          </w:p>
        </w:tc>
      </w:tr>
      <w:tr w:rsidR="007555EC" w:rsidTr="007555EC">
        <w:trPr>
          <w:trHeight w:val="300"/>
          <w:jc w:val="center"/>
        </w:trPr>
        <w:tc>
          <w:tcPr>
            <w:tcW w:w="314"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8F6F48">
              <w:t>48</w:t>
            </w:r>
          </w:p>
        </w:tc>
        <w:tc>
          <w:tcPr>
            <w:tcW w:w="1715"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novembro de 2022</w:t>
            </w:r>
          </w:p>
        </w:tc>
        <w:tc>
          <w:tcPr>
            <w:tcW w:w="1777"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7</w:t>
            </w:r>
            <w:r w:rsidR="009F03EC">
              <w:t xml:space="preserve"> </w:t>
            </w:r>
            <w:r w:rsidRPr="00F20844">
              <w:t>de novembro de 2022</w:t>
            </w:r>
          </w:p>
        </w:tc>
        <w:tc>
          <w:tcPr>
            <w:tcW w:w="1194" w:type="pct"/>
            <w:tcBorders>
              <w:top w:val="nil"/>
              <w:left w:val="nil"/>
              <w:bottom w:val="nil"/>
              <w:right w:val="nil"/>
            </w:tcBorders>
          </w:tcPr>
          <w:p w:rsidR="007555EC" w:rsidRPr="008F6F48" w:rsidRDefault="007555EC" w:rsidP="003E3EB9">
            <w:pPr>
              <w:jc w:val="center"/>
              <w:rPr>
                <w:rFonts w:asciiTheme="minorHAnsi" w:hAnsiTheme="minorHAnsi" w:cs="Arial"/>
                <w:szCs w:val="24"/>
              </w:rPr>
            </w:pPr>
            <w:r w:rsidRPr="008F6F48">
              <w:t>0,8334%</w:t>
            </w:r>
          </w:p>
        </w:tc>
      </w:tr>
      <w:tr w:rsidR="007555EC" w:rsidTr="007555EC">
        <w:trPr>
          <w:trHeight w:val="300"/>
          <w:jc w:val="center"/>
        </w:trPr>
        <w:tc>
          <w:tcPr>
            <w:tcW w:w="314"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8F6F48">
              <w:t>49</w:t>
            </w:r>
          </w:p>
        </w:tc>
        <w:tc>
          <w:tcPr>
            <w:tcW w:w="1715"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dezembro de 2022</w:t>
            </w:r>
          </w:p>
        </w:tc>
        <w:tc>
          <w:tcPr>
            <w:tcW w:w="1777"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dezembro de 2022</w:t>
            </w:r>
          </w:p>
        </w:tc>
        <w:tc>
          <w:tcPr>
            <w:tcW w:w="1194" w:type="pct"/>
            <w:tcBorders>
              <w:top w:val="nil"/>
              <w:left w:val="nil"/>
              <w:bottom w:val="nil"/>
              <w:right w:val="nil"/>
            </w:tcBorders>
          </w:tcPr>
          <w:p w:rsidR="007555EC" w:rsidRPr="008F6F48" w:rsidRDefault="007555EC" w:rsidP="003E3EB9">
            <w:pPr>
              <w:jc w:val="center"/>
              <w:rPr>
                <w:rFonts w:asciiTheme="minorHAnsi" w:hAnsiTheme="minorHAnsi" w:cs="Arial"/>
                <w:szCs w:val="24"/>
              </w:rPr>
            </w:pPr>
            <w:r w:rsidRPr="008F6F48">
              <w:t>0,8334%</w:t>
            </w:r>
          </w:p>
        </w:tc>
      </w:tr>
      <w:tr w:rsidR="007555EC" w:rsidTr="007555EC">
        <w:trPr>
          <w:trHeight w:val="300"/>
          <w:jc w:val="center"/>
        </w:trPr>
        <w:tc>
          <w:tcPr>
            <w:tcW w:w="314"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8F6F48">
              <w:t>50</w:t>
            </w:r>
          </w:p>
        </w:tc>
        <w:tc>
          <w:tcPr>
            <w:tcW w:w="1715"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janeiro de 2023</w:t>
            </w:r>
          </w:p>
        </w:tc>
        <w:tc>
          <w:tcPr>
            <w:tcW w:w="1777"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janeiro de 2023</w:t>
            </w:r>
          </w:p>
        </w:tc>
        <w:tc>
          <w:tcPr>
            <w:tcW w:w="1194" w:type="pct"/>
            <w:tcBorders>
              <w:top w:val="nil"/>
              <w:left w:val="nil"/>
              <w:bottom w:val="nil"/>
              <w:right w:val="nil"/>
            </w:tcBorders>
          </w:tcPr>
          <w:p w:rsidR="007555EC" w:rsidRPr="008F6F48" w:rsidRDefault="007555EC" w:rsidP="003E3EB9">
            <w:pPr>
              <w:jc w:val="center"/>
              <w:rPr>
                <w:rFonts w:asciiTheme="minorHAnsi" w:hAnsiTheme="minorHAnsi" w:cs="Arial"/>
                <w:szCs w:val="24"/>
              </w:rPr>
            </w:pPr>
            <w:r w:rsidRPr="008F6F48">
              <w:t>0,8334%</w:t>
            </w:r>
          </w:p>
        </w:tc>
      </w:tr>
      <w:tr w:rsidR="007555EC" w:rsidTr="007555EC">
        <w:trPr>
          <w:trHeight w:val="300"/>
          <w:jc w:val="center"/>
        </w:trPr>
        <w:tc>
          <w:tcPr>
            <w:tcW w:w="314"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8F6F48">
              <w:t>51</w:t>
            </w:r>
          </w:p>
        </w:tc>
        <w:tc>
          <w:tcPr>
            <w:tcW w:w="1715"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fevereiro de 2023</w:t>
            </w:r>
          </w:p>
        </w:tc>
        <w:tc>
          <w:tcPr>
            <w:tcW w:w="1777"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6</w:t>
            </w:r>
            <w:r w:rsidR="009F03EC">
              <w:t xml:space="preserve"> </w:t>
            </w:r>
            <w:r w:rsidRPr="00F20844">
              <w:t>de fevereiro de 2023</w:t>
            </w:r>
          </w:p>
        </w:tc>
        <w:tc>
          <w:tcPr>
            <w:tcW w:w="1194" w:type="pct"/>
            <w:tcBorders>
              <w:top w:val="nil"/>
              <w:left w:val="nil"/>
              <w:bottom w:val="nil"/>
              <w:right w:val="nil"/>
            </w:tcBorders>
          </w:tcPr>
          <w:p w:rsidR="007555EC" w:rsidRPr="008F6F48" w:rsidRDefault="007555EC" w:rsidP="003E3EB9">
            <w:pPr>
              <w:jc w:val="center"/>
              <w:rPr>
                <w:rFonts w:asciiTheme="minorHAnsi" w:hAnsiTheme="minorHAnsi" w:cs="Arial"/>
                <w:szCs w:val="24"/>
              </w:rPr>
            </w:pPr>
            <w:r w:rsidRPr="008F6F48">
              <w:t>0,8334%</w:t>
            </w:r>
          </w:p>
        </w:tc>
      </w:tr>
      <w:tr w:rsidR="007555EC" w:rsidTr="007555EC">
        <w:trPr>
          <w:trHeight w:val="300"/>
          <w:jc w:val="center"/>
        </w:trPr>
        <w:tc>
          <w:tcPr>
            <w:tcW w:w="314"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8F6F48">
              <w:t>52</w:t>
            </w:r>
          </w:p>
        </w:tc>
        <w:tc>
          <w:tcPr>
            <w:tcW w:w="1715"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março de 2023</w:t>
            </w:r>
          </w:p>
        </w:tc>
        <w:tc>
          <w:tcPr>
            <w:tcW w:w="1777"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6</w:t>
            </w:r>
            <w:r w:rsidR="009F03EC">
              <w:t xml:space="preserve"> </w:t>
            </w:r>
            <w:r w:rsidRPr="00F20844">
              <w:t>de março de 2023</w:t>
            </w:r>
          </w:p>
        </w:tc>
        <w:tc>
          <w:tcPr>
            <w:tcW w:w="1194" w:type="pct"/>
            <w:tcBorders>
              <w:top w:val="nil"/>
              <w:left w:val="nil"/>
              <w:bottom w:val="nil"/>
              <w:right w:val="nil"/>
            </w:tcBorders>
          </w:tcPr>
          <w:p w:rsidR="007555EC" w:rsidRPr="008F6F48" w:rsidRDefault="007555EC" w:rsidP="003E3EB9">
            <w:pPr>
              <w:jc w:val="center"/>
              <w:rPr>
                <w:rFonts w:asciiTheme="minorHAnsi" w:hAnsiTheme="minorHAnsi" w:cs="Arial"/>
                <w:szCs w:val="24"/>
              </w:rPr>
            </w:pPr>
            <w:r w:rsidRPr="008F6F48">
              <w:t>0,8334%</w:t>
            </w:r>
          </w:p>
        </w:tc>
      </w:tr>
      <w:tr w:rsidR="007555EC" w:rsidTr="007555EC">
        <w:trPr>
          <w:trHeight w:val="300"/>
          <w:jc w:val="center"/>
        </w:trPr>
        <w:tc>
          <w:tcPr>
            <w:tcW w:w="314"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8F6F48">
              <w:t>53</w:t>
            </w:r>
          </w:p>
        </w:tc>
        <w:tc>
          <w:tcPr>
            <w:tcW w:w="1715"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abril de 2023</w:t>
            </w:r>
          </w:p>
        </w:tc>
        <w:tc>
          <w:tcPr>
            <w:tcW w:w="1777"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abril de 2023</w:t>
            </w:r>
          </w:p>
        </w:tc>
        <w:tc>
          <w:tcPr>
            <w:tcW w:w="1194" w:type="pct"/>
            <w:tcBorders>
              <w:top w:val="nil"/>
              <w:left w:val="nil"/>
              <w:bottom w:val="nil"/>
              <w:right w:val="nil"/>
            </w:tcBorders>
          </w:tcPr>
          <w:p w:rsidR="007555EC" w:rsidRPr="008F6F48" w:rsidRDefault="007555EC" w:rsidP="003E3EB9">
            <w:pPr>
              <w:jc w:val="center"/>
              <w:rPr>
                <w:rFonts w:asciiTheme="minorHAnsi" w:hAnsiTheme="minorHAnsi" w:cs="Arial"/>
                <w:szCs w:val="24"/>
              </w:rPr>
            </w:pPr>
            <w:r w:rsidRPr="008F6F48">
              <w:t>0,8334%</w:t>
            </w:r>
          </w:p>
        </w:tc>
      </w:tr>
      <w:tr w:rsidR="007555EC" w:rsidTr="007555EC">
        <w:trPr>
          <w:trHeight w:val="300"/>
          <w:jc w:val="center"/>
        </w:trPr>
        <w:tc>
          <w:tcPr>
            <w:tcW w:w="314"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8F6F48">
              <w:t>54</w:t>
            </w:r>
          </w:p>
        </w:tc>
        <w:tc>
          <w:tcPr>
            <w:tcW w:w="1715"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maio de 2023</w:t>
            </w:r>
          </w:p>
        </w:tc>
        <w:tc>
          <w:tcPr>
            <w:tcW w:w="1777"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maio de 2023</w:t>
            </w:r>
          </w:p>
        </w:tc>
        <w:tc>
          <w:tcPr>
            <w:tcW w:w="1194" w:type="pct"/>
            <w:tcBorders>
              <w:top w:val="nil"/>
              <w:left w:val="nil"/>
              <w:bottom w:val="nil"/>
              <w:right w:val="nil"/>
            </w:tcBorders>
          </w:tcPr>
          <w:p w:rsidR="007555EC" w:rsidRPr="008F6F48" w:rsidRDefault="007555EC" w:rsidP="003E3EB9">
            <w:pPr>
              <w:jc w:val="center"/>
              <w:rPr>
                <w:rFonts w:asciiTheme="minorHAnsi" w:hAnsiTheme="minorHAnsi" w:cs="Arial"/>
                <w:szCs w:val="24"/>
              </w:rPr>
            </w:pPr>
            <w:r w:rsidRPr="008F6F48">
              <w:t>0,8334%</w:t>
            </w:r>
          </w:p>
        </w:tc>
      </w:tr>
      <w:tr w:rsidR="007555EC" w:rsidTr="007555EC">
        <w:trPr>
          <w:trHeight w:val="300"/>
          <w:jc w:val="center"/>
        </w:trPr>
        <w:tc>
          <w:tcPr>
            <w:tcW w:w="314"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8F6F48">
              <w:t>55</w:t>
            </w:r>
          </w:p>
        </w:tc>
        <w:tc>
          <w:tcPr>
            <w:tcW w:w="1715"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junho de 2023</w:t>
            </w:r>
          </w:p>
        </w:tc>
        <w:tc>
          <w:tcPr>
            <w:tcW w:w="1777"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junho de 2023</w:t>
            </w:r>
          </w:p>
        </w:tc>
        <w:tc>
          <w:tcPr>
            <w:tcW w:w="1194" w:type="pct"/>
            <w:tcBorders>
              <w:top w:val="nil"/>
              <w:left w:val="nil"/>
              <w:bottom w:val="nil"/>
              <w:right w:val="nil"/>
            </w:tcBorders>
          </w:tcPr>
          <w:p w:rsidR="007555EC" w:rsidRPr="008F6F48" w:rsidRDefault="007555EC" w:rsidP="003E3EB9">
            <w:pPr>
              <w:jc w:val="center"/>
              <w:rPr>
                <w:rFonts w:asciiTheme="minorHAnsi" w:hAnsiTheme="minorHAnsi" w:cs="Arial"/>
                <w:szCs w:val="24"/>
              </w:rPr>
            </w:pPr>
            <w:r w:rsidRPr="008F6F48">
              <w:t>0,8334%</w:t>
            </w:r>
          </w:p>
        </w:tc>
      </w:tr>
      <w:tr w:rsidR="007555EC" w:rsidTr="007555EC">
        <w:trPr>
          <w:trHeight w:val="300"/>
          <w:jc w:val="center"/>
        </w:trPr>
        <w:tc>
          <w:tcPr>
            <w:tcW w:w="314"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8F6F48">
              <w:t>56</w:t>
            </w:r>
          </w:p>
        </w:tc>
        <w:tc>
          <w:tcPr>
            <w:tcW w:w="1715"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julho de 2023</w:t>
            </w:r>
          </w:p>
        </w:tc>
        <w:tc>
          <w:tcPr>
            <w:tcW w:w="1777"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julho de 2023</w:t>
            </w:r>
          </w:p>
        </w:tc>
        <w:tc>
          <w:tcPr>
            <w:tcW w:w="1194" w:type="pct"/>
            <w:tcBorders>
              <w:top w:val="nil"/>
              <w:left w:val="nil"/>
              <w:bottom w:val="nil"/>
              <w:right w:val="nil"/>
            </w:tcBorders>
          </w:tcPr>
          <w:p w:rsidR="007555EC" w:rsidRPr="008F6F48" w:rsidRDefault="007555EC" w:rsidP="003E3EB9">
            <w:pPr>
              <w:jc w:val="center"/>
              <w:rPr>
                <w:rFonts w:asciiTheme="minorHAnsi" w:hAnsiTheme="minorHAnsi" w:cs="Arial"/>
                <w:szCs w:val="24"/>
              </w:rPr>
            </w:pPr>
            <w:r w:rsidRPr="008F6F48">
              <w:t>0,8334%</w:t>
            </w:r>
          </w:p>
        </w:tc>
      </w:tr>
      <w:tr w:rsidR="007555EC" w:rsidTr="007555EC">
        <w:trPr>
          <w:trHeight w:val="300"/>
          <w:jc w:val="center"/>
        </w:trPr>
        <w:tc>
          <w:tcPr>
            <w:tcW w:w="314"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8F6F48">
              <w:t>57</w:t>
            </w:r>
          </w:p>
        </w:tc>
        <w:tc>
          <w:tcPr>
            <w:tcW w:w="1715"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agosto de 2023</w:t>
            </w:r>
          </w:p>
        </w:tc>
        <w:tc>
          <w:tcPr>
            <w:tcW w:w="1777"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7</w:t>
            </w:r>
            <w:r w:rsidR="009F03EC">
              <w:t xml:space="preserve"> </w:t>
            </w:r>
            <w:r w:rsidRPr="00F20844">
              <w:t>de agosto de 2023</w:t>
            </w:r>
          </w:p>
        </w:tc>
        <w:tc>
          <w:tcPr>
            <w:tcW w:w="1194" w:type="pct"/>
            <w:tcBorders>
              <w:top w:val="nil"/>
              <w:left w:val="nil"/>
              <w:bottom w:val="nil"/>
              <w:right w:val="nil"/>
            </w:tcBorders>
          </w:tcPr>
          <w:p w:rsidR="007555EC" w:rsidRPr="008F6F48" w:rsidRDefault="007555EC" w:rsidP="003E3EB9">
            <w:pPr>
              <w:jc w:val="center"/>
              <w:rPr>
                <w:rFonts w:asciiTheme="minorHAnsi" w:hAnsiTheme="minorHAnsi" w:cs="Arial"/>
                <w:szCs w:val="24"/>
              </w:rPr>
            </w:pPr>
            <w:r w:rsidRPr="008F6F48">
              <w:t>0,8334%</w:t>
            </w:r>
          </w:p>
        </w:tc>
      </w:tr>
      <w:tr w:rsidR="007555EC" w:rsidTr="007555EC">
        <w:trPr>
          <w:trHeight w:val="300"/>
          <w:jc w:val="center"/>
        </w:trPr>
        <w:tc>
          <w:tcPr>
            <w:tcW w:w="314"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8F6F48">
              <w:t>58</w:t>
            </w:r>
          </w:p>
        </w:tc>
        <w:tc>
          <w:tcPr>
            <w:tcW w:w="1715"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setembro de 2023</w:t>
            </w:r>
          </w:p>
        </w:tc>
        <w:tc>
          <w:tcPr>
            <w:tcW w:w="1777"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setembro de 2023</w:t>
            </w:r>
          </w:p>
        </w:tc>
        <w:tc>
          <w:tcPr>
            <w:tcW w:w="1194" w:type="pct"/>
            <w:tcBorders>
              <w:top w:val="nil"/>
              <w:left w:val="nil"/>
              <w:bottom w:val="nil"/>
              <w:right w:val="nil"/>
            </w:tcBorders>
          </w:tcPr>
          <w:p w:rsidR="007555EC" w:rsidRPr="008F6F48" w:rsidRDefault="007555EC" w:rsidP="003E3EB9">
            <w:pPr>
              <w:jc w:val="center"/>
              <w:rPr>
                <w:rFonts w:asciiTheme="minorHAnsi" w:hAnsiTheme="minorHAnsi" w:cs="Arial"/>
                <w:szCs w:val="24"/>
              </w:rPr>
            </w:pPr>
            <w:r w:rsidRPr="008F6F48">
              <w:t>0,8334%</w:t>
            </w:r>
          </w:p>
        </w:tc>
      </w:tr>
      <w:tr w:rsidR="007555EC" w:rsidTr="007555EC">
        <w:trPr>
          <w:trHeight w:val="300"/>
          <w:jc w:val="center"/>
        </w:trPr>
        <w:tc>
          <w:tcPr>
            <w:tcW w:w="314"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8F6F48">
              <w:t>59</w:t>
            </w:r>
          </w:p>
        </w:tc>
        <w:tc>
          <w:tcPr>
            <w:tcW w:w="1715"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outubro de 2023</w:t>
            </w:r>
          </w:p>
        </w:tc>
        <w:tc>
          <w:tcPr>
            <w:tcW w:w="1777"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outubro de 2023</w:t>
            </w:r>
          </w:p>
        </w:tc>
        <w:tc>
          <w:tcPr>
            <w:tcW w:w="1194" w:type="pct"/>
            <w:tcBorders>
              <w:top w:val="nil"/>
              <w:left w:val="nil"/>
              <w:bottom w:val="nil"/>
              <w:right w:val="nil"/>
            </w:tcBorders>
          </w:tcPr>
          <w:p w:rsidR="007555EC" w:rsidRPr="008F6F48" w:rsidRDefault="007555EC" w:rsidP="003E3EB9">
            <w:pPr>
              <w:jc w:val="center"/>
              <w:rPr>
                <w:rFonts w:asciiTheme="minorHAnsi" w:hAnsiTheme="minorHAnsi" w:cs="Arial"/>
                <w:szCs w:val="24"/>
              </w:rPr>
            </w:pPr>
            <w:r w:rsidRPr="008F6F48">
              <w:t>0,8334%</w:t>
            </w:r>
          </w:p>
        </w:tc>
      </w:tr>
      <w:tr w:rsidR="007555EC" w:rsidTr="007555EC">
        <w:trPr>
          <w:trHeight w:val="300"/>
          <w:jc w:val="center"/>
        </w:trPr>
        <w:tc>
          <w:tcPr>
            <w:tcW w:w="314"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8F6F48">
              <w:t>60</w:t>
            </w:r>
          </w:p>
        </w:tc>
        <w:tc>
          <w:tcPr>
            <w:tcW w:w="1715"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novembro de 2023</w:t>
            </w:r>
          </w:p>
        </w:tc>
        <w:tc>
          <w:tcPr>
            <w:tcW w:w="1777"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6</w:t>
            </w:r>
            <w:r w:rsidR="009F03EC">
              <w:t xml:space="preserve"> </w:t>
            </w:r>
            <w:r w:rsidRPr="00F20844">
              <w:t>de novembro de 2023</w:t>
            </w:r>
          </w:p>
        </w:tc>
        <w:tc>
          <w:tcPr>
            <w:tcW w:w="1194" w:type="pct"/>
            <w:tcBorders>
              <w:top w:val="nil"/>
              <w:left w:val="nil"/>
              <w:bottom w:val="nil"/>
              <w:right w:val="nil"/>
            </w:tcBorders>
          </w:tcPr>
          <w:p w:rsidR="007555EC" w:rsidRPr="008F6F48" w:rsidRDefault="007555EC" w:rsidP="003E3EB9">
            <w:pPr>
              <w:jc w:val="center"/>
              <w:rPr>
                <w:rFonts w:asciiTheme="minorHAnsi" w:hAnsiTheme="minorHAnsi" w:cs="Arial"/>
                <w:szCs w:val="24"/>
              </w:rPr>
            </w:pPr>
            <w:r w:rsidRPr="008F6F48">
              <w:t>0,8334%</w:t>
            </w:r>
          </w:p>
        </w:tc>
      </w:tr>
      <w:tr w:rsidR="007555EC" w:rsidTr="007555EC">
        <w:trPr>
          <w:trHeight w:val="300"/>
          <w:jc w:val="center"/>
        </w:trPr>
        <w:tc>
          <w:tcPr>
            <w:tcW w:w="314"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8F6F48">
              <w:t>61</w:t>
            </w:r>
          </w:p>
        </w:tc>
        <w:tc>
          <w:tcPr>
            <w:tcW w:w="1715"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dezembro de 2023</w:t>
            </w:r>
          </w:p>
        </w:tc>
        <w:tc>
          <w:tcPr>
            <w:tcW w:w="1777"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dezembro de 2023</w:t>
            </w:r>
          </w:p>
        </w:tc>
        <w:tc>
          <w:tcPr>
            <w:tcW w:w="1194" w:type="pct"/>
            <w:tcBorders>
              <w:top w:val="nil"/>
              <w:left w:val="nil"/>
              <w:bottom w:val="nil"/>
              <w:right w:val="nil"/>
            </w:tcBorders>
          </w:tcPr>
          <w:p w:rsidR="007555EC" w:rsidRPr="008F6F48" w:rsidRDefault="007555EC" w:rsidP="003E3EB9">
            <w:pPr>
              <w:jc w:val="center"/>
              <w:rPr>
                <w:rFonts w:asciiTheme="minorHAnsi" w:hAnsiTheme="minorHAnsi" w:cs="Arial"/>
                <w:szCs w:val="24"/>
              </w:rPr>
            </w:pPr>
            <w:r w:rsidRPr="008F6F48">
              <w:t>0,8334%</w:t>
            </w:r>
          </w:p>
        </w:tc>
      </w:tr>
      <w:tr w:rsidR="007555EC" w:rsidTr="007555EC">
        <w:trPr>
          <w:trHeight w:val="300"/>
          <w:jc w:val="center"/>
        </w:trPr>
        <w:tc>
          <w:tcPr>
            <w:tcW w:w="314"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8F6F48">
              <w:t>62</w:t>
            </w:r>
          </w:p>
        </w:tc>
        <w:tc>
          <w:tcPr>
            <w:tcW w:w="1715"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janeiro de 2024</w:t>
            </w:r>
          </w:p>
        </w:tc>
        <w:tc>
          <w:tcPr>
            <w:tcW w:w="1777"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janeiro de 2024</w:t>
            </w:r>
          </w:p>
        </w:tc>
        <w:tc>
          <w:tcPr>
            <w:tcW w:w="1194" w:type="pct"/>
            <w:tcBorders>
              <w:top w:val="nil"/>
              <w:left w:val="nil"/>
              <w:bottom w:val="nil"/>
              <w:right w:val="nil"/>
            </w:tcBorders>
          </w:tcPr>
          <w:p w:rsidR="007555EC" w:rsidRPr="008F6F48" w:rsidRDefault="007555EC" w:rsidP="003E3EB9">
            <w:pPr>
              <w:jc w:val="center"/>
              <w:rPr>
                <w:rFonts w:asciiTheme="minorHAnsi" w:hAnsiTheme="minorHAnsi" w:cs="Arial"/>
                <w:szCs w:val="24"/>
              </w:rPr>
            </w:pPr>
            <w:r w:rsidRPr="008F6F48">
              <w:t>0,8334%</w:t>
            </w:r>
          </w:p>
        </w:tc>
      </w:tr>
      <w:tr w:rsidR="007555EC" w:rsidTr="007555EC">
        <w:trPr>
          <w:trHeight w:val="300"/>
          <w:jc w:val="center"/>
        </w:trPr>
        <w:tc>
          <w:tcPr>
            <w:tcW w:w="314"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8F6F48">
              <w:t>63</w:t>
            </w:r>
          </w:p>
        </w:tc>
        <w:tc>
          <w:tcPr>
            <w:tcW w:w="1715"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fevereiro de 2024</w:t>
            </w:r>
          </w:p>
        </w:tc>
        <w:tc>
          <w:tcPr>
            <w:tcW w:w="1777"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fevereiro de 2024</w:t>
            </w:r>
          </w:p>
        </w:tc>
        <w:tc>
          <w:tcPr>
            <w:tcW w:w="1194" w:type="pct"/>
            <w:tcBorders>
              <w:top w:val="nil"/>
              <w:left w:val="nil"/>
              <w:bottom w:val="nil"/>
              <w:right w:val="nil"/>
            </w:tcBorders>
          </w:tcPr>
          <w:p w:rsidR="007555EC" w:rsidRPr="008F6F48" w:rsidRDefault="007555EC" w:rsidP="003E3EB9">
            <w:pPr>
              <w:jc w:val="center"/>
              <w:rPr>
                <w:rFonts w:asciiTheme="minorHAnsi" w:hAnsiTheme="minorHAnsi" w:cs="Arial"/>
                <w:szCs w:val="24"/>
              </w:rPr>
            </w:pPr>
            <w:r w:rsidRPr="008F6F48">
              <w:t>0,8334%</w:t>
            </w:r>
          </w:p>
        </w:tc>
      </w:tr>
      <w:tr w:rsidR="007555EC" w:rsidTr="007555EC">
        <w:trPr>
          <w:trHeight w:val="300"/>
          <w:jc w:val="center"/>
        </w:trPr>
        <w:tc>
          <w:tcPr>
            <w:tcW w:w="314"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8F6F48">
              <w:t>64</w:t>
            </w:r>
          </w:p>
        </w:tc>
        <w:tc>
          <w:tcPr>
            <w:tcW w:w="1715"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março de 2024</w:t>
            </w:r>
          </w:p>
        </w:tc>
        <w:tc>
          <w:tcPr>
            <w:tcW w:w="1777"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março de 2024</w:t>
            </w:r>
          </w:p>
        </w:tc>
        <w:tc>
          <w:tcPr>
            <w:tcW w:w="1194" w:type="pct"/>
            <w:tcBorders>
              <w:top w:val="nil"/>
              <w:left w:val="nil"/>
              <w:bottom w:val="nil"/>
              <w:right w:val="nil"/>
            </w:tcBorders>
          </w:tcPr>
          <w:p w:rsidR="007555EC" w:rsidRPr="008F6F48" w:rsidRDefault="007555EC" w:rsidP="003E3EB9">
            <w:pPr>
              <w:jc w:val="center"/>
              <w:rPr>
                <w:rFonts w:asciiTheme="minorHAnsi" w:hAnsiTheme="minorHAnsi" w:cs="Arial"/>
                <w:szCs w:val="24"/>
              </w:rPr>
            </w:pPr>
            <w:r w:rsidRPr="008F6F48">
              <w:t>0,8334%</w:t>
            </w:r>
          </w:p>
        </w:tc>
      </w:tr>
      <w:tr w:rsidR="007555EC" w:rsidTr="007555EC">
        <w:trPr>
          <w:trHeight w:val="300"/>
          <w:jc w:val="center"/>
        </w:trPr>
        <w:tc>
          <w:tcPr>
            <w:tcW w:w="314"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8F6F48">
              <w:t>65</w:t>
            </w:r>
          </w:p>
        </w:tc>
        <w:tc>
          <w:tcPr>
            <w:tcW w:w="1715"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abril de 2024</w:t>
            </w:r>
          </w:p>
        </w:tc>
        <w:tc>
          <w:tcPr>
            <w:tcW w:w="1777"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abril de 2024</w:t>
            </w:r>
          </w:p>
        </w:tc>
        <w:tc>
          <w:tcPr>
            <w:tcW w:w="1194" w:type="pct"/>
            <w:tcBorders>
              <w:top w:val="nil"/>
              <w:left w:val="nil"/>
              <w:bottom w:val="nil"/>
              <w:right w:val="nil"/>
            </w:tcBorders>
          </w:tcPr>
          <w:p w:rsidR="007555EC" w:rsidRPr="008F6F48" w:rsidRDefault="007555EC" w:rsidP="003E3EB9">
            <w:pPr>
              <w:jc w:val="center"/>
              <w:rPr>
                <w:rFonts w:asciiTheme="minorHAnsi" w:hAnsiTheme="minorHAnsi" w:cs="Arial"/>
                <w:szCs w:val="24"/>
              </w:rPr>
            </w:pPr>
            <w:r w:rsidRPr="008F6F48">
              <w:t>0,8334%</w:t>
            </w:r>
          </w:p>
        </w:tc>
      </w:tr>
      <w:tr w:rsidR="007555EC" w:rsidTr="007555EC">
        <w:trPr>
          <w:trHeight w:val="300"/>
          <w:jc w:val="center"/>
        </w:trPr>
        <w:tc>
          <w:tcPr>
            <w:tcW w:w="314"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8F6F48">
              <w:t>66</w:t>
            </w:r>
          </w:p>
        </w:tc>
        <w:tc>
          <w:tcPr>
            <w:tcW w:w="1715"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maio de 2024</w:t>
            </w:r>
          </w:p>
        </w:tc>
        <w:tc>
          <w:tcPr>
            <w:tcW w:w="1777"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6</w:t>
            </w:r>
            <w:r w:rsidR="009F03EC">
              <w:t xml:space="preserve"> </w:t>
            </w:r>
            <w:r w:rsidRPr="00F20844">
              <w:t>de maio de 2024</w:t>
            </w:r>
          </w:p>
        </w:tc>
        <w:tc>
          <w:tcPr>
            <w:tcW w:w="1194" w:type="pct"/>
            <w:tcBorders>
              <w:top w:val="nil"/>
              <w:left w:val="nil"/>
              <w:bottom w:val="nil"/>
              <w:right w:val="nil"/>
            </w:tcBorders>
          </w:tcPr>
          <w:p w:rsidR="007555EC" w:rsidRPr="008F6F48" w:rsidRDefault="007555EC" w:rsidP="003E3EB9">
            <w:pPr>
              <w:jc w:val="center"/>
              <w:rPr>
                <w:rFonts w:asciiTheme="minorHAnsi" w:hAnsiTheme="minorHAnsi" w:cs="Arial"/>
                <w:szCs w:val="24"/>
              </w:rPr>
            </w:pPr>
            <w:r w:rsidRPr="008F6F48">
              <w:t>0,8334%</w:t>
            </w:r>
          </w:p>
        </w:tc>
      </w:tr>
      <w:tr w:rsidR="007555EC" w:rsidTr="007555EC">
        <w:trPr>
          <w:trHeight w:val="300"/>
          <w:jc w:val="center"/>
        </w:trPr>
        <w:tc>
          <w:tcPr>
            <w:tcW w:w="314"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8F6F48">
              <w:t>67</w:t>
            </w:r>
          </w:p>
        </w:tc>
        <w:tc>
          <w:tcPr>
            <w:tcW w:w="1715"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junho de 2024</w:t>
            </w:r>
          </w:p>
        </w:tc>
        <w:tc>
          <w:tcPr>
            <w:tcW w:w="1777"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junho de 2024</w:t>
            </w:r>
          </w:p>
        </w:tc>
        <w:tc>
          <w:tcPr>
            <w:tcW w:w="1194" w:type="pct"/>
            <w:tcBorders>
              <w:top w:val="nil"/>
              <w:left w:val="nil"/>
              <w:bottom w:val="nil"/>
              <w:right w:val="nil"/>
            </w:tcBorders>
          </w:tcPr>
          <w:p w:rsidR="007555EC" w:rsidRPr="008F6F48" w:rsidRDefault="007555EC" w:rsidP="003E3EB9">
            <w:pPr>
              <w:jc w:val="center"/>
              <w:rPr>
                <w:rFonts w:asciiTheme="minorHAnsi" w:hAnsiTheme="minorHAnsi" w:cs="Arial"/>
                <w:szCs w:val="24"/>
              </w:rPr>
            </w:pPr>
            <w:r w:rsidRPr="008F6F48">
              <w:t>0,8334%</w:t>
            </w:r>
          </w:p>
        </w:tc>
      </w:tr>
      <w:tr w:rsidR="007555EC" w:rsidTr="007555EC">
        <w:trPr>
          <w:trHeight w:val="300"/>
          <w:jc w:val="center"/>
        </w:trPr>
        <w:tc>
          <w:tcPr>
            <w:tcW w:w="314"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8F6F48">
              <w:t>68</w:t>
            </w:r>
          </w:p>
        </w:tc>
        <w:tc>
          <w:tcPr>
            <w:tcW w:w="1715"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julho de 2024</w:t>
            </w:r>
          </w:p>
        </w:tc>
        <w:tc>
          <w:tcPr>
            <w:tcW w:w="1777"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julho de 2024</w:t>
            </w:r>
          </w:p>
        </w:tc>
        <w:tc>
          <w:tcPr>
            <w:tcW w:w="1194" w:type="pct"/>
            <w:tcBorders>
              <w:top w:val="nil"/>
              <w:left w:val="nil"/>
              <w:bottom w:val="nil"/>
              <w:right w:val="nil"/>
            </w:tcBorders>
          </w:tcPr>
          <w:p w:rsidR="007555EC" w:rsidRPr="008F6F48" w:rsidRDefault="007555EC" w:rsidP="003E3EB9">
            <w:pPr>
              <w:jc w:val="center"/>
              <w:rPr>
                <w:rFonts w:asciiTheme="minorHAnsi" w:hAnsiTheme="minorHAnsi" w:cs="Arial"/>
                <w:szCs w:val="24"/>
              </w:rPr>
            </w:pPr>
            <w:r w:rsidRPr="008F6F48">
              <w:t>0,8334%</w:t>
            </w:r>
          </w:p>
        </w:tc>
      </w:tr>
      <w:tr w:rsidR="007555EC" w:rsidTr="007555EC">
        <w:trPr>
          <w:trHeight w:val="300"/>
          <w:jc w:val="center"/>
        </w:trPr>
        <w:tc>
          <w:tcPr>
            <w:tcW w:w="314"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8F6F48">
              <w:t>69</w:t>
            </w:r>
          </w:p>
        </w:tc>
        <w:tc>
          <w:tcPr>
            <w:tcW w:w="1715"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agosto de 2024</w:t>
            </w:r>
          </w:p>
        </w:tc>
        <w:tc>
          <w:tcPr>
            <w:tcW w:w="1777"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agosto de 2024</w:t>
            </w:r>
          </w:p>
        </w:tc>
        <w:tc>
          <w:tcPr>
            <w:tcW w:w="1194" w:type="pct"/>
            <w:tcBorders>
              <w:top w:val="nil"/>
              <w:left w:val="nil"/>
              <w:bottom w:val="nil"/>
              <w:right w:val="nil"/>
            </w:tcBorders>
          </w:tcPr>
          <w:p w:rsidR="007555EC" w:rsidRPr="008F6F48" w:rsidRDefault="007555EC" w:rsidP="003E3EB9">
            <w:pPr>
              <w:jc w:val="center"/>
              <w:rPr>
                <w:rFonts w:asciiTheme="minorHAnsi" w:hAnsiTheme="minorHAnsi" w:cs="Arial"/>
                <w:szCs w:val="24"/>
              </w:rPr>
            </w:pPr>
            <w:r w:rsidRPr="008F6F48">
              <w:t>0,8334%</w:t>
            </w:r>
          </w:p>
        </w:tc>
      </w:tr>
      <w:tr w:rsidR="007555EC" w:rsidTr="007555EC">
        <w:trPr>
          <w:trHeight w:val="300"/>
          <w:jc w:val="center"/>
        </w:trPr>
        <w:tc>
          <w:tcPr>
            <w:tcW w:w="314"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8F6F48">
              <w:t>70</w:t>
            </w:r>
          </w:p>
        </w:tc>
        <w:tc>
          <w:tcPr>
            <w:tcW w:w="1715"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setembro de 2024</w:t>
            </w:r>
          </w:p>
        </w:tc>
        <w:tc>
          <w:tcPr>
            <w:tcW w:w="1777"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setembro de 2024</w:t>
            </w:r>
          </w:p>
        </w:tc>
        <w:tc>
          <w:tcPr>
            <w:tcW w:w="1194" w:type="pct"/>
            <w:tcBorders>
              <w:top w:val="nil"/>
              <w:left w:val="nil"/>
              <w:bottom w:val="nil"/>
              <w:right w:val="nil"/>
            </w:tcBorders>
          </w:tcPr>
          <w:p w:rsidR="007555EC" w:rsidRPr="008F6F48" w:rsidRDefault="007555EC" w:rsidP="003E3EB9">
            <w:pPr>
              <w:jc w:val="center"/>
              <w:rPr>
                <w:rFonts w:asciiTheme="minorHAnsi" w:hAnsiTheme="minorHAnsi" w:cs="Arial"/>
                <w:szCs w:val="24"/>
              </w:rPr>
            </w:pPr>
            <w:r w:rsidRPr="008F6F48">
              <w:t>0,8334%</w:t>
            </w:r>
          </w:p>
        </w:tc>
      </w:tr>
      <w:tr w:rsidR="007555EC" w:rsidTr="007555EC">
        <w:trPr>
          <w:trHeight w:val="300"/>
          <w:jc w:val="center"/>
        </w:trPr>
        <w:tc>
          <w:tcPr>
            <w:tcW w:w="314"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8F6F48">
              <w:t>71</w:t>
            </w:r>
          </w:p>
        </w:tc>
        <w:tc>
          <w:tcPr>
            <w:tcW w:w="1715"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outubro de 2024</w:t>
            </w:r>
          </w:p>
        </w:tc>
        <w:tc>
          <w:tcPr>
            <w:tcW w:w="1777"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7</w:t>
            </w:r>
            <w:r w:rsidR="009F03EC">
              <w:t xml:space="preserve"> </w:t>
            </w:r>
            <w:r w:rsidRPr="00F20844">
              <w:t>de outubro de 2024</w:t>
            </w:r>
          </w:p>
        </w:tc>
        <w:tc>
          <w:tcPr>
            <w:tcW w:w="1194" w:type="pct"/>
            <w:tcBorders>
              <w:top w:val="nil"/>
              <w:left w:val="nil"/>
              <w:bottom w:val="nil"/>
              <w:right w:val="nil"/>
            </w:tcBorders>
          </w:tcPr>
          <w:p w:rsidR="007555EC" w:rsidRPr="008F6F48" w:rsidRDefault="007555EC" w:rsidP="003E3EB9">
            <w:pPr>
              <w:jc w:val="center"/>
              <w:rPr>
                <w:rFonts w:asciiTheme="minorHAnsi" w:hAnsiTheme="minorHAnsi" w:cs="Arial"/>
                <w:szCs w:val="24"/>
              </w:rPr>
            </w:pPr>
            <w:r w:rsidRPr="008F6F48">
              <w:t>0,8334%</w:t>
            </w:r>
          </w:p>
        </w:tc>
      </w:tr>
      <w:tr w:rsidR="007555EC" w:rsidTr="007555EC">
        <w:trPr>
          <w:trHeight w:val="300"/>
          <w:jc w:val="center"/>
        </w:trPr>
        <w:tc>
          <w:tcPr>
            <w:tcW w:w="314"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8F6F48">
              <w:t>72</w:t>
            </w:r>
          </w:p>
        </w:tc>
        <w:tc>
          <w:tcPr>
            <w:tcW w:w="1715"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novembro de 2024</w:t>
            </w:r>
          </w:p>
        </w:tc>
        <w:tc>
          <w:tcPr>
            <w:tcW w:w="1777"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novembro de 2024</w:t>
            </w:r>
          </w:p>
        </w:tc>
        <w:tc>
          <w:tcPr>
            <w:tcW w:w="1194" w:type="pct"/>
            <w:tcBorders>
              <w:top w:val="nil"/>
              <w:left w:val="nil"/>
              <w:bottom w:val="nil"/>
              <w:right w:val="nil"/>
            </w:tcBorders>
          </w:tcPr>
          <w:p w:rsidR="007555EC" w:rsidRPr="008F6F48" w:rsidRDefault="007555EC" w:rsidP="003E3EB9">
            <w:pPr>
              <w:jc w:val="center"/>
              <w:rPr>
                <w:rFonts w:asciiTheme="minorHAnsi" w:hAnsiTheme="minorHAnsi" w:cs="Arial"/>
                <w:szCs w:val="24"/>
              </w:rPr>
            </w:pPr>
            <w:r w:rsidRPr="008F6F48">
              <w:t>0,8334%</w:t>
            </w:r>
          </w:p>
        </w:tc>
      </w:tr>
      <w:tr w:rsidR="007555EC" w:rsidTr="007555EC">
        <w:trPr>
          <w:trHeight w:val="300"/>
          <w:jc w:val="center"/>
        </w:trPr>
        <w:tc>
          <w:tcPr>
            <w:tcW w:w="314"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8F6F48">
              <w:t>73</w:t>
            </w:r>
          </w:p>
        </w:tc>
        <w:tc>
          <w:tcPr>
            <w:tcW w:w="1715"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dezembro de 2024</w:t>
            </w:r>
          </w:p>
        </w:tc>
        <w:tc>
          <w:tcPr>
            <w:tcW w:w="1777"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dezembro de 2024</w:t>
            </w:r>
          </w:p>
        </w:tc>
        <w:tc>
          <w:tcPr>
            <w:tcW w:w="1194" w:type="pct"/>
            <w:tcBorders>
              <w:top w:val="nil"/>
              <w:left w:val="nil"/>
              <w:bottom w:val="nil"/>
              <w:right w:val="nil"/>
            </w:tcBorders>
          </w:tcPr>
          <w:p w:rsidR="007555EC" w:rsidRPr="008F6F48" w:rsidRDefault="007555EC" w:rsidP="003E3EB9">
            <w:pPr>
              <w:jc w:val="center"/>
              <w:rPr>
                <w:rFonts w:asciiTheme="minorHAnsi" w:hAnsiTheme="minorHAnsi" w:cs="Arial"/>
                <w:szCs w:val="24"/>
              </w:rPr>
            </w:pPr>
            <w:r w:rsidRPr="008F6F48">
              <w:t>0,8334%</w:t>
            </w:r>
          </w:p>
        </w:tc>
      </w:tr>
      <w:tr w:rsidR="007555EC" w:rsidTr="007555EC">
        <w:trPr>
          <w:trHeight w:val="300"/>
          <w:jc w:val="center"/>
        </w:trPr>
        <w:tc>
          <w:tcPr>
            <w:tcW w:w="314"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8F6F48">
              <w:t>74</w:t>
            </w:r>
          </w:p>
        </w:tc>
        <w:tc>
          <w:tcPr>
            <w:tcW w:w="1715"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janeiro de 2025</w:t>
            </w:r>
          </w:p>
        </w:tc>
        <w:tc>
          <w:tcPr>
            <w:tcW w:w="1777"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6</w:t>
            </w:r>
            <w:r w:rsidR="009F03EC">
              <w:t xml:space="preserve"> </w:t>
            </w:r>
            <w:r w:rsidRPr="00F20844">
              <w:t>de janeiro de 2025</w:t>
            </w:r>
          </w:p>
        </w:tc>
        <w:tc>
          <w:tcPr>
            <w:tcW w:w="1194" w:type="pct"/>
            <w:tcBorders>
              <w:top w:val="nil"/>
              <w:left w:val="nil"/>
              <w:bottom w:val="nil"/>
              <w:right w:val="nil"/>
            </w:tcBorders>
          </w:tcPr>
          <w:p w:rsidR="007555EC" w:rsidRPr="008F6F48" w:rsidRDefault="007555EC" w:rsidP="003E3EB9">
            <w:pPr>
              <w:jc w:val="center"/>
              <w:rPr>
                <w:rFonts w:asciiTheme="minorHAnsi" w:hAnsiTheme="minorHAnsi" w:cs="Arial"/>
                <w:szCs w:val="24"/>
              </w:rPr>
            </w:pPr>
            <w:r w:rsidRPr="008F6F48">
              <w:t>0,8334%</w:t>
            </w:r>
          </w:p>
        </w:tc>
      </w:tr>
      <w:tr w:rsidR="007555EC" w:rsidTr="007555EC">
        <w:trPr>
          <w:trHeight w:val="300"/>
          <w:jc w:val="center"/>
        </w:trPr>
        <w:tc>
          <w:tcPr>
            <w:tcW w:w="314"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8F6F48">
              <w:t>75</w:t>
            </w:r>
          </w:p>
        </w:tc>
        <w:tc>
          <w:tcPr>
            <w:tcW w:w="1715"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fevereiro de 2025</w:t>
            </w:r>
          </w:p>
        </w:tc>
        <w:tc>
          <w:tcPr>
            <w:tcW w:w="1777"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fevereiro de 2025</w:t>
            </w:r>
          </w:p>
        </w:tc>
        <w:tc>
          <w:tcPr>
            <w:tcW w:w="1194" w:type="pct"/>
            <w:tcBorders>
              <w:top w:val="nil"/>
              <w:left w:val="nil"/>
              <w:bottom w:val="nil"/>
              <w:right w:val="nil"/>
            </w:tcBorders>
          </w:tcPr>
          <w:p w:rsidR="007555EC" w:rsidRPr="008F6F48" w:rsidRDefault="007555EC" w:rsidP="003E3EB9">
            <w:pPr>
              <w:jc w:val="center"/>
              <w:rPr>
                <w:rFonts w:asciiTheme="minorHAnsi" w:hAnsiTheme="minorHAnsi" w:cs="Arial"/>
                <w:szCs w:val="24"/>
              </w:rPr>
            </w:pPr>
            <w:r w:rsidRPr="008F6F48">
              <w:t>0,8334%</w:t>
            </w:r>
          </w:p>
        </w:tc>
      </w:tr>
      <w:tr w:rsidR="007555EC" w:rsidTr="007555EC">
        <w:trPr>
          <w:trHeight w:val="300"/>
          <w:jc w:val="center"/>
        </w:trPr>
        <w:tc>
          <w:tcPr>
            <w:tcW w:w="314"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8F6F48">
              <w:t>76</w:t>
            </w:r>
          </w:p>
        </w:tc>
        <w:tc>
          <w:tcPr>
            <w:tcW w:w="1715"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março de 2025</w:t>
            </w:r>
          </w:p>
        </w:tc>
        <w:tc>
          <w:tcPr>
            <w:tcW w:w="1777"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março de 2025</w:t>
            </w:r>
          </w:p>
        </w:tc>
        <w:tc>
          <w:tcPr>
            <w:tcW w:w="1194" w:type="pct"/>
            <w:tcBorders>
              <w:top w:val="nil"/>
              <w:left w:val="nil"/>
              <w:bottom w:val="nil"/>
              <w:right w:val="nil"/>
            </w:tcBorders>
          </w:tcPr>
          <w:p w:rsidR="007555EC" w:rsidRPr="008F6F48" w:rsidRDefault="007555EC" w:rsidP="003E3EB9">
            <w:pPr>
              <w:jc w:val="center"/>
              <w:rPr>
                <w:rFonts w:asciiTheme="minorHAnsi" w:hAnsiTheme="minorHAnsi" w:cs="Arial"/>
                <w:szCs w:val="24"/>
              </w:rPr>
            </w:pPr>
            <w:r w:rsidRPr="008F6F48">
              <w:t>0,8334%</w:t>
            </w:r>
          </w:p>
        </w:tc>
      </w:tr>
      <w:tr w:rsidR="007555EC" w:rsidTr="007555EC">
        <w:trPr>
          <w:trHeight w:val="300"/>
          <w:jc w:val="center"/>
        </w:trPr>
        <w:tc>
          <w:tcPr>
            <w:tcW w:w="314"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8F6F48">
              <w:t>77</w:t>
            </w:r>
          </w:p>
        </w:tc>
        <w:tc>
          <w:tcPr>
            <w:tcW w:w="1715"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abril de 2025</w:t>
            </w:r>
          </w:p>
        </w:tc>
        <w:tc>
          <w:tcPr>
            <w:tcW w:w="1777"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7</w:t>
            </w:r>
            <w:r w:rsidR="009F03EC">
              <w:t xml:space="preserve"> </w:t>
            </w:r>
            <w:r w:rsidRPr="00F20844">
              <w:t>de abril de 2025</w:t>
            </w:r>
          </w:p>
        </w:tc>
        <w:tc>
          <w:tcPr>
            <w:tcW w:w="1194" w:type="pct"/>
            <w:tcBorders>
              <w:top w:val="nil"/>
              <w:left w:val="nil"/>
              <w:bottom w:val="nil"/>
              <w:right w:val="nil"/>
            </w:tcBorders>
          </w:tcPr>
          <w:p w:rsidR="007555EC" w:rsidRPr="008F6F48" w:rsidRDefault="007555EC" w:rsidP="003E3EB9">
            <w:pPr>
              <w:jc w:val="center"/>
              <w:rPr>
                <w:rFonts w:asciiTheme="minorHAnsi" w:hAnsiTheme="minorHAnsi" w:cs="Arial"/>
                <w:szCs w:val="24"/>
              </w:rPr>
            </w:pPr>
            <w:r w:rsidRPr="008F6F48">
              <w:t>0,8334%</w:t>
            </w:r>
          </w:p>
        </w:tc>
      </w:tr>
      <w:tr w:rsidR="007555EC" w:rsidTr="007555EC">
        <w:trPr>
          <w:trHeight w:val="300"/>
          <w:jc w:val="center"/>
        </w:trPr>
        <w:tc>
          <w:tcPr>
            <w:tcW w:w="314"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8F6F48">
              <w:t>78</w:t>
            </w:r>
          </w:p>
        </w:tc>
        <w:tc>
          <w:tcPr>
            <w:tcW w:w="1715"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maio de 2025</w:t>
            </w:r>
          </w:p>
        </w:tc>
        <w:tc>
          <w:tcPr>
            <w:tcW w:w="1777"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maio de 2025</w:t>
            </w:r>
          </w:p>
        </w:tc>
        <w:tc>
          <w:tcPr>
            <w:tcW w:w="1194" w:type="pct"/>
            <w:tcBorders>
              <w:top w:val="nil"/>
              <w:left w:val="nil"/>
              <w:bottom w:val="nil"/>
              <w:right w:val="nil"/>
            </w:tcBorders>
          </w:tcPr>
          <w:p w:rsidR="007555EC" w:rsidRPr="008F6F48" w:rsidRDefault="007555EC" w:rsidP="003E3EB9">
            <w:pPr>
              <w:jc w:val="center"/>
              <w:rPr>
                <w:rFonts w:asciiTheme="minorHAnsi" w:hAnsiTheme="minorHAnsi" w:cs="Arial"/>
                <w:szCs w:val="24"/>
              </w:rPr>
            </w:pPr>
            <w:r w:rsidRPr="008F6F48">
              <w:t>0,8334%</w:t>
            </w:r>
          </w:p>
        </w:tc>
      </w:tr>
      <w:tr w:rsidR="007555EC" w:rsidTr="007555EC">
        <w:trPr>
          <w:trHeight w:val="300"/>
          <w:jc w:val="center"/>
        </w:trPr>
        <w:tc>
          <w:tcPr>
            <w:tcW w:w="314"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8F6F48">
              <w:t>79</w:t>
            </w:r>
          </w:p>
        </w:tc>
        <w:tc>
          <w:tcPr>
            <w:tcW w:w="1715"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junho de 2025</w:t>
            </w:r>
          </w:p>
        </w:tc>
        <w:tc>
          <w:tcPr>
            <w:tcW w:w="1777"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junho de 2025</w:t>
            </w:r>
          </w:p>
        </w:tc>
        <w:tc>
          <w:tcPr>
            <w:tcW w:w="1194" w:type="pct"/>
            <w:tcBorders>
              <w:top w:val="nil"/>
              <w:left w:val="nil"/>
              <w:bottom w:val="nil"/>
              <w:right w:val="nil"/>
            </w:tcBorders>
          </w:tcPr>
          <w:p w:rsidR="007555EC" w:rsidRPr="008F6F48" w:rsidRDefault="007555EC" w:rsidP="003E3EB9">
            <w:pPr>
              <w:jc w:val="center"/>
              <w:rPr>
                <w:rFonts w:asciiTheme="minorHAnsi" w:hAnsiTheme="minorHAnsi" w:cs="Arial"/>
                <w:szCs w:val="24"/>
              </w:rPr>
            </w:pPr>
            <w:r w:rsidRPr="008F6F48">
              <w:t>0,8334%</w:t>
            </w:r>
          </w:p>
        </w:tc>
      </w:tr>
      <w:tr w:rsidR="007555EC" w:rsidTr="007555EC">
        <w:trPr>
          <w:trHeight w:val="300"/>
          <w:jc w:val="center"/>
        </w:trPr>
        <w:tc>
          <w:tcPr>
            <w:tcW w:w="314"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8F6F48">
              <w:t>80</w:t>
            </w:r>
          </w:p>
        </w:tc>
        <w:tc>
          <w:tcPr>
            <w:tcW w:w="1715"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julho de 2025</w:t>
            </w:r>
          </w:p>
        </w:tc>
        <w:tc>
          <w:tcPr>
            <w:tcW w:w="1777"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7</w:t>
            </w:r>
            <w:r w:rsidR="009F03EC">
              <w:t xml:space="preserve"> </w:t>
            </w:r>
            <w:r w:rsidRPr="00F20844">
              <w:t>de julho de 2025</w:t>
            </w:r>
          </w:p>
        </w:tc>
        <w:tc>
          <w:tcPr>
            <w:tcW w:w="1194" w:type="pct"/>
            <w:tcBorders>
              <w:top w:val="nil"/>
              <w:left w:val="nil"/>
              <w:bottom w:val="nil"/>
              <w:right w:val="nil"/>
            </w:tcBorders>
          </w:tcPr>
          <w:p w:rsidR="007555EC" w:rsidRPr="008F6F48" w:rsidRDefault="007555EC" w:rsidP="003E3EB9">
            <w:pPr>
              <w:jc w:val="center"/>
              <w:rPr>
                <w:rFonts w:asciiTheme="minorHAnsi" w:hAnsiTheme="minorHAnsi" w:cs="Arial"/>
                <w:szCs w:val="24"/>
              </w:rPr>
            </w:pPr>
            <w:r w:rsidRPr="008F6F48">
              <w:t>0,8334%</w:t>
            </w:r>
          </w:p>
        </w:tc>
      </w:tr>
      <w:tr w:rsidR="007555EC" w:rsidTr="007555EC">
        <w:trPr>
          <w:trHeight w:val="300"/>
          <w:jc w:val="center"/>
        </w:trPr>
        <w:tc>
          <w:tcPr>
            <w:tcW w:w="314"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8F6F48">
              <w:t>81</w:t>
            </w:r>
          </w:p>
        </w:tc>
        <w:tc>
          <w:tcPr>
            <w:tcW w:w="1715"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agosto de 2025</w:t>
            </w:r>
          </w:p>
        </w:tc>
        <w:tc>
          <w:tcPr>
            <w:tcW w:w="1777"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agosto de 2025</w:t>
            </w:r>
          </w:p>
        </w:tc>
        <w:tc>
          <w:tcPr>
            <w:tcW w:w="1194" w:type="pct"/>
            <w:tcBorders>
              <w:top w:val="nil"/>
              <w:left w:val="nil"/>
              <w:bottom w:val="nil"/>
              <w:right w:val="nil"/>
            </w:tcBorders>
          </w:tcPr>
          <w:p w:rsidR="007555EC" w:rsidRPr="008F6F48" w:rsidRDefault="007555EC" w:rsidP="003E3EB9">
            <w:pPr>
              <w:jc w:val="center"/>
              <w:rPr>
                <w:rFonts w:asciiTheme="minorHAnsi" w:hAnsiTheme="minorHAnsi" w:cs="Arial"/>
                <w:szCs w:val="24"/>
              </w:rPr>
            </w:pPr>
            <w:r w:rsidRPr="008F6F48">
              <w:t>0,8334%</w:t>
            </w:r>
          </w:p>
        </w:tc>
      </w:tr>
      <w:tr w:rsidR="007555EC" w:rsidTr="007555EC">
        <w:trPr>
          <w:trHeight w:val="300"/>
          <w:jc w:val="center"/>
        </w:trPr>
        <w:tc>
          <w:tcPr>
            <w:tcW w:w="314"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8F6F48">
              <w:t>82</w:t>
            </w:r>
          </w:p>
        </w:tc>
        <w:tc>
          <w:tcPr>
            <w:tcW w:w="1715"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setembro de 2025</w:t>
            </w:r>
          </w:p>
        </w:tc>
        <w:tc>
          <w:tcPr>
            <w:tcW w:w="1777"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setembro de 2025</w:t>
            </w:r>
          </w:p>
        </w:tc>
        <w:tc>
          <w:tcPr>
            <w:tcW w:w="1194" w:type="pct"/>
            <w:tcBorders>
              <w:top w:val="nil"/>
              <w:left w:val="nil"/>
              <w:bottom w:val="nil"/>
              <w:right w:val="nil"/>
            </w:tcBorders>
          </w:tcPr>
          <w:p w:rsidR="007555EC" w:rsidRPr="008F6F48" w:rsidRDefault="007555EC" w:rsidP="003E3EB9">
            <w:pPr>
              <w:jc w:val="center"/>
              <w:rPr>
                <w:rFonts w:asciiTheme="minorHAnsi" w:hAnsiTheme="minorHAnsi" w:cs="Arial"/>
                <w:szCs w:val="24"/>
              </w:rPr>
            </w:pPr>
            <w:r w:rsidRPr="008F6F48">
              <w:t>0,8334%</w:t>
            </w:r>
          </w:p>
        </w:tc>
      </w:tr>
      <w:tr w:rsidR="007555EC" w:rsidTr="007555EC">
        <w:trPr>
          <w:trHeight w:val="300"/>
          <w:jc w:val="center"/>
        </w:trPr>
        <w:tc>
          <w:tcPr>
            <w:tcW w:w="314"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8F6F48">
              <w:t>83</w:t>
            </w:r>
          </w:p>
        </w:tc>
        <w:tc>
          <w:tcPr>
            <w:tcW w:w="1715"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outubro de 2025</w:t>
            </w:r>
          </w:p>
        </w:tc>
        <w:tc>
          <w:tcPr>
            <w:tcW w:w="1777"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6</w:t>
            </w:r>
            <w:r w:rsidR="009F03EC">
              <w:t xml:space="preserve"> </w:t>
            </w:r>
            <w:r w:rsidRPr="00F20844">
              <w:t>de outubro de 2025</w:t>
            </w:r>
          </w:p>
        </w:tc>
        <w:tc>
          <w:tcPr>
            <w:tcW w:w="1194" w:type="pct"/>
            <w:tcBorders>
              <w:top w:val="nil"/>
              <w:left w:val="nil"/>
              <w:bottom w:val="nil"/>
              <w:right w:val="nil"/>
            </w:tcBorders>
          </w:tcPr>
          <w:p w:rsidR="007555EC" w:rsidRPr="008F6F48" w:rsidRDefault="007555EC" w:rsidP="003E3EB9">
            <w:pPr>
              <w:jc w:val="center"/>
              <w:rPr>
                <w:rFonts w:asciiTheme="minorHAnsi" w:hAnsiTheme="minorHAnsi" w:cs="Arial"/>
                <w:szCs w:val="24"/>
              </w:rPr>
            </w:pPr>
            <w:r w:rsidRPr="008F6F48">
              <w:t>0,8334%</w:t>
            </w:r>
          </w:p>
        </w:tc>
      </w:tr>
      <w:tr w:rsidR="007555EC" w:rsidTr="007555EC">
        <w:trPr>
          <w:trHeight w:val="300"/>
          <w:jc w:val="center"/>
        </w:trPr>
        <w:tc>
          <w:tcPr>
            <w:tcW w:w="314"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8F6F48">
              <w:t>84</w:t>
            </w:r>
          </w:p>
        </w:tc>
        <w:tc>
          <w:tcPr>
            <w:tcW w:w="1715"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novembro de 2025</w:t>
            </w:r>
          </w:p>
        </w:tc>
        <w:tc>
          <w:tcPr>
            <w:tcW w:w="1777"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novembro de 2025</w:t>
            </w:r>
          </w:p>
        </w:tc>
        <w:tc>
          <w:tcPr>
            <w:tcW w:w="1194" w:type="pct"/>
            <w:tcBorders>
              <w:top w:val="nil"/>
              <w:left w:val="nil"/>
              <w:bottom w:val="nil"/>
              <w:right w:val="nil"/>
            </w:tcBorders>
          </w:tcPr>
          <w:p w:rsidR="007555EC" w:rsidRPr="008F6F48" w:rsidRDefault="007555EC" w:rsidP="003E3EB9">
            <w:pPr>
              <w:jc w:val="center"/>
              <w:rPr>
                <w:rFonts w:asciiTheme="minorHAnsi" w:hAnsiTheme="minorHAnsi" w:cs="Arial"/>
                <w:szCs w:val="24"/>
              </w:rPr>
            </w:pPr>
            <w:r w:rsidRPr="008F6F48">
              <w:t>0,8334%</w:t>
            </w:r>
          </w:p>
        </w:tc>
      </w:tr>
      <w:tr w:rsidR="007555EC" w:rsidTr="007555EC">
        <w:trPr>
          <w:trHeight w:val="300"/>
          <w:jc w:val="center"/>
        </w:trPr>
        <w:tc>
          <w:tcPr>
            <w:tcW w:w="314"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8F6F48">
              <w:lastRenderedPageBreak/>
              <w:t>85</w:t>
            </w:r>
          </w:p>
        </w:tc>
        <w:tc>
          <w:tcPr>
            <w:tcW w:w="1715"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dezembro de 2025</w:t>
            </w:r>
          </w:p>
        </w:tc>
        <w:tc>
          <w:tcPr>
            <w:tcW w:w="1777"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dezembro de 2025</w:t>
            </w:r>
          </w:p>
        </w:tc>
        <w:tc>
          <w:tcPr>
            <w:tcW w:w="1194" w:type="pct"/>
            <w:tcBorders>
              <w:top w:val="nil"/>
              <w:left w:val="nil"/>
              <w:bottom w:val="nil"/>
              <w:right w:val="nil"/>
            </w:tcBorders>
          </w:tcPr>
          <w:p w:rsidR="007555EC" w:rsidRPr="008F6F48" w:rsidRDefault="007555EC" w:rsidP="003E3EB9">
            <w:pPr>
              <w:jc w:val="center"/>
              <w:rPr>
                <w:rFonts w:asciiTheme="minorHAnsi" w:hAnsiTheme="minorHAnsi" w:cs="Arial"/>
                <w:szCs w:val="24"/>
              </w:rPr>
            </w:pPr>
            <w:r w:rsidRPr="008F6F48">
              <w:t>0,8334%</w:t>
            </w:r>
          </w:p>
        </w:tc>
      </w:tr>
      <w:tr w:rsidR="007555EC" w:rsidTr="007555EC">
        <w:trPr>
          <w:trHeight w:val="300"/>
          <w:jc w:val="center"/>
        </w:trPr>
        <w:tc>
          <w:tcPr>
            <w:tcW w:w="314"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8F6F48">
              <w:t>86</w:t>
            </w:r>
          </w:p>
        </w:tc>
        <w:tc>
          <w:tcPr>
            <w:tcW w:w="1715"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janeiro de 2026</w:t>
            </w:r>
          </w:p>
        </w:tc>
        <w:tc>
          <w:tcPr>
            <w:tcW w:w="1777"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janeiro de 2026</w:t>
            </w:r>
          </w:p>
        </w:tc>
        <w:tc>
          <w:tcPr>
            <w:tcW w:w="1194" w:type="pct"/>
            <w:tcBorders>
              <w:top w:val="nil"/>
              <w:left w:val="nil"/>
              <w:bottom w:val="nil"/>
              <w:right w:val="nil"/>
            </w:tcBorders>
          </w:tcPr>
          <w:p w:rsidR="007555EC" w:rsidRPr="008F6F48" w:rsidRDefault="007555EC" w:rsidP="003E3EB9">
            <w:pPr>
              <w:jc w:val="center"/>
              <w:rPr>
                <w:rFonts w:asciiTheme="minorHAnsi" w:hAnsiTheme="minorHAnsi" w:cs="Arial"/>
                <w:szCs w:val="24"/>
              </w:rPr>
            </w:pPr>
            <w:r w:rsidRPr="008F6F48">
              <w:t>0,8334%</w:t>
            </w:r>
          </w:p>
        </w:tc>
      </w:tr>
      <w:tr w:rsidR="007555EC" w:rsidTr="007555EC">
        <w:trPr>
          <w:trHeight w:val="300"/>
          <w:jc w:val="center"/>
        </w:trPr>
        <w:tc>
          <w:tcPr>
            <w:tcW w:w="314"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8F6F48">
              <w:t>87</w:t>
            </w:r>
          </w:p>
        </w:tc>
        <w:tc>
          <w:tcPr>
            <w:tcW w:w="1715"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fevereiro de 2026</w:t>
            </w:r>
          </w:p>
        </w:tc>
        <w:tc>
          <w:tcPr>
            <w:tcW w:w="1777"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fevereiro de 2026</w:t>
            </w:r>
          </w:p>
        </w:tc>
        <w:tc>
          <w:tcPr>
            <w:tcW w:w="1194" w:type="pct"/>
            <w:tcBorders>
              <w:top w:val="nil"/>
              <w:left w:val="nil"/>
              <w:bottom w:val="nil"/>
              <w:right w:val="nil"/>
            </w:tcBorders>
          </w:tcPr>
          <w:p w:rsidR="007555EC" w:rsidRPr="008F6F48" w:rsidRDefault="007555EC" w:rsidP="003E3EB9">
            <w:pPr>
              <w:jc w:val="center"/>
              <w:rPr>
                <w:rFonts w:asciiTheme="minorHAnsi" w:hAnsiTheme="minorHAnsi" w:cs="Arial"/>
                <w:szCs w:val="24"/>
              </w:rPr>
            </w:pPr>
            <w:r w:rsidRPr="008F6F48">
              <w:t>0,8334%</w:t>
            </w:r>
          </w:p>
        </w:tc>
      </w:tr>
      <w:tr w:rsidR="007555EC" w:rsidTr="007555EC">
        <w:trPr>
          <w:trHeight w:val="300"/>
          <w:jc w:val="center"/>
        </w:trPr>
        <w:tc>
          <w:tcPr>
            <w:tcW w:w="314"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8F6F48">
              <w:t>88</w:t>
            </w:r>
          </w:p>
        </w:tc>
        <w:tc>
          <w:tcPr>
            <w:tcW w:w="1715"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março de 2026</w:t>
            </w:r>
          </w:p>
        </w:tc>
        <w:tc>
          <w:tcPr>
            <w:tcW w:w="1777"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março de 2026</w:t>
            </w:r>
          </w:p>
        </w:tc>
        <w:tc>
          <w:tcPr>
            <w:tcW w:w="1194" w:type="pct"/>
            <w:tcBorders>
              <w:top w:val="nil"/>
              <w:left w:val="nil"/>
              <w:bottom w:val="nil"/>
              <w:right w:val="nil"/>
            </w:tcBorders>
          </w:tcPr>
          <w:p w:rsidR="007555EC" w:rsidRPr="008F6F48" w:rsidRDefault="007555EC" w:rsidP="003E3EB9">
            <w:pPr>
              <w:jc w:val="center"/>
              <w:rPr>
                <w:rFonts w:asciiTheme="minorHAnsi" w:hAnsiTheme="minorHAnsi" w:cs="Arial"/>
                <w:szCs w:val="24"/>
              </w:rPr>
            </w:pPr>
            <w:r w:rsidRPr="008F6F48">
              <w:t>0,8334%</w:t>
            </w:r>
          </w:p>
        </w:tc>
      </w:tr>
      <w:tr w:rsidR="007555EC" w:rsidTr="007555EC">
        <w:trPr>
          <w:trHeight w:val="300"/>
          <w:jc w:val="center"/>
        </w:trPr>
        <w:tc>
          <w:tcPr>
            <w:tcW w:w="314"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8F6F48">
              <w:t>89</w:t>
            </w:r>
          </w:p>
        </w:tc>
        <w:tc>
          <w:tcPr>
            <w:tcW w:w="1715"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abril de 2026</w:t>
            </w:r>
          </w:p>
        </w:tc>
        <w:tc>
          <w:tcPr>
            <w:tcW w:w="1777"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6</w:t>
            </w:r>
            <w:r w:rsidR="009F03EC">
              <w:t xml:space="preserve"> </w:t>
            </w:r>
            <w:r w:rsidRPr="00F20844">
              <w:t>de abril de 2026</w:t>
            </w:r>
          </w:p>
        </w:tc>
        <w:tc>
          <w:tcPr>
            <w:tcW w:w="1194" w:type="pct"/>
            <w:tcBorders>
              <w:top w:val="nil"/>
              <w:left w:val="nil"/>
              <w:bottom w:val="nil"/>
              <w:right w:val="nil"/>
            </w:tcBorders>
          </w:tcPr>
          <w:p w:rsidR="007555EC" w:rsidRPr="008F6F48" w:rsidRDefault="007555EC" w:rsidP="003E3EB9">
            <w:pPr>
              <w:jc w:val="center"/>
              <w:rPr>
                <w:rFonts w:asciiTheme="minorHAnsi" w:hAnsiTheme="minorHAnsi" w:cs="Arial"/>
                <w:szCs w:val="24"/>
              </w:rPr>
            </w:pPr>
            <w:r w:rsidRPr="008F6F48">
              <w:t>0,8334%</w:t>
            </w:r>
          </w:p>
        </w:tc>
      </w:tr>
      <w:tr w:rsidR="007555EC" w:rsidTr="007555EC">
        <w:trPr>
          <w:trHeight w:val="300"/>
          <w:jc w:val="center"/>
        </w:trPr>
        <w:tc>
          <w:tcPr>
            <w:tcW w:w="314"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8F6F48">
              <w:t>90</w:t>
            </w:r>
          </w:p>
        </w:tc>
        <w:tc>
          <w:tcPr>
            <w:tcW w:w="1715"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maio de 2026</w:t>
            </w:r>
          </w:p>
        </w:tc>
        <w:tc>
          <w:tcPr>
            <w:tcW w:w="1777"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maio de 2026</w:t>
            </w:r>
          </w:p>
        </w:tc>
        <w:tc>
          <w:tcPr>
            <w:tcW w:w="1194" w:type="pct"/>
            <w:tcBorders>
              <w:top w:val="nil"/>
              <w:left w:val="nil"/>
              <w:bottom w:val="nil"/>
              <w:right w:val="nil"/>
            </w:tcBorders>
          </w:tcPr>
          <w:p w:rsidR="007555EC" w:rsidRPr="008F6F48" w:rsidRDefault="007555EC" w:rsidP="003E3EB9">
            <w:pPr>
              <w:jc w:val="center"/>
              <w:rPr>
                <w:rFonts w:asciiTheme="minorHAnsi" w:hAnsiTheme="minorHAnsi" w:cs="Arial"/>
                <w:szCs w:val="24"/>
              </w:rPr>
            </w:pPr>
            <w:r w:rsidRPr="008F6F48">
              <w:t>0,8334%</w:t>
            </w:r>
          </w:p>
        </w:tc>
      </w:tr>
      <w:tr w:rsidR="007555EC" w:rsidTr="007555EC">
        <w:trPr>
          <w:trHeight w:val="300"/>
          <w:jc w:val="center"/>
        </w:trPr>
        <w:tc>
          <w:tcPr>
            <w:tcW w:w="314"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8F6F48">
              <w:t>91</w:t>
            </w:r>
          </w:p>
        </w:tc>
        <w:tc>
          <w:tcPr>
            <w:tcW w:w="1715"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junho de 2026</w:t>
            </w:r>
          </w:p>
        </w:tc>
        <w:tc>
          <w:tcPr>
            <w:tcW w:w="1777"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junho de 2026</w:t>
            </w:r>
          </w:p>
        </w:tc>
        <w:tc>
          <w:tcPr>
            <w:tcW w:w="1194" w:type="pct"/>
            <w:tcBorders>
              <w:top w:val="nil"/>
              <w:left w:val="nil"/>
              <w:bottom w:val="nil"/>
              <w:right w:val="nil"/>
            </w:tcBorders>
          </w:tcPr>
          <w:p w:rsidR="007555EC" w:rsidRPr="008F6F48" w:rsidRDefault="007555EC" w:rsidP="003E3EB9">
            <w:pPr>
              <w:jc w:val="center"/>
              <w:rPr>
                <w:rFonts w:asciiTheme="minorHAnsi" w:hAnsiTheme="minorHAnsi" w:cs="Arial"/>
                <w:szCs w:val="24"/>
              </w:rPr>
            </w:pPr>
            <w:r w:rsidRPr="008F6F48">
              <w:t>0,8334%</w:t>
            </w:r>
          </w:p>
        </w:tc>
      </w:tr>
      <w:tr w:rsidR="007555EC" w:rsidTr="007555EC">
        <w:trPr>
          <w:trHeight w:val="300"/>
          <w:jc w:val="center"/>
        </w:trPr>
        <w:tc>
          <w:tcPr>
            <w:tcW w:w="314"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8F6F48">
              <w:t>92</w:t>
            </w:r>
          </w:p>
        </w:tc>
        <w:tc>
          <w:tcPr>
            <w:tcW w:w="1715"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julho de 2026</w:t>
            </w:r>
          </w:p>
        </w:tc>
        <w:tc>
          <w:tcPr>
            <w:tcW w:w="1777"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6</w:t>
            </w:r>
            <w:r w:rsidR="009F03EC">
              <w:t xml:space="preserve"> </w:t>
            </w:r>
            <w:r w:rsidRPr="00F20844">
              <w:t>de julho de 2026</w:t>
            </w:r>
          </w:p>
        </w:tc>
        <w:tc>
          <w:tcPr>
            <w:tcW w:w="1194" w:type="pct"/>
            <w:tcBorders>
              <w:top w:val="nil"/>
              <w:left w:val="nil"/>
              <w:bottom w:val="nil"/>
              <w:right w:val="nil"/>
            </w:tcBorders>
          </w:tcPr>
          <w:p w:rsidR="007555EC" w:rsidRPr="008F6F48" w:rsidRDefault="007555EC" w:rsidP="003E3EB9">
            <w:pPr>
              <w:jc w:val="center"/>
              <w:rPr>
                <w:rFonts w:asciiTheme="minorHAnsi" w:hAnsiTheme="minorHAnsi" w:cs="Arial"/>
                <w:szCs w:val="24"/>
              </w:rPr>
            </w:pPr>
            <w:r w:rsidRPr="008F6F48">
              <w:t>0,8334%</w:t>
            </w:r>
          </w:p>
        </w:tc>
      </w:tr>
      <w:tr w:rsidR="007555EC" w:rsidTr="007555EC">
        <w:trPr>
          <w:trHeight w:val="300"/>
          <w:jc w:val="center"/>
        </w:trPr>
        <w:tc>
          <w:tcPr>
            <w:tcW w:w="314"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8F6F48">
              <w:t>93</w:t>
            </w:r>
          </w:p>
        </w:tc>
        <w:tc>
          <w:tcPr>
            <w:tcW w:w="1715"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agosto de 2026</w:t>
            </w:r>
          </w:p>
        </w:tc>
        <w:tc>
          <w:tcPr>
            <w:tcW w:w="1777"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agosto de 2026</w:t>
            </w:r>
          </w:p>
        </w:tc>
        <w:tc>
          <w:tcPr>
            <w:tcW w:w="1194" w:type="pct"/>
            <w:tcBorders>
              <w:top w:val="nil"/>
              <w:left w:val="nil"/>
              <w:bottom w:val="nil"/>
              <w:right w:val="nil"/>
            </w:tcBorders>
          </w:tcPr>
          <w:p w:rsidR="007555EC" w:rsidRPr="008F6F48" w:rsidRDefault="007555EC" w:rsidP="003E3EB9">
            <w:pPr>
              <w:jc w:val="center"/>
              <w:rPr>
                <w:rFonts w:asciiTheme="minorHAnsi" w:hAnsiTheme="minorHAnsi" w:cs="Arial"/>
                <w:szCs w:val="24"/>
              </w:rPr>
            </w:pPr>
            <w:r w:rsidRPr="008F6F48">
              <w:t>0,8334%</w:t>
            </w:r>
          </w:p>
        </w:tc>
      </w:tr>
      <w:tr w:rsidR="007555EC" w:rsidTr="007555EC">
        <w:trPr>
          <w:trHeight w:val="300"/>
          <w:jc w:val="center"/>
        </w:trPr>
        <w:tc>
          <w:tcPr>
            <w:tcW w:w="314"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8F6F48">
              <w:t>94</w:t>
            </w:r>
          </w:p>
        </w:tc>
        <w:tc>
          <w:tcPr>
            <w:tcW w:w="1715"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setembro de 2026</w:t>
            </w:r>
          </w:p>
        </w:tc>
        <w:tc>
          <w:tcPr>
            <w:tcW w:w="1777"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8</w:t>
            </w:r>
            <w:r w:rsidR="009F03EC">
              <w:t xml:space="preserve"> </w:t>
            </w:r>
            <w:r w:rsidRPr="00F20844">
              <w:t>de setembro de 2026</w:t>
            </w:r>
          </w:p>
        </w:tc>
        <w:tc>
          <w:tcPr>
            <w:tcW w:w="1194" w:type="pct"/>
            <w:tcBorders>
              <w:top w:val="nil"/>
              <w:left w:val="nil"/>
              <w:bottom w:val="nil"/>
              <w:right w:val="nil"/>
            </w:tcBorders>
          </w:tcPr>
          <w:p w:rsidR="007555EC" w:rsidRPr="008F6F48" w:rsidRDefault="007555EC" w:rsidP="003E3EB9">
            <w:pPr>
              <w:jc w:val="center"/>
              <w:rPr>
                <w:rFonts w:asciiTheme="minorHAnsi" w:hAnsiTheme="minorHAnsi" w:cs="Arial"/>
                <w:szCs w:val="24"/>
              </w:rPr>
            </w:pPr>
            <w:r w:rsidRPr="008F6F48">
              <w:t>0,8334%</w:t>
            </w:r>
          </w:p>
        </w:tc>
      </w:tr>
      <w:tr w:rsidR="007555EC" w:rsidTr="007555EC">
        <w:trPr>
          <w:trHeight w:val="300"/>
          <w:jc w:val="center"/>
        </w:trPr>
        <w:tc>
          <w:tcPr>
            <w:tcW w:w="314"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8F6F48">
              <w:t>95</w:t>
            </w:r>
          </w:p>
        </w:tc>
        <w:tc>
          <w:tcPr>
            <w:tcW w:w="1715"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outubro de 2026</w:t>
            </w:r>
          </w:p>
        </w:tc>
        <w:tc>
          <w:tcPr>
            <w:tcW w:w="1777"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outubro de 2026</w:t>
            </w:r>
          </w:p>
        </w:tc>
        <w:tc>
          <w:tcPr>
            <w:tcW w:w="1194" w:type="pct"/>
            <w:tcBorders>
              <w:top w:val="nil"/>
              <w:left w:val="nil"/>
              <w:bottom w:val="nil"/>
              <w:right w:val="nil"/>
            </w:tcBorders>
          </w:tcPr>
          <w:p w:rsidR="007555EC" w:rsidRPr="008F6F48" w:rsidRDefault="007555EC" w:rsidP="003E3EB9">
            <w:pPr>
              <w:jc w:val="center"/>
              <w:rPr>
                <w:rFonts w:asciiTheme="minorHAnsi" w:hAnsiTheme="minorHAnsi" w:cs="Arial"/>
                <w:szCs w:val="24"/>
              </w:rPr>
            </w:pPr>
            <w:r w:rsidRPr="008F6F48">
              <w:t>0,8334%</w:t>
            </w:r>
          </w:p>
        </w:tc>
      </w:tr>
      <w:tr w:rsidR="007555EC" w:rsidTr="007555EC">
        <w:trPr>
          <w:trHeight w:val="300"/>
          <w:jc w:val="center"/>
        </w:trPr>
        <w:tc>
          <w:tcPr>
            <w:tcW w:w="314"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8F6F48">
              <w:t>96</w:t>
            </w:r>
          </w:p>
        </w:tc>
        <w:tc>
          <w:tcPr>
            <w:tcW w:w="1715"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novembro de 2026</w:t>
            </w:r>
          </w:p>
        </w:tc>
        <w:tc>
          <w:tcPr>
            <w:tcW w:w="1777"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novembro de 2026</w:t>
            </w:r>
          </w:p>
        </w:tc>
        <w:tc>
          <w:tcPr>
            <w:tcW w:w="1194" w:type="pct"/>
            <w:tcBorders>
              <w:top w:val="nil"/>
              <w:left w:val="nil"/>
              <w:bottom w:val="nil"/>
              <w:right w:val="nil"/>
            </w:tcBorders>
          </w:tcPr>
          <w:p w:rsidR="007555EC" w:rsidRPr="008F6F48" w:rsidRDefault="007555EC" w:rsidP="003E3EB9">
            <w:pPr>
              <w:jc w:val="center"/>
              <w:rPr>
                <w:rFonts w:asciiTheme="minorHAnsi" w:hAnsiTheme="minorHAnsi" w:cs="Arial"/>
                <w:szCs w:val="24"/>
              </w:rPr>
            </w:pPr>
            <w:r w:rsidRPr="008F6F48">
              <w:t>0,8334%</w:t>
            </w:r>
          </w:p>
        </w:tc>
      </w:tr>
      <w:tr w:rsidR="007555EC" w:rsidTr="007555EC">
        <w:trPr>
          <w:trHeight w:val="300"/>
          <w:jc w:val="center"/>
        </w:trPr>
        <w:tc>
          <w:tcPr>
            <w:tcW w:w="314"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8F6F48">
              <w:t>97</w:t>
            </w:r>
          </w:p>
        </w:tc>
        <w:tc>
          <w:tcPr>
            <w:tcW w:w="1715"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dezembro de 2026</w:t>
            </w:r>
          </w:p>
        </w:tc>
        <w:tc>
          <w:tcPr>
            <w:tcW w:w="1777"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7</w:t>
            </w:r>
            <w:r w:rsidR="009F03EC">
              <w:t xml:space="preserve"> </w:t>
            </w:r>
            <w:r w:rsidRPr="00F20844">
              <w:t>de dezembro de 2026</w:t>
            </w:r>
          </w:p>
        </w:tc>
        <w:tc>
          <w:tcPr>
            <w:tcW w:w="1194" w:type="pct"/>
            <w:tcBorders>
              <w:top w:val="nil"/>
              <w:left w:val="nil"/>
              <w:bottom w:val="nil"/>
              <w:right w:val="nil"/>
            </w:tcBorders>
          </w:tcPr>
          <w:p w:rsidR="007555EC" w:rsidRPr="008F6F48" w:rsidRDefault="007555EC" w:rsidP="003E3EB9">
            <w:pPr>
              <w:jc w:val="center"/>
              <w:rPr>
                <w:rFonts w:asciiTheme="minorHAnsi" w:hAnsiTheme="minorHAnsi" w:cs="Arial"/>
                <w:szCs w:val="24"/>
              </w:rPr>
            </w:pPr>
            <w:r w:rsidRPr="008F6F48">
              <w:t>0,8334%</w:t>
            </w:r>
          </w:p>
        </w:tc>
      </w:tr>
      <w:tr w:rsidR="007555EC" w:rsidTr="007555EC">
        <w:trPr>
          <w:trHeight w:val="300"/>
          <w:jc w:val="center"/>
        </w:trPr>
        <w:tc>
          <w:tcPr>
            <w:tcW w:w="314"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8F6F48">
              <w:t>98</w:t>
            </w:r>
          </w:p>
        </w:tc>
        <w:tc>
          <w:tcPr>
            <w:tcW w:w="1715"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janeiro de 2027</w:t>
            </w:r>
          </w:p>
        </w:tc>
        <w:tc>
          <w:tcPr>
            <w:tcW w:w="1777"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janeiro de 2027</w:t>
            </w:r>
          </w:p>
        </w:tc>
        <w:tc>
          <w:tcPr>
            <w:tcW w:w="1194" w:type="pct"/>
            <w:tcBorders>
              <w:top w:val="nil"/>
              <w:left w:val="nil"/>
              <w:bottom w:val="nil"/>
              <w:right w:val="nil"/>
            </w:tcBorders>
          </w:tcPr>
          <w:p w:rsidR="007555EC" w:rsidRPr="008F6F48" w:rsidRDefault="007555EC" w:rsidP="003E3EB9">
            <w:pPr>
              <w:jc w:val="center"/>
              <w:rPr>
                <w:rFonts w:asciiTheme="minorHAnsi" w:hAnsiTheme="minorHAnsi" w:cs="Arial"/>
                <w:szCs w:val="24"/>
              </w:rPr>
            </w:pPr>
            <w:r w:rsidRPr="008F6F48">
              <w:t>0,8334%</w:t>
            </w:r>
          </w:p>
        </w:tc>
      </w:tr>
      <w:tr w:rsidR="007555EC" w:rsidTr="007555EC">
        <w:trPr>
          <w:trHeight w:val="300"/>
          <w:jc w:val="center"/>
        </w:trPr>
        <w:tc>
          <w:tcPr>
            <w:tcW w:w="314"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8F6F48">
              <w:t>99</w:t>
            </w:r>
          </w:p>
        </w:tc>
        <w:tc>
          <w:tcPr>
            <w:tcW w:w="1715"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fevereiro de 2027</w:t>
            </w:r>
          </w:p>
        </w:tc>
        <w:tc>
          <w:tcPr>
            <w:tcW w:w="1777"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fevereiro de 2027</w:t>
            </w:r>
          </w:p>
        </w:tc>
        <w:tc>
          <w:tcPr>
            <w:tcW w:w="1194" w:type="pct"/>
            <w:tcBorders>
              <w:top w:val="nil"/>
              <w:left w:val="nil"/>
              <w:bottom w:val="nil"/>
              <w:right w:val="nil"/>
            </w:tcBorders>
          </w:tcPr>
          <w:p w:rsidR="007555EC" w:rsidRPr="008F6F48" w:rsidRDefault="007555EC" w:rsidP="003E3EB9">
            <w:pPr>
              <w:jc w:val="center"/>
              <w:rPr>
                <w:rFonts w:asciiTheme="minorHAnsi" w:hAnsiTheme="minorHAnsi" w:cs="Arial"/>
                <w:szCs w:val="24"/>
              </w:rPr>
            </w:pPr>
            <w:r w:rsidRPr="008F6F48">
              <w:t>0,8334%</w:t>
            </w:r>
          </w:p>
        </w:tc>
      </w:tr>
      <w:tr w:rsidR="007555EC" w:rsidTr="007555EC">
        <w:trPr>
          <w:trHeight w:val="300"/>
          <w:jc w:val="center"/>
        </w:trPr>
        <w:tc>
          <w:tcPr>
            <w:tcW w:w="314"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8F6F48">
              <w:t>100</w:t>
            </w:r>
          </w:p>
        </w:tc>
        <w:tc>
          <w:tcPr>
            <w:tcW w:w="1715"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março de 2027</w:t>
            </w:r>
          </w:p>
        </w:tc>
        <w:tc>
          <w:tcPr>
            <w:tcW w:w="1777"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março de 2027</w:t>
            </w:r>
          </w:p>
        </w:tc>
        <w:tc>
          <w:tcPr>
            <w:tcW w:w="1194" w:type="pct"/>
            <w:tcBorders>
              <w:top w:val="nil"/>
              <w:left w:val="nil"/>
              <w:bottom w:val="nil"/>
              <w:right w:val="nil"/>
            </w:tcBorders>
          </w:tcPr>
          <w:p w:rsidR="007555EC" w:rsidRPr="008F6F48" w:rsidRDefault="007555EC" w:rsidP="003E3EB9">
            <w:pPr>
              <w:jc w:val="center"/>
              <w:rPr>
                <w:rFonts w:asciiTheme="minorHAnsi" w:hAnsiTheme="minorHAnsi" w:cs="Arial"/>
                <w:szCs w:val="24"/>
              </w:rPr>
            </w:pPr>
            <w:r w:rsidRPr="008F6F48">
              <w:t>0,8334%</w:t>
            </w:r>
          </w:p>
        </w:tc>
      </w:tr>
      <w:tr w:rsidR="007555EC" w:rsidTr="007555EC">
        <w:trPr>
          <w:trHeight w:val="300"/>
          <w:jc w:val="center"/>
        </w:trPr>
        <w:tc>
          <w:tcPr>
            <w:tcW w:w="314"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8F6F48">
              <w:t>101</w:t>
            </w:r>
          </w:p>
        </w:tc>
        <w:tc>
          <w:tcPr>
            <w:tcW w:w="1715"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abril de 2027</w:t>
            </w:r>
          </w:p>
        </w:tc>
        <w:tc>
          <w:tcPr>
            <w:tcW w:w="1777"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abril de 2027</w:t>
            </w:r>
          </w:p>
        </w:tc>
        <w:tc>
          <w:tcPr>
            <w:tcW w:w="1194" w:type="pct"/>
            <w:tcBorders>
              <w:top w:val="nil"/>
              <w:left w:val="nil"/>
              <w:bottom w:val="nil"/>
              <w:right w:val="nil"/>
            </w:tcBorders>
          </w:tcPr>
          <w:p w:rsidR="007555EC" w:rsidRPr="008F6F48" w:rsidRDefault="007555EC" w:rsidP="003E3EB9">
            <w:pPr>
              <w:jc w:val="center"/>
              <w:rPr>
                <w:rFonts w:asciiTheme="minorHAnsi" w:hAnsiTheme="minorHAnsi" w:cs="Arial"/>
                <w:szCs w:val="24"/>
              </w:rPr>
            </w:pPr>
            <w:r w:rsidRPr="008F6F48">
              <w:t>0,8334%</w:t>
            </w:r>
          </w:p>
        </w:tc>
      </w:tr>
      <w:tr w:rsidR="007555EC" w:rsidTr="007555EC">
        <w:trPr>
          <w:trHeight w:val="300"/>
          <w:jc w:val="center"/>
        </w:trPr>
        <w:tc>
          <w:tcPr>
            <w:tcW w:w="314"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8F6F48">
              <w:t>102</w:t>
            </w:r>
          </w:p>
        </w:tc>
        <w:tc>
          <w:tcPr>
            <w:tcW w:w="1715"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maio de 2027</w:t>
            </w:r>
          </w:p>
        </w:tc>
        <w:tc>
          <w:tcPr>
            <w:tcW w:w="1777"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maio de 2027</w:t>
            </w:r>
          </w:p>
        </w:tc>
        <w:tc>
          <w:tcPr>
            <w:tcW w:w="1194" w:type="pct"/>
            <w:tcBorders>
              <w:top w:val="nil"/>
              <w:left w:val="nil"/>
              <w:bottom w:val="nil"/>
              <w:right w:val="nil"/>
            </w:tcBorders>
          </w:tcPr>
          <w:p w:rsidR="007555EC" w:rsidRPr="008F6F48" w:rsidRDefault="007555EC" w:rsidP="003E3EB9">
            <w:pPr>
              <w:jc w:val="center"/>
              <w:rPr>
                <w:rFonts w:asciiTheme="minorHAnsi" w:hAnsiTheme="minorHAnsi" w:cs="Arial"/>
                <w:szCs w:val="24"/>
              </w:rPr>
            </w:pPr>
            <w:r w:rsidRPr="008F6F48">
              <w:t>0,8334%</w:t>
            </w:r>
          </w:p>
        </w:tc>
      </w:tr>
      <w:tr w:rsidR="007555EC" w:rsidTr="007555EC">
        <w:trPr>
          <w:trHeight w:val="300"/>
          <w:jc w:val="center"/>
        </w:trPr>
        <w:tc>
          <w:tcPr>
            <w:tcW w:w="314"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8F6F48">
              <w:t>103</w:t>
            </w:r>
          </w:p>
        </w:tc>
        <w:tc>
          <w:tcPr>
            <w:tcW w:w="1715"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junho de 2027</w:t>
            </w:r>
          </w:p>
        </w:tc>
        <w:tc>
          <w:tcPr>
            <w:tcW w:w="1777"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7</w:t>
            </w:r>
            <w:r w:rsidR="009F03EC">
              <w:t xml:space="preserve"> </w:t>
            </w:r>
            <w:r w:rsidRPr="00F20844">
              <w:t>de junho de 2027</w:t>
            </w:r>
          </w:p>
        </w:tc>
        <w:tc>
          <w:tcPr>
            <w:tcW w:w="1194" w:type="pct"/>
            <w:tcBorders>
              <w:top w:val="nil"/>
              <w:left w:val="nil"/>
              <w:bottom w:val="nil"/>
              <w:right w:val="nil"/>
            </w:tcBorders>
          </w:tcPr>
          <w:p w:rsidR="007555EC" w:rsidRPr="008F6F48" w:rsidRDefault="007555EC" w:rsidP="003E3EB9">
            <w:pPr>
              <w:jc w:val="center"/>
              <w:rPr>
                <w:rFonts w:asciiTheme="minorHAnsi" w:hAnsiTheme="minorHAnsi" w:cs="Arial"/>
                <w:szCs w:val="24"/>
              </w:rPr>
            </w:pPr>
            <w:r w:rsidRPr="008F6F48">
              <w:t>0,8334%</w:t>
            </w:r>
          </w:p>
        </w:tc>
      </w:tr>
      <w:tr w:rsidR="007555EC" w:rsidTr="007555EC">
        <w:trPr>
          <w:trHeight w:val="300"/>
          <w:jc w:val="center"/>
        </w:trPr>
        <w:tc>
          <w:tcPr>
            <w:tcW w:w="314"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8F6F48">
              <w:t>104</w:t>
            </w:r>
          </w:p>
        </w:tc>
        <w:tc>
          <w:tcPr>
            <w:tcW w:w="1715"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julho de 2027</w:t>
            </w:r>
          </w:p>
        </w:tc>
        <w:tc>
          <w:tcPr>
            <w:tcW w:w="1777"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julho de 2027</w:t>
            </w:r>
          </w:p>
        </w:tc>
        <w:tc>
          <w:tcPr>
            <w:tcW w:w="1194" w:type="pct"/>
            <w:tcBorders>
              <w:top w:val="nil"/>
              <w:left w:val="nil"/>
              <w:bottom w:val="nil"/>
              <w:right w:val="nil"/>
            </w:tcBorders>
          </w:tcPr>
          <w:p w:rsidR="007555EC" w:rsidRPr="008F6F48" w:rsidRDefault="007555EC" w:rsidP="003E3EB9">
            <w:pPr>
              <w:jc w:val="center"/>
              <w:rPr>
                <w:rFonts w:asciiTheme="minorHAnsi" w:hAnsiTheme="minorHAnsi" w:cs="Arial"/>
                <w:szCs w:val="24"/>
              </w:rPr>
            </w:pPr>
            <w:r w:rsidRPr="008F6F48">
              <w:t>0,8334%</w:t>
            </w:r>
          </w:p>
        </w:tc>
      </w:tr>
      <w:tr w:rsidR="007555EC" w:rsidTr="007555EC">
        <w:trPr>
          <w:trHeight w:val="300"/>
          <w:jc w:val="center"/>
        </w:trPr>
        <w:tc>
          <w:tcPr>
            <w:tcW w:w="314"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8F6F48">
              <w:t>105</w:t>
            </w:r>
          </w:p>
        </w:tc>
        <w:tc>
          <w:tcPr>
            <w:tcW w:w="1715"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agosto de 2027</w:t>
            </w:r>
          </w:p>
        </w:tc>
        <w:tc>
          <w:tcPr>
            <w:tcW w:w="1777"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agosto de 2027</w:t>
            </w:r>
          </w:p>
        </w:tc>
        <w:tc>
          <w:tcPr>
            <w:tcW w:w="1194" w:type="pct"/>
            <w:tcBorders>
              <w:top w:val="nil"/>
              <w:left w:val="nil"/>
              <w:bottom w:val="nil"/>
              <w:right w:val="nil"/>
            </w:tcBorders>
          </w:tcPr>
          <w:p w:rsidR="007555EC" w:rsidRPr="008F6F48" w:rsidRDefault="007555EC" w:rsidP="003E3EB9">
            <w:pPr>
              <w:jc w:val="center"/>
              <w:rPr>
                <w:rFonts w:asciiTheme="minorHAnsi" w:hAnsiTheme="minorHAnsi" w:cs="Arial"/>
                <w:szCs w:val="24"/>
              </w:rPr>
            </w:pPr>
            <w:r w:rsidRPr="008F6F48">
              <w:t>0,8334%</w:t>
            </w:r>
          </w:p>
        </w:tc>
      </w:tr>
      <w:tr w:rsidR="007555EC" w:rsidTr="007555EC">
        <w:trPr>
          <w:trHeight w:val="300"/>
          <w:jc w:val="center"/>
        </w:trPr>
        <w:tc>
          <w:tcPr>
            <w:tcW w:w="314"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8F6F48">
              <w:t>106</w:t>
            </w:r>
          </w:p>
        </w:tc>
        <w:tc>
          <w:tcPr>
            <w:tcW w:w="1715"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setembro de 2027</w:t>
            </w:r>
          </w:p>
        </w:tc>
        <w:tc>
          <w:tcPr>
            <w:tcW w:w="1777"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6</w:t>
            </w:r>
            <w:r w:rsidR="009F03EC">
              <w:t xml:space="preserve"> </w:t>
            </w:r>
            <w:r w:rsidRPr="00F20844">
              <w:t>de setembro de 2027</w:t>
            </w:r>
          </w:p>
        </w:tc>
        <w:tc>
          <w:tcPr>
            <w:tcW w:w="1194" w:type="pct"/>
            <w:tcBorders>
              <w:top w:val="nil"/>
              <w:left w:val="nil"/>
              <w:bottom w:val="nil"/>
              <w:right w:val="nil"/>
            </w:tcBorders>
          </w:tcPr>
          <w:p w:rsidR="007555EC" w:rsidRPr="008F6F48" w:rsidRDefault="007555EC" w:rsidP="003E3EB9">
            <w:pPr>
              <w:jc w:val="center"/>
              <w:rPr>
                <w:rFonts w:asciiTheme="minorHAnsi" w:hAnsiTheme="minorHAnsi" w:cs="Arial"/>
                <w:szCs w:val="24"/>
              </w:rPr>
            </w:pPr>
            <w:r w:rsidRPr="008F6F48">
              <w:t>0,8334%</w:t>
            </w:r>
          </w:p>
        </w:tc>
      </w:tr>
      <w:tr w:rsidR="007555EC" w:rsidTr="007555EC">
        <w:trPr>
          <w:trHeight w:val="300"/>
          <w:jc w:val="center"/>
        </w:trPr>
        <w:tc>
          <w:tcPr>
            <w:tcW w:w="314"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8F6F48">
              <w:t>107</w:t>
            </w:r>
          </w:p>
        </w:tc>
        <w:tc>
          <w:tcPr>
            <w:tcW w:w="1715"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outubro de 2027</w:t>
            </w:r>
          </w:p>
        </w:tc>
        <w:tc>
          <w:tcPr>
            <w:tcW w:w="1777"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outubro de 2027</w:t>
            </w:r>
          </w:p>
        </w:tc>
        <w:tc>
          <w:tcPr>
            <w:tcW w:w="1194" w:type="pct"/>
            <w:tcBorders>
              <w:top w:val="nil"/>
              <w:left w:val="nil"/>
              <w:bottom w:val="nil"/>
              <w:right w:val="nil"/>
            </w:tcBorders>
          </w:tcPr>
          <w:p w:rsidR="007555EC" w:rsidRPr="008F6F48" w:rsidRDefault="007555EC" w:rsidP="003E3EB9">
            <w:pPr>
              <w:jc w:val="center"/>
              <w:rPr>
                <w:rFonts w:asciiTheme="minorHAnsi" w:hAnsiTheme="minorHAnsi" w:cs="Arial"/>
                <w:szCs w:val="24"/>
              </w:rPr>
            </w:pPr>
            <w:r w:rsidRPr="008F6F48">
              <w:t>0,8334%</w:t>
            </w:r>
          </w:p>
        </w:tc>
      </w:tr>
      <w:tr w:rsidR="007555EC" w:rsidTr="007555EC">
        <w:trPr>
          <w:trHeight w:val="300"/>
          <w:jc w:val="center"/>
        </w:trPr>
        <w:tc>
          <w:tcPr>
            <w:tcW w:w="314"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8F6F48">
              <w:t>108</w:t>
            </w:r>
          </w:p>
        </w:tc>
        <w:tc>
          <w:tcPr>
            <w:tcW w:w="1715"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novembro de 2027</w:t>
            </w:r>
          </w:p>
        </w:tc>
        <w:tc>
          <w:tcPr>
            <w:tcW w:w="1777"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novembro de 2027</w:t>
            </w:r>
          </w:p>
        </w:tc>
        <w:tc>
          <w:tcPr>
            <w:tcW w:w="1194" w:type="pct"/>
            <w:tcBorders>
              <w:top w:val="nil"/>
              <w:left w:val="nil"/>
              <w:bottom w:val="nil"/>
              <w:right w:val="nil"/>
            </w:tcBorders>
          </w:tcPr>
          <w:p w:rsidR="007555EC" w:rsidRPr="008F6F48" w:rsidRDefault="007555EC" w:rsidP="003E3EB9">
            <w:pPr>
              <w:jc w:val="center"/>
              <w:rPr>
                <w:rFonts w:asciiTheme="minorHAnsi" w:hAnsiTheme="minorHAnsi" w:cs="Arial"/>
                <w:szCs w:val="24"/>
              </w:rPr>
            </w:pPr>
            <w:r w:rsidRPr="008F6F48">
              <w:t>0,8334%</w:t>
            </w:r>
          </w:p>
        </w:tc>
      </w:tr>
      <w:tr w:rsidR="007555EC" w:rsidTr="007555EC">
        <w:trPr>
          <w:trHeight w:val="300"/>
          <w:jc w:val="center"/>
        </w:trPr>
        <w:tc>
          <w:tcPr>
            <w:tcW w:w="314"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8F6F48">
              <w:t>109</w:t>
            </w:r>
          </w:p>
        </w:tc>
        <w:tc>
          <w:tcPr>
            <w:tcW w:w="1715"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dezembro de 2027</w:t>
            </w:r>
          </w:p>
        </w:tc>
        <w:tc>
          <w:tcPr>
            <w:tcW w:w="1777"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6</w:t>
            </w:r>
            <w:r w:rsidR="009F03EC">
              <w:t xml:space="preserve"> </w:t>
            </w:r>
            <w:r w:rsidRPr="00F20844">
              <w:t>de dezembro de 2027</w:t>
            </w:r>
          </w:p>
        </w:tc>
        <w:tc>
          <w:tcPr>
            <w:tcW w:w="1194" w:type="pct"/>
            <w:tcBorders>
              <w:top w:val="nil"/>
              <w:left w:val="nil"/>
              <w:bottom w:val="nil"/>
              <w:right w:val="nil"/>
            </w:tcBorders>
          </w:tcPr>
          <w:p w:rsidR="007555EC" w:rsidRPr="008F6F48" w:rsidRDefault="007555EC" w:rsidP="003E3EB9">
            <w:pPr>
              <w:jc w:val="center"/>
              <w:rPr>
                <w:rFonts w:asciiTheme="minorHAnsi" w:hAnsiTheme="minorHAnsi" w:cs="Arial"/>
                <w:szCs w:val="24"/>
              </w:rPr>
            </w:pPr>
            <w:r w:rsidRPr="008F6F48">
              <w:t>0,8334%</w:t>
            </w:r>
          </w:p>
        </w:tc>
      </w:tr>
      <w:tr w:rsidR="007555EC" w:rsidTr="007555EC">
        <w:trPr>
          <w:trHeight w:val="300"/>
          <w:jc w:val="center"/>
        </w:trPr>
        <w:tc>
          <w:tcPr>
            <w:tcW w:w="314"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8F6F48">
              <w:t>110</w:t>
            </w:r>
          </w:p>
        </w:tc>
        <w:tc>
          <w:tcPr>
            <w:tcW w:w="1715"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janeiro de 2028</w:t>
            </w:r>
          </w:p>
        </w:tc>
        <w:tc>
          <w:tcPr>
            <w:tcW w:w="1777"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janeiro de 2028</w:t>
            </w:r>
          </w:p>
        </w:tc>
        <w:tc>
          <w:tcPr>
            <w:tcW w:w="1194" w:type="pct"/>
            <w:tcBorders>
              <w:top w:val="nil"/>
              <w:left w:val="nil"/>
              <w:bottom w:val="nil"/>
              <w:right w:val="nil"/>
            </w:tcBorders>
          </w:tcPr>
          <w:p w:rsidR="007555EC" w:rsidRPr="008F6F48" w:rsidRDefault="007555EC" w:rsidP="003E3EB9">
            <w:pPr>
              <w:jc w:val="center"/>
              <w:rPr>
                <w:rFonts w:asciiTheme="minorHAnsi" w:hAnsiTheme="minorHAnsi" w:cs="Arial"/>
                <w:szCs w:val="24"/>
              </w:rPr>
            </w:pPr>
            <w:r w:rsidRPr="008F6F48">
              <w:t>0,8334%</w:t>
            </w:r>
          </w:p>
        </w:tc>
      </w:tr>
      <w:tr w:rsidR="007555EC" w:rsidTr="007555EC">
        <w:trPr>
          <w:trHeight w:val="300"/>
          <w:jc w:val="center"/>
        </w:trPr>
        <w:tc>
          <w:tcPr>
            <w:tcW w:w="314"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8F6F48">
              <w:t>111</w:t>
            </w:r>
          </w:p>
        </w:tc>
        <w:tc>
          <w:tcPr>
            <w:tcW w:w="1715"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fevereiro de 2028</w:t>
            </w:r>
          </w:p>
        </w:tc>
        <w:tc>
          <w:tcPr>
            <w:tcW w:w="1777"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7</w:t>
            </w:r>
            <w:r w:rsidR="009F03EC">
              <w:t xml:space="preserve"> </w:t>
            </w:r>
            <w:r w:rsidRPr="00F20844">
              <w:t>de fevereiro de 2028</w:t>
            </w:r>
          </w:p>
        </w:tc>
        <w:tc>
          <w:tcPr>
            <w:tcW w:w="1194" w:type="pct"/>
            <w:tcBorders>
              <w:top w:val="nil"/>
              <w:left w:val="nil"/>
              <w:bottom w:val="nil"/>
              <w:right w:val="nil"/>
            </w:tcBorders>
          </w:tcPr>
          <w:p w:rsidR="007555EC" w:rsidRPr="008F6F48" w:rsidRDefault="007555EC" w:rsidP="003E3EB9">
            <w:pPr>
              <w:jc w:val="center"/>
              <w:rPr>
                <w:rFonts w:asciiTheme="minorHAnsi" w:hAnsiTheme="minorHAnsi" w:cs="Arial"/>
                <w:szCs w:val="24"/>
              </w:rPr>
            </w:pPr>
            <w:r w:rsidRPr="008F6F48">
              <w:t>0,8334%</w:t>
            </w:r>
          </w:p>
        </w:tc>
      </w:tr>
      <w:tr w:rsidR="007555EC" w:rsidTr="007555EC">
        <w:trPr>
          <w:trHeight w:val="300"/>
          <w:jc w:val="center"/>
        </w:trPr>
        <w:tc>
          <w:tcPr>
            <w:tcW w:w="314"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8F6F48">
              <w:t>112</w:t>
            </w:r>
          </w:p>
        </w:tc>
        <w:tc>
          <w:tcPr>
            <w:tcW w:w="1715"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março de 2028</w:t>
            </w:r>
          </w:p>
        </w:tc>
        <w:tc>
          <w:tcPr>
            <w:tcW w:w="1777"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6</w:t>
            </w:r>
            <w:r w:rsidR="009F03EC">
              <w:t xml:space="preserve"> </w:t>
            </w:r>
            <w:r w:rsidRPr="00F20844">
              <w:t>de março de 2028</w:t>
            </w:r>
          </w:p>
        </w:tc>
        <w:tc>
          <w:tcPr>
            <w:tcW w:w="1194" w:type="pct"/>
            <w:tcBorders>
              <w:top w:val="nil"/>
              <w:left w:val="nil"/>
              <w:bottom w:val="nil"/>
              <w:right w:val="nil"/>
            </w:tcBorders>
          </w:tcPr>
          <w:p w:rsidR="007555EC" w:rsidRPr="008F6F48" w:rsidRDefault="007555EC" w:rsidP="003E3EB9">
            <w:pPr>
              <w:jc w:val="center"/>
              <w:rPr>
                <w:rFonts w:asciiTheme="minorHAnsi" w:hAnsiTheme="minorHAnsi" w:cs="Arial"/>
                <w:szCs w:val="24"/>
              </w:rPr>
            </w:pPr>
            <w:r w:rsidRPr="008F6F48">
              <w:t>0,8334%</w:t>
            </w:r>
          </w:p>
        </w:tc>
      </w:tr>
      <w:tr w:rsidR="007555EC" w:rsidTr="007555EC">
        <w:trPr>
          <w:trHeight w:val="300"/>
          <w:jc w:val="center"/>
        </w:trPr>
        <w:tc>
          <w:tcPr>
            <w:tcW w:w="314"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8F6F48">
              <w:t>113</w:t>
            </w:r>
          </w:p>
        </w:tc>
        <w:tc>
          <w:tcPr>
            <w:tcW w:w="1715"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abril de 2028</w:t>
            </w:r>
          </w:p>
        </w:tc>
        <w:tc>
          <w:tcPr>
            <w:tcW w:w="1777"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abril de 2028</w:t>
            </w:r>
          </w:p>
        </w:tc>
        <w:tc>
          <w:tcPr>
            <w:tcW w:w="1194" w:type="pct"/>
            <w:tcBorders>
              <w:top w:val="nil"/>
              <w:left w:val="nil"/>
              <w:bottom w:val="nil"/>
              <w:right w:val="nil"/>
            </w:tcBorders>
          </w:tcPr>
          <w:p w:rsidR="007555EC" w:rsidRPr="008F6F48" w:rsidRDefault="007555EC" w:rsidP="003E3EB9">
            <w:pPr>
              <w:jc w:val="center"/>
              <w:rPr>
                <w:rFonts w:asciiTheme="minorHAnsi" w:hAnsiTheme="minorHAnsi" w:cs="Arial"/>
                <w:szCs w:val="24"/>
              </w:rPr>
            </w:pPr>
            <w:r w:rsidRPr="008F6F48">
              <w:t>0,8334%</w:t>
            </w:r>
          </w:p>
        </w:tc>
      </w:tr>
      <w:tr w:rsidR="007555EC" w:rsidTr="007555EC">
        <w:trPr>
          <w:trHeight w:val="300"/>
          <w:jc w:val="center"/>
        </w:trPr>
        <w:tc>
          <w:tcPr>
            <w:tcW w:w="314"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8F6F48">
              <w:t>114</w:t>
            </w:r>
          </w:p>
        </w:tc>
        <w:tc>
          <w:tcPr>
            <w:tcW w:w="1715"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maio de 2028</w:t>
            </w:r>
          </w:p>
        </w:tc>
        <w:tc>
          <w:tcPr>
            <w:tcW w:w="1777"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maio de 2028</w:t>
            </w:r>
          </w:p>
        </w:tc>
        <w:tc>
          <w:tcPr>
            <w:tcW w:w="1194" w:type="pct"/>
            <w:tcBorders>
              <w:top w:val="nil"/>
              <w:left w:val="nil"/>
              <w:bottom w:val="nil"/>
              <w:right w:val="nil"/>
            </w:tcBorders>
          </w:tcPr>
          <w:p w:rsidR="007555EC" w:rsidRPr="008F6F48" w:rsidRDefault="007555EC" w:rsidP="003E3EB9">
            <w:pPr>
              <w:jc w:val="center"/>
              <w:rPr>
                <w:rFonts w:asciiTheme="minorHAnsi" w:hAnsiTheme="minorHAnsi" w:cs="Arial"/>
                <w:szCs w:val="24"/>
              </w:rPr>
            </w:pPr>
            <w:r w:rsidRPr="008F6F48">
              <w:t>0,8334%</w:t>
            </w:r>
          </w:p>
        </w:tc>
      </w:tr>
      <w:tr w:rsidR="007555EC" w:rsidTr="007555EC">
        <w:trPr>
          <w:trHeight w:val="300"/>
          <w:jc w:val="center"/>
        </w:trPr>
        <w:tc>
          <w:tcPr>
            <w:tcW w:w="314"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8F6F48">
              <w:t>115</w:t>
            </w:r>
          </w:p>
        </w:tc>
        <w:tc>
          <w:tcPr>
            <w:tcW w:w="1715"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junho de 2028</w:t>
            </w:r>
          </w:p>
        </w:tc>
        <w:tc>
          <w:tcPr>
            <w:tcW w:w="1777"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junho de 2028</w:t>
            </w:r>
          </w:p>
        </w:tc>
        <w:tc>
          <w:tcPr>
            <w:tcW w:w="1194" w:type="pct"/>
            <w:tcBorders>
              <w:top w:val="nil"/>
              <w:left w:val="nil"/>
              <w:bottom w:val="nil"/>
              <w:right w:val="nil"/>
            </w:tcBorders>
          </w:tcPr>
          <w:p w:rsidR="007555EC" w:rsidRPr="008F6F48" w:rsidRDefault="007555EC" w:rsidP="003E3EB9">
            <w:pPr>
              <w:jc w:val="center"/>
              <w:rPr>
                <w:rFonts w:asciiTheme="minorHAnsi" w:hAnsiTheme="minorHAnsi" w:cs="Arial"/>
                <w:szCs w:val="24"/>
              </w:rPr>
            </w:pPr>
            <w:r w:rsidRPr="008F6F48">
              <w:t>0,8334%</w:t>
            </w:r>
          </w:p>
        </w:tc>
      </w:tr>
      <w:tr w:rsidR="007555EC" w:rsidTr="007555EC">
        <w:trPr>
          <w:trHeight w:val="300"/>
          <w:jc w:val="center"/>
        </w:trPr>
        <w:tc>
          <w:tcPr>
            <w:tcW w:w="314"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8F6F48">
              <w:t>116</w:t>
            </w:r>
          </w:p>
        </w:tc>
        <w:tc>
          <w:tcPr>
            <w:tcW w:w="1715"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julho de 2028</w:t>
            </w:r>
          </w:p>
        </w:tc>
        <w:tc>
          <w:tcPr>
            <w:tcW w:w="1777"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julho de 2028</w:t>
            </w:r>
          </w:p>
        </w:tc>
        <w:tc>
          <w:tcPr>
            <w:tcW w:w="1194" w:type="pct"/>
            <w:tcBorders>
              <w:top w:val="nil"/>
              <w:left w:val="nil"/>
              <w:bottom w:val="nil"/>
              <w:right w:val="nil"/>
            </w:tcBorders>
          </w:tcPr>
          <w:p w:rsidR="007555EC" w:rsidRPr="008F6F48" w:rsidRDefault="007555EC" w:rsidP="003E3EB9">
            <w:pPr>
              <w:jc w:val="center"/>
              <w:rPr>
                <w:rFonts w:asciiTheme="minorHAnsi" w:hAnsiTheme="minorHAnsi" w:cs="Arial"/>
                <w:szCs w:val="24"/>
              </w:rPr>
            </w:pPr>
            <w:r w:rsidRPr="008F6F48">
              <w:t>0,8334%</w:t>
            </w:r>
          </w:p>
        </w:tc>
      </w:tr>
      <w:tr w:rsidR="007555EC" w:rsidTr="007555EC">
        <w:trPr>
          <w:trHeight w:val="300"/>
          <w:jc w:val="center"/>
        </w:trPr>
        <w:tc>
          <w:tcPr>
            <w:tcW w:w="314"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8F6F48">
              <w:t>117</w:t>
            </w:r>
          </w:p>
        </w:tc>
        <w:tc>
          <w:tcPr>
            <w:tcW w:w="1715"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agosto de 2028</w:t>
            </w:r>
          </w:p>
        </w:tc>
        <w:tc>
          <w:tcPr>
            <w:tcW w:w="1777"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7</w:t>
            </w:r>
            <w:r w:rsidR="009F03EC">
              <w:t xml:space="preserve"> </w:t>
            </w:r>
            <w:r w:rsidRPr="00F20844">
              <w:t>de agosto de 2028</w:t>
            </w:r>
          </w:p>
        </w:tc>
        <w:tc>
          <w:tcPr>
            <w:tcW w:w="1194" w:type="pct"/>
            <w:tcBorders>
              <w:top w:val="nil"/>
              <w:left w:val="nil"/>
              <w:bottom w:val="nil"/>
              <w:right w:val="nil"/>
            </w:tcBorders>
          </w:tcPr>
          <w:p w:rsidR="007555EC" w:rsidRPr="008F6F48" w:rsidRDefault="007555EC" w:rsidP="003E3EB9">
            <w:pPr>
              <w:jc w:val="center"/>
              <w:rPr>
                <w:rFonts w:asciiTheme="minorHAnsi" w:hAnsiTheme="minorHAnsi" w:cs="Arial"/>
                <w:szCs w:val="24"/>
              </w:rPr>
            </w:pPr>
            <w:r w:rsidRPr="008F6F48">
              <w:t>0,8334%</w:t>
            </w:r>
          </w:p>
        </w:tc>
      </w:tr>
      <w:tr w:rsidR="007555EC" w:rsidTr="007555EC">
        <w:trPr>
          <w:trHeight w:val="300"/>
          <w:jc w:val="center"/>
        </w:trPr>
        <w:tc>
          <w:tcPr>
            <w:tcW w:w="314"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8F6F48">
              <w:t>118</w:t>
            </w:r>
          </w:p>
        </w:tc>
        <w:tc>
          <w:tcPr>
            <w:tcW w:w="1715"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setembro de 2028</w:t>
            </w:r>
          </w:p>
        </w:tc>
        <w:tc>
          <w:tcPr>
            <w:tcW w:w="1777"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setembro de 2028</w:t>
            </w:r>
          </w:p>
        </w:tc>
        <w:tc>
          <w:tcPr>
            <w:tcW w:w="1194" w:type="pct"/>
            <w:tcBorders>
              <w:top w:val="nil"/>
              <w:left w:val="nil"/>
              <w:bottom w:val="nil"/>
              <w:right w:val="nil"/>
            </w:tcBorders>
          </w:tcPr>
          <w:p w:rsidR="007555EC" w:rsidRPr="008F6F48" w:rsidRDefault="007555EC" w:rsidP="003E3EB9">
            <w:pPr>
              <w:jc w:val="center"/>
              <w:rPr>
                <w:rFonts w:asciiTheme="minorHAnsi" w:hAnsiTheme="minorHAnsi" w:cs="Arial"/>
                <w:szCs w:val="24"/>
              </w:rPr>
            </w:pPr>
            <w:r w:rsidRPr="008F6F48">
              <w:t>0,8334%</w:t>
            </w:r>
          </w:p>
        </w:tc>
      </w:tr>
      <w:tr w:rsidR="007555EC" w:rsidTr="007555EC">
        <w:trPr>
          <w:trHeight w:val="300"/>
          <w:jc w:val="center"/>
        </w:trPr>
        <w:tc>
          <w:tcPr>
            <w:tcW w:w="314"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8F6F48">
              <w:t>119</w:t>
            </w:r>
          </w:p>
        </w:tc>
        <w:tc>
          <w:tcPr>
            <w:tcW w:w="1715"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outubro de 2028</w:t>
            </w:r>
          </w:p>
        </w:tc>
        <w:tc>
          <w:tcPr>
            <w:tcW w:w="1777"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outubro de 2028</w:t>
            </w:r>
          </w:p>
        </w:tc>
        <w:tc>
          <w:tcPr>
            <w:tcW w:w="1194" w:type="pct"/>
            <w:tcBorders>
              <w:top w:val="nil"/>
              <w:left w:val="nil"/>
              <w:bottom w:val="nil"/>
              <w:right w:val="nil"/>
            </w:tcBorders>
          </w:tcPr>
          <w:p w:rsidR="007555EC" w:rsidRPr="008F6F48" w:rsidRDefault="007555EC" w:rsidP="003E3EB9">
            <w:pPr>
              <w:jc w:val="center"/>
              <w:rPr>
                <w:rFonts w:asciiTheme="minorHAnsi" w:hAnsiTheme="minorHAnsi" w:cs="Arial"/>
                <w:szCs w:val="24"/>
              </w:rPr>
            </w:pPr>
            <w:r w:rsidRPr="008F6F48">
              <w:t>0,8334%</w:t>
            </w:r>
          </w:p>
        </w:tc>
      </w:tr>
      <w:tr w:rsidR="007555EC" w:rsidTr="007555EC">
        <w:trPr>
          <w:trHeight w:val="300"/>
          <w:jc w:val="center"/>
        </w:trPr>
        <w:tc>
          <w:tcPr>
            <w:tcW w:w="314"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8F6F48">
              <w:t>120</w:t>
            </w:r>
          </w:p>
        </w:tc>
        <w:tc>
          <w:tcPr>
            <w:tcW w:w="1715"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5</w:t>
            </w:r>
            <w:r w:rsidR="009F03EC">
              <w:t xml:space="preserve"> </w:t>
            </w:r>
            <w:r w:rsidRPr="00F20844">
              <w:t>de novembro de 2028</w:t>
            </w:r>
          </w:p>
        </w:tc>
        <w:tc>
          <w:tcPr>
            <w:tcW w:w="1777" w:type="pct"/>
            <w:tcBorders>
              <w:top w:val="nil"/>
              <w:left w:val="nil"/>
              <w:bottom w:val="nil"/>
              <w:right w:val="nil"/>
            </w:tcBorders>
            <w:shd w:val="clear" w:color="auto" w:fill="auto"/>
            <w:noWrap/>
            <w:hideMark/>
          </w:tcPr>
          <w:p w:rsidR="007555EC" w:rsidRPr="008F6F48" w:rsidRDefault="007555EC" w:rsidP="003E3EB9">
            <w:pPr>
              <w:jc w:val="center"/>
              <w:rPr>
                <w:rFonts w:asciiTheme="minorHAnsi" w:hAnsiTheme="minorHAnsi" w:cs="Arial"/>
                <w:szCs w:val="24"/>
              </w:rPr>
            </w:pPr>
            <w:r w:rsidRPr="00F20844">
              <w:t>6</w:t>
            </w:r>
            <w:r w:rsidR="009F03EC">
              <w:t xml:space="preserve"> </w:t>
            </w:r>
            <w:r w:rsidRPr="00F20844">
              <w:t>de novembro de 2028</w:t>
            </w:r>
          </w:p>
        </w:tc>
        <w:tc>
          <w:tcPr>
            <w:tcW w:w="1194" w:type="pct"/>
            <w:tcBorders>
              <w:top w:val="nil"/>
              <w:left w:val="nil"/>
              <w:bottom w:val="nil"/>
              <w:right w:val="nil"/>
            </w:tcBorders>
          </w:tcPr>
          <w:p w:rsidR="007555EC" w:rsidRPr="008F6F48" w:rsidRDefault="007555EC" w:rsidP="003E3EB9">
            <w:pPr>
              <w:jc w:val="center"/>
              <w:rPr>
                <w:rFonts w:asciiTheme="minorHAnsi" w:hAnsiTheme="minorHAnsi" w:cs="Arial"/>
                <w:szCs w:val="24"/>
              </w:rPr>
            </w:pPr>
            <w:r w:rsidRPr="008F6F48">
              <w:t>0,8254%</w:t>
            </w:r>
          </w:p>
        </w:tc>
      </w:tr>
    </w:tbl>
    <w:p w:rsidR="003E3EB9" w:rsidRPr="008F6F48" w:rsidRDefault="003E3EB9" w:rsidP="003E3EB9">
      <w:pPr>
        <w:spacing w:line="360" w:lineRule="auto"/>
        <w:rPr>
          <w:rFonts w:asciiTheme="minorHAnsi" w:hAnsiTheme="minorHAnsi"/>
          <w:szCs w:val="24"/>
        </w:rPr>
      </w:pPr>
    </w:p>
    <w:p w:rsidR="003E3EB9" w:rsidRPr="008F6F48" w:rsidRDefault="007555EC">
      <w:pPr>
        <w:tabs>
          <w:tab w:val="clear" w:pos="851"/>
          <w:tab w:val="clear" w:pos="1701"/>
          <w:tab w:val="clear" w:pos="2552"/>
          <w:tab w:val="clear" w:pos="3402"/>
          <w:tab w:val="clear" w:pos="4253"/>
          <w:tab w:val="clear" w:pos="5103"/>
          <w:tab w:val="clear" w:pos="5954"/>
          <w:tab w:val="clear" w:pos="6804"/>
          <w:tab w:val="clear" w:pos="7655"/>
          <w:tab w:val="clear" w:pos="8505"/>
        </w:tabs>
        <w:jc w:val="left"/>
        <w:rPr>
          <w:rFonts w:asciiTheme="minorHAnsi" w:hAnsiTheme="minorHAnsi"/>
          <w:b/>
          <w:szCs w:val="24"/>
        </w:rPr>
      </w:pPr>
      <w:r w:rsidRPr="008F6F48">
        <w:rPr>
          <w:rFonts w:asciiTheme="minorHAnsi" w:hAnsiTheme="minorHAnsi"/>
          <w:b/>
          <w:szCs w:val="24"/>
        </w:rPr>
        <w:br w:type="page"/>
      </w:r>
    </w:p>
    <w:p w:rsidR="003E3EB9" w:rsidRPr="008F6F48" w:rsidRDefault="007555EC" w:rsidP="003E3EB9">
      <w:pPr>
        <w:widowControl w:val="0"/>
        <w:spacing w:line="360" w:lineRule="auto"/>
        <w:jc w:val="center"/>
        <w:rPr>
          <w:rFonts w:asciiTheme="minorHAnsi" w:hAnsiTheme="minorHAnsi"/>
          <w:b/>
          <w:szCs w:val="24"/>
        </w:rPr>
      </w:pPr>
      <w:r w:rsidRPr="008F6F48">
        <w:rPr>
          <w:rFonts w:asciiTheme="minorHAnsi" w:hAnsiTheme="minorHAnsi"/>
          <w:b/>
          <w:szCs w:val="24"/>
        </w:rPr>
        <w:lastRenderedPageBreak/>
        <w:t>Anexo II – Minuta de Notificação (Amortização Extraordinária Facultativa)</w:t>
      </w:r>
    </w:p>
    <w:p w:rsidR="003E3EB9" w:rsidRPr="008F6F48" w:rsidRDefault="003E3EB9" w:rsidP="003E3EB9">
      <w:pPr>
        <w:widowControl w:val="0"/>
        <w:spacing w:line="360" w:lineRule="auto"/>
        <w:rPr>
          <w:rFonts w:asciiTheme="minorHAnsi" w:hAnsiTheme="minorHAnsi"/>
          <w:szCs w:val="24"/>
        </w:rPr>
      </w:pPr>
    </w:p>
    <w:p w:rsidR="003E3EB9" w:rsidRPr="008F6F48" w:rsidRDefault="007555EC" w:rsidP="003E3EB9">
      <w:pPr>
        <w:spacing w:line="360" w:lineRule="auto"/>
        <w:jc w:val="right"/>
        <w:rPr>
          <w:rFonts w:asciiTheme="minorHAnsi" w:hAnsiTheme="minorHAnsi"/>
          <w:szCs w:val="24"/>
        </w:rPr>
      </w:pPr>
      <w:r w:rsidRPr="008F6F48">
        <w:rPr>
          <w:rFonts w:asciiTheme="minorHAnsi" w:hAnsiTheme="minorHAnsi"/>
          <w:szCs w:val="24"/>
        </w:rPr>
        <w:t>São Paulo, [•] de [•] de 20[•]</w:t>
      </w:r>
    </w:p>
    <w:p w:rsidR="003E3EB9" w:rsidRPr="008F6F48" w:rsidRDefault="003E3EB9" w:rsidP="003E3EB9">
      <w:pPr>
        <w:spacing w:line="360" w:lineRule="auto"/>
        <w:rPr>
          <w:rFonts w:asciiTheme="minorHAnsi" w:hAnsiTheme="minorHAnsi"/>
          <w:szCs w:val="24"/>
        </w:rPr>
      </w:pPr>
    </w:p>
    <w:p w:rsidR="003E3EB9" w:rsidRPr="008F6F48" w:rsidRDefault="007555EC" w:rsidP="003E3EB9">
      <w:pPr>
        <w:spacing w:line="360" w:lineRule="auto"/>
        <w:rPr>
          <w:rFonts w:asciiTheme="minorHAnsi" w:hAnsiTheme="minorHAnsi"/>
          <w:b/>
          <w:szCs w:val="24"/>
        </w:rPr>
      </w:pPr>
      <w:r w:rsidRPr="008F6F48">
        <w:rPr>
          <w:rFonts w:asciiTheme="minorHAnsi" w:hAnsiTheme="minorHAnsi"/>
          <w:b/>
          <w:szCs w:val="24"/>
        </w:rPr>
        <w:t>Ao(s) Debenturistas da 2ª Emissão de Debêntures da Best Center Empreendimentos e Participações S.A.</w:t>
      </w:r>
    </w:p>
    <w:p w:rsidR="003E3EB9" w:rsidRPr="008F6F48" w:rsidRDefault="003E3EB9" w:rsidP="003E3EB9">
      <w:pPr>
        <w:spacing w:line="360" w:lineRule="auto"/>
        <w:rPr>
          <w:rFonts w:asciiTheme="minorHAnsi" w:hAnsiTheme="minorHAnsi"/>
          <w:szCs w:val="24"/>
        </w:rPr>
      </w:pPr>
    </w:p>
    <w:p w:rsidR="003E3EB9" w:rsidRPr="008F6F48" w:rsidRDefault="003E3EB9" w:rsidP="003E3EB9">
      <w:pPr>
        <w:spacing w:line="360" w:lineRule="auto"/>
        <w:rPr>
          <w:rFonts w:asciiTheme="minorHAnsi" w:hAnsiTheme="minorHAnsi"/>
          <w:szCs w:val="24"/>
        </w:rPr>
      </w:pPr>
    </w:p>
    <w:p w:rsidR="003E3EB9" w:rsidRPr="008F6F48" w:rsidRDefault="007555EC" w:rsidP="003E3EB9">
      <w:pPr>
        <w:spacing w:line="360" w:lineRule="auto"/>
        <w:rPr>
          <w:rFonts w:asciiTheme="minorHAnsi" w:hAnsiTheme="minorHAnsi"/>
          <w:szCs w:val="24"/>
        </w:rPr>
      </w:pPr>
      <w:r w:rsidRPr="008F6F48">
        <w:rPr>
          <w:rFonts w:asciiTheme="minorHAnsi" w:hAnsiTheme="minorHAnsi"/>
          <w:szCs w:val="24"/>
        </w:rPr>
        <w:t xml:space="preserve">Ref.: </w:t>
      </w:r>
      <w:r w:rsidRPr="008F6F48">
        <w:rPr>
          <w:rFonts w:asciiTheme="minorHAnsi" w:hAnsiTheme="minorHAnsi"/>
          <w:i/>
          <w:szCs w:val="24"/>
          <w:u w:val="single"/>
        </w:rPr>
        <w:t>Comunicação de Amortização Antecipada Facultativa</w:t>
      </w:r>
    </w:p>
    <w:p w:rsidR="003E3EB9" w:rsidRPr="008F6F48" w:rsidRDefault="003E3EB9" w:rsidP="003E3EB9">
      <w:pPr>
        <w:spacing w:line="360" w:lineRule="auto"/>
        <w:rPr>
          <w:rFonts w:asciiTheme="minorHAnsi" w:hAnsiTheme="minorHAnsi"/>
          <w:szCs w:val="24"/>
        </w:rPr>
      </w:pPr>
    </w:p>
    <w:p w:rsidR="003E3EB9" w:rsidRPr="008F6F48" w:rsidRDefault="007555EC" w:rsidP="003E3EB9">
      <w:pPr>
        <w:spacing w:line="360" w:lineRule="auto"/>
        <w:rPr>
          <w:rFonts w:asciiTheme="minorHAnsi" w:hAnsiTheme="minorHAnsi"/>
          <w:szCs w:val="24"/>
        </w:rPr>
      </w:pPr>
      <w:r w:rsidRPr="008F6F48">
        <w:rPr>
          <w:rFonts w:asciiTheme="minorHAnsi" w:hAnsiTheme="minorHAnsi"/>
          <w:szCs w:val="24"/>
        </w:rPr>
        <w:t>Prezados,</w:t>
      </w:r>
    </w:p>
    <w:p w:rsidR="003E3EB9" w:rsidRPr="008F6F48" w:rsidRDefault="003E3EB9" w:rsidP="003E3EB9">
      <w:pPr>
        <w:spacing w:line="360" w:lineRule="auto"/>
        <w:rPr>
          <w:rFonts w:asciiTheme="minorHAnsi" w:hAnsiTheme="minorHAnsi"/>
          <w:szCs w:val="24"/>
        </w:rPr>
      </w:pPr>
    </w:p>
    <w:p w:rsidR="003E3EB9" w:rsidRPr="008F6F48" w:rsidRDefault="007555EC" w:rsidP="003E3EB9">
      <w:pPr>
        <w:spacing w:line="360" w:lineRule="auto"/>
        <w:rPr>
          <w:rFonts w:asciiTheme="minorHAnsi" w:hAnsiTheme="minorHAnsi"/>
          <w:szCs w:val="24"/>
        </w:rPr>
      </w:pPr>
      <w:r w:rsidRPr="008F6F48">
        <w:rPr>
          <w:rFonts w:asciiTheme="minorHAnsi" w:hAnsiTheme="minorHAnsi"/>
          <w:szCs w:val="24"/>
        </w:rPr>
        <w:t xml:space="preserve">Nos termos do item 4.11 do </w:t>
      </w:r>
      <w:r w:rsidRPr="008F6F48">
        <w:rPr>
          <w:rFonts w:asciiTheme="minorHAnsi" w:hAnsiTheme="minorHAnsi"/>
          <w:i/>
          <w:szCs w:val="24"/>
        </w:rPr>
        <w:t>Instrumento Particular de Escritura da 2ª Emissão de Debêntures, Não Conversíveis em Ações, da Espécie Quirografária a ser Convolada em Garantia Real, em Série Única, para Colocação Privada, da Best Center Empreendimentos e Participações S.A.</w:t>
      </w:r>
      <w:r w:rsidRPr="008F6F48">
        <w:rPr>
          <w:rFonts w:asciiTheme="minorHAnsi" w:hAnsiTheme="minorHAnsi"/>
          <w:szCs w:val="24"/>
        </w:rPr>
        <w:t>, celebrada em 22 de outubro de 2018, conforme posteriormente aditada (“</w:t>
      </w:r>
      <w:r w:rsidRPr="008F6F48">
        <w:rPr>
          <w:rFonts w:asciiTheme="minorHAnsi" w:hAnsiTheme="minorHAnsi"/>
          <w:szCs w:val="24"/>
          <w:u w:val="single"/>
        </w:rPr>
        <w:t>Escritura de Emissão</w:t>
      </w:r>
      <w:r w:rsidRPr="008F6F48">
        <w:rPr>
          <w:rFonts w:asciiTheme="minorHAnsi" w:hAnsiTheme="minorHAnsi"/>
          <w:szCs w:val="24"/>
        </w:rPr>
        <w:t>”), comunicamos à V.Sas. a realização de Amortização Antecipada Facultativa (conforme definida na Escritura de Emissão) a ser realizada nos seguintes termos:</w:t>
      </w:r>
    </w:p>
    <w:p w:rsidR="003E3EB9" w:rsidRPr="008F6F48" w:rsidRDefault="003E3EB9" w:rsidP="003E3EB9">
      <w:pPr>
        <w:spacing w:line="360" w:lineRule="auto"/>
        <w:rPr>
          <w:rFonts w:asciiTheme="minorHAnsi" w:hAnsiTheme="minorHAnsi"/>
          <w:szCs w:val="24"/>
        </w:rPr>
      </w:pPr>
    </w:p>
    <w:tbl>
      <w:tblPr>
        <w:tblStyle w:val="TableGrid"/>
        <w:tblW w:w="0" w:type="auto"/>
        <w:jc w:val="center"/>
        <w:tblLook w:val="04A0" w:firstRow="1" w:lastRow="0" w:firstColumn="1" w:lastColumn="0" w:noHBand="0" w:noVBand="1"/>
      </w:tblPr>
      <w:tblGrid>
        <w:gridCol w:w="4248"/>
        <w:gridCol w:w="4249"/>
      </w:tblGrid>
      <w:tr w:rsidR="00F8791F" w:rsidTr="003E3EB9">
        <w:trPr>
          <w:jc w:val="center"/>
        </w:trPr>
        <w:tc>
          <w:tcPr>
            <w:tcW w:w="4248" w:type="dxa"/>
          </w:tcPr>
          <w:p w:rsidR="003E3EB9" w:rsidRPr="008F6F48" w:rsidRDefault="007555EC" w:rsidP="003E3EB9">
            <w:pPr>
              <w:pStyle w:val="ListParagraph"/>
              <w:numPr>
                <w:ilvl w:val="0"/>
                <w:numId w:val="39"/>
              </w:numPr>
              <w:tabs>
                <w:tab w:val="left" w:pos="883"/>
                <w:tab w:val="left" w:pos="2158"/>
                <w:tab w:val="left" w:pos="3402"/>
                <w:tab w:val="left" w:pos="4253"/>
                <w:tab w:val="left" w:pos="5103"/>
                <w:tab w:val="left" w:pos="5954"/>
                <w:tab w:val="left" w:pos="6804"/>
                <w:tab w:val="left" w:pos="7655"/>
                <w:tab w:val="left" w:pos="8505"/>
              </w:tabs>
              <w:autoSpaceDE/>
              <w:autoSpaceDN/>
              <w:adjustRightInd/>
              <w:spacing w:line="360" w:lineRule="auto"/>
              <w:ind w:left="32" w:firstLine="0"/>
              <w:contextualSpacing/>
              <w:jc w:val="both"/>
              <w:rPr>
                <w:rFonts w:asciiTheme="minorHAnsi" w:hAnsiTheme="minorHAnsi"/>
              </w:rPr>
            </w:pPr>
            <w:r w:rsidRPr="008F6F48">
              <w:rPr>
                <w:rFonts w:asciiTheme="minorHAnsi" w:hAnsiTheme="minorHAnsi"/>
              </w:rPr>
              <w:t>Data da amortização:</w:t>
            </w:r>
          </w:p>
        </w:tc>
        <w:tc>
          <w:tcPr>
            <w:tcW w:w="4249" w:type="dxa"/>
          </w:tcPr>
          <w:p w:rsidR="003E3EB9" w:rsidRPr="008F6F48" w:rsidRDefault="007555EC" w:rsidP="003E3EB9">
            <w:pPr>
              <w:spacing w:line="360" w:lineRule="auto"/>
              <w:rPr>
                <w:rFonts w:asciiTheme="minorHAnsi" w:hAnsiTheme="minorHAnsi"/>
                <w:szCs w:val="24"/>
              </w:rPr>
            </w:pPr>
            <w:r w:rsidRPr="008F6F48">
              <w:rPr>
                <w:rFonts w:asciiTheme="minorHAnsi" w:hAnsiTheme="minorHAnsi"/>
                <w:szCs w:val="24"/>
              </w:rPr>
              <w:t>[•]</w:t>
            </w:r>
          </w:p>
        </w:tc>
      </w:tr>
      <w:tr w:rsidR="00F8791F" w:rsidTr="003E3EB9">
        <w:trPr>
          <w:jc w:val="center"/>
        </w:trPr>
        <w:tc>
          <w:tcPr>
            <w:tcW w:w="4248" w:type="dxa"/>
          </w:tcPr>
          <w:p w:rsidR="003E3EB9" w:rsidRPr="008F6F48" w:rsidRDefault="007555EC" w:rsidP="003E3EB9">
            <w:pPr>
              <w:pStyle w:val="ListParagraph"/>
              <w:numPr>
                <w:ilvl w:val="0"/>
                <w:numId w:val="39"/>
              </w:numPr>
              <w:tabs>
                <w:tab w:val="left" w:pos="883"/>
                <w:tab w:val="left" w:pos="2158"/>
                <w:tab w:val="left" w:pos="3402"/>
                <w:tab w:val="left" w:pos="4253"/>
                <w:tab w:val="left" w:pos="5103"/>
                <w:tab w:val="left" w:pos="5954"/>
                <w:tab w:val="left" w:pos="6804"/>
                <w:tab w:val="left" w:pos="7655"/>
                <w:tab w:val="left" w:pos="8505"/>
              </w:tabs>
              <w:autoSpaceDE/>
              <w:autoSpaceDN/>
              <w:adjustRightInd/>
              <w:spacing w:line="360" w:lineRule="auto"/>
              <w:ind w:left="32" w:firstLine="0"/>
              <w:contextualSpacing/>
              <w:jc w:val="both"/>
              <w:rPr>
                <w:rFonts w:asciiTheme="minorHAnsi" w:hAnsiTheme="minorHAnsi"/>
              </w:rPr>
            </w:pPr>
            <w:r w:rsidRPr="008F6F48">
              <w:rPr>
                <w:rFonts w:asciiTheme="minorHAnsi" w:hAnsiTheme="minorHAnsi"/>
              </w:rPr>
              <w:t>Local da amortização:</w:t>
            </w:r>
          </w:p>
        </w:tc>
        <w:tc>
          <w:tcPr>
            <w:tcW w:w="4249" w:type="dxa"/>
          </w:tcPr>
          <w:p w:rsidR="003E3EB9" w:rsidRPr="008F6F48" w:rsidRDefault="007555EC" w:rsidP="003E3EB9">
            <w:pPr>
              <w:spacing w:line="360" w:lineRule="auto"/>
              <w:rPr>
                <w:rFonts w:asciiTheme="minorHAnsi" w:hAnsiTheme="minorHAnsi"/>
                <w:szCs w:val="24"/>
              </w:rPr>
            </w:pPr>
            <w:r w:rsidRPr="008F6F48">
              <w:rPr>
                <w:rFonts w:asciiTheme="minorHAnsi" w:hAnsiTheme="minorHAnsi"/>
                <w:szCs w:val="24"/>
              </w:rPr>
              <w:t>[•]</w:t>
            </w:r>
          </w:p>
        </w:tc>
      </w:tr>
      <w:tr w:rsidR="00F8791F" w:rsidTr="003E3EB9">
        <w:trPr>
          <w:jc w:val="center"/>
        </w:trPr>
        <w:tc>
          <w:tcPr>
            <w:tcW w:w="4248" w:type="dxa"/>
          </w:tcPr>
          <w:p w:rsidR="003E3EB9" w:rsidRPr="008F6F48" w:rsidRDefault="007555EC" w:rsidP="003E3EB9">
            <w:pPr>
              <w:pStyle w:val="ListParagraph"/>
              <w:numPr>
                <w:ilvl w:val="0"/>
                <w:numId w:val="39"/>
              </w:numPr>
              <w:tabs>
                <w:tab w:val="left" w:pos="883"/>
                <w:tab w:val="left" w:pos="2158"/>
                <w:tab w:val="left" w:pos="3402"/>
                <w:tab w:val="left" w:pos="4253"/>
                <w:tab w:val="left" w:pos="5103"/>
                <w:tab w:val="left" w:pos="5954"/>
                <w:tab w:val="left" w:pos="6804"/>
                <w:tab w:val="left" w:pos="7655"/>
                <w:tab w:val="left" w:pos="8505"/>
              </w:tabs>
              <w:autoSpaceDE/>
              <w:autoSpaceDN/>
              <w:adjustRightInd/>
              <w:spacing w:line="360" w:lineRule="auto"/>
              <w:ind w:left="32" w:firstLine="0"/>
              <w:contextualSpacing/>
              <w:jc w:val="both"/>
              <w:rPr>
                <w:rFonts w:asciiTheme="minorHAnsi" w:hAnsiTheme="minorHAnsi"/>
              </w:rPr>
            </w:pPr>
            <w:r w:rsidRPr="008F6F48">
              <w:rPr>
                <w:rFonts w:asciiTheme="minorHAnsi" w:hAnsiTheme="minorHAnsi"/>
              </w:rPr>
              <w:t>Percentual do Valor Nominal Unitário a ser amortizado:</w:t>
            </w:r>
          </w:p>
        </w:tc>
        <w:tc>
          <w:tcPr>
            <w:tcW w:w="4249" w:type="dxa"/>
          </w:tcPr>
          <w:p w:rsidR="003E3EB9" w:rsidRPr="008F6F48" w:rsidRDefault="007555EC" w:rsidP="003E3EB9">
            <w:pPr>
              <w:spacing w:line="360" w:lineRule="auto"/>
              <w:rPr>
                <w:rFonts w:asciiTheme="minorHAnsi" w:hAnsiTheme="minorHAnsi"/>
                <w:szCs w:val="24"/>
              </w:rPr>
            </w:pPr>
            <w:r w:rsidRPr="008F6F48">
              <w:rPr>
                <w:rFonts w:asciiTheme="minorHAnsi" w:hAnsiTheme="minorHAnsi"/>
                <w:szCs w:val="24"/>
              </w:rPr>
              <w:t>[•]</w:t>
            </w:r>
          </w:p>
        </w:tc>
      </w:tr>
    </w:tbl>
    <w:p w:rsidR="003E3EB9" w:rsidRPr="008F6F48" w:rsidRDefault="003E3EB9" w:rsidP="003E3EB9">
      <w:pPr>
        <w:spacing w:line="360" w:lineRule="auto"/>
        <w:rPr>
          <w:rFonts w:asciiTheme="minorHAnsi" w:hAnsiTheme="minorHAnsi"/>
          <w:szCs w:val="24"/>
        </w:rPr>
      </w:pPr>
    </w:p>
    <w:p w:rsidR="003E3EB9" w:rsidRPr="008F6F48" w:rsidRDefault="007555EC" w:rsidP="003E3EB9">
      <w:pPr>
        <w:spacing w:line="360" w:lineRule="auto"/>
        <w:rPr>
          <w:rFonts w:asciiTheme="minorHAnsi" w:hAnsiTheme="minorHAnsi"/>
          <w:szCs w:val="24"/>
        </w:rPr>
      </w:pPr>
      <w:r w:rsidRPr="008F6F48">
        <w:rPr>
          <w:rFonts w:asciiTheme="minorHAnsi" w:hAnsiTheme="minorHAnsi"/>
          <w:szCs w:val="24"/>
        </w:rPr>
        <w:t xml:space="preserve">O valor final a ser pago a título de Amortização Antecipada Facultativa, o qual contempla o pagamento do valor do Prêmio Regressivo previsto no item 4.11 da Escritura de Emissão, será calculado pela </w:t>
      </w:r>
      <w:proofErr w:type="spellStart"/>
      <w:r w:rsidRPr="008F6F48">
        <w:rPr>
          <w:rFonts w:asciiTheme="minorHAnsi" w:hAnsiTheme="minorHAnsi"/>
          <w:szCs w:val="24"/>
        </w:rPr>
        <w:t>Securitizadora</w:t>
      </w:r>
      <w:proofErr w:type="spellEnd"/>
      <w:r w:rsidRPr="008F6F48">
        <w:rPr>
          <w:rFonts w:asciiTheme="minorHAnsi" w:hAnsiTheme="minorHAnsi"/>
          <w:szCs w:val="24"/>
        </w:rPr>
        <w:t xml:space="preserve"> e validado pela Emissora com na data do pagamento, e contemplará o valor do Prêmio Regressivo (conforme definido na Escritura de Emissão).</w:t>
      </w:r>
    </w:p>
    <w:p w:rsidR="003E3EB9" w:rsidRPr="008F6F48" w:rsidRDefault="003E3EB9" w:rsidP="003E3EB9">
      <w:pPr>
        <w:spacing w:line="360" w:lineRule="auto"/>
        <w:rPr>
          <w:rFonts w:asciiTheme="minorHAnsi" w:hAnsiTheme="minorHAnsi"/>
          <w:szCs w:val="24"/>
        </w:rPr>
      </w:pPr>
    </w:p>
    <w:p w:rsidR="003E3EB9" w:rsidRPr="008F6F48" w:rsidRDefault="007555EC" w:rsidP="003E3EB9">
      <w:pPr>
        <w:spacing w:line="360" w:lineRule="auto"/>
        <w:rPr>
          <w:rFonts w:asciiTheme="minorHAnsi" w:hAnsiTheme="minorHAnsi"/>
          <w:szCs w:val="24"/>
        </w:rPr>
      </w:pPr>
      <w:r w:rsidRPr="008F6F48">
        <w:rPr>
          <w:rFonts w:asciiTheme="minorHAnsi" w:hAnsiTheme="minorHAnsi"/>
          <w:szCs w:val="24"/>
        </w:rPr>
        <w:t>O pagamento da Amortização Antecipada Facultativa será realizado na conta corrente indicada por V.Sas. para pagamento das parcelas da Remuneração.</w:t>
      </w:r>
    </w:p>
    <w:p w:rsidR="003E3EB9" w:rsidRPr="008F6F48" w:rsidRDefault="003E3EB9" w:rsidP="003E3EB9">
      <w:pPr>
        <w:spacing w:line="360" w:lineRule="auto"/>
        <w:rPr>
          <w:rFonts w:asciiTheme="minorHAnsi" w:hAnsiTheme="minorHAnsi"/>
          <w:szCs w:val="24"/>
        </w:rPr>
      </w:pPr>
    </w:p>
    <w:p w:rsidR="003E3EB9" w:rsidRPr="008F6F48" w:rsidRDefault="007555EC" w:rsidP="003E3EB9">
      <w:pPr>
        <w:spacing w:line="360" w:lineRule="auto"/>
        <w:rPr>
          <w:rFonts w:asciiTheme="minorHAnsi" w:hAnsiTheme="minorHAnsi"/>
          <w:szCs w:val="24"/>
        </w:rPr>
      </w:pPr>
      <w:r w:rsidRPr="008F6F48">
        <w:rPr>
          <w:rFonts w:asciiTheme="minorHAnsi" w:hAnsiTheme="minorHAnsi"/>
          <w:szCs w:val="24"/>
        </w:rPr>
        <w:t>Sendo que o nos cumpria informar, nos colocamos à disposição para esclarecer eventuais dúvidas.</w:t>
      </w:r>
    </w:p>
    <w:p w:rsidR="003E3EB9" w:rsidRPr="008F6F48" w:rsidRDefault="003E3EB9" w:rsidP="003E3EB9">
      <w:pPr>
        <w:spacing w:line="360" w:lineRule="auto"/>
        <w:rPr>
          <w:rFonts w:asciiTheme="minorHAnsi" w:hAnsiTheme="minorHAnsi"/>
          <w:szCs w:val="24"/>
        </w:rPr>
      </w:pPr>
    </w:p>
    <w:p w:rsidR="003E3EB9" w:rsidRPr="008F6F48" w:rsidRDefault="007555EC" w:rsidP="003E3EB9">
      <w:pPr>
        <w:spacing w:line="360" w:lineRule="auto"/>
        <w:rPr>
          <w:rFonts w:asciiTheme="minorHAnsi" w:hAnsiTheme="minorHAnsi"/>
          <w:szCs w:val="24"/>
        </w:rPr>
      </w:pPr>
      <w:r w:rsidRPr="008F6F48">
        <w:rPr>
          <w:rFonts w:asciiTheme="minorHAnsi" w:hAnsiTheme="minorHAnsi"/>
          <w:szCs w:val="24"/>
        </w:rPr>
        <w:t>Atenciosamente</w:t>
      </w:r>
    </w:p>
    <w:p w:rsidR="003E3EB9" w:rsidRPr="008F6F48" w:rsidRDefault="003E3EB9" w:rsidP="003E3EB9">
      <w:pPr>
        <w:spacing w:line="360" w:lineRule="auto"/>
        <w:rPr>
          <w:rFonts w:asciiTheme="minorHAnsi" w:hAnsiTheme="minorHAnsi"/>
          <w:szCs w:val="24"/>
        </w:rPr>
      </w:pPr>
    </w:p>
    <w:p w:rsidR="003E3EB9" w:rsidRPr="008F6F48" w:rsidRDefault="003E3EB9" w:rsidP="003E3EB9">
      <w:pPr>
        <w:spacing w:line="360" w:lineRule="auto"/>
        <w:rPr>
          <w:rFonts w:asciiTheme="minorHAnsi" w:hAnsiTheme="minorHAnsi"/>
          <w:szCs w:val="24"/>
        </w:rPr>
      </w:pPr>
    </w:p>
    <w:p w:rsidR="003E3EB9" w:rsidRPr="008F6F48" w:rsidRDefault="007555EC" w:rsidP="003E3EB9">
      <w:pPr>
        <w:spacing w:line="360" w:lineRule="auto"/>
        <w:jc w:val="center"/>
        <w:rPr>
          <w:rFonts w:asciiTheme="minorHAnsi" w:hAnsiTheme="minorHAnsi"/>
          <w:szCs w:val="24"/>
        </w:rPr>
      </w:pPr>
      <w:r w:rsidRPr="008F6F48">
        <w:rPr>
          <w:rFonts w:asciiTheme="minorHAnsi" w:hAnsiTheme="minorHAnsi"/>
          <w:b/>
          <w:szCs w:val="24"/>
        </w:rPr>
        <w:t>BEST CENTER EMPREENDIMENTOS E PARTICIPAÇÕES S.A.</w:t>
      </w:r>
    </w:p>
    <w:p w:rsidR="003E3EB9" w:rsidRPr="008F6F48" w:rsidRDefault="003E3EB9" w:rsidP="003E3EB9">
      <w:pPr>
        <w:spacing w:line="360" w:lineRule="auto"/>
        <w:jc w:val="center"/>
        <w:rPr>
          <w:rFonts w:asciiTheme="minorHAnsi" w:hAnsiTheme="minorHAnsi"/>
          <w:szCs w:val="24"/>
        </w:rPr>
      </w:pPr>
    </w:p>
    <w:p w:rsidR="003E3EB9" w:rsidRPr="008F6F48" w:rsidRDefault="007555EC" w:rsidP="003E3EB9">
      <w:pPr>
        <w:spacing w:line="360" w:lineRule="auto"/>
        <w:rPr>
          <w:rFonts w:asciiTheme="minorHAnsi" w:hAnsiTheme="minorHAnsi"/>
          <w:szCs w:val="24"/>
        </w:rPr>
      </w:pPr>
      <w:r w:rsidRPr="008F6F48">
        <w:rPr>
          <w:rFonts w:asciiTheme="minorHAnsi" w:hAnsiTheme="minorHAnsi"/>
          <w:szCs w:val="24"/>
        </w:rPr>
        <w:br w:type="page"/>
      </w:r>
    </w:p>
    <w:p w:rsidR="003E3EB9" w:rsidRPr="008F6F48" w:rsidRDefault="007555EC" w:rsidP="003E3EB9">
      <w:pPr>
        <w:widowControl w:val="0"/>
        <w:spacing w:line="360" w:lineRule="auto"/>
        <w:jc w:val="center"/>
        <w:rPr>
          <w:rFonts w:asciiTheme="minorHAnsi" w:hAnsiTheme="minorHAnsi"/>
          <w:b/>
          <w:szCs w:val="24"/>
        </w:rPr>
      </w:pPr>
      <w:r w:rsidRPr="008F6F48">
        <w:rPr>
          <w:rFonts w:asciiTheme="minorHAnsi" w:hAnsiTheme="minorHAnsi"/>
          <w:b/>
          <w:szCs w:val="24"/>
        </w:rPr>
        <w:lastRenderedPageBreak/>
        <w:t>Anexo III – Minuta de Notificação (Resgate Antecipado Facultativo)</w:t>
      </w:r>
    </w:p>
    <w:p w:rsidR="003E3EB9" w:rsidRPr="008F6F48" w:rsidRDefault="003E3EB9" w:rsidP="003E3EB9">
      <w:pPr>
        <w:widowControl w:val="0"/>
        <w:spacing w:line="360" w:lineRule="auto"/>
        <w:rPr>
          <w:rFonts w:asciiTheme="minorHAnsi" w:hAnsiTheme="minorHAnsi"/>
          <w:szCs w:val="24"/>
        </w:rPr>
      </w:pPr>
    </w:p>
    <w:p w:rsidR="003E3EB9" w:rsidRPr="008F6F48" w:rsidRDefault="003E3EB9" w:rsidP="003E3EB9">
      <w:pPr>
        <w:widowControl w:val="0"/>
        <w:spacing w:line="360" w:lineRule="auto"/>
        <w:rPr>
          <w:rFonts w:asciiTheme="minorHAnsi" w:hAnsiTheme="minorHAnsi"/>
          <w:szCs w:val="24"/>
        </w:rPr>
      </w:pPr>
    </w:p>
    <w:p w:rsidR="003E3EB9" w:rsidRPr="008F6F48" w:rsidRDefault="007555EC" w:rsidP="003E3EB9">
      <w:pPr>
        <w:spacing w:line="360" w:lineRule="auto"/>
        <w:jc w:val="right"/>
        <w:rPr>
          <w:rFonts w:asciiTheme="minorHAnsi" w:hAnsiTheme="minorHAnsi"/>
          <w:szCs w:val="24"/>
        </w:rPr>
      </w:pPr>
      <w:r w:rsidRPr="008F6F48">
        <w:rPr>
          <w:rFonts w:asciiTheme="minorHAnsi" w:hAnsiTheme="minorHAnsi"/>
          <w:szCs w:val="24"/>
        </w:rPr>
        <w:t>São Paulo, [•] de [•] de 20[•]</w:t>
      </w:r>
    </w:p>
    <w:p w:rsidR="003E3EB9" w:rsidRPr="008F6F48" w:rsidRDefault="003E3EB9" w:rsidP="003E3EB9">
      <w:pPr>
        <w:spacing w:line="360" w:lineRule="auto"/>
        <w:rPr>
          <w:rFonts w:asciiTheme="minorHAnsi" w:hAnsiTheme="minorHAnsi"/>
          <w:szCs w:val="24"/>
        </w:rPr>
      </w:pPr>
    </w:p>
    <w:p w:rsidR="003E3EB9" w:rsidRPr="008F6F48" w:rsidRDefault="007555EC" w:rsidP="003E3EB9">
      <w:pPr>
        <w:spacing w:line="360" w:lineRule="auto"/>
        <w:rPr>
          <w:rFonts w:asciiTheme="minorHAnsi" w:hAnsiTheme="minorHAnsi"/>
          <w:b/>
          <w:szCs w:val="24"/>
        </w:rPr>
      </w:pPr>
      <w:r w:rsidRPr="008F6F48">
        <w:rPr>
          <w:rFonts w:asciiTheme="minorHAnsi" w:hAnsiTheme="minorHAnsi"/>
          <w:b/>
          <w:szCs w:val="24"/>
        </w:rPr>
        <w:t>Ao(s) Debenturistas da 2ª Emissão de Debêntures da Best Center Empreendimentos e Participações S.A.</w:t>
      </w:r>
    </w:p>
    <w:p w:rsidR="003E3EB9" w:rsidRPr="008F6F48" w:rsidRDefault="003E3EB9" w:rsidP="003E3EB9">
      <w:pPr>
        <w:spacing w:line="360" w:lineRule="auto"/>
        <w:rPr>
          <w:rFonts w:asciiTheme="minorHAnsi" w:hAnsiTheme="minorHAnsi"/>
          <w:szCs w:val="24"/>
        </w:rPr>
      </w:pPr>
    </w:p>
    <w:p w:rsidR="003E3EB9" w:rsidRPr="008F6F48" w:rsidRDefault="003E3EB9" w:rsidP="003E3EB9">
      <w:pPr>
        <w:spacing w:line="360" w:lineRule="auto"/>
        <w:rPr>
          <w:rFonts w:asciiTheme="minorHAnsi" w:hAnsiTheme="minorHAnsi"/>
          <w:szCs w:val="24"/>
        </w:rPr>
      </w:pPr>
    </w:p>
    <w:p w:rsidR="003E3EB9" w:rsidRPr="008F6F48" w:rsidRDefault="007555EC" w:rsidP="003E3EB9">
      <w:pPr>
        <w:spacing w:line="360" w:lineRule="auto"/>
        <w:rPr>
          <w:rFonts w:asciiTheme="minorHAnsi" w:hAnsiTheme="minorHAnsi"/>
          <w:szCs w:val="24"/>
        </w:rPr>
      </w:pPr>
      <w:r w:rsidRPr="008F6F48">
        <w:rPr>
          <w:rFonts w:asciiTheme="minorHAnsi" w:hAnsiTheme="minorHAnsi"/>
          <w:szCs w:val="24"/>
        </w:rPr>
        <w:t xml:space="preserve">Ref.: </w:t>
      </w:r>
      <w:r w:rsidRPr="008F6F48">
        <w:rPr>
          <w:rFonts w:asciiTheme="minorHAnsi" w:hAnsiTheme="minorHAnsi"/>
          <w:i/>
          <w:szCs w:val="24"/>
          <w:u w:val="single"/>
        </w:rPr>
        <w:t>Comunicação Resgate Antecipado Facultativo</w:t>
      </w:r>
    </w:p>
    <w:p w:rsidR="003E3EB9" w:rsidRPr="008F6F48" w:rsidRDefault="003E3EB9" w:rsidP="003E3EB9">
      <w:pPr>
        <w:spacing w:line="360" w:lineRule="auto"/>
        <w:rPr>
          <w:rFonts w:asciiTheme="minorHAnsi" w:hAnsiTheme="minorHAnsi"/>
          <w:szCs w:val="24"/>
        </w:rPr>
      </w:pPr>
    </w:p>
    <w:p w:rsidR="003E3EB9" w:rsidRPr="008F6F48" w:rsidRDefault="007555EC" w:rsidP="003E3EB9">
      <w:pPr>
        <w:spacing w:line="360" w:lineRule="auto"/>
        <w:rPr>
          <w:rFonts w:asciiTheme="minorHAnsi" w:hAnsiTheme="minorHAnsi"/>
          <w:szCs w:val="24"/>
        </w:rPr>
      </w:pPr>
      <w:r w:rsidRPr="008F6F48">
        <w:rPr>
          <w:rFonts w:asciiTheme="minorHAnsi" w:hAnsiTheme="minorHAnsi"/>
          <w:szCs w:val="24"/>
        </w:rPr>
        <w:t>Prezados,</w:t>
      </w:r>
    </w:p>
    <w:p w:rsidR="003E3EB9" w:rsidRPr="008F6F48" w:rsidRDefault="003E3EB9" w:rsidP="003E3EB9">
      <w:pPr>
        <w:spacing w:line="360" w:lineRule="auto"/>
        <w:rPr>
          <w:rFonts w:asciiTheme="minorHAnsi" w:hAnsiTheme="minorHAnsi"/>
          <w:szCs w:val="24"/>
        </w:rPr>
      </w:pPr>
    </w:p>
    <w:p w:rsidR="003E3EB9" w:rsidRPr="008F6F48" w:rsidRDefault="007555EC" w:rsidP="003E3EB9">
      <w:pPr>
        <w:spacing w:line="360" w:lineRule="auto"/>
        <w:rPr>
          <w:rFonts w:asciiTheme="minorHAnsi" w:hAnsiTheme="minorHAnsi"/>
          <w:szCs w:val="24"/>
        </w:rPr>
      </w:pPr>
      <w:r w:rsidRPr="008F6F48">
        <w:rPr>
          <w:rFonts w:asciiTheme="minorHAnsi" w:hAnsiTheme="minorHAnsi"/>
          <w:szCs w:val="24"/>
        </w:rPr>
        <w:t xml:space="preserve">Nos termos do item 4.12 do </w:t>
      </w:r>
      <w:r w:rsidRPr="008F6F48">
        <w:rPr>
          <w:rFonts w:asciiTheme="minorHAnsi" w:hAnsiTheme="minorHAnsi"/>
          <w:i/>
          <w:szCs w:val="24"/>
        </w:rPr>
        <w:t>Instrumento Particular de Escritura da 2ª Emissão de Debêntures, Não Conversíveis em Ações, da Espécie Quirografária a ser Convolada em Garantia Real, em Série Única, para Colocação Privada, da Best Center Empreendimentos e Participações S.A.</w:t>
      </w:r>
      <w:r w:rsidRPr="008F6F48">
        <w:rPr>
          <w:rFonts w:asciiTheme="minorHAnsi" w:hAnsiTheme="minorHAnsi"/>
          <w:szCs w:val="24"/>
        </w:rPr>
        <w:t>, celebrada em 22 de outubro de 2018, conforme posteriormente aditada (“</w:t>
      </w:r>
      <w:r w:rsidRPr="008F6F48">
        <w:rPr>
          <w:rFonts w:asciiTheme="minorHAnsi" w:hAnsiTheme="minorHAnsi"/>
          <w:szCs w:val="24"/>
          <w:u w:val="single"/>
        </w:rPr>
        <w:t>Escritura de Emissão</w:t>
      </w:r>
      <w:r w:rsidRPr="008F6F48">
        <w:rPr>
          <w:rFonts w:asciiTheme="minorHAnsi" w:hAnsiTheme="minorHAnsi"/>
          <w:szCs w:val="24"/>
        </w:rPr>
        <w:t>”), comunicamos à V.Sas. a realização de Resgate Antecipado Facultativo (conforme definido na Escritura de Emissão) a ser realizada nos seguintes termos:</w:t>
      </w:r>
    </w:p>
    <w:p w:rsidR="003E3EB9" w:rsidRPr="008F6F48" w:rsidRDefault="003E3EB9" w:rsidP="003E3EB9">
      <w:pPr>
        <w:spacing w:line="360" w:lineRule="auto"/>
        <w:rPr>
          <w:rFonts w:asciiTheme="minorHAnsi" w:hAnsiTheme="minorHAnsi"/>
          <w:szCs w:val="24"/>
        </w:rPr>
      </w:pPr>
    </w:p>
    <w:tbl>
      <w:tblPr>
        <w:tblStyle w:val="TableGrid"/>
        <w:tblW w:w="0" w:type="auto"/>
        <w:jc w:val="center"/>
        <w:tblLook w:val="04A0" w:firstRow="1" w:lastRow="0" w:firstColumn="1" w:lastColumn="0" w:noHBand="0" w:noVBand="1"/>
      </w:tblPr>
      <w:tblGrid>
        <w:gridCol w:w="4248"/>
        <w:gridCol w:w="4249"/>
      </w:tblGrid>
      <w:tr w:rsidR="00F8791F" w:rsidTr="003E3EB9">
        <w:trPr>
          <w:jc w:val="center"/>
        </w:trPr>
        <w:tc>
          <w:tcPr>
            <w:tcW w:w="4248" w:type="dxa"/>
          </w:tcPr>
          <w:p w:rsidR="003E3EB9" w:rsidRPr="008F6F48" w:rsidRDefault="007555EC" w:rsidP="003E3EB9">
            <w:pPr>
              <w:pStyle w:val="ListParagraph"/>
              <w:numPr>
                <w:ilvl w:val="0"/>
                <w:numId w:val="40"/>
              </w:numPr>
              <w:tabs>
                <w:tab w:val="left" w:pos="883"/>
                <w:tab w:val="left" w:pos="2158"/>
                <w:tab w:val="left" w:pos="3402"/>
                <w:tab w:val="left" w:pos="4253"/>
                <w:tab w:val="left" w:pos="5103"/>
                <w:tab w:val="left" w:pos="5954"/>
                <w:tab w:val="left" w:pos="6804"/>
                <w:tab w:val="left" w:pos="7655"/>
                <w:tab w:val="left" w:pos="8505"/>
              </w:tabs>
              <w:autoSpaceDE/>
              <w:autoSpaceDN/>
              <w:adjustRightInd/>
              <w:spacing w:line="360" w:lineRule="auto"/>
              <w:ind w:left="32" w:firstLine="0"/>
              <w:contextualSpacing/>
              <w:jc w:val="both"/>
              <w:rPr>
                <w:rFonts w:asciiTheme="minorHAnsi" w:hAnsiTheme="minorHAnsi"/>
              </w:rPr>
            </w:pPr>
            <w:r w:rsidRPr="008F6F48">
              <w:rPr>
                <w:rFonts w:asciiTheme="minorHAnsi" w:hAnsiTheme="minorHAnsi"/>
              </w:rPr>
              <w:t>Data do resgate:</w:t>
            </w:r>
          </w:p>
        </w:tc>
        <w:tc>
          <w:tcPr>
            <w:tcW w:w="4249" w:type="dxa"/>
          </w:tcPr>
          <w:p w:rsidR="003E3EB9" w:rsidRPr="008F6F48" w:rsidRDefault="007555EC" w:rsidP="003E3EB9">
            <w:pPr>
              <w:spacing w:line="360" w:lineRule="auto"/>
              <w:rPr>
                <w:rFonts w:asciiTheme="minorHAnsi" w:hAnsiTheme="minorHAnsi"/>
                <w:szCs w:val="24"/>
              </w:rPr>
            </w:pPr>
            <w:r w:rsidRPr="008F6F48">
              <w:rPr>
                <w:rFonts w:asciiTheme="minorHAnsi" w:hAnsiTheme="minorHAnsi"/>
                <w:szCs w:val="24"/>
              </w:rPr>
              <w:t>[•]</w:t>
            </w:r>
          </w:p>
        </w:tc>
      </w:tr>
      <w:tr w:rsidR="00F8791F" w:rsidTr="003E3EB9">
        <w:trPr>
          <w:jc w:val="center"/>
        </w:trPr>
        <w:tc>
          <w:tcPr>
            <w:tcW w:w="4248" w:type="dxa"/>
          </w:tcPr>
          <w:p w:rsidR="003E3EB9" w:rsidRPr="008F6F48" w:rsidRDefault="007555EC" w:rsidP="003E3EB9">
            <w:pPr>
              <w:pStyle w:val="ListParagraph"/>
              <w:numPr>
                <w:ilvl w:val="0"/>
                <w:numId w:val="40"/>
              </w:numPr>
              <w:tabs>
                <w:tab w:val="left" w:pos="883"/>
                <w:tab w:val="left" w:pos="2158"/>
                <w:tab w:val="left" w:pos="3402"/>
                <w:tab w:val="left" w:pos="4253"/>
                <w:tab w:val="left" w:pos="5103"/>
                <w:tab w:val="left" w:pos="5954"/>
                <w:tab w:val="left" w:pos="6804"/>
                <w:tab w:val="left" w:pos="7655"/>
                <w:tab w:val="left" w:pos="8505"/>
              </w:tabs>
              <w:autoSpaceDE/>
              <w:autoSpaceDN/>
              <w:adjustRightInd/>
              <w:spacing w:line="360" w:lineRule="auto"/>
              <w:ind w:left="32" w:firstLine="0"/>
              <w:contextualSpacing/>
              <w:jc w:val="both"/>
              <w:rPr>
                <w:rFonts w:asciiTheme="minorHAnsi" w:hAnsiTheme="minorHAnsi"/>
              </w:rPr>
            </w:pPr>
            <w:r w:rsidRPr="008F6F48">
              <w:rPr>
                <w:rFonts w:asciiTheme="minorHAnsi" w:hAnsiTheme="minorHAnsi"/>
              </w:rPr>
              <w:t>Local do resgate:</w:t>
            </w:r>
          </w:p>
        </w:tc>
        <w:tc>
          <w:tcPr>
            <w:tcW w:w="4249" w:type="dxa"/>
          </w:tcPr>
          <w:p w:rsidR="003E3EB9" w:rsidRPr="008F6F48" w:rsidRDefault="007555EC" w:rsidP="003E3EB9">
            <w:pPr>
              <w:spacing w:line="360" w:lineRule="auto"/>
              <w:rPr>
                <w:rFonts w:asciiTheme="minorHAnsi" w:hAnsiTheme="minorHAnsi"/>
                <w:szCs w:val="24"/>
              </w:rPr>
            </w:pPr>
            <w:r w:rsidRPr="008F6F48">
              <w:rPr>
                <w:rFonts w:asciiTheme="minorHAnsi" w:hAnsiTheme="minorHAnsi"/>
                <w:szCs w:val="24"/>
              </w:rPr>
              <w:t>[•]</w:t>
            </w:r>
          </w:p>
        </w:tc>
      </w:tr>
    </w:tbl>
    <w:p w:rsidR="003E3EB9" w:rsidRPr="008F6F48" w:rsidRDefault="003E3EB9" w:rsidP="003E3EB9">
      <w:pPr>
        <w:spacing w:line="360" w:lineRule="auto"/>
        <w:rPr>
          <w:rFonts w:asciiTheme="minorHAnsi" w:hAnsiTheme="minorHAnsi"/>
          <w:szCs w:val="24"/>
        </w:rPr>
      </w:pPr>
    </w:p>
    <w:p w:rsidR="003E3EB9" w:rsidRPr="008F6F48" w:rsidRDefault="007555EC" w:rsidP="003E3EB9">
      <w:pPr>
        <w:spacing w:line="360" w:lineRule="auto"/>
        <w:rPr>
          <w:rFonts w:asciiTheme="minorHAnsi" w:hAnsiTheme="minorHAnsi"/>
          <w:szCs w:val="24"/>
        </w:rPr>
      </w:pPr>
      <w:r w:rsidRPr="008F6F48">
        <w:rPr>
          <w:rFonts w:asciiTheme="minorHAnsi" w:hAnsiTheme="minorHAnsi"/>
          <w:szCs w:val="24"/>
        </w:rPr>
        <w:t xml:space="preserve">O valor final a ser pago a título de Resgate Antecipado Facultativa, o qual contempla o pagamento do valor do Prêmio Regressivo previsto no item 4.11 da Escritura de Emissão, será calculado pela </w:t>
      </w:r>
      <w:proofErr w:type="spellStart"/>
      <w:r w:rsidRPr="008F6F48">
        <w:rPr>
          <w:rFonts w:asciiTheme="minorHAnsi" w:hAnsiTheme="minorHAnsi"/>
          <w:szCs w:val="24"/>
        </w:rPr>
        <w:t>Securitizadora</w:t>
      </w:r>
      <w:proofErr w:type="spellEnd"/>
      <w:r w:rsidRPr="008F6F48">
        <w:rPr>
          <w:rFonts w:asciiTheme="minorHAnsi" w:hAnsiTheme="minorHAnsi"/>
          <w:szCs w:val="24"/>
        </w:rPr>
        <w:t xml:space="preserve"> e validado pela Emissora com na data do pagamento, e contemplará o valor do Prêmio Regressivo (conforme definido na Escritura de Emissão).</w:t>
      </w:r>
    </w:p>
    <w:p w:rsidR="003E3EB9" w:rsidRPr="008F6F48" w:rsidRDefault="003E3EB9" w:rsidP="003E3EB9">
      <w:pPr>
        <w:spacing w:line="360" w:lineRule="auto"/>
        <w:rPr>
          <w:rFonts w:asciiTheme="minorHAnsi" w:hAnsiTheme="minorHAnsi"/>
          <w:szCs w:val="24"/>
        </w:rPr>
      </w:pPr>
    </w:p>
    <w:p w:rsidR="003E3EB9" w:rsidRPr="008F6F48" w:rsidRDefault="007555EC" w:rsidP="003E3EB9">
      <w:pPr>
        <w:spacing w:line="360" w:lineRule="auto"/>
        <w:rPr>
          <w:rFonts w:asciiTheme="minorHAnsi" w:hAnsiTheme="minorHAnsi"/>
          <w:szCs w:val="24"/>
        </w:rPr>
      </w:pPr>
      <w:r w:rsidRPr="008F6F48">
        <w:rPr>
          <w:rFonts w:asciiTheme="minorHAnsi" w:hAnsiTheme="minorHAnsi"/>
          <w:szCs w:val="24"/>
        </w:rPr>
        <w:t>O pagamento do Resgate Antecipado Facultativo será realizado na conta corrente indicada por V.Sas. para pagamento da Remuneração.</w:t>
      </w:r>
    </w:p>
    <w:p w:rsidR="003E3EB9" w:rsidRPr="008F6F48" w:rsidRDefault="003E3EB9" w:rsidP="003E3EB9">
      <w:pPr>
        <w:spacing w:line="360" w:lineRule="auto"/>
        <w:rPr>
          <w:rFonts w:asciiTheme="minorHAnsi" w:hAnsiTheme="minorHAnsi"/>
          <w:szCs w:val="24"/>
        </w:rPr>
      </w:pPr>
    </w:p>
    <w:p w:rsidR="003E3EB9" w:rsidRPr="008F6F48" w:rsidRDefault="007555EC" w:rsidP="003E3EB9">
      <w:pPr>
        <w:spacing w:line="360" w:lineRule="auto"/>
        <w:rPr>
          <w:rFonts w:asciiTheme="minorHAnsi" w:hAnsiTheme="minorHAnsi"/>
          <w:szCs w:val="24"/>
        </w:rPr>
      </w:pPr>
      <w:r w:rsidRPr="008F6F48">
        <w:rPr>
          <w:rFonts w:asciiTheme="minorHAnsi" w:hAnsiTheme="minorHAnsi"/>
          <w:szCs w:val="24"/>
        </w:rPr>
        <w:t>Sendo que o nos cumpria informar, nos colocamos à disposição para esclarecer eventuais dúvidas.</w:t>
      </w:r>
    </w:p>
    <w:p w:rsidR="003E3EB9" w:rsidRPr="008F6F48" w:rsidRDefault="003E3EB9" w:rsidP="003E3EB9">
      <w:pPr>
        <w:spacing w:line="360" w:lineRule="auto"/>
        <w:rPr>
          <w:rFonts w:asciiTheme="minorHAnsi" w:hAnsiTheme="minorHAnsi"/>
          <w:szCs w:val="24"/>
        </w:rPr>
      </w:pPr>
    </w:p>
    <w:p w:rsidR="003E3EB9" w:rsidRPr="008F6F48" w:rsidRDefault="007555EC" w:rsidP="003E3EB9">
      <w:pPr>
        <w:spacing w:line="360" w:lineRule="auto"/>
        <w:rPr>
          <w:rFonts w:asciiTheme="minorHAnsi" w:hAnsiTheme="minorHAnsi"/>
          <w:szCs w:val="24"/>
        </w:rPr>
      </w:pPr>
      <w:r w:rsidRPr="008F6F48">
        <w:rPr>
          <w:rFonts w:asciiTheme="minorHAnsi" w:hAnsiTheme="minorHAnsi"/>
          <w:szCs w:val="24"/>
        </w:rPr>
        <w:t>Atenciosamente</w:t>
      </w:r>
    </w:p>
    <w:p w:rsidR="003E3EB9" w:rsidRPr="008F6F48" w:rsidRDefault="003E3EB9" w:rsidP="003E3EB9">
      <w:pPr>
        <w:spacing w:line="360" w:lineRule="auto"/>
        <w:rPr>
          <w:rFonts w:asciiTheme="minorHAnsi" w:hAnsiTheme="minorHAnsi"/>
          <w:szCs w:val="24"/>
        </w:rPr>
      </w:pPr>
    </w:p>
    <w:p w:rsidR="003E3EB9" w:rsidRPr="008F6F48" w:rsidRDefault="003E3EB9" w:rsidP="003E3EB9">
      <w:pPr>
        <w:spacing w:line="360" w:lineRule="auto"/>
        <w:rPr>
          <w:rFonts w:asciiTheme="minorHAnsi" w:hAnsiTheme="minorHAnsi"/>
          <w:szCs w:val="24"/>
        </w:rPr>
      </w:pPr>
    </w:p>
    <w:p w:rsidR="003E3EB9" w:rsidRPr="00BA07CE" w:rsidRDefault="007555EC" w:rsidP="003E3EB9">
      <w:pPr>
        <w:spacing w:line="360" w:lineRule="auto"/>
        <w:rPr>
          <w:rFonts w:asciiTheme="minorHAnsi" w:hAnsiTheme="minorHAnsi"/>
          <w:szCs w:val="24"/>
        </w:rPr>
      </w:pPr>
      <w:r w:rsidRPr="008F6F48">
        <w:rPr>
          <w:rFonts w:asciiTheme="minorHAnsi" w:hAnsiTheme="minorHAnsi"/>
          <w:b/>
          <w:szCs w:val="24"/>
        </w:rPr>
        <w:t>BEST CENTER EMPREENDIMENTOS E PARTICIPAÇÕES S.A.</w:t>
      </w:r>
    </w:p>
    <w:p w:rsidR="003E3EB9" w:rsidRPr="00BA07CE" w:rsidRDefault="003E3EB9" w:rsidP="003E3EB9">
      <w:pPr>
        <w:spacing w:line="360" w:lineRule="auto"/>
        <w:rPr>
          <w:rFonts w:asciiTheme="minorHAnsi" w:hAnsiTheme="minorHAnsi"/>
          <w:szCs w:val="24"/>
        </w:rPr>
      </w:pPr>
    </w:p>
    <w:p w:rsidR="003E3EB9" w:rsidRPr="00BA07CE" w:rsidRDefault="003E3EB9" w:rsidP="003E3EB9">
      <w:pPr>
        <w:rPr>
          <w:rFonts w:asciiTheme="minorHAnsi" w:hAnsiTheme="minorHAnsi"/>
          <w:szCs w:val="24"/>
        </w:rPr>
      </w:pPr>
    </w:p>
    <w:p w:rsidR="003E3EB9" w:rsidRPr="00BA07CE" w:rsidRDefault="003E3EB9" w:rsidP="003E3EB9">
      <w:pPr>
        <w:spacing w:line="360" w:lineRule="auto"/>
        <w:rPr>
          <w:rFonts w:asciiTheme="minorHAnsi" w:hAnsiTheme="minorHAnsi"/>
          <w:szCs w:val="24"/>
        </w:rPr>
      </w:pPr>
    </w:p>
    <w:p w:rsidR="003E3EB9" w:rsidRPr="00BA07CE" w:rsidRDefault="003E3EB9" w:rsidP="003E3EB9">
      <w:pPr>
        <w:pStyle w:val="ListParagraph"/>
        <w:tabs>
          <w:tab w:val="left" w:pos="567"/>
          <w:tab w:val="left" w:pos="1843"/>
        </w:tabs>
        <w:spacing w:before="240" w:after="240" w:line="300" w:lineRule="auto"/>
        <w:ind w:left="0"/>
        <w:jc w:val="center"/>
        <w:rPr>
          <w:rFonts w:asciiTheme="minorHAnsi" w:hAnsiTheme="minorHAnsi"/>
        </w:rPr>
      </w:pPr>
    </w:p>
    <w:p w:rsidR="003E3EB9" w:rsidRPr="00BA07CE" w:rsidRDefault="003E3EB9" w:rsidP="003E3EB9">
      <w:pPr>
        <w:rPr>
          <w:rFonts w:asciiTheme="minorHAnsi" w:hAnsiTheme="minorHAnsi"/>
          <w:szCs w:val="24"/>
        </w:rPr>
      </w:pPr>
    </w:p>
    <w:sectPr w:rsidR="003E3EB9" w:rsidRPr="00BA07CE" w:rsidSect="003E3EB9">
      <w:headerReference w:type="even" r:id="rId17"/>
      <w:headerReference w:type="default" r:id="rId18"/>
      <w:footerReference w:type="even" r:id="rId19"/>
      <w:footerReference w:type="default" r:id="rId20"/>
      <w:headerReference w:type="first" r:id="rId21"/>
      <w:footerReference w:type="first" r:id="rId22"/>
      <w:pgSz w:w="11909" w:h="16834" w:code="9"/>
      <w:pgMar w:top="1440" w:right="1080" w:bottom="1440" w:left="1080" w:header="720" w:footer="448"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727B" w:rsidRDefault="0053727B">
      <w:r>
        <w:separator/>
      </w:r>
    </w:p>
  </w:endnote>
  <w:endnote w:type="continuationSeparator" w:id="0">
    <w:p w:rsidR="0053727B" w:rsidRDefault="005372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Frutiger Light">
    <w:altName w:val="Kartika"/>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altName w:val="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Swiss">
    <w:altName w:val="Calibri"/>
    <w:panose1 w:val="00000000000000000000"/>
    <w:charset w:val="00"/>
    <w:family w:val="auto"/>
    <w:notTrueType/>
    <w:pitch w:val="default"/>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7D52" w:rsidRDefault="00C87D52">
    <w:pPr>
      <w:framePr w:wrap="auto" w:vAnchor="text" w:hAnchor="margin" w:xAlign="center"/>
    </w:pPr>
    <w:r>
      <w:fldChar w:fldCharType="begin"/>
    </w:r>
    <w:r>
      <w:instrText xml:space="preserve">PAGE  </w:instrText>
    </w:r>
    <w:r>
      <w:fldChar w:fldCharType="end"/>
    </w:r>
  </w:p>
  <w:p w:rsidR="00C87D52" w:rsidRDefault="00C87D52">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047094"/>
      <w:docPartObj>
        <w:docPartGallery w:val="Page Numbers (Bottom of Page)"/>
        <w:docPartUnique/>
      </w:docPartObj>
    </w:sdtPr>
    <w:sdtContent>
      <w:p w:rsidR="00C87D52" w:rsidRDefault="00C87D52">
        <w:pPr>
          <w:pStyle w:val="Footer"/>
          <w:jc w:val="right"/>
        </w:pPr>
        <w:r>
          <w:fldChar w:fldCharType="begin"/>
        </w:r>
        <w:r>
          <w:instrText>PAGE   \* MERGEFORMAT</w:instrText>
        </w:r>
        <w:r>
          <w:fldChar w:fldCharType="separate"/>
        </w:r>
        <w:r w:rsidR="00FC2A9F">
          <w:rPr>
            <w:noProof/>
          </w:rPr>
          <w:t>26</w:t>
        </w:r>
        <w:r>
          <w:fldChar w:fldCharType="end"/>
        </w:r>
      </w:p>
    </w:sdtContent>
  </w:sdt>
  <w:p w:rsidR="00C87D52" w:rsidRDefault="00C87D5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7D52" w:rsidRDefault="00C87D52" w:rsidP="003E3EB9">
    <w:pPr>
      <w:pStyle w:val="Footer"/>
      <w:ind w:left="-284"/>
      <w:jc w:val="center"/>
      <w:rPr>
        <w:rFonts w:eastAsia="Calibri"/>
        <w:color w:val="7E7B76"/>
        <w:sz w:val="14"/>
        <w:szCs w:val="14"/>
        <w:lang w:eastAsia="zh-CN"/>
      </w:rPr>
    </w:pPr>
  </w:p>
  <w:p w:rsidR="00C87D52" w:rsidRDefault="00C87D52" w:rsidP="003E3EB9">
    <w:pPr>
      <w:pStyle w:val="Footer"/>
      <w:ind w:left="-284"/>
      <w:jc w:val="center"/>
      <w:rPr>
        <w:rFonts w:eastAsia="Calibri"/>
        <w:color w:val="7E7B76"/>
        <w:sz w:val="14"/>
        <w:szCs w:val="14"/>
        <w:lang w:eastAsia="zh-CN"/>
      </w:rPr>
    </w:pPr>
  </w:p>
  <w:p w:rsidR="00C87D52" w:rsidRDefault="00C87D52" w:rsidP="003E3EB9">
    <w:pPr>
      <w:pStyle w:val="Footer"/>
      <w:ind w:left="-284"/>
      <w:jc w:val="center"/>
      <w:rPr>
        <w:rFonts w:eastAsia="Calibri"/>
        <w:color w:val="7E7B76"/>
        <w:sz w:val="14"/>
        <w:szCs w:val="14"/>
        <w:lang w:eastAsia="zh-CN"/>
      </w:rPr>
    </w:pPr>
  </w:p>
  <w:p w:rsidR="00C87D52" w:rsidRDefault="00C87D52" w:rsidP="003E3EB9">
    <w:pPr>
      <w:pStyle w:val="Footer"/>
      <w:ind w:left="-284"/>
      <w:jc w:val="center"/>
      <w:rPr>
        <w:rFonts w:eastAsia="Calibri"/>
        <w:color w:val="7E7B76"/>
        <w:sz w:val="14"/>
        <w:szCs w:val="14"/>
        <w:lang w:eastAsia="zh-CN"/>
      </w:rPr>
    </w:pPr>
  </w:p>
  <w:p w:rsidR="00C87D52" w:rsidRPr="00A26583" w:rsidRDefault="00C87D52" w:rsidP="003E3EB9">
    <w:pPr>
      <w:pStyle w:val="Footer"/>
      <w:ind w:left="-284"/>
      <w:rPr>
        <w:rFonts w:eastAsia="Calibri"/>
        <w:color w:val="7E7B76"/>
        <w:sz w:val="14"/>
        <w:szCs w:val="14"/>
        <w:lang w:eastAsia="zh-CN"/>
      </w:rPr>
    </w:pPr>
    <w:r>
      <w:rPr>
        <w:noProof/>
      </w:rPr>
      <w:drawing>
        <wp:anchor distT="0" distB="0" distL="114300" distR="114300" simplePos="0" relativeHeight="251658240" behindDoc="1" locked="0" layoutInCell="1" allowOverlap="1">
          <wp:simplePos x="0" y="0"/>
          <wp:positionH relativeFrom="column">
            <wp:posOffset>4330700</wp:posOffset>
          </wp:positionH>
          <wp:positionV relativeFrom="page">
            <wp:posOffset>9715500</wp:posOffset>
          </wp:positionV>
          <wp:extent cx="1042670" cy="402590"/>
          <wp:effectExtent l="0" t="0" r="5080" b="0"/>
          <wp:wrapNone/>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a:ext>
                    </a:extLst>
                  </a:blip>
                  <a:stretch>
                    <a:fillRect/>
                  </a:stretch>
                </pic:blipFill>
                <pic:spPr bwMode="auto">
                  <a:xfrm>
                    <a:off x="0" y="0"/>
                    <a:ext cx="1042670" cy="402590"/>
                  </a:xfrm>
                  <a:prstGeom prst="rect">
                    <a:avLst/>
                  </a:prstGeom>
                  <a:noFill/>
                </pic:spPr>
              </pic:pic>
            </a:graphicData>
          </a:graphic>
        </wp:anchor>
      </w:drawing>
    </w:r>
    <w:r w:rsidRPr="00A26583">
      <w:rPr>
        <w:rFonts w:eastAsia="Calibri"/>
        <w:color w:val="7E7B76"/>
        <w:sz w:val="14"/>
        <w:szCs w:val="14"/>
        <w:lang w:eastAsia="zh-CN"/>
      </w:rPr>
      <w:t>Av. Presidente Juscelino Kubitschek, 2041, WTJK – Torre D, 6º andar – CEP 04543-</w:t>
    </w:r>
    <w:r>
      <w:rPr>
        <w:rFonts w:eastAsia="Calibri"/>
        <w:color w:val="7E7B76"/>
        <w:sz w:val="14"/>
        <w:szCs w:val="14"/>
        <w:lang w:eastAsia="zh-CN"/>
      </w:rPr>
      <w:t>0</w:t>
    </w:r>
    <w:r w:rsidRPr="00A26583">
      <w:rPr>
        <w:rFonts w:eastAsia="Calibri"/>
        <w:color w:val="7E7B76"/>
        <w:sz w:val="14"/>
        <w:szCs w:val="14"/>
        <w:lang w:eastAsia="zh-CN"/>
      </w:rPr>
      <w:t>11</w:t>
    </w:r>
    <w:r>
      <w:rPr>
        <w:rFonts w:eastAsia="Calibri"/>
        <w:color w:val="7E7B76"/>
        <w:sz w:val="14"/>
        <w:szCs w:val="14"/>
        <w:lang w:eastAsia="zh-CN"/>
      </w:rPr>
      <w:tab/>
    </w:r>
  </w:p>
  <w:p w:rsidR="00C87D52" w:rsidRPr="00A26583" w:rsidRDefault="00C87D52" w:rsidP="003E3EB9">
    <w:pPr>
      <w:pStyle w:val="Footer"/>
      <w:ind w:left="-284"/>
      <w:rPr>
        <w:rFonts w:eastAsia="Calibri"/>
        <w:color w:val="7E7B76"/>
        <w:sz w:val="14"/>
        <w:szCs w:val="14"/>
        <w:lang w:eastAsia="zh-CN"/>
      </w:rPr>
    </w:pPr>
    <w:r w:rsidRPr="00A26583">
      <w:rPr>
        <w:rFonts w:eastAsia="Calibri"/>
        <w:color w:val="7E7B76"/>
        <w:sz w:val="14"/>
        <w:szCs w:val="14"/>
        <w:lang w:eastAsia="zh-CN"/>
      </w:rPr>
      <w:t>Vila Olímpia – São Paulo, SP – Brasil / T.: (+5511) 4200-6600</w:t>
    </w:r>
  </w:p>
  <w:p w:rsidR="00C87D52" w:rsidRPr="00A26583" w:rsidRDefault="00C87D52" w:rsidP="003E3EB9">
    <w:pPr>
      <w:pStyle w:val="Footer"/>
      <w:ind w:left="-284"/>
      <w:rPr>
        <w:color w:val="ED7920"/>
      </w:rPr>
    </w:pPr>
    <w:r w:rsidRPr="00A26583">
      <w:rPr>
        <w:rFonts w:eastAsia="Calibri"/>
        <w:color w:val="ED7920"/>
        <w:sz w:val="14"/>
        <w:szCs w:val="14"/>
        <w:lang w:eastAsia="zh-CN"/>
      </w:rPr>
      <w:t>duartegarcia.com.br</w:t>
    </w:r>
    <w:r>
      <w:rPr>
        <w:rFonts w:eastAsia="Calibri"/>
        <w:color w:val="ED7920"/>
        <w:sz w:val="14"/>
        <w:szCs w:val="14"/>
        <w:lang w:eastAsia="zh-CN"/>
      </w:rPr>
      <w:tab/>
    </w:r>
  </w:p>
  <w:p w:rsidR="00C87D52" w:rsidRPr="005C4E46" w:rsidRDefault="00C87D52" w:rsidP="003E3EB9">
    <w:pPr>
      <w:pStyle w:val="Footer"/>
    </w:pPr>
    <w:r>
      <w:tab/>
    </w:r>
    <w:r>
      <w:tab/>
    </w:r>
  </w:p>
  <w:p w:rsidR="00C87D52" w:rsidRPr="000D1383" w:rsidRDefault="00C87D52" w:rsidP="003E3E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727B" w:rsidRDefault="0053727B">
      <w:r>
        <w:separator/>
      </w:r>
    </w:p>
  </w:footnote>
  <w:footnote w:type="continuationSeparator" w:id="0">
    <w:p w:rsidR="0053727B" w:rsidRDefault="0053727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7D52" w:rsidRDefault="00C87D52" w:rsidP="003E3EB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87D52" w:rsidRDefault="00C87D52">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7D52" w:rsidRPr="000663D3" w:rsidRDefault="00C87D52" w:rsidP="003E3EB9">
    <w:pPr>
      <w:pStyle w:val="Header"/>
      <w:rPr>
        <w:rFonts w:asciiTheme="minorHAnsi" w:hAnsiTheme="minorHAnsi" w:cstheme="minorHAnsi"/>
        <w:i/>
        <w:sz w:val="20"/>
      </w:rPr>
    </w:pPr>
    <w:r w:rsidRPr="000663D3">
      <w:rPr>
        <w:rFonts w:asciiTheme="minorHAnsi" w:hAnsiTheme="minorHAnsi" w:cstheme="minorHAnsi"/>
        <w:i/>
        <w:sz w:val="20"/>
      </w:rPr>
      <w:t xml:space="preserve">Instrumento Particular de Escritura da </w:t>
    </w:r>
    <w:r>
      <w:rPr>
        <w:rFonts w:asciiTheme="minorHAnsi" w:hAnsiTheme="minorHAnsi" w:cstheme="minorHAnsi"/>
        <w:i/>
        <w:sz w:val="20"/>
      </w:rPr>
      <w:t>2</w:t>
    </w:r>
    <w:r w:rsidRPr="000663D3">
      <w:rPr>
        <w:rFonts w:asciiTheme="minorHAnsi" w:hAnsiTheme="minorHAnsi" w:cstheme="minorHAnsi"/>
        <w:i/>
        <w:sz w:val="20"/>
      </w:rPr>
      <w:t xml:space="preserve">ª Emissão de Debêntures, Não Conversíveis em Ações, da Espécie Quirografária a ser Convolada em Garantia Real, em Série Única, para Colocação Privada, da </w:t>
    </w:r>
    <w:r>
      <w:rPr>
        <w:rFonts w:asciiTheme="minorHAnsi" w:hAnsiTheme="minorHAnsi" w:cstheme="minorHAnsi"/>
        <w:i/>
        <w:sz w:val="20"/>
      </w:rPr>
      <w:t>Best Center Empreendimentos e Participações</w:t>
    </w:r>
    <w:r w:rsidRPr="000663D3">
      <w:rPr>
        <w:rFonts w:asciiTheme="minorHAnsi" w:hAnsiTheme="minorHAnsi" w:cstheme="minorHAnsi"/>
        <w:i/>
        <w:sz w:val="20"/>
      </w:rPr>
      <w:t xml:space="preserve"> S.A.</w:t>
    </w:r>
  </w:p>
  <w:p w:rsidR="00C87D52" w:rsidRDefault="00C87D5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7D52" w:rsidRPr="00710195" w:rsidRDefault="00C87D52" w:rsidP="003E3EB9">
    <w:pPr>
      <w:tabs>
        <w:tab w:val="clear" w:pos="851"/>
        <w:tab w:val="clear" w:pos="1701"/>
        <w:tab w:val="clear" w:pos="2552"/>
        <w:tab w:val="clear" w:pos="3402"/>
        <w:tab w:val="clear" w:pos="4253"/>
        <w:tab w:val="clear" w:pos="5103"/>
        <w:tab w:val="clear" w:pos="5954"/>
        <w:tab w:val="clear" w:pos="6804"/>
        <w:tab w:val="clear" w:pos="7655"/>
        <w:tab w:val="clear" w:pos="8505"/>
        <w:tab w:val="center" w:pos="4252"/>
        <w:tab w:val="right" w:pos="8504"/>
      </w:tabs>
      <w:ind w:left="2410"/>
      <w:rPr>
        <w:rFonts w:eastAsia="Calibri"/>
        <w:color w:val="7E7B76"/>
        <w:spacing w:val="4"/>
        <w:kern w:val="20"/>
        <w:sz w:val="14"/>
        <w:szCs w:val="14"/>
        <w:lang w:eastAsia="zh-CN"/>
      </w:rPr>
    </w:pPr>
    <w:bookmarkStart w:id="180" w:name="OLE_LINK3"/>
    <w:bookmarkStart w:id="181" w:name="OLE_LINK4"/>
    <w:bookmarkStart w:id="182" w:name="_Hlk503286186"/>
    <w:bookmarkStart w:id="183" w:name="OLE_LINK5"/>
    <w:bookmarkStart w:id="184" w:name="OLE_LINK6"/>
    <w:bookmarkStart w:id="185" w:name="_Hlk503286217"/>
  </w:p>
  <w:p w:rsidR="00C87D52" w:rsidRPr="00710195" w:rsidRDefault="00C87D52" w:rsidP="003E3EB9">
    <w:pPr>
      <w:tabs>
        <w:tab w:val="clear" w:pos="851"/>
        <w:tab w:val="clear" w:pos="1701"/>
        <w:tab w:val="clear" w:pos="2552"/>
        <w:tab w:val="clear" w:pos="3402"/>
        <w:tab w:val="clear" w:pos="4253"/>
        <w:tab w:val="clear" w:pos="5103"/>
        <w:tab w:val="clear" w:pos="5954"/>
        <w:tab w:val="clear" w:pos="6804"/>
        <w:tab w:val="clear" w:pos="7655"/>
        <w:tab w:val="clear" w:pos="8505"/>
        <w:tab w:val="center" w:pos="4252"/>
        <w:tab w:val="right" w:pos="8504"/>
      </w:tabs>
      <w:ind w:left="2410"/>
      <w:rPr>
        <w:rFonts w:eastAsia="Calibri"/>
        <w:color w:val="7E7B76"/>
        <w:spacing w:val="4"/>
        <w:kern w:val="20"/>
        <w:sz w:val="14"/>
        <w:szCs w:val="14"/>
        <w:lang w:eastAsia="zh-CN"/>
      </w:rPr>
    </w:pPr>
  </w:p>
  <w:p w:rsidR="00C87D52" w:rsidRPr="00710195" w:rsidRDefault="00C87D52" w:rsidP="003E3EB9">
    <w:pPr>
      <w:tabs>
        <w:tab w:val="clear" w:pos="851"/>
        <w:tab w:val="clear" w:pos="1701"/>
        <w:tab w:val="clear" w:pos="2552"/>
        <w:tab w:val="clear" w:pos="3402"/>
        <w:tab w:val="clear" w:pos="4253"/>
        <w:tab w:val="clear" w:pos="5103"/>
        <w:tab w:val="clear" w:pos="5954"/>
        <w:tab w:val="clear" w:pos="6804"/>
        <w:tab w:val="clear" w:pos="7655"/>
        <w:tab w:val="clear" w:pos="8505"/>
        <w:tab w:val="center" w:pos="4252"/>
        <w:tab w:val="right" w:pos="8504"/>
      </w:tabs>
      <w:ind w:left="2410"/>
      <w:rPr>
        <w:rFonts w:eastAsia="Calibri"/>
        <w:color w:val="7E7B76"/>
        <w:spacing w:val="4"/>
        <w:kern w:val="20"/>
        <w:sz w:val="14"/>
        <w:szCs w:val="14"/>
        <w:lang w:eastAsia="zh-CN"/>
      </w:rPr>
    </w:pPr>
  </w:p>
  <w:p w:rsidR="00C87D52" w:rsidRPr="00710195" w:rsidRDefault="00C87D52" w:rsidP="003E3EB9">
    <w:pPr>
      <w:tabs>
        <w:tab w:val="clear" w:pos="851"/>
        <w:tab w:val="clear" w:pos="1701"/>
        <w:tab w:val="clear" w:pos="2552"/>
        <w:tab w:val="clear" w:pos="3402"/>
        <w:tab w:val="clear" w:pos="4253"/>
        <w:tab w:val="clear" w:pos="5103"/>
        <w:tab w:val="clear" w:pos="5954"/>
        <w:tab w:val="clear" w:pos="6804"/>
        <w:tab w:val="clear" w:pos="7655"/>
        <w:tab w:val="clear" w:pos="8505"/>
        <w:tab w:val="center" w:pos="4252"/>
        <w:tab w:val="right" w:pos="8504"/>
      </w:tabs>
      <w:ind w:left="2410"/>
      <w:rPr>
        <w:rFonts w:eastAsia="Calibri"/>
        <w:color w:val="7E7B76"/>
        <w:spacing w:val="4"/>
        <w:kern w:val="20"/>
        <w:sz w:val="14"/>
        <w:szCs w:val="14"/>
        <w:lang w:eastAsia="zh-CN"/>
      </w:rPr>
    </w:pPr>
    <w:r w:rsidRPr="00710195">
      <w:rPr>
        <w:noProof/>
      </w:rPr>
      <w:drawing>
        <wp:anchor distT="0" distB="0" distL="114300" distR="114300" simplePos="0" relativeHeight="251659264" behindDoc="1" locked="0" layoutInCell="1" allowOverlap="1">
          <wp:simplePos x="0" y="0"/>
          <wp:positionH relativeFrom="margin">
            <wp:posOffset>0</wp:posOffset>
          </wp:positionH>
          <wp:positionV relativeFrom="page">
            <wp:posOffset>1113790</wp:posOffset>
          </wp:positionV>
          <wp:extent cx="1183640" cy="867410"/>
          <wp:effectExtent l="0" t="0" r="0" b="8890"/>
          <wp:wrapNone/>
          <wp:docPr id="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G_marca.jpg"/>
                  <pic:cNvPicPr/>
                </pic:nvPicPr>
                <pic:blipFill>
                  <a:blip r:embed="rId1" cstate="screen">
                    <a:extLst>
                      <a:ext uri="{28A0092B-C50C-407E-A947-70E740481C1C}">
                        <a14:useLocalDpi xmlns:a14="http://schemas.microsoft.com/office/drawing/2010/main"/>
                      </a:ext>
                    </a:extLst>
                  </a:blip>
                  <a:stretch>
                    <a:fillRect/>
                  </a:stretch>
                </pic:blipFill>
                <pic:spPr>
                  <a:xfrm>
                    <a:off x="0" y="0"/>
                    <a:ext cx="1183640" cy="867410"/>
                  </a:xfrm>
                  <a:prstGeom prst="rect">
                    <a:avLst/>
                  </a:prstGeom>
                </pic:spPr>
              </pic:pic>
            </a:graphicData>
          </a:graphic>
        </wp:anchor>
      </w:drawing>
    </w:r>
    <w:r w:rsidRPr="00710195">
      <w:rPr>
        <w:rFonts w:eastAsia="Calibri"/>
        <w:color w:val="7E7B76"/>
        <w:spacing w:val="4"/>
        <w:kern w:val="20"/>
        <w:sz w:val="14"/>
        <w:szCs w:val="14"/>
        <w:lang w:eastAsia="zh-CN"/>
      </w:rPr>
      <w:t>Mário Sérgio Duarte Garcia</w:t>
    </w:r>
    <w:r w:rsidRPr="00710195">
      <w:rPr>
        <w:rFonts w:eastAsia="Calibri"/>
        <w:b/>
        <w:color w:val="EC7A23"/>
        <w:spacing w:val="4"/>
        <w:kern w:val="20"/>
        <w:sz w:val="14"/>
        <w:szCs w:val="14"/>
        <w:lang w:eastAsia="zh-CN"/>
      </w:rPr>
      <w:t xml:space="preserve"> / </w:t>
    </w:r>
    <w:r w:rsidRPr="00710195">
      <w:rPr>
        <w:rFonts w:eastAsia="Calibri"/>
        <w:color w:val="7E7B76"/>
        <w:spacing w:val="4"/>
        <w:kern w:val="20"/>
        <w:sz w:val="14"/>
        <w:szCs w:val="14"/>
        <w:lang w:eastAsia="zh-CN"/>
      </w:rPr>
      <w:t>Marcelo Terra</w:t>
    </w:r>
    <w:r w:rsidRPr="00710195">
      <w:rPr>
        <w:rFonts w:eastAsia="Calibri"/>
        <w:b/>
        <w:color w:val="EC7A23"/>
        <w:spacing w:val="4"/>
        <w:kern w:val="20"/>
        <w:sz w:val="14"/>
        <w:szCs w:val="14"/>
        <w:lang w:eastAsia="zh-CN"/>
      </w:rPr>
      <w:t xml:space="preserve"> / </w:t>
    </w:r>
    <w:r w:rsidRPr="00710195">
      <w:rPr>
        <w:rFonts w:eastAsia="Calibri"/>
        <w:color w:val="7E7B76"/>
        <w:spacing w:val="4"/>
        <w:kern w:val="20"/>
        <w:sz w:val="14"/>
        <w:szCs w:val="14"/>
        <w:lang w:eastAsia="zh-CN"/>
      </w:rPr>
      <w:t>Mario de Barros Duarte Garcia</w:t>
    </w:r>
    <w:r w:rsidRPr="00710195">
      <w:rPr>
        <w:rFonts w:eastAsia="Calibri"/>
        <w:b/>
        <w:color w:val="EC7A23"/>
        <w:spacing w:val="4"/>
        <w:kern w:val="20"/>
        <w:sz w:val="14"/>
        <w:szCs w:val="14"/>
        <w:lang w:eastAsia="zh-CN"/>
      </w:rPr>
      <w:t xml:space="preserve"> / </w:t>
    </w:r>
    <w:r w:rsidRPr="00710195">
      <w:rPr>
        <w:rFonts w:eastAsia="Calibri"/>
        <w:color w:val="7E7B76"/>
        <w:spacing w:val="4"/>
        <w:kern w:val="20"/>
        <w:sz w:val="14"/>
        <w:szCs w:val="14"/>
        <w:lang w:eastAsia="zh-CN"/>
      </w:rPr>
      <w:t>Luis Eduardo Menezes Serra Netto</w:t>
    </w:r>
    <w:r w:rsidRPr="00710195">
      <w:rPr>
        <w:rFonts w:eastAsia="Calibri"/>
        <w:b/>
        <w:color w:val="EC7A23"/>
        <w:spacing w:val="4"/>
        <w:kern w:val="20"/>
        <w:sz w:val="14"/>
        <w:szCs w:val="14"/>
        <w:lang w:eastAsia="zh-CN"/>
      </w:rPr>
      <w:t xml:space="preserve"> / </w:t>
    </w:r>
    <w:r w:rsidRPr="00710195">
      <w:rPr>
        <w:rFonts w:eastAsia="Calibri"/>
        <w:color w:val="7E7B76"/>
        <w:spacing w:val="4"/>
        <w:kern w:val="20"/>
        <w:sz w:val="14"/>
        <w:szCs w:val="14"/>
        <w:lang w:eastAsia="zh-CN"/>
      </w:rPr>
      <w:t xml:space="preserve">José Carlos Baptista </w:t>
    </w:r>
    <w:proofErr w:type="spellStart"/>
    <w:r w:rsidRPr="00710195">
      <w:rPr>
        <w:rFonts w:eastAsia="Calibri"/>
        <w:color w:val="7E7B76"/>
        <w:spacing w:val="4"/>
        <w:kern w:val="20"/>
        <w:sz w:val="14"/>
        <w:szCs w:val="14"/>
        <w:lang w:eastAsia="zh-CN"/>
      </w:rPr>
      <w:t>Puoli</w:t>
    </w:r>
    <w:proofErr w:type="spellEnd"/>
    <w:r w:rsidRPr="00710195">
      <w:rPr>
        <w:rFonts w:eastAsia="Calibri"/>
        <w:b/>
        <w:color w:val="EC7A23"/>
        <w:spacing w:val="4"/>
        <w:kern w:val="20"/>
        <w:sz w:val="14"/>
        <w:szCs w:val="14"/>
        <w:lang w:eastAsia="zh-CN"/>
      </w:rPr>
      <w:t xml:space="preserve"> / </w:t>
    </w:r>
    <w:r w:rsidRPr="00710195">
      <w:rPr>
        <w:rFonts w:eastAsia="Calibri"/>
        <w:color w:val="7E7B76"/>
        <w:spacing w:val="4"/>
        <w:kern w:val="20"/>
        <w:sz w:val="14"/>
        <w:szCs w:val="14"/>
        <w:lang w:eastAsia="zh-CN"/>
      </w:rPr>
      <w:t>Roberto Junqueira S. Ribeiro</w:t>
    </w:r>
    <w:r w:rsidRPr="00710195">
      <w:rPr>
        <w:rFonts w:eastAsia="Calibri"/>
        <w:b/>
        <w:color w:val="EC7A23"/>
        <w:spacing w:val="4"/>
        <w:kern w:val="20"/>
        <w:sz w:val="14"/>
        <w:szCs w:val="14"/>
        <w:lang w:eastAsia="zh-CN"/>
      </w:rPr>
      <w:t xml:space="preserve"> / </w:t>
    </w:r>
    <w:r w:rsidRPr="00710195">
      <w:rPr>
        <w:rFonts w:eastAsia="Calibri"/>
        <w:color w:val="7E7B76"/>
        <w:spacing w:val="4"/>
        <w:kern w:val="20"/>
        <w:sz w:val="14"/>
        <w:szCs w:val="14"/>
        <w:lang w:eastAsia="zh-CN"/>
      </w:rPr>
      <w:t>Natália Japur</w:t>
    </w:r>
    <w:r w:rsidRPr="00710195">
      <w:rPr>
        <w:rFonts w:eastAsia="Calibri"/>
        <w:b/>
        <w:color w:val="EC7A23"/>
        <w:spacing w:val="4"/>
        <w:kern w:val="20"/>
        <w:sz w:val="14"/>
        <w:szCs w:val="14"/>
        <w:lang w:eastAsia="zh-CN"/>
      </w:rPr>
      <w:t xml:space="preserve"> / </w:t>
    </w:r>
    <w:r w:rsidRPr="00710195">
      <w:rPr>
        <w:rFonts w:eastAsia="Calibri"/>
        <w:color w:val="7E7B76"/>
        <w:spacing w:val="4"/>
        <w:kern w:val="20"/>
        <w:sz w:val="14"/>
        <w:szCs w:val="14"/>
        <w:lang w:eastAsia="zh-CN"/>
      </w:rPr>
      <w:t xml:space="preserve">Paola M. </w:t>
    </w:r>
    <w:proofErr w:type="spellStart"/>
    <w:r w:rsidRPr="00710195">
      <w:rPr>
        <w:rFonts w:eastAsia="Calibri"/>
        <w:color w:val="7E7B76"/>
        <w:spacing w:val="4"/>
        <w:kern w:val="20"/>
        <w:sz w:val="14"/>
        <w:szCs w:val="14"/>
        <w:lang w:eastAsia="zh-CN"/>
      </w:rPr>
      <w:t>Szanto</w:t>
    </w:r>
    <w:proofErr w:type="spellEnd"/>
    <w:r w:rsidRPr="00710195">
      <w:rPr>
        <w:rFonts w:eastAsia="Calibri"/>
        <w:color w:val="7E7B76"/>
        <w:spacing w:val="4"/>
        <w:kern w:val="20"/>
        <w:sz w:val="14"/>
        <w:szCs w:val="14"/>
        <w:lang w:eastAsia="zh-CN"/>
      </w:rPr>
      <w:t xml:space="preserve"> Mendes dos Santos</w:t>
    </w:r>
    <w:r w:rsidRPr="00710195">
      <w:rPr>
        <w:rFonts w:eastAsia="Calibri"/>
        <w:b/>
        <w:color w:val="EC7A23"/>
        <w:spacing w:val="4"/>
        <w:kern w:val="20"/>
        <w:sz w:val="14"/>
        <w:szCs w:val="14"/>
        <w:lang w:eastAsia="zh-CN"/>
      </w:rPr>
      <w:t xml:space="preserve"> / </w:t>
    </w:r>
    <w:r w:rsidRPr="00710195">
      <w:rPr>
        <w:rFonts w:eastAsia="Calibri"/>
        <w:color w:val="7E7B76"/>
        <w:spacing w:val="4"/>
        <w:kern w:val="20"/>
        <w:sz w:val="14"/>
        <w:szCs w:val="14"/>
        <w:lang w:eastAsia="zh-CN"/>
      </w:rPr>
      <w:t>Eliane Ribeiro Gago</w:t>
    </w:r>
    <w:r w:rsidRPr="00710195">
      <w:rPr>
        <w:rFonts w:eastAsia="Calibri"/>
        <w:b/>
        <w:color w:val="EC7A23"/>
        <w:spacing w:val="4"/>
        <w:kern w:val="20"/>
        <w:sz w:val="14"/>
        <w:szCs w:val="14"/>
        <w:lang w:eastAsia="zh-CN"/>
      </w:rPr>
      <w:t xml:space="preserve"> / </w:t>
    </w:r>
    <w:r w:rsidRPr="00710195">
      <w:rPr>
        <w:rFonts w:eastAsia="Calibri"/>
        <w:color w:val="7E7B76"/>
        <w:spacing w:val="4"/>
        <w:kern w:val="20"/>
        <w:sz w:val="14"/>
        <w:szCs w:val="14"/>
        <w:lang w:eastAsia="zh-CN"/>
      </w:rPr>
      <w:t xml:space="preserve">Daniel Gustavo </w:t>
    </w:r>
    <w:proofErr w:type="spellStart"/>
    <w:r w:rsidRPr="00710195">
      <w:rPr>
        <w:rFonts w:eastAsia="Calibri"/>
        <w:color w:val="7E7B76"/>
        <w:spacing w:val="4"/>
        <w:kern w:val="20"/>
        <w:sz w:val="14"/>
        <w:szCs w:val="14"/>
        <w:lang w:eastAsia="zh-CN"/>
      </w:rPr>
      <w:t>Magnane</w:t>
    </w:r>
    <w:proofErr w:type="spellEnd"/>
    <w:r w:rsidRPr="00710195">
      <w:rPr>
        <w:rFonts w:eastAsia="Calibri"/>
        <w:color w:val="7E7B76"/>
        <w:spacing w:val="4"/>
        <w:kern w:val="20"/>
        <w:sz w:val="14"/>
        <w:szCs w:val="14"/>
        <w:lang w:eastAsia="zh-CN"/>
      </w:rPr>
      <w:t xml:space="preserve"> Sanfins</w:t>
    </w:r>
    <w:r w:rsidRPr="00710195">
      <w:rPr>
        <w:rFonts w:eastAsia="Calibri"/>
        <w:b/>
        <w:color w:val="EC7A23"/>
        <w:spacing w:val="4"/>
        <w:kern w:val="20"/>
        <w:sz w:val="14"/>
        <w:szCs w:val="14"/>
        <w:lang w:eastAsia="zh-CN"/>
      </w:rPr>
      <w:t xml:space="preserve"> / </w:t>
    </w:r>
    <w:r w:rsidRPr="00710195">
      <w:rPr>
        <w:rFonts w:eastAsia="Calibri"/>
        <w:color w:val="7E7B76"/>
        <w:spacing w:val="4"/>
        <w:kern w:val="20"/>
        <w:sz w:val="14"/>
        <w:szCs w:val="14"/>
        <w:lang w:eastAsia="zh-CN"/>
      </w:rPr>
      <w:t>Anna Christina Jimenez Pereira</w:t>
    </w:r>
    <w:r w:rsidRPr="00710195">
      <w:rPr>
        <w:rFonts w:eastAsia="Calibri"/>
        <w:b/>
        <w:color w:val="EC7A23"/>
        <w:spacing w:val="4"/>
        <w:kern w:val="20"/>
        <w:sz w:val="14"/>
        <w:szCs w:val="14"/>
        <w:lang w:eastAsia="zh-CN"/>
      </w:rPr>
      <w:t xml:space="preserve"> / </w:t>
    </w:r>
    <w:r w:rsidRPr="00710195">
      <w:rPr>
        <w:rFonts w:eastAsia="Calibri"/>
        <w:color w:val="7E7B76"/>
        <w:spacing w:val="4"/>
        <w:kern w:val="20"/>
        <w:sz w:val="14"/>
        <w:szCs w:val="14"/>
        <w:lang w:eastAsia="zh-CN"/>
      </w:rPr>
      <w:t xml:space="preserve">Caio Mário </w:t>
    </w:r>
    <w:proofErr w:type="spellStart"/>
    <w:r w:rsidRPr="00710195">
      <w:rPr>
        <w:rFonts w:eastAsia="Calibri"/>
        <w:color w:val="7E7B76"/>
        <w:spacing w:val="4"/>
        <w:kern w:val="20"/>
        <w:sz w:val="14"/>
        <w:szCs w:val="14"/>
        <w:lang w:eastAsia="zh-CN"/>
      </w:rPr>
      <w:t>Fiorini</w:t>
    </w:r>
    <w:proofErr w:type="spellEnd"/>
    <w:r w:rsidRPr="00710195">
      <w:rPr>
        <w:rFonts w:eastAsia="Calibri"/>
        <w:color w:val="7E7B76"/>
        <w:spacing w:val="4"/>
        <w:kern w:val="20"/>
        <w:sz w:val="14"/>
        <w:szCs w:val="14"/>
        <w:lang w:eastAsia="zh-CN"/>
      </w:rPr>
      <w:t xml:space="preserve"> Barbosa</w:t>
    </w:r>
    <w:r w:rsidRPr="00710195">
      <w:rPr>
        <w:rFonts w:eastAsia="Calibri"/>
        <w:b/>
        <w:color w:val="EC7A23"/>
        <w:spacing w:val="4"/>
        <w:kern w:val="20"/>
        <w:sz w:val="14"/>
        <w:szCs w:val="14"/>
        <w:lang w:eastAsia="zh-CN"/>
      </w:rPr>
      <w:t xml:space="preserve"> / </w:t>
    </w:r>
    <w:r w:rsidRPr="00710195">
      <w:rPr>
        <w:rFonts w:eastAsia="Calibri"/>
        <w:color w:val="7E7B76"/>
        <w:spacing w:val="4"/>
        <w:kern w:val="20"/>
        <w:sz w:val="14"/>
        <w:szCs w:val="14"/>
        <w:lang w:eastAsia="zh-CN"/>
      </w:rPr>
      <w:t>Douglas Nadalini da Silva</w:t>
    </w:r>
    <w:r w:rsidRPr="00710195">
      <w:rPr>
        <w:rFonts w:eastAsia="Calibri"/>
        <w:b/>
        <w:color w:val="EC7A23"/>
        <w:spacing w:val="4"/>
        <w:kern w:val="20"/>
        <w:sz w:val="14"/>
        <w:szCs w:val="14"/>
        <w:lang w:eastAsia="zh-CN"/>
      </w:rPr>
      <w:t xml:space="preserve"> / </w:t>
    </w:r>
    <w:r w:rsidRPr="00710195">
      <w:rPr>
        <w:rFonts w:eastAsia="Calibri"/>
        <w:color w:val="7E7B76"/>
        <w:spacing w:val="4"/>
        <w:kern w:val="20"/>
        <w:sz w:val="14"/>
        <w:szCs w:val="14"/>
        <w:lang w:eastAsia="zh-CN"/>
      </w:rPr>
      <w:t>Ricardo Luiz Iasi Moura</w:t>
    </w:r>
    <w:r w:rsidRPr="00710195">
      <w:rPr>
        <w:rFonts w:eastAsia="Calibri"/>
        <w:b/>
        <w:color w:val="EC7A23"/>
        <w:spacing w:val="4"/>
        <w:kern w:val="20"/>
        <w:sz w:val="14"/>
        <w:szCs w:val="14"/>
        <w:lang w:eastAsia="zh-CN"/>
      </w:rPr>
      <w:t xml:space="preserve"> / </w:t>
    </w:r>
    <w:r w:rsidRPr="00710195">
      <w:rPr>
        <w:rFonts w:eastAsia="Calibri"/>
        <w:color w:val="7E7B76"/>
        <w:spacing w:val="4"/>
        <w:kern w:val="20"/>
        <w:sz w:val="14"/>
        <w:szCs w:val="14"/>
        <w:lang w:eastAsia="zh-CN"/>
      </w:rPr>
      <w:t>Renata Lorena Martins de Oliveira</w:t>
    </w:r>
    <w:r w:rsidRPr="00710195">
      <w:rPr>
        <w:rFonts w:eastAsia="Calibri"/>
        <w:b/>
        <w:color w:val="EC7A23"/>
        <w:spacing w:val="4"/>
        <w:kern w:val="20"/>
        <w:sz w:val="14"/>
        <w:szCs w:val="14"/>
        <w:lang w:eastAsia="zh-CN"/>
      </w:rPr>
      <w:t xml:space="preserve"> / </w:t>
    </w:r>
    <w:r w:rsidRPr="00710195">
      <w:rPr>
        <w:rFonts w:eastAsia="Calibri"/>
        <w:color w:val="7E7B76"/>
        <w:spacing w:val="4"/>
        <w:kern w:val="20"/>
        <w:sz w:val="14"/>
        <w:szCs w:val="14"/>
        <w:lang w:eastAsia="zh-CN"/>
      </w:rPr>
      <w:t>Wilson de Toledo Silva Jr.</w:t>
    </w:r>
    <w:r w:rsidRPr="00710195">
      <w:rPr>
        <w:rFonts w:eastAsia="Calibri"/>
        <w:b/>
        <w:color w:val="EC7A23"/>
        <w:spacing w:val="4"/>
        <w:kern w:val="20"/>
        <w:sz w:val="14"/>
        <w:szCs w:val="14"/>
        <w:lang w:eastAsia="zh-CN"/>
      </w:rPr>
      <w:t xml:space="preserve"> / </w:t>
    </w:r>
    <w:r w:rsidRPr="00710195">
      <w:rPr>
        <w:rFonts w:eastAsia="Calibri"/>
        <w:color w:val="7E7B76"/>
        <w:spacing w:val="4"/>
        <w:kern w:val="20"/>
        <w:sz w:val="14"/>
        <w:szCs w:val="14"/>
        <w:lang w:eastAsia="zh-CN"/>
      </w:rPr>
      <w:t>Natalie Collet Feitosa Lange</w:t>
    </w:r>
    <w:r w:rsidRPr="00710195">
      <w:rPr>
        <w:rFonts w:eastAsia="Calibri"/>
        <w:b/>
        <w:color w:val="EC7A23"/>
        <w:spacing w:val="4"/>
        <w:kern w:val="20"/>
        <w:sz w:val="14"/>
        <w:szCs w:val="14"/>
        <w:lang w:eastAsia="zh-CN"/>
      </w:rPr>
      <w:t xml:space="preserve"> / </w:t>
    </w:r>
    <w:r w:rsidRPr="00710195">
      <w:rPr>
        <w:rFonts w:eastAsia="Calibri"/>
        <w:color w:val="7E7B76"/>
        <w:spacing w:val="4"/>
        <w:kern w:val="20"/>
        <w:sz w:val="14"/>
        <w:szCs w:val="14"/>
        <w:lang w:eastAsia="zh-CN"/>
      </w:rPr>
      <w:t>Jayr Viegas Gavaldão Jr.</w:t>
    </w:r>
    <w:r w:rsidRPr="00710195">
      <w:rPr>
        <w:rFonts w:eastAsia="Calibri"/>
        <w:b/>
        <w:color w:val="EC7A23"/>
        <w:spacing w:val="4"/>
        <w:kern w:val="20"/>
        <w:sz w:val="14"/>
        <w:szCs w:val="14"/>
        <w:lang w:eastAsia="zh-CN"/>
      </w:rPr>
      <w:t xml:space="preserve"> / </w:t>
    </w:r>
    <w:r w:rsidRPr="00710195">
      <w:rPr>
        <w:rFonts w:eastAsia="Calibri"/>
        <w:color w:val="7E7B76"/>
        <w:spacing w:val="4"/>
        <w:kern w:val="20"/>
        <w:sz w:val="14"/>
        <w:szCs w:val="14"/>
        <w:lang w:eastAsia="zh-CN"/>
      </w:rPr>
      <w:t>Francisco Ribeiro Gago</w:t>
    </w:r>
    <w:r w:rsidRPr="00710195">
      <w:rPr>
        <w:rFonts w:eastAsia="Calibri"/>
        <w:b/>
        <w:color w:val="EC7A23"/>
        <w:spacing w:val="4"/>
        <w:kern w:val="20"/>
        <w:sz w:val="14"/>
        <w:szCs w:val="14"/>
        <w:lang w:eastAsia="zh-CN"/>
      </w:rPr>
      <w:t xml:space="preserve"> / </w:t>
    </w:r>
    <w:r w:rsidRPr="00710195">
      <w:rPr>
        <w:rFonts w:eastAsia="Calibri"/>
        <w:color w:val="7E7B76"/>
        <w:spacing w:val="4"/>
        <w:kern w:val="20"/>
        <w:sz w:val="14"/>
        <w:szCs w:val="14"/>
        <w:lang w:eastAsia="zh-CN"/>
      </w:rPr>
      <w:t xml:space="preserve">Rodrigo </w:t>
    </w:r>
    <w:proofErr w:type="spellStart"/>
    <w:r w:rsidRPr="00710195">
      <w:rPr>
        <w:rFonts w:eastAsia="Calibri"/>
        <w:color w:val="7E7B76"/>
        <w:spacing w:val="4"/>
        <w:kern w:val="20"/>
        <w:sz w:val="14"/>
        <w:szCs w:val="14"/>
        <w:lang w:eastAsia="zh-CN"/>
      </w:rPr>
      <w:t>Scalamandré</w:t>
    </w:r>
    <w:proofErr w:type="spellEnd"/>
    <w:r w:rsidRPr="00710195">
      <w:rPr>
        <w:rFonts w:eastAsia="Calibri"/>
        <w:color w:val="7E7B76"/>
        <w:spacing w:val="4"/>
        <w:kern w:val="20"/>
        <w:sz w:val="14"/>
        <w:szCs w:val="14"/>
        <w:lang w:eastAsia="zh-CN"/>
      </w:rPr>
      <w:t xml:space="preserve"> Duarte Garcia</w:t>
    </w:r>
    <w:r w:rsidRPr="00710195">
      <w:rPr>
        <w:rFonts w:eastAsia="Calibri"/>
        <w:b/>
        <w:color w:val="EC7A23"/>
        <w:spacing w:val="4"/>
        <w:kern w:val="20"/>
        <w:sz w:val="14"/>
        <w:szCs w:val="14"/>
        <w:lang w:eastAsia="zh-CN"/>
      </w:rPr>
      <w:t xml:space="preserve"> /</w:t>
    </w:r>
    <w:r w:rsidRPr="00710195">
      <w:rPr>
        <w:rFonts w:eastAsia="Calibri"/>
        <w:color w:val="7E7B76"/>
        <w:spacing w:val="4"/>
        <w:kern w:val="20"/>
        <w:sz w:val="14"/>
        <w:szCs w:val="14"/>
        <w:lang w:eastAsia="zh-CN"/>
      </w:rPr>
      <w:t xml:space="preserve"> Flávio </w:t>
    </w:r>
    <w:proofErr w:type="spellStart"/>
    <w:r w:rsidRPr="00710195">
      <w:rPr>
        <w:rFonts w:eastAsia="Calibri"/>
        <w:color w:val="7E7B76"/>
        <w:spacing w:val="4"/>
        <w:kern w:val="20"/>
        <w:sz w:val="14"/>
        <w:szCs w:val="14"/>
        <w:lang w:eastAsia="zh-CN"/>
      </w:rPr>
      <w:t>Cascaes</w:t>
    </w:r>
    <w:proofErr w:type="spellEnd"/>
    <w:r w:rsidRPr="00710195">
      <w:rPr>
        <w:rFonts w:eastAsia="Calibri"/>
        <w:color w:val="7E7B76"/>
        <w:spacing w:val="4"/>
        <w:kern w:val="20"/>
        <w:sz w:val="14"/>
        <w:szCs w:val="14"/>
        <w:lang w:eastAsia="zh-CN"/>
      </w:rPr>
      <w:t xml:space="preserve"> de Barros Barreto</w:t>
    </w:r>
    <w:r w:rsidRPr="00710195">
      <w:rPr>
        <w:rFonts w:eastAsia="Calibri"/>
        <w:b/>
        <w:color w:val="EC7A23"/>
        <w:spacing w:val="4"/>
        <w:kern w:val="20"/>
        <w:sz w:val="14"/>
        <w:szCs w:val="14"/>
        <w:lang w:eastAsia="zh-CN"/>
      </w:rPr>
      <w:t xml:space="preserve"> / </w:t>
    </w:r>
    <w:r w:rsidRPr="00710195">
      <w:rPr>
        <w:rFonts w:eastAsia="Calibri"/>
        <w:color w:val="7E7B76"/>
        <w:spacing w:val="4"/>
        <w:kern w:val="20"/>
        <w:sz w:val="14"/>
        <w:szCs w:val="14"/>
        <w:lang w:eastAsia="zh-CN"/>
      </w:rPr>
      <w:t xml:space="preserve">Guilherme </w:t>
    </w:r>
    <w:proofErr w:type="spellStart"/>
    <w:r w:rsidRPr="00710195">
      <w:rPr>
        <w:rFonts w:eastAsia="Calibri"/>
        <w:color w:val="7E7B76"/>
        <w:spacing w:val="4"/>
        <w:kern w:val="20"/>
        <w:sz w:val="14"/>
        <w:szCs w:val="14"/>
        <w:lang w:eastAsia="zh-CN"/>
      </w:rPr>
      <w:t>Caffaro</w:t>
    </w:r>
    <w:proofErr w:type="spellEnd"/>
    <w:r w:rsidRPr="00710195">
      <w:rPr>
        <w:rFonts w:eastAsia="Calibri"/>
        <w:color w:val="7E7B76"/>
        <w:spacing w:val="4"/>
        <w:kern w:val="20"/>
        <w:sz w:val="14"/>
        <w:szCs w:val="14"/>
        <w:lang w:eastAsia="zh-CN"/>
      </w:rPr>
      <w:t xml:space="preserve"> Terra</w:t>
    </w:r>
    <w:r w:rsidRPr="00710195">
      <w:rPr>
        <w:rFonts w:eastAsia="Calibri"/>
        <w:b/>
        <w:color w:val="EC7A23"/>
        <w:spacing w:val="4"/>
        <w:kern w:val="20"/>
        <w:sz w:val="14"/>
        <w:szCs w:val="14"/>
        <w:lang w:eastAsia="zh-CN"/>
      </w:rPr>
      <w:t xml:space="preserve"> / </w:t>
    </w:r>
    <w:r w:rsidRPr="00710195">
      <w:rPr>
        <w:rFonts w:eastAsia="Calibri"/>
        <w:color w:val="7E7B76"/>
        <w:spacing w:val="4"/>
        <w:kern w:val="20"/>
        <w:sz w:val="14"/>
        <w:szCs w:val="14"/>
        <w:lang w:eastAsia="zh-CN"/>
      </w:rPr>
      <w:t>Cesar Augusto Alckmin Jacob</w:t>
    </w:r>
    <w:r w:rsidRPr="00710195">
      <w:rPr>
        <w:rFonts w:eastAsia="Calibri"/>
        <w:b/>
        <w:color w:val="EC7A23"/>
        <w:spacing w:val="4"/>
        <w:kern w:val="20"/>
        <w:sz w:val="14"/>
        <w:szCs w:val="14"/>
        <w:lang w:eastAsia="zh-CN"/>
      </w:rPr>
      <w:t xml:space="preserve"> / </w:t>
    </w:r>
    <w:r w:rsidRPr="00710195">
      <w:rPr>
        <w:rFonts w:eastAsia="Calibri"/>
        <w:color w:val="7E7B76"/>
        <w:spacing w:val="4"/>
        <w:kern w:val="20"/>
        <w:sz w:val="14"/>
        <w:szCs w:val="14"/>
        <w:lang w:eastAsia="zh-CN"/>
      </w:rPr>
      <w:t>Ana Cristina de Moura Carvalho</w:t>
    </w:r>
    <w:r w:rsidRPr="00710195">
      <w:rPr>
        <w:rFonts w:eastAsia="Calibri"/>
        <w:b/>
        <w:color w:val="EC7A23"/>
        <w:spacing w:val="4"/>
        <w:kern w:val="20"/>
        <w:sz w:val="14"/>
        <w:szCs w:val="14"/>
        <w:lang w:eastAsia="zh-CN"/>
      </w:rPr>
      <w:t xml:space="preserve"> / </w:t>
    </w:r>
    <w:r w:rsidRPr="00710195">
      <w:rPr>
        <w:rFonts w:eastAsia="Calibri"/>
        <w:color w:val="7E7B76"/>
        <w:spacing w:val="4"/>
        <w:kern w:val="20"/>
        <w:sz w:val="14"/>
        <w:szCs w:val="14"/>
        <w:lang w:eastAsia="zh-CN"/>
      </w:rPr>
      <w:t>Gabriela G. Quartucci Guaritá Bento</w:t>
    </w:r>
    <w:r w:rsidRPr="00710195">
      <w:rPr>
        <w:rFonts w:eastAsia="Calibri"/>
        <w:b/>
        <w:color w:val="EC7A23"/>
        <w:spacing w:val="4"/>
        <w:kern w:val="20"/>
        <w:sz w:val="14"/>
        <w:szCs w:val="14"/>
        <w:lang w:eastAsia="zh-CN"/>
      </w:rPr>
      <w:t xml:space="preserve"> / </w:t>
    </w:r>
    <w:r w:rsidRPr="00710195">
      <w:rPr>
        <w:rFonts w:eastAsia="Calibri"/>
        <w:color w:val="7E7B76"/>
        <w:sz w:val="14"/>
        <w:szCs w:val="14"/>
        <w:lang w:eastAsia="zh-CN"/>
      </w:rPr>
      <w:t>Antonio Carlos Petto Junior</w:t>
    </w:r>
    <w:r w:rsidRPr="00710195">
      <w:rPr>
        <w:rFonts w:eastAsia="Calibri"/>
        <w:b/>
        <w:color w:val="EC7A23"/>
        <w:spacing w:val="4"/>
        <w:kern w:val="20"/>
        <w:sz w:val="14"/>
        <w:szCs w:val="14"/>
        <w:lang w:eastAsia="zh-CN"/>
      </w:rPr>
      <w:t xml:space="preserve"> / </w:t>
    </w:r>
    <w:r w:rsidRPr="00710195">
      <w:rPr>
        <w:rFonts w:eastAsia="Calibri"/>
        <w:color w:val="7E7B76"/>
        <w:spacing w:val="4"/>
        <w:kern w:val="20"/>
        <w:sz w:val="14"/>
        <w:szCs w:val="14"/>
        <w:lang w:eastAsia="zh-CN"/>
      </w:rPr>
      <w:t xml:space="preserve">Arthur </w:t>
    </w:r>
    <w:proofErr w:type="spellStart"/>
    <w:r w:rsidRPr="00710195">
      <w:rPr>
        <w:rFonts w:eastAsia="Calibri"/>
        <w:color w:val="7E7B76"/>
        <w:spacing w:val="4"/>
        <w:kern w:val="20"/>
        <w:sz w:val="14"/>
        <w:szCs w:val="14"/>
        <w:lang w:eastAsia="zh-CN"/>
      </w:rPr>
      <w:t>Liske</w:t>
    </w:r>
    <w:proofErr w:type="spellEnd"/>
    <w:r w:rsidRPr="00710195">
      <w:rPr>
        <w:rFonts w:eastAsia="Calibri"/>
        <w:b/>
        <w:color w:val="EC7A23"/>
        <w:spacing w:val="4"/>
        <w:kern w:val="20"/>
        <w:sz w:val="14"/>
        <w:szCs w:val="14"/>
        <w:lang w:eastAsia="zh-CN"/>
      </w:rPr>
      <w:t xml:space="preserve"> / </w:t>
    </w:r>
    <w:r w:rsidRPr="00710195">
      <w:rPr>
        <w:rFonts w:eastAsia="Calibri"/>
        <w:color w:val="7E7B76"/>
        <w:spacing w:val="4"/>
        <w:kern w:val="20"/>
        <w:sz w:val="14"/>
        <w:szCs w:val="14"/>
        <w:lang w:eastAsia="zh-CN"/>
      </w:rPr>
      <w:t>Francisco Capote Valente</w:t>
    </w:r>
    <w:r w:rsidRPr="00710195">
      <w:rPr>
        <w:rFonts w:eastAsia="Calibri"/>
        <w:b/>
        <w:color w:val="EC7A23"/>
        <w:spacing w:val="4"/>
        <w:kern w:val="20"/>
        <w:sz w:val="14"/>
        <w:szCs w:val="14"/>
        <w:lang w:eastAsia="zh-CN"/>
      </w:rPr>
      <w:t xml:space="preserve"> / </w:t>
    </w:r>
    <w:r w:rsidRPr="00710195">
      <w:rPr>
        <w:rFonts w:eastAsia="Calibri"/>
        <w:color w:val="7E7B76"/>
        <w:spacing w:val="4"/>
        <w:kern w:val="20"/>
        <w:sz w:val="14"/>
        <w:szCs w:val="14"/>
        <w:lang w:eastAsia="zh-CN"/>
      </w:rPr>
      <w:t xml:space="preserve">Helena Mendonça de Toledo Arruda </w:t>
    </w:r>
    <w:r w:rsidRPr="00710195">
      <w:rPr>
        <w:rFonts w:eastAsia="Calibri"/>
        <w:b/>
        <w:color w:val="EC7A23"/>
        <w:spacing w:val="4"/>
        <w:kern w:val="20"/>
        <w:sz w:val="14"/>
        <w:szCs w:val="14"/>
        <w:lang w:eastAsia="zh-CN"/>
      </w:rPr>
      <w:t>/</w:t>
    </w:r>
    <w:r w:rsidRPr="00710195">
      <w:rPr>
        <w:rFonts w:eastAsia="Calibri"/>
        <w:color w:val="7E7B76"/>
        <w:spacing w:val="4"/>
        <w:kern w:val="20"/>
        <w:sz w:val="14"/>
        <w:szCs w:val="14"/>
        <w:lang w:eastAsia="zh-CN"/>
      </w:rPr>
      <w:t xml:space="preserve"> Tomaz Henrique Lopes </w:t>
    </w:r>
    <w:r w:rsidRPr="00710195">
      <w:rPr>
        <w:rFonts w:eastAsia="Calibri"/>
        <w:b/>
        <w:color w:val="EC7A23"/>
        <w:spacing w:val="4"/>
        <w:kern w:val="20"/>
        <w:sz w:val="14"/>
        <w:szCs w:val="14"/>
        <w:lang w:eastAsia="zh-CN"/>
      </w:rPr>
      <w:t>/</w:t>
    </w:r>
    <w:r w:rsidRPr="00710195">
      <w:rPr>
        <w:rFonts w:eastAsia="Calibri"/>
        <w:color w:val="7E7B76"/>
        <w:spacing w:val="4"/>
        <w:kern w:val="20"/>
        <w:sz w:val="14"/>
        <w:szCs w:val="14"/>
        <w:lang w:eastAsia="zh-CN"/>
      </w:rPr>
      <w:t xml:space="preserve"> José Antônio Costa Almeida</w:t>
    </w:r>
    <w:r w:rsidRPr="00710195">
      <w:rPr>
        <w:rFonts w:eastAsia="Calibri"/>
        <w:b/>
        <w:color w:val="EC7A23"/>
        <w:spacing w:val="4"/>
        <w:kern w:val="20"/>
        <w:sz w:val="14"/>
        <w:szCs w:val="14"/>
        <w:lang w:eastAsia="zh-CN"/>
      </w:rPr>
      <w:t xml:space="preserve"> / </w:t>
    </w:r>
    <w:r w:rsidRPr="00710195">
      <w:rPr>
        <w:rFonts w:eastAsia="Calibri"/>
        <w:color w:val="7E7B76"/>
        <w:spacing w:val="4"/>
        <w:kern w:val="20"/>
        <w:sz w:val="14"/>
        <w:szCs w:val="14"/>
        <w:lang w:eastAsia="zh-CN"/>
      </w:rPr>
      <w:t>José Guilherme G. Siqueira Dias</w:t>
    </w:r>
    <w:r w:rsidRPr="00710195">
      <w:rPr>
        <w:rFonts w:eastAsia="Calibri"/>
        <w:b/>
        <w:color w:val="EC7A23"/>
        <w:spacing w:val="4"/>
        <w:kern w:val="20"/>
        <w:sz w:val="14"/>
        <w:szCs w:val="14"/>
        <w:lang w:eastAsia="zh-CN"/>
      </w:rPr>
      <w:t xml:space="preserve"> / </w:t>
    </w:r>
    <w:r w:rsidRPr="00710195">
      <w:rPr>
        <w:rFonts w:eastAsia="Calibri"/>
        <w:color w:val="7E7B76"/>
        <w:spacing w:val="4"/>
        <w:kern w:val="20"/>
        <w:sz w:val="14"/>
        <w:szCs w:val="14"/>
        <w:lang w:eastAsia="zh-CN"/>
      </w:rPr>
      <w:t>Adriana Siqueira Fausto Vaz de Lima</w:t>
    </w:r>
    <w:r w:rsidRPr="00710195">
      <w:rPr>
        <w:rFonts w:eastAsia="Calibri"/>
        <w:b/>
        <w:color w:val="EC7A23"/>
        <w:spacing w:val="4"/>
        <w:kern w:val="20"/>
        <w:sz w:val="14"/>
        <w:szCs w:val="14"/>
        <w:lang w:eastAsia="zh-CN"/>
      </w:rPr>
      <w:t xml:space="preserve"> / </w:t>
    </w:r>
    <w:r w:rsidRPr="00710195">
      <w:rPr>
        <w:rFonts w:eastAsia="Calibri"/>
        <w:color w:val="7E7B76"/>
        <w:spacing w:val="4"/>
        <w:kern w:val="20"/>
        <w:sz w:val="14"/>
        <w:szCs w:val="14"/>
        <w:lang w:eastAsia="zh-CN"/>
      </w:rPr>
      <w:t>Gabriela Braz Aidar</w:t>
    </w:r>
    <w:r w:rsidRPr="00710195">
      <w:rPr>
        <w:rFonts w:eastAsia="Calibri"/>
        <w:b/>
        <w:color w:val="EC7A23"/>
        <w:spacing w:val="4"/>
        <w:kern w:val="20"/>
        <w:sz w:val="14"/>
        <w:szCs w:val="14"/>
        <w:lang w:eastAsia="zh-CN"/>
      </w:rPr>
      <w:t xml:space="preserve"> / </w:t>
    </w:r>
    <w:r w:rsidRPr="00710195">
      <w:rPr>
        <w:rFonts w:eastAsia="Calibri"/>
        <w:color w:val="7E7B76"/>
        <w:spacing w:val="4"/>
        <w:kern w:val="20"/>
        <w:sz w:val="14"/>
        <w:szCs w:val="14"/>
        <w:lang w:eastAsia="zh-CN"/>
      </w:rPr>
      <w:t xml:space="preserve">Gabriela </w:t>
    </w:r>
    <w:proofErr w:type="spellStart"/>
    <w:r w:rsidRPr="00710195">
      <w:rPr>
        <w:rFonts w:eastAsia="Calibri"/>
        <w:color w:val="7E7B76"/>
        <w:spacing w:val="4"/>
        <w:kern w:val="20"/>
        <w:sz w:val="14"/>
        <w:szCs w:val="14"/>
        <w:lang w:eastAsia="zh-CN"/>
      </w:rPr>
      <w:t>Ordine</w:t>
    </w:r>
    <w:proofErr w:type="spellEnd"/>
    <w:r w:rsidRPr="00710195">
      <w:rPr>
        <w:rFonts w:eastAsia="Calibri"/>
        <w:color w:val="7E7B76"/>
        <w:spacing w:val="4"/>
        <w:kern w:val="20"/>
        <w:sz w:val="14"/>
        <w:szCs w:val="14"/>
        <w:lang w:eastAsia="zh-CN"/>
      </w:rPr>
      <w:t xml:space="preserve"> </w:t>
    </w:r>
    <w:proofErr w:type="spellStart"/>
    <w:r w:rsidRPr="00710195">
      <w:rPr>
        <w:rFonts w:eastAsia="Calibri"/>
        <w:color w:val="7E7B76"/>
        <w:spacing w:val="4"/>
        <w:kern w:val="20"/>
        <w:sz w:val="14"/>
        <w:szCs w:val="14"/>
        <w:lang w:eastAsia="zh-CN"/>
      </w:rPr>
      <w:t>Frangiotti</w:t>
    </w:r>
    <w:proofErr w:type="spellEnd"/>
    <w:r w:rsidRPr="00710195">
      <w:rPr>
        <w:rFonts w:eastAsia="Calibri"/>
        <w:b/>
        <w:color w:val="EC7A23"/>
        <w:spacing w:val="4"/>
        <w:kern w:val="20"/>
        <w:sz w:val="14"/>
        <w:szCs w:val="14"/>
        <w:lang w:eastAsia="zh-CN"/>
      </w:rPr>
      <w:t xml:space="preserve"> / </w:t>
    </w:r>
    <w:r w:rsidRPr="00710195">
      <w:rPr>
        <w:rFonts w:eastAsia="Calibri"/>
        <w:color w:val="7E7B76"/>
        <w:spacing w:val="4"/>
        <w:kern w:val="20"/>
        <w:sz w:val="14"/>
        <w:szCs w:val="14"/>
        <w:lang w:eastAsia="zh-CN"/>
      </w:rPr>
      <w:t>Raquel Guerreiro Braga</w:t>
    </w:r>
    <w:r w:rsidRPr="00710195">
      <w:rPr>
        <w:rFonts w:eastAsia="Calibri"/>
        <w:b/>
        <w:color w:val="EC7A23"/>
        <w:spacing w:val="4"/>
        <w:kern w:val="20"/>
        <w:sz w:val="14"/>
        <w:szCs w:val="14"/>
        <w:lang w:eastAsia="zh-CN"/>
      </w:rPr>
      <w:t xml:space="preserve"> / </w:t>
    </w:r>
    <w:r w:rsidRPr="00710195">
      <w:rPr>
        <w:rFonts w:eastAsia="Calibri"/>
        <w:color w:val="7E7B76"/>
        <w:spacing w:val="4"/>
        <w:kern w:val="20"/>
        <w:sz w:val="14"/>
        <w:szCs w:val="14"/>
        <w:lang w:eastAsia="zh-CN"/>
      </w:rPr>
      <w:t>Bruna G. J. Spinola Leal Costa</w:t>
    </w:r>
    <w:r w:rsidRPr="00710195">
      <w:rPr>
        <w:rFonts w:eastAsia="Calibri"/>
        <w:b/>
        <w:color w:val="EC7A23"/>
        <w:spacing w:val="4"/>
        <w:kern w:val="20"/>
        <w:sz w:val="14"/>
        <w:szCs w:val="14"/>
        <w:lang w:eastAsia="zh-CN"/>
      </w:rPr>
      <w:t xml:space="preserve"> / </w:t>
    </w:r>
    <w:r w:rsidRPr="00710195">
      <w:rPr>
        <w:rFonts w:eastAsia="Calibri"/>
        <w:color w:val="7E7B76"/>
        <w:spacing w:val="4"/>
        <w:kern w:val="20"/>
        <w:sz w:val="14"/>
        <w:szCs w:val="14"/>
        <w:lang w:eastAsia="zh-CN"/>
      </w:rPr>
      <w:t xml:space="preserve">Paulo Roberto </w:t>
    </w:r>
    <w:proofErr w:type="spellStart"/>
    <w:r w:rsidRPr="00710195">
      <w:rPr>
        <w:rFonts w:eastAsia="Calibri"/>
        <w:color w:val="7E7B76"/>
        <w:spacing w:val="4"/>
        <w:kern w:val="20"/>
        <w:sz w:val="14"/>
        <w:szCs w:val="14"/>
        <w:lang w:eastAsia="zh-CN"/>
      </w:rPr>
      <w:t>Fogarolli</w:t>
    </w:r>
    <w:proofErr w:type="spellEnd"/>
    <w:r w:rsidRPr="00710195">
      <w:rPr>
        <w:rFonts w:eastAsia="Calibri"/>
        <w:color w:val="7E7B76"/>
        <w:spacing w:val="4"/>
        <w:kern w:val="20"/>
        <w:sz w:val="14"/>
        <w:szCs w:val="14"/>
        <w:lang w:eastAsia="zh-CN"/>
      </w:rPr>
      <w:t xml:space="preserve"> Filho</w:t>
    </w:r>
    <w:r w:rsidRPr="00710195">
      <w:rPr>
        <w:rFonts w:eastAsia="Calibri"/>
        <w:b/>
        <w:color w:val="EC7A23"/>
        <w:spacing w:val="4"/>
        <w:kern w:val="20"/>
        <w:sz w:val="14"/>
        <w:szCs w:val="14"/>
        <w:lang w:eastAsia="zh-CN"/>
      </w:rPr>
      <w:t xml:space="preserve"> / </w:t>
    </w:r>
    <w:r w:rsidRPr="00710195">
      <w:rPr>
        <w:rFonts w:eastAsia="Calibri"/>
        <w:color w:val="7E7B76"/>
        <w:spacing w:val="4"/>
        <w:kern w:val="20"/>
        <w:sz w:val="14"/>
        <w:szCs w:val="14"/>
        <w:lang w:eastAsia="zh-CN"/>
      </w:rPr>
      <w:t>Gabriel Bortolato</w:t>
    </w:r>
    <w:r w:rsidRPr="00710195">
      <w:rPr>
        <w:rFonts w:eastAsia="Calibri"/>
        <w:b/>
        <w:color w:val="EC7A23"/>
        <w:spacing w:val="4"/>
        <w:kern w:val="20"/>
        <w:sz w:val="14"/>
        <w:szCs w:val="14"/>
        <w:lang w:eastAsia="zh-CN"/>
      </w:rPr>
      <w:t xml:space="preserve"> / </w:t>
    </w:r>
    <w:r w:rsidRPr="00710195">
      <w:rPr>
        <w:rFonts w:eastAsia="Calibri"/>
        <w:color w:val="7E7B76"/>
        <w:spacing w:val="4"/>
        <w:kern w:val="20"/>
        <w:sz w:val="14"/>
        <w:szCs w:val="14"/>
        <w:lang w:eastAsia="zh-CN"/>
      </w:rPr>
      <w:t xml:space="preserve">Debora Lucia </w:t>
    </w:r>
    <w:proofErr w:type="spellStart"/>
    <w:r w:rsidRPr="00710195">
      <w:rPr>
        <w:rFonts w:eastAsia="Calibri"/>
        <w:color w:val="7E7B76"/>
        <w:spacing w:val="4"/>
        <w:kern w:val="20"/>
        <w:sz w:val="14"/>
        <w:szCs w:val="14"/>
        <w:lang w:eastAsia="zh-CN"/>
      </w:rPr>
      <w:t>Tiemy</w:t>
    </w:r>
    <w:proofErr w:type="spellEnd"/>
    <w:r w:rsidRPr="00710195">
      <w:rPr>
        <w:rFonts w:eastAsia="Calibri"/>
        <w:color w:val="7E7B76"/>
        <w:spacing w:val="4"/>
        <w:kern w:val="20"/>
        <w:sz w:val="14"/>
        <w:szCs w:val="14"/>
        <w:lang w:eastAsia="zh-CN"/>
      </w:rPr>
      <w:t xml:space="preserve"> Sato de Moura</w:t>
    </w:r>
    <w:r w:rsidRPr="00710195">
      <w:rPr>
        <w:rFonts w:eastAsia="Calibri"/>
        <w:b/>
        <w:color w:val="EC7A23"/>
        <w:spacing w:val="4"/>
        <w:kern w:val="20"/>
        <w:sz w:val="14"/>
        <w:szCs w:val="14"/>
        <w:lang w:eastAsia="zh-CN"/>
      </w:rPr>
      <w:t xml:space="preserve"> / </w:t>
    </w:r>
    <w:r w:rsidRPr="00710195">
      <w:rPr>
        <w:rFonts w:eastAsia="Calibri"/>
        <w:color w:val="7E7B76"/>
        <w:spacing w:val="4"/>
        <w:kern w:val="20"/>
        <w:sz w:val="14"/>
        <w:szCs w:val="14"/>
        <w:lang w:eastAsia="zh-CN"/>
      </w:rPr>
      <w:t>Raphael Bittar Arruda</w:t>
    </w:r>
    <w:r w:rsidRPr="00710195">
      <w:rPr>
        <w:rFonts w:eastAsia="Calibri"/>
        <w:b/>
        <w:color w:val="EC7A23"/>
        <w:spacing w:val="4"/>
        <w:kern w:val="20"/>
        <w:sz w:val="14"/>
        <w:szCs w:val="14"/>
        <w:lang w:eastAsia="zh-CN"/>
      </w:rPr>
      <w:t xml:space="preserve"> / </w:t>
    </w:r>
    <w:r w:rsidRPr="00710195">
      <w:rPr>
        <w:rFonts w:eastAsia="Calibri"/>
        <w:color w:val="7E7B76"/>
        <w:spacing w:val="4"/>
        <w:kern w:val="20"/>
        <w:sz w:val="14"/>
        <w:szCs w:val="14"/>
        <w:lang w:eastAsia="zh-CN"/>
      </w:rPr>
      <w:t>Marina Primiano Benassi</w:t>
    </w:r>
    <w:r w:rsidRPr="00710195">
      <w:rPr>
        <w:rFonts w:eastAsia="Calibri"/>
        <w:b/>
        <w:color w:val="EC7A23"/>
        <w:spacing w:val="4"/>
        <w:kern w:val="20"/>
        <w:sz w:val="14"/>
        <w:szCs w:val="14"/>
        <w:lang w:eastAsia="zh-CN"/>
      </w:rPr>
      <w:t xml:space="preserve"> / </w:t>
    </w:r>
    <w:r w:rsidRPr="00710195">
      <w:rPr>
        <w:rFonts w:eastAsia="Calibri"/>
        <w:color w:val="7E7B76"/>
        <w:spacing w:val="4"/>
        <w:kern w:val="20"/>
        <w:sz w:val="14"/>
        <w:szCs w:val="14"/>
        <w:lang w:eastAsia="zh-CN"/>
      </w:rPr>
      <w:t>Marina Capote Valente</w:t>
    </w:r>
    <w:r w:rsidRPr="00710195">
      <w:rPr>
        <w:rFonts w:eastAsia="Calibri"/>
        <w:b/>
        <w:color w:val="EC7A23"/>
        <w:spacing w:val="4"/>
        <w:kern w:val="20"/>
        <w:sz w:val="14"/>
        <w:szCs w:val="14"/>
        <w:lang w:eastAsia="zh-CN"/>
      </w:rPr>
      <w:t xml:space="preserve"> / </w:t>
    </w:r>
    <w:r w:rsidRPr="00710195">
      <w:rPr>
        <w:rFonts w:eastAsia="Calibri"/>
        <w:color w:val="7E7B76"/>
        <w:spacing w:val="4"/>
        <w:kern w:val="20"/>
        <w:sz w:val="14"/>
        <w:szCs w:val="14"/>
        <w:lang w:eastAsia="zh-CN"/>
      </w:rPr>
      <w:t xml:space="preserve">Pedro Rizzo </w:t>
    </w:r>
    <w:proofErr w:type="spellStart"/>
    <w:r w:rsidRPr="00710195">
      <w:rPr>
        <w:rFonts w:eastAsia="Calibri"/>
        <w:color w:val="7E7B76"/>
        <w:spacing w:val="4"/>
        <w:kern w:val="20"/>
        <w:sz w:val="14"/>
        <w:szCs w:val="14"/>
        <w:lang w:eastAsia="zh-CN"/>
      </w:rPr>
      <w:t>Batlouni</w:t>
    </w:r>
    <w:proofErr w:type="spellEnd"/>
    <w:r w:rsidRPr="00710195">
      <w:rPr>
        <w:rFonts w:eastAsia="Calibri"/>
        <w:b/>
        <w:color w:val="EC7A23"/>
        <w:spacing w:val="4"/>
        <w:kern w:val="20"/>
        <w:sz w:val="14"/>
        <w:szCs w:val="14"/>
        <w:lang w:eastAsia="zh-CN"/>
      </w:rPr>
      <w:t xml:space="preserve"> / </w:t>
    </w:r>
    <w:r w:rsidRPr="00710195">
      <w:rPr>
        <w:rFonts w:eastAsia="Calibri"/>
        <w:color w:val="7E7B76"/>
        <w:spacing w:val="4"/>
        <w:kern w:val="20"/>
        <w:sz w:val="14"/>
        <w:szCs w:val="14"/>
        <w:lang w:eastAsia="zh-CN"/>
      </w:rPr>
      <w:t>Marcella Corrêa Martins</w:t>
    </w:r>
    <w:r w:rsidRPr="00710195">
      <w:rPr>
        <w:rFonts w:eastAsia="Calibri"/>
        <w:b/>
        <w:color w:val="EC7A23"/>
        <w:spacing w:val="4"/>
        <w:kern w:val="20"/>
        <w:sz w:val="14"/>
        <w:szCs w:val="14"/>
        <w:lang w:eastAsia="zh-CN"/>
      </w:rPr>
      <w:t xml:space="preserve"> / </w:t>
    </w:r>
    <w:r w:rsidRPr="00710195">
      <w:rPr>
        <w:rFonts w:eastAsia="Calibri"/>
        <w:color w:val="7E7B76"/>
        <w:spacing w:val="4"/>
        <w:kern w:val="20"/>
        <w:sz w:val="14"/>
        <w:szCs w:val="14"/>
        <w:lang w:eastAsia="zh-CN"/>
      </w:rPr>
      <w:t>Pedro Augusto Simões da Conceição</w:t>
    </w:r>
    <w:r w:rsidRPr="00710195">
      <w:rPr>
        <w:rFonts w:eastAsia="Calibri"/>
        <w:b/>
        <w:color w:val="EC7A23"/>
        <w:spacing w:val="4"/>
        <w:kern w:val="20"/>
        <w:sz w:val="14"/>
        <w:szCs w:val="14"/>
        <w:lang w:eastAsia="zh-CN"/>
      </w:rPr>
      <w:t xml:space="preserve"> / </w:t>
    </w:r>
    <w:r w:rsidRPr="00710195">
      <w:rPr>
        <w:rFonts w:eastAsia="Calibri"/>
        <w:color w:val="7E7B76"/>
        <w:spacing w:val="4"/>
        <w:kern w:val="20"/>
        <w:sz w:val="14"/>
        <w:szCs w:val="14"/>
        <w:lang w:eastAsia="zh-CN"/>
      </w:rPr>
      <w:t xml:space="preserve">André Pereira de Morais Garcia </w:t>
    </w:r>
    <w:r w:rsidRPr="00710195">
      <w:rPr>
        <w:rFonts w:eastAsia="Calibri"/>
        <w:b/>
        <w:color w:val="EC7A23"/>
        <w:spacing w:val="4"/>
        <w:kern w:val="20"/>
        <w:sz w:val="14"/>
        <w:szCs w:val="14"/>
        <w:lang w:eastAsia="zh-CN"/>
      </w:rPr>
      <w:t xml:space="preserve">/ </w:t>
    </w:r>
    <w:r w:rsidRPr="00710195">
      <w:rPr>
        <w:rFonts w:eastAsia="Calibri"/>
        <w:color w:val="7E7B76"/>
        <w:spacing w:val="4"/>
        <w:kern w:val="20"/>
        <w:sz w:val="14"/>
        <w:szCs w:val="14"/>
        <w:lang w:eastAsia="zh-CN"/>
      </w:rPr>
      <w:t xml:space="preserve">Ana Paula Ribeiro Ferreira Costa </w:t>
    </w:r>
    <w:r w:rsidRPr="00710195">
      <w:rPr>
        <w:rFonts w:eastAsia="Calibri"/>
        <w:b/>
        <w:color w:val="EC7A23"/>
        <w:spacing w:val="4"/>
        <w:kern w:val="20"/>
        <w:sz w:val="14"/>
        <w:szCs w:val="14"/>
        <w:lang w:eastAsia="zh-CN"/>
      </w:rPr>
      <w:t xml:space="preserve">/ </w:t>
    </w:r>
    <w:r w:rsidRPr="00710195">
      <w:rPr>
        <w:rFonts w:eastAsia="Calibri"/>
        <w:color w:val="7E7B76"/>
        <w:spacing w:val="4"/>
        <w:kern w:val="20"/>
        <w:sz w:val="14"/>
        <w:szCs w:val="14"/>
        <w:lang w:eastAsia="zh-CN"/>
      </w:rPr>
      <w:t>Guilherme</w:t>
    </w:r>
    <w:r w:rsidRPr="00710195">
      <w:rPr>
        <w:rFonts w:eastAsia="Calibri"/>
        <w:b/>
        <w:color w:val="EC7A23"/>
        <w:spacing w:val="4"/>
        <w:kern w:val="20"/>
        <w:sz w:val="14"/>
        <w:szCs w:val="14"/>
        <w:lang w:eastAsia="zh-CN"/>
      </w:rPr>
      <w:t xml:space="preserve"> </w:t>
    </w:r>
    <w:r w:rsidRPr="00710195">
      <w:rPr>
        <w:rFonts w:eastAsia="Calibri"/>
        <w:color w:val="7E7B76"/>
        <w:spacing w:val="4"/>
        <w:kern w:val="20"/>
        <w:sz w:val="14"/>
        <w:szCs w:val="14"/>
        <w:lang w:eastAsia="zh-CN"/>
      </w:rPr>
      <w:t>Afonso</w:t>
    </w:r>
    <w:r w:rsidRPr="00710195">
      <w:rPr>
        <w:rFonts w:eastAsia="Calibri"/>
        <w:b/>
        <w:color w:val="EC7A23"/>
        <w:spacing w:val="4"/>
        <w:kern w:val="20"/>
        <w:sz w:val="14"/>
        <w:szCs w:val="14"/>
        <w:lang w:eastAsia="zh-CN"/>
      </w:rPr>
      <w:t xml:space="preserve"> </w:t>
    </w:r>
    <w:r w:rsidRPr="00710195">
      <w:rPr>
        <w:rFonts w:eastAsia="Calibri"/>
        <w:color w:val="7E7B76"/>
        <w:spacing w:val="4"/>
        <w:kern w:val="20"/>
        <w:sz w:val="14"/>
        <w:szCs w:val="14"/>
        <w:lang w:eastAsia="zh-CN"/>
      </w:rPr>
      <w:t xml:space="preserve">Dourado </w:t>
    </w:r>
    <w:r w:rsidRPr="00710195">
      <w:rPr>
        <w:rFonts w:eastAsia="Calibri"/>
        <w:b/>
        <w:color w:val="EC7A23"/>
        <w:spacing w:val="4"/>
        <w:kern w:val="20"/>
        <w:sz w:val="14"/>
        <w:szCs w:val="14"/>
        <w:lang w:eastAsia="zh-CN"/>
      </w:rPr>
      <w:t xml:space="preserve">/ </w:t>
    </w:r>
    <w:r w:rsidRPr="00710195">
      <w:rPr>
        <w:rFonts w:eastAsia="Calibri"/>
        <w:color w:val="7E7B76"/>
        <w:spacing w:val="4"/>
        <w:kern w:val="20"/>
        <w:sz w:val="14"/>
        <w:szCs w:val="14"/>
        <w:lang w:eastAsia="zh-CN"/>
      </w:rPr>
      <w:t xml:space="preserve">Marcela de Oliveira Santos </w:t>
    </w:r>
    <w:r w:rsidRPr="00710195">
      <w:rPr>
        <w:rFonts w:eastAsia="Calibri"/>
        <w:b/>
        <w:color w:val="EC7A23"/>
        <w:spacing w:val="4"/>
        <w:kern w:val="20"/>
        <w:sz w:val="14"/>
        <w:szCs w:val="14"/>
        <w:lang w:eastAsia="zh-CN"/>
      </w:rPr>
      <w:t xml:space="preserve">/ </w:t>
    </w:r>
    <w:r w:rsidRPr="00710195">
      <w:rPr>
        <w:rFonts w:eastAsia="Calibri"/>
        <w:color w:val="7E7B76"/>
        <w:spacing w:val="4"/>
        <w:kern w:val="20"/>
        <w:sz w:val="14"/>
        <w:szCs w:val="14"/>
        <w:lang w:eastAsia="zh-CN"/>
      </w:rPr>
      <w:t xml:space="preserve">Luciana dos Santos Guerra </w:t>
    </w:r>
    <w:r w:rsidRPr="00710195">
      <w:rPr>
        <w:rFonts w:eastAsia="Calibri"/>
        <w:b/>
        <w:color w:val="EC7A23"/>
        <w:spacing w:val="4"/>
        <w:kern w:val="20"/>
        <w:sz w:val="14"/>
        <w:szCs w:val="14"/>
        <w:lang w:eastAsia="zh-CN"/>
      </w:rPr>
      <w:t>/</w:t>
    </w:r>
    <w:r w:rsidRPr="00710195">
      <w:rPr>
        <w:rFonts w:eastAsia="Calibri"/>
        <w:color w:val="7E7B76"/>
        <w:spacing w:val="4"/>
        <w:kern w:val="20"/>
        <w:sz w:val="14"/>
        <w:szCs w:val="14"/>
        <w:lang w:eastAsia="zh-CN"/>
      </w:rPr>
      <w:t xml:space="preserve"> Flora </w:t>
    </w:r>
    <w:proofErr w:type="spellStart"/>
    <w:r w:rsidRPr="00710195">
      <w:rPr>
        <w:rFonts w:eastAsia="Calibri"/>
        <w:color w:val="7E7B76"/>
        <w:spacing w:val="4"/>
        <w:kern w:val="20"/>
        <w:sz w:val="14"/>
        <w:szCs w:val="14"/>
        <w:lang w:eastAsia="zh-CN"/>
      </w:rPr>
      <w:t>Sartorelli</w:t>
    </w:r>
    <w:proofErr w:type="spellEnd"/>
    <w:r w:rsidRPr="00710195">
      <w:rPr>
        <w:rFonts w:eastAsia="Calibri"/>
        <w:color w:val="7E7B76"/>
        <w:spacing w:val="4"/>
        <w:kern w:val="20"/>
        <w:sz w:val="14"/>
        <w:szCs w:val="14"/>
        <w:lang w:eastAsia="zh-CN"/>
      </w:rPr>
      <w:t xml:space="preserve"> </w:t>
    </w:r>
    <w:proofErr w:type="spellStart"/>
    <w:r w:rsidRPr="00710195">
      <w:rPr>
        <w:rFonts w:eastAsia="Calibri"/>
        <w:color w:val="7E7B76"/>
        <w:spacing w:val="4"/>
        <w:kern w:val="20"/>
        <w:sz w:val="14"/>
        <w:szCs w:val="14"/>
        <w:lang w:eastAsia="zh-CN"/>
      </w:rPr>
      <w:t>Venancio</w:t>
    </w:r>
    <w:proofErr w:type="spellEnd"/>
    <w:r w:rsidRPr="00710195">
      <w:rPr>
        <w:rFonts w:eastAsia="Calibri"/>
        <w:color w:val="7E7B76"/>
        <w:spacing w:val="4"/>
        <w:kern w:val="20"/>
        <w:sz w:val="14"/>
        <w:szCs w:val="14"/>
        <w:lang w:eastAsia="zh-CN"/>
      </w:rPr>
      <w:t xml:space="preserve"> de Souza</w:t>
    </w:r>
    <w:r>
      <w:rPr>
        <w:rFonts w:eastAsia="Calibri"/>
        <w:color w:val="7E7B76"/>
        <w:spacing w:val="4"/>
        <w:kern w:val="20"/>
        <w:sz w:val="14"/>
        <w:szCs w:val="14"/>
        <w:lang w:eastAsia="zh-CN"/>
      </w:rPr>
      <w:t xml:space="preserve">  </w:t>
    </w:r>
  </w:p>
  <w:p w:rsidR="00C87D52" w:rsidRPr="00710195" w:rsidRDefault="00C87D52" w:rsidP="003E3EB9">
    <w:pPr>
      <w:pStyle w:val="Header"/>
      <w:tabs>
        <w:tab w:val="clear" w:pos="4419"/>
        <w:tab w:val="clear" w:pos="8838"/>
        <w:tab w:val="center" w:pos="4252"/>
        <w:tab w:val="right" w:pos="8504"/>
      </w:tabs>
      <w:jc w:val="center"/>
    </w:pPr>
  </w:p>
  <w:bookmarkEnd w:id="180"/>
  <w:bookmarkEnd w:id="181"/>
  <w:bookmarkEnd w:id="182"/>
  <w:bookmarkEnd w:id="183"/>
  <w:bookmarkEnd w:id="184"/>
  <w:bookmarkEnd w:id="185"/>
  <w:p w:rsidR="00C87D52" w:rsidRPr="00710195" w:rsidRDefault="00C87D52" w:rsidP="003E3EB9">
    <w:pPr>
      <w:pStyle w:val="Header"/>
      <w:tabs>
        <w:tab w:val="clear" w:pos="4419"/>
        <w:tab w:val="clear" w:pos="8838"/>
        <w:tab w:val="center" w:pos="4252"/>
        <w:tab w:val="right" w:pos="8504"/>
      </w:tabs>
      <w:rPr>
        <w:rFonts w:eastAsia="Calibr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15"/>
    <w:multiLevelType w:val="singleLevel"/>
    <w:tmpl w:val="79844382"/>
    <w:lvl w:ilvl="0">
      <w:start w:val="1"/>
      <w:numFmt w:val="lowerRoman"/>
      <w:lvlText w:val="(%1)"/>
      <w:lvlJc w:val="left"/>
      <w:pPr>
        <w:ind w:left="1800" w:hanging="360"/>
      </w:pPr>
      <w:rPr>
        <w:rFonts w:hint="default"/>
        <w:spacing w:val="0"/>
      </w:rPr>
    </w:lvl>
  </w:abstractNum>
  <w:abstractNum w:abstractNumId="1" w15:restartNumberingAfterBreak="0">
    <w:nsid w:val="0130349D"/>
    <w:multiLevelType w:val="hybridMultilevel"/>
    <w:tmpl w:val="A1F819B2"/>
    <w:lvl w:ilvl="0" w:tplc="BB82E5E6">
      <w:start w:val="1"/>
      <w:numFmt w:val="lowerRoman"/>
      <w:lvlText w:val="(%1)"/>
      <w:lvlJc w:val="left"/>
      <w:pPr>
        <w:ind w:left="3905" w:hanging="360"/>
      </w:pPr>
      <w:rPr>
        <w:rFonts w:hint="default"/>
      </w:rPr>
    </w:lvl>
    <w:lvl w:ilvl="1" w:tplc="3DCAF000">
      <w:start w:val="1"/>
      <w:numFmt w:val="lowerLetter"/>
      <w:lvlText w:val="%2."/>
      <w:lvlJc w:val="left"/>
      <w:pPr>
        <w:ind w:left="1440" w:hanging="360"/>
      </w:pPr>
    </w:lvl>
    <w:lvl w:ilvl="2" w:tplc="E062C39C" w:tentative="1">
      <w:start w:val="1"/>
      <w:numFmt w:val="lowerRoman"/>
      <w:lvlText w:val="%3."/>
      <w:lvlJc w:val="right"/>
      <w:pPr>
        <w:ind w:left="2160" w:hanging="180"/>
      </w:pPr>
    </w:lvl>
    <w:lvl w:ilvl="3" w:tplc="D764A18E" w:tentative="1">
      <w:start w:val="1"/>
      <w:numFmt w:val="decimal"/>
      <w:lvlText w:val="%4."/>
      <w:lvlJc w:val="left"/>
      <w:pPr>
        <w:ind w:left="2880" w:hanging="360"/>
      </w:pPr>
    </w:lvl>
    <w:lvl w:ilvl="4" w:tplc="6CF8CE04" w:tentative="1">
      <w:start w:val="1"/>
      <w:numFmt w:val="lowerLetter"/>
      <w:lvlText w:val="%5."/>
      <w:lvlJc w:val="left"/>
      <w:pPr>
        <w:ind w:left="3600" w:hanging="360"/>
      </w:pPr>
    </w:lvl>
    <w:lvl w:ilvl="5" w:tplc="E942223E" w:tentative="1">
      <w:start w:val="1"/>
      <w:numFmt w:val="lowerRoman"/>
      <w:lvlText w:val="%6."/>
      <w:lvlJc w:val="right"/>
      <w:pPr>
        <w:ind w:left="4320" w:hanging="180"/>
      </w:pPr>
    </w:lvl>
    <w:lvl w:ilvl="6" w:tplc="202EE9F4" w:tentative="1">
      <w:start w:val="1"/>
      <w:numFmt w:val="decimal"/>
      <w:lvlText w:val="%7."/>
      <w:lvlJc w:val="left"/>
      <w:pPr>
        <w:ind w:left="5040" w:hanging="360"/>
      </w:pPr>
    </w:lvl>
    <w:lvl w:ilvl="7" w:tplc="F33843FC" w:tentative="1">
      <w:start w:val="1"/>
      <w:numFmt w:val="lowerLetter"/>
      <w:lvlText w:val="%8."/>
      <w:lvlJc w:val="left"/>
      <w:pPr>
        <w:ind w:left="5760" w:hanging="360"/>
      </w:pPr>
    </w:lvl>
    <w:lvl w:ilvl="8" w:tplc="703ADE0A" w:tentative="1">
      <w:start w:val="1"/>
      <w:numFmt w:val="lowerRoman"/>
      <w:lvlText w:val="%9."/>
      <w:lvlJc w:val="right"/>
      <w:pPr>
        <w:ind w:left="6480" w:hanging="180"/>
      </w:pPr>
    </w:lvl>
  </w:abstractNum>
  <w:abstractNum w:abstractNumId="2" w15:restartNumberingAfterBreak="0">
    <w:nsid w:val="02C32427"/>
    <w:multiLevelType w:val="hybridMultilevel"/>
    <w:tmpl w:val="16484BB6"/>
    <w:lvl w:ilvl="0" w:tplc="E132EF8A">
      <w:start w:val="1"/>
      <w:numFmt w:val="lowerRoman"/>
      <w:lvlText w:val="(%1)"/>
      <w:lvlJc w:val="left"/>
      <w:pPr>
        <w:tabs>
          <w:tab w:val="num" w:pos="855"/>
        </w:tabs>
        <w:ind w:left="855" w:hanging="495"/>
      </w:pPr>
      <w:rPr>
        <w:rFonts w:hint="default"/>
      </w:rPr>
    </w:lvl>
    <w:lvl w:ilvl="1" w:tplc="17267814" w:tentative="1">
      <w:start w:val="1"/>
      <w:numFmt w:val="lowerLetter"/>
      <w:lvlText w:val="%2."/>
      <w:lvlJc w:val="left"/>
      <w:pPr>
        <w:tabs>
          <w:tab w:val="num" w:pos="1440"/>
        </w:tabs>
        <w:ind w:left="1440" w:hanging="360"/>
      </w:pPr>
    </w:lvl>
    <w:lvl w:ilvl="2" w:tplc="36A830B6" w:tentative="1">
      <w:start w:val="1"/>
      <w:numFmt w:val="lowerRoman"/>
      <w:lvlText w:val="%3."/>
      <w:lvlJc w:val="right"/>
      <w:pPr>
        <w:tabs>
          <w:tab w:val="num" w:pos="2160"/>
        </w:tabs>
        <w:ind w:left="2160" w:hanging="180"/>
      </w:pPr>
    </w:lvl>
    <w:lvl w:ilvl="3" w:tplc="0D1A12D0" w:tentative="1">
      <w:start w:val="1"/>
      <w:numFmt w:val="decimal"/>
      <w:lvlText w:val="%4."/>
      <w:lvlJc w:val="left"/>
      <w:pPr>
        <w:tabs>
          <w:tab w:val="num" w:pos="2880"/>
        </w:tabs>
        <w:ind w:left="2880" w:hanging="360"/>
      </w:pPr>
    </w:lvl>
    <w:lvl w:ilvl="4" w:tplc="08448B28" w:tentative="1">
      <w:start w:val="1"/>
      <w:numFmt w:val="lowerLetter"/>
      <w:lvlText w:val="%5."/>
      <w:lvlJc w:val="left"/>
      <w:pPr>
        <w:tabs>
          <w:tab w:val="num" w:pos="3600"/>
        </w:tabs>
        <w:ind w:left="3600" w:hanging="360"/>
      </w:pPr>
    </w:lvl>
    <w:lvl w:ilvl="5" w:tplc="01380EBE" w:tentative="1">
      <w:start w:val="1"/>
      <w:numFmt w:val="lowerRoman"/>
      <w:lvlText w:val="%6."/>
      <w:lvlJc w:val="right"/>
      <w:pPr>
        <w:tabs>
          <w:tab w:val="num" w:pos="4320"/>
        </w:tabs>
        <w:ind w:left="4320" w:hanging="180"/>
      </w:pPr>
    </w:lvl>
    <w:lvl w:ilvl="6" w:tplc="F37A1DCE" w:tentative="1">
      <w:start w:val="1"/>
      <w:numFmt w:val="decimal"/>
      <w:lvlText w:val="%7."/>
      <w:lvlJc w:val="left"/>
      <w:pPr>
        <w:tabs>
          <w:tab w:val="num" w:pos="5040"/>
        </w:tabs>
        <w:ind w:left="5040" w:hanging="360"/>
      </w:pPr>
    </w:lvl>
    <w:lvl w:ilvl="7" w:tplc="C18EF5E4" w:tentative="1">
      <w:start w:val="1"/>
      <w:numFmt w:val="lowerLetter"/>
      <w:lvlText w:val="%8."/>
      <w:lvlJc w:val="left"/>
      <w:pPr>
        <w:tabs>
          <w:tab w:val="num" w:pos="5760"/>
        </w:tabs>
        <w:ind w:left="5760" w:hanging="360"/>
      </w:pPr>
    </w:lvl>
    <w:lvl w:ilvl="8" w:tplc="C1B4B14A" w:tentative="1">
      <w:start w:val="1"/>
      <w:numFmt w:val="lowerRoman"/>
      <w:lvlText w:val="%9."/>
      <w:lvlJc w:val="right"/>
      <w:pPr>
        <w:tabs>
          <w:tab w:val="num" w:pos="6480"/>
        </w:tabs>
        <w:ind w:left="6480" w:hanging="180"/>
      </w:pPr>
    </w:lvl>
  </w:abstractNum>
  <w:abstractNum w:abstractNumId="3" w15:restartNumberingAfterBreak="0">
    <w:nsid w:val="03C542A9"/>
    <w:multiLevelType w:val="multilevel"/>
    <w:tmpl w:val="A61E598C"/>
    <w:lvl w:ilvl="0">
      <w:start w:val="7"/>
      <w:numFmt w:val="decimal"/>
      <w:lvlText w:val="%1."/>
      <w:lvlJc w:val="left"/>
      <w:pPr>
        <w:ind w:left="420" w:hanging="420"/>
      </w:pPr>
      <w:rPr>
        <w:rFonts w:hint="default"/>
        <w:u w:val="single"/>
      </w:rPr>
    </w:lvl>
    <w:lvl w:ilvl="1">
      <w:start w:val="1"/>
      <w:numFmt w:val="decimal"/>
      <w:lvlText w:val="%1.%2."/>
      <w:lvlJc w:val="left"/>
      <w:pPr>
        <w:ind w:left="6249" w:hanging="720"/>
      </w:pPr>
      <w:rPr>
        <w:rFonts w:hint="default"/>
        <w:b w:val="0"/>
        <w:u w:val="none"/>
      </w:rPr>
    </w:lvl>
    <w:lvl w:ilvl="2">
      <w:start w:val="1"/>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440" w:hanging="144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800" w:hanging="1800"/>
      </w:pPr>
      <w:rPr>
        <w:rFonts w:hint="default"/>
        <w:u w:val="single"/>
      </w:rPr>
    </w:lvl>
    <w:lvl w:ilvl="8">
      <w:start w:val="1"/>
      <w:numFmt w:val="decimal"/>
      <w:lvlText w:val="%1.%2.%3.%4.%5.%6.%7.%8.%9."/>
      <w:lvlJc w:val="left"/>
      <w:pPr>
        <w:ind w:left="1800" w:hanging="1800"/>
      </w:pPr>
      <w:rPr>
        <w:rFonts w:hint="default"/>
        <w:u w:val="single"/>
      </w:rPr>
    </w:lvl>
  </w:abstractNum>
  <w:abstractNum w:abstractNumId="4" w15:restartNumberingAfterBreak="0">
    <w:nsid w:val="05E25E84"/>
    <w:multiLevelType w:val="multilevel"/>
    <w:tmpl w:val="1D5A7B78"/>
    <w:lvl w:ilvl="0">
      <w:start w:val="1"/>
      <w:numFmt w:val="decimal"/>
      <w:lvlText w:val="%1."/>
      <w:lvlJc w:val="left"/>
      <w:pPr>
        <w:ind w:left="360" w:hanging="360"/>
      </w:pPr>
      <w:rPr>
        <w:color w:val="FFFFFF" w:themeColor="background1"/>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77D7139"/>
    <w:multiLevelType w:val="multilevel"/>
    <w:tmpl w:val="21C27BD2"/>
    <w:lvl w:ilvl="0">
      <w:start w:val="1"/>
      <w:numFmt w:val="decimal"/>
      <w:lvlText w:val="%1."/>
      <w:lvlJc w:val="left"/>
      <w:pPr>
        <w:ind w:left="360" w:hanging="360"/>
      </w:pPr>
      <w:rPr>
        <w:b w:val="0"/>
        <w:color w:val="FFFFFF" w:themeColor="background1"/>
      </w:rPr>
    </w:lvl>
    <w:lvl w:ilvl="1">
      <w:start w:val="1"/>
      <w:numFmt w:val="decimal"/>
      <w:lvlText w:val="%1.%2."/>
      <w:lvlJc w:val="left"/>
      <w:pPr>
        <w:ind w:left="574" w:hanging="432"/>
      </w:pPr>
      <w:rPr>
        <w:rFonts w:ascii="Trebuchet MS" w:hAnsi="Trebuchet MS" w:hint="default"/>
        <w:b w:val="0"/>
        <w:sz w:val="22"/>
        <w:szCs w:val="22"/>
      </w:rPr>
    </w:lvl>
    <w:lvl w:ilvl="2">
      <w:start w:val="1"/>
      <w:numFmt w:val="decimal"/>
      <w:lvlText w:val="%1.%2.%3."/>
      <w:lvlJc w:val="left"/>
      <w:pPr>
        <w:ind w:left="1639"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B2D7E97"/>
    <w:multiLevelType w:val="hybridMultilevel"/>
    <w:tmpl w:val="84C8556C"/>
    <w:lvl w:ilvl="0" w:tplc="24C87060">
      <w:start w:val="1"/>
      <w:numFmt w:val="lowerRoman"/>
      <w:lvlText w:val="(%1)"/>
      <w:lvlJc w:val="left"/>
      <w:pPr>
        <w:ind w:left="1503" w:hanging="720"/>
      </w:pPr>
      <w:rPr>
        <w:rFonts w:hint="default"/>
      </w:rPr>
    </w:lvl>
    <w:lvl w:ilvl="1" w:tplc="834C6780" w:tentative="1">
      <w:start w:val="1"/>
      <w:numFmt w:val="lowerLetter"/>
      <w:lvlText w:val="%2."/>
      <w:lvlJc w:val="left"/>
      <w:pPr>
        <w:ind w:left="1863" w:hanging="360"/>
      </w:pPr>
    </w:lvl>
    <w:lvl w:ilvl="2" w:tplc="18805B56" w:tentative="1">
      <w:start w:val="1"/>
      <w:numFmt w:val="lowerRoman"/>
      <w:lvlText w:val="%3."/>
      <w:lvlJc w:val="right"/>
      <w:pPr>
        <w:ind w:left="2583" w:hanging="180"/>
      </w:pPr>
    </w:lvl>
    <w:lvl w:ilvl="3" w:tplc="66D09358" w:tentative="1">
      <w:start w:val="1"/>
      <w:numFmt w:val="decimal"/>
      <w:lvlText w:val="%4."/>
      <w:lvlJc w:val="left"/>
      <w:pPr>
        <w:ind w:left="3303" w:hanging="360"/>
      </w:pPr>
    </w:lvl>
    <w:lvl w:ilvl="4" w:tplc="36AE036E" w:tentative="1">
      <w:start w:val="1"/>
      <w:numFmt w:val="lowerLetter"/>
      <w:lvlText w:val="%5."/>
      <w:lvlJc w:val="left"/>
      <w:pPr>
        <w:ind w:left="4023" w:hanging="360"/>
      </w:pPr>
    </w:lvl>
    <w:lvl w:ilvl="5" w:tplc="E3F4BC60" w:tentative="1">
      <w:start w:val="1"/>
      <w:numFmt w:val="lowerRoman"/>
      <w:lvlText w:val="%6."/>
      <w:lvlJc w:val="right"/>
      <w:pPr>
        <w:ind w:left="4743" w:hanging="180"/>
      </w:pPr>
    </w:lvl>
    <w:lvl w:ilvl="6" w:tplc="32B6D018" w:tentative="1">
      <w:start w:val="1"/>
      <w:numFmt w:val="decimal"/>
      <w:lvlText w:val="%7."/>
      <w:lvlJc w:val="left"/>
      <w:pPr>
        <w:ind w:left="5463" w:hanging="360"/>
      </w:pPr>
    </w:lvl>
    <w:lvl w:ilvl="7" w:tplc="D338CA56" w:tentative="1">
      <w:start w:val="1"/>
      <w:numFmt w:val="lowerLetter"/>
      <w:lvlText w:val="%8."/>
      <w:lvlJc w:val="left"/>
      <w:pPr>
        <w:ind w:left="6183" w:hanging="360"/>
      </w:pPr>
    </w:lvl>
    <w:lvl w:ilvl="8" w:tplc="D5CCA11E" w:tentative="1">
      <w:start w:val="1"/>
      <w:numFmt w:val="lowerRoman"/>
      <w:lvlText w:val="%9."/>
      <w:lvlJc w:val="right"/>
      <w:pPr>
        <w:ind w:left="6903" w:hanging="180"/>
      </w:pPr>
    </w:lvl>
  </w:abstractNum>
  <w:abstractNum w:abstractNumId="7" w15:restartNumberingAfterBreak="0">
    <w:nsid w:val="10053936"/>
    <w:multiLevelType w:val="multilevel"/>
    <w:tmpl w:val="95A2F212"/>
    <w:lvl w:ilvl="0">
      <w:start w:val="1"/>
      <w:numFmt w:val="decimal"/>
      <w:lvlText w:val="CLÁUSULA %1 - "/>
      <w:lvlJc w:val="left"/>
      <w:pPr>
        <w:ind w:left="3126" w:hanging="432"/>
      </w:pPr>
      <w:rPr>
        <w:rFonts w:cs="Times New Roman" w:hint="default"/>
        <w:b/>
      </w:rPr>
    </w:lvl>
    <w:lvl w:ilvl="1">
      <w:start w:val="1"/>
      <w:numFmt w:val="decimal"/>
      <w:lvlText w:val="%1.%2"/>
      <w:lvlJc w:val="left"/>
      <w:pPr>
        <w:ind w:left="576" w:hanging="576"/>
      </w:pPr>
      <w:rPr>
        <w:rFonts w:cs="Times New Roman"/>
        <w:b/>
      </w:rPr>
    </w:lvl>
    <w:lvl w:ilvl="2">
      <w:start w:val="1"/>
      <w:numFmt w:val="decimal"/>
      <w:lvlText w:val="%1.%2.%3"/>
      <w:lvlJc w:val="left"/>
      <w:pPr>
        <w:ind w:left="720" w:hanging="720"/>
      </w:pPr>
      <w:rPr>
        <w:rFonts w:ascii="Times New Roman" w:hAnsi="Times New Roman" w:cs="Times New Roman" w:hint="default"/>
        <w:b w:val="0"/>
        <w:i w:val="0"/>
        <w:sz w:val="22"/>
        <w:szCs w:val="22"/>
        <w:lang w:val="en-US"/>
      </w:rPr>
    </w:lvl>
    <w:lvl w:ilvl="3">
      <w:start w:val="1"/>
      <w:numFmt w:val="decimal"/>
      <w:lvlText w:val="%1.%2.%3.%4"/>
      <w:lvlJc w:val="left"/>
      <w:pPr>
        <w:ind w:left="157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8" w15:restartNumberingAfterBreak="0">
    <w:nsid w:val="18C45BCF"/>
    <w:multiLevelType w:val="multilevel"/>
    <w:tmpl w:val="C2802A4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F8279EC"/>
    <w:multiLevelType w:val="multilevel"/>
    <w:tmpl w:val="B79420E6"/>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lowerRoman"/>
      <w:lvlText w:val="(%7)"/>
      <w:lvlJc w:val="left"/>
      <w:pPr>
        <w:tabs>
          <w:tab w:val="num" w:pos="1844"/>
        </w:tabs>
        <w:ind w:left="1844" w:hanging="992"/>
      </w:pPr>
      <w:rPr>
        <w:rFonts w:ascii="Times New Roman" w:hAnsi="Times New Roman" w:cs="Times New Roman" w:hint="default"/>
        <w:b w:val="0"/>
        <w:i w:val="0"/>
        <w:sz w:val="24"/>
        <w:szCs w:val="24"/>
      </w:rPr>
    </w:lvl>
    <w:lvl w:ilvl="7">
      <w:start w:val="1"/>
      <w:numFmt w:val="lowerLetter"/>
      <w:lvlText w:val="(%8)"/>
      <w:lvlJc w:val="left"/>
      <w:pPr>
        <w:tabs>
          <w:tab w:val="num" w:pos="2126"/>
        </w:tabs>
        <w:ind w:left="2126" w:hanging="425"/>
      </w:pPr>
      <w:rPr>
        <w:rFonts w:ascii="Tahoma" w:hAnsi="Tahoma" w:cs="Tahoma" w:hint="default"/>
        <w:b w:val="0"/>
        <w:i w:val="0"/>
        <w:sz w:val="22"/>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10" w15:restartNumberingAfterBreak="0">
    <w:nsid w:val="27CC003B"/>
    <w:multiLevelType w:val="hybridMultilevel"/>
    <w:tmpl w:val="30E63A30"/>
    <w:lvl w:ilvl="0" w:tplc="37E0E4BC">
      <w:start w:val="1"/>
      <w:numFmt w:val="decimal"/>
      <w:lvlText w:val="3.%1."/>
      <w:lvlJc w:val="left"/>
      <w:pPr>
        <w:tabs>
          <w:tab w:val="num" w:pos="1080"/>
        </w:tabs>
        <w:ind w:left="720" w:hanging="360"/>
      </w:pPr>
      <w:rPr>
        <w:rFonts w:ascii="Trebuchet MS" w:hAnsi="Trebuchet MS" w:cs="Times New Roman" w:hint="default"/>
        <w:b/>
        <w:i w:val="0"/>
        <w:sz w:val="26"/>
      </w:rPr>
    </w:lvl>
    <w:lvl w:ilvl="1" w:tplc="A9603A58" w:tentative="1">
      <w:start w:val="1"/>
      <w:numFmt w:val="lowerLetter"/>
      <w:lvlText w:val="%2."/>
      <w:lvlJc w:val="left"/>
      <w:pPr>
        <w:tabs>
          <w:tab w:val="num" w:pos="1440"/>
        </w:tabs>
        <w:ind w:left="1440" w:hanging="360"/>
      </w:pPr>
      <w:rPr>
        <w:rFonts w:cs="Times New Roman"/>
      </w:rPr>
    </w:lvl>
    <w:lvl w:ilvl="2" w:tplc="AA7490FC" w:tentative="1">
      <w:start w:val="1"/>
      <w:numFmt w:val="lowerRoman"/>
      <w:lvlText w:val="%3."/>
      <w:lvlJc w:val="right"/>
      <w:pPr>
        <w:tabs>
          <w:tab w:val="num" w:pos="2160"/>
        </w:tabs>
        <w:ind w:left="2160" w:hanging="180"/>
      </w:pPr>
      <w:rPr>
        <w:rFonts w:cs="Times New Roman"/>
      </w:rPr>
    </w:lvl>
    <w:lvl w:ilvl="3" w:tplc="9B28F52C" w:tentative="1">
      <w:start w:val="1"/>
      <w:numFmt w:val="decimal"/>
      <w:lvlText w:val="%4."/>
      <w:lvlJc w:val="left"/>
      <w:pPr>
        <w:tabs>
          <w:tab w:val="num" w:pos="2880"/>
        </w:tabs>
        <w:ind w:left="2880" w:hanging="360"/>
      </w:pPr>
      <w:rPr>
        <w:rFonts w:cs="Times New Roman"/>
      </w:rPr>
    </w:lvl>
    <w:lvl w:ilvl="4" w:tplc="255C862A" w:tentative="1">
      <w:start w:val="1"/>
      <w:numFmt w:val="lowerLetter"/>
      <w:lvlText w:val="%5."/>
      <w:lvlJc w:val="left"/>
      <w:pPr>
        <w:tabs>
          <w:tab w:val="num" w:pos="3600"/>
        </w:tabs>
        <w:ind w:left="3600" w:hanging="360"/>
      </w:pPr>
      <w:rPr>
        <w:rFonts w:cs="Times New Roman"/>
      </w:rPr>
    </w:lvl>
    <w:lvl w:ilvl="5" w:tplc="82929C9E" w:tentative="1">
      <w:start w:val="1"/>
      <w:numFmt w:val="lowerRoman"/>
      <w:lvlText w:val="%6."/>
      <w:lvlJc w:val="right"/>
      <w:pPr>
        <w:tabs>
          <w:tab w:val="num" w:pos="4320"/>
        </w:tabs>
        <w:ind w:left="4320" w:hanging="180"/>
      </w:pPr>
      <w:rPr>
        <w:rFonts w:cs="Times New Roman"/>
      </w:rPr>
    </w:lvl>
    <w:lvl w:ilvl="6" w:tplc="EC9CD376" w:tentative="1">
      <w:start w:val="1"/>
      <w:numFmt w:val="decimal"/>
      <w:lvlText w:val="%7."/>
      <w:lvlJc w:val="left"/>
      <w:pPr>
        <w:tabs>
          <w:tab w:val="num" w:pos="5040"/>
        </w:tabs>
        <w:ind w:left="5040" w:hanging="360"/>
      </w:pPr>
      <w:rPr>
        <w:rFonts w:cs="Times New Roman"/>
      </w:rPr>
    </w:lvl>
    <w:lvl w:ilvl="7" w:tplc="D35E4C66" w:tentative="1">
      <w:start w:val="1"/>
      <w:numFmt w:val="lowerLetter"/>
      <w:lvlText w:val="%8."/>
      <w:lvlJc w:val="left"/>
      <w:pPr>
        <w:tabs>
          <w:tab w:val="num" w:pos="5760"/>
        </w:tabs>
        <w:ind w:left="5760" w:hanging="360"/>
      </w:pPr>
      <w:rPr>
        <w:rFonts w:cs="Times New Roman"/>
      </w:rPr>
    </w:lvl>
    <w:lvl w:ilvl="8" w:tplc="66D09270" w:tentative="1">
      <w:start w:val="1"/>
      <w:numFmt w:val="lowerRoman"/>
      <w:lvlText w:val="%9."/>
      <w:lvlJc w:val="right"/>
      <w:pPr>
        <w:tabs>
          <w:tab w:val="num" w:pos="6480"/>
        </w:tabs>
        <w:ind w:left="6480" w:hanging="180"/>
      </w:pPr>
      <w:rPr>
        <w:rFonts w:cs="Times New Roman"/>
      </w:rPr>
    </w:lvl>
  </w:abstractNum>
  <w:abstractNum w:abstractNumId="11" w15:restartNumberingAfterBreak="0">
    <w:nsid w:val="33A86FF4"/>
    <w:multiLevelType w:val="multilevel"/>
    <w:tmpl w:val="54769180"/>
    <w:lvl w:ilvl="0">
      <w:start w:val="4"/>
      <w:numFmt w:val="decimal"/>
      <w:lvlText w:val="%1"/>
      <w:lvlJc w:val="left"/>
      <w:pPr>
        <w:ind w:left="660" w:hanging="660"/>
      </w:pPr>
      <w:rPr>
        <w:rFonts w:hint="default"/>
      </w:rPr>
    </w:lvl>
    <w:lvl w:ilvl="1">
      <w:start w:val="7"/>
      <w:numFmt w:val="decimal"/>
      <w:lvlText w:val="%1.%2"/>
      <w:lvlJc w:val="left"/>
      <w:pPr>
        <w:ind w:left="896" w:hanging="660"/>
      </w:pPr>
      <w:rPr>
        <w:rFonts w:hint="default"/>
      </w:rPr>
    </w:lvl>
    <w:lvl w:ilvl="2">
      <w:start w:val="4"/>
      <w:numFmt w:val="decimal"/>
      <w:lvlText w:val="%1.%2.%3"/>
      <w:lvlJc w:val="left"/>
      <w:pPr>
        <w:ind w:left="1192" w:hanging="720"/>
      </w:pPr>
      <w:rPr>
        <w:rFonts w:hint="default"/>
      </w:rPr>
    </w:lvl>
    <w:lvl w:ilvl="3">
      <w:start w:val="1"/>
      <w:numFmt w:val="decimal"/>
      <w:lvlText w:val="%1.%2.%3.%4"/>
      <w:lvlJc w:val="left"/>
      <w:pPr>
        <w:ind w:left="1428" w:hanging="720"/>
      </w:pPr>
      <w:rPr>
        <w:rFonts w:hint="default"/>
      </w:rPr>
    </w:lvl>
    <w:lvl w:ilvl="4">
      <w:start w:val="1"/>
      <w:numFmt w:val="decimal"/>
      <w:lvlText w:val="%1.%2.%3.%4.%5"/>
      <w:lvlJc w:val="left"/>
      <w:pPr>
        <w:ind w:left="2024" w:hanging="1080"/>
      </w:pPr>
      <w:rPr>
        <w:rFonts w:hint="default"/>
      </w:rPr>
    </w:lvl>
    <w:lvl w:ilvl="5">
      <w:start w:val="1"/>
      <w:numFmt w:val="decimal"/>
      <w:lvlText w:val="%1.%2.%3.%4.%5.%6"/>
      <w:lvlJc w:val="left"/>
      <w:pPr>
        <w:ind w:left="2260" w:hanging="1080"/>
      </w:pPr>
      <w:rPr>
        <w:rFonts w:hint="default"/>
      </w:rPr>
    </w:lvl>
    <w:lvl w:ilvl="6">
      <w:start w:val="1"/>
      <w:numFmt w:val="decimal"/>
      <w:lvlText w:val="%1.%2.%3.%4.%5.%6.%7"/>
      <w:lvlJc w:val="left"/>
      <w:pPr>
        <w:ind w:left="2856" w:hanging="1440"/>
      </w:pPr>
      <w:rPr>
        <w:rFonts w:hint="default"/>
      </w:rPr>
    </w:lvl>
    <w:lvl w:ilvl="7">
      <w:start w:val="1"/>
      <w:numFmt w:val="decimal"/>
      <w:lvlText w:val="%1.%2.%3.%4.%5.%6.%7.%8"/>
      <w:lvlJc w:val="left"/>
      <w:pPr>
        <w:ind w:left="3092" w:hanging="1440"/>
      </w:pPr>
      <w:rPr>
        <w:rFonts w:hint="default"/>
      </w:rPr>
    </w:lvl>
    <w:lvl w:ilvl="8">
      <w:start w:val="1"/>
      <w:numFmt w:val="decimal"/>
      <w:lvlText w:val="%1.%2.%3.%4.%5.%6.%7.%8.%9"/>
      <w:lvlJc w:val="left"/>
      <w:pPr>
        <w:ind w:left="3688" w:hanging="1800"/>
      </w:pPr>
      <w:rPr>
        <w:rFonts w:hint="default"/>
      </w:rPr>
    </w:lvl>
  </w:abstractNum>
  <w:abstractNum w:abstractNumId="12" w15:restartNumberingAfterBreak="0">
    <w:nsid w:val="371E3413"/>
    <w:multiLevelType w:val="hybridMultilevel"/>
    <w:tmpl w:val="59E897A0"/>
    <w:lvl w:ilvl="0" w:tplc="84506654">
      <w:start w:val="1"/>
      <w:numFmt w:val="lowerLetter"/>
      <w:lvlText w:val="(%1)"/>
      <w:lvlJc w:val="left"/>
      <w:pPr>
        <w:tabs>
          <w:tab w:val="num" w:pos="1440"/>
        </w:tabs>
        <w:ind w:left="1440" w:hanging="360"/>
      </w:pPr>
      <w:rPr>
        <w:rFonts w:ascii="Trebuchet MS" w:hAnsi="Trebuchet MS" w:cs="Times New Roman" w:hint="default"/>
        <w:sz w:val="20"/>
        <w:szCs w:val="20"/>
      </w:rPr>
    </w:lvl>
    <w:lvl w:ilvl="1" w:tplc="010228DE" w:tentative="1">
      <w:start w:val="1"/>
      <w:numFmt w:val="lowerLetter"/>
      <w:lvlText w:val="%2."/>
      <w:lvlJc w:val="left"/>
      <w:pPr>
        <w:tabs>
          <w:tab w:val="num" w:pos="1440"/>
        </w:tabs>
        <w:ind w:left="1440" w:hanging="360"/>
      </w:pPr>
      <w:rPr>
        <w:rFonts w:cs="Times New Roman"/>
      </w:rPr>
    </w:lvl>
    <w:lvl w:ilvl="2" w:tplc="23A6DA42" w:tentative="1">
      <w:start w:val="1"/>
      <w:numFmt w:val="lowerRoman"/>
      <w:lvlText w:val="%3."/>
      <w:lvlJc w:val="right"/>
      <w:pPr>
        <w:tabs>
          <w:tab w:val="num" w:pos="2160"/>
        </w:tabs>
        <w:ind w:left="2160" w:hanging="180"/>
      </w:pPr>
      <w:rPr>
        <w:rFonts w:cs="Times New Roman"/>
      </w:rPr>
    </w:lvl>
    <w:lvl w:ilvl="3" w:tplc="9522DA70" w:tentative="1">
      <w:start w:val="1"/>
      <w:numFmt w:val="decimal"/>
      <w:lvlText w:val="%4."/>
      <w:lvlJc w:val="left"/>
      <w:pPr>
        <w:tabs>
          <w:tab w:val="num" w:pos="2880"/>
        </w:tabs>
        <w:ind w:left="2880" w:hanging="360"/>
      </w:pPr>
      <w:rPr>
        <w:rFonts w:cs="Times New Roman"/>
      </w:rPr>
    </w:lvl>
    <w:lvl w:ilvl="4" w:tplc="7C74D4A2" w:tentative="1">
      <w:start w:val="1"/>
      <w:numFmt w:val="lowerLetter"/>
      <w:lvlText w:val="%5."/>
      <w:lvlJc w:val="left"/>
      <w:pPr>
        <w:tabs>
          <w:tab w:val="num" w:pos="3600"/>
        </w:tabs>
        <w:ind w:left="3600" w:hanging="360"/>
      </w:pPr>
      <w:rPr>
        <w:rFonts w:cs="Times New Roman"/>
      </w:rPr>
    </w:lvl>
    <w:lvl w:ilvl="5" w:tplc="EB2A5F98" w:tentative="1">
      <w:start w:val="1"/>
      <w:numFmt w:val="lowerRoman"/>
      <w:lvlText w:val="%6."/>
      <w:lvlJc w:val="right"/>
      <w:pPr>
        <w:tabs>
          <w:tab w:val="num" w:pos="4320"/>
        </w:tabs>
        <w:ind w:left="4320" w:hanging="180"/>
      </w:pPr>
      <w:rPr>
        <w:rFonts w:cs="Times New Roman"/>
      </w:rPr>
    </w:lvl>
    <w:lvl w:ilvl="6" w:tplc="B7801DE6" w:tentative="1">
      <w:start w:val="1"/>
      <w:numFmt w:val="decimal"/>
      <w:lvlText w:val="%7."/>
      <w:lvlJc w:val="left"/>
      <w:pPr>
        <w:tabs>
          <w:tab w:val="num" w:pos="5040"/>
        </w:tabs>
        <w:ind w:left="5040" w:hanging="360"/>
      </w:pPr>
      <w:rPr>
        <w:rFonts w:cs="Times New Roman"/>
      </w:rPr>
    </w:lvl>
    <w:lvl w:ilvl="7" w:tplc="83DE57E2" w:tentative="1">
      <w:start w:val="1"/>
      <w:numFmt w:val="lowerLetter"/>
      <w:lvlText w:val="%8."/>
      <w:lvlJc w:val="left"/>
      <w:pPr>
        <w:tabs>
          <w:tab w:val="num" w:pos="5760"/>
        </w:tabs>
        <w:ind w:left="5760" w:hanging="360"/>
      </w:pPr>
      <w:rPr>
        <w:rFonts w:cs="Times New Roman"/>
      </w:rPr>
    </w:lvl>
    <w:lvl w:ilvl="8" w:tplc="10E47FF8" w:tentative="1">
      <w:start w:val="1"/>
      <w:numFmt w:val="lowerRoman"/>
      <w:lvlText w:val="%9."/>
      <w:lvlJc w:val="right"/>
      <w:pPr>
        <w:tabs>
          <w:tab w:val="num" w:pos="6480"/>
        </w:tabs>
        <w:ind w:left="6480" w:hanging="180"/>
      </w:pPr>
      <w:rPr>
        <w:rFonts w:cs="Times New Roman"/>
      </w:rPr>
    </w:lvl>
  </w:abstractNum>
  <w:abstractNum w:abstractNumId="13" w15:restartNumberingAfterBreak="0">
    <w:nsid w:val="37DF1618"/>
    <w:multiLevelType w:val="hybridMultilevel"/>
    <w:tmpl w:val="A762D9CC"/>
    <w:lvl w:ilvl="0" w:tplc="84FEACD2">
      <w:start w:val="1"/>
      <w:numFmt w:val="lowerRoman"/>
      <w:lvlText w:val="%1."/>
      <w:lvlJc w:val="right"/>
      <w:pPr>
        <w:ind w:left="1571" w:hanging="360"/>
      </w:pPr>
    </w:lvl>
    <w:lvl w:ilvl="1" w:tplc="6BF0651E" w:tentative="1">
      <w:start w:val="1"/>
      <w:numFmt w:val="lowerLetter"/>
      <w:lvlText w:val="%2."/>
      <w:lvlJc w:val="left"/>
      <w:pPr>
        <w:ind w:left="2291" w:hanging="360"/>
      </w:pPr>
    </w:lvl>
    <w:lvl w:ilvl="2" w:tplc="A098984A" w:tentative="1">
      <w:start w:val="1"/>
      <w:numFmt w:val="lowerRoman"/>
      <w:lvlText w:val="%3."/>
      <w:lvlJc w:val="right"/>
      <w:pPr>
        <w:ind w:left="3011" w:hanging="180"/>
      </w:pPr>
    </w:lvl>
    <w:lvl w:ilvl="3" w:tplc="C89E026A" w:tentative="1">
      <w:start w:val="1"/>
      <w:numFmt w:val="decimal"/>
      <w:lvlText w:val="%4."/>
      <w:lvlJc w:val="left"/>
      <w:pPr>
        <w:ind w:left="3731" w:hanging="360"/>
      </w:pPr>
    </w:lvl>
    <w:lvl w:ilvl="4" w:tplc="0BDE92B0" w:tentative="1">
      <w:start w:val="1"/>
      <w:numFmt w:val="lowerLetter"/>
      <w:lvlText w:val="%5."/>
      <w:lvlJc w:val="left"/>
      <w:pPr>
        <w:ind w:left="4451" w:hanging="360"/>
      </w:pPr>
    </w:lvl>
    <w:lvl w:ilvl="5" w:tplc="D834D09E" w:tentative="1">
      <w:start w:val="1"/>
      <w:numFmt w:val="lowerRoman"/>
      <w:lvlText w:val="%6."/>
      <w:lvlJc w:val="right"/>
      <w:pPr>
        <w:ind w:left="5171" w:hanging="180"/>
      </w:pPr>
    </w:lvl>
    <w:lvl w:ilvl="6" w:tplc="C20CEC42" w:tentative="1">
      <w:start w:val="1"/>
      <w:numFmt w:val="decimal"/>
      <w:lvlText w:val="%7."/>
      <w:lvlJc w:val="left"/>
      <w:pPr>
        <w:ind w:left="5891" w:hanging="360"/>
      </w:pPr>
    </w:lvl>
    <w:lvl w:ilvl="7" w:tplc="449EF804" w:tentative="1">
      <w:start w:val="1"/>
      <w:numFmt w:val="lowerLetter"/>
      <w:lvlText w:val="%8."/>
      <w:lvlJc w:val="left"/>
      <w:pPr>
        <w:ind w:left="6611" w:hanging="360"/>
      </w:pPr>
    </w:lvl>
    <w:lvl w:ilvl="8" w:tplc="6116F378" w:tentative="1">
      <w:start w:val="1"/>
      <w:numFmt w:val="lowerRoman"/>
      <w:lvlText w:val="%9."/>
      <w:lvlJc w:val="right"/>
      <w:pPr>
        <w:ind w:left="7331" w:hanging="180"/>
      </w:pPr>
    </w:lvl>
  </w:abstractNum>
  <w:abstractNum w:abstractNumId="14" w15:restartNumberingAfterBreak="0">
    <w:nsid w:val="39664168"/>
    <w:multiLevelType w:val="hybridMultilevel"/>
    <w:tmpl w:val="F314013E"/>
    <w:lvl w:ilvl="0" w:tplc="B5D8C040">
      <w:start w:val="1"/>
      <w:numFmt w:val="upperRoman"/>
      <w:lvlText w:val="%1."/>
      <w:lvlJc w:val="right"/>
      <w:pPr>
        <w:ind w:left="1440" w:hanging="360"/>
      </w:pPr>
    </w:lvl>
    <w:lvl w:ilvl="1" w:tplc="FDAC31EC" w:tentative="1">
      <w:start w:val="1"/>
      <w:numFmt w:val="lowerLetter"/>
      <w:lvlText w:val="%2."/>
      <w:lvlJc w:val="left"/>
      <w:pPr>
        <w:ind w:left="2160" w:hanging="360"/>
      </w:pPr>
    </w:lvl>
    <w:lvl w:ilvl="2" w:tplc="9B36D44A" w:tentative="1">
      <w:start w:val="1"/>
      <w:numFmt w:val="lowerRoman"/>
      <w:lvlText w:val="%3."/>
      <w:lvlJc w:val="right"/>
      <w:pPr>
        <w:ind w:left="2880" w:hanging="180"/>
      </w:pPr>
    </w:lvl>
    <w:lvl w:ilvl="3" w:tplc="9BD6D428" w:tentative="1">
      <w:start w:val="1"/>
      <w:numFmt w:val="decimal"/>
      <w:lvlText w:val="%4."/>
      <w:lvlJc w:val="left"/>
      <w:pPr>
        <w:ind w:left="3600" w:hanging="360"/>
      </w:pPr>
    </w:lvl>
    <w:lvl w:ilvl="4" w:tplc="A99668E0" w:tentative="1">
      <w:start w:val="1"/>
      <w:numFmt w:val="lowerLetter"/>
      <w:lvlText w:val="%5."/>
      <w:lvlJc w:val="left"/>
      <w:pPr>
        <w:ind w:left="4320" w:hanging="360"/>
      </w:pPr>
    </w:lvl>
    <w:lvl w:ilvl="5" w:tplc="DFF41BA0" w:tentative="1">
      <w:start w:val="1"/>
      <w:numFmt w:val="lowerRoman"/>
      <w:lvlText w:val="%6."/>
      <w:lvlJc w:val="right"/>
      <w:pPr>
        <w:ind w:left="5040" w:hanging="180"/>
      </w:pPr>
    </w:lvl>
    <w:lvl w:ilvl="6" w:tplc="3C10C4EA" w:tentative="1">
      <w:start w:val="1"/>
      <w:numFmt w:val="decimal"/>
      <w:lvlText w:val="%7."/>
      <w:lvlJc w:val="left"/>
      <w:pPr>
        <w:ind w:left="5760" w:hanging="360"/>
      </w:pPr>
    </w:lvl>
    <w:lvl w:ilvl="7" w:tplc="E9F88B1E" w:tentative="1">
      <w:start w:val="1"/>
      <w:numFmt w:val="lowerLetter"/>
      <w:lvlText w:val="%8."/>
      <w:lvlJc w:val="left"/>
      <w:pPr>
        <w:ind w:left="6480" w:hanging="360"/>
      </w:pPr>
    </w:lvl>
    <w:lvl w:ilvl="8" w:tplc="6BBED8B2" w:tentative="1">
      <w:start w:val="1"/>
      <w:numFmt w:val="lowerRoman"/>
      <w:lvlText w:val="%9."/>
      <w:lvlJc w:val="right"/>
      <w:pPr>
        <w:ind w:left="7200" w:hanging="180"/>
      </w:pPr>
    </w:lvl>
  </w:abstractNum>
  <w:abstractNum w:abstractNumId="15" w15:restartNumberingAfterBreak="0">
    <w:nsid w:val="455629E1"/>
    <w:multiLevelType w:val="hybridMultilevel"/>
    <w:tmpl w:val="B87287C0"/>
    <w:lvl w:ilvl="0" w:tplc="91E0C32E">
      <w:start w:val="1"/>
      <w:numFmt w:val="decimal"/>
      <w:lvlText w:val="%1."/>
      <w:lvlJc w:val="left"/>
      <w:pPr>
        <w:ind w:left="720" w:hanging="360"/>
      </w:pPr>
    </w:lvl>
    <w:lvl w:ilvl="1" w:tplc="322ADA68" w:tentative="1">
      <w:start w:val="1"/>
      <w:numFmt w:val="lowerLetter"/>
      <w:lvlText w:val="%2."/>
      <w:lvlJc w:val="left"/>
      <w:pPr>
        <w:ind w:left="1440" w:hanging="360"/>
      </w:pPr>
    </w:lvl>
    <w:lvl w:ilvl="2" w:tplc="8682D024" w:tentative="1">
      <w:start w:val="1"/>
      <w:numFmt w:val="lowerRoman"/>
      <w:lvlText w:val="%3."/>
      <w:lvlJc w:val="right"/>
      <w:pPr>
        <w:ind w:left="2160" w:hanging="180"/>
      </w:pPr>
    </w:lvl>
    <w:lvl w:ilvl="3" w:tplc="6DDC2630" w:tentative="1">
      <w:start w:val="1"/>
      <w:numFmt w:val="decimal"/>
      <w:lvlText w:val="%4."/>
      <w:lvlJc w:val="left"/>
      <w:pPr>
        <w:ind w:left="2880" w:hanging="360"/>
      </w:pPr>
    </w:lvl>
    <w:lvl w:ilvl="4" w:tplc="46F48AD2" w:tentative="1">
      <w:start w:val="1"/>
      <w:numFmt w:val="lowerLetter"/>
      <w:lvlText w:val="%5."/>
      <w:lvlJc w:val="left"/>
      <w:pPr>
        <w:ind w:left="3600" w:hanging="360"/>
      </w:pPr>
    </w:lvl>
    <w:lvl w:ilvl="5" w:tplc="34BA13B4" w:tentative="1">
      <w:start w:val="1"/>
      <w:numFmt w:val="lowerRoman"/>
      <w:lvlText w:val="%6."/>
      <w:lvlJc w:val="right"/>
      <w:pPr>
        <w:ind w:left="4320" w:hanging="180"/>
      </w:pPr>
    </w:lvl>
    <w:lvl w:ilvl="6" w:tplc="4BC2DFA8" w:tentative="1">
      <w:start w:val="1"/>
      <w:numFmt w:val="decimal"/>
      <w:lvlText w:val="%7."/>
      <w:lvlJc w:val="left"/>
      <w:pPr>
        <w:ind w:left="5040" w:hanging="360"/>
      </w:pPr>
    </w:lvl>
    <w:lvl w:ilvl="7" w:tplc="BFEA07DA" w:tentative="1">
      <w:start w:val="1"/>
      <w:numFmt w:val="lowerLetter"/>
      <w:lvlText w:val="%8."/>
      <w:lvlJc w:val="left"/>
      <w:pPr>
        <w:ind w:left="5760" w:hanging="360"/>
      </w:pPr>
    </w:lvl>
    <w:lvl w:ilvl="8" w:tplc="91F4B0F4" w:tentative="1">
      <w:start w:val="1"/>
      <w:numFmt w:val="lowerRoman"/>
      <w:lvlText w:val="%9."/>
      <w:lvlJc w:val="right"/>
      <w:pPr>
        <w:ind w:left="6480" w:hanging="180"/>
      </w:pPr>
    </w:lvl>
  </w:abstractNum>
  <w:abstractNum w:abstractNumId="16" w15:restartNumberingAfterBreak="0">
    <w:nsid w:val="4A5A25DE"/>
    <w:multiLevelType w:val="hybridMultilevel"/>
    <w:tmpl w:val="86F84164"/>
    <w:lvl w:ilvl="0" w:tplc="6FB268F4">
      <w:start w:val="1"/>
      <w:numFmt w:val="lowerLetter"/>
      <w:lvlText w:val="(%1)"/>
      <w:lvlJc w:val="left"/>
      <w:pPr>
        <w:ind w:left="1800" w:hanging="360"/>
      </w:pPr>
      <w:rPr>
        <w:rFonts w:hint="default"/>
      </w:rPr>
    </w:lvl>
    <w:lvl w:ilvl="1" w:tplc="AE847B26" w:tentative="1">
      <w:start w:val="1"/>
      <w:numFmt w:val="lowerLetter"/>
      <w:lvlText w:val="%2."/>
      <w:lvlJc w:val="left"/>
      <w:pPr>
        <w:ind w:left="2520" w:hanging="360"/>
      </w:pPr>
    </w:lvl>
    <w:lvl w:ilvl="2" w:tplc="D1A2C8A4" w:tentative="1">
      <w:start w:val="1"/>
      <w:numFmt w:val="lowerRoman"/>
      <w:lvlText w:val="%3."/>
      <w:lvlJc w:val="right"/>
      <w:pPr>
        <w:ind w:left="3240" w:hanging="180"/>
      </w:pPr>
    </w:lvl>
    <w:lvl w:ilvl="3" w:tplc="D57A56AE" w:tentative="1">
      <w:start w:val="1"/>
      <w:numFmt w:val="decimal"/>
      <w:lvlText w:val="%4."/>
      <w:lvlJc w:val="left"/>
      <w:pPr>
        <w:ind w:left="3960" w:hanging="360"/>
      </w:pPr>
    </w:lvl>
    <w:lvl w:ilvl="4" w:tplc="CF7C7E52" w:tentative="1">
      <w:start w:val="1"/>
      <w:numFmt w:val="lowerLetter"/>
      <w:lvlText w:val="%5."/>
      <w:lvlJc w:val="left"/>
      <w:pPr>
        <w:ind w:left="4680" w:hanging="360"/>
      </w:pPr>
    </w:lvl>
    <w:lvl w:ilvl="5" w:tplc="74AC5104" w:tentative="1">
      <w:start w:val="1"/>
      <w:numFmt w:val="lowerRoman"/>
      <w:lvlText w:val="%6."/>
      <w:lvlJc w:val="right"/>
      <w:pPr>
        <w:ind w:left="5400" w:hanging="180"/>
      </w:pPr>
    </w:lvl>
    <w:lvl w:ilvl="6" w:tplc="6D885BF0" w:tentative="1">
      <w:start w:val="1"/>
      <w:numFmt w:val="decimal"/>
      <w:lvlText w:val="%7."/>
      <w:lvlJc w:val="left"/>
      <w:pPr>
        <w:ind w:left="6120" w:hanging="360"/>
      </w:pPr>
    </w:lvl>
    <w:lvl w:ilvl="7" w:tplc="625AA8BE" w:tentative="1">
      <w:start w:val="1"/>
      <w:numFmt w:val="lowerLetter"/>
      <w:lvlText w:val="%8."/>
      <w:lvlJc w:val="left"/>
      <w:pPr>
        <w:ind w:left="6840" w:hanging="360"/>
      </w:pPr>
    </w:lvl>
    <w:lvl w:ilvl="8" w:tplc="203E6E0C" w:tentative="1">
      <w:start w:val="1"/>
      <w:numFmt w:val="lowerRoman"/>
      <w:lvlText w:val="%9."/>
      <w:lvlJc w:val="right"/>
      <w:pPr>
        <w:ind w:left="7560" w:hanging="180"/>
      </w:pPr>
    </w:lvl>
  </w:abstractNum>
  <w:abstractNum w:abstractNumId="17" w15:restartNumberingAfterBreak="0">
    <w:nsid w:val="4AAA2479"/>
    <w:multiLevelType w:val="multilevel"/>
    <w:tmpl w:val="E4AC2ECC"/>
    <w:lvl w:ilvl="0">
      <w:start w:val="7"/>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AC9363F"/>
    <w:multiLevelType w:val="hybridMultilevel"/>
    <w:tmpl w:val="85EA08B2"/>
    <w:lvl w:ilvl="0" w:tplc="EB4C7F5A">
      <w:start w:val="1"/>
      <w:numFmt w:val="lowerRoman"/>
      <w:lvlText w:val="%1."/>
      <w:lvlJc w:val="right"/>
      <w:pPr>
        <w:ind w:left="720" w:hanging="360"/>
      </w:pPr>
    </w:lvl>
    <w:lvl w:ilvl="1" w:tplc="1310A406" w:tentative="1">
      <w:start w:val="1"/>
      <w:numFmt w:val="lowerLetter"/>
      <w:lvlText w:val="%2."/>
      <w:lvlJc w:val="left"/>
      <w:pPr>
        <w:ind w:left="1440" w:hanging="360"/>
      </w:pPr>
    </w:lvl>
    <w:lvl w:ilvl="2" w:tplc="05A6EB2E" w:tentative="1">
      <w:start w:val="1"/>
      <w:numFmt w:val="lowerRoman"/>
      <w:lvlText w:val="%3."/>
      <w:lvlJc w:val="right"/>
      <w:pPr>
        <w:ind w:left="2160" w:hanging="180"/>
      </w:pPr>
    </w:lvl>
    <w:lvl w:ilvl="3" w:tplc="05FAB202" w:tentative="1">
      <w:start w:val="1"/>
      <w:numFmt w:val="decimal"/>
      <w:lvlText w:val="%4."/>
      <w:lvlJc w:val="left"/>
      <w:pPr>
        <w:ind w:left="2880" w:hanging="360"/>
      </w:pPr>
    </w:lvl>
    <w:lvl w:ilvl="4" w:tplc="9BFCA0FC" w:tentative="1">
      <w:start w:val="1"/>
      <w:numFmt w:val="lowerLetter"/>
      <w:lvlText w:val="%5."/>
      <w:lvlJc w:val="left"/>
      <w:pPr>
        <w:ind w:left="3600" w:hanging="360"/>
      </w:pPr>
    </w:lvl>
    <w:lvl w:ilvl="5" w:tplc="704686D4" w:tentative="1">
      <w:start w:val="1"/>
      <w:numFmt w:val="lowerRoman"/>
      <w:lvlText w:val="%6."/>
      <w:lvlJc w:val="right"/>
      <w:pPr>
        <w:ind w:left="4320" w:hanging="180"/>
      </w:pPr>
    </w:lvl>
    <w:lvl w:ilvl="6" w:tplc="E152BD82" w:tentative="1">
      <w:start w:val="1"/>
      <w:numFmt w:val="decimal"/>
      <w:lvlText w:val="%7."/>
      <w:lvlJc w:val="left"/>
      <w:pPr>
        <w:ind w:left="5040" w:hanging="360"/>
      </w:pPr>
    </w:lvl>
    <w:lvl w:ilvl="7" w:tplc="C66EFF94" w:tentative="1">
      <w:start w:val="1"/>
      <w:numFmt w:val="lowerLetter"/>
      <w:lvlText w:val="%8."/>
      <w:lvlJc w:val="left"/>
      <w:pPr>
        <w:ind w:left="5760" w:hanging="360"/>
      </w:pPr>
    </w:lvl>
    <w:lvl w:ilvl="8" w:tplc="5C8E133A" w:tentative="1">
      <w:start w:val="1"/>
      <w:numFmt w:val="lowerRoman"/>
      <w:lvlText w:val="%9."/>
      <w:lvlJc w:val="right"/>
      <w:pPr>
        <w:ind w:left="6480" w:hanging="180"/>
      </w:pPr>
    </w:lvl>
  </w:abstractNum>
  <w:abstractNum w:abstractNumId="19" w15:restartNumberingAfterBreak="0">
    <w:nsid w:val="4AED28CE"/>
    <w:multiLevelType w:val="hybridMultilevel"/>
    <w:tmpl w:val="44CEE370"/>
    <w:lvl w:ilvl="0" w:tplc="94620A46">
      <w:start w:val="1"/>
      <w:numFmt w:val="bullet"/>
      <w:lvlText w:val=""/>
      <w:lvlJc w:val="left"/>
      <w:pPr>
        <w:ind w:left="720" w:hanging="360"/>
      </w:pPr>
      <w:rPr>
        <w:rFonts w:ascii="Symbol" w:hAnsi="Symbol" w:hint="default"/>
      </w:rPr>
    </w:lvl>
    <w:lvl w:ilvl="1" w:tplc="9768FB7A" w:tentative="1">
      <w:start w:val="1"/>
      <w:numFmt w:val="bullet"/>
      <w:lvlText w:val="o"/>
      <w:lvlJc w:val="left"/>
      <w:pPr>
        <w:ind w:left="1440" w:hanging="360"/>
      </w:pPr>
      <w:rPr>
        <w:rFonts w:ascii="Courier New" w:hAnsi="Courier New" w:cs="Courier New" w:hint="default"/>
      </w:rPr>
    </w:lvl>
    <w:lvl w:ilvl="2" w:tplc="33161E7A" w:tentative="1">
      <w:start w:val="1"/>
      <w:numFmt w:val="bullet"/>
      <w:lvlText w:val=""/>
      <w:lvlJc w:val="left"/>
      <w:pPr>
        <w:ind w:left="2160" w:hanging="360"/>
      </w:pPr>
      <w:rPr>
        <w:rFonts w:ascii="Wingdings" w:hAnsi="Wingdings" w:hint="default"/>
      </w:rPr>
    </w:lvl>
    <w:lvl w:ilvl="3" w:tplc="872AEEB6" w:tentative="1">
      <w:start w:val="1"/>
      <w:numFmt w:val="bullet"/>
      <w:lvlText w:val=""/>
      <w:lvlJc w:val="left"/>
      <w:pPr>
        <w:ind w:left="2880" w:hanging="360"/>
      </w:pPr>
      <w:rPr>
        <w:rFonts w:ascii="Symbol" w:hAnsi="Symbol" w:hint="default"/>
      </w:rPr>
    </w:lvl>
    <w:lvl w:ilvl="4" w:tplc="40CAE4EE" w:tentative="1">
      <w:start w:val="1"/>
      <w:numFmt w:val="bullet"/>
      <w:lvlText w:val="o"/>
      <w:lvlJc w:val="left"/>
      <w:pPr>
        <w:ind w:left="3600" w:hanging="360"/>
      </w:pPr>
      <w:rPr>
        <w:rFonts w:ascii="Courier New" w:hAnsi="Courier New" w:cs="Courier New" w:hint="default"/>
      </w:rPr>
    </w:lvl>
    <w:lvl w:ilvl="5" w:tplc="123492C0" w:tentative="1">
      <w:start w:val="1"/>
      <w:numFmt w:val="bullet"/>
      <w:lvlText w:val=""/>
      <w:lvlJc w:val="left"/>
      <w:pPr>
        <w:ind w:left="4320" w:hanging="360"/>
      </w:pPr>
      <w:rPr>
        <w:rFonts w:ascii="Wingdings" w:hAnsi="Wingdings" w:hint="default"/>
      </w:rPr>
    </w:lvl>
    <w:lvl w:ilvl="6" w:tplc="684E0D28" w:tentative="1">
      <w:start w:val="1"/>
      <w:numFmt w:val="bullet"/>
      <w:lvlText w:val=""/>
      <w:lvlJc w:val="left"/>
      <w:pPr>
        <w:ind w:left="5040" w:hanging="360"/>
      </w:pPr>
      <w:rPr>
        <w:rFonts w:ascii="Symbol" w:hAnsi="Symbol" w:hint="default"/>
      </w:rPr>
    </w:lvl>
    <w:lvl w:ilvl="7" w:tplc="2FECD908" w:tentative="1">
      <w:start w:val="1"/>
      <w:numFmt w:val="bullet"/>
      <w:lvlText w:val="o"/>
      <w:lvlJc w:val="left"/>
      <w:pPr>
        <w:ind w:left="5760" w:hanging="360"/>
      </w:pPr>
      <w:rPr>
        <w:rFonts w:ascii="Courier New" w:hAnsi="Courier New" w:cs="Courier New" w:hint="default"/>
      </w:rPr>
    </w:lvl>
    <w:lvl w:ilvl="8" w:tplc="B404B510" w:tentative="1">
      <w:start w:val="1"/>
      <w:numFmt w:val="bullet"/>
      <w:lvlText w:val=""/>
      <w:lvlJc w:val="left"/>
      <w:pPr>
        <w:ind w:left="6480" w:hanging="360"/>
      </w:pPr>
      <w:rPr>
        <w:rFonts w:ascii="Wingdings" w:hAnsi="Wingdings" w:hint="default"/>
      </w:rPr>
    </w:lvl>
  </w:abstractNum>
  <w:abstractNum w:abstractNumId="20" w15:restartNumberingAfterBreak="0">
    <w:nsid w:val="4E0D19E7"/>
    <w:multiLevelType w:val="hybridMultilevel"/>
    <w:tmpl w:val="1C044078"/>
    <w:lvl w:ilvl="0" w:tplc="5696315C">
      <w:start w:val="1"/>
      <w:numFmt w:val="lowerRoman"/>
      <w:lvlText w:val="(%1)"/>
      <w:lvlJc w:val="left"/>
      <w:pPr>
        <w:ind w:left="1429" w:hanging="720"/>
      </w:pPr>
      <w:rPr>
        <w:rFonts w:hint="default"/>
      </w:rPr>
    </w:lvl>
    <w:lvl w:ilvl="1" w:tplc="EFD2CB40" w:tentative="1">
      <w:start w:val="1"/>
      <w:numFmt w:val="lowerLetter"/>
      <w:lvlText w:val="%2."/>
      <w:lvlJc w:val="left"/>
      <w:pPr>
        <w:ind w:left="1789" w:hanging="360"/>
      </w:pPr>
    </w:lvl>
    <w:lvl w:ilvl="2" w:tplc="DB528406" w:tentative="1">
      <w:start w:val="1"/>
      <w:numFmt w:val="lowerRoman"/>
      <w:lvlText w:val="%3."/>
      <w:lvlJc w:val="right"/>
      <w:pPr>
        <w:ind w:left="2509" w:hanging="180"/>
      </w:pPr>
    </w:lvl>
    <w:lvl w:ilvl="3" w:tplc="792AB23E" w:tentative="1">
      <w:start w:val="1"/>
      <w:numFmt w:val="decimal"/>
      <w:lvlText w:val="%4."/>
      <w:lvlJc w:val="left"/>
      <w:pPr>
        <w:ind w:left="3229" w:hanging="360"/>
      </w:pPr>
    </w:lvl>
    <w:lvl w:ilvl="4" w:tplc="8CB693D8" w:tentative="1">
      <w:start w:val="1"/>
      <w:numFmt w:val="lowerLetter"/>
      <w:lvlText w:val="%5."/>
      <w:lvlJc w:val="left"/>
      <w:pPr>
        <w:ind w:left="3949" w:hanging="360"/>
      </w:pPr>
    </w:lvl>
    <w:lvl w:ilvl="5" w:tplc="2D7669A4" w:tentative="1">
      <w:start w:val="1"/>
      <w:numFmt w:val="lowerRoman"/>
      <w:lvlText w:val="%6."/>
      <w:lvlJc w:val="right"/>
      <w:pPr>
        <w:ind w:left="4669" w:hanging="180"/>
      </w:pPr>
    </w:lvl>
    <w:lvl w:ilvl="6" w:tplc="0F3CB59A" w:tentative="1">
      <w:start w:val="1"/>
      <w:numFmt w:val="decimal"/>
      <w:lvlText w:val="%7."/>
      <w:lvlJc w:val="left"/>
      <w:pPr>
        <w:ind w:left="5389" w:hanging="360"/>
      </w:pPr>
    </w:lvl>
    <w:lvl w:ilvl="7" w:tplc="4926CE26" w:tentative="1">
      <w:start w:val="1"/>
      <w:numFmt w:val="lowerLetter"/>
      <w:lvlText w:val="%8."/>
      <w:lvlJc w:val="left"/>
      <w:pPr>
        <w:ind w:left="6109" w:hanging="360"/>
      </w:pPr>
    </w:lvl>
    <w:lvl w:ilvl="8" w:tplc="09BE1FB6" w:tentative="1">
      <w:start w:val="1"/>
      <w:numFmt w:val="lowerRoman"/>
      <w:lvlText w:val="%9."/>
      <w:lvlJc w:val="right"/>
      <w:pPr>
        <w:ind w:left="6829" w:hanging="180"/>
      </w:pPr>
    </w:lvl>
  </w:abstractNum>
  <w:abstractNum w:abstractNumId="21" w15:restartNumberingAfterBreak="0">
    <w:nsid w:val="4F244E8B"/>
    <w:multiLevelType w:val="hybridMultilevel"/>
    <w:tmpl w:val="B1CC6916"/>
    <w:lvl w:ilvl="0" w:tplc="385CA244">
      <w:start w:val="1"/>
      <w:numFmt w:val="decimal"/>
      <w:lvlText w:val="%1."/>
      <w:lvlJc w:val="left"/>
      <w:pPr>
        <w:ind w:left="3192" w:hanging="360"/>
      </w:pPr>
      <w:rPr>
        <w:rFonts w:hint="default"/>
      </w:rPr>
    </w:lvl>
    <w:lvl w:ilvl="1" w:tplc="7FDC9B9A" w:tentative="1">
      <w:start w:val="1"/>
      <w:numFmt w:val="lowerLetter"/>
      <w:lvlText w:val="%2."/>
      <w:lvlJc w:val="left"/>
      <w:pPr>
        <w:ind w:left="3912" w:hanging="360"/>
      </w:pPr>
    </w:lvl>
    <w:lvl w:ilvl="2" w:tplc="E026D0FE" w:tentative="1">
      <w:start w:val="1"/>
      <w:numFmt w:val="lowerRoman"/>
      <w:lvlText w:val="%3."/>
      <w:lvlJc w:val="right"/>
      <w:pPr>
        <w:ind w:left="4632" w:hanging="180"/>
      </w:pPr>
    </w:lvl>
    <w:lvl w:ilvl="3" w:tplc="491C2FC8" w:tentative="1">
      <w:start w:val="1"/>
      <w:numFmt w:val="decimal"/>
      <w:lvlText w:val="%4."/>
      <w:lvlJc w:val="left"/>
      <w:pPr>
        <w:ind w:left="5352" w:hanging="360"/>
      </w:pPr>
    </w:lvl>
    <w:lvl w:ilvl="4" w:tplc="99F003F6" w:tentative="1">
      <w:start w:val="1"/>
      <w:numFmt w:val="lowerLetter"/>
      <w:lvlText w:val="%5."/>
      <w:lvlJc w:val="left"/>
      <w:pPr>
        <w:ind w:left="6072" w:hanging="360"/>
      </w:pPr>
    </w:lvl>
    <w:lvl w:ilvl="5" w:tplc="56AEE93E" w:tentative="1">
      <w:start w:val="1"/>
      <w:numFmt w:val="lowerRoman"/>
      <w:lvlText w:val="%6."/>
      <w:lvlJc w:val="right"/>
      <w:pPr>
        <w:ind w:left="6792" w:hanging="180"/>
      </w:pPr>
    </w:lvl>
    <w:lvl w:ilvl="6" w:tplc="98E04346" w:tentative="1">
      <w:start w:val="1"/>
      <w:numFmt w:val="decimal"/>
      <w:lvlText w:val="%7."/>
      <w:lvlJc w:val="left"/>
      <w:pPr>
        <w:ind w:left="7512" w:hanging="360"/>
      </w:pPr>
    </w:lvl>
    <w:lvl w:ilvl="7" w:tplc="5D5E405E" w:tentative="1">
      <w:start w:val="1"/>
      <w:numFmt w:val="lowerLetter"/>
      <w:lvlText w:val="%8."/>
      <w:lvlJc w:val="left"/>
      <w:pPr>
        <w:ind w:left="8232" w:hanging="360"/>
      </w:pPr>
    </w:lvl>
    <w:lvl w:ilvl="8" w:tplc="B5A2BD94" w:tentative="1">
      <w:start w:val="1"/>
      <w:numFmt w:val="lowerRoman"/>
      <w:lvlText w:val="%9."/>
      <w:lvlJc w:val="right"/>
      <w:pPr>
        <w:ind w:left="8952" w:hanging="180"/>
      </w:pPr>
    </w:lvl>
  </w:abstractNum>
  <w:abstractNum w:abstractNumId="22" w15:restartNumberingAfterBreak="0">
    <w:nsid w:val="4F9E2000"/>
    <w:multiLevelType w:val="singleLevel"/>
    <w:tmpl w:val="D454201C"/>
    <w:lvl w:ilvl="0">
      <w:numFmt w:val="bullet"/>
      <w:lvlText w:val="-"/>
      <w:lvlJc w:val="left"/>
      <w:pPr>
        <w:tabs>
          <w:tab w:val="num" w:pos="360"/>
        </w:tabs>
        <w:ind w:left="360" w:hanging="360"/>
      </w:pPr>
      <w:rPr>
        <w:rFonts w:hint="default"/>
      </w:rPr>
    </w:lvl>
  </w:abstractNum>
  <w:abstractNum w:abstractNumId="23" w15:restartNumberingAfterBreak="0">
    <w:nsid w:val="5B4E0DEC"/>
    <w:multiLevelType w:val="multilevel"/>
    <w:tmpl w:val="4BF20C04"/>
    <w:lvl w:ilvl="0">
      <w:start w:val="1"/>
      <w:numFmt w:val="decimal"/>
      <w:lvlText w:val="%1."/>
      <w:lvlJc w:val="left"/>
      <w:pPr>
        <w:ind w:left="420" w:hanging="420"/>
      </w:pPr>
      <w:rPr>
        <w:rFonts w:hint="default"/>
        <w:color w:val="FFFFFF" w:themeColor="background1"/>
      </w:rPr>
    </w:lvl>
    <w:lvl w:ilvl="1">
      <w:start w:val="1"/>
      <w:numFmt w:val="decimal"/>
      <w:lvlText w:val="%1.%2."/>
      <w:lvlJc w:val="left"/>
      <w:pPr>
        <w:ind w:left="720" w:hanging="720"/>
      </w:pPr>
      <w:rPr>
        <w:rFonts w:asciiTheme="minorHAnsi" w:hAnsiTheme="minorHAnsi" w:hint="default"/>
        <w:color w:val="auto"/>
      </w:rPr>
    </w:lvl>
    <w:lvl w:ilvl="2">
      <w:start w:val="1"/>
      <w:numFmt w:val="decimal"/>
      <w:lvlText w:val="%1.%2.%3."/>
      <w:lvlJc w:val="left"/>
      <w:pPr>
        <w:ind w:left="2422" w:hanging="720"/>
      </w:pPr>
      <w:rPr>
        <w:rFonts w:asciiTheme="minorHAnsi" w:hAnsiTheme="minorHAnsi" w:hint="default"/>
        <w:color w:val="auto"/>
      </w:rPr>
    </w:lvl>
    <w:lvl w:ilvl="3">
      <w:start w:val="1"/>
      <w:numFmt w:val="decimal"/>
      <w:lvlText w:val="%1.%2.%3.%4."/>
      <w:lvlJc w:val="left"/>
      <w:pPr>
        <w:ind w:left="1080" w:hanging="1080"/>
      </w:pPr>
      <w:rPr>
        <w:rFonts w:hint="default"/>
        <w:sz w:val="24"/>
        <w:szCs w:val="24"/>
      </w:rPr>
    </w:lvl>
    <w:lvl w:ilvl="4">
      <w:start w:val="1"/>
      <w:numFmt w:val="decimal"/>
      <w:lvlText w:val="%1.%2.%3.%4.%5."/>
      <w:lvlJc w:val="left"/>
      <w:pPr>
        <w:ind w:left="1080" w:hanging="1080"/>
      </w:pPr>
      <w:rPr>
        <w:rFonts w:hint="default"/>
        <w:sz w:val="22"/>
        <w:szCs w:val="22"/>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C3A5443"/>
    <w:multiLevelType w:val="hybridMultilevel"/>
    <w:tmpl w:val="A68023E2"/>
    <w:lvl w:ilvl="0" w:tplc="1DDC0760">
      <w:start w:val="1"/>
      <w:numFmt w:val="lowerRoman"/>
      <w:lvlText w:val="(%1)"/>
      <w:lvlJc w:val="left"/>
      <w:pPr>
        <w:tabs>
          <w:tab w:val="num" w:pos="1428"/>
        </w:tabs>
        <w:ind w:left="1428" w:hanging="720"/>
      </w:pPr>
      <w:rPr>
        <w:rFonts w:hint="default"/>
      </w:rPr>
    </w:lvl>
    <w:lvl w:ilvl="1" w:tplc="67B4D24C">
      <w:start w:val="1"/>
      <w:numFmt w:val="lowerRoman"/>
      <w:lvlText w:val="%2)"/>
      <w:lvlJc w:val="left"/>
      <w:pPr>
        <w:tabs>
          <w:tab w:val="num" w:pos="2508"/>
        </w:tabs>
        <w:ind w:left="2508" w:hanging="720"/>
      </w:pPr>
      <w:rPr>
        <w:rFonts w:hint="default"/>
      </w:rPr>
    </w:lvl>
    <w:lvl w:ilvl="2" w:tplc="23501BD6" w:tentative="1">
      <w:start w:val="1"/>
      <w:numFmt w:val="lowerRoman"/>
      <w:lvlText w:val="%3."/>
      <w:lvlJc w:val="right"/>
      <w:pPr>
        <w:tabs>
          <w:tab w:val="num" w:pos="2868"/>
        </w:tabs>
        <w:ind w:left="2868" w:hanging="180"/>
      </w:pPr>
    </w:lvl>
    <w:lvl w:ilvl="3" w:tplc="66D20428" w:tentative="1">
      <w:start w:val="1"/>
      <w:numFmt w:val="decimal"/>
      <w:lvlText w:val="%4."/>
      <w:lvlJc w:val="left"/>
      <w:pPr>
        <w:tabs>
          <w:tab w:val="num" w:pos="3588"/>
        </w:tabs>
        <w:ind w:left="3588" w:hanging="360"/>
      </w:pPr>
    </w:lvl>
    <w:lvl w:ilvl="4" w:tplc="D760191C" w:tentative="1">
      <w:start w:val="1"/>
      <w:numFmt w:val="lowerLetter"/>
      <w:lvlText w:val="%5."/>
      <w:lvlJc w:val="left"/>
      <w:pPr>
        <w:tabs>
          <w:tab w:val="num" w:pos="4308"/>
        </w:tabs>
        <w:ind w:left="4308" w:hanging="360"/>
      </w:pPr>
    </w:lvl>
    <w:lvl w:ilvl="5" w:tplc="D0560EFA" w:tentative="1">
      <w:start w:val="1"/>
      <w:numFmt w:val="lowerRoman"/>
      <w:lvlText w:val="%6."/>
      <w:lvlJc w:val="right"/>
      <w:pPr>
        <w:tabs>
          <w:tab w:val="num" w:pos="5028"/>
        </w:tabs>
        <w:ind w:left="5028" w:hanging="180"/>
      </w:pPr>
    </w:lvl>
    <w:lvl w:ilvl="6" w:tplc="D98086D6" w:tentative="1">
      <w:start w:val="1"/>
      <w:numFmt w:val="decimal"/>
      <w:lvlText w:val="%7."/>
      <w:lvlJc w:val="left"/>
      <w:pPr>
        <w:tabs>
          <w:tab w:val="num" w:pos="5748"/>
        </w:tabs>
        <w:ind w:left="5748" w:hanging="360"/>
      </w:pPr>
    </w:lvl>
    <w:lvl w:ilvl="7" w:tplc="55A86244" w:tentative="1">
      <w:start w:val="1"/>
      <w:numFmt w:val="lowerLetter"/>
      <w:lvlText w:val="%8."/>
      <w:lvlJc w:val="left"/>
      <w:pPr>
        <w:tabs>
          <w:tab w:val="num" w:pos="6468"/>
        </w:tabs>
        <w:ind w:left="6468" w:hanging="360"/>
      </w:pPr>
    </w:lvl>
    <w:lvl w:ilvl="8" w:tplc="2D2E8CCA" w:tentative="1">
      <w:start w:val="1"/>
      <w:numFmt w:val="lowerRoman"/>
      <w:lvlText w:val="%9."/>
      <w:lvlJc w:val="right"/>
      <w:pPr>
        <w:tabs>
          <w:tab w:val="num" w:pos="7188"/>
        </w:tabs>
        <w:ind w:left="7188" w:hanging="180"/>
      </w:pPr>
    </w:lvl>
  </w:abstractNum>
  <w:abstractNum w:abstractNumId="25" w15:restartNumberingAfterBreak="0">
    <w:nsid w:val="5C9A3CE5"/>
    <w:multiLevelType w:val="hybridMultilevel"/>
    <w:tmpl w:val="B87287C0"/>
    <w:lvl w:ilvl="0" w:tplc="A1E8F2C0">
      <w:start w:val="1"/>
      <w:numFmt w:val="decimal"/>
      <w:lvlText w:val="%1."/>
      <w:lvlJc w:val="left"/>
      <w:pPr>
        <w:ind w:left="720" w:hanging="360"/>
      </w:pPr>
    </w:lvl>
    <w:lvl w:ilvl="1" w:tplc="3716B434" w:tentative="1">
      <w:start w:val="1"/>
      <w:numFmt w:val="lowerLetter"/>
      <w:lvlText w:val="%2."/>
      <w:lvlJc w:val="left"/>
      <w:pPr>
        <w:ind w:left="1440" w:hanging="360"/>
      </w:pPr>
    </w:lvl>
    <w:lvl w:ilvl="2" w:tplc="9C8AD884" w:tentative="1">
      <w:start w:val="1"/>
      <w:numFmt w:val="lowerRoman"/>
      <w:lvlText w:val="%3."/>
      <w:lvlJc w:val="right"/>
      <w:pPr>
        <w:ind w:left="2160" w:hanging="180"/>
      </w:pPr>
    </w:lvl>
    <w:lvl w:ilvl="3" w:tplc="EBD037F6" w:tentative="1">
      <w:start w:val="1"/>
      <w:numFmt w:val="decimal"/>
      <w:lvlText w:val="%4."/>
      <w:lvlJc w:val="left"/>
      <w:pPr>
        <w:ind w:left="2880" w:hanging="360"/>
      </w:pPr>
    </w:lvl>
    <w:lvl w:ilvl="4" w:tplc="64E898CE" w:tentative="1">
      <w:start w:val="1"/>
      <w:numFmt w:val="lowerLetter"/>
      <w:lvlText w:val="%5."/>
      <w:lvlJc w:val="left"/>
      <w:pPr>
        <w:ind w:left="3600" w:hanging="360"/>
      </w:pPr>
    </w:lvl>
    <w:lvl w:ilvl="5" w:tplc="AEDCAD2E" w:tentative="1">
      <w:start w:val="1"/>
      <w:numFmt w:val="lowerRoman"/>
      <w:lvlText w:val="%6."/>
      <w:lvlJc w:val="right"/>
      <w:pPr>
        <w:ind w:left="4320" w:hanging="180"/>
      </w:pPr>
    </w:lvl>
    <w:lvl w:ilvl="6" w:tplc="34646820" w:tentative="1">
      <w:start w:val="1"/>
      <w:numFmt w:val="decimal"/>
      <w:lvlText w:val="%7."/>
      <w:lvlJc w:val="left"/>
      <w:pPr>
        <w:ind w:left="5040" w:hanging="360"/>
      </w:pPr>
    </w:lvl>
    <w:lvl w:ilvl="7" w:tplc="127091EC" w:tentative="1">
      <w:start w:val="1"/>
      <w:numFmt w:val="lowerLetter"/>
      <w:lvlText w:val="%8."/>
      <w:lvlJc w:val="left"/>
      <w:pPr>
        <w:ind w:left="5760" w:hanging="360"/>
      </w:pPr>
    </w:lvl>
    <w:lvl w:ilvl="8" w:tplc="B93229D8" w:tentative="1">
      <w:start w:val="1"/>
      <w:numFmt w:val="lowerRoman"/>
      <w:lvlText w:val="%9."/>
      <w:lvlJc w:val="right"/>
      <w:pPr>
        <w:ind w:left="6480" w:hanging="180"/>
      </w:pPr>
    </w:lvl>
  </w:abstractNum>
  <w:abstractNum w:abstractNumId="26" w15:restartNumberingAfterBreak="0">
    <w:nsid w:val="60B010E8"/>
    <w:multiLevelType w:val="hybridMultilevel"/>
    <w:tmpl w:val="439E7476"/>
    <w:lvl w:ilvl="0" w:tplc="2B166CD2">
      <w:start w:val="1"/>
      <w:numFmt w:val="lowerRoman"/>
      <w:lvlText w:val="(%1)"/>
      <w:lvlJc w:val="left"/>
      <w:pPr>
        <w:tabs>
          <w:tab w:val="num" w:pos="855"/>
        </w:tabs>
        <w:ind w:left="855" w:hanging="495"/>
      </w:pPr>
      <w:rPr>
        <w:rFonts w:hint="default"/>
        <w:sz w:val="24"/>
        <w:szCs w:val="22"/>
      </w:rPr>
    </w:lvl>
    <w:lvl w:ilvl="1" w:tplc="1556DCCC" w:tentative="1">
      <w:start w:val="1"/>
      <w:numFmt w:val="lowerLetter"/>
      <w:lvlText w:val="%2."/>
      <w:lvlJc w:val="left"/>
      <w:pPr>
        <w:tabs>
          <w:tab w:val="num" w:pos="1440"/>
        </w:tabs>
        <w:ind w:left="1440" w:hanging="360"/>
      </w:pPr>
    </w:lvl>
    <w:lvl w:ilvl="2" w:tplc="041C19BC" w:tentative="1">
      <w:start w:val="1"/>
      <w:numFmt w:val="lowerRoman"/>
      <w:lvlText w:val="%3."/>
      <w:lvlJc w:val="right"/>
      <w:pPr>
        <w:tabs>
          <w:tab w:val="num" w:pos="2160"/>
        </w:tabs>
        <w:ind w:left="2160" w:hanging="180"/>
      </w:pPr>
    </w:lvl>
    <w:lvl w:ilvl="3" w:tplc="88C44F28" w:tentative="1">
      <w:start w:val="1"/>
      <w:numFmt w:val="decimal"/>
      <w:lvlText w:val="%4."/>
      <w:lvlJc w:val="left"/>
      <w:pPr>
        <w:tabs>
          <w:tab w:val="num" w:pos="2880"/>
        </w:tabs>
        <w:ind w:left="2880" w:hanging="360"/>
      </w:pPr>
    </w:lvl>
    <w:lvl w:ilvl="4" w:tplc="28C0902A" w:tentative="1">
      <w:start w:val="1"/>
      <w:numFmt w:val="lowerLetter"/>
      <w:lvlText w:val="%5."/>
      <w:lvlJc w:val="left"/>
      <w:pPr>
        <w:tabs>
          <w:tab w:val="num" w:pos="3600"/>
        </w:tabs>
        <w:ind w:left="3600" w:hanging="360"/>
      </w:pPr>
    </w:lvl>
    <w:lvl w:ilvl="5" w:tplc="3DE619FA" w:tentative="1">
      <w:start w:val="1"/>
      <w:numFmt w:val="lowerRoman"/>
      <w:lvlText w:val="%6."/>
      <w:lvlJc w:val="right"/>
      <w:pPr>
        <w:tabs>
          <w:tab w:val="num" w:pos="4320"/>
        </w:tabs>
        <w:ind w:left="4320" w:hanging="180"/>
      </w:pPr>
    </w:lvl>
    <w:lvl w:ilvl="6" w:tplc="02C82C0C" w:tentative="1">
      <w:start w:val="1"/>
      <w:numFmt w:val="decimal"/>
      <w:lvlText w:val="%7."/>
      <w:lvlJc w:val="left"/>
      <w:pPr>
        <w:tabs>
          <w:tab w:val="num" w:pos="5040"/>
        </w:tabs>
        <w:ind w:left="5040" w:hanging="360"/>
      </w:pPr>
    </w:lvl>
    <w:lvl w:ilvl="7" w:tplc="2F4024D4" w:tentative="1">
      <w:start w:val="1"/>
      <w:numFmt w:val="lowerLetter"/>
      <w:lvlText w:val="%8."/>
      <w:lvlJc w:val="left"/>
      <w:pPr>
        <w:tabs>
          <w:tab w:val="num" w:pos="5760"/>
        </w:tabs>
        <w:ind w:left="5760" w:hanging="360"/>
      </w:pPr>
    </w:lvl>
    <w:lvl w:ilvl="8" w:tplc="4AB2E076" w:tentative="1">
      <w:start w:val="1"/>
      <w:numFmt w:val="lowerRoman"/>
      <w:lvlText w:val="%9."/>
      <w:lvlJc w:val="right"/>
      <w:pPr>
        <w:tabs>
          <w:tab w:val="num" w:pos="6480"/>
        </w:tabs>
        <w:ind w:left="6480" w:hanging="180"/>
      </w:pPr>
    </w:lvl>
  </w:abstractNum>
  <w:abstractNum w:abstractNumId="27" w15:restartNumberingAfterBreak="0">
    <w:nsid w:val="6519464D"/>
    <w:multiLevelType w:val="hybridMultilevel"/>
    <w:tmpl w:val="C3BEE048"/>
    <w:lvl w:ilvl="0" w:tplc="DEC24F14">
      <w:start w:val="1"/>
      <w:numFmt w:val="lowerRoman"/>
      <w:lvlText w:val="(%1)"/>
      <w:lvlJc w:val="left"/>
      <w:pPr>
        <w:ind w:left="1440" w:hanging="720"/>
      </w:pPr>
      <w:rPr>
        <w:rFonts w:hint="default"/>
      </w:rPr>
    </w:lvl>
    <w:lvl w:ilvl="1" w:tplc="46E2E18A" w:tentative="1">
      <w:start w:val="1"/>
      <w:numFmt w:val="lowerLetter"/>
      <w:lvlText w:val="%2."/>
      <w:lvlJc w:val="left"/>
      <w:pPr>
        <w:ind w:left="1800" w:hanging="360"/>
      </w:pPr>
    </w:lvl>
    <w:lvl w:ilvl="2" w:tplc="F7AC3BBA" w:tentative="1">
      <w:start w:val="1"/>
      <w:numFmt w:val="lowerRoman"/>
      <w:lvlText w:val="%3."/>
      <w:lvlJc w:val="right"/>
      <w:pPr>
        <w:ind w:left="2520" w:hanging="180"/>
      </w:pPr>
    </w:lvl>
    <w:lvl w:ilvl="3" w:tplc="BC8CBFCE" w:tentative="1">
      <w:start w:val="1"/>
      <w:numFmt w:val="decimal"/>
      <w:lvlText w:val="%4."/>
      <w:lvlJc w:val="left"/>
      <w:pPr>
        <w:ind w:left="3240" w:hanging="360"/>
      </w:pPr>
    </w:lvl>
    <w:lvl w:ilvl="4" w:tplc="DAF2F0A4" w:tentative="1">
      <w:start w:val="1"/>
      <w:numFmt w:val="lowerLetter"/>
      <w:lvlText w:val="%5."/>
      <w:lvlJc w:val="left"/>
      <w:pPr>
        <w:ind w:left="3960" w:hanging="360"/>
      </w:pPr>
    </w:lvl>
    <w:lvl w:ilvl="5" w:tplc="8242B5B2" w:tentative="1">
      <w:start w:val="1"/>
      <w:numFmt w:val="lowerRoman"/>
      <w:lvlText w:val="%6."/>
      <w:lvlJc w:val="right"/>
      <w:pPr>
        <w:ind w:left="4680" w:hanging="180"/>
      </w:pPr>
    </w:lvl>
    <w:lvl w:ilvl="6" w:tplc="1BFAD016" w:tentative="1">
      <w:start w:val="1"/>
      <w:numFmt w:val="decimal"/>
      <w:lvlText w:val="%7."/>
      <w:lvlJc w:val="left"/>
      <w:pPr>
        <w:ind w:left="5400" w:hanging="360"/>
      </w:pPr>
    </w:lvl>
    <w:lvl w:ilvl="7" w:tplc="5B52E0D2" w:tentative="1">
      <w:start w:val="1"/>
      <w:numFmt w:val="lowerLetter"/>
      <w:lvlText w:val="%8."/>
      <w:lvlJc w:val="left"/>
      <w:pPr>
        <w:ind w:left="6120" w:hanging="360"/>
      </w:pPr>
    </w:lvl>
    <w:lvl w:ilvl="8" w:tplc="52B8BE1E" w:tentative="1">
      <w:start w:val="1"/>
      <w:numFmt w:val="lowerRoman"/>
      <w:lvlText w:val="%9."/>
      <w:lvlJc w:val="right"/>
      <w:pPr>
        <w:ind w:left="6840" w:hanging="180"/>
      </w:pPr>
    </w:lvl>
  </w:abstractNum>
  <w:abstractNum w:abstractNumId="28" w15:restartNumberingAfterBreak="0">
    <w:nsid w:val="663F4E65"/>
    <w:multiLevelType w:val="hybridMultilevel"/>
    <w:tmpl w:val="0862FEB2"/>
    <w:lvl w:ilvl="0" w:tplc="6BC260BC">
      <w:start w:val="1"/>
      <w:numFmt w:val="lowerRoman"/>
      <w:lvlText w:val="(%1)"/>
      <w:lvlJc w:val="left"/>
      <w:pPr>
        <w:tabs>
          <w:tab w:val="num" w:pos="737"/>
        </w:tabs>
      </w:pPr>
      <w:rPr>
        <w:rFonts w:asciiTheme="minorHAnsi" w:eastAsia="Times New Roman" w:hAnsiTheme="minorHAnsi" w:cs="Times New Roman" w:hint="default"/>
        <w:b w:val="0"/>
        <w:i w:val="0"/>
        <w:sz w:val="24"/>
        <w:szCs w:val="24"/>
      </w:rPr>
    </w:lvl>
    <w:lvl w:ilvl="1" w:tplc="914696C0">
      <w:start w:val="1"/>
      <w:numFmt w:val="lowerLetter"/>
      <w:lvlText w:val="%2."/>
      <w:lvlJc w:val="left"/>
      <w:pPr>
        <w:tabs>
          <w:tab w:val="num" w:pos="1440"/>
        </w:tabs>
        <w:ind w:left="1440" w:hanging="360"/>
      </w:pPr>
      <w:rPr>
        <w:rFonts w:cs="Times New Roman"/>
      </w:rPr>
    </w:lvl>
    <w:lvl w:ilvl="2" w:tplc="A95E086E">
      <w:start w:val="1"/>
      <w:numFmt w:val="lowerRoman"/>
      <w:lvlText w:val="%3."/>
      <w:lvlJc w:val="right"/>
      <w:pPr>
        <w:tabs>
          <w:tab w:val="num" w:pos="2160"/>
        </w:tabs>
        <w:ind w:left="2160" w:hanging="180"/>
      </w:pPr>
      <w:rPr>
        <w:rFonts w:cs="Times New Roman"/>
      </w:rPr>
    </w:lvl>
    <w:lvl w:ilvl="3" w:tplc="D55E2B98" w:tentative="1">
      <w:start w:val="1"/>
      <w:numFmt w:val="decimal"/>
      <w:lvlText w:val="%4."/>
      <w:lvlJc w:val="left"/>
      <w:pPr>
        <w:tabs>
          <w:tab w:val="num" w:pos="2880"/>
        </w:tabs>
        <w:ind w:left="2880" w:hanging="360"/>
      </w:pPr>
      <w:rPr>
        <w:rFonts w:cs="Times New Roman"/>
      </w:rPr>
    </w:lvl>
    <w:lvl w:ilvl="4" w:tplc="F1DE728C" w:tentative="1">
      <w:start w:val="1"/>
      <w:numFmt w:val="lowerLetter"/>
      <w:lvlText w:val="%5."/>
      <w:lvlJc w:val="left"/>
      <w:pPr>
        <w:tabs>
          <w:tab w:val="num" w:pos="3600"/>
        </w:tabs>
        <w:ind w:left="3600" w:hanging="360"/>
      </w:pPr>
      <w:rPr>
        <w:rFonts w:cs="Times New Roman"/>
      </w:rPr>
    </w:lvl>
    <w:lvl w:ilvl="5" w:tplc="CFA21564" w:tentative="1">
      <w:start w:val="1"/>
      <w:numFmt w:val="lowerRoman"/>
      <w:lvlText w:val="%6."/>
      <w:lvlJc w:val="right"/>
      <w:pPr>
        <w:tabs>
          <w:tab w:val="num" w:pos="4320"/>
        </w:tabs>
        <w:ind w:left="4320" w:hanging="180"/>
      </w:pPr>
      <w:rPr>
        <w:rFonts w:cs="Times New Roman"/>
      </w:rPr>
    </w:lvl>
    <w:lvl w:ilvl="6" w:tplc="F3AE2512" w:tentative="1">
      <w:start w:val="1"/>
      <w:numFmt w:val="decimal"/>
      <w:lvlText w:val="%7."/>
      <w:lvlJc w:val="left"/>
      <w:pPr>
        <w:tabs>
          <w:tab w:val="num" w:pos="5040"/>
        </w:tabs>
        <w:ind w:left="5040" w:hanging="360"/>
      </w:pPr>
      <w:rPr>
        <w:rFonts w:cs="Times New Roman"/>
      </w:rPr>
    </w:lvl>
    <w:lvl w:ilvl="7" w:tplc="9B70C710" w:tentative="1">
      <w:start w:val="1"/>
      <w:numFmt w:val="lowerLetter"/>
      <w:lvlText w:val="%8."/>
      <w:lvlJc w:val="left"/>
      <w:pPr>
        <w:tabs>
          <w:tab w:val="num" w:pos="5760"/>
        </w:tabs>
        <w:ind w:left="5760" w:hanging="360"/>
      </w:pPr>
      <w:rPr>
        <w:rFonts w:cs="Times New Roman"/>
      </w:rPr>
    </w:lvl>
    <w:lvl w:ilvl="8" w:tplc="2474D0EC" w:tentative="1">
      <w:start w:val="1"/>
      <w:numFmt w:val="lowerRoman"/>
      <w:lvlText w:val="%9."/>
      <w:lvlJc w:val="right"/>
      <w:pPr>
        <w:tabs>
          <w:tab w:val="num" w:pos="6480"/>
        </w:tabs>
        <w:ind w:left="6480" w:hanging="180"/>
      </w:pPr>
      <w:rPr>
        <w:rFonts w:cs="Times New Roman"/>
      </w:rPr>
    </w:lvl>
  </w:abstractNum>
  <w:abstractNum w:abstractNumId="29" w15:restartNumberingAfterBreak="0">
    <w:nsid w:val="66F047C0"/>
    <w:multiLevelType w:val="hybridMultilevel"/>
    <w:tmpl w:val="8ED62F2C"/>
    <w:lvl w:ilvl="0" w:tplc="9F760116">
      <w:start w:val="1"/>
      <w:numFmt w:val="lowerRoman"/>
      <w:lvlText w:val="(%1)"/>
      <w:lvlJc w:val="left"/>
      <w:pPr>
        <w:ind w:left="720" w:hanging="360"/>
      </w:pPr>
      <w:rPr>
        <w:rFonts w:hint="default"/>
        <w:sz w:val="22"/>
        <w:szCs w:val="22"/>
      </w:rPr>
    </w:lvl>
    <w:lvl w:ilvl="1" w:tplc="1C961A0A">
      <w:start w:val="1"/>
      <w:numFmt w:val="lowerRoman"/>
      <w:lvlText w:val="(%2)"/>
      <w:lvlJc w:val="left"/>
      <w:pPr>
        <w:ind w:left="1440" w:hanging="360"/>
      </w:pPr>
      <w:rPr>
        <w:rFonts w:hint="default"/>
        <w:sz w:val="24"/>
        <w:szCs w:val="24"/>
      </w:rPr>
    </w:lvl>
    <w:lvl w:ilvl="2" w:tplc="51A8F75E">
      <w:start w:val="1"/>
      <w:numFmt w:val="lowerLetter"/>
      <w:lvlText w:val="%3."/>
      <w:lvlJc w:val="left"/>
      <w:pPr>
        <w:ind w:left="2160" w:hanging="180"/>
      </w:pPr>
    </w:lvl>
    <w:lvl w:ilvl="3" w:tplc="8BB8A798" w:tentative="1">
      <w:start w:val="1"/>
      <w:numFmt w:val="decimal"/>
      <w:lvlText w:val="%4."/>
      <w:lvlJc w:val="left"/>
      <w:pPr>
        <w:ind w:left="2880" w:hanging="360"/>
      </w:pPr>
    </w:lvl>
    <w:lvl w:ilvl="4" w:tplc="156C56B8" w:tentative="1">
      <w:start w:val="1"/>
      <w:numFmt w:val="lowerLetter"/>
      <w:lvlText w:val="%5."/>
      <w:lvlJc w:val="left"/>
      <w:pPr>
        <w:ind w:left="3600" w:hanging="360"/>
      </w:pPr>
    </w:lvl>
    <w:lvl w:ilvl="5" w:tplc="5F8CF576" w:tentative="1">
      <w:start w:val="1"/>
      <w:numFmt w:val="lowerRoman"/>
      <w:lvlText w:val="%6."/>
      <w:lvlJc w:val="right"/>
      <w:pPr>
        <w:ind w:left="4320" w:hanging="180"/>
      </w:pPr>
    </w:lvl>
    <w:lvl w:ilvl="6" w:tplc="45FAE114" w:tentative="1">
      <w:start w:val="1"/>
      <w:numFmt w:val="decimal"/>
      <w:lvlText w:val="%7."/>
      <w:lvlJc w:val="left"/>
      <w:pPr>
        <w:ind w:left="5040" w:hanging="360"/>
      </w:pPr>
    </w:lvl>
    <w:lvl w:ilvl="7" w:tplc="60E0D92E" w:tentative="1">
      <w:start w:val="1"/>
      <w:numFmt w:val="lowerLetter"/>
      <w:lvlText w:val="%8."/>
      <w:lvlJc w:val="left"/>
      <w:pPr>
        <w:ind w:left="5760" w:hanging="360"/>
      </w:pPr>
    </w:lvl>
    <w:lvl w:ilvl="8" w:tplc="5C709BA8" w:tentative="1">
      <w:start w:val="1"/>
      <w:numFmt w:val="lowerRoman"/>
      <w:lvlText w:val="%9."/>
      <w:lvlJc w:val="right"/>
      <w:pPr>
        <w:ind w:left="6480" w:hanging="180"/>
      </w:pPr>
    </w:lvl>
  </w:abstractNum>
  <w:abstractNum w:abstractNumId="30" w15:restartNumberingAfterBreak="0">
    <w:nsid w:val="6E213A56"/>
    <w:multiLevelType w:val="hybridMultilevel"/>
    <w:tmpl w:val="7B1C3E94"/>
    <w:lvl w:ilvl="0" w:tplc="54D24F34">
      <w:start w:val="1"/>
      <w:numFmt w:val="lowerLetter"/>
      <w:lvlText w:val="(%1)"/>
      <w:lvlJc w:val="left"/>
      <w:pPr>
        <w:ind w:left="2160" w:hanging="360"/>
      </w:pPr>
      <w:rPr>
        <w:rFonts w:hint="default"/>
        <w:spacing w:val="0"/>
        <w:sz w:val="22"/>
        <w:szCs w:val="22"/>
      </w:rPr>
    </w:lvl>
    <w:lvl w:ilvl="1" w:tplc="CE0C2978" w:tentative="1">
      <w:start w:val="1"/>
      <w:numFmt w:val="lowerLetter"/>
      <w:lvlText w:val="%2."/>
      <w:lvlJc w:val="left"/>
      <w:pPr>
        <w:ind w:left="2880" w:hanging="360"/>
      </w:pPr>
    </w:lvl>
    <w:lvl w:ilvl="2" w:tplc="4E0460DA" w:tentative="1">
      <w:start w:val="1"/>
      <w:numFmt w:val="lowerRoman"/>
      <w:lvlText w:val="%3."/>
      <w:lvlJc w:val="right"/>
      <w:pPr>
        <w:ind w:left="3600" w:hanging="180"/>
      </w:pPr>
    </w:lvl>
    <w:lvl w:ilvl="3" w:tplc="DE866F6E" w:tentative="1">
      <w:start w:val="1"/>
      <w:numFmt w:val="decimal"/>
      <w:lvlText w:val="%4."/>
      <w:lvlJc w:val="left"/>
      <w:pPr>
        <w:ind w:left="4320" w:hanging="360"/>
      </w:pPr>
    </w:lvl>
    <w:lvl w:ilvl="4" w:tplc="26D88866" w:tentative="1">
      <w:start w:val="1"/>
      <w:numFmt w:val="lowerLetter"/>
      <w:lvlText w:val="%5."/>
      <w:lvlJc w:val="left"/>
      <w:pPr>
        <w:ind w:left="5040" w:hanging="360"/>
      </w:pPr>
    </w:lvl>
    <w:lvl w:ilvl="5" w:tplc="2526981C" w:tentative="1">
      <w:start w:val="1"/>
      <w:numFmt w:val="lowerRoman"/>
      <w:lvlText w:val="%6."/>
      <w:lvlJc w:val="right"/>
      <w:pPr>
        <w:ind w:left="5760" w:hanging="180"/>
      </w:pPr>
    </w:lvl>
    <w:lvl w:ilvl="6" w:tplc="0D12C718" w:tentative="1">
      <w:start w:val="1"/>
      <w:numFmt w:val="decimal"/>
      <w:lvlText w:val="%7."/>
      <w:lvlJc w:val="left"/>
      <w:pPr>
        <w:ind w:left="6480" w:hanging="360"/>
      </w:pPr>
    </w:lvl>
    <w:lvl w:ilvl="7" w:tplc="7E46DDC2" w:tentative="1">
      <w:start w:val="1"/>
      <w:numFmt w:val="lowerLetter"/>
      <w:lvlText w:val="%8."/>
      <w:lvlJc w:val="left"/>
      <w:pPr>
        <w:ind w:left="7200" w:hanging="360"/>
      </w:pPr>
    </w:lvl>
    <w:lvl w:ilvl="8" w:tplc="DF16E12C" w:tentative="1">
      <w:start w:val="1"/>
      <w:numFmt w:val="lowerRoman"/>
      <w:lvlText w:val="%9."/>
      <w:lvlJc w:val="right"/>
      <w:pPr>
        <w:ind w:left="7920" w:hanging="180"/>
      </w:pPr>
    </w:lvl>
  </w:abstractNum>
  <w:abstractNum w:abstractNumId="31" w15:restartNumberingAfterBreak="0">
    <w:nsid w:val="728E0352"/>
    <w:multiLevelType w:val="hybridMultilevel"/>
    <w:tmpl w:val="FED4D744"/>
    <w:lvl w:ilvl="0" w:tplc="92AC5838">
      <w:start w:val="1"/>
      <w:numFmt w:val="lowerLetter"/>
      <w:lvlText w:val="%1)"/>
      <w:lvlJc w:val="left"/>
      <w:pPr>
        <w:ind w:left="2160" w:hanging="360"/>
      </w:pPr>
    </w:lvl>
    <w:lvl w:ilvl="1" w:tplc="CD1650E8">
      <w:start w:val="1"/>
      <w:numFmt w:val="lowerLetter"/>
      <w:lvlText w:val="%2."/>
      <w:lvlJc w:val="left"/>
      <w:pPr>
        <w:ind w:left="2880" w:hanging="360"/>
      </w:pPr>
    </w:lvl>
    <w:lvl w:ilvl="2" w:tplc="42E481FC">
      <w:start w:val="1"/>
      <w:numFmt w:val="lowerRoman"/>
      <w:lvlText w:val="%3."/>
      <w:lvlJc w:val="right"/>
      <w:pPr>
        <w:ind w:left="3600" w:hanging="180"/>
      </w:pPr>
    </w:lvl>
    <w:lvl w:ilvl="3" w:tplc="0F0C8FD0" w:tentative="1">
      <w:start w:val="1"/>
      <w:numFmt w:val="decimal"/>
      <w:lvlText w:val="%4."/>
      <w:lvlJc w:val="left"/>
      <w:pPr>
        <w:ind w:left="4320" w:hanging="360"/>
      </w:pPr>
    </w:lvl>
    <w:lvl w:ilvl="4" w:tplc="9C60A25E" w:tentative="1">
      <w:start w:val="1"/>
      <w:numFmt w:val="lowerLetter"/>
      <w:lvlText w:val="%5."/>
      <w:lvlJc w:val="left"/>
      <w:pPr>
        <w:ind w:left="5040" w:hanging="360"/>
      </w:pPr>
    </w:lvl>
    <w:lvl w:ilvl="5" w:tplc="844CC358" w:tentative="1">
      <w:start w:val="1"/>
      <w:numFmt w:val="lowerRoman"/>
      <w:lvlText w:val="%6."/>
      <w:lvlJc w:val="right"/>
      <w:pPr>
        <w:ind w:left="5760" w:hanging="180"/>
      </w:pPr>
    </w:lvl>
    <w:lvl w:ilvl="6" w:tplc="9CF025E2" w:tentative="1">
      <w:start w:val="1"/>
      <w:numFmt w:val="decimal"/>
      <w:lvlText w:val="%7."/>
      <w:lvlJc w:val="left"/>
      <w:pPr>
        <w:ind w:left="6480" w:hanging="360"/>
      </w:pPr>
    </w:lvl>
    <w:lvl w:ilvl="7" w:tplc="9E3CCB1E" w:tentative="1">
      <w:start w:val="1"/>
      <w:numFmt w:val="lowerLetter"/>
      <w:lvlText w:val="%8."/>
      <w:lvlJc w:val="left"/>
      <w:pPr>
        <w:ind w:left="7200" w:hanging="360"/>
      </w:pPr>
    </w:lvl>
    <w:lvl w:ilvl="8" w:tplc="D714CC24" w:tentative="1">
      <w:start w:val="1"/>
      <w:numFmt w:val="lowerRoman"/>
      <w:lvlText w:val="%9."/>
      <w:lvlJc w:val="right"/>
      <w:pPr>
        <w:ind w:left="7920" w:hanging="180"/>
      </w:pPr>
    </w:lvl>
  </w:abstractNum>
  <w:abstractNum w:abstractNumId="32" w15:restartNumberingAfterBreak="0">
    <w:nsid w:val="728F2D2C"/>
    <w:multiLevelType w:val="multilevel"/>
    <w:tmpl w:val="B79420E6"/>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lowerRoman"/>
      <w:lvlText w:val="(%7)"/>
      <w:lvlJc w:val="left"/>
      <w:pPr>
        <w:tabs>
          <w:tab w:val="num" w:pos="1844"/>
        </w:tabs>
        <w:ind w:left="1844" w:hanging="992"/>
      </w:pPr>
      <w:rPr>
        <w:rFonts w:ascii="Times New Roman" w:hAnsi="Times New Roman" w:cs="Times New Roman" w:hint="default"/>
        <w:b w:val="0"/>
        <w:i w:val="0"/>
        <w:sz w:val="24"/>
        <w:szCs w:val="24"/>
      </w:rPr>
    </w:lvl>
    <w:lvl w:ilvl="7">
      <w:start w:val="1"/>
      <w:numFmt w:val="lowerLetter"/>
      <w:lvlText w:val="(%8)"/>
      <w:lvlJc w:val="left"/>
      <w:pPr>
        <w:tabs>
          <w:tab w:val="num" w:pos="2126"/>
        </w:tabs>
        <w:ind w:left="2126" w:hanging="425"/>
      </w:pPr>
      <w:rPr>
        <w:rFonts w:ascii="Tahoma" w:hAnsi="Tahoma" w:cs="Tahoma" w:hint="default"/>
        <w:b w:val="0"/>
        <w:i w:val="0"/>
        <w:sz w:val="22"/>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33" w15:restartNumberingAfterBreak="0">
    <w:nsid w:val="73F4309B"/>
    <w:multiLevelType w:val="hybridMultilevel"/>
    <w:tmpl w:val="1374C492"/>
    <w:lvl w:ilvl="0" w:tplc="F48AF21C">
      <w:start w:val="1"/>
      <w:numFmt w:val="lowerRoman"/>
      <w:lvlText w:val="(%1)"/>
      <w:lvlJc w:val="left"/>
      <w:pPr>
        <w:ind w:left="1440" w:hanging="360"/>
      </w:pPr>
      <w:rPr>
        <w:rFonts w:hint="default"/>
        <w:sz w:val="24"/>
        <w:szCs w:val="22"/>
      </w:rPr>
    </w:lvl>
    <w:lvl w:ilvl="1" w:tplc="D1182AC8" w:tentative="1">
      <w:start w:val="1"/>
      <w:numFmt w:val="lowerLetter"/>
      <w:lvlText w:val="%2."/>
      <w:lvlJc w:val="left"/>
      <w:pPr>
        <w:ind w:left="1440" w:hanging="360"/>
      </w:pPr>
    </w:lvl>
    <w:lvl w:ilvl="2" w:tplc="99CCC6EE" w:tentative="1">
      <w:start w:val="1"/>
      <w:numFmt w:val="lowerRoman"/>
      <w:lvlText w:val="%3."/>
      <w:lvlJc w:val="right"/>
      <w:pPr>
        <w:ind w:left="2160" w:hanging="180"/>
      </w:pPr>
    </w:lvl>
    <w:lvl w:ilvl="3" w:tplc="2B18C32C" w:tentative="1">
      <w:start w:val="1"/>
      <w:numFmt w:val="decimal"/>
      <w:lvlText w:val="%4."/>
      <w:lvlJc w:val="left"/>
      <w:pPr>
        <w:ind w:left="2880" w:hanging="360"/>
      </w:pPr>
    </w:lvl>
    <w:lvl w:ilvl="4" w:tplc="0EE6D594" w:tentative="1">
      <w:start w:val="1"/>
      <w:numFmt w:val="lowerLetter"/>
      <w:lvlText w:val="%5."/>
      <w:lvlJc w:val="left"/>
      <w:pPr>
        <w:ind w:left="3600" w:hanging="360"/>
      </w:pPr>
    </w:lvl>
    <w:lvl w:ilvl="5" w:tplc="346A4334" w:tentative="1">
      <w:start w:val="1"/>
      <w:numFmt w:val="lowerRoman"/>
      <w:lvlText w:val="%6."/>
      <w:lvlJc w:val="right"/>
      <w:pPr>
        <w:ind w:left="4320" w:hanging="180"/>
      </w:pPr>
    </w:lvl>
    <w:lvl w:ilvl="6" w:tplc="AF562394" w:tentative="1">
      <w:start w:val="1"/>
      <w:numFmt w:val="decimal"/>
      <w:lvlText w:val="%7."/>
      <w:lvlJc w:val="left"/>
      <w:pPr>
        <w:ind w:left="5040" w:hanging="360"/>
      </w:pPr>
    </w:lvl>
    <w:lvl w:ilvl="7" w:tplc="620E18D2" w:tentative="1">
      <w:start w:val="1"/>
      <w:numFmt w:val="lowerLetter"/>
      <w:lvlText w:val="%8."/>
      <w:lvlJc w:val="left"/>
      <w:pPr>
        <w:ind w:left="5760" w:hanging="360"/>
      </w:pPr>
    </w:lvl>
    <w:lvl w:ilvl="8" w:tplc="98068286" w:tentative="1">
      <w:start w:val="1"/>
      <w:numFmt w:val="lowerRoman"/>
      <w:lvlText w:val="%9."/>
      <w:lvlJc w:val="right"/>
      <w:pPr>
        <w:ind w:left="6480" w:hanging="180"/>
      </w:pPr>
    </w:lvl>
  </w:abstractNum>
  <w:abstractNum w:abstractNumId="34" w15:restartNumberingAfterBreak="0">
    <w:nsid w:val="7C7722CA"/>
    <w:multiLevelType w:val="hybridMultilevel"/>
    <w:tmpl w:val="C826EB64"/>
    <w:lvl w:ilvl="0" w:tplc="75105A30">
      <w:start w:val="1"/>
      <w:numFmt w:val="lowerRoman"/>
      <w:lvlText w:val="(%1)"/>
      <w:lvlJc w:val="left"/>
      <w:pPr>
        <w:ind w:left="1430" w:hanging="720"/>
      </w:pPr>
      <w:rPr>
        <w:rFonts w:hint="default"/>
        <w:b w:val="0"/>
        <w:color w:val="auto"/>
      </w:rPr>
    </w:lvl>
    <w:lvl w:ilvl="1" w:tplc="5B66EFF6">
      <w:start w:val="1"/>
      <w:numFmt w:val="lowerLetter"/>
      <w:lvlText w:val="(%2)"/>
      <w:lvlJc w:val="left"/>
      <w:pPr>
        <w:ind w:left="1790" w:hanging="360"/>
      </w:pPr>
      <w:rPr>
        <w:rFonts w:hint="default"/>
      </w:rPr>
    </w:lvl>
    <w:lvl w:ilvl="2" w:tplc="5B3C9942" w:tentative="1">
      <w:start w:val="1"/>
      <w:numFmt w:val="lowerRoman"/>
      <w:lvlText w:val="%3."/>
      <w:lvlJc w:val="right"/>
      <w:pPr>
        <w:ind w:left="2510" w:hanging="180"/>
      </w:pPr>
    </w:lvl>
    <w:lvl w:ilvl="3" w:tplc="F7866BE0" w:tentative="1">
      <w:start w:val="1"/>
      <w:numFmt w:val="decimal"/>
      <w:lvlText w:val="%4."/>
      <w:lvlJc w:val="left"/>
      <w:pPr>
        <w:ind w:left="3230" w:hanging="360"/>
      </w:pPr>
    </w:lvl>
    <w:lvl w:ilvl="4" w:tplc="092E7996" w:tentative="1">
      <w:start w:val="1"/>
      <w:numFmt w:val="lowerLetter"/>
      <w:lvlText w:val="%5."/>
      <w:lvlJc w:val="left"/>
      <w:pPr>
        <w:ind w:left="3950" w:hanging="360"/>
      </w:pPr>
    </w:lvl>
    <w:lvl w:ilvl="5" w:tplc="D06AF2B6" w:tentative="1">
      <w:start w:val="1"/>
      <w:numFmt w:val="lowerRoman"/>
      <w:lvlText w:val="%6."/>
      <w:lvlJc w:val="right"/>
      <w:pPr>
        <w:ind w:left="4670" w:hanging="180"/>
      </w:pPr>
    </w:lvl>
    <w:lvl w:ilvl="6" w:tplc="C74C56E4" w:tentative="1">
      <w:start w:val="1"/>
      <w:numFmt w:val="decimal"/>
      <w:lvlText w:val="%7."/>
      <w:lvlJc w:val="left"/>
      <w:pPr>
        <w:ind w:left="5390" w:hanging="360"/>
      </w:pPr>
    </w:lvl>
    <w:lvl w:ilvl="7" w:tplc="F1887798" w:tentative="1">
      <w:start w:val="1"/>
      <w:numFmt w:val="lowerLetter"/>
      <w:lvlText w:val="%8."/>
      <w:lvlJc w:val="left"/>
      <w:pPr>
        <w:ind w:left="6110" w:hanging="360"/>
      </w:pPr>
    </w:lvl>
    <w:lvl w:ilvl="8" w:tplc="92182FC6" w:tentative="1">
      <w:start w:val="1"/>
      <w:numFmt w:val="lowerRoman"/>
      <w:lvlText w:val="%9."/>
      <w:lvlJc w:val="right"/>
      <w:pPr>
        <w:ind w:left="6830" w:hanging="180"/>
      </w:pPr>
    </w:lvl>
  </w:abstractNum>
  <w:abstractNum w:abstractNumId="35" w15:restartNumberingAfterBreak="0">
    <w:nsid w:val="7DFB4BB7"/>
    <w:multiLevelType w:val="singleLevel"/>
    <w:tmpl w:val="CE1C90D2"/>
    <w:lvl w:ilvl="0">
      <w:start w:val="1"/>
      <w:numFmt w:val="decimal"/>
      <w:lvlText w:val="%1."/>
      <w:lvlJc w:val="left"/>
      <w:pPr>
        <w:tabs>
          <w:tab w:val="num" w:pos="360"/>
        </w:tabs>
        <w:ind w:left="360" w:hanging="360"/>
      </w:pPr>
    </w:lvl>
  </w:abstractNum>
  <w:num w:numId="1">
    <w:abstractNumId w:val="22"/>
  </w:num>
  <w:num w:numId="2">
    <w:abstractNumId w:val="35"/>
  </w:num>
  <w:num w:numId="3">
    <w:abstractNumId w:val="0"/>
  </w:num>
  <w:num w:numId="4">
    <w:abstractNumId w:val="10"/>
  </w:num>
  <w:num w:numId="5">
    <w:abstractNumId w:val="28"/>
  </w:num>
  <w:num w:numId="6">
    <w:abstractNumId w:val="2"/>
  </w:num>
  <w:num w:numId="7">
    <w:abstractNumId w:val="26"/>
  </w:num>
  <w:num w:numId="8">
    <w:abstractNumId w:val="29"/>
  </w:num>
  <w:num w:numId="9">
    <w:abstractNumId w:val="1"/>
  </w:num>
  <w:num w:numId="10">
    <w:abstractNumId w:val="14"/>
  </w:num>
  <w:num w:numId="11">
    <w:abstractNumId w:val="31"/>
  </w:num>
  <w:num w:numId="12">
    <w:abstractNumId w:val="16"/>
  </w:num>
  <w:num w:numId="13">
    <w:abstractNumId w:val="8"/>
  </w:num>
  <w:num w:numId="14">
    <w:abstractNumId w:val="23"/>
  </w:num>
  <w:num w:numId="15">
    <w:abstractNumId w:val="13"/>
  </w:num>
  <w:num w:numId="16">
    <w:abstractNumId w:val="18"/>
  </w:num>
  <w:num w:numId="17">
    <w:abstractNumId w:val="27"/>
  </w:num>
  <w:num w:numId="18">
    <w:abstractNumId w:val="30"/>
  </w:num>
  <w:num w:numId="19">
    <w:abstractNumId w:val="21"/>
  </w:num>
  <w:num w:numId="20">
    <w:abstractNumId w:val="4"/>
  </w:num>
  <w:num w:numId="21">
    <w:abstractNumId w:val="5"/>
  </w:num>
  <w:num w:numId="22">
    <w:abstractNumId w:val="19"/>
  </w:num>
  <w:num w:numId="2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num>
  <w:num w:numId="28">
    <w:abstractNumId w:val="20"/>
  </w:num>
  <w:num w:numId="29">
    <w:abstractNumId w:val="6"/>
  </w:num>
  <w:num w:numId="30">
    <w:abstractNumId w:val="12"/>
  </w:num>
  <w:num w:numId="31">
    <w:abstractNumId w:val="24"/>
  </w:num>
  <w:num w:numId="32">
    <w:abstractNumId w:val="7"/>
  </w:num>
  <w:num w:numId="33">
    <w:abstractNumId w:val="11"/>
  </w:num>
  <w:num w:numId="34">
    <w:abstractNumId w:val="34"/>
  </w:num>
  <w:num w:numId="35">
    <w:abstractNumId w:val="17"/>
  </w:num>
  <w:num w:numId="36">
    <w:abstractNumId w:val="9"/>
  </w:num>
  <w:num w:numId="37">
    <w:abstractNumId w:val="3"/>
  </w:num>
  <w:num w:numId="38">
    <w:abstractNumId w:val="33"/>
  </w:num>
  <w:num w:numId="39">
    <w:abstractNumId w:val="25"/>
  </w:num>
  <w:num w:numId="40">
    <w:abstractNumId w:val="15"/>
  </w:num>
  <w:num w:numId="41">
    <w:abstractNumId w:val="3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CSA">
    <w15:presenceInfo w15:providerId="None" w15:userId="SCS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851"/>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91F"/>
    <w:rsid w:val="000D0664"/>
    <w:rsid w:val="003E3EB9"/>
    <w:rsid w:val="004C68E3"/>
    <w:rsid w:val="0053727B"/>
    <w:rsid w:val="0061349F"/>
    <w:rsid w:val="00732EF3"/>
    <w:rsid w:val="007555EC"/>
    <w:rsid w:val="007C1C05"/>
    <w:rsid w:val="00803331"/>
    <w:rsid w:val="009F03EC"/>
    <w:rsid w:val="00AE7FEF"/>
    <w:rsid w:val="00C87D52"/>
    <w:rsid w:val="00CD5B70"/>
    <w:rsid w:val="00D4436A"/>
    <w:rsid w:val="00DB3EC9"/>
    <w:rsid w:val="00F8791F"/>
    <w:rsid w:val="00FC2A9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C2CD73F-B71C-4F98-A369-60239B6BA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uiPriority="99" w:qFormat="1"/>
    <w:lsdException w:name="heading 2" w:uiPriority="99" w:qFormat="1"/>
    <w:lsdException w:name="heading 3" w:semiHidden="1" w:uiPriority="99" w:unhideWhenUsed="1" w:qFormat="1"/>
    <w:lsdException w:name="heading 4" w:semiHidden="1" w:uiPriority="99" w:unhideWhenUsed="1" w:qFormat="1"/>
    <w:lsdException w:name="heading 5" w:semiHidden="1" w:uiPriority="99" w:unhideWhenUsed="1" w:qFormat="1"/>
    <w:lsdException w:name="heading 6" w:semiHidden="1" w:uiPriority="99"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iPriority="99" w:unhideWhenUsed="1"/>
    <w:lsdException w:name="List 2" w:semiHidden="1" w:uiPriority="99"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iPriority="99" w:unhideWhenUsed="1"/>
    <w:lsdException w:name="List Continue" w:semiHidden="1" w:unhideWhenUsed="1"/>
    <w:lsdException w:name="List Continue 2" w:semiHidden="1" w:unhideWhenUsed="1"/>
    <w:lsdException w:name="Subtitle" w:uiPriority="99"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0EE9"/>
    <w:pPr>
      <w:tabs>
        <w:tab w:val="left" w:pos="851"/>
        <w:tab w:val="left" w:pos="1701"/>
        <w:tab w:val="left" w:pos="2552"/>
        <w:tab w:val="left" w:pos="3402"/>
        <w:tab w:val="left" w:pos="4253"/>
        <w:tab w:val="left" w:pos="5103"/>
        <w:tab w:val="left" w:pos="5954"/>
        <w:tab w:val="left" w:pos="6804"/>
        <w:tab w:val="left" w:pos="7655"/>
        <w:tab w:val="left" w:pos="8505"/>
      </w:tabs>
      <w:jc w:val="both"/>
    </w:pPr>
    <w:rPr>
      <w:rFonts w:ascii="Calibri" w:hAnsi="Calibri"/>
      <w:sz w:val="24"/>
    </w:rPr>
  </w:style>
  <w:style w:type="paragraph" w:styleId="Heading1">
    <w:name w:val="heading 1"/>
    <w:basedOn w:val="Normal"/>
    <w:next w:val="Normal"/>
    <w:link w:val="Heading1Char"/>
    <w:uiPriority w:val="99"/>
    <w:qFormat/>
    <w:rsid w:val="0065577B"/>
    <w:pPr>
      <w:keepNext/>
      <w:spacing w:before="240" w:after="60"/>
      <w:outlineLvl w:val="0"/>
    </w:pPr>
    <w:rPr>
      <w:b/>
      <w:kern w:val="28"/>
    </w:rPr>
  </w:style>
  <w:style w:type="paragraph" w:styleId="Heading2">
    <w:name w:val="heading 2"/>
    <w:basedOn w:val="Normal"/>
    <w:next w:val="Normal"/>
    <w:link w:val="Heading2Char"/>
    <w:uiPriority w:val="99"/>
    <w:qFormat/>
    <w:rsid w:val="0065577B"/>
    <w:pPr>
      <w:keepNext/>
      <w:tabs>
        <w:tab w:val="clear" w:pos="851"/>
        <w:tab w:val="clear" w:pos="1701"/>
        <w:tab w:val="clear" w:pos="2552"/>
        <w:tab w:val="clear" w:pos="3402"/>
        <w:tab w:val="clear" w:pos="4253"/>
        <w:tab w:val="clear" w:pos="5103"/>
        <w:tab w:val="clear" w:pos="5954"/>
        <w:tab w:val="clear" w:pos="6804"/>
        <w:tab w:val="clear" w:pos="7655"/>
        <w:tab w:val="clear" w:pos="8505"/>
        <w:tab w:val="center" w:pos="4224"/>
      </w:tabs>
      <w:outlineLvl w:val="1"/>
    </w:pPr>
    <w:rPr>
      <w:b/>
      <w:sz w:val="16"/>
    </w:rPr>
  </w:style>
  <w:style w:type="paragraph" w:styleId="Heading3">
    <w:name w:val="heading 3"/>
    <w:basedOn w:val="Normal"/>
    <w:next w:val="Normal"/>
    <w:link w:val="Heading3Char"/>
    <w:uiPriority w:val="99"/>
    <w:qFormat/>
    <w:rsid w:val="000D2803"/>
    <w:pPr>
      <w:keepNext/>
      <w:tabs>
        <w:tab w:val="clear" w:pos="851"/>
        <w:tab w:val="clear" w:pos="1701"/>
        <w:tab w:val="clear" w:pos="2552"/>
        <w:tab w:val="clear" w:pos="3402"/>
        <w:tab w:val="clear" w:pos="4253"/>
        <w:tab w:val="clear" w:pos="5103"/>
        <w:tab w:val="clear" w:pos="5954"/>
        <w:tab w:val="clear" w:pos="6804"/>
        <w:tab w:val="clear" w:pos="7655"/>
        <w:tab w:val="clear" w:pos="8505"/>
      </w:tabs>
      <w:autoSpaceDE w:val="0"/>
      <w:autoSpaceDN w:val="0"/>
      <w:adjustRightInd w:val="0"/>
      <w:jc w:val="center"/>
      <w:outlineLvl w:val="2"/>
    </w:pPr>
    <w:rPr>
      <w:rFonts w:ascii="Times New Roman" w:eastAsia="MS Mincho" w:hAnsi="Times New Roman"/>
      <w:b/>
      <w:bCs/>
      <w:sz w:val="23"/>
      <w:szCs w:val="23"/>
      <w:u w:val="single"/>
    </w:rPr>
  </w:style>
  <w:style w:type="paragraph" w:styleId="Heading4">
    <w:name w:val="heading 4"/>
    <w:basedOn w:val="Normal"/>
    <w:next w:val="Normal"/>
    <w:link w:val="Heading4Char"/>
    <w:uiPriority w:val="99"/>
    <w:qFormat/>
    <w:rsid w:val="000D2803"/>
    <w:pPr>
      <w:keepNext/>
      <w:tabs>
        <w:tab w:val="clear" w:pos="851"/>
        <w:tab w:val="clear" w:pos="1701"/>
        <w:tab w:val="clear" w:pos="2552"/>
        <w:tab w:val="clear" w:pos="3402"/>
        <w:tab w:val="clear" w:pos="4253"/>
        <w:tab w:val="clear" w:pos="5103"/>
        <w:tab w:val="clear" w:pos="5954"/>
        <w:tab w:val="clear" w:pos="6804"/>
        <w:tab w:val="clear" w:pos="7655"/>
        <w:tab w:val="clear" w:pos="8505"/>
      </w:tabs>
      <w:autoSpaceDE w:val="0"/>
      <w:autoSpaceDN w:val="0"/>
      <w:adjustRightInd w:val="0"/>
      <w:ind w:firstLine="1440"/>
      <w:outlineLvl w:val="3"/>
    </w:pPr>
    <w:rPr>
      <w:rFonts w:ascii="Times New Roman" w:eastAsia="MS Mincho" w:hAnsi="Times New Roman"/>
      <w:b/>
      <w:bCs/>
      <w:szCs w:val="24"/>
    </w:rPr>
  </w:style>
  <w:style w:type="paragraph" w:styleId="Heading5">
    <w:name w:val="heading 5"/>
    <w:basedOn w:val="Normal"/>
    <w:next w:val="Normal"/>
    <w:link w:val="Heading5Char"/>
    <w:uiPriority w:val="99"/>
    <w:qFormat/>
    <w:rsid w:val="000D2803"/>
    <w:pPr>
      <w:keepNext/>
      <w:tabs>
        <w:tab w:val="clear" w:pos="851"/>
        <w:tab w:val="clear" w:pos="1701"/>
        <w:tab w:val="clear" w:pos="2552"/>
        <w:tab w:val="clear" w:pos="3402"/>
        <w:tab w:val="clear" w:pos="4253"/>
        <w:tab w:val="clear" w:pos="5103"/>
        <w:tab w:val="clear" w:pos="5954"/>
        <w:tab w:val="clear" w:pos="6804"/>
        <w:tab w:val="clear" w:pos="7655"/>
        <w:tab w:val="clear" w:pos="8505"/>
      </w:tabs>
      <w:autoSpaceDE w:val="0"/>
      <w:autoSpaceDN w:val="0"/>
      <w:adjustRightInd w:val="0"/>
      <w:jc w:val="center"/>
      <w:outlineLvl w:val="4"/>
    </w:pPr>
    <w:rPr>
      <w:rFonts w:ascii="Times New Roman" w:eastAsia="MS Mincho" w:hAnsi="Times New Roman"/>
      <w:b/>
      <w:bCs/>
      <w:sz w:val="23"/>
      <w:szCs w:val="23"/>
    </w:rPr>
  </w:style>
  <w:style w:type="paragraph" w:styleId="Heading6">
    <w:name w:val="heading 6"/>
    <w:basedOn w:val="Normal"/>
    <w:next w:val="Normal"/>
    <w:link w:val="Heading6Char"/>
    <w:uiPriority w:val="99"/>
    <w:qFormat/>
    <w:rsid w:val="000D2803"/>
    <w:pPr>
      <w:keepNext/>
      <w:tabs>
        <w:tab w:val="clear" w:pos="851"/>
        <w:tab w:val="clear" w:pos="1701"/>
        <w:tab w:val="clear" w:pos="2552"/>
        <w:tab w:val="clear" w:pos="3402"/>
        <w:tab w:val="clear" w:pos="4253"/>
        <w:tab w:val="clear" w:pos="5103"/>
        <w:tab w:val="clear" w:pos="5954"/>
        <w:tab w:val="clear" w:pos="6804"/>
        <w:tab w:val="clear" w:pos="7655"/>
        <w:tab w:val="clear" w:pos="8505"/>
      </w:tabs>
      <w:autoSpaceDE w:val="0"/>
      <w:autoSpaceDN w:val="0"/>
      <w:adjustRightInd w:val="0"/>
      <w:spacing w:before="120" w:after="120"/>
      <w:ind w:left="57" w:right="57"/>
      <w:jc w:val="left"/>
      <w:outlineLvl w:val="5"/>
    </w:pPr>
    <w:rPr>
      <w:rFonts w:ascii="Times New Roman" w:eastAsia="MS Mincho" w:hAnsi="Times New Roman"/>
      <w:i/>
      <w:iCs/>
      <w:color w:val="000000"/>
      <w:szCs w:val="24"/>
    </w:rPr>
  </w:style>
  <w:style w:type="paragraph" w:styleId="Heading7">
    <w:name w:val="heading 7"/>
    <w:basedOn w:val="Normal"/>
    <w:next w:val="Normal"/>
    <w:link w:val="Heading7Char"/>
    <w:uiPriority w:val="99"/>
    <w:qFormat/>
    <w:rsid w:val="000D2803"/>
    <w:pPr>
      <w:keepNext/>
      <w:tabs>
        <w:tab w:val="clear" w:pos="851"/>
        <w:tab w:val="clear" w:pos="1701"/>
        <w:tab w:val="clear" w:pos="2552"/>
        <w:tab w:val="clear" w:pos="3402"/>
        <w:tab w:val="clear" w:pos="4253"/>
        <w:tab w:val="clear" w:pos="5103"/>
        <w:tab w:val="clear" w:pos="5954"/>
        <w:tab w:val="clear" w:pos="6804"/>
        <w:tab w:val="clear" w:pos="7655"/>
        <w:tab w:val="clear" w:pos="8505"/>
      </w:tabs>
      <w:autoSpaceDE w:val="0"/>
      <w:autoSpaceDN w:val="0"/>
      <w:adjustRightInd w:val="0"/>
      <w:ind w:firstLine="708"/>
      <w:outlineLvl w:val="6"/>
    </w:pPr>
    <w:rPr>
      <w:rFonts w:ascii="Frutiger Light" w:eastAsia="MS Mincho" w:hAnsi="Frutiger Light"/>
      <w:i/>
      <w:w w:val="0"/>
      <w:sz w:val="26"/>
      <w:szCs w:val="24"/>
    </w:rPr>
  </w:style>
  <w:style w:type="paragraph" w:styleId="Heading8">
    <w:name w:val="heading 8"/>
    <w:basedOn w:val="Normal"/>
    <w:next w:val="Normal"/>
    <w:link w:val="Heading8Char"/>
    <w:uiPriority w:val="99"/>
    <w:qFormat/>
    <w:rsid w:val="000D2803"/>
    <w:pPr>
      <w:keepNext/>
      <w:shd w:val="clear" w:color="auto" w:fill="FFFFFF"/>
      <w:tabs>
        <w:tab w:val="clear" w:pos="851"/>
        <w:tab w:val="clear" w:pos="1701"/>
        <w:tab w:val="clear" w:pos="2552"/>
        <w:tab w:val="clear" w:pos="3402"/>
        <w:tab w:val="clear" w:pos="4253"/>
        <w:tab w:val="clear" w:pos="5103"/>
        <w:tab w:val="clear" w:pos="5954"/>
        <w:tab w:val="clear" w:pos="6804"/>
        <w:tab w:val="clear" w:pos="7655"/>
        <w:tab w:val="clear" w:pos="8505"/>
        <w:tab w:val="left" w:pos="1560"/>
      </w:tabs>
      <w:autoSpaceDE w:val="0"/>
      <w:autoSpaceDN w:val="0"/>
      <w:adjustRightInd w:val="0"/>
      <w:jc w:val="left"/>
      <w:outlineLvl w:val="7"/>
    </w:pPr>
    <w:rPr>
      <w:rFonts w:ascii="Frutiger Light" w:eastAsia="MS Mincho" w:hAnsi="Frutiger Light"/>
      <w:b/>
      <w:w w:val="0"/>
      <w:sz w:val="26"/>
      <w:szCs w:val="24"/>
    </w:rPr>
  </w:style>
  <w:style w:type="paragraph" w:styleId="Heading9">
    <w:name w:val="heading 9"/>
    <w:basedOn w:val="Normal"/>
    <w:next w:val="Normal"/>
    <w:link w:val="Heading9Char"/>
    <w:uiPriority w:val="99"/>
    <w:qFormat/>
    <w:rsid w:val="000D2803"/>
    <w:pPr>
      <w:keepNext/>
      <w:tabs>
        <w:tab w:val="clear" w:pos="851"/>
        <w:tab w:val="clear" w:pos="1701"/>
        <w:tab w:val="clear" w:pos="2552"/>
        <w:tab w:val="clear" w:pos="3402"/>
        <w:tab w:val="clear" w:pos="4253"/>
        <w:tab w:val="clear" w:pos="5103"/>
        <w:tab w:val="clear" w:pos="5954"/>
        <w:tab w:val="clear" w:pos="6804"/>
        <w:tab w:val="clear" w:pos="7655"/>
        <w:tab w:val="clear" w:pos="8505"/>
      </w:tabs>
      <w:spacing w:line="320" w:lineRule="exact"/>
      <w:jc w:val="right"/>
      <w:outlineLvl w:val="8"/>
    </w:pPr>
    <w:rPr>
      <w:rFonts w:ascii="Frutiger Light" w:eastAsia="MS Mincho" w:hAnsi="Frutiger Light"/>
      <w:b/>
      <w:color w:val="000000"/>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Guideline,Tulo1"/>
    <w:basedOn w:val="Normal"/>
    <w:link w:val="HeaderChar"/>
    <w:uiPriority w:val="99"/>
    <w:rsid w:val="0065577B"/>
    <w:pPr>
      <w:tabs>
        <w:tab w:val="clear" w:pos="851"/>
        <w:tab w:val="clear" w:pos="1701"/>
        <w:tab w:val="clear" w:pos="2552"/>
        <w:tab w:val="clear" w:pos="3402"/>
        <w:tab w:val="clear" w:pos="4253"/>
        <w:tab w:val="clear" w:pos="5103"/>
        <w:tab w:val="clear" w:pos="5954"/>
        <w:tab w:val="clear" w:pos="6804"/>
        <w:tab w:val="clear" w:pos="7655"/>
        <w:tab w:val="clear" w:pos="8505"/>
        <w:tab w:val="center" w:pos="4419"/>
        <w:tab w:val="right" w:pos="8838"/>
      </w:tabs>
    </w:pPr>
  </w:style>
  <w:style w:type="paragraph" w:styleId="Footer">
    <w:name w:val="footer"/>
    <w:basedOn w:val="Normal"/>
    <w:link w:val="FooterChar"/>
    <w:uiPriority w:val="99"/>
    <w:rsid w:val="00122AFE"/>
    <w:pPr>
      <w:tabs>
        <w:tab w:val="clear" w:pos="851"/>
        <w:tab w:val="clear" w:pos="1701"/>
        <w:tab w:val="clear" w:pos="2552"/>
        <w:tab w:val="clear" w:pos="3402"/>
        <w:tab w:val="clear" w:pos="4253"/>
        <w:tab w:val="clear" w:pos="5103"/>
        <w:tab w:val="clear" w:pos="5954"/>
        <w:tab w:val="clear" w:pos="6804"/>
        <w:tab w:val="clear" w:pos="7655"/>
        <w:tab w:val="clear" w:pos="8505"/>
        <w:tab w:val="center" w:pos="4419"/>
        <w:tab w:val="right" w:pos="8838"/>
      </w:tabs>
    </w:pPr>
  </w:style>
  <w:style w:type="character" w:styleId="PageNumber">
    <w:name w:val="page number"/>
    <w:basedOn w:val="DefaultParagraphFont"/>
    <w:uiPriority w:val="99"/>
    <w:rsid w:val="0065577B"/>
  </w:style>
  <w:style w:type="character" w:styleId="Hyperlink">
    <w:name w:val="Hyperlink"/>
    <w:uiPriority w:val="99"/>
    <w:rsid w:val="0065577B"/>
    <w:rPr>
      <w:color w:val="0000FF"/>
      <w:u w:val="single"/>
    </w:rPr>
  </w:style>
  <w:style w:type="paragraph" w:customStyle="1" w:styleId="CitaoF6">
    <w:name w:val="Citação (F6)"/>
    <w:basedOn w:val="Normal"/>
    <w:rsid w:val="007223B4"/>
    <w:pPr>
      <w:spacing w:before="120" w:after="120"/>
      <w:ind w:left="1134" w:right="1134"/>
    </w:pPr>
    <w:rPr>
      <w:b/>
      <w:i/>
    </w:rPr>
  </w:style>
  <w:style w:type="paragraph" w:customStyle="1" w:styleId="PetioF9">
    <w:name w:val="Petição (F9)"/>
    <w:basedOn w:val="Normal"/>
    <w:rsid w:val="00122AFE"/>
    <w:pPr>
      <w:spacing w:line="360" w:lineRule="auto"/>
      <w:ind w:firstLine="3402"/>
    </w:pPr>
  </w:style>
  <w:style w:type="table" w:styleId="TableGrid">
    <w:name w:val="Table Grid"/>
    <w:basedOn w:val="TableNormal"/>
    <w:uiPriority w:val="59"/>
    <w:rsid w:val="00CD0CEC"/>
    <w:rPr>
      <w:rFonts w:eastAsia="Calibri"/>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
    <w:name w:val="Body Text"/>
    <w:aliases w:val=".BT,5,BT,bd,body text,bt"/>
    <w:basedOn w:val="Normal"/>
    <w:link w:val="BodyTextChar"/>
    <w:uiPriority w:val="99"/>
    <w:rsid w:val="00243B9B"/>
    <w:pPr>
      <w:tabs>
        <w:tab w:val="clear" w:pos="851"/>
        <w:tab w:val="clear" w:pos="1701"/>
        <w:tab w:val="clear" w:pos="2552"/>
        <w:tab w:val="clear" w:pos="3402"/>
        <w:tab w:val="clear" w:pos="4253"/>
        <w:tab w:val="clear" w:pos="5103"/>
        <w:tab w:val="clear" w:pos="5954"/>
        <w:tab w:val="clear" w:pos="6804"/>
        <w:tab w:val="clear" w:pos="7655"/>
        <w:tab w:val="clear" w:pos="8505"/>
        <w:tab w:val="center" w:pos="4252"/>
        <w:tab w:val="right" w:pos="9639"/>
      </w:tabs>
    </w:pPr>
    <w:rPr>
      <w:smallCaps/>
      <w:spacing w:val="4"/>
      <w:kern w:val="20"/>
      <w:sz w:val="16"/>
    </w:rPr>
  </w:style>
  <w:style w:type="paragraph" w:styleId="BalloonText">
    <w:name w:val="Balloon Text"/>
    <w:basedOn w:val="Normal"/>
    <w:link w:val="BalloonTextChar"/>
    <w:uiPriority w:val="99"/>
    <w:rsid w:val="00380F31"/>
    <w:rPr>
      <w:rFonts w:ascii="Tahoma" w:hAnsi="Tahoma" w:cs="Tahoma"/>
      <w:sz w:val="16"/>
      <w:szCs w:val="16"/>
    </w:rPr>
  </w:style>
  <w:style w:type="character" w:customStyle="1" w:styleId="BalloonTextChar">
    <w:name w:val="Balloon Text Char"/>
    <w:link w:val="BalloonText"/>
    <w:uiPriority w:val="99"/>
    <w:rsid w:val="00380F31"/>
    <w:rPr>
      <w:rFonts w:ascii="Tahoma" w:hAnsi="Tahoma" w:cs="Tahoma"/>
      <w:sz w:val="16"/>
      <w:szCs w:val="16"/>
    </w:rPr>
  </w:style>
  <w:style w:type="paragraph" w:styleId="Quote">
    <w:name w:val="Quote"/>
    <w:basedOn w:val="Normal"/>
    <w:next w:val="Normal"/>
    <w:link w:val="QuoteChar"/>
    <w:autoRedefine/>
    <w:uiPriority w:val="29"/>
    <w:qFormat/>
    <w:rsid w:val="009074BA"/>
    <w:rPr>
      <w:i/>
      <w:iCs/>
      <w:color w:val="000000"/>
    </w:rPr>
  </w:style>
  <w:style w:type="character" w:customStyle="1" w:styleId="QuoteChar">
    <w:name w:val="Quote Char"/>
    <w:link w:val="Quote"/>
    <w:uiPriority w:val="29"/>
    <w:rsid w:val="009074BA"/>
    <w:rPr>
      <w:rFonts w:ascii="Arial" w:hAnsi="Arial"/>
      <w:i/>
      <w:iCs/>
      <w:color w:val="000000"/>
      <w:sz w:val="24"/>
    </w:rPr>
  </w:style>
  <w:style w:type="character" w:customStyle="1" w:styleId="FooterChar">
    <w:name w:val="Footer Char"/>
    <w:basedOn w:val="DefaultParagraphFont"/>
    <w:link w:val="Footer"/>
    <w:uiPriority w:val="99"/>
    <w:rsid w:val="00CD6FF1"/>
    <w:rPr>
      <w:rFonts w:ascii="Arial" w:hAnsi="Arial"/>
      <w:sz w:val="24"/>
    </w:rPr>
  </w:style>
  <w:style w:type="character" w:customStyle="1" w:styleId="HeaderChar">
    <w:name w:val="Header Char"/>
    <w:aliases w:val="Guideline Char,Tulo1 Char"/>
    <w:basedOn w:val="DefaultParagraphFont"/>
    <w:link w:val="Header"/>
    <w:uiPriority w:val="99"/>
    <w:rsid w:val="00CA21AF"/>
    <w:rPr>
      <w:rFonts w:ascii="Calibri" w:hAnsi="Calibri"/>
      <w:sz w:val="24"/>
    </w:rPr>
  </w:style>
  <w:style w:type="paragraph" w:styleId="BodyTextIndent">
    <w:name w:val="Body Text Indent"/>
    <w:aliases w:val="Body Text Bold Indent,bt2,bti"/>
    <w:basedOn w:val="Normal"/>
    <w:link w:val="BodyTextIndentChar"/>
    <w:uiPriority w:val="99"/>
    <w:unhideWhenUsed/>
    <w:rsid w:val="000D2803"/>
    <w:pPr>
      <w:spacing w:after="120"/>
      <w:ind w:left="283"/>
    </w:pPr>
  </w:style>
  <w:style w:type="character" w:customStyle="1" w:styleId="BodyTextIndentChar">
    <w:name w:val="Body Text Indent Char"/>
    <w:aliases w:val="Body Text Bold Indent Char,bt2 Char,bti Char"/>
    <w:basedOn w:val="DefaultParagraphFont"/>
    <w:link w:val="BodyTextIndent"/>
    <w:uiPriority w:val="99"/>
    <w:semiHidden/>
    <w:rsid w:val="000D2803"/>
    <w:rPr>
      <w:rFonts w:ascii="Calibri" w:hAnsi="Calibri"/>
      <w:sz w:val="24"/>
    </w:rPr>
  </w:style>
  <w:style w:type="character" w:customStyle="1" w:styleId="Heading3Char">
    <w:name w:val="Heading 3 Char"/>
    <w:basedOn w:val="DefaultParagraphFont"/>
    <w:link w:val="Heading3"/>
    <w:uiPriority w:val="99"/>
    <w:rsid w:val="000D2803"/>
    <w:rPr>
      <w:rFonts w:eastAsia="MS Mincho"/>
      <w:b/>
      <w:bCs/>
      <w:sz w:val="23"/>
      <w:szCs w:val="23"/>
      <w:u w:val="single"/>
    </w:rPr>
  </w:style>
  <w:style w:type="character" w:customStyle="1" w:styleId="Heading4Char">
    <w:name w:val="Heading 4 Char"/>
    <w:basedOn w:val="DefaultParagraphFont"/>
    <w:link w:val="Heading4"/>
    <w:uiPriority w:val="99"/>
    <w:rsid w:val="000D2803"/>
    <w:rPr>
      <w:rFonts w:eastAsia="MS Mincho"/>
      <w:b/>
      <w:bCs/>
      <w:sz w:val="24"/>
      <w:szCs w:val="24"/>
    </w:rPr>
  </w:style>
  <w:style w:type="character" w:customStyle="1" w:styleId="Heading5Char">
    <w:name w:val="Heading 5 Char"/>
    <w:basedOn w:val="DefaultParagraphFont"/>
    <w:link w:val="Heading5"/>
    <w:uiPriority w:val="99"/>
    <w:rsid w:val="000D2803"/>
    <w:rPr>
      <w:rFonts w:eastAsia="MS Mincho"/>
      <w:b/>
      <w:bCs/>
      <w:sz w:val="23"/>
      <w:szCs w:val="23"/>
    </w:rPr>
  </w:style>
  <w:style w:type="character" w:customStyle="1" w:styleId="Heading6Char">
    <w:name w:val="Heading 6 Char"/>
    <w:basedOn w:val="DefaultParagraphFont"/>
    <w:link w:val="Heading6"/>
    <w:uiPriority w:val="99"/>
    <w:rsid w:val="000D2803"/>
    <w:rPr>
      <w:rFonts w:eastAsia="MS Mincho"/>
      <w:i/>
      <w:iCs/>
      <w:color w:val="000000"/>
      <w:sz w:val="24"/>
      <w:szCs w:val="24"/>
    </w:rPr>
  </w:style>
  <w:style w:type="character" w:customStyle="1" w:styleId="Heading7Char">
    <w:name w:val="Heading 7 Char"/>
    <w:basedOn w:val="DefaultParagraphFont"/>
    <w:link w:val="Heading7"/>
    <w:uiPriority w:val="99"/>
    <w:rsid w:val="000D2803"/>
    <w:rPr>
      <w:rFonts w:ascii="Frutiger Light" w:eastAsia="MS Mincho" w:hAnsi="Frutiger Light"/>
      <w:i/>
      <w:w w:val="0"/>
      <w:sz w:val="26"/>
      <w:szCs w:val="24"/>
    </w:rPr>
  </w:style>
  <w:style w:type="character" w:customStyle="1" w:styleId="Heading8Char">
    <w:name w:val="Heading 8 Char"/>
    <w:basedOn w:val="DefaultParagraphFont"/>
    <w:link w:val="Heading8"/>
    <w:uiPriority w:val="99"/>
    <w:rsid w:val="000D2803"/>
    <w:rPr>
      <w:rFonts w:ascii="Frutiger Light" w:eastAsia="MS Mincho" w:hAnsi="Frutiger Light"/>
      <w:b/>
      <w:w w:val="0"/>
      <w:sz w:val="26"/>
      <w:szCs w:val="24"/>
      <w:shd w:val="clear" w:color="auto" w:fill="FFFFFF"/>
    </w:rPr>
  </w:style>
  <w:style w:type="character" w:customStyle="1" w:styleId="Heading9Char">
    <w:name w:val="Heading 9 Char"/>
    <w:basedOn w:val="DefaultParagraphFont"/>
    <w:link w:val="Heading9"/>
    <w:uiPriority w:val="99"/>
    <w:rsid w:val="000D2803"/>
    <w:rPr>
      <w:rFonts w:ascii="Frutiger Light" w:eastAsia="MS Mincho" w:hAnsi="Frutiger Light"/>
      <w:b/>
      <w:color w:val="000000"/>
      <w:sz w:val="26"/>
      <w:szCs w:val="24"/>
    </w:rPr>
  </w:style>
  <w:style w:type="character" w:customStyle="1" w:styleId="Heading1Char">
    <w:name w:val="Heading 1 Char"/>
    <w:link w:val="Heading1"/>
    <w:uiPriority w:val="99"/>
    <w:locked/>
    <w:rsid w:val="000D2803"/>
    <w:rPr>
      <w:rFonts w:ascii="Calibri" w:hAnsi="Calibri"/>
      <w:b/>
      <w:kern w:val="28"/>
      <w:sz w:val="24"/>
    </w:rPr>
  </w:style>
  <w:style w:type="character" w:customStyle="1" w:styleId="Heading2Char">
    <w:name w:val="Heading 2 Char"/>
    <w:link w:val="Heading2"/>
    <w:uiPriority w:val="99"/>
    <w:locked/>
    <w:rsid w:val="000D2803"/>
    <w:rPr>
      <w:rFonts w:ascii="Calibri" w:hAnsi="Calibri"/>
      <w:b/>
      <w:sz w:val="16"/>
    </w:rPr>
  </w:style>
  <w:style w:type="character" w:customStyle="1" w:styleId="BodyTextChar">
    <w:name w:val="Body Text Char"/>
    <w:aliases w:val=".BT Char,5 Char,BT Char,bd Char,body text Char,bt Char"/>
    <w:link w:val="BodyText"/>
    <w:uiPriority w:val="99"/>
    <w:locked/>
    <w:rsid w:val="000D2803"/>
    <w:rPr>
      <w:rFonts w:ascii="Calibri" w:hAnsi="Calibri"/>
      <w:smallCaps/>
      <w:spacing w:val="4"/>
      <w:kern w:val="20"/>
      <w:sz w:val="16"/>
    </w:rPr>
  </w:style>
  <w:style w:type="paragraph" w:styleId="Salutation">
    <w:name w:val="Salutation"/>
    <w:basedOn w:val="Normal"/>
    <w:next w:val="Normal"/>
    <w:link w:val="SalutationChar"/>
    <w:uiPriority w:val="99"/>
    <w:rsid w:val="000D2803"/>
    <w:pPr>
      <w:tabs>
        <w:tab w:val="clear" w:pos="851"/>
        <w:tab w:val="clear" w:pos="1701"/>
        <w:tab w:val="clear" w:pos="2552"/>
        <w:tab w:val="clear" w:pos="3402"/>
        <w:tab w:val="clear" w:pos="4253"/>
        <w:tab w:val="clear" w:pos="5103"/>
        <w:tab w:val="clear" w:pos="5954"/>
        <w:tab w:val="clear" w:pos="6804"/>
        <w:tab w:val="clear" w:pos="7655"/>
        <w:tab w:val="clear" w:pos="8505"/>
      </w:tabs>
      <w:autoSpaceDE w:val="0"/>
      <w:autoSpaceDN w:val="0"/>
      <w:adjustRightInd w:val="0"/>
      <w:ind w:firstLine="1440"/>
    </w:pPr>
    <w:rPr>
      <w:rFonts w:ascii="Times New Roman" w:eastAsia="MS Mincho" w:hAnsi="Times New Roman"/>
      <w:szCs w:val="24"/>
    </w:rPr>
  </w:style>
  <w:style w:type="character" w:customStyle="1" w:styleId="SalutationChar">
    <w:name w:val="Salutation Char"/>
    <w:basedOn w:val="DefaultParagraphFont"/>
    <w:link w:val="Salutation"/>
    <w:uiPriority w:val="99"/>
    <w:rsid w:val="000D2803"/>
    <w:rPr>
      <w:rFonts w:eastAsia="MS Mincho"/>
      <w:sz w:val="24"/>
      <w:szCs w:val="24"/>
    </w:rPr>
  </w:style>
  <w:style w:type="paragraph" w:customStyle="1" w:styleId="p0">
    <w:name w:val="p0"/>
    <w:basedOn w:val="Normal"/>
    <w:uiPriority w:val="99"/>
    <w:rsid w:val="000D2803"/>
    <w:pPr>
      <w:widowControl w:val="0"/>
      <w:tabs>
        <w:tab w:val="clear" w:pos="851"/>
        <w:tab w:val="clear" w:pos="1701"/>
        <w:tab w:val="clear" w:pos="2552"/>
        <w:tab w:val="clear" w:pos="3402"/>
        <w:tab w:val="clear" w:pos="4253"/>
        <w:tab w:val="clear" w:pos="5103"/>
        <w:tab w:val="clear" w:pos="5954"/>
        <w:tab w:val="clear" w:pos="6804"/>
        <w:tab w:val="clear" w:pos="7655"/>
        <w:tab w:val="clear" w:pos="8505"/>
        <w:tab w:val="left" w:pos="720"/>
      </w:tabs>
      <w:autoSpaceDE w:val="0"/>
      <w:autoSpaceDN w:val="0"/>
      <w:adjustRightInd w:val="0"/>
      <w:spacing w:line="240" w:lineRule="atLeast"/>
      <w:ind w:firstLine="1440"/>
    </w:pPr>
    <w:rPr>
      <w:rFonts w:ascii="Times" w:eastAsia="MS Mincho" w:hAnsi="Times" w:cs="Verdana"/>
      <w:szCs w:val="24"/>
    </w:rPr>
  </w:style>
  <w:style w:type="paragraph" w:customStyle="1" w:styleId="TableTitle">
    <w:name w:val="Table Title"/>
    <w:basedOn w:val="Normal"/>
    <w:next w:val="Normal"/>
    <w:uiPriority w:val="99"/>
    <w:rsid w:val="000D2803"/>
    <w:pPr>
      <w:tabs>
        <w:tab w:val="clear" w:pos="851"/>
        <w:tab w:val="clear" w:pos="1701"/>
        <w:tab w:val="clear" w:pos="2552"/>
        <w:tab w:val="clear" w:pos="3402"/>
        <w:tab w:val="clear" w:pos="4253"/>
        <w:tab w:val="clear" w:pos="5103"/>
        <w:tab w:val="clear" w:pos="5954"/>
        <w:tab w:val="clear" w:pos="6804"/>
        <w:tab w:val="clear" w:pos="7655"/>
        <w:tab w:val="clear" w:pos="8505"/>
      </w:tabs>
      <w:autoSpaceDE w:val="0"/>
      <w:autoSpaceDN w:val="0"/>
      <w:adjustRightInd w:val="0"/>
      <w:spacing w:before="160"/>
      <w:jc w:val="left"/>
    </w:pPr>
    <w:rPr>
      <w:rFonts w:ascii="Arial" w:eastAsia="MS Mincho" w:hAnsi="Arial" w:cs="Arial"/>
      <w:b/>
      <w:bCs/>
      <w:caps/>
      <w:sz w:val="18"/>
      <w:szCs w:val="18"/>
      <w:lang w:val="en-US"/>
    </w:rPr>
  </w:style>
  <w:style w:type="paragraph" w:customStyle="1" w:styleId="Centered">
    <w:name w:val="Centered"/>
    <w:basedOn w:val="Normal"/>
    <w:uiPriority w:val="99"/>
    <w:rsid w:val="000D2803"/>
    <w:pPr>
      <w:keepNext/>
      <w:widowControl w:val="0"/>
      <w:tabs>
        <w:tab w:val="clear" w:pos="851"/>
        <w:tab w:val="clear" w:pos="1701"/>
        <w:tab w:val="clear" w:pos="2552"/>
        <w:tab w:val="clear" w:pos="3402"/>
        <w:tab w:val="clear" w:pos="4253"/>
        <w:tab w:val="clear" w:pos="5103"/>
        <w:tab w:val="clear" w:pos="5954"/>
        <w:tab w:val="clear" w:pos="6804"/>
        <w:tab w:val="clear" w:pos="7655"/>
        <w:tab w:val="clear" w:pos="8505"/>
      </w:tabs>
      <w:autoSpaceDE w:val="0"/>
      <w:autoSpaceDN w:val="0"/>
      <w:adjustRightInd w:val="0"/>
      <w:spacing w:after="240"/>
      <w:jc w:val="center"/>
    </w:pPr>
    <w:rPr>
      <w:rFonts w:ascii="Times New Roman" w:eastAsia="MS Mincho" w:hAnsi="Times New Roman"/>
      <w:b/>
      <w:bCs/>
      <w:sz w:val="18"/>
      <w:szCs w:val="18"/>
      <w:lang w:val="en-US"/>
    </w:rPr>
  </w:style>
  <w:style w:type="paragraph" w:styleId="List2">
    <w:name w:val="List 2"/>
    <w:basedOn w:val="Normal"/>
    <w:uiPriority w:val="99"/>
    <w:rsid w:val="000D2803"/>
    <w:pPr>
      <w:tabs>
        <w:tab w:val="clear" w:pos="851"/>
        <w:tab w:val="clear" w:pos="1701"/>
        <w:tab w:val="clear" w:pos="2552"/>
        <w:tab w:val="clear" w:pos="3402"/>
        <w:tab w:val="clear" w:pos="4253"/>
        <w:tab w:val="clear" w:pos="5103"/>
        <w:tab w:val="clear" w:pos="5954"/>
        <w:tab w:val="clear" w:pos="6804"/>
        <w:tab w:val="clear" w:pos="7655"/>
        <w:tab w:val="clear" w:pos="8505"/>
      </w:tabs>
      <w:autoSpaceDE w:val="0"/>
      <w:autoSpaceDN w:val="0"/>
      <w:adjustRightInd w:val="0"/>
      <w:ind w:left="566" w:hanging="283"/>
    </w:pPr>
    <w:rPr>
      <w:rFonts w:ascii="Times New Roman" w:eastAsia="MS Mincho" w:hAnsi="Times New Roman"/>
      <w:szCs w:val="24"/>
    </w:rPr>
  </w:style>
  <w:style w:type="paragraph" w:customStyle="1" w:styleId="sub">
    <w:name w:val="sub"/>
    <w:uiPriority w:val="99"/>
    <w:rsid w:val="000D2803"/>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Swiss" w:eastAsia="MS Mincho" w:hAnsi="Swiss"/>
      <w:sz w:val="22"/>
      <w:szCs w:val="22"/>
    </w:rPr>
  </w:style>
  <w:style w:type="paragraph" w:styleId="List">
    <w:name w:val="List"/>
    <w:basedOn w:val="Normal"/>
    <w:uiPriority w:val="99"/>
    <w:rsid w:val="000D2803"/>
    <w:pPr>
      <w:tabs>
        <w:tab w:val="clear" w:pos="851"/>
        <w:tab w:val="clear" w:pos="1701"/>
        <w:tab w:val="clear" w:pos="2552"/>
        <w:tab w:val="clear" w:pos="3402"/>
        <w:tab w:val="clear" w:pos="4253"/>
        <w:tab w:val="clear" w:pos="5103"/>
        <w:tab w:val="clear" w:pos="5954"/>
        <w:tab w:val="clear" w:pos="6804"/>
        <w:tab w:val="clear" w:pos="7655"/>
        <w:tab w:val="clear" w:pos="8505"/>
      </w:tabs>
      <w:autoSpaceDE w:val="0"/>
      <w:autoSpaceDN w:val="0"/>
      <w:adjustRightInd w:val="0"/>
      <w:ind w:left="283" w:hanging="283"/>
    </w:pPr>
    <w:rPr>
      <w:rFonts w:ascii="Times New Roman" w:eastAsia="MS Mincho" w:hAnsi="Times New Roman"/>
      <w:szCs w:val="24"/>
    </w:rPr>
  </w:style>
  <w:style w:type="character" w:customStyle="1" w:styleId="InitialStyle">
    <w:name w:val="InitialStyle"/>
    <w:uiPriority w:val="99"/>
    <w:rsid w:val="000D2803"/>
    <w:rPr>
      <w:rFonts w:ascii="Times New Roman" w:hAnsi="Times New Roman"/>
      <w:color w:val="auto"/>
      <w:spacing w:val="0"/>
      <w:sz w:val="20"/>
    </w:rPr>
  </w:style>
  <w:style w:type="paragraph" w:styleId="BodyText3">
    <w:name w:val="Body Text 3"/>
    <w:basedOn w:val="Normal"/>
    <w:link w:val="BodyText3Char"/>
    <w:uiPriority w:val="99"/>
    <w:rsid w:val="000D2803"/>
    <w:pPr>
      <w:tabs>
        <w:tab w:val="clear" w:pos="851"/>
        <w:tab w:val="clear" w:pos="1701"/>
        <w:tab w:val="clear" w:pos="2552"/>
        <w:tab w:val="clear" w:pos="3402"/>
        <w:tab w:val="clear" w:pos="4253"/>
        <w:tab w:val="clear" w:pos="5103"/>
        <w:tab w:val="clear" w:pos="5954"/>
        <w:tab w:val="clear" w:pos="6804"/>
        <w:tab w:val="clear" w:pos="7655"/>
        <w:tab w:val="clear" w:pos="8505"/>
      </w:tabs>
      <w:autoSpaceDE w:val="0"/>
      <w:autoSpaceDN w:val="0"/>
      <w:adjustRightInd w:val="0"/>
    </w:pPr>
    <w:rPr>
      <w:rFonts w:ascii="Comic Sans MS" w:eastAsia="MS Mincho" w:hAnsi="Comic Sans MS"/>
      <w:sz w:val="26"/>
      <w:szCs w:val="26"/>
    </w:rPr>
  </w:style>
  <w:style w:type="character" w:customStyle="1" w:styleId="BodyText3Char">
    <w:name w:val="Body Text 3 Char"/>
    <w:basedOn w:val="DefaultParagraphFont"/>
    <w:link w:val="BodyText3"/>
    <w:uiPriority w:val="99"/>
    <w:rsid w:val="000D2803"/>
    <w:rPr>
      <w:rFonts w:ascii="Comic Sans MS" w:eastAsia="MS Mincho" w:hAnsi="Comic Sans MS"/>
      <w:sz w:val="26"/>
      <w:szCs w:val="26"/>
    </w:rPr>
  </w:style>
  <w:style w:type="paragraph" w:styleId="BodyTextIndent2">
    <w:name w:val="Body Text Indent 2"/>
    <w:basedOn w:val="Normal"/>
    <w:link w:val="BodyTextIndent2Char"/>
    <w:uiPriority w:val="99"/>
    <w:rsid w:val="000D2803"/>
    <w:pPr>
      <w:tabs>
        <w:tab w:val="clear" w:pos="851"/>
        <w:tab w:val="clear" w:pos="1701"/>
        <w:tab w:val="clear" w:pos="2552"/>
        <w:tab w:val="clear" w:pos="3402"/>
        <w:tab w:val="clear" w:pos="4253"/>
        <w:tab w:val="clear" w:pos="5103"/>
        <w:tab w:val="clear" w:pos="5954"/>
        <w:tab w:val="clear" w:pos="6804"/>
        <w:tab w:val="clear" w:pos="7655"/>
        <w:tab w:val="clear" w:pos="8505"/>
      </w:tabs>
      <w:autoSpaceDE w:val="0"/>
      <w:autoSpaceDN w:val="0"/>
      <w:adjustRightInd w:val="0"/>
      <w:ind w:firstLine="2160"/>
    </w:pPr>
    <w:rPr>
      <w:rFonts w:ascii="Times New Roman" w:eastAsia="MS Mincho" w:hAnsi="Times New Roman"/>
      <w:sz w:val="23"/>
      <w:szCs w:val="23"/>
    </w:rPr>
  </w:style>
  <w:style w:type="character" w:customStyle="1" w:styleId="BodyTextIndent2Char">
    <w:name w:val="Body Text Indent 2 Char"/>
    <w:basedOn w:val="DefaultParagraphFont"/>
    <w:link w:val="BodyTextIndent2"/>
    <w:uiPriority w:val="99"/>
    <w:rsid w:val="000D2803"/>
    <w:rPr>
      <w:rFonts w:eastAsia="MS Mincho"/>
      <w:sz w:val="23"/>
      <w:szCs w:val="23"/>
    </w:rPr>
  </w:style>
  <w:style w:type="paragraph" w:styleId="BodyTextIndent3">
    <w:name w:val="Body Text Indent 3"/>
    <w:basedOn w:val="Normal"/>
    <w:link w:val="BodyTextIndent3Char"/>
    <w:uiPriority w:val="99"/>
    <w:rsid w:val="000D2803"/>
    <w:pPr>
      <w:widowControl w:val="0"/>
      <w:tabs>
        <w:tab w:val="clear" w:pos="851"/>
        <w:tab w:val="clear" w:pos="1701"/>
        <w:tab w:val="clear" w:pos="2552"/>
        <w:tab w:val="clear" w:pos="3402"/>
        <w:tab w:val="clear" w:pos="4253"/>
        <w:tab w:val="clear" w:pos="5103"/>
        <w:tab w:val="clear" w:pos="5954"/>
        <w:tab w:val="clear" w:pos="6804"/>
        <w:tab w:val="clear" w:pos="7655"/>
        <w:tab w:val="clear" w:pos="8505"/>
      </w:tabs>
      <w:autoSpaceDE w:val="0"/>
      <w:autoSpaceDN w:val="0"/>
      <w:adjustRightInd w:val="0"/>
      <w:ind w:firstLine="2124"/>
    </w:pPr>
    <w:rPr>
      <w:rFonts w:ascii="Times New Roman" w:eastAsia="MS Mincho" w:hAnsi="Times New Roman"/>
      <w:color w:val="000000"/>
      <w:szCs w:val="24"/>
    </w:rPr>
  </w:style>
  <w:style w:type="character" w:customStyle="1" w:styleId="BodyTextIndent3Char">
    <w:name w:val="Body Text Indent 3 Char"/>
    <w:basedOn w:val="DefaultParagraphFont"/>
    <w:link w:val="BodyTextIndent3"/>
    <w:uiPriority w:val="99"/>
    <w:rsid w:val="000D2803"/>
    <w:rPr>
      <w:rFonts w:eastAsia="MS Mincho"/>
      <w:color w:val="000000"/>
      <w:sz w:val="24"/>
      <w:szCs w:val="24"/>
    </w:rPr>
  </w:style>
  <w:style w:type="paragraph" w:styleId="FootnoteText">
    <w:name w:val="footnote text"/>
    <w:basedOn w:val="Normal"/>
    <w:link w:val="FootnoteTextChar"/>
    <w:uiPriority w:val="99"/>
    <w:semiHidden/>
    <w:rsid w:val="000D2803"/>
    <w:pPr>
      <w:tabs>
        <w:tab w:val="clear" w:pos="851"/>
        <w:tab w:val="clear" w:pos="1701"/>
        <w:tab w:val="clear" w:pos="2552"/>
        <w:tab w:val="clear" w:pos="3402"/>
        <w:tab w:val="clear" w:pos="4253"/>
        <w:tab w:val="clear" w:pos="5103"/>
        <w:tab w:val="clear" w:pos="5954"/>
        <w:tab w:val="clear" w:pos="6804"/>
        <w:tab w:val="clear" w:pos="7655"/>
        <w:tab w:val="clear" w:pos="8505"/>
      </w:tabs>
      <w:autoSpaceDE w:val="0"/>
      <w:autoSpaceDN w:val="0"/>
      <w:adjustRightInd w:val="0"/>
      <w:jc w:val="left"/>
    </w:pPr>
    <w:rPr>
      <w:rFonts w:ascii="Times New Roman" w:eastAsia="MS Mincho" w:hAnsi="Times New Roman"/>
      <w:sz w:val="20"/>
    </w:rPr>
  </w:style>
  <w:style w:type="character" w:customStyle="1" w:styleId="FootnoteTextChar">
    <w:name w:val="Footnote Text Char"/>
    <w:basedOn w:val="DefaultParagraphFont"/>
    <w:link w:val="FootnoteText"/>
    <w:uiPriority w:val="99"/>
    <w:semiHidden/>
    <w:rsid w:val="000D2803"/>
    <w:rPr>
      <w:rFonts w:eastAsia="MS Mincho"/>
    </w:rPr>
  </w:style>
  <w:style w:type="character" w:styleId="FootnoteReference">
    <w:name w:val="footnote reference"/>
    <w:uiPriority w:val="99"/>
    <w:semiHidden/>
    <w:rsid w:val="000D2803"/>
    <w:rPr>
      <w:rFonts w:cs="Times New Roman"/>
      <w:spacing w:val="0"/>
      <w:vertAlign w:val="superscript"/>
    </w:rPr>
  </w:style>
  <w:style w:type="paragraph" w:customStyle="1" w:styleId="para10">
    <w:name w:val="para10"/>
    <w:uiPriority w:val="99"/>
    <w:rsid w:val="000D2803"/>
    <w:pPr>
      <w:widowControl w:val="0"/>
      <w:tabs>
        <w:tab w:val="left" w:pos="0"/>
        <w:tab w:val="left" w:pos="1418"/>
        <w:tab w:val="left" w:pos="2835"/>
        <w:tab w:val="left" w:pos="4252"/>
      </w:tabs>
      <w:autoSpaceDE w:val="0"/>
      <w:autoSpaceDN w:val="0"/>
      <w:adjustRightInd w:val="0"/>
      <w:spacing w:before="121" w:line="232" w:lineRule="atLeast"/>
      <w:jc w:val="both"/>
    </w:pPr>
    <w:rPr>
      <w:rFonts w:ascii="Times" w:eastAsia="MS Mincho" w:hAnsi="Times" w:cs="Verdana"/>
    </w:rPr>
  </w:style>
  <w:style w:type="paragraph" w:styleId="BlockText">
    <w:name w:val="Block Text"/>
    <w:basedOn w:val="Normal"/>
    <w:uiPriority w:val="99"/>
    <w:rsid w:val="000D2803"/>
    <w:pPr>
      <w:tabs>
        <w:tab w:val="clear" w:pos="851"/>
        <w:tab w:val="clear" w:pos="1701"/>
        <w:tab w:val="clear" w:pos="2552"/>
        <w:tab w:val="clear" w:pos="3402"/>
        <w:tab w:val="clear" w:pos="4253"/>
        <w:tab w:val="clear" w:pos="5103"/>
        <w:tab w:val="clear" w:pos="5954"/>
        <w:tab w:val="clear" w:pos="6804"/>
        <w:tab w:val="clear" w:pos="7655"/>
        <w:tab w:val="clear" w:pos="8505"/>
        <w:tab w:val="left" w:pos="9072"/>
      </w:tabs>
      <w:autoSpaceDE w:val="0"/>
      <w:autoSpaceDN w:val="0"/>
      <w:adjustRightInd w:val="0"/>
      <w:spacing w:line="240" w:lineRule="atLeast"/>
      <w:ind w:left="426" w:right="-1"/>
    </w:pPr>
    <w:rPr>
      <w:rFonts w:ascii="Times New Roman" w:eastAsia="MS Mincho" w:hAnsi="Times New Roman"/>
      <w:szCs w:val="24"/>
    </w:rPr>
  </w:style>
  <w:style w:type="paragraph" w:styleId="Title">
    <w:name w:val="Title"/>
    <w:aliases w:val="t"/>
    <w:basedOn w:val="Normal"/>
    <w:link w:val="TitleChar"/>
    <w:uiPriority w:val="99"/>
    <w:qFormat/>
    <w:rsid w:val="000D2803"/>
    <w:pPr>
      <w:tabs>
        <w:tab w:val="clear" w:pos="851"/>
        <w:tab w:val="clear" w:pos="1701"/>
        <w:tab w:val="clear" w:pos="2552"/>
        <w:tab w:val="clear" w:pos="3402"/>
        <w:tab w:val="clear" w:pos="4253"/>
        <w:tab w:val="clear" w:pos="5103"/>
        <w:tab w:val="clear" w:pos="5954"/>
        <w:tab w:val="clear" w:pos="6804"/>
        <w:tab w:val="clear" w:pos="7655"/>
        <w:tab w:val="clear" w:pos="8505"/>
      </w:tabs>
      <w:autoSpaceDE w:val="0"/>
      <w:autoSpaceDN w:val="0"/>
      <w:adjustRightInd w:val="0"/>
      <w:jc w:val="center"/>
    </w:pPr>
    <w:rPr>
      <w:rFonts w:ascii="Times New Roman" w:eastAsia="MS Mincho" w:hAnsi="Times New Roman"/>
      <w:b/>
      <w:bCs/>
      <w:sz w:val="22"/>
      <w:szCs w:val="22"/>
    </w:rPr>
  </w:style>
  <w:style w:type="character" w:customStyle="1" w:styleId="TitleChar">
    <w:name w:val="Title Char"/>
    <w:aliases w:val="t Char"/>
    <w:basedOn w:val="DefaultParagraphFont"/>
    <w:link w:val="Title"/>
    <w:uiPriority w:val="99"/>
    <w:rsid w:val="000D2803"/>
    <w:rPr>
      <w:rFonts w:eastAsia="MS Mincho"/>
      <w:b/>
      <w:bCs/>
      <w:sz w:val="22"/>
      <w:szCs w:val="22"/>
    </w:rPr>
  </w:style>
  <w:style w:type="paragraph" w:styleId="DocumentMap">
    <w:name w:val="Document Map"/>
    <w:basedOn w:val="Normal"/>
    <w:link w:val="DocumentMapChar"/>
    <w:uiPriority w:val="99"/>
    <w:semiHidden/>
    <w:rsid w:val="000D2803"/>
    <w:pPr>
      <w:shd w:val="clear" w:color="auto" w:fill="000080"/>
      <w:tabs>
        <w:tab w:val="clear" w:pos="851"/>
        <w:tab w:val="clear" w:pos="1701"/>
        <w:tab w:val="clear" w:pos="2552"/>
        <w:tab w:val="clear" w:pos="3402"/>
        <w:tab w:val="clear" w:pos="4253"/>
        <w:tab w:val="clear" w:pos="5103"/>
        <w:tab w:val="clear" w:pos="5954"/>
        <w:tab w:val="clear" w:pos="6804"/>
        <w:tab w:val="clear" w:pos="7655"/>
        <w:tab w:val="clear" w:pos="8505"/>
      </w:tabs>
      <w:autoSpaceDE w:val="0"/>
      <w:autoSpaceDN w:val="0"/>
      <w:adjustRightInd w:val="0"/>
      <w:jc w:val="left"/>
    </w:pPr>
    <w:rPr>
      <w:rFonts w:ascii="Tahoma" w:eastAsia="MS Mincho" w:hAnsi="Tahoma" w:cs="Times"/>
      <w:szCs w:val="24"/>
    </w:rPr>
  </w:style>
  <w:style w:type="character" w:customStyle="1" w:styleId="DocumentMapChar">
    <w:name w:val="Document Map Char"/>
    <w:basedOn w:val="DefaultParagraphFont"/>
    <w:link w:val="DocumentMap"/>
    <w:uiPriority w:val="99"/>
    <w:semiHidden/>
    <w:rsid w:val="000D2803"/>
    <w:rPr>
      <w:rFonts w:ascii="Tahoma" w:eastAsia="MS Mincho" w:hAnsi="Tahoma" w:cs="Times"/>
      <w:sz w:val="24"/>
      <w:szCs w:val="24"/>
      <w:shd w:val="clear" w:color="auto" w:fill="000080"/>
    </w:rPr>
  </w:style>
  <w:style w:type="paragraph" w:customStyle="1" w:styleId="c3">
    <w:name w:val="c3"/>
    <w:basedOn w:val="Normal"/>
    <w:uiPriority w:val="99"/>
    <w:rsid w:val="000D2803"/>
    <w:pPr>
      <w:tabs>
        <w:tab w:val="clear" w:pos="851"/>
        <w:tab w:val="clear" w:pos="1701"/>
        <w:tab w:val="clear" w:pos="2552"/>
        <w:tab w:val="clear" w:pos="3402"/>
        <w:tab w:val="clear" w:pos="4253"/>
        <w:tab w:val="clear" w:pos="5103"/>
        <w:tab w:val="clear" w:pos="5954"/>
        <w:tab w:val="clear" w:pos="6804"/>
        <w:tab w:val="clear" w:pos="7655"/>
        <w:tab w:val="clear" w:pos="8505"/>
      </w:tabs>
      <w:autoSpaceDE w:val="0"/>
      <w:autoSpaceDN w:val="0"/>
      <w:adjustRightInd w:val="0"/>
      <w:spacing w:line="240" w:lineRule="atLeast"/>
      <w:jc w:val="center"/>
    </w:pPr>
    <w:rPr>
      <w:rFonts w:ascii="Times" w:eastAsia="MS Mincho" w:hAnsi="Times" w:cs="Verdana"/>
      <w:szCs w:val="24"/>
    </w:rPr>
  </w:style>
  <w:style w:type="character" w:styleId="FollowedHyperlink">
    <w:name w:val="FollowedHyperlink"/>
    <w:uiPriority w:val="99"/>
    <w:rsid w:val="000D2803"/>
    <w:rPr>
      <w:rFonts w:cs="Times New Roman"/>
      <w:color w:val="800080"/>
      <w:spacing w:val="0"/>
      <w:u w:val="single"/>
    </w:rPr>
  </w:style>
  <w:style w:type="paragraph" w:customStyle="1" w:styleId="DeltaViewTableHeading">
    <w:name w:val="DeltaView Table Heading"/>
    <w:basedOn w:val="Normal"/>
    <w:uiPriority w:val="99"/>
    <w:rsid w:val="000D2803"/>
    <w:pPr>
      <w:tabs>
        <w:tab w:val="clear" w:pos="851"/>
        <w:tab w:val="clear" w:pos="1701"/>
        <w:tab w:val="clear" w:pos="2552"/>
        <w:tab w:val="clear" w:pos="3402"/>
        <w:tab w:val="clear" w:pos="4253"/>
        <w:tab w:val="clear" w:pos="5103"/>
        <w:tab w:val="clear" w:pos="5954"/>
        <w:tab w:val="clear" w:pos="6804"/>
        <w:tab w:val="clear" w:pos="7655"/>
        <w:tab w:val="clear" w:pos="8505"/>
      </w:tabs>
      <w:autoSpaceDE w:val="0"/>
      <w:autoSpaceDN w:val="0"/>
      <w:adjustRightInd w:val="0"/>
      <w:spacing w:after="120"/>
      <w:jc w:val="left"/>
    </w:pPr>
    <w:rPr>
      <w:rFonts w:ascii="Arial" w:eastAsia="MS Mincho" w:hAnsi="Arial" w:cs="Arial"/>
      <w:b/>
      <w:bCs/>
      <w:szCs w:val="24"/>
      <w:lang w:val="en-US"/>
    </w:rPr>
  </w:style>
  <w:style w:type="paragraph" w:customStyle="1" w:styleId="DeltaViewTableBody">
    <w:name w:val="DeltaView Table Body"/>
    <w:basedOn w:val="Normal"/>
    <w:uiPriority w:val="99"/>
    <w:rsid w:val="000D2803"/>
    <w:pPr>
      <w:tabs>
        <w:tab w:val="clear" w:pos="851"/>
        <w:tab w:val="clear" w:pos="1701"/>
        <w:tab w:val="clear" w:pos="2552"/>
        <w:tab w:val="clear" w:pos="3402"/>
        <w:tab w:val="clear" w:pos="4253"/>
        <w:tab w:val="clear" w:pos="5103"/>
        <w:tab w:val="clear" w:pos="5954"/>
        <w:tab w:val="clear" w:pos="6804"/>
        <w:tab w:val="clear" w:pos="7655"/>
        <w:tab w:val="clear" w:pos="8505"/>
      </w:tabs>
      <w:autoSpaceDE w:val="0"/>
      <w:autoSpaceDN w:val="0"/>
      <w:adjustRightInd w:val="0"/>
      <w:jc w:val="left"/>
    </w:pPr>
    <w:rPr>
      <w:rFonts w:ascii="Arial" w:eastAsia="MS Mincho" w:hAnsi="Arial" w:cs="Arial"/>
      <w:szCs w:val="24"/>
      <w:lang w:val="en-US"/>
    </w:rPr>
  </w:style>
  <w:style w:type="paragraph" w:customStyle="1" w:styleId="DeltaViewAnnounce">
    <w:name w:val="DeltaView Announce"/>
    <w:uiPriority w:val="99"/>
    <w:rsid w:val="000D2803"/>
    <w:pPr>
      <w:autoSpaceDE w:val="0"/>
      <w:autoSpaceDN w:val="0"/>
      <w:adjustRightInd w:val="0"/>
      <w:spacing w:before="100" w:beforeAutospacing="1" w:after="100" w:afterAutospacing="1"/>
    </w:pPr>
    <w:rPr>
      <w:rFonts w:ascii="Arial" w:eastAsia="MS Mincho" w:hAnsi="Arial" w:cs="Arial"/>
      <w:sz w:val="24"/>
      <w:szCs w:val="24"/>
      <w:lang w:val="en-GB"/>
    </w:rPr>
  </w:style>
  <w:style w:type="character" w:styleId="CommentReference">
    <w:name w:val="annotation reference"/>
    <w:rsid w:val="000D2803"/>
    <w:rPr>
      <w:rFonts w:cs="Times New Roman"/>
      <w:spacing w:val="0"/>
      <w:sz w:val="16"/>
      <w:szCs w:val="16"/>
    </w:rPr>
  </w:style>
  <w:style w:type="character" w:customStyle="1" w:styleId="DeltaViewInsertion">
    <w:name w:val="DeltaView Insertion"/>
    <w:uiPriority w:val="99"/>
    <w:rsid w:val="000D2803"/>
    <w:rPr>
      <w:color w:val="0000FF"/>
      <w:spacing w:val="0"/>
      <w:u w:val="double"/>
    </w:rPr>
  </w:style>
  <w:style w:type="character" w:customStyle="1" w:styleId="DeltaViewDeletion">
    <w:name w:val="DeltaView Deletion"/>
    <w:uiPriority w:val="99"/>
    <w:rsid w:val="000D2803"/>
    <w:rPr>
      <w:strike/>
      <w:color w:val="FF0000"/>
      <w:spacing w:val="0"/>
    </w:rPr>
  </w:style>
  <w:style w:type="character" w:customStyle="1" w:styleId="DeltaViewMoveSource">
    <w:name w:val="DeltaView Move Source"/>
    <w:uiPriority w:val="99"/>
    <w:rsid w:val="000D2803"/>
    <w:rPr>
      <w:strike/>
      <w:color w:val="00C000"/>
      <w:spacing w:val="0"/>
    </w:rPr>
  </w:style>
  <w:style w:type="character" w:customStyle="1" w:styleId="DeltaViewMoveDestination">
    <w:name w:val="DeltaView Move Destination"/>
    <w:uiPriority w:val="99"/>
    <w:rsid w:val="000D2803"/>
    <w:rPr>
      <w:color w:val="00C000"/>
      <w:spacing w:val="0"/>
      <w:u w:val="double"/>
    </w:rPr>
  </w:style>
  <w:style w:type="paragraph" w:styleId="CommentText">
    <w:name w:val="annotation text"/>
    <w:basedOn w:val="Normal"/>
    <w:link w:val="CommentTextChar"/>
    <w:uiPriority w:val="99"/>
    <w:semiHidden/>
    <w:rsid w:val="000D2803"/>
    <w:pPr>
      <w:tabs>
        <w:tab w:val="clear" w:pos="851"/>
        <w:tab w:val="clear" w:pos="1701"/>
        <w:tab w:val="clear" w:pos="2552"/>
        <w:tab w:val="clear" w:pos="3402"/>
        <w:tab w:val="clear" w:pos="4253"/>
        <w:tab w:val="clear" w:pos="5103"/>
        <w:tab w:val="clear" w:pos="5954"/>
        <w:tab w:val="clear" w:pos="6804"/>
        <w:tab w:val="clear" w:pos="7655"/>
        <w:tab w:val="clear" w:pos="8505"/>
      </w:tabs>
      <w:autoSpaceDE w:val="0"/>
      <w:autoSpaceDN w:val="0"/>
      <w:adjustRightInd w:val="0"/>
      <w:jc w:val="left"/>
    </w:pPr>
    <w:rPr>
      <w:rFonts w:ascii="Times New Roman" w:eastAsia="MS Mincho" w:hAnsi="Times New Roman"/>
      <w:sz w:val="20"/>
      <w:lang w:val="en-US"/>
    </w:rPr>
  </w:style>
  <w:style w:type="character" w:customStyle="1" w:styleId="CommentTextChar">
    <w:name w:val="Comment Text Char"/>
    <w:basedOn w:val="DefaultParagraphFont"/>
    <w:link w:val="CommentText"/>
    <w:uiPriority w:val="99"/>
    <w:semiHidden/>
    <w:rsid w:val="000D2803"/>
    <w:rPr>
      <w:rFonts w:eastAsia="MS Mincho"/>
      <w:lang w:val="en-US"/>
    </w:rPr>
  </w:style>
  <w:style w:type="character" w:customStyle="1" w:styleId="DeltaViewChangeNumber">
    <w:name w:val="DeltaView Change Number"/>
    <w:uiPriority w:val="99"/>
    <w:rsid w:val="000D2803"/>
    <w:rPr>
      <w:color w:val="000000"/>
      <w:spacing w:val="0"/>
      <w:vertAlign w:val="superscript"/>
    </w:rPr>
  </w:style>
  <w:style w:type="character" w:customStyle="1" w:styleId="DeltaViewDelimiter">
    <w:name w:val="DeltaView Delimiter"/>
    <w:uiPriority w:val="99"/>
    <w:rsid w:val="000D2803"/>
    <w:rPr>
      <w:spacing w:val="0"/>
    </w:rPr>
  </w:style>
  <w:style w:type="character" w:customStyle="1" w:styleId="DeltaViewFormatChange">
    <w:name w:val="DeltaView Format Change"/>
    <w:uiPriority w:val="99"/>
    <w:rsid w:val="000D2803"/>
    <w:rPr>
      <w:color w:val="000000"/>
      <w:spacing w:val="0"/>
    </w:rPr>
  </w:style>
  <w:style w:type="character" w:customStyle="1" w:styleId="DeltaViewMovedDeletion">
    <w:name w:val="DeltaView Moved Deletion"/>
    <w:uiPriority w:val="99"/>
    <w:rsid w:val="000D2803"/>
    <w:rPr>
      <w:strike/>
      <w:color w:val="C08080"/>
      <w:spacing w:val="0"/>
    </w:rPr>
  </w:style>
  <w:style w:type="character" w:customStyle="1" w:styleId="DeltaViewEditorComment">
    <w:name w:val="DeltaView Editor Comment"/>
    <w:uiPriority w:val="99"/>
    <w:rsid w:val="000D2803"/>
    <w:rPr>
      <w:rFonts w:cs="Times New Roman"/>
      <w:color w:val="0000FF"/>
      <w:spacing w:val="0"/>
      <w:u w:val="double"/>
    </w:rPr>
  </w:style>
  <w:style w:type="paragraph" w:styleId="BodyText2">
    <w:name w:val="Body Text 2"/>
    <w:basedOn w:val="Normal"/>
    <w:link w:val="BodyText2Char"/>
    <w:uiPriority w:val="99"/>
    <w:rsid w:val="000D2803"/>
    <w:pPr>
      <w:tabs>
        <w:tab w:val="clear" w:pos="851"/>
        <w:tab w:val="clear" w:pos="1701"/>
        <w:tab w:val="clear" w:pos="2552"/>
        <w:tab w:val="clear" w:pos="3402"/>
        <w:tab w:val="clear" w:pos="4253"/>
        <w:tab w:val="clear" w:pos="5103"/>
        <w:tab w:val="clear" w:pos="5954"/>
        <w:tab w:val="clear" w:pos="6804"/>
        <w:tab w:val="clear" w:pos="7655"/>
        <w:tab w:val="clear" w:pos="8505"/>
      </w:tabs>
    </w:pPr>
    <w:rPr>
      <w:rFonts w:ascii="Times New Roman" w:eastAsia="MS Mincho" w:hAnsi="Times New Roman"/>
    </w:rPr>
  </w:style>
  <w:style w:type="character" w:customStyle="1" w:styleId="BodyText2Char">
    <w:name w:val="Body Text 2 Char"/>
    <w:basedOn w:val="DefaultParagraphFont"/>
    <w:link w:val="BodyText2"/>
    <w:uiPriority w:val="99"/>
    <w:rsid w:val="000D2803"/>
    <w:rPr>
      <w:rFonts w:eastAsia="MS Mincho"/>
      <w:sz w:val="24"/>
    </w:rPr>
  </w:style>
  <w:style w:type="paragraph" w:styleId="NormalWeb">
    <w:name w:val="Normal (Web)"/>
    <w:basedOn w:val="Normal"/>
    <w:uiPriority w:val="99"/>
    <w:rsid w:val="000D2803"/>
    <w:pPr>
      <w:tabs>
        <w:tab w:val="clear" w:pos="851"/>
        <w:tab w:val="clear" w:pos="1701"/>
        <w:tab w:val="clear" w:pos="2552"/>
        <w:tab w:val="clear" w:pos="3402"/>
        <w:tab w:val="clear" w:pos="4253"/>
        <w:tab w:val="clear" w:pos="5103"/>
        <w:tab w:val="clear" w:pos="5954"/>
        <w:tab w:val="clear" w:pos="6804"/>
        <w:tab w:val="clear" w:pos="7655"/>
        <w:tab w:val="clear" w:pos="8505"/>
      </w:tabs>
      <w:spacing w:before="100" w:beforeAutospacing="1" w:after="100" w:afterAutospacing="1"/>
      <w:jc w:val="left"/>
    </w:pPr>
    <w:rPr>
      <w:rFonts w:ascii="Arial Unicode MS" w:eastAsia="MS Mincho" w:hAnsi="Times New Roman"/>
      <w:szCs w:val="24"/>
    </w:rPr>
  </w:style>
  <w:style w:type="paragraph" w:customStyle="1" w:styleId="CorpodetextobtBT">
    <w:name w:val="Corpo de texto.bt.BT"/>
    <w:basedOn w:val="Normal"/>
    <w:uiPriority w:val="99"/>
    <w:rsid w:val="000D2803"/>
    <w:pPr>
      <w:tabs>
        <w:tab w:val="clear" w:pos="851"/>
        <w:tab w:val="clear" w:pos="1701"/>
        <w:tab w:val="clear" w:pos="2552"/>
        <w:tab w:val="clear" w:pos="3402"/>
        <w:tab w:val="clear" w:pos="4253"/>
        <w:tab w:val="clear" w:pos="5103"/>
        <w:tab w:val="clear" w:pos="5954"/>
        <w:tab w:val="clear" w:pos="6804"/>
        <w:tab w:val="clear" w:pos="7655"/>
        <w:tab w:val="clear" w:pos="8505"/>
      </w:tabs>
    </w:pPr>
    <w:rPr>
      <w:rFonts w:ascii="Arial" w:eastAsia="MS Mincho" w:hAnsi="Arial"/>
    </w:rPr>
  </w:style>
  <w:style w:type="paragraph" w:styleId="CommentSubject">
    <w:name w:val="annotation subject"/>
    <w:basedOn w:val="CommentText"/>
    <w:next w:val="CommentText"/>
    <w:link w:val="CommentSubjectChar"/>
    <w:uiPriority w:val="99"/>
    <w:semiHidden/>
    <w:rsid w:val="000D2803"/>
    <w:rPr>
      <w:b/>
      <w:bCs/>
      <w:lang w:val="pt-BR"/>
    </w:rPr>
  </w:style>
  <w:style w:type="character" w:customStyle="1" w:styleId="CommentSubjectChar">
    <w:name w:val="Comment Subject Char"/>
    <w:basedOn w:val="CommentTextChar"/>
    <w:link w:val="CommentSubject"/>
    <w:uiPriority w:val="99"/>
    <w:semiHidden/>
    <w:rsid w:val="000D2803"/>
    <w:rPr>
      <w:rFonts w:eastAsia="MS Mincho"/>
      <w:b/>
      <w:bCs/>
      <w:lang w:val="en-US"/>
    </w:rPr>
  </w:style>
  <w:style w:type="paragraph" w:customStyle="1" w:styleId="BalloonText1">
    <w:name w:val="Balloon Text1"/>
    <w:basedOn w:val="Normal"/>
    <w:uiPriority w:val="99"/>
    <w:semiHidden/>
    <w:rsid w:val="000D2803"/>
    <w:pPr>
      <w:tabs>
        <w:tab w:val="clear" w:pos="851"/>
        <w:tab w:val="clear" w:pos="1701"/>
        <w:tab w:val="clear" w:pos="2552"/>
        <w:tab w:val="clear" w:pos="3402"/>
        <w:tab w:val="clear" w:pos="4253"/>
        <w:tab w:val="clear" w:pos="5103"/>
        <w:tab w:val="clear" w:pos="5954"/>
        <w:tab w:val="clear" w:pos="6804"/>
        <w:tab w:val="clear" w:pos="7655"/>
        <w:tab w:val="clear" w:pos="8505"/>
      </w:tabs>
      <w:autoSpaceDE w:val="0"/>
      <w:autoSpaceDN w:val="0"/>
      <w:adjustRightInd w:val="0"/>
      <w:jc w:val="left"/>
    </w:pPr>
    <w:rPr>
      <w:rFonts w:ascii="Tahoma" w:eastAsia="MS Mincho" w:hAnsi="Tahoma" w:cs="Tahoma"/>
      <w:sz w:val="16"/>
      <w:szCs w:val="16"/>
    </w:rPr>
  </w:style>
  <w:style w:type="character" w:customStyle="1" w:styleId="bodytext3char0">
    <w:name w:val="bodytext3char"/>
    <w:uiPriority w:val="99"/>
    <w:rsid w:val="000D2803"/>
    <w:rPr>
      <w:rFonts w:cs="Times New Roman"/>
    </w:rPr>
  </w:style>
  <w:style w:type="paragraph" w:customStyle="1" w:styleId="Citipet">
    <w:name w:val="Citipet"/>
    <w:uiPriority w:val="99"/>
    <w:rsid w:val="000D2803"/>
    <w:pPr>
      <w:widowControl w:val="0"/>
      <w:ind w:left="1418" w:right="1134"/>
      <w:jc w:val="both"/>
    </w:pPr>
    <w:rPr>
      <w:rFonts w:eastAsia="MS Mincho"/>
      <w:lang w:eastAsia="en-US"/>
    </w:rPr>
  </w:style>
  <w:style w:type="paragraph" w:customStyle="1" w:styleId="Switzerland">
    <w:name w:val="Switzerland"/>
    <w:basedOn w:val="BodyText"/>
    <w:uiPriority w:val="99"/>
    <w:rsid w:val="000D2803"/>
    <w:pPr>
      <w:tabs>
        <w:tab w:val="clear" w:pos="4252"/>
        <w:tab w:val="clear" w:pos="9639"/>
      </w:tabs>
    </w:pPr>
    <w:rPr>
      <w:rFonts w:ascii="Times New Roman" w:eastAsia="MS Mincho" w:hAnsi="Times New Roman"/>
      <w:smallCaps w:val="0"/>
      <w:spacing w:val="0"/>
      <w:kern w:val="0"/>
      <w:sz w:val="22"/>
      <w:szCs w:val="22"/>
      <w:lang w:eastAsia="en-US"/>
    </w:rPr>
  </w:style>
  <w:style w:type="paragraph" w:styleId="Subtitle">
    <w:name w:val="Subtitle"/>
    <w:basedOn w:val="Normal"/>
    <w:link w:val="SubtitleChar"/>
    <w:uiPriority w:val="99"/>
    <w:qFormat/>
    <w:rsid w:val="000D2803"/>
    <w:pPr>
      <w:tabs>
        <w:tab w:val="clear" w:pos="851"/>
        <w:tab w:val="clear" w:pos="1701"/>
        <w:tab w:val="clear" w:pos="2552"/>
        <w:tab w:val="clear" w:pos="3402"/>
        <w:tab w:val="clear" w:pos="4253"/>
        <w:tab w:val="clear" w:pos="5103"/>
        <w:tab w:val="clear" w:pos="5954"/>
        <w:tab w:val="clear" w:pos="6804"/>
        <w:tab w:val="clear" w:pos="7655"/>
        <w:tab w:val="clear" w:pos="8505"/>
      </w:tabs>
      <w:spacing w:after="60"/>
      <w:jc w:val="center"/>
      <w:outlineLvl w:val="1"/>
    </w:pPr>
    <w:rPr>
      <w:rFonts w:ascii="Arial" w:eastAsia="MS Mincho" w:hAnsi="Arial" w:cs="Arial"/>
      <w:szCs w:val="24"/>
      <w:lang w:val="en-US" w:eastAsia="en-US"/>
    </w:rPr>
  </w:style>
  <w:style w:type="character" w:customStyle="1" w:styleId="SubtitleChar">
    <w:name w:val="Subtitle Char"/>
    <w:basedOn w:val="DefaultParagraphFont"/>
    <w:link w:val="Subtitle"/>
    <w:uiPriority w:val="99"/>
    <w:rsid w:val="000D2803"/>
    <w:rPr>
      <w:rFonts w:ascii="Arial" w:eastAsia="MS Mincho" w:hAnsi="Arial" w:cs="Arial"/>
      <w:sz w:val="24"/>
      <w:szCs w:val="24"/>
      <w:lang w:val="en-US" w:eastAsia="en-US"/>
    </w:rPr>
  </w:style>
  <w:style w:type="paragraph" w:customStyle="1" w:styleId="CharChar1CharCharCharCharCharCharCharCharCharCharCharCharCharCharCharChar1CharCharCharCharCharCharCharCharCharCharCharCharCharCharChar">
    <w:name w:val="Char Char1 Char Char Char Char Char Char Char Char Char Char Char Char Char Char Char Char1 Char Char Char Char Char Char Char Char Char Char Char Char Char Char Char"/>
    <w:basedOn w:val="Normal"/>
    <w:uiPriority w:val="99"/>
    <w:rsid w:val="000D2803"/>
    <w:pPr>
      <w:widowControl w:val="0"/>
      <w:tabs>
        <w:tab w:val="clear" w:pos="851"/>
        <w:tab w:val="clear" w:pos="1701"/>
        <w:tab w:val="clear" w:pos="2552"/>
        <w:tab w:val="clear" w:pos="3402"/>
        <w:tab w:val="clear" w:pos="4253"/>
        <w:tab w:val="clear" w:pos="5103"/>
        <w:tab w:val="clear" w:pos="5954"/>
        <w:tab w:val="clear" w:pos="6804"/>
        <w:tab w:val="clear" w:pos="7655"/>
        <w:tab w:val="clear" w:pos="8505"/>
      </w:tabs>
      <w:adjustRightInd w:val="0"/>
      <w:spacing w:after="160" w:line="240" w:lineRule="exact"/>
      <w:textAlignment w:val="baseline"/>
    </w:pPr>
    <w:rPr>
      <w:rFonts w:ascii="Verdana" w:eastAsia="MS Mincho" w:hAnsi="Verdana"/>
      <w:sz w:val="20"/>
      <w:lang w:val="en-US" w:eastAsia="en-US"/>
    </w:rPr>
  </w:style>
  <w:style w:type="paragraph" w:styleId="ListParagraph">
    <w:name w:val="List Paragraph"/>
    <w:basedOn w:val="Normal"/>
    <w:link w:val="ListParagraphChar"/>
    <w:uiPriority w:val="99"/>
    <w:qFormat/>
    <w:rsid w:val="000D2803"/>
    <w:pPr>
      <w:tabs>
        <w:tab w:val="clear" w:pos="851"/>
        <w:tab w:val="clear" w:pos="1701"/>
        <w:tab w:val="clear" w:pos="2552"/>
        <w:tab w:val="clear" w:pos="3402"/>
        <w:tab w:val="clear" w:pos="4253"/>
        <w:tab w:val="clear" w:pos="5103"/>
        <w:tab w:val="clear" w:pos="5954"/>
        <w:tab w:val="clear" w:pos="6804"/>
        <w:tab w:val="clear" w:pos="7655"/>
        <w:tab w:val="clear" w:pos="8505"/>
      </w:tabs>
      <w:autoSpaceDE w:val="0"/>
      <w:autoSpaceDN w:val="0"/>
      <w:adjustRightInd w:val="0"/>
      <w:ind w:left="708"/>
      <w:jc w:val="left"/>
    </w:pPr>
    <w:rPr>
      <w:rFonts w:ascii="Times New Roman" w:eastAsia="MS Mincho" w:hAnsi="Times New Roman"/>
      <w:szCs w:val="24"/>
    </w:rPr>
  </w:style>
  <w:style w:type="paragraph" w:customStyle="1" w:styleId="PargrafodaLista1">
    <w:name w:val="Parágrafo da Lista1"/>
    <w:basedOn w:val="Normal"/>
    <w:uiPriority w:val="34"/>
    <w:qFormat/>
    <w:rsid w:val="000D2803"/>
    <w:pPr>
      <w:tabs>
        <w:tab w:val="clear" w:pos="851"/>
        <w:tab w:val="clear" w:pos="1701"/>
        <w:tab w:val="clear" w:pos="2552"/>
        <w:tab w:val="clear" w:pos="3402"/>
        <w:tab w:val="clear" w:pos="4253"/>
        <w:tab w:val="clear" w:pos="5103"/>
        <w:tab w:val="clear" w:pos="5954"/>
        <w:tab w:val="clear" w:pos="6804"/>
        <w:tab w:val="clear" w:pos="7655"/>
        <w:tab w:val="clear" w:pos="8505"/>
      </w:tabs>
      <w:autoSpaceDE w:val="0"/>
      <w:autoSpaceDN w:val="0"/>
      <w:adjustRightInd w:val="0"/>
      <w:ind w:left="708"/>
      <w:jc w:val="left"/>
    </w:pPr>
    <w:rPr>
      <w:rFonts w:ascii="Times New Roman" w:eastAsia="MS Mincho" w:hAnsi="Times New Roman"/>
      <w:szCs w:val="24"/>
    </w:rPr>
  </w:style>
  <w:style w:type="character" w:customStyle="1" w:styleId="Textodocorpo">
    <w:name w:val="Texto do corpo_"/>
    <w:link w:val="Textodocorpo0"/>
    <w:locked/>
    <w:rsid w:val="000D2803"/>
    <w:rPr>
      <w:sz w:val="21"/>
      <w:shd w:val="clear" w:color="auto" w:fill="FFFFFF"/>
    </w:rPr>
  </w:style>
  <w:style w:type="paragraph" w:customStyle="1" w:styleId="Textodocorpo0">
    <w:name w:val="Texto do corpo"/>
    <w:basedOn w:val="Normal"/>
    <w:link w:val="Textodocorpo"/>
    <w:rsid w:val="000D2803"/>
    <w:pPr>
      <w:shd w:val="clear" w:color="auto" w:fill="FFFFFF"/>
      <w:tabs>
        <w:tab w:val="clear" w:pos="851"/>
        <w:tab w:val="clear" w:pos="1701"/>
        <w:tab w:val="clear" w:pos="2552"/>
        <w:tab w:val="clear" w:pos="3402"/>
        <w:tab w:val="clear" w:pos="4253"/>
        <w:tab w:val="clear" w:pos="5103"/>
        <w:tab w:val="clear" w:pos="5954"/>
        <w:tab w:val="clear" w:pos="6804"/>
        <w:tab w:val="clear" w:pos="7655"/>
        <w:tab w:val="clear" w:pos="8505"/>
      </w:tabs>
      <w:spacing w:after="360" w:line="240" w:lineRule="atLeast"/>
      <w:ind w:hanging="1760"/>
      <w:jc w:val="left"/>
    </w:pPr>
    <w:rPr>
      <w:rFonts w:ascii="Times New Roman" w:hAnsi="Times New Roman"/>
      <w:sz w:val="21"/>
    </w:rPr>
  </w:style>
  <w:style w:type="paragraph" w:styleId="Revision">
    <w:name w:val="Revision"/>
    <w:hidden/>
    <w:uiPriority w:val="99"/>
    <w:semiHidden/>
    <w:rsid w:val="000D2803"/>
    <w:rPr>
      <w:rFonts w:eastAsia="MS Mincho"/>
      <w:sz w:val="24"/>
      <w:szCs w:val="24"/>
    </w:rPr>
  </w:style>
  <w:style w:type="paragraph" w:customStyle="1" w:styleId="BodyText21">
    <w:name w:val="Body Text 21"/>
    <w:basedOn w:val="Normal"/>
    <w:uiPriority w:val="99"/>
    <w:rsid w:val="000D2803"/>
    <w:pPr>
      <w:tabs>
        <w:tab w:val="clear" w:pos="851"/>
        <w:tab w:val="clear" w:pos="1701"/>
        <w:tab w:val="clear" w:pos="2552"/>
        <w:tab w:val="clear" w:pos="3402"/>
        <w:tab w:val="clear" w:pos="4253"/>
        <w:tab w:val="clear" w:pos="5103"/>
        <w:tab w:val="clear" w:pos="5954"/>
        <w:tab w:val="clear" w:pos="6804"/>
        <w:tab w:val="clear" w:pos="7655"/>
        <w:tab w:val="clear" w:pos="8505"/>
      </w:tabs>
    </w:pPr>
    <w:rPr>
      <w:rFonts w:ascii="Times New Roman" w:eastAsia="MS Mincho" w:hAnsi="Times New Roman"/>
      <w:szCs w:val="24"/>
    </w:rPr>
  </w:style>
  <w:style w:type="paragraph" w:customStyle="1" w:styleId="Default">
    <w:name w:val="Default"/>
    <w:rsid w:val="000D2803"/>
    <w:pPr>
      <w:autoSpaceDE w:val="0"/>
      <w:autoSpaceDN w:val="0"/>
      <w:adjustRightInd w:val="0"/>
    </w:pPr>
    <w:rPr>
      <w:rFonts w:eastAsia="MS Mincho"/>
      <w:color w:val="000000"/>
      <w:sz w:val="24"/>
      <w:szCs w:val="24"/>
    </w:rPr>
  </w:style>
  <w:style w:type="character" w:styleId="PlaceholderText">
    <w:name w:val="Placeholder Text"/>
    <w:basedOn w:val="DefaultParagraphFont"/>
    <w:uiPriority w:val="99"/>
    <w:semiHidden/>
    <w:rsid w:val="000D2803"/>
    <w:rPr>
      <w:color w:val="808080"/>
    </w:rPr>
  </w:style>
  <w:style w:type="paragraph" w:customStyle="1" w:styleId="western">
    <w:name w:val="western"/>
    <w:basedOn w:val="Normal"/>
    <w:rsid w:val="000D2803"/>
    <w:pPr>
      <w:tabs>
        <w:tab w:val="clear" w:pos="851"/>
        <w:tab w:val="clear" w:pos="1701"/>
        <w:tab w:val="clear" w:pos="2552"/>
        <w:tab w:val="clear" w:pos="3402"/>
        <w:tab w:val="clear" w:pos="4253"/>
        <w:tab w:val="clear" w:pos="5103"/>
        <w:tab w:val="clear" w:pos="5954"/>
        <w:tab w:val="clear" w:pos="6804"/>
        <w:tab w:val="clear" w:pos="7655"/>
        <w:tab w:val="clear" w:pos="8505"/>
      </w:tabs>
      <w:spacing w:before="100" w:beforeAutospacing="1" w:after="119"/>
    </w:pPr>
    <w:rPr>
      <w:rFonts w:ascii="Arial Unicode MS" w:eastAsia="Arial Unicode MS" w:hAnsi="Arial Unicode MS" w:cs="Arial Unicode MS"/>
      <w:sz w:val="26"/>
      <w:szCs w:val="24"/>
    </w:rPr>
  </w:style>
  <w:style w:type="character" w:customStyle="1" w:styleId="ListParagraphChar">
    <w:name w:val="List Paragraph Char"/>
    <w:link w:val="ListParagraph"/>
    <w:uiPriority w:val="99"/>
    <w:locked/>
    <w:rsid w:val="000D2803"/>
    <w:rPr>
      <w:rFonts w:eastAsia="MS Mincho"/>
      <w:sz w:val="24"/>
      <w:szCs w:val="24"/>
    </w:rPr>
  </w:style>
  <w:style w:type="character" w:styleId="Strong">
    <w:name w:val="Strong"/>
    <w:qFormat/>
    <w:rsid w:val="000D2803"/>
    <w:rPr>
      <w:b/>
      <w:bCs/>
    </w:rPr>
  </w:style>
  <w:style w:type="paragraph" w:customStyle="1" w:styleId="ListaColorida-nfase11">
    <w:name w:val="Lista Colorida - Ênfase 11"/>
    <w:basedOn w:val="Normal"/>
    <w:qFormat/>
    <w:rsid w:val="000D2803"/>
    <w:pPr>
      <w:tabs>
        <w:tab w:val="clear" w:pos="851"/>
        <w:tab w:val="clear" w:pos="1701"/>
        <w:tab w:val="clear" w:pos="2552"/>
        <w:tab w:val="clear" w:pos="3402"/>
        <w:tab w:val="clear" w:pos="4253"/>
        <w:tab w:val="clear" w:pos="5103"/>
        <w:tab w:val="clear" w:pos="5954"/>
        <w:tab w:val="clear" w:pos="6804"/>
        <w:tab w:val="clear" w:pos="7655"/>
        <w:tab w:val="clear" w:pos="8505"/>
      </w:tabs>
      <w:ind w:left="720"/>
      <w:contextualSpacing/>
      <w:jc w:val="left"/>
    </w:pPr>
    <w:rPr>
      <w:rFonts w:ascii="Times New Roman" w:hAnsi="Times New Roman"/>
      <w:sz w:val="20"/>
    </w:rPr>
  </w:style>
  <w:style w:type="paragraph" w:customStyle="1" w:styleId="SombreamentoColorido-nfase311">
    <w:name w:val="Sombreamento Colorido - Ênfase 311"/>
    <w:basedOn w:val="Normal"/>
    <w:semiHidden/>
    <w:rsid w:val="000D2803"/>
    <w:pPr>
      <w:tabs>
        <w:tab w:val="clear" w:pos="851"/>
        <w:tab w:val="clear" w:pos="1701"/>
        <w:tab w:val="clear" w:pos="2552"/>
        <w:tab w:val="clear" w:pos="3402"/>
        <w:tab w:val="clear" w:pos="4253"/>
        <w:tab w:val="clear" w:pos="5103"/>
        <w:tab w:val="clear" w:pos="5954"/>
        <w:tab w:val="clear" w:pos="6804"/>
        <w:tab w:val="clear" w:pos="7655"/>
        <w:tab w:val="clear" w:pos="8505"/>
      </w:tabs>
      <w:suppressAutoHyphens/>
      <w:ind w:left="708"/>
      <w:jc w:val="left"/>
    </w:pPr>
    <w:rPr>
      <w:rFonts w:ascii="Times New Roman" w:eastAsia="Calibri" w:hAnsi="Times New Roman"/>
      <w:kern w:val="2"/>
      <w:sz w:val="20"/>
      <w:lang w:eastAsia="ar-SA"/>
    </w:rPr>
  </w:style>
  <w:style w:type="character" w:customStyle="1" w:styleId="MenoPendente1">
    <w:name w:val="Menção Pendente1"/>
    <w:basedOn w:val="DefaultParagraphFont"/>
    <w:uiPriority w:val="99"/>
    <w:semiHidden/>
    <w:unhideWhenUsed/>
    <w:rsid w:val="000D2803"/>
    <w:rPr>
      <w:color w:val="605E5C"/>
      <w:shd w:val="clear" w:color="auto" w:fill="E1DFDD"/>
    </w:rPr>
  </w:style>
  <w:style w:type="character" w:customStyle="1" w:styleId="MenoPendente2">
    <w:name w:val="Menção Pendente2"/>
    <w:basedOn w:val="DefaultParagraphFont"/>
    <w:uiPriority w:val="99"/>
    <w:semiHidden/>
    <w:unhideWhenUsed/>
    <w:rsid w:val="000D2803"/>
    <w:rPr>
      <w:color w:val="605E5C"/>
      <w:shd w:val="clear" w:color="auto" w:fill="E1DFDD"/>
    </w:rPr>
  </w:style>
  <w:style w:type="character" w:customStyle="1" w:styleId="MenoPendente3">
    <w:name w:val="Menção Pendente3"/>
    <w:basedOn w:val="DefaultParagraphFont"/>
    <w:uiPriority w:val="99"/>
    <w:rsid w:val="000D28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abio.itikawa@scsa.com.br" TargetMode="External"/><Relationship Id="rId13" Type="http://schemas.openxmlformats.org/officeDocument/2006/relationships/hyperlink" Target="mailto:juridico@cibrasec.com.br"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mailto:sergio.ferraz@contalink.com.br" TargetMode="External"/><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daniela.sugano@scsa.com.br"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ergio.linkcct@uol.com.br" TargetMode="Externa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fernanda.naveiro@scsa.com.br" TargetMode="External"/><Relationship Id="rId23" Type="http://schemas.openxmlformats.org/officeDocument/2006/relationships/fontTable" Target="fontTable.xml"/><Relationship Id="rId10" Type="http://schemas.openxmlformats.org/officeDocument/2006/relationships/hyperlink" Target="mailto:daniela.sugano@scsa.com.br"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fernanda.naveiro@scsa.com.br" TargetMode="External"/><Relationship Id="rId14" Type="http://schemas.openxmlformats.org/officeDocument/2006/relationships/hyperlink" Target="mailto:fabio.itikawa@scsa.com.br" TargetMode="External"/><Relationship Id="rId22"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53F574-9C37-4CFD-A345-6BAF3D71D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60</Pages>
  <Words>17753</Words>
  <Characters>95869</Characters>
  <Application>Microsoft Office Word</Application>
  <DocSecurity>0</DocSecurity>
  <Lines>798</Lines>
  <Paragraphs>226</Paragraphs>
  <ScaleCrop>false</ScaleCrop>
  <HeadingPairs>
    <vt:vector size="6" baseType="variant">
      <vt:variant>
        <vt:lpstr>Title</vt:lpstr>
      </vt:variant>
      <vt:variant>
        <vt:i4>1</vt:i4>
      </vt:variant>
      <vt:variant>
        <vt:lpstr>꤀敶_x001b_</vt:lpstr>
      </vt:variant>
      <vt:variant>
        <vt:i4>1</vt:i4>
      </vt:variant>
      <vt:variant>
        <vt:lpstr>Título</vt:lpstr>
      </vt:variant>
      <vt:variant>
        <vt:i4>1</vt:i4>
      </vt:variant>
    </vt:vector>
  </HeadingPairs>
  <TitlesOfParts>
    <vt:vector size="2" baseType="lpstr">
      <vt:lpstr/>
      <vt:lpstr/>
    </vt:vector>
  </TitlesOfParts>
  <Company>Itaú BBA S.A</Company>
  <LinksUpToDate>false</LinksUpToDate>
  <CharactersWithSpaces>113396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Caio Sella Rhormens</dc:creator>
  <cp:lastModifiedBy>SCSA</cp:lastModifiedBy>
  <cp:revision>3</cp:revision>
  <dcterms:created xsi:type="dcterms:W3CDTF">2018-10-22T12:11:00Z</dcterms:created>
  <dcterms:modified xsi:type="dcterms:W3CDTF">2018-10-22T12:16:00Z</dcterms:modified>
</cp:coreProperties>
</file>